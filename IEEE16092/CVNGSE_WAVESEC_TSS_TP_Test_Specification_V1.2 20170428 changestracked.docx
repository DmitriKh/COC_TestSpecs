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DB0" w:rsidRDefault="00543204" w:rsidP="0097297B">
      <w:pPr>
        <w:pStyle w:val="ATTheadline"/>
        <w:rPr>
          <w:sz w:val="24"/>
          <w:szCs w:val="24"/>
        </w:rPr>
      </w:pPr>
      <w:bookmarkStart w:id="0" w:name="_GoBack"/>
      <w:bookmarkEnd w:id="0"/>
      <w:r>
        <w:rPr>
          <w:noProof/>
          <w:lang w:val="en-US"/>
        </w:rPr>
        <w:drawing>
          <wp:inline distT="0" distB="0" distL="0" distR="0" wp14:anchorId="4F7EDB27" wp14:editId="50AA59A8">
            <wp:extent cx="5706110" cy="28403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110" cy="2840355"/>
                    </a:xfrm>
                    <a:prstGeom prst="rect">
                      <a:avLst/>
                    </a:prstGeom>
                  </pic:spPr>
                </pic:pic>
              </a:graphicData>
            </a:graphic>
          </wp:inline>
        </w:drawing>
      </w:r>
      <w:bookmarkStart w:id="1" w:name="_Ref438707438"/>
      <w:bookmarkEnd w:id="1"/>
    </w:p>
    <w:p w:rsidR="00322FC8" w:rsidRPr="002803E2" w:rsidRDefault="00322FC8" w:rsidP="0097297B">
      <w:pPr>
        <w:pStyle w:val="ATTheadline"/>
        <w:rPr>
          <w:color w:val="000000" w:themeColor="text1"/>
          <w:sz w:val="24"/>
          <w:szCs w:val="24"/>
        </w:rPr>
      </w:pPr>
    </w:p>
    <w:p w:rsidR="00D21C7C" w:rsidRPr="00D21C7C" w:rsidRDefault="00D21C7C" w:rsidP="00D21C7C">
      <w:pPr>
        <w:jc w:val="center"/>
        <w:rPr>
          <w:b/>
          <w:sz w:val="40"/>
        </w:rPr>
      </w:pPr>
      <w:r w:rsidRPr="00D21C7C">
        <w:rPr>
          <w:b/>
          <w:sz w:val="40"/>
        </w:rPr>
        <w:t>Conformance test specifications for</w:t>
      </w:r>
    </w:p>
    <w:p w:rsidR="00D21C7C" w:rsidRPr="00D21C7C" w:rsidRDefault="00D21C7C" w:rsidP="00D21C7C">
      <w:pPr>
        <w:jc w:val="center"/>
        <w:rPr>
          <w:b/>
          <w:sz w:val="40"/>
        </w:rPr>
      </w:pPr>
      <w:r w:rsidRPr="00D21C7C">
        <w:rPr>
          <w:b/>
          <w:bCs/>
          <w:sz w:val="40"/>
        </w:rPr>
        <w:t>Wireless Access in</w:t>
      </w:r>
      <w:r w:rsidRPr="00D21C7C">
        <w:rPr>
          <w:b/>
          <w:bCs/>
          <w:sz w:val="40"/>
        </w:rPr>
        <w:br/>
        <w:t>Vehicular Environments (WAVE)</w:t>
      </w:r>
      <w:r>
        <w:rPr>
          <w:b/>
          <w:bCs/>
          <w:sz w:val="40"/>
        </w:rPr>
        <w:t xml:space="preserve"> </w:t>
      </w:r>
      <w:r w:rsidRPr="00D21C7C">
        <w:rPr>
          <w:b/>
          <w:bCs/>
          <w:sz w:val="40"/>
        </w:rPr>
        <w:t>—</w:t>
      </w:r>
      <w:r w:rsidRPr="00D21C7C">
        <w:rPr>
          <w:b/>
          <w:bCs/>
          <w:sz w:val="40"/>
        </w:rPr>
        <w:br/>
      </w:r>
      <w:r w:rsidR="008375CC">
        <w:rPr>
          <w:b/>
          <w:bCs/>
          <w:sz w:val="40"/>
        </w:rPr>
        <w:t>Sec</w:t>
      </w:r>
      <w:r w:rsidR="009724EC">
        <w:rPr>
          <w:b/>
          <w:bCs/>
          <w:sz w:val="40"/>
        </w:rPr>
        <w:t xml:space="preserve">urity </w:t>
      </w:r>
      <w:r w:rsidRPr="00D21C7C">
        <w:rPr>
          <w:b/>
          <w:bCs/>
          <w:sz w:val="40"/>
        </w:rPr>
        <w:t>Services</w:t>
      </w:r>
    </w:p>
    <w:p w:rsidR="00D21C7C" w:rsidRPr="00D21C7C" w:rsidRDefault="00D21C7C" w:rsidP="00D21C7C">
      <w:pPr>
        <w:jc w:val="center"/>
        <w:rPr>
          <w:b/>
          <w:sz w:val="40"/>
        </w:rPr>
      </w:pPr>
      <w:r w:rsidRPr="00D21C7C">
        <w:rPr>
          <w:b/>
          <w:sz w:val="40"/>
        </w:rPr>
        <w:t>Test Suite Structure and Test Purposes (TSS &amp; TP)</w:t>
      </w:r>
    </w:p>
    <w:p w:rsidR="00322FC8" w:rsidRPr="002803E2" w:rsidRDefault="00322FC8" w:rsidP="0097297B">
      <w:pPr>
        <w:pStyle w:val="ATTheadline"/>
        <w:rPr>
          <w:color w:val="000000" w:themeColor="text1"/>
          <w:sz w:val="24"/>
          <w:szCs w:val="24"/>
        </w:rPr>
      </w:pPr>
    </w:p>
    <w:p w:rsidR="00322FC8" w:rsidRPr="002803E2" w:rsidRDefault="00322FC8" w:rsidP="0097297B">
      <w:pPr>
        <w:pStyle w:val="ATTheadline"/>
        <w:rPr>
          <w:color w:val="000000" w:themeColor="text1"/>
          <w:sz w:val="24"/>
          <w:szCs w:val="24"/>
        </w:rPr>
      </w:pPr>
    </w:p>
    <w:tbl>
      <w:tblPr>
        <w:tblStyle w:val="TableGrid"/>
        <w:tblW w:w="0" w:type="auto"/>
        <w:tblInd w:w="1488" w:type="dxa"/>
        <w:tblLook w:val="04A0" w:firstRow="1" w:lastRow="0" w:firstColumn="1" w:lastColumn="0" w:noHBand="0" w:noVBand="1"/>
      </w:tblPr>
      <w:tblGrid>
        <w:gridCol w:w="2947"/>
        <w:gridCol w:w="3060"/>
      </w:tblGrid>
      <w:tr w:rsidR="00322FC8" w:rsidRPr="009C3C2C" w:rsidTr="00C15DB8">
        <w:tc>
          <w:tcPr>
            <w:tcW w:w="2947" w:type="dxa"/>
          </w:tcPr>
          <w:p w:rsidR="00322FC8" w:rsidRPr="009C3C2C" w:rsidRDefault="00510CB5" w:rsidP="00D21C7C">
            <w:pPr>
              <w:pStyle w:val="Footer"/>
              <w:rPr>
                <w:sz w:val="22"/>
                <w:szCs w:val="22"/>
              </w:rPr>
            </w:pPr>
            <w:r w:rsidRPr="009C3C2C">
              <w:rPr>
                <w:sz w:val="22"/>
                <w:szCs w:val="22"/>
              </w:rPr>
              <w:t xml:space="preserve">Document </w:t>
            </w:r>
            <w:r w:rsidR="00D21C7C" w:rsidRPr="009C3C2C">
              <w:rPr>
                <w:sz w:val="22"/>
                <w:szCs w:val="22"/>
              </w:rPr>
              <w:t>Mnemonics</w:t>
            </w:r>
            <w:r w:rsidRPr="009C3C2C">
              <w:rPr>
                <w:sz w:val="22"/>
                <w:szCs w:val="22"/>
              </w:rPr>
              <w:t>:</w:t>
            </w:r>
          </w:p>
        </w:tc>
        <w:tc>
          <w:tcPr>
            <w:tcW w:w="3060" w:type="dxa"/>
          </w:tcPr>
          <w:p w:rsidR="00322FC8" w:rsidRPr="009C3C2C" w:rsidRDefault="00D21C7C" w:rsidP="001050CA">
            <w:pPr>
              <w:pStyle w:val="Footer"/>
              <w:rPr>
                <w:sz w:val="22"/>
                <w:szCs w:val="22"/>
              </w:rPr>
            </w:pPr>
            <w:r w:rsidRPr="009C3C2C">
              <w:rPr>
                <w:sz w:val="22"/>
                <w:szCs w:val="22"/>
              </w:rPr>
              <w:t>WAVE</w:t>
            </w:r>
            <w:r w:rsidR="008375CC">
              <w:rPr>
                <w:sz w:val="22"/>
                <w:szCs w:val="22"/>
              </w:rPr>
              <w:t>-</w:t>
            </w:r>
            <w:r w:rsidR="00D626CE">
              <w:rPr>
                <w:sz w:val="22"/>
                <w:szCs w:val="22"/>
              </w:rPr>
              <w:t>16092</w:t>
            </w:r>
            <w:r w:rsidRPr="009C3C2C">
              <w:rPr>
                <w:sz w:val="22"/>
                <w:szCs w:val="22"/>
              </w:rPr>
              <w:t>-TSS&amp;TP</w:t>
            </w:r>
          </w:p>
        </w:tc>
      </w:tr>
      <w:tr w:rsidR="00322FC8" w:rsidRPr="009C3C2C" w:rsidTr="00C15DB8">
        <w:tc>
          <w:tcPr>
            <w:tcW w:w="2947" w:type="dxa"/>
          </w:tcPr>
          <w:p w:rsidR="00322FC8" w:rsidRPr="009C3C2C" w:rsidRDefault="00510CB5" w:rsidP="0097297B">
            <w:pPr>
              <w:pStyle w:val="Footer"/>
              <w:rPr>
                <w:sz w:val="22"/>
                <w:szCs w:val="22"/>
              </w:rPr>
            </w:pPr>
            <w:r w:rsidRPr="009C3C2C">
              <w:rPr>
                <w:sz w:val="22"/>
                <w:szCs w:val="22"/>
              </w:rPr>
              <w:t>Revision:</w:t>
            </w:r>
          </w:p>
        </w:tc>
        <w:tc>
          <w:tcPr>
            <w:tcW w:w="3060" w:type="dxa"/>
          </w:tcPr>
          <w:p w:rsidR="00322FC8" w:rsidRPr="009C3C2C" w:rsidRDefault="003B4CB9" w:rsidP="008A5C13">
            <w:pPr>
              <w:pStyle w:val="Footer"/>
              <w:rPr>
                <w:sz w:val="22"/>
                <w:szCs w:val="22"/>
              </w:rPr>
            </w:pPr>
            <w:r w:rsidRPr="009C3C2C">
              <w:rPr>
                <w:sz w:val="22"/>
                <w:szCs w:val="22"/>
              </w:rPr>
              <w:t>[</w:t>
            </w:r>
            <w:bookmarkStart w:id="2" w:name="DOC_REVISION"/>
            <w:r w:rsidR="003C0BC5" w:rsidRPr="009C3C2C">
              <w:rPr>
                <w:sz w:val="22"/>
                <w:szCs w:val="22"/>
              </w:rPr>
              <w:t>V</w:t>
            </w:r>
            <w:r w:rsidR="00AB7CB8">
              <w:rPr>
                <w:sz w:val="22"/>
                <w:szCs w:val="22"/>
              </w:rPr>
              <w:t>1.</w:t>
            </w:r>
            <w:ins w:id="3" w:author="Dmitri.Khijniak@7Layers.com" w:date="2017-04-27T14:48:00Z">
              <w:r w:rsidR="00155946">
                <w:rPr>
                  <w:sz w:val="22"/>
                  <w:szCs w:val="22"/>
                </w:rPr>
                <w:t>2</w:t>
              </w:r>
            </w:ins>
            <w:bookmarkEnd w:id="2"/>
            <w:r w:rsidRPr="009C3C2C">
              <w:rPr>
                <w:sz w:val="22"/>
                <w:szCs w:val="22"/>
              </w:rPr>
              <w:t>]</w:t>
            </w:r>
          </w:p>
        </w:tc>
      </w:tr>
      <w:tr w:rsidR="00322FC8" w:rsidRPr="009C3C2C" w:rsidTr="00C15DB8">
        <w:tc>
          <w:tcPr>
            <w:tcW w:w="2947" w:type="dxa"/>
          </w:tcPr>
          <w:p w:rsidR="00322FC8" w:rsidRPr="009C3C2C" w:rsidRDefault="00510CB5" w:rsidP="0097297B">
            <w:pPr>
              <w:pStyle w:val="Footer"/>
              <w:rPr>
                <w:sz w:val="22"/>
                <w:szCs w:val="22"/>
              </w:rPr>
            </w:pPr>
            <w:r w:rsidRPr="009C3C2C">
              <w:rPr>
                <w:sz w:val="22"/>
                <w:szCs w:val="22"/>
              </w:rPr>
              <w:t>Revision Date:</w:t>
            </w:r>
          </w:p>
        </w:tc>
        <w:sdt>
          <w:sdtPr>
            <w:rPr>
              <w:sz w:val="22"/>
              <w:szCs w:val="22"/>
            </w:rPr>
            <w:alias w:val="Publish Date"/>
            <w:tag w:val=""/>
            <w:id w:val="-2003962287"/>
            <w:placeholder>
              <w:docPart w:val="AE9615D4D38F49B0983F2E4D60A30D87"/>
            </w:placeholder>
            <w:dataBinding w:prefixMappings="xmlns:ns0='http://schemas.microsoft.com/office/2006/coverPageProps' " w:xpath="/ns0:CoverPageProperties[1]/ns0:PublishDate[1]" w:storeItemID="{55AF091B-3C7A-41E3-B477-F2FDAA23CFDA}"/>
            <w:date w:fullDate="2017-04-28T00:00:00Z">
              <w:dateFormat w:val="M/d/yyyy"/>
              <w:lid w:val="en-US"/>
              <w:storeMappedDataAs w:val="dateTime"/>
              <w:calendar w:val="gregorian"/>
            </w:date>
          </w:sdtPr>
          <w:sdtContent>
            <w:tc>
              <w:tcPr>
                <w:tcW w:w="3060" w:type="dxa"/>
              </w:tcPr>
              <w:p w:rsidR="00322FC8" w:rsidRPr="009C3C2C" w:rsidRDefault="00C333C3" w:rsidP="0097297B">
                <w:pPr>
                  <w:pStyle w:val="Footer"/>
                  <w:rPr>
                    <w:sz w:val="22"/>
                    <w:szCs w:val="22"/>
                  </w:rPr>
                </w:pPr>
                <w:r>
                  <w:rPr>
                    <w:sz w:val="22"/>
                    <w:szCs w:val="22"/>
                    <w:lang w:val="en-US"/>
                  </w:rPr>
                  <w:t>4/28/2017</w:t>
                </w:r>
              </w:p>
            </w:tc>
          </w:sdtContent>
        </w:sdt>
      </w:tr>
    </w:tbl>
    <w:p w:rsidR="00322FC8" w:rsidRDefault="00322FC8" w:rsidP="0097297B">
      <w:pPr>
        <w:pStyle w:val="Footer"/>
      </w:pPr>
    </w:p>
    <w:p w:rsidR="002803E2" w:rsidRPr="005B0118" w:rsidRDefault="002803E2" w:rsidP="0097297B">
      <w:pPr>
        <w:pStyle w:val="Footer"/>
      </w:pPr>
    </w:p>
    <w:p w:rsidR="002803E2" w:rsidRDefault="002803E2">
      <w:pPr>
        <w:overflowPunct/>
        <w:autoSpaceDE/>
        <w:autoSpaceDN/>
        <w:adjustRightInd/>
        <w:spacing w:after="0"/>
        <w:textAlignment w:val="auto"/>
        <w:rPr>
          <w:rFonts w:ascii="Arial" w:hAnsi="Arial" w:cs="Arial"/>
        </w:rPr>
      </w:pPr>
      <w:r>
        <w:br w:type="page"/>
      </w:r>
    </w:p>
    <w:sdt>
      <w:sdtPr>
        <w:rPr>
          <w:rFonts w:asciiTheme="majorHAnsi" w:eastAsiaTheme="majorEastAsia" w:hAnsiTheme="majorHAnsi" w:cstheme="majorBidi"/>
          <w:b/>
          <w:bCs/>
          <w:color w:val="365F91" w:themeColor="accent1" w:themeShade="BF"/>
          <w:sz w:val="28"/>
          <w:szCs w:val="28"/>
          <w:lang w:eastAsia="ja-JP"/>
        </w:rPr>
        <w:id w:val="1830948659"/>
        <w:docPartObj>
          <w:docPartGallery w:val="Table of Contents"/>
          <w:docPartUnique/>
        </w:docPartObj>
      </w:sdtPr>
      <w:sdtEndPr>
        <w:rPr>
          <w:rFonts w:ascii="Times New Roman" w:eastAsia="Times New Roman" w:hAnsi="Times New Roman" w:cs="Times New Roman"/>
          <w:noProof/>
          <w:color w:val="auto"/>
          <w:sz w:val="20"/>
          <w:szCs w:val="20"/>
          <w:lang w:eastAsia="en-US"/>
        </w:rPr>
      </w:sdtEndPr>
      <w:sdtContent>
        <w:p w:rsidR="00D160D7" w:rsidRPr="00D160D7" w:rsidRDefault="00D160D7" w:rsidP="009C3C2C">
          <w:pPr>
            <w:keepNext/>
            <w:keepLines/>
            <w:tabs>
              <w:tab w:val="left" w:pos="720"/>
            </w:tabs>
            <w:overflowPunct/>
            <w:autoSpaceDE/>
            <w:autoSpaceDN/>
            <w:adjustRightInd/>
            <w:spacing w:before="480" w:line="276" w:lineRule="auto"/>
            <w:rPr>
              <w:rFonts w:asciiTheme="majorHAnsi" w:eastAsiaTheme="majorEastAsia" w:hAnsiTheme="majorHAnsi" w:cstheme="majorBidi"/>
              <w:b/>
              <w:bCs/>
              <w:color w:val="365F91" w:themeColor="accent1" w:themeShade="BF"/>
              <w:sz w:val="28"/>
              <w:szCs w:val="28"/>
              <w:lang w:eastAsia="ja-JP"/>
            </w:rPr>
          </w:pPr>
          <w:r w:rsidRPr="00D160D7">
            <w:rPr>
              <w:rFonts w:asciiTheme="majorHAnsi" w:eastAsiaTheme="majorEastAsia" w:hAnsiTheme="majorHAnsi" w:cstheme="majorBidi"/>
              <w:b/>
              <w:bCs/>
              <w:color w:val="365F91" w:themeColor="accent1" w:themeShade="BF"/>
              <w:sz w:val="28"/>
              <w:szCs w:val="28"/>
              <w:lang w:eastAsia="ja-JP"/>
            </w:rPr>
            <w:t>Table of Contents</w:t>
          </w:r>
        </w:p>
        <w:p w:rsidR="009019ED" w:rsidRDefault="00D160D7">
          <w:pPr>
            <w:pStyle w:val="TOC1"/>
            <w:rPr>
              <w:rFonts w:asciiTheme="minorHAnsi" w:eastAsiaTheme="minorEastAsia" w:hAnsiTheme="minorHAnsi" w:cstheme="minorBidi"/>
              <w:noProof/>
              <w:sz w:val="22"/>
              <w:szCs w:val="22"/>
              <w:lang w:val="en-US"/>
            </w:rPr>
          </w:pPr>
          <w:r w:rsidRPr="00D160D7">
            <w:fldChar w:fldCharType="begin"/>
          </w:r>
          <w:r w:rsidRPr="00D160D7">
            <w:instrText xml:space="preserve"> TOC \o "1-3" \h \z \u </w:instrText>
          </w:r>
          <w:r w:rsidRPr="00D160D7">
            <w:fldChar w:fldCharType="separate"/>
          </w:r>
          <w:hyperlink w:anchor="_Toc459988677" w:history="1">
            <w:r w:rsidR="009019ED" w:rsidRPr="005F5D09">
              <w:rPr>
                <w:rStyle w:val="Hyperlink"/>
                <w:noProof/>
                <w14:scene3d>
                  <w14:camera w14:prst="orthographicFront"/>
                  <w14:lightRig w14:rig="threePt" w14:dir="t">
                    <w14:rot w14:lat="0" w14:lon="0" w14:rev="0"/>
                  </w14:lightRig>
                </w14:scene3d>
              </w:rPr>
              <w:t>1</w:t>
            </w:r>
            <w:r w:rsidR="009019ED">
              <w:rPr>
                <w:rFonts w:asciiTheme="minorHAnsi" w:eastAsiaTheme="minorEastAsia" w:hAnsiTheme="minorHAnsi" w:cstheme="minorBidi"/>
                <w:noProof/>
                <w:sz w:val="22"/>
                <w:szCs w:val="22"/>
                <w:lang w:val="en-US"/>
              </w:rPr>
              <w:tab/>
            </w:r>
            <w:r w:rsidR="009019ED" w:rsidRPr="005F5D09">
              <w:rPr>
                <w:rStyle w:val="Hyperlink"/>
                <w:noProof/>
              </w:rPr>
              <w:t>Scope</w:t>
            </w:r>
            <w:r w:rsidR="009019ED">
              <w:rPr>
                <w:noProof/>
                <w:webHidden/>
              </w:rPr>
              <w:tab/>
            </w:r>
            <w:r w:rsidR="009019ED">
              <w:rPr>
                <w:noProof/>
                <w:webHidden/>
              </w:rPr>
              <w:fldChar w:fldCharType="begin"/>
            </w:r>
            <w:r w:rsidR="009019ED">
              <w:rPr>
                <w:noProof/>
                <w:webHidden/>
              </w:rPr>
              <w:instrText xml:space="preserve"> PAGEREF _Toc459988677 \h </w:instrText>
            </w:r>
            <w:r w:rsidR="009019ED">
              <w:rPr>
                <w:noProof/>
                <w:webHidden/>
              </w:rPr>
            </w:r>
            <w:r w:rsidR="009019ED">
              <w:rPr>
                <w:noProof/>
                <w:webHidden/>
              </w:rPr>
              <w:fldChar w:fldCharType="separate"/>
            </w:r>
            <w:r w:rsidR="009019ED">
              <w:rPr>
                <w:noProof/>
                <w:webHidden/>
              </w:rPr>
              <w:t>4</w:t>
            </w:r>
            <w:r w:rsidR="009019ED">
              <w:rPr>
                <w:noProof/>
                <w:webHidden/>
              </w:rPr>
              <w:fldChar w:fldCharType="end"/>
            </w:r>
          </w:hyperlink>
        </w:p>
        <w:p w:rsidR="009019ED" w:rsidRDefault="009C5B80">
          <w:pPr>
            <w:pStyle w:val="TOC1"/>
            <w:rPr>
              <w:rFonts w:asciiTheme="minorHAnsi" w:eastAsiaTheme="minorEastAsia" w:hAnsiTheme="minorHAnsi" w:cstheme="minorBidi"/>
              <w:noProof/>
              <w:sz w:val="22"/>
              <w:szCs w:val="22"/>
              <w:lang w:val="en-US"/>
            </w:rPr>
          </w:pPr>
          <w:hyperlink w:anchor="_Toc459988678" w:history="1">
            <w:r w:rsidR="009019ED" w:rsidRPr="005F5D09">
              <w:rPr>
                <w:rStyle w:val="Hyperlink"/>
                <w:noProof/>
                <w14:scene3d>
                  <w14:camera w14:prst="orthographicFront"/>
                  <w14:lightRig w14:rig="threePt" w14:dir="t">
                    <w14:rot w14:lat="0" w14:lon="0" w14:rev="0"/>
                  </w14:lightRig>
                </w14:scene3d>
              </w:rPr>
              <w:t>2</w:t>
            </w:r>
            <w:r w:rsidR="009019ED">
              <w:rPr>
                <w:rFonts w:asciiTheme="minorHAnsi" w:eastAsiaTheme="minorEastAsia" w:hAnsiTheme="minorHAnsi" w:cstheme="minorBidi"/>
                <w:noProof/>
                <w:sz w:val="22"/>
                <w:szCs w:val="22"/>
                <w:lang w:val="en-US"/>
              </w:rPr>
              <w:tab/>
            </w:r>
            <w:r w:rsidR="009019ED" w:rsidRPr="005F5D09">
              <w:rPr>
                <w:rStyle w:val="Hyperlink"/>
                <w:noProof/>
              </w:rPr>
              <w:t>References</w:t>
            </w:r>
            <w:r w:rsidR="009019ED">
              <w:rPr>
                <w:noProof/>
                <w:webHidden/>
              </w:rPr>
              <w:tab/>
            </w:r>
            <w:r w:rsidR="009019ED">
              <w:rPr>
                <w:noProof/>
                <w:webHidden/>
              </w:rPr>
              <w:fldChar w:fldCharType="begin"/>
            </w:r>
            <w:r w:rsidR="009019ED">
              <w:rPr>
                <w:noProof/>
                <w:webHidden/>
              </w:rPr>
              <w:instrText xml:space="preserve"> PAGEREF _Toc459988678 \h </w:instrText>
            </w:r>
            <w:r w:rsidR="009019ED">
              <w:rPr>
                <w:noProof/>
                <w:webHidden/>
              </w:rPr>
            </w:r>
            <w:r w:rsidR="009019ED">
              <w:rPr>
                <w:noProof/>
                <w:webHidden/>
              </w:rPr>
              <w:fldChar w:fldCharType="separate"/>
            </w:r>
            <w:r w:rsidR="009019ED">
              <w:rPr>
                <w:noProof/>
                <w:webHidden/>
              </w:rPr>
              <w:t>4</w:t>
            </w:r>
            <w:r w:rsidR="009019ED">
              <w:rPr>
                <w:noProof/>
                <w:webHidden/>
              </w:rPr>
              <w:fldChar w:fldCharType="end"/>
            </w:r>
          </w:hyperlink>
        </w:p>
        <w:p w:rsidR="009019ED" w:rsidRDefault="009C5B80">
          <w:pPr>
            <w:pStyle w:val="TOC2"/>
            <w:rPr>
              <w:rFonts w:asciiTheme="minorHAnsi" w:eastAsiaTheme="minorEastAsia" w:hAnsiTheme="minorHAnsi" w:cstheme="minorBidi"/>
              <w:noProof/>
              <w:sz w:val="22"/>
              <w:szCs w:val="22"/>
              <w:lang w:val="en-US"/>
            </w:rPr>
          </w:pPr>
          <w:hyperlink w:anchor="_Toc459988679" w:history="1">
            <w:r w:rsidR="009019ED" w:rsidRPr="005F5D09">
              <w:rPr>
                <w:rStyle w:val="Hyperlink"/>
                <w:noProof/>
              </w:rPr>
              <w:t>2.1</w:t>
            </w:r>
            <w:r w:rsidR="009019ED">
              <w:rPr>
                <w:rFonts w:asciiTheme="minorHAnsi" w:eastAsiaTheme="minorEastAsia" w:hAnsiTheme="minorHAnsi" w:cstheme="minorBidi"/>
                <w:noProof/>
                <w:sz w:val="22"/>
                <w:szCs w:val="22"/>
                <w:lang w:val="en-US"/>
              </w:rPr>
              <w:tab/>
            </w:r>
            <w:r w:rsidR="009019ED" w:rsidRPr="005F5D09">
              <w:rPr>
                <w:rStyle w:val="Hyperlink"/>
                <w:noProof/>
              </w:rPr>
              <w:t>Normative References</w:t>
            </w:r>
            <w:r w:rsidR="009019ED">
              <w:rPr>
                <w:noProof/>
                <w:webHidden/>
              </w:rPr>
              <w:tab/>
            </w:r>
            <w:r w:rsidR="009019ED">
              <w:rPr>
                <w:noProof/>
                <w:webHidden/>
              </w:rPr>
              <w:fldChar w:fldCharType="begin"/>
            </w:r>
            <w:r w:rsidR="009019ED">
              <w:rPr>
                <w:noProof/>
                <w:webHidden/>
              </w:rPr>
              <w:instrText xml:space="preserve"> PAGEREF _Toc459988679 \h </w:instrText>
            </w:r>
            <w:r w:rsidR="009019ED">
              <w:rPr>
                <w:noProof/>
                <w:webHidden/>
              </w:rPr>
            </w:r>
            <w:r w:rsidR="009019ED">
              <w:rPr>
                <w:noProof/>
                <w:webHidden/>
              </w:rPr>
              <w:fldChar w:fldCharType="separate"/>
            </w:r>
            <w:r w:rsidR="009019ED">
              <w:rPr>
                <w:noProof/>
                <w:webHidden/>
              </w:rPr>
              <w:t>4</w:t>
            </w:r>
            <w:r w:rsidR="009019ED">
              <w:rPr>
                <w:noProof/>
                <w:webHidden/>
              </w:rPr>
              <w:fldChar w:fldCharType="end"/>
            </w:r>
          </w:hyperlink>
        </w:p>
        <w:p w:rsidR="009019ED" w:rsidRDefault="009C5B80">
          <w:pPr>
            <w:pStyle w:val="TOC2"/>
            <w:rPr>
              <w:rFonts w:asciiTheme="minorHAnsi" w:eastAsiaTheme="minorEastAsia" w:hAnsiTheme="minorHAnsi" w:cstheme="minorBidi"/>
              <w:noProof/>
              <w:sz w:val="22"/>
              <w:szCs w:val="22"/>
              <w:lang w:val="en-US"/>
            </w:rPr>
          </w:pPr>
          <w:hyperlink w:anchor="_Toc459988680" w:history="1">
            <w:r w:rsidR="009019ED" w:rsidRPr="005F5D09">
              <w:rPr>
                <w:rStyle w:val="Hyperlink"/>
                <w:noProof/>
              </w:rPr>
              <w:t>2.2</w:t>
            </w:r>
            <w:r w:rsidR="009019ED">
              <w:rPr>
                <w:rFonts w:asciiTheme="minorHAnsi" w:eastAsiaTheme="minorEastAsia" w:hAnsiTheme="minorHAnsi" w:cstheme="minorBidi"/>
                <w:noProof/>
                <w:sz w:val="22"/>
                <w:szCs w:val="22"/>
                <w:lang w:val="en-US"/>
              </w:rPr>
              <w:tab/>
            </w:r>
            <w:r w:rsidR="009019ED" w:rsidRPr="005F5D09">
              <w:rPr>
                <w:rStyle w:val="Hyperlink"/>
                <w:noProof/>
              </w:rPr>
              <w:t>Informative References</w:t>
            </w:r>
            <w:r w:rsidR="009019ED">
              <w:rPr>
                <w:noProof/>
                <w:webHidden/>
              </w:rPr>
              <w:tab/>
            </w:r>
            <w:r w:rsidR="009019ED">
              <w:rPr>
                <w:noProof/>
                <w:webHidden/>
              </w:rPr>
              <w:fldChar w:fldCharType="begin"/>
            </w:r>
            <w:r w:rsidR="009019ED">
              <w:rPr>
                <w:noProof/>
                <w:webHidden/>
              </w:rPr>
              <w:instrText xml:space="preserve"> PAGEREF _Toc459988680 \h </w:instrText>
            </w:r>
            <w:r w:rsidR="009019ED">
              <w:rPr>
                <w:noProof/>
                <w:webHidden/>
              </w:rPr>
            </w:r>
            <w:r w:rsidR="009019ED">
              <w:rPr>
                <w:noProof/>
                <w:webHidden/>
              </w:rPr>
              <w:fldChar w:fldCharType="separate"/>
            </w:r>
            <w:r w:rsidR="009019ED">
              <w:rPr>
                <w:noProof/>
                <w:webHidden/>
              </w:rPr>
              <w:t>4</w:t>
            </w:r>
            <w:r w:rsidR="009019ED">
              <w:rPr>
                <w:noProof/>
                <w:webHidden/>
              </w:rPr>
              <w:fldChar w:fldCharType="end"/>
            </w:r>
          </w:hyperlink>
        </w:p>
        <w:p w:rsidR="009019ED" w:rsidRDefault="009C5B80">
          <w:pPr>
            <w:pStyle w:val="TOC1"/>
            <w:rPr>
              <w:rFonts w:asciiTheme="minorHAnsi" w:eastAsiaTheme="minorEastAsia" w:hAnsiTheme="minorHAnsi" w:cstheme="minorBidi"/>
              <w:noProof/>
              <w:sz w:val="22"/>
              <w:szCs w:val="22"/>
              <w:lang w:val="en-US"/>
            </w:rPr>
          </w:pPr>
          <w:hyperlink w:anchor="_Toc459988681" w:history="1">
            <w:r w:rsidR="009019ED" w:rsidRPr="005F5D09">
              <w:rPr>
                <w:rStyle w:val="Hyperlink"/>
                <w:noProof/>
                <w14:scene3d>
                  <w14:camera w14:prst="orthographicFront"/>
                  <w14:lightRig w14:rig="threePt" w14:dir="t">
                    <w14:rot w14:lat="0" w14:lon="0" w14:rev="0"/>
                  </w14:lightRig>
                </w14:scene3d>
              </w:rPr>
              <w:t>3</w:t>
            </w:r>
            <w:r w:rsidR="009019ED">
              <w:rPr>
                <w:rFonts w:asciiTheme="minorHAnsi" w:eastAsiaTheme="minorEastAsia" w:hAnsiTheme="minorHAnsi" w:cstheme="minorBidi"/>
                <w:noProof/>
                <w:sz w:val="22"/>
                <w:szCs w:val="22"/>
                <w:lang w:val="en-US"/>
              </w:rPr>
              <w:tab/>
            </w:r>
            <w:r w:rsidR="009019ED" w:rsidRPr="005F5D09">
              <w:rPr>
                <w:rStyle w:val="Hyperlink"/>
                <w:noProof/>
              </w:rPr>
              <w:t>Definitions and abbreviations</w:t>
            </w:r>
            <w:r w:rsidR="009019ED">
              <w:rPr>
                <w:noProof/>
                <w:webHidden/>
              </w:rPr>
              <w:tab/>
            </w:r>
            <w:r w:rsidR="009019ED">
              <w:rPr>
                <w:noProof/>
                <w:webHidden/>
              </w:rPr>
              <w:fldChar w:fldCharType="begin"/>
            </w:r>
            <w:r w:rsidR="009019ED">
              <w:rPr>
                <w:noProof/>
                <w:webHidden/>
              </w:rPr>
              <w:instrText xml:space="preserve"> PAGEREF _Toc459988681 \h </w:instrText>
            </w:r>
            <w:r w:rsidR="009019ED">
              <w:rPr>
                <w:noProof/>
                <w:webHidden/>
              </w:rPr>
            </w:r>
            <w:r w:rsidR="009019ED">
              <w:rPr>
                <w:noProof/>
                <w:webHidden/>
              </w:rPr>
              <w:fldChar w:fldCharType="separate"/>
            </w:r>
            <w:r w:rsidR="009019ED">
              <w:rPr>
                <w:noProof/>
                <w:webHidden/>
              </w:rPr>
              <w:t>5</w:t>
            </w:r>
            <w:r w:rsidR="009019ED">
              <w:rPr>
                <w:noProof/>
                <w:webHidden/>
              </w:rPr>
              <w:fldChar w:fldCharType="end"/>
            </w:r>
          </w:hyperlink>
        </w:p>
        <w:p w:rsidR="009019ED" w:rsidRDefault="009C5B80">
          <w:pPr>
            <w:pStyle w:val="TOC2"/>
            <w:rPr>
              <w:rFonts w:asciiTheme="minorHAnsi" w:eastAsiaTheme="minorEastAsia" w:hAnsiTheme="minorHAnsi" w:cstheme="minorBidi"/>
              <w:noProof/>
              <w:sz w:val="22"/>
              <w:szCs w:val="22"/>
              <w:lang w:val="en-US"/>
            </w:rPr>
          </w:pPr>
          <w:hyperlink w:anchor="_Toc459988682" w:history="1">
            <w:r w:rsidR="009019ED" w:rsidRPr="005F5D09">
              <w:rPr>
                <w:rStyle w:val="Hyperlink"/>
                <w:noProof/>
              </w:rPr>
              <w:t>3.1</w:t>
            </w:r>
            <w:r w:rsidR="009019ED">
              <w:rPr>
                <w:rFonts w:asciiTheme="minorHAnsi" w:eastAsiaTheme="minorEastAsia" w:hAnsiTheme="minorHAnsi" w:cstheme="minorBidi"/>
                <w:noProof/>
                <w:sz w:val="22"/>
                <w:szCs w:val="22"/>
                <w:lang w:val="en-US"/>
              </w:rPr>
              <w:tab/>
            </w:r>
            <w:r w:rsidR="009019ED" w:rsidRPr="005F5D09">
              <w:rPr>
                <w:rStyle w:val="Hyperlink"/>
                <w:noProof/>
              </w:rPr>
              <w:t>Definitions</w:t>
            </w:r>
            <w:r w:rsidR="009019ED">
              <w:rPr>
                <w:noProof/>
                <w:webHidden/>
              </w:rPr>
              <w:tab/>
            </w:r>
            <w:r w:rsidR="009019ED">
              <w:rPr>
                <w:noProof/>
                <w:webHidden/>
              </w:rPr>
              <w:fldChar w:fldCharType="begin"/>
            </w:r>
            <w:r w:rsidR="009019ED">
              <w:rPr>
                <w:noProof/>
                <w:webHidden/>
              </w:rPr>
              <w:instrText xml:space="preserve"> PAGEREF _Toc459988682 \h </w:instrText>
            </w:r>
            <w:r w:rsidR="009019ED">
              <w:rPr>
                <w:noProof/>
                <w:webHidden/>
              </w:rPr>
            </w:r>
            <w:r w:rsidR="009019ED">
              <w:rPr>
                <w:noProof/>
                <w:webHidden/>
              </w:rPr>
              <w:fldChar w:fldCharType="separate"/>
            </w:r>
            <w:r w:rsidR="009019ED">
              <w:rPr>
                <w:noProof/>
                <w:webHidden/>
              </w:rPr>
              <w:t>5</w:t>
            </w:r>
            <w:r w:rsidR="009019ED">
              <w:rPr>
                <w:noProof/>
                <w:webHidden/>
              </w:rPr>
              <w:fldChar w:fldCharType="end"/>
            </w:r>
          </w:hyperlink>
        </w:p>
        <w:p w:rsidR="009019ED" w:rsidRDefault="009C5B80">
          <w:pPr>
            <w:pStyle w:val="TOC2"/>
            <w:rPr>
              <w:rFonts w:asciiTheme="minorHAnsi" w:eastAsiaTheme="minorEastAsia" w:hAnsiTheme="minorHAnsi" w:cstheme="minorBidi"/>
              <w:noProof/>
              <w:sz w:val="22"/>
              <w:szCs w:val="22"/>
              <w:lang w:val="en-US"/>
            </w:rPr>
          </w:pPr>
          <w:hyperlink w:anchor="_Toc459988683" w:history="1">
            <w:r w:rsidR="009019ED" w:rsidRPr="005F5D09">
              <w:rPr>
                <w:rStyle w:val="Hyperlink"/>
                <w:noProof/>
              </w:rPr>
              <w:t>3.2</w:t>
            </w:r>
            <w:r w:rsidR="009019ED">
              <w:rPr>
                <w:rFonts w:asciiTheme="minorHAnsi" w:eastAsiaTheme="minorEastAsia" w:hAnsiTheme="minorHAnsi" w:cstheme="minorBidi"/>
                <w:noProof/>
                <w:sz w:val="22"/>
                <w:szCs w:val="22"/>
                <w:lang w:val="en-US"/>
              </w:rPr>
              <w:tab/>
            </w:r>
            <w:r w:rsidR="009019ED" w:rsidRPr="005F5D09">
              <w:rPr>
                <w:rStyle w:val="Hyperlink"/>
                <w:noProof/>
              </w:rPr>
              <w:t>General Convention</w:t>
            </w:r>
            <w:r w:rsidR="009019ED">
              <w:rPr>
                <w:noProof/>
                <w:webHidden/>
              </w:rPr>
              <w:tab/>
            </w:r>
            <w:r w:rsidR="009019ED">
              <w:rPr>
                <w:noProof/>
                <w:webHidden/>
              </w:rPr>
              <w:fldChar w:fldCharType="begin"/>
            </w:r>
            <w:r w:rsidR="009019ED">
              <w:rPr>
                <w:noProof/>
                <w:webHidden/>
              </w:rPr>
              <w:instrText xml:space="preserve"> PAGEREF _Toc459988683 \h </w:instrText>
            </w:r>
            <w:r w:rsidR="009019ED">
              <w:rPr>
                <w:noProof/>
                <w:webHidden/>
              </w:rPr>
            </w:r>
            <w:r w:rsidR="009019ED">
              <w:rPr>
                <w:noProof/>
                <w:webHidden/>
              </w:rPr>
              <w:fldChar w:fldCharType="separate"/>
            </w:r>
            <w:r w:rsidR="009019ED">
              <w:rPr>
                <w:noProof/>
                <w:webHidden/>
              </w:rPr>
              <w:t>5</w:t>
            </w:r>
            <w:r w:rsidR="009019ED">
              <w:rPr>
                <w:noProof/>
                <w:webHidden/>
              </w:rPr>
              <w:fldChar w:fldCharType="end"/>
            </w:r>
          </w:hyperlink>
        </w:p>
        <w:p w:rsidR="009019ED" w:rsidRDefault="009C5B80">
          <w:pPr>
            <w:pStyle w:val="TOC2"/>
            <w:rPr>
              <w:rFonts w:asciiTheme="minorHAnsi" w:eastAsiaTheme="minorEastAsia" w:hAnsiTheme="minorHAnsi" w:cstheme="minorBidi"/>
              <w:noProof/>
              <w:sz w:val="22"/>
              <w:szCs w:val="22"/>
              <w:lang w:val="en-US"/>
            </w:rPr>
          </w:pPr>
          <w:hyperlink w:anchor="_Toc459988684" w:history="1">
            <w:r w:rsidR="009019ED" w:rsidRPr="005F5D09">
              <w:rPr>
                <w:rStyle w:val="Hyperlink"/>
                <w:noProof/>
              </w:rPr>
              <w:t>3.3</w:t>
            </w:r>
            <w:r w:rsidR="009019ED">
              <w:rPr>
                <w:rFonts w:asciiTheme="minorHAnsi" w:eastAsiaTheme="minorEastAsia" w:hAnsiTheme="minorHAnsi" w:cstheme="minorBidi"/>
                <w:noProof/>
                <w:sz w:val="22"/>
                <w:szCs w:val="22"/>
                <w:lang w:val="en-US"/>
              </w:rPr>
              <w:tab/>
            </w:r>
            <w:r w:rsidR="009019ED" w:rsidRPr="005F5D09">
              <w:rPr>
                <w:rStyle w:val="Hyperlink"/>
                <w:noProof/>
              </w:rPr>
              <w:t>Abbreviations</w:t>
            </w:r>
            <w:r w:rsidR="009019ED">
              <w:rPr>
                <w:noProof/>
                <w:webHidden/>
              </w:rPr>
              <w:tab/>
            </w:r>
            <w:r w:rsidR="009019ED">
              <w:rPr>
                <w:noProof/>
                <w:webHidden/>
              </w:rPr>
              <w:fldChar w:fldCharType="begin"/>
            </w:r>
            <w:r w:rsidR="009019ED">
              <w:rPr>
                <w:noProof/>
                <w:webHidden/>
              </w:rPr>
              <w:instrText xml:space="preserve"> PAGEREF _Toc459988684 \h </w:instrText>
            </w:r>
            <w:r w:rsidR="009019ED">
              <w:rPr>
                <w:noProof/>
                <w:webHidden/>
              </w:rPr>
            </w:r>
            <w:r w:rsidR="009019ED">
              <w:rPr>
                <w:noProof/>
                <w:webHidden/>
              </w:rPr>
              <w:fldChar w:fldCharType="separate"/>
            </w:r>
            <w:r w:rsidR="009019ED">
              <w:rPr>
                <w:noProof/>
                <w:webHidden/>
              </w:rPr>
              <w:t>5</w:t>
            </w:r>
            <w:r w:rsidR="009019ED">
              <w:rPr>
                <w:noProof/>
                <w:webHidden/>
              </w:rPr>
              <w:fldChar w:fldCharType="end"/>
            </w:r>
          </w:hyperlink>
        </w:p>
        <w:p w:rsidR="009019ED" w:rsidRDefault="009C5B80">
          <w:pPr>
            <w:pStyle w:val="TOC1"/>
            <w:rPr>
              <w:rFonts w:asciiTheme="minorHAnsi" w:eastAsiaTheme="minorEastAsia" w:hAnsiTheme="minorHAnsi" w:cstheme="minorBidi"/>
              <w:noProof/>
              <w:sz w:val="22"/>
              <w:szCs w:val="22"/>
              <w:lang w:val="en-US"/>
            </w:rPr>
          </w:pPr>
          <w:hyperlink w:anchor="_Toc459988685" w:history="1">
            <w:r w:rsidR="009019ED" w:rsidRPr="005F5D09">
              <w:rPr>
                <w:rStyle w:val="Hyperlink"/>
                <w:noProof/>
                <w14:scene3d>
                  <w14:camera w14:prst="orthographicFront"/>
                  <w14:lightRig w14:rig="threePt" w14:dir="t">
                    <w14:rot w14:lat="0" w14:lon="0" w14:rev="0"/>
                  </w14:lightRig>
                </w14:scene3d>
              </w:rPr>
              <w:t>4</w:t>
            </w:r>
            <w:r w:rsidR="009019ED">
              <w:rPr>
                <w:rFonts w:asciiTheme="minorHAnsi" w:eastAsiaTheme="minorEastAsia" w:hAnsiTheme="minorHAnsi" w:cstheme="minorBidi"/>
                <w:noProof/>
                <w:sz w:val="22"/>
                <w:szCs w:val="22"/>
                <w:lang w:val="en-US"/>
              </w:rPr>
              <w:tab/>
            </w:r>
            <w:r w:rsidR="009019ED" w:rsidRPr="005F5D09">
              <w:rPr>
                <w:rStyle w:val="Hyperlink"/>
                <w:noProof/>
                <w:lang w:val="en-US"/>
              </w:rPr>
              <w:t>Prerequisites</w:t>
            </w:r>
            <w:r w:rsidR="009019ED" w:rsidRPr="005F5D09">
              <w:rPr>
                <w:rStyle w:val="Hyperlink"/>
                <w:noProof/>
              </w:rPr>
              <w:t xml:space="preserve"> and Test Configurations</w:t>
            </w:r>
            <w:r w:rsidR="009019ED">
              <w:rPr>
                <w:noProof/>
                <w:webHidden/>
              </w:rPr>
              <w:tab/>
            </w:r>
            <w:r w:rsidR="009019ED">
              <w:rPr>
                <w:noProof/>
                <w:webHidden/>
              </w:rPr>
              <w:fldChar w:fldCharType="begin"/>
            </w:r>
            <w:r w:rsidR="009019ED">
              <w:rPr>
                <w:noProof/>
                <w:webHidden/>
              </w:rPr>
              <w:instrText xml:space="preserve"> PAGEREF _Toc459988685 \h </w:instrText>
            </w:r>
            <w:r w:rsidR="009019ED">
              <w:rPr>
                <w:noProof/>
                <w:webHidden/>
              </w:rPr>
            </w:r>
            <w:r w:rsidR="009019ED">
              <w:rPr>
                <w:noProof/>
                <w:webHidden/>
              </w:rPr>
              <w:fldChar w:fldCharType="separate"/>
            </w:r>
            <w:r w:rsidR="009019ED">
              <w:rPr>
                <w:noProof/>
                <w:webHidden/>
              </w:rPr>
              <w:t>5</w:t>
            </w:r>
            <w:r w:rsidR="009019ED">
              <w:rPr>
                <w:noProof/>
                <w:webHidden/>
              </w:rPr>
              <w:fldChar w:fldCharType="end"/>
            </w:r>
          </w:hyperlink>
        </w:p>
        <w:p w:rsidR="009019ED" w:rsidRDefault="009C5B80">
          <w:pPr>
            <w:pStyle w:val="TOC2"/>
            <w:rPr>
              <w:rFonts w:asciiTheme="minorHAnsi" w:eastAsiaTheme="minorEastAsia" w:hAnsiTheme="minorHAnsi" w:cstheme="minorBidi"/>
              <w:noProof/>
              <w:sz w:val="22"/>
              <w:szCs w:val="22"/>
              <w:lang w:val="en-US"/>
            </w:rPr>
          </w:pPr>
          <w:hyperlink w:anchor="_Toc459988686" w:history="1">
            <w:r w:rsidR="009019ED" w:rsidRPr="005F5D09">
              <w:rPr>
                <w:rStyle w:val="Hyperlink"/>
                <w:noProof/>
              </w:rPr>
              <w:t>4.1</w:t>
            </w:r>
            <w:r w:rsidR="009019ED">
              <w:rPr>
                <w:rFonts w:asciiTheme="minorHAnsi" w:eastAsiaTheme="minorEastAsia" w:hAnsiTheme="minorHAnsi" w:cstheme="minorBidi"/>
                <w:noProof/>
                <w:sz w:val="22"/>
                <w:szCs w:val="22"/>
                <w:lang w:val="en-US"/>
              </w:rPr>
              <w:tab/>
            </w:r>
            <w:r w:rsidR="009019ED" w:rsidRPr="005F5D09">
              <w:rPr>
                <w:rStyle w:val="Hyperlink"/>
                <w:noProof/>
              </w:rPr>
              <w:t>Test Configurations</w:t>
            </w:r>
            <w:r w:rsidR="009019ED">
              <w:rPr>
                <w:noProof/>
                <w:webHidden/>
              </w:rPr>
              <w:tab/>
            </w:r>
            <w:r w:rsidR="009019ED">
              <w:rPr>
                <w:noProof/>
                <w:webHidden/>
              </w:rPr>
              <w:fldChar w:fldCharType="begin"/>
            </w:r>
            <w:r w:rsidR="009019ED">
              <w:rPr>
                <w:noProof/>
                <w:webHidden/>
              </w:rPr>
              <w:instrText xml:space="preserve"> PAGEREF _Toc459988686 \h </w:instrText>
            </w:r>
            <w:r w:rsidR="009019ED">
              <w:rPr>
                <w:noProof/>
                <w:webHidden/>
              </w:rPr>
            </w:r>
            <w:r w:rsidR="009019ED">
              <w:rPr>
                <w:noProof/>
                <w:webHidden/>
              </w:rPr>
              <w:fldChar w:fldCharType="separate"/>
            </w:r>
            <w:r w:rsidR="009019ED">
              <w:rPr>
                <w:noProof/>
                <w:webHidden/>
              </w:rPr>
              <w:t>5</w:t>
            </w:r>
            <w:r w:rsidR="009019ED">
              <w:rPr>
                <w:noProof/>
                <w:webHidden/>
              </w:rPr>
              <w:fldChar w:fldCharType="end"/>
            </w:r>
          </w:hyperlink>
        </w:p>
        <w:p w:rsidR="009019ED" w:rsidRDefault="009C5B80">
          <w:pPr>
            <w:pStyle w:val="TOC3"/>
            <w:rPr>
              <w:rFonts w:asciiTheme="minorHAnsi" w:eastAsiaTheme="minorEastAsia" w:hAnsiTheme="minorHAnsi" w:cstheme="minorBidi"/>
              <w:noProof/>
              <w:sz w:val="22"/>
              <w:szCs w:val="22"/>
              <w:lang w:val="en-US"/>
            </w:rPr>
          </w:pPr>
          <w:hyperlink w:anchor="_Toc459988687" w:history="1">
            <w:r w:rsidR="009019ED" w:rsidRPr="005F5D09">
              <w:rPr>
                <w:rStyle w:val="Hyperlink"/>
                <w:noProof/>
              </w:rPr>
              <w:t>4.1.1</w:t>
            </w:r>
            <w:r w:rsidR="009019ED">
              <w:rPr>
                <w:rFonts w:asciiTheme="minorHAnsi" w:eastAsiaTheme="minorEastAsia" w:hAnsiTheme="minorHAnsi" w:cstheme="minorBidi"/>
                <w:noProof/>
                <w:sz w:val="22"/>
                <w:szCs w:val="22"/>
                <w:lang w:val="en-US"/>
              </w:rPr>
              <w:tab/>
            </w:r>
            <w:r w:rsidR="009019ED" w:rsidRPr="005F5D09">
              <w:rPr>
                <w:rStyle w:val="Hyperlink"/>
                <w:noProof/>
              </w:rPr>
              <w:t>Global Test Parameters:</w:t>
            </w:r>
            <w:r w:rsidR="009019ED">
              <w:rPr>
                <w:noProof/>
                <w:webHidden/>
              </w:rPr>
              <w:tab/>
            </w:r>
            <w:r w:rsidR="009019ED">
              <w:rPr>
                <w:noProof/>
                <w:webHidden/>
              </w:rPr>
              <w:fldChar w:fldCharType="begin"/>
            </w:r>
            <w:r w:rsidR="009019ED">
              <w:rPr>
                <w:noProof/>
                <w:webHidden/>
              </w:rPr>
              <w:instrText xml:space="preserve"> PAGEREF _Toc459988687 \h </w:instrText>
            </w:r>
            <w:r w:rsidR="009019ED">
              <w:rPr>
                <w:noProof/>
                <w:webHidden/>
              </w:rPr>
            </w:r>
            <w:r w:rsidR="009019ED">
              <w:rPr>
                <w:noProof/>
                <w:webHidden/>
              </w:rPr>
              <w:fldChar w:fldCharType="separate"/>
            </w:r>
            <w:r w:rsidR="009019ED">
              <w:rPr>
                <w:noProof/>
                <w:webHidden/>
              </w:rPr>
              <w:t>6</w:t>
            </w:r>
            <w:r w:rsidR="009019ED">
              <w:rPr>
                <w:noProof/>
                <w:webHidden/>
              </w:rPr>
              <w:fldChar w:fldCharType="end"/>
            </w:r>
          </w:hyperlink>
        </w:p>
        <w:p w:rsidR="009019ED" w:rsidRDefault="009C5B80">
          <w:pPr>
            <w:pStyle w:val="TOC3"/>
            <w:rPr>
              <w:rFonts w:asciiTheme="minorHAnsi" w:eastAsiaTheme="minorEastAsia" w:hAnsiTheme="minorHAnsi" w:cstheme="minorBidi"/>
              <w:noProof/>
              <w:sz w:val="22"/>
              <w:szCs w:val="22"/>
              <w:lang w:val="en-US"/>
            </w:rPr>
          </w:pPr>
          <w:hyperlink w:anchor="_Toc459988688" w:history="1">
            <w:r w:rsidR="009019ED" w:rsidRPr="005F5D09">
              <w:rPr>
                <w:rStyle w:val="Hyperlink"/>
                <w:noProof/>
              </w:rPr>
              <w:t>4.1.2</w:t>
            </w:r>
            <w:r w:rsidR="009019ED">
              <w:rPr>
                <w:rFonts w:asciiTheme="minorHAnsi" w:eastAsiaTheme="minorEastAsia" w:hAnsiTheme="minorHAnsi" w:cstheme="minorBidi"/>
                <w:noProof/>
                <w:sz w:val="22"/>
                <w:szCs w:val="22"/>
                <w:lang w:val="en-US"/>
              </w:rPr>
              <w:tab/>
            </w:r>
            <w:r w:rsidR="009019ED" w:rsidRPr="005F5D09">
              <w:rPr>
                <w:rStyle w:val="Hyperlink"/>
                <w:noProof/>
              </w:rPr>
              <w:t>SPDU</w:t>
            </w:r>
            <w:r w:rsidR="009019ED" w:rsidRPr="005F5D09">
              <w:rPr>
                <w:rStyle w:val="Hyperlink"/>
                <w:noProof/>
                <w:vertAlign w:val="subscript"/>
              </w:rPr>
              <w:t>BSM</w:t>
            </w:r>
            <w:r w:rsidR="009019ED" w:rsidRPr="005F5D09">
              <w:rPr>
                <w:rStyle w:val="Hyperlink"/>
                <w:noProof/>
              </w:rPr>
              <w:t xml:space="preserve"> Global Test Parameters</w:t>
            </w:r>
            <w:r w:rsidR="009019ED">
              <w:rPr>
                <w:noProof/>
                <w:webHidden/>
              </w:rPr>
              <w:tab/>
            </w:r>
            <w:r w:rsidR="009019ED">
              <w:rPr>
                <w:noProof/>
                <w:webHidden/>
              </w:rPr>
              <w:fldChar w:fldCharType="begin"/>
            </w:r>
            <w:r w:rsidR="009019ED">
              <w:rPr>
                <w:noProof/>
                <w:webHidden/>
              </w:rPr>
              <w:instrText xml:space="preserve"> PAGEREF _Toc459988688 \h </w:instrText>
            </w:r>
            <w:r w:rsidR="009019ED">
              <w:rPr>
                <w:noProof/>
                <w:webHidden/>
              </w:rPr>
            </w:r>
            <w:r w:rsidR="009019ED">
              <w:rPr>
                <w:noProof/>
                <w:webHidden/>
              </w:rPr>
              <w:fldChar w:fldCharType="separate"/>
            </w:r>
            <w:r w:rsidR="009019ED">
              <w:rPr>
                <w:noProof/>
                <w:webHidden/>
              </w:rPr>
              <w:t>6</w:t>
            </w:r>
            <w:r w:rsidR="009019ED">
              <w:rPr>
                <w:noProof/>
                <w:webHidden/>
              </w:rPr>
              <w:fldChar w:fldCharType="end"/>
            </w:r>
          </w:hyperlink>
        </w:p>
        <w:p w:rsidR="009019ED" w:rsidRDefault="009C5B80">
          <w:pPr>
            <w:pStyle w:val="TOC3"/>
            <w:rPr>
              <w:rFonts w:asciiTheme="minorHAnsi" w:eastAsiaTheme="minorEastAsia" w:hAnsiTheme="minorHAnsi" w:cstheme="minorBidi"/>
              <w:noProof/>
              <w:sz w:val="22"/>
              <w:szCs w:val="22"/>
              <w:lang w:val="en-US"/>
            </w:rPr>
          </w:pPr>
          <w:hyperlink w:anchor="_Toc459988689" w:history="1">
            <w:r w:rsidR="009019ED" w:rsidRPr="005F5D09">
              <w:rPr>
                <w:rStyle w:val="Hyperlink"/>
                <w:noProof/>
              </w:rPr>
              <w:t>4.1.3</w:t>
            </w:r>
            <w:r w:rsidR="009019ED">
              <w:rPr>
                <w:rFonts w:asciiTheme="minorHAnsi" w:eastAsiaTheme="minorEastAsia" w:hAnsiTheme="minorHAnsi" w:cstheme="minorBidi"/>
                <w:noProof/>
                <w:sz w:val="22"/>
                <w:szCs w:val="22"/>
                <w:lang w:val="en-US"/>
              </w:rPr>
              <w:tab/>
            </w:r>
            <w:r w:rsidR="009019ED" w:rsidRPr="005F5D09">
              <w:rPr>
                <w:rStyle w:val="Hyperlink"/>
                <w:noProof/>
              </w:rPr>
              <w:t>SPDU</w:t>
            </w:r>
            <w:r w:rsidR="009019ED" w:rsidRPr="005F5D09">
              <w:rPr>
                <w:rStyle w:val="Hyperlink"/>
                <w:noProof/>
                <w:vertAlign w:val="subscript"/>
              </w:rPr>
              <w:t>WSA</w:t>
            </w:r>
            <w:r w:rsidR="009019ED" w:rsidRPr="005F5D09">
              <w:rPr>
                <w:rStyle w:val="Hyperlink"/>
                <w:noProof/>
              </w:rPr>
              <w:t xml:space="preserve"> Global Test Parameters</w:t>
            </w:r>
            <w:r w:rsidR="009019ED">
              <w:rPr>
                <w:noProof/>
                <w:webHidden/>
              </w:rPr>
              <w:tab/>
            </w:r>
            <w:r w:rsidR="009019ED">
              <w:rPr>
                <w:noProof/>
                <w:webHidden/>
              </w:rPr>
              <w:fldChar w:fldCharType="begin"/>
            </w:r>
            <w:r w:rsidR="009019ED">
              <w:rPr>
                <w:noProof/>
                <w:webHidden/>
              </w:rPr>
              <w:instrText xml:space="preserve"> PAGEREF _Toc459988689 \h </w:instrText>
            </w:r>
            <w:r w:rsidR="009019ED">
              <w:rPr>
                <w:noProof/>
                <w:webHidden/>
              </w:rPr>
            </w:r>
            <w:r w:rsidR="009019ED">
              <w:rPr>
                <w:noProof/>
                <w:webHidden/>
              </w:rPr>
              <w:fldChar w:fldCharType="separate"/>
            </w:r>
            <w:r w:rsidR="009019ED">
              <w:rPr>
                <w:noProof/>
                <w:webHidden/>
              </w:rPr>
              <w:t>8</w:t>
            </w:r>
            <w:r w:rsidR="009019ED">
              <w:rPr>
                <w:noProof/>
                <w:webHidden/>
              </w:rPr>
              <w:fldChar w:fldCharType="end"/>
            </w:r>
          </w:hyperlink>
        </w:p>
        <w:p w:rsidR="009019ED" w:rsidRDefault="009C5B80">
          <w:pPr>
            <w:pStyle w:val="TOC2"/>
            <w:rPr>
              <w:rFonts w:asciiTheme="minorHAnsi" w:eastAsiaTheme="minorEastAsia" w:hAnsiTheme="minorHAnsi" w:cstheme="minorBidi"/>
              <w:noProof/>
              <w:sz w:val="22"/>
              <w:szCs w:val="22"/>
              <w:lang w:val="en-US"/>
            </w:rPr>
          </w:pPr>
          <w:hyperlink w:anchor="_Toc459988690" w:history="1">
            <w:r w:rsidR="009019ED" w:rsidRPr="005F5D09">
              <w:rPr>
                <w:rStyle w:val="Hyperlink"/>
                <w:noProof/>
              </w:rPr>
              <w:t>4.2</w:t>
            </w:r>
            <w:r w:rsidR="009019ED">
              <w:rPr>
                <w:rFonts w:asciiTheme="minorHAnsi" w:eastAsiaTheme="minorEastAsia" w:hAnsiTheme="minorHAnsi" w:cstheme="minorBidi"/>
                <w:noProof/>
                <w:sz w:val="22"/>
                <w:szCs w:val="22"/>
                <w:lang w:val="en-US"/>
              </w:rPr>
              <w:tab/>
            </w:r>
            <w:r w:rsidR="009019ED" w:rsidRPr="005F5D09">
              <w:rPr>
                <w:rStyle w:val="Hyperlink"/>
                <w:noProof/>
              </w:rPr>
              <w:t>Feature Restriction and Pre-Enrolment</w:t>
            </w:r>
            <w:r w:rsidR="009019ED">
              <w:rPr>
                <w:noProof/>
                <w:webHidden/>
              </w:rPr>
              <w:tab/>
            </w:r>
            <w:r w:rsidR="009019ED">
              <w:rPr>
                <w:noProof/>
                <w:webHidden/>
              </w:rPr>
              <w:fldChar w:fldCharType="begin"/>
            </w:r>
            <w:r w:rsidR="009019ED">
              <w:rPr>
                <w:noProof/>
                <w:webHidden/>
              </w:rPr>
              <w:instrText xml:space="preserve"> PAGEREF _Toc459988690 \h </w:instrText>
            </w:r>
            <w:r w:rsidR="009019ED">
              <w:rPr>
                <w:noProof/>
                <w:webHidden/>
              </w:rPr>
            </w:r>
            <w:r w:rsidR="009019ED">
              <w:rPr>
                <w:noProof/>
                <w:webHidden/>
              </w:rPr>
              <w:fldChar w:fldCharType="separate"/>
            </w:r>
            <w:r w:rsidR="009019ED">
              <w:rPr>
                <w:noProof/>
                <w:webHidden/>
              </w:rPr>
              <w:t>10</w:t>
            </w:r>
            <w:r w:rsidR="009019ED">
              <w:rPr>
                <w:noProof/>
                <w:webHidden/>
              </w:rPr>
              <w:fldChar w:fldCharType="end"/>
            </w:r>
          </w:hyperlink>
        </w:p>
        <w:p w:rsidR="009019ED" w:rsidRDefault="009C5B80">
          <w:pPr>
            <w:pStyle w:val="TOC3"/>
            <w:rPr>
              <w:rFonts w:asciiTheme="minorHAnsi" w:eastAsiaTheme="minorEastAsia" w:hAnsiTheme="minorHAnsi" w:cstheme="minorBidi"/>
              <w:noProof/>
              <w:sz w:val="22"/>
              <w:szCs w:val="22"/>
              <w:lang w:val="en-US"/>
            </w:rPr>
          </w:pPr>
          <w:hyperlink w:anchor="_Toc459988691" w:history="1">
            <w:r w:rsidR="009019ED" w:rsidRPr="005F5D09">
              <w:rPr>
                <w:rStyle w:val="Hyperlink"/>
                <w:noProof/>
              </w:rPr>
              <w:t>4.2.1</w:t>
            </w:r>
            <w:r w:rsidR="009019ED">
              <w:rPr>
                <w:rFonts w:asciiTheme="minorHAnsi" w:eastAsiaTheme="minorEastAsia" w:hAnsiTheme="minorHAnsi" w:cstheme="minorBidi"/>
                <w:noProof/>
                <w:sz w:val="22"/>
                <w:szCs w:val="22"/>
                <w:lang w:val="en-US"/>
              </w:rPr>
              <w:tab/>
            </w:r>
            <w:r w:rsidR="009019ED" w:rsidRPr="005F5D09">
              <w:rPr>
                <w:rStyle w:val="Hyperlink"/>
                <w:noProof/>
              </w:rPr>
              <w:t>Feature Restriction</w:t>
            </w:r>
            <w:r w:rsidR="009019ED">
              <w:rPr>
                <w:noProof/>
                <w:webHidden/>
              </w:rPr>
              <w:tab/>
            </w:r>
            <w:r w:rsidR="009019ED">
              <w:rPr>
                <w:noProof/>
                <w:webHidden/>
              </w:rPr>
              <w:fldChar w:fldCharType="begin"/>
            </w:r>
            <w:r w:rsidR="009019ED">
              <w:rPr>
                <w:noProof/>
                <w:webHidden/>
              </w:rPr>
              <w:instrText xml:space="preserve"> PAGEREF _Toc459988691 \h </w:instrText>
            </w:r>
            <w:r w:rsidR="009019ED">
              <w:rPr>
                <w:noProof/>
                <w:webHidden/>
              </w:rPr>
            </w:r>
            <w:r w:rsidR="009019ED">
              <w:rPr>
                <w:noProof/>
                <w:webHidden/>
              </w:rPr>
              <w:fldChar w:fldCharType="separate"/>
            </w:r>
            <w:r w:rsidR="009019ED">
              <w:rPr>
                <w:noProof/>
                <w:webHidden/>
              </w:rPr>
              <w:t>10</w:t>
            </w:r>
            <w:r w:rsidR="009019ED">
              <w:rPr>
                <w:noProof/>
                <w:webHidden/>
              </w:rPr>
              <w:fldChar w:fldCharType="end"/>
            </w:r>
          </w:hyperlink>
        </w:p>
        <w:p w:rsidR="009019ED" w:rsidRDefault="009C5B80">
          <w:pPr>
            <w:pStyle w:val="TOC2"/>
            <w:rPr>
              <w:rFonts w:asciiTheme="minorHAnsi" w:eastAsiaTheme="minorEastAsia" w:hAnsiTheme="minorHAnsi" w:cstheme="minorBidi"/>
              <w:noProof/>
              <w:sz w:val="22"/>
              <w:szCs w:val="22"/>
              <w:lang w:val="en-US"/>
            </w:rPr>
          </w:pPr>
          <w:hyperlink w:anchor="_Toc459988692" w:history="1">
            <w:r w:rsidR="009019ED" w:rsidRPr="005F5D09">
              <w:rPr>
                <w:rStyle w:val="Hyperlink"/>
                <w:noProof/>
              </w:rPr>
              <w:t>4.3</w:t>
            </w:r>
            <w:r w:rsidR="009019ED">
              <w:rPr>
                <w:rFonts w:asciiTheme="minorHAnsi" w:eastAsiaTheme="minorEastAsia" w:hAnsiTheme="minorHAnsi" w:cstheme="minorBidi"/>
                <w:noProof/>
                <w:sz w:val="22"/>
                <w:szCs w:val="22"/>
                <w:lang w:val="en-US"/>
              </w:rPr>
              <w:tab/>
            </w:r>
            <w:r w:rsidR="009019ED" w:rsidRPr="005F5D09">
              <w:rPr>
                <w:rStyle w:val="Hyperlink"/>
                <w:noProof/>
              </w:rPr>
              <w:t>States in Initial Conditions</w:t>
            </w:r>
            <w:r w:rsidR="009019ED">
              <w:rPr>
                <w:noProof/>
                <w:webHidden/>
              </w:rPr>
              <w:tab/>
            </w:r>
            <w:r w:rsidR="009019ED">
              <w:rPr>
                <w:noProof/>
                <w:webHidden/>
              </w:rPr>
              <w:fldChar w:fldCharType="begin"/>
            </w:r>
            <w:r w:rsidR="009019ED">
              <w:rPr>
                <w:noProof/>
                <w:webHidden/>
              </w:rPr>
              <w:instrText xml:space="preserve"> PAGEREF _Toc459988692 \h </w:instrText>
            </w:r>
            <w:r w:rsidR="009019ED">
              <w:rPr>
                <w:noProof/>
                <w:webHidden/>
              </w:rPr>
            </w:r>
            <w:r w:rsidR="009019ED">
              <w:rPr>
                <w:noProof/>
                <w:webHidden/>
              </w:rPr>
              <w:fldChar w:fldCharType="separate"/>
            </w:r>
            <w:r w:rsidR="009019ED">
              <w:rPr>
                <w:noProof/>
                <w:webHidden/>
              </w:rPr>
              <w:t>10</w:t>
            </w:r>
            <w:r w:rsidR="009019ED">
              <w:rPr>
                <w:noProof/>
                <w:webHidden/>
              </w:rPr>
              <w:fldChar w:fldCharType="end"/>
            </w:r>
          </w:hyperlink>
        </w:p>
        <w:p w:rsidR="009019ED" w:rsidRDefault="009C5B80">
          <w:pPr>
            <w:pStyle w:val="TOC3"/>
            <w:rPr>
              <w:rFonts w:asciiTheme="minorHAnsi" w:eastAsiaTheme="minorEastAsia" w:hAnsiTheme="minorHAnsi" w:cstheme="minorBidi"/>
              <w:noProof/>
              <w:sz w:val="22"/>
              <w:szCs w:val="22"/>
              <w:lang w:val="en-US"/>
            </w:rPr>
          </w:pPr>
          <w:hyperlink w:anchor="_Toc459988693" w:history="1">
            <w:r w:rsidR="009019ED" w:rsidRPr="005F5D09">
              <w:rPr>
                <w:rStyle w:val="Hyperlink"/>
                <w:noProof/>
              </w:rPr>
              <w:t>4.3.1</w:t>
            </w:r>
            <w:r w:rsidR="009019ED">
              <w:rPr>
                <w:rFonts w:asciiTheme="minorHAnsi" w:eastAsiaTheme="minorEastAsia" w:hAnsiTheme="minorHAnsi" w:cstheme="minorBidi"/>
                <w:noProof/>
                <w:sz w:val="22"/>
                <w:szCs w:val="22"/>
                <w:lang w:val="en-US"/>
              </w:rPr>
              <w:tab/>
            </w:r>
            <w:r w:rsidR="009019ED" w:rsidRPr="005F5D09">
              <w:rPr>
                <w:rStyle w:val="Hyperlink"/>
                <w:noProof/>
              </w:rPr>
              <w:t>Conditions for the Initial State</w:t>
            </w:r>
            <w:r w:rsidR="009019ED">
              <w:rPr>
                <w:noProof/>
                <w:webHidden/>
              </w:rPr>
              <w:tab/>
            </w:r>
            <w:r w:rsidR="009019ED">
              <w:rPr>
                <w:noProof/>
                <w:webHidden/>
              </w:rPr>
              <w:fldChar w:fldCharType="begin"/>
            </w:r>
            <w:r w:rsidR="009019ED">
              <w:rPr>
                <w:noProof/>
                <w:webHidden/>
              </w:rPr>
              <w:instrText xml:space="preserve"> PAGEREF _Toc459988693 \h </w:instrText>
            </w:r>
            <w:r w:rsidR="009019ED">
              <w:rPr>
                <w:noProof/>
                <w:webHidden/>
              </w:rPr>
            </w:r>
            <w:r w:rsidR="009019ED">
              <w:rPr>
                <w:noProof/>
                <w:webHidden/>
              </w:rPr>
              <w:fldChar w:fldCharType="separate"/>
            </w:r>
            <w:r w:rsidR="009019ED">
              <w:rPr>
                <w:noProof/>
                <w:webHidden/>
              </w:rPr>
              <w:t>10</w:t>
            </w:r>
            <w:r w:rsidR="009019ED">
              <w:rPr>
                <w:noProof/>
                <w:webHidden/>
              </w:rPr>
              <w:fldChar w:fldCharType="end"/>
            </w:r>
          </w:hyperlink>
        </w:p>
        <w:p w:rsidR="009019ED" w:rsidRDefault="009C5B80">
          <w:pPr>
            <w:pStyle w:val="TOC1"/>
            <w:rPr>
              <w:rFonts w:asciiTheme="minorHAnsi" w:eastAsiaTheme="minorEastAsia" w:hAnsiTheme="minorHAnsi" w:cstheme="minorBidi"/>
              <w:noProof/>
              <w:sz w:val="22"/>
              <w:szCs w:val="22"/>
              <w:lang w:val="en-US"/>
            </w:rPr>
          </w:pPr>
          <w:hyperlink w:anchor="_Toc459988694" w:history="1">
            <w:r w:rsidR="009019ED" w:rsidRPr="005F5D09">
              <w:rPr>
                <w:rStyle w:val="Hyperlink"/>
                <w:noProof/>
                <w14:scene3d>
                  <w14:camera w14:prst="orthographicFront"/>
                  <w14:lightRig w14:rig="threePt" w14:dir="t">
                    <w14:rot w14:lat="0" w14:lon="0" w14:rev="0"/>
                  </w14:lightRig>
                </w14:scene3d>
              </w:rPr>
              <w:t>5</w:t>
            </w:r>
            <w:r w:rsidR="009019ED">
              <w:rPr>
                <w:rFonts w:asciiTheme="minorHAnsi" w:eastAsiaTheme="minorEastAsia" w:hAnsiTheme="minorHAnsi" w:cstheme="minorBidi"/>
                <w:noProof/>
                <w:sz w:val="22"/>
                <w:szCs w:val="22"/>
                <w:lang w:val="en-US"/>
              </w:rPr>
              <w:tab/>
            </w:r>
            <w:r w:rsidR="009019ED" w:rsidRPr="005F5D09">
              <w:rPr>
                <w:rStyle w:val="Hyperlink"/>
                <w:noProof/>
              </w:rPr>
              <w:t>Test Suite Structure (TSS)</w:t>
            </w:r>
            <w:r w:rsidR="009019ED">
              <w:rPr>
                <w:noProof/>
                <w:webHidden/>
              </w:rPr>
              <w:tab/>
            </w:r>
            <w:r w:rsidR="009019ED">
              <w:rPr>
                <w:noProof/>
                <w:webHidden/>
              </w:rPr>
              <w:fldChar w:fldCharType="begin"/>
            </w:r>
            <w:r w:rsidR="009019ED">
              <w:rPr>
                <w:noProof/>
                <w:webHidden/>
              </w:rPr>
              <w:instrText xml:space="preserve"> PAGEREF _Toc459988694 \h </w:instrText>
            </w:r>
            <w:r w:rsidR="009019ED">
              <w:rPr>
                <w:noProof/>
                <w:webHidden/>
              </w:rPr>
            </w:r>
            <w:r w:rsidR="009019ED">
              <w:rPr>
                <w:noProof/>
                <w:webHidden/>
              </w:rPr>
              <w:fldChar w:fldCharType="separate"/>
            </w:r>
            <w:r w:rsidR="009019ED">
              <w:rPr>
                <w:noProof/>
                <w:webHidden/>
              </w:rPr>
              <w:t>11</w:t>
            </w:r>
            <w:r w:rsidR="009019ED">
              <w:rPr>
                <w:noProof/>
                <w:webHidden/>
              </w:rPr>
              <w:fldChar w:fldCharType="end"/>
            </w:r>
          </w:hyperlink>
        </w:p>
        <w:p w:rsidR="009019ED" w:rsidRDefault="009C5B80">
          <w:pPr>
            <w:pStyle w:val="TOC2"/>
            <w:rPr>
              <w:rFonts w:asciiTheme="minorHAnsi" w:eastAsiaTheme="minorEastAsia" w:hAnsiTheme="minorHAnsi" w:cstheme="minorBidi"/>
              <w:noProof/>
              <w:sz w:val="22"/>
              <w:szCs w:val="22"/>
              <w:lang w:val="en-US"/>
            </w:rPr>
          </w:pPr>
          <w:hyperlink w:anchor="_Toc459988695" w:history="1">
            <w:r w:rsidR="009019ED" w:rsidRPr="005F5D09">
              <w:rPr>
                <w:rStyle w:val="Hyperlink"/>
                <w:noProof/>
              </w:rPr>
              <w:t>5.1</w:t>
            </w:r>
            <w:r w:rsidR="009019ED">
              <w:rPr>
                <w:rFonts w:asciiTheme="minorHAnsi" w:eastAsiaTheme="minorEastAsia" w:hAnsiTheme="minorHAnsi" w:cstheme="minorBidi"/>
                <w:noProof/>
                <w:sz w:val="22"/>
                <w:szCs w:val="22"/>
                <w:lang w:val="en-US"/>
              </w:rPr>
              <w:tab/>
            </w:r>
            <w:r w:rsidR="009019ED" w:rsidRPr="005F5D09">
              <w:rPr>
                <w:rStyle w:val="Hyperlink"/>
                <w:noProof/>
              </w:rPr>
              <w:t>Structure for security tests</w:t>
            </w:r>
            <w:r w:rsidR="009019ED">
              <w:rPr>
                <w:noProof/>
                <w:webHidden/>
              </w:rPr>
              <w:tab/>
            </w:r>
            <w:r w:rsidR="009019ED">
              <w:rPr>
                <w:noProof/>
                <w:webHidden/>
              </w:rPr>
              <w:fldChar w:fldCharType="begin"/>
            </w:r>
            <w:r w:rsidR="009019ED">
              <w:rPr>
                <w:noProof/>
                <w:webHidden/>
              </w:rPr>
              <w:instrText xml:space="preserve"> PAGEREF _Toc459988695 \h </w:instrText>
            </w:r>
            <w:r w:rsidR="009019ED">
              <w:rPr>
                <w:noProof/>
                <w:webHidden/>
              </w:rPr>
            </w:r>
            <w:r w:rsidR="009019ED">
              <w:rPr>
                <w:noProof/>
                <w:webHidden/>
              </w:rPr>
              <w:fldChar w:fldCharType="separate"/>
            </w:r>
            <w:r w:rsidR="009019ED">
              <w:rPr>
                <w:noProof/>
                <w:webHidden/>
              </w:rPr>
              <w:t>11</w:t>
            </w:r>
            <w:r w:rsidR="009019ED">
              <w:rPr>
                <w:noProof/>
                <w:webHidden/>
              </w:rPr>
              <w:fldChar w:fldCharType="end"/>
            </w:r>
          </w:hyperlink>
        </w:p>
        <w:p w:rsidR="009019ED" w:rsidRDefault="009C5B80">
          <w:pPr>
            <w:pStyle w:val="TOC2"/>
            <w:rPr>
              <w:rFonts w:asciiTheme="minorHAnsi" w:eastAsiaTheme="minorEastAsia" w:hAnsiTheme="minorHAnsi" w:cstheme="minorBidi"/>
              <w:noProof/>
              <w:sz w:val="22"/>
              <w:szCs w:val="22"/>
              <w:lang w:val="en-US"/>
            </w:rPr>
          </w:pPr>
          <w:hyperlink w:anchor="_Toc459988696" w:history="1">
            <w:r w:rsidR="009019ED" w:rsidRPr="005F5D09">
              <w:rPr>
                <w:rStyle w:val="Hyperlink"/>
                <w:noProof/>
              </w:rPr>
              <w:t>5.2</w:t>
            </w:r>
            <w:r w:rsidR="009019ED">
              <w:rPr>
                <w:rFonts w:asciiTheme="minorHAnsi" w:eastAsiaTheme="minorEastAsia" w:hAnsiTheme="minorHAnsi" w:cstheme="minorBidi"/>
                <w:noProof/>
                <w:sz w:val="22"/>
                <w:szCs w:val="22"/>
                <w:lang w:val="en-US"/>
              </w:rPr>
              <w:tab/>
            </w:r>
            <w:r w:rsidR="009019ED" w:rsidRPr="005F5D09">
              <w:rPr>
                <w:rStyle w:val="Hyperlink"/>
                <w:noProof/>
              </w:rPr>
              <w:t>Test groups</w:t>
            </w:r>
            <w:r w:rsidR="009019ED">
              <w:rPr>
                <w:noProof/>
                <w:webHidden/>
              </w:rPr>
              <w:tab/>
            </w:r>
            <w:r w:rsidR="009019ED">
              <w:rPr>
                <w:noProof/>
                <w:webHidden/>
              </w:rPr>
              <w:fldChar w:fldCharType="begin"/>
            </w:r>
            <w:r w:rsidR="009019ED">
              <w:rPr>
                <w:noProof/>
                <w:webHidden/>
              </w:rPr>
              <w:instrText xml:space="preserve"> PAGEREF _Toc459988696 \h </w:instrText>
            </w:r>
            <w:r w:rsidR="009019ED">
              <w:rPr>
                <w:noProof/>
                <w:webHidden/>
              </w:rPr>
            </w:r>
            <w:r w:rsidR="009019ED">
              <w:rPr>
                <w:noProof/>
                <w:webHidden/>
              </w:rPr>
              <w:fldChar w:fldCharType="separate"/>
            </w:r>
            <w:r w:rsidR="009019ED">
              <w:rPr>
                <w:noProof/>
                <w:webHidden/>
              </w:rPr>
              <w:t>11</w:t>
            </w:r>
            <w:r w:rsidR="009019ED">
              <w:rPr>
                <w:noProof/>
                <w:webHidden/>
              </w:rPr>
              <w:fldChar w:fldCharType="end"/>
            </w:r>
          </w:hyperlink>
        </w:p>
        <w:p w:rsidR="009019ED" w:rsidRDefault="009C5B80">
          <w:pPr>
            <w:pStyle w:val="TOC3"/>
            <w:rPr>
              <w:rFonts w:asciiTheme="minorHAnsi" w:eastAsiaTheme="minorEastAsia" w:hAnsiTheme="minorHAnsi" w:cstheme="minorBidi"/>
              <w:noProof/>
              <w:sz w:val="22"/>
              <w:szCs w:val="22"/>
              <w:lang w:val="en-US"/>
            </w:rPr>
          </w:pPr>
          <w:hyperlink w:anchor="_Toc459988697" w:history="1">
            <w:r w:rsidR="009019ED" w:rsidRPr="005F5D09">
              <w:rPr>
                <w:rStyle w:val="Hyperlink"/>
                <w:noProof/>
              </w:rPr>
              <w:t>5.2.1</w:t>
            </w:r>
            <w:r w:rsidR="009019ED">
              <w:rPr>
                <w:rFonts w:asciiTheme="minorHAnsi" w:eastAsiaTheme="minorEastAsia" w:hAnsiTheme="minorHAnsi" w:cstheme="minorBidi"/>
                <w:noProof/>
                <w:sz w:val="22"/>
                <w:szCs w:val="22"/>
                <w:lang w:val="en-US"/>
              </w:rPr>
              <w:tab/>
            </w:r>
            <w:r w:rsidR="009019ED" w:rsidRPr="005F5D09">
              <w:rPr>
                <w:rStyle w:val="Hyperlink"/>
                <w:noProof/>
              </w:rPr>
              <w:t>Root</w:t>
            </w:r>
            <w:r w:rsidR="009019ED">
              <w:rPr>
                <w:noProof/>
                <w:webHidden/>
              </w:rPr>
              <w:tab/>
            </w:r>
            <w:r w:rsidR="009019ED">
              <w:rPr>
                <w:noProof/>
                <w:webHidden/>
              </w:rPr>
              <w:fldChar w:fldCharType="begin"/>
            </w:r>
            <w:r w:rsidR="009019ED">
              <w:rPr>
                <w:noProof/>
                <w:webHidden/>
              </w:rPr>
              <w:instrText xml:space="preserve"> PAGEREF _Toc459988697 \h </w:instrText>
            </w:r>
            <w:r w:rsidR="009019ED">
              <w:rPr>
                <w:noProof/>
                <w:webHidden/>
              </w:rPr>
            </w:r>
            <w:r w:rsidR="009019ED">
              <w:rPr>
                <w:noProof/>
                <w:webHidden/>
              </w:rPr>
              <w:fldChar w:fldCharType="separate"/>
            </w:r>
            <w:r w:rsidR="009019ED">
              <w:rPr>
                <w:noProof/>
                <w:webHidden/>
              </w:rPr>
              <w:t>12</w:t>
            </w:r>
            <w:r w:rsidR="009019ED">
              <w:rPr>
                <w:noProof/>
                <w:webHidden/>
              </w:rPr>
              <w:fldChar w:fldCharType="end"/>
            </w:r>
          </w:hyperlink>
        </w:p>
        <w:p w:rsidR="009019ED" w:rsidRDefault="009C5B80">
          <w:pPr>
            <w:pStyle w:val="TOC3"/>
            <w:rPr>
              <w:rFonts w:asciiTheme="minorHAnsi" w:eastAsiaTheme="minorEastAsia" w:hAnsiTheme="minorHAnsi" w:cstheme="minorBidi"/>
              <w:noProof/>
              <w:sz w:val="22"/>
              <w:szCs w:val="22"/>
              <w:lang w:val="en-US"/>
            </w:rPr>
          </w:pPr>
          <w:hyperlink w:anchor="_Toc459988698" w:history="1">
            <w:r w:rsidR="009019ED" w:rsidRPr="005F5D09">
              <w:rPr>
                <w:rStyle w:val="Hyperlink"/>
                <w:noProof/>
              </w:rPr>
              <w:t>5.2.2</w:t>
            </w:r>
            <w:r w:rsidR="009019ED">
              <w:rPr>
                <w:rFonts w:asciiTheme="minorHAnsi" w:eastAsiaTheme="minorEastAsia" w:hAnsiTheme="minorHAnsi" w:cstheme="minorBidi"/>
                <w:noProof/>
                <w:sz w:val="22"/>
                <w:szCs w:val="22"/>
                <w:lang w:val="en-US"/>
              </w:rPr>
              <w:tab/>
            </w:r>
            <w:r w:rsidR="009019ED" w:rsidRPr="005F5D09">
              <w:rPr>
                <w:rStyle w:val="Hyperlink"/>
                <w:noProof/>
              </w:rPr>
              <w:t>Groups</w:t>
            </w:r>
            <w:r w:rsidR="009019ED">
              <w:rPr>
                <w:noProof/>
                <w:webHidden/>
              </w:rPr>
              <w:tab/>
            </w:r>
            <w:r w:rsidR="009019ED">
              <w:rPr>
                <w:noProof/>
                <w:webHidden/>
              </w:rPr>
              <w:fldChar w:fldCharType="begin"/>
            </w:r>
            <w:r w:rsidR="009019ED">
              <w:rPr>
                <w:noProof/>
                <w:webHidden/>
              </w:rPr>
              <w:instrText xml:space="preserve"> PAGEREF _Toc459988698 \h </w:instrText>
            </w:r>
            <w:r w:rsidR="009019ED">
              <w:rPr>
                <w:noProof/>
                <w:webHidden/>
              </w:rPr>
            </w:r>
            <w:r w:rsidR="009019ED">
              <w:rPr>
                <w:noProof/>
                <w:webHidden/>
              </w:rPr>
              <w:fldChar w:fldCharType="separate"/>
            </w:r>
            <w:r w:rsidR="009019ED">
              <w:rPr>
                <w:noProof/>
                <w:webHidden/>
              </w:rPr>
              <w:t>12</w:t>
            </w:r>
            <w:r w:rsidR="009019ED">
              <w:rPr>
                <w:noProof/>
                <w:webHidden/>
              </w:rPr>
              <w:fldChar w:fldCharType="end"/>
            </w:r>
          </w:hyperlink>
        </w:p>
        <w:p w:rsidR="009019ED" w:rsidRDefault="009C5B80">
          <w:pPr>
            <w:pStyle w:val="TOC3"/>
            <w:rPr>
              <w:rFonts w:asciiTheme="minorHAnsi" w:eastAsiaTheme="minorEastAsia" w:hAnsiTheme="minorHAnsi" w:cstheme="minorBidi"/>
              <w:noProof/>
              <w:sz w:val="22"/>
              <w:szCs w:val="22"/>
              <w:lang w:val="en-US"/>
            </w:rPr>
          </w:pPr>
          <w:hyperlink w:anchor="_Toc459988699" w:history="1">
            <w:r w:rsidR="009019ED" w:rsidRPr="005F5D09">
              <w:rPr>
                <w:rStyle w:val="Hyperlink"/>
                <w:noProof/>
              </w:rPr>
              <w:t>5.2.3</w:t>
            </w:r>
            <w:r w:rsidR="009019ED">
              <w:rPr>
                <w:rFonts w:asciiTheme="minorHAnsi" w:eastAsiaTheme="minorEastAsia" w:hAnsiTheme="minorHAnsi" w:cstheme="minorBidi"/>
                <w:noProof/>
                <w:sz w:val="22"/>
                <w:szCs w:val="22"/>
                <w:lang w:val="en-US"/>
              </w:rPr>
              <w:tab/>
            </w:r>
            <w:r w:rsidR="009019ED" w:rsidRPr="005F5D09">
              <w:rPr>
                <w:rStyle w:val="Hyperlink"/>
                <w:noProof/>
              </w:rPr>
              <w:t>Sub-Groups</w:t>
            </w:r>
            <w:r w:rsidR="009019ED">
              <w:rPr>
                <w:noProof/>
                <w:webHidden/>
              </w:rPr>
              <w:tab/>
            </w:r>
            <w:r w:rsidR="009019ED">
              <w:rPr>
                <w:noProof/>
                <w:webHidden/>
              </w:rPr>
              <w:fldChar w:fldCharType="begin"/>
            </w:r>
            <w:r w:rsidR="009019ED">
              <w:rPr>
                <w:noProof/>
                <w:webHidden/>
              </w:rPr>
              <w:instrText xml:space="preserve"> PAGEREF _Toc459988699 \h </w:instrText>
            </w:r>
            <w:r w:rsidR="009019ED">
              <w:rPr>
                <w:noProof/>
                <w:webHidden/>
              </w:rPr>
            </w:r>
            <w:r w:rsidR="009019ED">
              <w:rPr>
                <w:noProof/>
                <w:webHidden/>
              </w:rPr>
              <w:fldChar w:fldCharType="separate"/>
            </w:r>
            <w:r w:rsidR="009019ED">
              <w:rPr>
                <w:noProof/>
                <w:webHidden/>
              </w:rPr>
              <w:t>12</w:t>
            </w:r>
            <w:r w:rsidR="009019ED">
              <w:rPr>
                <w:noProof/>
                <w:webHidden/>
              </w:rPr>
              <w:fldChar w:fldCharType="end"/>
            </w:r>
          </w:hyperlink>
        </w:p>
        <w:p w:rsidR="009019ED" w:rsidRDefault="009C5B80">
          <w:pPr>
            <w:pStyle w:val="TOC3"/>
            <w:rPr>
              <w:rFonts w:asciiTheme="minorHAnsi" w:eastAsiaTheme="minorEastAsia" w:hAnsiTheme="minorHAnsi" w:cstheme="minorBidi"/>
              <w:noProof/>
              <w:sz w:val="22"/>
              <w:szCs w:val="22"/>
              <w:lang w:val="en-US"/>
            </w:rPr>
          </w:pPr>
          <w:hyperlink w:anchor="_Toc459988700" w:history="1">
            <w:r w:rsidR="009019ED" w:rsidRPr="005F5D09">
              <w:rPr>
                <w:rStyle w:val="Hyperlink"/>
                <w:noProof/>
              </w:rPr>
              <w:t>5.2.4</w:t>
            </w:r>
            <w:r w:rsidR="009019ED">
              <w:rPr>
                <w:rFonts w:asciiTheme="minorHAnsi" w:eastAsiaTheme="minorEastAsia" w:hAnsiTheme="minorHAnsi" w:cstheme="minorBidi"/>
                <w:noProof/>
                <w:sz w:val="22"/>
                <w:szCs w:val="22"/>
                <w:lang w:val="en-US"/>
              </w:rPr>
              <w:tab/>
            </w:r>
            <w:r w:rsidR="009019ED" w:rsidRPr="005F5D09">
              <w:rPr>
                <w:rStyle w:val="Hyperlink"/>
                <w:noProof/>
              </w:rPr>
              <w:t>Categories</w:t>
            </w:r>
            <w:r w:rsidR="009019ED">
              <w:rPr>
                <w:noProof/>
                <w:webHidden/>
              </w:rPr>
              <w:tab/>
            </w:r>
            <w:r w:rsidR="009019ED">
              <w:rPr>
                <w:noProof/>
                <w:webHidden/>
              </w:rPr>
              <w:fldChar w:fldCharType="begin"/>
            </w:r>
            <w:r w:rsidR="009019ED">
              <w:rPr>
                <w:noProof/>
                <w:webHidden/>
              </w:rPr>
              <w:instrText xml:space="preserve"> PAGEREF _Toc459988700 \h </w:instrText>
            </w:r>
            <w:r w:rsidR="009019ED">
              <w:rPr>
                <w:noProof/>
                <w:webHidden/>
              </w:rPr>
            </w:r>
            <w:r w:rsidR="009019ED">
              <w:rPr>
                <w:noProof/>
                <w:webHidden/>
              </w:rPr>
              <w:fldChar w:fldCharType="separate"/>
            </w:r>
            <w:r w:rsidR="009019ED">
              <w:rPr>
                <w:noProof/>
                <w:webHidden/>
              </w:rPr>
              <w:t>12</w:t>
            </w:r>
            <w:r w:rsidR="009019ED">
              <w:rPr>
                <w:noProof/>
                <w:webHidden/>
              </w:rPr>
              <w:fldChar w:fldCharType="end"/>
            </w:r>
          </w:hyperlink>
        </w:p>
        <w:p w:rsidR="009019ED" w:rsidRDefault="009C5B80">
          <w:pPr>
            <w:pStyle w:val="TOC1"/>
            <w:rPr>
              <w:rFonts w:asciiTheme="minorHAnsi" w:eastAsiaTheme="minorEastAsia" w:hAnsiTheme="minorHAnsi" w:cstheme="minorBidi"/>
              <w:noProof/>
              <w:sz w:val="22"/>
              <w:szCs w:val="22"/>
              <w:lang w:val="en-US"/>
            </w:rPr>
          </w:pPr>
          <w:hyperlink w:anchor="_Toc459988701" w:history="1">
            <w:r w:rsidR="009019ED" w:rsidRPr="005F5D09">
              <w:rPr>
                <w:rStyle w:val="Hyperlink"/>
                <w:noProof/>
                <w14:scene3d>
                  <w14:camera w14:prst="orthographicFront"/>
                  <w14:lightRig w14:rig="threePt" w14:dir="t">
                    <w14:rot w14:lat="0" w14:lon="0" w14:rev="0"/>
                  </w14:lightRig>
                </w14:scene3d>
              </w:rPr>
              <w:t>6</w:t>
            </w:r>
            <w:r w:rsidR="009019ED">
              <w:rPr>
                <w:rFonts w:asciiTheme="minorHAnsi" w:eastAsiaTheme="minorEastAsia" w:hAnsiTheme="minorHAnsi" w:cstheme="minorBidi"/>
                <w:noProof/>
                <w:sz w:val="22"/>
                <w:szCs w:val="22"/>
                <w:lang w:val="en-US"/>
              </w:rPr>
              <w:tab/>
            </w:r>
            <w:r w:rsidR="009019ED" w:rsidRPr="005F5D09">
              <w:rPr>
                <w:rStyle w:val="Hyperlink"/>
                <w:noProof/>
              </w:rPr>
              <w:t>Test Purposes (TP)</w:t>
            </w:r>
            <w:r w:rsidR="009019ED">
              <w:rPr>
                <w:noProof/>
                <w:webHidden/>
              </w:rPr>
              <w:tab/>
            </w:r>
            <w:r w:rsidR="009019ED">
              <w:rPr>
                <w:noProof/>
                <w:webHidden/>
              </w:rPr>
              <w:fldChar w:fldCharType="begin"/>
            </w:r>
            <w:r w:rsidR="009019ED">
              <w:rPr>
                <w:noProof/>
                <w:webHidden/>
              </w:rPr>
              <w:instrText xml:space="preserve"> PAGEREF _Toc459988701 \h </w:instrText>
            </w:r>
            <w:r w:rsidR="009019ED">
              <w:rPr>
                <w:noProof/>
                <w:webHidden/>
              </w:rPr>
            </w:r>
            <w:r w:rsidR="009019ED">
              <w:rPr>
                <w:noProof/>
                <w:webHidden/>
              </w:rPr>
              <w:fldChar w:fldCharType="separate"/>
            </w:r>
            <w:r w:rsidR="009019ED">
              <w:rPr>
                <w:noProof/>
                <w:webHidden/>
              </w:rPr>
              <w:t>12</w:t>
            </w:r>
            <w:r w:rsidR="009019ED">
              <w:rPr>
                <w:noProof/>
                <w:webHidden/>
              </w:rPr>
              <w:fldChar w:fldCharType="end"/>
            </w:r>
          </w:hyperlink>
        </w:p>
        <w:p w:rsidR="009019ED" w:rsidRDefault="009C5B80">
          <w:pPr>
            <w:pStyle w:val="TOC2"/>
            <w:rPr>
              <w:rFonts w:asciiTheme="minorHAnsi" w:eastAsiaTheme="minorEastAsia" w:hAnsiTheme="minorHAnsi" w:cstheme="minorBidi"/>
              <w:noProof/>
              <w:sz w:val="22"/>
              <w:szCs w:val="22"/>
              <w:lang w:val="en-US"/>
            </w:rPr>
          </w:pPr>
          <w:hyperlink w:anchor="_Toc459988702" w:history="1">
            <w:r w:rsidR="009019ED" w:rsidRPr="005F5D09">
              <w:rPr>
                <w:rStyle w:val="Hyperlink"/>
                <w:noProof/>
              </w:rPr>
              <w:t>6.1</w:t>
            </w:r>
            <w:r w:rsidR="009019ED">
              <w:rPr>
                <w:rFonts w:asciiTheme="minorHAnsi" w:eastAsiaTheme="minorEastAsia" w:hAnsiTheme="minorHAnsi" w:cstheme="minorBidi"/>
                <w:noProof/>
                <w:sz w:val="22"/>
                <w:szCs w:val="22"/>
                <w:lang w:val="en-US"/>
              </w:rPr>
              <w:tab/>
            </w:r>
            <w:r w:rsidR="009019ED" w:rsidRPr="005F5D09">
              <w:rPr>
                <w:rStyle w:val="Hyperlink"/>
                <w:noProof/>
              </w:rPr>
              <w:t>Introduction</w:t>
            </w:r>
            <w:r w:rsidR="009019ED">
              <w:rPr>
                <w:noProof/>
                <w:webHidden/>
              </w:rPr>
              <w:tab/>
            </w:r>
            <w:r w:rsidR="009019ED">
              <w:rPr>
                <w:noProof/>
                <w:webHidden/>
              </w:rPr>
              <w:fldChar w:fldCharType="begin"/>
            </w:r>
            <w:r w:rsidR="009019ED">
              <w:rPr>
                <w:noProof/>
                <w:webHidden/>
              </w:rPr>
              <w:instrText xml:space="preserve"> PAGEREF _Toc459988702 \h </w:instrText>
            </w:r>
            <w:r w:rsidR="009019ED">
              <w:rPr>
                <w:noProof/>
                <w:webHidden/>
              </w:rPr>
            </w:r>
            <w:r w:rsidR="009019ED">
              <w:rPr>
                <w:noProof/>
                <w:webHidden/>
              </w:rPr>
              <w:fldChar w:fldCharType="separate"/>
            </w:r>
            <w:r w:rsidR="009019ED">
              <w:rPr>
                <w:noProof/>
                <w:webHidden/>
              </w:rPr>
              <w:t>12</w:t>
            </w:r>
            <w:r w:rsidR="009019ED">
              <w:rPr>
                <w:noProof/>
                <w:webHidden/>
              </w:rPr>
              <w:fldChar w:fldCharType="end"/>
            </w:r>
          </w:hyperlink>
        </w:p>
        <w:p w:rsidR="009019ED" w:rsidRDefault="009C5B80">
          <w:pPr>
            <w:pStyle w:val="TOC3"/>
            <w:rPr>
              <w:rFonts w:asciiTheme="minorHAnsi" w:eastAsiaTheme="minorEastAsia" w:hAnsiTheme="minorHAnsi" w:cstheme="minorBidi"/>
              <w:noProof/>
              <w:sz w:val="22"/>
              <w:szCs w:val="22"/>
              <w:lang w:val="en-US"/>
            </w:rPr>
          </w:pPr>
          <w:hyperlink w:anchor="_Toc459988703" w:history="1">
            <w:r w:rsidR="009019ED" w:rsidRPr="005F5D09">
              <w:rPr>
                <w:rStyle w:val="Hyperlink"/>
                <w:noProof/>
              </w:rPr>
              <w:t>6.1.1</w:t>
            </w:r>
            <w:r w:rsidR="009019ED">
              <w:rPr>
                <w:rFonts w:asciiTheme="minorHAnsi" w:eastAsiaTheme="minorEastAsia" w:hAnsiTheme="minorHAnsi" w:cstheme="minorBidi"/>
                <w:noProof/>
                <w:sz w:val="22"/>
                <w:szCs w:val="22"/>
                <w:lang w:val="en-US"/>
              </w:rPr>
              <w:tab/>
            </w:r>
            <w:r w:rsidR="009019ED" w:rsidRPr="005F5D09">
              <w:rPr>
                <w:rStyle w:val="Hyperlink"/>
                <w:noProof/>
              </w:rPr>
              <w:t>TP definition conventions</w:t>
            </w:r>
            <w:r w:rsidR="009019ED">
              <w:rPr>
                <w:noProof/>
                <w:webHidden/>
              </w:rPr>
              <w:tab/>
            </w:r>
            <w:r w:rsidR="009019ED">
              <w:rPr>
                <w:noProof/>
                <w:webHidden/>
              </w:rPr>
              <w:fldChar w:fldCharType="begin"/>
            </w:r>
            <w:r w:rsidR="009019ED">
              <w:rPr>
                <w:noProof/>
                <w:webHidden/>
              </w:rPr>
              <w:instrText xml:space="preserve"> PAGEREF _Toc459988703 \h </w:instrText>
            </w:r>
            <w:r w:rsidR="009019ED">
              <w:rPr>
                <w:noProof/>
                <w:webHidden/>
              </w:rPr>
            </w:r>
            <w:r w:rsidR="009019ED">
              <w:rPr>
                <w:noProof/>
                <w:webHidden/>
              </w:rPr>
              <w:fldChar w:fldCharType="separate"/>
            </w:r>
            <w:r w:rsidR="009019ED">
              <w:rPr>
                <w:noProof/>
                <w:webHidden/>
              </w:rPr>
              <w:t>12</w:t>
            </w:r>
            <w:r w:rsidR="009019ED">
              <w:rPr>
                <w:noProof/>
                <w:webHidden/>
              </w:rPr>
              <w:fldChar w:fldCharType="end"/>
            </w:r>
          </w:hyperlink>
        </w:p>
        <w:p w:rsidR="009019ED" w:rsidRDefault="009C5B80">
          <w:pPr>
            <w:pStyle w:val="TOC3"/>
            <w:rPr>
              <w:rFonts w:asciiTheme="minorHAnsi" w:eastAsiaTheme="minorEastAsia" w:hAnsiTheme="minorHAnsi" w:cstheme="minorBidi"/>
              <w:noProof/>
              <w:sz w:val="22"/>
              <w:szCs w:val="22"/>
              <w:lang w:val="en-US"/>
            </w:rPr>
          </w:pPr>
          <w:hyperlink w:anchor="_Toc459988704" w:history="1">
            <w:r w:rsidR="009019ED" w:rsidRPr="005F5D09">
              <w:rPr>
                <w:rStyle w:val="Hyperlink"/>
                <w:noProof/>
              </w:rPr>
              <w:t>6.1.2</w:t>
            </w:r>
            <w:r w:rsidR="009019ED">
              <w:rPr>
                <w:rFonts w:asciiTheme="minorHAnsi" w:eastAsiaTheme="minorEastAsia" w:hAnsiTheme="minorHAnsi" w:cstheme="minorBidi"/>
                <w:noProof/>
                <w:sz w:val="22"/>
                <w:szCs w:val="22"/>
                <w:lang w:val="en-US"/>
              </w:rPr>
              <w:tab/>
            </w:r>
            <w:r w:rsidR="009019ED" w:rsidRPr="005F5D09">
              <w:rPr>
                <w:rStyle w:val="Hyperlink"/>
                <w:noProof/>
              </w:rPr>
              <w:t>TP Identifier naming conventions</w:t>
            </w:r>
            <w:r w:rsidR="009019ED">
              <w:rPr>
                <w:noProof/>
                <w:webHidden/>
              </w:rPr>
              <w:tab/>
            </w:r>
            <w:r w:rsidR="009019ED">
              <w:rPr>
                <w:noProof/>
                <w:webHidden/>
              </w:rPr>
              <w:fldChar w:fldCharType="begin"/>
            </w:r>
            <w:r w:rsidR="009019ED">
              <w:rPr>
                <w:noProof/>
                <w:webHidden/>
              </w:rPr>
              <w:instrText xml:space="preserve"> PAGEREF _Toc459988704 \h </w:instrText>
            </w:r>
            <w:r w:rsidR="009019ED">
              <w:rPr>
                <w:noProof/>
                <w:webHidden/>
              </w:rPr>
            </w:r>
            <w:r w:rsidR="009019ED">
              <w:rPr>
                <w:noProof/>
                <w:webHidden/>
              </w:rPr>
              <w:fldChar w:fldCharType="separate"/>
            </w:r>
            <w:r w:rsidR="009019ED">
              <w:rPr>
                <w:noProof/>
                <w:webHidden/>
              </w:rPr>
              <w:t>13</w:t>
            </w:r>
            <w:r w:rsidR="009019ED">
              <w:rPr>
                <w:noProof/>
                <w:webHidden/>
              </w:rPr>
              <w:fldChar w:fldCharType="end"/>
            </w:r>
          </w:hyperlink>
        </w:p>
        <w:p w:rsidR="009019ED" w:rsidRDefault="009C5B80">
          <w:pPr>
            <w:pStyle w:val="TOC3"/>
            <w:rPr>
              <w:rFonts w:asciiTheme="minorHAnsi" w:eastAsiaTheme="minorEastAsia" w:hAnsiTheme="minorHAnsi" w:cstheme="minorBidi"/>
              <w:noProof/>
              <w:sz w:val="22"/>
              <w:szCs w:val="22"/>
              <w:lang w:val="en-US"/>
            </w:rPr>
          </w:pPr>
          <w:hyperlink w:anchor="_Toc459988705" w:history="1">
            <w:r w:rsidR="009019ED" w:rsidRPr="005F5D09">
              <w:rPr>
                <w:rStyle w:val="Hyperlink"/>
                <w:noProof/>
              </w:rPr>
              <w:t>6.1.3</w:t>
            </w:r>
            <w:r w:rsidR="009019ED">
              <w:rPr>
                <w:rFonts w:asciiTheme="minorHAnsi" w:eastAsiaTheme="minorEastAsia" w:hAnsiTheme="minorHAnsi" w:cstheme="minorBidi"/>
                <w:noProof/>
                <w:sz w:val="22"/>
                <w:szCs w:val="22"/>
                <w:lang w:val="en-US"/>
              </w:rPr>
              <w:tab/>
            </w:r>
            <w:r w:rsidR="009019ED" w:rsidRPr="005F5D09">
              <w:rPr>
                <w:rStyle w:val="Hyperlink"/>
                <w:noProof/>
              </w:rPr>
              <w:t>Rules for the behaviour description</w:t>
            </w:r>
            <w:r w:rsidR="009019ED">
              <w:rPr>
                <w:noProof/>
                <w:webHidden/>
              </w:rPr>
              <w:tab/>
            </w:r>
            <w:r w:rsidR="009019ED">
              <w:rPr>
                <w:noProof/>
                <w:webHidden/>
              </w:rPr>
              <w:fldChar w:fldCharType="begin"/>
            </w:r>
            <w:r w:rsidR="009019ED">
              <w:rPr>
                <w:noProof/>
                <w:webHidden/>
              </w:rPr>
              <w:instrText xml:space="preserve"> PAGEREF _Toc459988705 \h </w:instrText>
            </w:r>
            <w:r w:rsidR="009019ED">
              <w:rPr>
                <w:noProof/>
                <w:webHidden/>
              </w:rPr>
            </w:r>
            <w:r w:rsidR="009019ED">
              <w:rPr>
                <w:noProof/>
                <w:webHidden/>
              </w:rPr>
              <w:fldChar w:fldCharType="separate"/>
            </w:r>
            <w:r w:rsidR="009019ED">
              <w:rPr>
                <w:noProof/>
                <w:webHidden/>
              </w:rPr>
              <w:t>13</w:t>
            </w:r>
            <w:r w:rsidR="009019ED">
              <w:rPr>
                <w:noProof/>
                <w:webHidden/>
              </w:rPr>
              <w:fldChar w:fldCharType="end"/>
            </w:r>
          </w:hyperlink>
        </w:p>
        <w:p w:rsidR="009019ED" w:rsidRDefault="009C5B80">
          <w:pPr>
            <w:pStyle w:val="TOC3"/>
            <w:rPr>
              <w:rFonts w:asciiTheme="minorHAnsi" w:eastAsiaTheme="minorEastAsia" w:hAnsiTheme="minorHAnsi" w:cstheme="minorBidi"/>
              <w:noProof/>
              <w:sz w:val="22"/>
              <w:szCs w:val="22"/>
              <w:lang w:val="en-US"/>
            </w:rPr>
          </w:pPr>
          <w:hyperlink w:anchor="_Toc459988706" w:history="1">
            <w:r w:rsidR="009019ED" w:rsidRPr="005F5D09">
              <w:rPr>
                <w:rStyle w:val="Hyperlink"/>
                <w:noProof/>
              </w:rPr>
              <w:t>6.1.4</w:t>
            </w:r>
            <w:r w:rsidR="009019ED">
              <w:rPr>
                <w:rFonts w:asciiTheme="minorHAnsi" w:eastAsiaTheme="minorEastAsia" w:hAnsiTheme="minorHAnsi" w:cstheme="minorBidi"/>
                <w:noProof/>
                <w:sz w:val="22"/>
                <w:szCs w:val="22"/>
                <w:lang w:val="en-US"/>
              </w:rPr>
              <w:tab/>
            </w:r>
            <w:r w:rsidR="009019ED" w:rsidRPr="005F5D09">
              <w:rPr>
                <w:rStyle w:val="Hyperlink"/>
                <w:noProof/>
              </w:rPr>
              <w:t>References</w:t>
            </w:r>
            <w:r w:rsidR="009019ED">
              <w:rPr>
                <w:noProof/>
                <w:webHidden/>
              </w:rPr>
              <w:tab/>
            </w:r>
            <w:r w:rsidR="009019ED">
              <w:rPr>
                <w:noProof/>
                <w:webHidden/>
              </w:rPr>
              <w:fldChar w:fldCharType="begin"/>
            </w:r>
            <w:r w:rsidR="009019ED">
              <w:rPr>
                <w:noProof/>
                <w:webHidden/>
              </w:rPr>
              <w:instrText xml:space="preserve"> PAGEREF _Toc459988706 \h </w:instrText>
            </w:r>
            <w:r w:rsidR="009019ED">
              <w:rPr>
                <w:noProof/>
                <w:webHidden/>
              </w:rPr>
            </w:r>
            <w:r w:rsidR="009019ED">
              <w:rPr>
                <w:noProof/>
                <w:webHidden/>
              </w:rPr>
              <w:fldChar w:fldCharType="separate"/>
            </w:r>
            <w:r w:rsidR="009019ED">
              <w:rPr>
                <w:noProof/>
                <w:webHidden/>
              </w:rPr>
              <w:t>13</w:t>
            </w:r>
            <w:r w:rsidR="009019ED">
              <w:rPr>
                <w:noProof/>
                <w:webHidden/>
              </w:rPr>
              <w:fldChar w:fldCharType="end"/>
            </w:r>
          </w:hyperlink>
        </w:p>
        <w:p w:rsidR="009019ED" w:rsidRDefault="009C5B80">
          <w:pPr>
            <w:pStyle w:val="TOC3"/>
            <w:rPr>
              <w:rFonts w:asciiTheme="minorHAnsi" w:eastAsiaTheme="minorEastAsia" w:hAnsiTheme="minorHAnsi" w:cstheme="minorBidi"/>
              <w:noProof/>
              <w:sz w:val="22"/>
              <w:szCs w:val="22"/>
              <w:lang w:val="en-US"/>
            </w:rPr>
          </w:pPr>
          <w:hyperlink w:anchor="_Toc459988707" w:history="1">
            <w:r w:rsidR="009019ED" w:rsidRPr="005F5D09">
              <w:rPr>
                <w:rStyle w:val="Hyperlink"/>
                <w:noProof/>
              </w:rPr>
              <w:t>6.1.5</w:t>
            </w:r>
            <w:r w:rsidR="009019ED">
              <w:rPr>
                <w:rFonts w:asciiTheme="minorHAnsi" w:eastAsiaTheme="minorEastAsia" w:hAnsiTheme="minorHAnsi" w:cstheme="minorBidi"/>
                <w:noProof/>
                <w:sz w:val="22"/>
                <w:szCs w:val="22"/>
                <w:lang w:val="en-US"/>
              </w:rPr>
              <w:tab/>
            </w:r>
            <w:r w:rsidR="009019ED" w:rsidRPr="005F5D09">
              <w:rPr>
                <w:rStyle w:val="Hyperlink"/>
                <w:noProof/>
              </w:rPr>
              <w:t>PICS selection and mnemonics for reference</w:t>
            </w:r>
            <w:r w:rsidR="009019ED">
              <w:rPr>
                <w:noProof/>
                <w:webHidden/>
              </w:rPr>
              <w:tab/>
            </w:r>
            <w:r w:rsidR="009019ED">
              <w:rPr>
                <w:noProof/>
                <w:webHidden/>
              </w:rPr>
              <w:fldChar w:fldCharType="begin"/>
            </w:r>
            <w:r w:rsidR="009019ED">
              <w:rPr>
                <w:noProof/>
                <w:webHidden/>
              </w:rPr>
              <w:instrText xml:space="preserve"> PAGEREF _Toc459988707 \h </w:instrText>
            </w:r>
            <w:r w:rsidR="009019ED">
              <w:rPr>
                <w:noProof/>
                <w:webHidden/>
              </w:rPr>
            </w:r>
            <w:r w:rsidR="009019ED">
              <w:rPr>
                <w:noProof/>
                <w:webHidden/>
              </w:rPr>
              <w:fldChar w:fldCharType="separate"/>
            </w:r>
            <w:r w:rsidR="009019ED">
              <w:rPr>
                <w:noProof/>
                <w:webHidden/>
              </w:rPr>
              <w:t>13</w:t>
            </w:r>
            <w:r w:rsidR="009019ED">
              <w:rPr>
                <w:noProof/>
                <w:webHidden/>
              </w:rPr>
              <w:fldChar w:fldCharType="end"/>
            </w:r>
          </w:hyperlink>
        </w:p>
        <w:p w:rsidR="009019ED" w:rsidRDefault="009C5B80">
          <w:pPr>
            <w:pStyle w:val="TOC3"/>
            <w:rPr>
              <w:rFonts w:asciiTheme="minorHAnsi" w:eastAsiaTheme="minorEastAsia" w:hAnsiTheme="minorHAnsi" w:cstheme="minorBidi"/>
              <w:noProof/>
              <w:sz w:val="22"/>
              <w:szCs w:val="22"/>
              <w:lang w:val="en-US"/>
            </w:rPr>
          </w:pPr>
          <w:hyperlink w:anchor="_Toc459988708" w:history="1">
            <w:r w:rsidR="009019ED" w:rsidRPr="005F5D09">
              <w:rPr>
                <w:rStyle w:val="Hyperlink"/>
                <w:noProof/>
              </w:rPr>
              <w:t>6.1.6</w:t>
            </w:r>
            <w:r w:rsidR="009019ED">
              <w:rPr>
                <w:rFonts w:asciiTheme="minorHAnsi" w:eastAsiaTheme="minorEastAsia" w:hAnsiTheme="minorHAnsi" w:cstheme="minorBidi"/>
                <w:noProof/>
                <w:sz w:val="22"/>
                <w:szCs w:val="22"/>
                <w:lang w:val="en-US"/>
              </w:rPr>
              <w:tab/>
            </w:r>
            <w:r w:rsidR="009019ED" w:rsidRPr="005F5D09">
              <w:rPr>
                <w:rStyle w:val="Hyperlink"/>
                <w:noProof/>
              </w:rPr>
              <w:t>Mnemonics for PICS reference</w:t>
            </w:r>
            <w:r w:rsidR="009019ED">
              <w:rPr>
                <w:noProof/>
                <w:webHidden/>
              </w:rPr>
              <w:tab/>
            </w:r>
            <w:r w:rsidR="009019ED">
              <w:rPr>
                <w:noProof/>
                <w:webHidden/>
              </w:rPr>
              <w:fldChar w:fldCharType="begin"/>
            </w:r>
            <w:r w:rsidR="009019ED">
              <w:rPr>
                <w:noProof/>
                <w:webHidden/>
              </w:rPr>
              <w:instrText xml:space="preserve"> PAGEREF _Toc459988708 \h </w:instrText>
            </w:r>
            <w:r w:rsidR="009019ED">
              <w:rPr>
                <w:noProof/>
                <w:webHidden/>
              </w:rPr>
            </w:r>
            <w:r w:rsidR="009019ED">
              <w:rPr>
                <w:noProof/>
                <w:webHidden/>
              </w:rPr>
              <w:fldChar w:fldCharType="separate"/>
            </w:r>
            <w:r w:rsidR="009019ED">
              <w:rPr>
                <w:noProof/>
                <w:webHidden/>
              </w:rPr>
              <w:t>14</w:t>
            </w:r>
            <w:r w:rsidR="009019ED">
              <w:rPr>
                <w:noProof/>
                <w:webHidden/>
              </w:rPr>
              <w:fldChar w:fldCharType="end"/>
            </w:r>
          </w:hyperlink>
        </w:p>
        <w:p w:rsidR="009019ED" w:rsidRDefault="009C5B80">
          <w:pPr>
            <w:pStyle w:val="TOC3"/>
            <w:rPr>
              <w:rFonts w:asciiTheme="minorHAnsi" w:eastAsiaTheme="minorEastAsia" w:hAnsiTheme="minorHAnsi" w:cstheme="minorBidi"/>
              <w:noProof/>
              <w:sz w:val="22"/>
              <w:szCs w:val="22"/>
              <w:lang w:val="en-US"/>
            </w:rPr>
          </w:pPr>
          <w:hyperlink w:anchor="_Toc459988709" w:history="1">
            <w:r w:rsidR="009019ED" w:rsidRPr="005F5D09">
              <w:rPr>
                <w:rStyle w:val="Hyperlink"/>
                <w:noProof/>
              </w:rPr>
              <w:t>6.1.7</w:t>
            </w:r>
            <w:r w:rsidR="009019ED">
              <w:rPr>
                <w:rFonts w:asciiTheme="minorHAnsi" w:eastAsiaTheme="minorEastAsia" w:hAnsiTheme="minorHAnsi" w:cstheme="minorBidi"/>
                <w:noProof/>
                <w:sz w:val="22"/>
                <w:szCs w:val="22"/>
                <w:lang w:val="en-US"/>
              </w:rPr>
              <w:tab/>
            </w:r>
            <w:r w:rsidR="009019ED" w:rsidRPr="005F5D09">
              <w:rPr>
                <w:rStyle w:val="Hyperlink"/>
                <w:noProof/>
              </w:rPr>
              <w:t>Sources of TP definitions</w:t>
            </w:r>
            <w:r w:rsidR="009019ED">
              <w:rPr>
                <w:noProof/>
                <w:webHidden/>
              </w:rPr>
              <w:tab/>
            </w:r>
            <w:r w:rsidR="009019ED">
              <w:rPr>
                <w:noProof/>
                <w:webHidden/>
              </w:rPr>
              <w:fldChar w:fldCharType="begin"/>
            </w:r>
            <w:r w:rsidR="009019ED">
              <w:rPr>
                <w:noProof/>
                <w:webHidden/>
              </w:rPr>
              <w:instrText xml:space="preserve"> PAGEREF _Toc459988709 \h </w:instrText>
            </w:r>
            <w:r w:rsidR="009019ED">
              <w:rPr>
                <w:noProof/>
                <w:webHidden/>
              </w:rPr>
            </w:r>
            <w:r w:rsidR="009019ED">
              <w:rPr>
                <w:noProof/>
                <w:webHidden/>
              </w:rPr>
              <w:fldChar w:fldCharType="separate"/>
            </w:r>
            <w:r w:rsidR="009019ED">
              <w:rPr>
                <w:noProof/>
                <w:webHidden/>
              </w:rPr>
              <w:t>14</w:t>
            </w:r>
            <w:r w:rsidR="009019ED">
              <w:rPr>
                <w:noProof/>
                <w:webHidden/>
              </w:rPr>
              <w:fldChar w:fldCharType="end"/>
            </w:r>
          </w:hyperlink>
        </w:p>
        <w:p w:rsidR="009019ED" w:rsidRDefault="009C5B80">
          <w:pPr>
            <w:pStyle w:val="TOC3"/>
            <w:rPr>
              <w:rFonts w:asciiTheme="minorHAnsi" w:eastAsiaTheme="minorEastAsia" w:hAnsiTheme="minorHAnsi" w:cstheme="minorBidi"/>
              <w:noProof/>
              <w:sz w:val="22"/>
              <w:szCs w:val="22"/>
              <w:lang w:val="en-US"/>
            </w:rPr>
          </w:pPr>
          <w:hyperlink w:anchor="_Toc459988710" w:history="1">
            <w:r w:rsidR="009019ED" w:rsidRPr="005F5D09">
              <w:rPr>
                <w:rStyle w:val="Hyperlink"/>
                <w:noProof/>
              </w:rPr>
              <w:t>6.1.8</w:t>
            </w:r>
            <w:r w:rsidR="009019ED">
              <w:rPr>
                <w:rFonts w:asciiTheme="minorHAnsi" w:eastAsiaTheme="minorEastAsia" w:hAnsiTheme="minorHAnsi" w:cstheme="minorBidi"/>
                <w:noProof/>
                <w:sz w:val="22"/>
                <w:szCs w:val="22"/>
                <w:lang w:val="en-US"/>
              </w:rPr>
              <w:tab/>
            </w:r>
            <w:r w:rsidR="009019ED" w:rsidRPr="005F5D09">
              <w:rPr>
                <w:rStyle w:val="Hyperlink"/>
                <w:noProof/>
              </w:rPr>
              <w:t>Secure Protocol Data Unit for Basic Safety Messages (SPDU</w:t>
            </w:r>
            <w:r w:rsidR="009019ED" w:rsidRPr="005F5D09">
              <w:rPr>
                <w:rStyle w:val="Hyperlink"/>
                <w:noProof/>
                <w:vertAlign w:val="subscript"/>
              </w:rPr>
              <w:t>BSM</w:t>
            </w:r>
            <w:r w:rsidR="009019ED" w:rsidRPr="005F5D09">
              <w:rPr>
                <w:rStyle w:val="Hyperlink"/>
                <w:noProof/>
              </w:rPr>
              <w:t>)</w:t>
            </w:r>
            <w:r w:rsidR="009019ED">
              <w:rPr>
                <w:noProof/>
                <w:webHidden/>
              </w:rPr>
              <w:tab/>
            </w:r>
            <w:r w:rsidR="009019ED">
              <w:rPr>
                <w:noProof/>
                <w:webHidden/>
              </w:rPr>
              <w:fldChar w:fldCharType="begin"/>
            </w:r>
            <w:r w:rsidR="009019ED">
              <w:rPr>
                <w:noProof/>
                <w:webHidden/>
              </w:rPr>
              <w:instrText xml:space="preserve"> PAGEREF _Toc459988710 \h </w:instrText>
            </w:r>
            <w:r w:rsidR="009019ED">
              <w:rPr>
                <w:noProof/>
                <w:webHidden/>
              </w:rPr>
            </w:r>
            <w:r w:rsidR="009019ED">
              <w:rPr>
                <w:noProof/>
                <w:webHidden/>
              </w:rPr>
              <w:fldChar w:fldCharType="separate"/>
            </w:r>
            <w:r w:rsidR="009019ED">
              <w:rPr>
                <w:noProof/>
                <w:webHidden/>
              </w:rPr>
              <w:t>15</w:t>
            </w:r>
            <w:r w:rsidR="009019ED">
              <w:rPr>
                <w:noProof/>
                <w:webHidden/>
              </w:rPr>
              <w:fldChar w:fldCharType="end"/>
            </w:r>
          </w:hyperlink>
        </w:p>
        <w:p w:rsidR="009019ED" w:rsidRDefault="009C5B80">
          <w:pPr>
            <w:pStyle w:val="TOC3"/>
            <w:rPr>
              <w:rFonts w:asciiTheme="minorHAnsi" w:eastAsiaTheme="minorEastAsia" w:hAnsiTheme="minorHAnsi" w:cstheme="minorBidi"/>
              <w:noProof/>
              <w:sz w:val="22"/>
              <w:szCs w:val="22"/>
              <w:lang w:val="en-US"/>
            </w:rPr>
          </w:pPr>
          <w:hyperlink w:anchor="_Toc459988711" w:history="1">
            <w:r w:rsidR="009019ED" w:rsidRPr="005F5D09">
              <w:rPr>
                <w:rStyle w:val="Hyperlink"/>
                <w:noProof/>
              </w:rPr>
              <w:t>6.1.9</w:t>
            </w:r>
            <w:r w:rsidR="009019ED">
              <w:rPr>
                <w:rFonts w:asciiTheme="minorHAnsi" w:eastAsiaTheme="minorEastAsia" w:hAnsiTheme="minorHAnsi" w:cstheme="minorBidi"/>
                <w:noProof/>
                <w:sz w:val="22"/>
                <w:szCs w:val="22"/>
                <w:lang w:val="en-US"/>
              </w:rPr>
              <w:tab/>
            </w:r>
            <w:r w:rsidR="009019ED" w:rsidRPr="005F5D09">
              <w:rPr>
                <w:rStyle w:val="Hyperlink"/>
                <w:noProof/>
              </w:rPr>
              <w:t>Secure Protocol Data Unit for WAVE Service Advertisements Messages (SPDU</w:t>
            </w:r>
            <w:r w:rsidR="009019ED" w:rsidRPr="005F5D09">
              <w:rPr>
                <w:rStyle w:val="Hyperlink"/>
                <w:noProof/>
                <w:vertAlign w:val="subscript"/>
              </w:rPr>
              <w:t>WSA</w:t>
            </w:r>
            <w:r w:rsidR="009019ED" w:rsidRPr="005F5D09">
              <w:rPr>
                <w:rStyle w:val="Hyperlink"/>
                <w:noProof/>
              </w:rPr>
              <w:t>)</w:t>
            </w:r>
            <w:r w:rsidR="009019ED">
              <w:rPr>
                <w:noProof/>
                <w:webHidden/>
              </w:rPr>
              <w:tab/>
            </w:r>
            <w:r w:rsidR="009019ED">
              <w:rPr>
                <w:noProof/>
                <w:webHidden/>
              </w:rPr>
              <w:fldChar w:fldCharType="begin"/>
            </w:r>
            <w:r w:rsidR="009019ED">
              <w:rPr>
                <w:noProof/>
                <w:webHidden/>
              </w:rPr>
              <w:instrText xml:space="preserve"> PAGEREF _Toc459988711 \h </w:instrText>
            </w:r>
            <w:r w:rsidR="009019ED">
              <w:rPr>
                <w:noProof/>
                <w:webHidden/>
              </w:rPr>
            </w:r>
            <w:r w:rsidR="009019ED">
              <w:rPr>
                <w:noProof/>
                <w:webHidden/>
              </w:rPr>
              <w:fldChar w:fldCharType="separate"/>
            </w:r>
            <w:r w:rsidR="009019ED">
              <w:rPr>
                <w:noProof/>
                <w:webHidden/>
              </w:rPr>
              <w:t>23</w:t>
            </w:r>
            <w:r w:rsidR="009019ED">
              <w:rPr>
                <w:noProof/>
                <w:webHidden/>
              </w:rPr>
              <w:fldChar w:fldCharType="end"/>
            </w:r>
          </w:hyperlink>
        </w:p>
        <w:p w:rsidR="009019ED" w:rsidRDefault="009C5B80">
          <w:pPr>
            <w:pStyle w:val="TOC1"/>
            <w:rPr>
              <w:rFonts w:asciiTheme="minorHAnsi" w:eastAsiaTheme="minorEastAsia" w:hAnsiTheme="minorHAnsi" w:cstheme="minorBidi"/>
              <w:noProof/>
              <w:sz w:val="22"/>
              <w:szCs w:val="22"/>
              <w:lang w:val="en-US"/>
            </w:rPr>
          </w:pPr>
          <w:hyperlink w:anchor="_Toc459988712" w:history="1">
            <w:r w:rsidR="009019ED" w:rsidRPr="005F5D09">
              <w:rPr>
                <w:rStyle w:val="Hyperlink"/>
                <w:noProof/>
                <w14:scene3d>
                  <w14:camera w14:prst="orthographicFront"/>
                  <w14:lightRig w14:rig="threePt" w14:dir="t">
                    <w14:rot w14:lat="0" w14:lon="0" w14:rev="0"/>
                  </w14:lightRig>
                </w14:scene3d>
              </w:rPr>
              <w:t>7</w:t>
            </w:r>
            <w:r w:rsidR="009019ED">
              <w:rPr>
                <w:rFonts w:asciiTheme="minorHAnsi" w:eastAsiaTheme="minorEastAsia" w:hAnsiTheme="minorHAnsi" w:cstheme="minorBidi"/>
                <w:noProof/>
                <w:sz w:val="22"/>
                <w:szCs w:val="22"/>
                <w:lang w:val="en-US"/>
              </w:rPr>
              <w:tab/>
            </w:r>
            <w:r w:rsidR="009019ED" w:rsidRPr="005F5D09">
              <w:rPr>
                <w:rStyle w:val="Hyperlink"/>
                <w:noProof/>
              </w:rPr>
              <w:t>Messages and information element content</w:t>
            </w:r>
            <w:r w:rsidR="009019ED">
              <w:rPr>
                <w:noProof/>
                <w:webHidden/>
              </w:rPr>
              <w:tab/>
            </w:r>
            <w:r w:rsidR="009019ED">
              <w:rPr>
                <w:noProof/>
                <w:webHidden/>
              </w:rPr>
              <w:fldChar w:fldCharType="begin"/>
            </w:r>
            <w:r w:rsidR="009019ED">
              <w:rPr>
                <w:noProof/>
                <w:webHidden/>
              </w:rPr>
              <w:instrText xml:space="preserve"> PAGEREF _Toc459988712 \h </w:instrText>
            </w:r>
            <w:r w:rsidR="009019ED">
              <w:rPr>
                <w:noProof/>
                <w:webHidden/>
              </w:rPr>
            </w:r>
            <w:r w:rsidR="009019ED">
              <w:rPr>
                <w:noProof/>
                <w:webHidden/>
              </w:rPr>
              <w:fldChar w:fldCharType="separate"/>
            </w:r>
            <w:r w:rsidR="009019ED">
              <w:rPr>
                <w:noProof/>
                <w:webHidden/>
              </w:rPr>
              <w:t>29</w:t>
            </w:r>
            <w:r w:rsidR="009019ED">
              <w:rPr>
                <w:noProof/>
                <w:webHidden/>
              </w:rPr>
              <w:fldChar w:fldCharType="end"/>
            </w:r>
          </w:hyperlink>
        </w:p>
        <w:p w:rsidR="009019ED" w:rsidRDefault="009C5B80">
          <w:pPr>
            <w:pStyle w:val="TOC2"/>
            <w:rPr>
              <w:rFonts w:asciiTheme="minorHAnsi" w:eastAsiaTheme="minorEastAsia" w:hAnsiTheme="minorHAnsi" w:cstheme="minorBidi"/>
              <w:noProof/>
              <w:sz w:val="22"/>
              <w:szCs w:val="22"/>
              <w:lang w:val="en-US"/>
            </w:rPr>
          </w:pPr>
          <w:hyperlink w:anchor="_Toc459988713" w:history="1">
            <w:r w:rsidR="009019ED" w:rsidRPr="005F5D09">
              <w:rPr>
                <w:rStyle w:val="Hyperlink"/>
                <w:noProof/>
              </w:rPr>
              <w:t>7.1</w:t>
            </w:r>
            <w:r w:rsidR="009019ED">
              <w:rPr>
                <w:rFonts w:asciiTheme="minorHAnsi" w:eastAsiaTheme="minorEastAsia" w:hAnsiTheme="minorHAnsi" w:cstheme="minorBidi"/>
                <w:noProof/>
                <w:sz w:val="22"/>
                <w:szCs w:val="22"/>
                <w:lang w:val="en-US"/>
              </w:rPr>
              <w:tab/>
            </w:r>
            <w:r w:rsidR="009019ED" w:rsidRPr="005F5D09">
              <w:rPr>
                <w:rStyle w:val="Hyperlink"/>
                <w:noProof/>
              </w:rPr>
              <w:t>Secure Protocol Data Uunit for Basic Safety message (SPDU</w:t>
            </w:r>
            <w:r w:rsidR="009019ED" w:rsidRPr="005F5D09">
              <w:rPr>
                <w:rStyle w:val="Hyperlink"/>
                <w:noProof/>
                <w:vertAlign w:val="subscript"/>
              </w:rPr>
              <w:t>BSM</w:t>
            </w:r>
            <w:r w:rsidR="009019ED" w:rsidRPr="005F5D09">
              <w:rPr>
                <w:rStyle w:val="Hyperlink"/>
                <w:noProof/>
              </w:rPr>
              <w:t>)</w:t>
            </w:r>
            <w:r w:rsidR="009019ED">
              <w:rPr>
                <w:noProof/>
                <w:webHidden/>
              </w:rPr>
              <w:tab/>
            </w:r>
            <w:r w:rsidR="009019ED">
              <w:rPr>
                <w:noProof/>
                <w:webHidden/>
              </w:rPr>
              <w:fldChar w:fldCharType="begin"/>
            </w:r>
            <w:r w:rsidR="009019ED">
              <w:rPr>
                <w:noProof/>
                <w:webHidden/>
              </w:rPr>
              <w:instrText xml:space="preserve"> PAGEREF _Toc459988713 \h </w:instrText>
            </w:r>
            <w:r w:rsidR="009019ED">
              <w:rPr>
                <w:noProof/>
                <w:webHidden/>
              </w:rPr>
            </w:r>
            <w:r w:rsidR="009019ED">
              <w:rPr>
                <w:noProof/>
                <w:webHidden/>
              </w:rPr>
              <w:fldChar w:fldCharType="separate"/>
            </w:r>
            <w:r w:rsidR="009019ED">
              <w:rPr>
                <w:noProof/>
                <w:webHidden/>
              </w:rPr>
              <w:t>29</w:t>
            </w:r>
            <w:r w:rsidR="009019ED">
              <w:rPr>
                <w:noProof/>
                <w:webHidden/>
              </w:rPr>
              <w:fldChar w:fldCharType="end"/>
            </w:r>
          </w:hyperlink>
        </w:p>
        <w:p w:rsidR="009019ED" w:rsidRDefault="009C5B80">
          <w:pPr>
            <w:pStyle w:val="TOC3"/>
            <w:rPr>
              <w:rFonts w:asciiTheme="minorHAnsi" w:eastAsiaTheme="minorEastAsia" w:hAnsiTheme="minorHAnsi" w:cstheme="minorBidi"/>
              <w:noProof/>
              <w:sz w:val="22"/>
              <w:szCs w:val="22"/>
              <w:lang w:val="en-US"/>
            </w:rPr>
          </w:pPr>
          <w:hyperlink w:anchor="_Toc459988714" w:history="1">
            <w:r w:rsidR="009019ED" w:rsidRPr="005F5D09">
              <w:rPr>
                <w:rStyle w:val="Hyperlink"/>
                <w:noProof/>
              </w:rPr>
              <w:t>7.1.1</w:t>
            </w:r>
            <w:r w:rsidR="009019ED">
              <w:rPr>
                <w:rFonts w:asciiTheme="minorHAnsi" w:eastAsiaTheme="minorEastAsia" w:hAnsiTheme="minorHAnsi" w:cstheme="minorBidi"/>
                <w:noProof/>
                <w:sz w:val="22"/>
                <w:szCs w:val="22"/>
                <w:lang w:val="en-US"/>
              </w:rPr>
              <w:tab/>
            </w:r>
            <w:r w:rsidR="009019ED" w:rsidRPr="005F5D09">
              <w:rPr>
                <w:rStyle w:val="Hyperlink"/>
                <w:noProof/>
              </w:rPr>
              <w:t>SPDU</w:t>
            </w:r>
            <w:r w:rsidR="009019ED" w:rsidRPr="005F5D09">
              <w:rPr>
                <w:rStyle w:val="Hyperlink"/>
                <w:noProof/>
                <w:vertAlign w:val="subscript"/>
              </w:rPr>
              <w:t>BSM</w:t>
            </w:r>
            <w:r w:rsidR="009019ED" w:rsidRPr="005F5D09">
              <w:rPr>
                <w:rStyle w:val="Hyperlink"/>
                <w:noProof/>
              </w:rPr>
              <w:t xml:space="preserve"> defaults</w:t>
            </w:r>
            <w:r w:rsidR="009019ED">
              <w:rPr>
                <w:noProof/>
                <w:webHidden/>
              </w:rPr>
              <w:tab/>
            </w:r>
            <w:r w:rsidR="009019ED">
              <w:rPr>
                <w:noProof/>
                <w:webHidden/>
              </w:rPr>
              <w:fldChar w:fldCharType="begin"/>
            </w:r>
            <w:r w:rsidR="009019ED">
              <w:rPr>
                <w:noProof/>
                <w:webHidden/>
              </w:rPr>
              <w:instrText xml:space="preserve"> PAGEREF _Toc459988714 \h </w:instrText>
            </w:r>
            <w:r w:rsidR="009019ED">
              <w:rPr>
                <w:noProof/>
                <w:webHidden/>
              </w:rPr>
            </w:r>
            <w:r w:rsidR="009019ED">
              <w:rPr>
                <w:noProof/>
                <w:webHidden/>
              </w:rPr>
              <w:fldChar w:fldCharType="separate"/>
            </w:r>
            <w:r w:rsidR="009019ED">
              <w:rPr>
                <w:noProof/>
                <w:webHidden/>
              </w:rPr>
              <w:t>29</w:t>
            </w:r>
            <w:r w:rsidR="009019ED">
              <w:rPr>
                <w:noProof/>
                <w:webHidden/>
              </w:rPr>
              <w:fldChar w:fldCharType="end"/>
            </w:r>
          </w:hyperlink>
        </w:p>
        <w:p w:rsidR="009019ED" w:rsidRDefault="009C5B80">
          <w:pPr>
            <w:pStyle w:val="TOC3"/>
            <w:rPr>
              <w:rFonts w:asciiTheme="minorHAnsi" w:eastAsiaTheme="minorEastAsia" w:hAnsiTheme="minorHAnsi" w:cstheme="minorBidi"/>
              <w:noProof/>
              <w:sz w:val="22"/>
              <w:szCs w:val="22"/>
              <w:lang w:val="en-US"/>
            </w:rPr>
          </w:pPr>
          <w:hyperlink w:anchor="_Toc459988715" w:history="1">
            <w:r w:rsidR="009019ED" w:rsidRPr="005F5D09">
              <w:rPr>
                <w:rStyle w:val="Hyperlink"/>
                <w:noProof/>
              </w:rPr>
              <w:t>7.1.2</w:t>
            </w:r>
            <w:r w:rsidR="009019ED">
              <w:rPr>
                <w:rFonts w:asciiTheme="minorHAnsi" w:eastAsiaTheme="minorEastAsia" w:hAnsiTheme="minorHAnsi" w:cstheme="minorBidi"/>
                <w:noProof/>
                <w:sz w:val="22"/>
                <w:szCs w:val="22"/>
                <w:lang w:val="en-US"/>
              </w:rPr>
              <w:tab/>
            </w:r>
            <w:r w:rsidR="009019ED" w:rsidRPr="005F5D09">
              <w:rPr>
                <w:rStyle w:val="Hyperlink"/>
                <w:noProof/>
              </w:rPr>
              <w:t>SPDU</w:t>
            </w:r>
            <w:r w:rsidR="009019ED" w:rsidRPr="005F5D09">
              <w:rPr>
                <w:rStyle w:val="Hyperlink"/>
                <w:noProof/>
                <w:vertAlign w:val="subscript"/>
              </w:rPr>
              <w:t>BSM</w:t>
            </w:r>
            <w:r w:rsidR="009019ED" w:rsidRPr="005F5D09">
              <w:rPr>
                <w:rStyle w:val="Hyperlink"/>
                <w:noProof/>
              </w:rPr>
              <w:t xml:space="preserve"> Message Details</w:t>
            </w:r>
            <w:r w:rsidR="009019ED">
              <w:rPr>
                <w:noProof/>
                <w:webHidden/>
              </w:rPr>
              <w:tab/>
            </w:r>
            <w:r w:rsidR="009019ED">
              <w:rPr>
                <w:noProof/>
                <w:webHidden/>
              </w:rPr>
              <w:fldChar w:fldCharType="begin"/>
            </w:r>
            <w:r w:rsidR="009019ED">
              <w:rPr>
                <w:noProof/>
                <w:webHidden/>
              </w:rPr>
              <w:instrText xml:space="preserve"> PAGEREF _Toc459988715 \h </w:instrText>
            </w:r>
            <w:r w:rsidR="009019ED">
              <w:rPr>
                <w:noProof/>
                <w:webHidden/>
              </w:rPr>
            </w:r>
            <w:r w:rsidR="009019ED">
              <w:rPr>
                <w:noProof/>
                <w:webHidden/>
              </w:rPr>
              <w:fldChar w:fldCharType="separate"/>
            </w:r>
            <w:r w:rsidR="009019ED">
              <w:rPr>
                <w:noProof/>
                <w:webHidden/>
              </w:rPr>
              <w:t>29</w:t>
            </w:r>
            <w:r w:rsidR="009019ED">
              <w:rPr>
                <w:noProof/>
                <w:webHidden/>
              </w:rPr>
              <w:fldChar w:fldCharType="end"/>
            </w:r>
          </w:hyperlink>
        </w:p>
        <w:p w:rsidR="009019ED" w:rsidRDefault="009C5B80">
          <w:pPr>
            <w:pStyle w:val="TOC3"/>
            <w:rPr>
              <w:rFonts w:asciiTheme="minorHAnsi" w:eastAsiaTheme="minorEastAsia" w:hAnsiTheme="minorHAnsi" w:cstheme="minorBidi"/>
              <w:noProof/>
              <w:sz w:val="22"/>
              <w:szCs w:val="22"/>
              <w:lang w:val="en-US"/>
            </w:rPr>
          </w:pPr>
          <w:hyperlink w:anchor="_Toc459988716" w:history="1">
            <w:r w:rsidR="009019ED" w:rsidRPr="005F5D09">
              <w:rPr>
                <w:rStyle w:val="Hyperlink"/>
                <w:noProof/>
              </w:rPr>
              <w:t>7.1.3</w:t>
            </w:r>
            <w:r w:rsidR="009019ED">
              <w:rPr>
                <w:rFonts w:asciiTheme="minorHAnsi" w:eastAsiaTheme="minorEastAsia" w:hAnsiTheme="minorHAnsi" w:cstheme="minorBidi"/>
                <w:noProof/>
                <w:sz w:val="22"/>
                <w:szCs w:val="22"/>
                <w:lang w:val="en-US"/>
              </w:rPr>
              <w:tab/>
            </w:r>
            <w:r w:rsidR="009019ED" w:rsidRPr="005F5D09">
              <w:rPr>
                <w:rStyle w:val="Hyperlink"/>
                <w:noProof/>
              </w:rPr>
              <w:t>SPDU</w:t>
            </w:r>
            <w:r w:rsidR="009019ED" w:rsidRPr="005F5D09">
              <w:rPr>
                <w:rStyle w:val="Hyperlink"/>
                <w:noProof/>
                <w:vertAlign w:val="subscript"/>
              </w:rPr>
              <w:t>BSM</w:t>
            </w:r>
            <w:r w:rsidR="009019ED" w:rsidRPr="005F5D09">
              <w:rPr>
                <w:rStyle w:val="Hyperlink"/>
                <w:noProof/>
              </w:rPr>
              <w:t xml:space="preserve"> Security Header information</w:t>
            </w:r>
            <w:r w:rsidR="009019ED">
              <w:rPr>
                <w:noProof/>
                <w:webHidden/>
              </w:rPr>
              <w:tab/>
            </w:r>
            <w:r w:rsidR="009019ED">
              <w:rPr>
                <w:noProof/>
                <w:webHidden/>
              </w:rPr>
              <w:fldChar w:fldCharType="begin"/>
            </w:r>
            <w:r w:rsidR="009019ED">
              <w:rPr>
                <w:noProof/>
                <w:webHidden/>
              </w:rPr>
              <w:instrText xml:space="preserve"> PAGEREF _Toc459988716 \h </w:instrText>
            </w:r>
            <w:r w:rsidR="009019ED">
              <w:rPr>
                <w:noProof/>
                <w:webHidden/>
              </w:rPr>
            </w:r>
            <w:r w:rsidR="009019ED">
              <w:rPr>
                <w:noProof/>
                <w:webHidden/>
              </w:rPr>
              <w:fldChar w:fldCharType="separate"/>
            </w:r>
            <w:r w:rsidR="009019ED">
              <w:rPr>
                <w:noProof/>
                <w:webHidden/>
              </w:rPr>
              <w:t>29</w:t>
            </w:r>
            <w:r w:rsidR="009019ED">
              <w:rPr>
                <w:noProof/>
                <w:webHidden/>
              </w:rPr>
              <w:fldChar w:fldCharType="end"/>
            </w:r>
          </w:hyperlink>
        </w:p>
        <w:p w:rsidR="009019ED" w:rsidRDefault="009C5B80">
          <w:pPr>
            <w:pStyle w:val="TOC3"/>
            <w:rPr>
              <w:rFonts w:asciiTheme="minorHAnsi" w:eastAsiaTheme="minorEastAsia" w:hAnsiTheme="minorHAnsi" w:cstheme="minorBidi"/>
              <w:noProof/>
              <w:sz w:val="22"/>
              <w:szCs w:val="22"/>
              <w:lang w:val="en-US"/>
            </w:rPr>
          </w:pPr>
          <w:hyperlink w:anchor="_Toc459988717" w:history="1">
            <w:r w:rsidR="009019ED" w:rsidRPr="005F5D09">
              <w:rPr>
                <w:rStyle w:val="Hyperlink"/>
                <w:noProof/>
              </w:rPr>
              <w:t>7.1.4</w:t>
            </w:r>
            <w:r w:rsidR="009019ED">
              <w:rPr>
                <w:rFonts w:asciiTheme="minorHAnsi" w:eastAsiaTheme="minorEastAsia" w:hAnsiTheme="minorHAnsi" w:cstheme="minorBidi"/>
                <w:noProof/>
                <w:sz w:val="22"/>
                <w:szCs w:val="22"/>
                <w:lang w:val="en-US"/>
              </w:rPr>
              <w:tab/>
            </w:r>
            <w:r w:rsidR="009019ED" w:rsidRPr="005F5D09">
              <w:rPr>
                <w:rStyle w:val="Hyperlink"/>
                <w:noProof/>
              </w:rPr>
              <w:t>SPDU</w:t>
            </w:r>
            <w:r w:rsidR="009019ED" w:rsidRPr="005F5D09">
              <w:rPr>
                <w:rStyle w:val="Hyperlink"/>
                <w:noProof/>
                <w:vertAlign w:val="subscript"/>
              </w:rPr>
              <w:t>BSM</w:t>
            </w:r>
            <w:r w:rsidR="009019ED" w:rsidRPr="005F5D09">
              <w:rPr>
                <w:rStyle w:val="Hyperlink"/>
                <w:noProof/>
              </w:rPr>
              <w:t xml:space="preserve"> Signed with Certificate Digest</w:t>
            </w:r>
            <w:r w:rsidR="009019ED">
              <w:rPr>
                <w:noProof/>
                <w:webHidden/>
              </w:rPr>
              <w:tab/>
            </w:r>
            <w:r w:rsidR="009019ED">
              <w:rPr>
                <w:noProof/>
                <w:webHidden/>
              </w:rPr>
              <w:fldChar w:fldCharType="begin"/>
            </w:r>
            <w:r w:rsidR="009019ED">
              <w:rPr>
                <w:noProof/>
                <w:webHidden/>
              </w:rPr>
              <w:instrText xml:space="preserve"> PAGEREF _Toc459988717 \h </w:instrText>
            </w:r>
            <w:r w:rsidR="009019ED">
              <w:rPr>
                <w:noProof/>
                <w:webHidden/>
              </w:rPr>
            </w:r>
            <w:r w:rsidR="009019ED">
              <w:rPr>
                <w:noProof/>
                <w:webHidden/>
              </w:rPr>
              <w:fldChar w:fldCharType="separate"/>
            </w:r>
            <w:r w:rsidR="009019ED">
              <w:rPr>
                <w:noProof/>
                <w:webHidden/>
              </w:rPr>
              <w:t>30</w:t>
            </w:r>
            <w:r w:rsidR="009019ED">
              <w:rPr>
                <w:noProof/>
                <w:webHidden/>
              </w:rPr>
              <w:fldChar w:fldCharType="end"/>
            </w:r>
          </w:hyperlink>
        </w:p>
        <w:p w:rsidR="009019ED" w:rsidRDefault="009C5B80">
          <w:pPr>
            <w:pStyle w:val="TOC3"/>
            <w:rPr>
              <w:rFonts w:asciiTheme="minorHAnsi" w:eastAsiaTheme="minorEastAsia" w:hAnsiTheme="minorHAnsi" w:cstheme="minorBidi"/>
              <w:noProof/>
              <w:sz w:val="22"/>
              <w:szCs w:val="22"/>
              <w:lang w:val="en-US"/>
            </w:rPr>
          </w:pPr>
          <w:hyperlink w:anchor="_Toc459988718" w:history="1">
            <w:r w:rsidR="009019ED" w:rsidRPr="005F5D09">
              <w:rPr>
                <w:rStyle w:val="Hyperlink"/>
                <w:noProof/>
              </w:rPr>
              <w:t>7.1.5</w:t>
            </w:r>
            <w:r w:rsidR="009019ED">
              <w:rPr>
                <w:rFonts w:asciiTheme="minorHAnsi" w:eastAsiaTheme="minorEastAsia" w:hAnsiTheme="minorHAnsi" w:cstheme="minorBidi"/>
                <w:noProof/>
                <w:sz w:val="22"/>
                <w:szCs w:val="22"/>
                <w:lang w:val="en-US"/>
              </w:rPr>
              <w:tab/>
            </w:r>
            <w:r w:rsidR="009019ED" w:rsidRPr="005F5D09">
              <w:rPr>
                <w:rStyle w:val="Hyperlink"/>
                <w:noProof/>
              </w:rPr>
              <w:t>SPDU</w:t>
            </w:r>
            <w:r w:rsidR="009019ED" w:rsidRPr="005F5D09">
              <w:rPr>
                <w:rStyle w:val="Hyperlink"/>
                <w:noProof/>
                <w:vertAlign w:val="subscript"/>
              </w:rPr>
              <w:t>BSM</w:t>
            </w:r>
            <w:r w:rsidR="009019ED" w:rsidRPr="005F5D09">
              <w:rPr>
                <w:rStyle w:val="Hyperlink"/>
                <w:noProof/>
              </w:rPr>
              <w:t xml:space="preserve"> Signed with Implicit Certificate</w:t>
            </w:r>
            <w:r w:rsidR="009019ED">
              <w:rPr>
                <w:noProof/>
                <w:webHidden/>
              </w:rPr>
              <w:tab/>
            </w:r>
            <w:r w:rsidR="009019ED">
              <w:rPr>
                <w:noProof/>
                <w:webHidden/>
              </w:rPr>
              <w:fldChar w:fldCharType="begin"/>
            </w:r>
            <w:r w:rsidR="009019ED">
              <w:rPr>
                <w:noProof/>
                <w:webHidden/>
              </w:rPr>
              <w:instrText xml:space="preserve"> PAGEREF _Toc459988718 \h </w:instrText>
            </w:r>
            <w:r w:rsidR="009019ED">
              <w:rPr>
                <w:noProof/>
                <w:webHidden/>
              </w:rPr>
            </w:r>
            <w:r w:rsidR="009019ED">
              <w:rPr>
                <w:noProof/>
                <w:webHidden/>
              </w:rPr>
              <w:fldChar w:fldCharType="separate"/>
            </w:r>
            <w:r w:rsidR="009019ED">
              <w:rPr>
                <w:noProof/>
                <w:webHidden/>
              </w:rPr>
              <w:t>30</w:t>
            </w:r>
            <w:r w:rsidR="009019ED">
              <w:rPr>
                <w:noProof/>
                <w:webHidden/>
              </w:rPr>
              <w:fldChar w:fldCharType="end"/>
            </w:r>
          </w:hyperlink>
        </w:p>
        <w:p w:rsidR="009019ED" w:rsidRDefault="009C5B80">
          <w:pPr>
            <w:pStyle w:val="TOC3"/>
            <w:rPr>
              <w:rFonts w:asciiTheme="minorHAnsi" w:eastAsiaTheme="minorEastAsia" w:hAnsiTheme="minorHAnsi" w:cstheme="minorBidi"/>
              <w:noProof/>
              <w:sz w:val="22"/>
              <w:szCs w:val="22"/>
              <w:lang w:val="en-US"/>
            </w:rPr>
          </w:pPr>
          <w:hyperlink w:anchor="_Toc459988719" w:history="1">
            <w:r w:rsidR="009019ED" w:rsidRPr="005F5D09">
              <w:rPr>
                <w:rStyle w:val="Hyperlink"/>
                <w:noProof/>
              </w:rPr>
              <w:t>7.1.6</w:t>
            </w:r>
            <w:r w:rsidR="009019ED">
              <w:rPr>
                <w:rFonts w:asciiTheme="minorHAnsi" w:eastAsiaTheme="minorEastAsia" w:hAnsiTheme="minorHAnsi" w:cstheme="minorBidi"/>
                <w:noProof/>
                <w:sz w:val="22"/>
                <w:szCs w:val="22"/>
                <w:lang w:val="en-US"/>
              </w:rPr>
              <w:tab/>
            </w:r>
            <w:r w:rsidR="009019ED" w:rsidRPr="005F5D09">
              <w:rPr>
                <w:rStyle w:val="Hyperlink"/>
                <w:noProof/>
              </w:rPr>
              <w:t>SPDU</w:t>
            </w:r>
            <w:r w:rsidR="009019ED" w:rsidRPr="005F5D09">
              <w:rPr>
                <w:rStyle w:val="Hyperlink"/>
                <w:noProof/>
                <w:vertAlign w:val="subscript"/>
              </w:rPr>
              <w:t>BSM</w:t>
            </w:r>
            <w:r w:rsidR="009019ED" w:rsidRPr="005F5D09">
              <w:rPr>
                <w:rStyle w:val="Hyperlink"/>
                <w:noProof/>
              </w:rPr>
              <w:t xml:space="preserve"> Security Signature</w:t>
            </w:r>
            <w:r w:rsidR="009019ED">
              <w:rPr>
                <w:noProof/>
                <w:webHidden/>
              </w:rPr>
              <w:tab/>
            </w:r>
            <w:r w:rsidR="009019ED">
              <w:rPr>
                <w:noProof/>
                <w:webHidden/>
              </w:rPr>
              <w:fldChar w:fldCharType="begin"/>
            </w:r>
            <w:r w:rsidR="009019ED">
              <w:rPr>
                <w:noProof/>
                <w:webHidden/>
              </w:rPr>
              <w:instrText xml:space="preserve"> PAGEREF _Toc459988719 \h </w:instrText>
            </w:r>
            <w:r w:rsidR="009019ED">
              <w:rPr>
                <w:noProof/>
                <w:webHidden/>
              </w:rPr>
            </w:r>
            <w:r w:rsidR="009019ED">
              <w:rPr>
                <w:noProof/>
                <w:webHidden/>
              </w:rPr>
              <w:fldChar w:fldCharType="separate"/>
            </w:r>
            <w:r w:rsidR="009019ED">
              <w:rPr>
                <w:noProof/>
                <w:webHidden/>
              </w:rPr>
              <w:t>31</w:t>
            </w:r>
            <w:r w:rsidR="009019ED">
              <w:rPr>
                <w:noProof/>
                <w:webHidden/>
              </w:rPr>
              <w:fldChar w:fldCharType="end"/>
            </w:r>
          </w:hyperlink>
        </w:p>
        <w:p w:rsidR="009019ED" w:rsidRDefault="009C5B80">
          <w:pPr>
            <w:pStyle w:val="TOC3"/>
            <w:rPr>
              <w:rFonts w:asciiTheme="minorHAnsi" w:eastAsiaTheme="minorEastAsia" w:hAnsiTheme="minorHAnsi" w:cstheme="minorBidi"/>
              <w:noProof/>
              <w:sz w:val="22"/>
              <w:szCs w:val="22"/>
              <w:lang w:val="en-US"/>
            </w:rPr>
          </w:pPr>
          <w:hyperlink w:anchor="_Toc459988720" w:history="1">
            <w:r w:rsidR="009019ED" w:rsidRPr="005F5D09">
              <w:rPr>
                <w:rStyle w:val="Hyperlink"/>
                <w:noProof/>
              </w:rPr>
              <w:t>7.1.7</w:t>
            </w:r>
            <w:r w:rsidR="009019ED">
              <w:rPr>
                <w:rFonts w:asciiTheme="minorHAnsi" w:eastAsiaTheme="minorEastAsia" w:hAnsiTheme="minorHAnsi" w:cstheme="minorBidi"/>
                <w:noProof/>
                <w:sz w:val="22"/>
                <w:szCs w:val="22"/>
                <w:lang w:val="en-US"/>
              </w:rPr>
              <w:tab/>
            </w:r>
            <w:r w:rsidR="009019ED" w:rsidRPr="005F5D09">
              <w:rPr>
                <w:rStyle w:val="Hyperlink"/>
                <w:noProof/>
              </w:rPr>
              <w:t>SPDU</w:t>
            </w:r>
            <w:r w:rsidR="009019ED" w:rsidRPr="005F5D09">
              <w:rPr>
                <w:rStyle w:val="Hyperlink"/>
                <w:noProof/>
                <w:vertAlign w:val="subscript"/>
              </w:rPr>
              <w:t>WSA</w:t>
            </w:r>
            <w:r w:rsidR="009019ED" w:rsidRPr="005F5D09">
              <w:rPr>
                <w:rStyle w:val="Hyperlink"/>
                <w:noProof/>
              </w:rPr>
              <w:t xml:space="preserve"> Message Details</w:t>
            </w:r>
            <w:r w:rsidR="009019ED">
              <w:rPr>
                <w:noProof/>
                <w:webHidden/>
              </w:rPr>
              <w:tab/>
            </w:r>
            <w:r w:rsidR="009019ED">
              <w:rPr>
                <w:noProof/>
                <w:webHidden/>
              </w:rPr>
              <w:fldChar w:fldCharType="begin"/>
            </w:r>
            <w:r w:rsidR="009019ED">
              <w:rPr>
                <w:noProof/>
                <w:webHidden/>
              </w:rPr>
              <w:instrText xml:space="preserve"> PAGEREF _Toc459988720 \h </w:instrText>
            </w:r>
            <w:r w:rsidR="009019ED">
              <w:rPr>
                <w:noProof/>
                <w:webHidden/>
              </w:rPr>
            </w:r>
            <w:r w:rsidR="009019ED">
              <w:rPr>
                <w:noProof/>
                <w:webHidden/>
              </w:rPr>
              <w:fldChar w:fldCharType="separate"/>
            </w:r>
            <w:r w:rsidR="009019ED">
              <w:rPr>
                <w:noProof/>
                <w:webHidden/>
              </w:rPr>
              <w:t>31</w:t>
            </w:r>
            <w:r w:rsidR="009019ED">
              <w:rPr>
                <w:noProof/>
                <w:webHidden/>
              </w:rPr>
              <w:fldChar w:fldCharType="end"/>
            </w:r>
          </w:hyperlink>
        </w:p>
        <w:p w:rsidR="009019ED" w:rsidRDefault="009C5B80">
          <w:pPr>
            <w:pStyle w:val="TOC3"/>
            <w:rPr>
              <w:rFonts w:asciiTheme="minorHAnsi" w:eastAsiaTheme="minorEastAsia" w:hAnsiTheme="minorHAnsi" w:cstheme="minorBidi"/>
              <w:noProof/>
              <w:sz w:val="22"/>
              <w:szCs w:val="22"/>
              <w:lang w:val="en-US"/>
            </w:rPr>
          </w:pPr>
          <w:hyperlink w:anchor="_Toc459988721" w:history="1">
            <w:r w:rsidR="009019ED" w:rsidRPr="005F5D09">
              <w:rPr>
                <w:rStyle w:val="Hyperlink"/>
                <w:noProof/>
              </w:rPr>
              <w:t>7.1.8</w:t>
            </w:r>
            <w:r w:rsidR="009019ED">
              <w:rPr>
                <w:rFonts w:asciiTheme="minorHAnsi" w:eastAsiaTheme="minorEastAsia" w:hAnsiTheme="minorHAnsi" w:cstheme="minorBidi"/>
                <w:noProof/>
                <w:sz w:val="22"/>
                <w:szCs w:val="22"/>
                <w:lang w:val="en-US"/>
              </w:rPr>
              <w:tab/>
            </w:r>
            <w:r w:rsidR="009019ED" w:rsidRPr="005F5D09">
              <w:rPr>
                <w:rStyle w:val="Hyperlink"/>
                <w:noProof/>
              </w:rPr>
              <w:t>SPDU</w:t>
            </w:r>
            <w:r w:rsidR="009019ED" w:rsidRPr="005F5D09">
              <w:rPr>
                <w:rStyle w:val="Hyperlink"/>
                <w:noProof/>
                <w:vertAlign w:val="subscript"/>
              </w:rPr>
              <w:t>WSA</w:t>
            </w:r>
            <w:r w:rsidR="009019ED" w:rsidRPr="005F5D09">
              <w:rPr>
                <w:rStyle w:val="Hyperlink"/>
                <w:noProof/>
              </w:rPr>
              <w:t xml:space="preserve"> Security Header information</w:t>
            </w:r>
            <w:r w:rsidR="009019ED">
              <w:rPr>
                <w:noProof/>
                <w:webHidden/>
              </w:rPr>
              <w:tab/>
            </w:r>
            <w:r w:rsidR="009019ED">
              <w:rPr>
                <w:noProof/>
                <w:webHidden/>
              </w:rPr>
              <w:fldChar w:fldCharType="begin"/>
            </w:r>
            <w:r w:rsidR="009019ED">
              <w:rPr>
                <w:noProof/>
                <w:webHidden/>
              </w:rPr>
              <w:instrText xml:space="preserve"> PAGEREF _Toc459988721 \h </w:instrText>
            </w:r>
            <w:r w:rsidR="009019ED">
              <w:rPr>
                <w:noProof/>
                <w:webHidden/>
              </w:rPr>
            </w:r>
            <w:r w:rsidR="009019ED">
              <w:rPr>
                <w:noProof/>
                <w:webHidden/>
              </w:rPr>
              <w:fldChar w:fldCharType="separate"/>
            </w:r>
            <w:r w:rsidR="009019ED">
              <w:rPr>
                <w:noProof/>
                <w:webHidden/>
              </w:rPr>
              <w:t>31</w:t>
            </w:r>
            <w:r w:rsidR="009019ED">
              <w:rPr>
                <w:noProof/>
                <w:webHidden/>
              </w:rPr>
              <w:fldChar w:fldCharType="end"/>
            </w:r>
          </w:hyperlink>
        </w:p>
        <w:p w:rsidR="009019ED" w:rsidRDefault="009C5B80">
          <w:pPr>
            <w:pStyle w:val="TOC3"/>
            <w:rPr>
              <w:rFonts w:asciiTheme="minorHAnsi" w:eastAsiaTheme="minorEastAsia" w:hAnsiTheme="minorHAnsi" w:cstheme="minorBidi"/>
              <w:noProof/>
              <w:sz w:val="22"/>
              <w:szCs w:val="22"/>
              <w:lang w:val="en-US"/>
            </w:rPr>
          </w:pPr>
          <w:hyperlink w:anchor="_Toc459988722" w:history="1">
            <w:r w:rsidR="009019ED" w:rsidRPr="005F5D09">
              <w:rPr>
                <w:rStyle w:val="Hyperlink"/>
                <w:noProof/>
              </w:rPr>
              <w:t>7.1.9</w:t>
            </w:r>
            <w:r w:rsidR="009019ED">
              <w:rPr>
                <w:rFonts w:asciiTheme="minorHAnsi" w:eastAsiaTheme="minorEastAsia" w:hAnsiTheme="minorHAnsi" w:cstheme="minorBidi"/>
                <w:noProof/>
                <w:sz w:val="22"/>
                <w:szCs w:val="22"/>
                <w:lang w:val="en-US"/>
              </w:rPr>
              <w:tab/>
            </w:r>
            <w:r w:rsidR="009019ED" w:rsidRPr="005F5D09">
              <w:rPr>
                <w:rStyle w:val="Hyperlink"/>
                <w:noProof/>
              </w:rPr>
              <w:t>SPDU</w:t>
            </w:r>
            <w:r w:rsidR="009019ED" w:rsidRPr="005F5D09">
              <w:rPr>
                <w:rStyle w:val="Hyperlink"/>
                <w:noProof/>
                <w:vertAlign w:val="subscript"/>
              </w:rPr>
              <w:t>WSA</w:t>
            </w:r>
            <w:r w:rsidR="009019ED" w:rsidRPr="005F5D09">
              <w:rPr>
                <w:rStyle w:val="Hyperlink"/>
                <w:noProof/>
              </w:rPr>
              <w:t xml:space="preserve"> Signed with Implicit Certificate</w:t>
            </w:r>
            <w:r w:rsidR="009019ED">
              <w:rPr>
                <w:noProof/>
                <w:webHidden/>
              </w:rPr>
              <w:tab/>
            </w:r>
            <w:r w:rsidR="009019ED">
              <w:rPr>
                <w:noProof/>
                <w:webHidden/>
              </w:rPr>
              <w:fldChar w:fldCharType="begin"/>
            </w:r>
            <w:r w:rsidR="009019ED">
              <w:rPr>
                <w:noProof/>
                <w:webHidden/>
              </w:rPr>
              <w:instrText xml:space="preserve"> PAGEREF _Toc459988722 \h </w:instrText>
            </w:r>
            <w:r w:rsidR="009019ED">
              <w:rPr>
                <w:noProof/>
                <w:webHidden/>
              </w:rPr>
            </w:r>
            <w:r w:rsidR="009019ED">
              <w:rPr>
                <w:noProof/>
                <w:webHidden/>
              </w:rPr>
              <w:fldChar w:fldCharType="separate"/>
            </w:r>
            <w:r w:rsidR="009019ED">
              <w:rPr>
                <w:noProof/>
                <w:webHidden/>
              </w:rPr>
              <w:t>32</w:t>
            </w:r>
            <w:r w:rsidR="009019ED">
              <w:rPr>
                <w:noProof/>
                <w:webHidden/>
              </w:rPr>
              <w:fldChar w:fldCharType="end"/>
            </w:r>
          </w:hyperlink>
        </w:p>
        <w:p w:rsidR="009019ED" w:rsidRDefault="009C5B80">
          <w:pPr>
            <w:pStyle w:val="TOC3"/>
            <w:rPr>
              <w:rFonts w:asciiTheme="minorHAnsi" w:eastAsiaTheme="minorEastAsia" w:hAnsiTheme="minorHAnsi" w:cstheme="minorBidi"/>
              <w:noProof/>
              <w:sz w:val="22"/>
              <w:szCs w:val="22"/>
              <w:lang w:val="en-US"/>
            </w:rPr>
          </w:pPr>
          <w:hyperlink w:anchor="_Toc459988723" w:history="1">
            <w:r w:rsidR="009019ED" w:rsidRPr="005F5D09">
              <w:rPr>
                <w:rStyle w:val="Hyperlink"/>
                <w:noProof/>
              </w:rPr>
              <w:t>7.1.10</w:t>
            </w:r>
            <w:r w:rsidR="009019ED">
              <w:rPr>
                <w:rFonts w:asciiTheme="minorHAnsi" w:eastAsiaTheme="minorEastAsia" w:hAnsiTheme="minorHAnsi" w:cstheme="minorBidi"/>
                <w:noProof/>
                <w:sz w:val="22"/>
                <w:szCs w:val="22"/>
                <w:lang w:val="en-US"/>
              </w:rPr>
              <w:tab/>
            </w:r>
            <w:r w:rsidR="009019ED" w:rsidRPr="005F5D09">
              <w:rPr>
                <w:rStyle w:val="Hyperlink"/>
                <w:noProof/>
              </w:rPr>
              <w:t>SPDU</w:t>
            </w:r>
            <w:r w:rsidR="009019ED" w:rsidRPr="005F5D09">
              <w:rPr>
                <w:rStyle w:val="Hyperlink"/>
                <w:noProof/>
                <w:vertAlign w:val="subscript"/>
              </w:rPr>
              <w:t>WSA</w:t>
            </w:r>
            <w:r w:rsidR="009019ED" w:rsidRPr="005F5D09">
              <w:rPr>
                <w:rStyle w:val="Hyperlink"/>
                <w:noProof/>
              </w:rPr>
              <w:t xml:space="preserve"> Signed with Certificate Digest</w:t>
            </w:r>
            <w:r w:rsidR="009019ED">
              <w:rPr>
                <w:noProof/>
                <w:webHidden/>
              </w:rPr>
              <w:tab/>
            </w:r>
            <w:r w:rsidR="009019ED">
              <w:rPr>
                <w:noProof/>
                <w:webHidden/>
              </w:rPr>
              <w:fldChar w:fldCharType="begin"/>
            </w:r>
            <w:r w:rsidR="009019ED">
              <w:rPr>
                <w:noProof/>
                <w:webHidden/>
              </w:rPr>
              <w:instrText xml:space="preserve"> PAGEREF _Toc459988723 \h </w:instrText>
            </w:r>
            <w:r w:rsidR="009019ED">
              <w:rPr>
                <w:noProof/>
                <w:webHidden/>
              </w:rPr>
            </w:r>
            <w:r w:rsidR="009019ED">
              <w:rPr>
                <w:noProof/>
                <w:webHidden/>
              </w:rPr>
              <w:fldChar w:fldCharType="separate"/>
            </w:r>
            <w:r w:rsidR="009019ED">
              <w:rPr>
                <w:noProof/>
                <w:webHidden/>
              </w:rPr>
              <w:t>33</w:t>
            </w:r>
            <w:r w:rsidR="009019ED">
              <w:rPr>
                <w:noProof/>
                <w:webHidden/>
              </w:rPr>
              <w:fldChar w:fldCharType="end"/>
            </w:r>
          </w:hyperlink>
        </w:p>
        <w:p w:rsidR="009019ED" w:rsidRDefault="009C5B80">
          <w:pPr>
            <w:pStyle w:val="TOC3"/>
            <w:rPr>
              <w:rFonts w:asciiTheme="minorHAnsi" w:eastAsiaTheme="minorEastAsia" w:hAnsiTheme="minorHAnsi" w:cstheme="minorBidi"/>
              <w:noProof/>
              <w:sz w:val="22"/>
              <w:szCs w:val="22"/>
              <w:lang w:val="en-US"/>
            </w:rPr>
          </w:pPr>
          <w:hyperlink w:anchor="_Toc459988724" w:history="1">
            <w:r w:rsidR="009019ED" w:rsidRPr="005F5D09">
              <w:rPr>
                <w:rStyle w:val="Hyperlink"/>
                <w:noProof/>
              </w:rPr>
              <w:t>7.1.11</w:t>
            </w:r>
            <w:r w:rsidR="009019ED">
              <w:rPr>
                <w:rFonts w:asciiTheme="minorHAnsi" w:eastAsiaTheme="minorEastAsia" w:hAnsiTheme="minorHAnsi" w:cstheme="minorBidi"/>
                <w:noProof/>
                <w:sz w:val="22"/>
                <w:szCs w:val="22"/>
                <w:lang w:val="en-US"/>
              </w:rPr>
              <w:tab/>
            </w:r>
            <w:r w:rsidR="009019ED" w:rsidRPr="005F5D09">
              <w:rPr>
                <w:rStyle w:val="Hyperlink"/>
                <w:noProof/>
              </w:rPr>
              <w:t>SPDU</w:t>
            </w:r>
            <w:r w:rsidR="009019ED" w:rsidRPr="005F5D09">
              <w:rPr>
                <w:rStyle w:val="Hyperlink"/>
                <w:noProof/>
                <w:vertAlign w:val="subscript"/>
              </w:rPr>
              <w:t>WSA</w:t>
            </w:r>
            <w:r w:rsidR="009019ED" w:rsidRPr="005F5D09">
              <w:rPr>
                <w:rStyle w:val="Hyperlink"/>
                <w:noProof/>
              </w:rPr>
              <w:t xml:space="preserve"> Security Signature</w:t>
            </w:r>
            <w:r w:rsidR="009019ED">
              <w:rPr>
                <w:noProof/>
                <w:webHidden/>
              </w:rPr>
              <w:tab/>
            </w:r>
            <w:r w:rsidR="009019ED">
              <w:rPr>
                <w:noProof/>
                <w:webHidden/>
              </w:rPr>
              <w:fldChar w:fldCharType="begin"/>
            </w:r>
            <w:r w:rsidR="009019ED">
              <w:rPr>
                <w:noProof/>
                <w:webHidden/>
              </w:rPr>
              <w:instrText xml:space="preserve"> PAGEREF _Toc459988724 \h </w:instrText>
            </w:r>
            <w:r w:rsidR="009019ED">
              <w:rPr>
                <w:noProof/>
                <w:webHidden/>
              </w:rPr>
            </w:r>
            <w:r w:rsidR="009019ED">
              <w:rPr>
                <w:noProof/>
                <w:webHidden/>
              </w:rPr>
              <w:fldChar w:fldCharType="separate"/>
            </w:r>
            <w:r w:rsidR="009019ED">
              <w:rPr>
                <w:noProof/>
                <w:webHidden/>
              </w:rPr>
              <w:t>33</w:t>
            </w:r>
            <w:r w:rsidR="009019ED">
              <w:rPr>
                <w:noProof/>
                <w:webHidden/>
              </w:rPr>
              <w:fldChar w:fldCharType="end"/>
            </w:r>
          </w:hyperlink>
        </w:p>
        <w:p w:rsidR="009019ED" w:rsidRDefault="009C5B80">
          <w:pPr>
            <w:pStyle w:val="TOC1"/>
            <w:rPr>
              <w:rFonts w:asciiTheme="minorHAnsi" w:eastAsiaTheme="minorEastAsia" w:hAnsiTheme="minorHAnsi" w:cstheme="minorBidi"/>
              <w:noProof/>
              <w:sz w:val="22"/>
              <w:szCs w:val="22"/>
              <w:lang w:val="en-US"/>
            </w:rPr>
          </w:pPr>
          <w:hyperlink w:anchor="_Toc459988725" w:history="1">
            <w:r w:rsidR="009019ED" w:rsidRPr="005F5D09">
              <w:rPr>
                <w:rStyle w:val="Hyperlink"/>
                <w:noProof/>
              </w:rPr>
              <w:t>Appendix A:</w:t>
            </w:r>
            <w:r w:rsidR="009019ED">
              <w:rPr>
                <w:noProof/>
                <w:webHidden/>
              </w:rPr>
              <w:tab/>
            </w:r>
            <w:r w:rsidR="009019ED">
              <w:rPr>
                <w:noProof/>
                <w:webHidden/>
              </w:rPr>
              <w:fldChar w:fldCharType="begin"/>
            </w:r>
            <w:r w:rsidR="009019ED">
              <w:rPr>
                <w:noProof/>
                <w:webHidden/>
              </w:rPr>
              <w:instrText xml:space="preserve"> PAGEREF _Toc459988725 \h </w:instrText>
            </w:r>
            <w:r w:rsidR="009019ED">
              <w:rPr>
                <w:noProof/>
                <w:webHidden/>
              </w:rPr>
            </w:r>
            <w:r w:rsidR="009019ED">
              <w:rPr>
                <w:noProof/>
                <w:webHidden/>
              </w:rPr>
              <w:fldChar w:fldCharType="separate"/>
            </w:r>
            <w:r w:rsidR="009019ED">
              <w:rPr>
                <w:noProof/>
                <w:webHidden/>
              </w:rPr>
              <w:t>34</w:t>
            </w:r>
            <w:r w:rsidR="009019ED">
              <w:rPr>
                <w:noProof/>
                <w:webHidden/>
              </w:rPr>
              <w:fldChar w:fldCharType="end"/>
            </w:r>
          </w:hyperlink>
        </w:p>
        <w:p w:rsidR="009019ED" w:rsidRDefault="009C5B80">
          <w:pPr>
            <w:pStyle w:val="TOC1"/>
            <w:rPr>
              <w:rFonts w:asciiTheme="minorHAnsi" w:eastAsiaTheme="minorEastAsia" w:hAnsiTheme="minorHAnsi" w:cstheme="minorBidi"/>
              <w:noProof/>
              <w:sz w:val="22"/>
              <w:szCs w:val="22"/>
              <w:lang w:val="en-US"/>
            </w:rPr>
          </w:pPr>
          <w:hyperlink w:anchor="_Toc459988726" w:history="1">
            <w:r w:rsidR="009019ED" w:rsidRPr="005F5D09">
              <w:rPr>
                <w:rStyle w:val="Hyperlink"/>
                <w:noProof/>
              </w:rPr>
              <w:t>Traceability Matrix</w:t>
            </w:r>
            <w:r w:rsidR="009019ED">
              <w:rPr>
                <w:noProof/>
                <w:webHidden/>
              </w:rPr>
              <w:tab/>
            </w:r>
            <w:r w:rsidR="009019ED">
              <w:rPr>
                <w:noProof/>
                <w:webHidden/>
              </w:rPr>
              <w:fldChar w:fldCharType="begin"/>
            </w:r>
            <w:r w:rsidR="009019ED">
              <w:rPr>
                <w:noProof/>
                <w:webHidden/>
              </w:rPr>
              <w:instrText xml:space="preserve"> PAGEREF _Toc459988726 \h </w:instrText>
            </w:r>
            <w:r w:rsidR="009019ED">
              <w:rPr>
                <w:noProof/>
                <w:webHidden/>
              </w:rPr>
            </w:r>
            <w:r w:rsidR="009019ED">
              <w:rPr>
                <w:noProof/>
                <w:webHidden/>
              </w:rPr>
              <w:fldChar w:fldCharType="separate"/>
            </w:r>
            <w:r w:rsidR="009019ED">
              <w:rPr>
                <w:noProof/>
                <w:webHidden/>
              </w:rPr>
              <w:t>34</w:t>
            </w:r>
            <w:r w:rsidR="009019ED">
              <w:rPr>
                <w:noProof/>
                <w:webHidden/>
              </w:rPr>
              <w:fldChar w:fldCharType="end"/>
            </w:r>
          </w:hyperlink>
        </w:p>
        <w:p w:rsidR="009019ED" w:rsidRDefault="009C5B80">
          <w:pPr>
            <w:pStyle w:val="TOC1"/>
            <w:rPr>
              <w:rFonts w:asciiTheme="minorHAnsi" w:eastAsiaTheme="minorEastAsia" w:hAnsiTheme="minorHAnsi" w:cstheme="minorBidi"/>
              <w:noProof/>
              <w:sz w:val="22"/>
              <w:szCs w:val="22"/>
              <w:lang w:val="en-US"/>
            </w:rPr>
          </w:pPr>
          <w:hyperlink w:anchor="_Toc459988727" w:history="1">
            <w:r w:rsidR="009019ED" w:rsidRPr="005F5D09">
              <w:rPr>
                <w:rStyle w:val="Hyperlink"/>
                <w:noProof/>
                <w14:scene3d>
                  <w14:camera w14:prst="orthographicFront"/>
                  <w14:lightRig w14:rig="threePt" w14:dir="t">
                    <w14:rot w14:lat="0" w14:lon="0" w14:rev="0"/>
                  </w14:lightRig>
                </w14:scene3d>
              </w:rPr>
              <w:t>8</w:t>
            </w:r>
            <w:r w:rsidR="009019ED">
              <w:rPr>
                <w:rFonts w:asciiTheme="minorHAnsi" w:eastAsiaTheme="minorEastAsia" w:hAnsiTheme="minorHAnsi" w:cstheme="minorBidi"/>
                <w:noProof/>
                <w:sz w:val="22"/>
                <w:szCs w:val="22"/>
                <w:lang w:val="en-US"/>
              </w:rPr>
              <w:tab/>
            </w:r>
            <w:r w:rsidR="009019ED" w:rsidRPr="005F5D09">
              <w:rPr>
                <w:rStyle w:val="Hyperlink"/>
                <w:noProof/>
              </w:rPr>
              <w:t>Revision History</w:t>
            </w:r>
            <w:r w:rsidR="009019ED">
              <w:rPr>
                <w:noProof/>
                <w:webHidden/>
              </w:rPr>
              <w:tab/>
            </w:r>
            <w:r w:rsidR="009019ED">
              <w:rPr>
                <w:noProof/>
                <w:webHidden/>
              </w:rPr>
              <w:fldChar w:fldCharType="begin"/>
            </w:r>
            <w:r w:rsidR="009019ED">
              <w:rPr>
                <w:noProof/>
                <w:webHidden/>
              </w:rPr>
              <w:instrText xml:space="preserve"> PAGEREF _Toc459988727 \h </w:instrText>
            </w:r>
            <w:r w:rsidR="009019ED">
              <w:rPr>
                <w:noProof/>
                <w:webHidden/>
              </w:rPr>
            </w:r>
            <w:r w:rsidR="009019ED">
              <w:rPr>
                <w:noProof/>
                <w:webHidden/>
              </w:rPr>
              <w:fldChar w:fldCharType="separate"/>
            </w:r>
            <w:r w:rsidR="009019ED">
              <w:rPr>
                <w:noProof/>
                <w:webHidden/>
              </w:rPr>
              <w:t>43</w:t>
            </w:r>
            <w:r w:rsidR="009019ED">
              <w:rPr>
                <w:noProof/>
                <w:webHidden/>
              </w:rPr>
              <w:fldChar w:fldCharType="end"/>
            </w:r>
          </w:hyperlink>
        </w:p>
        <w:p w:rsidR="00D160D7" w:rsidRPr="00D160D7" w:rsidRDefault="00D160D7" w:rsidP="00D160D7">
          <w:pPr>
            <w:overflowPunct/>
            <w:autoSpaceDE/>
            <w:autoSpaceDN/>
            <w:adjustRightInd/>
            <w:rPr>
              <w:b/>
              <w:bCs/>
              <w:noProof/>
            </w:rPr>
          </w:pPr>
          <w:r w:rsidRPr="00D160D7">
            <w:rPr>
              <w:b/>
              <w:bCs/>
              <w:noProof/>
            </w:rPr>
            <w:fldChar w:fldCharType="end"/>
          </w:r>
        </w:p>
      </w:sdtContent>
    </w:sdt>
    <w:p w:rsidR="00C84DB0" w:rsidRDefault="00C84DB0" w:rsidP="0097297B">
      <w:r>
        <w:br w:type="page"/>
      </w:r>
    </w:p>
    <w:p w:rsidR="005B0118" w:rsidRDefault="005B0118" w:rsidP="0097297B">
      <w:pPr>
        <w:pStyle w:val="Heading1"/>
      </w:pPr>
      <w:bookmarkStart w:id="4" w:name="_Ref438709652"/>
      <w:bookmarkStart w:id="5" w:name="_Toc459988677"/>
      <w:r>
        <w:lastRenderedPageBreak/>
        <w:t>Scope</w:t>
      </w:r>
      <w:bookmarkEnd w:id="4"/>
      <w:bookmarkEnd w:id="5"/>
    </w:p>
    <w:p w:rsidR="00C63944" w:rsidRPr="00E22969" w:rsidRDefault="00DB7755" w:rsidP="00C63944">
      <w:r>
        <w:t>The scope of this document provides</w:t>
      </w:r>
      <w:r w:rsidR="00C63944" w:rsidRPr="00E22969">
        <w:t xml:space="preserve"> Test Suite Structure </w:t>
      </w:r>
      <w:r w:rsidR="00E36495">
        <w:t xml:space="preserve">(TSS) </w:t>
      </w:r>
      <w:r w:rsidR="00C63944" w:rsidRPr="00E22969">
        <w:t>and Test Purposes</w:t>
      </w:r>
      <w:r w:rsidR="00E36495">
        <w:t xml:space="preserve"> (TP</w:t>
      </w:r>
      <w:r w:rsidR="00FE2CAF">
        <w:t>’s</w:t>
      </w:r>
      <w:r w:rsidR="00E36495">
        <w:t>)</w:t>
      </w:r>
      <w:r w:rsidR="00C63944" w:rsidRPr="00E22969">
        <w:t xml:space="preserve"> for </w:t>
      </w:r>
      <w:r w:rsidR="00C63944">
        <w:t xml:space="preserve">WAVE </w:t>
      </w:r>
      <w:r w:rsidR="00C63944" w:rsidRPr="00E22969">
        <w:t>Security</w:t>
      </w:r>
      <w:r w:rsidR="00C63944" w:rsidRPr="00C63944">
        <w:t xml:space="preserve"> Services</w:t>
      </w:r>
      <w:r w:rsidR="00C63944">
        <w:t xml:space="preserve"> </w:t>
      </w:r>
      <w:r w:rsidR="00C63944" w:rsidRPr="00E22969">
        <w:t>as defined in IEEE 1609.</w:t>
      </w:r>
      <w:r w:rsidR="00C63944">
        <w:t>2</w:t>
      </w:r>
      <w:r w:rsidR="00C63944" w:rsidRPr="00E22969">
        <w:t xml:space="preserve"> </w:t>
      </w:r>
      <w:r w:rsidR="00C333C3">
        <w:fldChar w:fldCharType="begin"/>
      </w:r>
      <w:r w:rsidR="00C333C3">
        <w:instrText xml:space="preserve"> REF REF_IEEE16092 \h </w:instrText>
      </w:r>
      <w:r w:rsidR="00C333C3">
        <w:fldChar w:fldCharType="separate"/>
      </w:r>
      <w:r w:rsidR="00C333C3" w:rsidRPr="00230517">
        <w:t>[</w:t>
      </w:r>
      <w:r w:rsidR="00C333C3">
        <w:rPr>
          <w:noProof/>
        </w:rPr>
        <w:t>8</w:t>
      </w:r>
      <w:r w:rsidR="00C333C3" w:rsidRPr="00230517">
        <w:t>]</w:t>
      </w:r>
      <w:r w:rsidR="00C333C3">
        <w:fldChar w:fldCharType="end"/>
      </w:r>
      <w:r w:rsidR="00C63944" w:rsidRPr="00E22969">
        <w:t xml:space="preserve">. </w:t>
      </w:r>
      <w:r w:rsidR="00E36495">
        <w:t>Furthermore, the</w:t>
      </w:r>
      <w:r w:rsidR="00C63944">
        <w:t xml:space="preserve"> document defines a set of Test Purposes including Test Descriptions and the </w:t>
      </w:r>
      <w:r w:rsidR="00E36495">
        <w:t xml:space="preserve">structure for the Test Suite. </w:t>
      </w:r>
      <w:r w:rsidR="00197075">
        <w:t xml:space="preserve"> </w:t>
      </w:r>
      <w:r>
        <w:t xml:space="preserve">The </w:t>
      </w:r>
      <w:r w:rsidR="00E36495">
        <w:t>TP’s covers the Security Services requirements</w:t>
      </w:r>
      <w:r w:rsidR="00775D38">
        <w:t xml:space="preserve"> for</w:t>
      </w:r>
      <w:r w:rsidR="00E36495">
        <w:t xml:space="preserve"> BSM as specified</w:t>
      </w:r>
      <w:r w:rsidR="00775D38">
        <w:t xml:space="preserve"> </w:t>
      </w:r>
      <w:r w:rsidR="00E36495">
        <w:t xml:space="preserve">SAE </w:t>
      </w:r>
      <w:r w:rsidR="00DB517A">
        <w:t>J</w:t>
      </w:r>
      <w:r w:rsidR="00E36495">
        <w:t>2945/1</w:t>
      </w:r>
      <w:r w:rsidR="00DB517A">
        <w:t xml:space="preserve"> </w:t>
      </w:r>
      <w:r w:rsidR="00E36495">
        <w:t>[1]</w:t>
      </w:r>
      <w:r w:rsidR="00775D38">
        <w:t xml:space="preserve"> and </w:t>
      </w:r>
      <w:r w:rsidR="00E36495">
        <w:t xml:space="preserve">WSA as specified in </w:t>
      </w:r>
      <w:r w:rsidR="00DB517A">
        <w:t xml:space="preserve">IEEE </w:t>
      </w:r>
      <w:r w:rsidR="00E36495">
        <w:t>1609.3</w:t>
      </w:r>
      <w:r w:rsidR="00DB517A">
        <w:t xml:space="preserve"> </w:t>
      </w:r>
      <w:r w:rsidR="00E36495">
        <w:t>[5].</w:t>
      </w:r>
      <w:r w:rsidR="00197075">
        <w:t xml:space="preserve"> </w:t>
      </w:r>
      <w:r w:rsidR="00C63944" w:rsidRPr="00E22969">
        <w:t>The ISO standard for the methodology of conformance testing (ISO/IEC 9646</w:t>
      </w:r>
      <w:r w:rsidR="00C63944" w:rsidRPr="00E22969">
        <w:noBreakHyphen/>
        <w:t>1 [</w:t>
      </w:r>
      <w:r w:rsidR="00C63944" w:rsidRPr="00E22969">
        <w:fldChar w:fldCharType="begin"/>
      </w:r>
      <w:r w:rsidR="00C63944" w:rsidRPr="00E22969">
        <w:instrText xml:space="preserve"> REF REF_ISOIEC9646_1 \h  \* MERGEFORMAT </w:instrText>
      </w:r>
      <w:r w:rsidR="00C63944" w:rsidRPr="00E22969">
        <w:fldChar w:fldCharType="separate"/>
      </w:r>
      <w:r w:rsidR="00DD231E">
        <w:t>3</w:t>
      </w:r>
      <w:r w:rsidR="00C63944" w:rsidRPr="00E22969">
        <w:fldChar w:fldCharType="end"/>
      </w:r>
      <w:r w:rsidR="00C63944" w:rsidRPr="00E22969">
        <w:t>] and ISO/IEC 9646</w:t>
      </w:r>
      <w:r w:rsidR="00C63944" w:rsidRPr="00E22969">
        <w:noBreakHyphen/>
        <w:t>2 [</w:t>
      </w:r>
      <w:r w:rsidR="00C63944" w:rsidRPr="00E22969">
        <w:fldChar w:fldCharType="begin"/>
      </w:r>
      <w:r w:rsidR="00C63944" w:rsidRPr="00E22969">
        <w:instrText xml:space="preserve"> REF REF_ISOIEC9646_2 \h  \* MERGEFORMAT </w:instrText>
      </w:r>
      <w:r w:rsidR="00C63944" w:rsidRPr="00E22969">
        <w:fldChar w:fldCharType="separate"/>
      </w:r>
      <w:r w:rsidR="00DD231E">
        <w:t>4</w:t>
      </w:r>
      <w:r w:rsidR="00C63944" w:rsidRPr="00E22969">
        <w:fldChar w:fldCharType="end"/>
      </w:r>
      <w:r w:rsidR="00C63944" w:rsidRPr="00E22969">
        <w:t>]) as well as the ETSI rules for conformance testing (ETS 300 406 [</w:t>
      </w:r>
      <w:r w:rsidR="00C63944" w:rsidRPr="00E22969">
        <w:fldChar w:fldCharType="begin"/>
      </w:r>
      <w:r w:rsidR="00C63944" w:rsidRPr="00E22969">
        <w:instrText xml:space="preserve">REF REF_ETS300406 \h  \* MERGEFORMAT </w:instrText>
      </w:r>
      <w:r w:rsidR="00C63944" w:rsidRPr="00E22969">
        <w:fldChar w:fldCharType="separate"/>
      </w:r>
      <w:r w:rsidR="00DD231E">
        <w:t>7</w:t>
      </w:r>
      <w:r w:rsidR="00C63944" w:rsidRPr="00E22969">
        <w:fldChar w:fldCharType="end"/>
      </w:r>
      <w:r w:rsidR="00C63944" w:rsidRPr="00E22969">
        <w:t>]) are used as a basis for the test methodology.</w:t>
      </w:r>
    </w:p>
    <w:p w:rsidR="0097297B" w:rsidRDefault="0097297B" w:rsidP="0097297B">
      <w:pPr>
        <w:pStyle w:val="Heading1"/>
      </w:pPr>
      <w:bookmarkStart w:id="6" w:name="_Toc459988678"/>
      <w:r>
        <w:t>References</w:t>
      </w:r>
      <w:bookmarkEnd w:id="6"/>
    </w:p>
    <w:p w:rsidR="00FF4529" w:rsidRPr="005B25C4" w:rsidRDefault="00FF4529" w:rsidP="005B25C4">
      <w:pPr>
        <w:pStyle w:val="Heading2"/>
      </w:pPr>
      <w:bookmarkStart w:id="7" w:name="_Toc459988679"/>
      <w:r w:rsidRPr="005B25C4">
        <w:t>Normative References</w:t>
      </w:r>
      <w:bookmarkEnd w:id="7"/>
    </w:p>
    <w:p w:rsidR="0097297B" w:rsidRPr="00230517" w:rsidRDefault="0097297B" w:rsidP="0097297B">
      <w:pPr>
        <w:rPr>
          <w:lang w:eastAsia="en-GB"/>
        </w:rPr>
      </w:pPr>
      <w:r w:rsidRPr="00230517">
        <w:rPr>
          <w:lang w:eastAsia="en-GB"/>
        </w:rPr>
        <w:t>The following referenced documents are necessary for the application of the present document.</w:t>
      </w:r>
    </w:p>
    <w:p w:rsidR="0097297B" w:rsidRPr="00230517" w:rsidRDefault="0097297B" w:rsidP="0097297B">
      <w:pPr>
        <w:pStyle w:val="EX"/>
      </w:pPr>
      <w:r w:rsidRPr="00230517">
        <w:t>[</w:t>
      </w:r>
      <w:bookmarkStart w:id="8" w:name="REF_SAEJ29451"/>
      <w:r w:rsidRPr="00230517">
        <w:fldChar w:fldCharType="begin"/>
      </w:r>
      <w:r w:rsidRPr="00230517">
        <w:instrText>SEQ REF</w:instrText>
      </w:r>
      <w:r w:rsidRPr="00230517">
        <w:fldChar w:fldCharType="separate"/>
      </w:r>
      <w:r w:rsidR="00DD231E">
        <w:rPr>
          <w:noProof/>
        </w:rPr>
        <w:t>1</w:t>
      </w:r>
      <w:r w:rsidRPr="00230517">
        <w:fldChar w:fldCharType="end"/>
      </w:r>
      <w:bookmarkEnd w:id="8"/>
      <w:r w:rsidRPr="00230517">
        <w:t>]</w:t>
      </w:r>
      <w:r w:rsidRPr="00230517">
        <w:tab/>
      </w:r>
      <w:r w:rsidR="00B537D9">
        <w:t>SAE J2945/1</w:t>
      </w:r>
      <w:r w:rsidR="00DF7250">
        <w:t xml:space="preserve"> </w:t>
      </w:r>
      <w:r w:rsidR="00505313">
        <w:t xml:space="preserve">MAR2016: </w:t>
      </w:r>
      <w:r w:rsidR="00DF7250">
        <w:t>“</w:t>
      </w:r>
      <w:r w:rsidR="00A355DA">
        <w:t xml:space="preserve">Surface Vehicle Standard - </w:t>
      </w:r>
      <w:r w:rsidR="00A355DA" w:rsidRPr="00A355DA">
        <w:t>On-board System Requirements for V2V Safety Communications</w:t>
      </w:r>
      <w:r w:rsidR="00A355DA">
        <w:t>”</w:t>
      </w:r>
    </w:p>
    <w:p w:rsidR="00905BD7" w:rsidRPr="00230517" w:rsidRDefault="0097297B" w:rsidP="00F75B3B">
      <w:pPr>
        <w:pStyle w:val="EX"/>
      </w:pPr>
      <w:bookmarkStart w:id="9" w:name="REF_IEEE160912"/>
      <w:r w:rsidRPr="00230517">
        <w:t>[</w:t>
      </w:r>
      <w:bookmarkStart w:id="10" w:name="REF_TS102868_1"/>
      <w:r w:rsidRPr="00230517">
        <w:fldChar w:fldCharType="begin"/>
      </w:r>
      <w:r w:rsidRPr="00230517">
        <w:instrText>SEQ REF</w:instrText>
      </w:r>
      <w:r w:rsidRPr="00230517">
        <w:fldChar w:fldCharType="separate"/>
      </w:r>
      <w:r w:rsidR="00DD231E">
        <w:rPr>
          <w:noProof/>
        </w:rPr>
        <w:t>2</w:t>
      </w:r>
      <w:r w:rsidRPr="00230517">
        <w:fldChar w:fldCharType="end"/>
      </w:r>
      <w:bookmarkEnd w:id="10"/>
      <w:r w:rsidRPr="00230517">
        <w:t>]</w:t>
      </w:r>
      <w:bookmarkEnd w:id="9"/>
      <w:r w:rsidRPr="00230517">
        <w:tab/>
      </w:r>
      <w:r w:rsidR="00905BD7">
        <w:t>IEEE Std. 1609.12</w:t>
      </w:r>
      <w:r w:rsidR="00D77F7F">
        <w:t>-2016</w:t>
      </w:r>
      <w:r w:rsidR="00905BD7">
        <w:t xml:space="preserve"> </w:t>
      </w:r>
      <w:r w:rsidR="00F75B3B">
        <w:t xml:space="preserve">“IEEE Standard for Wireless Access in Vehicular Environments – </w:t>
      </w:r>
      <w:r w:rsidR="00D77F7F" w:rsidRPr="00D77F7F">
        <w:t>Identifier Allocations</w:t>
      </w:r>
      <w:r w:rsidR="00F75B3B">
        <w:t>”</w:t>
      </w:r>
    </w:p>
    <w:p w:rsidR="0097297B" w:rsidRPr="00230517" w:rsidRDefault="0097297B" w:rsidP="0097297B">
      <w:pPr>
        <w:pStyle w:val="EX"/>
      </w:pPr>
      <w:r w:rsidRPr="00230517">
        <w:t>[</w:t>
      </w:r>
      <w:bookmarkStart w:id="11" w:name="REF_ISOIEC9646_1"/>
      <w:r w:rsidRPr="00230517">
        <w:fldChar w:fldCharType="begin"/>
      </w:r>
      <w:r w:rsidRPr="00230517">
        <w:instrText>SEQ REF</w:instrText>
      </w:r>
      <w:r w:rsidRPr="00230517">
        <w:fldChar w:fldCharType="separate"/>
      </w:r>
      <w:r w:rsidR="00DD231E">
        <w:rPr>
          <w:noProof/>
        </w:rPr>
        <w:t>3</w:t>
      </w:r>
      <w:r w:rsidRPr="00230517">
        <w:fldChar w:fldCharType="end"/>
      </w:r>
      <w:bookmarkEnd w:id="11"/>
      <w:r w:rsidRPr="00230517">
        <w:t>]</w:t>
      </w:r>
      <w:r w:rsidRPr="00230517">
        <w:tab/>
        <w:t>ISO/IEC 9646-1 (1994): "Information technology -- Open Systems Interconnection -- Conformance testing methodology and framework - Part 1: General concepts".</w:t>
      </w:r>
    </w:p>
    <w:p w:rsidR="0097297B" w:rsidRPr="00230517" w:rsidRDefault="0097297B" w:rsidP="0097297B">
      <w:pPr>
        <w:pStyle w:val="EX"/>
      </w:pPr>
      <w:r w:rsidRPr="00230517">
        <w:t>[</w:t>
      </w:r>
      <w:bookmarkStart w:id="12" w:name="REF_ISOIEC9646_2"/>
      <w:r w:rsidRPr="00230517">
        <w:fldChar w:fldCharType="begin"/>
      </w:r>
      <w:r w:rsidRPr="00230517">
        <w:instrText>SEQ REF</w:instrText>
      </w:r>
      <w:r w:rsidRPr="00230517">
        <w:fldChar w:fldCharType="separate"/>
      </w:r>
      <w:r w:rsidR="00DD231E">
        <w:rPr>
          <w:noProof/>
        </w:rPr>
        <w:t>4</w:t>
      </w:r>
      <w:r w:rsidRPr="00230517">
        <w:fldChar w:fldCharType="end"/>
      </w:r>
      <w:bookmarkEnd w:id="12"/>
      <w:r w:rsidRPr="00230517">
        <w:t>]</w:t>
      </w:r>
      <w:r w:rsidRPr="00230517">
        <w:tab/>
        <w:t>ISO/IEC 9646-2 (1994): "Information technology -- Open Systems Interconnection -- Conformance testing methodology and framework -- Part 2: Abstract Test Suite specification".</w:t>
      </w:r>
    </w:p>
    <w:p w:rsidR="000F7C77" w:rsidRDefault="0097297B" w:rsidP="0097297B">
      <w:pPr>
        <w:pStyle w:val="EX"/>
      </w:pPr>
      <w:bookmarkStart w:id="13" w:name="REF_IEEE16093"/>
      <w:r w:rsidRPr="00230517">
        <w:t>[</w:t>
      </w:r>
      <w:bookmarkStart w:id="14" w:name="REF_ISOIEC9646_6"/>
      <w:r w:rsidRPr="00230517">
        <w:fldChar w:fldCharType="begin"/>
      </w:r>
      <w:r w:rsidRPr="00230517">
        <w:instrText>SEQ REF</w:instrText>
      </w:r>
      <w:r w:rsidRPr="00230517">
        <w:fldChar w:fldCharType="separate"/>
      </w:r>
      <w:r w:rsidR="00DD231E">
        <w:rPr>
          <w:noProof/>
        </w:rPr>
        <w:t>5</w:t>
      </w:r>
      <w:r w:rsidRPr="00230517">
        <w:fldChar w:fldCharType="end"/>
      </w:r>
      <w:bookmarkEnd w:id="14"/>
      <w:r w:rsidRPr="00230517">
        <w:t>]</w:t>
      </w:r>
      <w:bookmarkEnd w:id="13"/>
      <w:r w:rsidRPr="00230517">
        <w:tab/>
      </w:r>
      <w:r w:rsidR="00775D38">
        <w:t xml:space="preserve">IEEE </w:t>
      </w:r>
      <w:proofErr w:type="spellStart"/>
      <w:r w:rsidR="00775D38">
        <w:t>Std</w:t>
      </w:r>
      <w:proofErr w:type="spellEnd"/>
      <w:r w:rsidR="00775D38">
        <w:t xml:space="preserve"> 1609.3</w:t>
      </w:r>
      <w:r w:rsidR="00D77F7F">
        <w:t>-2016</w:t>
      </w:r>
      <w:r w:rsidR="00E817D8">
        <w:t xml:space="preserve"> </w:t>
      </w:r>
      <w:r w:rsidR="000F7C77">
        <w:t>“IEEE Standard for Wireless Access in Vehicular Environments (WAVE)</w:t>
      </w:r>
      <w:r w:rsidR="00E817D8">
        <w:t xml:space="preserve"> </w:t>
      </w:r>
      <w:r w:rsidR="000F7C77">
        <w:t xml:space="preserve">— </w:t>
      </w:r>
      <w:r w:rsidR="006D01D8">
        <w:t>Network Services</w:t>
      </w:r>
      <w:r w:rsidR="000F7C77">
        <w:t>”.</w:t>
      </w:r>
      <w:r w:rsidR="000F7C77" w:rsidRPr="00230517">
        <w:t xml:space="preserve"> </w:t>
      </w:r>
    </w:p>
    <w:p w:rsidR="0097297B" w:rsidRPr="00230517" w:rsidRDefault="0097297B" w:rsidP="0097297B">
      <w:pPr>
        <w:pStyle w:val="EX"/>
      </w:pPr>
      <w:r w:rsidRPr="00230517">
        <w:t>[</w:t>
      </w:r>
      <w:bookmarkStart w:id="15" w:name="REF_ISOIEC9646_7"/>
      <w:r w:rsidRPr="00230517">
        <w:fldChar w:fldCharType="begin"/>
      </w:r>
      <w:r w:rsidRPr="00230517">
        <w:instrText>SEQ REF</w:instrText>
      </w:r>
      <w:r w:rsidRPr="00230517">
        <w:fldChar w:fldCharType="separate"/>
      </w:r>
      <w:r w:rsidR="00DD231E">
        <w:rPr>
          <w:noProof/>
        </w:rPr>
        <w:t>6</w:t>
      </w:r>
      <w:r w:rsidRPr="00230517">
        <w:fldChar w:fldCharType="end"/>
      </w:r>
      <w:bookmarkEnd w:id="15"/>
      <w:r w:rsidRPr="00230517">
        <w:t>]</w:t>
      </w:r>
      <w:r w:rsidRPr="00230517">
        <w:tab/>
        <w:t>ISO/IEC 9646-7 (1995): "Information technology -- Open Systems Interconnection -- Conformance testing methodology and framework - Part 7: Implementation Conformance Statements".</w:t>
      </w:r>
    </w:p>
    <w:p w:rsidR="0097297B" w:rsidRPr="00230517" w:rsidRDefault="0097297B" w:rsidP="0097297B">
      <w:pPr>
        <w:pStyle w:val="EX"/>
      </w:pPr>
      <w:r w:rsidRPr="00230517">
        <w:t>[</w:t>
      </w:r>
      <w:bookmarkStart w:id="16" w:name="REF_ETS300406"/>
      <w:r w:rsidRPr="00230517">
        <w:fldChar w:fldCharType="begin"/>
      </w:r>
      <w:r w:rsidRPr="00230517">
        <w:instrText>SEQ REF</w:instrText>
      </w:r>
      <w:r w:rsidRPr="00230517">
        <w:fldChar w:fldCharType="separate"/>
      </w:r>
      <w:r w:rsidR="00DD231E">
        <w:rPr>
          <w:noProof/>
        </w:rPr>
        <w:t>7</w:t>
      </w:r>
      <w:r w:rsidRPr="00230517">
        <w:fldChar w:fldCharType="end"/>
      </w:r>
      <w:bookmarkEnd w:id="16"/>
      <w:r w:rsidRPr="00230517">
        <w:t>]</w:t>
      </w:r>
      <w:r w:rsidRPr="00230517">
        <w:tab/>
        <w:t>ETSI ETS 300 406 (1995): "Methods for testing and Specification (MTS); Protocol and profile conformance testing specifications; Standardization methodology".</w:t>
      </w:r>
    </w:p>
    <w:p w:rsidR="0097297B" w:rsidRPr="00230517" w:rsidRDefault="0097297B" w:rsidP="0097297B">
      <w:pPr>
        <w:pStyle w:val="EX"/>
      </w:pPr>
      <w:bookmarkStart w:id="17" w:name="REF_IEEE16092"/>
      <w:r w:rsidRPr="00230517">
        <w:t>[</w:t>
      </w:r>
      <w:bookmarkStart w:id="18" w:name="REF_TS102894_2"/>
      <w:r w:rsidRPr="00230517">
        <w:rPr>
          <w:noProof/>
        </w:rPr>
        <w:fldChar w:fldCharType="begin"/>
      </w:r>
      <w:r w:rsidRPr="00230517">
        <w:rPr>
          <w:noProof/>
        </w:rPr>
        <w:instrText>SEQ REF</w:instrText>
      </w:r>
      <w:r w:rsidRPr="00230517">
        <w:rPr>
          <w:noProof/>
        </w:rPr>
        <w:fldChar w:fldCharType="separate"/>
      </w:r>
      <w:r w:rsidR="00DD231E">
        <w:rPr>
          <w:noProof/>
        </w:rPr>
        <w:t>8</w:t>
      </w:r>
      <w:r w:rsidRPr="00230517">
        <w:rPr>
          <w:noProof/>
        </w:rPr>
        <w:fldChar w:fldCharType="end"/>
      </w:r>
      <w:bookmarkEnd w:id="18"/>
      <w:r w:rsidRPr="00230517">
        <w:t>]</w:t>
      </w:r>
      <w:bookmarkEnd w:id="17"/>
      <w:r w:rsidRPr="00230517">
        <w:tab/>
      </w:r>
      <w:r w:rsidR="00905BD7">
        <w:t xml:space="preserve">IEEE Std. </w:t>
      </w:r>
      <w:r w:rsidR="00B537D9" w:rsidRPr="00B537D9">
        <w:t>1609.2</w:t>
      </w:r>
      <w:r w:rsidR="00D77F7F">
        <w:t>-</w:t>
      </w:r>
      <w:r w:rsidR="008375CC">
        <w:t>2016</w:t>
      </w:r>
      <w:r w:rsidR="00B537D9" w:rsidRPr="00B537D9">
        <w:t xml:space="preserve">: "IEEE Standard for Wireless Access in Vehicular Environments - </w:t>
      </w:r>
      <w:r w:rsidR="008153BC">
        <w:t>sec</w:t>
      </w:r>
      <w:r w:rsidR="00B537D9" w:rsidRPr="00B537D9">
        <w:t>urity Services for Applic</w:t>
      </w:r>
      <w:r w:rsidR="00B537D9">
        <w:t>ations and Management Messages"</w:t>
      </w:r>
      <w:r w:rsidRPr="00230517">
        <w:t>.</w:t>
      </w:r>
    </w:p>
    <w:p w:rsidR="0097297B" w:rsidRDefault="0097297B" w:rsidP="0097297B"/>
    <w:p w:rsidR="00FF4529" w:rsidRDefault="00FF4529" w:rsidP="005B25C4">
      <w:pPr>
        <w:pStyle w:val="Heading2"/>
      </w:pPr>
      <w:bookmarkStart w:id="19" w:name="_Toc459988680"/>
      <w:r>
        <w:t>Informative References</w:t>
      </w:r>
      <w:bookmarkEnd w:id="19"/>
    </w:p>
    <w:p w:rsidR="00FF4529" w:rsidRPr="00230517" w:rsidRDefault="00FF4529" w:rsidP="00FF4529">
      <w:pPr>
        <w:rPr>
          <w:lang w:eastAsia="en-GB"/>
        </w:rPr>
      </w:pPr>
      <w:r w:rsidRPr="00230517">
        <w:rPr>
          <w:lang w:eastAsia="en-GB"/>
        </w:rPr>
        <w:t xml:space="preserve">The following referenced documents are </w:t>
      </w:r>
      <w:r w:rsidRPr="00230517">
        <w:t xml:space="preserve">not necessary for the application of the present document but they assist the user </w:t>
      </w:r>
      <w:proofErr w:type="gramStart"/>
      <w:r w:rsidRPr="00230517">
        <w:t>with regard to</w:t>
      </w:r>
      <w:proofErr w:type="gramEnd"/>
      <w:r w:rsidRPr="00230517">
        <w:t xml:space="preserve"> a particular subject area</w:t>
      </w:r>
      <w:r w:rsidRPr="00230517">
        <w:rPr>
          <w:lang w:eastAsia="en-GB"/>
        </w:rPr>
        <w:t>.</w:t>
      </w:r>
    </w:p>
    <w:p w:rsidR="00FF4529" w:rsidRPr="00230517" w:rsidRDefault="00FF4529" w:rsidP="00FF4529">
      <w:pPr>
        <w:pStyle w:val="EX"/>
      </w:pPr>
      <w:r w:rsidRPr="00230517">
        <w:t>[</w:t>
      </w:r>
      <w:bookmarkStart w:id="20" w:name="REF_EG202798"/>
      <w:r w:rsidRPr="00230517">
        <w:t>i.</w:t>
      </w:r>
      <w:r w:rsidRPr="00230517">
        <w:fldChar w:fldCharType="begin"/>
      </w:r>
      <w:r w:rsidRPr="00230517">
        <w:instrText>SEQ REFI</w:instrText>
      </w:r>
      <w:r w:rsidRPr="00230517">
        <w:fldChar w:fldCharType="separate"/>
      </w:r>
      <w:r w:rsidR="00DD231E">
        <w:rPr>
          <w:noProof/>
        </w:rPr>
        <w:t>1</w:t>
      </w:r>
      <w:r w:rsidRPr="00230517">
        <w:fldChar w:fldCharType="end"/>
      </w:r>
      <w:bookmarkEnd w:id="20"/>
      <w:r w:rsidRPr="00230517">
        <w:t>]</w:t>
      </w:r>
      <w:r w:rsidRPr="00230517">
        <w:tab/>
        <w:t>ETSI EG 202 798 (V1.1.1): "Intelligent Transport Systems (ITS); Testing; Framework for conformance and interoperability testing".</w:t>
      </w:r>
    </w:p>
    <w:p w:rsidR="00FF4529" w:rsidRDefault="00FF4529" w:rsidP="00FF4529"/>
    <w:p w:rsidR="00FF4529" w:rsidRDefault="00FF4529" w:rsidP="00FF4529">
      <w:pPr>
        <w:pStyle w:val="Heading1"/>
      </w:pPr>
      <w:bookmarkStart w:id="21" w:name="_Toc459988681"/>
      <w:r w:rsidRPr="00FF4529">
        <w:lastRenderedPageBreak/>
        <w:t>Definitions and abbreviations</w:t>
      </w:r>
      <w:bookmarkEnd w:id="21"/>
    </w:p>
    <w:p w:rsidR="00FF4529" w:rsidRPr="00FF4529" w:rsidRDefault="00FF4529" w:rsidP="005B25C4">
      <w:pPr>
        <w:pStyle w:val="Heading2"/>
      </w:pPr>
      <w:bookmarkStart w:id="22" w:name="_Toc379980278"/>
      <w:bookmarkStart w:id="23" w:name="_Toc405990166"/>
      <w:bookmarkStart w:id="24" w:name="_Toc459988682"/>
      <w:r w:rsidRPr="00FF4529">
        <w:t>Definitions</w:t>
      </w:r>
      <w:bookmarkEnd w:id="22"/>
      <w:bookmarkEnd w:id="23"/>
      <w:bookmarkEnd w:id="24"/>
    </w:p>
    <w:p w:rsidR="00FF4529" w:rsidRDefault="00FF4529" w:rsidP="00FF4529">
      <w:r w:rsidRPr="00FF4529">
        <w:t xml:space="preserve">For the purposes of the present document, the terms and definitions given in </w:t>
      </w:r>
      <w:r w:rsidR="00B537D9">
        <w:t>IEEE 1609.</w:t>
      </w:r>
      <w:r w:rsidR="00457F39">
        <w:t>2</w:t>
      </w:r>
      <w:r w:rsidRPr="00FF4529">
        <w:t xml:space="preserve"> [</w:t>
      </w:r>
      <w:r w:rsidR="00457F39">
        <w:fldChar w:fldCharType="begin"/>
      </w:r>
      <w:r w:rsidR="00457F39">
        <w:instrText xml:space="preserve"> REF REF_IEEE16092 \h </w:instrText>
      </w:r>
      <w:r w:rsidR="00457F39">
        <w:fldChar w:fldCharType="separate"/>
      </w:r>
      <w:r w:rsidR="00DD231E">
        <w:rPr>
          <w:noProof/>
        </w:rPr>
        <w:t>8</w:t>
      </w:r>
      <w:r w:rsidR="00457F39">
        <w:fldChar w:fldCharType="end"/>
      </w:r>
      <w:r w:rsidR="00457F39">
        <w:t>]</w:t>
      </w:r>
      <w:r w:rsidR="00457F39" w:rsidRPr="00457F39">
        <w:rPr>
          <w:noProof/>
          <w:lang w:val="en-US"/>
        </w:rPr>
        <w:t xml:space="preserve"> </w:t>
      </w:r>
      <w:r w:rsidRPr="00FF4529">
        <w:t>, ISO/IEC 9646</w:t>
      </w:r>
      <w:r w:rsidRPr="00FF4529">
        <w:noBreakHyphen/>
        <w:t>1 [</w:t>
      </w:r>
      <w:r w:rsidRPr="00FF4529">
        <w:fldChar w:fldCharType="begin"/>
      </w:r>
      <w:r w:rsidRPr="00FF4529">
        <w:instrText xml:space="preserve"> REF REF_ISOIEC9646_1 \* MERGEFORMAT  \h </w:instrText>
      </w:r>
      <w:r w:rsidRPr="00FF4529">
        <w:fldChar w:fldCharType="separate"/>
      </w:r>
      <w:r w:rsidR="00DD231E">
        <w:t>3</w:t>
      </w:r>
      <w:r w:rsidRPr="00FF4529">
        <w:fldChar w:fldCharType="end"/>
      </w:r>
      <w:r w:rsidRPr="00FF4529">
        <w:t>] and in ISO/IEC 9646</w:t>
      </w:r>
      <w:r w:rsidRPr="00FF4529">
        <w:noBreakHyphen/>
        <w:t>7 [</w:t>
      </w:r>
      <w:r w:rsidRPr="00FF4529">
        <w:fldChar w:fldCharType="begin"/>
      </w:r>
      <w:r w:rsidRPr="00FF4529">
        <w:instrText xml:space="preserve"> REF REF_ISOIEC9646_7 \* MERGEFORMAT  \h </w:instrText>
      </w:r>
      <w:r w:rsidRPr="00FF4529">
        <w:fldChar w:fldCharType="separate"/>
      </w:r>
      <w:r w:rsidR="00DD231E">
        <w:t>6</w:t>
      </w:r>
      <w:r w:rsidRPr="00FF4529">
        <w:fldChar w:fldCharType="end"/>
      </w:r>
      <w:r w:rsidRPr="00FF4529">
        <w:t>] apply.</w:t>
      </w:r>
    </w:p>
    <w:p w:rsidR="00484EEC" w:rsidRDefault="00484EEC" w:rsidP="00484EEC">
      <w:pPr>
        <w:pStyle w:val="Heading2"/>
      </w:pPr>
      <w:bookmarkStart w:id="25" w:name="_Toc379980279"/>
      <w:bookmarkStart w:id="26" w:name="_Toc405990167"/>
      <w:r w:rsidRPr="00484EEC">
        <w:rPr>
          <w:rFonts w:ascii="Arial" w:hAnsi="Arial" w:cs="Arial"/>
          <w:color w:val="000000"/>
          <w:sz w:val="22"/>
          <w:szCs w:val="22"/>
        </w:rPr>
        <w:t xml:space="preserve"> </w:t>
      </w:r>
      <w:bookmarkStart w:id="27" w:name="_Toc459988683"/>
      <w:r>
        <w:t>General C</w:t>
      </w:r>
      <w:r w:rsidRPr="00484EEC">
        <w:t>onvention</w:t>
      </w:r>
      <w:bookmarkEnd w:id="27"/>
    </w:p>
    <w:p w:rsidR="00484EEC" w:rsidRPr="00484EEC" w:rsidRDefault="00484EEC" w:rsidP="00484EEC">
      <w:r w:rsidRPr="00484EEC">
        <w:rPr>
          <w:b/>
          <w:i/>
        </w:rPr>
        <w:t>Parameters</w:t>
      </w:r>
      <w:r>
        <w:t xml:space="preserve"> and </w:t>
      </w:r>
      <w:r w:rsidR="00DB4B20">
        <w:rPr>
          <w:b/>
          <w:i/>
        </w:rPr>
        <w:t xml:space="preserve">its value </w:t>
      </w:r>
      <w:r>
        <w:t xml:space="preserve">defined in </w:t>
      </w:r>
      <w:r w:rsidR="00197075">
        <w:t>SAE J2945/1</w:t>
      </w:r>
      <w:r w:rsidR="00A62959">
        <w:t xml:space="preserve"> [1]</w:t>
      </w:r>
      <w:r w:rsidR="00CE68FC">
        <w:t xml:space="preserve">, IEEE 1609.12 </w:t>
      </w:r>
      <w:r w:rsidR="00C333C3">
        <w:fldChar w:fldCharType="begin"/>
      </w:r>
      <w:r w:rsidR="00C333C3">
        <w:instrText xml:space="preserve"> REF REF_IEEE160912 \h </w:instrText>
      </w:r>
      <w:r w:rsidR="00C333C3">
        <w:fldChar w:fldCharType="separate"/>
      </w:r>
      <w:r w:rsidR="00C333C3" w:rsidRPr="00230517">
        <w:t>[</w:t>
      </w:r>
      <w:r w:rsidR="00C333C3">
        <w:rPr>
          <w:noProof/>
        </w:rPr>
        <w:t>2</w:t>
      </w:r>
      <w:r w:rsidR="00C333C3" w:rsidRPr="00230517">
        <w:t>]</w:t>
      </w:r>
      <w:r w:rsidR="00C333C3">
        <w:fldChar w:fldCharType="end"/>
      </w:r>
      <w:r w:rsidR="00CE68FC">
        <w:t>,</w:t>
      </w:r>
      <w:r w:rsidR="00197075">
        <w:t xml:space="preserve"> </w:t>
      </w:r>
      <w:r w:rsidR="00CE68FC">
        <w:t xml:space="preserve">IEEE 1609.3 </w:t>
      </w:r>
      <w:r w:rsidR="00C333C3">
        <w:fldChar w:fldCharType="begin"/>
      </w:r>
      <w:r w:rsidR="00C333C3">
        <w:instrText xml:space="preserve"> REF REF_IEEE16093 \h </w:instrText>
      </w:r>
      <w:r w:rsidR="00C333C3">
        <w:fldChar w:fldCharType="separate"/>
      </w:r>
      <w:r w:rsidR="00C333C3" w:rsidRPr="00230517">
        <w:t>[</w:t>
      </w:r>
      <w:r w:rsidR="00C333C3">
        <w:rPr>
          <w:noProof/>
        </w:rPr>
        <w:t>5</w:t>
      </w:r>
      <w:r w:rsidR="00C333C3" w:rsidRPr="00230517">
        <w:t>]</w:t>
      </w:r>
      <w:r w:rsidR="00C333C3">
        <w:fldChar w:fldCharType="end"/>
      </w:r>
      <w:r>
        <w:t xml:space="preserve"> </w:t>
      </w:r>
      <w:r w:rsidR="00CE68FC">
        <w:t xml:space="preserve">and IEEE 1609.2 </w:t>
      </w:r>
      <w:r w:rsidR="00C333C3">
        <w:fldChar w:fldCharType="begin"/>
      </w:r>
      <w:r w:rsidR="00C333C3">
        <w:instrText xml:space="preserve"> REF REF_IEEE16092 \h </w:instrText>
      </w:r>
      <w:r w:rsidR="00C333C3">
        <w:fldChar w:fldCharType="separate"/>
      </w:r>
      <w:r w:rsidR="00C333C3" w:rsidRPr="00230517">
        <w:t>[</w:t>
      </w:r>
      <w:r w:rsidR="00C333C3">
        <w:rPr>
          <w:noProof/>
        </w:rPr>
        <w:t>8</w:t>
      </w:r>
      <w:r w:rsidR="00C333C3" w:rsidRPr="00230517">
        <w:t>]</w:t>
      </w:r>
      <w:r w:rsidR="00C333C3">
        <w:fldChar w:fldCharType="end"/>
      </w:r>
      <w:r w:rsidR="00CE68FC">
        <w:t xml:space="preserve"> </w:t>
      </w:r>
      <w:r>
        <w:t xml:space="preserve">used in this document are donated as </w:t>
      </w:r>
      <w:r w:rsidRPr="00484EEC">
        <w:rPr>
          <w:b/>
        </w:rPr>
        <w:t>BOLD</w:t>
      </w:r>
      <w:r>
        <w:t xml:space="preserve"> and </w:t>
      </w:r>
      <w:r w:rsidRPr="00484EEC">
        <w:rPr>
          <w:i/>
        </w:rPr>
        <w:t>ITALIC</w:t>
      </w:r>
      <w:r>
        <w:rPr>
          <w:i/>
        </w:rPr>
        <w:t>.</w:t>
      </w:r>
    </w:p>
    <w:p w:rsidR="00FF4529" w:rsidRDefault="00FF4529" w:rsidP="00484EEC">
      <w:pPr>
        <w:pStyle w:val="Heading2"/>
      </w:pPr>
      <w:r w:rsidRPr="00FF4529">
        <w:tab/>
      </w:r>
      <w:bookmarkStart w:id="28" w:name="_Toc459988684"/>
      <w:r w:rsidRPr="00484EEC">
        <w:t>Abbreviations</w:t>
      </w:r>
      <w:bookmarkEnd w:id="25"/>
      <w:bookmarkEnd w:id="26"/>
      <w:bookmarkEnd w:id="28"/>
    </w:p>
    <w:p w:rsidR="00FF4529" w:rsidRPr="00FF4529" w:rsidRDefault="00FF4529" w:rsidP="00FF4529">
      <w:r w:rsidRPr="00FF4529">
        <w:t>For the purposes of the present document, the following abbreviations apply:</w:t>
      </w:r>
    </w:p>
    <w:p w:rsidR="003352B2" w:rsidRPr="00FF4529" w:rsidRDefault="003352B2" w:rsidP="003352B2">
      <w:pPr>
        <w:spacing w:after="0"/>
      </w:pPr>
      <w:r w:rsidRPr="00FF4529">
        <w:t>B</w:t>
      </w:r>
      <w:r>
        <w:t>SM</w:t>
      </w:r>
      <w:r w:rsidRPr="00FF4529">
        <w:tab/>
      </w:r>
      <w:r w:rsidR="009E2517">
        <w:tab/>
      </w:r>
      <w:r w:rsidR="00AA63A4">
        <w:t>Basic Safety Message</w:t>
      </w:r>
    </w:p>
    <w:p w:rsidR="00FF4529" w:rsidRPr="00FF4529" w:rsidRDefault="009E2517" w:rsidP="00FF4529">
      <w:pPr>
        <w:spacing w:after="0"/>
      </w:pPr>
      <w:r>
        <w:t>BI</w:t>
      </w:r>
      <w:r>
        <w:tab/>
      </w:r>
      <w:r>
        <w:tab/>
      </w:r>
      <w:r w:rsidR="00FF4529" w:rsidRPr="00FF4529">
        <w:t>Behaviour</w:t>
      </w:r>
      <w:r>
        <w:t xml:space="preserve"> Invalid</w:t>
      </w:r>
    </w:p>
    <w:p w:rsidR="00FF4529" w:rsidRDefault="009E2517" w:rsidP="00FF4529">
      <w:pPr>
        <w:spacing w:after="0"/>
      </w:pPr>
      <w:r>
        <w:t>BV</w:t>
      </w:r>
      <w:r>
        <w:tab/>
      </w:r>
      <w:r>
        <w:tab/>
      </w:r>
      <w:r w:rsidR="00FF4529" w:rsidRPr="00FF4529">
        <w:t>Behaviour</w:t>
      </w:r>
      <w:r>
        <w:t xml:space="preserve"> Valid</w:t>
      </w:r>
    </w:p>
    <w:p w:rsidR="009E2517" w:rsidRDefault="009E2517" w:rsidP="00FF4529">
      <w:pPr>
        <w:spacing w:after="0"/>
      </w:pPr>
      <w:r>
        <w:t>CERTCH</w:t>
      </w:r>
      <w:r>
        <w:tab/>
        <w:t>Change Certificate</w:t>
      </w:r>
    </w:p>
    <w:p w:rsidR="00C91DD7" w:rsidRDefault="00C91DD7" w:rsidP="00FF4529">
      <w:pPr>
        <w:spacing w:after="0"/>
      </w:pPr>
      <w:r>
        <w:t>CA</w:t>
      </w:r>
      <w:r>
        <w:tab/>
      </w:r>
      <w:r w:rsidR="009E2517">
        <w:tab/>
      </w:r>
      <w:r>
        <w:t>Certificate Authority</w:t>
      </w:r>
    </w:p>
    <w:p w:rsidR="00ED126C" w:rsidRDefault="00ED126C" w:rsidP="00FF4529">
      <w:pPr>
        <w:spacing w:after="0"/>
      </w:pPr>
      <w:r>
        <w:t>EA</w:t>
      </w:r>
      <w:r>
        <w:tab/>
      </w:r>
      <w:r w:rsidR="009E2517">
        <w:tab/>
      </w:r>
      <w:r>
        <w:t>Enrolment Authority</w:t>
      </w:r>
    </w:p>
    <w:p w:rsidR="00FF4529" w:rsidRPr="00FF4529" w:rsidRDefault="00FF4529" w:rsidP="00FF4529">
      <w:pPr>
        <w:spacing w:after="0"/>
      </w:pPr>
      <w:r w:rsidRPr="00FF4529">
        <w:t>ITS</w:t>
      </w:r>
      <w:r w:rsidRPr="00FF4529">
        <w:tab/>
      </w:r>
      <w:r w:rsidR="009E2517">
        <w:tab/>
      </w:r>
      <w:r w:rsidRPr="00FF4529">
        <w:t>Intelligent Transport Systems</w:t>
      </w:r>
    </w:p>
    <w:p w:rsidR="00D457F6" w:rsidRPr="00FF4529" w:rsidRDefault="00FF4529" w:rsidP="00FF4529">
      <w:pPr>
        <w:spacing w:after="0"/>
      </w:pPr>
      <w:r w:rsidRPr="00FF4529">
        <w:t>IUT</w:t>
      </w:r>
      <w:r w:rsidRPr="00FF4529">
        <w:tab/>
      </w:r>
      <w:r w:rsidR="009E2517">
        <w:tab/>
      </w:r>
      <w:r w:rsidRPr="00FF4529">
        <w:t>Implementation Under Test</w:t>
      </w:r>
    </w:p>
    <w:p w:rsidR="00A07F5C" w:rsidRDefault="00A07F5C" w:rsidP="00FF4529">
      <w:pPr>
        <w:spacing w:after="0"/>
      </w:pPr>
      <w:r>
        <w:t>TC</w:t>
      </w:r>
      <w:r>
        <w:tab/>
      </w:r>
      <w:r>
        <w:tab/>
        <w:t>Test Configuration System</w:t>
      </w:r>
    </w:p>
    <w:p w:rsidR="00FF4529" w:rsidRDefault="00FF4529" w:rsidP="00FF4529">
      <w:pPr>
        <w:spacing w:after="0"/>
      </w:pPr>
      <w:r w:rsidRPr="00FF4529">
        <w:t>TP</w:t>
      </w:r>
      <w:r w:rsidRPr="00FF4529">
        <w:tab/>
      </w:r>
      <w:r w:rsidR="009E2517">
        <w:tab/>
      </w:r>
      <w:r w:rsidRPr="00FF4529">
        <w:t>Test Purposes</w:t>
      </w:r>
    </w:p>
    <w:p w:rsidR="002616D2" w:rsidRPr="00FF4529" w:rsidRDefault="002616D2" w:rsidP="00FF4529">
      <w:pPr>
        <w:spacing w:after="0"/>
      </w:pPr>
      <w:r>
        <w:t>TS</w:t>
      </w:r>
      <w:r>
        <w:tab/>
      </w:r>
      <w:r>
        <w:tab/>
        <w:t>Test System</w:t>
      </w:r>
    </w:p>
    <w:p w:rsidR="00FF4529" w:rsidRDefault="00FF4529" w:rsidP="00FF4529">
      <w:pPr>
        <w:spacing w:after="0"/>
      </w:pPr>
      <w:r w:rsidRPr="00FF4529">
        <w:t>TSS</w:t>
      </w:r>
      <w:r w:rsidRPr="00FF4529">
        <w:tab/>
      </w:r>
      <w:r w:rsidR="009E2517">
        <w:tab/>
      </w:r>
      <w:r w:rsidRPr="00FF4529">
        <w:t>Test Suite Structure</w:t>
      </w:r>
    </w:p>
    <w:p w:rsidR="003D582C" w:rsidRPr="00FF4529" w:rsidRDefault="003D582C" w:rsidP="00FF4529">
      <w:pPr>
        <w:spacing w:after="0"/>
      </w:pPr>
      <w:r w:rsidRPr="003D582C">
        <w:rPr>
          <w:lang w:val="en-US"/>
        </w:rPr>
        <w:t>PSID</w:t>
      </w:r>
      <w:r>
        <w:rPr>
          <w:lang w:val="en-US"/>
        </w:rPr>
        <w:tab/>
      </w:r>
      <w:r w:rsidR="009E2517">
        <w:rPr>
          <w:lang w:val="en-US"/>
        </w:rPr>
        <w:tab/>
      </w:r>
      <w:r w:rsidRPr="003D582C">
        <w:rPr>
          <w:lang w:val="en-US"/>
        </w:rPr>
        <w:t>Provider Service Identifier</w:t>
      </w:r>
    </w:p>
    <w:p w:rsidR="0056253E" w:rsidRDefault="00FF4529" w:rsidP="00FF4529">
      <w:pPr>
        <w:spacing w:after="0"/>
      </w:pPr>
      <w:r w:rsidRPr="00FF4529">
        <w:t>PDU</w:t>
      </w:r>
      <w:r w:rsidRPr="00FF4529">
        <w:tab/>
      </w:r>
      <w:r w:rsidR="009E2517">
        <w:tab/>
      </w:r>
      <w:r w:rsidRPr="00FF4529">
        <w:t>Protocol Data Unit</w:t>
      </w:r>
    </w:p>
    <w:p w:rsidR="00CC4CCC" w:rsidRDefault="00CC4CCC" w:rsidP="00FF4529">
      <w:pPr>
        <w:spacing w:after="0"/>
      </w:pPr>
      <w:r>
        <w:t>SPDU</w:t>
      </w:r>
      <w:r>
        <w:tab/>
      </w:r>
      <w:r w:rsidR="009E2517">
        <w:tab/>
      </w:r>
      <w:r>
        <w:t>Secure Protocol Data Unit.</w:t>
      </w:r>
    </w:p>
    <w:p w:rsidR="0056253E" w:rsidRDefault="0056253E" w:rsidP="00FF4529">
      <w:pPr>
        <w:spacing w:after="0"/>
      </w:pPr>
      <w:r>
        <w:t>WAVE</w:t>
      </w:r>
      <w:r>
        <w:tab/>
      </w:r>
      <w:r w:rsidR="009E2517">
        <w:tab/>
      </w:r>
      <w:r>
        <w:t>Wireless Access in Vehicular Environments</w:t>
      </w:r>
    </w:p>
    <w:p w:rsidR="0056253E" w:rsidRDefault="006729A1" w:rsidP="00FF4529">
      <w:pPr>
        <w:spacing w:after="0"/>
      </w:pPr>
      <w:r>
        <w:t>WM</w:t>
      </w:r>
      <w:r w:rsidR="0056253E">
        <w:t>E</w:t>
      </w:r>
      <w:r w:rsidR="0056253E">
        <w:tab/>
      </w:r>
      <w:r w:rsidR="009E2517">
        <w:tab/>
      </w:r>
      <w:r w:rsidR="0056253E">
        <w:t>WAVE Management Entity</w:t>
      </w:r>
    </w:p>
    <w:p w:rsidR="0056253E" w:rsidRDefault="0056253E" w:rsidP="00FF4529">
      <w:pPr>
        <w:spacing w:after="0"/>
      </w:pPr>
      <w:r>
        <w:t>WSM</w:t>
      </w:r>
      <w:r>
        <w:tab/>
      </w:r>
      <w:r w:rsidR="009E2517">
        <w:tab/>
      </w:r>
      <w:r>
        <w:t>WAVE Short Message</w:t>
      </w:r>
    </w:p>
    <w:p w:rsidR="00FF4529" w:rsidRDefault="0056253E" w:rsidP="00FF4529">
      <w:pPr>
        <w:spacing w:after="0"/>
      </w:pPr>
      <w:r>
        <w:t>WSA</w:t>
      </w:r>
      <w:r>
        <w:tab/>
      </w:r>
      <w:r w:rsidR="009E2517">
        <w:tab/>
      </w:r>
      <w:r>
        <w:t>WAVE Service Advertisement</w:t>
      </w:r>
      <w:r w:rsidR="002C37FC">
        <w:t xml:space="preserve"> Message</w:t>
      </w:r>
      <w:r w:rsidR="00FF4529" w:rsidRPr="00FF4529">
        <w:tab/>
      </w:r>
    </w:p>
    <w:p w:rsidR="00100319" w:rsidRDefault="00100319" w:rsidP="00FF4529">
      <w:pPr>
        <w:spacing w:after="0"/>
      </w:pPr>
      <w:r>
        <w:t>SEND</w:t>
      </w:r>
      <w:r>
        <w:tab/>
      </w:r>
      <w:r w:rsidR="009E2517">
        <w:tab/>
      </w:r>
      <w:r>
        <w:t>Send message</w:t>
      </w:r>
    </w:p>
    <w:p w:rsidR="000904B1" w:rsidRPr="000904B1" w:rsidRDefault="000904B1" w:rsidP="000904B1">
      <w:pPr>
        <w:spacing w:after="0"/>
      </w:pPr>
      <w:r>
        <w:t>SPDU</w:t>
      </w:r>
      <w:r w:rsidRPr="000904B1">
        <w:rPr>
          <w:vertAlign w:val="subscript"/>
        </w:rPr>
        <w:t>BSM</w:t>
      </w:r>
      <w:r>
        <w:tab/>
        <w:t>Represents a BSM with security credentials as per IEEE 1609.2 Standard</w:t>
      </w:r>
    </w:p>
    <w:p w:rsidR="000904B1" w:rsidRDefault="000904B1" w:rsidP="000904B1">
      <w:pPr>
        <w:spacing w:after="0"/>
      </w:pPr>
      <w:r>
        <w:t>SPDU</w:t>
      </w:r>
      <w:r w:rsidRPr="000904B1">
        <w:rPr>
          <w:vertAlign w:val="subscript"/>
        </w:rPr>
        <w:t>WSA</w:t>
      </w:r>
      <w:r>
        <w:tab/>
        <w:t>Represents a WSA with security credentials as per IEEE 1609.2 Standard</w:t>
      </w:r>
    </w:p>
    <w:p w:rsidR="00A8413D" w:rsidRDefault="00A8413D" w:rsidP="00FF4529">
      <w:pPr>
        <w:spacing w:after="0"/>
      </w:pPr>
      <w:r>
        <w:t>SUT</w:t>
      </w:r>
      <w:r>
        <w:tab/>
      </w:r>
      <w:r>
        <w:tab/>
        <w:t>System Under Test</w:t>
      </w:r>
    </w:p>
    <w:p w:rsidR="00100319" w:rsidRDefault="00100319" w:rsidP="00FF4529">
      <w:pPr>
        <w:spacing w:after="0"/>
      </w:pPr>
      <w:r>
        <w:t>RECV</w:t>
      </w:r>
      <w:r>
        <w:tab/>
      </w:r>
      <w:r w:rsidR="009E2517">
        <w:tab/>
      </w:r>
      <w:r>
        <w:t>Receive message</w:t>
      </w:r>
    </w:p>
    <w:p w:rsidR="003352B2" w:rsidRPr="00FF4529" w:rsidRDefault="00D626CE" w:rsidP="00FF4529">
      <w:pPr>
        <w:spacing w:after="0"/>
      </w:pPr>
      <w:r>
        <w:t>16092</w:t>
      </w:r>
      <w:r w:rsidR="00100319">
        <w:tab/>
      </w:r>
      <w:r w:rsidR="009E2517">
        <w:tab/>
        <w:t>S</w:t>
      </w:r>
      <w:r w:rsidR="008153BC">
        <w:t>ec</w:t>
      </w:r>
      <w:r w:rsidR="00100319">
        <w:t>urity</w:t>
      </w:r>
      <w:r w:rsidR="00EC428D">
        <w:t xml:space="preserve"> Credentials</w:t>
      </w:r>
    </w:p>
    <w:p w:rsidR="005B25C4" w:rsidRDefault="008058FC" w:rsidP="00FF4529">
      <w:pPr>
        <w:pStyle w:val="Heading1"/>
      </w:pPr>
      <w:bookmarkStart w:id="29" w:name="_Toc459988685"/>
      <w:r w:rsidRPr="008058FC">
        <w:rPr>
          <w:lang w:val="en-US"/>
        </w:rPr>
        <w:t>Prerequisites</w:t>
      </w:r>
      <w:r>
        <w:t xml:space="preserve"> and </w:t>
      </w:r>
      <w:r w:rsidR="005B25C4">
        <w:t>Test Configurations</w:t>
      </w:r>
      <w:bookmarkEnd w:id="29"/>
    </w:p>
    <w:p w:rsidR="008058FC" w:rsidRPr="008058FC" w:rsidRDefault="008058FC" w:rsidP="008058FC">
      <w:pPr>
        <w:pStyle w:val="Heading2"/>
      </w:pPr>
      <w:bookmarkStart w:id="30" w:name="_Toc459988686"/>
      <w:r>
        <w:t>Test Configurations</w:t>
      </w:r>
      <w:bookmarkEnd w:id="30"/>
    </w:p>
    <w:p w:rsidR="005B25C4" w:rsidRDefault="005B25C4" w:rsidP="00771692">
      <w:pPr>
        <w:rPr>
          <w:lang w:val="en-US"/>
        </w:rPr>
      </w:pPr>
      <w:r w:rsidRPr="00771692">
        <w:rPr>
          <w:lang w:val="en-US"/>
        </w:rPr>
        <w:t xml:space="preserve">This clause introduces the test configurations that </w:t>
      </w:r>
      <w:r w:rsidR="00B8754A">
        <w:rPr>
          <w:lang w:val="en-US"/>
        </w:rPr>
        <w:t xml:space="preserve">is </w:t>
      </w:r>
      <w:r w:rsidRPr="00771692">
        <w:rPr>
          <w:lang w:val="en-US"/>
        </w:rPr>
        <w:t xml:space="preserve">used </w:t>
      </w:r>
      <w:r w:rsidR="000B5B00">
        <w:rPr>
          <w:lang w:val="en-US"/>
        </w:rPr>
        <w:t>to run the conformance test</w:t>
      </w:r>
      <w:r w:rsidR="00B1134C">
        <w:rPr>
          <w:lang w:val="en-US"/>
        </w:rPr>
        <w:t>ing</w:t>
      </w:r>
      <w:r w:rsidR="000B5B00">
        <w:rPr>
          <w:lang w:val="en-US"/>
        </w:rPr>
        <w:t xml:space="preserve"> </w:t>
      </w:r>
      <w:r w:rsidRPr="00771692">
        <w:rPr>
          <w:lang w:val="en-US"/>
        </w:rPr>
        <w:t>for the</w:t>
      </w:r>
      <w:r w:rsidR="000B5B00">
        <w:rPr>
          <w:lang w:val="en-US"/>
        </w:rPr>
        <w:t>se</w:t>
      </w:r>
      <w:r w:rsidRPr="00771692">
        <w:rPr>
          <w:lang w:val="en-US"/>
        </w:rPr>
        <w:t xml:space="preserve"> definition of test purposes. </w:t>
      </w:r>
      <w:r w:rsidR="000B5B00">
        <w:rPr>
          <w:lang w:val="en-US"/>
        </w:rPr>
        <w:t>These tests will be run in a lab environment in an automated fashion and controlled by the test system</w:t>
      </w:r>
      <w:r w:rsidR="00CE68FC">
        <w:rPr>
          <w:lang w:val="en-US"/>
        </w:rPr>
        <w:t xml:space="preserve"> as shown in figure (1).</w:t>
      </w:r>
      <w:r w:rsidR="000B5B00">
        <w:rPr>
          <w:lang w:val="en-US"/>
        </w:rPr>
        <w:t xml:space="preserve"> </w:t>
      </w:r>
      <w:r w:rsidRPr="00771692">
        <w:rPr>
          <w:lang w:val="en-US"/>
        </w:rPr>
        <w:t>The test configurations cover the vari</w:t>
      </w:r>
      <w:r w:rsidR="00D77667">
        <w:rPr>
          <w:lang w:val="en-US"/>
        </w:rPr>
        <w:t>ous scenarios of the IEEE 1609.2</w:t>
      </w:r>
      <w:r w:rsidR="00237CCD">
        <w:rPr>
          <w:lang w:val="en-US"/>
        </w:rPr>
        <w:t xml:space="preserve"> </w:t>
      </w:r>
      <w:r w:rsidR="00C333C3">
        <w:rPr>
          <w:lang w:val="en-US"/>
        </w:rPr>
        <w:fldChar w:fldCharType="begin"/>
      </w:r>
      <w:r w:rsidR="00C333C3">
        <w:rPr>
          <w:lang w:val="en-US"/>
        </w:rPr>
        <w:instrText xml:space="preserve"> REF REF_IEEE16092 \h </w:instrText>
      </w:r>
      <w:r w:rsidR="00C333C3">
        <w:rPr>
          <w:lang w:val="en-US"/>
        </w:rPr>
      </w:r>
      <w:r w:rsidR="00C333C3">
        <w:rPr>
          <w:lang w:val="en-US"/>
        </w:rPr>
        <w:fldChar w:fldCharType="separate"/>
      </w:r>
      <w:r w:rsidR="00C333C3" w:rsidRPr="00230517">
        <w:t>[</w:t>
      </w:r>
      <w:r w:rsidR="00C333C3">
        <w:rPr>
          <w:noProof/>
        </w:rPr>
        <w:t>8</w:t>
      </w:r>
      <w:r w:rsidR="00C333C3" w:rsidRPr="00230517">
        <w:t>]</w:t>
      </w:r>
      <w:r w:rsidR="00C333C3">
        <w:rPr>
          <w:lang w:val="en-US"/>
        </w:rPr>
        <w:fldChar w:fldCharType="end"/>
      </w:r>
      <w:r w:rsidR="0036730F">
        <w:rPr>
          <w:lang w:val="en-US"/>
        </w:rPr>
        <w:t xml:space="preserve"> </w:t>
      </w:r>
      <w:r w:rsidR="00237CCD">
        <w:rPr>
          <w:lang w:val="en-US"/>
        </w:rPr>
        <w:t>test purposes.</w:t>
      </w:r>
    </w:p>
    <w:p w:rsidR="00D1286C" w:rsidRDefault="00D1286C" w:rsidP="00771692">
      <w:pPr>
        <w:rPr>
          <w:lang w:val="en-US"/>
        </w:rPr>
      </w:pPr>
    </w:p>
    <w:p w:rsidR="00D1286C" w:rsidRDefault="00D1286C" w:rsidP="00771692">
      <w:pPr>
        <w:rPr>
          <w:lang w:val="en-US"/>
        </w:rPr>
      </w:pPr>
    </w:p>
    <w:p w:rsidR="00E817D8" w:rsidRDefault="00E817D8" w:rsidP="00771692">
      <w:pPr>
        <w:rPr>
          <w:lang w:val="en-US"/>
        </w:rPr>
      </w:pPr>
    </w:p>
    <w:p w:rsidR="00237CCD" w:rsidRDefault="00E817D8" w:rsidP="00771692">
      <w:pPr>
        <w:rPr>
          <w:lang w:val="en-US"/>
        </w:rPr>
      </w:pPr>
      <w:r w:rsidRPr="00E22969">
        <w:rPr>
          <w:noProof/>
          <w:sz w:val="24"/>
          <w:szCs w:val="24"/>
          <w:lang w:val="en-US"/>
        </w:rPr>
        <mc:AlternateContent>
          <mc:Choice Requires="wpc">
            <w:drawing>
              <wp:inline distT="0" distB="0" distL="0" distR="0" wp14:anchorId="734355D9" wp14:editId="79416761">
                <wp:extent cx="5486400" cy="1600200"/>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4" name="Picture 14"/>
                          <pic:cNvPicPr/>
                        </pic:nvPicPr>
                        <pic:blipFill>
                          <a:blip r:embed="rId10"/>
                          <a:stretch>
                            <a:fillRect/>
                          </a:stretch>
                        </pic:blipFill>
                        <pic:spPr>
                          <a:xfrm>
                            <a:off x="2114210" y="646725"/>
                            <a:ext cx="189865" cy="523240"/>
                          </a:xfrm>
                          <a:prstGeom prst="rect">
                            <a:avLst/>
                          </a:prstGeom>
                        </pic:spPr>
                      </pic:pic>
                      <wps:wsp>
                        <wps:cNvPr id="15" name="Text Box 15"/>
                        <wps:cNvSpPr txBox="1"/>
                        <wps:spPr>
                          <a:xfrm>
                            <a:off x="1838960" y="1162050"/>
                            <a:ext cx="769915" cy="295275"/>
                          </a:xfrm>
                          <a:prstGeom prst="rect">
                            <a:avLst/>
                          </a:prstGeom>
                          <a:solidFill>
                            <a:sysClr val="window" lastClr="FFFFFF"/>
                          </a:solidFill>
                          <a:ln w="6350">
                            <a:noFill/>
                          </a:ln>
                          <a:effectLst/>
                        </wps:spPr>
                        <wps:txbx>
                          <w:txbxContent>
                            <w:p w:rsidR="009C5B80" w:rsidRDefault="009C5B80" w:rsidP="00E817D8">
                              <w:pPr>
                                <w:spacing w:after="0"/>
                                <w:jc w:val="center"/>
                                <w:rPr>
                                  <w:rFonts w:ascii="Arial" w:hAnsi="Arial" w:cs="Arial"/>
                                </w:rPr>
                              </w:pPr>
                              <w:r>
                                <w:rPr>
                                  <w:rFonts w:ascii="Arial" w:hAnsi="Arial" w:cs="Arial"/>
                                </w:rPr>
                                <w:t>WAVE</w:t>
                              </w:r>
                            </w:p>
                            <w:p w:rsidR="009C5B80" w:rsidRPr="00771692" w:rsidRDefault="009C5B80" w:rsidP="00E817D8">
                              <w:pPr>
                                <w:spacing w:after="0"/>
                                <w:jc w:val="center"/>
                                <w:rPr>
                                  <w:rFonts w:ascii="Arial" w:hAnsi="Arial" w:cs="Arial"/>
                                </w:rPr>
                              </w:pPr>
                              <w:r>
                                <w:rPr>
                                  <w:rFonts w:ascii="Arial" w:hAnsi="Arial" w:cs="Arial"/>
                                </w:rPr>
                                <w:t>Host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6" name="Picture 16"/>
                          <pic:cNvPicPr/>
                        </pic:nvPicPr>
                        <pic:blipFill>
                          <a:blip r:embed="rId10"/>
                          <a:stretch>
                            <a:fillRect/>
                          </a:stretch>
                        </pic:blipFill>
                        <pic:spPr>
                          <a:xfrm>
                            <a:off x="3095285" y="646725"/>
                            <a:ext cx="189865" cy="523240"/>
                          </a:xfrm>
                          <a:prstGeom prst="rect">
                            <a:avLst/>
                          </a:prstGeom>
                        </pic:spPr>
                      </pic:pic>
                      <wps:wsp>
                        <wps:cNvPr id="17" name="Text Box 17"/>
                        <wps:cNvSpPr txBox="1"/>
                        <wps:spPr>
                          <a:xfrm>
                            <a:off x="2820035" y="1162050"/>
                            <a:ext cx="769915" cy="295275"/>
                          </a:xfrm>
                          <a:prstGeom prst="rect">
                            <a:avLst/>
                          </a:prstGeom>
                          <a:solidFill>
                            <a:sysClr val="window" lastClr="FFFFFF"/>
                          </a:solidFill>
                          <a:ln w="6350">
                            <a:noFill/>
                          </a:ln>
                          <a:effectLst/>
                        </wps:spPr>
                        <wps:txbx>
                          <w:txbxContent>
                            <w:p w:rsidR="009C5B80" w:rsidRPr="00771692" w:rsidRDefault="009C5B80" w:rsidP="00E817D8">
                              <w:pPr>
                                <w:spacing w:after="0"/>
                                <w:jc w:val="center"/>
                                <w:rPr>
                                  <w:rFonts w:ascii="Arial" w:hAnsi="Arial" w:cs="Arial"/>
                                </w:rPr>
                              </w:pPr>
                              <w:r>
                                <w:rPr>
                                  <w:rFonts w:ascii="Arial" w:hAnsi="Arial" w:cs="Arial"/>
                                </w:rPr>
                                <w:t>IUT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Straight Arrow Connector 18"/>
                        <wps:cNvCnPr/>
                        <wps:spPr>
                          <a:xfrm>
                            <a:off x="2533650" y="933450"/>
                            <a:ext cx="371475" cy="0"/>
                          </a:xfrm>
                          <a:prstGeom prst="straightConnector1">
                            <a:avLst/>
                          </a:prstGeom>
                          <a:noFill/>
                          <a:ln w="9525" cap="flat" cmpd="sng" algn="ctr">
                            <a:solidFill>
                              <a:sysClr val="windowText" lastClr="000000"/>
                            </a:solidFill>
                            <a:prstDash val="solid"/>
                            <a:headEnd type="triangle"/>
                            <a:tailEnd type="triangle"/>
                          </a:ln>
                          <a:effectLst/>
                        </wps:spPr>
                        <wps:bodyPr/>
                      </wps:wsp>
                      <wps:wsp>
                        <wps:cNvPr id="36" name="Rectangle 36"/>
                        <wps:cNvSpPr/>
                        <wps:spPr>
                          <a:xfrm>
                            <a:off x="2465999" y="205695"/>
                            <a:ext cx="504825" cy="302895"/>
                          </a:xfrm>
                          <a:prstGeom prst="rect">
                            <a:avLst/>
                          </a:prstGeom>
                          <a:solidFill>
                            <a:sysClr val="window" lastClr="FFFFFF"/>
                          </a:solidFill>
                          <a:ln w="25400" cap="flat" cmpd="sng" algn="ctr">
                            <a:solidFill>
                              <a:sysClr val="windowText" lastClr="000000"/>
                            </a:solidFill>
                            <a:prstDash val="solid"/>
                          </a:ln>
                          <a:effectLst/>
                        </wps:spPr>
                        <wps:txbx>
                          <w:txbxContent>
                            <w:p w:rsidR="009C5B80" w:rsidRDefault="009C5B80" w:rsidP="00E817D8">
                              <w:pPr>
                                <w:pStyle w:val="NormalWeb"/>
                                <w:spacing w:before="0" w:beforeAutospacing="0" w:after="180" w:afterAutospacing="0"/>
                                <w:jc w:val="center"/>
                                <w:rPr>
                                  <w:sz w:val="24"/>
                                  <w:szCs w:val="24"/>
                                </w:rPr>
                              </w:pPr>
                              <w:r>
                                <w:rPr>
                                  <w:rFonts w:ascii="Arial" w:eastAsia="Times New Roman" w:hAnsi="Arial" w:cs="Arial"/>
                                </w:rPr>
                                <w:t>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Elbow Connector 3"/>
                        <wps:cNvCnPr>
                          <a:stCxn id="36" idx="3"/>
                          <a:endCxn id="16" idx="3"/>
                        </wps:cNvCnPr>
                        <wps:spPr>
                          <a:xfrm>
                            <a:off x="2970824" y="357143"/>
                            <a:ext cx="314326" cy="551202"/>
                          </a:xfrm>
                          <a:prstGeom prst="bentConnector3">
                            <a:avLst>
                              <a:gd name="adj1" fmla="val 172727"/>
                            </a:avLst>
                          </a:prstGeom>
                          <a:noFill/>
                          <a:ln w="9525" cap="flat" cmpd="sng" algn="ctr">
                            <a:solidFill>
                              <a:sysClr val="windowText" lastClr="000000"/>
                            </a:solidFill>
                            <a:prstDash val="dash"/>
                          </a:ln>
                          <a:effectLst/>
                        </wps:spPr>
                        <wps:bodyPr/>
                      </wps:wsp>
                      <wps:wsp>
                        <wps:cNvPr id="4" name="Elbow Connector 4"/>
                        <wps:cNvCnPr>
                          <a:stCxn id="36" idx="1"/>
                          <a:endCxn id="14" idx="1"/>
                        </wps:cNvCnPr>
                        <wps:spPr>
                          <a:xfrm rot="10800000" flipV="1">
                            <a:off x="2114211" y="357143"/>
                            <a:ext cx="351789" cy="551202"/>
                          </a:xfrm>
                          <a:prstGeom prst="bentConnector3">
                            <a:avLst>
                              <a:gd name="adj1" fmla="val 164982"/>
                            </a:avLst>
                          </a:prstGeom>
                          <a:noFill/>
                          <a:ln w="9525" cap="flat" cmpd="sng" algn="ctr">
                            <a:solidFill>
                              <a:sysClr val="windowText" lastClr="000000"/>
                            </a:solidFill>
                            <a:prstDash val="dash"/>
                          </a:ln>
                          <a:effectLst/>
                        </wps:spPr>
                        <wps:bodyPr/>
                      </wps:wsp>
                      <wpg:wgp>
                        <wpg:cNvPr id="7" name="Group 7"/>
                        <wpg:cNvGrpSpPr/>
                        <wpg:grpSpPr>
                          <a:xfrm>
                            <a:off x="4076700" y="1162050"/>
                            <a:ext cx="1076325" cy="295275"/>
                            <a:chOff x="190500" y="1104900"/>
                            <a:chExt cx="1076325" cy="295275"/>
                          </a:xfrm>
                        </wpg:grpSpPr>
                        <wps:wsp>
                          <wps:cNvPr id="5" name="Straight Connector 5"/>
                          <wps:cNvCnPr/>
                          <wps:spPr>
                            <a:xfrm>
                              <a:off x="190500" y="1228725"/>
                              <a:ext cx="257175" cy="0"/>
                            </a:xfrm>
                            <a:prstGeom prst="line">
                              <a:avLst/>
                            </a:prstGeom>
                            <a:noFill/>
                            <a:ln w="9525" cap="flat" cmpd="sng" algn="ctr">
                              <a:solidFill>
                                <a:sysClr val="windowText" lastClr="000000"/>
                              </a:solidFill>
                              <a:prstDash val="dash"/>
                            </a:ln>
                            <a:effectLst/>
                          </wps:spPr>
                          <wps:bodyPr/>
                        </wps:wsp>
                        <wps:wsp>
                          <wps:cNvPr id="6" name="Text Box 6"/>
                          <wps:cNvSpPr txBox="1"/>
                          <wps:spPr>
                            <a:xfrm>
                              <a:off x="476250" y="1104900"/>
                              <a:ext cx="790575" cy="295275"/>
                            </a:xfrm>
                            <a:prstGeom prst="rect">
                              <a:avLst/>
                            </a:prstGeom>
                            <a:solidFill>
                              <a:sysClr val="window" lastClr="FFFFFF"/>
                            </a:solidFill>
                            <a:ln w="6350">
                              <a:noFill/>
                            </a:ln>
                            <a:effectLst/>
                          </wps:spPr>
                          <wps:txbx>
                            <w:txbxContent>
                              <w:p w:rsidR="009C5B80" w:rsidRDefault="009C5B80" w:rsidP="00E817D8">
                                <w:r>
                                  <w:t>TS control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wpc:wpc>
                  </a:graphicData>
                </a:graphic>
              </wp:inline>
            </w:drawing>
          </mc:Choice>
          <mc:Fallback>
            <w:pict>
              <v:group w14:anchorId="734355D9" id="Canvas 13" o:spid="_x0000_s1026" editas="canvas" style="width:6in;height:126pt;mso-position-horizontal-relative:char;mso-position-vertical-relative:line" coordsize="54864,16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6002;visibility:visible;mso-wrap-style:square">
                  <v:fill o:detectmouseclick="t"/>
                  <v:path o:connecttype="none"/>
                </v:shape>
                <v:shape id="Picture 14" o:spid="_x0000_s1028" type="#_x0000_t75" style="position:absolute;left:21142;top:6467;width:1898;height:5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">
                  <v:imagedata r:id="rId11" o:title=""/>
                </v:shape>
                <v:shapetype id="_x0000_t202" coordsize="21600,21600" o:spt="202" path="m,l,21600r21600,l21600,xe">
                  <v:stroke joinstyle="miter"/>
                  <v:path gradientshapeok="t" o:connecttype="rect"/>
                </v:shapetype>
                <v:shape id="Text Box 15" o:spid="_x0000_s1029" type="#_x0000_t202" style="position:absolute;left:18389;top:11620;width:769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" fillcolor="window" stroked="f" strokeweight=".5pt">
                  <v:textbox inset="0,0,0,0">
                    <w:txbxContent>
                      <w:p w:rsidR="009C5B80" w:rsidRDefault="009C5B80" w:rsidP="00E817D8">
                        <w:pPr>
                          <w:spacing w:after="0"/>
                          <w:jc w:val="center"/>
                          <w:rPr>
                            <w:rFonts w:ascii="Arial" w:hAnsi="Arial" w:cs="Arial"/>
                          </w:rPr>
                        </w:pPr>
                        <w:r>
                          <w:rPr>
                            <w:rFonts w:ascii="Arial" w:hAnsi="Arial" w:cs="Arial"/>
                          </w:rPr>
                          <w:t>WAVE</w:t>
                        </w:r>
                      </w:p>
                      <w:p w:rsidR="009C5B80" w:rsidRPr="00771692" w:rsidRDefault="009C5B80" w:rsidP="00E817D8">
                        <w:pPr>
                          <w:spacing w:after="0"/>
                          <w:jc w:val="center"/>
                          <w:rPr>
                            <w:rFonts w:ascii="Arial" w:hAnsi="Arial" w:cs="Arial"/>
                          </w:rPr>
                        </w:pPr>
                        <w:r>
                          <w:rPr>
                            <w:rFonts w:ascii="Arial" w:hAnsi="Arial" w:cs="Arial"/>
                          </w:rPr>
                          <w:t>Host</w:t>
                        </w:r>
                      </w:p>
                    </w:txbxContent>
                  </v:textbox>
                </v:shape>
                <v:shape id="Picture 16" o:spid="_x0000_s1030" type="#_x0000_t75" style="position:absolute;left:30952;top:6467;width:1899;height:5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">
                  <v:imagedata r:id="rId11" o:title=""/>
                </v:shape>
                <v:shape id="Text Box 17" o:spid="_x0000_s1031" type="#_x0000_t202" style="position:absolute;left:28200;top:11620;width:769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" fillcolor="window" stroked="f" strokeweight=".5pt">
                  <v:textbox inset="0,0,0,0">
                    <w:txbxContent>
                      <w:p w:rsidR="009C5B80" w:rsidRPr="00771692" w:rsidRDefault="009C5B80" w:rsidP="00E817D8">
                        <w:pPr>
                          <w:spacing w:after="0"/>
                          <w:jc w:val="center"/>
                          <w:rPr>
                            <w:rFonts w:ascii="Arial" w:hAnsi="Arial" w:cs="Arial"/>
                          </w:rPr>
                        </w:pPr>
                        <w:r>
                          <w:rPr>
                            <w:rFonts w:ascii="Arial" w:hAnsi="Arial" w:cs="Arial"/>
                          </w:rPr>
                          <w:t>IUT</w:t>
                        </w:r>
                      </w:p>
                    </w:txbxContent>
                  </v:textbox>
                </v:shape>
                <v:shapetype id="_x0000_t32" coordsize="21600,21600" o:spt="32" o:oned="t" path="m,l21600,21600e" filled="f">
                  <v:path arrowok="t" fillok="f" o:connecttype="none"/>
                  <o:lock v:ext="edit" shapetype="t"/>
                </v:shapetype>
                <v:shape id="Straight Arrow Connector 18" o:spid="_x0000_s1032" type="#_x0000_t32" style="position:absolute;left:25336;top:9334;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" strokecolor="windowText">
                  <v:stroke startarrow="block" endarrow="block"/>
                </v:shape>
                <v:rect id="Rectangle 36" o:spid="_x0000_s1033" style="position:absolute;left:24659;top:2056;width:5049;height:3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" fillcolor="window" strokecolor="windowText" strokeweight="2pt">
                  <v:textbox>
                    <w:txbxContent>
                      <w:p w:rsidR="009C5B80" w:rsidRDefault="009C5B80" w:rsidP="00E817D8">
                        <w:pPr>
                          <w:pStyle w:val="NormalWeb"/>
                          <w:spacing w:before="0" w:beforeAutospacing="0" w:after="180" w:afterAutospacing="0"/>
                          <w:jc w:val="center"/>
                          <w:rPr>
                            <w:sz w:val="24"/>
                            <w:szCs w:val="24"/>
                          </w:rPr>
                        </w:pPr>
                        <w:r>
                          <w:rPr>
                            <w:rFonts w:ascii="Arial" w:eastAsia="Times New Roman" w:hAnsi="Arial" w:cs="Arial"/>
                          </w:rPr>
                          <w:t>TS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34" type="#_x0000_t34" style="position:absolute;left:29708;top:3571;width:3143;height:55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" adj="37309" strokecolor="windowText">
                  <v:stroke dashstyle="dash"/>
                </v:shape>
                <v:shape id="Elbow Connector 4" o:spid="_x0000_s1035" type="#_x0000_t34" style="position:absolute;left:21142;top:3571;width:3518;height:551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" adj="35636" strokecolor="windowText">
                  <v:stroke dashstyle="dash"/>
                </v:shape>
                <v:group id="Group 7" o:spid="_x0000_s1036" style="position:absolute;left:40767;top:11620;width:10763;height:2953" coordorigin="1905,11049"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5" o:spid="_x0000_s1037" style="position:absolute;visibility:visible;mso-wrap-style:square" from="1905,12287" to="4476,12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" strokecolor="windowText">
                    <v:stroke dashstyle="dash"/>
                  </v:line>
                  <v:shape id="Text Box 6" o:spid="_x0000_s1038" type="#_x0000_t202" style="position:absolute;left:4762;top:11049;width:7906;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" fillcolor="window" stroked="f" strokeweight=".5pt">
                    <v:textbox inset="0,0,0,0">
                      <w:txbxContent>
                        <w:p w:rsidR="009C5B80" w:rsidRDefault="009C5B80" w:rsidP="00E817D8">
                          <w:r>
                            <w:t>TS control interface</w:t>
                          </w:r>
                        </w:p>
                      </w:txbxContent>
                    </v:textbox>
                  </v:shape>
                </v:group>
                <w10:anchorlock/>
              </v:group>
            </w:pict>
          </mc:Fallback>
        </mc:AlternateContent>
      </w:r>
    </w:p>
    <w:p w:rsidR="00C91DD7" w:rsidRPr="00504522" w:rsidRDefault="0027109B" w:rsidP="00504522">
      <w:pPr>
        <w:pStyle w:val="Caption"/>
      </w:pPr>
      <w:bookmarkStart w:id="31" w:name="_Ref442357483"/>
      <w:r>
        <w:t xml:space="preserve">Figure </w:t>
      </w:r>
      <w:r>
        <w:fldChar w:fldCharType="begin"/>
      </w:r>
      <w:r>
        <w:instrText xml:space="preserve"> SEQ Figure \* ARABIC </w:instrText>
      </w:r>
      <w:r>
        <w:fldChar w:fldCharType="separate"/>
      </w:r>
      <w:r w:rsidR="00DD231E">
        <w:rPr>
          <w:noProof/>
        </w:rPr>
        <w:t>1</w:t>
      </w:r>
      <w:r>
        <w:fldChar w:fldCharType="end"/>
      </w:r>
      <w:bookmarkEnd w:id="31"/>
      <w:r>
        <w:t xml:space="preserve">: </w:t>
      </w:r>
      <w:bookmarkStart w:id="32" w:name="_Ref442357452"/>
      <w:r w:rsidR="002E2807">
        <w:t>TC (</w:t>
      </w:r>
      <w:r w:rsidR="00E96384">
        <w:t xml:space="preserve">1) </w:t>
      </w:r>
      <w:r w:rsidR="00DF7A3A">
        <w:rPr>
          <w:lang w:val="en-US"/>
        </w:rPr>
        <w:t xml:space="preserve">Test Configuration </w:t>
      </w:r>
      <w:r w:rsidR="00DB4B20">
        <w:rPr>
          <w:lang w:val="en-US"/>
        </w:rPr>
        <w:t>System</w:t>
      </w:r>
      <w:bookmarkEnd w:id="32"/>
    </w:p>
    <w:p w:rsidR="006064BE" w:rsidRDefault="006064BE" w:rsidP="006064BE">
      <w:pPr>
        <w:pStyle w:val="Heading3"/>
        <w:numPr>
          <w:ilvl w:val="2"/>
          <w:numId w:val="15"/>
        </w:numPr>
        <w:textAlignment w:val="auto"/>
      </w:pPr>
      <w:bookmarkStart w:id="33" w:name="_Toc459988687"/>
      <w:bookmarkStart w:id="34" w:name="_Toc436749363"/>
      <w:bookmarkStart w:id="35" w:name="_Ref434831029"/>
      <w:r>
        <w:t>Global Test Parameters:</w:t>
      </w:r>
      <w:bookmarkEnd w:id="33"/>
    </w:p>
    <w:p w:rsidR="006064BE" w:rsidRDefault="006064BE" w:rsidP="006064BE">
      <w:r w:rsidRPr="006064BE">
        <w:t>Default</w:t>
      </w:r>
      <w:r w:rsidR="009F3999">
        <w:t xml:space="preserve"> value parameters</w:t>
      </w:r>
      <w:r w:rsidRPr="006064BE">
        <w:t xml:space="preserve"> listed in </w:t>
      </w:r>
      <w:r w:rsidR="00D90EC1">
        <w:t xml:space="preserve">this </w:t>
      </w:r>
      <w:r w:rsidRPr="006064BE">
        <w:t>section</w:t>
      </w:r>
      <w:r w:rsidR="005804C4">
        <w:t xml:space="preserve"> </w:t>
      </w:r>
      <w:r w:rsidR="005200DE">
        <w:t xml:space="preserve">will be used </w:t>
      </w:r>
      <w:r w:rsidR="0036730F">
        <w:t xml:space="preserve">as a </w:t>
      </w:r>
      <w:r w:rsidR="005200DE" w:rsidRPr="006064BE">
        <w:t>global</w:t>
      </w:r>
      <w:r w:rsidR="009F3999">
        <w:t xml:space="preserve"> test system</w:t>
      </w:r>
      <w:r w:rsidRPr="006064BE">
        <w:t xml:space="preserve"> parameters. The</w:t>
      </w:r>
      <w:r w:rsidR="00CE68FC">
        <w:t>se</w:t>
      </w:r>
      <w:r w:rsidRPr="006064BE">
        <w:t xml:space="preserve"> values are selected based on</w:t>
      </w:r>
      <w:r w:rsidR="00334C58">
        <w:t xml:space="preserve"> BSM and WSA </w:t>
      </w:r>
      <w:r w:rsidRPr="006064BE">
        <w:t>relevant s</w:t>
      </w:r>
      <w:r w:rsidR="00334C58">
        <w:t>ecurity profile</w:t>
      </w:r>
      <w:r w:rsidR="004B0049">
        <w:t>s</w:t>
      </w:r>
      <w:r w:rsidR="00334C58">
        <w:t xml:space="preserve"> </w:t>
      </w:r>
      <w:r w:rsidRPr="006064BE">
        <w:t>as in</w:t>
      </w:r>
      <w:r w:rsidR="00334C58">
        <w:t>dicated in the reference column</w:t>
      </w:r>
      <w:r w:rsidRPr="006064BE">
        <w:t xml:space="preserve"> for each value</w:t>
      </w:r>
      <w:r w:rsidR="009F3999">
        <w:t>.</w:t>
      </w:r>
    </w:p>
    <w:p w:rsidR="00B955C5" w:rsidRDefault="005200DE" w:rsidP="00201489">
      <w:pPr>
        <w:pStyle w:val="Heading3"/>
        <w:numPr>
          <w:ilvl w:val="2"/>
          <w:numId w:val="15"/>
        </w:numPr>
        <w:textAlignment w:val="auto"/>
      </w:pPr>
      <w:bookmarkStart w:id="36" w:name="_Toc459988688"/>
      <w:r>
        <w:t>SPDU</w:t>
      </w:r>
      <w:r w:rsidR="00690EB1" w:rsidRPr="005200DE">
        <w:rPr>
          <w:vertAlign w:val="subscript"/>
        </w:rPr>
        <w:t>BSM</w:t>
      </w:r>
      <w:r w:rsidR="00690EB1">
        <w:t xml:space="preserve"> </w:t>
      </w:r>
      <w:r w:rsidR="00B955C5">
        <w:t>Global Test Parameters</w:t>
      </w:r>
      <w:bookmarkEnd w:id="34"/>
      <w:bookmarkEnd w:id="35"/>
      <w:bookmarkEnd w:id="36"/>
    </w:p>
    <w:p w:rsidR="00B955C5" w:rsidRDefault="00B955C5" w:rsidP="00B955C5">
      <w:r>
        <w:t xml:space="preserve">Below are listed global test parameters / conditions that are applicable to all </w:t>
      </w:r>
      <w:r w:rsidR="005200DE">
        <w:t>SPDU</w:t>
      </w:r>
      <w:r w:rsidRPr="005200DE">
        <w:rPr>
          <w:vertAlign w:val="subscript"/>
        </w:rPr>
        <w:t>BSM</w:t>
      </w:r>
      <w:r>
        <w:t xml:space="preserve"> test cases in this specification</w:t>
      </w:r>
      <w:r w:rsidR="005A5787">
        <w:rPr>
          <w:rStyle w:val="FootnoteReference"/>
        </w:rPr>
        <w:footnoteReference w:id="1"/>
      </w:r>
      <w:r w:rsidR="00CE68FC">
        <w:t>.</w:t>
      </w:r>
    </w:p>
    <w:p w:rsidR="00054299" w:rsidRPr="00054299" w:rsidRDefault="006064BE" w:rsidP="00054299">
      <w:pPr>
        <w:pStyle w:val="Heading4"/>
        <w:ind w:left="900"/>
        <w:rPr>
          <w:b w:val="0"/>
          <w:i w:val="0"/>
        </w:rPr>
      </w:pPr>
      <w:r>
        <w:rPr>
          <w:b w:val="0"/>
          <w:i w:val="0"/>
        </w:rPr>
        <w:t xml:space="preserve">Value for </w:t>
      </w:r>
      <w:proofErr w:type="spellStart"/>
      <w:r w:rsidR="00054299" w:rsidRPr="00054299">
        <w:rPr>
          <w:b w:val="0"/>
          <w:i w:val="0"/>
        </w:rPr>
        <w:t>crlSeries</w:t>
      </w:r>
      <w:proofErr w:type="spellEnd"/>
      <w:r w:rsidR="00054299" w:rsidRPr="00054299">
        <w:rPr>
          <w:b w:val="0"/>
          <w:i w:val="0"/>
        </w:rPr>
        <w:t xml:space="preserve"> Parameters:</w:t>
      </w:r>
    </w:p>
    <w:p w:rsidR="00054299" w:rsidRDefault="00054299" w:rsidP="00054299">
      <w:r>
        <w:t xml:space="preserve">Select the default values for </w:t>
      </w:r>
      <w:proofErr w:type="spellStart"/>
      <w:r w:rsidR="006064BE">
        <w:rPr>
          <w:b/>
          <w:i/>
        </w:rPr>
        <w:t>c</w:t>
      </w:r>
      <w:r w:rsidR="00C13E9C" w:rsidRPr="00C13E9C">
        <w:rPr>
          <w:b/>
          <w:i/>
        </w:rPr>
        <w:t>rlSeries</w:t>
      </w:r>
      <w:proofErr w:type="spellEnd"/>
      <w:r w:rsidR="00C13E9C">
        <w:rPr>
          <w:i/>
        </w:rPr>
        <w:t xml:space="preserve"> </w:t>
      </w:r>
      <w:proofErr w:type="gramStart"/>
      <w:r>
        <w:t>according to</w:t>
      </w:r>
      <w:proofErr w:type="gramEnd"/>
      <w:r>
        <w:t xml:space="preserve"> the following table.</w:t>
      </w:r>
    </w:p>
    <w:p w:rsidR="00C333C3" w:rsidRPr="00C333C3" w:rsidRDefault="00C333C3" w:rsidP="00C333C3">
      <w:pPr>
        <w:pStyle w:val="Caption"/>
        <w:keepNext/>
      </w:pPr>
      <w:r>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1</w:t>
      </w:r>
      <w:r>
        <w:fldChar w:fldCharType="end"/>
      </w:r>
      <w:r>
        <w:t>:</w:t>
      </w:r>
      <w:r w:rsidRPr="00D51E0C">
        <w:rPr>
          <w:b w:val="0"/>
          <w:lang w:val="en-US"/>
        </w:rPr>
        <w:t xml:space="preserve"> </w:t>
      </w:r>
      <w:proofErr w:type="spellStart"/>
      <w:r w:rsidRPr="00C333C3">
        <w:rPr>
          <w:b w:val="0"/>
          <w:i/>
        </w:rPr>
        <w:t>CrlSeries</w:t>
      </w:r>
      <w:proofErr w:type="spellEnd"/>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054299" w:rsidRPr="0047335C" w:rsidTr="000C75BA">
        <w:trPr>
          <w:tblHeader/>
          <w:jc w:val="center"/>
        </w:trPr>
        <w:tc>
          <w:tcPr>
            <w:tcW w:w="2396" w:type="dxa"/>
          </w:tcPr>
          <w:p w:rsidR="00054299" w:rsidRPr="0047335C" w:rsidRDefault="00054299" w:rsidP="000C75BA">
            <w:pPr>
              <w:keepNext/>
              <w:keepLines/>
              <w:spacing w:after="0"/>
              <w:jc w:val="center"/>
              <w:rPr>
                <w:b/>
              </w:rPr>
            </w:pPr>
            <w:r w:rsidRPr="0047335C">
              <w:rPr>
                <w:b/>
              </w:rPr>
              <w:t>Parameter Name</w:t>
            </w:r>
          </w:p>
        </w:tc>
        <w:tc>
          <w:tcPr>
            <w:tcW w:w="3316" w:type="dxa"/>
            <w:vAlign w:val="bottom"/>
          </w:tcPr>
          <w:p w:rsidR="00054299" w:rsidRPr="0047335C" w:rsidRDefault="00054299" w:rsidP="000C75BA">
            <w:pPr>
              <w:keepNext/>
              <w:keepLines/>
              <w:spacing w:after="0"/>
              <w:jc w:val="center"/>
              <w:rPr>
                <w:b/>
              </w:rPr>
            </w:pPr>
            <w:r w:rsidRPr="0047335C">
              <w:rPr>
                <w:b/>
              </w:rPr>
              <w:t>Range of Values</w:t>
            </w:r>
          </w:p>
        </w:tc>
        <w:tc>
          <w:tcPr>
            <w:tcW w:w="2113" w:type="dxa"/>
            <w:vAlign w:val="bottom"/>
          </w:tcPr>
          <w:p w:rsidR="00054299" w:rsidRPr="0047335C" w:rsidRDefault="00054299" w:rsidP="000C75BA">
            <w:pPr>
              <w:keepNext/>
              <w:keepLines/>
              <w:spacing w:after="0"/>
              <w:jc w:val="center"/>
              <w:rPr>
                <w:b/>
              </w:rPr>
            </w:pPr>
            <w:r w:rsidRPr="0047335C">
              <w:rPr>
                <w:b/>
              </w:rPr>
              <w:t>Default</w:t>
            </w:r>
          </w:p>
        </w:tc>
        <w:tc>
          <w:tcPr>
            <w:tcW w:w="1637" w:type="dxa"/>
            <w:vAlign w:val="bottom"/>
          </w:tcPr>
          <w:p w:rsidR="00054299" w:rsidRPr="0047335C" w:rsidRDefault="00054299" w:rsidP="000C75BA">
            <w:pPr>
              <w:keepNext/>
              <w:keepLines/>
              <w:spacing w:after="0"/>
              <w:jc w:val="center"/>
              <w:rPr>
                <w:b/>
              </w:rPr>
            </w:pPr>
            <w:r w:rsidRPr="0047335C">
              <w:rPr>
                <w:b/>
              </w:rPr>
              <w:t>Reference</w:t>
            </w:r>
          </w:p>
        </w:tc>
      </w:tr>
      <w:tr w:rsidR="00054299" w:rsidRPr="00054299" w:rsidTr="00C333C3">
        <w:trPr>
          <w:trHeight w:val="281"/>
          <w:jc w:val="center"/>
        </w:trPr>
        <w:tc>
          <w:tcPr>
            <w:tcW w:w="2396" w:type="dxa"/>
          </w:tcPr>
          <w:p w:rsidR="00054299" w:rsidRPr="00C333C3" w:rsidRDefault="00054299" w:rsidP="000C75BA">
            <w:pPr>
              <w:keepNext/>
              <w:keepLines/>
              <w:spacing w:after="0"/>
              <w:rPr>
                <w:i/>
              </w:rPr>
            </w:pPr>
            <w:proofErr w:type="spellStart"/>
            <w:r w:rsidRPr="00C333C3">
              <w:rPr>
                <w:i/>
              </w:rPr>
              <w:t>crlSeries</w:t>
            </w:r>
            <w:proofErr w:type="spellEnd"/>
          </w:p>
        </w:tc>
        <w:tc>
          <w:tcPr>
            <w:tcW w:w="3316" w:type="dxa"/>
          </w:tcPr>
          <w:p w:rsidR="00054299" w:rsidRPr="007671C9" w:rsidRDefault="00504522" w:rsidP="00504522">
            <w:pPr>
              <w:keepNext/>
              <w:keepLines/>
              <w:spacing w:after="0"/>
              <w:rPr>
                <w:b/>
                <w:i/>
              </w:rPr>
            </w:pPr>
            <w:r w:rsidRPr="00C07CB5">
              <w:rPr>
                <w:b/>
                <w:i/>
              </w:rPr>
              <w:t>Unit16</w:t>
            </w:r>
            <w:r>
              <w:rPr>
                <w:b/>
                <w:i/>
              </w:rPr>
              <w:t xml:space="preserve"> - </w:t>
            </w:r>
            <w:r>
              <w:t xml:space="preserve"> any positive integer value in the range </w:t>
            </w:r>
            <w:r w:rsidR="009733FE">
              <w:t xml:space="preserve">of </w:t>
            </w:r>
            <w:r w:rsidR="009733FE" w:rsidRPr="00C07CB5">
              <w:t>(</w:t>
            </w:r>
            <w:proofErr w:type="gramStart"/>
            <w:r w:rsidRPr="00C07CB5">
              <w:t>0..</w:t>
            </w:r>
            <w:proofErr w:type="gramEnd"/>
            <w:r w:rsidRPr="00C07CB5">
              <w:t>65535)</w:t>
            </w:r>
            <w:r>
              <w:t>)</w:t>
            </w:r>
            <w:r w:rsidRPr="00C07CB5">
              <w:t xml:space="preserve">               </w:t>
            </w:r>
            <w:r w:rsidRPr="002C2240">
              <w:t xml:space="preserve"> </w:t>
            </w:r>
          </w:p>
        </w:tc>
        <w:tc>
          <w:tcPr>
            <w:tcW w:w="2113" w:type="dxa"/>
          </w:tcPr>
          <w:p w:rsidR="00054299" w:rsidRPr="00C333C3" w:rsidRDefault="00054299" w:rsidP="00C333C3">
            <w:pPr>
              <w:keepNext/>
              <w:keepLines/>
              <w:spacing w:after="0"/>
              <w:jc w:val="center"/>
              <w:rPr>
                <w:i/>
              </w:rPr>
            </w:pPr>
            <w:r w:rsidRPr="00C333C3">
              <w:rPr>
                <w:i/>
              </w:rPr>
              <w:t>1</w:t>
            </w:r>
          </w:p>
        </w:tc>
        <w:tc>
          <w:tcPr>
            <w:tcW w:w="1637" w:type="dxa"/>
          </w:tcPr>
          <w:p w:rsidR="00C47223" w:rsidRDefault="00C333C3" w:rsidP="000C75BA">
            <w:pPr>
              <w:keepNext/>
              <w:keepLines/>
              <w:spacing w:after="0"/>
              <w:rPr>
                <w:b/>
                <w:i/>
              </w:rPr>
            </w:pPr>
            <w:r>
              <w:rPr>
                <w:b/>
                <w:i/>
              </w:rPr>
              <w:fldChar w:fldCharType="begin"/>
            </w:r>
            <w:r>
              <w:rPr>
                <w:b/>
                <w:i/>
              </w:rPr>
              <w:instrText xml:space="preserve"> REF REF_IEEE16092 \h </w:instrText>
            </w:r>
            <w:r>
              <w:rPr>
                <w:b/>
                <w:i/>
              </w:rPr>
            </w:r>
            <w:r>
              <w:rPr>
                <w:b/>
                <w:i/>
              </w:rPr>
              <w:instrText xml:space="preserve"> \* MERGEFORMAT </w:instrText>
            </w:r>
            <w:r>
              <w:rPr>
                <w:b/>
                <w:i/>
              </w:rPr>
              <w:fldChar w:fldCharType="separate"/>
            </w:r>
            <w:r w:rsidRPr="00230517">
              <w:t>[</w:t>
            </w:r>
            <w:r>
              <w:rPr>
                <w:noProof/>
              </w:rPr>
              <w:t>8</w:t>
            </w:r>
            <w:r w:rsidRPr="00230517">
              <w:t>]</w:t>
            </w:r>
            <w:r>
              <w:rPr>
                <w:b/>
                <w:i/>
              </w:rPr>
              <w:fldChar w:fldCharType="end"/>
            </w:r>
            <w:r w:rsidR="00C47223">
              <w:rPr>
                <w:b/>
                <w:i/>
              </w:rPr>
              <w:t xml:space="preserve"> </w:t>
            </w:r>
          </w:p>
          <w:p w:rsidR="00054299" w:rsidRPr="00C47223" w:rsidRDefault="00C47223" w:rsidP="000C75BA">
            <w:pPr>
              <w:keepNext/>
              <w:keepLines/>
              <w:spacing w:after="0"/>
            </w:pPr>
            <w:r w:rsidRPr="00C47223">
              <w:t>section 5.1.3</w:t>
            </w:r>
          </w:p>
        </w:tc>
      </w:tr>
    </w:tbl>
    <w:p w:rsidR="00C333C3" w:rsidRPr="00C333C3" w:rsidRDefault="00C333C3" w:rsidP="00C333C3"/>
    <w:p w:rsidR="008472DA" w:rsidRDefault="00A62959" w:rsidP="00294C64">
      <w:pPr>
        <w:pStyle w:val="Heading4"/>
        <w:ind w:left="900"/>
      </w:pPr>
      <w:r w:rsidRPr="00A62959">
        <w:rPr>
          <w:b w:val="0"/>
          <w:i w:val="0"/>
        </w:rPr>
        <w:t>Number of</w:t>
      </w:r>
      <w:r>
        <w:t xml:space="preserve"> </w:t>
      </w:r>
      <w:proofErr w:type="spellStart"/>
      <w:r w:rsidR="00DA0BE7">
        <w:t>psid</w:t>
      </w:r>
      <w:proofErr w:type="spellEnd"/>
      <w:r>
        <w:t xml:space="preserve"> </w:t>
      </w:r>
      <w:r w:rsidRPr="00A62959">
        <w:rPr>
          <w:b w:val="0"/>
          <w:i w:val="0"/>
        </w:rPr>
        <w:t>included in the certificate:</w:t>
      </w:r>
    </w:p>
    <w:p w:rsidR="008472DA" w:rsidRDefault="008472DA" w:rsidP="008472DA">
      <w:r>
        <w:t xml:space="preserve">Select the default value for </w:t>
      </w:r>
      <w:proofErr w:type="spellStart"/>
      <w:r w:rsidR="00DA0BE7" w:rsidRPr="00C333C3">
        <w:t>psid</w:t>
      </w:r>
      <w:proofErr w:type="spellEnd"/>
      <w:r w:rsidR="00FD2CA6" w:rsidRPr="00C333C3">
        <w:t xml:space="preserve"> </w:t>
      </w:r>
      <w:r>
        <w:t>according to the following table.</w:t>
      </w:r>
      <w:r w:rsidR="00C42358">
        <w:t xml:space="preserve"> </w:t>
      </w:r>
      <w:ins w:id="38" w:author="Dmitri.Khijniak@7Layers.com" w:date="2017-04-29T19:07:00Z">
        <w:r w:rsidR="00E60592">
          <w:t xml:space="preserve">While PSID is p-encoded in WSM headers </w:t>
        </w:r>
        <w:r w:rsidR="00E60592">
          <w:fldChar w:fldCharType="begin"/>
        </w:r>
        <w:r w:rsidR="00E60592">
          <w:instrText xml:space="preserve"> REF REF_IEEE16093 \h </w:instrText>
        </w:r>
        <w:r w:rsidR="00E60592">
          <w:fldChar w:fldCharType="separate"/>
        </w:r>
        <w:r w:rsidR="00E60592" w:rsidRPr="00230517">
          <w:t>[</w:t>
        </w:r>
        <w:r w:rsidR="00E60592">
          <w:rPr>
            <w:noProof/>
          </w:rPr>
          <w:t>5</w:t>
        </w:r>
        <w:r w:rsidR="00E60592" w:rsidRPr="00230517">
          <w:t>]</w:t>
        </w:r>
        <w:r w:rsidR="00E60592">
          <w:fldChar w:fldCharType="end"/>
        </w:r>
        <w:r w:rsidR="00E60592">
          <w:t xml:space="preserve">, it is encoded as a hex value according to </w:t>
        </w:r>
        <w:r w:rsidR="00E60592">
          <w:fldChar w:fldCharType="begin"/>
        </w:r>
        <w:r w:rsidR="00E60592">
          <w:instrText xml:space="preserve"> REF REF_IEEE160912 \h </w:instrText>
        </w:r>
        <w:r w:rsidR="00E60592">
          <w:fldChar w:fldCharType="separate"/>
        </w:r>
        <w:r w:rsidR="00E60592" w:rsidRPr="00230517">
          <w:t>[</w:t>
        </w:r>
        <w:r w:rsidR="00E60592">
          <w:rPr>
            <w:noProof/>
          </w:rPr>
          <w:t>2</w:t>
        </w:r>
        <w:r w:rsidR="00E60592" w:rsidRPr="00230517">
          <w:t>]</w:t>
        </w:r>
        <w:r w:rsidR="00E60592">
          <w:fldChar w:fldCharType="end"/>
        </w:r>
        <w:r w:rsidR="00E60592">
          <w:t xml:space="preserve"> in security headers and in permissions in certificates used in </w:t>
        </w:r>
        <w:r w:rsidR="00E60592">
          <w:fldChar w:fldCharType="begin"/>
        </w:r>
        <w:r w:rsidR="00E60592">
          <w:instrText xml:space="preserve"> REF REF_IEEE16092 \h </w:instrText>
        </w:r>
        <w:r w:rsidR="00E60592">
          <w:fldChar w:fldCharType="separate"/>
        </w:r>
        <w:r w:rsidR="00E60592" w:rsidRPr="00230517">
          <w:t>[</w:t>
        </w:r>
        <w:r w:rsidR="00E60592">
          <w:rPr>
            <w:noProof/>
          </w:rPr>
          <w:t>8</w:t>
        </w:r>
        <w:r w:rsidR="00E60592" w:rsidRPr="00230517">
          <w:t>]</w:t>
        </w:r>
        <w:r w:rsidR="00E60592">
          <w:fldChar w:fldCharType="end"/>
        </w:r>
        <w:r w:rsidR="00E60592">
          <w:t>.</w:t>
        </w:r>
      </w:ins>
    </w:p>
    <w:p w:rsidR="00C333C3" w:rsidRPr="00C333C3" w:rsidRDefault="00C333C3" w:rsidP="00C333C3">
      <w:pPr>
        <w:pStyle w:val="Caption"/>
        <w:keepNext/>
      </w:pPr>
      <w:r>
        <w:lastRenderedPageBreak/>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2</w:t>
      </w:r>
      <w:r>
        <w:fldChar w:fldCharType="end"/>
      </w:r>
      <w:r>
        <w:t>:</w:t>
      </w:r>
      <w:r w:rsidRPr="00D51E0C">
        <w:rPr>
          <w:b w:val="0"/>
          <w:lang w:val="en-US"/>
        </w:rPr>
        <w:t xml:space="preserve"> </w:t>
      </w:r>
      <w:proofErr w:type="spellStart"/>
      <w:r>
        <w:rPr>
          <w:b w:val="0"/>
          <w:i/>
        </w:rPr>
        <w:t>psid</w:t>
      </w:r>
      <w:proofErr w:type="spellEnd"/>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1615"/>
        <w:gridCol w:w="4050"/>
        <w:gridCol w:w="2430"/>
        <w:gridCol w:w="1367"/>
      </w:tblGrid>
      <w:tr w:rsidR="00FD2CA6" w:rsidRPr="0047335C" w:rsidTr="00A43185">
        <w:trPr>
          <w:tblHeader/>
          <w:jc w:val="center"/>
        </w:trPr>
        <w:tc>
          <w:tcPr>
            <w:tcW w:w="1615" w:type="dxa"/>
          </w:tcPr>
          <w:p w:rsidR="00FD2CA6" w:rsidRPr="0047335C" w:rsidRDefault="00FD2CA6" w:rsidP="00FD2CA6">
            <w:pPr>
              <w:keepNext/>
              <w:keepLines/>
              <w:spacing w:after="0"/>
              <w:jc w:val="center"/>
              <w:rPr>
                <w:b/>
              </w:rPr>
            </w:pPr>
            <w:r w:rsidRPr="0047335C">
              <w:rPr>
                <w:b/>
              </w:rPr>
              <w:t>Parameter Name</w:t>
            </w:r>
          </w:p>
        </w:tc>
        <w:tc>
          <w:tcPr>
            <w:tcW w:w="4050" w:type="dxa"/>
            <w:vAlign w:val="bottom"/>
          </w:tcPr>
          <w:p w:rsidR="00FD2CA6" w:rsidRPr="0047335C" w:rsidRDefault="00FD2CA6" w:rsidP="00FD2CA6">
            <w:pPr>
              <w:keepNext/>
              <w:keepLines/>
              <w:spacing w:after="0"/>
              <w:jc w:val="center"/>
              <w:rPr>
                <w:b/>
              </w:rPr>
            </w:pPr>
            <w:r w:rsidRPr="0047335C">
              <w:rPr>
                <w:b/>
              </w:rPr>
              <w:t>Range of Values (p-encoded)</w:t>
            </w:r>
          </w:p>
        </w:tc>
        <w:tc>
          <w:tcPr>
            <w:tcW w:w="2430" w:type="dxa"/>
            <w:vAlign w:val="bottom"/>
          </w:tcPr>
          <w:p w:rsidR="00FD2CA6" w:rsidRPr="0047335C" w:rsidRDefault="00FD2CA6" w:rsidP="00FD2CA6">
            <w:pPr>
              <w:keepNext/>
              <w:keepLines/>
              <w:spacing w:after="0"/>
              <w:jc w:val="center"/>
              <w:rPr>
                <w:b/>
              </w:rPr>
            </w:pPr>
            <w:r w:rsidRPr="0047335C">
              <w:rPr>
                <w:b/>
              </w:rPr>
              <w:t>Default</w:t>
            </w:r>
          </w:p>
        </w:tc>
        <w:tc>
          <w:tcPr>
            <w:tcW w:w="1367" w:type="dxa"/>
            <w:vAlign w:val="bottom"/>
          </w:tcPr>
          <w:p w:rsidR="00FD2CA6" w:rsidRPr="0047335C" w:rsidRDefault="00FD2CA6" w:rsidP="00FD2CA6">
            <w:pPr>
              <w:keepNext/>
              <w:keepLines/>
              <w:spacing w:after="0"/>
              <w:jc w:val="center"/>
              <w:rPr>
                <w:b/>
              </w:rPr>
            </w:pPr>
            <w:r w:rsidRPr="0047335C">
              <w:rPr>
                <w:b/>
              </w:rPr>
              <w:t>Reference</w:t>
            </w:r>
          </w:p>
        </w:tc>
      </w:tr>
      <w:tr w:rsidR="00C333C3" w:rsidRPr="00C333C3" w:rsidTr="00A43185">
        <w:trPr>
          <w:trHeight w:val="1019"/>
          <w:jc w:val="center"/>
        </w:trPr>
        <w:tc>
          <w:tcPr>
            <w:tcW w:w="1615" w:type="dxa"/>
          </w:tcPr>
          <w:p w:rsidR="00C333C3" w:rsidRPr="00C333C3" w:rsidRDefault="00C333C3" w:rsidP="00FD2CA6">
            <w:pPr>
              <w:keepNext/>
              <w:keepLines/>
              <w:spacing w:after="0"/>
              <w:rPr>
                <w:i/>
              </w:rPr>
            </w:pPr>
            <w:proofErr w:type="spellStart"/>
            <w:r w:rsidRPr="00C333C3">
              <w:rPr>
                <w:i/>
              </w:rPr>
              <w:t>psid</w:t>
            </w:r>
            <w:proofErr w:type="spellEnd"/>
          </w:p>
        </w:tc>
        <w:tc>
          <w:tcPr>
            <w:tcW w:w="4050" w:type="dxa"/>
          </w:tcPr>
          <w:p w:rsidR="00C333C3" w:rsidRPr="00C333C3" w:rsidRDefault="00C333C3" w:rsidP="00FD2CA6">
            <w:pPr>
              <w:keepNext/>
              <w:keepLines/>
              <w:spacing w:after="0"/>
              <w:rPr>
                <w:i/>
              </w:rPr>
            </w:pPr>
            <w:r w:rsidRPr="00C333C3">
              <w:rPr>
                <w:i/>
              </w:rPr>
              <w:t>1byte PSID: 0p00 to 0p7F</w:t>
            </w:r>
          </w:p>
          <w:p w:rsidR="00C333C3" w:rsidRPr="00C333C3" w:rsidRDefault="00C333C3" w:rsidP="00FD2CA6">
            <w:pPr>
              <w:keepNext/>
              <w:keepLines/>
              <w:spacing w:after="0"/>
              <w:rPr>
                <w:i/>
              </w:rPr>
            </w:pPr>
            <w:r w:rsidRPr="00C333C3">
              <w:rPr>
                <w:i/>
              </w:rPr>
              <w:t>2byte PSID: 0p80-00 to 0pBF-FF</w:t>
            </w:r>
          </w:p>
          <w:p w:rsidR="00C333C3" w:rsidRPr="00C333C3" w:rsidRDefault="00C333C3" w:rsidP="00A7774A">
            <w:pPr>
              <w:keepNext/>
              <w:keepLines/>
              <w:spacing w:after="0"/>
              <w:rPr>
                <w:i/>
              </w:rPr>
            </w:pPr>
            <w:r w:rsidRPr="00C333C3">
              <w:rPr>
                <w:i/>
              </w:rPr>
              <w:t>3byte PSID: 0pC0-00-00 to 0pDF-FF-FF</w:t>
            </w:r>
          </w:p>
          <w:p w:rsidR="00C333C3" w:rsidRPr="00C333C3" w:rsidRDefault="00C333C3" w:rsidP="00A7774A">
            <w:pPr>
              <w:keepNext/>
              <w:keepLines/>
              <w:spacing w:after="0"/>
              <w:rPr>
                <w:i/>
              </w:rPr>
            </w:pPr>
            <w:r w:rsidRPr="00C333C3">
              <w:rPr>
                <w:i/>
              </w:rPr>
              <w:t>4byte PSID: 0pE0-00-00-00 to 0pEF-FF-FF-FF</w:t>
            </w:r>
          </w:p>
        </w:tc>
        <w:tc>
          <w:tcPr>
            <w:tcW w:w="2430" w:type="dxa"/>
          </w:tcPr>
          <w:p w:rsidR="00AB75FF" w:rsidRDefault="00A43185" w:rsidP="00AB75FF">
            <w:pPr>
              <w:keepNext/>
              <w:keepLines/>
              <w:spacing w:after="0"/>
            </w:pPr>
            <w:r>
              <w:t xml:space="preserve">BSM messages </w:t>
            </w:r>
            <w:r w:rsidR="00AB75FF">
              <w:t xml:space="preserve">include </w:t>
            </w:r>
            <w:r>
              <w:t xml:space="preserve">certificates </w:t>
            </w:r>
            <w:r w:rsidR="00AB75FF">
              <w:t xml:space="preserve">containing </w:t>
            </w:r>
            <w:proofErr w:type="spellStart"/>
            <w:r w:rsidR="00AB75FF">
              <w:t>psid</w:t>
            </w:r>
            <w:proofErr w:type="spellEnd"/>
          </w:p>
          <w:p w:rsidR="00AB75FF" w:rsidRDefault="00C42358" w:rsidP="00AB75FF">
            <w:pPr>
              <w:keepNext/>
              <w:keepLines/>
              <w:spacing w:after="0"/>
              <w:ind w:left="241"/>
              <w:rPr>
                <w:ins w:id="39" w:author="Dmitri.Khijniak@7Layers.com" w:date="2017-04-30T16:38:00Z"/>
              </w:rPr>
            </w:pPr>
            <w:r>
              <w:t>0x</w:t>
            </w:r>
            <w:r w:rsidR="00C333C3" w:rsidRPr="00C333C3">
              <w:t>20</w:t>
            </w:r>
            <w:proofErr w:type="gramStart"/>
            <w:r w:rsidR="00C333C3" w:rsidRPr="00C333C3">
              <w:t xml:space="preserve">   “</w:t>
            </w:r>
            <w:proofErr w:type="gramEnd"/>
            <w:r w:rsidR="00C333C3" w:rsidRPr="00C333C3">
              <w:t>BSM”</w:t>
            </w:r>
          </w:p>
          <w:p w:rsidR="00A43185" w:rsidRPr="00C333C3" w:rsidRDefault="00A43185" w:rsidP="00AB75FF">
            <w:pPr>
              <w:keepNext/>
              <w:keepLines/>
              <w:spacing w:after="0"/>
              <w:ind w:left="241"/>
            </w:pPr>
            <w:r>
              <w:t>0x</w:t>
            </w:r>
            <w:r w:rsidRPr="00C333C3">
              <w:t>26 “Misbehaviour for common applications.”</w:t>
            </w:r>
          </w:p>
          <w:p w:rsidR="004033BF" w:rsidRDefault="004033BF" w:rsidP="00AB75FF">
            <w:pPr>
              <w:keepNext/>
              <w:keepLines/>
              <w:spacing w:after="0"/>
              <w:rPr>
                <w:ins w:id="40" w:author="Dmitri.Khijniak@7Layers.com" w:date="2017-04-30T16:39:00Z"/>
              </w:rPr>
            </w:pPr>
          </w:p>
          <w:p w:rsidR="00C333C3" w:rsidRPr="00C333C3" w:rsidRDefault="00A43185" w:rsidP="00AB75FF">
            <w:pPr>
              <w:keepNext/>
              <w:keepLines/>
              <w:spacing w:after="0"/>
            </w:pPr>
            <w:r>
              <w:t xml:space="preserve">WSA </w:t>
            </w:r>
            <w:ins w:id="41" w:author="Dmitri.Khijniak@7Layers.com" w:date="2017-04-30T16:36:00Z">
              <w:r w:rsidR="00AB75FF">
                <w:t xml:space="preserve">messages include certificates </w:t>
              </w:r>
            </w:ins>
            <w:ins w:id="42" w:author="Dmitri.Khijniak@7Layers.com" w:date="2017-04-30T16:38:00Z">
              <w:r w:rsidR="00AB75FF">
                <w:t xml:space="preserve">containing </w:t>
              </w:r>
            </w:ins>
            <w:proofErr w:type="spellStart"/>
            <w:ins w:id="43" w:author="Dmitri.Khijniak@7Layers.com" w:date="2017-04-30T16:36:00Z">
              <w:r w:rsidR="00AB75FF">
                <w:t>psid</w:t>
              </w:r>
            </w:ins>
            <w:proofErr w:type="spellEnd"/>
            <w:r>
              <w:t xml:space="preserve"> </w:t>
            </w:r>
          </w:p>
          <w:p w:rsidR="00A43185" w:rsidRDefault="00A43185" w:rsidP="00AB75FF">
            <w:pPr>
              <w:keepNext/>
              <w:keepLines/>
              <w:spacing w:after="0"/>
              <w:ind w:left="241"/>
            </w:pPr>
            <w:r>
              <w:t>0x87 “WSA”</w:t>
            </w:r>
          </w:p>
          <w:p w:rsidR="00C333C3" w:rsidRPr="00C333C3" w:rsidRDefault="00C333C3" w:rsidP="00C333C3">
            <w:pPr>
              <w:keepNext/>
              <w:keepLines/>
              <w:spacing w:after="0"/>
              <w:ind w:left="512" w:hanging="512"/>
            </w:pPr>
          </w:p>
        </w:tc>
        <w:tc>
          <w:tcPr>
            <w:tcW w:w="1367" w:type="dxa"/>
          </w:tcPr>
          <w:p w:rsidR="00C333C3" w:rsidRPr="00C333C3" w:rsidRDefault="00C333C3" w:rsidP="00FD2CA6">
            <w:pPr>
              <w:keepNext/>
              <w:keepLines/>
              <w:spacing w:after="0"/>
            </w:pPr>
            <w:r w:rsidRPr="00C333C3">
              <w:fldChar w:fldCharType="begin"/>
            </w:r>
            <w:r w:rsidRPr="00C333C3">
              <w:instrText xml:space="preserve"> REF REF_IEEE160912 \h </w:instrText>
            </w:r>
            <w:r w:rsidRPr="00C333C3">
              <w:instrText xml:space="preserve"> \* MERGEFORMAT </w:instrText>
            </w:r>
            <w:r w:rsidRPr="00C333C3">
              <w:fldChar w:fldCharType="separate"/>
            </w:r>
            <w:r w:rsidRPr="00C333C3">
              <w:t>[</w:t>
            </w:r>
            <w:r w:rsidRPr="00C333C3">
              <w:rPr>
                <w:noProof/>
              </w:rPr>
              <w:t>2</w:t>
            </w:r>
            <w:r w:rsidRPr="00C333C3">
              <w:t>]</w:t>
            </w:r>
            <w:r w:rsidRPr="00C333C3">
              <w:fldChar w:fldCharType="end"/>
            </w:r>
          </w:p>
          <w:p w:rsidR="00C333C3" w:rsidRPr="00C333C3" w:rsidRDefault="00C333C3" w:rsidP="00FD2CA6">
            <w:pPr>
              <w:keepNext/>
              <w:keepLines/>
              <w:spacing w:after="0"/>
            </w:pPr>
            <w:r w:rsidRPr="00C333C3">
              <w:t>Section “4.1.3“</w:t>
            </w:r>
          </w:p>
          <w:p w:rsidR="00C333C3" w:rsidRPr="00C333C3" w:rsidRDefault="00C333C3" w:rsidP="00FD2CA6">
            <w:pPr>
              <w:keepNext/>
              <w:keepLines/>
              <w:spacing w:after="0"/>
            </w:pPr>
            <w:r w:rsidRPr="00C333C3">
              <w:t>Table 2</w:t>
            </w:r>
          </w:p>
        </w:tc>
      </w:tr>
    </w:tbl>
    <w:p w:rsidR="00942E9A" w:rsidRDefault="00336C6C" w:rsidP="00942E9A">
      <w:pPr>
        <w:pStyle w:val="Heading4"/>
        <w:ind w:left="900"/>
      </w:pPr>
      <w:r>
        <w:t>duration</w:t>
      </w:r>
      <w:r w:rsidR="00054D9E">
        <w:t xml:space="preserve"> </w:t>
      </w:r>
      <w:r w:rsidR="00054D9E" w:rsidRPr="00336C6C">
        <w:rPr>
          <w:b w:val="0"/>
          <w:i w:val="0"/>
        </w:rPr>
        <w:t>Life</w:t>
      </w:r>
      <w:r w:rsidR="00942E9A" w:rsidRPr="00336C6C">
        <w:rPr>
          <w:b w:val="0"/>
          <w:i w:val="0"/>
        </w:rPr>
        <w:t xml:space="preserve"> </w:t>
      </w:r>
      <w:r w:rsidR="009733FE" w:rsidRPr="00336C6C">
        <w:rPr>
          <w:b w:val="0"/>
          <w:i w:val="0"/>
        </w:rPr>
        <w:t>Time</w:t>
      </w:r>
      <w:r w:rsidR="00054D9E" w:rsidRPr="00336C6C">
        <w:rPr>
          <w:b w:val="0"/>
          <w:i w:val="0"/>
        </w:rPr>
        <w:t xml:space="preserve"> </w:t>
      </w:r>
      <w:r w:rsidR="00942E9A" w:rsidRPr="00336C6C">
        <w:rPr>
          <w:b w:val="0"/>
          <w:i w:val="0"/>
        </w:rPr>
        <w:t>U</w:t>
      </w:r>
      <w:r w:rsidR="00054D9E" w:rsidRPr="00336C6C">
        <w:rPr>
          <w:b w:val="0"/>
          <w:i w:val="0"/>
        </w:rPr>
        <w:t>nit:</w:t>
      </w:r>
      <w:r w:rsidR="00942E9A" w:rsidRPr="00942E9A">
        <w:t xml:space="preserve"> </w:t>
      </w:r>
    </w:p>
    <w:p w:rsidR="00FD2CA6" w:rsidRDefault="00942E9A" w:rsidP="00942E9A">
      <w:r>
        <w:t xml:space="preserve">Select the default value for </w:t>
      </w:r>
      <w:r w:rsidR="007671C9" w:rsidRPr="007671C9">
        <w:rPr>
          <w:b/>
          <w:i/>
        </w:rPr>
        <w:t>d</w:t>
      </w:r>
      <w:r w:rsidRPr="007671C9">
        <w:rPr>
          <w:b/>
          <w:i/>
        </w:rPr>
        <w:t>uration</w:t>
      </w:r>
      <w:r>
        <w:t xml:space="preserve"> </w:t>
      </w:r>
      <w:proofErr w:type="gramStart"/>
      <w:r>
        <w:t>according to</w:t>
      </w:r>
      <w:proofErr w:type="gramEnd"/>
      <w:r>
        <w:t xml:space="preserve"> the following table.</w:t>
      </w:r>
    </w:p>
    <w:p w:rsidR="00C333C3" w:rsidRPr="00C333C3" w:rsidRDefault="00C333C3" w:rsidP="00C333C3">
      <w:pPr>
        <w:pStyle w:val="Caption"/>
        <w:keepNext/>
        <w:rPr>
          <w:b w:val="0"/>
        </w:rPr>
      </w:pPr>
      <w:r>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3</w:t>
      </w:r>
      <w:r>
        <w:fldChar w:fldCharType="end"/>
      </w:r>
      <w:r>
        <w:t>:</w:t>
      </w:r>
      <w:r w:rsidRPr="00D51E0C">
        <w:rPr>
          <w:b w:val="0"/>
          <w:lang w:val="en-US"/>
        </w:rPr>
        <w:t xml:space="preserve"> </w:t>
      </w:r>
      <w:r w:rsidRPr="00C333C3">
        <w:rPr>
          <w:b w:val="0"/>
          <w:i/>
        </w:rPr>
        <w:t>duration life time unit</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054D9E" w:rsidRPr="0047335C" w:rsidTr="00887916">
        <w:trPr>
          <w:tblHeader/>
          <w:jc w:val="center"/>
        </w:trPr>
        <w:tc>
          <w:tcPr>
            <w:tcW w:w="2396" w:type="dxa"/>
          </w:tcPr>
          <w:p w:rsidR="00054D9E" w:rsidRPr="0047335C" w:rsidRDefault="00054D9E" w:rsidP="00887916">
            <w:pPr>
              <w:keepNext/>
              <w:keepLines/>
              <w:spacing w:after="0"/>
              <w:jc w:val="center"/>
              <w:rPr>
                <w:b/>
              </w:rPr>
            </w:pPr>
            <w:r w:rsidRPr="0047335C">
              <w:rPr>
                <w:b/>
              </w:rPr>
              <w:t>Parameter Name</w:t>
            </w:r>
          </w:p>
        </w:tc>
        <w:tc>
          <w:tcPr>
            <w:tcW w:w="3316" w:type="dxa"/>
            <w:vAlign w:val="bottom"/>
          </w:tcPr>
          <w:p w:rsidR="00054D9E" w:rsidRPr="0047335C" w:rsidRDefault="00054D9E" w:rsidP="00887916">
            <w:pPr>
              <w:keepNext/>
              <w:keepLines/>
              <w:spacing w:after="0"/>
              <w:jc w:val="center"/>
              <w:rPr>
                <w:b/>
              </w:rPr>
            </w:pPr>
            <w:r w:rsidRPr="0047335C">
              <w:rPr>
                <w:b/>
              </w:rPr>
              <w:t>Range of Values</w:t>
            </w:r>
          </w:p>
        </w:tc>
        <w:tc>
          <w:tcPr>
            <w:tcW w:w="2113" w:type="dxa"/>
            <w:vAlign w:val="bottom"/>
          </w:tcPr>
          <w:p w:rsidR="00054D9E" w:rsidRPr="0047335C" w:rsidRDefault="00054D9E" w:rsidP="00887916">
            <w:pPr>
              <w:keepNext/>
              <w:keepLines/>
              <w:spacing w:after="0"/>
              <w:jc w:val="center"/>
              <w:rPr>
                <w:b/>
              </w:rPr>
            </w:pPr>
            <w:r w:rsidRPr="0047335C">
              <w:rPr>
                <w:b/>
              </w:rPr>
              <w:t>Default</w:t>
            </w:r>
          </w:p>
        </w:tc>
        <w:tc>
          <w:tcPr>
            <w:tcW w:w="1637" w:type="dxa"/>
            <w:vAlign w:val="bottom"/>
          </w:tcPr>
          <w:p w:rsidR="00054D9E" w:rsidRPr="0047335C" w:rsidRDefault="00054D9E" w:rsidP="00887916">
            <w:pPr>
              <w:keepNext/>
              <w:keepLines/>
              <w:spacing w:after="0"/>
              <w:jc w:val="center"/>
              <w:rPr>
                <w:b/>
              </w:rPr>
            </w:pPr>
            <w:r w:rsidRPr="0047335C">
              <w:rPr>
                <w:b/>
              </w:rPr>
              <w:t>Reference</w:t>
            </w:r>
          </w:p>
        </w:tc>
      </w:tr>
      <w:tr w:rsidR="00C333C3" w:rsidRPr="00C333C3" w:rsidTr="00F069F9">
        <w:trPr>
          <w:trHeight w:val="1730"/>
          <w:jc w:val="center"/>
        </w:trPr>
        <w:tc>
          <w:tcPr>
            <w:tcW w:w="2396" w:type="dxa"/>
          </w:tcPr>
          <w:p w:rsidR="00C333C3" w:rsidRPr="00C333C3" w:rsidRDefault="00C333C3" w:rsidP="00887916">
            <w:pPr>
              <w:keepNext/>
              <w:keepLines/>
              <w:spacing w:after="0"/>
            </w:pPr>
            <w:r w:rsidRPr="00C333C3">
              <w:rPr>
                <w:i/>
              </w:rPr>
              <w:t>duration</w:t>
            </w:r>
          </w:p>
        </w:tc>
        <w:tc>
          <w:tcPr>
            <w:tcW w:w="3316" w:type="dxa"/>
          </w:tcPr>
          <w:p w:rsidR="00C333C3" w:rsidRPr="00C333C3" w:rsidRDefault="00C333C3" w:rsidP="00887916">
            <w:pPr>
              <w:keepNext/>
              <w:keepLines/>
              <w:spacing w:after="0"/>
              <w:rPr>
                <w:i/>
              </w:rPr>
            </w:pPr>
            <w:r w:rsidRPr="00C333C3">
              <w:rPr>
                <w:i/>
              </w:rPr>
              <w:t>microseconds</w:t>
            </w:r>
          </w:p>
          <w:p w:rsidR="00C333C3" w:rsidRPr="00C333C3" w:rsidRDefault="00C333C3" w:rsidP="001856A0">
            <w:pPr>
              <w:keepNext/>
              <w:keepLines/>
              <w:spacing w:after="0"/>
              <w:rPr>
                <w:i/>
              </w:rPr>
            </w:pPr>
            <w:r w:rsidRPr="00C333C3">
              <w:rPr>
                <w:i/>
              </w:rPr>
              <w:t>milliseconds</w:t>
            </w:r>
          </w:p>
          <w:p w:rsidR="00C333C3" w:rsidRPr="00C333C3" w:rsidRDefault="00C333C3" w:rsidP="001856A0">
            <w:pPr>
              <w:keepNext/>
              <w:keepLines/>
              <w:spacing w:after="0"/>
              <w:rPr>
                <w:i/>
              </w:rPr>
            </w:pPr>
            <w:r w:rsidRPr="00C333C3">
              <w:rPr>
                <w:i/>
              </w:rPr>
              <w:t>seconds</w:t>
            </w:r>
          </w:p>
          <w:p w:rsidR="00C333C3" w:rsidRPr="00C333C3" w:rsidRDefault="00C333C3" w:rsidP="001856A0">
            <w:pPr>
              <w:keepNext/>
              <w:keepLines/>
              <w:spacing w:after="0"/>
              <w:rPr>
                <w:i/>
              </w:rPr>
            </w:pPr>
            <w:r w:rsidRPr="00C333C3">
              <w:rPr>
                <w:i/>
              </w:rPr>
              <w:t>minutes</w:t>
            </w:r>
          </w:p>
          <w:p w:rsidR="00C333C3" w:rsidRPr="00C333C3" w:rsidRDefault="00C333C3" w:rsidP="001856A0">
            <w:pPr>
              <w:keepNext/>
              <w:keepLines/>
              <w:spacing w:after="0"/>
              <w:rPr>
                <w:i/>
              </w:rPr>
            </w:pPr>
            <w:r w:rsidRPr="00C333C3">
              <w:rPr>
                <w:i/>
              </w:rPr>
              <w:t>hours</w:t>
            </w:r>
          </w:p>
          <w:p w:rsidR="00C333C3" w:rsidRPr="00C333C3" w:rsidRDefault="00C333C3" w:rsidP="001856A0">
            <w:pPr>
              <w:keepNext/>
              <w:keepLines/>
              <w:spacing w:after="0"/>
              <w:rPr>
                <w:i/>
              </w:rPr>
            </w:pPr>
            <w:proofErr w:type="spellStart"/>
            <w:r w:rsidRPr="00C333C3">
              <w:rPr>
                <w:i/>
              </w:rPr>
              <w:t>sixtyHours</w:t>
            </w:r>
            <w:proofErr w:type="spellEnd"/>
          </w:p>
          <w:p w:rsidR="00C333C3" w:rsidRPr="00C333C3" w:rsidRDefault="00C333C3" w:rsidP="001856A0">
            <w:pPr>
              <w:keepNext/>
              <w:keepLines/>
              <w:spacing w:after="0"/>
              <w:rPr>
                <w:i/>
              </w:rPr>
            </w:pPr>
            <w:r w:rsidRPr="00C333C3">
              <w:rPr>
                <w:i/>
              </w:rPr>
              <w:t>years</w:t>
            </w:r>
          </w:p>
        </w:tc>
        <w:tc>
          <w:tcPr>
            <w:tcW w:w="2113" w:type="dxa"/>
          </w:tcPr>
          <w:p w:rsidR="00C333C3" w:rsidRPr="00C333C3" w:rsidRDefault="00C333C3" w:rsidP="0022475E">
            <w:pPr>
              <w:keepNext/>
              <w:keepLines/>
              <w:spacing w:after="0"/>
              <w:rPr>
                <w:i/>
              </w:rPr>
            </w:pPr>
            <w:r w:rsidRPr="00C333C3">
              <w:rPr>
                <w:i/>
              </w:rPr>
              <w:t xml:space="preserve"> hours</w:t>
            </w:r>
          </w:p>
          <w:p w:rsidR="00C333C3" w:rsidRPr="00C333C3" w:rsidRDefault="00C333C3" w:rsidP="0022475E">
            <w:pPr>
              <w:keepNext/>
              <w:keepLines/>
              <w:spacing w:after="0"/>
            </w:pPr>
          </w:p>
        </w:tc>
        <w:tc>
          <w:tcPr>
            <w:tcW w:w="1637" w:type="dxa"/>
          </w:tcPr>
          <w:p w:rsidR="00C333C3" w:rsidRPr="00C333C3" w:rsidRDefault="00C333C3" w:rsidP="00887916">
            <w:pPr>
              <w:keepNext/>
              <w:keepLines/>
              <w:spacing w:after="0"/>
            </w:pPr>
            <w:r w:rsidRPr="00C333C3">
              <w:t>[8]</w:t>
            </w:r>
          </w:p>
          <w:p w:rsidR="00C333C3" w:rsidRPr="00C333C3" w:rsidRDefault="00C333C3" w:rsidP="00887916">
            <w:pPr>
              <w:keepNext/>
              <w:keepLines/>
              <w:spacing w:after="0"/>
            </w:pPr>
            <w:r w:rsidRPr="00C333C3">
              <w:t>Section “D.5.2.3”</w:t>
            </w:r>
          </w:p>
        </w:tc>
      </w:tr>
    </w:tbl>
    <w:p w:rsidR="00235197" w:rsidRPr="00235197" w:rsidRDefault="00235197" w:rsidP="00235197">
      <w:pPr>
        <w:pStyle w:val="Heading4"/>
        <w:ind w:left="900"/>
      </w:pPr>
      <w:proofErr w:type="spellStart"/>
      <w:r w:rsidRPr="00235197">
        <w:t>reconstructionV</w:t>
      </w:r>
      <w:r w:rsidR="00336C6C">
        <w:t>alue</w:t>
      </w:r>
      <w:proofErr w:type="spellEnd"/>
      <w:r w:rsidRPr="00235197">
        <w:t>:</w:t>
      </w:r>
    </w:p>
    <w:p w:rsidR="00235197" w:rsidRPr="00671CE4" w:rsidRDefault="00235197" w:rsidP="00235197">
      <w:r>
        <w:t>Select the defa</w:t>
      </w:r>
      <w:r w:rsidR="00336C6C">
        <w:t xml:space="preserve">ult value for </w:t>
      </w:r>
      <w:proofErr w:type="spellStart"/>
      <w:r w:rsidR="00336C6C" w:rsidRPr="00336C6C">
        <w:rPr>
          <w:b/>
          <w:i/>
          <w:sz w:val="24"/>
          <w:szCs w:val="24"/>
        </w:rPr>
        <w:t>reconstructionValue</w:t>
      </w:r>
      <w:proofErr w:type="spellEnd"/>
      <w:r>
        <w:t xml:space="preserve"> default value </w:t>
      </w:r>
      <w:proofErr w:type="gramStart"/>
      <w:r>
        <w:t>according to</w:t>
      </w:r>
      <w:proofErr w:type="gramEnd"/>
      <w:r>
        <w:t xml:space="preserve"> the following </w:t>
      </w:r>
      <w:r w:rsidRPr="00671CE4">
        <w:t>table.</w:t>
      </w:r>
    </w:p>
    <w:p w:rsidR="00235197" w:rsidRDefault="00C333C3" w:rsidP="0016525A">
      <w:pPr>
        <w:pStyle w:val="Caption"/>
      </w:pPr>
      <w:r>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4</w:t>
      </w:r>
      <w:r>
        <w:fldChar w:fldCharType="end"/>
      </w:r>
      <w:r>
        <w:t>:</w:t>
      </w:r>
      <w:r w:rsidR="00235197">
        <w:t xml:space="preserve"> </w:t>
      </w:r>
      <w:proofErr w:type="spellStart"/>
      <w:r w:rsidR="00235197" w:rsidRPr="00666B3F">
        <w:rPr>
          <w:i/>
        </w:rPr>
        <w:t>reconstructionValue</w:t>
      </w:r>
      <w:proofErr w:type="spellEnd"/>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235197" w:rsidRPr="0047335C" w:rsidTr="007671C9">
        <w:trPr>
          <w:tblHeader/>
          <w:jc w:val="center"/>
        </w:trPr>
        <w:tc>
          <w:tcPr>
            <w:tcW w:w="2396" w:type="dxa"/>
          </w:tcPr>
          <w:p w:rsidR="00235197" w:rsidRPr="0047335C" w:rsidRDefault="00235197" w:rsidP="007671C9">
            <w:pPr>
              <w:keepNext/>
              <w:keepLines/>
              <w:spacing w:after="0"/>
              <w:jc w:val="center"/>
              <w:rPr>
                <w:b/>
              </w:rPr>
            </w:pPr>
            <w:r w:rsidRPr="0047335C">
              <w:rPr>
                <w:b/>
              </w:rPr>
              <w:t>Parameter Name</w:t>
            </w:r>
          </w:p>
        </w:tc>
        <w:tc>
          <w:tcPr>
            <w:tcW w:w="3316" w:type="dxa"/>
            <w:vAlign w:val="bottom"/>
          </w:tcPr>
          <w:p w:rsidR="00235197" w:rsidRPr="0047335C" w:rsidRDefault="00235197" w:rsidP="007671C9">
            <w:pPr>
              <w:keepNext/>
              <w:keepLines/>
              <w:spacing w:after="0"/>
              <w:jc w:val="center"/>
              <w:rPr>
                <w:b/>
              </w:rPr>
            </w:pPr>
            <w:r w:rsidRPr="0047335C">
              <w:rPr>
                <w:b/>
              </w:rPr>
              <w:t>Range of Values</w:t>
            </w:r>
          </w:p>
        </w:tc>
        <w:tc>
          <w:tcPr>
            <w:tcW w:w="2113" w:type="dxa"/>
            <w:vAlign w:val="bottom"/>
          </w:tcPr>
          <w:p w:rsidR="00235197" w:rsidRPr="0047335C" w:rsidRDefault="00235197" w:rsidP="007671C9">
            <w:pPr>
              <w:keepNext/>
              <w:keepLines/>
              <w:spacing w:after="0"/>
              <w:jc w:val="center"/>
              <w:rPr>
                <w:b/>
              </w:rPr>
            </w:pPr>
            <w:r w:rsidRPr="0047335C">
              <w:rPr>
                <w:b/>
              </w:rPr>
              <w:t>Default</w:t>
            </w:r>
          </w:p>
        </w:tc>
        <w:tc>
          <w:tcPr>
            <w:tcW w:w="1637" w:type="dxa"/>
            <w:vAlign w:val="bottom"/>
          </w:tcPr>
          <w:p w:rsidR="00235197" w:rsidRPr="0047335C" w:rsidRDefault="00235197" w:rsidP="007671C9">
            <w:pPr>
              <w:keepNext/>
              <w:keepLines/>
              <w:spacing w:after="0"/>
              <w:jc w:val="center"/>
              <w:rPr>
                <w:b/>
              </w:rPr>
            </w:pPr>
            <w:r w:rsidRPr="0047335C">
              <w:rPr>
                <w:b/>
              </w:rPr>
              <w:t>Reference</w:t>
            </w:r>
          </w:p>
        </w:tc>
      </w:tr>
      <w:tr w:rsidR="00235197" w:rsidRPr="00C333C3" w:rsidTr="007671C9">
        <w:trPr>
          <w:jc w:val="center"/>
        </w:trPr>
        <w:tc>
          <w:tcPr>
            <w:tcW w:w="2396" w:type="dxa"/>
          </w:tcPr>
          <w:p w:rsidR="00235197" w:rsidRPr="00C333C3" w:rsidRDefault="00484CD4" w:rsidP="007671C9">
            <w:pPr>
              <w:keepNext/>
              <w:keepLines/>
              <w:spacing w:after="0"/>
              <w:rPr>
                <w:i/>
                <w:sz w:val="24"/>
                <w:szCs w:val="24"/>
              </w:rPr>
            </w:pPr>
            <w:proofErr w:type="spellStart"/>
            <w:r w:rsidRPr="00C333C3">
              <w:rPr>
                <w:i/>
              </w:rPr>
              <w:t>reconstructionValue</w:t>
            </w:r>
            <w:proofErr w:type="spellEnd"/>
          </w:p>
        </w:tc>
        <w:tc>
          <w:tcPr>
            <w:tcW w:w="3316" w:type="dxa"/>
          </w:tcPr>
          <w:p w:rsidR="00C333C3" w:rsidRPr="00C333C3" w:rsidRDefault="00C333C3" w:rsidP="00C333C3">
            <w:pPr>
              <w:keepNext/>
              <w:keepLines/>
              <w:spacing w:after="0"/>
              <w:rPr>
                <w:i/>
              </w:rPr>
            </w:pPr>
            <w:r w:rsidRPr="00C333C3">
              <w:rPr>
                <w:i/>
              </w:rPr>
              <w:t>x-only</w:t>
            </w:r>
          </w:p>
          <w:p w:rsidR="00C333C3" w:rsidRPr="00C333C3" w:rsidRDefault="00C333C3" w:rsidP="00C333C3">
            <w:pPr>
              <w:keepNext/>
              <w:keepLines/>
              <w:spacing w:after="0"/>
              <w:rPr>
                <w:i/>
              </w:rPr>
            </w:pPr>
            <w:r w:rsidRPr="00C333C3">
              <w:rPr>
                <w:i/>
              </w:rPr>
              <w:t>fill</w:t>
            </w:r>
          </w:p>
          <w:p w:rsidR="00C333C3" w:rsidRPr="00C333C3" w:rsidRDefault="00C333C3" w:rsidP="00C333C3">
            <w:pPr>
              <w:keepNext/>
              <w:keepLines/>
              <w:spacing w:after="0"/>
              <w:rPr>
                <w:i/>
              </w:rPr>
            </w:pPr>
            <w:r w:rsidRPr="00C333C3">
              <w:rPr>
                <w:i/>
              </w:rPr>
              <w:t xml:space="preserve">compressed-y-0  </w:t>
            </w:r>
          </w:p>
          <w:p w:rsidR="00C333C3" w:rsidRPr="00C333C3" w:rsidRDefault="00C333C3" w:rsidP="00C333C3">
            <w:pPr>
              <w:keepNext/>
              <w:keepLines/>
              <w:spacing w:after="0"/>
              <w:rPr>
                <w:i/>
              </w:rPr>
            </w:pPr>
            <w:r w:rsidRPr="00C333C3">
              <w:rPr>
                <w:i/>
              </w:rPr>
              <w:t>compressed-y-1</w:t>
            </w:r>
          </w:p>
          <w:p w:rsidR="00235197" w:rsidRPr="00C333C3" w:rsidRDefault="00C333C3" w:rsidP="00C333C3">
            <w:pPr>
              <w:keepNext/>
              <w:keepLines/>
              <w:spacing w:after="0"/>
            </w:pPr>
            <w:r w:rsidRPr="00C333C3">
              <w:rPr>
                <w:i/>
              </w:rPr>
              <w:t>uncompressed</w:t>
            </w:r>
          </w:p>
        </w:tc>
        <w:tc>
          <w:tcPr>
            <w:tcW w:w="2113" w:type="dxa"/>
          </w:tcPr>
          <w:p w:rsidR="00F912A6" w:rsidRPr="00C333C3" w:rsidRDefault="00820D0D" w:rsidP="007671C9">
            <w:pPr>
              <w:keepNext/>
              <w:keepLines/>
              <w:spacing w:after="0"/>
              <w:rPr>
                <w:i/>
              </w:rPr>
            </w:pPr>
            <w:r w:rsidRPr="00C333C3">
              <w:rPr>
                <w:i/>
              </w:rPr>
              <w:t xml:space="preserve">compressed-y-0 </w:t>
            </w:r>
            <w:ins w:id="44" w:author="Dmitri.Khijniak@7Layers.com" w:date="2017-04-30T15:00:00Z">
              <w:r w:rsidR="004C36F4">
                <w:rPr>
                  <w:i/>
                </w:rPr>
                <w:t>or compressed-y-1</w:t>
              </w:r>
            </w:ins>
          </w:p>
          <w:p w:rsidR="00240EF6" w:rsidRPr="00C333C3" w:rsidRDefault="00240EF6" w:rsidP="007671C9">
            <w:pPr>
              <w:keepNext/>
              <w:keepLines/>
              <w:spacing w:after="0"/>
              <w:rPr>
                <w:i/>
              </w:rPr>
            </w:pPr>
          </w:p>
        </w:tc>
        <w:tc>
          <w:tcPr>
            <w:tcW w:w="1637" w:type="dxa"/>
          </w:tcPr>
          <w:p w:rsidR="00235197" w:rsidRPr="00C333C3" w:rsidRDefault="00235197" w:rsidP="007671C9">
            <w:pPr>
              <w:keepNext/>
              <w:keepLines/>
              <w:spacing w:after="0"/>
            </w:pPr>
            <w:r w:rsidRPr="00C333C3">
              <w:t>[8]</w:t>
            </w:r>
          </w:p>
          <w:p w:rsidR="00820D0D" w:rsidRPr="00C333C3" w:rsidRDefault="00820D0D" w:rsidP="007671C9">
            <w:pPr>
              <w:keepNext/>
              <w:keepLines/>
              <w:spacing w:after="0"/>
            </w:pPr>
            <w:r w:rsidRPr="00C333C3">
              <w:t>Section “D.5.2.3”</w:t>
            </w:r>
          </w:p>
        </w:tc>
      </w:tr>
    </w:tbl>
    <w:p w:rsidR="00054D9E" w:rsidRDefault="00054D9E" w:rsidP="00054D9E"/>
    <w:p w:rsidR="00B955C5" w:rsidRDefault="002C732C" w:rsidP="00C24770">
      <w:pPr>
        <w:pStyle w:val="Heading4"/>
        <w:ind w:left="0" w:firstLine="36"/>
      </w:pPr>
      <w:r>
        <w:rPr>
          <w:b w:val="0"/>
          <w:i w:val="0"/>
        </w:rPr>
        <w:t xml:space="preserve">  </w:t>
      </w:r>
      <w:r>
        <w:t xml:space="preserve"> </w:t>
      </w:r>
      <w:r w:rsidR="00484CD4" w:rsidRPr="002C732C">
        <w:t>s</w:t>
      </w:r>
      <w:r w:rsidR="00B955C5" w:rsidRPr="002C732C">
        <w:t>ignature</w:t>
      </w:r>
      <w:r>
        <w:rPr>
          <w:b w:val="0"/>
          <w:i w:val="0"/>
        </w:rPr>
        <w:t xml:space="preserve"> type:</w:t>
      </w:r>
    </w:p>
    <w:p w:rsidR="002A44FD" w:rsidRPr="00520DC2" w:rsidRDefault="002A44FD" w:rsidP="002A44FD">
      <w:r>
        <w:t xml:space="preserve">Select the default value for </w:t>
      </w:r>
      <w:r w:rsidR="005F3363" w:rsidRPr="005F3363">
        <w:rPr>
          <w:b/>
          <w:i/>
        </w:rPr>
        <w:t>s</w:t>
      </w:r>
      <w:r w:rsidRPr="005F3363">
        <w:rPr>
          <w:b/>
          <w:i/>
        </w:rPr>
        <w:t>ignature</w:t>
      </w:r>
      <w:r>
        <w:t xml:space="preserve"> </w:t>
      </w:r>
      <w:proofErr w:type="gramStart"/>
      <w:r>
        <w:t>according to</w:t>
      </w:r>
      <w:proofErr w:type="gramEnd"/>
      <w:r>
        <w:t xml:space="preserve"> the following table.</w:t>
      </w:r>
    </w:p>
    <w:p w:rsidR="00E15888" w:rsidRPr="00061710" w:rsidRDefault="00C333C3" w:rsidP="0016525A">
      <w:pPr>
        <w:pStyle w:val="Caption"/>
      </w:pPr>
      <w:r>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5</w:t>
      </w:r>
      <w:r>
        <w:fldChar w:fldCharType="end"/>
      </w:r>
      <w:r>
        <w:t>:</w:t>
      </w:r>
      <w:r w:rsidR="001D09D4">
        <w:t xml:space="preserve"> </w:t>
      </w:r>
      <w:r w:rsidR="00484CD4" w:rsidRPr="00061710">
        <w:rPr>
          <w:i/>
        </w:rPr>
        <w:t>s</w:t>
      </w:r>
      <w:r w:rsidR="00BC58C0" w:rsidRPr="00061710">
        <w:rPr>
          <w:i/>
        </w:rPr>
        <w:t>ignature</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B955C5" w:rsidRPr="0047335C" w:rsidTr="00B955C5">
        <w:trPr>
          <w:tblHeader/>
          <w:jc w:val="center"/>
        </w:trPr>
        <w:tc>
          <w:tcPr>
            <w:tcW w:w="2396" w:type="dxa"/>
          </w:tcPr>
          <w:p w:rsidR="00B955C5" w:rsidRPr="0047335C" w:rsidRDefault="00B955C5" w:rsidP="00E15888">
            <w:pPr>
              <w:keepNext/>
              <w:keepLines/>
              <w:spacing w:after="0"/>
              <w:jc w:val="center"/>
              <w:rPr>
                <w:b/>
              </w:rPr>
            </w:pPr>
            <w:r w:rsidRPr="0047335C">
              <w:rPr>
                <w:b/>
              </w:rPr>
              <w:t>Parameter Name</w:t>
            </w:r>
          </w:p>
        </w:tc>
        <w:tc>
          <w:tcPr>
            <w:tcW w:w="3316" w:type="dxa"/>
            <w:vAlign w:val="bottom"/>
          </w:tcPr>
          <w:p w:rsidR="00B955C5" w:rsidRPr="0047335C" w:rsidRDefault="00B955C5" w:rsidP="00E15888">
            <w:pPr>
              <w:keepNext/>
              <w:keepLines/>
              <w:spacing w:after="0"/>
              <w:jc w:val="center"/>
              <w:rPr>
                <w:b/>
              </w:rPr>
            </w:pPr>
            <w:r w:rsidRPr="0047335C">
              <w:rPr>
                <w:b/>
              </w:rPr>
              <w:t>Range of Values</w:t>
            </w:r>
          </w:p>
        </w:tc>
        <w:tc>
          <w:tcPr>
            <w:tcW w:w="2113" w:type="dxa"/>
            <w:vAlign w:val="bottom"/>
          </w:tcPr>
          <w:p w:rsidR="00B955C5" w:rsidRPr="0047335C" w:rsidRDefault="00B955C5" w:rsidP="00E15888">
            <w:pPr>
              <w:keepNext/>
              <w:keepLines/>
              <w:spacing w:after="0"/>
              <w:jc w:val="center"/>
              <w:rPr>
                <w:b/>
              </w:rPr>
            </w:pPr>
            <w:r w:rsidRPr="0047335C">
              <w:rPr>
                <w:b/>
              </w:rPr>
              <w:t>Default</w:t>
            </w:r>
          </w:p>
        </w:tc>
        <w:tc>
          <w:tcPr>
            <w:tcW w:w="1637" w:type="dxa"/>
            <w:vAlign w:val="bottom"/>
          </w:tcPr>
          <w:p w:rsidR="00B955C5" w:rsidRPr="0047335C" w:rsidRDefault="00B955C5" w:rsidP="00E15888">
            <w:pPr>
              <w:keepNext/>
              <w:keepLines/>
              <w:spacing w:after="0"/>
              <w:jc w:val="center"/>
              <w:rPr>
                <w:b/>
              </w:rPr>
            </w:pPr>
            <w:r w:rsidRPr="0047335C">
              <w:rPr>
                <w:b/>
              </w:rPr>
              <w:t>Reference</w:t>
            </w:r>
          </w:p>
        </w:tc>
      </w:tr>
      <w:tr w:rsidR="00B955C5" w:rsidRPr="00C333C3" w:rsidTr="007247F7">
        <w:trPr>
          <w:trHeight w:val="560"/>
          <w:jc w:val="center"/>
        </w:trPr>
        <w:tc>
          <w:tcPr>
            <w:tcW w:w="2396" w:type="dxa"/>
          </w:tcPr>
          <w:p w:rsidR="00B955C5" w:rsidRPr="00C333C3" w:rsidRDefault="00484CD4" w:rsidP="00E15888">
            <w:pPr>
              <w:keepNext/>
              <w:keepLines/>
              <w:spacing w:after="0"/>
              <w:rPr>
                <w:i/>
                <w:sz w:val="24"/>
                <w:szCs w:val="24"/>
              </w:rPr>
            </w:pPr>
            <w:r w:rsidRPr="00C333C3">
              <w:rPr>
                <w:i/>
              </w:rPr>
              <w:t>signature</w:t>
            </w:r>
          </w:p>
        </w:tc>
        <w:tc>
          <w:tcPr>
            <w:tcW w:w="3316" w:type="dxa"/>
          </w:tcPr>
          <w:p w:rsidR="00C333C3" w:rsidRPr="00C333C3" w:rsidRDefault="00C333C3" w:rsidP="00C333C3">
            <w:pPr>
              <w:keepNext/>
              <w:keepLines/>
              <w:spacing w:after="0"/>
              <w:rPr>
                <w:i/>
              </w:rPr>
            </w:pPr>
            <w:r w:rsidRPr="00C333C3">
              <w:rPr>
                <w:i/>
              </w:rPr>
              <w:t>ecdsaNistP256Signature</w:t>
            </w:r>
          </w:p>
          <w:p w:rsidR="00C333C3" w:rsidRPr="00C333C3" w:rsidRDefault="00C333C3" w:rsidP="00C333C3">
            <w:pPr>
              <w:keepNext/>
              <w:keepLines/>
              <w:spacing w:after="0"/>
              <w:rPr>
                <w:i/>
              </w:rPr>
            </w:pPr>
            <w:r w:rsidRPr="00C333C3">
              <w:rPr>
                <w:i/>
              </w:rPr>
              <w:t>ecdsaBrainpoolP256r1Signature</w:t>
            </w:r>
          </w:p>
          <w:p w:rsidR="00B955C5" w:rsidRPr="00C333C3" w:rsidRDefault="00B955C5" w:rsidP="00E15888">
            <w:pPr>
              <w:keepNext/>
              <w:keepLines/>
              <w:spacing w:after="0"/>
            </w:pPr>
          </w:p>
        </w:tc>
        <w:tc>
          <w:tcPr>
            <w:tcW w:w="2113" w:type="dxa"/>
          </w:tcPr>
          <w:p w:rsidR="00B955C5" w:rsidRPr="00C333C3" w:rsidRDefault="00B955C5" w:rsidP="00B955C5">
            <w:pPr>
              <w:keepNext/>
              <w:keepLines/>
              <w:spacing w:after="0"/>
              <w:rPr>
                <w:i/>
              </w:rPr>
            </w:pPr>
            <w:r w:rsidRPr="00C333C3">
              <w:rPr>
                <w:i/>
              </w:rPr>
              <w:t>ecdsaNistP256Signature</w:t>
            </w:r>
          </w:p>
          <w:p w:rsidR="00B955C5" w:rsidRPr="00C333C3" w:rsidRDefault="00B955C5" w:rsidP="00E15888">
            <w:pPr>
              <w:keepNext/>
              <w:keepLines/>
              <w:spacing w:after="0"/>
            </w:pPr>
          </w:p>
        </w:tc>
        <w:tc>
          <w:tcPr>
            <w:tcW w:w="1637" w:type="dxa"/>
          </w:tcPr>
          <w:p w:rsidR="00B955C5" w:rsidRPr="00C333C3" w:rsidRDefault="008375CC" w:rsidP="00E15888">
            <w:pPr>
              <w:keepNext/>
              <w:keepLines/>
              <w:spacing w:after="0"/>
            </w:pPr>
            <w:r w:rsidRPr="00C333C3">
              <w:t>[8</w:t>
            </w:r>
            <w:r w:rsidR="00B955C5" w:rsidRPr="00C333C3">
              <w:t>]</w:t>
            </w:r>
          </w:p>
          <w:p w:rsidR="00820D0D" w:rsidRPr="00C333C3" w:rsidRDefault="00820D0D" w:rsidP="00E15888">
            <w:pPr>
              <w:keepNext/>
              <w:keepLines/>
              <w:spacing w:after="0"/>
            </w:pPr>
            <w:r w:rsidRPr="00C333C3">
              <w:t>Section “5.3.1”</w:t>
            </w:r>
          </w:p>
          <w:p w:rsidR="00820D0D" w:rsidRPr="00C333C3" w:rsidRDefault="00820D0D" w:rsidP="00E15888">
            <w:pPr>
              <w:keepNext/>
              <w:keepLines/>
              <w:spacing w:after="0"/>
            </w:pPr>
          </w:p>
        </w:tc>
      </w:tr>
    </w:tbl>
    <w:p w:rsidR="00671CE4" w:rsidRDefault="00671CE4" w:rsidP="00671CE4">
      <w:pPr>
        <w:pStyle w:val="Heading4"/>
        <w:ind w:left="900"/>
      </w:pPr>
      <w:r>
        <w:t xml:space="preserve"> “r” </w:t>
      </w:r>
      <w:r w:rsidRPr="002C732C">
        <w:rPr>
          <w:b w:val="0"/>
          <w:i w:val="0"/>
        </w:rPr>
        <w:t>default value:</w:t>
      </w:r>
    </w:p>
    <w:p w:rsidR="00671CE4" w:rsidRPr="00671CE4" w:rsidRDefault="00484CD4" w:rsidP="00671CE4">
      <w:r>
        <w:t>Select the default value for</w:t>
      </w:r>
      <w:r w:rsidR="007671C9">
        <w:t xml:space="preserve"> </w:t>
      </w:r>
      <w:r w:rsidRPr="00484CD4">
        <w:rPr>
          <w:b/>
          <w:i/>
          <w:sz w:val="24"/>
          <w:szCs w:val="24"/>
        </w:rPr>
        <w:t>r</w:t>
      </w:r>
      <w:r w:rsidR="00671CE4">
        <w:t xml:space="preserve"> </w:t>
      </w:r>
      <w:proofErr w:type="gramStart"/>
      <w:r w:rsidR="00671CE4" w:rsidRPr="00671CE4">
        <w:t>according to</w:t>
      </w:r>
      <w:proofErr w:type="gramEnd"/>
      <w:r w:rsidR="00671CE4" w:rsidRPr="00671CE4">
        <w:t xml:space="preserve"> the following table.</w:t>
      </w:r>
    </w:p>
    <w:p w:rsidR="00671CE4" w:rsidRDefault="00C333C3" w:rsidP="00C333C3">
      <w:pPr>
        <w:pStyle w:val="Caption"/>
        <w:keepNext/>
      </w:pPr>
      <w:r>
        <w:lastRenderedPageBreak/>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6</w:t>
      </w:r>
      <w:r>
        <w:fldChar w:fldCharType="end"/>
      </w:r>
      <w:r>
        <w:t>:</w:t>
      </w:r>
      <w:r w:rsidR="00DE1E5A" w:rsidRPr="00666B3F">
        <w:rPr>
          <w:i/>
        </w:rPr>
        <w:t xml:space="preserve"> “</w:t>
      </w:r>
      <w:r w:rsidR="00484CD4" w:rsidRPr="00666B3F">
        <w:rPr>
          <w:i/>
        </w:rPr>
        <w:t>r”</w:t>
      </w:r>
      <w:r w:rsidR="0027109B">
        <w:rPr>
          <w:i/>
        </w:rPr>
        <w:t xml:space="preserve"> value</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671CE4" w:rsidRPr="0047335C" w:rsidTr="008D423B">
        <w:trPr>
          <w:tblHeader/>
          <w:jc w:val="center"/>
        </w:trPr>
        <w:tc>
          <w:tcPr>
            <w:tcW w:w="2396" w:type="dxa"/>
          </w:tcPr>
          <w:p w:rsidR="00671CE4" w:rsidRPr="0047335C" w:rsidRDefault="00671CE4" w:rsidP="008D423B">
            <w:pPr>
              <w:keepNext/>
              <w:keepLines/>
              <w:spacing w:after="0"/>
              <w:jc w:val="center"/>
              <w:rPr>
                <w:b/>
              </w:rPr>
            </w:pPr>
            <w:r w:rsidRPr="0047335C">
              <w:rPr>
                <w:b/>
              </w:rPr>
              <w:t>Parameter Name</w:t>
            </w:r>
          </w:p>
        </w:tc>
        <w:tc>
          <w:tcPr>
            <w:tcW w:w="3316" w:type="dxa"/>
            <w:vAlign w:val="bottom"/>
          </w:tcPr>
          <w:p w:rsidR="00671CE4" w:rsidRPr="0047335C" w:rsidRDefault="00671CE4" w:rsidP="008D423B">
            <w:pPr>
              <w:keepNext/>
              <w:keepLines/>
              <w:spacing w:after="0"/>
              <w:jc w:val="center"/>
              <w:rPr>
                <w:b/>
              </w:rPr>
            </w:pPr>
            <w:r w:rsidRPr="0047335C">
              <w:rPr>
                <w:b/>
              </w:rPr>
              <w:t>Range of Values</w:t>
            </w:r>
          </w:p>
        </w:tc>
        <w:tc>
          <w:tcPr>
            <w:tcW w:w="2113" w:type="dxa"/>
            <w:vAlign w:val="bottom"/>
          </w:tcPr>
          <w:p w:rsidR="00671CE4" w:rsidRPr="0047335C" w:rsidRDefault="00671CE4" w:rsidP="008D423B">
            <w:pPr>
              <w:keepNext/>
              <w:keepLines/>
              <w:spacing w:after="0"/>
              <w:jc w:val="center"/>
              <w:rPr>
                <w:b/>
              </w:rPr>
            </w:pPr>
            <w:r w:rsidRPr="0047335C">
              <w:rPr>
                <w:b/>
              </w:rPr>
              <w:t>Default</w:t>
            </w:r>
          </w:p>
        </w:tc>
        <w:tc>
          <w:tcPr>
            <w:tcW w:w="1637" w:type="dxa"/>
            <w:vAlign w:val="bottom"/>
          </w:tcPr>
          <w:p w:rsidR="00671CE4" w:rsidRPr="0047335C" w:rsidRDefault="00671CE4" w:rsidP="008D423B">
            <w:pPr>
              <w:keepNext/>
              <w:keepLines/>
              <w:spacing w:after="0"/>
              <w:jc w:val="center"/>
              <w:rPr>
                <w:b/>
              </w:rPr>
            </w:pPr>
            <w:r w:rsidRPr="0047335C">
              <w:rPr>
                <w:b/>
              </w:rPr>
              <w:t>Reference</w:t>
            </w:r>
          </w:p>
        </w:tc>
      </w:tr>
      <w:tr w:rsidR="00671CE4" w:rsidRPr="00C333C3" w:rsidTr="008D423B">
        <w:trPr>
          <w:jc w:val="center"/>
        </w:trPr>
        <w:tc>
          <w:tcPr>
            <w:tcW w:w="2396" w:type="dxa"/>
          </w:tcPr>
          <w:p w:rsidR="00671CE4" w:rsidRPr="00C333C3" w:rsidRDefault="00484CD4" w:rsidP="008D423B">
            <w:pPr>
              <w:keepNext/>
              <w:keepLines/>
              <w:spacing w:after="0"/>
            </w:pPr>
            <w:r w:rsidRPr="00C333C3">
              <w:rPr>
                <w:i/>
              </w:rPr>
              <w:t>r</w:t>
            </w:r>
          </w:p>
        </w:tc>
        <w:tc>
          <w:tcPr>
            <w:tcW w:w="3316" w:type="dxa"/>
          </w:tcPr>
          <w:p w:rsidR="00C333C3" w:rsidRPr="00C333C3" w:rsidRDefault="00C333C3" w:rsidP="00C333C3">
            <w:pPr>
              <w:keepNext/>
              <w:keepLines/>
              <w:spacing w:after="0"/>
              <w:rPr>
                <w:i/>
              </w:rPr>
            </w:pPr>
            <w:r w:rsidRPr="00C333C3">
              <w:rPr>
                <w:i/>
              </w:rPr>
              <w:t>x-only</w:t>
            </w:r>
          </w:p>
          <w:p w:rsidR="00C333C3" w:rsidRPr="00C333C3" w:rsidRDefault="00C333C3" w:rsidP="00C333C3">
            <w:pPr>
              <w:keepNext/>
              <w:keepLines/>
              <w:spacing w:after="0"/>
              <w:rPr>
                <w:i/>
              </w:rPr>
            </w:pPr>
            <w:r w:rsidRPr="00C333C3">
              <w:rPr>
                <w:i/>
              </w:rPr>
              <w:t>fill</w:t>
            </w:r>
          </w:p>
          <w:p w:rsidR="00C333C3" w:rsidRPr="00C333C3" w:rsidRDefault="00C333C3" w:rsidP="00C333C3">
            <w:pPr>
              <w:keepNext/>
              <w:keepLines/>
              <w:spacing w:after="0"/>
              <w:rPr>
                <w:i/>
              </w:rPr>
            </w:pPr>
            <w:r w:rsidRPr="00C333C3">
              <w:rPr>
                <w:i/>
              </w:rPr>
              <w:t xml:space="preserve">compressed-y-0  </w:t>
            </w:r>
          </w:p>
          <w:p w:rsidR="00C333C3" w:rsidRPr="00C333C3" w:rsidRDefault="00C333C3" w:rsidP="00C333C3">
            <w:pPr>
              <w:keepNext/>
              <w:keepLines/>
              <w:spacing w:after="0"/>
              <w:rPr>
                <w:i/>
              </w:rPr>
            </w:pPr>
            <w:r w:rsidRPr="00C333C3">
              <w:rPr>
                <w:i/>
              </w:rPr>
              <w:t>compressed-y-1</w:t>
            </w:r>
          </w:p>
          <w:p w:rsidR="008707E9" w:rsidRPr="00C333C3" w:rsidRDefault="00C333C3" w:rsidP="00C333C3">
            <w:pPr>
              <w:keepNext/>
              <w:keepLines/>
              <w:spacing w:after="0"/>
            </w:pPr>
            <w:r w:rsidRPr="00C333C3">
              <w:rPr>
                <w:i/>
              </w:rPr>
              <w:t>uncompressed</w:t>
            </w:r>
          </w:p>
        </w:tc>
        <w:tc>
          <w:tcPr>
            <w:tcW w:w="2113" w:type="dxa"/>
          </w:tcPr>
          <w:p w:rsidR="00240EF6" w:rsidRPr="00C333C3" w:rsidRDefault="00671CE4" w:rsidP="00671CE4">
            <w:pPr>
              <w:keepNext/>
              <w:keepLines/>
              <w:spacing w:after="0"/>
              <w:rPr>
                <w:i/>
              </w:rPr>
            </w:pPr>
            <w:r w:rsidRPr="00C333C3">
              <w:rPr>
                <w:i/>
              </w:rPr>
              <w:t xml:space="preserve">compressed-y-0  </w:t>
            </w:r>
          </w:p>
          <w:p w:rsidR="00F912A6" w:rsidRPr="00C333C3" w:rsidRDefault="006644DC" w:rsidP="00671CE4">
            <w:pPr>
              <w:keepNext/>
              <w:keepLines/>
              <w:spacing w:after="0"/>
              <w:rPr>
                <w:i/>
              </w:rPr>
            </w:pPr>
            <w:r w:rsidRPr="00C333C3">
              <w:rPr>
                <w:i/>
              </w:rPr>
              <w:t xml:space="preserve">or </w:t>
            </w:r>
          </w:p>
          <w:p w:rsidR="006644DC" w:rsidRPr="00C333C3" w:rsidRDefault="006644DC" w:rsidP="00671CE4">
            <w:pPr>
              <w:keepNext/>
              <w:keepLines/>
              <w:spacing w:after="0"/>
              <w:rPr>
                <w:i/>
              </w:rPr>
            </w:pPr>
            <w:r w:rsidRPr="00C333C3">
              <w:rPr>
                <w:i/>
              </w:rPr>
              <w:t>compressed-y-1</w:t>
            </w:r>
          </w:p>
        </w:tc>
        <w:tc>
          <w:tcPr>
            <w:tcW w:w="1637" w:type="dxa"/>
          </w:tcPr>
          <w:p w:rsidR="00671CE4" w:rsidRPr="00C333C3" w:rsidRDefault="00671CE4" w:rsidP="008D423B">
            <w:pPr>
              <w:keepNext/>
              <w:keepLines/>
              <w:spacing w:after="0"/>
            </w:pPr>
            <w:r w:rsidRPr="00C333C3">
              <w:t>[8]</w:t>
            </w:r>
          </w:p>
          <w:p w:rsidR="00820D0D" w:rsidRPr="00C333C3" w:rsidRDefault="00820D0D" w:rsidP="008D423B">
            <w:pPr>
              <w:keepNext/>
              <w:keepLines/>
              <w:spacing w:after="0"/>
            </w:pPr>
            <w:r w:rsidRPr="00C333C3">
              <w:t>Section “D.5.2.3”</w:t>
            </w:r>
          </w:p>
        </w:tc>
      </w:tr>
    </w:tbl>
    <w:p w:rsidR="00094AD4" w:rsidRDefault="00094AD4" w:rsidP="00094AD4">
      <w:pPr>
        <w:pStyle w:val="Heading4"/>
      </w:pPr>
      <w:r>
        <w:t>Other Default values</w:t>
      </w:r>
      <w:r w:rsidRPr="00094AD4">
        <w:t>:</w:t>
      </w:r>
    </w:p>
    <w:p w:rsidR="00094AD4" w:rsidRPr="00671CE4" w:rsidRDefault="00094AD4" w:rsidP="00094AD4">
      <w:r>
        <w:t>Select the default value for the parameter names listed on Table 4-10</w:t>
      </w:r>
      <w:r w:rsidRPr="00671CE4">
        <w:t>.</w:t>
      </w:r>
      <w:r w:rsidR="00820D0D">
        <w:t xml:space="preserve"> The values for the parameter names listed on table 4-10 were obtained from </w:t>
      </w:r>
    </w:p>
    <w:p w:rsidR="00094AD4" w:rsidRDefault="00C333C3" w:rsidP="00094AD4">
      <w:pPr>
        <w:pStyle w:val="Caption"/>
      </w:pPr>
      <w:r>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7</w:t>
      </w:r>
      <w:r>
        <w:fldChar w:fldCharType="end"/>
      </w:r>
      <w:r>
        <w:t>:</w:t>
      </w:r>
      <w:r w:rsidR="00094AD4" w:rsidRPr="00666B3F">
        <w:rPr>
          <w:i/>
        </w:rPr>
        <w:t xml:space="preserve"> </w:t>
      </w:r>
      <w:r w:rsidR="00094AD4">
        <w:rPr>
          <w:i/>
        </w:rPr>
        <w:t>default values</w:t>
      </w:r>
    </w:p>
    <w:tbl>
      <w:tblPr>
        <w:tblW w:w="8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2819"/>
        <w:gridCol w:w="2880"/>
      </w:tblGrid>
      <w:tr w:rsidR="00DF365B" w:rsidRPr="0047335C" w:rsidTr="007122A6">
        <w:trPr>
          <w:tblHeader/>
          <w:jc w:val="center"/>
        </w:trPr>
        <w:tc>
          <w:tcPr>
            <w:tcW w:w="2396" w:type="dxa"/>
          </w:tcPr>
          <w:p w:rsidR="00DF365B" w:rsidRPr="0047335C" w:rsidRDefault="00DF365B" w:rsidP="0011617B">
            <w:pPr>
              <w:keepNext/>
              <w:keepLines/>
              <w:spacing w:after="0"/>
              <w:jc w:val="center"/>
              <w:rPr>
                <w:b/>
              </w:rPr>
            </w:pPr>
            <w:r w:rsidRPr="0047335C">
              <w:rPr>
                <w:b/>
              </w:rPr>
              <w:t>Parameter Name</w:t>
            </w:r>
          </w:p>
        </w:tc>
        <w:tc>
          <w:tcPr>
            <w:tcW w:w="2819" w:type="dxa"/>
            <w:vAlign w:val="bottom"/>
          </w:tcPr>
          <w:p w:rsidR="00DF365B" w:rsidRPr="0047335C" w:rsidRDefault="00DF365B" w:rsidP="0011617B">
            <w:pPr>
              <w:keepNext/>
              <w:keepLines/>
              <w:spacing w:after="0"/>
              <w:jc w:val="center"/>
              <w:rPr>
                <w:b/>
              </w:rPr>
            </w:pPr>
            <w:r>
              <w:rPr>
                <w:b/>
              </w:rPr>
              <w:t>Value</w:t>
            </w:r>
          </w:p>
        </w:tc>
        <w:tc>
          <w:tcPr>
            <w:tcW w:w="2880" w:type="dxa"/>
            <w:vAlign w:val="bottom"/>
          </w:tcPr>
          <w:p w:rsidR="00DF365B" w:rsidRPr="0047335C" w:rsidRDefault="00DF365B" w:rsidP="0011617B">
            <w:pPr>
              <w:keepNext/>
              <w:keepLines/>
              <w:spacing w:after="0"/>
              <w:jc w:val="center"/>
              <w:rPr>
                <w:b/>
              </w:rPr>
            </w:pPr>
            <w:r w:rsidRPr="00DF365B">
              <w:rPr>
                <w:b/>
              </w:rPr>
              <w:t>Reference</w:t>
            </w:r>
          </w:p>
        </w:tc>
      </w:tr>
      <w:tr w:rsidR="00DF365B" w:rsidRPr="00C333C3" w:rsidTr="00C333C3">
        <w:trPr>
          <w:tblHeader/>
          <w:jc w:val="center"/>
        </w:trPr>
        <w:tc>
          <w:tcPr>
            <w:tcW w:w="2396" w:type="dxa"/>
          </w:tcPr>
          <w:p w:rsidR="00DF365B" w:rsidRPr="00C333C3" w:rsidRDefault="009E1768" w:rsidP="009E1768">
            <w:pPr>
              <w:keepNext/>
              <w:keepLines/>
              <w:spacing w:after="0"/>
              <w:rPr>
                <w:i/>
              </w:rPr>
            </w:pPr>
            <w:proofErr w:type="spellStart"/>
            <w:r w:rsidRPr="00C333C3">
              <w:rPr>
                <w:rFonts w:eastAsia="Calibri"/>
                <w:i/>
                <w:lang w:val="en-US"/>
              </w:rPr>
              <w:t>vMaxCertDigestInterval</w:t>
            </w:r>
            <w:proofErr w:type="spellEnd"/>
          </w:p>
        </w:tc>
        <w:tc>
          <w:tcPr>
            <w:tcW w:w="2819" w:type="dxa"/>
          </w:tcPr>
          <w:p w:rsidR="00DF365B" w:rsidRPr="00C333C3" w:rsidRDefault="009E1768" w:rsidP="00C333C3">
            <w:pPr>
              <w:keepNext/>
              <w:keepLines/>
              <w:spacing w:after="0"/>
              <w:jc w:val="center"/>
            </w:pPr>
            <w:r w:rsidRPr="00C333C3">
              <w:t xml:space="preserve">450 </w:t>
            </w:r>
            <w:r w:rsidR="00DE1E5A" w:rsidRPr="00C333C3">
              <w:t>milliseconds</w:t>
            </w:r>
          </w:p>
        </w:tc>
        <w:tc>
          <w:tcPr>
            <w:tcW w:w="2880" w:type="dxa"/>
            <w:vAlign w:val="bottom"/>
          </w:tcPr>
          <w:p w:rsidR="00DF365B" w:rsidRPr="00C333C3" w:rsidRDefault="009E1768" w:rsidP="00EC01E7">
            <w:pPr>
              <w:keepNext/>
              <w:keepLines/>
              <w:spacing w:after="0"/>
            </w:pPr>
            <w:r w:rsidRPr="00C333C3">
              <w:t>[1]</w:t>
            </w:r>
          </w:p>
          <w:p w:rsidR="00EC01E7" w:rsidRPr="00C333C3" w:rsidRDefault="007122A6" w:rsidP="00EC01E7">
            <w:pPr>
              <w:keepNext/>
              <w:keepLines/>
              <w:spacing w:after="0"/>
            </w:pPr>
            <w:r w:rsidRPr="00C333C3">
              <w:t xml:space="preserve">Section “7” </w:t>
            </w:r>
            <w:r w:rsidR="00EC01E7" w:rsidRPr="00C333C3">
              <w:t>Table 21</w:t>
            </w:r>
          </w:p>
        </w:tc>
      </w:tr>
      <w:tr w:rsidR="00DF365B" w:rsidRPr="00C333C3" w:rsidTr="00C333C3">
        <w:trPr>
          <w:tblHeader/>
          <w:jc w:val="center"/>
        </w:trPr>
        <w:tc>
          <w:tcPr>
            <w:tcW w:w="2396" w:type="dxa"/>
          </w:tcPr>
          <w:p w:rsidR="00DF365B" w:rsidRPr="00C333C3" w:rsidRDefault="00DF365B" w:rsidP="009E1768">
            <w:pPr>
              <w:keepNext/>
              <w:keepLines/>
              <w:spacing w:after="0"/>
            </w:pPr>
            <w:r w:rsidRPr="00C333C3">
              <w:rPr>
                <w:rFonts w:eastAsia="Calibri"/>
                <w:i/>
                <w:lang w:val="en-US"/>
              </w:rPr>
              <w:t>+/-</w:t>
            </w:r>
            <w:proofErr w:type="spellStart"/>
            <w:r w:rsidRPr="00C333C3">
              <w:rPr>
                <w:rFonts w:eastAsia="Calibri"/>
                <w:i/>
                <w:lang w:val="en-US"/>
              </w:rPr>
              <w:t>DE_DSecond</w:t>
            </w:r>
            <w:proofErr w:type="spellEnd"/>
            <w:r w:rsidRPr="00C333C3">
              <w:rPr>
                <w:rFonts w:eastAsia="Calibri"/>
                <w:i/>
                <w:lang w:val="en-US"/>
              </w:rPr>
              <w:t>/2</w:t>
            </w:r>
          </w:p>
        </w:tc>
        <w:tc>
          <w:tcPr>
            <w:tcW w:w="2819" w:type="dxa"/>
          </w:tcPr>
          <w:p w:rsidR="00DF365B" w:rsidRPr="00C333C3" w:rsidRDefault="009E1768" w:rsidP="00C333C3">
            <w:pPr>
              <w:keepNext/>
              <w:keepLines/>
              <w:spacing w:after="0"/>
              <w:jc w:val="center"/>
            </w:pPr>
            <w:r w:rsidRPr="00C333C3">
              <w:t>30 Seconds</w:t>
            </w:r>
          </w:p>
        </w:tc>
        <w:tc>
          <w:tcPr>
            <w:tcW w:w="2880" w:type="dxa"/>
            <w:vAlign w:val="bottom"/>
          </w:tcPr>
          <w:p w:rsidR="00DF365B" w:rsidRPr="00C333C3" w:rsidRDefault="009E1768" w:rsidP="00820D0D">
            <w:pPr>
              <w:keepNext/>
              <w:keepLines/>
              <w:spacing w:after="0"/>
            </w:pPr>
            <w:r w:rsidRPr="00C333C3">
              <w:t>[1]</w:t>
            </w:r>
          </w:p>
          <w:p w:rsidR="00820D0D" w:rsidRPr="00C333C3" w:rsidRDefault="007122A6" w:rsidP="00820D0D">
            <w:pPr>
              <w:keepNext/>
              <w:keepLines/>
              <w:spacing w:after="0"/>
            </w:pPr>
            <w:r w:rsidRPr="00C333C3">
              <w:t xml:space="preserve">Section “6.1.2.2.3” </w:t>
            </w:r>
            <w:r w:rsidR="00820D0D" w:rsidRPr="00C333C3">
              <w:t>Table 11</w:t>
            </w:r>
          </w:p>
        </w:tc>
      </w:tr>
      <w:tr w:rsidR="00DF365B" w:rsidRPr="00C333C3" w:rsidTr="00C333C3">
        <w:trPr>
          <w:tblHeader/>
          <w:jc w:val="center"/>
        </w:trPr>
        <w:tc>
          <w:tcPr>
            <w:tcW w:w="2396" w:type="dxa"/>
          </w:tcPr>
          <w:p w:rsidR="00DF365B" w:rsidRPr="00C333C3" w:rsidRDefault="00DF365B" w:rsidP="009E1768">
            <w:pPr>
              <w:keepNext/>
              <w:keepLines/>
              <w:spacing w:after="0"/>
              <w:rPr>
                <w:rFonts w:eastAsia="Calibri"/>
                <w:i/>
                <w:lang w:val="en-US"/>
              </w:rPr>
            </w:pPr>
            <w:proofErr w:type="spellStart"/>
            <w:r w:rsidRPr="00C333C3">
              <w:rPr>
                <w:rFonts w:eastAsia="Calibri"/>
                <w:i/>
                <w:lang w:val="en-US"/>
              </w:rPr>
              <w:t>vCertChangeInterval</w:t>
            </w:r>
            <w:proofErr w:type="spellEnd"/>
          </w:p>
        </w:tc>
        <w:tc>
          <w:tcPr>
            <w:tcW w:w="2819" w:type="dxa"/>
          </w:tcPr>
          <w:p w:rsidR="00DF365B" w:rsidRPr="00C333C3" w:rsidRDefault="009E1768" w:rsidP="00C333C3">
            <w:pPr>
              <w:keepNext/>
              <w:keepLines/>
              <w:spacing w:after="0"/>
              <w:jc w:val="center"/>
            </w:pPr>
            <w:r w:rsidRPr="00C333C3">
              <w:t>5 minutes</w:t>
            </w:r>
          </w:p>
        </w:tc>
        <w:tc>
          <w:tcPr>
            <w:tcW w:w="2880" w:type="dxa"/>
            <w:vAlign w:val="bottom"/>
          </w:tcPr>
          <w:p w:rsidR="00DF365B" w:rsidRPr="00C333C3" w:rsidRDefault="009E1768" w:rsidP="00EC01E7">
            <w:pPr>
              <w:keepNext/>
              <w:keepLines/>
              <w:spacing w:after="0"/>
            </w:pPr>
            <w:r w:rsidRPr="00C333C3">
              <w:t>[1]</w:t>
            </w:r>
          </w:p>
          <w:p w:rsidR="00EC01E7" w:rsidRPr="00C333C3" w:rsidRDefault="007122A6" w:rsidP="00EC01E7">
            <w:pPr>
              <w:keepNext/>
              <w:keepLines/>
              <w:spacing w:after="0"/>
            </w:pPr>
            <w:r w:rsidRPr="00C333C3">
              <w:t xml:space="preserve">Section “7” </w:t>
            </w:r>
            <w:r w:rsidR="00EC01E7" w:rsidRPr="00C333C3">
              <w:t>Table 21</w:t>
            </w:r>
          </w:p>
        </w:tc>
      </w:tr>
    </w:tbl>
    <w:p w:rsidR="00094AD4" w:rsidRDefault="00094AD4" w:rsidP="00094AD4">
      <w:pPr>
        <w:pStyle w:val="Heading3"/>
        <w:numPr>
          <w:ilvl w:val="0"/>
          <w:numId w:val="0"/>
        </w:numPr>
        <w:ind w:left="720" w:hanging="720"/>
        <w:textAlignment w:val="auto"/>
      </w:pPr>
    </w:p>
    <w:p w:rsidR="00690EB1" w:rsidRDefault="004B0049" w:rsidP="00201489">
      <w:pPr>
        <w:pStyle w:val="Heading3"/>
        <w:numPr>
          <w:ilvl w:val="2"/>
          <w:numId w:val="15"/>
        </w:numPr>
        <w:textAlignment w:val="auto"/>
      </w:pPr>
      <w:bookmarkStart w:id="45" w:name="_Toc459988689"/>
      <w:r w:rsidRPr="004B0049">
        <w:t>SPDU</w:t>
      </w:r>
      <w:r w:rsidRPr="004B0049">
        <w:rPr>
          <w:vertAlign w:val="subscript"/>
        </w:rPr>
        <w:t>WSA</w:t>
      </w:r>
      <w:r w:rsidR="008375CC">
        <w:t xml:space="preserve"> </w:t>
      </w:r>
      <w:r w:rsidR="00690EB1">
        <w:t>Global Test Parameters</w:t>
      </w:r>
      <w:bookmarkEnd w:id="45"/>
    </w:p>
    <w:p w:rsidR="000C1648" w:rsidRDefault="000C1648" w:rsidP="000C1648">
      <w:r>
        <w:t>Below are</w:t>
      </w:r>
      <w:r w:rsidR="0036730F">
        <w:t xml:space="preserve"> listed global test parameters and </w:t>
      </w:r>
      <w:r>
        <w:t>conditions</w:t>
      </w:r>
      <w:r w:rsidR="006D2995">
        <w:t xml:space="preserve"> that are applicable to all </w:t>
      </w:r>
      <w:r w:rsidR="004B0049" w:rsidRPr="004B0049">
        <w:t>SPDU</w:t>
      </w:r>
      <w:r w:rsidR="004B0049" w:rsidRPr="004B0049">
        <w:rPr>
          <w:vertAlign w:val="subscript"/>
        </w:rPr>
        <w:t>WSA</w:t>
      </w:r>
      <w:r w:rsidR="006D2995">
        <w:t xml:space="preserve"> </w:t>
      </w:r>
      <w:r>
        <w:t>test cases in this specification</w:t>
      </w:r>
      <w:r w:rsidR="00065429">
        <w:rPr>
          <w:rStyle w:val="FootnoteReference"/>
        </w:rPr>
        <w:footnoteReference w:id="2"/>
      </w:r>
      <w:r>
        <w:t>.</w:t>
      </w:r>
    </w:p>
    <w:p w:rsidR="007D2EC1" w:rsidRPr="002C732C" w:rsidRDefault="00061710" w:rsidP="007D2EC1">
      <w:pPr>
        <w:pStyle w:val="Heading4"/>
        <w:ind w:left="900"/>
        <w:rPr>
          <w:b w:val="0"/>
          <w:i w:val="0"/>
        </w:rPr>
      </w:pPr>
      <w:r>
        <w:t>i</w:t>
      </w:r>
      <w:r w:rsidR="007D2EC1">
        <w:t>d</w:t>
      </w:r>
      <w:r w:rsidR="007671C9">
        <w:t xml:space="preserve"> </w:t>
      </w:r>
      <w:r w:rsidR="007671C9" w:rsidRPr="002C732C">
        <w:rPr>
          <w:b w:val="0"/>
          <w:i w:val="0"/>
        </w:rPr>
        <w:t>default value:</w:t>
      </w:r>
    </w:p>
    <w:p w:rsidR="007D2EC1" w:rsidRDefault="007D2EC1" w:rsidP="007D2EC1">
      <w:r>
        <w:t xml:space="preserve">Select the default value for </w:t>
      </w:r>
      <w:r w:rsidR="00061710">
        <w:rPr>
          <w:b/>
          <w:i/>
        </w:rPr>
        <w:t>i</w:t>
      </w:r>
      <w:r w:rsidRPr="005E540B">
        <w:rPr>
          <w:b/>
          <w:i/>
        </w:rPr>
        <w:t>d</w:t>
      </w:r>
      <w:r>
        <w:rPr>
          <w:i/>
        </w:rPr>
        <w:t xml:space="preserve"> </w:t>
      </w:r>
      <w:proofErr w:type="gramStart"/>
      <w:r>
        <w:t>according to</w:t>
      </w:r>
      <w:proofErr w:type="gramEnd"/>
      <w:r>
        <w:t xml:space="preserve"> the following table</w:t>
      </w:r>
    </w:p>
    <w:p w:rsidR="007D2EC1" w:rsidRDefault="00C333C3" w:rsidP="0016525A">
      <w:pPr>
        <w:pStyle w:val="Caption"/>
      </w:pPr>
      <w:r>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8</w:t>
      </w:r>
      <w:r>
        <w:fldChar w:fldCharType="end"/>
      </w:r>
      <w:r>
        <w:t>:</w:t>
      </w:r>
      <w:r w:rsidR="007D2EC1">
        <w:t xml:space="preserve"> </w:t>
      </w:r>
      <w:r w:rsidR="00061710" w:rsidRPr="00061710">
        <w:rPr>
          <w:i/>
        </w:rPr>
        <w:t>i</w:t>
      </w:r>
      <w:r w:rsidR="007D2EC1" w:rsidRPr="00061710">
        <w:rPr>
          <w:i/>
        </w:rPr>
        <w:t>d</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7D2EC1" w:rsidRPr="0047335C" w:rsidTr="00887916">
        <w:trPr>
          <w:tblHeader/>
          <w:jc w:val="center"/>
        </w:trPr>
        <w:tc>
          <w:tcPr>
            <w:tcW w:w="2396" w:type="dxa"/>
          </w:tcPr>
          <w:p w:rsidR="007D2EC1" w:rsidRPr="0047335C" w:rsidRDefault="007D2EC1" w:rsidP="00887916">
            <w:pPr>
              <w:keepNext/>
              <w:keepLines/>
              <w:spacing w:after="0"/>
              <w:jc w:val="center"/>
              <w:rPr>
                <w:b/>
              </w:rPr>
            </w:pPr>
            <w:r w:rsidRPr="0047335C">
              <w:rPr>
                <w:b/>
              </w:rPr>
              <w:t>Parameter Name</w:t>
            </w:r>
          </w:p>
        </w:tc>
        <w:tc>
          <w:tcPr>
            <w:tcW w:w="3316" w:type="dxa"/>
            <w:vAlign w:val="bottom"/>
          </w:tcPr>
          <w:p w:rsidR="007D2EC1" w:rsidRPr="0047335C" w:rsidRDefault="007D2EC1" w:rsidP="00887916">
            <w:pPr>
              <w:keepNext/>
              <w:keepLines/>
              <w:spacing w:after="0"/>
              <w:jc w:val="center"/>
              <w:rPr>
                <w:b/>
              </w:rPr>
            </w:pPr>
            <w:r w:rsidRPr="0047335C">
              <w:rPr>
                <w:b/>
              </w:rPr>
              <w:t>Range of Values</w:t>
            </w:r>
          </w:p>
        </w:tc>
        <w:tc>
          <w:tcPr>
            <w:tcW w:w="2113" w:type="dxa"/>
            <w:vAlign w:val="bottom"/>
          </w:tcPr>
          <w:p w:rsidR="007D2EC1" w:rsidRPr="0047335C" w:rsidRDefault="007D2EC1" w:rsidP="00887916">
            <w:pPr>
              <w:keepNext/>
              <w:keepLines/>
              <w:spacing w:after="0"/>
              <w:jc w:val="center"/>
              <w:rPr>
                <w:b/>
              </w:rPr>
            </w:pPr>
            <w:r w:rsidRPr="0047335C">
              <w:rPr>
                <w:b/>
              </w:rPr>
              <w:t>Default</w:t>
            </w:r>
          </w:p>
        </w:tc>
        <w:tc>
          <w:tcPr>
            <w:tcW w:w="1637" w:type="dxa"/>
            <w:vAlign w:val="bottom"/>
          </w:tcPr>
          <w:p w:rsidR="007D2EC1" w:rsidRPr="0047335C" w:rsidRDefault="007D2EC1" w:rsidP="00887916">
            <w:pPr>
              <w:keepNext/>
              <w:keepLines/>
              <w:spacing w:after="0"/>
              <w:jc w:val="center"/>
              <w:rPr>
                <w:b/>
              </w:rPr>
            </w:pPr>
            <w:r w:rsidRPr="0047335C">
              <w:rPr>
                <w:b/>
              </w:rPr>
              <w:t>Reference</w:t>
            </w:r>
          </w:p>
        </w:tc>
      </w:tr>
      <w:tr w:rsidR="00C333C3" w:rsidRPr="00FF4529" w:rsidTr="00414775">
        <w:trPr>
          <w:trHeight w:val="716"/>
          <w:jc w:val="center"/>
        </w:trPr>
        <w:tc>
          <w:tcPr>
            <w:tcW w:w="2396" w:type="dxa"/>
          </w:tcPr>
          <w:p w:rsidR="00C333C3" w:rsidRPr="00C333C3" w:rsidRDefault="00C333C3" w:rsidP="00887916">
            <w:pPr>
              <w:keepNext/>
              <w:keepLines/>
              <w:spacing w:after="0"/>
              <w:rPr>
                <w:i/>
                <w:sz w:val="24"/>
                <w:szCs w:val="24"/>
              </w:rPr>
            </w:pPr>
            <w:r w:rsidRPr="00C333C3">
              <w:rPr>
                <w:i/>
              </w:rPr>
              <w:t>id</w:t>
            </w:r>
          </w:p>
        </w:tc>
        <w:tc>
          <w:tcPr>
            <w:tcW w:w="3316" w:type="dxa"/>
          </w:tcPr>
          <w:p w:rsidR="00C333C3" w:rsidRPr="00C333C3" w:rsidRDefault="00C333C3" w:rsidP="00887916">
            <w:pPr>
              <w:keepNext/>
              <w:keepLines/>
              <w:spacing w:after="0"/>
              <w:rPr>
                <w:i/>
              </w:rPr>
            </w:pPr>
            <w:r w:rsidRPr="00C333C3">
              <w:rPr>
                <w:i/>
              </w:rPr>
              <w:t>name</w:t>
            </w:r>
          </w:p>
          <w:p w:rsidR="00C333C3" w:rsidRPr="00C333C3" w:rsidRDefault="00C333C3" w:rsidP="00887916">
            <w:pPr>
              <w:keepNext/>
              <w:keepLines/>
              <w:spacing w:after="0"/>
              <w:rPr>
                <w:i/>
              </w:rPr>
            </w:pPr>
            <w:proofErr w:type="spellStart"/>
            <w:r w:rsidRPr="00C333C3">
              <w:rPr>
                <w:i/>
              </w:rPr>
              <w:t>binaryId</w:t>
            </w:r>
            <w:proofErr w:type="spellEnd"/>
          </w:p>
          <w:p w:rsidR="00C333C3" w:rsidRPr="00C333C3" w:rsidRDefault="00C333C3" w:rsidP="005340A2">
            <w:pPr>
              <w:keepNext/>
              <w:keepLines/>
              <w:spacing w:after="0"/>
              <w:rPr>
                <w:i/>
              </w:rPr>
            </w:pPr>
            <w:r w:rsidRPr="00C333C3">
              <w:rPr>
                <w:i/>
              </w:rPr>
              <w:t>none</w:t>
            </w:r>
          </w:p>
        </w:tc>
        <w:tc>
          <w:tcPr>
            <w:tcW w:w="2113" w:type="dxa"/>
          </w:tcPr>
          <w:p w:rsidR="00C333C3" w:rsidRPr="00C333C3" w:rsidRDefault="00C333C3" w:rsidP="00887916">
            <w:pPr>
              <w:keepNext/>
              <w:keepLines/>
              <w:spacing w:after="0"/>
              <w:rPr>
                <w:i/>
              </w:rPr>
            </w:pPr>
            <w:r w:rsidRPr="00C333C3">
              <w:rPr>
                <w:i/>
              </w:rPr>
              <w:t>none</w:t>
            </w:r>
          </w:p>
        </w:tc>
        <w:tc>
          <w:tcPr>
            <w:tcW w:w="1637" w:type="dxa"/>
          </w:tcPr>
          <w:p w:rsidR="00C333C3" w:rsidRDefault="00C333C3" w:rsidP="00887916">
            <w:pPr>
              <w:keepNext/>
              <w:keepLines/>
              <w:spacing w:after="0"/>
            </w:pPr>
            <w:r w:rsidRPr="002C2240">
              <w:t>[8]</w:t>
            </w:r>
          </w:p>
          <w:p w:rsidR="00C333C3" w:rsidRPr="002C2240" w:rsidRDefault="00C333C3" w:rsidP="00887916">
            <w:pPr>
              <w:keepNext/>
              <w:keepLines/>
              <w:spacing w:after="0"/>
            </w:pPr>
            <w:r>
              <w:t xml:space="preserve">Section </w:t>
            </w:r>
            <w:proofErr w:type="gramStart"/>
            <w:r>
              <w:t>“ 5.1.3</w:t>
            </w:r>
            <w:proofErr w:type="gramEnd"/>
            <w:r>
              <w:t>”</w:t>
            </w:r>
          </w:p>
        </w:tc>
      </w:tr>
    </w:tbl>
    <w:p w:rsidR="00BD7700" w:rsidRPr="002C732C" w:rsidRDefault="002C732C" w:rsidP="00BD7700">
      <w:pPr>
        <w:pStyle w:val="Heading4"/>
        <w:ind w:left="900"/>
        <w:rPr>
          <w:b w:val="0"/>
          <w:i w:val="0"/>
        </w:rPr>
      </w:pPr>
      <w:r w:rsidRPr="002C732C">
        <w:rPr>
          <w:b w:val="0"/>
          <w:i w:val="0"/>
        </w:rPr>
        <w:t>Value for</w:t>
      </w:r>
      <w:r>
        <w:t xml:space="preserve"> </w:t>
      </w:r>
      <w:proofErr w:type="spellStart"/>
      <w:r w:rsidR="00061710">
        <w:t>cracaId</w:t>
      </w:r>
      <w:proofErr w:type="spellEnd"/>
      <w:r w:rsidR="00061710">
        <w:t xml:space="preserve"> &amp; </w:t>
      </w:r>
      <w:proofErr w:type="spellStart"/>
      <w:r w:rsidR="00061710">
        <w:t>c</w:t>
      </w:r>
      <w:r w:rsidR="00BD7700">
        <w:t>rlSeries</w:t>
      </w:r>
      <w:proofErr w:type="spellEnd"/>
      <w:r w:rsidR="00BD7700">
        <w:t xml:space="preserve"> </w:t>
      </w:r>
      <w:r w:rsidR="00BD7700" w:rsidRPr="002C732C">
        <w:rPr>
          <w:b w:val="0"/>
          <w:i w:val="0"/>
        </w:rPr>
        <w:t>Parameters:</w:t>
      </w:r>
    </w:p>
    <w:p w:rsidR="00BD7700" w:rsidRDefault="00BD7700" w:rsidP="00BD7700">
      <w:r>
        <w:t xml:space="preserve">Select the default values for </w:t>
      </w:r>
      <w:proofErr w:type="spellStart"/>
      <w:r w:rsidR="00061710" w:rsidRPr="005F3363">
        <w:rPr>
          <w:b/>
          <w:i/>
        </w:rPr>
        <w:t>cracaId</w:t>
      </w:r>
      <w:proofErr w:type="spellEnd"/>
      <w:r w:rsidR="00061710">
        <w:rPr>
          <w:i/>
        </w:rPr>
        <w:t xml:space="preserve"> &amp;</w:t>
      </w:r>
      <w:r w:rsidR="00061710" w:rsidRPr="005F3363">
        <w:rPr>
          <w:b/>
          <w:i/>
        </w:rPr>
        <w:t xml:space="preserve"> </w:t>
      </w:r>
      <w:proofErr w:type="spellStart"/>
      <w:r w:rsidR="00061710" w:rsidRPr="005F3363">
        <w:rPr>
          <w:b/>
          <w:i/>
        </w:rPr>
        <w:t>c</w:t>
      </w:r>
      <w:r w:rsidRPr="005F3363">
        <w:rPr>
          <w:b/>
          <w:i/>
        </w:rPr>
        <w:t>rlSeries</w:t>
      </w:r>
      <w:proofErr w:type="spellEnd"/>
      <w:r>
        <w:t xml:space="preserve"> </w:t>
      </w:r>
      <w:proofErr w:type="gramStart"/>
      <w:r>
        <w:t>according to</w:t>
      </w:r>
      <w:proofErr w:type="gramEnd"/>
      <w:r>
        <w:t xml:space="preserve"> the following table.</w:t>
      </w:r>
    </w:p>
    <w:p w:rsidR="00FD2CA6" w:rsidRPr="00BD7700" w:rsidRDefault="00C333C3" w:rsidP="0016525A">
      <w:pPr>
        <w:pStyle w:val="Caption"/>
      </w:pPr>
      <w:r>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9</w:t>
      </w:r>
      <w:r>
        <w:fldChar w:fldCharType="end"/>
      </w:r>
      <w:r>
        <w:t>:</w:t>
      </w:r>
      <w:r w:rsidR="00237CCD">
        <w:t xml:space="preserve"> </w:t>
      </w:r>
      <w:proofErr w:type="spellStart"/>
      <w:r w:rsidR="00061710" w:rsidRPr="00061710">
        <w:rPr>
          <w:i/>
        </w:rPr>
        <w:t>c</w:t>
      </w:r>
      <w:r w:rsidR="00FD2CA6" w:rsidRPr="00061710">
        <w:rPr>
          <w:i/>
        </w:rPr>
        <w:t>r</w:t>
      </w:r>
      <w:r w:rsidR="00237CCD" w:rsidRPr="00061710">
        <w:rPr>
          <w:i/>
        </w:rPr>
        <w:t>a</w:t>
      </w:r>
      <w:r w:rsidR="00FD2CA6" w:rsidRPr="00061710">
        <w:rPr>
          <w:i/>
        </w:rPr>
        <w:t>caId</w:t>
      </w:r>
      <w:proofErr w:type="spellEnd"/>
      <w:r w:rsidR="00FD2CA6" w:rsidRPr="00666B3F">
        <w:rPr>
          <w:i/>
        </w:rPr>
        <w:t xml:space="preserve"> &amp; </w:t>
      </w:r>
      <w:proofErr w:type="spellStart"/>
      <w:r w:rsidR="00FD2CA6" w:rsidRPr="00061710">
        <w:rPr>
          <w:i/>
        </w:rPr>
        <w:t>CrlSeries</w:t>
      </w:r>
      <w:proofErr w:type="spellEnd"/>
      <w:r w:rsidR="00700926">
        <w:rPr>
          <w:i/>
        </w:rPr>
        <w:tab/>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BD7700" w:rsidRPr="0047335C" w:rsidTr="00887916">
        <w:trPr>
          <w:tblHeader/>
          <w:jc w:val="center"/>
        </w:trPr>
        <w:tc>
          <w:tcPr>
            <w:tcW w:w="2396" w:type="dxa"/>
          </w:tcPr>
          <w:p w:rsidR="00BD7700" w:rsidRPr="0047335C" w:rsidRDefault="00BD7700" w:rsidP="00887916">
            <w:pPr>
              <w:keepNext/>
              <w:keepLines/>
              <w:spacing w:after="0"/>
              <w:jc w:val="center"/>
              <w:rPr>
                <w:b/>
              </w:rPr>
            </w:pPr>
            <w:r w:rsidRPr="0047335C">
              <w:rPr>
                <w:b/>
              </w:rPr>
              <w:lastRenderedPageBreak/>
              <w:t>Parameter Name</w:t>
            </w:r>
          </w:p>
        </w:tc>
        <w:tc>
          <w:tcPr>
            <w:tcW w:w="3316" w:type="dxa"/>
            <w:vAlign w:val="bottom"/>
          </w:tcPr>
          <w:p w:rsidR="00BD7700" w:rsidRPr="0047335C" w:rsidRDefault="00BD7700" w:rsidP="00887916">
            <w:pPr>
              <w:keepNext/>
              <w:keepLines/>
              <w:spacing w:after="0"/>
              <w:jc w:val="center"/>
              <w:rPr>
                <w:b/>
              </w:rPr>
            </w:pPr>
            <w:r w:rsidRPr="0047335C">
              <w:rPr>
                <w:b/>
              </w:rPr>
              <w:t>Range of Values</w:t>
            </w:r>
          </w:p>
        </w:tc>
        <w:tc>
          <w:tcPr>
            <w:tcW w:w="2113" w:type="dxa"/>
            <w:vAlign w:val="bottom"/>
          </w:tcPr>
          <w:p w:rsidR="00BD7700" w:rsidRPr="0047335C" w:rsidRDefault="00BD7700" w:rsidP="00887916">
            <w:pPr>
              <w:keepNext/>
              <w:keepLines/>
              <w:spacing w:after="0"/>
              <w:jc w:val="center"/>
              <w:rPr>
                <w:b/>
              </w:rPr>
            </w:pPr>
            <w:r w:rsidRPr="0047335C">
              <w:rPr>
                <w:b/>
              </w:rPr>
              <w:t>Default</w:t>
            </w:r>
          </w:p>
        </w:tc>
        <w:tc>
          <w:tcPr>
            <w:tcW w:w="1637" w:type="dxa"/>
            <w:vAlign w:val="bottom"/>
          </w:tcPr>
          <w:p w:rsidR="00BD7700" w:rsidRPr="0047335C" w:rsidRDefault="00BD7700" w:rsidP="00887916">
            <w:pPr>
              <w:keepNext/>
              <w:keepLines/>
              <w:spacing w:after="0"/>
              <w:jc w:val="center"/>
              <w:rPr>
                <w:b/>
              </w:rPr>
            </w:pPr>
            <w:r w:rsidRPr="0047335C">
              <w:rPr>
                <w:b/>
              </w:rPr>
              <w:t>Reference</w:t>
            </w:r>
          </w:p>
        </w:tc>
      </w:tr>
      <w:tr w:rsidR="001E5EE5" w:rsidRPr="00FF4529" w:rsidTr="001E5EE5">
        <w:trPr>
          <w:trHeight w:val="204"/>
          <w:jc w:val="center"/>
        </w:trPr>
        <w:tc>
          <w:tcPr>
            <w:tcW w:w="2396" w:type="dxa"/>
          </w:tcPr>
          <w:p w:rsidR="001E5EE5" w:rsidRPr="00C333C3" w:rsidRDefault="00061710" w:rsidP="00887916">
            <w:pPr>
              <w:keepNext/>
              <w:keepLines/>
              <w:spacing w:after="0"/>
              <w:rPr>
                <w:i/>
                <w:sz w:val="24"/>
                <w:szCs w:val="24"/>
              </w:rPr>
            </w:pPr>
            <w:proofErr w:type="spellStart"/>
            <w:r w:rsidRPr="00C333C3">
              <w:rPr>
                <w:i/>
              </w:rPr>
              <w:t>c</w:t>
            </w:r>
            <w:r w:rsidR="001E5EE5" w:rsidRPr="00C333C3">
              <w:rPr>
                <w:i/>
              </w:rPr>
              <w:t>racaId</w:t>
            </w:r>
            <w:proofErr w:type="spellEnd"/>
          </w:p>
        </w:tc>
        <w:tc>
          <w:tcPr>
            <w:tcW w:w="3316" w:type="dxa"/>
          </w:tcPr>
          <w:p w:rsidR="001E5EE5" w:rsidRPr="00C333C3" w:rsidRDefault="001E5EE5" w:rsidP="00887916">
            <w:pPr>
              <w:keepNext/>
              <w:keepLines/>
              <w:spacing w:after="0"/>
              <w:rPr>
                <w:i/>
              </w:rPr>
            </w:pPr>
            <w:r w:rsidRPr="00C333C3">
              <w:rPr>
                <w:i/>
              </w:rPr>
              <w:t xml:space="preserve">Octet String </w:t>
            </w:r>
            <w:proofErr w:type="gramStart"/>
            <w:r w:rsidRPr="00C333C3">
              <w:rPr>
                <w:i/>
              </w:rPr>
              <w:t>size(</w:t>
            </w:r>
            <w:proofErr w:type="gramEnd"/>
            <w:r w:rsidRPr="00C333C3">
              <w:rPr>
                <w:i/>
              </w:rPr>
              <w:t>3)</w:t>
            </w:r>
          </w:p>
        </w:tc>
        <w:tc>
          <w:tcPr>
            <w:tcW w:w="2113" w:type="dxa"/>
          </w:tcPr>
          <w:p w:rsidR="001E5EE5" w:rsidRPr="00C333C3" w:rsidRDefault="001E5EE5" w:rsidP="00887916">
            <w:pPr>
              <w:keepNext/>
              <w:keepLines/>
              <w:spacing w:after="0"/>
              <w:rPr>
                <w:i/>
              </w:rPr>
            </w:pPr>
            <w:r w:rsidRPr="00C333C3">
              <w:rPr>
                <w:i/>
              </w:rPr>
              <w:t>0</w:t>
            </w:r>
          </w:p>
        </w:tc>
        <w:tc>
          <w:tcPr>
            <w:tcW w:w="1637" w:type="dxa"/>
            <w:vMerge w:val="restart"/>
          </w:tcPr>
          <w:p w:rsidR="001E5EE5" w:rsidRDefault="001E5EE5" w:rsidP="00887916">
            <w:pPr>
              <w:keepNext/>
              <w:keepLines/>
              <w:spacing w:after="0"/>
            </w:pPr>
            <w:r w:rsidRPr="002C2240">
              <w:t>[8]</w:t>
            </w:r>
          </w:p>
          <w:p w:rsidR="004F4DBE" w:rsidRPr="002C2240" w:rsidRDefault="004F4DBE" w:rsidP="00887916">
            <w:pPr>
              <w:keepNext/>
              <w:keepLines/>
              <w:spacing w:after="0"/>
            </w:pPr>
            <w:r>
              <w:t>Section “5.1.1.3“</w:t>
            </w:r>
          </w:p>
        </w:tc>
      </w:tr>
      <w:tr w:rsidR="001E5EE5" w:rsidRPr="00FF4529" w:rsidTr="00887916">
        <w:trPr>
          <w:trHeight w:val="252"/>
          <w:jc w:val="center"/>
        </w:trPr>
        <w:tc>
          <w:tcPr>
            <w:tcW w:w="2396" w:type="dxa"/>
          </w:tcPr>
          <w:p w:rsidR="001E5EE5" w:rsidRPr="00C333C3" w:rsidRDefault="00061710" w:rsidP="001E5EE5">
            <w:pPr>
              <w:keepNext/>
              <w:keepLines/>
              <w:spacing w:after="0"/>
              <w:rPr>
                <w:i/>
                <w:sz w:val="24"/>
                <w:szCs w:val="24"/>
              </w:rPr>
            </w:pPr>
            <w:proofErr w:type="spellStart"/>
            <w:r w:rsidRPr="00C333C3">
              <w:rPr>
                <w:i/>
              </w:rPr>
              <w:t>c</w:t>
            </w:r>
            <w:r w:rsidR="001E5EE5" w:rsidRPr="00C333C3">
              <w:rPr>
                <w:i/>
              </w:rPr>
              <w:t>rlSeries</w:t>
            </w:r>
            <w:proofErr w:type="spellEnd"/>
          </w:p>
        </w:tc>
        <w:tc>
          <w:tcPr>
            <w:tcW w:w="3316" w:type="dxa"/>
          </w:tcPr>
          <w:p w:rsidR="001E5EE5" w:rsidRPr="00C333C3" w:rsidRDefault="001E5EE5" w:rsidP="00887916">
            <w:pPr>
              <w:keepNext/>
              <w:keepLines/>
              <w:spacing w:after="0"/>
              <w:rPr>
                <w:i/>
              </w:rPr>
            </w:pPr>
            <w:r w:rsidRPr="00C333C3">
              <w:rPr>
                <w:i/>
              </w:rPr>
              <w:t>Integer (</w:t>
            </w:r>
            <w:proofErr w:type="gramStart"/>
            <w:r w:rsidRPr="00C333C3">
              <w:rPr>
                <w:i/>
              </w:rPr>
              <w:t>0 .</w:t>
            </w:r>
            <w:proofErr w:type="gramEnd"/>
            <w:r w:rsidRPr="00C333C3">
              <w:rPr>
                <w:i/>
              </w:rPr>
              <w:t xml:space="preserve"> . 65535)</w:t>
            </w:r>
          </w:p>
        </w:tc>
        <w:tc>
          <w:tcPr>
            <w:tcW w:w="2113" w:type="dxa"/>
          </w:tcPr>
          <w:p w:rsidR="001E5EE5" w:rsidRPr="00C333C3" w:rsidRDefault="001E5EE5" w:rsidP="00887916">
            <w:pPr>
              <w:keepNext/>
              <w:keepLines/>
              <w:spacing w:after="0"/>
              <w:rPr>
                <w:i/>
              </w:rPr>
            </w:pPr>
            <w:r w:rsidRPr="00C333C3">
              <w:rPr>
                <w:i/>
              </w:rPr>
              <w:t>0</w:t>
            </w:r>
          </w:p>
        </w:tc>
        <w:tc>
          <w:tcPr>
            <w:tcW w:w="1637" w:type="dxa"/>
            <w:vMerge/>
          </w:tcPr>
          <w:p w:rsidR="001E5EE5" w:rsidRPr="002C2240" w:rsidRDefault="001E5EE5" w:rsidP="00887916">
            <w:pPr>
              <w:keepNext/>
              <w:keepLines/>
              <w:spacing w:after="0"/>
            </w:pPr>
          </w:p>
        </w:tc>
      </w:tr>
    </w:tbl>
    <w:p w:rsidR="000F7C77" w:rsidRDefault="00061710" w:rsidP="00061710">
      <w:pPr>
        <w:pStyle w:val="Heading4"/>
        <w:ind w:left="900"/>
      </w:pPr>
      <w:r w:rsidRPr="00061710">
        <w:t xml:space="preserve">duration </w:t>
      </w:r>
      <w:r w:rsidRPr="00061710">
        <w:rPr>
          <w:b w:val="0"/>
          <w:i w:val="0"/>
        </w:rPr>
        <w:t xml:space="preserve">Life </w:t>
      </w:r>
      <w:r w:rsidR="00DE1E5A" w:rsidRPr="00061710">
        <w:rPr>
          <w:b w:val="0"/>
          <w:i w:val="0"/>
        </w:rPr>
        <w:t>Time</w:t>
      </w:r>
      <w:r w:rsidRPr="00061710">
        <w:rPr>
          <w:b w:val="0"/>
          <w:i w:val="0"/>
        </w:rPr>
        <w:t xml:space="preserve"> Unit</w:t>
      </w:r>
      <w:r w:rsidR="000F7C77">
        <w:t>:</w:t>
      </w:r>
      <w:r w:rsidR="000F7C77" w:rsidRPr="00942E9A">
        <w:t xml:space="preserve"> </w:t>
      </w:r>
    </w:p>
    <w:p w:rsidR="000F7C77" w:rsidRDefault="000F7C77" w:rsidP="000F7C77">
      <w:r>
        <w:t xml:space="preserve">Select the default value for </w:t>
      </w:r>
      <w:r w:rsidR="00061710" w:rsidRPr="00061710">
        <w:rPr>
          <w:b/>
          <w:i/>
        </w:rPr>
        <w:t>d</w:t>
      </w:r>
      <w:r w:rsidRPr="00061710">
        <w:rPr>
          <w:b/>
          <w:i/>
        </w:rPr>
        <w:t>uration</w:t>
      </w:r>
      <w:r>
        <w:t xml:space="preserve"> </w:t>
      </w:r>
      <w:proofErr w:type="gramStart"/>
      <w:r>
        <w:t>according to</w:t>
      </w:r>
      <w:proofErr w:type="gramEnd"/>
      <w:r>
        <w:t xml:space="preserve"> the following table.</w:t>
      </w:r>
    </w:p>
    <w:p w:rsidR="000F7C77" w:rsidRDefault="00C333C3" w:rsidP="0016525A">
      <w:pPr>
        <w:pStyle w:val="Caption"/>
      </w:pPr>
      <w:r>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10</w:t>
      </w:r>
      <w:r>
        <w:fldChar w:fldCharType="end"/>
      </w:r>
      <w:r>
        <w:t>:</w:t>
      </w:r>
      <w:r w:rsidR="000F7C77">
        <w:t xml:space="preserve"> </w:t>
      </w:r>
      <w:r w:rsidR="00061710" w:rsidRPr="00061710">
        <w:rPr>
          <w:i/>
        </w:rPr>
        <w:t>duration</w:t>
      </w:r>
      <w:r w:rsidR="000F7C77" w:rsidRPr="00666B3F">
        <w:rPr>
          <w:i/>
        </w:rPr>
        <w:t xml:space="preserve"> life time unit</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1E5EE5" w:rsidRPr="0047335C" w:rsidTr="007671C9">
        <w:trPr>
          <w:tblHeader/>
          <w:jc w:val="center"/>
        </w:trPr>
        <w:tc>
          <w:tcPr>
            <w:tcW w:w="2396" w:type="dxa"/>
          </w:tcPr>
          <w:p w:rsidR="001E5EE5" w:rsidRPr="001E5EE5" w:rsidRDefault="001E5EE5" w:rsidP="0047335C">
            <w:pPr>
              <w:keepNext/>
              <w:keepLines/>
              <w:spacing w:after="0"/>
              <w:jc w:val="center"/>
              <w:rPr>
                <w:b/>
              </w:rPr>
            </w:pPr>
            <w:r w:rsidRPr="0047335C">
              <w:rPr>
                <w:b/>
              </w:rPr>
              <w:t>Parameter Name</w:t>
            </w:r>
          </w:p>
        </w:tc>
        <w:tc>
          <w:tcPr>
            <w:tcW w:w="3316" w:type="dxa"/>
            <w:vAlign w:val="bottom"/>
          </w:tcPr>
          <w:p w:rsidR="001E5EE5" w:rsidRPr="001E5EE5" w:rsidRDefault="001E5EE5" w:rsidP="0047335C">
            <w:pPr>
              <w:keepNext/>
              <w:keepLines/>
              <w:spacing w:after="0"/>
              <w:jc w:val="center"/>
              <w:rPr>
                <w:b/>
              </w:rPr>
            </w:pPr>
            <w:r w:rsidRPr="0047335C">
              <w:rPr>
                <w:b/>
              </w:rPr>
              <w:t>Range of Values</w:t>
            </w:r>
          </w:p>
        </w:tc>
        <w:tc>
          <w:tcPr>
            <w:tcW w:w="2113" w:type="dxa"/>
            <w:vAlign w:val="bottom"/>
          </w:tcPr>
          <w:p w:rsidR="001E5EE5" w:rsidRPr="001E5EE5" w:rsidRDefault="001E5EE5" w:rsidP="0047335C">
            <w:pPr>
              <w:keepNext/>
              <w:keepLines/>
              <w:spacing w:after="0"/>
              <w:jc w:val="center"/>
              <w:rPr>
                <w:b/>
              </w:rPr>
            </w:pPr>
            <w:r w:rsidRPr="0047335C">
              <w:rPr>
                <w:b/>
              </w:rPr>
              <w:t>Default</w:t>
            </w:r>
          </w:p>
        </w:tc>
        <w:tc>
          <w:tcPr>
            <w:tcW w:w="1637" w:type="dxa"/>
            <w:vAlign w:val="bottom"/>
          </w:tcPr>
          <w:p w:rsidR="001E5EE5" w:rsidRPr="001E5EE5" w:rsidRDefault="001E5EE5" w:rsidP="0047335C">
            <w:pPr>
              <w:keepNext/>
              <w:keepLines/>
              <w:spacing w:after="0"/>
              <w:jc w:val="center"/>
              <w:rPr>
                <w:b/>
              </w:rPr>
            </w:pPr>
            <w:r w:rsidRPr="0047335C">
              <w:rPr>
                <w:b/>
              </w:rPr>
              <w:t>Reference</w:t>
            </w:r>
          </w:p>
        </w:tc>
      </w:tr>
      <w:tr w:rsidR="00C333C3" w:rsidRPr="002C2240" w:rsidTr="00B45BDE">
        <w:trPr>
          <w:trHeight w:val="1721"/>
          <w:jc w:val="center"/>
        </w:trPr>
        <w:tc>
          <w:tcPr>
            <w:tcW w:w="2396" w:type="dxa"/>
          </w:tcPr>
          <w:p w:rsidR="00C333C3" w:rsidRPr="00C333C3" w:rsidRDefault="00C333C3" w:rsidP="006032DB">
            <w:pPr>
              <w:keepNext/>
              <w:keepLines/>
              <w:spacing w:after="0"/>
              <w:rPr>
                <w:i/>
                <w:sz w:val="24"/>
                <w:szCs w:val="24"/>
              </w:rPr>
            </w:pPr>
            <w:r w:rsidRPr="00C333C3">
              <w:rPr>
                <w:i/>
              </w:rPr>
              <w:t>duration</w:t>
            </w:r>
          </w:p>
        </w:tc>
        <w:tc>
          <w:tcPr>
            <w:tcW w:w="3316" w:type="dxa"/>
          </w:tcPr>
          <w:p w:rsidR="00C333C3" w:rsidRPr="00C333C3" w:rsidRDefault="00C333C3" w:rsidP="001E5EE5">
            <w:pPr>
              <w:keepNext/>
              <w:keepLines/>
              <w:spacing w:after="0"/>
              <w:rPr>
                <w:i/>
              </w:rPr>
            </w:pPr>
            <w:r w:rsidRPr="00C333C3">
              <w:rPr>
                <w:i/>
              </w:rPr>
              <w:t>microseconds</w:t>
            </w:r>
          </w:p>
          <w:p w:rsidR="00C333C3" w:rsidRPr="00C333C3" w:rsidRDefault="00C333C3" w:rsidP="001E5EE5">
            <w:pPr>
              <w:keepNext/>
              <w:keepLines/>
              <w:spacing w:after="0"/>
              <w:rPr>
                <w:i/>
              </w:rPr>
            </w:pPr>
            <w:r w:rsidRPr="00C333C3">
              <w:rPr>
                <w:i/>
              </w:rPr>
              <w:t>milliseconds</w:t>
            </w:r>
          </w:p>
          <w:p w:rsidR="00C333C3" w:rsidRPr="00C333C3" w:rsidRDefault="00C333C3" w:rsidP="001E5EE5">
            <w:pPr>
              <w:keepNext/>
              <w:keepLines/>
              <w:spacing w:after="0"/>
              <w:rPr>
                <w:i/>
              </w:rPr>
            </w:pPr>
            <w:r w:rsidRPr="00C333C3">
              <w:rPr>
                <w:i/>
              </w:rPr>
              <w:t>seconds</w:t>
            </w:r>
          </w:p>
          <w:p w:rsidR="00C333C3" w:rsidRPr="00C333C3" w:rsidRDefault="00C333C3" w:rsidP="001E5EE5">
            <w:pPr>
              <w:keepNext/>
              <w:keepLines/>
              <w:spacing w:after="0"/>
              <w:rPr>
                <w:i/>
              </w:rPr>
            </w:pPr>
            <w:r w:rsidRPr="00C333C3">
              <w:rPr>
                <w:i/>
              </w:rPr>
              <w:t>minutes</w:t>
            </w:r>
          </w:p>
          <w:p w:rsidR="00C333C3" w:rsidRPr="00C333C3" w:rsidRDefault="00C333C3" w:rsidP="001E5EE5">
            <w:pPr>
              <w:keepNext/>
              <w:keepLines/>
              <w:spacing w:after="0"/>
              <w:rPr>
                <w:i/>
              </w:rPr>
            </w:pPr>
            <w:r w:rsidRPr="00C333C3">
              <w:rPr>
                <w:i/>
              </w:rPr>
              <w:t>hours</w:t>
            </w:r>
          </w:p>
          <w:p w:rsidR="00C333C3" w:rsidRPr="00C333C3" w:rsidRDefault="00C333C3" w:rsidP="001E5EE5">
            <w:pPr>
              <w:keepNext/>
              <w:keepLines/>
              <w:spacing w:after="0"/>
              <w:rPr>
                <w:i/>
              </w:rPr>
            </w:pPr>
            <w:proofErr w:type="spellStart"/>
            <w:r w:rsidRPr="00C333C3">
              <w:rPr>
                <w:i/>
              </w:rPr>
              <w:t>sixtyHours</w:t>
            </w:r>
            <w:proofErr w:type="spellEnd"/>
          </w:p>
          <w:p w:rsidR="00C333C3" w:rsidRPr="00C333C3" w:rsidRDefault="00C333C3" w:rsidP="001E5EE5">
            <w:pPr>
              <w:keepNext/>
              <w:keepLines/>
              <w:spacing w:after="0"/>
              <w:rPr>
                <w:i/>
              </w:rPr>
            </w:pPr>
            <w:r w:rsidRPr="00C333C3">
              <w:rPr>
                <w:i/>
              </w:rPr>
              <w:t>years</w:t>
            </w:r>
          </w:p>
        </w:tc>
        <w:tc>
          <w:tcPr>
            <w:tcW w:w="2113" w:type="dxa"/>
          </w:tcPr>
          <w:p w:rsidR="00C333C3" w:rsidRPr="00C333C3" w:rsidRDefault="00C333C3" w:rsidP="006032DB">
            <w:pPr>
              <w:keepNext/>
              <w:keepLines/>
              <w:spacing w:after="0"/>
              <w:rPr>
                <w:i/>
              </w:rPr>
            </w:pPr>
            <w:r w:rsidRPr="00C333C3">
              <w:rPr>
                <w:i/>
              </w:rPr>
              <w:t>minutes</w:t>
            </w:r>
          </w:p>
          <w:p w:rsidR="00C333C3" w:rsidRPr="00C333C3" w:rsidRDefault="00C333C3" w:rsidP="006032DB">
            <w:pPr>
              <w:keepNext/>
              <w:keepLines/>
              <w:spacing w:after="0"/>
            </w:pPr>
          </w:p>
        </w:tc>
        <w:tc>
          <w:tcPr>
            <w:tcW w:w="1637" w:type="dxa"/>
          </w:tcPr>
          <w:p w:rsidR="00C333C3" w:rsidRDefault="00C333C3" w:rsidP="006032DB">
            <w:pPr>
              <w:keepNext/>
              <w:keepLines/>
              <w:spacing w:after="0"/>
            </w:pPr>
            <w:r>
              <w:t>[8</w:t>
            </w:r>
            <w:r w:rsidRPr="002C2240">
              <w:t>]</w:t>
            </w:r>
          </w:p>
          <w:p w:rsidR="00C333C3" w:rsidRPr="002C2240" w:rsidRDefault="00C333C3" w:rsidP="006032DB">
            <w:pPr>
              <w:keepNext/>
              <w:keepLines/>
              <w:spacing w:after="0"/>
            </w:pPr>
            <w:r>
              <w:t xml:space="preserve"> </w:t>
            </w:r>
          </w:p>
        </w:tc>
      </w:tr>
    </w:tbl>
    <w:p w:rsidR="00BD7700" w:rsidRDefault="002C732C" w:rsidP="00DA40E1">
      <w:pPr>
        <w:pStyle w:val="Heading4"/>
        <w:ind w:left="900"/>
      </w:pPr>
      <w:r w:rsidRPr="002C732C">
        <w:rPr>
          <w:b w:val="0"/>
          <w:i w:val="0"/>
        </w:rPr>
        <w:t>Certificate</w:t>
      </w:r>
      <w:r>
        <w:t xml:space="preserve"> </w:t>
      </w:r>
      <w:r w:rsidR="005F3363">
        <w:t>r</w:t>
      </w:r>
      <w:r w:rsidR="00BD7700">
        <w:t>egion</w:t>
      </w:r>
      <w:r>
        <w:t xml:space="preserve"> </w:t>
      </w:r>
      <w:r w:rsidRPr="002C732C">
        <w:rPr>
          <w:b w:val="0"/>
          <w:i w:val="0"/>
        </w:rPr>
        <w:t>type:</w:t>
      </w:r>
    </w:p>
    <w:p w:rsidR="00BD7700" w:rsidRPr="00520DC2" w:rsidRDefault="00BD7700" w:rsidP="00BD7700">
      <w:r>
        <w:t xml:space="preserve">Select the default value for </w:t>
      </w:r>
      <w:r w:rsidR="005F3363" w:rsidRPr="005F3363">
        <w:rPr>
          <w:b/>
          <w:i/>
        </w:rPr>
        <w:t>r</w:t>
      </w:r>
      <w:r w:rsidRPr="005F3363">
        <w:rPr>
          <w:b/>
          <w:i/>
        </w:rPr>
        <w:t>egion</w:t>
      </w:r>
      <w:r>
        <w:t xml:space="preserve"> </w:t>
      </w:r>
      <w:proofErr w:type="gramStart"/>
      <w:r>
        <w:t>according to</w:t>
      </w:r>
      <w:proofErr w:type="gramEnd"/>
      <w:r>
        <w:t xml:space="preserve"> the following table.</w:t>
      </w:r>
    </w:p>
    <w:p w:rsidR="00BD7700" w:rsidRPr="00844830" w:rsidRDefault="00C333C3" w:rsidP="0016525A">
      <w:pPr>
        <w:pStyle w:val="Caption"/>
      </w:pPr>
      <w:r>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11</w:t>
      </w:r>
      <w:r>
        <w:fldChar w:fldCharType="end"/>
      </w:r>
      <w:r>
        <w:t>:</w:t>
      </w:r>
      <w:r w:rsidR="005F3363">
        <w:t xml:space="preserve"> </w:t>
      </w:r>
      <w:r w:rsidR="005F3363" w:rsidRPr="005F3363">
        <w:rPr>
          <w:i/>
        </w:rPr>
        <w:t>r</w:t>
      </w:r>
      <w:r w:rsidR="00BD7700" w:rsidRPr="005F3363">
        <w:rPr>
          <w:i/>
        </w:rPr>
        <w:t xml:space="preserve">egion </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BD7700" w:rsidRPr="0047335C" w:rsidTr="00887916">
        <w:trPr>
          <w:tblHeader/>
          <w:jc w:val="center"/>
        </w:trPr>
        <w:tc>
          <w:tcPr>
            <w:tcW w:w="2396" w:type="dxa"/>
          </w:tcPr>
          <w:p w:rsidR="00BD7700" w:rsidRPr="0047335C" w:rsidRDefault="00BD7700" w:rsidP="00887916">
            <w:pPr>
              <w:keepNext/>
              <w:keepLines/>
              <w:spacing w:after="0"/>
              <w:jc w:val="center"/>
              <w:rPr>
                <w:b/>
              </w:rPr>
            </w:pPr>
            <w:r w:rsidRPr="0047335C">
              <w:rPr>
                <w:b/>
              </w:rPr>
              <w:t>Parameter Name</w:t>
            </w:r>
          </w:p>
        </w:tc>
        <w:tc>
          <w:tcPr>
            <w:tcW w:w="3316" w:type="dxa"/>
            <w:vAlign w:val="bottom"/>
          </w:tcPr>
          <w:p w:rsidR="00BD7700" w:rsidRPr="0047335C" w:rsidRDefault="00BD7700" w:rsidP="00887916">
            <w:pPr>
              <w:keepNext/>
              <w:keepLines/>
              <w:spacing w:after="0"/>
              <w:jc w:val="center"/>
              <w:rPr>
                <w:b/>
              </w:rPr>
            </w:pPr>
            <w:r w:rsidRPr="0047335C">
              <w:rPr>
                <w:b/>
              </w:rPr>
              <w:t>Range of Values</w:t>
            </w:r>
          </w:p>
        </w:tc>
        <w:tc>
          <w:tcPr>
            <w:tcW w:w="2113" w:type="dxa"/>
            <w:vAlign w:val="bottom"/>
          </w:tcPr>
          <w:p w:rsidR="00BD7700" w:rsidRPr="0047335C" w:rsidRDefault="00BD7700" w:rsidP="00887916">
            <w:pPr>
              <w:keepNext/>
              <w:keepLines/>
              <w:spacing w:after="0"/>
              <w:jc w:val="center"/>
              <w:rPr>
                <w:b/>
              </w:rPr>
            </w:pPr>
            <w:r w:rsidRPr="0047335C">
              <w:rPr>
                <w:b/>
              </w:rPr>
              <w:t>Default</w:t>
            </w:r>
          </w:p>
        </w:tc>
        <w:tc>
          <w:tcPr>
            <w:tcW w:w="1637" w:type="dxa"/>
            <w:vAlign w:val="bottom"/>
          </w:tcPr>
          <w:p w:rsidR="00BD7700" w:rsidRPr="0047335C" w:rsidRDefault="00BD7700" w:rsidP="00887916">
            <w:pPr>
              <w:keepNext/>
              <w:keepLines/>
              <w:spacing w:after="0"/>
              <w:jc w:val="center"/>
              <w:rPr>
                <w:b/>
              </w:rPr>
            </w:pPr>
            <w:r w:rsidRPr="0047335C">
              <w:rPr>
                <w:b/>
              </w:rPr>
              <w:t>Reference</w:t>
            </w:r>
          </w:p>
        </w:tc>
      </w:tr>
      <w:tr w:rsidR="00C333C3" w:rsidRPr="00054D9E" w:rsidTr="00205323">
        <w:trPr>
          <w:trHeight w:val="710"/>
          <w:jc w:val="center"/>
        </w:trPr>
        <w:tc>
          <w:tcPr>
            <w:tcW w:w="2396" w:type="dxa"/>
          </w:tcPr>
          <w:p w:rsidR="00C333C3" w:rsidRPr="00C333C3" w:rsidRDefault="00C333C3" w:rsidP="00887916">
            <w:pPr>
              <w:keepNext/>
              <w:keepLines/>
              <w:spacing w:after="0"/>
              <w:rPr>
                <w:i/>
                <w:sz w:val="24"/>
                <w:szCs w:val="24"/>
              </w:rPr>
            </w:pPr>
            <w:r w:rsidRPr="00C333C3">
              <w:rPr>
                <w:i/>
              </w:rPr>
              <w:t>region</w:t>
            </w:r>
          </w:p>
        </w:tc>
        <w:tc>
          <w:tcPr>
            <w:tcW w:w="3316" w:type="dxa"/>
          </w:tcPr>
          <w:p w:rsidR="00C333C3" w:rsidRPr="00C333C3" w:rsidRDefault="00C333C3" w:rsidP="00887916">
            <w:pPr>
              <w:keepNext/>
              <w:keepLines/>
              <w:spacing w:after="0"/>
              <w:rPr>
                <w:i/>
              </w:rPr>
            </w:pPr>
            <w:r w:rsidRPr="00C333C3">
              <w:rPr>
                <w:i/>
              </w:rPr>
              <w:t>none</w:t>
            </w:r>
          </w:p>
          <w:p w:rsidR="00C333C3" w:rsidRPr="00C333C3" w:rsidRDefault="00C333C3" w:rsidP="006032DB">
            <w:pPr>
              <w:keepNext/>
              <w:keepLines/>
              <w:spacing w:after="0"/>
              <w:rPr>
                <w:i/>
              </w:rPr>
            </w:pPr>
            <w:r w:rsidRPr="00C333C3">
              <w:rPr>
                <w:i/>
              </w:rPr>
              <w:t>identified</w:t>
            </w:r>
          </w:p>
          <w:p w:rsidR="00C333C3" w:rsidRPr="007671C9" w:rsidRDefault="00C333C3" w:rsidP="006032DB">
            <w:pPr>
              <w:keepNext/>
              <w:keepLines/>
              <w:spacing w:after="0"/>
              <w:rPr>
                <w:b/>
                <w:i/>
              </w:rPr>
            </w:pPr>
            <w:proofErr w:type="spellStart"/>
            <w:r w:rsidRPr="00C333C3">
              <w:rPr>
                <w:i/>
              </w:rPr>
              <w:t>circularRegion</w:t>
            </w:r>
            <w:proofErr w:type="spellEnd"/>
          </w:p>
        </w:tc>
        <w:tc>
          <w:tcPr>
            <w:tcW w:w="2113" w:type="dxa"/>
          </w:tcPr>
          <w:p w:rsidR="00C333C3" w:rsidRPr="00C333C3" w:rsidRDefault="00C333C3" w:rsidP="00887916">
            <w:pPr>
              <w:keepNext/>
              <w:keepLines/>
              <w:spacing w:after="0"/>
              <w:rPr>
                <w:i/>
              </w:rPr>
            </w:pPr>
            <w:proofErr w:type="spellStart"/>
            <w:r w:rsidRPr="00C333C3">
              <w:rPr>
                <w:i/>
              </w:rPr>
              <w:t>circularRegion</w:t>
            </w:r>
            <w:proofErr w:type="spellEnd"/>
          </w:p>
          <w:p w:rsidR="00C333C3" w:rsidRPr="002C2240" w:rsidRDefault="00C333C3" w:rsidP="00887916">
            <w:pPr>
              <w:keepNext/>
              <w:keepLines/>
              <w:spacing w:after="0"/>
            </w:pPr>
          </w:p>
        </w:tc>
        <w:tc>
          <w:tcPr>
            <w:tcW w:w="1637" w:type="dxa"/>
          </w:tcPr>
          <w:p w:rsidR="00C333C3" w:rsidRDefault="00C333C3" w:rsidP="00887916">
            <w:pPr>
              <w:keepNext/>
              <w:keepLines/>
              <w:spacing w:after="0"/>
            </w:pPr>
            <w:r>
              <w:t xml:space="preserve">[5] </w:t>
            </w:r>
          </w:p>
          <w:p w:rsidR="00C333C3" w:rsidRPr="002C2240" w:rsidRDefault="00C333C3" w:rsidP="00887916">
            <w:pPr>
              <w:keepNext/>
              <w:keepLines/>
              <w:spacing w:after="0"/>
            </w:pPr>
            <w:r>
              <w:t>Annex “H” Table H.1.1.4</w:t>
            </w:r>
          </w:p>
        </w:tc>
      </w:tr>
    </w:tbl>
    <w:p w:rsidR="00905BD7" w:rsidRPr="00905BD7" w:rsidRDefault="00905BD7" w:rsidP="00905BD7">
      <w:pPr>
        <w:pStyle w:val="Heading4"/>
        <w:ind w:left="900"/>
      </w:pPr>
      <w:proofErr w:type="spellStart"/>
      <w:r w:rsidRPr="00905BD7">
        <w:t>re</w:t>
      </w:r>
      <w:r w:rsidR="005F3363">
        <w:t>constructionValue</w:t>
      </w:r>
      <w:proofErr w:type="spellEnd"/>
      <w:r w:rsidRPr="00905BD7">
        <w:t>:</w:t>
      </w:r>
    </w:p>
    <w:p w:rsidR="00905BD7" w:rsidRPr="00671CE4" w:rsidRDefault="00905BD7" w:rsidP="00905BD7">
      <w:r>
        <w:t>Select the defaul</w:t>
      </w:r>
      <w:r w:rsidR="005F3363">
        <w:t xml:space="preserve">t value for </w:t>
      </w:r>
      <w:proofErr w:type="spellStart"/>
      <w:r w:rsidR="005F3363" w:rsidRPr="005F3363">
        <w:rPr>
          <w:b/>
          <w:i/>
        </w:rPr>
        <w:t>reconstructionValue</w:t>
      </w:r>
      <w:proofErr w:type="spellEnd"/>
      <w:r w:rsidR="005F3363">
        <w:t xml:space="preserve"> </w:t>
      </w:r>
      <w:proofErr w:type="gramStart"/>
      <w:r w:rsidRPr="00671CE4">
        <w:t>according to</w:t>
      </w:r>
      <w:proofErr w:type="gramEnd"/>
      <w:r w:rsidRPr="00671CE4">
        <w:t xml:space="preserve"> the following table.</w:t>
      </w:r>
    </w:p>
    <w:p w:rsidR="00905BD7" w:rsidRDefault="00C333C3" w:rsidP="0016525A">
      <w:pPr>
        <w:pStyle w:val="Caption"/>
      </w:pPr>
      <w:r>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12</w:t>
      </w:r>
      <w:r>
        <w:fldChar w:fldCharType="end"/>
      </w:r>
      <w:r>
        <w:t>:</w:t>
      </w:r>
      <w:r w:rsidR="00905BD7">
        <w:t xml:space="preserve"> </w:t>
      </w:r>
      <w:proofErr w:type="spellStart"/>
      <w:r w:rsidR="00905BD7" w:rsidRPr="00666B3F">
        <w:rPr>
          <w:i/>
        </w:rPr>
        <w:t>reconstructionValue</w:t>
      </w:r>
      <w:proofErr w:type="spellEnd"/>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905BD7" w:rsidRPr="0047335C" w:rsidTr="007671C9">
        <w:trPr>
          <w:tblHeader/>
          <w:jc w:val="center"/>
        </w:trPr>
        <w:tc>
          <w:tcPr>
            <w:tcW w:w="2396" w:type="dxa"/>
          </w:tcPr>
          <w:p w:rsidR="00905BD7" w:rsidRPr="0047335C" w:rsidRDefault="00905BD7" w:rsidP="007671C9">
            <w:pPr>
              <w:keepNext/>
              <w:keepLines/>
              <w:spacing w:after="0"/>
              <w:jc w:val="center"/>
              <w:rPr>
                <w:b/>
              </w:rPr>
            </w:pPr>
            <w:r w:rsidRPr="0047335C">
              <w:rPr>
                <w:b/>
              </w:rPr>
              <w:t>Parameter Name</w:t>
            </w:r>
          </w:p>
        </w:tc>
        <w:tc>
          <w:tcPr>
            <w:tcW w:w="3316" w:type="dxa"/>
            <w:vAlign w:val="bottom"/>
          </w:tcPr>
          <w:p w:rsidR="00905BD7" w:rsidRPr="0047335C" w:rsidRDefault="00905BD7" w:rsidP="007671C9">
            <w:pPr>
              <w:keepNext/>
              <w:keepLines/>
              <w:spacing w:after="0"/>
              <w:jc w:val="center"/>
              <w:rPr>
                <w:b/>
              </w:rPr>
            </w:pPr>
            <w:r w:rsidRPr="0047335C">
              <w:rPr>
                <w:b/>
              </w:rPr>
              <w:t>Range of Values</w:t>
            </w:r>
          </w:p>
        </w:tc>
        <w:tc>
          <w:tcPr>
            <w:tcW w:w="2113" w:type="dxa"/>
            <w:vAlign w:val="bottom"/>
          </w:tcPr>
          <w:p w:rsidR="00905BD7" w:rsidRPr="0047335C" w:rsidRDefault="00905BD7" w:rsidP="007671C9">
            <w:pPr>
              <w:keepNext/>
              <w:keepLines/>
              <w:spacing w:after="0"/>
              <w:jc w:val="center"/>
              <w:rPr>
                <w:b/>
              </w:rPr>
            </w:pPr>
            <w:r w:rsidRPr="0047335C">
              <w:rPr>
                <w:b/>
              </w:rPr>
              <w:t>Default</w:t>
            </w:r>
          </w:p>
        </w:tc>
        <w:tc>
          <w:tcPr>
            <w:tcW w:w="1637" w:type="dxa"/>
            <w:vAlign w:val="bottom"/>
          </w:tcPr>
          <w:p w:rsidR="00905BD7" w:rsidRPr="0047335C" w:rsidRDefault="00905BD7" w:rsidP="007671C9">
            <w:pPr>
              <w:keepNext/>
              <w:keepLines/>
              <w:spacing w:after="0"/>
              <w:jc w:val="center"/>
              <w:rPr>
                <w:b/>
              </w:rPr>
            </w:pPr>
            <w:r w:rsidRPr="0047335C">
              <w:rPr>
                <w:b/>
              </w:rPr>
              <w:t>Reference</w:t>
            </w:r>
          </w:p>
        </w:tc>
      </w:tr>
      <w:tr w:rsidR="00C333C3" w:rsidRPr="00FF4529" w:rsidTr="00831DD1">
        <w:trPr>
          <w:trHeight w:val="1190"/>
          <w:jc w:val="center"/>
        </w:trPr>
        <w:tc>
          <w:tcPr>
            <w:tcW w:w="2396" w:type="dxa"/>
          </w:tcPr>
          <w:p w:rsidR="00C333C3" w:rsidRPr="00C333C3" w:rsidRDefault="00C333C3" w:rsidP="007671C9">
            <w:pPr>
              <w:keepNext/>
              <w:keepLines/>
              <w:spacing w:after="0"/>
              <w:rPr>
                <w:i/>
                <w:sz w:val="24"/>
                <w:szCs w:val="24"/>
              </w:rPr>
            </w:pPr>
            <w:proofErr w:type="spellStart"/>
            <w:r w:rsidRPr="00C333C3">
              <w:rPr>
                <w:i/>
              </w:rPr>
              <w:t>reconstructionValue</w:t>
            </w:r>
            <w:proofErr w:type="spellEnd"/>
          </w:p>
        </w:tc>
        <w:tc>
          <w:tcPr>
            <w:tcW w:w="3316" w:type="dxa"/>
          </w:tcPr>
          <w:p w:rsidR="00C333C3" w:rsidRPr="00C333C3" w:rsidRDefault="00C333C3" w:rsidP="007671C9">
            <w:pPr>
              <w:keepNext/>
              <w:keepLines/>
              <w:spacing w:after="0"/>
              <w:rPr>
                <w:i/>
              </w:rPr>
            </w:pPr>
            <w:r w:rsidRPr="00C333C3">
              <w:rPr>
                <w:i/>
              </w:rPr>
              <w:t>x-only</w:t>
            </w:r>
          </w:p>
          <w:p w:rsidR="00C333C3" w:rsidRPr="00C333C3" w:rsidRDefault="00C333C3" w:rsidP="006032DB">
            <w:pPr>
              <w:keepNext/>
              <w:keepLines/>
              <w:spacing w:after="0"/>
              <w:rPr>
                <w:i/>
              </w:rPr>
            </w:pPr>
            <w:r w:rsidRPr="00C333C3">
              <w:rPr>
                <w:i/>
              </w:rPr>
              <w:t>fill</w:t>
            </w:r>
          </w:p>
          <w:p w:rsidR="00C333C3" w:rsidRPr="00C333C3" w:rsidRDefault="00C333C3" w:rsidP="006032DB">
            <w:pPr>
              <w:keepNext/>
              <w:keepLines/>
              <w:spacing w:after="0"/>
              <w:rPr>
                <w:i/>
              </w:rPr>
            </w:pPr>
            <w:r w:rsidRPr="00C333C3">
              <w:rPr>
                <w:i/>
              </w:rPr>
              <w:t xml:space="preserve">compressed-y-0  </w:t>
            </w:r>
          </w:p>
          <w:p w:rsidR="00C333C3" w:rsidRPr="00C333C3" w:rsidRDefault="00C333C3" w:rsidP="006032DB">
            <w:pPr>
              <w:keepNext/>
              <w:keepLines/>
              <w:spacing w:after="0"/>
              <w:rPr>
                <w:i/>
              </w:rPr>
            </w:pPr>
            <w:r w:rsidRPr="00C333C3">
              <w:rPr>
                <w:i/>
              </w:rPr>
              <w:t>compressed-y-1</w:t>
            </w:r>
          </w:p>
          <w:p w:rsidR="00C333C3" w:rsidRPr="00C333C3" w:rsidRDefault="00C333C3" w:rsidP="006032DB">
            <w:pPr>
              <w:keepNext/>
              <w:keepLines/>
              <w:spacing w:after="0"/>
              <w:rPr>
                <w:i/>
              </w:rPr>
            </w:pPr>
            <w:r w:rsidRPr="00C333C3">
              <w:rPr>
                <w:i/>
              </w:rPr>
              <w:t>uncompressed</w:t>
            </w:r>
          </w:p>
        </w:tc>
        <w:tc>
          <w:tcPr>
            <w:tcW w:w="2113" w:type="dxa"/>
          </w:tcPr>
          <w:p w:rsidR="00C333C3" w:rsidRPr="00C333C3" w:rsidRDefault="00C333C3" w:rsidP="007671C9">
            <w:pPr>
              <w:keepNext/>
              <w:keepLines/>
              <w:spacing w:after="0"/>
              <w:rPr>
                <w:i/>
              </w:rPr>
            </w:pPr>
            <w:r w:rsidRPr="00C333C3">
              <w:rPr>
                <w:i/>
              </w:rPr>
              <w:t>compressed-y-0</w:t>
            </w:r>
          </w:p>
          <w:p w:rsidR="00C333C3" w:rsidRPr="00C333C3" w:rsidRDefault="00C333C3" w:rsidP="007671C9">
            <w:pPr>
              <w:keepNext/>
              <w:keepLines/>
              <w:spacing w:after="0"/>
              <w:rPr>
                <w:i/>
              </w:rPr>
            </w:pPr>
            <w:r w:rsidRPr="00C333C3">
              <w:rPr>
                <w:i/>
              </w:rPr>
              <w:t>or</w:t>
            </w:r>
          </w:p>
          <w:p w:rsidR="00C333C3" w:rsidRPr="007671C9" w:rsidRDefault="00C333C3" w:rsidP="007671C9">
            <w:pPr>
              <w:keepNext/>
              <w:keepLines/>
              <w:spacing w:after="0"/>
              <w:rPr>
                <w:b/>
                <w:i/>
              </w:rPr>
            </w:pPr>
            <w:r w:rsidRPr="00C333C3">
              <w:rPr>
                <w:i/>
              </w:rPr>
              <w:t>compressed-y-1</w:t>
            </w:r>
          </w:p>
        </w:tc>
        <w:tc>
          <w:tcPr>
            <w:tcW w:w="1637" w:type="dxa"/>
          </w:tcPr>
          <w:p w:rsidR="00C333C3" w:rsidRDefault="00C333C3" w:rsidP="007671C9">
            <w:pPr>
              <w:keepNext/>
              <w:keepLines/>
              <w:spacing w:after="0"/>
            </w:pPr>
            <w:r w:rsidRPr="002C2240">
              <w:t>[8]</w:t>
            </w:r>
          </w:p>
          <w:p w:rsidR="00C333C3" w:rsidRPr="002C2240" w:rsidRDefault="00C333C3" w:rsidP="007671C9">
            <w:pPr>
              <w:keepNext/>
              <w:keepLines/>
              <w:spacing w:after="0"/>
            </w:pPr>
            <w:r>
              <w:t>Section</w:t>
            </w:r>
            <w:r w:rsidRPr="00240EF6">
              <w:t xml:space="preserve"> “D.5.2.3”</w:t>
            </w:r>
          </w:p>
        </w:tc>
      </w:tr>
    </w:tbl>
    <w:p w:rsidR="000F7C77" w:rsidRDefault="005F3363" w:rsidP="000F7C77">
      <w:pPr>
        <w:pStyle w:val="Heading4"/>
        <w:ind w:left="900"/>
      </w:pPr>
      <w:r>
        <w:t>s</w:t>
      </w:r>
      <w:r w:rsidR="000F7C77">
        <w:t>ignature</w:t>
      </w:r>
      <w:r w:rsidR="002C732C">
        <w:t xml:space="preserve"> </w:t>
      </w:r>
      <w:r w:rsidR="002C732C" w:rsidRPr="002C732C">
        <w:rPr>
          <w:b w:val="0"/>
          <w:i w:val="0"/>
        </w:rPr>
        <w:t>type:</w:t>
      </w:r>
    </w:p>
    <w:p w:rsidR="000F7C77" w:rsidRDefault="005F3363" w:rsidP="00A62959">
      <w:pPr>
        <w:keepNext/>
        <w:keepLines/>
        <w:spacing w:after="0"/>
      </w:pPr>
      <w:r>
        <w:t>Select the default value for</w:t>
      </w:r>
      <w:r w:rsidR="00DA40E1">
        <w:t xml:space="preserve"> </w:t>
      </w:r>
      <w:r w:rsidRPr="005F3363">
        <w:rPr>
          <w:b/>
          <w:i/>
        </w:rPr>
        <w:t>s</w:t>
      </w:r>
      <w:r w:rsidR="000F7C77" w:rsidRPr="005F3363">
        <w:rPr>
          <w:b/>
          <w:i/>
        </w:rPr>
        <w:t>ignature</w:t>
      </w:r>
      <w:r w:rsidR="000F7C77">
        <w:t xml:space="preserve"> </w:t>
      </w:r>
      <w:proofErr w:type="gramStart"/>
      <w:r w:rsidR="000F7C77">
        <w:t>according to</w:t>
      </w:r>
      <w:proofErr w:type="gramEnd"/>
      <w:r w:rsidR="000F7C77">
        <w:t xml:space="preserve"> the following table.</w:t>
      </w:r>
    </w:p>
    <w:p w:rsidR="00C333C3" w:rsidRPr="00520DC2" w:rsidRDefault="00C333C3" w:rsidP="00A62959">
      <w:pPr>
        <w:keepNext/>
        <w:keepLines/>
        <w:spacing w:after="0"/>
      </w:pPr>
    </w:p>
    <w:p w:rsidR="000F7C77" w:rsidRPr="00E15888" w:rsidRDefault="00C333C3" w:rsidP="00C333C3">
      <w:pPr>
        <w:pStyle w:val="Caption"/>
        <w:keepNext/>
      </w:pPr>
      <w:r>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13</w:t>
      </w:r>
      <w:r>
        <w:fldChar w:fldCharType="end"/>
      </w:r>
      <w:r>
        <w:t>:</w:t>
      </w:r>
      <w:r w:rsidR="000F7C77">
        <w:t xml:space="preserve"> </w:t>
      </w:r>
      <w:r w:rsidR="001D09D4" w:rsidRPr="007671C9">
        <w:rPr>
          <w:i/>
        </w:rPr>
        <w:t>s</w:t>
      </w:r>
      <w:r w:rsidR="000F7C77" w:rsidRPr="007671C9">
        <w:rPr>
          <w:i/>
        </w:rPr>
        <w:t>ignature</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0F7C77" w:rsidRPr="0047335C" w:rsidTr="00887916">
        <w:trPr>
          <w:tblHeader/>
          <w:jc w:val="center"/>
        </w:trPr>
        <w:tc>
          <w:tcPr>
            <w:tcW w:w="2396" w:type="dxa"/>
          </w:tcPr>
          <w:p w:rsidR="000F7C77" w:rsidRPr="0047335C" w:rsidRDefault="000F7C77" w:rsidP="00887916">
            <w:pPr>
              <w:keepNext/>
              <w:keepLines/>
              <w:spacing w:after="0"/>
              <w:jc w:val="center"/>
              <w:rPr>
                <w:b/>
              </w:rPr>
            </w:pPr>
            <w:r w:rsidRPr="0047335C">
              <w:rPr>
                <w:b/>
              </w:rPr>
              <w:t>Parameter Name</w:t>
            </w:r>
          </w:p>
        </w:tc>
        <w:tc>
          <w:tcPr>
            <w:tcW w:w="3316" w:type="dxa"/>
            <w:vAlign w:val="bottom"/>
          </w:tcPr>
          <w:p w:rsidR="000F7C77" w:rsidRPr="0047335C" w:rsidRDefault="000F7C77" w:rsidP="00887916">
            <w:pPr>
              <w:keepNext/>
              <w:keepLines/>
              <w:spacing w:after="0"/>
              <w:jc w:val="center"/>
              <w:rPr>
                <w:b/>
              </w:rPr>
            </w:pPr>
            <w:r w:rsidRPr="0047335C">
              <w:rPr>
                <w:b/>
              </w:rPr>
              <w:t>Range of Values</w:t>
            </w:r>
          </w:p>
        </w:tc>
        <w:tc>
          <w:tcPr>
            <w:tcW w:w="2113" w:type="dxa"/>
            <w:vAlign w:val="bottom"/>
          </w:tcPr>
          <w:p w:rsidR="000F7C77" w:rsidRPr="0047335C" w:rsidRDefault="000F7C77" w:rsidP="00887916">
            <w:pPr>
              <w:keepNext/>
              <w:keepLines/>
              <w:spacing w:after="0"/>
              <w:jc w:val="center"/>
              <w:rPr>
                <w:b/>
              </w:rPr>
            </w:pPr>
            <w:r w:rsidRPr="0047335C">
              <w:rPr>
                <w:b/>
              </w:rPr>
              <w:t>Default</w:t>
            </w:r>
          </w:p>
        </w:tc>
        <w:tc>
          <w:tcPr>
            <w:tcW w:w="1637" w:type="dxa"/>
            <w:vAlign w:val="bottom"/>
          </w:tcPr>
          <w:p w:rsidR="000F7C77" w:rsidRPr="0047335C" w:rsidRDefault="000F7C77" w:rsidP="00887916">
            <w:pPr>
              <w:keepNext/>
              <w:keepLines/>
              <w:spacing w:after="0"/>
              <w:jc w:val="center"/>
              <w:rPr>
                <w:b/>
              </w:rPr>
            </w:pPr>
            <w:r w:rsidRPr="0047335C">
              <w:rPr>
                <w:b/>
              </w:rPr>
              <w:t>Reference</w:t>
            </w:r>
          </w:p>
        </w:tc>
      </w:tr>
      <w:tr w:rsidR="00C333C3" w:rsidRPr="00C333C3" w:rsidTr="00D74279">
        <w:trPr>
          <w:trHeight w:val="492"/>
          <w:jc w:val="center"/>
        </w:trPr>
        <w:tc>
          <w:tcPr>
            <w:tcW w:w="2396" w:type="dxa"/>
          </w:tcPr>
          <w:p w:rsidR="00C333C3" w:rsidRPr="00C333C3" w:rsidRDefault="00C333C3" w:rsidP="005F3363">
            <w:pPr>
              <w:keepNext/>
              <w:keepLines/>
              <w:spacing w:after="0"/>
              <w:rPr>
                <w:i/>
                <w:sz w:val="24"/>
                <w:szCs w:val="24"/>
              </w:rPr>
            </w:pPr>
            <w:r w:rsidRPr="00C333C3">
              <w:rPr>
                <w:i/>
              </w:rPr>
              <w:t>signature</w:t>
            </w:r>
          </w:p>
        </w:tc>
        <w:tc>
          <w:tcPr>
            <w:tcW w:w="3316" w:type="dxa"/>
          </w:tcPr>
          <w:p w:rsidR="00C333C3" w:rsidRPr="00C333C3" w:rsidRDefault="00C333C3" w:rsidP="00887916">
            <w:pPr>
              <w:keepNext/>
              <w:keepLines/>
              <w:spacing w:after="0"/>
              <w:rPr>
                <w:i/>
              </w:rPr>
            </w:pPr>
            <w:r w:rsidRPr="00C333C3">
              <w:rPr>
                <w:i/>
              </w:rPr>
              <w:t>ecdsaNistP256Signature</w:t>
            </w:r>
          </w:p>
          <w:p w:rsidR="00C333C3" w:rsidRPr="00C333C3" w:rsidRDefault="00C333C3" w:rsidP="00887916">
            <w:pPr>
              <w:keepNext/>
              <w:keepLines/>
              <w:spacing w:after="0"/>
              <w:rPr>
                <w:i/>
              </w:rPr>
            </w:pPr>
            <w:r w:rsidRPr="00C333C3">
              <w:rPr>
                <w:i/>
              </w:rPr>
              <w:t>ecdsaBrainpoolP256r1Signature</w:t>
            </w:r>
          </w:p>
        </w:tc>
        <w:tc>
          <w:tcPr>
            <w:tcW w:w="2113" w:type="dxa"/>
          </w:tcPr>
          <w:p w:rsidR="00C333C3" w:rsidRPr="00C333C3" w:rsidRDefault="00C333C3" w:rsidP="00887916">
            <w:pPr>
              <w:keepNext/>
              <w:keepLines/>
              <w:spacing w:after="0"/>
              <w:rPr>
                <w:i/>
              </w:rPr>
            </w:pPr>
            <w:r w:rsidRPr="00C333C3">
              <w:rPr>
                <w:i/>
              </w:rPr>
              <w:t>ecdsaNistP256Signature</w:t>
            </w:r>
          </w:p>
          <w:p w:rsidR="00C333C3" w:rsidRPr="00C333C3" w:rsidRDefault="00C333C3" w:rsidP="00887916">
            <w:pPr>
              <w:keepNext/>
              <w:keepLines/>
              <w:spacing w:after="0"/>
              <w:rPr>
                <w:i/>
              </w:rPr>
            </w:pPr>
          </w:p>
        </w:tc>
        <w:tc>
          <w:tcPr>
            <w:tcW w:w="1637" w:type="dxa"/>
          </w:tcPr>
          <w:p w:rsidR="00C333C3" w:rsidRPr="00C333C3" w:rsidRDefault="00C333C3" w:rsidP="00887916">
            <w:pPr>
              <w:keepNext/>
              <w:keepLines/>
              <w:spacing w:after="0"/>
            </w:pPr>
            <w:r w:rsidRPr="00C333C3">
              <w:t>[8]</w:t>
            </w:r>
          </w:p>
          <w:p w:rsidR="00C333C3" w:rsidRPr="00C333C3" w:rsidRDefault="00C333C3" w:rsidP="00887916">
            <w:pPr>
              <w:keepNext/>
              <w:keepLines/>
              <w:spacing w:after="0"/>
            </w:pPr>
            <w:r w:rsidRPr="00C333C3">
              <w:t>Section “5.3.1”</w:t>
            </w:r>
          </w:p>
        </w:tc>
      </w:tr>
    </w:tbl>
    <w:p w:rsidR="005E1830" w:rsidRPr="002C732C" w:rsidRDefault="005E1830" w:rsidP="005E1830">
      <w:pPr>
        <w:pStyle w:val="Heading4"/>
        <w:ind w:left="990"/>
        <w:rPr>
          <w:b w:val="0"/>
          <w:i w:val="0"/>
        </w:rPr>
      </w:pPr>
      <w:r>
        <w:t xml:space="preserve"> “r” </w:t>
      </w:r>
      <w:r w:rsidRPr="002C732C">
        <w:rPr>
          <w:b w:val="0"/>
          <w:i w:val="0"/>
        </w:rPr>
        <w:t>default value:</w:t>
      </w:r>
    </w:p>
    <w:p w:rsidR="005E1830" w:rsidRPr="00671CE4" w:rsidRDefault="005E1830" w:rsidP="005E1830">
      <w:r>
        <w:t>S</w:t>
      </w:r>
      <w:r w:rsidR="005F3363">
        <w:t xml:space="preserve">elect the default value for </w:t>
      </w:r>
      <w:r w:rsidRPr="00A62959">
        <w:rPr>
          <w:b/>
          <w:i/>
        </w:rPr>
        <w:t>r</w:t>
      </w:r>
      <w:r w:rsidR="005F3363">
        <w:t xml:space="preserve"> parameter </w:t>
      </w:r>
      <w:proofErr w:type="gramStart"/>
      <w:r w:rsidRPr="00671CE4">
        <w:t>according to</w:t>
      </w:r>
      <w:proofErr w:type="gramEnd"/>
      <w:r w:rsidRPr="00671CE4">
        <w:t xml:space="preserve"> the following table.</w:t>
      </w:r>
    </w:p>
    <w:p w:rsidR="005E1830" w:rsidRDefault="00C333C3" w:rsidP="00C333C3">
      <w:pPr>
        <w:pStyle w:val="Caption"/>
        <w:keepNext/>
      </w:pPr>
      <w:r>
        <w:lastRenderedPageBreak/>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14</w:t>
      </w:r>
      <w:r>
        <w:fldChar w:fldCharType="end"/>
      </w:r>
      <w:r>
        <w:t>:</w:t>
      </w:r>
      <w:r w:rsidR="007671C9">
        <w:t xml:space="preserve"> </w:t>
      </w:r>
      <w:r w:rsidR="007671C9" w:rsidRPr="007671C9">
        <w:rPr>
          <w:i/>
        </w:rPr>
        <w:t xml:space="preserve">r </w:t>
      </w:r>
      <w:r w:rsidR="007671C9">
        <w:t xml:space="preserve">default value </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5E1830" w:rsidRPr="0047335C" w:rsidTr="00775D38">
        <w:trPr>
          <w:tblHeader/>
          <w:jc w:val="center"/>
        </w:trPr>
        <w:tc>
          <w:tcPr>
            <w:tcW w:w="2396" w:type="dxa"/>
          </w:tcPr>
          <w:p w:rsidR="005E1830" w:rsidRPr="0047335C" w:rsidRDefault="005E1830" w:rsidP="00775D38">
            <w:pPr>
              <w:keepNext/>
              <w:keepLines/>
              <w:spacing w:after="0"/>
              <w:jc w:val="center"/>
              <w:rPr>
                <w:b/>
              </w:rPr>
            </w:pPr>
            <w:r w:rsidRPr="0047335C">
              <w:rPr>
                <w:b/>
              </w:rPr>
              <w:t>Parameter Name</w:t>
            </w:r>
          </w:p>
        </w:tc>
        <w:tc>
          <w:tcPr>
            <w:tcW w:w="3316" w:type="dxa"/>
            <w:vAlign w:val="bottom"/>
          </w:tcPr>
          <w:p w:rsidR="005E1830" w:rsidRPr="0047335C" w:rsidRDefault="005E1830" w:rsidP="00775D38">
            <w:pPr>
              <w:keepNext/>
              <w:keepLines/>
              <w:spacing w:after="0"/>
              <w:jc w:val="center"/>
              <w:rPr>
                <w:b/>
              </w:rPr>
            </w:pPr>
            <w:r w:rsidRPr="0047335C">
              <w:rPr>
                <w:b/>
              </w:rPr>
              <w:t>Range of Values</w:t>
            </w:r>
          </w:p>
        </w:tc>
        <w:tc>
          <w:tcPr>
            <w:tcW w:w="2113" w:type="dxa"/>
            <w:vAlign w:val="bottom"/>
          </w:tcPr>
          <w:p w:rsidR="005E1830" w:rsidRPr="0047335C" w:rsidRDefault="005E1830" w:rsidP="00775D38">
            <w:pPr>
              <w:keepNext/>
              <w:keepLines/>
              <w:spacing w:after="0"/>
              <w:jc w:val="center"/>
              <w:rPr>
                <w:b/>
              </w:rPr>
            </w:pPr>
            <w:r w:rsidRPr="0047335C">
              <w:rPr>
                <w:b/>
              </w:rPr>
              <w:t>Default</w:t>
            </w:r>
          </w:p>
        </w:tc>
        <w:tc>
          <w:tcPr>
            <w:tcW w:w="1637" w:type="dxa"/>
            <w:vAlign w:val="bottom"/>
          </w:tcPr>
          <w:p w:rsidR="005E1830" w:rsidRPr="0047335C" w:rsidRDefault="005E1830" w:rsidP="00775D38">
            <w:pPr>
              <w:keepNext/>
              <w:keepLines/>
              <w:spacing w:after="0"/>
              <w:jc w:val="center"/>
              <w:rPr>
                <w:b/>
              </w:rPr>
            </w:pPr>
            <w:r w:rsidRPr="0047335C">
              <w:rPr>
                <w:b/>
              </w:rPr>
              <w:t>Reference</w:t>
            </w:r>
          </w:p>
        </w:tc>
      </w:tr>
      <w:tr w:rsidR="00C333C3" w:rsidRPr="00C333C3" w:rsidTr="00AB42A3">
        <w:trPr>
          <w:trHeight w:val="1190"/>
          <w:jc w:val="center"/>
        </w:trPr>
        <w:tc>
          <w:tcPr>
            <w:tcW w:w="2396" w:type="dxa"/>
          </w:tcPr>
          <w:p w:rsidR="00C333C3" w:rsidRPr="00C333C3" w:rsidRDefault="00C333C3" w:rsidP="00775D38">
            <w:pPr>
              <w:keepNext/>
              <w:keepLines/>
              <w:spacing w:after="0"/>
              <w:rPr>
                <w:i/>
                <w:sz w:val="24"/>
                <w:szCs w:val="24"/>
              </w:rPr>
            </w:pPr>
            <w:r w:rsidRPr="00C333C3">
              <w:rPr>
                <w:i/>
              </w:rPr>
              <w:t>r</w:t>
            </w:r>
          </w:p>
        </w:tc>
        <w:tc>
          <w:tcPr>
            <w:tcW w:w="3316" w:type="dxa"/>
          </w:tcPr>
          <w:p w:rsidR="00C333C3" w:rsidRPr="00C333C3" w:rsidRDefault="00C333C3" w:rsidP="00775D38">
            <w:pPr>
              <w:keepNext/>
              <w:keepLines/>
              <w:spacing w:after="0"/>
              <w:rPr>
                <w:i/>
              </w:rPr>
            </w:pPr>
            <w:r w:rsidRPr="00C333C3">
              <w:rPr>
                <w:i/>
              </w:rPr>
              <w:t>x-only</w:t>
            </w:r>
          </w:p>
          <w:p w:rsidR="00C333C3" w:rsidRPr="00C333C3" w:rsidRDefault="00C333C3" w:rsidP="002C2240">
            <w:pPr>
              <w:keepNext/>
              <w:keepLines/>
              <w:spacing w:after="0"/>
              <w:rPr>
                <w:i/>
              </w:rPr>
            </w:pPr>
            <w:r w:rsidRPr="00C333C3">
              <w:rPr>
                <w:i/>
              </w:rPr>
              <w:t>fill</w:t>
            </w:r>
          </w:p>
          <w:p w:rsidR="00C333C3" w:rsidRPr="00C333C3" w:rsidRDefault="00C333C3" w:rsidP="002C2240">
            <w:pPr>
              <w:keepNext/>
              <w:keepLines/>
              <w:spacing w:after="0"/>
              <w:rPr>
                <w:i/>
              </w:rPr>
            </w:pPr>
            <w:r w:rsidRPr="00C333C3">
              <w:rPr>
                <w:i/>
              </w:rPr>
              <w:t xml:space="preserve">compressed-y-0  </w:t>
            </w:r>
          </w:p>
          <w:p w:rsidR="00C333C3" w:rsidRPr="00C333C3" w:rsidRDefault="00C333C3" w:rsidP="002C2240">
            <w:pPr>
              <w:keepNext/>
              <w:keepLines/>
              <w:spacing w:after="0"/>
              <w:rPr>
                <w:i/>
              </w:rPr>
            </w:pPr>
            <w:r w:rsidRPr="00C333C3">
              <w:rPr>
                <w:i/>
              </w:rPr>
              <w:t>compressed-y-1</w:t>
            </w:r>
          </w:p>
          <w:p w:rsidR="00C333C3" w:rsidRPr="00C333C3" w:rsidRDefault="00C333C3" w:rsidP="002C2240">
            <w:pPr>
              <w:keepNext/>
              <w:keepLines/>
              <w:spacing w:after="0"/>
              <w:rPr>
                <w:i/>
              </w:rPr>
            </w:pPr>
            <w:r w:rsidRPr="00C333C3">
              <w:rPr>
                <w:i/>
              </w:rPr>
              <w:t>uncompressed</w:t>
            </w:r>
          </w:p>
        </w:tc>
        <w:tc>
          <w:tcPr>
            <w:tcW w:w="2113" w:type="dxa"/>
          </w:tcPr>
          <w:p w:rsidR="00C333C3" w:rsidRPr="00C333C3" w:rsidRDefault="00C333C3" w:rsidP="00775D38">
            <w:pPr>
              <w:keepNext/>
              <w:keepLines/>
              <w:spacing w:after="0"/>
              <w:rPr>
                <w:i/>
              </w:rPr>
            </w:pPr>
            <w:r w:rsidRPr="00C333C3">
              <w:rPr>
                <w:i/>
              </w:rPr>
              <w:t>compressed-y-0</w:t>
            </w:r>
          </w:p>
          <w:p w:rsidR="00C333C3" w:rsidRPr="00C333C3" w:rsidRDefault="00C333C3" w:rsidP="00775D38">
            <w:pPr>
              <w:keepNext/>
              <w:keepLines/>
              <w:spacing w:after="0"/>
              <w:rPr>
                <w:i/>
              </w:rPr>
            </w:pPr>
            <w:r w:rsidRPr="00C333C3">
              <w:rPr>
                <w:i/>
              </w:rPr>
              <w:t>or</w:t>
            </w:r>
          </w:p>
          <w:p w:rsidR="00C333C3" w:rsidRPr="00C333C3" w:rsidRDefault="00C333C3" w:rsidP="00775D38">
            <w:pPr>
              <w:keepNext/>
              <w:keepLines/>
              <w:spacing w:after="0"/>
              <w:rPr>
                <w:i/>
              </w:rPr>
            </w:pPr>
            <w:r w:rsidRPr="00C333C3">
              <w:rPr>
                <w:i/>
              </w:rPr>
              <w:t>compressed-y-1</w:t>
            </w:r>
          </w:p>
          <w:p w:rsidR="00C333C3" w:rsidRPr="00C333C3" w:rsidRDefault="00C333C3" w:rsidP="00775D38">
            <w:pPr>
              <w:keepNext/>
              <w:keepLines/>
              <w:spacing w:after="0"/>
              <w:rPr>
                <w:i/>
              </w:rPr>
            </w:pPr>
          </w:p>
        </w:tc>
        <w:tc>
          <w:tcPr>
            <w:tcW w:w="1637" w:type="dxa"/>
          </w:tcPr>
          <w:p w:rsidR="00C333C3" w:rsidRPr="00C333C3" w:rsidRDefault="00C333C3" w:rsidP="00775D38">
            <w:pPr>
              <w:keepNext/>
              <w:keepLines/>
              <w:spacing w:after="0"/>
            </w:pPr>
            <w:r w:rsidRPr="00C333C3">
              <w:t>[5]</w:t>
            </w:r>
          </w:p>
          <w:p w:rsidR="00C333C3" w:rsidRPr="00C333C3" w:rsidRDefault="00C333C3" w:rsidP="00775D38">
            <w:pPr>
              <w:keepNext/>
              <w:keepLines/>
              <w:spacing w:after="0"/>
            </w:pPr>
            <w:r w:rsidRPr="00C333C3">
              <w:t>Annex “H”</w:t>
            </w:r>
          </w:p>
          <w:p w:rsidR="00C333C3" w:rsidRPr="00C333C3" w:rsidRDefault="00C333C3" w:rsidP="00775D38">
            <w:pPr>
              <w:keepNext/>
              <w:keepLines/>
              <w:spacing w:after="0"/>
            </w:pPr>
            <w:r w:rsidRPr="00C333C3">
              <w:t>Table H.1.1.4</w:t>
            </w:r>
          </w:p>
        </w:tc>
      </w:tr>
    </w:tbl>
    <w:p w:rsidR="005E1830" w:rsidRDefault="005E1830" w:rsidP="002C2240">
      <w:pPr>
        <w:keepNext/>
        <w:keepLines/>
        <w:spacing w:after="0"/>
      </w:pPr>
    </w:p>
    <w:p w:rsidR="008058FC" w:rsidRPr="008058FC" w:rsidRDefault="008058FC" w:rsidP="008058FC">
      <w:pPr>
        <w:pStyle w:val="Heading2"/>
      </w:pPr>
      <w:bookmarkStart w:id="47" w:name="_Toc459988690"/>
      <w:r w:rsidRPr="008058FC">
        <w:t>Feature Restriction and Pre-Enrolment</w:t>
      </w:r>
      <w:bookmarkEnd w:id="47"/>
    </w:p>
    <w:p w:rsidR="008058FC" w:rsidRPr="008058FC" w:rsidRDefault="008058FC" w:rsidP="008058FC">
      <w:pPr>
        <w:pStyle w:val="Heading3"/>
      </w:pPr>
      <w:bookmarkStart w:id="48" w:name="_Toc459988691"/>
      <w:r w:rsidRPr="008058FC">
        <w:t>Feature Restriction</w:t>
      </w:r>
      <w:bookmarkEnd w:id="48"/>
    </w:p>
    <w:p w:rsidR="008058FC" w:rsidRPr="008058FC" w:rsidRDefault="008058FC" w:rsidP="008058FC">
      <w:pPr>
        <w:rPr>
          <w:lang w:val="en-US"/>
        </w:rPr>
      </w:pPr>
      <w:r w:rsidRPr="008058FC">
        <w:rPr>
          <w:lang w:val="en-US"/>
        </w:rPr>
        <w:t xml:space="preserve">In this </w:t>
      </w:r>
      <w:proofErr w:type="gramStart"/>
      <w:r w:rsidRPr="008058FC">
        <w:rPr>
          <w:lang w:val="en-US"/>
        </w:rPr>
        <w:t>clause</w:t>
      </w:r>
      <w:proofErr w:type="gramEnd"/>
      <w:r w:rsidRPr="008058FC">
        <w:rPr>
          <w:lang w:val="en-US"/>
        </w:rPr>
        <w:t xml:space="preserve"> all feature restrictions are listed:</w:t>
      </w:r>
    </w:p>
    <w:p w:rsidR="009576EF" w:rsidRDefault="009576EF" w:rsidP="009576EF">
      <w:pPr>
        <w:pStyle w:val="ListParagraph"/>
        <w:numPr>
          <w:ilvl w:val="0"/>
          <w:numId w:val="3"/>
        </w:numPr>
        <w:rPr>
          <w:lang w:val="en-US"/>
        </w:rPr>
      </w:pPr>
      <w:r>
        <w:rPr>
          <w:lang w:val="en-US"/>
        </w:rPr>
        <w:t>Encr</w:t>
      </w:r>
      <w:r w:rsidR="00973014">
        <w:rPr>
          <w:lang w:val="en-US"/>
        </w:rPr>
        <w:t>ypt</w:t>
      </w:r>
      <w:r w:rsidR="00591FA4">
        <w:rPr>
          <w:lang w:val="en-US"/>
        </w:rPr>
        <w:t>ed</w:t>
      </w:r>
      <w:r w:rsidR="00973014">
        <w:rPr>
          <w:lang w:val="en-US"/>
        </w:rPr>
        <w:t xml:space="preserve"> </w:t>
      </w:r>
      <w:r w:rsidR="00591FA4">
        <w:rPr>
          <w:lang w:val="en-US"/>
        </w:rPr>
        <w:t>PDUs are</w:t>
      </w:r>
      <w:r w:rsidR="00FB5505">
        <w:rPr>
          <w:lang w:val="en-US"/>
        </w:rPr>
        <w:t xml:space="preserve"> not considered</w:t>
      </w:r>
    </w:p>
    <w:p w:rsidR="009576EF" w:rsidRDefault="009576EF" w:rsidP="000A5D00">
      <w:pPr>
        <w:pStyle w:val="ListParagraph"/>
        <w:numPr>
          <w:ilvl w:val="0"/>
          <w:numId w:val="3"/>
        </w:numPr>
        <w:rPr>
          <w:lang w:val="en-US"/>
        </w:rPr>
      </w:pPr>
      <w:r w:rsidRPr="009576EF">
        <w:rPr>
          <w:lang w:val="en-US"/>
        </w:rPr>
        <w:t>Decrypting encrypted SPDUs</w:t>
      </w:r>
      <w:r w:rsidR="00FB5505">
        <w:rPr>
          <w:lang w:val="en-US"/>
        </w:rPr>
        <w:t xml:space="preserve"> are not considered.</w:t>
      </w:r>
    </w:p>
    <w:p w:rsidR="009576EF" w:rsidRDefault="009576EF" w:rsidP="009576EF">
      <w:pPr>
        <w:pStyle w:val="ListParagraph"/>
        <w:numPr>
          <w:ilvl w:val="0"/>
          <w:numId w:val="3"/>
        </w:numPr>
        <w:rPr>
          <w:lang w:val="en-US"/>
        </w:rPr>
      </w:pPr>
      <w:r w:rsidRPr="007671C9">
        <w:rPr>
          <w:lang w:val="en-US"/>
        </w:rPr>
        <w:t>Peer to peer certificate distribution (P2PCD)</w:t>
      </w:r>
      <w:r w:rsidR="00FB5505">
        <w:rPr>
          <w:lang w:val="en-US"/>
        </w:rPr>
        <w:t xml:space="preserve"> is not considered</w:t>
      </w:r>
    </w:p>
    <w:p w:rsidR="00225686" w:rsidRDefault="00D2202D" w:rsidP="00D2202D">
      <w:pPr>
        <w:pStyle w:val="ListParagraph"/>
        <w:numPr>
          <w:ilvl w:val="0"/>
          <w:numId w:val="3"/>
        </w:numPr>
        <w:rPr>
          <w:lang w:val="en-US"/>
        </w:rPr>
      </w:pPr>
      <w:r w:rsidRPr="00D2202D">
        <w:rPr>
          <w:lang w:val="en-US"/>
        </w:rPr>
        <w:t>Service Access Points (SAPs)</w:t>
      </w:r>
      <w:r>
        <w:rPr>
          <w:lang w:val="en-US"/>
        </w:rPr>
        <w:t xml:space="preserve"> </w:t>
      </w:r>
      <w:r w:rsidR="00B8754A">
        <w:rPr>
          <w:lang w:val="en-US"/>
        </w:rPr>
        <w:t>are</w:t>
      </w:r>
      <w:r w:rsidR="00335096">
        <w:rPr>
          <w:lang w:val="en-US"/>
        </w:rPr>
        <w:t xml:space="preserve"> not considered.</w:t>
      </w:r>
    </w:p>
    <w:p w:rsidR="00D2202D" w:rsidRPr="00D2202D" w:rsidRDefault="00D2202D" w:rsidP="00D2202D">
      <w:pPr>
        <w:pStyle w:val="ListParagraph"/>
        <w:numPr>
          <w:ilvl w:val="0"/>
          <w:numId w:val="3"/>
        </w:numPr>
        <w:rPr>
          <w:lang w:val="en-US"/>
        </w:rPr>
      </w:pPr>
      <w:r w:rsidRPr="00D2202D">
        <w:rPr>
          <w:lang w:val="en-US"/>
        </w:rPr>
        <w:t>Certificate Revocation List (CRL) Verification Entity</w:t>
      </w:r>
      <w:r w:rsidR="00FB5505">
        <w:rPr>
          <w:lang w:val="en-US"/>
        </w:rPr>
        <w:t xml:space="preserve"> is not </w:t>
      </w:r>
      <w:r w:rsidR="00335096">
        <w:rPr>
          <w:lang w:val="en-US"/>
        </w:rPr>
        <w:t>considered</w:t>
      </w:r>
      <w:r w:rsidR="00FB5505">
        <w:rPr>
          <w:lang w:val="en-US"/>
        </w:rPr>
        <w:t>.</w:t>
      </w:r>
    </w:p>
    <w:p w:rsidR="003F48CC" w:rsidRDefault="003F48CC" w:rsidP="003F48CC">
      <w:pPr>
        <w:pStyle w:val="Heading2"/>
      </w:pPr>
      <w:bookmarkStart w:id="49" w:name="_Toc459988692"/>
      <w:r w:rsidRPr="003F48CC">
        <w:t>States in Initial Conditions</w:t>
      </w:r>
      <w:bookmarkEnd w:id="49"/>
    </w:p>
    <w:p w:rsidR="00DC0083" w:rsidRPr="00FF4529" w:rsidRDefault="00DC0083" w:rsidP="00DC0083">
      <w:r w:rsidRPr="00FF4529">
        <w:t xml:space="preserve">The description of the TP is built </w:t>
      </w:r>
      <w:proofErr w:type="gramStart"/>
      <w:r w:rsidRPr="00FF4529">
        <w:t>according to</w:t>
      </w:r>
      <w:proofErr w:type="gramEnd"/>
      <w:r w:rsidRPr="00FF4529">
        <w:t xml:space="preserve"> EG 202 798 [</w:t>
      </w:r>
      <w:r w:rsidRPr="00FF4529">
        <w:fldChar w:fldCharType="begin"/>
      </w:r>
      <w:r w:rsidRPr="00FF4529">
        <w:instrText xml:space="preserve"> REF REF_EG202798  \h </w:instrText>
      </w:r>
      <w:r w:rsidRPr="00FF4529">
        <w:fldChar w:fldCharType="separate"/>
      </w:r>
      <w:r w:rsidR="00DD231E" w:rsidRPr="00230517">
        <w:t>i.</w:t>
      </w:r>
      <w:r w:rsidR="00DD231E">
        <w:rPr>
          <w:noProof/>
        </w:rPr>
        <w:t>1</w:t>
      </w:r>
      <w:r w:rsidRPr="00FF4529">
        <w:fldChar w:fldCharType="end"/>
      </w:r>
      <w:r w:rsidRPr="00FF4529">
        <w:t>].</w:t>
      </w:r>
    </w:p>
    <w:p w:rsidR="00DC0083" w:rsidRPr="006C50DC" w:rsidRDefault="00DC0083" w:rsidP="00DC0083">
      <w:r>
        <w:t>T</w:t>
      </w:r>
      <w:r w:rsidRPr="006C50DC">
        <w:t>est purposes use a generic "Initial State" that corresponds to a state where the IUT is ready for starting the test execution. Furthermore, the IUT shall be left in this "Initial State", when the test is completed.</w:t>
      </w:r>
    </w:p>
    <w:p w:rsidR="00DC0083" w:rsidRDefault="00DC0083" w:rsidP="00DC0083">
      <w:r w:rsidRPr="006C50DC">
        <w:t>Being in the "Initial State" refers to the starting point of the initial device configuration. There are no pending actions, no instantiated buffers or variables, which could disturb the execution of a test.</w:t>
      </w:r>
    </w:p>
    <w:p w:rsidR="00DC0083" w:rsidRPr="008A5C13" w:rsidRDefault="00DC0083" w:rsidP="008A5C13">
      <w:pPr>
        <w:pStyle w:val="Heading3"/>
      </w:pPr>
      <w:bookmarkStart w:id="50" w:name="_Toc436749367"/>
      <w:bookmarkStart w:id="51" w:name="_Toc459988693"/>
      <w:r w:rsidRPr="00DC0083">
        <w:t>Conditions for the Initial State</w:t>
      </w:r>
      <w:bookmarkEnd w:id="50"/>
      <w:bookmarkEnd w:id="51"/>
    </w:p>
    <w:p w:rsidR="00DC0083" w:rsidRDefault="00A63209" w:rsidP="00DC0083">
      <w:pPr>
        <w:rPr>
          <w:lang w:val="en-US"/>
        </w:rPr>
      </w:pPr>
      <w:r>
        <w:rPr>
          <w:lang w:val="en-US"/>
        </w:rPr>
        <w:fldChar w:fldCharType="begin"/>
      </w:r>
      <w:r>
        <w:rPr>
          <w:lang w:val="en-US"/>
        </w:rPr>
        <w:instrText xml:space="preserve"> REF _Ref442357511 \h </w:instrText>
      </w:r>
      <w:r>
        <w:rPr>
          <w:lang w:val="en-US"/>
        </w:rPr>
      </w:r>
      <w:r>
        <w:rPr>
          <w:lang w:val="en-US"/>
        </w:rPr>
        <w:fldChar w:fldCharType="separate"/>
      </w:r>
      <w:r w:rsidR="00DD231E">
        <w:t xml:space="preserve">Figure </w:t>
      </w:r>
      <w:r w:rsidR="00DD231E">
        <w:rPr>
          <w:noProof/>
        </w:rPr>
        <w:t>2</w:t>
      </w:r>
      <w:r>
        <w:rPr>
          <w:lang w:val="en-US"/>
        </w:rPr>
        <w:fldChar w:fldCharType="end"/>
      </w:r>
      <w:r>
        <w:rPr>
          <w:lang w:val="en-US"/>
        </w:rPr>
        <w:t xml:space="preserve"> </w:t>
      </w:r>
      <w:r w:rsidR="00335096">
        <w:rPr>
          <w:lang w:val="en-US"/>
        </w:rPr>
        <w:t>depict</w:t>
      </w:r>
      <w:r w:rsidR="0086273F">
        <w:rPr>
          <w:lang w:val="en-US"/>
        </w:rPr>
        <w:t>s</w:t>
      </w:r>
      <w:r w:rsidR="001B2518">
        <w:rPr>
          <w:lang w:val="en-US"/>
        </w:rPr>
        <w:t xml:space="preserve"> the o</w:t>
      </w:r>
      <w:r w:rsidR="00DC0083">
        <w:rPr>
          <w:lang w:val="en-US"/>
        </w:rPr>
        <w:t>verall state dia</w:t>
      </w:r>
      <w:r w:rsidR="0077228E">
        <w:rPr>
          <w:lang w:val="en-US"/>
        </w:rPr>
        <w:t xml:space="preserve">gram for a test system </w:t>
      </w:r>
      <w:r w:rsidR="00DC0083">
        <w:rPr>
          <w:lang w:val="en-US"/>
        </w:rPr>
        <w:t>below.</w:t>
      </w:r>
    </w:p>
    <w:p w:rsidR="00DC0083" w:rsidRDefault="00DC0083" w:rsidP="00DC0083"/>
    <w:p w:rsidR="00DC0083" w:rsidRPr="00DC0083" w:rsidRDefault="00DC0083" w:rsidP="00DC0083">
      <w:r>
        <w:rPr>
          <w:noProof/>
          <w:lang w:val="en-US"/>
        </w:rPr>
        <w:lastRenderedPageBreak/>
        <mc:AlternateContent>
          <mc:Choice Requires="wpc">
            <w:drawing>
              <wp:inline distT="0" distB="0" distL="0" distR="0" wp14:anchorId="5D27F6B0" wp14:editId="612FA0EB">
                <wp:extent cx="5486400" cy="32004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Rounded Rectangle 26"/>
                        <wps:cNvSpPr/>
                        <wps:spPr>
                          <a:xfrm>
                            <a:off x="2147865" y="1116625"/>
                            <a:ext cx="1605915" cy="584200"/>
                          </a:xfrm>
                          <a:prstGeom prst="roundRect">
                            <a:avLst/>
                          </a:prstGeom>
                        </wps:spPr>
                        <wps:style>
                          <a:lnRef idx="2">
                            <a:schemeClr val="dk1"/>
                          </a:lnRef>
                          <a:fillRef idx="1">
                            <a:schemeClr val="lt1"/>
                          </a:fillRef>
                          <a:effectRef idx="0">
                            <a:schemeClr val="dk1"/>
                          </a:effectRef>
                          <a:fontRef idx="minor">
                            <a:schemeClr val="dk1"/>
                          </a:fontRef>
                        </wps:style>
                        <wps:txbx>
                          <w:txbxContent>
                            <w:p w:rsidR="009C5B80" w:rsidRDefault="009C5B80" w:rsidP="00DC0083">
                              <w:pPr>
                                <w:pStyle w:val="NormalWeb"/>
                                <w:spacing w:before="0" w:beforeAutospacing="0" w:after="180" w:afterAutospacing="0"/>
                                <w:jc w:val="center"/>
                                <w:rPr>
                                  <w:sz w:val="24"/>
                                  <w:szCs w:val="24"/>
                                </w:rPr>
                              </w:pPr>
                              <w:r>
                                <w:rPr>
                                  <w:rFonts w:eastAsia="Times New Roman"/>
                                </w:rPr>
                                <w:t xml:space="preserve">State 2 </w:t>
                              </w:r>
                            </w:p>
                            <w:p w:rsidR="009C5B80" w:rsidRDefault="009C5B80" w:rsidP="00DC0083">
                              <w:pPr>
                                <w:pStyle w:val="NormalWeb"/>
                                <w:spacing w:before="0" w:beforeAutospacing="0" w:after="180" w:afterAutospacing="0"/>
                                <w:jc w:val="center"/>
                              </w:pPr>
                              <w:r>
                                <w:rPr>
                                  <w:rFonts w:eastAsia="Times New Roman"/>
                                </w:rPr>
                                <w:t>IUT is in “Initial State”</w:t>
                              </w:r>
                            </w:p>
                            <w:p w:rsidR="009C5B80" w:rsidRDefault="009C5B80" w:rsidP="00DC0083">
                              <w:pPr>
                                <w:pStyle w:val="NormalWeb"/>
                                <w:spacing w:before="0" w:beforeAutospacing="0" w:after="18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2147865" y="180000"/>
                            <a:ext cx="1605915" cy="584200"/>
                          </a:xfrm>
                          <a:prstGeom prst="roundRect">
                            <a:avLst/>
                          </a:prstGeom>
                        </wps:spPr>
                        <wps:style>
                          <a:lnRef idx="2">
                            <a:schemeClr val="dk1"/>
                          </a:lnRef>
                          <a:fillRef idx="1">
                            <a:schemeClr val="lt1"/>
                          </a:fillRef>
                          <a:effectRef idx="0">
                            <a:schemeClr val="dk1"/>
                          </a:effectRef>
                          <a:fontRef idx="minor">
                            <a:schemeClr val="dk1"/>
                          </a:fontRef>
                        </wps:style>
                        <wps:txbx>
                          <w:txbxContent>
                            <w:p w:rsidR="009C5B80" w:rsidRDefault="009C5B80" w:rsidP="00DC0083">
                              <w:pPr>
                                <w:pStyle w:val="NormalWeb"/>
                                <w:spacing w:before="0" w:beforeAutospacing="0" w:after="180" w:afterAutospacing="0"/>
                                <w:jc w:val="center"/>
                                <w:rPr>
                                  <w:sz w:val="24"/>
                                  <w:szCs w:val="24"/>
                                </w:rPr>
                              </w:pPr>
                              <w:r>
                                <w:rPr>
                                  <w:rFonts w:eastAsia="Times New Roman"/>
                                </w:rPr>
                                <w:t>State 1</w:t>
                              </w:r>
                            </w:p>
                            <w:p w:rsidR="009C5B80" w:rsidRDefault="009C5B80" w:rsidP="00DC0083">
                              <w:pPr>
                                <w:pStyle w:val="NormalWeb"/>
                                <w:spacing w:before="0" w:beforeAutospacing="0" w:after="180" w:afterAutospacing="0"/>
                                <w:jc w:val="center"/>
                              </w:pPr>
                              <w:r>
                                <w:rPr>
                                  <w:rFonts w:eastAsia="Times New Roman"/>
                                </w:rPr>
                                <w:t>IUT is powered off</w:t>
                              </w:r>
                            </w:p>
                            <w:p w:rsidR="009C5B80" w:rsidRDefault="009C5B80" w:rsidP="00DC0083">
                              <w:pPr>
                                <w:pStyle w:val="NormalWeb"/>
                                <w:spacing w:before="0" w:beforeAutospacing="0" w:after="18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988990" y="2055155"/>
                            <a:ext cx="1605915" cy="1045210"/>
                          </a:xfrm>
                          <a:prstGeom prst="roundRect">
                            <a:avLst/>
                          </a:prstGeom>
                        </wps:spPr>
                        <wps:style>
                          <a:lnRef idx="2">
                            <a:schemeClr val="dk1"/>
                          </a:lnRef>
                          <a:fillRef idx="1">
                            <a:schemeClr val="lt1"/>
                          </a:fillRef>
                          <a:effectRef idx="0">
                            <a:schemeClr val="dk1"/>
                          </a:effectRef>
                          <a:fontRef idx="minor">
                            <a:schemeClr val="dk1"/>
                          </a:fontRef>
                        </wps:style>
                        <wps:txbx>
                          <w:txbxContent>
                            <w:p w:rsidR="009C5B80" w:rsidRDefault="009C5B80" w:rsidP="00DC0083">
                              <w:pPr>
                                <w:pStyle w:val="NormalWeb"/>
                                <w:spacing w:before="0" w:beforeAutospacing="0" w:after="0" w:afterAutospacing="0"/>
                                <w:jc w:val="center"/>
                                <w:rPr>
                                  <w:sz w:val="24"/>
                                  <w:szCs w:val="24"/>
                                </w:rPr>
                              </w:pPr>
                              <w:r>
                                <w:rPr>
                                  <w:rFonts w:eastAsia="Times New Roman"/>
                                </w:rPr>
                                <w:t>State 3</w:t>
                              </w:r>
                            </w:p>
                            <w:p w:rsidR="009C5B80" w:rsidRDefault="009C5B80" w:rsidP="00DC0083">
                              <w:pPr>
                                <w:pStyle w:val="NormalWeb"/>
                                <w:spacing w:before="0" w:beforeAutospacing="0" w:after="0" w:afterAutospacing="0"/>
                                <w:jc w:val="center"/>
                              </w:pPr>
                              <w:r>
                                <w:rPr>
                                  <w:rFonts w:eastAsia="Times New Roman"/>
                                </w:rPr>
                                <w:t>Test Purpose Initial Conditions/Pre-test Conditions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3012735" y="2062775"/>
                            <a:ext cx="1605915" cy="1045210"/>
                          </a:xfrm>
                          <a:prstGeom prst="roundRect">
                            <a:avLst/>
                          </a:prstGeom>
                        </wps:spPr>
                        <wps:style>
                          <a:lnRef idx="2">
                            <a:schemeClr val="dk1"/>
                          </a:lnRef>
                          <a:fillRef idx="1">
                            <a:schemeClr val="lt1"/>
                          </a:fillRef>
                          <a:effectRef idx="0">
                            <a:schemeClr val="dk1"/>
                          </a:effectRef>
                          <a:fontRef idx="minor">
                            <a:schemeClr val="dk1"/>
                          </a:fontRef>
                        </wps:style>
                        <wps:txbx>
                          <w:txbxContent>
                            <w:p w:rsidR="009C5B80" w:rsidRDefault="009C5B80" w:rsidP="00DC0083">
                              <w:pPr>
                                <w:pStyle w:val="NormalWeb"/>
                                <w:spacing w:before="0" w:beforeAutospacing="0" w:after="0" w:afterAutospacing="0"/>
                                <w:jc w:val="center"/>
                                <w:rPr>
                                  <w:sz w:val="24"/>
                                  <w:szCs w:val="24"/>
                                </w:rPr>
                              </w:pPr>
                              <w:r>
                                <w:rPr>
                                  <w:rFonts w:eastAsia="Times New Roman"/>
                                </w:rPr>
                                <w:t>State 4</w:t>
                              </w:r>
                            </w:p>
                            <w:p w:rsidR="009C5B80" w:rsidRDefault="009C5B80" w:rsidP="00DC0083">
                              <w:pPr>
                                <w:pStyle w:val="NormalWeb"/>
                                <w:spacing w:before="0" w:beforeAutospacing="0" w:after="0" w:afterAutospacing="0"/>
                                <w:jc w:val="center"/>
                              </w:pPr>
                              <w:r>
                                <w:rPr>
                                  <w:rFonts w:eastAsia="Times New Roman"/>
                                </w:rPr>
                                <w:t>Test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a:endCxn id="33" idx="1"/>
                        </wps:cNvCnPr>
                        <wps:spPr>
                          <a:xfrm flipV="1">
                            <a:off x="1647825" y="472100"/>
                            <a:ext cx="500040" cy="4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stCxn id="33" idx="2"/>
                          <a:endCxn id="26" idx="0"/>
                        </wps:cNvCnPr>
                        <wps:spPr>
                          <a:xfrm>
                            <a:off x="2950823" y="764200"/>
                            <a:ext cx="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352675" y="1700825"/>
                            <a:ext cx="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endCxn id="35" idx="1"/>
                        </wps:cNvCnPr>
                        <wps:spPr>
                          <a:xfrm>
                            <a:off x="2594905" y="2581275"/>
                            <a:ext cx="417830" cy="41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3343275" y="1700825"/>
                            <a:ext cx="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Oval 19"/>
                        <wps:cNvSpPr/>
                        <wps:spPr>
                          <a:xfrm>
                            <a:off x="1547745" y="428625"/>
                            <a:ext cx="98470"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D27F6B0" id="Canvas 2" o:spid="_x0000_s103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">
                <v:shape id="_x0000_s1040" type="#_x0000_t75" style="position:absolute;width:54864;height:32004;visibility:visible;mso-wrap-style:square">
                  <v:fill o:detectmouseclick="t"/>
                  <v:path o:connecttype="none"/>
                </v:shape>
                <v:roundrect id="Rounded Rectangle 26" o:spid="_x0000_s1041" style="position:absolute;left:21478;top:11166;width:16059;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" fillcolor="white [3201]" strokecolor="black [3200]" strokeweight="2pt">
                  <v:textbox>
                    <w:txbxContent>
                      <w:p w:rsidR="009C5B80" w:rsidRDefault="009C5B80" w:rsidP="00DC0083">
                        <w:pPr>
                          <w:pStyle w:val="NormalWeb"/>
                          <w:spacing w:before="0" w:beforeAutospacing="0" w:after="180" w:afterAutospacing="0"/>
                          <w:jc w:val="center"/>
                          <w:rPr>
                            <w:sz w:val="24"/>
                            <w:szCs w:val="24"/>
                          </w:rPr>
                        </w:pPr>
                        <w:r>
                          <w:rPr>
                            <w:rFonts w:eastAsia="Times New Roman"/>
                          </w:rPr>
                          <w:t xml:space="preserve">State 2 </w:t>
                        </w:r>
                      </w:p>
                      <w:p w:rsidR="009C5B80" w:rsidRDefault="009C5B80" w:rsidP="00DC0083">
                        <w:pPr>
                          <w:pStyle w:val="NormalWeb"/>
                          <w:spacing w:before="0" w:beforeAutospacing="0" w:after="180" w:afterAutospacing="0"/>
                          <w:jc w:val="center"/>
                        </w:pPr>
                        <w:r>
                          <w:rPr>
                            <w:rFonts w:eastAsia="Times New Roman"/>
                          </w:rPr>
                          <w:t>IUT is in “Initial State”</w:t>
                        </w:r>
                      </w:p>
                      <w:p w:rsidR="009C5B80" w:rsidRDefault="009C5B80" w:rsidP="00DC0083">
                        <w:pPr>
                          <w:pStyle w:val="NormalWeb"/>
                          <w:spacing w:before="0" w:beforeAutospacing="0" w:after="180" w:afterAutospacing="0"/>
                          <w:jc w:val="center"/>
                        </w:pPr>
                        <w:r>
                          <w:rPr>
                            <w:rFonts w:eastAsia="Times New Roman"/>
                          </w:rPr>
                          <w:t> </w:t>
                        </w:r>
                      </w:p>
                    </w:txbxContent>
                  </v:textbox>
                </v:roundrect>
                <v:roundrect id="Rounded Rectangle 33" o:spid="_x0000_s1042" style="position:absolute;left:21478;top:1800;width:16059;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" fillcolor="white [3201]" strokecolor="black [3200]" strokeweight="2pt">
                  <v:textbox>
                    <w:txbxContent>
                      <w:p w:rsidR="009C5B80" w:rsidRDefault="009C5B80" w:rsidP="00DC0083">
                        <w:pPr>
                          <w:pStyle w:val="NormalWeb"/>
                          <w:spacing w:before="0" w:beforeAutospacing="0" w:after="180" w:afterAutospacing="0"/>
                          <w:jc w:val="center"/>
                          <w:rPr>
                            <w:sz w:val="24"/>
                            <w:szCs w:val="24"/>
                          </w:rPr>
                        </w:pPr>
                        <w:r>
                          <w:rPr>
                            <w:rFonts w:eastAsia="Times New Roman"/>
                          </w:rPr>
                          <w:t>State 1</w:t>
                        </w:r>
                      </w:p>
                      <w:p w:rsidR="009C5B80" w:rsidRDefault="009C5B80" w:rsidP="00DC0083">
                        <w:pPr>
                          <w:pStyle w:val="NormalWeb"/>
                          <w:spacing w:before="0" w:beforeAutospacing="0" w:after="180" w:afterAutospacing="0"/>
                          <w:jc w:val="center"/>
                        </w:pPr>
                        <w:r>
                          <w:rPr>
                            <w:rFonts w:eastAsia="Times New Roman"/>
                          </w:rPr>
                          <w:t>IUT is powered off</w:t>
                        </w:r>
                      </w:p>
                      <w:p w:rsidR="009C5B80" w:rsidRDefault="009C5B80" w:rsidP="00DC0083">
                        <w:pPr>
                          <w:pStyle w:val="NormalWeb"/>
                          <w:spacing w:before="0" w:beforeAutospacing="0" w:after="180" w:afterAutospacing="0"/>
                          <w:jc w:val="center"/>
                        </w:pPr>
                        <w:r>
                          <w:rPr>
                            <w:rFonts w:eastAsia="Times New Roman"/>
                          </w:rPr>
                          <w:t> </w:t>
                        </w:r>
                      </w:p>
                    </w:txbxContent>
                  </v:textbox>
                </v:roundrect>
                <v:roundrect id="Rounded Rectangle 34" o:spid="_x0000_s1043" style="position:absolute;left:9889;top:20551;width:16060;height:10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" fillcolor="white [3201]" strokecolor="black [3200]" strokeweight="2pt">
                  <v:textbox>
                    <w:txbxContent>
                      <w:p w:rsidR="009C5B80" w:rsidRDefault="009C5B80" w:rsidP="00DC0083">
                        <w:pPr>
                          <w:pStyle w:val="NormalWeb"/>
                          <w:spacing w:before="0" w:beforeAutospacing="0" w:after="0" w:afterAutospacing="0"/>
                          <w:jc w:val="center"/>
                          <w:rPr>
                            <w:sz w:val="24"/>
                            <w:szCs w:val="24"/>
                          </w:rPr>
                        </w:pPr>
                        <w:r>
                          <w:rPr>
                            <w:rFonts w:eastAsia="Times New Roman"/>
                          </w:rPr>
                          <w:t>State 3</w:t>
                        </w:r>
                      </w:p>
                      <w:p w:rsidR="009C5B80" w:rsidRDefault="009C5B80" w:rsidP="00DC0083">
                        <w:pPr>
                          <w:pStyle w:val="NormalWeb"/>
                          <w:spacing w:before="0" w:beforeAutospacing="0" w:after="0" w:afterAutospacing="0"/>
                          <w:jc w:val="center"/>
                        </w:pPr>
                        <w:r>
                          <w:rPr>
                            <w:rFonts w:eastAsia="Times New Roman"/>
                          </w:rPr>
                          <w:t>Test Purpose Initial Conditions/Pre-test Conditions</w:t>
                        </w:r>
                      </w:p>
                    </w:txbxContent>
                  </v:textbox>
                </v:roundrect>
                <v:roundrect id="Rounded Rectangle 35" o:spid="_x0000_s1044" style="position:absolute;left:30127;top:20627;width:16059;height:10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" fillcolor="white [3201]" strokecolor="black [3200]" strokeweight="2pt">
                  <v:textbox>
                    <w:txbxContent>
                      <w:p w:rsidR="009C5B80" w:rsidRDefault="009C5B80" w:rsidP="00DC0083">
                        <w:pPr>
                          <w:pStyle w:val="NormalWeb"/>
                          <w:spacing w:before="0" w:beforeAutospacing="0" w:after="0" w:afterAutospacing="0"/>
                          <w:jc w:val="center"/>
                          <w:rPr>
                            <w:sz w:val="24"/>
                            <w:szCs w:val="24"/>
                          </w:rPr>
                        </w:pPr>
                        <w:r>
                          <w:rPr>
                            <w:rFonts w:eastAsia="Times New Roman"/>
                          </w:rPr>
                          <w:t>State 4</w:t>
                        </w:r>
                      </w:p>
                      <w:p w:rsidR="009C5B80" w:rsidRDefault="009C5B80" w:rsidP="00DC0083">
                        <w:pPr>
                          <w:pStyle w:val="NormalWeb"/>
                          <w:spacing w:before="0" w:beforeAutospacing="0" w:after="0" w:afterAutospacing="0"/>
                          <w:jc w:val="center"/>
                        </w:pPr>
                        <w:r>
                          <w:rPr>
                            <w:rFonts w:eastAsia="Times New Roman"/>
                          </w:rPr>
                          <w:t>Test Execution</w:t>
                        </w:r>
                      </w:p>
                    </w:txbxContent>
                  </v:textbox>
                </v:roundrect>
                <v:shape id="Straight Arrow Connector 8" o:spid="_x0000_s1045" type="#_x0000_t32" style="position:absolute;left:16478;top:4721;width:5000;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" strokecolor="black [3213]">
                  <v:stroke endarrow="block"/>
                </v:shape>
                <v:shape id="Straight Arrow Connector 9" o:spid="_x0000_s1046" type="#_x0000_t32" style="position:absolute;left:29508;top:7642;width:0;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" strokecolor="black [3213]">
                  <v:stroke endarrow="block"/>
                </v:shape>
                <v:shape id="Straight Arrow Connector 10" o:spid="_x0000_s1047" type="#_x0000_t32" style="position:absolute;left:23526;top:17008;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" strokecolor="black [3213]">
                  <v:stroke endarrow="block"/>
                </v:shape>
                <v:shape id="Straight Arrow Connector 11" o:spid="_x0000_s1048" type="#_x0000_t32" style="position:absolute;left:25949;top:25812;width:4178;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" strokecolor="black [3213]">
                  <v:stroke endarrow="block"/>
                </v:shape>
                <v:shape id="Straight Arrow Connector 12" o:spid="_x0000_s1049" type="#_x0000_t32" style="position:absolute;left:33432;top:17008;width:0;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" strokecolor="black [3213]">
                  <v:stroke endarrow="block"/>
                </v:shape>
                <v:oval id="Oval 19" o:spid="_x0000_s1050" style="position:absolute;left:15477;top:4286;width:985;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" fillcolor="black [3200]" strokecolor="black [1600]" strokeweight="2pt"/>
                <w10:anchorlock/>
              </v:group>
            </w:pict>
          </mc:Fallback>
        </mc:AlternateContent>
      </w:r>
    </w:p>
    <w:p w:rsidR="00FB5505" w:rsidRDefault="0027109B" w:rsidP="0027109B">
      <w:pPr>
        <w:pStyle w:val="Caption"/>
        <w:rPr>
          <w:lang w:val="en-US"/>
        </w:rPr>
      </w:pPr>
      <w:bookmarkStart w:id="52" w:name="_Ref442357511"/>
      <w:r>
        <w:t xml:space="preserve">Figure </w:t>
      </w:r>
      <w:r>
        <w:fldChar w:fldCharType="begin"/>
      </w:r>
      <w:r>
        <w:instrText xml:space="preserve"> SEQ Figure \* ARABIC </w:instrText>
      </w:r>
      <w:r>
        <w:fldChar w:fldCharType="separate"/>
      </w:r>
      <w:r w:rsidR="00DD231E">
        <w:rPr>
          <w:noProof/>
        </w:rPr>
        <w:t>2</w:t>
      </w:r>
      <w:r>
        <w:fldChar w:fldCharType="end"/>
      </w:r>
      <w:bookmarkEnd w:id="52"/>
      <w:r w:rsidR="001B2518">
        <w:t xml:space="preserve">: </w:t>
      </w:r>
      <w:r w:rsidR="001B2518">
        <w:rPr>
          <w:lang w:val="en-US"/>
        </w:rPr>
        <w:t>State Diagram</w:t>
      </w:r>
    </w:p>
    <w:p w:rsidR="003F48CC" w:rsidRDefault="003F48CC" w:rsidP="003F48CC">
      <w:pPr>
        <w:rPr>
          <w:lang w:val="en-US"/>
        </w:rPr>
      </w:pPr>
      <w:r w:rsidRPr="003F48CC">
        <w:rPr>
          <w:lang w:val="en-US"/>
        </w:rPr>
        <w:t>Each TP contains an initial condition. The initial condition defines</w:t>
      </w:r>
      <w:r w:rsidR="00B8754A">
        <w:rPr>
          <w:lang w:val="en-US"/>
        </w:rPr>
        <w:t xml:space="preserve"> the initial state </w:t>
      </w:r>
      <w:r w:rsidRPr="003F48CC">
        <w:rPr>
          <w:lang w:val="en-US"/>
        </w:rPr>
        <w:t>in which</w:t>
      </w:r>
      <w:r w:rsidR="00B8754A">
        <w:rPr>
          <w:lang w:val="en-US"/>
        </w:rPr>
        <w:t xml:space="preserve"> </w:t>
      </w:r>
      <w:r w:rsidRPr="003F48CC">
        <w:rPr>
          <w:lang w:val="en-US"/>
        </w:rPr>
        <w:t xml:space="preserve">the IUT </w:t>
      </w:r>
      <w:proofErr w:type="gramStart"/>
      <w:r w:rsidRPr="003F48CC">
        <w:rPr>
          <w:lang w:val="en-US"/>
        </w:rPr>
        <w:t>has to</w:t>
      </w:r>
      <w:proofErr w:type="gramEnd"/>
      <w:r w:rsidRPr="003F48CC">
        <w:rPr>
          <w:lang w:val="en-US"/>
        </w:rPr>
        <w:t xml:space="preserve"> be to apply the actual TP. </w:t>
      </w:r>
      <w:r w:rsidR="00B8754A">
        <w:rPr>
          <w:lang w:val="en-US"/>
        </w:rPr>
        <w:t>Most of the TPs start from the “initial state” which is defined as follows:</w:t>
      </w:r>
    </w:p>
    <w:p w:rsidR="003D582C" w:rsidRDefault="00CD55B2" w:rsidP="000A5D00">
      <w:pPr>
        <w:pStyle w:val="ListParagraph"/>
        <w:numPr>
          <w:ilvl w:val="0"/>
          <w:numId w:val="3"/>
        </w:numPr>
        <w:rPr>
          <w:lang w:val="en-US"/>
        </w:rPr>
      </w:pPr>
      <w:r>
        <w:rPr>
          <w:lang w:val="en-US"/>
        </w:rPr>
        <w:t>The IUT is powered up.</w:t>
      </w:r>
    </w:p>
    <w:p w:rsidR="00D763E1" w:rsidRDefault="003D582C" w:rsidP="00D763E1">
      <w:pPr>
        <w:pStyle w:val="ListParagraph"/>
        <w:numPr>
          <w:ilvl w:val="0"/>
          <w:numId w:val="3"/>
        </w:numPr>
        <w:rPr>
          <w:lang w:val="en-US"/>
        </w:rPr>
      </w:pPr>
      <w:r>
        <w:rPr>
          <w:lang w:val="en-US"/>
        </w:rPr>
        <w:t xml:space="preserve">The IUT is not transmitting or receiving messages </w:t>
      </w:r>
    </w:p>
    <w:p w:rsidR="00D82754" w:rsidRPr="00D82754" w:rsidRDefault="003D582C" w:rsidP="00736AD3">
      <w:pPr>
        <w:pStyle w:val="ListParagraph"/>
        <w:numPr>
          <w:ilvl w:val="0"/>
          <w:numId w:val="3"/>
        </w:numPr>
        <w:rPr>
          <w:lang w:val="en-US"/>
        </w:rPr>
      </w:pPr>
      <w:r>
        <w:rPr>
          <w:lang w:val="en-US"/>
        </w:rPr>
        <w:t>The IUT i</w:t>
      </w:r>
      <w:r w:rsidR="00D82754">
        <w:rPr>
          <w:lang w:val="en-US"/>
        </w:rPr>
        <w:t xml:space="preserve">s provisioned with the appropriate </w:t>
      </w:r>
      <w:r w:rsidR="008153BC">
        <w:rPr>
          <w:lang w:val="en-US"/>
        </w:rPr>
        <w:t>sec</w:t>
      </w:r>
      <w:r>
        <w:rPr>
          <w:lang w:val="en-US"/>
        </w:rPr>
        <w:t>urity credentials to enable transmission or reception of messages.</w:t>
      </w:r>
      <w:r w:rsidR="00D82754">
        <w:rPr>
          <w:lang w:val="en-US"/>
        </w:rPr>
        <w:t xml:space="preserve"> That is</w:t>
      </w:r>
      <w:r w:rsidR="00D60CC3">
        <w:rPr>
          <w:lang w:val="en-US"/>
        </w:rPr>
        <w:t>,</w:t>
      </w:r>
      <w:r w:rsidR="00D82754">
        <w:rPr>
          <w:lang w:val="en-US"/>
        </w:rPr>
        <w:t xml:space="preserve"> the IUT is configured with </w:t>
      </w:r>
      <w:r w:rsidR="00BB47ED">
        <w:rPr>
          <w:lang w:val="en-US"/>
        </w:rPr>
        <w:t xml:space="preserve">a </w:t>
      </w:r>
      <w:r w:rsidR="00D82754">
        <w:rPr>
          <w:lang w:val="en-US"/>
        </w:rPr>
        <w:t xml:space="preserve">valid </w:t>
      </w:r>
      <w:r w:rsidR="00736AD3" w:rsidRPr="00736AD3">
        <w:rPr>
          <w:lang w:val="en-US"/>
        </w:rPr>
        <w:t xml:space="preserve">signer credentials (certificate) </w:t>
      </w:r>
      <w:r w:rsidR="00736AD3">
        <w:rPr>
          <w:lang w:val="en-US"/>
        </w:rPr>
        <w:t xml:space="preserve">as specified in SAE J2945/1 [1] and IEEE 1609.3 [5] security </w:t>
      </w:r>
      <w:r w:rsidR="00D90EC1">
        <w:rPr>
          <w:lang w:val="en-US"/>
        </w:rPr>
        <w:t>profiles for BSM and WSA</w:t>
      </w:r>
      <w:r w:rsidR="00736AD3">
        <w:rPr>
          <w:lang w:val="en-US"/>
        </w:rPr>
        <w:t>.</w:t>
      </w:r>
      <w:r w:rsidR="00D82754">
        <w:rPr>
          <w:lang w:val="en-US"/>
        </w:rPr>
        <w:t xml:space="preserve"> </w:t>
      </w:r>
    </w:p>
    <w:p w:rsidR="00B8754A" w:rsidRDefault="00B8754A" w:rsidP="003F48CC">
      <w:pPr>
        <w:rPr>
          <w:lang w:val="en-US"/>
        </w:rPr>
      </w:pPr>
      <w:r>
        <w:rPr>
          <w:lang w:val="en-US"/>
        </w:rPr>
        <w:t>Some TPs start from a different initial condition which is explicitly defined in the TP</w:t>
      </w:r>
      <w:r w:rsidR="00D82754">
        <w:rPr>
          <w:lang w:val="en-US"/>
        </w:rPr>
        <w:t xml:space="preserve"> such as if an invalid behavior needs to be tested by the IUT</w:t>
      </w:r>
      <w:r>
        <w:rPr>
          <w:lang w:val="en-US"/>
        </w:rPr>
        <w:t xml:space="preserve">. However, the “initial state” defined above is the starting point before the different initial conditions are established. </w:t>
      </w:r>
    </w:p>
    <w:p w:rsidR="003D582C" w:rsidRDefault="00B8754A" w:rsidP="003F48CC">
      <w:pPr>
        <w:rPr>
          <w:lang w:val="en-US"/>
        </w:rPr>
      </w:pPr>
      <w:r>
        <w:rPr>
          <w:lang w:val="en-US"/>
        </w:rPr>
        <w:t>W</w:t>
      </w:r>
      <w:r w:rsidRPr="003F48CC">
        <w:rPr>
          <w:lang w:val="en-US"/>
        </w:rPr>
        <w:t xml:space="preserve">hen the execution of the initial condition </w:t>
      </w:r>
      <w:proofErr w:type="gramStart"/>
      <w:r w:rsidRPr="003F48CC">
        <w:rPr>
          <w:lang w:val="en-US"/>
        </w:rPr>
        <w:t>does not</w:t>
      </w:r>
      <w:r>
        <w:rPr>
          <w:lang w:val="en-US"/>
        </w:rPr>
        <w:t xml:space="preserve"> </w:t>
      </w:r>
      <w:r w:rsidRPr="003F48CC">
        <w:rPr>
          <w:lang w:val="en-US"/>
        </w:rPr>
        <w:t>succeed</w:t>
      </w:r>
      <w:proofErr w:type="gramEnd"/>
      <w:r w:rsidRPr="003F48CC">
        <w:rPr>
          <w:lang w:val="en-US"/>
        </w:rPr>
        <w:t>, it leads to the assignment of an Inconclusive verdict.</w:t>
      </w:r>
    </w:p>
    <w:p w:rsidR="00FF4529" w:rsidRPr="00230517" w:rsidRDefault="00FF4529" w:rsidP="00FF4529">
      <w:pPr>
        <w:pStyle w:val="Heading1"/>
      </w:pPr>
      <w:bookmarkStart w:id="53" w:name="_Toc459988694"/>
      <w:r w:rsidRPr="00230517">
        <w:t>Test Suite Structure (TSS)</w:t>
      </w:r>
      <w:bookmarkEnd w:id="53"/>
    </w:p>
    <w:p w:rsidR="00FF4529" w:rsidRPr="00230517" w:rsidRDefault="00FF4529" w:rsidP="005B25C4">
      <w:pPr>
        <w:pStyle w:val="Heading2"/>
      </w:pPr>
      <w:bookmarkStart w:id="54" w:name="_Toc379980281"/>
      <w:bookmarkStart w:id="55" w:name="_Toc405990169"/>
      <w:bookmarkStart w:id="56" w:name="_Toc459988695"/>
      <w:r w:rsidRPr="00230517">
        <w:t xml:space="preserve">Structure for </w:t>
      </w:r>
      <w:r w:rsidR="008153BC">
        <w:t>sec</w:t>
      </w:r>
      <w:r w:rsidR="00B537D9">
        <w:t>urity</w:t>
      </w:r>
      <w:r w:rsidRPr="00230517">
        <w:t xml:space="preserve"> tests</w:t>
      </w:r>
      <w:bookmarkEnd w:id="54"/>
      <w:bookmarkEnd w:id="55"/>
      <w:bookmarkEnd w:id="56"/>
    </w:p>
    <w:p w:rsidR="00FF4529" w:rsidRDefault="00FF4529" w:rsidP="00FF4529">
      <w:r w:rsidRPr="00FF4529">
        <w:t xml:space="preserve">The test suite is structured as </w:t>
      </w:r>
      <w:r w:rsidR="002E0659">
        <w:t>a t</w:t>
      </w:r>
      <w:r w:rsidR="00144BDD">
        <w:t xml:space="preserve">ree with the root defined as </w:t>
      </w:r>
      <w:r w:rsidR="00D626CE">
        <w:t>16092</w:t>
      </w:r>
      <w:r w:rsidR="004359BA">
        <w:t xml:space="preserve">. The tree is of rank </w:t>
      </w:r>
      <w:r w:rsidR="002F4A50">
        <w:t>4</w:t>
      </w:r>
      <w:r w:rsidR="00A53D30">
        <w:t xml:space="preserve"> with the first rank is Root, </w:t>
      </w:r>
      <w:r w:rsidR="00D626CE">
        <w:t>16092 seco</w:t>
      </w:r>
      <w:r w:rsidR="00A53D30">
        <w:t xml:space="preserve">nd </w:t>
      </w:r>
      <w:r w:rsidR="006E5A27">
        <w:t xml:space="preserve">is </w:t>
      </w:r>
      <w:r w:rsidRPr="00FF4529">
        <w:t>Group</w:t>
      </w:r>
      <w:r w:rsidR="006E5A27">
        <w:t xml:space="preserve">, </w:t>
      </w:r>
      <w:r w:rsidR="00A53D30">
        <w:t>third is</w:t>
      </w:r>
      <w:r w:rsidR="003640C6">
        <w:t xml:space="preserve"> </w:t>
      </w:r>
      <w:r w:rsidR="006E5A27">
        <w:t>Sub-group and the fo</w:t>
      </w:r>
      <w:r w:rsidR="009A4272">
        <w:t>u</w:t>
      </w:r>
      <w:r w:rsidR="006E5A27">
        <w:t>rth</w:t>
      </w:r>
      <w:r w:rsidR="006E5A27" w:rsidRPr="00FF4529">
        <w:t xml:space="preserve"> rank is the standard ISO conformance test categories.</w:t>
      </w:r>
      <w:r w:rsidR="006E5A27">
        <w:t xml:space="preserve"> The Sub-Group </w:t>
      </w:r>
      <w:r w:rsidR="00A53D30">
        <w:t>(t</w:t>
      </w:r>
      <w:r w:rsidR="006E5A27">
        <w:t xml:space="preserve">hird rank) belongs to any Group member in the </w:t>
      </w:r>
      <w:r w:rsidR="008153BC">
        <w:t>sec</w:t>
      </w:r>
      <w:r w:rsidR="006E5A27">
        <w:t>ond ran</w:t>
      </w:r>
      <w:r w:rsidR="00783E3C">
        <w:t>k.</w:t>
      </w:r>
    </w:p>
    <w:p w:rsidR="00FF4529" w:rsidRPr="00FF4529" w:rsidRDefault="006E5A27" w:rsidP="005B25C4">
      <w:pPr>
        <w:pStyle w:val="Heading2"/>
      </w:pPr>
      <w:bookmarkStart w:id="57" w:name="_Toc379980282"/>
      <w:bookmarkStart w:id="58" w:name="_Toc405990170"/>
      <w:bookmarkStart w:id="59" w:name="_Toc459988696"/>
      <w:r>
        <w:t>T</w:t>
      </w:r>
      <w:r w:rsidR="00FF4529" w:rsidRPr="00FF4529">
        <w:t>est groups</w:t>
      </w:r>
      <w:bookmarkEnd w:id="57"/>
      <w:bookmarkEnd w:id="58"/>
      <w:bookmarkEnd w:id="59"/>
    </w:p>
    <w:p w:rsidR="00FF4529" w:rsidRPr="00FF4529" w:rsidRDefault="00FF4529" w:rsidP="00FF4529">
      <w:r w:rsidRPr="00FF4529">
        <w:t xml:space="preserve">The test suite has a total of four levels. The first level is the root. The </w:t>
      </w:r>
      <w:r w:rsidR="008153BC">
        <w:t>sec</w:t>
      </w:r>
      <w:r w:rsidRPr="00FF4529">
        <w:t>ond level separates the root into various functional areas. The third level is the sub</w:t>
      </w:r>
      <w:r w:rsidRPr="00FF4529">
        <w:noBreakHyphen/>
        <w:t>functional areas if necessary. The fourth level is the standard ISO conformance test categories.</w:t>
      </w:r>
    </w:p>
    <w:p w:rsidR="00FF4529" w:rsidRPr="005B25C4" w:rsidRDefault="00FF4529" w:rsidP="005B25C4">
      <w:pPr>
        <w:pStyle w:val="Heading3"/>
      </w:pPr>
      <w:bookmarkStart w:id="60" w:name="_Toc379980283"/>
      <w:bookmarkStart w:id="61" w:name="_Toc405990171"/>
      <w:bookmarkStart w:id="62" w:name="_Toc459988697"/>
      <w:r w:rsidRPr="005B25C4">
        <w:lastRenderedPageBreak/>
        <w:t>Root</w:t>
      </w:r>
      <w:bookmarkEnd w:id="60"/>
      <w:bookmarkEnd w:id="61"/>
      <w:bookmarkEnd w:id="62"/>
    </w:p>
    <w:p w:rsidR="00FF4529" w:rsidRPr="00FF4529" w:rsidRDefault="00B537D9" w:rsidP="00FF4529">
      <w:r>
        <w:t>The root identifies</w:t>
      </w:r>
      <w:r w:rsidR="00FF4529" w:rsidRPr="00FF4529">
        <w:t xml:space="preserve"> the </w:t>
      </w:r>
      <w:r w:rsidR="00E5109D">
        <w:rPr>
          <w:lang w:eastAsia="en-GB"/>
        </w:rPr>
        <w:t>1609.</w:t>
      </w:r>
      <w:r w:rsidR="004A3609">
        <w:rPr>
          <w:lang w:eastAsia="en-GB"/>
        </w:rPr>
        <w:t>2</w:t>
      </w:r>
      <w:r w:rsidR="00FF4529" w:rsidRPr="00FF4529">
        <w:t xml:space="preserve"> </w:t>
      </w:r>
      <w:r w:rsidR="00E5109D">
        <w:t xml:space="preserve">protocol </w:t>
      </w:r>
      <w:r w:rsidR="00FF4529" w:rsidRPr="00FF4529">
        <w:t xml:space="preserve">given in </w:t>
      </w:r>
      <w:r w:rsidR="00E5109D">
        <w:t>IEEE 1609.</w:t>
      </w:r>
      <w:r w:rsidR="004A3609">
        <w:t>2</w:t>
      </w:r>
      <w:r w:rsidR="00E5109D">
        <w:t xml:space="preserve"> </w:t>
      </w:r>
      <w:r w:rsidR="00FF4529" w:rsidRPr="00FF4529">
        <w:t>[</w:t>
      </w:r>
      <w:r w:rsidR="00C11BC8">
        <w:t>8</w:t>
      </w:r>
      <w:r w:rsidR="004A3609">
        <w:t>]</w:t>
      </w:r>
      <w:r w:rsidR="00FF4529" w:rsidRPr="00FF4529">
        <w:t>.</w:t>
      </w:r>
    </w:p>
    <w:p w:rsidR="00FF4529" w:rsidRPr="00FF4529" w:rsidRDefault="00FF4529" w:rsidP="005B25C4">
      <w:pPr>
        <w:pStyle w:val="Heading3"/>
      </w:pPr>
      <w:bookmarkStart w:id="63" w:name="_Toc379980284"/>
      <w:bookmarkStart w:id="64" w:name="_Toc405990172"/>
      <w:bookmarkStart w:id="65" w:name="_Toc459988698"/>
      <w:r w:rsidRPr="00FF4529">
        <w:t>Groups</w:t>
      </w:r>
      <w:bookmarkEnd w:id="63"/>
      <w:bookmarkEnd w:id="64"/>
      <w:bookmarkEnd w:id="65"/>
    </w:p>
    <w:p w:rsidR="00FF4529" w:rsidRPr="00FF4529" w:rsidRDefault="00FF4529" w:rsidP="00FF4529">
      <w:r w:rsidRPr="00FF4529">
        <w:t xml:space="preserve">This level contains </w:t>
      </w:r>
      <w:r w:rsidR="00D55C35">
        <w:t>two</w:t>
      </w:r>
      <w:r w:rsidR="005F0919">
        <w:t xml:space="preserve"> message types </w:t>
      </w:r>
      <w:r w:rsidRPr="00FF4529">
        <w:t>identified as:</w:t>
      </w:r>
    </w:p>
    <w:p w:rsidR="0013752E" w:rsidRDefault="0013752E" w:rsidP="005F0919">
      <w:pPr>
        <w:tabs>
          <w:tab w:val="num" w:pos="737"/>
        </w:tabs>
        <w:spacing w:after="0"/>
        <w:ind w:left="737" w:hanging="453"/>
        <w:rPr>
          <w:rFonts w:asciiTheme="minorHAnsi" w:hAnsiTheme="minorHAnsi"/>
          <w:vertAlign w:val="subscript"/>
        </w:rPr>
      </w:pPr>
      <w:r w:rsidRPr="0013752E">
        <w:t>SPDU</w:t>
      </w:r>
      <w:r w:rsidRPr="0013752E">
        <w:rPr>
          <w:vertAlign w:val="subscript"/>
        </w:rPr>
        <w:t>BSM</w:t>
      </w:r>
    </w:p>
    <w:p w:rsidR="00316A64" w:rsidRDefault="0013752E" w:rsidP="005F0919">
      <w:pPr>
        <w:tabs>
          <w:tab w:val="num" w:pos="737"/>
        </w:tabs>
        <w:spacing w:after="0"/>
        <w:ind w:left="737" w:hanging="453"/>
      </w:pPr>
      <w:r w:rsidRPr="0013752E">
        <w:rPr>
          <w:rFonts w:eastAsia="Calibri"/>
          <w:lang w:val="en-US"/>
        </w:rPr>
        <w:t>SPDU</w:t>
      </w:r>
      <w:r w:rsidRPr="0013752E">
        <w:rPr>
          <w:vertAlign w:val="subscript"/>
        </w:rPr>
        <w:t>WSA</w:t>
      </w:r>
    </w:p>
    <w:p w:rsidR="00FF4529" w:rsidRPr="00FF4529" w:rsidRDefault="00D626CE" w:rsidP="005B25C4">
      <w:pPr>
        <w:pStyle w:val="Heading3"/>
      </w:pPr>
      <w:bookmarkStart w:id="66" w:name="_Toc379980285"/>
      <w:bookmarkStart w:id="67" w:name="_Toc405990173"/>
      <w:r>
        <w:t xml:space="preserve"> </w:t>
      </w:r>
      <w:bookmarkStart w:id="68" w:name="_Toc459988699"/>
      <w:r w:rsidR="007B187A">
        <w:t>Sub</w:t>
      </w:r>
      <w:r w:rsidR="00FF4529" w:rsidRPr="00FF4529">
        <w:t>-Groups</w:t>
      </w:r>
      <w:bookmarkEnd w:id="66"/>
      <w:bookmarkEnd w:id="67"/>
      <w:bookmarkEnd w:id="68"/>
    </w:p>
    <w:p w:rsidR="00FF4529" w:rsidRDefault="00FF4529" w:rsidP="00FF4529">
      <w:pPr>
        <w:keepNext/>
        <w:keepLines/>
      </w:pPr>
      <w:r w:rsidRPr="00FF4529">
        <w:t>This level contains</w:t>
      </w:r>
      <w:r w:rsidR="00D51E0C">
        <w:t xml:space="preserve"> functional areas identified in </w:t>
      </w:r>
      <w:r w:rsidR="00DB4B20">
        <w:fldChar w:fldCharType="begin"/>
      </w:r>
      <w:r w:rsidR="00DB4B20">
        <w:instrText xml:space="preserve"> REF _Ref442278318 \h </w:instrText>
      </w:r>
      <w:r w:rsidR="00DB4B20">
        <w:fldChar w:fldCharType="separate"/>
      </w:r>
      <w:r w:rsidR="00DD231E">
        <w:t xml:space="preserve">Table </w:t>
      </w:r>
      <w:r w:rsidR="00DD231E">
        <w:rPr>
          <w:noProof/>
        </w:rPr>
        <w:t>5</w:t>
      </w:r>
      <w:r w:rsidR="00DD231E">
        <w:noBreakHyphen/>
      </w:r>
      <w:r w:rsidR="00DD231E">
        <w:rPr>
          <w:noProof/>
        </w:rPr>
        <w:t>1</w:t>
      </w:r>
      <w:r w:rsidR="00DB4B20">
        <w:fldChar w:fldCharType="end"/>
      </w:r>
      <w:r w:rsidR="00DB4B20">
        <w:t>.</w:t>
      </w:r>
    </w:p>
    <w:p w:rsidR="00D51E0C" w:rsidRPr="00D51E0C" w:rsidRDefault="00D51E0C" w:rsidP="00EA477A">
      <w:pPr>
        <w:tabs>
          <w:tab w:val="num" w:pos="737"/>
        </w:tabs>
        <w:spacing w:after="0"/>
        <w:rPr>
          <w:lang w:val="en-US"/>
        </w:rPr>
      </w:pPr>
      <w:bookmarkStart w:id="69" w:name="_Toc379980286"/>
      <w:bookmarkStart w:id="70" w:name="_Toc405990174"/>
    </w:p>
    <w:p w:rsidR="00D51E0C" w:rsidRPr="00D51E0C" w:rsidRDefault="0014166C" w:rsidP="0014166C">
      <w:pPr>
        <w:pStyle w:val="Caption"/>
        <w:rPr>
          <w:lang w:val="en-US"/>
        </w:rPr>
      </w:pPr>
      <w:bookmarkStart w:id="71" w:name="_Ref442278318"/>
      <w:r>
        <w:t xml:space="preserve">Table </w:t>
      </w:r>
      <w:r w:rsidR="00094AD4">
        <w:fldChar w:fldCharType="begin"/>
      </w:r>
      <w:r w:rsidR="00094AD4">
        <w:instrText xml:space="preserve"> STYLEREF 1 \s </w:instrText>
      </w:r>
      <w:r w:rsidR="00094AD4">
        <w:fldChar w:fldCharType="separate"/>
      </w:r>
      <w:r w:rsidR="00DD231E">
        <w:rPr>
          <w:noProof/>
        </w:rPr>
        <w:t>5</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1</w:t>
      </w:r>
      <w:r w:rsidR="00094AD4">
        <w:fldChar w:fldCharType="end"/>
      </w:r>
      <w:bookmarkEnd w:id="71"/>
      <w:r>
        <w:t>:</w:t>
      </w:r>
      <w:r w:rsidR="00D51E0C" w:rsidRPr="00D51E0C">
        <w:rPr>
          <w:b w:val="0"/>
          <w:lang w:val="en-US"/>
        </w:rPr>
        <w:t xml:space="preserve"> </w:t>
      </w:r>
      <w:r w:rsidR="00D51E0C" w:rsidRPr="00D51E0C">
        <w:rPr>
          <w:b w:val="0"/>
          <w:bCs/>
          <w:lang w:val="en-US"/>
        </w:rPr>
        <w:t>Functional areas</w:t>
      </w:r>
    </w:p>
    <w:tbl>
      <w:tblPr>
        <w:tblStyle w:val="TableGrid"/>
        <w:tblW w:w="9626" w:type="dxa"/>
        <w:tblInd w:w="-185" w:type="dxa"/>
        <w:tblLook w:val="04A0" w:firstRow="1" w:lastRow="0" w:firstColumn="1" w:lastColumn="0" w:noHBand="0" w:noVBand="1"/>
      </w:tblPr>
      <w:tblGrid>
        <w:gridCol w:w="2970"/>
        <w:gridCol w:w="6656"/>
      </w:tblGrid>
      <w:tr w:rsidR="00D51E0C" w:rsidRPr="00D51E0C" w:rsidTr="00EA477A">
        <w:tc>
          <w:tcPr>
            <w:tcW w:w="2970" w:type="dxa"/>
          </w:tcPr>
          <w:p w:rsidR="00D51E0C" w:rsidRPr="00D51E0C" w:rsidRDefault="00D51E0C" w:rsidP="00D51E0C">
            <w:pPr>
              <w:tabs>
                <w:tab w:val="num" w:pos="737"/>
              </w:tabs>
              <w:spacing w:after="0"/>
              <w:ind w:left="737" w:hanging="453"/>
              <w:rPr>
                <w:b/>
                <w:lang w:val="en-US"/>
              </w:rPr>
            </w:pPr>
            <w:r w:rsidRPr="00D51E0C">
              <w:rPr>
                <w:b/>
                <w:lang w:val="en-US"/>
              </w:rPr>
              <w:t>Functional areas</w:t>
            </w:r>
          </w:p>
        </w:tc>
        <w:tc>
          <w:tcPr>
            <w:tcW w:w="6656" w:type="dxa"/>
          </w:tcPr>
          <w:p w:rsidR="00D51E0C" w:rsidRPr="00D51E0C" w:rsidRDefault="00D51E0C" w:rsidP="00D51E0C">
            <w:pPr>
              <w:tabs>
                <w:tab w:val="num" w:pos="737"/>
              </w:tabs>
              <w:spacing w:after="0"/>
              <w:ind w:left="737" w:hanging="453"/>
              <w:rPr>
                <w:b/>
                <w:lang w:val="en-US"/>
              </w:rPr>
            </w:pPr>
            <w:r w:rsidRPr="00D51E0C">
              <w:rPr>
                <w:b/>
                <w:lang w:val="en-US"/>
              </w:rPr>
              <w:t>Description</w:t>
            </w:r>
          </w:p>
        </w:tc>
      </w:tr>
      <w:tr w:rsidR="00D51E0C" w:rsidRPr="00D51E0C" w:rsidTr="00EA477A">
        <w:tc>
          <w:tcPr>
            <w:tcW w:w="2970" w:type="dxa"/>
          </w:tcPr>
          <w:p w:rsidR="00D51E0C" w:rsidRPr="00D51E0C" w:rsidRDefault="005351D4" w:rsidP="005351D4">
            <w:pPr>
              <w:tabs>
                <w:tab w:val="num" w:pos="737"/>
              </w:tabs>
              <w:spacing w:after="0"/>
              <w:rPr>
                <w:lang w:val="en-US"/>
              </w:rPr>
            </w:pPr>
            <w:r>
              <w:rPr>
                <w:lang w:val="en-US"/>
              </w:rPr>
              <w:t>Send</w:t>
            </w:r>
            <w:r w:rsidR="000E1C13">
              <w:rPr>
                <w:lang w:val="en-US"/>
              </w:rPr>
              <w:t xml:space="preserve">/Transmit </w:t>
            </w:r>
          </w:p>
        </w:tc>
        <w:tc>
          <w:tcPr>
            <w:tcW w:w="6656" w:type="dxa"/>
          </w:tcPr>
          <w:p w:rsidR="00D51E0C" w:rsidRPr="00D51E0C" w:rsidRDefault="00EA477A" w:rsidP="00EA477A">
            <w:pPr>
              <w:tabs>
                <w:tab w:val="num" w:pos="737"/>
              </w:tabs>
              <w:spacing w:after="0"/>
              <w:rPr>
                <w:lang w:val="en-US"/>
              </w:rPr>
            </w:pPr>
            <w:r>
              <w:rPr>
                <w:lang w:val="en-US"/>
              </w:rPr>
              <w:t xml:space="preserve">The IUT </w:t>
            </w:r>
            <w:r w:rsidR="00E41F15">
              <w:rPr>
                <w:lang w:val="en-US"/>
              </w:rPr>
              <w:t>sign</w:t>
            </w:r>
            <w:r w:rsidR="005C4AB8">
              <w:rPr>
                <w:lang w:val="en-US"/>
              </w:rPr>
              <w:t>s</w:t>
            </w:r>
            <w:r w:rsidR="00E41F15">
              <w:rPr>
                <w:lang w:val="en-US"/>
              </w:rPr>
              <w:t xml:space="preserve"> and </w:t>
            </w:r>
            <w:r w:rsidR="005C4AB8">
              <w:rPr>
                <w:lang w:val="en-US"/>
              </w:rPr>
              <w:t>transmit</w:t>
            </w:r>
            <w:r>
              <w:rPr>
                <w:lang w:val="en-US"/>
              </w:rPr>
              <w:t xml:space="preserve"> WSM</w:t>
            </w:r>
          </w:p>
        </w:tc>
      </w:tr>
      <w:tr w:rsidR="00D51E0C" w:rsidRPr="00D51E0C" w:rsidTr="00EA477A">
        <w:tc>
          <w:tcPr>
            <w:tcW w:w="2970" w:type="dxa"/>
          </w:tcPr>
          <w:p w:rsidR="00D51E0C" w:rsidRPr="00D51E0C" w:rsidRDefault="000E1C13" w:rsidP="00EA477A">
            <w:pPr>
              <w:tabs>
                <w:tab w:val="num" w:pos="737"/>
              </w:tabs>
              <w:spacing w:after="0"/>
              <w:rPr>
                <w:lang w:val="en-US"/>
              </w:rPr>
            </w:pPr>
            <w:r>
              <w:rPr>
                <w:lang w:val="en-US"/>
              </w:rPr>
              <w:t xml:space="preserve">Receive </w:t>
            </w:r>
          </w:p>
        </w:tc>
        <w:tc>
          <w:tcPr>
            <w:tcW w:w="6656" w:type="dxa"/>
          </w:tcPr>
          <w:p w:rsidR="00D51E0C" w:rsidRPr="00D51E0C" w:rsidRDefault="00EA477A" w:rsidP="00EA477A">
            <w:pPr>
              <w:tabs>
                <w:tab w:val="num" w:pos="737"/>
              </w:tabs>
              <w:spacing w:after="0"/>
              <w:rPr>
                <w:lang w:val="en-US"/>
              </w:rPr>
            </w:pPr>
            <w:r>
              <w:rPr>
                <w:lang w:val="en-US"/>
              </w:rPr>
              <w:t xml:space="preserve">The IUT receive </w:t>
            </w:r>
            <w:r w:rsidR="00E41F15">
              <w:rPr>
                <w:lang w:val="en-US"/>
              </w:rPr>
              <w:t xml:space="preserve">and verifies </w:t>
            </w:r>
            <w:r>
              <w:rPr>
                <w:lang w:val="en-US"/>
              </w:rPr>
              <w:t>WSM</w:t>
            </w:r>
          </w:p>
        </w:tc>
      </w:tr>
      <w:tr w:rsidR="00D51E0C" w:rsidRPr="00D51E0C" w:rsidTr="00EA477A">
        <w:tc>
          <w:tcPr>
            <w:tcW w:w="2970" w:type="dxa"/>
          </w:tcPr>
          <w:p w:rsidR="00D51E0C" w:rsidRPr="00D51E0C" w:rsidRDefault="000E1C13" w:rsidP="00EA477A">
            <w:pPr>
              <w:tabs>
                <w:tab w:val="num" w:pos="737"/>
              </w:tabs>
              <w:spacing w:after="0"/>
              <w:rPr>
                <w:lang w:val="en-US"/>
              </w:rPr>
            </w:pPr>
            <w:r>
              <w:rPr>
                <w:lang w:val="en-US"/>
              </w:rPr>
              <w:t>Change Certificate</w:t>
            </w:r>
          </w:p>
        </w:tc>
        <w:tc>
          <w:tcPr>
            <w:tcW w:w="6656" w:type="dxa"/>
          </w:tcPr>
          <w:p w:rsidR="00D51E0C" w:rsidRPr="00D51E0C" w:rsidRDefault="000E1C13" w:rsidP="000E1C13">
            <w:pPr>
              <w:tabs>
                <w:tab w:val="num" w:pos="737"/>
              </w:tabs>
              <w:spacing w:after="0"/>
              <w:rPr>
                <w:lang w:val="en-US"/>
              </w:rPr>
            </w:pPr>
            <w:r>
              <w:rPr>
                <w:lang w:val="en-US"/>
              </w:rPr>
              <w:t>The IUT changes the signing</w:t>
            </w:r>
            <w:r w:rsidR="00EA477A">
              <w:rPr>
                <w:lang w:val="en-US"/>
              </w:rPr>
              <w:t xml:space="preserve"> certificate for BSM</w:t>
            </w:r>
            <w:r w:rsidR="00775D38">
              <w:rPr>
                <w:lang w:val="en-US"/>
              </w:rPr>
              <w:t xml:space="preserve"> as per 2945/1 requirement</w:t>
            </w:r>
          </w:p>
        </w:tc>
      </w:tr>
    </w:tbl>
    <w:p w:rsidR="00691227" w:rsidRPr="00FF4529" w:rsidRDefault="00691227" w:rsidP="00320472">
      <w:pPr>
        <w:tabs>
          <w:tab w:val="num" w:pos="737"/>
        </w:tabs>
        <w:spacing w:after="0"/>
        <w:ind w:left="737" w:hanging="453"/>
      </w:pPr>
    </w:p>
    <w:p w:rsidR="00FF4529" w:rsidRPr="00FF4529" w:rsidRDefault="00FF4529" w:rsidP="005B25C4">
      <w:pPr>
        <w:pStyle w:val="Heading3"/>
      </w:pPr>
      <w:bookmarkStart w:id="72" w:name="_Toc459988700"/>
      <w:r w:rsidRPr="00FF4529">
        <w:t>Categories</w:t>
      </w:r>
      <w:bookmarkEnd w:id="69"/>
      <w:bookmarkEnd w:id="70"/>
      <w:bookmarkEnd w:id="72"/>
    </w:p>
    <w:p w:rsidR="00FF4529" w:rsidRDefault="00FF4529" w:rsidP="00FF4529">
      <w:r w:rsidRPr="00FF4529">
        <w:t xml:space="preserve">This level contains the standard ISO conformance test categories limited to the </w:t>
      </w:r>
      <w:r w:rsidR="002C4074" w:rsidRPr="00FF4529">
        <w:t>behaviour</w:t>
      </w:r>
      <w:r w:rsidRPr="00FF4529">
        <w:t xml:space="preserve"> </w:t>
      </w:r>
      <w:r w:rsidR="00B537D9">
        <w:t>valid event</w:t>
      </w:r>
      <w:r w:rsidR="005F0919">
        <w:t xml:space="preserve"> and </w:t>
      </w:r>
      <w:r w:rsidR="002C4074">
        <w:t>behaviour</w:t>
      </w:r>
      <w:r w:rsidR="005F0919">
        <w:t xml:space="preserve"> invalid event</w:t>
      </w:r>
      <w:r w:rsidR="00B537D9">
        <w:t>.</w:t>
      </w:r>
    </w:p>
    <w:p w:rsidR="00FF4529" w:rsidRPr="00FF4529" w:rsidRDefault="00FF4529" w:rsidP="00FF4529">
      <w:pPr>
        <w:pStyle w:val="Heading1"/>
      </w:pPr>
      <w:bookmarkStart w:id="73" w:name="_Toc379980287"/>
      <w:bookmarkStart w:id="74" w:name="_Toc405990175"/>
      <w:bookmarkStart w:id="75" w:name="_Toc459988701"/>
      <w:r w:rsidRPr="00FF4529">
        <w:t>Test Purposes (TP)</w:t>
      </w:r>
      <w:bookmarkEnd w:id="73"/>
      <w:bookmarkEnd w:id="74"/>
      <w:bookmarkEnd w:id="75"/>
    </w:p>
    <w:p w:rsidR="00FF4529" w:rsidRPr="00FF4529" w:rsidRDefault="00FF4529" w:rsidP="005B25C4">
      <w:pPr>
        <w:pStyle w:val="Heading2"/>
      </w:pPr>
      <w:bookmarkStart w:id="76" w:name="_Toc379980288"/>
      <w:bookmarkStart w:id="77" w:name="_Toc405990176"/>
      <w:bookmarkStart w:id="78" w:name="_Toc459988702"/>
      <w:r w:rsidRPr="00FF4529">
        <w:t>Introduction</w:t>
      </w:r>
      <w:bookmarkEnd w:id="76"/>
      <w:bookmarkEnd w:id="77"/>
      <w:bookmarkEnd w:id="78"/>
    </w:p>
    <w:p w:rsidR="00FF4529" w:rsidRPr="00FF4529" w:rsidRDefault="00FF4529" w:rsidP="005B25C4">
      <w:pPr>
        <w:pStyle w:val="Heading3"/>
      </w:pPr>
      <w:bookmarkStart w:id="79" w:name="_Toc379980289"/>
      <w:bookmarkStart w:id="80" w:name="_Toc405990177"/>
      <w:bookmarkStart w:id="81" w:name="_Toc459988703"/>
      <w:r w:rsidRPr="00FF4529">
        <w:t>TP definition conventions</w:t>
      </w:r>
      <w:bookmarkEnd w:id="79"/>
      <w:bookmarkEnd w:id="80"/>
      <w:bookmarkEnd w:id="81"/>
    </w:p>
    <w:p w:rsidR="00FF4529" w:rsidRDefault="004C6468" w:rsidP="004C6468">
      <w:r>
        <w:t xml:space="preserve">A Test Purpose (TP) is a prose description of a well-defined objective of testing. Applying to conformance testing, it focuses on a single conformance requirement or a set of related conformance requirements from the base standards </w:t>
      </w:r>
      <w:r w:rsidRPr="004C6468">
        <w:t>[i.1</w:t>
      </w:r>
      <w:proofErr w:type="gramStart"/>
      <w:r w:rsidRPr="004C6468">
        <w:t>].</w:t>
      </w:r>
      <w:r>
        <w:t>.</w:t>
      </w:r>
      <w:proofErr w:type="gramEnd"/>
      <w:r w:rsidR="00FF4529" w:rsidRPr="00FF4529">
        <w:t>The TP definition is built according to EG 202 798 [</w:t>
      </w:r>
      <w:r w:rsidR="00FF4529" w:rsidRPr="00FF4529">
        <w:fldChar w:fldCharType="begin"/>
      </w:r>
      <w:r w:rsidR="00FF4529" w:rsidRPr="00FF4529">
        <w:instrText xml:space="preserve"> REF REF_EG202798  \h </w:instrText>
      </w:r>
      <w:r w:rsidR="00FF4529" w:rsidRPr="00FF4529">
        <w:fldChar w:fldCharType="separate"/>
      </w:r>
      <w:r w:rsidR="00DD231E" w:rsidRPr="00230517">
        <w:t>i.</w:t>
      </w:r>
      <w:r w:rsidR="00DD231E">
        <w:rPr>
          <w:noProof/>
        </w:rPr>
        <w:t>1</w:t>
      </w:r>
      <w:r w:rsidR="00FF4529" w:rsidRPr="00FF4529">
        <w:fldChar w:fldCharType="end"/>
      </w:r>
      <w:r w:rsidR="00FF4529" w:rsidRPr="00FF4529">
        <w:t>].</w:t>
      </w:r>
    </w:p>
    <w:p w:rsidR="00054525" w:rsidRDefault="00054525" w:rsidP="008A7653">
      <w:pPr>
        <w:widowControl w:val="0"/>
        <w:overflowPunct/>
        <w:spacing w:after="0"/>
        <w:ind w:right="-20"/>
        <w:textAlignment w:val="auto"/>
        <w:rPr>
          <w:spacing w:val="-1"/>
          <w:lang w:val="en-US"/>
        </w:rPr>
      </w:pPr>
      <w:r w:rsidRPr="00054525">
        <w:rPr>
          <w:spacing w:val="2"/>
          <w:lang w:val="en-US"/>
        </w:rPr>
        <w:t>T</w:t>
      </w:r>
      <w:r w:rsidRPr="00054525">
        <w:rPr>
          <w:lang w:val="en-US"/>
        </w:rPr>
        <w:t>h</w:t>
      </w:r>
      <w:r w:rsidRPr="00054525">
        <w:rPr>
          <w:spacing w:val="-1"/>
          <w:lang w:val="en-US"/>
        </w:rPr>
        <w:t xml:space="preserve">e </w:t>
      </w:r>
      <w:r w:rsidRPr="00054525">
        <w:rPr>
          <w:spacing w:val="2"/>
          <w:lang w:val="en-US"/>
        </w:rPr>
        <w:t>T</w:t>
      </w:r>
      <w:r w:rsidRPr="00054525">
        <w:rPr>
          <w:spacing w:val="1"/>
          <w:lang w:val="en-US"/>
        </w:rPr>
        <w:t>P</w:t>
      </w:r>
      <w:r w:rsidRPr="00054525">
        <w:rPr>
          <w:lang w:val="en-US"/>
        </w:rPr>
        <w:t>s a</w:t>
      </w:r>
      <w:r w:rsidRPr="00054525">
        <w:rPr>
          <w:spacing w:val="1"/>
          <w:lang w:val="en-US"/>
        </w:rPr>
        <w:t>r</w:t>
      </w:r>
      <w:r w:rsidRPr="00054525">
        <w:rPr>
          <w:lang w:val="en-US"/>
        </w:rPr>
        <w:t>e</w:t>
      </w:r>
      <w:r w:rsidRPr="00054525">
        <w:rPr>
          <w:spacing w:val="-1"/>
          <w:lang w:val="en-US"/>
        </w:rPr>
        <w:t xml:space="preserve"> d</w:t>
      </w:r>
      <w:r w:rsidRPr="00054525">
        <w:rPr>
          <w:lang w:val="en-US"/>
        </w:rPr>
        <w:t>ef</w:t>
      </w:r>
      <w:r w:rsidRPr="00054525">
        <w:rPr>
          <w:spacing w:val="-1"/>
          <w:lang w:val="en-US"/>
        </w:rPr>
        <w:t>ine</w:t>
      </w:r>
      <w:r w:rsidRPr="00054525">
        <w:rPr>
          <w:lang w:val="en-US"/>
        </w:rPr>
        <w:t xml:space="preserve">d </w:t>
      </w:r>
      <w:r w:rsidRPr="00054525">
        <w:rPr>
          <w:spacing w:val="4"/>
          <w:lang w:val="en-US"/>
        </w:rPr>
        <w:t>b</w:t>
      </w:r>
      <w:r w:rsidRPr="00054525">
        <w:rPr>
          <w:lang w:val="en-US"/>
        </w:rPr>
        <w:t>y</w:t>
      </w:r>
      <w:r w:rsidRPr="00054525">
        <w:rPr>
          <w:spacing w:val="-3"/>
          <w:lang w:val="en-US"/>
        </w:rPr>
        <w:t xml:space="preserve"> </w:t>
      </w:r>
      <w:r w:rsidRPr="00054525">
        <w:rPr>
          <w:lang w:val="en-US"/>
        </w:rPr>
        <w:t>t</w:t>
      </w:r>
      <w:r w:rsidRPr="00054525">
        <w:rPr>
          <w:spacing w:val="-2"/>
          <w:lang w:val="en-US"/>
        </w:rPr>
        <w:t>h</w:t>
      </w:r>
      <w:r w:rsidRPr="00054525">
        <w:rPr>
          <w:lang w:val="en-US"/>
        </w:rPr>
        <w:t>e r</w:t>
      </w:r>
      <w:r w:rsidRPr="00054525">
        <w:rPr>
          <w:spacing w:val="1"/>
          <w:lang w:val="en-US"/>
        </w:rPr>
        <w:t>u</w:t>
      </w:r>
      <w:r w:rsidRPr="00054525">
        <w:rPr>
          <w:spacing w:val="2"/>
          <w:lang w:val="en-US"/>
        </w:rPr>
        <w:t>l</w:t>
      </w:r>
      <w:r w:rsidRPr="00054525">
        <w:rPr>
          <w:lang w:val="en-US"/>
        </w:rPr>
        <w:t xml:space="preserve">es </w:t>
      </w:r>
      <w:r w:rsidRPr="00054525">
        <w:rPr>
          <w:spacing w:val="-1"/>
          <w:lang w:val="en-US"/>
        </w:rPr>
        <w:t>sh</w:t>
      </w:r>
      <w:r w:rsidRPr="00054525">
        <w:rPr>
          <w:spacing w:val="2"/>
          <w:lang w:val="en-US"/>
        </w:rPr>
        <w:t>o</w:t>
      </w:r>
      <w:r w:rsidRPr="00054525">
        <w:rPr>
          <w:spacing w:val="-2"/>
          <w:lang w:val="en-US"/>
        </w:rPr>
        <w:t>w</w:t>
      </w:r>
      <w:r w:rsidRPr="00054525">
        <w:rPr>
          <w:lang w:val="en-US"/>
        </w:rPr>
        <w:t xml:space="preserve">n </w:t>
      </w:r>
      <w:r w:rsidRPr="00054525">
        <w:rPr>
          <w:spacing w:val="2"/>
          <w:lang w:val="en-US"/>
        </w:rPr>
        <w:t>i</w:t>
      </w:r>
      <w:r w:rsidR="00403FF2">
        <w:rPr>
          <w:lang w:val="en-US"/>
        </w:rPr>
        <w:t xml:space="preserve">n </w:t>
      </w:r>
      <w:r w:rsidR="00403FF2">
        <w:rPr>
          <w:lang w:val="en-US"/>
        </w:rPr>
        <w:fldChar w:fldCharType="begin"/>
      </w:r>
      <w:r w:rsidR="00403FF2">
        <w:rPr>
          <w:lang w:val="en-US"/>
        </w:rPr>
        <w:instrText xml:space="preserve"> REF _Ref438706901 \h </w:instrText>
      </w:r>
      <w:r w:rsidR="00403FF2">
        <w:rPr>
          <w:lang w:val="en-US"/>
        </w:rPr>
      </w:r>
      <w:r w:rsidR="00403FF2">
        <w:rPr>
          <w:lang w:val="en-US"/>
        </w:rPr>
        <w:fldChar w:fldCharType="separate"/>
      </w:r>
      <w:r w:rsidR="00DD231E" w:rsidRPr="00403FF2">
        <w:t xml:space="preserve">Table </w:t>
      </w:r>
      <w:r w:rsidR="00DD231E">
        <w:rPr>
          <w:iCs/>
          <w:noProof/>
        </w:rPr>
        <w:t>6</w:t>
      </w:r>
      <w:r w:rsidR="00DD231E">
        <w:noBreakHyphen/>
      </w:r>
      <w:r w:rsidR="00DD231E">
        <w:rPr>
          <w:iCs/>
          <w:noProof/>
        </w:rPr>
        <w:t>1</w:t>
      </w:r>
      <w:r w:rsidR="00403FF2">
        <w:rPr>
          <w:lang w:val="en-US"/>
        </w:rPr>
        <w:fldChar w:fldCharType="end"/>
      </w:r>
      <w:r w:rsidR="00403FF2">
        <w:rPr>
          <w:lang w:val="en-US"/>
        </w:rPr>
        <w:t>.</w:t>
      </w:r>
    </w:p>
    <w:p w:rsidR="008A7653" w:rsidRPr="00054525" w:rsidRDefault="008A7653" w:rsidP="008A7653">
      <w:pPr>
        <w:widowControl w:val="0"/>
        <w:overflowPunct/>
        <w:spacing w:after="0"/>
        <w:ind w:right="-20"/>
        <w:textAlignment w:val="auto"/>
        <w:rPr>
          <w:sz w:val="22"/>
          <w:szCs w:val="22"/>
          <w:lang w:val="en-US"/>
        </w:rPr>
      </w:pPr>
    </w:p>
    <w:p w:rsidR="00054525" w:rsidRPr="00054525" w:rsidRDefault="00403FF2" w:rsidP="00403FF2">
      <w:pPr>
        <w:pStyle w:val="Caption"/>
        <w:rPr>
          <w:sz w:val="24"/>
          <w:szCs w:val="24"/>
          <w:lang w:val="en-US"/>
        </w:rPr>
      </w:pPr>
      <w:bookmarkStart w:id="82" w:name="_Ref438706901"/>
      <w:bookmarkStart w:id="83" w:name="_Ref438706667"/>
      <w:r w:rsidRPr="00403FF2">
        <w:rPr>
          <w:rFonts w:cs="Times New Roman"/>
          <w:iCs w:val="0"/>
          <w:color w:val="auto"/>
          <w:sz w:val="20"/>
          <w:szCs w:val="20"/>
        </w:rPr>
        <w:t xml:space="preserve">Table </w:t>
      </w:r>
      <w:r w:rsidR="00094AD4">
        <w:rPr>
          <w:rFonts w:cs="Times New Roman"/>
          <w:iCs w:val="0"/>
          <w:color w:val="auto"/>
          <w:sz w:val="20"/>
          <w:szCs w:val="20"/>
        </w:rPr>
        <w:fldChar w:fldCharType="begin"/>
      </w:r>
      <w:r w:rsidR="00094AD4">
        <w:rPr>
          <w:rFonts w:cs="Times New Roman"/>
          <w:iCs w:val="0"/>
          <w:color w:val="auto"/>
          <w:sz w:val="20"/>
          <w:szCs w:val="20"/>
        </w:rPr>
        <w:instrText xml:space="preserve"> STYLEREF 1 \s </w:instrText>
      </w:r>
      <w:r w:rsidR="00094AD4">
        <w:rPr>
          <w:rFonts w:cs="Times New Roman"/>
          <w:iCs w:val="0"/>
          <w:color w:val="auto"/>
          <w:sz w:val="20"/>
          <w:szCs w:val="20"/>
        </w:rPr>
        <w:fldChar w:fldCharType="separate"/>
      </w:r>
      <w:r w:rsidR="00DD231E">
        <w:rPr>
          <w:rFonts w:cs="Times New Roman"/>
          <w:iCs w:val="0"/>
          <w:noProof/>
          <w:color w:val="auto"/>
          <w:sz w:val="20"/>
          <w:szCs w:val="20"/>
        </w:rPr>
        <w:t>6</w:t>
      </w:r>
      <w:r w:rsidR="00094AD4">
        <w:rPr>
          <w:rFonts w:cs="Times New Roman"/>
          <w:iCs w:val="0"/>
          <w:color w:val="auto"/>
          <w:sz w:val="20"/>
          <w:szCs w:val="20"/>
        </w:rPr>
        <w:fldChar w:fldCharType="end"/>
      </w:r>
      <w:r w:rsidR="00094AD4">
        <w:rPr>
          <w:rFonts w:cs="Times New Roman"/>
          <w:iCs w:val="0"/>
          <w:color w:val="auto"/>
          <w:sz w:val="20"/>
          <w:szCs w:val="20"/>
        </w:rPr>
        <w:noBreakHyphen/>
      </w:r>
      <w:r w:rsidR="00094AD4">
        <w:rPr>
          <w:rFonts w:cs="Times New Roman"/>
          <w:iCs w:val="0"/>
          <w:color w:val="auto"/>
          <w:sz w:val="20"/>
          <w:szCs w:val="20"/>
        </w:rPr>
        <w:fldChar w:fldCharType="begin"/>
      </w:r>
      <w:r w:rsidR="00094AD4">
        <w:rPr>
          <w:rFonts w:cs="Times New Roman"/>
          <w:iCs w:val="0"/>
          <w:color w:val="auto"/>
          <w:sz w:val="20"/>
          <w:szCs w:val="20"/>
        </w:rPr>
        <w:instrText xml:space="preserve"> SEQ Table \* ARABIC \s 1 </w:instrText>
      </w:r>
      <w:r w:rsidR="00094AD4">
        <w:rPr>
          <w:rFonts w:cs="Times New Roman"/>
          <w:iCs w:val="0"/>
          <w:color w:val="auto"/>
          <w:sz w:val="20"/>
          <w:szCs w:val="20"/>
        </w:rPr>
        <w:fldChar w:fldCharType="separate"/>
      </w:r>
      <w:r w:rsidR="00DD231E">
        <w:rPr>
          <w:rFonts w:cs="Times New Roman"/>
          <w:iCs w:val="0"/>
          <w:noProof/>
          <w:color w:val="auto"/>
          <w:sz w:val="20"/>
          <w:szCs w:val="20"/>
        </w:rPr>
        <w:t>1</w:t>
      </w:r>
      <w:r w:rsidR="00094AD4">
        <w:rPr>
          <w:rFonts w:cs="Times New Roman"/>
          <w:iCs w:val="0"/>
          <w:color w:val="auto"/>
          <w:sz w:val="20"/>
          <w:szCs w:val="20"/>
        </w:rPr>
        <w:fldChar w:fldCharType="end"/>
      </w:r>
      <w:bookmarkEnd w:id="82"/>
      <w:r w:rsidR="00054525" w:rsidRPr="00403FF2">
        <w:rPr>
          <w:rFonts w:cs="Times New Roman"/>
          <w:iCs w:val="0"/>
          <w:color w:val="auto"/>
          <w:sz w:val="20"/>
          <w:szCs w:val="20"/>
        </w:rPr>
        <w:t>: TP definition rules</w:t>
      </w:r>
      <w:bookmarkEnd w:id="83"/>
    </w:p>
    <w:tbl>
      <w:tblPr>
        <w:tblStyle w:val="TableGrid"/>
        <w:tblW w:w="9630" w:type="dxa"/>
        <w:tblInd w:w="-5" w:type="dxa"/>
        <w:tblLook w:val="04A0" w:firstRow="1" w:lastRow="0" w:firstColumn="1" w:lastColumn="0" w:noHBand="0" w:noVBand="1"/>
      </w:tblPr>
      <w:tblGrid>
        <w:gridCol w:w="1710"/>
        <w:gridCol w:w="7920"/>
      </w:tblGrid>
      <w:tr w:rsidR="00986B16" w:rsidRPr="00AD274F" w:rsidTr="00B11785">
        <w:trPr>
          <w:trHeight w:val="288"/>
        </w:trPr>
        <w:tc>
          <w:tcPr>
            <w:tcW w:w="1710" w:type="dxa"/>
            <w:noWrap/>
            <w:hideMark/>
          </w:tcPr>
          <w:p w:rsidR="00986B16" w:rsidRPr="00AD274F" w:rsidRDefault="00986B16" w:rsidP="00B11785">
            <w:pPr>
              <w:spacing w:after="0"/>
              <w:rPr>
                <w:rFonts w:ascii="Arial" w:hAnsi="Arial" w:cs="Arial"/>
                <w:sz w:val="18"/>
                <w:szCs w:val="18"/>
                <w:lang w:val="en-US"/>
              </w:rPr>
            </w:pPr>
            <w:r w:rsidRPr="00054525">
              <w:rPr>
                <w:rFonts w:ascii="Arial" w:hAnsi="Arial" w:cs="Arial"/>
                <w:spacing w:val="-1"/>
                <w:sz w:val="18"/>
                <w:szCs w:val="18"/>
                <w:lang w:val="en-US"/>
              </w:rPr>
              <w:t>T</w:t>
            </w:r>
            <w:r>
              <w:rPr>
                <w:rFonts w:ascii="Arial" w:hAnsi="Arial" w:cs="Arial"/>
                <w:spacing w:val="-1"/>
                <w:sz w:val="18"/>
                <w:szCs w:val="18"/>
                <w:lang w:val="en-US"/>
              </w:rPr>
              <w:t xml:space="preserve">est Purpose </w:t>
            </w:r>
            <w:r w:rsidRPr="00054525">
              <w:rPr>
                <w:rFonts w:ascii="Arial" w:hAnsi="Arial" w:cs="Arial"/>
                <w:sz w:val="18"/>
                <w:szCs w:val="18"/>
                <w:lang w:val="en-US"/>
              </w:rPr>
              <w:t>ID</w:t>
            </w:r>
          </w:p>
        </w:tc>
        <w:tc>
          <w:tcPr>
            <w:tcW w:w="7920" w:type="dxa"/>
            <w:noWrap/>
            <w:hideMark/>
          </w:tcPr>
          <w:p w:rsidR="00986B16" w:rsidRPr="00B019C6" w:rsidRDefault="00986B16" w:rsidP="00B11785">
            <w:pPr>
              <w:spacing w:after="0"/>
              <w:rPr>
                <w:rFonts w:ascii="Arial" w:hAnsi="Arial" w:cs="Arial"/>
                <w:spacing w:val="-1"/>
                <w:sz w:val="18"/>
                <w:szCs w:val="18"/>
                <w:lang w:val="en-US"/>
              </w:rPr>
            </w:pPr>
            <w:r w:rsidRPr="00054525">
              <w:rPr>
                <w:rFonts w:ascii="Arial" w:hAnsi="Arial" w:cs="Arial"/>
                <w:spacing w:val="-1"/>
                <w:sz w:val="18"/>
                <w:szCs w:val="18"/>
                <w:lang w:val="en-US"/>
              </w:rPr>
              <w:t>T</w:t>
            </w:r>
            <w:r w:rsidRPr="00AD274F">
              <w:rPr>
                <w:rFonts w:ascii="Arial" w:hAnsi="Arial" w:cs="Arial"/>
                <w:spacing w:val="-1"/>
                <w:sz w:val="18"/>
                <w:szCs w:val="18"/>
                <w:lang w:val="en-US"/>
              </w:rPr>
              <w:t xml:space="preserve">he </w:t>
            </w:r>
            <w:r w:rsidRPr="00054525">
              <w:rPr>
                <w:rFonts w:ascii="Arial" w:hAnsi="Arial" w:cs="Arial"/>
                <w:spacing w:val="-1"/>
                <w:sz w:val="18"/>
                <w:szCs w:val="18"/>
                <w:lang w:val="en-US"/>
              </w:rPr>
              <w:t>T</w:t>
            </w:r>
            <w:r>
              <w:rPr>
                <w:rFonts w:ascii="Arial" w:hAnsi="Arial" w:cs="Arial"/>
                <w:spacing w:val="-1"/>
                <w:sz w:val="18"/>
                <w:szCs w:val="18"/>
                <w:lang w:val="en-US"/>
              </w:rPr>
              <w:t xml:space="preserve">est Purpose </w:t>
            </w:r>
            <w:r w:rsidRPr="00AD274F">
              <w:rPr>
                <w:rFonts w:ascii="Arial" w:hAnsi="Arial" w:cs="Arial"/>
                <w:spacing w:val="-1"/>
                <w:sz w:val="18"/>
                <w:szCs w:val="18"/>
                <w:lang w:val="en-US"/>
              </w:rPr>
              <w:t>ID is a u</w:t>
            </w:r>
            <w:r w:rsidRPr="00054525">
              <w:rPr>
                <w:rFonts w:ascii="Arial" w:hAnsi="Arial" w:cs="Arial"/>
                <w:spacing w:val="-1"/>
                <w:sz w:val="18"/>
                <w:szCs w:val="18"/>
                <w:lang w:val="en-US"/>
              </w:rPr>
              <w:t>n</w:t>
            </w:r>
            <w:r w:rsidRPr="00AD274F">
              <w:rPr>
                <w:rFonts w:ascii="Arial" w:hAnsi="Arial" w:cs="Arial"/>
                <w:spacing w:val="-1"/>
                <w:sz w:val="18"/>
                <w:szCs w:val="18"/>
                <w:lang w:val="en-US"/>
              </w:rPr>
              <w:t>ique ident</w:t>
            </w:r>
            <w:r w:rsidRPr="00054525">
              <w:rPr>
                <w:rFonts w:ascii="Arial" w:hAnsi="Arial" w:cs="Arial"/>
                <w:spacing w:val="-1"/>
                <w:sz w:val="18"/>
                <w:szCs w:val="18"/>
                <w:lang w:val="en-US"/>
              </w:rPr>
              <w:t>i</w:t>
            </w:r>
            <w:r w:rsidRPr="00AD274F">
              <w:rPr>
                <w:rFonts w:ascii="Arial" w:hAnsi="Arial" w:cs="Arial"/>
                <w:spacing w:val="-1"/>
                <w:sz w:val="18"/>
                <w:szCs w:val="18"/>
                <w:lang w:val="en-US"/>
              </w:rPr>
              <w:t>fi</w:t>
            </w:r>
            <w:r w:rsidRPr="00054525">
              <w:rPr>
                <w:rFonts w:ascii="Arial" w:hAnsi="Arial" w:cs="Arial"/>
                <w:spacing w:val="-1"/>
                <w:sz w:val="18"/>
                <w:szCs w:val="18"/>
                <w:lang w:val="en-US"/>
              </w:rPr>
              <w:t>e</w:t>
            </w:r>
            <w:r w:rsidRPr="00AD274F">
              <w:rPr>
                <w:rFonts w:ascii="Arial" w:hAnsi="Arial" w:cs="Arial"/>
                <w:spacing w:val="-1"/>
                <w:sz w:val="18"/>
                <w:szCs w:val="18"/>
                <w:lang w:val="en-US"/>
              </w:rPr>
              <w:t>r. It sha</w:t>
            </w:r>
            <w:r w:rsidRPr="00054525">
              <w:rPr>
                <w:rFonts w:ascii="Arial" w:hAnsi="Arial" w:cs="Arial"/>
                <w:spacing w:val="-1"/>
                <w:sz w:val="18"/>
                <w:szCs w:val="18"/>
                <w:lang w:val="en-US"/>
              </w:rPr>
              <w:t>l</w:t>
            </w:r>
            <w:r w:rsidRPr="00AD274F">
              <w:rPr>
                <w:rFonts w:ascii="Arial" w:hAnsi="Arial" w:cs="Arial"/>
                <w:spacing w:val="-1"/>
                <w:sz w:val="18"/>
                <w:szCs w:val="18"/>
                <w:lang w:val="en-US"/>
              </w:rPr>
              <w:t>l be s</w:t>
            </w:r>
            <w:r w:rsidRPr="00054525">
              <w:rPr>
                <w:rFonts w:ascii="Arial" w:hAnsi="Arial" w:cs="Arial"/>
                <w:spacing w:val="-1"/>
                <w:sz w:val="18"/>
                <w:szCs w:val="18"/>
                <w:lang w:val="en-US"/>
              </w:rPr>
              <w:t>pe</w:t>
            </w:r>
            <w:r w:rsidRPr="00AD274F">
              <w:rPr>
                <w:rFonts w:ascii="Arial" w:hAnsi="Arial" w:cs="Arial"/>
                <w:spacing w:val="-1"/>
                <w:sz w:val="18"/>
                <w:szCs w:val="18"/>
                <w:lang w:val="en-US"/>
              </w:rPr>
              <w:t>c</w:t>
            </w:r>
            <w:r w:rsidRPr="00054525">
              <w:rPr>
                <w:rFonts w:ascii="Arial" w:hAnsi="Arial" w:cs="Arial"/>
                <w:spacing w:val="-1"/>
                <w:sz w:val="18"/>
                <w:szCs w:val="18"/>
                <w:lang w:val="en-US"/>
              </w:rPr>
              <w:t>i</w:t>
            </w:r>
            <w:r w:rsidRPr="00AD274F">
              <w:rPr>
                <w:rFonts w:ascii="Arial" w:hAnsi="Arial" w:cs="Arial"/>
                <w:spacing w:val="-1"/>
                <w:sz w:val="18"/>
                <w:szCs w:val="18"/>
                <w:lang w:val="en-US"/>
              </w:rPr>
              <w:t xml:space="preserve">fied </w:t>
            </w:r>
            <w:proofErr w:type="gramStart"/>
            <w:r w:rsidRPr="00AD274F">
              <w:rPr>
                <w:rFonts w:ascii="Arial" w:hAnsi="Arial" w:cs="Arial"/>
                <w:spacing w:val="-1"/>
                <w:sz w:val="18"/>
                <w:szCs w:val="18"/>
                <w:lang w:val="en-US"/>
              </w:rPr>
              <w:t>a</w:t>
            </w:r>
            <w:r w:rsidRPr="00054525">
              <w:rPr>
                <w:rFonts w:ascii="Arial" w:hAnsi="Arial" w:cs="Arial"/>
                <w:spacing w:val="-1"/>
                <w:sz w:val="18"/>
                <w:szCs w:val="18"/>
                <w:lang w:val="en-US"/>
              </w:rPr>
              <w:t>c</w:t>
            </w:r>
            <w:r w:rsidRPr="00AD274F">
              <w:rPr>
                <w:rFonts w:ascii="Arial" w:hAnsi="Arial" w:cs="Arial"/>
                <w:spacing w:val="-1"/>
                <w:sz w:val="18"/>
                <w:szCs w:val="18"/>
                <w:lang w:val="en-US"/>
              </w:rPr>
              <w:t>cor</w:t>
            </w:r>
            <w:r w:rsidRPr="00054525">
              <w:rPr>
                <w:rFonts w:ascii="Arial" w:hAnsi="Arial" w:cs="Arial"/>
                <w:spacing w:val="-1"/>
                <w:sz w:val="18"/>
                <w:szCs w:val="18"/>
                <w:lang w:val="en-US"/>
              </w:rPr>
              <w:t>d</w:t>
            </w:r>
            <w:r w:rsidRPr="00AD274F">
              <w:rPr>
                <w:rFonts w:ascii="Arial" w:hAnsi="Arial" w:cs="Arial"/>
                <w:spacing w:val="-1"/>
                <w:sz w:val="18"/>
                <w:szCs w:val="18"/>
                <w:lang w:val="en-US"/>
              </w:rPr>
              <w:t>i</w:t>
            </w:r>
            <w:r w:rsidRPr="00054525">
              <w:rPr>
                <w:rFonts w:ascii="Arial" w:hAnsi="Arial" w:cs="Arial"/>
                <w:spacing w:val="-1"/>
                <w:sz w:val="18"/>
                <w:szCs w:val="18"/>
                <w:lang w:val="en-US"/>
              </w:rPr>
              <w:t>n</w:t>
            </w:r>
            <w:r w:rsidRPr="00AD274F">
              <w:rPr>
                <w:rFonts w:ascii="Arial" w:hAnsi="Arial" w:cs="Arial"/>
                <w:spacing w:val="-1"/>
                <w:sz w:val="18"/>
                <w:szCs w:val="18"/>
                <w:lang w:val="en-US"/>
              </w:rPr>
              <w:t>g to</w:t>
            </w:r>
            <w:proofErr w:type="gramEnd"/>
            <w:r w:rsidRPr="00AD274F">
              <w:rPr>
                <w:rFonts w:ascii="Arial" w:hAnsi="Arial" w:cs="Arial"/>
                <w:spacing w:val="-1"/>
                <w:sz w:val="18"/>
                <w:szCs w:val="18"/>
                <w:lang w:val="en-US"/>
              </w:rPr>
              <w:t xml:space="preserve"> t</w:t>
            </w:r>
            <w:r w:rsidRPr="00054525">
              <w:rPr>
                <w:rFonts w:ascii="Arial" w:hAnsi="Arial" w:cs="Arial"/>
                <w:spacing w:val="-1"/>
                <w:sz w:val="18"/>
                <w:szCs w:val="18"/>
                <w:lang w:val="en-US"/>
              </w:rPr>
              <w:t>h</w:t>
            </w:r>
            <w:r w:rsidRPr="00AD274F">
              <w:rPr>
                <w:rFonts w:ascii="Arial" w:hAnsi="Arial" w:cs="Arial"/>
                <w:spacing w:val="-1"/>
                <w:sz w:val="18"/>
                <w:szCs w:val="18"/>
                <w:lang w:val="en-US"/>
              </w:rPr>
              <w:t xml:space="preserve">e </w:t>
            </w:r>
            <w:r w:rsidRPr="00054525">
              <w:rPr>
                <w:rFonts w:ascii="Arial" w:hAnsi="Arial" w:cs="Arial"/>
                <w:spacing w:val="-1"/>
                <w:sz w:val="18"/>
                <w:szCs w:val="18"/>
                <w:lang w:val="en-US"/>
              </w:rPr>
              <w:t>T</w:t>
            </w:r>
            <w:r w:rsidRPr="00AD274F">
              <w:rPr>
                <w:rFonts w:ascii="Arial" w:hAnsi="Arial" w:cs="Arial"/>
                <w:spacing w:val="-1"/>
                <w:sz w:val="18"/>
                <w:szCs w:val="18"/>
                <w:lang w:val="en-US"/>
              </w:rPr>
              <w:t>P nam</w:t>
            </w:r>
            <w:r w:rsidRPr="00054525">
              <w:rPr>
                <w:rFonts w:ascii="Arial" w:hAnsi="Arial" w:cs="Arial"/>
                <w:spacing w:val="-1"/>
                <w:sz w:val="18"/>
                <w:szCs w:val="18"/>
                <w:lang w:val="en-US"/>
              </w:rPr>
              <w:t>i</w:t>
            </w:r>
            <w:r w:rsidRPr="00AD274F">
              <w:rPr>
                <w:rFonts w:ascii="Arial" w:hAnsi="Arial" w:cs="Arial"/>
                <w:spacing w:val="-1"/>
                <w:sz w:val="18"/>
                <w:szCs w:val="18"/>
                <w:lang w:val="en-US"/>
              </w:rPr>
              <w:t>ng con</w:t>
            </w:r>
            <w:r w:rsidRPr="00054525">
              <w:rPr>
                <w:rFonts w:ascii="Arial" w:hAnsi="Arial" w:cs="Arial"/>
                <w:spacing w:val="-1"/>
                <w:sz w:val="18"/>
                <w:szCs w:val="18"/>
                <w:lang w:val="en-US"/>
              </w:rPr>
              <w:t>v</w:t>
            </w:r>
            <w:r w:rsidRPr="00AD274F">
              <w:rPr>
                <w:rFonts w:ascii="Arial" w:hAnsi="Arial" w:cs="Arial"/>
                <w:spacing w:val="-1"/>
                <w:sz w:val="18"/>
                <w:szCs w:val="18"/>
                <w:lang w:val="en-US"/>
              </w:rPr>
              <w:t>en</w:t>
            </w:r>
            <w:r w:rsidRPr="00054525">
              <w:rPr>
                <w:rFonts w:ascii="Arial" w:hAnsi="Arial" w:cs="Arial"/>
                <w:spacing w:val="-1"/>
                <w:sz w:val="18"/>
                <w:szCs w:val="18"/>
                <w:lang w:val="en-US"/>
              </w:rPr>
              <w:t>t</w:t>
            </w:r>
            <w:r w:rsidRPr="00AD274F">
              <w:rPr>
                <w:rFonts w:ascii="Arial" w:hAnsi="Arial" w:cs="Arial"/>
                <w:spacing w:val="-1"/>
                <w:sz w:val="18"/>
                <w:szCs w:val="18"/>
                <w:lang w:val="en-US"/>
              </w:rPr>
              <w:t>io</w:t>
            </w:r>
            <w:r w:rsidRPr="00054525">
              <w:rPr>
                <w:rFonts w:ascii="Arial" w:hAnsi="Arial" w:cs="Arial"/>
                <w:spacing w:val="-1"/>
                <w:sz w:val="18"/>
                <w:szCs w:val="18"/>
                <w:lang w:val="en-US"/>
              </w:rPr>
              <w:t>n</w:t>
            </w:r>
            <w:r w:rsidRPr="00AD274F">
              <w:rPr>
                <w:rFonts w:ascii="Arial" w:hAnsi="Arial" w:cs="Arial"/>
                <w:spacing w:val="-1"/>
                <w:sz w:val="18"/>
                <w:szCs w:val="18"/>
                <w:lang w:val="en-US"/>
              </w:rPr>
              <w:t>s d</w:t>
            </w:r>
            <w:r w:rsidRPr="00054525">
              <w:rPr>
                <w:rFonts w:ascii="Arial" w:hAnsi="Arial" w:cs="Arial"/>
                <w:spacing w:val="-1"/>
                <w:sz w:val="18"/>
                <w:szCs w:val="18"/>
                <w:lang w:val="en-US"/>
              </w:rPr>
              <w:t>e</w:t>
            </w:r>
            <w:r w:rsidRPr="00AD274F">
              <w:rPr>
                <w:rFonts w:ascii="Arial" w:hAnsi="Arial" w:cs="Arial"/>
                <w:spacing w:val="-1"/>
                <w:sz w:val="18"/>
                <w:szCs w:val="18"/>
                <w:lang w:val="en-US"/>
              </w:rPr>
              <w:t>fin</w:t>
            </w:r>
            <w:r w:rsidRPr="00054525">
              <w:rPr>
                <w:rFonts w:ascii="Arial" w:hAnsi="Arial" w:cs="Arial"/>
                <w:spacing w:val="-1"/>
                <w:sz w:val="18"/>
                <w:szCs w:val="18"/>
                <w:lang w:val="en-US"/>
              </w:rPr>
              <w:t>e</w:t>
            </w:r>
            <w:r w:rsidRPr="00AD274F">
              <w:rPr>
                <w:rFonts w:ascii="Arial" w:hAnsi="Arial" w:cs="Arial"/>
                <w:spacing w:val="-1"/>
                <w:sz w:val="18"/>
                <w:szCs w:val="18"/>
                <w:lang w:val="en-US"/>
              </w:rPr>
              <w:t xml:space="preserve">d </w:t>
            </w:r>
            <w:r w:rsidRPr="00054525">
              <w:rPr>
                <w:rFonts w:ascii="Arial" w:hAnsi="Arial" w:cs="Arial"/>
                <w:spacing w:val="-1"/>
                <w:sz w:val="18"/>
                <w:szCs w:val="18"/>
                <w:lang w:val="en-US"/>
              </w:rPr>
              <w:t>i</w:t>
            </w:r>
            <w:r w:rsidRPr="00AD274F">
              <w:rPr>
                <w:rFonts w:ascii="Arial" w:hAnsi="Arial" w:cs="Arial"/>
                <w:spacing w:val="-1"/>
                <w:sz w:val="18"/>
                <w:szCs w:val="18"/>
                <w:lang w:val="en-US"/>
              </w:rPr>
              <w:t>n the cla</w:t>
            </w:r>
            <w:r w:rsidRPr="00054525">
              <w:rPr>
                <w:rFonts w:ascii="Arial" w:hAnsi="Arial" w:cs="Arial"/>
                <w:spacing w:val="-1"/>
                <w:sz w:val="18"/>
                <w:szCs w:val="18"/>
                <w:lang w:val="en-US"/>
              </w:rPr>
              <w:t>u</w:t>
            </w:r>
            <w:r w:rsidRPr="00AD274F">
              <w:rPr>
                <w:rFonts w:ascii="Arial" w:hAnsi="Arial" w:cs="Arial"/>
                <w:spacing w:val="-1"/>
                <w:sz w:val="18"/>
                <w:szCs w:val="18"/>
                <w:lang w:val="en-US"/>
              </w:rPr>
              <w:t>se below.</w:t>
            </w:r>
          </w:p>
        </w:tc>
      </w:tr>
      <w:tr w:rsidR="00986B16" w:rsidRPr="00AD274F" w:rsidTr="00B11785">
        <w:trPr>
          <w:trHeight w:val="288"/>
        </w:trPr>
        <w:tc>
          <w:tcPr>
            <w:tcW w:w="1710" w:type="dxa"/>
            <w:noWrap/>
            <w:hideMark/>
          </w:tcPr>
          <w:p w:rsidR="00986B16" w:rsidRPr="00AD274F" w:rsidRDefault="00986B16" w:rsidP="00B11785">
            <w:pPr>
              <w:widowControl w:val="0"/>
              <w:overflowPunct/>
              <w:spacing w:before="14" w:after="0"/>
              <w:ind w:left="7" w:right="-20"/>
              <w:textAlignment w:val="auto"/>
              <w:rPr>
                <w:sz w:val="24"/>
                <w:szCs w:val="24"/>
                <w:lang w:val="en-US"/>
              </w:rPr>
            </w:pPr>
            <w:r w:rsidRPr="00054525">
              <w:rPr>
                <w:rFonts w:ascii="Arial" w:hAnsi="Arial" w:cs="Arial"/>
                <w:spacing w:val="-1"/>
                <w:sz w:val="18"/>
                <w:szCs w:val="18"/>
                <w:lang w:val="en-US"/>
              </w:rPr>
              <w:t>T</w:t>
            </w:r>
            <w:r w:rsidRPr="00054525">
              <w:rPr>
                <w:rFonts w:ascii="Arial" w:hAnsi="Arial" w:cs="Arial"/>
                <w:sz w:val="18"/>
                <w:szCs w:val="18"/>
                <w:lang w:val="en-US"/>
              </w:rPr>
              <w:t>est</w:t>
            </w:r>
            <w:r w:rsidRPr="00054525">
              <w:rPr>
                <w:rFonts w:ascii="Arial" w:hAnsi="Arial" w:cs="Arial"/>
                <w:spacing w:val="1"/>
                <w:sz w:val="18"/>
                <w:szCs w:val="18"/>
                <w:lang w:val="en-US"/>
              </w:rPr>
              <w:t xml:space="preserve"> o</w:t>
            </w:r>
            <w:r w:rsidRPr="00054525">
              <w:rPr>
                <w:rFonts w:ascii="Arial" w:hAnsi="Arial" w:cs="Arial"/>
                <w:sz w:val="18"/>
                <w:szCs w:val="18"/>
                <w:lang w:val="en-US"/>
              </w:rPr>
              <w:t>b</w:t>
            </w:r>
            <w:r w:rsidRPr="00054525">
              <w:rPr>
                <w:rFonts w:ascii="Arial" w:hAnsi="Arial" w:cs="Arial"/>
                <w:spacing w:val="1"/>
                <w:sz w:val="18"/>
                <w:szCs w:val="18"/>
                <w:lang w:val="en-US"/>
              </w:rPr>
              <w:t>j</w:t>
            </w:r>
            <w:r w:rsidRPr="00054525">
              <w:rPr>
                <w:rFonts w:ascii="Arial" w:hAnsi="Arial" w:cs="Arial"/>
                <w:spacing w:val="-1"/>
                <w:sz w:val="18"/>
                <w:szCs w:val="18"/>
                <w:lang w:val="en-US"/>
              </w:rPr>
              <w:t>e</w:t>
            </w:r>
            <w:r w:rsidRPr="00054525">
              <w:rPr>
                <w:rFonts w:ascii="Arial" w:hAnsi="Arial" w:cs="Arial"/>
                <w:spacing w:val="1"/>
                <w:sz w:val="18"/>
                <w:szCs w:val="18"/>
                <w:lang w:val="en-US"/>
              </w:rPr>
              <w:t>c</w:t>
            </w:r>
            <w:r w:rsidRPr="00054525">
              <w:rPr>
                <w:rFonts w:ascii="Arial" w:hAnsi="Arial" w:cs="Arial"/>
                <w:sz w:val="18"/>
                <w:szCs w:val="18"/>
                <w:lang w:val="en-US"/>
              </w:rPr>
              <w:t>t</w:t>
            </w:r>
            <w:r w:rsidRPr="00054525">
              <w:rPr>
                <w:rFonts w:ascii="Arial" w:hAnsi="Arial" w:cs="Arial"/>
                <w:spacing w:val="1"/>
                <w:sz w:val="18"/>
                <w:szCs w:val="18"/>
                <w:lang w:val="en-US"/>
              </w:rPr>
              <w:t>i</w:t>
            </w:r>
            <w:r w:rsidRPr="00054525">
              <w:rPr>
                <w:rFonts w:ascii="Arial" w:hAnsi="Arial" w:cs="Arial"/>
                <w:sz w:val="18"/>
                <w:szCs w:val="18"/>
                <w:lang w:val="en-US"/>
              </w:rPr>
              <w:t>ve</w:t>
            </w:r>
          </w:p>
        </w:tc>
        <w:tc>
          <w:tcPr>
            <w:tcW w:w="7920" w:type="dxa"/>
            <w:noWrap/>
            <w:hideMark/>
          </w:tcPr>
          <w:p w:rsidR="00986B16" w:rsidRPr="00B019C6" w:rsidRDefault="00986B16" w:rsidP="00B11785">
            <w:pPr>
              <w:spacing w:after="0"/>
              <w:rPr>
                <w:sz w:val="24"/>
                <w:szCs w:val="24"/>
                <w:lang w:val="en-US"/>
              </w:rPr>
            </w:pPr>
            <w:r w:rsidRPr="00054525">
              <w:rPr>
                <w:rFonts w:ascii="Arial" w:hAnsi="Arial" w:cs="Arial"/>
                <w:sz w:val="18"/>
                <w:szCs w:val="18"/>
                <w:lang w:val="en-US"/>
              </w:rPr>
              <w:t>S</w:t>
            </w:r>
            <w:r w:rsidRPr="00054525">
              <w:rPr>
                <w:rFonts w:ascii="Arial" w:hAnsi="Arial" w:cs="Arial"/>
                <w:spacing w:val="1"/>
                <w:sz w:val="18"/>
                <w:szCs w:val="18"/>
                <w:lang w:val="en-US"/>
              </w:rPr>
              <w:t>h</w:t>
            </w:r>
            <w:r w:rsidRPr="00054525">
              <w:rPr>
                <w:rFonts w:ascii="Arial" w:hAnsi="Arial" w:cs="Arial"/>
                <w:sz w:val="18"/>
                <w:szCs w:val="18"/>
                <w:lang w:val="en-US"/>
              </w:rPr>
              <w:t>o</w:t>
            </w:r>
            <w:r w:rsidRPr="00054525">
              <w:rPr>
                <w:rFonts w:ascii="Arial" w:hAnsi="Arial" w:cs="Arial"/>
                <w:spacing w:val="1"/>
                <w:sz w:val="18"/>
                <w:szCs w:val="18"/>
                <w:lang w:val="en-US"/>
              </w:rPr>
              <w:t>r</w:t>
            </w:r>
            <w:r w:rsidRPr="00054525">
              <w:rPr>
                <w:rFonts w:ascii="Arial" w:hAnsi="Arial" w:cs="Arial"/>
                <w:sz w:val="18"/>
                <w:szCs w:val="18"/>
                <w:lang w:val="en-US"/>
              </w:rPr>
              <w:t>t</w:t>
            </w:r>
            <w:r w:rsidRPr="00054525">
              <w:rPr>
                <w:rFonts w:ascii="Arial" w:hAnsi="Arial" w:cs="Arial"/>
                <w:spacing w:val="1"/>
                <w:sz w:val="18"/>
                <w:szCs w:val="18"/>
                <w:lang w:val="en-US"/>
              </w:rPr>
              <w:t xml:space="preserve"> d</w:t>
            </w:r>
            <w:r w:rsidRPr="00054525">
              <w:rPr>
                <w:rFonts w:ascii="Arial" w:hAnsi="Arial" w:cs="Arial"/>
                <w:spacing w:val="-1"/>
                <w:sz w:val="18"/>
                <w:szCs w:val="18"/>
                <w:lang w:val="en-US"/>
              </w:rPr>
              <w:t>e</w:t>
            </w:r>
            <w:r w:rsidRPr="00054525">
              <w:rPr>
                <w:rFonts w:ascii="Arial" w:hAnsi="Arial" w:cs="Arial"/>
                <w:sz w:val="18"/>
                <w:szCs w:val="18"/>
                <w:lang w:val="en-US"/>
              </w:rPr>
              <w:t>sc</w:t>
            </w:r>
            <w:r w:rsidRPr="00054525">
              <w:rPr>
                <w:rFonts w:ascii="Arial" w:hAnsi="Arial" w:cs="Arial"/>
                <w:spacing w:val="-1"/>
                <w:sz w:val="18"/>
                <w:szCs w:val="18"/>
                <w:lang w:val="en-US"/>
              </w:rPr>
              <w:t>r</w:t>
            </w:r>
            <w:r w:rsidRPr="00054525">
              <w:rPr>
                <w:rFonts w:ascii="Arial" w:hAnsi="Arial" w:cs="Arial"/>
                <w:sz w:val="18"/>
                <w:szCs w:val="18"/>
                <w:lang w:val="en-US"/>
              </w:rPr>
              <w:t>ip</w:t>
            </w:r>
            <w:r w:rsidRPr="00054525">
              <w:rPr>
                <w:rFonts w:ascii="Arial" w:hAnsi="Arial" w:cs="Arial"/>
                <w:spacing w:val="-1"/>
                <w:sz w:val="18"/>
                <w:szCs w:val="18"/>
                <w:lang w:val="en-US"/>
              </w:rPr>
              <w:t>t</w:t>
            </w:r>
            <w:r w:rsidRPr="00054525">
              <w:rPr>
                <w:rFonts w:ascii="Arial" w:hAnsi="Arial" w:cs="Arial"/>
                <w:sz w:val="18"/>
                <w:szCs w:val="18"/>
                <w:lang w:val="en-US"/>
              </w:rPr>
              <w:t>ion of</w:t>
            </w:r>
            <w:r w:rsidRPr="00054525">
              <w:rPr>
                <w:rFonts w:ascii="Arial" w:hAnsi="Arial" w:cs="Arial"/>
                <w:spacing w:val="1"/>
                <w:sz w:val="18"/>
                <w:szCs w:val="18"/>
                <w:lang w:val="en-US"/>
              </w:rPr>
              <w:t xml:space="preserve"> </w:t>
            </w:r>
            <w:r w:rsidRPr="00054525">
              <w:rPr>
                <w:rFonts w:ascii="Arial" w:hAnsi="Arial" w:cs="Arial"/>
                <w:sz w:val="18"/>
                <w:szCs w:val="18"/>
                <w:lang w:val="en-US"/>
              </w:rPr>
              <w:t>test pur</w:t>
            </w:r>
            <w:r w:rsidRPr="00054525">
              <w:rPr>
                <w:rFonts w:ascii="Arial" w:hAnsi="Arial" w:cs="Arial"/>
                <w:spacing w:val="1"/>
                <w:sz w:val="18"/>
                <w:szCs w:val="18"/>
                <w:lang w:val="en-US"/>
              </w:rPr>
              <w:t>p</w:t>
            </w:r>
            <w:r w:rsidRPr="00054525">
              <w:rPr>
                <w:rFonts w:ascii="Arial" w:hAnsi="Arial" w:cs="Arial"/>
                <w:spacing w:val="-1"/>
                <w:sz w:val="18"/>
                <w:szCs w:val="18"/>
                <w:lang w:val="en-US"/>
              </w:rPr>
              <w:t>o</w:t>
            </w:r>
            <w:r w:rsidRPr="00054525">
              <w:rPr>
                <w:rFonts w:ascii="Arial" w:hAnsi="Arial" w:cs="Arial"/>
                <w:sz w:val="18"/>
                <w:szCs w:val="18"/>
                <w:lang w:val="en-US"/>
              </w:rPr>
              <w:t>se</w:t>
            </w:r>
            <w:r w:rsidRPr="00054525">
              <w:rPr>
                <w:rFonts w:ascii="Arial" w:hAnsi="Arial" w:cs="Arial"/>
                <w:spacing w:val="1"/>
                <w:sz w:val="18"/>
                <w:szCs w:val="18"/>
                <w:lang w:val="en-US"/>
              </w:rPr>
              <w:t xml:space="preserve"> </w:t>
            </w:r>
            <w:r w:rsidRPr="00054525">
              <w:rPr>
                <w:rFonts w:ascii="Arial" w:hAnsi="Arial" w:cs="Arial"/>
                <w:spacing w:val="-1"/>
                <w:sz w:val="18"/>
                <w:szCs w:val="18"/>
                <w:lang w:val="en-US"/>
              </w:rPr>
              <w:t>o</w:t>
            </w:r>
            <w:r w:rsidRPr="00054525">
              <w:rPr>
                <w:rFonts w:ascii="Arial" w:hAnsi="Arial" w:cs="Arial"/>
                <w:sz w:val="18"/>
                <w:szCs w:val="18"/>
                <w:lang w:val="en-US"/>
              </w:rPr>
              <w:t>b</w:t>
            </w:r>
            <w:r w:rsidRPr="00054525">
              <w:rPr>
                <w:rFonts w:ascii="Arial" w:hAnsi="Arial" w:cs="Arial"/>
                <w:spacing w:val="1"/>
                <w:sz w:val="18"/>
                <w:szCs w:val="18"/>
                <w:lang w:val="en-US"/>
              </w:rPr>
              <w:t>j</w:t>
            </w:r>
            <w:r w:rsidRPr="00054525">
              <w:rPr>
                <w:rFonts w:ascii="Arial" w:hAnsi="Arial" w:cs="Arial"/>
                <w:spacing w:val="-1"/>
                <w:sz w:val="18"/>
                <w:szCs w:val="18"/>
                <w:lang w:val="en-US"/>
              </w:rPr>
              <w:t>e</w:t>
            </w:r>
            <w:r w:rsidRPr="00054525">
              <w:rPr>
                <w:rFonts w:ascii="Arial" w:hAnsi="Arial" w:cs="Arial"/>
                <w:sz w:val="18"/>
                <w:szCs w:val="18"/>
                <w:lang w:val="en-US"/>
              </w:rPr>
              <w:t>ct</w:t>
            </w:r>
            <w:r w:rsidRPr="00054525">
              <w:rPr>
                <w:rFonts w:ascii="Arial" w:hAnsi="Arial" w:cs="Arial"/>
                <w:spacing w:val="1"/>
                <w:sz w:val="18"/>
                <w:szCs w:val="18"/>
                <w:lang w:val="en-US"/>
              </w:rPr>
              <w:t>i</w:t>
            </w:r>
            <w:r w:rsidRPr="00054525">
              <w:rPr>
                <w:rFonts w:ascii="Arial" w:hAnsi="Arial" w:cs="Arial"/>
                <w:sz w:val="18"/>
                <w:szCs w:val="18"/>
                <w:lang w:val="en-US"/>
              </w:rPr>
              <w:t xml:space="preserve">ve </w:t>
            </w:r>
            <w:proofErr w:type="gramStart"/>
            <w:r w:rsidRPr="00054525">
              <w:rPr>
                <w:rFonts w:ascii="Arial" w:hAnsi="Arial" w:cs="Arial"/>
                <w:spacing w:val="-1"/>
                <w:sz w:val="18"/>
                <w:szCs w:val="18"/>
                <w:lang w:val="en-US"/>
              </w:rPr>
              <w:t>a</w:t>
            </w:r>
            <w:r w:rsidRPr="00054525">
              <w:rPr>
                <w:rFonts w:ascii="Arial" w:hAnsi="Arial" w:cs="Arial"/>
                <w:sz w:val="18"/>
                <w:szCs w:val="18"/>
                <w:lang w:val="en-US"/>
              </w:rPr>
              <w:t>ccor</w:t>
            </w:r>
            <w:r w:rsidRPr="00054525">
              <w:rPr>
                <w:rFonts w:ascii="Arial" w:hAnsi="Arial" w:cs="Arial"/>
                <w:spacing w:val="1"/>
                <w:sz w:val="18"/>
                <w:szCs w:val="18"/>
                <w:lang w:val="en-US"/>
              </w:rPr>
              <w:t>d</w:t>
            </w:r>
            <w:r w:rsidRPr="00054525">
              <w:rPr>
                <w:rFonts w:ascii="Arial" w:hAnsi="Arial" w:cs="Arial"/>
                <w:spacing w:val="-1"/>
                <w:sz w:val="18"/>
                <w:szCs w:val="18"/>
                <w:lang w:val="en-US"/>
              </w:rPr>
              <w:t>i</w:t>
            </w:r>
            <w:r w:rsidRPr="00054525">
              <w:rPr>
                <w:rFonts w:ascii="Arial" w:hAnsi="Arial" w:cs="Arial"/>
                <w:sz w:val="18"/>
                <w:szCs w:val="18"/>
                <w:lang w:val="en-US"/>
              </w:rPr>
              <w:t>ng</w:t>
            </w:r>
            <w:r w:rsidRPr="00054525">
              <w:rPr>
                <w:rFonts w:ascii="Arial" w:hAnsi="Arial" w:cs="Arial"/>
                <w:spacing w:val="1"/>
                <w:sz w:val="18"/>
                <w:szCs w:val="18"/>
                <w:lang w:val="en-US"/>
              </w:rPr>
              <w:t xml:space="preserve"> t</w:t>
            </w:r>
            <w:r w:rsidRPr="00054525">
              <w:rPr>
                <w:rFonts w:ascii="Arial" w:hAnsi="Arial" w:cs="Arial"/>
                <w:sz w:val="18"/>
                <w:szCs w:val="18"/>
                <w:lang w:val="en-US"/>
              </w:rPr>
              <w:t>o</w:t>
            </w:r>
            <w:proofErr w:type="gramEnd"/>
            <w:r w:rsidRPr="00054525">
              <w:rPr>
                <w:rFonts w:ascii="Arial" w:hAnsi="Arial" w:cs="Arial"/>
                <w:spacing w:val="-1"/>
                <w:sz w:val="18"/>
                <w:szCs w:val="18"/>
                <w:lang w:val="en-US"/>
              </w:rPr>
              <w:t xml:space="preserve"> </w:t>
            </w:r>
            <w:r w:rsidRPr="00054525">
              <w:rPr>
                <w:rFonts w:ascii="Arial" w:hAnsi="Arial" w:cs="Arial"/>
                <w:sz w:val="18"/>
                <w:szCs w:val="18"/>
                <w:lang w:val="en-US"/>
              </w:rPr>
              <w:t xml:space="preserve">the </w:t>
            </w:r>
            <w:r w:rsidRPr="00054525">
              <w:rPr>
                <w:rFonts w:ascii="Arial" w:hAnsi="Arial" w:cs="Arial"/>
                <w:spacing w:val="-2"/>
                <w:sz w:val="18"/>
                <w:szCs w:val="18"/>
                <w:lang w:val="en-US"/>
              </w:rPr>
              <w:t>r</w:t>
            </w:r>
            <w:r w:rsidRPr="00054525">
              <w:rPr>
                <w:rFonts w:ascii="Arial" w:hAnsi="Arial" w:cs="Arial"/>
                <w:sz w:val="18"/>
                <w:szCs w:val="18"/>
                <w:lang w:val="en-US"/>
              </w:rPr>
              <w:t>eq</w:t>
            </w:r>
            <w:r w:rsidRPr="00054525">
              <w:rPr>
                <w:rFonts w:ascii="Arial" w:hAnsi="Arial" w:cs="Arial"/>
                <w:spacing w:val="1"/>
                <w:sz w:val="18"/>
                <w:szCs w:val="18"/>
                <w:lang w:val="en-US"/>
              </w:rPr>
              <w:t>u</w:t>
            </w:r>
            <w:r w:rsidRPr="00054525">
              <w:rPr>
                <w:rFonts w:ascii="Arial" w:hAnsi="Arial" w:cs="Arial"/>
                <w:sz w:val="18"/>
                <w:szCs w:val="18"/>
                <w:lang w:val="en-US"/>
              </w:rPr>
              <w:t>i</w:t>
            </w:r>
            <w:r w:rsidRPr="00054525">
              <w:rPr>
                <w:rFonts w:ascii="Arial" w:hAnsi="Arial" w:cs="Arial"/>
                <w:spacing w:val="1"/>
                <w:sz w:val="18"/>
                <w:szCs w:val="18"/>
                <w:lang w:val="en-US"/>
              </w:rPr>
              <w:t>r</w:t>
            </w:r>
            <w:r w:rsidRPr="00054525">
              <w:rPr>
                <w:rFonts w:ascii="Arial" w:hAnsi="Arial" w:cs="Arial"/>
                <w:spacing w:val="-1"/>
                <w:sz w:val="18"/>
                <w:szCs w:val="18"/>
                <w:lang w:val="en-US"/>
              </w:rPr>
              <w:t>e</w:t>
            </w:r>
            <w:r w:rsidRPr="00054525">
              <w:rPr>
                <w:rFonts w:ascii="Arial" w:hAnsi="Arial" w:cs="Arial"/>
                <w:sz w:val="18"/>
                <w:szCs w:val="18"/>
                <w:lang w:val="en-US"/>
              </w:rPr>
              <w:t>m</w:t>
            </w:r>
            <w:r w:rsidRPr="00054525">
              <w:rPr>
                <w:rFonts w:ascii="Arial" w:hAnsi="Arial" w:cs="Arial"/>
                <w:spacing w:val="-1"/>
                <w:sz w:val="18"/>
                <w:szCs w:val="18"/>
                <w:lang w:val="en-US"/>
              </w:rPr>
              <w:t>e</w:t>
            </w:r>
            <w:r w:rsidRPr="00054525">
              <w:rPr>
                <w:rFonts w:ascii="Arial" w:hAnsi="Arial" w:cs="Arial"/>
                <w:sz w:val="18"/>
                <w:szCs w:val="18"/>
                <w:lang w:val="en-US"/>
              </w:rPr>
              <w:t>nts fr</w:t>
            </w:r>
            <w:r w:rsidRPr="00054525">
              <w:rPr>
                <w:rFonts w:ascii="Arial" w:hAnsi="Arial" w:cs="Arial"/>
                <w:spacing w:val="1"/>
                <w:sz w:val="18"/>
                <w:szCs w:val="18"/>
                <w:lang w:val="en-US"/>
              </w:rPr>
              <w:t>o</w:t>
            </w:r>
            <w:r w:rsidRPr="00054525">
              <w:rPr>
                <w:rFonts w:ascii="Arial" w:hAnsi="Arial" w:cs="Arial"/>
                <w:sz w:val="18"/>
                <w:szCs w:val="18"/>
                <w:lang w:val="en-US"/>
              </w:rPr>
              <w:t>m the b</w:t>
            </w:r>
            <w:r w:rsidRPr="00054525">
              <w:rPr>
                <w:rFonts w:ascii="Arial" w:hAnsi="Arial" w:cs="Arial"/>
                <w:spacing w:val="1"/>
                <w:sz w:val="18"/>
                <w:szCs w:val="18"/>
                <w:lang w:val="en-US"/>
              </w:rPr>
              <w:t>as</w:t>
            </w:r>
            <w:r w:rsidRPr="00054525">
              <w:rPr>
                <w:rFonts w:ascii="Arial" w:hAnsi="Arial" w:cs="Arial"/>
                <w:sz w:val="18"/>
                <w:szCs w:val="18"/>
                <w:lang w:val="en-US"/>
              </w:rPr>
              <w:t>e</w:t>
            </w:r>
            <w:r w:rsidRPr="00054525">
              <w:rPr>
                <w:rFonts w:ascii="Arial" w:hAnsi="Arial" w:cs="Arial"/>
                <w:spacing w:val="-1"/>
                <w:sz w:val="18"/>
                <w:szCs w:val="18"/>
                <w:lang w:val="en-US"/>
              </w:rPr>
              <w:t xml:space="preserve"> </w:t>
            </w:r>
            <w:r w:rsidRPr="00054525">
              <w:rPr>
                <w:rFonts w:ascii="Arial" w:hAnsi="Arial" w:cs="Arial"/>
                <w:sz w:val="18"/>
                <w:szCs w:val="18"/>
                <w:lang w:val="en-US"/>
              </w:rPr>
              <w:t>s</w:t>
            </w:r>
            <w:r w:rsidRPr="00054525">
              <w:rPr>
                <w:rFonts w:ascii="Arial" w:hAnsi="Arial" w:cs="Arial"/>
                <w:spacing w:val="1"/>
                <w:sz w:val="18"/>
                <w:szCs w:val="18"/>
                <w:lang w:val="en-US"/>
              </w:rPr>
              <w:t>t</w:t>
            </w:r>
            <w:r w:rsidRPr="00054525">
              <w:rPr>
                <w:rFonts w:ascii="Arial" w:hAnsi="Arial" w:cs="Arial"/>
                <w:spacing w:val="-1"/>
                <w:sz w:val="18"/>
                <w:szCs w:val="18"/>
                <w:lang w:val="en-US"/>
              </w:rPr>
              <w:t>a</w:t>
            </w:r>
            <w:r w:rsidRPr="00054525">
              <w:rPr>
                <w:rFonts w:ascii="Arial" w:hAnsi="Arial" w:cs="Arial"/>
                <w:sz w:val="18"/>
                <w:szCs w:val="18"/>
                <w:lang w:val="en-US"/>
              </w:rPr>
              <w:t>n</w:t>
            </w:r>
            <w:r w:rsidRPr="00054525">
              <w:rPr>
                <w:rFonts w:ascii="Arial" w:hAnsi="Arial" w:cs="Arial"/>
                <w:spacing w:val="1"/>
                <w:sz w:val="18"/>
                <w:szCs w:val="18"/>
                <w:lang w:val="en-US"/>
              </w:rPr>
              <w:t>da</w:t>
            </w:r>
            <w:r w:rsidRPr="00054525">
              <w:rPr>
                <w:rFonts w:ascii="Arial" w:hAnsi="Arial" w:cs="Arial"/>
                <w:spacing w:val="-2"/>
                <w:sz w:val="18"/>
                <w:szCs w:val="18"/>
                <w:lang w:val="en-US"/>
              </w:rPr>
              <w:t>r</w:t>
            </w:r>
            <w:r w:rsidRPr="00054525">
              <w:rPr>
                <w:rFonts w:ascii="Arial" w:hAnsi="Arial" w:cs="Arial"/>
                <w:sz w:val="18"/>
                <w:szCs w:val="18"/>
                <w:lang w:val="en-US"/>
              </w:rPr>
              <w:t>d.</w:t>
            </w:r>
          </w:p>
        </w:tc>
      </w:tr>
      <w:tr w:rsidR="00986B16" w:rsidRPr="00AD274F" w:rsidTr="00B11785">
        <w:trPr>
          <w:trHeight w:val="288"/>
        </w:trPr>
        <w:tc>
          <w:tcPr>
            <w:tcW w:w="1710" w:type="dxa"/>
            <w:noWrap/>
            <w:hideMark/>
          </w:tcPr>
          <w:p w:rsidR="00986B16" w:rsidRPr="00AD274F" w:rsidRDefault="00986B16" w:rsidP="00B11785">
            <w:pPr>
              <w:spacing w:after="0"/>
              <w:rPr>
                <w:rFonts w:ascii="Arial" w:hAnsi="Arial" w:cs="Arial"/>
                <w:sz w:val="18"/>
                <w:szCs w:val="18"/>
              </w:rPr>
            </w:pPr>
            <w:r w:rsidRPr="00AD274F">
              <w:rPr>
                <w:rFonts w:ascii="Arial" w:hAnsi="Arial" w:cs="Arial"/>
                <w:sz w:val="18"/>
                <w:szCs w:val="18"/>
              </w:rPr>
              <w:t>References</w:t>
            </w:r>
          </w:p>
        </w:tc>
        <w:tc>
          <w:tcPr>
            <w:tcW w:w="7920" w:type="dxa"/>
            <w:noWrap/>
            <w:hideMark/>
          </w:tcPr>
          <w:p w:rsidR="00986B16" w:rsidRPr="00B019C6" w:rsidRDefault="00986B16" w:rsidP="00B11785">
            <w:pPr>
              <w:spacing w:after="0"/>
              <w:rPr>
                <w:sz w:val="24"/>
                <w:szCs w:val="24"/>
                <w:lang w:val="en-US"/>
              </w:rPr>
            </w:pPr>
            <w:r w:rsidRPr="00054525">
              <w:rPr>
                <w:rFonts w:ascii="Arial" w:hAnsi="Arial" w:cs="Arial"/>
                <w:spacing w:val="-1"/>
                <w:sz w:val="18"/>
                <w:szCs w:val="18"/>
                <w:lang w:val="en-US"/>
              </w:rPr>
              <w:t>T</w:t>
            </w:r>
            <w:r w:rsidRPr="00054525">
              <w:rPr>
                <w:rFonts w:ascii="Arial" w:hAnsi="Arial" w:cs="Arial"/>
                <w:sz w:val="18"/>
                <w:szCs w:val="18"/>
                <w:lang w:val="en-US"/>
              </w:rPr>
              <w:t xml:space="preserve">he </w:t>
            </w:r>
            <w:r w:rsidRPr="00054525">
              <w:rPr>
                <w:rFonts w:ascii="Arial" w:hAnsi="Arial" w:cs="Arial"/>
                <w:spacing w:val="1"/>
                <w:sz w:val="18"/>
                <w:szCs w:val="18"/>
                <w:lang w:val="en-US"/>
              </w:rPr>
              <w:t>ref</w:t>
            </w:r>
            <w:r w:rsidRPr="00054525">
              <w:rPr>
                <w:rFonts w:ascii="Arial" w:hAnsi="Arial" w:cs="Arial"/>
                <w:sz w:val="18"/>
                <w:szCs w:val="18"/>
                <w:lang w:val="en-US"/>
              </w:rPr>
              <w:t>e</w:t>
            </w:r>
            <w:r w:rsidRPr="00054525">
              <w:rPr>
                <w:rFonts w:ascii="Arial" w:hAnsi="Arial" w:cs="Arial"/>
                <w:spacing w:val="1"/>
                <w:sz w:val="18"/>
                <w:szCs w:val="18"/>
                <w:lang w:val="en-US"/>
              </w:rPr>
              <w:t>re</w:t>
            </w:r>
            <w:r w:rsidRPr="00054525">
              <w:rPr>
                <w:rFonts w:ascii="Arial" w:hAnsi="Arial" w:cs="Arial"/>
                <w:spacing w:val="-1"/>
                <w:sz w:val="18"/>
                <w:szCs w:val="18"/>
                <w:lang w:val="en-US"/>
              </w:rPr>
              <w:t>n</w:t>
            </w:r>
            <w:r w:rsidRPr="00054525">
              <w:rPr>
                <w:rFonts w:ascii="Arial" w:hAnsi="Arial" w:cs="Arial"/>
                <w:sz w:val="18"/>
                <w:szCs w:val="18"/>
                <w:lang w:val="en-US"/>
              </w:rPr>
              <w:t>ce i</w:t>
            </w:r>
            <w:r w:rsidRPr="00054525">
              <w:rPr>
                <w:rFonts w:ascii="Arial" w:hAnsi="Arial" w:cs="Arial"/>
                <w:spacing w:val="1"/>
                <w:sz w:val="18"/>
                <w:szCs w:val="18"/>
                <w:lang w:val="en-US"/>
              </w:rPr>
              <w:t>n</w:t>
            </w:r>
            <w:r w:rsidRPr="00054525">
              <w:rPr>
                <w:rFonts w:ascii="Arial" w:hAnsi="Arial" w:cs="Arial"/>
                <w:sz w:val="18"/>
                <w:szCs w:val="18"/>
                <w:lang w:val="en-US"/>
              </w:rPr>
              <w:t>dica</w:t>
            </w:r>
            <w:r w:rsidRPr="00054525">
              <w:rPr>
                <w:rFonts w:ascii="Arial" w:hAnsi="Arial" w:cs="Arial"/>
                <w:spacing w:val="-1"/>
                <w:sz w:val="18"/>
                <w:szCs w:val="18"/>
                <w:lang w:val="en-US"/>
              </w:rPr>
              <w:t>t</w:t>
            </w:r>
            <w:r w:rsidRPr="00054525">
              <w:rPr>
                <w:rFonts w:ascii="Arial" w:hAnsi="Arial" w:cs="Arial"/>
                <w:sz w:val="18"/>
                <w:szCs w:val="18"/>
                <w:lang w:val="en-US"/>
              </w:rPr>
              <w:t>es</w:t>
            </w:r>
            <w:r w:rsidRPr="00054525">
              <w:rPr>
                <w:rFonts w:ascii="Arial" w:hAnsi="Arial" w:cs="Arial"/>
                <w:spacing w:val="1"/>
                <w:sz w:val="18"/>
                <w:szCs w:val="18"/>
                <w:lang w:val="en-US"/>
              </w:rPr>
              <w:t xml:space="preserve"> </w:t>
            </w:r>
            <w:r w:rsidRPr="00054525">
              <w:rPr>
                <w:rFonts w:ascii="Arial" w:hAnsi="Arial" w:cs="Arial"/>
                <w:spacing w:val="-1"/>
                <w:sz w:val="18"/>
                <w:szCs w:val="18"/>
                <w:lang w:val="en-US"/>
              </w:rPr>
              <w:t>t</w:t>
            </w:r>
            <w:r w:rsidRPr="00054525">
              <w:rPr>
                <w:rFonts w:ascii="Arial" w:hAnsi="Arial" w:cs="Arial"/>
                <w:sz w:val="18"/>
                <w:szCs w:val="18"/>
                <w:lang w:val="en-US"/>
              </w:rPr>
              <w:t>he</w:t>
            </w:r>
            <w:r w:rsidRPr="00054525">
              <w:rPr>
                <w:rFonts w:ascii="Arial" w:hAnsi="Arial" w:cs="Arial"/>
                <w:spacing w:val="-1"/>
                <w:sz w:val="18"/>
                <w:szCs w:val="18"/>
                <w:lang w:val="en-US"/>
              </w:rPr>
              <w:t xml:space="preserve"> </w:t>
            </w:r>
            <w:r w:rsidRPr="00054525">
              <w:rPr>
                <w:rFonts w:ascii="Arial" w:hAnsi="Arial" w:cs="Arial"/>
                <w:sz w:val="18"/>
                <w:szCs w:val="18"/>
                <w:lang w:val="en-US"/>
              </w:rPr>
              <w:t>su</w:t>
            </w:r>
            <w:r w:rsidRPr="00054525">
              <w:rPr>
                <w:rFonts w:ascii="Arial" w:hAnsi="Arial" w:cs="Arial"/>
                <w:spacing w:val="-1"/>
                <w:sz w:val="18"/>
                <w:szCs w:val="18"/>
                <w:lang w:val="en-US"/>
              </w:rPr>
              <w:t>b</w:t>
            </w:r>
            <w:r w:rsidRPr="00054525">
              <w:rPr>
                <w:rFonts w:ascii="Arial" w:hAnsi="Arial" w:cs="Arial"/>
                <w:spacing w:val="1"/>
                <w:sz w:val="18"/>
                <w:szCs w:val="18"/>
                <w:lang w:val="en-US"/>
              </w:rPr>
              <w:t>-c</w:t>
            </w:r>
            <w:r w:rsidRPr="00054525">
              <w:rPr>
                <w:rFonts w:ascii="Arial" w:hAnsi="Arial" w:cs="Arial"/>
                <w:sz w:val="18"/>
                <w:szCs w:val="18"/>
                <w:lang w:val="en-US"/>
              </w:rPr>
              <w:t xml:space="preserve">lauses </w:t>
            </w:r>
            <w:r w:rsidRPr="00054525">
              <w:rPr>
                <w:rFonts w:ascii="Arial" w:hAnsi="Arial" w:cs="Arial"/>
                <w:spacing w:val="-1"/>
                <w:sz w:val="18"/>
                <w:szCs w:val="18"/>
                <w:lang w:val="en-US"/>
              </w:rPr>
              <w:t>o</w:t>
            </w:r>
            <w:r w:rsidRPr="00054525">
              <w:rPr>
                <w:rFonts w:ascii="Arial" w:hAnsi="Arial" w:cs="Arial"/>
                <w:sz w:val="18"/>
                <w:szCs w:val="18"/>
                <w:lang w:val="en-US"/>
              </w:rPr>
              <w:t xml:space="preserve">f </w:t>
            </w:r>
            <w:r w:rsidRPr="00054525">
              <w:rPr>
                <w:rFonts w:ascii="Arial" w:hAnsi="Arial" w:cs="Arial"/>
                <w:spacing w:val="1"/>
                <w:sz w:val="18"/>
                <w:szCs w:val="18"/>
                <w:lang w:val="en-US"/>
              </w:rPr>
              <w:t>t</w:t>
            </w:r>
            <w:r w:rsidRPr="00054525">
              <w:rPr>
                <w:rFonts w:ascii="Arial" w:hAnsi="Arial" w:cs="Arial"/>
                <w:sz w:val="18"/>
                <w:szCs w:val="18"/>
                <w:lang w:val="en-US"/>
              </w:rPr>
              <w:t>he re</w:t>
            </w:r>
            <w:r w:rsidRPr="00054525">
              <w:rPr>
                <w:rFonts w:ascii="Arial" w:hAnsi="Arial" w:cs="Arial"/>
                <w:spacing w:val="1"/>
                <w:sz w:val="18"/>
                <w:szCs w:val="18"/>
                <w:lang w:val="en-US"/>
              </w:rPr>
              <w:t>fe</w:t>
            </w:r>
            <w:r w:rsidRPr="00054525">
              <w:rPr>
                <w:rFonts w:ascii="Arial" w:hAnsi="Arial" w:cs="Arial"/>
                <w:spacing w:val="-1"/>
                <w:sz w:val="18"/>
                <w:szCs w:val="18"/>
                <w:lang w:val="en-US"/>
              </w:rPr>
              <w:t>r</w:t>
            </w:r>
            <w:r w:rsidRPr="00054525">
              <w:rPr>
                <w:rFonts w:ascii="Arial" w:hAnsi="Arial" w:cs="Arial"/>
                <w:sz w:val="18"/>
                <w:szCs w:val="18"/>
                <w:lang w:val="en-US"/>
              </w:rPr>
              <w:t>ence st</w:t>
            </w:r>
            <w:r w:rsidRPr="00054525">
              <w:rPr>
                <w:rFonts w:ascii="Arial" w:hAnsi="Arial" w:cs="Arial"/>
                <w:spacing w:val="-2"/>
                <w:sz w:val="18"/>
                <w:szCs w:val="18"/>
                <w:lang w:val="en-US"/>
              </w:rPr>
              <w:t>a</w:t>
            </w:r>
            <w:r w:rsidRPr="00054525">
              <w:rPr>
                <w:rFonts w:ascii="Arial" w:hAnsi="Arial" w:cs="Arial"/>
                <w:sz w:val="18"/>
                <w:szCs w:val="18"/>
                <w:lang w:val="en-US"/>
              </w:rPr>
              <w:t>n</w:t>
            </w:r>
            <w:r w:rsidRPr="00054525">
              <w:rPr>
                <w:rFonts w:ascii="Arial" w:hAnsi="Arial" w:cs="Arial"/>
                <w:spacing w:val="1"/>
                <w:sz w:val="18"/>
                <w:szCs w:val="18"/>
                <w:lang w:val="en-US"/>
              </w:rPr>
              <w:t>da</w:t>
            </w:r>
            <w:r w:rsidRPr="00054525">
              <w:rPr>
                <w:rFonts w:ascii="Arial" w:hAnsi="Arial" w:cs="Arial"/>
                <w:sz w:val="18"/>
                <w:szCs w:val="18"/>
                <w:lang w:val="en-US"/>
              </w:rPr>
              <w:t>rd s</w:t>
            </w:r>
            <w:r w:rsidRPr="00054525">
              <w:rPr>
                <w:rFonts w:ascii="Arial" w:hAnsi="Arial" w:cs="Arial"/>
                <w:spacing w:val="1"/>
                <w:sz w:val="18"/>
                <w:szCs w:val="18"/>
                <w:lang w:val="en-US"/>
              </w:rPr>
              <w:t>p</w:t>
            </w:r>
            <w:r w:rsidRPr="00054525">
              <w:rPr>
                <w:rFonts w:ascii="Arial" w:hAnsi="Arial" w:cs="Arial"/>
                <w:spacing w:val="-1"/>
                <w:sz w:val="18"/>
                <w:szCs w:val="18"/>
                <w:lang w:val="en-US"/>
              </w:rPr>
              <w:t>e</w:t>
            </w:r>
            <w:r w:rsidRPr="00054525">
              <w:rPr>
                <w:rFonts w:ascii="Arial" w:hAnsi="Arial" w:cs="Arial"/>
                <w:sz w:val="18"/>
                <w:szCs w:val="18"/>
                <w:lang w:val="en-US"/>
              </w:rPr>
              <w:t>c</w:t>
            </w:r>
            <w:r w:rsidRPr="00054525">
              <w:rPr>
                <w:rFonts w:ascii="Arial" w:hAnsi="Arial" w:cs="Arial"/>
                <w:spacing w:val="1"/>
                <w:sz w:val="18"/>
                <w:szCs w:val="18"/>
                <w:lang w:val="en-US"/>
              </w:rPr>
              <w:t>i</w:t>
            </w:r>
            <w:r w:rsidRPr="00054525">
              <w:rPr>
                <w:rFonts w:ascii="Arial" w:hAnsi="Arial" w:cs="Arial"/>
                <w:spacing w:val="-1"/>
                <w:sz w:val="18"/>
                <w:szCs w:val="18"/>
                <w:lang w:val="en-US"/>
              </w:rPr>
              <w:t>f</w:t>
            </w:r>
            <w:r w:rsidRPr="00054525">
              <w:rPr>
                <w:rFonts w:ascii="Arial" w:hAnsi="Arial" w:cs="Arial"/>
                <w:sz w:val="18"/>
                <w:szCs w:val="18"/>
                <w:lang w:val="en-US"/>
              </w:rPr>
              <w:t>i</w:t>
            </w:r>
            <w:r w:rsidRPr="00054525">
              <w:rPr>
                <w:rFonts w:ascii="Arial" w:hAnsi="Arial" w:cs="Arial"/>
                <w:spacing w:val="-1"/>
                <w:sz w:val="18"/>
                <w:szCs w:val="18"/>
                <w:lang w:val="en-US"/>
              </w:rPr>
              <w:t>c</w:t>
            </w:r>
            <w:r w:rsidRPr="00054525">
              <w:rPr>
                <w:rFonts w:ascii="Arial" w:hAnsi="Arial" w:cs="Arial"/>
                <w:sz w:val="18"/>
                <w:szCs w:val="18"/>
                <w:lang w:val="en-US"/>
              </w:rPr>
              <w:t>a</w:t>
            </w:r>
            <w:r w:rsidRPr="00054525">
              <w:rPr>
                <w:rFonts w:ascii="Arial" w:hAnsi="Arial" w:cs="Arial"/>
                <w:spacing w:val="1"/>
                <w:sz w:val="18"/>
                <w:szCs w:val="18"/>
                <w:lang w:val="en-US"/>
              </w:rPr>
              <w:t>ti</w:t>
            </w:r>
            <w:r w:rsidRPr="00054525">
              <w:rPr>
                <w:rFonts w:ascii="Arial" w:hAnsi="Arial" w:cs="Arial"/>
                <w:spacing w:val="-1"/>
                <w:sz w:val="18"/>
                <w:szCs w:val="18"/>
                <w:lang w:val="en-US"/>
              </w:rPr>
              <w:t>o</w:t>
            </w:r>
            <w:r w:rsidRPr="00054525">
              <w:rPr>
                <w:rFonts w:ascii="Arial" w:hAnsi="Arial" w:cs="Arial"/>
                <w:sz w:val="18"/>
                <w:szCs w:val="18"/>
                <w:lang w:val="en-US"/>
              </w:rPr>
              <w:t>ns</w:t>
            </w:r>
            <w:r w:rsidRPr="00054525">
              <w:rPr>
                <w:rFonts w:ascii="Arial" w:hAnsi="Arial" w:cs="Arial"/>
                <w:spacing w:val="-1"/>
                <w:sz w:val="18"/>
                <w:szCs w:val="18"/>
                <w:lang w:val="en-US"/>
              </w:rPr>
              <w:t xml:space="preserve"> </w:t>
            </w:r>
            <w:r w:rsidRPr="00054525">
              <w:rPr>
                <w:rFonts w:ascii="Arial" w:hAnsi="Arial" w:cs="Arial"/>
                <w:sz w:val="18"/>
                <w:szCs w:val="18"/>
                <w:lang w:val="en-US"/>
              </w:rPr>
              <w:t xml:space="preserve">in </w:t>
            </w:r>
            <w:r w:rsidRPr="00054525">
              <w:rPr>
                <w:rFonts w:ascii="Arial" w:hAnsi="Arial" w:cs="Arial"/>
                <w:spacing w:val="-2"/>
                <w:sz w:val="18"/>
                <w:szCs w:val="18"/>
                <w:lang w:val="en-US"/>
              </w:rPr>
              <w:t>w</w:t>
            </w:r>
            <w:r w:rsidRPr="00054525">
              <w:rPr>
                <w:rFonts w:ascii="Arial" w:hAnsi="Arial" w:cs="Arial"/>
                <w:sz w:val="18"/>
                <w:szCs w:val="18"/>
                <w:lang w:val="en-US"/>
              </w:rPr>
              <w:t>hi</w:t>
            </w:r>
            <w:r w:rsidRPr="00054525">
              <w:rPr>
                <w:rFonts w:ascii="Arial" w:hAnsi="Arial" w:cs="Arial"/>
                <w:spacing w:val="1"/>
                <w:sz w:val="18"/>
                <w:szCs w:val="18"/>
                <w:lang w:val="en-US"/>
              </w:rPr>
              <w:t>c</w:t>
            </w:r>
            <w:r w:rsidRPr="00054525">
              <w:rPr>
                <w:rFonts w:ascii="Arial" w:hAnsi="Arial" w:cs="Arial"/>
                <w:sz w:val="18"/>
                <w:szCs w:val="18"/>
                <w:lang w:val="en-US"/>
              </w:rPr>
              <w:t>h</w:t>
            </w:r>
            <w:r w:rsidRPr="00054525">
              <w:rPr>
                <w:rFonts w:ascii="Arial" w:hAnsi="Arial" w:cs="Arial"/>
                <w:spacing w:val="1"/>
                <w:sz w:val="18"/>
                <w:szCs w:val="18"/>
                <w:lang w:val="en-US"/>
              </w:rPr>
              <w:t xml:space="preserve"> t</w:t>
            </w:r>
            <w:r w:rsidRPr="00054525">
              <w:rPr>
                <w:rFonts w:ascii="Arial" w:hAnsi="Arial" w:cs="Arial"/>
                <w:sz w:val="18"/>
                <w:szCs w:val="18"/>
                <w:lang w:val="en-US"/>
              </w:rPr>
              <w:t>he confo</w:t>
            </w:r>
            <w:r w:rsidRPr="00054525">
              <w:rPr>
                <w:rFonts w:ascii="Arial" w:hAnsi="Arial" w:cs="Arial"/>
                <w:spacing w:val="1"/>
                <w:sz w:val="18"/>
                <w:szCs w:val="18"/>
                <w:lang w:val="en-US"/>
              </w:rPr>
              <w:t>r</w:t>
            </w:r>
            <w:r w:rsidRPr="00054525">
              <w:rPr>
                <w:rFonts w:ascii="Arial" w:hAnsi="Arial" w:cs="Arial"/>
                <w:spacing w:val="-1"/>
                <w:sz w:val="18"/>
                <w:szCs w:val="18"/>
                <w:lang w:val="en-US"/>
              </w:rPr>
              <w:t>m</w:t>
            </w:r>
            <w:r w:rsidRPr="00054525">
              <w:rPr>
                <w:rFonts w:ascii="Arial" w:hAnsi="Arial" w:cs="Arial"/>
                <w:sz w:val="18"/>
                <w:szCs w:val="18"/>
                <w:lang w:val="en-US"/>
              </w:rPr>
              <w:t>a</w:t>
            </w:r>
            <w:r w:rsidRPr="00054525">
              <w:rPr>
                <w:rFonts w:ascii="Arial" w:hAnsi="Arial" w:cs="Arial"/>
                <w:spacing w:val="1"/>
                <w:sz w:val="18"/>
                <w:szCs w:val="18"/>
                <w:lang w:val="en-US"/>
              </w:rPr>
              <w:t>n</w:t>
            </w:r>
            <w:r w:rsidRPr="00054525">
              <w:rPr>
                <w:rFonts w:ascii="Arial" w:hAnsi="Arial" w:cs="Arial"/>
                <w:sz w:val="18"/>
                <w:szCs w:val="18"/>
                <w:lang w:val="en-US"/>
              </w:rPr>
              <w:t>ce r</w:t>
            </w:r>
            <w:r w:rsidRPr="00054525">
              <w:rPr>
                <w:rFonts w:ascii="Arial" w:hAnsi="Arial" w:cs="Arial"/>
                <w:spacing w:val="1"/>
                <w:sz w:val="18"/>
                <w:szCs w:val="18"/>
                <w:lang w:val="en-US"/>
              </w:rPr>
              <w:t>e</w:t>
            </w:r>
            <w:r w:rsidRPr="00054525">
              <w:rPr>
                <w:rFonts w:ascii="Arial" w:hAnsi="Arial" w:cs="Arial"/>
                <w:spacing w:val="-1"/>
                <w:sz w:val="18"/>
                <w:szCs w:val="18"/>
                <w:lang w:val="en-US"/>
              </w:rPr>
              <w:t>q</w:t>
            </w:r>
            <w:r w:rsidRPr="00054525">
              <w:rPr>
                <w:rFonts w:ascii="Arial" w:hAnsi="Arial" w:cs="Arial"/>
                <w:sz w:val="18"/>
                <w:szCs w:val="18"/>
                <w:lang w:val="en-US"/>
              </w:rPr>
              <w:t>u</w:t>
            </w:r>
            <w:r w:rsidRPr="00054525">
              <w:rPr>
                <w:rFonts w:ascii="Arial" w:hAnsi="Arial" w:cs="Arial"/>
                <w:spacing w:val="1"/>
                <w:sz w:val="18"/>
                <w:szCs w:val="18"/>
                <w:lang w:val="en-US"/>
              </w:rPr>
              <w:t>i</w:t>
            </w:r>
            <w:r w:rsidRPr="00054525">
              <w:rPr>
                <w:rFonts w:ascii="Arial" w:hAnsi="Arial" w:cs="Arial"/>
                <w:spacing w:val="-2"/>
                <w:sz w:val="18"/>
                <w:szCs w:val="18"/>
                <w:lang w:val="en-US"/>
              </w:rPr>
              <w:t>r</w:t>
            </w:r>
            <w:r w:rsidRPr="00054525">
              <w:rPr>
                <w:rFonts w:ascii="Arial" w:hAnsi="Arial" w:cs="Arial"/>
                <w:sz w:val="18"/>
                <w:szCs w:val="18"/>
                <w:lang w:val="en-US"/>
              </w:rPr>
              <w:t>e</w:t>
            </w:r>
            <w:r w:rsidRPr="00054525">
              <w:rPr>
                <w:rFonts w:ascii="Arial" w:hAnsi="Arial" w:cs="Arial"/>
                <w:spacing w:val="1"/>
                <w:sz w:val="18"/>
                <w:szCs w:val="18"/>
                <w:lang w:val="en-US"/>
              </w:rPr>
              <w:t>me</w:t>
            </w:r>
            <w:r w:rsidRPr="00054525">
              <w:rPr>
                <w:rFonts w:ascii="Arial" w:hAnsi="Arial" w:cs="Arial"/>
                <w:spacing w:val="-1"/>
                <w:sz w:val="18"/>
                <w:szCs w:val="18"/>
                <w:lang w:val="en-US"/>
              </w:rPr>
              <w:t>n</w:t>
            </w:r>
            <w:r w:rsidRPr="00054525">
              <w:rPr>
                <w:rFonts w:ascii="Arial" w:hAnsi="Arial" w:cs="Arial"/>
                <w:sz w:val="18"/>
                <w:szCs w:val="18"/>
                <w:lang w:val="en-US"/>
              </w:rPr>
              <w:t xml:space="preserve">t </w:t>
            </w:r>
            <w:r w:rsidRPr="00054525">
              <w:rPr>
                <w:rFonts w:ascii="Arial" w:hAnsi="Arial" w:cs="Arial"/>
                <w:spacing w:val="-1"/>
                <w:sz w:val="18"/>
                <w:szCs w:val="18"/>
                <w:lang w:val="en-US"/>
              </w:rPr>
              <w:t>i</w:t>
            </w:r>
            <w:r w:rsidRPr="00054525">
              <w:rPr>
                <w:rFonts w:ascii="Arial" w:hAnsi="Arial" w:cs="Arial"/>
                <w:sz w:val="18"/>
                <w:szCs w:val="18"/>
                <w:lang w:val="en-US"/>
              </w:rPr>
              <w:t>s</w:t>
            </w:r>
            <w:r w:rsidRPr="00054525">
              <w:rPr>
                <w:rFonts w:ascii="Arial" w:hAnsi="Arial" w:cs="Arial"/>
                <w:spacing w:val="1"/>
                <w:sz w:val="18"/>
                <w:szCs w:val="18"/>
                <w:lang w:val="en-US"/>
              </w:rPr>
              <w:t xml:space="preserve"> e</w:t>
            </w:r>
            <w:r w:rsidRPr="00054525">
              <w:rPr>
                <w:rFonts w:ascii="Arial" w:hAnsi="Arial" w:cs="Arial"/>
                <w:spacing w:val="-3"/>
                <w:sz w:val="18"/>
                <w:szCs w:val="18"/>
                <w:lang w:val="en-US"/>
              </w:rPr>
              <w:t>x</w:t>
            </w:r>
            <w:r w:rsidRPr="00054525">
              <w:rPr>
                <w:rFonts w:ascii="Arial" w:hAnsi="Arial" w:cs="Arial"/>
                <w:sz w:val="18"/>
                <w:szCs w:val="18"/>
                <w:lang w:val="en-US"/>
              </w:rPr>
              <w:t>pr</w:t>
            </w:r>
            <w:r w:rsidRPr="00054525">
              <w:rPr>
                <w:rFonts w:ascii="Arial" w:hAnsi="Arial" w:cs="Arial"/>
                <w:spacing w:val="1"/>
                <w:sz w:val="18"/>
                <w:szCs w:val="18"/>
                <w:lang w:val="en-US"/>
              </w:rPr>
              <w:t>ess</w:t>
            </w:r>
            <w:r w:rsidRPr="00054525">
              <w:rPr>
                <w:rFonts w:ascii="Arial" w:hAnsi="Arial" w:cs="Arial"/>
                <w:spacing w:val="-1"/>
                <w:sz w:val="18"/>
                <w:szCs w:val="18"/>
                <w:lang w:val="en-US"/>
              </w:rPr>
              <w:t>e</w:t>
            </w:r>
            <w:r w:rsidRPr="00054525">
              <w:rPr>
                <w:rFonts w:ascii="Arial" w:hAnsi="Arial" w:cs="Arial"/>
                <w:sz w:val="18"/>
                <w:szCs w:val="18"/>
                <w:lang w:val="en-US"/>
              </w:rPr>
              <w:t>d.</w:t>
            </w:r>
          </w:p>
        </w:tc>
      </w:tr>
      <w:tr w:rsidR="00986B16" w:rsidRPr="00AD274F" w:rsidTr="00B11785">
        <w:tc>
          <w:tcPr>
            <w:tcW w:w="1710" w:type="dxa"/>
            <w:noWrap/>
            <w:hideMark/>
          </w:tcPr>
          <w:p w:rsidR="00986B16" w:rsidRPr="00AD274F" w:rsidRDefault="00986B16" w:rsidP="00B11785">
            <w:pPr>
              <w:spacing w:after="0"/>
              <w:rPr>
                <w:rFonts w:ascii="Arial" w:hAnsi="Arial" w:cs="Arial"/>
                <w:sz w:val="18"/>
                <w:szCs w:val="18"/>
              </w:rPr>
            </w:pPr>
            <w:r>
              <w:rPr>
                <w:rFonts w:ascii="Arial" w:hAnsi="Arial" w:cs="Arial"/>
                <w:sz w:val="18"/>
                <w:szCs w:val="18"/>
              </w:rPr>
              <w:t xml:space="preserve">Test </w:t>
            </w:r>
            <w:r w:rsidRPr="00AD274F">
              <w:rPr>
                <w:rFonts w:ascii="Arial" w:hAnsi="Arial" w:cs="Arial"/>
                <w:sz w:val="18"/>
                <w:szCs w:val="18"/>
              </w:rPr>
              <w:t>Configuration</w:t>
            </w:r>
          </w:p>
        </w:tc>
        <w:tc>
          <w:tcPr>
            <w:tcW w:w="7920" w:type="dxa"/>
            <w:noWrap/>
            <w:hideMark/>
          </w:tcPr>
          <w:p w:rsidR="00986B16" w:rsidRPr="003F7EE6" w:rsidRDefault="00986B16" w:rsidP="00B11785">
            <w:pPr>
              <w:spacing w:after="0"/>
              <w:rPr>
                <w:rFonts w:ascii="Arial" w:hAnsi="Arial" w:cs="Arial"/>
                <w:spacing w:val="-1"/>
                <w:sz w:val="18"/>
                <w:szCs w:val="18"/>
                <w:lang w:val="en-US"/>
              </w:rPr>
            </w:pPr>
            <w:r w:rsidRPr="00054525">
              <w:rPr>
                <w:rFonts w:ascii="Arial" w:hAnsi="Arial" w:cs="Arial"/>
                <w:spacing w:val="-1"/>
                <w:sz w:val="18"/>
                <w:szCs w:val="18"/>
                <w:lang w:val="en-US"/>
              </w:rPr>
              <w:t>T</w:t>
            </w:r>
            <w:r w:rsidRPr="003F7EE6">
              <w:rPr>
                <w:rFonts w:ascii="Arial" w:hAnsi="Arial" w:cs="Arial"/>
                <w:spacing w:val="-1"/>
                <w:sz w:val="18"/>
                <w:szCs w:val="18"/>
                <w:lang w:val="en-US"/>
              </w:rPr>
              <w:t xml:space="preserve">he Config </w:t>
            </w:r>
            <w:r w:rsidRPr="00054525">
              <w:rPr>
                <w:rFonts w:ascii="Arial" w:hAnsi="Arial" w:cs="Arial"/>
                <w:spacing w:val="-1"/>
                <w:sz w:val="18"/>
                <w:szCs w:val="18"/>
                <w:lang w:val="en-US"/>
              </w:rPr>
              <w:t>I</w:t>
            </w:r>
            <w:r w:rsidRPr="003F7EE6">
              <w:rPr>
                <w:rFonts w:ascii="Arial" w:hAnsi="Arial" w:cs="Arial"/>
                <w:spacing w:val="-1"/>
                <w:sz w:val="18"/>
                <w:szCs w:val="18"/>
                <w:lang w:val="en-US"/>
              </w:rPr>
              <w:t>d re</w:t>
            </w:r>
            <w:r w:rsidRPr="00054525">
              <w:rPr>
                <w:rFonts w:ascii="Arial" w:hAnsi="Arial" w:cs="Arial"/>
                <w:spacing w:val="-1"/>
                <w:sz w:val="18"/>
                <w:szCs w:val="18"/>
                <w:lang w:val="en-US"/>
              </w:rPr>
              <w:t>fe</w:t>
            </w:r>
            <w:r w:rsidRPr="003F7EE6">
              <w:rPr>
                <w:rFonts w:ascii="Arial" w:hAnsi="Arial" w:cs="Arial"/>
                <w:spacing w:val="-1"/>
                <w:sz w:val="18"/>
                <w:szCs w:val="18"/>
                <w:lang w:val="en-US"/>
              </w:rPr>
              <w:t xml:space="preserve">rences the </w:t>
            </w:r>
            <w:r>
              <w:rPr>
                <w:rFonts w:ascii="Arial" w:hAnsi="Arial" w:cs="Arial"/>
                <w:spacing w:val="-1"/>
                <w:sz w:val="18"/>
                <w:szCs w:val="18"/>
                <w:lang w:val="en-US"/>
              </w:rPr>
              <w:t xml:space="preserve">test </w:t>
            </w:r>
            <w:r w:rsidRPr="003F7EE6">
              <w:rPr>
                <w:rFonts w:ascii="Arial" w:hAnsi="Arial" w:cs="Arial"/>
                <w:spacing w:val="-1"/>
                <w:sz w:val="18"/>
                <w:szCs w:val="18"/>
                <w:lang w:val="en-US"/>
              </w:rPr>
              <w:t>con</w:t>
            </w:r>
            <w:r w:rsidRPr="00054525">
              <w:rPr>
                <w:rFonts w:ascii="Arial" w:hAnsi="Arial" w:cs="Arial"/>
                <w:spacing w:val="-1"/>
                <w:sz w:val="18"/>
                <w:szCs w:val="18"/>
                <w:lang w:val="en-US"/>
              </w:rPr>
              <w:t>f</w:t>
            </w:r>
            <w:r w:rsidRPr="003F7EE6">
              <w:rPr>
                <w:rFonts w:ascii="Arial" w:hAnsi="Arial" w:cs="Arial"/>
                <w:spacing w:val="-1"/>
                <w:sz w:val="18"/>
                <w:szCs w:val="18"/>
                <w:lang w:val="en-US"/>
              </w:rPr>
              <w:t>igu</w:t>
            </w:r>
            <w:r w:rsidRPr="00054525">
              <w:rPr>
                <w:rFonts w:ascii="Arial" w:hAnsi="Arial" w:cs="Arial"/>
                <w:spacing w:val="-1"/>
                <w:sz w:val="18"/>
                <w:szCs w:val="18"/>
                <w:lang w:val="en-US"/>
              </w:rPr>
              <w:t>r</w:t>
            </w:r>
            <w:r w:rsidRPr="003F7EE6">
              <w:rPr>
                <w:rFonts w:ascii="Arial" w:hAnsi="Arial" w:cs="Arial"/>
                <w:spacing w:val="-1"/>
                <w:sz w:val="18"/>
                <w:szCs w:val="18"/>
                <w:lang w:val="en-US"/>
              </w:rPr>
              <w:t>ati</w:t>
            </w:r>
            <w:r w:rsidRPr="00054525">
              <w:rPr>
                <w:rFonts w:ascii="Arial" w:hAnsi="Arial" w:cs="Arial"/>
                <w:spacing w:val="-1"/>
                <w:sz w:val="18"/>
                <w:szCs w:val="18"/>
                <w:lang w:val="en-US"/>
              </w:rPr>
              <w:t>o</w:t>
            </w:r>
            <w:r w:rsidRPr="003F7EE6">
              <w:rPr>
                <w:rFonts w:ascii="Arial" w:hAnsi="Arial" w:cs="Arial"/>
                <w:spacing w:val="-1"/>
                <w:sz w:val="18"/>
                <w:szCs w:val="18"/>
                <w:lang w:val="en-US"/>
              </w:rPr>
              <w:t>n</w:t>
            </w:r>
            <w:r w:rsidRPr="00054525">
              <w:rPr>
                <w:rFonts w:ascii="Arial" w:hAnsi="Arial" w:cs="Arial"/>
                <w:spacing w:val="-1"/>
                <w:sz w:val="18"/>
                <w:szCs w:val="18"/>
                <w:lang w:val="en-US"/>
              </w:rPr>
              <w:t xml:space="preserve"> </w:t>
            </w:r>
            <w:r w:rsidRPr="003F7EE6">
              <w:rPr>
                <w:rFonts w:ascii="Arial" w:hAnsi="Arial" w:cs="Arial"/>
                <w:spacing w:val="-1"/>
                <w:sz w:val="18"/>
                <w:szCs w:val="18"/>
                <w:lang w:val="en-US"/>
              </w:rPr>
              <w:t>select</w:t>
            </w:r>
            <w:r w:rsidRPr="00054525">
              <w:rPr>
                <w:rFonts w:ascii="Arial" w:hAnsi="Arial" w:cs="Arial"/>
                <w:spacing w:val="-1"/>
                <w:sz w:val="18"/>
                <w:szCs w:val="18"/>
                <w:lang w:val="en-US"/>
              </w:rPr>
              <w:t>e</w:t>
            </w:r>
            <w:r w:rsidRPr="003F7EE6">
              <w:rPr>
                <w:rFonts w:ascii="Arial" w:hAnsi="Arial" w:cs="Arial"/>
                <w:spacing w:val="-1"/>
                <w:sz w:val="18"/>
                <w:szCs w:val="18"/>
                <w:lang w:val="en-US"/>
              </w:rPr>
              <w:t>d for</w:t>
            </w:r>
            <w:r w:rsidRPr="00054525">
              <w:rPr>
                <w:rFonts w:ascii="Arial" w:hAnsi="Arial" w:cs="Arial"/>
                <w:spacing w:val="-1"/>
                <w:sz w:val="18"/>
                <w:szCs w:val="18"/>
                <w:lang w:val="en-US"/>
              </w:rPr>
              <w:t xml:space="preserve"> </w:t>
            </w:r>
            <w:r w:rsidRPr="003F7EE6">
              <w:rPr>
                <w:rFonts w:ascii="Arial" w:hAnsi="Arial" w:cs="Arial"/>
                <w:spacing w:val="-1"/>
                <w:sz w:val="18"/>
                <w:szCs w:val="18"/>
                <w:lang w:val="en-US"/>
              </w:rPr>
              <w:t>th</w:t>
            </w:r>
            <w:r w:rsidRPr="00054525">
              <w:rPr>
                <w:rFonts w:ascii="Arial" w:hAnsi="Arial" w:cs="Arial"/>
                <w:spacing w:val="-1"/>
                <w:sz w:val="18"/>
                <w:szCs w:val="18"/>
                <w:lang w:val="en-US"/>
              </w:rPr>
              <w:t>i</w:t>
            </w:r>
            <w:r w:rsidRPr="003F7EE6">
              <w:rPr>
                <w:rFonts w:ascii="Arial" w:hAnsi="Arial" w:cs="Arial"/>
                <w:spacing w:val="-1"/>
                <w:sz w:val="18"/>
                <w:szCs w:val="18"/>
                <w:lang w:val="en-US"/>
              </w:rPr>
              <w:t xml:space="preserve">s </w:t>
            </w:r>
            <w:r w:rsidRPr="00054525">
              <w:rPr>
                <w:rFonts w:ascii="Arial" w:hAnsi="Arial" w:cs="Arial"/>
                <w:spacing w:val="-1"/>
                <w:sz w:val="18"/>
                <w:szCs w:val="18"/>
                <w:lang w:val="en-US"/>
              </w:rPr>
              <w:t>T</w:t>
            </w:r>
            <w:r w:rsidRPr="003F7EE6">
              <w:rPr>
                <w:rFonts w:ascii="Arial" w:hAnsi="Arial" w:cs="Arial"/>
                <w:spacing w:val="-1"/>
                <w:sz w:val="18"/>
                <w:szCs w:val="18"/>
                <w:lang w:val="en-US"/>
              </w:rPr>
              <w:t>P.</w:t>
            </w:r>
          </w:p>
        </w:tc>
      </w:tr>
      <w:tr w:rsidR="00986B16" w:rsidRPr="00054525" w:rsidTr="00B11785">
        <w:trPr>
          <w:trHeight w:hRule="exact" w:val="424"/>
        </w:trPr>
        <w:tc>
          <w:tcPr>
            <w:tcW w:w="1710" w:type="dxa"/>
          </w:tcPr>
          <w:p w:rsidR="00986B16" w:rsidRPr="00054525" w:rsidRDefault="00986B16" w:rsidP="00B11785">
            <w:pPr>
              <w:spacing w:after="0"/>
              <w:rPr>
                <w:sz w:val="24"/>
                <w:szCs w:val="24"/>
                <w:lang w:val="en-US"/>
              </w:rPr>
            </w:pPr>
            <w:r w:rsidRPr="00054525">
              <w:rPr>
                <w:rFonts w:ascii="Arial" w:hAnsi="Arial" w:cs="Arial"/>
                <w:sz w:val="18"/>
                <w:szCs w:val="18"/>
                <w:lang w:val="en-US"/>
              </w:rPr>
              <w:t>PI</w:t>
            </w:r>
            <w:r w:rsidRPr="00054525">
              <w:rPr>
                <w:rFonts w:ascii="Arial" w:hAnsi="Arial" w:cs="Arial"/>
                <w:spacing w:val="1"/>
                <w:sz w:val="18"/>
                <w:szCs w:val="18"/>
                <w:lang w:val="en-US"/>
              </w:rPr>
              <w:t>C</w:t>
            </w:r>
            <w:r w:rsidRPr="00054525">
              <w:rPr>
                <w:rFonts w:ascii="Arial" w:hAnsi="Arial" w:cs="Arial"/>
                <w:sz w:val="18"/>
                <w:szCs w:val="18"/>
                <w:lang w:val="en-US"/>
              </w:rPr>
              <w:t xml:space="preserve">S </w:t>
            </w:r>
            <w:r w:rsidRPr="00054525">
              <w:rPr>
                <w:rFonts w:ascii="Arial" w:hAnsi="Arial" w:cs="Arial"/>
                <w:spacing w:val="1"/>
                <w:sz w:val="18"/>
                <w:szCs w:val="18"/>
                <w:lang w:val="en-US"/>
              </w:rPr>
              <w:t>S</w:t>
            </w:r>
            <w:r w:rsidRPr="00054525">
              <w:rPr>
                <w:rFonts w:ascii="Arial" w:hAnsi="Arial" w:cs="Arial"/>
                <w:sz w:val="18"/>
                <w:szCs w:val="18"/>
                <w:lang w:val="en-US"/>
              </w:rPr>
              <w:t>el</w:t>
            </w:r>
            <w:r w:rsidRPr="00054525">
              <w:rPr>
                <w:rFonts w:ascii="Arial" w:hAnsi="Arial" w:cs="Arial"/>
                <w:spacing w:val="1"/>
                <w:sz w:val="18"/>
                <w:szCs w:val="18"/>
                <w:lang w:val="en-US"/>
              </w:rPr>
              <w:t>e</w:t>
            </w:r>
            <w:r w:rsidRPr="00054525">
              <w:rPr>
                <w:rFonts w:ascii="Arial" w:hAnsi="Arial" w:cs="Arial"/>
                <w:spacing w:val="-1"/>
                <w:sz w:val="18"/>
                <w:szCs w:val="18"/>
                <w:lang w:val="en-US"/>
              </w:rPr>
              <w:t>c</w:t>
            </w:r>
            <w:r w:rsidRPr="00054525">
              <w:rPr>
                <w:rFonts w:ascii="Arial" w:hAnsi="Arial" w:cs="Arial"/>
                <w:sz w:val="18"/>
                <w:szCs w:val="18"/>
                <w:lang w:val="en-US"/>
              </w:rPr>
              <w:t>ti</w:t>
            </w:r>
            <w:r w:rsidRPr="00054525">
              <w:rPr>
                <w:rFonts w:ascii="Arial" w:hAnsi="Arial" w:cs="Arial"/>
                <w:spacing w:val="-1"/>
                <w:sz w:val="18"/>
                <w:szCs w:val="18"/>
                <w:lang w:val="en-US"/>
              </w:rPr>
              <w:t>o</w:t>
            </w:r>
            <w:r w:rsidRPr="00054525">
              <w:rPr>
                <w:rFonts w:ascii="Arial" w:hAnsi="Arial" w:cs="Arial"/>
                <w:sz w:val="18"/>
                <w:szCs w:val="18"/>
                <w:lang w:val="en-US"/>
              </w:rPr>
              <w:t>n</w:t>
            </w:r>
          </w:p>
          <w:p w:rsidR="00986B16" w:rsidRPr="00054525" w:rsidRDefault="00986B16" w:rsidP="00B11785">
            <w:pPr>
              <w:spacing w:after="0"/>
              <w:rPr>
                <w:sz w:val="24"/>
                <w:szCs w:val="24"/>
                <w:lang w:val="en-US"/>
              </w:rPr>
            </w:pPr>
          </w:p>
        </w:tc>
        <w:tc>
          <w:tcPr>
            <w:tcW w:w="7920" w:type="dxa"/>
          </w:tcPr>
          <w:p w:rsidR="00986B16" w:rsidRPr="00054525" w:rsidRDefault="00986B16" w:rsidP="00B11785">
            <w:pPr>
              <w:spacing w:after="0"/>
              <w:rPr>
                <w:sz w:val="24"/>
                <w:szCs w:val="24"/>
                <w:lang w:val="en-US"/>
              </w:rPr>
            </w:pPr>
            <w:r w:rsidRPr="00054525">
              <w:rPr>
                <w:rFonts w:ascii="Arial" w:hAnsi="Arial" w:cs="Arial"/>
                <w:sz w:val="18"/>
                <w:szCs w:val="18"/>
                <w:lang w:val="en-US"/>
              </w:rPr>
              <w:t>Ref</w:t>
            </w:r>
            <w:r w:rsidRPr="00054525">
              <w:rPr>
                <w:rFonts w:ascii="Arial" w:hAnsi="Arial" w:cs="Arial"/>
                <w:spacing w:val="1"/>
                <w:sz w:val="18"/>
                <w:szCs w:val="18"/>
                <w:lang w:val="en-US"/>
              </w:rPr>
              <w:t>er</w:t>
            </w:r>
            <w:r w:rsidRPr="00054525">
              <w:rPr>
                <w:rFonts w:ascii="Arial" w:hAnsi="Arial" w:cs="Arial"/>
                <w:sz w:val="18"/>
                <w:szCs w:val="18"/>
                <w:lang w:val="en-US"/>
              </w:rPr>
              <w:t>ence</w:t>
            </w:r>
            <w:r w:rsidRPr="00054525">
              <w:rPr>
                <w:rFonts w:ascii="Arial" w:hAnsi="Arial" w:cs="Arial"/>
                <w:spacing w:val="1"/>
                <w:sz w:val="18"/>
                <w:szCs w:val="18"/>
                <w:lang w:val="en-US"/>
              </w:rPr>
              <w:t xml:space="preserve"> </w:t>
            </w:r>
            <w:r w:rsidRPr="00054525">
              <w:rPr>
                <w:rFonts w:ascii="Arial" w:hAnsi="Arial" w:cs="Arial"/>
                <w:spacing w:val="-1"/>
                <w:sz w:val="18"/>
                <w:szCs w:val="18"/>
                <w:lang w:val="en-US"/>
              </w:rPr>
              <w:t>t</w:t>
            </w:r>
            <w:r w:rsidRPr="00054525">
              <w:rPr>
                <w:rFonts w:ascii="Arial" w:hAnsi="Arial" w:cs="Arial"/>
                <w:sz w:val="18"/>
                <w:szCs w:val="18"/>
                <w:lang w:val="en-US"/>
              </w:rPr>
              <w:t xml:space="preserve">o </w:t>
            </w:r>
            <w:r w:rsidRPr="00054525">
              <w:rPr>
                <w:rFonts w:ascii="Arial" w:hAnsi="Arial" w:cs="Arial"/>
                <w:spacing w:val="1"/>
                <w:sz w:val="18"/>
                <w:szCs w:val="18"/>
                <w:lang w:val="en-US"/>
              </w:rPr>
              <w:t>t</w:t>
            </w:r>
            <w:r w:rsidRPr="00054525">
              <w:rPr>
                <w:rFonts w:ascii="Arial" w:hAnsi="Arial" w:cs="Arial"/>
                <w:sz w:val="18"/>
                <w:szCs w:val="18"/>
                <w:lang w:val="en-US"/>
              </w:rPr>
              <w:t xml:space="preserve">he PICS </w:t>
            </w:r>
            <w:r w:rsidRPr="00054525">
              <w:rPr>
                <w:rFonts w:ascii="Arial" w:hAnsi="Arial" w:cs="Arial"/>
                <w:spacing w:val="1"/>
                <w:sz w:val="18"/>
                <w:szCs w:val="18"/>
                <w:lang w:val="en-US"/>
              </w:rPr>
              <w:t>s</w:t>
            </w:r>
            <w:r w:rsidRPr="00054525">
              <w:rPr>
                <w:rFonts w:ascii="Arial" w:hAnsi="Arial" w:cs="Arial"/>
                <w:spacing w:val="-1"/>
                <w:sz w:val="18"/>
                <w:szCs w:val="18"/>
                <w:lang w:val="en-US"/>
              </w:rPr>
              <w:t>t</w:t>
            </w:r>
            <w:r w:rsidRPr="00054525">
              <w:rPr>
                <w:rFonts w:ascii="Arial" w:hAnsi="Arial" w:cs="Arial"/>
                <w:sz w:val="18"/>
                <w:szCs w:val="18"/>
                <w:lang w:val="en-US"/>
              </w:rPr>
              <w:t>at</w:t>
            </w:r>
            <w:r w:rsidRPr="00054525">
              <w:rPr>
                <w:rFonts w:ascii="Arial" w:hAnsi="Arial" w:cs="Arial"/>
                <w:spacing w:val="-1"/>
                <w:sz w:val="18"/>
                <w:szCs w:val="18"/>
                <w:lang w:val="en-US"/>
              </w:rPr>
              <w:t>em</w:t>
            </w:r>
            <w:r w:rsidRPr="00054525">
              <w:rPr>
                <w:rFonts w:ascii="Arial" w:hAnsi="Arial" w:cs="Arial"/>
                <w:sz w:val="18"/>
                <w:szCs w:val="18"/>
                <w:lang w:val="en-US"/>
              </w:rPr>
              <w:t>ent</w:t>
            </w:r>
            <w:r w:rsidRPr="00054525">
              <w:rPr>
                <w:rFonts w:ascii="Arial" w:hAnsi="Arial" w:cs="Arial"/>
                <w:spacing w:val="1"/>
                <w:sz w:val="18"/>
                <w:szCs w:val="18"/>
                <w:lang w:val="en-US"/>
              </w:rPr>
              <w:t xml:space="preserve"> </w:t>
            </w:r>
            <w:r w:rsidRPr="00054525">
              <w:rPr>
                <w:rFonts w:ascii="Arial" w:hAnsi="Arial" w:cs="Arial"/>
                <w:sz w:val="18"/>
                <w:szCs w:val="18"/>
                <w:lang w:val="en-US"/>
              </w:rPr>
              <w:t>in</w:t>
            </w:r>
            <w:r w:rsidRPr="00054525">
              <w:rPr>
                <w:rFonts w:ascii="Arial" w:hAnsi="Arial" w:cs="Arial"/>
                <w:spacing w:val="-1"/>
                <w:sz w:val="18"/>
                <w:szCs w:val="18"/>
                <w:lang w:val="en-US"/>
              </w:rPr>
              <w:t>v</w:t>
            </w:r>
            <w:r w:rsidRPr="00054525">
              <w:rPr>
                <w:rFonts w:ascii="Arial" w:hAnsi="Arial" w:cs="Arial"/>
                <w:sz w:val="18"/>
                <w:szCs w:val="18"/>
                <w:lang w:val="en-US"/>
              </w:rPr>
              <w:t>o</w:t>
            </w:r>
            <w:r w:rsidRPr="00054525">
              <w:rPr>
                <w:rFonts w:ascii="Arial" w:hAnsi="Arial" w:cs="Arial"/>
                <w:spacing w:val="1"/>
                <w:sz w:val="18"/>
                <w:szCs w:val="18"/>
                <w:lang w:val="en-US"/>
              </w:rPr>
              <w:t>l</w:t>
            </w:r>
            <w:r w:rsidRPr="00054525">
              <w:rPr>
                <w:rFonts w:ascii="Arial" w:hAnsi="Arial" w:cs="Arial"/>
                <w:spacing w:val="-1"/>
                <w:sz w:val="18"/>
                <w:szCs w:val="18"/>
                <w:lang w:val="en-US"/>
              </w:rPr>
              <w:t>v</w:t>
            </w:r>
            <w:r w:rsidRPr="00054525">
              <w:rPr>
                <w:rFonts w:ascii="Arial" w:hAnsi="Arial" w:cs="Arial"/>
                <w:sz w:val="18"/>
                <w:szCs w:val="18"/>
                <w:lang w:val="en-US"/>
              </w:rPr>
              <w:t>ed</w:t>
            </w:r>
            <w:r w:rsidRPr="00054525">
              <w:rPr>
                <w:rFonts w:ascii="Arial" w:hAnsi="Arial" w:cs="Arial"/>
                <w:spacing w:val="1"/>
                <w:sz w:val="18"/>
                <w:szCs w:val="18"/>
                <w:lang w:val="en-US"/>
              </w:rPr>
              <w:t xml:space="preserve"> f</w:t>
            </w:r>
            <w:r w:rsidRPr="00054525">
              <w:rPr>
                <w:rFonts w:ascii="Arial" w:hAnsi="Arial" w:cs="Arial"/>
                <w:sz w:val="18"/>
                <w:szCs w:val="18"/>
                <w:lang w:val="en-US"/>
              </w:rPr>
              <w:t>or s</w:t>
            </w:r>
            <w:r w:rsidRPr="00054525">
              <w:rPr>
                <w:rFonts w:ascii="Arial" w:hAnsi="Arial" w:cs="Arial"/>
                <w:spacing w:val="-1"/>
                <w:sz w:val="18"/>
                <w:szCs w:val="18"/>
                <w:lang w:val="en-US"/>
              </w:rPr>
              <w:t>e</w:t>
            </w:r>
            <w:r w:rsidRPr="00054525">
              <w:rPr>
                <w:rFonts w:ascii="Arial" w:hAnsi="Arial" w:cs="Arial"/>
                <w:sz w:val="18"/>
                <w:szCs w:val="18"/>
                <w:lang w:val="en-US"/>
              </w:rPr>
              <w:t>lection of</w:t>
            </w:r>
            <w:r w:rsidRPr="00054525">
              <w:rPr>
                <w:rFonts w:ascii="Arial" w:hAnsi="Arial" w:cs="Arial"/>
                <w:spacing w:val="1"/>
                <w:sz w:val="18"/>
                <w:szCs w:val="18"/>
                <w:lang w:val="en-US"/>
              </w:rPr>
              <w:t xml:space="preserve"> </w:t>
            </w:r>
            <w:r w:rsidRPr="00054525">
              <w:rPr>
                <w:rFonts w:ascii="Arial" w:hAnsi="Arial" w:cs="Arial"/>
                <w:spacing w:val="-1"/>
                <w:sz w:val="18"/>
                <w:szCs w:val="18"/>
                <w:lang w:val="en-US"/>
              </w:rPr>
              <w:t>t</w:t>
            </w:r>
            <w:r w:rsidRPr="00054525">
              <w:rPr>
                <w:rFonts w:ascii="Arial" w:hAnsi="Arial" w:cs="Arial"/>
                <w:spacing w:val="-2"/>
                <w:sz w:val="18"/>
                <w:szCs w:val="18"/>
                <w:lang w:val="en-US"/>
              </w:rPr>
              <w:t>h</w:t>
            </w:r>
            <w:r w:rsidRPr="00054525">
              <w:rPr>
                <w:rFonts w:ascii="Arial" w:hAnsi="Arial" w:cs="Arial"/>
                <w:sz w:val="18"/>
                <w:szCs w:val="18"/>
                <w:lang w:val="en-US"/>
              </w:rPr>
              <w:t xml:space="preserve">e </w:t>
            </w:r>
            <w:r w:rsidRPr="00054525">
              <w:rPr>
                <w:rFonts w:ascii="Arial" w:hAnsi="Arial" w:cs="Arial"/>
                <w:spacing w:val="-1"/>
                <w:sz w:val="18"/>
                <w:szCs w:val="18"/>
                <w:lang w:val="en-US"/>
              </w:rPr>
              <w:t>T</w:t>
            </w:r>
            <w:r w:rsidRPr="00054525">
              <w:rPr>
                <w:rFonts w:ascii="Arial" w:hAnsi="Arial" w:cs="Arial"/>
                <w:sz w:val="18"/>
                <w:szCs w:val="18"/>
                <w:lang w:val="en-US"/>
              </w:rPr>
              <w:t xml:space="preserve">P. </w:t>
            </w:r>
            <w:r>
              <w:rPr>
                <w:rFonts w:ascii="Arial" w:hAnsi="Arial" w:cs="Arial"/>
                <w:sz w:val="18"/>
                <w:szCs w:val="18"/>
                <w:lang w:val="en-US"/>
              </w:rPr>
              <w:t>It may c</w:t>
            </w:r>
            <w:r w:rsidRPr="00054525">
              <w:rPr>
                <w:rFonts w:ascii="Arial" w:hAnsi="Arial" w:cs="Arial"/>
                <w:sz w:val="18"/>
                <w:szCs w:val="18"/>
                <w:lang w:val="en-US"/>
              </w:rPr>
              <w:t>o</w:t>
            </w:r>
            <w:r w:rsidRPr="00054525">
              <w:rPr>
                <w:rFonts w:ascii="Arial" w:hAnsi="Arial" w:cs="Arial"/>
                <w:spacing w:val="1"/>
                <w:sz w:val="18"/>
                <w:szCs w:val="18"/>
                <w:lang w:val="en-US"/>
              </w:rPr>
              <w:t>n</w:t>
            </w:r>
            <w:r w:rsidRPr="00054525">
              <w:rPr>
                <w:rFonts w:ascii="Arial" w:hAnsi="Arial" w:cs="Arial"/>
                <w:sz w:val="18"/>
                <w:szCs w:val="18"/>
                <w:lang w:val="en-US"/>
              </w:rPr>
              <w:t>t</w:t>
            </w:r>
            <w:r w:rsidRPr="00054525">
              <w:rPr>
                <w:rFonts w:ascii="Arial" w:hAnsi="Arial" w:cs="Arial"/>
                <w:spacing w:val="1"/>
                <w:sz w:val="18"/>
                <w:szCs w:val="18"/>
                <w:lang w:val="en-US"/>
              </w:rPr>
              <w:t>ai</w:t>
            </w:r>
            <w:r w:rsidRPr="00054525">
              <w:rPr>
                <w:rFonts w:ascii="Arial" w:hAnsi="Arial" w:cs="Arial"/>
                <w:spacing w:val="-1"/>
                <w:sz w:val="18"/>
                <w:szCs w:val="18"/>
                <w:lang w:val="en-US"/>
              </w:rPr>
              <w:t>n</w:t>
            </w:r>
            <w:r w:rsidRPr="00054525">
              <w:rPr>
                <w:rFonts w:ascii="Arial" w:hAnsi="Arial" w:cs="Arial"/>
                <w:spacing w:val="1"/>
                <w:sz w:val="18"/>
                <w:szCs w:val="18"/>
                <w:lang w:val="en-US"/>
              </w:rPr>
              <w:t xml:space="preserve"> </w:t>
            </w:r>
            <w:r w:rsidRPr="00054525">
              <w:rPr>
                <w:rFonts w:ascii="Arial" w:hAnsi="Arial" w:cs="Arial"/>
                <w:sz w:val="18"/>
                <w:szCs w:val="18"/>
                <w:lang w:val="en-US"/>
              </w:rPr>
              <w:t>a</w:t>
            </w:r>
            <w:r w:rsidRPr="00054525">
              <w:rPr>
                <w:rFonts w:ascii="Arial" w:hAnsi="Arial" w:cs="Arial"/>
                <w:spacing w:val="1"/>
                <w:sz w:val="18"/>
                <w:szCs w:val="18"/>
                <w:lang w:val="en-US"/>
              </w:rPr>
              <w:t xml:space="preserve"> </w:t>
            </w:r>
            <w:r w:rsidRPr="00054525">
              <w:rPr>
                <w:rFonts w:ascii="Arial" w:hAnsi="Arial" w:cs="Arial"/>
                <w:spacing w:val="-2"/>
                <w:sz w:val="18"/>
                <w:szCs w:val="18"/>
                <w:lang w:val="en-US"/>
              </w:rPr>
              <w:t>B</w:t>
            </w:r>
            <w:r w:rsidRPr="00054525">
              <w:rPr>
                <w:rFonts w:ascii="Arial" w:hAnsi="Arial" w:cs="Arial"/>
                <w:sz w:val="18"/>
                <w:szCs w:val="18"/>
                <w:lang w:val="en-US"/>
              </w:rPr>
              <w:t>oolean e</w:t>
            </w:r>
            <w:r w:rsidRPr="00054525">
              <w:rPr>
                <w:rFonts w:ascii="Arial" w:hAnsi="Arial" w:cs="Arial"/>
                <w:spacing w:val="-2"/>
                <w:sz w:val="18"/>
                <w:szCs w:val="18"/>
                <w:lang w:val="en-US"/>
              </w:rPr>
              <w:t>x</w:t>
            </w:r>
            <w:r w:rsidRPr="00054525">
              <w:rPr>
                <w:rFonts w:ascii="Arial" w:hAnsi="Arial" w:cs="Arial"/>
                <w:sz w:val="18"/>
                <w:szCs w:val="18"/>
                <w:lang w:val="en-US"/>
              </w:rPr>
              <w:t>pr</w:t>
            </w:r>
            <w:r w:rsidRPr="00054525">
              <w:rPr>
                <w:rFonts w:ascii="Arial" w:hAnsi="Arial" w:cs="Arial"/>
                <w:spacing w:val="1"/>
                <w:sz w:val="18"/>
                <w:szCs w:val="18"/>
                <w:lang w:val="en-US"/>
              </w:rPr>
              <w:t>es</w:t>
            </w:r>
            <w:r w:rsidRPr="00054525">
              <w:rPr>
                <w:rFonts w:ascii="Arial" w:hAnsi="Arial" w:cs="Arial"/>
                <w:sz w:val="18"/>
                <w:szCs w:val="18"/>
                <w:lang w:val="en-US"/>
              </w:rPr>
              <w:t>s</w:t>
            </w:r>
            <w:r w:rsidRPr="00054525">
              <w:rPr>
                <w:rFonts w:ascii="Arial" w:hAnsi="Arial" w:cs="Arial"/>
                <w:spacing w:val="1"/>
                <w:sz w:val="18"/>
                <w:szCs w:val="18"/>
                <w:lang w:val="en-US"/>
              </w:rPr>
              <w:t>ion</w:t>
            </w:r>
            <w:r w:rsidRPr="00054525">
              <w:rPr>
                <w:rFonts w:ascii="Arial" w:hAnsi="Arial" w:cs="Arial"/>
                <w:sz w:val="18"/>
                <w:szCs w:val="18"/>
                <w:lang w:val="en-US"/>
              </w:rPr>
              <w:t>.</w:t>
            </w:r>
          </w:p>
          <w:p w:rsidR="00986B16" w:rsidRPr="00054525" w:rsidRDefault="00986B16" w:rsidP="00B11785">
            <w:pPr>
              <w:spacing w:after="0"/>
              <w:rPr>
                <w:sz w:val="24"/>
                <w:szCs w:val="24"/>
                <w:lang w:val="en-US"/>
              </w:rPr>
            </w:pPr>
          </w:p>
        </w:tc>
      </w:tr>
      <w:tr w:rsidR="00986B16" w:rsidRPr="00AD274F" w:rsidTr="00B11785">
        <w:trPr>
          <w:trHeight w:val="288"/>
        </w:trPr>
        <w:tc>
          <w:tcPr>
            <w:tcW w:w="1710" w:type="dxa"/>
            <w:noWrap/>
            <w:hideMark/>
          </w:tcPr>
          <w:p w:rsidR="00986B16" w:rsidRPr="00AD274F" w:rsidRDefault="00986B16" w:rsidP="00B11785">
            <w:pPr>
              <w:spacing w:after="0"/>
              <w:rPr>
                <w:rFonts w:ascii="Arial" w:hAnsi="Arial" w:cs="Arial"/>
                <w:sz w:val="18"/>
                <w:szCs w:val="18"/>
              </w:rPr>
            </w:pPr>
            <w:r w:rsidRPr="00AD274F">
              <w:rPr>
                <w:rFonts w:ascii="Arial" w:hAnsi="Arial" w:cs="Arial"/>
                <w:sz w:val="18"/>
                <w:szCs w:val="18"/>
              </w:rPr>
              <w:t>Pre-Test Conditions</w:t>
            </w:r>
          </w:p>
        </w:tc>
        <w:tc>
          <w:tcPr>
            <w:tcW w:w="7920" w:type="dxa"/>
            <w:noWrap/>
            <w:hideMark/>
          </w:tcPr>
          <w:p w:rsidR="00986B16" w:rsidRPr="00AD274F" w:rsidRDefault="00986B16" w:rsidP="00B11785">
            <w:pPr>
              <w:spacing w:after="0"/>
              <w:rPr>
                <w:rFonts w:ascii="Arial" w:hAnsi="Arial" w:cs="Arial"/>
                <w:sz w:val="18"/>
                <w:szCs w:val="18"/>
              </w:rPr>
            </w:pPr>
            <w:r w:rsidRPr="00AD274F">
              <w:rPr>
                <w:rFonts w:ascii="Arial" w:hAnsi="Arial" w:cs="Arial"/>
                <w:sz w:val="18"/>
                <w:szCs w:val="18"/>
              </w:rPr>
              <w:t>A list of test specific pre-conditions that need to be met by the SUT including information about equipment configuration, i.e. precise description of the initial state of the SUT required to start executing the test sequence</w:t>
            </w:r>
          </w:p>
        </w:tc>
      </w:tr>
      <w:tr w:rsidR="00986B16" w:rsidRPr="00AD274F" w:rsidTr="00B11785">
        <w:trPr>
          <w:trHeight w:val="288"/>
        </w:trPr>
        <w:tc>
          <w:tcPr>
            <w:tcW w:w="1710" w:type="dxa"/>
            <w:noWrap/>
            <w:hideMark/>
          </w:tcPr>
          <w:p w:rsidR="00986B16" w:rsidRPr="00AD274F" w:rsidRDefault="00986B16" w:rsidP="00B11785">
            <w:pPr>
              <w:spacing w:after="0"/>
              <w:rPr>
                <w:rFonts w:ascii="Arial" w:hAnsi="Arial" w:cs="Arial"/>
                <w:sz w:val="18"/>
                <w:szCs w:val="18"/>
              </w:rPr>
            </w:pPr>
            <w:r w:rsidRPr="00AD274F">
              <w:rPr>
                <w:rFonts w:ascii="Arial" w:hAnsi="Arial" w:cs="Arial"/>
                <w:sz w:val="18"/>
                <w:szCs w:val="18"/>
              </w:rPr>
              <w:t>Test Sequence</w:t>
            </w:r>
          </w:p>
        </w:tc>
        <w:tc>
          <w:tcPr>
            <w:tcW w:w="7920" w:type="dxa"/>
            <w:noWrap/>
            <w:hideMark/>
          </w:tcPr>
          <w:p w:rsidR="00986B16" w:rsidRPr="00AD274F" w:rsidRDefault="00986B16" w:rsidP="00B11785">
            <w:pPr>
              <w:spacing w:after="0"/>
              <w:rPr>
                <w:rFonts w:ascii="Arial" w:hAnsi="Arial" w:cs="Arial"/>
                <w:sz w:val="18"/>
                <w:szCs w:val="18"/>
              </w:rPr>
            </w:pPr>
            <w:r w:rsidRPr="00AD274F">
              <w:rPr>
                <w:rFonts w:ascii="Arial" w:hAnsi="Arial" w:cs="Arial"/>
                <w:sz w:val="18"/>
                <w:szCs w:val="18"/>
              </w:rPr>
              <w:t>An ordered list of equipment operation and observations. In case of a conformance test description the test sequence contains also the conformance checks as part of the observations</w:t>
            </w:r>
          </w:p>
        </w:tc>
      </w:tr>
      <w:tr w:rsidR="00986B16" w:rsidRPr="00AD274F" w:rsidTr="00B11785">
        <w:trPr>
          <w:trHeight w:val="288"/>
        </w:trPr>
        <w:tc>
          <w:tcPr>
            <w:tcW w:w="9630" w:type="dxa"/>
            <w:gridSpan w:val="2"/>
            <w:noWrap/>
          </w:tcPr>
          <w:p w:rsidR="00986B16" w:rsidRPr="00AD274F" w:rsidRDefault="00986B16" w:rsidP="00B11785">
            <w:pPr>
              <w:widowControl w:val="0"/>
              <w:overflowPunct/>
              <w:spacing w:before="9" w:after="0" w:line="239" w:lineRule="auto"/>
              <w:ind w:left="4368" w:right="-20"/>
              <w:textAlignment w:val="auto"/>
              <w:rPr>
                <w:rFonts w:ascii="Arial" w:hAnsi="Arial" w:cs="Arial"/>
                <w:sz w:val="18"/>
                <w:szCs w:val="18"/>
              </w:rPr>
            </w:pPr>
            <w:r w:rsidRPr="00D457F6">
              <w:rPr>
                <w:rFonts w:ascii="Arial" w:hAnsi="Arial" w:cs="Arial"/>
                <w:b/>
                <w:bCs/>
                <w:sz w:val="18"/>
                <w:szCs w:val="18"/>
                <w:lang w:val="en-US"/>
              </w:rPr>
              <w:lastRenderedPageBreak/>
              <w:t>Event Types</w:t>
            </w:r>
          </w:p>
        </w:tc>
      </w:tr>
      <w:tr w:rsidR="00986B16" w:rsidRPr="00AD274F" w:rsidTr="00B11785">
        <w:trPr>
          <w:trHeight w:val="288"/>
        </w:trPr>
        <w:tc>
          <w:tcPr>
            <w:tcW w:w="1710" w:type="dxa"/>
            <w:noWrap/>
          </w:tcPr>
          <w:p w:rsidR="00986B16" w:rsidRPr="00AD274F" w:rsidRDefault="00544DAF" w:rsidP="00B11785">
            <w:pPr>
              <w:spacing w:after="0"/>
              <w:rPr>
                <w:rFonts w:ascii="Arial" w:hAnsi="Arial" w:cs="Arial"/>
                <w:sz w:val="18"/>
                <w:szCs w:val="18"/>
              </w:rPr>
            </w:pPr>
            <w:r w:rsidRPr="00544DAF">
              <w:rPr>
                <w:rFonts w:ascii="Arial" w:hAnsi="Arial" w:cs="Arial"/>
                <w:sz w:val="18"/>
                <w:szCs w:val="18"/>
                <w:lang w:val="en-US"/>
              </w:rPr>
              <w:t>Stimulus</w:t>
            </w:r>
          </w:p>
        </w:tc>
        <w:tc>
          <w:tcPr>
            <w:tcW w:w="7920" w:type="dxa"/>
            <w:noWrap/>
          </w:tcPr>
          <w:p w:rsidR="00986B16" w:rsidRPr="00AD274F" w:rsidRDefault="00474284" w:rsidP="00B11785">
            <w:pPr>
              <w:overflowPunct/>
              <w:spacing w:after="0"/>
              <w:textAlignment w:val="auto"/>
              <w:rPr>
                <w:rFonts w:ascii="Arial" w:hAnsi="Arial" w:cs="Arial"/>
                <w:sz w:val="18"/>
                <w:szCs w:val="18"/>
              </w:rPr>
            </w:pPr>
            <w:r w:rsidRPr="00E22969">
              <w:rPr>
                <w:rFonts w:ascii="Arial" w:hAnsi="Arial" w:cs="Arial"/>
                <w:sz w:val="18"/>
                <w:szCs w:val="18"/>
              </w:rPr>
              <w:t>Corresponds to an event that enforces an IUT to proceed with a specific protocol action, like sending a message for instance.</w:t>
            </w:r>
          </w:p>
        </w:tc>
      </w:tr>
      <w:tr w:rsidR="00986B16" w:rsidRPr="00AD274F" w:rsidTr="00B11785">
        <w:trPr>
          <w:trHeight w:val="288"/>
        </w:trPr>
        <w:tc>
          <w:tcPr>
            <w:tcW w:w="1710" w:type="dxa"/>
            <w:noWrap/>
          </w:tcPr>
          <w:p w:rsidR="00986B16" w:rsidRDefault="00544DAF" w:rsidP="00B11785">
            <w:pPr>
              <w:spacing w:after="0"/>
              <w:rPr>
                <w:rFonts w:ascii="Arial" w:hAnsi="Arial" w:cs="Arial"/>
                <w:sz w:val="18"/>
                <w:szCs w:val="18"/>
              </w:rPr>
            </w:pPr>
            <w:r w:rsidRPr="00544DAF">
              <w:rPr>
                <w:rFonts w:ascii="Arial" w:hAnsi="Arial" w:cs="Arial"/>
                <w:sz w:val="18"/>
                <w:szCs w:val="18"/>
                <w:lang w:val="en-US"/>
              </w:rPr>
              <w:t>Check</w:t>
            </w:r>
          </w:p>
        </w:tc>
        <w:tc>
          <w:tcPr>
            <w:tcW w:w="7920" w:type="dxa"/>
            <w:noWrap/>
          </w:tcPr>
          <w:p w:rsidR="00986B16" w:rsidRPr="00AD274F" w:rsidRDefault="00137049" w:rsidP="00B11785">
            <w:pPr>
              <w:overflowPunct/>
              <w:spacing w:after="0"/>
              <w:textAlignment w:val="auto"/>
              <w:rPr>
                <w:rFonts w:ascii="Arial" w:hAnsi="Arial" w:cs="Arial"/>
                <w:sz w:val="18"/>
                <w:szCs w:val="18"/>
                <w:lang w:val="en-US"/>
              </w:rPr>
            </w:pPr>
            <w:r w:rsidRPr="0084673F">
              <w:rPr>
                <w:rFonts w:ascii="Arial" w:hAnsi="Arial" w:cs="Arial"/>
                <w:sz w:val="18"/>
                <w:szCs w:val="18"/>
                <w:lang w:val="en-US"/>
              </w:rPr>
              <w:t>Ensures the receipt of protocol messages on reference points with valid content.</w:t>
            </w:r>
          </w:p>
        </w:tc>
      </w:tr>
      <w:tr w:rsidR="00986B16" w:rsidRPr="00AD274F" w:rsidTr="00B11785">
        <w:trPr>
          <w:trHeight w:val="288"/>
        </w:trPr>
        <w:tc>
          <w:tcPr>
            <w:tcW w:w="1710" w:type="dxa"/>
            <w:noWrap/>
          </w:tcPr>
          <w:p w:rsidR="00986B16" w:rsidRPr="00AD274F" w:rsidRDefault="00986B16" w:rsidP="00B11785">
            <w:pPr>
              <w:spacing w:after="0"/>
              <w:rPr>
                <w:rFonts w:ascii="Arial" w:hAnsi="Arial" w:cs="Arial"/>
                <w:sz w:val="18"/>
                <w:szCs w:val="18"/>
              </w:rPr>
            </w:pPr>
            <w:r w:rsidRPr="00AD274F">
              <w:rPr>
                <w:rFonts w:ascii="Arial" w:hAnsi="Arial" w:cs="Arial"/>
                <w:sz w:val="18"/>
                <w:szCs w:val="18"/>
              </w:rPr>
              <w:t>Verify</w:t>
            </w:r>
          </w:p>
        </w:tc>
        <w:tc>
          <w:tcPr>
            <w:tcW w:w="7920" w:type="dxa"/>
            <w:noWrap/>
          </w:tcPr>
          <w:p w:rsidR="00986B16" w:rsidRPr="00AD274F" w:rsidRDefault="00986B16" w:rsidP="00B11785">
            <w:pPr>
              <w:overflowPunct/>
              <w:spacing w:after="0"/>
              <w:textAlignment w:val="auto"/>
              <w:rPr>
                <w:rFonts w:ascii="Arial" w:hAnsi="Arial" w:cs="Arial"/>
                <w:sz w:val="18"/>
                <w:szCs w:val="18"/>
              </w:rPr>
            </w:pPr>
            <w:r w:rsidRPr="00AD274F">
              <w:rPr>
                <w:rFonts w:ascii="Arial" w:hAnsi="Arial" w:cs="Arial"/>
                <w:sz w:val="18"/>
                <w:szCs w:val="18"/>
                <w:lang w:val="en-US"/>
              </w:rPr>
              <w:t xml:space="preserve">Consists of verifying that the </w:t>
            </w:r>
            <w:r>
              <w:rPr>
                <w:rFonts w:ascii="Arial" w:hAnsi="Arial" w:cs="Arial"/>
                <w:sz w:val="18"/>
                <w:szCs w:val="18"/>
                <w:lang w:val="en-US"/>
              </w:rPr>
              <w:t>I</w:t>
            </w:r>
            <w:r w:rsidRPr="00AD274F">
              <w:rPr>
                <w:rFonts w:ascii="Arial" w:hAnsi="Arial" w:cs="Arial"/>
                <w:sz w:val="18"/>
                <w:szCs w:val="18"/>
                <w:lang w:val="en-US"/>
              </w:rPr>
              <w:t xml:space="preserve">UT behaves </w:t>
            </w:r>
            <w:proofErr w:type="gramStart"/>
            <w:r w:rsidRPr="00AD274F">
              <w:rPr>
                <w:rFonts w:ascii="Arial" w:hAnsi="Arial" w:cs="Arial"/>
                <w:sz w:val="18"/>
                <w:szCs w:val="18"/>
                <w:lang w:val="en-US"/>
              </w:rPr>
              <w:t>according to</w:t>
            </w:r>
            <w:proofErr w:type="gramEnd"/>
            <w:r w:rsidRPr="00AD274F">
              <w:rPr>
                <w:rFonts w:ascii="Arial" w:hAnsi="Arial" w:cs="Arial"/>
                <w:sz w:val="18"/>
                <w:szCs w:val="18"/>
                <w:lang w:val="en-US"/>
              </w:rPr>
              <w:t xml:space="preserve"> the expected behavior (for instance the </w:t>
            </w:r>
            <w:r>
              <w:rPr>
                <w:rFonts w:ascii="Arial" w:hAnsi="Arial" w:cs="Arial"/>
                <w:sz w:val="18"/>
                <w:szCs w:val="18"/>
                <w:lang w:val="en-US"/>
              </w:rPr>
              <w:t>I</w:t>
            </w:r>
            <w:r w:rsidRPr="00AD274F">
              <w:rPr>
                <w:rFonts w:ascii="Arial" w:hAnsi="Arial" w:cs="Arial"/>
                <w:sz w:val="18"/>
                <w:szCs w:val="18"/>
                <w:lang w:val="en-US"/>
              </w:rPr>
              <w:t>UT behavior shows that it receives the expected message).</w:t>
            </w:r>
          </w:p>
        </w:tc>
      </w:tr>
      <w:tr w:rsidR="00986B16" w:rsidRPr="00AD274F" w:rsidTr="00B11785">
        <w:trPr>
          <w:trHeight w:val="288"/>
        </w:trPr>
        <w:tc>
          <w:tcPr>
            <w:tcW w:w="1710" w:type="dxa"/>
            <w:noWrap/>
          </w:tcPr>
          <w:p w:rsidR="00986B16" w:rsidRPr="00AD274F" w:rsidRDefault="00986B16" w:rsidP="00B11785">
            <w:pPr>
              <w:spacing w:after="0"/>
              <w:rPr>
                <w:rFonts w:ascii="Arial" w:hAnsi="Arial" w:cs="Arial"/>
                <w:sz w:val="18"/>
                <w:szCs w:val="18"/>
              </w:rPr>
            </w:pPr>
            <w:r w:rsidRPr="00AD274F">
              <w:rPr>
                <w:rFonts w:ascii="Arial" w:hAnsi="Arial" w:cs="Arial"/>
                <w:sz w:val="18"/>
                <w:szCs w:val="18"/>
              </w:rPr>
              <w:t>Configure</w:t>
            </w:r>
          </w:p>
        </w:tc>
        <w:tc>
          <w:tcPr>
            <w:tcW w:w="7920" w:type="dxa"/>
            <w:noWrap/>
          </w:tcPr>
          <w:p w:rsidR="00986B16" w:rsidRPr="00AD274F" w:rsidRDefault="00986B16" w:rsidP="00B11785">
            <w:pPr>
              <w:spacing w:after="0"/>
              <w:rPr>
                <w:rFonts w:ascii="Arial" w:hAnsi="Arial" w:cs="Arial"/>
                <w:sz w:val="18"/>
                <w:szCs w:val="18"/>
              </w:rPr>
            </w:pPr>
            <w:r w:rsidRPr="00AD274F">
              <w:rPr>
                <w:rFonts w:ascii="Arial" w:hAnsi="Arial" w:cs="Arial"/>
                <w:sz w:val="18"/>
                <w:szCs w:val="18"/>
                <w:lang w:val="en-US"/>
              </w:rPr>
              <w:t xml:space="preserve">Corresponds to an action to modify the </w:t>
            </w:r>
            <w:r>
              <w:rPr>
                <w:rFonts w:ascii="Arial" w:hAnsi="Arial" w:cs="Arial"/>
                <w:sz w:val="18"/>
                <w:szCs w:val="18"/>
                <w:lang w:val="en-US"/>
              </w:rPr>
              <w:t>I</w:t>
            </w:r>
            <w:r w:rsidRPr="00AD274F">
              <w:rPr>
                <w:rFonts w:ascii="Arial" w:hAnsi="Arial" w:cs="Arial"/>
                <w:sz w:val="18"/>
                <w:szCs w:val="18"/>
                <w:lang w:val="en-US"/>
              </w:rPr>
              <w:t>UT configuration.</w:t>
            </w:r>
          </w:p>
        </w:tc>
      </w:tr>
    </w:tbl>
    <w:p w:rsidR="00986B16" w:rsidRDefault="00986B16" w:rsidP="00054525">
      <w:pPr>
        <w:widowControl w:val="0"/>
        <w:overflowPunct/>
        <w:spacing w:after="19" w:line="160" w:lineRule="exact"/>
        <w:textAlignment w:val="auto"/>
        <w:rPr>
          <w:rFonts w:ascii="Arial" w:hAnsi="Arial" w:cs="Arial"/>
          <w:sz w:val="16"/>
          <w:szCs w:val="16"/>
          <w:lang w:val="en-US"/>
        </w:rPr>
      </w:pPr>
    </w:p>
    <w:p w:rsidR="00EB24E4" w:rsidRDefault="00AD274F" w:rsidP="00FF4529">
      <w:r w:rsidRPr="00AD274F">
        <w:t xml:space="preserve">When a conformance test has a sequencing requirement, these </w:t>
      </w:r>
      <w:r>
        <w:t xml:space="preserve">are </w:t>
      </w:r>
      <w:r w:rsidRPr="00AD274F">
        <w:t xml:space="preserve">described using a </w:t>
      </w:r>
      <w:r w:rsidR="005D274D">
        <w:t xml:space="preserve">format </w:t>
      </w:r>
      <w:r>
        <w:t>in the table 3 derived from [i.1]</w:t>
      </w:r>
    </w:p>
    <w:p w:rsidR="00FF4529" w:rsidRPr="00FF4529" w:rsidRDefault="00FF4529" w:rsidP="005B25C4">
      <w:pPr>
        <w:pStyle w:val="Heading3"/>
      </w:pPr>
      <w:bookmarkStart w:id="84" w:name="_Toc379980290"/>
      <w:bookmarkStart w:id="85" w:name="_Toc405990178"/>
      <w:bookmarkStart w:id="86" w:name="_Toc459988704"/>
      <w:r w:rsidRPr="00FF4529">
        <w:t>TP Identifier naming conventions</w:t>
      </w:r>
      <w:bookmarkEnd w:id="84"/>
      <w:bookmarkEnd w:id="85"/>
      <w:bookmarkEnd w:id="86"/>
    </w:p>
    <w:p w:rsidR="00FF4529" w:rsidRPr="00FF4529" w:rsidRDefault="00FF4529" w:rsidP="00FF4529">
      <w:pPr>
        <w:keepNext/>
        <w:keepLines/>
      </w:pPr>
      <w:r w:rsidRPr="00FF4529">
        <w:t>The identifier o</w:t>
      </w:r>
      <w:r w:rsidR="008A7653">
        <w:t xml:space="preserve">f the TP is built </w:t>
      </w:r>
      <w:proofErr w:type="gramStart"/>
      <w:r w:rsidR="008A7653">
        <w:t>according to</w:t>
      </w:r>
      <w:proofErr w:type="gramEnd"/>
      <w:r w:rsidR="008A7653">
        <w:t xml:space="preserve"> </w:t>
      </w:r>
      <w:r w:rsidR="00403FF2">
        <w:fldChar w:fldCharType="begin"/>
      </w:r>
      <w:r w:rsidR="00403FF2">
        <w:instrText xml:space="preserve"> REF _Ref438706958 \h </w:instrText>
      </w:r>
      <w:r w:rsidR="00403FF2">
        <w:fldChar w:fldCharType="separate"/>
      </w:r>
      <w:r w:rsidR="00DD231E" w:rsidRPr="00403FF2">
        <w:t xml:space="preserve">Table </w:t>
      </w:r>
      <w:r w:rsidR="00DD231E">
        <w:rPr>
          <w:iCs/>
          <w:noProof/>
        </w:rPr>
        <w:t>6</w:t>
      </w:r>
      <w:r w:rsidR="00DD231E">
        <w:noBreakHyphen/>
      </w:r>
      <w:r w:rsidR="00DD231E">
        <w:rPr>
          <w:iCs/>
          <w:noProof/>
        </w:rPr>
        <w:t>2</w:t>
      </w:r>
      <w:r w:rsidR="00403FF2">
        <w:fldChar w:fldCharType="end"/>
      </w:r>
      <w:r w:rsidRPr="00FF4529">
        <w:t>.</w:t>
      </w:r>
    </w:p>
    <w:p w:rsidR="00FF4529" w:rsidRPr="00403FF2" w:rsidRDefault="00403FF2" w:rsidP="00403FF2">
      <w:pPr>
        <w:pStyle w:val="Caption"/>
        <w:rPr>
          <w:rFonts w:cs="Times New Roman"/>
          <w:iCs w:val="0"/>
          <w:color w:val="auto"/>
          <w:sz w:val="20"/>
          <w:szCs w:val="20"/>
        </w:rPr>
      </w:pPr>
      <w:bookmarkStart w:id="87" w:name="_Ref438706958"/>
      <w:r w:rsidRPr="00403FF2">
        <w:rPr>
          <w:rFonts w:cs="Times New Roman"/>
          <w:iCs w:val="0"/>
          <w:color w:val="auto"/>
          <w:sz w:val="20"/>
          <w:szCs w:val="20"/>
        </w:rPr>
        <w:t xml:space="preserve">Table </w:t>
      </w:r>
      <w:r w:rsidR="00094AD4">
        <w:rPr>
          <w:rFonts w:cs="Times New Roman"/>
          <w:iCs w:val="0"/>
          <w:color w:val="auto"/>
          <w:sz w:val="20"/>
          <w:szCs w:val="20"/>
        </w:rPr>
        <w:fldChar w:fldCharType="begin"/>
      </w:r>
      <w:r w:rsidR="00094AD4">
        <w:rPr>
          <w:rFonts w:cs="Times New Roman"/>
          <w:iCs w:val="0"/>
          <w:color w:val="auto"/>
          <w:sz w:val="20"/>
          <w:szCs w:val="20"/>
        </w:rPr>
        <w:instrText xml:space="preserve"> STYLEREF 1 \s </w:instrText>
      </w:r>
      <w:r w:rsidR="00094AD4">
        <w:rPr>
          <w:rFonts w:cs="Times New Roman"/>
          <w:iCs w:val="0"/>
          <w:color w:val="auto"/>
          <w:sz w:val="20"/>
          <w:szCs w:val="20"/>
        </w:rPr>
        <w:fldChar w:fldCharType="separate"/>
      </w:r>
      <w:r w:rsidR="00DD231E">
        <w:rPr>
          <w:rFonts w:cs="Times New Roman"/>
          <w:iCs w:val="0"/>
          <w:noProof/>
          <w:color w:val="auto"/>
          <w:sz w:val="20"/>
          <w:szCs w:val="20"/>
        </w:rPr>
        <w:t>6</w:t>
      </w:r>
      <w:r w:rsidR="00094AD4">
        <w:rPr>
          <w:rFonts w:cs="Times New Roman"/>
          <w:iCs w:val="0"/>
          <w:color w:val="auto"/>
          <w:sz w:val="20"/>
          <w:szCs w:val="20"/>
        </w:rPr>
        <w:fldChar w:fldCharType="end"/>
      </w:r>
      <w:r w:rsidR="00094AD4">
        <w:rPr>
          <w:rFonts w:cs="Times New Roman"/>
          <w:iCs w:val="0"/>
          <w:color w:val="auto"/>
          <w:sz w:val="20"/>
          <w:szCs w:val="20"/>
        </w:rPr>
        <w:noBreakHyphen/>
      </w:r>
      <w:r w:rsidR="00094AD4">
        <w:rPr>
          <w:rFonts w:cs="Times New Roman"/>
          <w:iCs w:val="0"/>
          <w:color w:val="auto"/>
          <w:sz w:val="20"/>
          <w:szCs w:val="20"/>
        </w:rPr>
        <w:fldChar w:fldCharType="begin"/>
      </w:r>
      <w:r w:rsidR="00094AD4">
        <w:rPr>
          <w:rFonts w:cs="Times New Roman"/>
          <w:iCs w:val="0"/>
          <w:color w:val="auto"/>
          <w:sz w:val="20"/>
          <w:szCs w:val="20"/>
        </w:rPr>
        <w:instrText xml:space="preserve"> SEQ Table \* ARABIC \s 1 </w:instrText>
      </w:r>
      <w:r w:rsidR="00094AD4">
        <w:rPr>
          <w:rFonts w:cs="Times New Roman"/>
          <w:iCs w:val="0"/>
          <w:color w:val="auto"/>
          <w:sz w:val="20"/>
          <w:szCs w:val="20"/>
        </w:rPr>
        <w:fldChar w:fldCharType="separate"/>
      </w:r>
      <w:r w:rsidR="00DD231E">
        <w:rPr>
          <w:rFonts w:cs="Times New Roman"/>
          <w:iCs w:val="0"/>
          <w:noProof/>
          <w:color w:val="auto"/>
          <w:sz w:val="20"/>
          <w:szCs w:val="20"/>
        </w:rPr>
        <w:t>2</w:t>
      </w:r>
      <w:r w:rsidR="00094AD4">
        <w:rPr>
          <w:rFonts w:cs="Times New Roman"/>
          <w:iCs w:val="0"/>
          <w:color w:val="auto"/>
          <w:sz w:val="20"/>
          <w:szCs w:val="20"/>
        </w:rPr>
        <w:fldChar w:fldCharType="end"/>
      </w:r>
      <w:bookmarkEnd w:id="87"/>
      <w:r w:rsidR="00FF4529" w:rsidRPr="00403FF2">
        <w:rPr>
          <w:rFonts w:cs="Times New Roman"/>
          <w:iCs w:val="0"/>
          <w:color w:val="auto"/>
          <w:sz w:val="20"/>
          <w:szCs w:val="20"/>
        </w:rPr>
        <w:t>:TP naming convention</w:t>
      </w:r>
    </w:p>
    <w:tbl>
      <w:tblPr>
        <w:tblW w:w="9181" w:type="dxa"/>
        <w:jc w:val="center"/>
        <w:shd w:val="clear" w:color="auto" w:fill="FFFFFF"/>
        <w:tblLayout w:type="fixed"/>
        <w:tblLook w:val="0000" w:firstRow="0" w:lastRow="0" w:firstColumn="0" w:lastColumn="0" w:noHBand="0" w:noVBand="0"/>
      </w:tblPr>
      <w:tblGrid>
        <w:gridCol w:w="892"/>
        <w:gridCol w:w="4179"/>
        <w:gridCol w:w="1349"/>
        <w:gridCol w:w="2761"/>
      </w:tblGrid>
      <w:tr w:rsidR="00FF4529" w:rsidRPr="00FF4529" w:rsidTr="004B7F27">
        <w:trPr>
          <w:cantSplit/>
          <w:trHeight w:val="290"/>
          <w:tblHeader/>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jc w:val="center"/>
              <w:rPr>
                <w:rFonts w:ascii="Arial" w:hAnsi="Arial"/>
                <w:b/>
                <w:sz w:val="18"/>
              </w:rPr>
            </w:pPr>
            <w:r w:rsidRPr="00FF4529">
              <w:rPr>
                <w:rFonts w:ascii="Arial" w:hAnsi="Arial"/>
                <w:b/>
                <w:sz w:val="18"/>
              </w:rPr>
              <w:t>Identifier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E5109D">
            <w:pPr>
              <w:keepNext/>
              <w:keepLines/>
              <w:spacing w:after="0"/>
              <w:jc w:val="center"/>
              <w:rPr>
                <w:rFonts w:ascii="Arial" w:hAnsi="Arial"/>
                <w:b/>
                <w:sz w:val="18"/>
              </w:rPr>
            </w:pPr>
            <w:r w:rsidRPr="00FF4529">
              <w:rPr>
                <w:rFonts w:ascii="Arial" w:hAnsi="Arial"/>
                <w:b/>
                <w:sz w:val="18"/>
              </w:rPr>
              <w:t>TP</w:t>
            </w:r>
            <w:r w:rsidR="00E5109D">
              <w:rPr>
                <w:rFonts w:ascii="Arial" w:hAnsi="Arial"/>
                <w:b/>
                <w:sz w:val="18"/>
              </w:rPr>
              <w:t>-</w:t>
            </w:r>
            <w:r w:rsidRPr="00FF4529">
              <w:rPr>
                <w:rFonts w:ascii="Arial" w:hAnsi="Arial"/>
                <w:b/>
                <w:sz w:val="18"/>
              </w:rPr>
              <w:t>&lt;root&gt;</w:t>
            </w:r>
            <w:r w:rsidR="00E5109D">
              <w:rPr>
                <w:rFonts w:ascii="Arial" w:hAnsi="Arial"/>
                <w:b/>
                <w:sz w:val="18"/>
              </w:rPr>
              <w:t>-</w:t>
            </w:r>
            <w:r w:rsidRPr="00FF4529">
              <w:rPr>
                <w:rFonts w:ascii="Arial" w:hAnsi="Arial"/>
                <w:b/>
                <w:sz w:val="18"/>
              </w:rPr>
              <w:t>&lt;</w:t>
            </w:r>
            <w:proofErr w:type="spellStart"/>
            <w:r w:rsidRPr="00FF4529">
              <w:rPr>
                <w:rFonts w:ascii="Arial" w:hAnsi="Arial"/>
                <w:b/>
                <w:sz w:val="18"/>
              </w:rPr>
              <w:t>gr</w:t>
            </w:r>
            <w:proofErr w:type="spellEnd"/>
            <w:r w:rsidRPr="00FF4529">
              <w:rPr>
                <w:rFonts w:ascii="Arial" w:hAnsi="Arial"/>
                <w:b/>
                <w:sz w:val="18"/>
              </w:rPr>
              <w:t>&gt;</w:t>
            </w:r>
            <w:r w:rsidR="00E5109D">
              <w:rPr>
                <w:rFonts w:ascii="Arial" w:hAnsi="Arial"/>
                <w:b/>
                <w:sz w:val="18"/>
              </w:rPr>
              <w:t>-</w:t>
            </w:r>
            <w:r w:rsidRPr="00FF4529">
              <w:rPr>
                <w:rFonts w:ascii="Arial" w:hAnsi="Arial"/>
                <w:b/>
                <w:sz w:val="18"/>
              </w:rPr>
              <w:t>&lt;</w:t>
            </w:r>
            <w:proofErr w:type="spellStart"/>
            <w:r w:rsidRPr="00FF4529">
              <w:rPr>
                <w:rFonts w:ascii="Arial" w:hAnsi="Arial"/>
                <w:b/>
                <w:sz w:val="18"/>
              </w:rPr>
              <w:t>sgr</w:t>
            </w:r>
            <w:proofErr w:type="spellEnd"/>
            <w:r w:rsidRPr="00FF4529">
              <w:rPr>
                <w:rFonts w:ascii="Arial" w:hAnsi="Arial"/>
                <w:b/>
                <w:sz w:val="18"/>
              </w:rPr>
              <w:t>&gt;</w:t>
            </w:r>
            <w:r w:rsidR="00E5109D">
              <w:rPr>
                <w:rFonts w:ascii="Arial" w:hAnsi="Arial"/>
                <w:b/>
                <w:sz w:val="18"/>
              </w:rPr>
              <w:t>-</w:t>
            </w:r>
            <w:r w:rsidRPr="00FF4529">
              <w:rPr>
                <w:rFonts w:ascii="Arial" w:hAnsi="Arial"/>
                <w:b/>
                <w:sz w:val="18"/>
              </w:rPr>
              <w:t>&lt;x&gt;</w:t>
            </w:r>
            <w:r w:rsidR="00E5109D">
              <w:rPr>
                <w:rFonts w:ascii="Arial" w:hAnsi="Arial"/>
                <w:b/>
                <w:sz w:val="18"/>
              </w:rPr>
              <w:t>-</w:t>
            </w:r>
            <w:r w:rsidRPr="00FF4529">
              <w:rPr>
                <w:rFonts w:ascii="Arial" w:hAnsi="Arial"/>
                <w:b/>
                <w:sz w:val="18"/>
              </w:rPr>
              <w:t>&lt;</w:t>
            </w:r>
            <w:proofErr w:type="spellStart"/>
            <w:r w:rsidRPr="00FF4529">
              <w:rPr>
                <w:rFonts w:ascii="Arial" w:hAnsi="Arial"/>
                <w:b/>
                <w:sz w:val="18"/>
              </w:rPr>
              <w:t>nn</w:t>
            </w:r>
            <w:proofErr w:type="spellEnd"/>
            <w:r w:rsidRPr="00FF4529">
              <w:rPr>
                <w:rFonts w:ascii="Arial" w:hAnsi="Arial"/>
                <w:b/>
                <w:sz w:val="18"/>
              </w:rPr>
              <w:t>&gt;</w:t>
            </w:r>
            <w:r w:rsidRPr="00FF4529">
              <w:rPr>
                <w:rFonts w:ascii="Arial" w:hAnsi="Arial"/>
                <w:b/>
                <w:sz w:val="18"/>
              </w:rPr>
              <w:br/>
              <w:t>or</w:t>
            </w:r>
            <w:r w:rsidRPr="00FF4529">
              <w:rPr>
                <w:rFonts w:ascii="Arial" w:hAnsi="Arial"/>
                <w:b/>
                <w:sz w:val="18"/>
              </w:rPr>
              <w:br/>
              <w:t>TP</w:t>
            </w:r>
            <w:r w:rsidR="00E5109D">
              <w:rPr>
                <w:rFonts w:ascii="Arial" w:hAnsi="Arial"/>
                <w:b/>
                <w:sz w:val="18"/>
              </w:rPr>
              <w:t>-</w:t>
            </w:r>
            <w:r w:rsidRPr="00FF4529">
              <w:rPr>
                <w:rFonts w:ascii="Arial" w:hAnsi="Arial"/>
                <w:b/>
                <w:sz w:val="18"/>
              </w:rPr>
              <w:t>&lt;root&gt;</w:t>
            </w:r>
            <w:r w:rsidR="00E5109D">
              <w:rPr>
                <w:rFonts w:ascii="Arial" w:hAnsi="Arial"/>
                <w:b/>
                <w:sz w:val="18"/>
              </w:rPr>
              <w:t>-</w:t>
            </w:r>
            <w:r w:rsidRPr="00FF4529">
              <w:rPr>
                <w:rFonts w:ascii="Arial" w:hAnsi="Arial"/>
                <w:b/>
                <w:sz w:val="18"/>
              </w:rPr>
              <w:t>&lt;</w:t>
            </w:r>
            <w:proofErr w:type="spellStart"/>
            <w:r w:rsidRPr="00FF4529">
              <w:rPr>
                <w:rFonts w:ascii="Arial" w:hAnsi="Arial"/>
                <w:b/>
                <w:sz w:val="18"/>
              </w:rPr>
              <w:t>gr</w:t>
            </w:r>
            <w:proofErr w:type="spellEnd"/>
            <w:r w:rsidRPr="00FF4529">
              <w:rPr>
                <w:rFonts w:ascii="Arial" w:hAnsi="Arial"/>
                <w:b/>
                <w:sz w:val="18"/>
              </w:rPr>
              <w:t>&gt;</w:t>
            </w:r>
            <w:r w:rsidR="00E5109D">
              <w:rPr>
                <w:rFonts w:ascii="Arial" w:hAnsi="Arial"/>
                <w:b/>
                <w:sz w:val="18"/>
              </w:rPr>
              <w:t>-</w:t>
            </w:r>
            <w:r w:rsidRPr="00FF4529">
              <w:rPr>
                <w:rFonts w:ascii="Arial" w:hAnsi="Arial"/>
                <w:b/>
                <w:sz w:val="18"/>
              </w:rPr>
              <w:t>&lt;x&gt;</w:t>
            </w:r>
            <w:r w:rsidR="00E5109D">
              <w:rPr>
                <w:rFonts w:ascii="Arial" w:hAnsi="Arial"/>
                <w:b/>
                <w:sz w:val="18"/>
              </w:rPr>
              <w:t>-</w:t>
            </w:r>
            <w:r w:rsidRPr="00FF4529">
              <w:rPr>
                <w:rFonts w:ascii="Arial" w:hAnsi="Arial"/>
                <w:b/>
                <w:sz w:val="18"/>
              </w:rPr>
              <w:t>&lt;</w:t>
            </w:r>
            <w:proofErr w:type="spellStart"/>
            <w:r w:rsidRPr="00FF4529">
              <w:rPr>
                <w:rFonts w:ascii="Arial" w:hAnsi="Arial"/>
                <w:b/>
                <w:sz w:val="18"/>
              </w:rPr>
              <w:t>nn</w:t>
            </w:r>
            <w:proofErr w:type="spellEnd"/>
            <w:r w:rsidRPr="00FF4529">
              <w:rPr>
                <w:rFonts w:ascii="Arial" w:hAnsi="Arial"/>
                <w:b/>
                <w:sz w:val="18"/>
              </w:rPr>
              <w:t>&gt;</w:t>
            </w:r>
            <w:r w:rsidRPr="00FF4529">
              <w:rPr>
                <w:rFonts w:ascii="Arial" w:hAnsi="Arial"/>
                <w:b/>
                <w:sz w:val="18"/>
              </w:rPr>
              <w:br/>
              <w:t>when no &lt;</w:t>
            </w:r>
            <w:proofErr w:type="spellStart"/>
            <w:r w:rsidRPr="00FF4529">
              <w:rPr>
                <w:rFonts w:ascii="Arial" w:hAnsi="Arial"/>
                <w:b/>
                <w:sz w:val="18"/>
              </w:rPr>
              <w:t>sgr</w:t>
            </w:r>
            <w:proofErr w:type="spellEnd"/>
            <w:r w:rsidRPr="00FF4529">
              <w:rPr>
                <w:rFonts w:ascii="Arial" w:hAnsi="Arial"/>
                <w:b/>
                <w:sz w:val="18"/>
              </w:rPr>
              <w:t>&gt;</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jc w:val="center"/>
              <w:rPr>
                <w:rFonts w:ascii="Arial" w:hAnsi="Arial"/>
                <w:b/>
                <w:sz w:val="18"/>
              </w:rPr>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jc w:val="center"/>
              <w:rPr>
                <w:rFonts w:ascii="Arial" w:hAnsi="Arial"/>
                <w:b/>
                <w:sz w:val="18"/>
              </w:rPr>
            </w:pPr>
          </w:p>
        </w:tc>
      </w:tr>
      <w:tr w:rsidR="00FF4529" w:rsidRPr="00FF4529"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r w:rsidRPr="00FF4529">
              <w:rPr>
                <w:rFonts w:ascii="Arial" w:hAnsi="Arial"/>
                <w:sz w:val="18"/>
              </w:rPr>
              <w:t>&lt;root&gt; = root</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D626CE" w:rsidP="00FF4529">
            <w:pPr>
              <w:keepNext/>
              <w:keepLines/>
              <w:spacing w:after="0"/>
              <w:rPr>
                <w:rFonts w:ascii="Arial" w:hAnsi="Arial"/>
                <w:sz w:val="18"/>
              </w:rPr>
            </w:pPr>
            <w:r>
              <w:rPr>
                <w:rFonts w:ascii="Arial" w:hAnsi="Arial"/>
                <w:sz w:val="18"/>
              </w:rPr>
              <w:t>16092</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AA59F4" w:rsidP="00FF4529">
            <w:pPr>
              <w:keepNext/>
              <w:keepLines/>
              <w:spacing w:after="0"/>
              <w:rPr>
                <w:rFonts w:ascii="Arial" w:hAnsi="Arial"/>
                <w:sz w:val="18"/>
              </w:rPr>
            </w:pPr>
            <w:r>
              <w:rPr>
                <w:rFonts w:ascii="Arial" w:hAnsi="Arial"/>
                <w:sz w:val="18"/>
              </w:rPr>
              <w:t>1609.2</w:t>
            </w:r>
          </w:p>
        </w:tc>
      </w:tr>
      <w:tr w:rsidR="00FF4529" w:rsidRPr="00FF4529"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r w:rsidRPr="00FF4529">
              <w:rPr>
                <w:rFonts w:ascii="Arial" w:hAnsi="Arial"/>
                <w:sz w:val="18"/>
              </w:rPr>
              <w:t>&lt;</w:t>
            </w:r>
            <w:proofErr w:type="spellStart"/>
            <w:r w:rsidRPr="00FF4529">
              <w:rPr>
                <w:rFonts w:ascii="Arial" w:hAnsi="Arial"/>
                <w:sz w:val="18"/>
              </w:rPr>
              <w:t>gr</w:t>
            </w:r>
            <w:proofErr w:type="spellEnd"/>
            <w:r w:rsidRPr="00FF4529">
              <w:rPr>
                <w:rFonts w:ascii="Arial" w:hAnsi="Arial"/>
                <w:sz w:val="18"/>
              </w:rPr>
              <w:t>&gt; = group</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13752E" w:rsidP="00FF4529">
            <w:pPr>
              <w:keepNext/>
              <w:keepLines/>
              <w:spacing w:after="0"/>
              <w:rPr>
                <w:rFonts w:ascii="Arial" w:hAnsi="Arial"/>
                <w:sz w:val="18"/>
              </w:rPr>
            </w:pPr>
            <w:r w:rsidRPr="0013752E">
              <w:rPr>
                <w:rFonts w:ascii="Arial" w:hAnsi="Arial"/>
                <w:sz w:val="18"/>
              </w:rPr>
              <w:t>SPDU</w:t>
            </w:r>
            <w:r>
              <w:rPr>
                <w:vertAlign w:val="subscript"/>
              </w:rPr>
              <w:t>BSM</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13752E" w:rsidP="00FF4529">
            <w:pPr>
              <w:keepNext/>
              <w:keepLines/>
              <w:spacing w:after="0"/>
              <w:rPr>
                <w:rFonts w:ascii="Arial" w:hAnsi="Arial"/>
                <w:sz w:val="18"/>
              </w:rPr>
            </w:pPr>
            <w:r>
              <w:rPr>
                <w:rFonts w:ascii="Arial" w:hAnsi="Arial"/>
                <w:sz w:val="18"/>
              </w:rPr>
              <w:t xml:space="preserve">Secure </w:t>
            </w:r>
            <w:r w:rsidR="00320472">
              <w:rPr>
                <w:rFonts w:ascii="Arial" w:hAnsi="Arial"/>
                <w:sz w:val="18"/>
              </w:rPr>
              <w:t xml:space="preserve">Basic Safety Message </w:t>
            </w:r>
          </w:p>
        </w:tc>
      </w:tr>
      <w:tr w:rsidR="00E5109D" w:rsidRPr="00FF4529"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E5109D" w:rsidRPr="00FF452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E5109D" w:rsidRPr="00FF452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E5109D" w:rsidRDefault="0013752E" w:rsidP="00FF4529">
            <w:pPr>
              <w:keepNext/>
              <w:keepLines/>
              <w:spacing w:after="0"/>
              <w:rPr>
                <w:rFonts w:ascii="Arial" w:hAnsi="Arial"/>
                <w:sz w:val="18"/>
              </w:rPr>
            </w:pPr>
            <w:r w:rsidRPr="0013752E">
              <w:rPr>
                <w:rFonts w:ascii="Arial" w:hAnsi="Arial"/>
                <w:sz w:val="18"/>
              </w:rPr>
              <w:t>SPDU</w:t>
            </w:r>
            <w:r w:rsidRPr="0013752E">
              <w:rPr>
                <w:vertAlign w:val="subscript"/>
              </w:rPr>
              <w:t>WSA</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E5109D" w:rsidRDefault="0013752E" w:rsidP="00FF4529">
            <w:pPr>
              <w:keepNext/>
              <w:keepLines/>
              <w:spacing w:after="0"/>
              <w:rPr>
                <w:rFonts w:ascii="Arial" w:hAnsi="Arial"/>
                <w:sz w:val="18"/>
              </w:rPr>
            </w:pPr>
            <w:r>
              <w:rPr>
                <w:rFonts w:ascii="Arial" w:hAnsi="Arial"/>
                <w:sz w:val="18"/>
              </w:rPr>
              <w:t xml:space="preserve">Secure </w:t>
            </w:r>
            <w:r w:rsidR="00320472">
              <w:rPr>
                <w:rFonts w:ascii="Arial" w:hAnsi="Arial"/>
                <w:sz w:val="18"/>
              </w:rPr>
              <w:t>Wa</w:t>
            </w:r>
            <w:r w:rsidR="0025207B">
              <w:rPr>
                <w:rFonts w:ascii="Arial" w:hAnsi="Arial"/>
                <w:sz w:val="18"/>
              </w:rPr>
              <w:t>ve Service Advertisement message</w:t>
            </w:r>
          </w:p>
        </w:tc>
      </w:tr>
      <w:tr w:rsidR="00E5109D" w:rsidRPr="00FF4529"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E5109D" w:rsidRPr="00FF452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E5109D" w:rsidRPr="00FF4529" w:rsidRDefault="00E5109D" w:rsidP="00FF4529">
            <w:pPr>
              <w:keepNext/>
              <w:keepLines/>
              <w:spacing w:after="0"/>
              <w:rPr>
                <w:rFonts w:ascii="Arial" w:hAnsi="Arial"/>
                <w:sz w:val="18"/>
              </w:rPr>
            </w:pPr>
            <w:r w:rsidRPr="00FF4529">
              <w:rPr>
                <w:rFonts w:ascii="Arial" w:hAnsi="Arial"/>
                <w:sz w:val="18"/>
              </w:rPr>
              <w:t>&lt;</w:t>
            </w:r>
            <w:proofErr w:type="spellStart"/>
            <w:r w:rsidRPr="00FF4529">
              <w:rPr>
                <w:rFonts w:ascii="Arial" w:hAnsi="Arial"/>
                <w:sz w:val="18"/>
              </w:rPr>
              <w:t>sgr</w:t>
            </w:r>
            <w:proofErr w:type="spellEnd"/>
            <w:r w:rsidRPr="00FF4529">
              <w:rPr>
                <w:rFonts w:ascii="Arial" w:hAnsi="Arial"/>
                <w:sz w:val="18"/>
              </w:rPr>
              <w:t>&gt; =sub- group</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E5109D" w:rsidRDefault="00AA59F4" w:rsidP="00FF4529">
            <w:pPr>
              <w:keepNext/>
              <w:keepLines/>
              <w:spacing w:after="0"/>
              <w:rPr>
                <w:rFonts w:ascii="Arial" w:hAnsi="Arial"/>
                <w:sz w:val="18"/>
              </w:rPr>
            </w:pPr>
            <w:r>
              <w:rPr>
                <w:rFonts w:ascii="Arial" w:hAnsi="Arial"/>
                <w:sz w:val="18"/>
              </w:rPr>
              <w:t>SEND</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E5109D" w:rsidRPr="002C4074" w:rsidRDefault="00DF5C7A" w:rsidP="00FF4529">
            <w:pPr>
              <w:keepNext/>
              <w:keepLines/>
              <w:spacing w:after="0"/>
              <w:rPr>
                <w:rFonts w:ascii="Arial" w:hAnsi="Arial"/>
                <w:sz w:val="18"/>
              </w:rPr>
            </w:pPr>
            <w:r>
              <w:rPr>
                <w:rFonts w:ascii="Arial" w:hAnsi="Arial"/>
                <w:sz w:val="18"/>
              </w:rPr>
              <w:t>Send Message</w:t>
            </w:r>
          </w:p>
        </w:tc>
      </w:tr>
      <w:tr w:rsidR="00DF5C7A" w:rsidRPr="00FF4529"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DF5C7A" w:rsidRPr="00FF4529" w:rsidRDefault="00DF5C7A"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DF5C7A" w:rsidRPr="00FF4529" w:rsidRDefault="00DF5C7A"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DF5C7A" w:rsidRPr="00FF4529" w:rsidRDefault="00DF5C7A" w:rsidP="00FF4529">
            <w:pPr>
              <w:keepNext/>
              <w:keepLines/>
              <w:spacing w:after="0"/>
              <w:rPr>
                <w:rFonts w:ascii="Arial" w:hAnsi="Arial"/>
                <w:sz w:val="18"/>
              </w:rPr>
            </w:pPr>
            <w:r>
              <w:rPr>
                <w:rFonts w:ascii="Arial" w:hAnsi="Arial"/>
                <w:sz w:val="18"/>
              </w:rPr>
              <w:t>RECV</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DF5C7A" w:rsidRPr="002C4074" w:rsidRDefault="00DF5C7A" w:rsidP="00FF4529">
            <w:pPr>
              <w:keepNext/>
              <w:keepLines/>
              <w:spacing w:after="0"/>
              <w:rPr>
                <w:rFonts w:ascii="Arial" w:hAnsi="Arial"/>
                <w:sz w:val="18"/>
              </w:rPr>
            </w:pPr>
            <w:r>
              <w:rPr>
                <w:rFonts w:ascii="Arial" w:hAnsi="Arial"/>
                <w:sz w:val="18"/>
              </w:rPr>
              <w:t xml:space="preserve">Receive Message </w:t>
            </w:r>
          </w:p>
        </w:tc>
      </w:tr>
      <w:tr w:rsidR="00DF5C7A" w:rsidRPr="00FF4529"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DF5C7A" w:rsidRPr="00FF4529" w:rsidRDefault="00DF5C7A"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DF5C7A" w:rsidRPr="00FF4529" w:rsidRDefault="00DF5C7A"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DF5C7A" w:rsidRPr="00FF4529" w:rsidRDefault="00DF5C7A" w:rsidP="00FF4529">
            <w:pPr>
              <w:keepNext/>
              <w:keepLines/>
              <w:spacing w:after="0"/>
              <w:rPr>
                <w:rFonts w:ascii="Arial" w:hAnsi="Arial"/>
                <w:sz w:val="18"/>
              </w:rPr>
            </w:pPr>
            <w:r>
              <w:rPr>
                <w:rFonts w:ascii="Arial" w:hAnsi="Arial"/>
                <w:sz w:val="18"/>
              </w:rPr>
              <w:t>CERTCH</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DF5C7A" w:rsidRPr="002C4074" w:rsidRDefault="00DF5C7A" w:rsidP="00FF4529">
            <w:pPr>
              <w:keepNext/>
              <w:keepLines/>
              <w:spacing w:after="0"/>
              <w:rPr>
                <w:rFonts w:ascii="Arial" w:hAnsi="Arial"/>
                <w:sz w:val="18"/>
              </w:rPr>
            </w:pPr>
            <w:r>
              <w:rPr>
                <w:rFonts w:ascii="Arial" w:hAnsi="Arial"/>
                <w:sz w:val="18"/>
              </w:rPr>
              <w:t>Change Certificate</w:t>
            </w:r>
          </w:p>
        </w:tc>
      </w:tr>
      <w:tr w:rsidR="00FF4529" w:rsidRPr="00FF4529"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r w:rsidRPr="00FF4529">
              <w:rPr>
                <w:rFonts w:ascii="Arial" w:hAnsi="Arial"/>
                <w:sz w:val="18"/>
              </w:rPr>
              <w:t>&lt;x&gt; = type of testing</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r w:rsidRPr="00FF4529">
              <w:rPr>
                <w:rFonts w:ascii="Arial" w:hAnsi="Arial"/>
                <w:sz w:val="18"/>
              </w:rPr>
              <w:t>BV</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2C4074" w:rsidRDefault="00FF4529" w:rsidP="00FF4529">
            <w:pPr>
              <w:keepNext/>
              <w:keepLines/>
              <w:spacing w:after="0"/>
              <w:rPr>
                <w:rFonts w:ascii="Arial" w:hAnsi="Arial"/>
                <w:sz w:val="18"/>
              </w:rPr>
            </w:pPr>
            <w:r w:rsidRPr="002C4074">
              <w:rPr>
                <w:rFonts w:ascii="Arial" w:hAnsi="Arial"/>
                <w:sz w:val="18"/>
              </w:rPr>
              <w:t>Valid Behaviour tests</w:t>
            </w:r>
          </w:p>
        </w:tc>
      </w:tr>
      <w:tr w:rsidR="00FF4529" w:rsidRPr="00FF4529"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r w:rsidRPr="00FF4529">
              <w:rPr>
                <w:rFonts w:ascii="Arial" w:hAnsi="Arial"/>
                <w:sz w:val="18"/>
              </w:rPr>
              <w:t>BI</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r w:rsidRPr="00FF4529">
              <w:rPr>
                <w:rFonts w:ascii="Arial" w:hAnsi="Arial"/>
                <w:sz w:val="18"/>
              </w:rPr>
              <w:t>Invalid Syntax or Behaviour Tests</w:t>
            </w:r>
          </w:p>
        </w:tc>
      </w:tr>
      <w:tr w:rsidR="00FF4529" w:rsidRPr="00FF4529"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r w:rsidRPr="00FF4529">
              <w:rPr>
                <w:rFonts w:ascii="Arial" w:hAnsi="Arial"/>
                <w:sz w:val="18"/>
              </w:rPr>
              <w:t>&lt;</w:t>
            </w:r>
            <w:proofErr w:type="spellStart"/>
            <w:r w:rsidRPr="00FF4529">
              <w:rPr>
                <w:rFonts w:ascii="Arial" w:hAnsi="Arial"/>
                <w:sz w:val="18"/>
              </w:rPr>
              <w:t>nn</w:t>
            </w:r>
            <w:proofErr w:type="spellEnd"/>
            <w:r w:rsidRPr="00FF4529">
              <w:rPr>
                <w:rFonts w:ascii="Arial" w:hAnsi="Arial"/>
                <w:sz w:val="18"/>
              </w:rPr>
              <w:t>&gt; = sequential number</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r w:rsidRPr="00FF4529">
              <w:rPr>
                <w:rFonts w:ascii="Arial" w:hAnsi="Arial"/>
                <w:sz w:val="18"/>
              </w:rPr>
              <w:t>01 to 99</w:t>
            </w:r>
          </w:p>
        </w:tc>
      </w:tr>
    </w:tbl>
    <w:p w:rsidR="00FF4529" w:rsidRPr="00FF4529" w:rsidRDefault="00FF4529" w:rsidP="00FF4529"/>
    <w:p w:rsidR="00FF4529" w:rsidRPr="00FF4529" w:rsidRDefault="00FF4529" w:rsidP="005B25C4">
      <w:pPr>
        <w:pStyle w:val="Heading3"/>
      </w:pPr>
      <w:bookmarkStart w:id="88" w:name="_Toc379980291"/>
      <w:bookmarkStart w:id="89" w:name="_Toc405990179"/>
      <w:bookmarkStart w:id="90" w:name="_Toc459988705"/>
      <w:r w:rsidRPr="00FF4529">
        <w:t>Rules for the behaviour description</w:t>
      </w:r>
      <w:bookmarkEnd w:id="88"/>
      <w:bookmarkEnd w:id="89"/>
      <w:bookmarkEnd w:id="90"/>
    </w:p>
    <w:p w:rsidR="00FF4529" w:rsidRPr="00FF4529" w:rsidRDefault="00FF4529" w:rsidP="00FF4529">
      <w:r w:rsidRPr="00FF4529">
        <w:t xml:space="preserve">The description of the TP is built </w:t>
      </w:r>
      <w:proofErr w:type="gramStart"/>
      <w:r w:rsidRPr="00FF4529">
        <w:t>according to</w:t>
      </w:r>
      <w:proofErr w:type="gramEnd"/>
      <w:r w:rsidRPr="00FF4529">
        <w:t xml:space="preserve"> EG 202 798 [</w:t>
      </w:r>
      <w:r w:rsidRPr="00FF4529">
        <w:fldChar w:fldCharType="begin"/>
      </w:r>
      <w:r w:rsidRPr="00FF4529">
        <w:instrText xml:space="preserve"> REF REF_EG202798  \h </w:instrText>
      </w:r>
      <w:r w:rsidRPr="00FF4529">
        <w:fldChar w:fldCharType="separate"/>
      </w:r>
      <w:r w:rsidR="00DD231E" w:rsidRPr="00230517">
        <w:t>i.</w:t>
      </w:r>
      <w:r w:rsidR="00DD231E">
        <w:rPr>
          <w:noProof/>
        </w:rPr>
        <w:t>1</w:t>
      </w:r>
      <w:r w:rsidRPr="00FF4529">
        <w:fldChar w:fldCharType="end"/>
      </w:r>
      <w:r w:rsidRPr="00FF4529">
        <w:t>].</w:t>
      </w:r>
    </w:p>
    <w:p w:rsidR="005B25C4" w:rsidRPr="006C50DC" w:rsidRDefault="005B25C4" w:rsidP="005B25C4">
      <w:bookmarkStart w:id="91" w:name="_Toc379980292"/>
      <w:bookmarkStart w:id="92" w:name="_Toc405990180"/>
      <w:r w:rsidRPr="006C50DC">
        <w:t>The base standards are not using finite state machine concept. As consequence, the test purposes use a generic "Initial State" that corresponds to a state where the IUT is ready for starting the test execution. Furthermore, the IUT shall be left in this "Initial State", when the test is completed.</w:t>
      </w:r>
    </w:p>
    <w:p w:rsidR="005B25C4" w:rsidRDefault="005B25C4" w:rsidP="005B25C4">
      <w:r w:rsidRPr="006C50DC">
        <w:t>Being in the "Initial State" refers to the starting point of the initial device configuration. There are no pending actions, no instantiated buffers or variables, which could disturb the execution of a test.</w:t>
      </w:r>
    </w:p>
    <w:p w:rsidR="005E6E76" w:rsidRPr="006B5A3B" w:rsidRDefault="005E6E76" w:rsidP="006B5A3B">
      <w:pPr>
        <w:pStyle w:val="Heading3"/>
      </w:pPr>
      <w:bookmarkStart w:id="93" w:name="_Toc439685322"/>
      <w:bookmarkStart w:id="94" w:name="_Toc459988706"/>
      <w:r w:rsidRPr="006B5A3B">
        <w:t>Reference</w:t>
      </w:r>
      <w:bookmarkEnd w:id="93"/>
      <w:r w:rsidRPr="006B5A3B">
        <w:t>s</w:t>
      </w:r>
      <w:bookmarkEnd w:id="94"/>
    </w:p>
    <w:p w:rsidR="005E6E76" w:rsidRPr="005E6E76" w:rsidRDefault="005E6E76" w:rsidP="005E6E76">
      <w:pPr>
        <w:rPr>
          <w:lang w:val="en-US"/>
        </w:rPr>
      </w:pPr>
      <w:r w:rsidRPr="005E6E76">
        <w:rPr>
          <w:lang w:val="en-US"/>
        </w:rPr>
        <w:t xml:space="preserve">All Test Purposes are derived from requirements defined in </w:t>
      </w:r>
      <w:r w:rsidR="00981F0A">
        <w:rPr>
          <w:lang w:val="en-US"/>
        </w:rPr>
        <w:t xml:space="preserve">1609.2 </w:t>
      </w:r>
      <w:r w:rsidRPr="005E6E76">
        <w:rPr>
          <w:lang w:val="en-US"/>
        </w:rPr>
        <w:t>[</w:t>
      </w:r>
      <w:r>
        <w:rPr>
          <w:lang w:val="en-US"/>
        </w:rPr>
        <w:t>8</w:t>
      </w:r>
      <w:r w:rsidRPr="005E6E76">
        <w:rPr>
          <w:lang w:val="en-US"/>
        </w:rPr>
        <w:t>]. Traceability between TPs and sub-clauses of referenced standard spec</w:t>
      </w:r>
      <w:r w:rsidR="00E54A3F">
        <w:rPr>
          <w:lang w:val="en-US"/>
        </w:rPr>
        <w:t>ifications is established in</w:t>
      </w:r>
      <w:r w:rsidRPr="005E6E76">
        <w:rPr>
          <w:lang w:val="en-US"/>
        </w:rPr>
        <w:t xml:space="preserve"> </w:t>
      </w:r>
      <w:r w:rsidR="00450F0B">
        <w:rPr>
          <w:lang w:val="en-US"/>
        </w:rPr>
        <w:fldChar w:fldCharType="begin"/>
      </w:r>
      <w:r w:rsidR="00450F0B">
        <w:rPr>
          <w:lang w:val="en-US"/>
        </w:rPr>
        <w:instrText xml:space="preserve"> REF _Ref442333884 \h </w:instrText>
      </w:r>
      <w:r w:rsidR="00450F0B">
        <w:rPr>
          <w:lang w:val="en-US"/>
        </w:rPr>
      </w:r>
      <w:r w:rsidR="00450F0B">
        <w:rPr>
          <w:lang w:val="en-US"/>
        </w:rPr>
        <w:fldChar w:fldCharType="separate"/>
      </w:r>
      <w:r w:rsidR="00DD231E">
        <w:t xml:space="preserve">Table A- </w:t>
      </w:r>
      <w:r w:rsidR="00DD231E">
        <w:rPr>
          <w:noProof/>
        </w:rPr>
        <w:t>1</w:t>
      </w:r>
      <w:r w:rsidR="00450F0B">
        <w:rPr>
          <w:lang w:val="en-US"/>
        </w:rPr>
        <w:fldChar w:fldCharType="end"/>
      </w:r>
      <w:r w:rsidR="00450F0B">
        <w:rPr>
          <w:lang w:val="en-US"/>
        </w:rPr>
        <w:t xml:space="preserve"> </w:t>
      </w:r>
      <w:r>
        <w:rPr>
          <w:lang w:val="en-US"/>
        </w:rPr>
        <w:t>for BSM and Table A-2 for WSA message</w:t>
      </w:r>
      <w:r w:rsidR="00E54A3F">
        <w:rPr>
          <w:lang w:val="en-US"/>
        </w:rPr>
        <w:t>s</w:t>
      </w:r>
      <w:r w:rsidRPr="005E6E76">
        <w:rPr>
          <w:lang w:val="en-US"/>
        </w:rPr>
        <w:t>. For each PICS, a reference section from</w:t>
      </w:r>
      <w:r w:rsidR="00981F0A">
        <w:rPr>
          <w:lang w:val="en-US"/>
        </w:rPr>
        <w:t xml:space="preserve"> 1609.2</w:t>
      </w:r>
      <w:r w:rsidRPr="005E6E76">
        <w:rPr>
          <w:lang w:val="en-US"/>
        </w:rPr>
        <w:t xml:space="preserve"> [</w:t>
      </w:r>
      <w:r>
        <w:rPr>
          <w:lang w:val="en-US"/>
        </w:rPr>
        <w:t>8</w:t>
      </w:r>
      <w:r w:rsidR="00E15E41">
        <w:rPr>
          <w:lang w:val="en-US"/>
        </w:rPr>
        <w:t xml:space="preserve">] is listed and </w:t>
      </w:r>
      <w:r w:rsidRPr="005E6E76">
        <w:rPr>
          <w:lang w:val="en-US"/>
        </w:rPr>
        <w:t>applicable test purposes are identified in the TP ID column.</w:t>
      </w:r>
    </w:p>
    <w:p w:rsidR="005E6E76" w:rsidRPr="006B5A3B" w:rsidRDefault="005E6E76" w:rsidP="006B5A3B">
      <w:pPr>
        <w:pStyle w:val="Heading3"/>
      </w:pPr>
      <w:bookmarkStart w:id="95" w:name="_Toc439685323"/>
      <w:bookmarkStart w:id="96" w:name="_Toc459988707"/>
      <w:r w:rsidRPr="006B5A3B">
        <w:t>PICS selection and mnemonics for reference</w:t>
      </w:r>
      <w:bookmarkEnd w:id="95"/>
      <w:bookmarkEnd w:id="96"/>
    </w:p>
    <w:p w:rsidR="005E6E76" w:rsidRPr="005E6E76" w:rsidRDefault="00D13B87" w:rsidP="005E6E76">
      <w:pPr>
        <w:rPr>
          <w:lang w:val="en-US"/>
        </w:rPr>
      </w:pPr>
      <w:r>
        <w:rPr>
          <w:lang w:val="en-US"/>
        </w:rPr>
        <w:fldChar w:fldCharType="begin"/>
      </w:r>
      <w:r>
        <w:rPr>
          <w:lang w:val="en-US"/>
        </w:rPr>
        <w:instrText xml:space="preserve"> REF _Ref442333884 \h </w:instrText>
      </w:r>
      <w:r>
        <w:rPr>
          <w:lang w:val="en-US"/>
        </w:rPr>
      </w:r>
      <w:r>
        <w:rPr>
          <w:lang w:val="en-US"/>
        </w:rPr>
        <w:fldChar w:fldCharType="separate"/>
      </w:r>
      <w:r w:rsidR="00DD231E">
        <w:t xml:space="preserve">Table A- </w:t>
      </w:r>
      <w:r w:rsidR="00DD231E">
        <w:rPr>
          <w:noProof/>
        </w:rPr>
        <w:t>1</w:t>
      </w:r>
      <w:r>
        <w:rPr>
          <w:lang w:val="en-US"/>
        </w:rPr>
        <w:fldChar w:fldCharType="end"/>
      </w:r>
      <w:r w:rsidR="005E6E76">
        <w:rPr>
          <w:lang w:val="en-US"/>
        </w:rPr>
        <w:t xml:space="preserve"> and </w:t>
      </w:r>
      <w:r>
        <w:rPr>
          <w:lang w:val="en-US"/>
        </w:rPr>
        <w:fldChar w:fldCharType="begin"/>
      </w:r>
      <w:r>
        <w:rPr>
          <w:lang w:val="en-US"/>
        </w:rPr>
        <w:instrText xml:space="preserve"> REF _Ref442333872 \h </w:instrText>
      </w:r>
      <w:r>
        <w:rPr>
          <w:lang w:val="en-US"/>
        </w:rPr>
      </w:r>
      <w:r>
        <w:rPr>
          <w:lang w:val="en-US"/>
        </w:rPr>
        <w:fldChar w:fldCharType="separate"/>
      </w:r>
      <w:r w:rsidR="00DD231E">
        <w:t xml:space="preserve">Table A- </w:t>
      </w:r>
      <w:r w:rsidR="00DD231E">
        <w:rPr>
          <w:noProof/>
        </w:rPr>
        <w:t>2</w:t>
      </w:r>
      <w:r>
        <w:rPr>
          <w:lang w:val="en-US"/>
        </w:rPr>
        <w:fldChar w:fldCharType="end"/>
      </w:r>
      <w:r w:rsidR="00981F0A">
        <w:rPr>
          <w:lang w:val="en-US"/>
        </w:rPr>
        <w:t xml:space="preserve"> includes</w:t>
      </w:r>
      <w:r w:rsidR="005E6E76" w:rsidRPr="005E6E76">
        <w:rPr>
          <w:lang w:val="en-US"/>
        </w:rPr>
        <w:t xml:space="preserve"> a</w:t>
      </w:r>
      <w:r w:rsidR="005E6E76">
        <w:rPr>
          <w:lang w:val="en-US"/>
        </w:rPr>
        <w:t xml:space="preserve"> sub</w:t>
      </w:r>
      <w:r w:rsidR="00DD5C2C">
        <w:rPr>
          <w:lang w:val="en-US"/>
        </w:rPr>
        <w:t>set</w:t>
      </w:r>
      <w:r w:rsidR="005E6E76" w:rsidRPr="005E6E76">
        <w:rPr>
          <w:lang w:val="en-US"/>
        </w:rPr>
        <w:t xml:space="preserve"> of PICS defined in</w:t>
      </w:r>
      <w:r w:rsidR="00C7377C">
        <w:rPr>
          <w:lang w:val="en-US"/>
        </w:rPr>
        <w:t xml:space="preserve"> </w:t>
      </w:r>
      <w:r w:rsidR="00DD5C2C">
        <w:rPr>
          <w:lang w:val="en-US"/>
        </w:rPr>
        <w:t xml:space="preserve">1609.2 </w:t>
      </w:r>
      <w:r w:rsidR="00DD5C2C" w:rsidRPr="005E6E76">
        <w:rPr>
          <w:lang w:val="en-US"/>
        </w:rPr>
        <w:t>[</w:t>
      </w:r>
      <w:r w:rsidR="005E6E76">
        <w:rPr>
          <w:lang w:val="en-US"/>
        </w:rPr>
        <w:t>8</w:t>
      </w:r>
      <w:r w:rsidR="005E6E76" w:rsidRPr="005E6E76">
        <w:rPr>
          <w:lang w:val="en-US"/>
        </w:rPr>
        <w:t>] with a traceability to TPs included in the TP ID column.</w:t>
      </w:r>
      <w:r w:rsidR="00047C60">
        <w:rPr>
          <w:lang w:val="en-US"/>
        </w:rPr>
        <w:t xml:space="preserve"> Some TPs are directly derived from SAE</w:t>
      </w:r>
      <w:r w:rsidR="00E54A3F">
        <w:rPr>
          <w:lang w:val="en-US"/>
        </w:rPr>
        <w:t xml:space="preserve"> </w:t>
      </w:r>
      <w:r w:rsidR="00E15E41">
        <w:rPr>
          <w:lang w:val="en-US"/>
        </w:rPr>
        <w:t>J2945/1[1] requirements and do</w:t>
      </w:r>
      <w:r w:rsidR="00E54A3F">
        <w:rPr>
          <w:lang w:val="en-US"/>
        </w:rPr>
        <w:t xml:space="preserve"> not</w:t>
      </w:r>
      <w:r w:rsidR="00047C60">
        <w:rPr>
          <w:lang w:val="en-US"/>
        </w:rPr>
        <w:t xml:space="preserve"> refer to any PICS from 1609.2[8]. In this case the </w:t>
      </w:r>
      <w:r w:rsidR="00E54A3F" w:rsidRPr="00E54A3F">
        <w:rPr>
          <w:lang w:val="en-US"/>
        </w:rPr>
        <w:t xml:space="preserve">SAE J2945/1[1] </w:t>
      </w:r>
      <w:r w:rsidR="00047C60">
        <w:rPr>
          <w:lang w:val="en-US"/>
        </w:rPr>
        <w:t>requirement that i</w:t>
      </w:r>
      <w:r w:rsidR="00E54A3F">
        <w:rPr>
          <w:lang w:val="en-US"/>
        </w:rPr>
        <w:t>s used to generate the test purpose</w:t>
      </w:r>
      <w:r w:rsidR="00047C60">
        <w:rPr>
          <w:lang w:val="en-US"/>
        </w:rPr>
        <w:t xml:space="preserve"> is listed in the “Reference section” of the TP.</w:t>
      </w:r>
    </w:p>
    <w:p w:rsidR="005E6E76" w:rsidRPr="005E6E76" w:rsidRDefault="00DD5C2C" w:rsidP="005E6E76">
      <w:pPr>
        <w:rPr>
          <w:lang w:val="en-US"/>
        </w:rPr>
      </w:pPr>
      <w:r>
        <w:rPr>
          <w:lang w:val="en-US"/>
        </w:rPr>
        <w:lastRenderedPageBreak/>
        <w:fldChar w:fldCharType="begin"/>
      </w:r>
      <w:r>
        <w:rPr>
          <w:lang w:val="en-US"/>
        </w:rPr>
        <w:instrText xml:space="preserve"> REF _Ref442278360 \h </w:instrText>
      </w:r>
      <w:r>
        <w:rPr>
          <w:lang w:val="en-US"/>
        </w:rPr>
      </w:r>
      <w:r>
        <w:rPr>
          <w:lang w:val="en-US"/>
        </w:rPr>
        <w:fldChar w:fldCharType="separate"/>
      </w:r>
      <w:r w:rsidR="00DD231E">
        <w:t xml:space="preserve">Table </w:t>
      </w:r>
      <w:r w:rsidR="00DD231E">
        <w:rPr>
          <w:noProof/>
        </w:rPr>
        <w:t>6</w:t>
      </w:r>
      <w:r w:rsidR="00DD231E">
        <w:noBreakHyphen/>
      </w:r>
      <w:r w:rsidR="00DD231E">
        <w:rPr>
          <w:noProof/>
        </w:rPr>
        <w:t>3</w:t>
      </w:r>
      <w:r>
        <w:rPr>
          <w:lang w:val="en-US"/>
        </w:rPr>
        <w:fldChar w:fldCharType="end"/>
      </w:r>
      <w:r>
        <w:rPr>
          <w:lang w:val="en-US"/>
        </w:rPr>
        <w:t xml:space="preserve"> </w:t>
      </w:r>
      <w:r w:rsidR="005E6E76" w:rsidRPr="005E6E76">
        <w:rPr>
          <w:lang w:val="en-US"/>
        </w:rPr>
        <w:t xml:space="preserve">lists mnemonic names and maps them to a subset of PICS item number. This is a partial list of PICS used in selecting of certain TPs or TPs which incorporated variances. </w:t>
      </w:r>
    </w:p>
    <w:p w:rsidR="005E6E76" w:rsidRDefault="005E6E76" w:rsidP="005B25C4"/>
    <w:p w:rsidR="00223436" w:rsidRPr="00223436" w:rsidRDefault="00223436" w:rsidP="00223436">
      <w:pPr>
        <w:pStyle w:val="Heading3"/>
      </w:pPr>
      <w:bookmarkStart w:id="97" w:name="_Toc459988708"/>
      <w:r w:rsidRPr="00223436">
        <w:t>Mnemonics for PICS reference</w:t>
      </w:r>
      <w:bookmarkEnd w:id="97"/>
    </w:p>
    <w:p w:rsidR="003D69E8" w:rsidRPr="00223436" w:rsidRDefault="00223436" w:rsidP="003D69E8">
      <w:pPr>
        <w:rPr>
          <w:lang w:val="en-US"/>
        </w:rPr>
      </w:pPr>
      <w:r w:rsidRPr="00223436">
        <w:rPr>
          <w:lang w:val="en-US"/>
        </w:rPr>
        <w:t>The following table lists mnemonic names and maps them to the PICS item number.</w:t>
      </w:r>
      <w:r w:rsidR="003D69E8">
        <w:rPr>
          <w:lang w:val="en-US"/>
        </w:rPr>
        <w:t xml:space="preserve">  This is a partial list of PICS used i</w:t>
      </w:r>
      <w:r w:rsidR="00D855EC">
        <w:rPr>
          <w:lang w:val="en-US"/>
        </w:rPr>
        <w:t>n selecting TPs.</w:t>
      </w:r>
      <w:r w:rsidR="003D69E8">
        <w:rPr>
          <w:lang w:val="en-US"/>
        </w:rPr>
        <w:t xml:space="preserve"> The complete list of PICS with traceability to TP</w:t>
      </w:r>
      <w:r w:rsidR="00D855EC">
        <w:rPr>
          <w:lang w:val="en-US"/>
        </w:rPr>
        <w:t>s is included in</w:t>
      </w:r>
      <w:r w:rsidR="00337004">
        <w:rPr>
          <w:lang w:val="en-US"/>
        </w:rPr>
        <w:t xml:space="preserve"> Appendix A.</w:t>
      </w:r>
    </w:p>
    <w:p w:rsidR="00223436" w:rsidRDefault="00337004" w:rsidP="00337004">
      <w:pPr>
        <w:pStyle w:val="Caption"/>
        <w:rPr>
          <w:b w:val="0"/>
          <w:bCs/>
        </w:rPr>
      </w:pPr>
      <w:bookmarkStart w:id="98" w:name="_Ref442278360"/>
      <w:r>
        <w:t xml:space="preserve">Table </w:t>
      </w:r>
      <w:r w:rsidR="00094AD4">
        <w:fldChar w:fldCharType="begin"/>
      </w:r>
      <w:r w:rsidR="00094AD4">
        <w:instrText xml:space="preserve"> STYLEREF 1 \s </w:instrText>
      </w:r>
      <w:r w:rsidR="00094AD4">
        <w:fldChar w:fldCharType="separate"/>
      </w:r>
      <w:r w:rsidR="00DD231E">
        <w:rPr>
          <w:noProof/>
        </w:rPr>
        <w:t>6</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3</w:t>
      </w:r>
      <w:r w:rsidR="00094AD4">
        <w:fldChar w:fldCharType="end"/>
      </w:r>
      <w:bookmarkEnd w:id="98"/>
      <w:r w:rsidR="00223436">
        <w:rPr>
          <w:b w:val="0"/>
          <w:bCs/>
        </w:rPr>
        <w:t>:</w:t>
      </w:r>
      <w:r w:rsidR="00223436">
        <w:t xml:space="preserve"> </w:t>
      </w:r>
      <w:r w:rsidR="00223436" w:rsidRPr="00337004">
        <w:rPr>
          <w:rFonts w:cs="Times New Roman"/>
          <w:iCs w:val="0"/>
          <w:color w:val="auto"/>
          <w:sz w:val="20"/>
          <w:szCs w:val="20"/>
        </w:rPr>
        <w:t>Mnemonics for PICS reference</w:t>
      </w:r>
    </w:p>
    <w:tbl>
      <w:tblPr>
        <w:tblW w:w="9532" w:type="dxa"/>
        <w:tblInd w:w="4" w:type="dxa"/>
        <w:tblLayout w:type="fixed"/>
        <w:tblCellMar>
          <w:left w:w="0" w:type="dxa"/>
          <w:right w:w="0" w:type="dxa"/>
        </w:tblCellMar>
        <w:tblLook w:val="0000" w:firstRow="0" w:lastRow="0" w:firstColumn="0" w:lastColumn="0" w:noHBand="0" w:noVBand="0"/>
      </w:tblPr>
      <w:tblGrid>
        <w:gridCol w:w="6292"/>
        <w:gridCol w:w="3240"/>
      </w:tblGrid>
      <w:tr w:rsidR="00223436" w:rsidTr="00AF3D70">
        <w:trPr>
          <w:trHeight w:hRule="exact" w:val="218"/>
        </w:trPr>
        <w:tc>
          <w:tcPr>
            <w:tcW w:w="6292" w:type="dxa"/>
            <w:tcBorders>
              <w:top w:val="single" w:sz="3" w:space="0" w:color="auto"/>
              <w:left w:val="single" w:sz="3" w:space="0" w:color="auto"/>
              <w:bottom w:val="single" w:sz="3" w:space="0" w:color="auto"/>
              <w:right w:val="single" w:sz="3" w:space="0" w:color="auto"/>
            </w:tcBorders>
            <w:shd w:val="clear" w:color="auto" w:fill="auto"/>
          </w:tcPr>
          <w:p w:rsidR="00223436" w:rsidRDefault="00223436" w:rsidP="0025562E">
            <w:pPr>
              <w:widowControl w:val="0"/>
              <w:spacing w:before="9" w:after="0"/>
              <w:ind w:left="1982" w:right="-20"/>
              <w:rPr>
                <w:sz w:val="24"/>
                <w:szCs w:val="24"/>
              </w:rPr>
            </w:pPr>
            <w:r>
              <w:rPr>
                <w:rFonts w:ascii="Arial" w:hAnsi="Arial" w:cs="Arial"/>
                <w:b/>
                <w:bCs/>
                <w:sz w:val="18"/>
                <w:szCs w:val="18"/>
              </w:rPr>
              <w:t>M</w:t>
            </w:r>
            <w:r>
              <w:rPr>
                <w:rFonts w:ascii="Arial" w:hAnsi="Arial" w:cs="Arial"/>
                <w:b/>
                <w:bCs/>
                <w:spacing w:val="1"/>
                <w:sz w:val="18"/>
                <w:szCs w:val="18"/>
              </w:rPr>
              <w:t>n</w:t>
            </w:r>
            <w:r>
              <w:rPr>
                <w:rFonts w:ascii="Arial" w:hAnsi="Arial" w:cs="Arial"/>
                <w:b/>
                <w:bCs/>
                <w:sz w:val="18"/>
                <w:szCs w:val="18"/>
              </w:rPr>
              <w:t>e</w:t>
            </w:r>
            <w:r>
              <w:rPr>
                <w:rFonts w:ascii="Arial" w:hAnsi="Arial" w:cs="Arial"/>
                <w:b/>
                <w:bCs/>
                <w:spacing w:val="1"/>
                <w:sz w:val="18"/>
                <w:szCs w:val="18"/>
              </w:rPr>
              <w:t>m</w:t>
            </w:r>
            <w:r>
              <w:rPr>
                <w:rFonts w:ascii="Arial" w:hAnsi="Arial" w:cs="Arial"/>
                <w:b/>
                <w:bCs/>
                <w:spacing w:val="-1"/>
                <w:sz w:val="18"/>
                <w:szCs w:val="18"/>
              </w:rPr>
              <w:t>o</w:t>
            </w:r>
            <w:r>
              <w:rPr>
                <w:rFonts w:ascii="Arial" w:hAnsi="Arial" w:cs="Arial"/>
                <w:b/>
                <w:bCs/>
                <w:sz w:val="18"/>
                <w:szCs w:val="18"/>
              </w:rPr>
              <w:t>nic</w:t>
            </w:r>
          </w:p>
          <w:p w:rsidR="00223436" w:rsidRDefault="00223436" w:rsidP="0025562E">
            <w:pPr>
              <w:widowControl w:val="0"/>
              <w:spacing w:before="9" w:after="0"/>
              <w:ind w:left="1982" w:right="-20"/>
              <w:rPr>
                <w:sz w:val="24"/>
                <w:szCs w:val="24"/>
              </w:rPr>
            </w:pP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223436" w:rsidRDefault="00223436" w:rsidP="0025562E">
            <w:pPr>
              <w:widowControl w:val="0"/>
              <w:spacing w:before="9" w:after="0"/>
              <w:ind w:left="1960" w:right="-20"/>
              <w:rPr>
                <w:sz w:val="24"/>
                <w:szCs w:val="24"/>
              </w:rPr>
            </w:pPr>
            <w:r>
              <w:rPr>
                <w:rFonts w:ascii="Arial" w:hAnsi="Arial" w:cs="Arial"/>
                <w:b/>
                <w:bCs/>
                <w:sz w:val="18"/>
                <w:szCs w:val="18"/>
              </w:rPr>
              <w:t>PICS</w:t>
            </w:r>
            <w:r>
              <w:rPr>
                <w:rFonts w:ascii="Arial" w:hAnsi="Arial" w:cs="Arial"/>
                <w:spacing w:val="1"/>
                <w:sz w:val="18"/>
                <w:szCs w:val="18"/>
              </w:rPr>
              <w:t xml:space="preserve"> </w:t>
            </w:r>
            <w:r>
              <w:rPr>
                <w:rFonts w:ascii="Arial" w:hAnsi="Arial" w:cs="Arial"/>
                <w:b/>
                <w:bCs/>
                <w:sz w:val="18"/>
                <w:szCs w:val="18"/>
              </w:rPr>
              <w:t>it</w:t>
            </w:r>
            <w:r>
              <w:rPr>
                <w:rFonts w:ascii="Arial" w:hAnsi="Arial" w:cs="Arial"/>
                <w:b/>
                <w:bCs/>
                <w:spacing w:val="1"/>
                <w:sz w:val="18"/>
                <w:szCs w:val="18"/>
              </w:rPr>
              <w:t>e</w:t>
            </w:r>
            <w:r>
              <w:rPr>
                <w:rFonts w:ascii="Arial" w:hAnsi="Arial" w:cs="Arial"/>
                <w:b/>
                <w:bCs/>
                <w:sz w:val="18"/>
                <w:szCs w:val="18"/>
              </w:rPr>
              <w:t>m</w:t>
            </w:r>
          </w:p>
          <w:p w:rsidR="00223436" w:rsidRDefault="00223436" w:rsidP="0025562E">
            <w:pPr>
              <w:widowControl w:val="0"/>
              <w:spacing w:before="9" w:after="0"/>
              <w:ind w:left="1960" w:right="-20"/>
              <w:rPr>
                <w:sz w:val="24"/>
                <w:szCs w:val="24"/>
              </w:rPr>
            </w:pPr>
          </w:p>
        </w:tc>
      </w:tr>
      <w:tr w:rsidR="00223436"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223436" w:rsidRPr="00F56DD4" w:rsidRDefault="005549DE" w:rsidP="00F56DD4">
            <w:pPr>
              <w:widowControl w:val="0"/>
              <w:spacing w:after="0" w:line="233" w:lineRule="auto"/>
              <w:ind w:left="82" w:right="-20"/>
              <w:rPr>
                <w:rFonts w:ascii="Arial" w:hAnsi="Arial" w:cs="Arial"/>
                <w:sz w:val="18"/>
                <w:szCs w:val="18"/>
              </w:rPr>
            </w:pPr>
            <w:proofErr w:type="spellStart"/>
            <w:r w:rsidRPr="00F56DD4">
              <w:rPr>
                <w:rFonts w:ascii="Arial" w:hAnsi="Arial" w:cs="Arial"/>
                <w:sz w:val="18"/>
                <w:szCs w:val="18"/>
              </w:rPr>
              <w:t>PIC_</w:t>
            </w:r>
            <w:r w:rsidR="00982A1D" w:rsidRPr="00F56DD4">
              <w:rPr>
                <w:rFonts w:ascii="Arial" w:hAnsi="Arial" w:cs="Arial"/>
                <w:sz w:val="18"/>
                <w:szCs w:val="18"/>
              </w:rPr>
              <w:t>Generate_</w:t>
            </w:r>
            <w:r w:rsidRPr="00F56DD4">
              <w:rPr>
                <w:rFonts w:ascii="Arial" w:hAnsi="Arial" w:cs="Arial"/>
                <w:sz w:val="18"/>
                <w:szCs w:val="18"/>
              </w:rPr>
              <w:t>SignedData</w:t>
            </w:r>
            <w:proofErr w:type="spellEnd"/>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223436" w:rsidRPr="00F56DD4" w:rsidRDefault="00C333C3" w:rsidP="00B561E1">
            <w:pPr>
              <w:widowControl w:val="0"/>
              <w:spacing w:before="14" w:after="0" w:line="233" w:lineRule="auto"/>
              <w:ind w:left="29" w:right="-2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REF REF_IEEE16092 \h </w:instrText>
            </w:r>
            <w:r>
              <w:rPr>
                <w:rFonts w:ascii="Arial" w:hAnsi="Arial" w:cs="Arial"/>
                <w:sz w:val="18"/>
                <w:szCs w:val="18"/>
              </w:rPr>
            </w:r>
            <w:r>
              <w:rPr>
                <w:rFonts w:ascii="Arial" w:hAnsi="Arial" w:cs="Arial"/>
                <w:sz w:val="18"/>
                <w:szCs w:val="18"/>
              </w:rPr>
              <w:fldChar w:fldCharType="separate"/>
            </w:r>
            <w:r w:rsidRPr="00230517">
              <w:t>[</w:t>
            </w:r>
            <w:r>
              <w:rPr>
                <w:noProof/>
              </w:rPr>
              <w:t>8</w:t>
            </w:r>
            <w:r w:rsidRPr="00230517">
              <w:t>]</w:t>
            </w:r>
            <w:r>
              <w:rPr>
                <w:rFonts w:ascii="Arial" w:hAnsi="Arial" w:cs="Arial"/>
                <w:sz w:val="18"/>
                <w:szCs w:val="18"/>
              </w:rPr>
              <w:fldChar w:fldCharType="end"/>
            </w:r>
            <w:r w:rsidR="00A85AD7" w:rsidRPr="00F56DD4">
              <w:rPr>
                <w:rFonts w:ascii="Arial" w:hAnsi="Arial" w:cs="Arial"/>
                <w:sz w:val="18"/>
                <w:szCs w:val="18"/>
              </w:rPr>
              <w:t xml:space="preserve"> Annex A, </w:t>
            </w:r>
            <w:r w:rsidR="00604711">
              <w:rPr>
                <w:rFonts w:ascii="Arial" w:hAnsi="Arial" w:cs="Arial"/>
                <w:sz w:val="18"/>
                <w:szCs w:val="18"/>
                <w:lang w:val="en-US"/>
              </w:rPr>
              <w:t>S1.2.2</w:t>
            </w:r>
          </w:p>
        </w:tc>
      </w:tr>
      <w:tr w:rsidR="00604711"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604711" w:rsidRPr="00F56DD4" w:rsidRDefault="00604711" w:rsidP="00F56DD4">
            <w:pPr>
              <w:widowControl w:val="0"/>
              <w:spacing w:after="0" w:line="233" w:lineRule="auto"/>
              <w:ind w:left="82" w:right="-20"/>
              <w:rPr>
                <w:rFonts w:ascii="Arial" w:hAnsi="Arial" w:cs="Arial"/>
                <w:sz w:val="18"/>
                <w:szCs w:val="18"/>
              </w:rPr>
            </w:pPr>
            <w:proofErr w:type="spellStart"/>
            <w:r>
              <w:rPr>
                <w:rFonts w:ascii="Arial" w:hAnsi="Arial" w:cs="Arial"/>
                <w:sz w:val="18"/>
                <w:szCs w:val="18"/>
              </w:rPr>
              <w:t>PIC_Generate_</w:t>
            </w:r>
            <w:r w:rsidR="00C86A79">
              <w:rPr>
                <w:rFonts w:ascii="Arial" w:hAnsi="Arial" w:cs="Arial"/>
                <w:sz w:val="18"/>
                <w:szCs w:val="18"/>
              </w:rPr>
              <w:t>Using_Valid_</w:t>
            </w:r>
            <w:r w:rsidR="00C86A79" w:rsidRPr="00C86A79">
              <w:rPr>
                <w:rFonts w:ascii="Arial" w:hAnsi="Arial" w:cs="Arial"/>
                <w:sz w:val="18"/>
                <w:szCs w:val="18"/>
              </w:rPr>
              <w:t>HashAlgorithm</w:t>
            </w:r>
            <w:proofErr w:type="spellEnd"/>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604711" w:rsidRDefault="00C333C3" w:rsidP="00B561E1">
            <w:pPr>
              <w:widowControl w:val="0"/>
              <w:spacing w:before="14" w:after="0" w:line="233" w:lineRule="auto"/>
              <w:ind w:left="29" w:right="-2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REF REF_IEEE16092 \h </w:instrText>
            </w:r>
            <w:r>
              <w:rPr>
                <w:rFonts w:ascii="Arial" w:hAnsi="Arial" w:cs="Arial"/>
                <w:sz w:val="18"/>
                <w:szCs w:val="18"/>
              </w:rPr>
            </w:r>
            <w:r>
              <w:rPr>
                <w:rFonts w:ascii="Arial" w:hAnsi="Arial" w:cs="Arial"/>
                <w:sz w:val="18"/>
                <w:szCs w:val="18"/>
              </w:rPr>
              <w:fldChar w:fldCharType="separate"/>
            </w:r>
            <w:r w:rsidRPr="00230517">
              <w:t>[</w:t>
            </w:r>
            <w:r>
              <w:rPr>
                <w:noProof/>
              </w:rPr>
              <w:t>8</w:t>
            </w:r>
            <w:r w:rsidRPr="00230517">
              <w:t>]</w:t>
            </w:r>
            <w:r>
              <w:rPr>
                <w:rFonts w:ascii="Arial" w:hAnsi="Arial" w:cs="Arial"/>
                <w:sz w:val="18"/>
                <w:szCs w:val="18"/>
              </w:rPr>
              <w:fldChar w:fldCharType="end"/>
            </w:r>
            <w:r w:rsidR="00C86A79" w:rsidRPr="00F56DD4">
              <w:rPr>
                <w:rFonts w:ascii="Arial" w:hAnsi="Arial" w:cs="Arial"/>
                <w:sz w:val="18"/>
                <w:szCs w:val="18"/>
              </w:rPr>
              <w:t xml:space="preserve"> Annex A, </w:t>
            </w:r>
            <w:r w:rsidR="00C86A79">
              <w:rPr>
                <w:rFonts w:ascii="Arial" w:hAnsi="Arial" w:cs="Arial"/>
                <w:sz w:val="18"/>
                <w:szCs w:val="18"/>
                <w:lang w:val="en-US"/>
              </w:rPr>
              <w:t>S1.2.2.1</w:t>
            </w:r>
          </w:p>
        </w:tc>
      </w:tr>
      <w:tr w:rsidR="00C86A79"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C86A79" w:rsidRDefault="00C86A79" w:rsidP="00C86A79">
            <w:pPr>
              <w:widowControl w:val="0"/>
              <w:spacing w:after="0" w:line="233" w:lineRule="auto"/>
              <w:ind w:left="82" w:right="-20"/>
              <w:rPr>
                <w:rFonts w:ascii="Arial" w:hAnsi="Arial" w:cs="Arial"/>
                <w:sz w:val="18"/>
                <w:szCs w:val="18"/>
              </w:rPr>
            </w:pPr>
            <w:r>
              <w:rPr>
                <w:rFonts w:ascii="Arial" w:hAnsi="Arial" w:cs="Arial"/>
                <w:sz w:val="18"/>
                <w:szCs w:val="18"/>
              </w:rPr>
              <w:t>PIC_Generate_S</w:t>
            </w:r>
            <w:r w:rsidRPr="00C86A79">
              <w:rPr>
                <w:rFonts w:ascii="Arial" w:hAnsi="Arial" w:cs="Arial"/>
                <w:sz w:val="18"/>
                <w:szCs w:val="18"/>
              </w:rPr>
              <w:t>igning_With_SHA256</w:t>
            </w:r>
            <w:r>
              <w:rPr>
                <w:color w:val="000000"/>
                <w:sz w:val="18"/>
                <w:szCs w:val="18"/>
              </w:rPr>
              <w:br/>
              <w:t>SHA-256</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C86A79" w:rsidRDefault="00C333C3" w:rsidP="00B561E1">
            <w:pPr>
              <w:widowControl w:val="0"/>
              <w:spacing w:before="14" w:after="0" w:line="233" w:lineRule="auto"/>
              <w:ind w:left="29" w:right="-2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REF REF_IEEE16092 \h </w:instrText>
            </w:r>
            <w:r>
              <w:rPr>
                <w:rFonts w:ascii="Arial" w:hAnsi="Arial" w:cs="Arial"/>
                <w:sz w:val="18"/>
                <w:szCs w:val="18"/>
              </w:rPr>
            </w:r>
            <w:r>
              <w:rPr>
                <w:rFonts w:ascii="Arial" w:hAnsi="Arial" w:cs="Arial"/>
                <w:sz w:val="18"/>
                <w:szCs w:val="18"/>
              </w:rPr>
              <w:fldChar w:fldCharType="separate"/>
            </w:r>
            <w:r w:rsidRPr="00230517">
              <w:t>[</w:t>
            </w:r>
            <w:r>
              <w:rPr>
                <w:noProof/>
              </w:rPr>
              <w:t>8</w:t>
            </w:r>
            <w:r w:rsidRPr="00230517">
              <w:t>]</w:t>
            </w:r>
            <w:r>
              <w:rPr>
                <w:rFonts w:ascii="Arial" w:hAnsi="Arial" w:cs="Arial"/>
                <w:sz w:val="18"/>
                <w:szCs w:val="18"/>
              </w:rPr>
              <w:fldChar w:fldCharType="end"/>
            </w:r>
            <w:r w:rsidR="00C86A79" w:rsidRPr="00F56DD4">
              <w:rPr>
                <w:rFonts w:ascii="Arial" w:hAnsi="Arial" w:cs="Arial"/>
                <w:sz w:val="18"/>
                <w:szCs w:val="18"/>
              </w:rPr>
              <w:t xml:space="preserve"> Annex A, </w:t>
            </w:r>
            <w:r w:rsidR="00C86A79">
              <w:rPr>
                <w:rFonts w:ascii="Arial" w:hAnsi="Arial" w:cs="Arial"/>
                <w:sz w:val="18"/>
                <w:szCs w:val="18"/>
                <w:lang w:val="en-US"/>
              </w:rPr>
              <w:t>S1.2.2.1.1</w:t>
            </w:r>
          </w:p>
        </w:tc>
      </w:tr>
      <w:tr w:rsidR="00141E5D"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141E5D" w:rsidRPr="00F56DD4" w:rsidRDefault="00F56DD4" w:rsidP="00F56DD4">
            <w:pPr>
              <w:widowControl w:val="0"/>
              <w:tabs>
                <w:tab w:val="left" w:pos="82"/>
              </w:tabs>
              <w:spacing w:after="0" w:line="233" w:lineRule="auto"/>
              <w:ind w:left="82" w:right="-20"/>
              <w:rPr>
                <w:rFonts w:ascii="Arial" w:hAnsi="Arial" w:cs="Arial"/>
                <w:sz w:val="18"/>
                <w:szCs w:val="18"/>
              </w:rPr>
            </w:pPr>
            <w:proofErr w:type="spellStart"/>
            <w:r w:rsidRPr="00F56DD4">
              <w:rPr>
                <w:rFonts w:ascii="Arial" w:hAnsi="Arial" w:cs="Arial"/>
                <w:sz w:val="18"/>
                <w:szCs w:val="18"/>
              </w:rPr>
              <w:t>PIC_</w:t>
            </w:r>
            <w:r w:rsidR="00982A1D" w:rsidRPr="00F56DD4">
              <w:rPr>
                <w:rFonts w:ascii="Arial" w:hAnsi="Arial" w:cs="Arial"/>
                <w:sz w:val="18"/>
                <w:szCs w:val="18"/>
              </w:rPr>
              <w:t>Generate_</w:t>
            </w:r>
            <w:r w:rsidR="00B93366" w:rsidRPr="00F56DD4">
              <w:rPr>
                <w:rFonts w:ascii="Arial" w:hAnsi="Arial" w:cs="Arial"/>
                <w:sz w:val="18"/>
                <w:szCs w:val="18"/>
              </w:rPr>
              <w:t>Signed_</w:t>
            </w:r>
            <w:r w:rsidR="00C86A79">
              <w:rPr>
                <w:rFonts w:ascii="Arial" w:hAnsi="Arial" w:cs="Arial"/>
                <w:sz w:val="18"/>
                <w:szCs w:val="18"/>
              </w:rPr>
              <w:t>Data</w:t>
            </w:r>
            <w:r w:rsidR="005F6247">
              <w:rPr>
                <w:rFonts w:ascii="Arial" w:hAnsi="Arial" w:cs="Arial"/>
                <w:sz w:val="18"/>
                <w:szCs w:val="18"/>
              </w:rPr>
              <w:t>_p</w:t>
            </w:r>
            <w:r w:rsidR="00982A1D" w:rsidRPr="00F56DD4">
              <w:rPr>
                <w:rFonts w:ascii="Arial" w:hAnsi="Arial" w:cs="Arial"/>
                <w:sz w:val="18"/>
                <w:szCs w:val="18"/>
              </w:rPr>
              <w:t>ayload</w:t>
            </w:r>
            <w:proofErr w:type="spellEnd"/>
            <w:r w:rsidR="00144BDD" w:rsidRPr="00F56DD4">
              <w:rPr>
                <w:rFonts w:ascii="Arial" w:hAnsi="Arial" w:cs="Arial"/>
                <w:sz w:val="18"/>
                <w:szCs w:val="18"/>
              </w:rPr>
              <w:t xml:space="preserve"> </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141E5D" w:rsidRPr="00F56DD4" w:rsidRDefault="00C333C3" w:rsidP="00B561E1">
            <w:pPr>
              <w:widowControl w:val="0"/>
              <w:spacing w:before="14" w:after="0" w:line="233" w:lineRule="auto"/>
              <w:ind w:left="29" w:right="-2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REF REF_IEEE16092 \h </w:instrText>
            </w:r>
            <w:r>
              <w:rPr>
                <w:rFonts w:ascii="Arial" w:hAnsi="Arial" w:cs="Arial"/>
                <w:sz w:val="18"/>
                <w:szCs w:val="18"/>
              </w:rPr>
            </w:r>
            <w:r>
              <w:rPr>
                <w:rFonts w:ascii="Arial" w:hAnsi="Arial" w:cs="Arial"/>
                <w:sz w:val="18"/>
                <w:szCs w:val="18"/>
              </w:rPr>
              <w:fldChar w:fldCharType="separate"/>
            </w:r>
            <w:r w:rsidRPr="00230517">
              <w:t>[</w:t>
            </w:r>
            <w:r>
              <w:rPr>
                <w:noProof/>
              </w:rPr>
              <w:t>8</w:t>
            </w:r>
            <w:r w:rsidRPr="00230517">
              <w:t>]</w:t>
            </w:r>
            <w:r>
              <w:rPr>
                <w:rFonts w:ascii="Arial" w:hAnsi="Arial" w:cs="Arial"/>
                <w:sz w:val="18"/>
                <w:szCs w:val="18"/>
              </w:rPr>
              <w:fldChar w:fldCharType="end"/>
            </w:r>
            <w:r w:rsidR="00C86A79" w:rsidRPr="00F56DD4">
              <w:rPr>
                <w:rFonts w:ascii="Arial" w:hAnsi="Arial" w:cs="Arial"/>
                <w:sz w:val="18"/>
                <w:szCs w:val="18"/>
              </w:rPr>
              <w:t xml:space="preserve"> Annex A, </w:t>
            </w:r>
            <w:r w:rsidR="00C86A79">
              <w:rPr>
                <w:rFonts w:ascii="Arial" w:hAnsi="Arial" w:cs="Arial"/>
                <w:sz w:val="18"/>
                <w:szCs w:val="18"/>
                <w:lang w:val="en-US"/>
              </w:rPr>
              <w:t>S1.2.2.2</w:t>
            </w:r>
          </w:p>
        </w:tc>
      </w:tr>
      <w:tr w:rsidR="003D69E8"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3D69E8" w:rsidRPr="00F56DD4" w:rsidRDefault="003D69E8" w:rsidP="003D69E8">
            <w:pPr>
              <w:widowControl w:val="0"/>
              <w:tabs>
                <w:tab w:val="left" w:pos="82"/>
              </w:tabs>
              <w:spacing w:after="0" w:line="233" w:lineRule="auto"/>
              <w:ind w:left="82" w:right="-20"/>
              <w:rPr>
                <w:rFonts w:ascii="Arial" w:hAnsi="Arial" w:cs="Arial"/>
                <w:sz w:val="18"/>
                <w:szCs w:val="18"/>
              </w:rPr>
            </w:pPr>
            <w:proofErr w:type="spellStart"/>
            <w:r>
              <w:rPr>
                <w:rFonts w:ascii="Arial" w:hAnsi="Arial" w:cs="Arial"/>
                <w:sz w:val="18"/>
                <w:szCs w:val="18"/>
              </w:rPr>
              <w:t>PIC_Generate_With_Payload_Containing_D</w:t>
            </w:r>
            <w:r w:rsidRPr="003D69E8">
              <w:rPr>
                <w:rFonts w:ascii="Arial" w:hAnsi="Arial" w:cs="Arial"/>
                <w:sz w:val="18"/>
                <w:szCs w:val="18"/>
              </w:rPr>
              <w:t>ata</w:t>
            </w:r>
            <w:proofErr w:type="spellEnd"/>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3D69E8" w:rsidRDefault="00C333C3" w:rsidP="00B561E1">
            <w:pPr>
              <w:widowControl w:val="0"/>
              <w:spacing w:before="14" w:after="0" w:line="233" w:lineRule="auto"/>
              <w:ind w:left="29" w:right="-2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REF REF_IEEE16092 \h </w:instrText>
            </w:r>
            <w:r>
              <w:rPr>
                <w:rFonts w:ascii="Arial" w:hAnsi="Arial" w:cs="Arial"/>
                <w:sz w:val="18"/>
                <w:szCs w:val="18"/>
              </w:rPr>
            </w:r>
            <w:r>
              <w:rPr>
                <w:rFonts w:ascii="Arial" w:hAnsi="Arial" w:cs="Arial"/>
                <w:sz w:val="18"/>
                <w:szCs w:val="18"/>
              </w:rPr>
              <w:fldChar w:fldCharType="separate"/>
            </w:r>
            <w:r w:rsidRPr="00230517">
              <w:t>[</w:t>
            </w:r>
            <w:r>
              <w:rPr>
                <w:noProof/>
              </w:rPr>
              <w:t>8</w:t>
            </w:r>
            <w:r w:rsidRPr="00230517">
              <w:t>]</w:t>
            </w:r>
            <w:r>
              <w:rPr>
                <w:rFonts w:ascii="Arial" w:hAnsi="Arial" w:cs="Arial"/>
                <w:sz w:val="18"/>
                <w:szCs w:val="18"/>
              </w:rPr>
              <w:fldChar w:fldCharType="end"/>
            </w:r>
            <w:r w:rsidR="003D69E8" w:rsidRPr="00F56DD4">
              <w:rPr>
                <w:rFonts w:ascii="Arial" w:hAnsi="Arial" w:cs="Arial"/>
                <w:sz w:val="18"/>
                <w:szCs w:val="18"/>
              </w:rPr>
              <w:t xml:space="preserve"> Annex A, </w:t>
            </w:r>
            <w:r w:rsidR="003D69E8">
              <w:rPr>
                <w:rFonts w:ascii="Arial" w:hAnsi="Arial" w:cs="Arial"/>
                <w:sz w:val="18"/>
                <w:szCs w:val="18"/>
                <w:lang w:val="en-US"/>
              </w:rPr>
              <w:t>S1.2.2.2.1</w:t>
            </w:r>
          </w:p>
        </w:tc>
      </w:tr>
      <w:tr w:rsidR="003D69E8"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3D69E8" w:rsidRDefault="003D69E8" w:rsidP="003D69E8">
            <w:pPr>
              <w:widowControl w:val="0"/>
              <w:tabs>
                <w:tab w:val="left" w:pos="82"/>
              </w:tabs>
              <w:spacing w:after="0" w:line="233" w:lineRule="auto"/>
              <w:ind w:left="82" w:right="-20"/>
              <w:rPr>
                <w:rFonts w:ascii="Arial" w:hAnsi="Arial" w:cs="Arial"/>
                <w:sz w:val="18"/>
                <w:szCs w:val="18"/>
              </w:rPr>
            </w:pPr>
            <w:proofErr w:type="spellStart"/>
            <w:r>
              <w:rPr>
                <w:rFonts w:ascii="Arial" w:hAnsi="Arial" w:cs="Arial"/>
                <w:sz w:val="18"/>
                <w:szCs w:val="18"/>
              </w:rPr>
              <w:t>PIC_Generate_</w:t>
            </w:r>
            <w:r w:rsidRPr="00DA3E4F">
              <w:rPr>
                <w:rFonts w:ascii="Arial" w:hAnsi="Arial" w:cs="Arial"/>
                <w:sz w:val="18"/>
                <w:szCs w:val="18"/>
              </w:rPr>
              <w:t>With_</w:t>
            </w:r>
            <w:r w:rsidR="00DA3E4F" w:rsidRPr="00DA3E4F">
              <w:rPr>
                <w:rFonts w:ascii="Arial" w:hAnsi="Arial" w:cs="Arial"/>
                <w:sz w:val="18"/>
                <w:szCs w:val="18"/>
              </w:rPr>
              <w:t>g</w:t>
            </w:r>
            <w:r w:rsidRPr="00DA3E4F">
              <w:rPr>
                <w:rFonts w:ascii="Arial" w:hAnsi="Arial" w:cs="Arial"/>
                <w:sz w:val="18"/>
                <w:szCs w:val="18"/>
              </w:rPr>
              <w:t>enerationTime_In_</w:t>
            </w:r>
            <w:r w:rsidR="008153BC">
              <w:rPr>
                <w:rFonts w:ascii="Arial" w:hAnsi="Arial" w:cs="Arial"/>
                <w:sz w:val="18"/>
                <w:szCs w:val="18"/>
              </w:rPr>
              <w:t>sec</w:t>
            </w:r>
            <w:r w:rsidRPr="00DA3E4F">
              <w:rPr>
                <w:rFonts w:ascii="Arial" w:hAnsi="Arial" w:cs="Arial"/>
                <w:sz w:val="18"/>
                <w:szCs w:val="18"/>
              </w:rPr>
              <w:t>urity</w:t>
            </w:r>
            <w:r w:rsidR="00FA57AD">
              <w:rPr>
                <w:rFonts w:ascii="Arial" w:hAnsi="Arial" w:cs="Arial"/>
                <w:sz w:val="18"/>
                <w:szCs w:val="18"/>
              </w:rPr>
              <w:t>_h</w:t>
            </w:r>
            <w:r w:rsidRPr="00DA3E4F">
              <w:rPr>
                <w:rFonts w:ascii="Arial" w:hAnsi="Arial" w:cs="Arial"/>
                <w:sz w:val="18"/>
                <w:szCs w:val="18"/>
              </w:rPr>
              <w:t>eaders</w:t>
            </w:r>
            <w:proofErr w:type="spellEnd"/>
            <w:r w:rsidRPr="00DA3E4F">
              <w:rPr>
                <w:rFonts w:ascii="Arial" w:hAnsi="Arial" w:cs="Arial"/>
                <w:sz w:val="18"/>
                <w:szCs w:val="18"/>
              </w:rPr>
              <w:br/>
              <w:t>headers</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3D69E8"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3D69E8" w:rsidRPr="00F56DD4">
              <w:rPr>
                <w:rFonts w:ascii="Arial" w:hAnsi="Arial" w:cs="Arial"/>
                <w:sz w:val="18"/>
                <w:szCs w:val="18"/>
              </w:rPr>
              <w:t xml:space="preserve"> Annex A, </w:t>
            </w:r>
            <w:r w:rsidR="003D69E8">
              <w:rPr>
                <w:rFonts w:ascii="Arial" w:hAnsi="Arial" w:cs="Arial"/>
                <w:sz w:val="18"/>
                <w:szCs w:val="18"/>
                <w:lang w:val="en-US"/>
              </w:rPr>
              <w:t>S1.2.2.2.3</w:t>
            </w:r>
          </w:p>
        </w:tc>
      </w:tr>
      <w:tr w:rsidR="00DA3E4F"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DA3E4F" w:rsidRDefault="00DA3E4F" w:rsidP="00FA57AD">
            <w:pPr>
              <w:widowControl w:val="0"/>
              <w:tabs>
                <w:tab w:val="left" w:pos="82"/>
              </w:tabs>
              <w:spacing w:after="0" w:line="233" w:lineRule="auto"/>
              <w:ind w:left="82" w:right="-20"/>
              <w:rPr>
                <w:rFonts w:ascii="Arial" w:hAnsi="Arial" w:cs="Arial"/>
                <w:sz w:val="18"/>
                <w:szCs w:val="18"/>
              </w:rPr>
            </w:pPr>
            <w:proofErr w:type="spellStart"/>
            <w:r>
              <w:rPr>
                <w:rFonts w:ascii="Arial" w:hAnsi="Arial" w:cs="Arial"/>
                <w:sz w:val="18"/>
                <w:szCs w:val="18"/>
              </w:rPr>
              <w:t>PIC_Generate_With_generationLocation_In</w:t>
            </w:r>
            <w:r w:rsidRPr="00DA3E4F">
              <w:rPr>
                <w:rFonts w:ascii="Arial" w:hAnsi="Arial" w:cs="Arial"/>
                <w:sz w:val="18"/>
                <w:szCs w:val="18"/>
              </w:rPr>
              <w:t>_</w:t>
            </w:r>
            <w:r w:rsidR="008153BC">
              <w:rPr>
                <w:rFonts w:ascii="Arial" w:hAnsi="Arial" w:cs="Arial"/>
                <w:sz w:val="18"/>
                <w:szCs w:val="18"/>
              </w:rPr>
              <w:t>sec</w:t>
            </w:r>
            <w:r w:rsidRPr="00DA3E4F">
              <w:rPr>
                <w:rFonts w:ascii="Arial" w:hAnsi="Arial" w:cs="Arial"/>
                <w:sz w:val="18"/>
                <w:szCs w:val="18"/>
              </w:rPr>
              <w:t>urity</w:t>
            </w:r>
            <w:r w:rsidR="00FA57AD">
              <w:rPr>
                <w:rFonts w:ascii="Arial" w:hAnsi="Arial" w:cs="Arial"/>
                <w:sz w:val="18"/>
                <w:szCs w:val="18"/>
              </w:rPr>
              <w:t>_h</w:t>
            </w:r>
            <w:r w:rsidRPr="00DA3E4F">
              <w:rPr>
                <w:rFonts w:ascii="Arial" w:hAnsi="Arial" w:cs="Arial"/>
                <w:sz w:val="18"/>
                <w:szCs w:val="18"/>
              </w:rPr>
              <w:t>ead</w:t>
            </w:r>
            <w:r w:rsidR="00FA57AD">
              <w:rPr>
                <w:rFonts w:ascii="Arial" w:hAnsi="Arial" w:cs="Arial"/>
                <w:sz w:val="18"/>
                <w:szCs w:val="18"/>
              </w:rPr>
              <w:t>e</w:t>
            </w:r>
            <w:r w:rsidRPr="00DA3E4F">
              <w:rPr>
                <w:rFonts w:ascii="Arial" w:hAnsi="Arial" w:cs="Arial"/>
                <w:sz w:val="18"/>
                <w:szCs w:val="18"/>
              </w:rPr>
              <w:t>rs</w:t>
            </w:r>
            <w:proofErr w:type="spellEnd"/>
            <w:r w:rsidRPr="00DA3E4F">
              <w:rPr>
                <w:rFonts w:ascii="Arial" w:hAnsi="Arial" w:cs="Arial"/>
                <w:sz w:val="18"/>
                <w:szCs w:val="18"/>
              </w:rPr>
              <w:t xml:space="preserve"> </w:t>
            </w:r>
            <w:r w:rsidR="00D626CE">
              <w:rPr>
                <w:rFonts w:ascii="Arial" w:hAnsi="Arial" w:cs="Arial"/>
                <w:sz w:val="18"/>
                <w:szCs w:val="18"/>
              </w:rPr>
              <w:t>16092</w:t>
            </w:r>
            <w:r w:rsidRPr="00DA3E4F">
              <w:rPr>
                <w:rFonts w:ascii="Arial" w:hAnsi="Arial" w:cs="Arial"/>
                <w:sz w:val="18"/>
                <w:szCs w:val="18"/>
              </w:rPr>
              <w:t>urity_Headers</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DA3E4F"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DA3E4F" w:rsidRPr="00F56DD4">
              <w:rPr>
                <w:rFonts w:ascii="Arial" w:hAnsi="Arial" w:cs="Arial"/>
                <w:sz w:val="18"/>
                <w:szCs w:val="18"/>
              </w:rPr>
              <w:t xml:space="preserve"> Annex A, </w:t>
            </w:r>
            <w:r w:rsidR="00DA3E4F">
              <w:rPr>
                <w:rFonts w:ascii="Arial" w:hAnsi="Arial" w:cs="Arial"/>
                <w:sz w:val="18"/>
                <w:szCs w:val="18"/>
                <w:lang w:val="en-US"/>
              </w:rPr>
              <w:t>S1.2.2.2.5</w:t>
            </w:r>
          </w:p>
        </w:tc>
      </w:tr>
      <w:tr w:rsidR="00DA3E4F"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DA3E4F" w:rsidRDefault="00DA3E4F" w:rsidP="003D69E8">
            <w:pPr>
              <w:widowControl w:val="0"/>
              <w:tabs>
                <w:tab w:val="left" w:pos="82"/>
              </w:tabs>
              <w:spacing w:after="0" w:line="233" w:lineRule="auto"/>
              <w:ind w:left="82" w:right="-20"/>
              <w:rPr>
                <w:rFonts w:ascii="Arial" w:hAnsi="Arial" w:cs="Arial"/>
                <w:sz w:val="18"/>
                <w:szCs w:val="18"/>
              </w:rPr>
            </w:pP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DA3E4F" w:rsidRDefault="00DA3E4F" w:rsidP="00B561E1">
            <w:pPr>
              <w:widowControl w:val="0"/>
              <w:spacing w:before="14" w:after="0" w:line="233" w:lineRule="auto"/>
              <w:ind w:left="29" w:right="-20"/>
              <w:rPr>
                <w:rFonts w:ascii="Arial" w:hAnsi="Arial" w:cs="Arial"/>
                <w:sz w:val="18"/>
                <w:szCs w:val="18"/>
              </w:rPr>
            </w:pPr>
          </w:p>
        </w:tc>
      </w:tr>
      <w:tr w:rsidR="00DA3E4F"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DA3E4F" w:rsidRDefault="00DA3E4F" w:rsidP="00DA3E4F">
            <w:pPr>
              <w:widowControl w:val="0"/>
              <w:tabs>
                <w:tab w:val="left" w:pos="82"/>
              </w:tabs>
              <w:spacing w:after="0" w:line="233" w:lineRule="auto"/>
              <w:ind w:left="82" w:right="-20"/>
              <w:rPr>
                <w:rFonts w:ascii="Arial" w:hAnsi="Arial" w:cs="Arial"/>
                <w:sz w:val="18"/>
                <w:szCs w:val="18"/>
              </w:rPr>
            </w:pPr>
            <w:proofErr w:type="spellStart"/>
            <w:r>
              <w:rPr>
                <w:rFonts w:ascii="Arial" w:hAnsi="Arial" w:cs="Arial"/>
                <w:sz w:val="18"/>
                <w:szCs w:val="18"/>
              </w:rPr>
              <w:t>PIC_Generate_Support_SignerIdentifier</w:t>
            </w:r>
            <w:proofErr w:type="spellEnd"/>
            <w:r>
              <w:rPr>
                <w:rFonts w:ascii="Arial" w:hAnsi="Arial" w:cs="Arial"/>
                <w:sz w:val="18"/>
                <w:szCs w:val="18"/>
              </w:rPr>
              <w:t xml:space="preserve"> </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DA3E4F"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DA3E4F" w:rsidRPr="00F56DD4">
              <w:rPr>
                <w:rFonts w:ascii="Arial" w:hAnsi="Arial" w:cs="Arial"/>
                <w:sz w:val="18"/>
                <w:szCs w:val="18"/>
              </w:rPr>
              <w:t xml:space="preserve"> Annex A, </w:t>
            </w:r>
            <w:r w:rsidR="00DA3E4F">
              <w:rPr>
                <w:rFonts w:ascii="Arial" w:hAnsi="Arial" w:cs="Arial"/>
                <w:sz w:val="18"/>
                <w:szCs w:val="18"/>
                <w:lang w:val="en-US"/>
              </w:rPr>
              <w:t>S1.2.2.3</w:t>
            </w:r>
          </w:p>
        </w:tc>
      </w:tr>
      <w:tr w:rsidR="00DA3E4F"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DA3E4F" w:rsidRDefault="00DA3E4F" w:rsidP="00DA3E4F">
            <w:pPr>
              <w:widowControl w:val="0"/>
              <w:tabs>
                <w:tab w:val="left" w:pos="82"/>
              </w:tabs>
              <w:spacing w:after="0" w:line="233" w:lineRule="auto"/>
              <w:ind w:left="82" w:right="-20"/>
              <w:rPr>
                <w:rFonts w:ascii="Arial" w:hAnsi="Arial" w:cs="Arial"/>
                <w:sz w:val="18"/>
                <w:szCs w:val="18"/>
              </w:rPr>
            </w:pPr>
            <w:proofErr w:type="spellStart"/>
            <w:r>
              <w:rPr>
                <w:rFonts w:ascii="Arial" w:hAnsi="Arial" w:cs="Arial"/>
                <w:sz w:val="18"/>
                <w:szCs w:val="18"/>
              </w:rPr>
              <w:t>PIC_Generate_</w:t>
            </w:r>
            <w:r w:rsidR="00CF00B8">
              <w:rPr>
                <w:rFonts w:ascii="Arial" w:hAnsi="Arial" w:cs="Arial"/>
                <w:sz w:val="18"/>
                <w:szCs w:val="18"/>
              </w:rPr>
              <w:t>Of_</w:t>
            </w:r>
            <w:r w:rsidR="00B110D8">
              <w:rPr>
                <w:rFonts w:ascii="Arial" w:hAnsi="Arial" w:cs="Arial"/>
                <w:sz w:val="18"/>
                <w:szCs w:val="18"/>
              </w:rPr>
              <w:t>Type_d</w:t>
            </w:r>
            <w:r w:rsidR="00CF00B8">
              <w:rPr>
                <w:rFonts w:ascii="Arial" w:hAnsi="Arial" w:cs="Arial"/>
                <w:sz w:val="18"/>
                <w:szCs w:val="18"/>
              </w:rPr>
              <w:t>igest</w:t>
            </w:r>
            <w:proofErr w:type="spellEnd"/>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DA3E4F"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DA3E4F">
              <w:rPr>
                <w:rFonts w:ascii="Arial" w:hAnsi="Arial" w:cs="Arial"/>
                <w:sz w:val="18"/>
                <w:szCs w:val="18"/>
              </w:rPr>
              <w:t xml:space="preserve"> Annex A, S1.2.2.3.1</w:t>
            </w:r>
          </w:p>
        </w:tc>
      </w:tr>
      <w:tr w:rsidR="00141E5D"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B93366" w:rsidRPr="00F56DD4" w:rsidRDefault="00B93366" w:rsidP="00F56DD4">
            <w:pPr>
              <w:widowControl w:val="0"/>
              <w:tabs>
                <w:tab w:val="left" w:pos="82"/>
              </w:tabs>
              <w:spacing w:before="14" w:after="0" w:line="233" w:lineRule="auto"/>
              <w:ind w:left="82" w:right="-20"/>
              <w:rPr>
                <w:rFonts w:ascii="Arial" w:hAnsi="Arial" w:cs="Arial"/>
                <w:sz w:val="18"/>
                <w:szCs w:val="18"/>
              </w:rPr>
            </w:pPr>
            <w:proofErr w:type="spellStart"/>
            <w:r w:rsidRPr="00F56DD4">
              <w:rPr>
                <w:rFonts w:ascii="Arial" w:hAnsi="Arial" w:cs="Arial"/>
                <w:sz w:val="18"/>
                <w:szCs w:val="18"/>
              </w:rPr>
              <w:t>P</w:t>
            </w:r>
            <w:r w:rsidRPr="00F56DD4">
              <w:rPr>
                <w:rFonts w:ascii="Arial" w:hAnsi="Arial" w:cs="Arial"/>
                <w:spacing w:val="1"/>
                <w:sz w:val="18"/>
                <w:szCs w:val="18"/>
              </w:rPr>
              <w:t>I</w:t>
            </w:r>
            <w:r w:rsidRPr="00F56DD4">
              <w:rPr>
                <w:rFonts w:ascii="Arial" w:hAnsi="Arial" w:cs="Arial"/>
                <w:sz w:val="18"/>
                <w:szCs w:val="18"/>
              </w:rPr>
              <w:t>C_Gen</w:t>
            </w:r>
            <w:r w:rsidRPr="00F56DD4">
              <w:rPr>
                <w:rFonts w:ascii="Arial" w:hAnsi="Arial" w:cs="Arial"/>
                <w:spacing w:val="1"/>
                <w:sz w:val="18"/>
                <w:szCs w:val="18"/>
              </w:rPr>
              <w:t>e</w:t>
            </w:r>
            <w:r w:rsidRPr="00F56DD4">
              <w:rPr>
                <w:rFonts w:ascii="Arial" w:hAnsi="Arial" w:cs="Arial"/>
                <w:sz w:val="18"/>
                <w:szCs w:val="18"/>
              </w:rPr>
              <w:t>r</w:t>
            </w:r>
            <w:r w:rsidRPr="00F56DD4">
              <w:rPr>
                <w:rFonts w:ascii="Arial" w:hAnsi="Arial" w:cs="Arial"/>
                <w:spacing w:val="1"/>
                <w:sz w:val="18"/>
                <w:szCs w:val="18"/>
              </w:rPr>
              <w:t>a</w:t>
            </w:r>
            <w:r w:rsidRPr="00F56DD4">
              <w:rPr>
                <w:rFonts w:ascii="Arial" w:hAnsi="Arial" w:cs="Arial"/>
                <w:spacing w:val="-1"/>
                <w:sz w:val="18"/>
                <w:szCs w:val="18"/>
              </w:rPr>
              <w:t>t</w:t>
            </w:r>
            <w:r w:rsidRPr="00F56DD4">
              <w:rPr>
                <w:rFonts w:ascii="Arial" w:hAnsi="Arial" w:cs="Arial"/>
                <w:sz w:val="18"/>
                <w:szCs w:val="18"/>
              </w:rPr>
              <w:t>e_</w:t>
            </w:r>
            <w:r w:rsidR="00CF00B8">
              <w:rPr>
                <w:rFonts w:ascii="Arial" w:hAnsi="Arial" w:cs="Arial"/>
                <w:sz w:val="18"/>
                <w:szCs w:val="18"/>
              </w:rPr>
              <w:t>Of_Type_</w:t>
            </w:r>
            <w:r w:rsidR="00B110D8">
              <w:rPr>
                <w:rFonts w:ascii="Arial" w:hAnsi="Arial" w:cs="Arial"/>
                <w:sz w:val="18"/>
                <w:szCs w:val="18"/>
              </w:rPr>
              <w:t>c</w:t>
            </w:r>
            <w:r w:rsidRPr="00F56DD4">
              <w:rPr>
                <w:rFonts w:ascii="Arial" w:hAnsi="Arial" w:cs="Arial"/>
                <w:sz w:val="18"/>
                <w:szCs w:val="18"/>
              </w:rPr>
              <w:t>er</w:t>
            </w:r>
            <w:r w:rsidRPr="00F56DD4">
              <w:rPr>
                <w:rFonts w:ascii="Arial" w:hAnsi="Arial" w:cs="Arial"/>
                <w:spacing w:val="1"/>
                <w:sz w:val="18"/>
                <w:szCs w:val="18"/>
              </w:rPr>
              <w:t>t</w:t>
            </w:r>
            <w:r w:rsidRPr="00F56DD4">
              <w:rPr>
                <w:rFonts w:ascii="Arial" w:hAnsi="Arial" w:cs="Arial"/>
                <w:spacing w:val="-1"/>
                <w:sz w:val="18"/>
                <w:szCs w:val="18"/>
              </w:rPr>
              <w:t>i</w:t>
            </w:r>
            <w:r w:rsidRPr="00F56DD4">
              <w:rPr>
                <w:rFonts w:ascii="Arial" w:hAnsi="Arial" w:cs="Arial"/>
                <w:sz w:val="18"/>
                <w:szCs w:val="18"/>
              </w:rPr>
              <w:t>ficate</w:t>
            </w:r>
            <w:proofErr w:type="spellEnd"/>
          </w:p>
          <w:p w:rsidR="00141E5D" w:rsidRPr="00F56DD4" w:rsidRDefault="00141E5D" w:rsidP="00F56DD4">
            <w:pPr>
              <w:widowControl w:val="0"/>
              <w:tabs>
                <w:tab w:val="left" w:pos="82"/>
              </w:tabs>
              <w:spacing w:after="0" w:line="233" w:lineRule="auto"/>
              <w:ind w:left="82" w:right="-20"/>
              <w:rPr>
                <w:rFonts w:ascii="Arial" w:hAnsi="Arial" w:cs="Arial"/>
                <w:sz w:val="18"/>
                <w:szCs w:val="18"/>
              </w:rPr>
            </w:pP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141E5D" w:rsidRPr="00F56DD4" w:rsidRDefault="001E3C56" w:rsidP="00DA3E4F">
            <w:pPr>
              <w:widowControl w:val="0"/>
              <w:spacing w:before="14" w:after="0" w:line="233" w:lineRule="auto"/>
              <w:ind w:left="29" w:right="-20"/>
              <w:rPr>
                <w:rFonts w:ascii="Arial" w:hAnsi="Arial" w:cs="Arial"/>
                <w:sz w:val="18"/>
                <w:szCs w:val="18"/>
              </w:rPr>
            </w:pPr>
            <w:r>
              <w:rPr>
                <w:rFonts w:ascii="Arial" w:hAnsi="Arial" w:cs="Arial"/>
                <w:sz w:val="18"/>
                <w:szCs w:val="18"/>
              </w:rPr>
              <w:t>[8]</w:t>
            </w:r>
            <w:r w:rsidR="00DA3E4F">
              <w:rPr>
                <w:rFonts w:ascii="Arial" w:hAnsi="Arial" w:cs="Arial"/>
                <w:sz w:val="18"/>
                <w:szCs w:val="18"/>
              </w:rPr>
              <w:t xml:space="preserve"> Annex A, S1.2.2.3.2</w:t>
            </w:r>
          </w:p>
        </w:tc>
      </w:tr>
      <w:tr w:rsidR="00DA3E4F"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DA3E4F" w:rsidRPr="00F56DD4" w:rsidRDefault="00DA3E4F" w:rsidP="00F56DD4">
            <w:pPr>
              <w:widowControl w:val="0"/>
              <w:tabs>
                <w:tab w:val="left" w:pos="82"/>
              </w:tabs>
              <w:spacing w:before="14" w:after="0" w:line="233" w:lineRule="auto"/>
              <w:ind w:left="82" w:right="-20"/>
              <w:rPr>
                <w:rFonts w:ascii="Arial" w:hAnsi="Arial" w:cs="Arial"/>
                <w:sz w:val="18"/>
                <w:szCs w:val="18"/>
              </w:rPr>
            </w:pPr>
            <w:proofErr w:type="spellStart"/>
            <w:r>
              <w:rPr>
                <w:rFonts w:ascii="Arial" w:hAnsi="Arial" w:cs="Arial"/>
                <w:sz w:val="18"/>
                <w:szCs w:val="18"/>
              </w:rPr>
              <w:t>PIC_Generate_Max_Number_Of_Certificates_In_The_chain</w:t>
            </w:r>
            <w:proofErr w:type="spellEnd"/>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DA3E4F" w:rsidRPr="00F56DD4" w:rsidRDefault="001E3C56" w:rsidP="00DA3E4F">
            <w:pPr>
              <w:widowControl w:val="0"/>
              <w:spacing w:before="14" w:after="0" w:line="233" w:lineRule="auto"/>
              <w:ind w:left="29" w:right="-20"/>
              <w:rPr>
                <w:rFonts w:ascii="Arial" w:hAnsi="Arial" w:cs="Arial"/>
                <w:sz w:val="18"/>
                <w:szCs w:val="18"/>
              </w:rPr>
            </w:pPr>
            <w:r>
              <w:rPr>
                <w:rFonts w:ascii="Arial" w:hAnsi="Arial" w:cs="Arial"/>
                <w:sz w:val="18"/>
                <w:szCs w:val="18"/>
              </w:rPr>
              <w:t>[8]</w:t>
            </w:r>
            <w:r w:rsidR="00DA3E4F">
              <w:rPr>
                <w:rFonts w:ascii="Arial" w:hAnsi="Arial" w:cs="Arial"/>
                <w:sz w:val="18"/>
                <w:szCs w:val="18"/>
              </w:rPr>
              <w:t xml:space="preserve"> Annex A, S1.2.2.3.2.1</w:t>
            </w:r>
          </w:p>
        </w:tc>
      </w:tr>
      <w:tr w:rsidR="00DA3E4F"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DA3E4F" w:rsidRPr="00F56DD4" w:rsidRDefault="00DA3E4F" w:rsidP="00F56DD4">
            <w:pPr>
              <w:widowControl w:val="0"/>
              <w:tabs>
                <w:tab w:val="left" w:pos="82"/>
              </w:tabs>
              <w:spacing w:before="14" w:after="0" w:line="233" w:lineRule="auto"/>
              <w:ind w:left="82" w:right="-20"/>
              <w:rPr>
                <w:rFonts w:ascii="Arial" w:hAnsi="Arial" w:cs="Arial"/>
                <w:sz w:val="18"/>
                <w:szCs w:val="18"/>
              </w:rPr>
            </w:pP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DA3E4F" w:rsidRPr="00F56DD4" w:rsidRDefault="00DA3E4F" w:rsidP="00B561E1">
            <w:pPr>
              <w:widowControl w:val="0"/>
              <w:spacing w:before="14" w:after="0" w:line="233" w:lineRule="auto"/>
              <w:ind w:left="29" w:right="-20"/>
              <w:rPr>
                <w:rFonts w:ascii="Arial" w:hAnsi="Arial" w:cs="Arial"/>
                <w:sz w:val="18"/>
                <w:szCs w:val="18"/>
              </w:rPr>
            </w:pPr>
          </w:p>
        </w:tc>
      </w:tr>
      <w:tr w:rsidR="00CF00B8"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CF00B8" w:rsidRPr="00F56DD4" w:rsidRDefault="00CF00B8" w:rsidP="00CF00B8">
            <w:pPr>
              <w:widowControl w:val="0"/>
              <w:tabs>
                <w:tab w:val="left" w:pos="82"/>
              </w:tabs>
              <w:spacing w:before="14" w:after="0" w:line="233" w:lineRule="auto"/>
              <w:ind w:left="82" w:right="-20"/>
              <w:rPr>
                <w:rFonts w:ascii="Arial" w:hAnsi="Arial" w:cs="Arial"/>
                <w:sz w:val="18"/>
                <w:szCs w:val="18"/>
              </w:rPr>
            </w:pPr>
            <w:proofErr w:type="spellStart"/>
            <w:r>
              <w:rPr>
                <w:rFonts w:ascii="Arial" w:hAnsi="Arial" w:cs="Arial"/>
                <w:sz w:val="18"/>
                <w:szCs w:val="18"/>
              </w:rPr>
              <w:t>PIC_Generate_Signature</w:t>
            </w:r>
            <w:proofErr w:type="spellEnd"/>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CF00B8" w:rsidRPr="00F56DD4"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CF00B8">
              <w:rPr>
                <w:rFonts w:ascii="Arial" w:hAnsi="Arial" w:cs="Arial"/>
                <w:sz w:val="18"/>
                <w:szCs w:val="18"/>
              </w:rPr>
              <w:t xml:space="preserve"> Annex A, S1.2.2.4</w:t>
            </w:r>
          </w:p>
        </w:tc>
      </w:tr>
      <w:tr w:rsidR="00CF00B8"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CF00B8" w:rsidRPr="00F56DD4" w:rsidRDefault="00B110D8" w:rsidP="00CF00B8">
            <w:pPr>
              <w:widowControl w:val="0"/>
              <w:tabs>
                <w:tab w:val="left" w:pos="82"/>
              </w:tabs>
              <w:spacing w:before="14" w:after="0" w:line="233" w:lineRule="auto"/>
              <w:ind w:left="82" w:right="-20"/>
              <w:rPr>
                <w:rFonts w:ascii="Arial" w:hAnsi="Arial" w:cs="Arial"/>
                <w:sz w:val="18"/>
                <w:szCs w:val="18"/>
              </w:rPr>
            </w:pPr>
            <w:r>
              <w:rPr>
                <w:rFonts w:ascii="Arial" w:hAnsi="Arial" w:cs="Arial"/>
                <w:sz w:val="18"/>
                <w:szCs w:val="18"/>
              </w:rPr>
              <w:t>PIC_Generate</w:t>
            </w:r>
            <w:r w:rsidR="00CF00B8">
              <w:rPr>
                <w:rFonts w:ascii="Arial" w:hAnsi="Arial" w:cs="Arial"/>
                <w:sz w:val="18"/>
                <w:szCs w:val="18"/>
              </w:rPr>
              <w:t>_Ecdsa256_Signature</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CF00B8" w:rsidRPr="00F56DD4"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CF00B8">
              <w:rPr>
                <w:rFonts w:ascii="Arial" w:hAnsi="Arial" w:cs="Arial"/>
                <w:sz w:val="18"/>
                <w:szCs w:val="18"/>
              </w:rPr>
              <w:t xml:space="preserve"> Annex A, S1.2.2.4</w:t>
            </w:r>
            <w:r w:rsidR="003221A4">
              <w:rPr>
                <w:rFonts w:ascii="Arial" w:hAnsi="Arial" w:cs="Arial"/>
                <w:sz w:val="18"/>
                <w:szCs w:val="18"/>
              </w:rPr>
              <w:t>.1</w:t>
            </w:r>
          </w:p>
        </w:tc>
      </w:tr>
      <w:tr w:rsidR="00CF00B8"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CF00B8" w:rsidRDefault="00CF00B8" w:rsidP="00CF00B8">
            <w:pPr>
              <w:widowControl w:val="0"/>
              <w:tabs>
                <w:tab w:val="left" w:pos="82"/>
              </w:tabs>
              <w:spacing w:before="14" w:after="0" w:line="233" w:lineRule="auto"/>
              <w:ind w:left="82" w:right="-20"/>
              <w:rPr>
                <w:rFonts w:ascii="Arial" w:hAnsi="Arial" w:cs="Arial"/>
                <w:sz w:val="18"/>
                <w:szCs w:val="18"/>
              </w:rPr>
            </w:pPr>
            <w:r>
              <w:rPr>
                <w:rFonts w:ascii="Arial" w:hAnsi="Arial" w:cs="Arial"/>
                <w:sz w:val="18"/>
                <w:szCs w:val="18"/>
              </w:rPr>
              <w:t>PI</w:t>
            </w:r>
            <w:r w:rsidR="00B35871">
              <w:rPr>
                <w:rFonts w:ascii="Arial" w:hAnsi="Arial" w:cs="Arial"/>
                <w:sz w:val="18"/>
                <w:szCs w:val="18"/>
              </w:rPr>
              <w:t>C_Generate_Ecdsa256_Signature_U</w:t>
            </w:r>
            <w:r>
              <w:rPr>
                <w:rFonts w:ascii="Arial" w:hAnsi="Arial" w:cs="Arial"/>
                <w:sz w:val="18"/>
                <w:szCs w:val="18"/>
              </w:rPr>
              <w:t>sing_</w:t>
            </w:r>
            <w:r w:rsidRPr="00CF00B8">
              <w:rPr>
                <w:rFonts w:ascii="Arial" w:hAnsi="Arial" w:cs="Arial"/>
                <w:sz w:val="18"/>
                <w:szCs w:val="18"/>
              </w:rPr>
              <w:t xml:space="preserve"> NIST p256</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CF00B8"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CF00B8">
              <w:rPr>
                <w:rFonts w:ascii="Arial" w:hAnsi="Arial" w:cs="Arial"/>
                <w:sz w:val="18"/>
                <w:szCs w:val="18"/>
              </w:rPr>
              <w:t xml:space="preserve"> Annex A, S1.2.2.4.1</w:t>
            </w:r>
            <w:r w:rsidR="003221A4">
              <w:rPr>
                <w:rFonts w:ascii="Arial" w:hAnsi="Arial" w:cs="Arial"/>
                <w:sz w:val="18"/>
                <w:szCs w:val="18"/>
              </w:rPr>
              <w:t>.1</w:t>
            </w:r>
          </w:p>
        </w:tc>
      </w:tr>
      <w:tr w:rsidR="00CF00B8"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CF00B8" w:rsidRDefault="00CF00B8" w:rsidP="00CF00B8">
            <w:pPr>
              <w:widowControl w:val="0"/>
              <w:tabs>
                <w:tab w:val="left" w:pos="82"/>
              </w:tabs>
              <w:spacing w:before="14" w:after="0" w:line="233" w:lineRule="auto"/>
              <w:ind w:left="82" w:right="-20"/>
              <w:rPr>
                <w:rFonts w:ascii="Arial" w:hAnsi="Arial" w:cs="Arial"/>
                <w:sz w:val="18"/>
                <w:szCs w:val="18"/>
              </w:rPr>
            </w:pPr>
            <w:proofErr w:type="spellStart"/>
            <w:r>
              <w:rPr>
                <w:rFonts w:ascii="Arial" w:hAnsi="Arial" w:cs="Arial"/>
                <w:sz w:val="18"/>
                <w:szCs w:val="18"/>
              </w:rPr>
              <w:t>PIC_Generate_Signature_With_Compressed_r_</w:t>
            </w:r>
            <w:r w:rsidRPr="00CF00B8">
              <w:rPr>
                <w:rFonts w:ascii="Arial" w:hAnsi="Arial" w:cs="Arial"/>
                <w:sz w:val="18"/>
                <w:szCs w:val="18"/>
              </w:rPr>
              <w:t>value</w:t>
            </w:r>
            <w:proofErr w:type="spellEnd"/>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CF00B8"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DB2492">
              <w:rPr>
                <w:rFonts w:ascii="Arial" w:hAnsi="Arial" w:cs="Arial"/>
                <w:sz w:val="18"/>
                <w:szCs w:val="18"/>
              </w:rPr>
              <w:t xml:space="preserve"> Annex A, S1.2.2.4.1.5</w:t>
            </w:r>
          </w:p>
        </w:tc>
      </w:tr>
      <w:tr w:rsidR="002B6A41"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2B6A41" w:rsidRDefault="002B6A41" w:rsidP="00CF00B8">
            <w:pPr>
              <w:widowControl w:val="0"/>
              <w:tabs>
                <w:tab w:val="left" w:pos="82"/>
              </w:tabs>
              <w:spacing w:before="14" w:after="0" w:line="233" w:lineRule="auto"/>
              <w:ind w:left="82" w:right="-20"/>
              <w:rPr>
                <w:rFonts w:ascii="Arial" w:hAnsi="Arial" w:cs="Arial"/>
                <w:sz w:val="18"/>
                <w:szCs w:val="18"/>
              </w:rPr>
            </w:pPr>
            <w:proofErr w:type="spellStart"/>
            <w:r>
              <w:rPr>
                <w:rFonts w:ascii="Arial" w:hAnsi="Arial" w:cs="Arial"/>
                <w:sz w:val="18"/>
                <w:szCs w:val="18"/>
              </w:rPr>
              <w:t>PIC_Generate_Support_signing_Implicit_Certificate</w:t>
            </w:r>
            <w:proofErr w:type="spellEnd"/>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2B6A41"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2B6A41">
              <w:rPr>
                <w:rFonts w:ascii="Arial" w:hAnsi="Arial" w:cs="Arial"/>
                <w:sz w:val="18"/>
                <w:szCs w:val="18"/>
              </w:rPr>
              <w:t xml:space="preserve"> Annex A, S1.2.2.8</w:t>
            </w:r>
          </w:p>
        </w:tc>
      </w:tr>
      <w:tr w:rsidR="002B6A41"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2B6A41" w:rsidRDefault="002B6A41" w:rsidP="00CF00B8">
            <w:pPr>
              <w:widowControl w:val="0"/>
              <w:tabs>
                <w:tab w:val="left" w:pos="82"/>
              </w:tabs>
              <w:spacing w:before="14" w:after="0" w:line="233" w:lineRule="auto"/>
              <w:ind w:left="82" w:right="-20"/>
              <w:rPr>
                <w:rFonts w:ascii="Arial" w:hAnsi="Arial" w:cs="Arial"/>
                <w:sz w:val="18"/>
                <w:szCs w:val="18"/>
              </w:rPr>
            </w:pP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2B6A41" w:rsidRDefault="002B6A41" w:rsidP="00B561E1">
            <w:pPr>
              <w:widowControl w:val="0"/>
              <w:spacing w:before="14" w:after="0" w:line="233" w:lineRule="auto"/>
              <w:ind w:left="29" w:right="-20"/>
              <w:rPr>
                <w:rFonts w:ascii="Arial" w:hAnsi="Arial" w:cs="Arial"/>
                <w:sz w:val="18"/>
                <w:szCs w:val="18"/>
              </w:rPr>
            </w:pPr>
          </w:p>
        </w:tc>
      </w:tr>
      <w:tr w:rsidR="00A85A85"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A85A85" w:rsidRPr="00F56DD4" w:rsidRDefault="007C1928" w:rsidP="00F56DD4">
            <w:pPr>
              <w:widowControl w:val="0"/>
              <w:tabs>
                <w:tab w:val="left" w:pos="82"/>
              </w:tabs>
              <w:spacing w:after="0" w:line="233" w:lineRule="auto"/>
              <w:ind w:left="82" w:right="-20"/>
              <w:rPr>
                <w:rFonts w:ascii="Arial" w:hAnsi="Arial" w:cs="Arial"/>
                <w:sz w:val="18"/>
                <w:szCs w:val="18"/>
              </w:rPr>
            </w:pPr>
            <w:r w:rsidRPr="00F56DD4">
              <w:rPr>
                <w:rFonts w:ascii="Arial" w:hAnsi="Arial" w:cs="Arial"/>
                <w:sz w:val="18"/>
                <w:szCs w:val="18"/>
              </w:rPr>
              <w:t>PIC_Verify_</w:t>
            </w:r>
            <w:r w:rsidR="002B6A41">
              <w:rPr>
                <w:rFonts w:ascii="Arial" w:hAnsi="Arial" w:cs="Arial"/>
                <w:sz w:val="18"/>
                <w:szCs w:val="18"/>
              </w:rPr>
              <w:t>Ieee1609DoT2Data_Containing_</w:t>
            </w:r>
            <w:r w:rsidRPr="00F56DD4">
              <w:rPr>
                <w:rFonts w:ascii="Arial" w:hAnsi="Arial" w:cs="Arial"/>
                <w:sz w:val="18"/>
                <w:szCs w:val="18"/>
              </w:rPr>
              <w:t xml:space="preserve">SignedData </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A85A85" w:rsidRPr="00F56DD4"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A85A85" w:rsidRPr="00F56DD4">
              <w:rPr>
                <w:rFonts w:ascii="Arial" w:hAnsi="Arial" w:cs="Arial"/>
                <w:sz w:val="18"/>
                <w:szCs w:val="18"/>
              </w:rPr>
              <w:t xml:space="preserve"> Annex A, S</w:t>
            </w:r>
            <w:r w:rsidR="00DB2492">
              <w:rPr>
                <w:rFonts w:ascii="Arial" w:hAnsi="Arial" w:cs="Arial"/>
                <w:sz w:val="18"/>
                <w:szCs w:val="18"/>
              </w:rPr>
              <w:t>1.3.2</w:t>
            </w:r>
          </w:p>
        </w:tc>
      </w:tr>
      <w:tr w:rsidR="005F6247"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5F6247" w:rsidRPr="00F56DD4" w:rsidRDefault="005F6247" w:rsidP="00F56DD4">
            <w:pPr>
              <w:widowControl w:val="0"/>
              <w:tabs>
                <w:tab w:val="left" w:pos="82"/>
              </w:tabs>
              <w:spacing w:after="0" w:line="233" w:lineRule="auto"/>
              <w:ind w:left="82" w:right="-20"/>
              <w:rPr>
                <w:rFonts w:ascii="Arial" w:hAnsi="Arial" w:cs="Arial"/>
                <w:sz w:val="18"/>
                <w:szCs w:val="18"/>
              </w:rPr>
            </w:pPr>
            <w:proofErr w:type="spellStart"/>
            <w:r>
              <w:rPr>
                <w:rFonts w:ascii="Arial" w:hAnsi="Arial" w:cs="Arial"/>
                <w:sz w:val="18"/>
                <w:szCs w:val="18"/>
              </w:rPr>
              <w:t>PIC_Verify_Using_Valid_</w:t>
            </w:r>
            <w:r w:rsidRPr="00C86A79">
              <w:rPr>
                <w:rFonts w:ascii="Arial" w:hAnsi="Arial" w:cs="Arial"/>
                <w:sz w:val="18"/>
                <w:szCs w:val="18"/>
              </w:rPr>
              <w:t>HashAlgorithm</w:t>
            </w:r>
            <w:proofErr w:type="spellEnd"/>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5F6247"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5F6247">
              <w:rPr>
                <w:rFonts w:ascii="Arial" w:hAnsi="Arial" w:cs="Arial"/>
                <w:sz w:val="18"/>
                <w:szCs w:val="18"/>
              </w:rPr>
              <w:t xml:space="preserve"> Annex A, S1.3.2.1</w:t>
            </w:r>
          </w:p>
        </w:tc>
      </w:tr>
      <w:tr w:rsidR="005F6247"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5F6247" w:rsidRPr="00F56DD4" w:rsidRDefault="005F6247" w:rsidP="00F56DD4">
            <w:pPr>
              <w:widowControl w:val="0"/>
              <w:tabs>
                <w:tab w:val="left" w:pos="82"/>
              </w:tabs>
              <w:spacing w:after="0" w:line="233" w:lineRule="auto"/>
              <w:ind w:left="82" w:right="-20"/>
              <w:rPr>
                <w:rFonts w:ascii="Arial" w:hAnsi="Arial" w:cs="Arial"/>
                <w:sz w:val="18"/>
                <w:szCs w:val="18"/>
              </w:rPr>
            </w:pPr>
            <w:r>
              <w:rPr>
                <w:rFonts w:ascii="Arial" w:hAnsi="Arial" w:cs="Arial"/>
                <w:sz w:val="18"/>
                <w:szCs w:val="18"/>
              </w:rPr>
              <w:t>PIC_Verify_S</w:t>
            </w:r>
            <w:r w:rsidRPr="00C86A79">
              <w:rPr>
                <w:rFonts w:ascii="Arial" w:hAnsi="Arial" w:cs="Arial"/>
                <w:sz w:val="18"/>
                <w:szCs w:val="18"/>
              </w:rPr>
              <w:t>igning_With_SHA256</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5F6247"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5F6247">
              <w:rPr>
                <w:rFonts w:ascii="Arial" w:hAnsi="Arial" w:cs="Arial"/>
                <w:sz w:val="18"/>
                <w:szCs w:val="18"/>
              </w:rPr>
              <w:t xml:space="preserve"> Annex A, S1.3.2.1.1</w:t>
            </w:r>
          </w:p>
        </w:tc>
      </w:tr>
      <w:tr w:rsidR="005F6247"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5F6247" w:rsidRPr="00F56DD4" w:rsidRDefault="005F6247" w:rsidP="00F56DD4">
            <w:pPr>
              <w:widowControl w:val="0"/>
              <w:tabs>
                <w:tab w:val="left" w:pos="82"/>
              </w:tabs>
              <w:spacing w:after="0" w:line="233" w:lineRule="auto"/>
              <w:ind w:left="82" w:right="-20"/>
              <w:rPr>
                <w:rFonts w:ascii="Arial" w:hAnsi="Arial" w:cs="Arial"/>
                <w:sz w:val="18"/>
                <w:szCs w:val="18"/>
              </w:rPr>
            </w:pPr>
            <w:proofErr w:type="spellStart"/>
            <w:r w:rsidRPr="00F56DD4">
              <w:rPr>
                <w:rFonts w:ascii="Arial" w:hAnsi="Arial" w:cs="Arial"/>
                <w:sz w:val="18"/>
                <w:szCs w:val="18"/>
              </w:rPr>
              <w:t>PIC_</w:t>
            </w:r>
            <w:r w:rsidR="00FA57AD">
              <w:rPr>
                <w:rFonts w:ascii="Arial" w:hAnsi="Arial" w:cs="Arial"/>
                <w:sz w:val="18"/>
                <w:szCs w:val="18"/>
              </w:rPr>
              <w:t>Verify</w:t>
            </w:r>
            <w:r w:rsidRPr="00F56DD4">
              <w:rPr>
                <w:rFonts w:ascii="Arial" w:hAnsi="Arial" w:cs="Arial"/>
                <w:sz w:val="18"/>
                <w:szCs w:val="18"/>
              </w:rPr>
              <w:t>_Signed_</w:t>
            </w:r>
            <w:r>
              <w:rPr>
                <w:rFonts w:ascii="Arial" w:hAnsi="Arial" w:cs="Arial"/>
                <w:sz w:val="18"/>
                <w:szCs w:val="18"/>
              </w:rPr>
              <w:t>Data_p</w:t>
            </w:r>
            <w:r w:rsidRPr="00F56DD4">
              <w:rPr>
                <w:rFonts w:ascii="Arial" w:hAnsi="Arial" w:cs="Arial"/>
                <w:sz w:val="18"/>
                <w:szCs w:val="18"/>
              </w:rPr>
              <w:t>ayload</w:t>
            </w:r>
            <w:proofErr w:type="spellEnd"/>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5F6247"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5F6247">
              <w:rPr>
                <w:rFonts w:ascii="Arial" w:hAnsi="Arial" w:cs="Arial"/>
                <w:sz w:val="18"/>
                <w:szCs w:val="18"/>
              </w:rPr>
              <w:t xml:space="preserve"> Annex A, S1.3.2.2</w:t>
            </w:r>
          </w:p>
        </w:tc>
      </w:tr>
      <w:tr w:rsidR="005F6247"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5F6247" w:rsidRPr="00F56DD4" w:rsidRDefault="00FA57AD" w:rsidP="00F56DD4">
            <w:pPr>
              <w:widowControl w:val="0"/>
              <w:tabs>
                <w:tab w:val="left" w:pos="82"/>
              </w:tabs>
              <w:spacing w:after="0" w:line="233" w:lineRule="auto"/>
              <w:ind w:left="82" w:right="-20"/>
              <w:rPr>
                <w:rFonts w:ascii="Arial" w:hAnsi="Arial" w:cs="Arial"/>
                <w:sz w:val="18"/>
                <w:szCs w:val="18"/>
              </w:rPr>
            </w:pPr>
            <w:proofErr w:type="spellStart"/>
            <w:r>
              <w:rPr>
                <w:rFonts w:ascii="Arial" w:hAnsi="Arial" w:cs="Arial"/>
                <w:sz w:val="18"/>
                <w:szCs w:val="18"/>
              </w:rPr>
              <w:t>PIC_Verify_With_Payload_Containing_D</w:t>
            </w:r>
            <w:r w:rsidRPr="003D69E8">
              <w:rPr>
                <w:rFonts w:ascii="Arial" w:hAnsi="Arial" w:cs="Arial"/>
                <w:sz w:val="18"/>
                <w:szCs w:val="18"/>
              </w:rPr>
              <w:t>ata</w:t>
            </w:r>
            <w:proofErr w:type="spellEnd"/>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5F6247"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FA57AD">
              <w:rPr>
                <w:rFonts w:ascii="Arial" w:hAnsi="Arial" w:cs="Arial"/>
                <w:sz w:val="18"/>
                <w:szCs w:val="18"/>
              </w:rPr>
              <w:t xml:space="preserve"> Annex A, S1.3.2.2.1</w:t>
            </w:r>
          </w:p>
        </w:tc>
      </w:tr>
      <w:tr w:rsidR="00FA57AD"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FA57AD" w:rsidRDefault="00FA57AD" w:rsidP="00F56DD4">
            <w:pPr>
              <w:widowControl w:val="0"/>
              <w:tabs>
                <w:tab w:val="left" w:pos="82"/>
              </w:tabs>
              <w:spacing w:after="0" w:line="233" w:lineRule="auto"/>
              <w:ind w:left="82" w:right="-20"/>
              <w:rPr>
                <w:rFonts w:ascii="Arial" w:hAnsi="Arial" w:cs="Arial"/>
                <w:sz w:val="18"/>
                <w:szCs w:val="18"/>
              </w:rPr>
            </w:pPr>
            <w:proofErr w:type="spellStart"/>
            <w:r>
              <w:rPr>
                <w:rFonts w:ascii="Arial" w:hAnsi="Arial" w:cs="Arial"/>
                <w:sz w:val="18"/>
                <w:szCs w:val="18"/>
              </w:rPr>
              <w:t>PIC_Verify_</w:t>
            </w:r>
            <w:r w:rsidRPr="00DA3E4F">
              <w:rPr>
                <w:rFonts w:ascii="Arial" w:hAnsi="Arial" w:cs="Arial"/>
                <w:sz w:val="18"/>
                <w:szCs w:val="18"/>
              </w:rPr>
              <w:t>With_generationTime_In_</w:t>
            </w:r>
            <w:r w:rsidR="008153BC">
              <w:rPr>
                <w:rFonts w:ascii="Arial" w:hAnsi="Arial" w:cs="Arial"/>
                <w:sz w:val="18"/>
                <w:szCs w:val="18"/>
              </w:rPr>
              <w:t>sec</w:t>
            </w:r>
            <w:r w:rsidRPr="00DA3E4F">
              <w:rPr>
                <w:rFonts w:ascii="Arial" w:hAnsi="Arial" w:cs="Arial"/>
                <w:sz w:val="18"/>
                <w:szCs w:val="18"/>
              </w:rPr>
              <w:t>urity</w:t>
            </w:r>
            <w:r>
              <w:rPr>
                <w:rFonts w:ascii="Arial" w:hAnsi="Arial" w:cs="Arial"/>
                <w:sz w:val="18"/>
                <w:szCs w:val="18"/>
              </w:rPr>
              <w:t>_h</w:t>
            </w:r>
            <w:r w:rsidRPr="00DA3E4F">
              <w:rPr>
                <w:rFonts w:ascii="Arial" w:hAnsi="Arial" w:cs="Arial"/>
                <w:sz w:val="18"/>
                <w:szCs w:val="18"/>
              </w:rPr>
              <w:t>eaders</w:t>
            </w:r>
            <w:proofErr w:type="spellEnd"/>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FA57AD"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FA57AD">
              <w:rPr>
                <w:rFonts w:ascii="Arial" w:hAnsi="Arial" w:cs="Arial"/>
                <w:sz w:val="18"/>
                <w:szCs w:val="18"/>
              </w:rPr>
              <w:t xml:space="preserve"> Annex A, </w:t>
            </w:r>
            <w:r w:rsidR="00FA57AD" w:rsidRPr="00FA57AD">
              <w:rPr>
                <w:rFonts w:ascii="Arial" w:hAnsi="Arial" w:cs="Arial"/>
                <w:sz w:val="18"/>
                <w:szCs w:val="18"/>
              </w:rPr>
              <w:t>S1.3.2.2.3</w:t>
            </w:r>
          </w:p>
        </w:tc>
      </w:tr>
      <w:tr w:rsidR="00FA57AD"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FA57AD" w:rsidRDefault="00B110D8" w:rsidP="00F56DD4">
            <w:pPr>
              <w:widowControl w:val="0"/>
              <w:tabs>
                <w:tab w:val="left" w:pos="82"/>
              </w:tabs>
              <w:spacing w:after="0" w:line="233" w:lineRule="auto"/>
              <w:ind w:left="82" w:right="-20"/>
              <w:rPr>
                <w:rFonts w:ascii="Arial" w:hAnsi="Arial" w:cs="Arial"/>
                <w:sz w:val="18"/>
                <w:szCs w:val="18"/>
              </w:rPr>
            </w:pPr>
            <w:proofErr w:type="spellStart"/>
            <w:r>
              <w:rPr>
                <w:rFonts w:ascii="Arial" w:hAnsi="Arial" w:cs="Arial"/>
                <w:sz w:val="18"/>
                <w:szCs w:val="18"/>
              </w:rPr>
              <w:t>PIC_Verify_With_generationLocation_In</w:t>
            </w:r>
            <w:r w:rsidRPr="00DA3E4F">
              <w:rPr>
                <w:rFonts w:ascii="Arial" w:hAnsi="Arial" w:cs="Arial"/>
                <w:sz w:val="18"/>
                <w:szCs w:val="18"/>
              </w:rPr>
              <w:t>_</w:t>
            </w:r>
            <w:r w:rsidR="008153BC">
              <w:rPr>
                <w:rFonts w:ascii="Arial" w:hAnsi="Arial" w:cs="Arial"/>
                <w:sz w:val="18"/>
                <w:szCs w:val="18"/>
              </w:rPr>
              <w:t>sec</w:t>
            </w:r>
            <w:r w:rsidRPr="00DA3E4F">
              <w:rPr>
                <w:rFonts w:ascii="Arial" w:hAnsi="Arial" w:cs="Arial"/>
                <w:sz w:val="18"/>
                <w:szCs w:val="18"/>
              </w:rPr>
              <w:t>urity</w:t>
            </w:r>
            <w:r>
              <w:rPr>
                <w:rFonts w:ascii="Arial" w:hAnsi="Arial" w:cs="Arial"/>
                <w:sz w:val="18"/>
                <w:szCs w:val="18"/>
              </w:rPr>
              <w:t>_h</w:t>
            </w:r>
            <w:r w:rsidRPr="00DA3E4F">
              <w:rPr>
                <w:rFonts w:ascii="Arial" w:hAnsi="Arial" w:cs="Arial"/>
                <w:sz w:val="18"/>
                <w:szCs w:val="18"/>
              </w:rPr>
              <w:t>ead</w:t>
            </w:r>
            <w:r>
              <w:rPr>
                <w:rFonts w:ascii="Arial" w:hAnsi="Arial" w:cs="Arial"/>
                <w:sz w:val="18"/>
                <w:szCs w:val="18"/>
              </w:rPr>
              <w:t>e</w:t>
            </w:r>
            <w:r w:rsidRPr="00DA3E4F">
              <w:rPr>
                <w:rFonts w:ascii="Arial" w:hAnsi="Arial" w:cs="Arial"/>
                <w:sz w:val="18"/>
                <w:szCs w:val="18"/>
              </w:rPr>
              <w:t>rs</w:t>
            </w:r>
            <w:proofErr w:type="spellEnd"/>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FA57AD"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B110D8">
              <w:rPr>
                <w:rFonts w:ascii="Arial" w:hAnsi="Arial" w:cs="Arial"/>
                <w:sz w:val="18"/>
                <w:szCs w:val="18"/>
              </w:rPr>
              <w:t xml:space="preserve"> Annex A, S1.3.2.2.5</w:t>
            </w:r>
          </w:p>
        </w:tc>
      </w:tr>
      <w:tr w:rsidR="00FA57AD"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FA57AD" w:rsidRDefault="00FA57AD" w:rsidP="00F56DD4">
            <w:pPr>
              <w:widowControl w:val="0"/>
              <w:tabs>
                <w:tab w:val="left" w:pos="82"/>
              </w:tabs>
              <w:spacing w:after="0" w:line="233" w:lineRule="auto"/>
              <w:ind w:left="82" w:right="-20"/>
              <w:rPr>
                <w:rFonts w:ascii="Arial" w:hAnsi="Arial" w:cs="Arial"/>
                <w:sz w:val="18"/>
                <w:szCs w:val="18"/>
              </w:rPr>
            </w:pP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FA57AD" w:rsidRDefault="00FA57AD" w:rsidP="005549DE">
            <w:pPr>
              <w:widowControl w:val="0"/>
              <w:spacing w:after="0" w:line="233" w:lineRule="auto"/>
              <w:ind w:left="28" w:right="-20"/>
              <w:rPr>
                <w:rFonts w:ascii="Arial" w:hAnsi="Arial" w:cs="Arial"/>
                <w:sz w:val="18"/>
                <w:szCs w:val="18"/>
              </w:rPr>
            </w:pPr>
          </w:p>
        </w:tc>
      </w:tr>
      <w:tr w:rsidR="00FA57AD"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FA57AD" w:rsidRDefault="00B110D8" w:rsidP="00F56DD4">
            <w:pPr>
              <w:widowControl w:val="0"/>
              <w:tabs>
                <w:tab w:val="left" w:pos="82"/>
              </w:tabs>
              <w:spacing w:after="0" w:line="233" w:lineRule="auto"/>
              <w:ind w:left="82" w:right="-20"/>
              <w:rPr>
                <w:rFonts w:ascii="Arial" w:hAnsi="Arial" w:cs="Arial"/>
                <w:sz w:val="18"/>
                <w:szCs w:val="18"/>
              </w:rPr>
            </w:pPr>
            <w:proofErr w:type="spellStart"/>
            <w:r>
              <w:rPr>
                <w:rFonts w:ascii="Arial" w:hAnsi="Arial" w:cs="Arial"/>
                <w:sz w:val="18"/>
                <w:szCs w:val="18"/>
              </w:rPr>
              <w:t>PIC_Verify_Support_SignerIdentifier</w:t>
            </w:r>
            <w:proofErr w:type="spellEnd"/>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FA57AD"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B110D8">
              <w:rPr>
                <w:rFonts w:ascii="Arial" w:hAnsi="Arial" w:cs="Arial"/>
                <w:sz w:val="18"/>
                <w:szCs w:val="18"/>
              </w:rPr>
              <w:t xml:space="preserve"> Annex A, S1.3.2.3</w:t>
            </w:r>
          </w:p>
        </w:tc>
      </w:tr>
      <w:tr w:rsidR="00FA57AD"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FA57AD" w:rsidRDefault="00B110D8" w:rsidP="00F56DD4">
            <w:pPr>
              <w:widowControl w:val="0"/>
              <w:tabs>
                <w:tab w:val="left" w:pos="82"/>
              </w:tabs>
              <w:spacing w:after="0" w:line="233" w:lineRule="auto"/>
              <w:ind w:left="82" w:right="-20"/>
              <w:rPr>
                <w:rFonts w:ascii="Arial" w:hAnsi="Arial" w:cs="Arial"/>
                <w:sz w:val="18"/>
                <w:szCs w:val="18"/>
              </w:rPr>
            </w:pPr>
            <w:proofErr w:type="spellStart"/>
            <w:r>
              <w:rPr>
                <w:rFonts w:ascii="Arial" w:hAnsi="Arial" w:cs="Arial"/>
                <w:sz w:val="18"/>
                <w:szCs w:val="18"/>
              </w:rPr>
              <w:t>PIC_Verify_Of_Type_digest</w:t>
            </w:r>
            <w:proofErr w:type="spellEnd"/>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FA57AD"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B110D8">
              <w:rPr>
                <w:rFonts w:ascii="Arial" w:hAnsi="Arial" w:cs="Arial"/>
                <w:sz w:val="18"/>
                <w:szCs w:val="18"/>
              </w:rPr>
              <w:t xml:space="preserve"> Annex A, S1.3.2.3.1</w:t>
            </w:r>
          </w:p>
        </w:tc>
      </w:tr>
      <w:tr w:rsidR="00FA57AD"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FA57AD" w:rsidRDefault="00B110D8" w:rsidP="00B110D8">
            <w:pPr>
              <w:widowControl w:val="0"/>
              <w:tabs>
                <w:tab w:val="left" w:pos="82"/>
              </w:tabs>
              <w:spacing w:before="14" w:after="0" w:line="233" w:lineRule="auto"/>
              <w:ind w:left="82" w:right="-20"/>
              <w:rPr>
                <w:rFonts w:ascii="Arial" w:hAnsi="Arial" w:cs="Arial"/>
                <w:sz w:val="18"/>
                <w:szCs w:val="18"/>
              </w:rPr>
            </w:pPr>
            <w:proofErr w:type="spellStart"/>
            <w:r w:rsidRPr="00F56DD4">
              <w:rPr>
                <w:rFonts w:ascii="Arial" w:hAnsi="Arial" w:cs="Arial"/>
                <w:sz w:val="18"/>
                <w:szCs w:val="18"/>
              </w:rPr>
              <w:t>P</w:t>
            </w:r>
            <w:r w:rsidRPr="00F56DD4">
              <w:rPr>
                <w:rFonts w:ascii="Arial" w:hAnsi="Arial" w:cs="Arial"/>
                <w:spacing w:val="1"/>
                <w:sz w:val="18"/>
                <w:szCs w:val="18"/>
              </w:rPr>
              <w:t>I</w:t>
            </w:r>
            <w:r>
              <w:rPr>
                <w:rFonts w:ascii="Arial" w:hAnsi="Arial" w:cs="Arial"/>
                <w:sz w:val="18"/>
                <w:szCs w:val="18"/>
              </w:rPr>
              <w:t>C_Verify</w:t>
            </w:r>
            <w:r w:rsidRPr="00F56DD4">
              <w:rPr>
                <w:rFonts w:ascii="Arial" w:hAnsi="Arial" w:cs="Arial"/>
                <w:sz w:val="18"/>
                <w:szCs w:val="18"/>
              </w:rPr>
              <w:t>_</w:t>
            </w:r>
            <w:r>
              <w:rPr>
                <w:rFonts w:ascii="Arial" w:hAnsi="Arial" w:cs="Arial"/>
                <w:sz w:val="18"/>
                <w:szCs w:val="18"/>
              </w:rPr>
              <w:t>Of_Type_c</w:t>
            </w:r>
            <w:r w:rsidRPr="00F56DD4">
              <w:rPr>
                <w:rFonts w:ascii="Arial" w:hAnsi="Arial" w:cs="Arial"/>
                <w:sz w:val="18"/>
                <w:szCs w:val="18"/>
              </w:rPr>
              <w:t>er</w:t>
            </w:r>
            <w:r w:rsidRPr="00F56DD4">
              <w:rPr>
                <w:rFonts w:ascii="Arial" w:hAnsi="Arial" w:cs="Arial"/>
                <w:spacing w:val="1"/>
                <w:sz w:val="18"/>
                <w:szCs w:val="18"/>
              </w:rPr>
              <w:t>t</w:t>
            </w:r>
            <w:r w:rsidRPr="00F56DD4">
              <w:rPr>
                <w:rFonts w:ascii="Arial" w:hAnsi="Arial" w:cs="Arial"/>
                <w:spacing w:val="-1"/>
                <w:sz w:val="18"/>
                <w:szCs w:val="18"/>
              </w:rPr>
              <w:t>i</w:t>
            </w:r>
            <w:r>
              <w:rPr>
                <w:rFonts w:ascii="Arial" w:hAnsi="Arial" w:cs="Arial"/>
                <w:sz w:val="18"/>
                <w:szCs w:val="18"/>
              </w:rPr>
              <w:t>ficate</w:t>
            </w:r>
            <w:proofErr w:type="spellEnd"/>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FA57AD"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B110D8">
              <w:rPr>
                <w:rFonts w:ascii="Arial" w:hAnsi="Arial" w:cs="Arial"/>
                <w:sz w:val="18"/>
                <w:szCs w:val="18"/>
              </w:rPr>
              <w:t xml:space="preserve"> Annex A, S1.3.2.3.2</w:t>
            </w:r>
          </w:p>
        </w:tc>
      </w:tr>
      <w:tr w:rsidR="00B110D8"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B110D8" w:rsidRPr="00F56DD4" w:rsidRDefault="00B110D8" w:rsidP="00B110D8">
            <w:pPr>
              <w:widowControl w:val="0"/>
              <w:tabs>
                <w:tab w:val="left" w:pos="82"/>
              </w:tabs>
              <w:spacing w:before="14" w:after="0" w:line="233" w:lineRule="auto"/>
              <w:ind w:left="82" w:right="-20"/>
              <w:rPr>
                <w:rFonts w:ascii="Arial" w:hAnsi="Arial" w:cs="Arial"/>
                <w:sz w:val="18"/>
                <w:szCs w:val="18"/>
              </w:rPr>
            </w:pPr>
            <w:proofErr w:type="spellStart"/>
            <w:r>
              <w:rPr>
                <w:rFonts w:ascii="Arial" w:hAnsi="Arial" w:cs="Arial"/>
                <w:sz w:val="18"/>
                <w:szCs w:val="18"/>
              </w:rPr>
              <w:t>PIC_Verify_Max_Number_Of_Certificates_In_The_chain</w:t>
            </w:r>
            <w:proofErr w:type="spellEnd"/>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B110D8"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B110D8">
              <w:rPr>
                <w:rFonts w:ascii="Arial" w:hAnsi="Arial" w:cs="Arial"/>
                <w:sz w:val="18"/>
                <w:szCs w:val="18"/>
              </w:rPr>
              <w:t xml:space="preserve"> Annex A, S1.3.2.3.2.1</w:t>
            </w:r>
          </w:p>
        </w:tc>
      </w:tr>
      <w:tr w:rsidR="00B110D8"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B110D8" w:rsidRPr="00F56DD4" w:rsidRDefault="00B110D8" w:rsidP="00B110D8">
            <w:pPr>
              <w:widowControl w:val="0"/>
              <w:tabs>
                <w:tab w:val="left" w:pos="82"/>
              </w:tabs>
              <w:spacing w:before="14" w:after="0" w:line="233" w:lineRule="auto"/>
              <w:ind w:left="82" w:right="-20"/>
              <w:rPr>
                <w:rFonts w:ascii="Arial" w:hAnsi="Arial" w:cs="Arial"/>
                <w:sz w:val="18"/>
                <w:szCs w:val="18"/>
              </w:rPr>
            </w:pP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B110D8" w:rsidRDefault="00B110D8" w:rsidP="005549DE">
            <w:pPr>
              <w:widowControl w:val="0"/>
              <w:spacing w:after="0" w:line="233" w:lineRule="auto"/>
              <w:ind w:left="28" w:right="-20"/>
              <w:rPr>
                <w:rFonts w:ascii="Arial" w:hAnsi="Arial" w:cs="Arial"/>
                <w:sz w:val="18"/>
                <w:szCs w:val="18"/>
              </w:rPr>
            </w:pPr>
          </w:p>
        </w:tc>
      </w:tr>
      <w:tr w:rsidR="00B110D8"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B110D8" w:rsidRPr="00F56DD4" w:rsidRDefault="00B110D8" w:rsidP="00B110D8">
            <w:pPr>
              <w:widowControl w:val="0"/>
              <w:tabs>
                <w:tab w:val="left" w:pos="82"/>
              </w:tabs>
              <w:spacing w:before="14" w:after="0" w:line="233" w:lineRule="auto"/>
              <w:ind w:left="82" w:right="-20"/>
              <w:rPr>
                <w:rFonts w:ascii="Arial" w:hAnsi="Arial" w:cs="Arial"/>
                <w:sz w:val="18"/>
                <w:szCs w:val="18"/>
              </w:rPr>
            </w:pPr>
            <w:proofErr w:type="spellStart"/>
            <w:r>
              <w:rPr>
                <w:rFonts w:ascii="Arial" w:hAnsi="Arial" w:cs="Arial"/>
                <w:sz w:val="18"/>
                <w:szCs w:val="18"/>
              </w:rPr>
              <w:t>PIC_Verify_Signature</w:t>
            </w:r>
            <w:proofErr w:type="spellEnd"/>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B110D8"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B110D8">
              <w:rPr>
                <w:rFonts w:ascii="Arial" w:hAnsi="Arial" w:cs="Arial"/>
                <w:sz w:val="18"/>
                <w:szCs w:val="18"/>
              </w:rPr>
              <w:t xml:space="preserve"> Annex A, S1.3.2.4</w:t>
            </w:r>
          </w:p>
        </w:tc>
      </w:tr>
      <w:tr w:rsidR="00B110D8"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B110D8" w:rsidRPr="00F56DD4" w:rsidRDefault="00B110D8" w:rsidP="00B110D8">
            <w:pPr>
              <w:widowControl w:val="0"/>
              <w:tabs>
                <w:tab w:val="left" w:pos="82"/>
              </w:tabs>
              <w:spacing w:before="14" w:after="0" w:line="233" w:lineRule="auto"/>
              <w:ind w:left="82" w:right="-20"/>
              <w:rPr>
                <w:rFonts w:ascii="Arial" w:hAnsi="Arial" w:cs="Arial"/>
                <w:sz w:val="18"/>
                <w:szCs w:val="18"/>
              </w:rPr>
            </w:pPr>
            <w:r>
              <w:rPr>
                <w:rFonts w:ascii="Arial" w:hAnsi="Arial" w:cs="Arial"/>
                <w:sz w:val="18"/>
                <w:szCs w:val="18"/>
              </w:rPr>
              <w:t>PIC_Verify_ecdsa256_Signature</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B110D8"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B110D8">
              <w:rPr>
                <w:rFonts w:ascii="Arial" w:hAnsi="Arial" w:cs="Arial"/>
                <w:sz w:val="18"/>
                <w:szCs w:val="18"/>
              </w:rPr>
              <w:t xml:space="preserve"> Annex A, S1.3.2.4.1</w:t>
            </w:r>
          </w:p>
        </w:tc>
      </w:tr>
      <w:tr w:rsidR="00B110D8"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B110D8" w:rsidRPr="00F56DD4" w:rsidRDefault="00B35871" w:rsidP="00B110D8">
            <w:pPr>
              <w:widowControl w:val="0"/>
              <w:tabs>
                <w:tab w:val="left" w:pos="82"/>
              </w:tabs>
              <w:spacing w:before="14" w:after="0" w:line="233" w:lineRule="auto"/>
              <w:ind w:left="82" w:right="-20"/>
              <w:rPr>
                <w:rFonts w:ascii="Arial" w:hAnsi="Arial" w:cs="Arial"/>
                <w:sz w:val="18"/>
                <w:szCs w:val="18"/>
              </w:rPr>
            </w:pPr>
            <w:r>
              <w:rPr>
                <w:rFonts w:ascii="Arial" w:hAnsi="Arial" w:cs="Arial"/>
                <w:sz w:val="18"/>
                <w:szCs w:val="18"/>
              </w:rPr>
              <w:t>PIC_Verify_ecdsa256_Signature_U</w:t>
            </w:r>
            <w:r w:rsidR="00B110D8">
              <w:rPr>
                <w:rFonts w:ascii="Arial" w:hAnsi="Arial" w:cs="Arial"/>
                <w:sz w:val="18"/>
                <w:szCs w:val="18"/>
              </w:rPr>
              <w:t>sing_</w:t>
            </w:r>
            <w:r w:rsidR="00230EEB">
              <w:rPr>
                <w:rFonts w:ascii="Arial" w:hAnsi="Arial" w:cs="Arial"/>
                <w:sz w:val="18"/>
                <w:szCs w:val="18"/>
              </w:rPr>
              <w:t xml:space="preserve"> NIST_</w:t>
            </w:r>
            <w:r w:rsidR="00B110D8" w:rsidRPr="00CF00B8">
              <w:rPr>
                <w:rFonts w:ascii="Arial" w:hAnsi="Arial" w:cs="Arial"/>
                <w:sz w:val="18"/>
                <w:szCs w:val="18"/>
              </w:rPr>
              <w:t>p256</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B110D8"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B110D8">
              <w:rPr>
                <w:rFonts w:ascii="Arial" w:hAnsi="Arial" w:cs="Arial"/>
                <w:sz w:val="18"/>
                <w:szCs w:val="18"/>
              </w:rPr>
              <w:t xml:space="preserve"> Annex A, </w:t>
            </w:r>
            <w:r w:rsidR="00B110D8" w:rsidRPr="00B110D8">
              <w:rPr>
                <w:rFonts w:ascii="Arial" w:hAnsi="Arial" w:cs="Arial"/>
                <w:sz w:val="18"/>
                <w:szCs w:val="18"/>
              </w:rPr>
              <w:t>S1.3.2.4.1.1</w:t>
            </w:r>
          </w:p>
        </w:tc>
      </w:tr>
      <w:tr w:rsidR="00B110D8"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B110D8" w:rsidRPr="00F56DD4" w:rsidRDefault="00230EEB" w:rsidP="00B110D8">
            <w:pPr>
              <w:widowControl w:val="0"/>
              <w:tabs>
                <w:tab w:val="left" w:pos="82"/>
              </w:tabs>
              <w:spacing w:before="14" w:after="0" w:line="233" w:lineRule="auto"/>
              <w:ind w:left="82" w:right="-20"/>
              <w:rPr>
                <w:rFonts w:ascii="Arial" w:hAnsi="Arial" w:cs="Arial"/>
                <w:sz w:val="18"/>
                <w:szCs w:val="18"/>
              </w:rPr>
            </w:pPr>
            <w:proofErr w:type="spellStart"/>
            <w:r>
              <w:rPr>
                <w:rFonts w:ascii="Arial" w:hAnsi="Arial" w:cs="Arial"/>
                <w:sz w:val="18"/>
                <w:szCs w:val="18"/>
              </w:rPr>
              <w:t>PIC_Verify_Signature_With_Compressed_r_</w:t>
            </w:r>
            <w:r w:rsidRPr="00CF00B8">
              <w:rPr>
                <w:rFonts w:ascii="Arial" w:hAnsi="Arial" w:cs="Arial"/>
                <w:sz w:val="18"/>
                <w:szCs w:val="18"/>
              </w:rPr>
              <w:t>value</w:t>
            </w:r>
            <w:proofErr w:type="spellEnd"/>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B110D8"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230EEB">
              <w:rPr>
                <w:rFonts w:ascii="Arial" w:hAnsi="Arial" w:cs="Arial"/>
                <w:sz w:val="18"/>
                <w:szCs w:val="18"/>
              </w:rPr>
              <w:t xml:space="preserve"> Annex A, S1.3.2.4.1.4</w:t>
            </w:r>
          </w:p>
        </w:tc>
      </w:tr>
      <w:tr w:rsidR="00B110D8"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B110D8" w:rsidRPr="00F56DD4" w:rsidRDefault="00AF3D70" w:rsidP="00AF3D70">
            <w:pPr>
              <w:widowControl w:val="0"/>
              <w:tabs>
                <w:tab w:val="left" w:pos="82"/>
              </w:tabs>
              <w:spacing w:before="14" w:after="0" w:line="233" w:lineRule="auto"/>
              <w:ind w:right="-20"/>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PIC_Verify_SignedData_fails_if_certificate_is_n</w:t>
            </w:r>
            <w:r w:rsidR="00230EEB">
              <w:rPr>
                <w:rFonts w:ascii="Arial" w:hAnsi="Arial" w:cs="Arial"/>
                <w:sz w:val="18"/>
                <w:szCs w:val="18"/>
              </w:rPr>
              <w:t>ot_</w:t>
            </w:r>
            <w:r>
              <w:rPr>
                <w:rFonts w:ascii="Arial" w:hAnsi="Arial" w:cs="Arial"/>
                <w:sz w:val="18"/>
                <w:szCs w:val="18"/>
              </w:rPr>
              <w:t>valid</w:t>
            </w:r>
            <w:proofErr w:type="spellEnd"/>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B110D8"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AF3D70">
              <w:rPr>
                <w:rFonts w:ascii="Arial" w:hAnsi="Arial" w:cs="Arial"/>
                <w:sz w:val="18"/>
                <w:szCs w:val="18"/>
              </w:rPr>
              <w:t xml:space="preserve"> Annex A, S1.3.2.5</w:t>
            </w:r>
          </w:p>
        </w:tc>
      </w:tr>
      <w:tr w:rsidR="00230EEB"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230EEB" w:rsidRPr="00F56DD4" w:rsidRDefault="00AF3D70" w:rsidP="003E7DF8">
            <w:pPr>
              <w:widowControl w:val="0"/>
              <w:tabs>
                <w:tab w:val="left" w:pos="172"/>
              </w:tabs>
              <w:spacing w:before="14" w:after="0" w:line="233" w:lineRule="auto"/>
              <w:ind w:right="-20"/>
              <w:rPr>
                <w:rFonts w:ascii="Arial" w:hAnsi="Arial" w:cs="Arial"/>
                <w:sz w:val="18"/>
                <w:szCs w:val="18"/>
              </w:rPr>
            </w:pPr>
            <w:r>
              <w:rPr>
                <w:rFonts w:ascii="Arial" w:hAnsi="Arial" w:cs="Arial"/>
                <w:sz w:val="18"/>
                <w:szCs w:val="18"/>
              </w:rPr>
              <w:t xml:space="preserve"> </w:t>
            </w:r>
            <w:r w:rsidRPr="00AF3D70">
              <w:rPr>
                <w:rFonts w:ascii="Arial" w:hAnsi="Arial" w:cs="Arial"/>
                <w:sz w:val="18"/>
                <w:szCs w:val="18"/>
              </w:rPr>
              <w:t>PIC _</w:t>
            </w:r>
            <w:proofErr w:type="spellStart"/>
            <w:r w:rsidRPr="00AF3D70">
              <w:rPr>
                <w:rFonts w:ascii="Arial" w:hAnsi="Arial" w:cs="Arial"/>
                <w:sz w:val="18"/>
                <w:szCs w:val="18"/>
              </w:rPr>
              <w:t>Verify_Reject_data</w:t>
            </w:r>
            <w:proofErr w:type="spellEnd"/>
            <w:r w:rsidRPr="00AF3D70">
              <w:rPr>
                <w:rFonts w:ascii="Arial" w:hAnsi="Arial" w:cs="Arial"/>
                <w:sz w:val="18"/>
                <w:szCs w:val="18"/>
              </w:rPr>
              <w:t xml:space="preserve"> </w:t>
            </w:r>
            <w:proofErr w:type="spellStart"/>
            <w:r w:rsidRPr="00AF3D70">
              <w:rPr>
                <w:rFonts w:ascii="Arial" w:hAnsi="Arial" w:cs="Arial"/>
                <w:sz w:val="18"/>
                <w:szCs w:val="18"/>
              </w:rPr>
              <w:t>if_certificate_doesn’t_have_proper_appPermissions</w:t>
            </w:r>
            <w:proofErr w:type="spellEnd"/>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230EEB"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B35871">
              <w:rPr>
                <w:rFonts w:ascii="Arial" w:hAnsi="Arial" w:cs="Arial"/>
                <w:sz w:val="18"/>
                <w:szCs w:val="18"/>
              </w:rPr>
              <w:t xml:space="preserve"> Annex A, S1.3.2.5.2</w:t>
            </w:r>
          </w:p>
        </w:tc>
      </w:tr>
      <w:tr w:rsidR="00230EEB"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230EEB" w:rsidRPr="00F56DD4" w:rsidRDefault="003E7DF8" w:rsidP="003E7DF8">
            <w:pPr>
              <w:widowControl w:val="0"/>
              <w:tabs>
                <w:tab w:val="left" w:pos="82"/>
              </w:tabs>
              <w:spacing w:before="14" w:after="0" w:line="233" w:lineRule="auto"/>
              <w:ind w:right="-20"/>
              <w:rPr>
                <w:rFonts w:ascii="Arial" w:hAnsi="Arial" w:cs="Arial"/>
                <w:sz w:val="18"/>
                <w:szCs w:val="18"/>
              </w:rPr>
            </w:pPr>
            <w:r>
              <w:rPr>
                <w:rFonts w:ascii="Arial" w:hAnsi="Arial" w:cs="Arial"/>
                <w:sz w:val="18"/>
                <w:szCs w:val="18"/>
              </w:rPr>
              <w:t xml:space="preserve"> </w:t>
            </w:r>
            <w:proofErr w:type="spellStart"/>
            <w:r w:rsidR="00AF3D70">
              <w:rPr>
                <w:rFonts w:ascii="Arial" w:hAnsi="Arial" w:cs="Arial"/>
                <w:sz w:val="18"/>
                <w:szCs w:val="18"/>
              </w:rPr>
              <w:t>PIC_</w:t>
            </w:r>
            <w:r w:rsidR="00AF3D70" w:rsidRPr="003E7DF8">
              <w:rPr>
                <w:rFonts w:ascii="Arial" w:hAnsi="Arial" w:cs="Arial"/>
                <w:sz w:val="18"/>
                <w:szCs w:val="18"/>
              </w:rPr>
              <w:t>Verify_Reject_data_if_generationTime_not_available</w:t>
            </w:r>
            <w:proofErr w:type="spellEnd"/>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230EEB"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3E7DF8">
              <w:rPr>
                <w:rFonts w:ascii="Arial" w:hAnsi="Arial" w:cs="Arial"/>
                <w:sz w:val="18"/>
                <w:szCs w:val="18"/>
              </w:rPr>
              <w:t xml:space="preserve"> Annex </w:t>
            </w:r>
            <w:proofErr w:type="gramStart"/>
            <w:r w:rsidR="003E7DF8">
              <w:rPr>
                <w:rFonts w:ascii="Arial" w:hAnsi="Arial" w:cs="Arial"/>
                <w:sz w:val="18"/>
                <w:szCs w:val="18"/>
              </w:rPr>
              <w:t>A,S</w:t>
            </w:r>
            <w:proofErr w:type="gramEnd"/>
            <w:r w:rsidR="003E7DF8">
              <w:rPr>
                <w:rFonts w:ascii="Arial" w:hAnsi="Arial" w:cs="Arial"/>
                <w:sz w:val="18"/>
                <w:szCs w:val="18"/>
              </w:rPr>
              <w:t xml:space="preserve"> 1.3.2.10.4</w:t>
            </w:r>
          </w:p>
        </w:tc>
      </w:tr>
      <w:tr w:rsidR="00230EEB"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230EEB" w:rsidRPr="00F56DD4" w:rsidRDefault="003E7DF8" w:rsidP="00B110D8">
            <w:pPr>
              <w:widowControl w:val="0"/>
              <w:tabs>
                <w:tab w:val="left" w:pos="82"/>
              </w:tabs>
              <w:spacing w:before="14" w:after="0" w:line="233" w:lineRule="auto"/>
              <w:ind w:left="82" w:right="-20"/>
              <w:rPr>
                <w:rFonts w:ascii="Arial" w:hAnsi="Arial" w:cs="Arial"/>
                <w:sz w:val="18"/>
                <w:szCs w:val="18"/>
              </w:rPr>
            </w:pPr>
            <w:proofErr w:type="spellStart"/>
            <w:r>
              <w:rPr>
                <w:rFonts w:ascii="Arial" w:hAnsi="Arial" w:cs="Arial"/>
                <w:sz w:val="18"/>
                <w:szCs w:val="18"/>
              </w:rPr>
              <w:t>PIC_</w:t>
            </w:r>
            <w:r w:rsidRPr="003E7DF8">
              <w:rPr>
                <w:rFonts w:ascii="Arial" w:hAnsi="Arial" w:cs="Arial"/>
                <w:sz w:val="18"/>
                <w:szCs w:val="18"/>
              </w:rPr>
              <w:t>Verify_Reject_data_</w:t>
            </w:r>
            <w:r>
              <w:rPr>
                <w:rFonts w:ascii="Arial" w:hAnsi="Arial" w:cs="Arial"/>
                <w:sz w:val="18"/>
                <w:szCs w:val="18"/>
              </w:rPr>
              <w:t>if_generationLocation</w:t>
            </w:r>
            <w:r w:rsidRPr="003E7DF8">
              <w:rPr>
                <w:rFonts w:ascii="Arial" w:hAnsi="Arial" w:cs="Arial"/>
                <w:sz w:val="18"/>
                <w:szCs w:val="18"/>
              </w:rPr>
              <w:t>_not_available</w:t>
            </w:r>
            <w:proofErr w:type="spellEnd"/>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230EEB"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3E7DF8">
              <w:rPr>
                <w:rFonts w:ascii="Arial" w:hAnsi="Arial" w:cs="Arial"/>
                <w:sz w:val="18"/>
                <w:szCs w:val="18"/>
              </w:rPr>
              <w:t xml:space="preserve"> Annex A, S1.3.2.10.5</w:t>
            </w:r>
          </w:p>
        </w:tc>
      </w:tr>
    </w:tbl>
    <w:p w:rsidR="00223436" w:rsidRDefault="00190819" w:rsidP="005B25C4">
      <w:r>
        <w:t xml:space="preserve"> </w:t>
      </w:r>
    </w:p>
    <w:p w:rsidR="00FF4529" w:rsidRPr="00FF4529" w:rsidRDefault="00FF4529" w:rsidP="005B25C4">
      <w:pPr>
        <w:pStyle w:val="Heading3"/>
      </w:pPr>
      <w:bookmarkStart w:id="99" w:name="_Toc459988709"/>
      <w:r w:rsidRPr="00FF4529">
        <w:t>Sources of TP definitions</w:t>
      </w:r>
      <w:bookmarkEnd w:id="91"/>
      <w:bookmarkEnd w:id="92"/>
      <w:bookmarkEnd w:id="99"/>
    </w:p>
    <w:p w:rsidR="00FF4529" w:rsidRDefault="00FF4529" w:rsidP="00035D96">
      <w:r w:rsidRPr="00FF4529">
        <w:t xml:space="preserve">All TPs are specified </w:t>
      </w:r>
      <w:proofErr w:type="gramStart"/>
      <w:r w:rsidRPr="00FF4529">
        <w:t>according to</w:t>
      </w:r>
      <w:proofErr w:type="gramEnd"/>
      <w:r w:rsidRPr="00FF4529">
        <w:t xml:space="preserve"> </w:t>
      </w:r>
      <w:r w:rsidR="00B537D9">
        <w:t>IEEE 1609.</w:t>
      </w:r>
      <w:r w:rsidR="00E235C8">
        <w:t>2</w:t>
      </w:r>
      <w:r w:rsidR="00B537D9">
        <w:t xml:space="preserve"> </w:t>
      </w:r>
      <w:r w:rsidR="00B537D9" w:rsidRPr="00FF4529">
        <w:t>[</w:t>
      </w:r>
      <w:r w:rsidR="00337004">
        <w:t>8</w:t>
      </w:r>
      <w:r w:rsidR="00E235C8">
        <w:t xml:space="preserve">] </w:t>
      </w:r>
      <w:r w:rsidR="00B537D9">
        <w:t>and SAE J2945/1</w:t>
      </w:r>
      <w:r w:rsidR="008C2638">
        <w:t xml:space="preserve"> [</w:t>
      </w:r>
      <w:r w:rsidR="008C2638">
        <w:fldChar w:fldCharType="begin"/>
      </w:r>
      <w:r w:rsidR="008C2638">
        <w:instrText xml:space="preserve"> REF REF_SAEJ29451 \h </w:instrText>
      </w:r>
      <w:r w:rsidR="008C2638">
        <w:fldChar w:fldCharType="separate"/>
      </w:r>
      <w:r w:rsidR="00DD231E">
        <w:rPr>
          <w:noProof/>
        </w:rPr>
        <w:t>1</w:t>
      </w:r>
      <w:r w:rsidR="008C2638">
        <w:fldChar w:fldCharType="end"/>
      </w:r>
      <w:r w:rsidR="008C2638">
        <w:t>]</w:t>
      </w:r>
      <w:r w:rsidRPr="00FF4529">
        <w:t>.</w:t>
      </w:r>
      <w:bookmarkStart w:id="100" w:name="_Toc379980294"/>
      <w:bookmarkStart w:id="101" w:name="_Toc405990182"/>
      <w:r w:rsidR="00035D96">
        <w:t xml:space="preserve"> </w:t>
      </w:r>
      <w:r w:rsidRPr="00FF4529">
        <w:t xml:space="preserve">Test purposes for </w:t>
      </w:r>
      <w:bookmarkEnd w:id="100"/>
      <w:bookmarkEnd w:id="101"/>
      <w:r w:rsidR="00F82ED7">
        <w:t>1609.</w:t>
      </w:r>
      <w:r w:rsidR="00E235C8">
        <w:t>2</w:t>
      </w:r>
    </w:p>
    <w:p w:rsidR="00EE100F" w:rsidRDefault="0052638F" w:rsidP="005B25C4">
      <w:pPr>
        <w:pStyle w:val="Heading3"/>
      </w:pPr>
      <w:bookmarkStart w:id="102" w:name="_Toc459988710"/>
      <w:r>
        <w:lastRenderedPageBreak/>
        <w:t xml:space="preserve">Secure Protocol Data Unit for </w:t>
      </w:r>
      <w:r w:rsidR="00F33FE8">
        <w:t>Basic Safety Messages</w:t>
      </w:r>
      <w:r w:rsidR="00E11970">
        <w:t xml:space="preserve"> (SPDU</w:t>
      </w:r>
      <w:r w:rsidR="00E11970" w:rsidRPr="00E11970">
        <w:rPr>
          <w:vertAlign w:val="subscript"/>
        </w:rPr>
        <w:t>BSM</w:t>
      </w:r>
      <w:r w:rsidR="00E11970">
        <w:t>)</w:t>
      </w:r>
      <w:bookmarkEnd w:id="102"/>
    </w:p>
    <w:p w:rsidR="00FF3224" w:rsidRDefault="00B26CCD" w:rsidP="00D56EB4">
      <w:pPr>
        <w:pStyle w:val="Heading4"/>
        <w:ind w:left="900"/>
      </w:pPr>
      <w:r>
        <w:t>Transmission of packets</w:t>
      </w:r>
    </w:p>
    <w:tbl>
      <w:tblPr>
        <w:tblW w:w="8901" w:type="dxa"/>
        <w:tblInd w:w="-4" w:type="dxa"/>
        <w:tblLayout w:type="fixed"/>
        <w:tblCellMar>
          <w:left w:w="0" w:type="dxa"/>
          <w:right w:w="0" w:type="dxa"/>
        </w:tblCellMar>
        <w:tblLook w:val="0000" w:firstRow="0" w:lastRow="0" w:firstColumn="0" w:lastColumn="0" w:noHBand="0" w:noVBand="0"/>
      </w:tblPr>
      <w:tblGrid>
        <w:gridCol w:w="737"/>
        <w:gridCol w:w="1063"/>
        <w:gridCol w:w="5580"/>
        <w:gridCol w:w="1521"/>
      </w:tblGrid>
      <w:tr w:rsidR="003862AF" w:rsidRPr="003862AF" w:rsidTr="005876C6">
        <w:trPr>
          <w:trHeight w:val="245"/>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sz w:val="22"/>
                <w:szCs w:val="22"/>
              </w:rPr>
            </w:pPr>
            <w:r w:rsidRPr="00201489">
              <w:rPr>
                <w:rFonts w:ascii="Calibri" w:hAnsi="Calibri"/>
                <w:b/>
                <w:color w:val="000000"/>
                <w:sz w:val="22"/>
                <w:szCs w:val="22"/>
              </w:rPr>
              <w:t>Identifier</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3862AF" w:rsidRDefault="003862AF" w:rsidP="003862AF">
            <w:pPr>
              <w:overflowPunct/>
              <w:autoSpaceDE/>
              <w:autoSpaceDN/>
              <w:adjustRightInd/>
              <w:spacing w:after="0" w:line="259" w:lineRule="auto"/>
              <w:textAlignment w:val="auto"/>
              <w:rPr>
                <w:rFonts w:asciiTheme="minorHAnsi" w:hAnsiTheme="minorHAnsi"/>
                <w:sz w:val="22"/>
                <w:szCs w:val="22"/>
                <w:lang w:val="en-US"/>
              </w:rPr>
            </w:pPr>
            <w:r w:rsidRPr="003862AF">
              <w:rPr>
                <w:rFonts w:ascii="Calibri" w:eastAsia="Calibri" w:hAnsi="Calibri"/>
                <w:sz w:val="22"/>
                <w:szCs w:val="22"/>
                <w:lang w:val="en-US"/>
              </w:rPr>
              <w:t>TP-16092-</w:t>
            </w:r>
            <w:r w:rsidR="0013752E" w:rsidRPr="0013752E">
              <w:rPr>
                <w:rFonts w:ascii="Arial" w:hAnsi="Arial"/>
                <w:sz w:val="18"/>
              </w:rPr>
              <w:t xml:space="preserve"> </w:t>
            </w:r>
            <w:r w:rsidR="0013752E" w:rsidRPr="0013752E">
              <w:rPr>
                <w:rFonts w:ascii="Calibri" w:eastAsia="Calibri" w:hAnsi="Calibri"/>
                <w:sz w:val="22"/>
                <w:szCs w:val="22"/>
                <w:lang w:val="en-US"/>
              </w:rPr>
              <w:t>SPDU</w:t>
            </w:r>
            <w:r w:rsidR="0013752E" w:rsidRPr="0013752E">
              <w:rPr>
                <w:rFonts w:asciiTheme="minorHAnsi" w:hAnsiTheme="minorHAnsi"/>
                <w:sz w:val="22"/>
                <w:szCs w:val="22"/>
                <w:vertAlign w:val="subscript"/>
              </w:rPr>
              <w:t>BSM</w:t>
            </w:r>
            <w:r w:rsidRPr="003862AF">
              <w:rPr>
                <w:rFonts w:ascii="Calibri" w:eastAsia="Calibri" w:hAnsi="Calibri"/>
                <w:sz w:val="22"/>
                <w:szCs w:val="22"/>
                <w:lang w:val="en-US"/>
              </w:rPr>
              <w:t>-SEND-BV-01</w:t>
            </w:r>
          </w:p>
        </w:tc>
      </w:tr>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sz w:val="22"/>
                <w:szCs w:val="22"/>
              </w:rPr>
            </w:pPr>
            <w:r w:rsidRPr="00201489">
              <w:rPr>
                <w:rFonts w:ascii="Calibri" w:hAnsi="Calibri"/>
                <w:b/>
                <w:color w:val="000000"/>
                <w:sz w:val="22"/>
                <w:szCs w:val="22"/>
              </w:rPr>
              <w:t>Summary</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02011E">
            <w:pPr>
              <w:spacing w:after="0" w:line="0" w:lineRule="atLeast"/>
              <w:rPr>
                <w:rFonts w:ascii="Calibri" w:hAnsi="Calibri"/>
                <w:sz w:val="22"/>
                <w:szCs w:val="22"/>
                <w:lang w:val="en-US"/>
              </w:rPr>
            </w:pPr>
            <w:r w:rsidRPr="00201489">
              <w:rPr>
                <w:rFonts w:ascii="Calibri" w:hAnsi="Calibri"/>
                <w:sz w:val="22"/>
                <w:szCs w:val="22"/>
                <w:lang w:val="en-US"/>
              </w:rPr>
              <w:t xml:space="preserve">Validate that the </w:t>
            </w:r>
            <w:r w:rsidR="0002011E">
              <w:rPr>
                <w:rFonts w:ascii="Calibri" w:hAnsi="Calibri"/>
                <w:sz w:val="22"/>
                <w:szCs w:val="22"/>
                <w:lang w:val="en-US"/>
              </w:rPr>
              <w:t xml:space="preserve">IUT will generate a valid </w:t>
            </w:r>
            <w:r w:rsidR="00E407CB" w:rsidRPr="00E407CB">
              <w:rPr>
                <w:rFonts w:ascii="Calibri" w:hAnsi="Calibri"/>
                <w:color w:val="000000"/>
                <w:sz w:val="22"/>
                <w:szCs w:val="22"/>
              </w:rPr>
              <w:t>SPDU</w:t>
            </w:r>
            <w:r w:rsidR="00E407CB" w:rsidRPr="00E407CB">
              <w:rPr>
                <w:rFonts w:asciiTheme="minorHAnsi" w:hAnsiTheme="minorHAnsi"/>
                <w:sz w:val="22"/>
                <w:szCs w:val="22"/>
                <w:vertAlign w:val="subscript"/>
              </w:rPr>
              <w:t>BSM</w:t>
            </w:r>
            <w:r w:rsidR="00E407CB">
              <w:t xml:space="preserve"> </w:t>
            </w:r>
            <w:r w:rsidRPr="00201489">
              <w:rPr>
                <w:rFonts w:ascii="Calibri" w:hAnsi="Calibri"/>
                <w:sz w:val="22"/>
                <w:szCs w:val="22"/>
                <w:lang w:val="en-US"/>
              </w:rPr>
              <w:t>securi</w:t>
            </w:r>
            <w:r w:rsidR="0002011E">
              <w:rPr>
                <w:rFonts w:ascii="Calibri" w:hAnsi="Calibri"/>
                <w:sz w:val="22"/>
                <w:szCs w:val="22"/>
                <w:lang w:val="en-US"/>
              </w:rPr>
              <w:t xml:space="preserve">ty header. Security header </w:t>
            </w:r>
            <w:r w:rsidRPr="00201489">
              <w:rPr>
                <w:rFonts w:ascii="Calibri" w:hAnsi="Calibri"/>
                <w:sz w:val="22"/>
                <w:szCs w:val="22"/>
                <w:lang w:val="en-US"/>
              </w:rPr>
              <w:t xml:space="preserve">shall include, </w:t>
            </w:r>
            <w:proofErr w:type="spellStart"/>
            <w:r w:rsidRPr="00201489">
              <w:rPr>
                <w:rFonts w:ascii="Calibri" w:hAnsi="Calibri"/>
                <w:b/>
                <w:i/>
                <w:sz w:val="22"/>
                <w:szCs w:val="22"/>
                <w:lang w:val="en-US"/>
              </w:rPr>
              <w:t>protocolVersion</w:t>
            </w:r>
            <w:proofErr w:type="spellEnd"/>
            <w:r w:rsidRPr="00201489">
              <w:rPr>
                <w:rFonts w:ascii="Calibri" w:hAnsi="Calibri"/>
                <w:sz w:val="22"/>
                <w:szCs w:val="22"/>
                <w:lang w:val="en-US"/>
              </w:rPr>
              <w:t xml:space="preserve">, </w:t>
            </w:r>
            <w:r w:rsidRPr="00201489">
              <w:rPr>
                <w:rFonts w:ascii="Calibri" w:hAnsi="Calibri"/>
                <w:b/>
                <w:i/>
                <w:sz w:val="22"/>
                <w:szCs w:val="22"/>
                <w:lang w:val="en-US"/>
              </w:rPr>
              <w:t>content</w:t>
            </w:r>
            <w:r w:rsidRPr="00201489">
              <w:rPr>
                <w:rFonts w:ascii="Calibri" w:hAnsi="Calibri"/>
                <w:sz w:val="22"/>
                <w:szCs w:val="22"/>
                <w:lang w:val="en-US"/>
              </w:rPr>
              <w:t xml:space="preserve">, </w:t>
            </w:r>
            <w:proofErr w:type="spellStart"/>
            <w:r w:rsidRPr="00201489">
              <w:rPr>
                <w:rFonts w:ascii="Calibri" w:hAnsi="Calibri"/>
                <w:b/>
                <w:i/>
                <w:sz w:val="22"/>
                <w:szCs w:val="22"/>
                <w:lang w:val="en-US"/>
              </w:rPr>
              <w:t>signedData</w:t>
            </w:r>
            <w:proofErr w:type="spellEnd"/>
            <w:r w:rsidRPr="00201489">
              <w:rPr>
                <w:rFonts w:ascii="Calibri" w:hAnsi="Calibri"/>
                <w:sz w:val="22"/>
                <w:szCs w:val="22"/>
                <w:lang w:val="en-US"/>
              </w:rPr>
              <w:t xml:space="preserve">, </w:t>
            </w:r>
            <w:proofErr w:type="spellStart"/>
            <w:r w:rsidRPr="00201489">
              <w:rPr>
                <w:rFonts w:ascii="Calibri" w:hAnsi="Calibri"/>
                <w:b/>
                <w:i/>
                <w:sz w:val="22"/>
                <w:szCs w:val="22"/>
                <w:lang w:val="en-US"/>
              </w:rPr>
              <w:t>hashId</w:t>
            </w:r>
            <w:proofErr w:type="spellEnd"/>
            <w:r w:rsidRPr="00201489">
              <w:rPr>
                <w:rFonts w:ascii="Calibri" w:hAnsi="Calibri"/>
                <w:sz w:val="22"/>
                <w:szCs w:val="22"/>
                <w:lang w:val="en-US"/>
              </w:rPr>
              <w:t xml:space="preserve">, </w:t>
            </w:r>
            <w:proofErr w:type="spellStart"/>
            <w:r w:rsidRPr="00201489">
              <w:rPr>
                <w:rFonts w:ascii="Calibri" w:hAnsi="Calibri"/>
                <w:b/>
                <w:i/>
                <w:sz w:val="22"/>
                <w:szCs w:val="22"/>
                <w:lang w:val="en-US"/>
              </w:rPr>
              <w:t>tbsData</w:t>
            </w:r>
            <w:proofErr w:type="spellEnd"/>
            <w:r w:rsidR="00D76518">
              <w:rPr>
                <w:rFonts w:ascii="Calibri" w:hAnsi="Calibri"/>
                <w:sz w:val="22"/>
                <w:szCs w:val="22"/>
                <w:lang w:val="en-US"/>
              </w:rPr>
              <w:t xml:space="preserve">, </w:t>
            </w:r>
            <w:proofErr w:type="spellStart"/>
            <w:r w:rsidRPr="00201489">
              <w:rPr>
                <w:rFonts w:ascii="Calibri" w:hAnsi="Calibri"/>
                <w:b/>
                <w:i/>
                <w:sz w:val="22"/>
                <w:szCs w:val="22"/>
                <w:lang w:val="en-US"/>
              </w:rPr>
              <w:t>headerInfo</w:t>
            </w:r>
            <w:proofErr w:type="spellEnd"/>
            <w:r w:rsidRPr="00201489">
              <w:rPr>
                <w:rFonts w:ascii="Calibri" w:hAnsi="Calibri"/>
                <w:sz w:val="22"/>
                <w:szCs w:val="22"/>
                <w:lang w:val="en-US"/>
              </w:rPr>
              <w:t xml:space="preserve"> and doesn’t include </w:t>
            </w:r>
            <w:proofErr w:type="spellStart"/>
            <w:r w:rsidRPr="00201489">
              <w:rPr>
                <w:rFonts w:ascii="Calibri" w:hAnsi="Calibri"/>
                <w:b/>
                <w:i/>
                <w:sz w:val="22"/>
                <w:szCs w:val="22"/>
                <w:lang w:val="en-US"/>
              </w:rPr>
              <w:t>expiryTime</w:t>
            </w:r>
            <w:proofErr w:type="spellEnd"/>
            <w:r w:rsidRPr="00201489">
              <w:rPr>
                <w:rFonts w:ascii="Calibri" w:hAnsi="Calibri"/>
                <w:sz w:val="22"/>
                <w:szCs w:val="22"/>
                <w:lang w:val="en-US"/>
              </w:rPr>
              <w:t xml:space="preserve"> nor </w:t>
            </w:r>
            <w:proofErr w:type="spellStart"/>
            <w:r w:rsidRPr="00201489">
              <w:rPr>
                <w:rFonts w:ascii="Calibri" w:hAnsi="Calibri"/>
                <w:b/>
                <w:i/>
                <w:sz w:val="22"/>
                <w:szCs w:val="22"/>
                <w:lang w:val="en-US"/>
              </w:rPr>
              <w:t>generationLocation</w:t>
            </w:r>
            <w:proofErr w:type="spellEnd"/>
            <w:r w:rsidRPr="00201489">
              <w:rPr>
                <w:rFonts w:ascii="Calibri" w:hAnsi="Calibri"/>
                <w:sz w:val="22"/>
                <w:szCs w:val="22"/>
                <w:lang w:val="en-US"/>
              </w:rPr>
              <w:t>.</w:t>
            </w:r>
          </w:p>
        </w:tc>
      </w:tr>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sz w:val="22"/>
                <w:szCs w:val="22"/>
              </w:rPr>
            </w:pPr>
            <w:r w:rsidRPr="00201489">
              <w:rPr>
                <w:rFonts w:ascii="Calibri" w:hAnsi="Calibri"/>
                <w:b/>
                <w:color w:val="000000"/>
                <w:sz w:val="22"/>
                <w:szCs w:val="22"/>
              </w:rPr>
              <w:t>Test Configuration</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3862AF" w:rsidRDefault="00E1476E" w:rsidP="003862AF">
            <w:pPr>
              <w:spacing w:after="0" w:line="0" w:lineRule="atLeast"/>
              <w:rPr>
                <w:lang w:val="en-US"/>
              </w:rPr>
            </w:pPr>
            <w:r w:rsidRPr="00201489">
              <w:rPr>
                <w:rFonts w:ascii="Calibri" w:hAnsi="Calibri"/>
                <w:sz w:val="22"/>
                <w:szCs w:val="22"/>
                <w:lang w:val="en-US"/>
              </w:rPr>
              <w:t>TC (</w:t>
            </w:r>
            <w:r w:rsidR="003862AF" w:rsidRPr="00201489">
              <w:rPr>
                <w:rFonts w:ascii="Calibri" w:hAnsi="Calibri"/>
                <w:sz w:val="22"/>
                <w:szCs w:val="22"/>
                <w:lang w:val="en-US"/>
              </w:rPr>
              <w:t>1)</w:t>
            </w:r>
          </w:p>
        </w:tc>
      </w:tr>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sz w:val="22"/>
                <w:szCs w:val="22"/>
              </w:rPr>
            </w:pPr>
            <w:r w:rsidRPr="00201489">
              <w:rPr>
                <w:rFonts w:ascii="Calibri" w:hAnsi="Calibri"/>
                <w:b/>
                <w:color w:val="000000"/>
                <w:sz w:val="22"/>
                <w:szCs w:val="22"/>
              </w:rPr>
              <w:t>IUT</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3862AF" w:rsidRDefault="003862AF" w:rsidP="003862AF">
            <w:pPr>
              <w:spacing w:after="0" w:line="0" w:lineRule="atLeast"/>
            </w:pPr>
            <w:r w:rsidRPr="00201489">
              <w:rPr>
                <w:rFonts w:ascii="Calibri" w:hAnsi="Calibri"/>
                <w:sz w:val="22"/>
                <w:szCs w:val="22"/>
                <w:lang w:val="en-US"/>
              </w:rPr>
              <w:t>IUT</w:t>
            </w:r>
          </w:p>
        </w:tc>
      </w:tr>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sz w:val="22"/>
                <w:szCs w:val="22"/>
              </w:rPr>
            </w:pPr>
            <w:r w:rsidRPr="00201489">
              <w:rPr>
                <w:rFonts w:ascii="Calibri" w:hAnsi="Calibri"/>
                <w:b/>
                <w:color w:val="000000"/>
                <w:sz w:val="22"/>
                <w:szCs w:val="22"/>
              </w:rPr>
              <w:t>Reference:</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3862AF" w:rsidRDefault="003862AF" w:rsidP="003862AF">
            <w:pPr>
              <w:spacing w:after="0" w:line="0" w:lineRule="atLeast"/>
              <w:rPr>
                <w:lang w:val="en-US"/>
              </w:rPr>
            </w:pPr>
          </w:p>
        </w:tc>
      </w:tr>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sz w:val="22"/>
                <w:szCs w:val="22"/>
              </w:rPr>
            </w:pPr>
            <w:r w:rsidRPr="00201489">
              <w:rPr>
                <w:rFonts w:ascii="Calibri" w:hAnsi="Calibri"/>
                <w:b/>
                <w:color w:val="000000"/>
                <w:sz w:val="22"/>
                <w:szCs w:val="22"/>
              </w:rPr>
              <w:t>PICS Selection</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3862AF" w:rsidRDefault="003862AF" w:rsidP="003862AF">
            <w:pPr>
              <w:spacing w:after="0" w:line="0" w:lineRule="atLeast"/>
              <w:rPr>
                <w:lang w:val="en-US"/>
              </w:rPr>
            </w:pPr>
          </w:p>
        </w:tc>
      </w:tr>
      <w:tr w:rsidR="003862AF" w:rsidRPr="00201489" w:rsidTr="005876C6">
        <w:tc>
          <w:tcPr>
            <w:tcW w:w="8901" w:type="dxa"/>
            <w:gridSpan w:val="4"/>
            <w:tcBorders>
              <w:top w:val="single" w:sz="3" w:space="0" w:color="auto"/>
              <w:left w:val="single" w:sz="3" w:space="0" w:color="auto"/>
              <w:bottom w:val="single" w:sz="3" w:space="0" w:color="auto"/>
              <w:right w:val="single" w:sz="3" w:space="0" w:color="auto"/>
            </w:tcBorders>
            <w:shd w:val="clear" w:color="auto" w:fill="F2F2F2"/>
          </w:tcPr>
          <w:p w:rsidR="003862AF" w:rsidRPr="00201489" w:rsidRDefault="003862AF" w:rsidP="00201489">
            <w:pPr>
              <w:spacing w:after="0" w:line="0" w:lineRule="atLeast"/>
              <w:jc w:val="center"/>
              <w:rPr>
                <w:rFonts w:ascii="Calibri" w:eastAsia="Calibri" w:hAnsi="Calibri"/>
                <w:b/>
                <w:sz w:val="22"/>
                <w:szCs w:val="22"/>
                <w:lang w:val="en-US"/>
              </w:rPr>
            </w:pPr>
            <w:r w:rsidRPr="00201489">
              <w:rPr>
                <w:rFonts w:ascii="Calibri" w:eastAsia="Calibri" w:hAnsi="Calibri"/>
                <w:b/>
                <w:sz w:val="22"/>
                <w:szCs w:val="22"/>
                <w:lang w:val="en-US"/>
              </w:rPr>
              <w:t>Pre-test conditions</w:t>
            </w:r>
          </w:p>
        </w:tc>
      </w:tr>
      <w:tr w:rsidR="003862AF" w:rsidRPr="003862AF" w:rsidTr="005876C6">
        <w:tc>
          <w:tcPr>
            <w:tcW w:w="8901"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rsidR="003862AF" w:rsidRPr="00A377C8" w:rsidRDefault="00414A93" w:rsidP="00D654B3">
            <w:pPr>
              <w:pStyle w:val="ListParagraph"/>
              <w:numPr>
                <w:ilvl w:val="0"/>
                <w:numId w:val="35"/>
              </w:numPr>
              <w:overflowPunct/>
              <w:autoSpaceDE/>
              <w:autoSpaceDN/>
              <w:adjustRightInd/>
              <w:spacing w:after="0"/>
              <w:textAlignment w:val="auto"/>
              <w:rPr>
                <w:rFonts w:ascii="Calibri" w:hAnsi="Calibri"/>
                <w:color w:val="000000"/>
              </w:rPr>
            </w:pPr>
            <w:r w:rsidRPr="00414A93">
              <w:rPr>
                <w:rFonts w:ascii="Calibri" w:hAnsi="Calibri"/>
                <w:color w:val="000000"/>
              </w:rPr>
              <w:t>The IUT being initialized</w:t>
            </w:r>
          </w:p>
        </w:tc>
      </w:tr>
      <w:tr w:rsidR="003862AF" w:rsidRPr="00201489" w:rsidTr="005876C6">
        <w:tc>
          <w:tcPr>
            <w:tcW w:w="8901" w:type="dxa"/>
            <w:gridSpan w:val="4"/>
            <w:tcBorders>
              <w:top w:val="single" w:sz="3" w:space="0" w:color="auto"/>
              <w:left w:val="single" w:sz="3" w:space="0" w:color="auto"/>
              <w:bottom w:val="single" w:sz="3" w:space="0" w:color="auto"/>
              <w:right w:val="single" w:sz="3" w:space="0" w:color="auto"/>
            </w:tcBorders>
            <w:shd w:val="clear" w:color="auto" w:fill="F2F2F2"/>
          </w:tcPr>
          <w:p w:rsidR="003862AF" w:rsidRPr="00201489" w:rsidRDefault="003862AF" w:rsidP="00201489">
            <w:pPr>
              <w:spacing w:after="0" w:line="0" w:lineRule="atLeast"/>
              <w:jc w:val="center"/>
              <w:rPr>
                <w:rFonts w:ascii="Calibri" w:eastAsia="Calibri" w:hAnsi="Calibri"/>
                <w:b/>
                <w:sz w:val="22"/>
                <w:szCs w:val="22"/>
                <w:lang w:val="en-US"/>
              </w:rPr>
            </w:pPr>
            <w:r w:rsidRPr="00201489">
              <w:rPr>
                <w:rFonts w:ascii="Calibri" w:eastAsia="Calibri" w:hAnsi="Calibri"/>
                <w:b/>
                <w:sz w:val="22"/>
                <w:szCs w:val="22"/>
                <w:lang w:val="en-US"/>
              </w:rPr>
              <w:t>Test Sequence</w:t>
            </w:r>
          </w:p>
        </w:tc>
      </w:tr>
      <w:tr w:rsidR="003862AF" w:rsidRPr="000D2ECB"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0D2ECB">
            <w:pPr>
              <w:spacing w:after="0"/>
              <w:jc w:val="center"/>
              <w:rPr>
                <w:rFonts w:ascii="Calibri" w:hAnsi="Calibri"/>
                <w:b/>
                <w:color w:val="000000"/>
              </w:rPr>
            </w:pPr>
            <w:r w:rsidRPr="000D2ECB">
              <w:rPr>
                <w:rFonts w:ascii="Calibri" w:hAnsi="Calibri"/>
                <w:b/>
                <w:color w:val="000000"/>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0D2ECB">
            <w:pPr>
              <w:spacing w:after="0"/>
              <w:jc w:val="center"/>
              <w:rPr>
                <w:rFonts w:ascii="Calibri" w:hAnsi="Calibri"/>
                <w:b/>
                <w:color w:val="000000"/>
              </w:rPr>
            </w:pPr>
            <w:r w:rsidRPr="000D2ECB">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0D2ECB">
            <w:pPr>
              <w:spacing w:after="0"/>
              <w:jc w:val="center"/>
              <w:rPr>
                <w:rFonts w:ascii="Calibri" w:hAnsi="Calibri"/>
                <w:b/>
                <w:color w:val="000000"/>
              </w:rPr>
            </w:pPr>
            <w:r w:rsidRPr="000D2ECB">
              <w:rPr>
                <w:rFonts w:ascii="Calibri" w:hAnsi="Calibri"/>
                <w:b/>
                <w:color w:val="000000"/>
              </w:rPr>
              <w:t>Description</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0D2ECB">
            <w:pPr>
              <w:spacing w:after="0"/>
              <w:jc w:val="center"/>
              <w:rPr>
                <w:rFonts w:ascii="Calibri" w:hAnsi="Calibri"/>
                <w:b/>
                <w:color w:val="000000"/>
              </w:rPr>
            </w:pPr>
            <w:r w:rsidRPr="000D2ECB">
              <w:rPr>
                <w:rFonts w:ascii="Calibri" w:hAnsi="Calibri"/>
                <w:b/>
                <w:color w:val="000000"/>
              </w:rPr>
              <w:t>Verdict</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 xml:space="preserve">The IUT is configured to transmit more than one </w:t>
            </w:r>
            <w:r w:rsidR="00E407CB" w:rsidRPr="00E407CB">
              <w:rPr>
                <w:rFonts w:ascii="Calibri" w:hAnsi="Calibri"/>
                <w:color w:val="000000"/>
              </w:rPr>
              <w:t>SPDU</w:t>
            </w:r>
            <w:r w:rsidR="00E407CB" w:rsidRPr="00E407CB">
              <w:rPr>
                <w:rFonts w:asciiTheme="minorHAnsi" w:hAnsiTheme="minorHAnsi"/>
                <w:vertAlign w:val="subscript"/>
              </w:rPr>
              <w:t>BSM</w:t>
            </w:r>
            <w:r w:rsidRPr="000D2ECB">
              <w:rPr>
                <w:rFonts w:ascii="Calibri" w:hAnsi="Calibri"/>
              </w:rPr>
              <w:t xml:space="preserve"> per second as defined in </w:t>
            </w:r>
            <w:r w:rsidR="007C746D">
              <w:rPr>
                <w:rFonts w:ascii="Calibri" w:hAnsi="Calibri"/>
              </w:rPr>
              <w:fldChar w:fldCharType="begin"/>
            </w:r>
            <w:r w:rsidR="007C746D">
              <w:rPr>
                <w:rFonts w:ascii="Calibri" w:hAnsi="Calibri"/>
              </w:rPr>
              <w:instrText xml:space="preserve"> REF _Ref442163483 \h </w:instrText>
            </w:r>
            <w:r w:rsidR="007C746D">
              <w:rPr>
                <w:rFonts w:ascii="Calibri" w:hAnsi="Calibri"/>
              </w:rPr>
            </w:r>
            <w:r w:rsidR="007C746D">
              <w:rPr>
                <w:rFonts w:ascii="Calibri" w:hAnsi="Calibri"/>
              </w:rPr>
              <w:fldChar w:fldCharType="separate"/>
            </w:r>
            <w:r w:rsidR="00DD231E">
              <w:t xml:space="preserve">Table </w:t>
            </w:r>
            <w:r w:rsidR="00DD231E">
              <w:rPr>
                <w:noProof/>
              </w:rPr>
              <w:t>7</w:t>
            </w:r>
            <w:r w:rsidR="00DD231E">
              <w:noBreakHyphen/>
            </w:r>
            <w:r w:rsidR="00DD231E">
              <w:rPr>
                <w:noProof/>
              </w:rPr>
              <w:t>1</w:t>
            </w:r>
            <w:r w:rsidR="007C746D">
              <w:rPr>
                <w:rFonts w:ascii="Calibri" w:hAnsi="Calibri"/>
              </w:rPr>
              <w:fldChar w:fldCharType="end"/>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 xml:space="preserve">The IUT transmits </w:t>
            </w:r>
            <w:proofErr w:type="spellStart"/>
            <w:r w:rsidR="00E407CB" w:rsidRPr="00E407CB">
              <w:rPr>
                <w:rFonts w:ascii="Calibri" w:hAnsi="Calibri"/>
                <w:color w:val="000000"/>
              </w:rPr>
              <w:t>SPDU</w:t>
            </w:r>
            <w:r w:rsidR="00E407CB">
              <w:rPr>
                <w:rFonts w:ascii="Calibri" w:hAnsi="Calibri"/>
                <w:color w:val="000000"/>
              </w:rPr>
              <w:t>’s</w:t>
            </w:r>
            <w:r w:rsidR="00E407CB" w:rsidRPr="00E407CB">
              <w:rPr>
                <w:rFonts w:asciiTheme="minorHAnsi" w:hAnsiTheme="minorHAnsi"/>
                <w:vertAlign w:val="subscript"/>
              </w:rPr>
              <w:t>BSM</w:t>
            </w:r>
            <w:proofErr w:type="spellEnd"/>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r w:rsidR="003862AF" w:rsidRPr="000D2ECB">
              <w:rPr>
                <w:rFonts w:ascii="Calibri" w:hAnsi="Calibri"/>
                <w:b/>
                <w:i/>
              </w:rPr>
              <w:t>Ieee1609Dot2Data</w:t>
            </w:r>
            <w:r w:rsidR="003862AF" w:rsidRPr="000D2ECB">
              <w:rPr>
                <w:rFonts w:ascii="Calibri" w:hAnsi="Calibri"/>
              </w:rPr>
              <w:t xml:space="preserve"> contains </w:t>
            </w:r>
            <w:proofErr w:type="spellStart"/>
            <w:r w:rsidR="003862AF" w:rsidRPr="000D2ECB">
              <w:rPr>
                <w:rFonts w:ascii="Calibri" w:hAnsi="Calibri"/>
                <w:b/>
                <w:i/>
              </w:rPr>
              <w:t>protocolVersion</w:t>
            </w:r>
            <w:proofErr w:type="spellEnd"/>
            <w:r w:rsidR="00815FD1">
              <w:rPr>
                <w:rFonts w:ascii="Calibri" w:hAnsi="Calibri"/>
              </w:rPr>
              <w:t xml:space="preserve"> indicating </w:t>
            </w:r>
            <w:r w:rsidR="003862AF" w:rsidRPr="000D2ECB">
              <w:rPr>
                <w:rFonts w:ascii="Calibri" w:hAnsi="Calibri"/>
              </w:rPr>
              <w:t xml:space="preserve">value = </w:t>
            </w:r>
            <w:r w:rsidR="003862AF" w:rsidRPr="00DD5C2C">
              <w:rPr>
                <w:rFonts w:ascii="Calibri" w:hAnsi="Calibri"/>
                <w:b/>
                <w:i/>
              </w:rPr>
              <w:t>0x03</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815FD1">
        <w:trPr>
          <w:trHeight w:val="61"/>
        </w:trPr>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r w:rsidR="003862AF" w:rsidRPr="000D2ECB">
              <w:rPr>
                <w:rFonts w:ascii="Calibri" w:hAnsi="Calibri"/>
                <w:b/>
                <w:i/>
              </w:rPr>
              <w:t>Ieee1609Dot2Data</w:t>
            </w:r>
            <w:r w:rsidR="003862AF" w:rsidRPr="000D2ECB">
              <w:rPr>
                <w:rFonts w:ascii="Calibri" w:hAnsi="Calibri"/>
              </w:rPr>
              <w:t xml:space="preserve"> contains </w:t>
            </w:r>
            <w:r w:rsidR="003862AF" w:rsidRPr="000D2ECB">
              <w:rPr>
                <w:rFonts w:ascii="Calibri" w:hAnsi="Calibri"/>
                <w:b/>
                <w:i/>
              </w:rPr>
              <w:t>content</w:t>
            </w:r>
            <w:r w:rsidR="003862AF" w:rsidRPr="000D2ECB">
              <w:rPr>
                <w:rFonts w:ascii="Calibri" w:hAnsi="Calibri"/>
              </w:rPr>
              <w:t xml:space="preserve"> </w:t>
            </w:r>
            <w:r w:rsidR="00050842" w:rsidRPr="000D2ECB">
              <w:rPr>
                <w:rFonts w:ascii="Calibri" w:hAnsi="Calibri"/>
              </w:rPr>
              <w:t xml:space="preserve">indicating </w:t>
            </w:r>
            <w:proofErr w:type="spellStart"/>
            <w:r w:rsidR="00050842" w:rsidRPr="000D2ECB">
              <w:rPr>
                <w:rFonts w:ascii="Calibri" w:hAnsi="Calibri"/>
              </w:rPr>
              <w:t>signedData</w:t>
            </w:r>
            <w:proofErr w:type="spellEnd"/>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proofErr w:type="spellStart"/>
            <w:r w:rsidR="003862AF" w:rsidRPr="000D2ECB">
              <w:rPr>
                <w:rFonts w:ascii="Calibri" w:hAnsi="Calibri"/>
                <w:b/>
                <w:i/>
              </w:rPr>
              <w:t>signedData</w:t>
            </w:r>
            <w:proofErr w:type="spellEnd"/>
            <w:r w:rsidR="003862AF" w:rsidRPr="000D2ECB">
              <w:rPr>
                <w:rFonts w:ascii="Calibri" w:hAnsi="Calibri"/>
              </w:rPr>
              <w:t xml:space="preserve"> contains </w:t>
            </w:r>
            <w:proofErr w:type="spellStart"/>
            <w:r w:rsidR="003862AF" w:rsidRPr="000D2ECB">
              <w:rPr>
                <w:rFonts w:ascii="Calibri" w:hAnsi="Calibri"/>
                <w:b/>
                <w:i/>
              </w:rPr>
              <w:t>hashId</w:t>
            </w:r>
            <w:proofErr w:type="spellEnd"/>
            <w:r w:rsidR="003862AF" w:rsidRPr="000D2ECB">
              <w:rPr>
                <w:rFonts w:ascii="Calibri" w:hAnsi="Calibri"/>
                <w:b/>
                <w:i/>
              </w:rPr>
              <w:t xml:space="preserve"> </w:t>
            </w:r>
            <w:r w:rsidR="003862AF" w:rsidRPr="000D2ECB">
              <w:rPr>
                <w:rFonts w:ascii="Calibri" w:hAnsi="Calibri"/>
              </w:rPr>
              <w:t>indicating</w:t>
            </w:r>
            <w:r w:rsidR="003862AF" w:rsidRPr="00BA0B68">
              <w:rPr>
                <w:rFonts w:ascii="Calibri" w:hAnsi="Calibri"/>
                <w:b/>
                <w:i/>
              </w:rPr>
              <w:t xml:space="preserve"> sha256</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proofErr w:type="spellStart"/>
            <w:r w:rsidR="003862AF" w:rsidRPr="000D2ECB">
              <w:rPr>
                <w:rFonts w:ascii="Calibri" w:hAnsi="Calibri"/>
                <w:b/>
                <w:i/>
              </w:rPr>
              <w:t>tbsData</w:t>
            </w:r>
            <w:proofErr w:type="spellEnd"/>
            <w:r w:rsidR="003862AF" w:rsidRPr="000D2ECB">
              <w:rPr>
                <w:rFonts w:ascii="Calibri" w:hAnsi="Calibri"/>
              </w:rPr>
              <w:t xml:space="preserve"> contains </w:t>
            </w:r>
            <w:proofErr w:type="spellStart"/>
            <w:r w:rsidR="003862AF" w:rsidRPr="000D2ECB">
              <w:rPr>
                <w:rFonts w:ascii="Calibri" w:hAnsi="Calibri"/>
                <w:b/>
                <w:i/>
              </w:rPr>
              <w:t>protocolVersion</w:t>
            </w:r>
            <w:proofErr w:type="spellEnd"/>
            <w:r w:rsidR="00815FD1">
              <w:rPr>
                <w:rFonts w:ascii="Calibri" w:hAnsi="Calibri"/>
              </w:rPr>
              <w:t xml:space="preserve"> indicating </w:t>
            </w:r>
            <w:r w:rsidR="003862AF" w:rsidRPr="000D2ECB">
              <w:rPr>
                <w:rFonts w:ascii="Calibri" w:hAnsi="Calibri"/>
              </w:rPr>
              <w:t xml:space="preserve">value = </w:t>
            </w:r>
            <w:r w:rsidR="00815FD1">
              <w:rPr>
                <w:rFonts w:ascii="Calibri" w:hAnsi="Calibri"/>
                <w:b/>
                <w:i/>
              </w:rPr>
              <w:t>0x03</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b/>
                <w:i/>
              </w:rPr>
              <w:t xml:space="preserve"> </w:t>
            </w:r>
            <w:proofErr w:type="spellStart"/>
            <w:r w:rsidR="003862AF" w:rsidRPr="000D2ECB">
              <w:rPr>
                <w:rFonts w:ascii="Calibri" w:hAnsi="Calibri"/>
                <w:b/>
                <w:i/>
              </w:rPr>
              <w:t>tbsData</w:t>
            </w:r>
            <w:proofErr w:type="spellEnd"/>
            <w:r w:rsidR="003862AF" w:rsidRPr="000D2ECB">
              <w:rPr>
                <w:rFonts w:ascii="Calibri" w:hAnsi="Calibri"/>
              </w:rPr>
              <w:t xml:space="preserve"> contains </w:t>
            </w:r>
            <w:r w:rsidR="003862AF" w:rsidRPr="000D2ECB">
              <w:rPr>
                <w:rFonts w:ascii="Calibri" w:hAnsi="Calibri"/>
                <w:b/>
                <w:i/>
              </w:rPr>
              <w:t>content</w:t>
            </w:r>
            <w:r w:rsidR="003862AF" w:rsidRPr="000D2ECB">
              <w:rPr>
                <w:rFonts w:ascii="Calibri" w:hAnsi="Calibri"/>
              </w:rPr>
              <w:t xml:space="preserve"> indicating </w:t>
            </w:r>
            <w:proofErr w:type="spellStart"/>
            <w:r w:rsidR="003862AF" w:rsidRPr="000D2ECB">
              <w:rPr>
                <w:rFonts w:ascii="Calibri" w:hAnsi="Calibri"/>
                <w:b/>
                <w:i/>
              </w:rPr>
              <w:t>unsecuredData</w:t>
            </w:r>
            <w:proofErr w:type="spellEnd"/>
            <w:r w:rsidR="003862AF" w:rsidRPr="000D2ECB">
              <w:rPr>
                <w:rFonts w:ascii="Calibri" w:hAnsi="Calibri"/>
              </w:rPr>
              <w:t xml:space="preserve"> (Payload Data&gt; 0)</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lang w:val="en-US"/>
              </w:rPr>
              <w:t xml:space="preserve"> </w:t>
            </w:r>
            <w:proofErr w:type="spellStart"/>
            <w:r w:rsidR="003862AF" w:rsidRPr="000D2ECB">
              <w:rPr>
                <w:rFonts w:ascii="Calibri" w:hAnsi="Calibri"/>
                <w:b/>
                <w:i/>
                <w:lang w:val="en-US"/>
              </w:rPr>
              <w:t>headerInfo</w:t>
            </w:r>
            <w:proofErr w:type="spellEnd"/>
            <w:r w:rsidR="003862AF" w:rsidRPr="000D2ECB">
              <w:rPr>
                <w:rFonts w:ascii="Calibri" w:hAnsi="Calibri"/>
                <w:lang w:val="en-US"/>
              </w:rPr>
              <w:t xml:space="preserve"> contains </w:t>
            </w:r>
            <w:proofErr w:type="spellStart"/>
            <w:r w:rsidR="003862AF" w:rsidRPr="000D2ECB">
              <w:rPr>
                <w:rFonts w:ascii="Calibri" w:hAnsi="Calibri"/>
                <w:b/>
                <w:i/>
                <w:lang w:val="en-US"/>
              </w:rPr>
              <w:t>psid</w:t>
            </w:r>
            <w:proofErr w:type="spellEnd"/>
            <w:r w:rsidR="004E6219">
              <w:rPr>
                <w:rFonts w:ascii="Calibri" w:hAnsi="Calibri"/>
                <w:lang w:val="en-US"/>
              </w:rPr>
              <w:t xml:space="preserve"> indicating </w:t>
            </w:r>
            <w:r w:rsidR="003862AF" w:rsidRPr="000D2ECB">
              <w:rPr>
                <w:rFonts w:ascii="Calibri" w:hAnsi="Calibri"/>
                <w:lang w:val="en-US"/>
              </w:rPr>
              <w:t xml:space="preserve">value = </w:t>
            </w:r>
            <w:r w:rsidR="00270B36">
              <w:rPr>
                <w:rFonts w:ascii="Calibri" w:hAnsi="Calibri"/>
                <w:b/>
                <w:i/>
                <w:lang w:val="en-US"/>
              </w:rPr>
              <w:t>0</w:t>
            </w:r>
            <w:ins w:id="103" w:author="Dmitri.Khijniak@7Layers.com" w:date="2017-04-29T19:09:00Z">
              <w:r w:rsidR="00735E6A">
                <w:rPr>
                  <w:rFonts w:ascii="Calibri" w:hAnsi="Calibri"/>
                  <w:b/>
                  <w:i/>
                  <w:lang w:val="en-US"/>
                </w:rPr>
                <w:t>x</w:t>
              </w:r>
            </w:ins>
            <w:r w:rsidR="003862AF" w:rsidRPr="000D2ECB">
              <w:rPr>
                <w:rFonts w:ascii="Calibri" w:hAnsi="Calibri"/>
                <w:b/>
                <w:i/>
                <w:lang w:val="en-US"/>
              </w:rPr>
              <w:t>20</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proofErr w:type="spellStart"/>
            <w:r w:rsidR="003862AF" w:rsidRPr="000D2ECB">
              <w:rPr>
                <w:rFonts w:ascii="Calibri" w:hAnsi="Calibri"/>
                <w:b/>
                <w:i/>
              </w:rPr>
              <w:t>headerInfo</w:t>
            </w:r>
            <w:proofErr w:type="spellEnd"/>
            <w:r w:rsidR="003862AF" w:rsidRPr="000D2ECB">
              <w:rPr>
                <w:rFonts w:ascii="Calibri" w:hAnsi="Calibri"/>
                <w:b/>
                <w:i/>
              </w:rPr>
              <w:t xml:space="preserve"> </w:t>
            </w:r>
            <w:r w:rsidR="003862AF" w:rsidRPr="000D2ECB">
              <w:rPr>
                <w:rFonts w:ascii="Calibri" w:hAnsi="Calibri"/>
              </w:rPr>
              <w:t xml:space="preserve">contains </w:t>
            </w:r>
            <w:proofErr w:type="spellStart"/>
            <w:r w:rsidR="003862AF" w:rsidRPr="000D2ECB">
              <w:rPr>
                <w:rFonts w:ascii="Calibri" w:hAnsi="Calibri"/>
                <w:b/>
                <w:i/>
              </w:rPr>
              <w:t>generationTime</w:t>
            </w:r>
            <w:proofErr w:type="spellEnd"/>
            <w:r w:rsidR="003862AF" w:rsidRPr="000D2ECB">
              <w:rPr>
                <w:rFonts w:ascii="Calibri" w:hAnsi="Calibri"/>
              </w:rPr>
              <w:t xml:space="preserve"> indicating a </w:t>
            </w:r>
            <w:r w:rsidR="003862AF" w:rsidRPr="000D2ECB">
              <w:rPr>
                <w:rFonts w:ascii="Calibri" w:hAnsi="Calibri"/>
                <w:b/>
                <w:i/>
              </w:rPr>
              <w:t>Time64</w:t>
            </w:r>
            <w:r w:rsidR="003862AF" w:rsidRPr="000D2ECB">
              <w:rPr>
                <w:rFonts w:ascii="Calibri" w:hAnsi="Calibri"/>
              </w:rPr>
              <w:t xml:space="preserve"> (non-zero value of size 8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proofErr w:type="spellStart"/>
            <w:r w:rsidR="00E1476E" w:rsidRPr="000D2ECB">
              <w:rPr>
                <w:rFonts w:ascii="Calibri" w:hAnsi="Calibri"/>
                <w:b/>
                <w:i/>
              </w:rPr>
              <w:t>headerInfo</w:t>
            </w:r>
            <w:proofErr w:type="spellEnd"/>
            <w:r w:rsidR="00E1476E" w:rsidRPr="000D2ECB">
              <w:rPr>
                <w:rFonts w:ascii="Calibri" w:hAnsi="Calibri"/>
              </w:rPr>
              <w:t xml:space="preserve"> doesn’t include</w:t>
            </w:r>
            <w:r w:rsidR="003862AF" w:rsidRPr="000D2ECB">
              <w:rPr>
                <w:rFonts w:ascii="Calibri" w:hAnsi="Calibri"/>
              </w:rPr>
              <w:t xml:space="preserve"> </w:t>
            </w:r>
            <w:proofErr w:type="spellStart"/>
            <w:r w:rsidR="003862AF" w:rsidRPr="000D2ECB">
              <w:rPr>
                <w:rFonts w:ascii="Calibri" w:hAnsi="Calibri"/>
                <w:b/>
                <w:i/>
              </w:rPr>
              <w:t>expiryTime</w:t>
            </w:r>
            <w:proofErr w:type="spellEnd"/>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lang w:val="en-US"/>
              </w:rPr>
              <w:t xml:space="preserve"> </w:t>
            </w:r>
            <w:proofErr w:type="spellStart"/>
            <w:r w:rsidR="00E1476E" w:rsidRPr="000D2ECB">
              <w:rPr>
                <w:rFonts w:ascii="Calibri" w:hAnsi="Calibri"/>
                <w:b/>
                <w:i/>
                <w:lang w:val="en-US"/>
              </w:rPr>
              <w:t>headerInfo</w:t>
            </w:r>
            <w:proofErr w:type="spellEnd"/>
            <w:r w:rsidR="00E1476E" w:rsidRPr="000D2ECB">
              <w:rPr>
                <w:rFonts w:ascii="Calibri" w:hAnsi="Calibri"/>
                <w:lang w:val="en-US"/>
              </w:rPr>
              <w:t xml:space="preserve"> doesn’t</w:t>
            </w:r>
            <w:r w:rsidR="003862AF" w:rsidRPr="000D2ECB">
              <w:rPr>
                <w:rFonts w:ascii="Calibri" w:hAnsi="Calibri"/>
                <w:lang w:val="en-US"/>
              </w:rPr>
              <w:t xml:space="preserve"> include </w:t>
            </w:r>
            <w:proofErr w:type="spellStart"/>
            <w:r w:rsidR="003862AF" w:rsidRPr="000D2ECB">
              <w:rPr>
                <w:rFonts w:ascii="Calibri" w:hAnsi="Calibri"/>
                <w:b/>
                <w:i/>
                <w:lang w:val="en-US"/>
              </w:rPr>
              <w:t>generationLocation</w:t>
            </w:r>
            <w:proofErr w:type="spellEnd"/>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bl>
    <w:p w:rsidR="003862AF" w:rsidRDefault="003862AF" w:rsidP="00D76518">
      <w:pPr>
        <w:spacing w:after="0"/>
      </w:pPr>
    </w:p>
    <w:tbl>
      <w:tblPr>
        <w:tblW w:w="8901" w:type="dxa"/>
        <w:tblInd w:w="-4" w:type="dxa"/>
        <w:tblLayout w:type="fixed"/>
        <w:tblCellMar>
          <w:left w:w="0" w:type="dxa"/>
          <w:right w:w="0" w:type="dxa"/>
        </w:tblCellMar>
        <w:tblLook w:val="0000" w:firstRow="0" w:lastRow="0" w:firstColumn="0" w:lastColumn="0" w:noHBand="0" w:noVBand="0"/>
      </w:tblPr>
      <w:tblGrid>
        <w:gridCol w:w="737"/>
        <w:gridCol w:w="1063"/>
        <w:gridCol w:w="5580"/>
        <w:gridCol w:w="1521"/>
      </w:tblGrid>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rPr>
            </w:pPr>
            <w:r w:rsidRPr="00201489">
              <w:rPr>
                <w:rFonts w:ascii="Calibri" w:hAnsi="Calibri"/>
                <w:b/>
                <w:color w:val="000000"/>
              </w:rPr>
              <w:t>Identifier</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3862AF" w:rsidRDefault="003862AF" w:rsidP="003862AF">
            <w:pPr>
              <w:overflowPunct/>
              <w:autoSpaceDE/>
              <w:autoSpaceDN/>
              <w:adjustRightInd/>
              <w:spacing w:after="0" w:line="259" w:lineRule="auto"/>
              <w:textAlignment w:val="auto"/>
              <w:rPr>
                <w:lang w:val="en-US"/>
              </w:rPr>
            </w:pPr>
            <w:r w:rsidRPr="003862AF">
              <w:rPr>
                <w:rFonts w:ascii="Calibri" w:eastAsia="Calibri" w:hAnsi="Calibri"/>
                <w:sz w:val="22"/>
                <w:szCs w:val="22"/>
                <w:lang w:val="en-US"/>
              </w:rPr>
              <w:t>TP-16092-</w:t>
            </w:r>
            <w:r w:rsidR="0013752E" w:rsidRPr="0013752E">
              <w:rPr>
                <w:rFonts w:ascii="Calibri" w:eastAsia="Calibri" w:hAnsi="Calibri"/>
                <w:sz w:val="22"/>
                <w:szCs w:val="22"/>
                <w:lang w:val="en-US"/>
              </w:rPr>
              <w:t xml:space="preserve"> SPDU</w:t>
            </w:r>
            <w:r w:rsidR="0013752E" w:rsidRPr="0013752E">
              <w:rPr>
                <w:rFonts w:asciiTheme="minorHAnsi" w:hAnsiTheme="minorHAnsi"/>
                <w:sz w:val="22"/>
                <w:szCs w:val="22"/>
                <w:vertAlign w:val="subscript"/>
              </w:rPr>
              <w:t>BSM</w:t>
            </w:r>
            <w:r w:rsidRPr="003862AF">
              <w:rPr>
                <w:rFonts w:ascii="Calibri" w:eastAsia="Calibri" w:hAnsi="Calibri"/>
                <w:sz w:val="22"/>
                <w:szCs w:val="22"/>
                <w:lang w:val="en-US"/>
              </w:rPr>
              <w:t>-SEND-BV-02</w:t>
            </w:r>
          </w:p>
        </w:tc>
      </w:tr>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rPr>
            </w:pPr>
            <w:r w:rsidRPr="00201489">
              <w:rPr>
                <w:rFonts w:ascii="Calibri" w:hAnsi="Calibri"/>
                <w:b/>
                <w:color w:val="000000"/>
              </w:rPr>
              <w:t>Summary</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550A65" w:rsidP="00215D27">
            <w:pPr>
              <w:spacing w:after="0" w:line="0" w:lineRule="atLeast"/>
              <w:rPr>
                <w:rFonts w:ascii="Calibri" w:hAnsi="Calibri"/>
                <w:sz w:val="22"/>
                <w:szCs w:val="22"/>
                <w:lang w:val="en-US"/>
              </w:rPr>
            </w:pPr>
            <w:r>
              <w:rPr>
                <w:rFonts w:ascii="Calibri" w:hAnsi="Calibri"/>
                <w:sz w:val="22"/>
                <w:szCs w:val="22"/>
                <w:lang w:val="en-US"/>
              </w:rPr>
              <w:t>Validate that the</w:t>
            </w:r>
            <w:r w:rsidR="003862AF" w:rsidRPr="000D2ECB">
              <w:rPr>
                <w:rFonts w:ascii="Calibri" w:hAnsi="Calibri"/>
                <w:sz w:val="22"/>
                <w:szCs w:val="22"/>
                <w:lang w:val="en-US"/>
              </w:rPr>
              <w:t xml:space="preserve"> </w:t>
            </w:r>
            <w:r w:rsidR="00E407CB" w:rsidRPr="00E407CB">
              <w:rPr>
                <w:rFonts w:ascii="Calibri" w:hAnsi="Calibri"/>
                <w:color w:val="000000"/>
                <w:sz w:val="22"/>
                <w:szCs w:val="22"/>
              </w:rPr>
              <w:t>SPDU</w:t>
            </w:r>
            <w:r w:rsidR="00E407CB" w:rsidRPr="00E407CB">
              <w:rPr>
                <w:rFonts w:asciiTheme="minorHAnsi" w:hAnsiTheme="minorHAnsi"/>
                <w:sz w:val="22"/>
                <w:szCs w:val="22"/>
                <w:vertAlign w:val="subscript"/>
              </w:rPr>
              <w:t>BSM</w:t>
            </w:r>
            <w:r w:rsidR="003862AF" w:rsidRPr="000D2ECB">
              <w:rPr>
                <w:rFonts w:ascii="Calibri" w:hAnsi="Calibri"/>
                <w:sz w:val="22"/>
                <w:szCs w:val="22"/>
                <w:lang w:val="en-US"/>
              </w:rPr>
              <w:t xml:space="preserve"> digitally signed by certificate contains a valid 1609.2 certificate data structure. The </w:t>
            </w:r>
            <w:r w:rsidR="00215D27">
              <w:rPr>
                <w:rFonts w:ascii="Calibri" w:hAnsi="Calibri"/>
                <w:sz w:val="22"/>
                <w:szCs w:val="22"/>
                <w:lang w:val="en-US"/>
              </w:rPr>
              <w:t>certificate</w:t>
            </w:r>
            <w:r w:rsidR="003862AF" w:rsidRPr="000D2ECB">
              <w:rPr>
                <w:rFonts w:ascii="Calibri" w:hAnsi="Calibri"/>
                <w:sz w:val="22"/>
                <w:szCs w:val="22"/>
                <w:lang w:val="en-US"/>
              </w:rPr>
              <w:t xml:space="preserve"> shall include a valid </w:t>
            </w:r>
            <w:r w:rsidR="003862AF" w:rsidRPr="00550A65">
              <w:rPr>
                <w:rFonts w:ascii="Calibri" w:hAnsi="Calibri"/>
                <w:b/>
                <w:i/>
                <w:sz w:val="22"/>
                <w:szCs w:val="22"/>
                <w:lang w:val="en-US"/>
              </w:rPr>
              <w:t>signer</w:t>
            </w:r>
            <w:r w:rsidR="003862AF" w:rsidRPr="000D2ECB">
              <w:rPr>
                <w:rFonts w:ascii="Calibri" w:hAnsi="Calibri"/>
                <w:sz w:val="22"/>
                <w:szCs w:val="22"/>
                <w:lang w:val="en-US"/>
              </w:rPr>
              <w:t xml:space="preserve"> info, </w:t>
            </w:r>
            <w:proofErr w:type="spellStart"/>
            <w:r w:rsidR="003862AF" w:rsidRPr="000D2ECB">
              <w:rPr>
                <w:rFonts w:ascii="Calibri" w:hAnsi="Calibri"/>
                <w:b/>
                <w:i/>
                <w:sz w:val="22"/>
                <w:szCs w:val="22"/>
                <w:lang w:val="en-US"/>
              </w:rPr>
              <w:t>toBeSigned</w:t>
            </w:r>
            <w:proofErr w:type="spellEnd"/>
            <w:r w:rsidR="003862AF" w:rsidRPr="000D2ECB">
              <w:rPr>
                <w:rFonts w:ascii="Calibri" w:hAnsi="Calibri"/>
                <w:sz w:val="22"/>
                <w:szCs w:val="22"/>
                <w:lang w:val="en-US"/>
              </w:rPr>
              <w:t xml:space="preserve"> </w:t>
            </w:r>
            <w:proofErr w:type="spellStart"/>
            <w:r w:rsidR="003862AF" w:rsidRPr="000D2ECB">
              <w:rPr>
                <w:rFonts w:ascii="Calibri" w:hAnsi="Calibri"/>
                <w:b/>
                <w:i/>
                <w:sz w:val="22"/>
                <w:szCs w:val="22"/>
                <w:lang w:val="en-US"/>
              </w:rPr>
              <w:t>linkageData</w:t>
            </w:r>
            <w:proofErr w:type="spellEnd"/>
            <w:r w:rsidR="003862AF" w:rsidRPr="000D2ECB">
              <w:rPr>
                <w:rFonts w:ascii="Calibri" w:hAnsi="Calibri"/>
                <w:sz w:val="22"/>
                <w:szCs w:val="22"/>
                <w:lang w:val="en-US"/>
              </w:rPr>
              <w:t xml:space="preserve"> information, valid </w:t>
            </w:r>
            <w:r w:rsidR="003862AF" w:rsidRPr="000D2ECB">
              <w:rPr>
                <w:rFonts w:ascii="Calibri" w:hAnsi="Calibri"/>
                <w:b/>
                <w:i/>
                <w:sz w:val="22"/>
                <w:szCs w:val="22"/>
                <w:lang w:val="en-US"/>
              </w:rPr>
              <w:t>region</w:t>
            </w:r>
            <w:r w:rsidR="003862AF" w:rsidRPr="000D2ECB">
              <w:rPr>
                <w:rFonts w:ascii="Calibri" w:hAnsi="Calibri"/>
                <w:sz w:val="22"/>
                <w:szCs w:val="22"/>
                <w:lang w:val="en-US"/>
              </w:rPr>
              <w:t xml:space="preserve"> information and </w:t>
            </w:r>
            <w:r w:rsidR="003862AF" w:rsidRPr="000D2ECB">
              <w:rPr>
                <w:rFonts w:ascii="Calibri" w:hAnsi="Calibri"/>
                <w:b/>
                <w:i/>
                <w:sz w:val="22"/>
                <w:szCs w:val="22"/>
                <w:lang w:val="en-US"/>
              </w:rPr>
              <w:t xml:space="preserve">ecdsaP256Signature </w:t>
            </w:r>
            <w:r w:rsidR="003862AF" w:rsidRPr="000D2ECB">
              <w:rPr>
                <w:rFonts w:ascii="Calibri" w:hAnsi="Calibri"/>
                <w:sz w:val="22"/>
                <w:szCs w:val="22"/>
                <w:lang w:val="en-US"/>
              </w:rPr>
              <w:t>type.</w:t>
            </w:r>
          </w:p>
        </w:tc>
      </w:tr>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rPr>
            </w:pPr>
            <w:r w:rsidRPr="00201489">
              <w:rPr>
                <w:rFonts w:ascii="Calibri" w:hAnsi="Calibri"/>
                <w:b/>
                <w:color w:val="000000"/>
              </w:rPr>
              <w:t>Test Configuration</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3862AF" w:rsidRDefault="00E1476E" w:rsidP="00201489">
            <w:pPr>
              <w:overflowPunct/>
              <w:autoSpaceDE/>
              <w:autoSpaceDN/>
              <w:adjustRightInd/>
              <w:spacing w:after="0" w:line="259" w:lineRule="auto"/>
              <w:ind w:left="-10" w:firstLine="10"/>
              <w:textAlignment w:val="auto"/>
              <w:rPr>
                <w:lang w:val="en-US"/>
              </w:rPr>
            </w:pPr>
            <w:r w:rsidRPr="00201489">
              <w:rPr>
                <w:rFonts w:ascii="Calibri" w:eastAsia="Calibri" w:hAnsi="Calibri"/>
                <w:sz w:val="22"/>
                <w:szCs w:val="22"/>
                <w:lang w:val="en-US"/>
              </w:rPr>
              <w:t>TC (</w:t>
            </w:r>
            <w:r w:rsidR="003862AF" w:rsidRPr="00201489">
              <w:rPr>
                <w:rFonts w:ascii="Calibri" w:eastAsia="Calibri" w:hAnsi="Calibri"/>
                <w:sz w:val="22"/>
                <w:szCs w:val="22"/>
                <w:lang w:val="en-US"/>
              </w:rPr>
              <w:t>1)</w:t>
            </w:r>
          </w:p>
        </w:tc>
      </w:tr>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rPr>
            </w:pPr>
            <w:r w:rsidRPr="00201489">
              <w:rPr>
                <w:rFonts w:ascii="Calibri" w:hAnsi="Calibri"/>
                <w:b/>
                <w:color w:val="000000"/>
              </w:rPr>
              <w:t>IUT</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3862AF" w:rsidRDefault="003862AF" w:rsidP="00201489">
            <w:pPr>
              <w:overflowPunct/>
              <w:autoSpaceDE/>
              <w:autoSpaceDN/>
              <w:adjustRightInd/>
              <w:spacing w:after="0" w:line="259" w:lineRule="auto"/>
              <w:ind w:left="-10" w:firstLine="10"/>
              <w:textAlignment w:val="auto"/>
              <w:rPr>
                <w:lang w:val="en-US"/>
              </w:rPr>
            </w:pPr>
            <w:r w:rsidRPr="00201489">
              <w:rPr>
                <w:rFonts w:ascii="Calibri" w:eastAsia="Calibri" w:hAnsi="Calibri"/>
                <w:sz w:val="22"/>
                <w:szCs w:val="22"/>
                <w:lang w:val="en-US"/>
              </w:rPr>
              <w:t>IUT</w:t>
            </w:r>
          </w:p>
        </w:tc>
      </w:tr>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rPr>
            </w:pPr>
            <w:r w:rsidRPr="00201489">
              <w:rPr>
                <w:rFonts w:ascii="Calibri" w:hAnsi="Calibri"/>
                <w:b/>
                <w:color w:val="000000"/>
              </w:rPr>
              <w:t>Reference:</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3862AF" w:rsidRDefault="003862AF" w:rsidP="003862AF">
            <w:pPr>
              <w:spacing w:after="0" w:line="0" w:lineRule="atLeast"/>
              <w:rPr>
                <w:lang w:val="en-US"/>
              </w:rPr>
            </w:pPr>
          </w:p>
        </w:tc>
      </w:tr>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rPr>
            </w:pPr>
            <w:r w:rsidRPr="00201489">
              <w:rPr>
                <w:rFonts w:ascii="Calibri" w:hAnsi="Calibri"/>
                <w:b/>
                <w:color w:val="000000"/>
              </w:rPr>
              <w:t>PICS Selection</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3862AF" w:rsidRDefault="003862AF" w:rsidP="003862AF">
            <w:pPr>
              <w:spacing w:after="0" w:line="0" w:lineRule="atLeast"/>
              <w:rPr>
                <w:lang w:val="en-US"/>
              </w:rPr>
            </w:pPr>
          </w:p>
        </w:tc>
      </w:tr>
      <w:tr w:rsidR="003862AF" w:rsidRPr="00201489" w:rsidTr="005876C6">
        <w:tc>
          <w:tcPr>
            <w:tcW w:w="8901" w:type="dxa"/>
            <w:gridSpan w:val="4"/>
            <w:tcBorders>
              <w:top w:val="single" w:sz="3" w:space="0" w:color="auto"/>
              <w:left w:val="single" w:sz="3" w:space="0" w:color="auto"/>
              <w:bottom w:val="single" w:sz="3" w:space="0" w:color="auto"/>
              <w:right w:val="single" w:sz="3" w:space="0" w:color="auto"/>
            </w:tcBorders>
            <w:shd w:val="clear" w:color="auto" w:fill="F2F2F2"/>
          </w:tcPr>
          <w:p w:rsidR="003862AF" w:rsidRPr="00201489" w:rsidRDefault="003862AF" w:rsidP="00201489">
            <w:pPr>
              <w:overflowPunct/>
              <w:autoSpaceDE/>
              <w:autoSpaceDN/>
              <w:adjustRightInd/>
              <w:spacing w:after="0" w:line="259" w:lineRule="auto"/>
              <w:jc w:val="center"/>
              <w:textAlignment w:val="auto"/>
              <w:rPr>
                <w:rFonts w:ascii="Calibri" w:eastAsia="Calibri" w:hAnsi="Calibri"/>
                <w:b/>
                <w:sz w:val="22"/>
                <w:szCs w:val="22"/>
                <w:lang w:val="en-US"/>
              </w:rPr>
            </w:pPr>
            <w:r w:rsidRPr="00201489">
              <w:rPr>
                <w:rFonts w:ascii="Calibri" w:eastAsia="Calibri" w:hAnsi="Calibri"/>
                <w:b/>
                <w:sz w:val="22"/>
                <w:szCs w:val="22"/>
                <w:lang w:val="en-US"/>
              </w:rPr>
              <w:t>Pre-test conditions</w:t>
            </w:r>
          </w:p>
        </w:tc>
      </w:tr>
      <w:tr w:rsidR="003862AF" w:rsidRPr="003862AF" w:rsidTr="005876C6">
        <w:tc>
          <w:tcPr>
            <w:tcW w:w="8901"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rsidR="003862AF" w:rsidRPr="007C746D" w:rsidRDefault="00414A93" w:rsidP="00D654B3">
            <w:pPr>
              <w:pStyle w:val="ListParagraph"/>
              <w:numPr>
                <w:ilvl w:val="0"/>
                <w:numId w:val="35"/>
              </w:numPr>
              <w:overflowPunct/>
              <w:autoSpaceDE/>
              <w:autoSpaceDN/>
              <w:adjustRightInd/>
              <w:spacing w:after="0"/>
              <w:textAlignment w:val="auto"/>
              <w:rPr>
                <w:rFonts w:ascii="Calibri" w:hAnsi="Calibri"/>
                <w:color w:val="000000"/>
              </w:rPr>
            </w:pPr>
            <w:r w:rsidRPr="00414A93">
              <w:rPr>
                <w:rFonts w:ascii="Calibri" w:hAnsi="Calibri"/>
                <w:color w:val="000000"/>
              </w:rPr>
              <w:t>The IUT being initialized</w:t>
            </w:r>
          </w:p>
        </w:tc>
      </w:tr>
      <w:tr w:rsidR="003862AF" w:rsidRPr="00201489" w:rsidTr="005876C6">
        <w:tc>
          <w:tcPr>
            <w:tcW w:w="8901" w:type="dxa"/>
            <w:gridSpan w:val="4"/>
            <w:tcBorders>
              <w:top w:val="single" w:sz="3" w:space="0" w:color="auto"/>
              <w:left w:val="single" w:sz="3" w:space="0" w:color="auto"/>
              <w:bottom w:val="single" w:sz="3" w:space="0" w:color="auto"/>
              <w:right w:val="single" w:sz="3" w:space="0" w:color="auto"/>
            </w:tcBorders>
            <w:shd w:val="clear" w:color="auto" w:fill="F2F2F2"/>
          </w:tcPr>
          <w:p w:rsidR="003862AF" w:rsidRPr="00201489" w:rsidRDefault="003862AF" w:rsidP="00201489">
            <w:pPr>
              <w:spacing w:after="0" w:line="0" w:lineRule="atLeast"/>
              <w:jc w:val="center"/>
              <w:rPr>
                <w:rFonts w:ascii="Calibri" w:eastAsia="Calibri" w:hAnsi="Calibri"/>
                <w:b/>
                <w:sz w:val="22"/>
                <w:szCs w:val="22"/>
                <w:lang w:val="en-US"/>
              </w:rPr>
            </w:pPr>
            <w:r w:rsidRPr="00201489">
              <w:rPr>
                <w:rFonts w:ascii="Calibri" w:eastAsia="Calibri" w:hAnsi="Calibri"/>
                <w:b/>
                <w:sz w:val="22"/>
                <w:szCs w:val="22"/>
                <w:lang w:val="en-US"/>
              </w:rPr>
              <w:t>Test Sequence</w:t>
            </w:r>
          </w:p>
        </w:tc>
      </w:tr>
      <w:tr w:rsidR="003862AF" w:rsidRPr="000D2ECB"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0D2ECB">
            <w:pPr>
              <w:spacing w:after="0"/>
              <w:jc w:val="center"/>
              <w:rPr>
                <w:rFonts w:ascii="Calibri" w:hAnsi="Calibri"/>
                <w:b/>
                <w:color w:val="000000"/>
              </w:rPr>
            </w:pPr>
            <w:r w:rsidRPr="000D2ECB">
              <w:rPr>
                <w:rFonts w:ascii="Calibri" w:hAnsi="Calibri"/>
                <w:b/>
                <w:color w:val="000000"/>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0D2ECB">
            <w:pPr>
              <w:spacing w:after="0"/>
              <w:jc w:val="center"/>
              <w:rPr>
                <w:rFonts w:ascii="Calibri" w:hAnsi="Calibri"/>
                <w:b/>
                <w:color w:val="000000"/>
              </w:rPr>
            </w:pPr>
            <w:r w:rsidRPr="000D2ECB">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0D2ECB">
            <w:pPr>
              <w:spacing w:after="0"/>
              <w:jc w:val="center"/>
              <w:rPr>
                <w:rFonts w:ascii="Calibri" w:hAnsi="Calibri"/>
                <w:b/>
                <w:color w:val="000000"/>
              </w:rPr>
            </w:pPr>
            <w:r w:rsidRPr="000D2ECB">
              <w:rPr>
                <w:rFonts w:ascii="Calibri" w:hAnsi="Calibri"/>
                <w:b/>
                <w:color w:val="000000"/>
              </w:rPr>
              <w:t>Description</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0D2ECB">
            <w:pPr>
              <w:spacing w:after="0"/>
              <w:jc w:val="center"/>
              <w:rPr>
                <w:rFonts w:ascii="Calibri" w:hAnsi="Calibri"/>
                <w:b/>
                <w:color w:val="000000"/>
              </w:rPr>
            </w:pPr>
            <w:r w:rsidRPr="000D2ECB">
              <w:rPr>
                <w:rFonts w:ascii="Calibri" w:hAnsi="Calibri"/>
                <w:b/>
                <w:color w:val="000000"/>
              </w:rPr>
              <w:t>Verdict</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7C746D">
            <w:pPr>
              <w:spacing w:after="0" w:line="0" w:lineRule="atLeast"/>
              <w:rPr>
                <w:rFonts w:ascii="Calibri" w:hAnsi="Calibri"/>
              </w:rPr>
            </w:pPr>
            <w:r w:rsidRPr="000D2ECB">
              <w:rPr>
                <w:rFonts w:ascii="Calibri" w:hAnsi="Calibri"/>
              </w:rPr>
              <w:t xml:space="preserve">The IUT is configured to transmit more than one BSM per second as defined in </w:t>
            </w:r>
            <w:r w:rsidR="007C746D">
              <w:rPr>
                <w:rFonts w:ascii="Calibri" w:hAnsi="Calibri"/>
              </w:rPr>
              <w:fldChar w:fldCharType="begin"/>
            </w:r>
            <w:r w:rsidR="007C746D">
              <w:rPr>
                <w:rFonts w:ascii="Calibri" w:hAnsi="Calibri"/>
              </w:rPr>
              <w:instrText xml:space="preserve"> REF _Ref442163386 \h </w:instrText>
            </w:r>
            <w:r w:rsidR="007C746D">
              <w:rPr>
                <w:rFonts w:ascii="Calibri" w:hAnsi="Calibri"/>
              </w:rPr>
            </w:r>
            <w:r w:rsidR="007C746D">
              <w:rPr>
                <w:rFonts w:ascii="Calibri" w:hAnsi="Calibri"/>
              </w:rPr>
              <w:fldChar w:fldCharType="separate"/>
            </w:r>
            <w:r w:rsidR="00DD231E">
              <w:t xml:space="preserve">Table </w:t>
            </w:r>
            <w:r w:rsidR="00DD231E">
              <w:rPr>
                <w:noProof/>
              </w:rPr>
              <w:t>7</w:t>
            </w:r>
            <w:r w:rsidR="00DD231E">
              <w:noBreakHyphen/>
            </w:r>
            <w:r w:rsidR="00DD231E">
              <w:rPr>
                <w:noProof/>
              </w:rPr>
              <w:t>3</w:t>
            </w:r>
            <w:r w:rsidR="007C746D">
              <w:rPr>
                <w:rFonts w:ascii="Calibri" w:hAnsi="Calibri"/>
              </w:rPr>
              <w:fldChar w:fldCharType="end"/>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 xml:space="preserve">The IUT transmits </w:t>
            </w:r>
            <w:r w:rsidR="00E407CB" w:rsidRPr="00E407CB">
              <w:rPr>
                <w:rFonts w:ascii="Calibri" w:hAnsi="Calibri"/>
                <w:color w:val="000000"/>
              </w:rPr>
              <w:t>SPDU</w:t>
            </w:r>
            <w:r w:rsidR="00E407CB" w:rsidRPr="00E407CB">
              <w:rPr>
                <w:rFonts w:asciiTheme="minorHAnsi" w:hAnsiTheme="minorHAnsi"/>
                <w:vertAlign w:val="subscript"/>
              </w:rPr>
              <w:t>BSM</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553B42" w:rsidP="003862AF">
            <w:pPr>
              <w:spacing w:after="0" w:line="0" w:lineRule="atLeast"/>
              <w:rPr>
                <w:rFonts w:ascii="Calibri" w:hAnsi="Calibri"/>
              </w:rPr>
            </w:pPr>
            <w:r>
              <w:rPr>
                <w:rFonts w:ascii="Calibri" w:hAnsi="Calibri"/>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lang w:val="en-US"/>
              </w:rPr>
              <w:t xml:space="preserve"> </w:t>
            </w:r>
            <w:r w:rsidR="003862AF" w:rsidRPr="000D2ECB">
              <w:rPr>
                <w:rFonts w:ascii="Calibri" w:hAnsi="Calibri"/>
                <w:b/>
                <w:i/>
                <w:lang w:val="en-US"/>
              </w:rPr>
              <w:t>signer</w:t>
            </w:r>
            <w:r w:rsidR="003862AF" w:rsidRPr="000D2ECB">
              <w:rPr>
                <w:rFonts w:ascii="Calibri" w:hAnsi="Calibri"/>
                <w:lang w:val="en-US"/>
              </w:rPr>
              <w:t xml:space="preserve"> </w:t>
            </w:r>
            <w:r w:rsidR="00804066" w:rsidRPr="000D2ECB">
              <w:rPr>
                <w:rFonts w:ascii="Calibri" w:hAnsi="Calibri"/>
                <w:lang w:val="en-US"/>
              </w:rPr>
              <w:t xml:space="preserve">contains </w:t>
            </w:r>
            <w:r w:rsidR="00804066" w:rsidRPr="005D493F">
              <w:rPr>
                <w:rFonts w:ascii="Calibri" w:hAnsi="Calibri"/>
                <w:b/>
                <w:i/>
              </w:rPr>
              <w:t>certificate</w:t>
            </w:r>
            <w:r w:rsidR="00804066">
              <w:rPr>
                <w:rFonts w:ascii="Calibri" w:hAnsi="Calibri"/>
              </w:rPr>
              <w:t xml:space="preserve"> indicating</w:t>
            </w:r>
            <w:r w:rsidR="00553B42" w:rsidRPr="000D2ECB">
              <w:rPr>
                <w:rFonts w:ascii="Calibri" w:hAnsi="Calibri"/>
                <w:b/>
                <w:i/>
              </w:rPr>
              <w:t xml:space="preserve"> </w:t>
            </w:r>
            <w:r w:rsidR="00804066" w:rsidRPr="000D2ECB">
              <w:rPr>
                <w:rFonts w:ascii="Calibri" w:hAnsi="Calibri"/>
                <w:b/>
                <w:i/>
              </w:rPr>
              <w:t>version</w:t>
            </w:r>
            <w:r w:rsidR="00804066">
              <w:rPr>
                <w:rFonts w:ascii="Calibri" w:hAnsi="Calibri"/>
              </w:rPr>
              <w:t xml:space="preserve"> value</w:t>
            </w:r>
            <w:r w:rsidR="00553B42" w:rsidRPr="000D2ECB">
              <w:rPr>
                <w:rFonts w:ascii="Calibri" w:hAnsi="Calibri"/>
              </w:rPr>
              <w:t xml:space="preserve"> = </w:t>
            </w:r>
            <w:r w:rsidR="00553B42" w:rsidRPr="000D2ECB">
              <w:rPr>
                <w:rFonts w:ascii="Calibri" w:hAnsi="Calibri"/>
                <w:b/>
                <w:i/>
              </w:rPr>
              <w:t>0x03</w:t>
            </w:r>
            <w:r w:rsidR="004E6219">
              <w:rPr>
                <w:rFonts w:ascii="Calibri" w:hAnsi="Calibri"/>
              </w:rPr>
              <w:t xml:space="preserve"> </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553B42" w:rsidP="003862AF">
            <w:pPr>
              <w:spacing w:after="0" w:line="0" w:lineRule="atLeast"/>
              <w:rPr>
                <w:rFonts w:ascii="Calibri" w:hAnsi="Calibri"/>
              </w:rPr>
            </w:pPr>
            <w:r>
              <w:rPr>
                <w:rFonts w:ascii="Calibri" w:hAnsi="Calibri"/>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r w:rsidR="003862AF" w:rsidRPr="000D2ECB">
              <w:rPr>
                <w:rFonts w:ascii="Calibri" w:hAnsi="Calibri"/>
                <w:b/>
                <w:i/>
              </w:rPr>
              <w:t xml:space="preserve">signer </w:t>
            </w:r>
            <w:r w:rsidR="003862AF" w:rsidRPr="000D2ECB">
              <w:rPr>
                <w:rFonts w:ascii="Calibri" w:hAnsi="Calibri"/>
              </w:rPr>
              <w:t xml:space="preserve">contains </w:t>
            </w:r>
            <w:r w:rsidR="00804066" w:rsidRPr="000D2ECB">
              <w:rPr>
                <w:rFonts w:ascii="Calibri" w:hAnsi="Calibri"/>
                <w:b/>
                <w:i/>
              </w:rPr>
              <w:t xml:space="preserve">type </w:t>
            </w:r>
            <w:r w:rsidR="00804066" w:rsidRPr="000D2ECB">
              <w:rPr>
                <w:rFonts w:ascii="Calibri" w:hAnsi="Calibri"/>
              </w:rPr>
              <w:t xml:space="preserve">indicating </w:t>
            </w:r>
            <w:r w:rsidR="00804066" w:rsidRPr="009F7A5D">
              <w:rPr>
                <w:rFonts w:ascii="Calibri" w:hAnsi="Calibri"/>
                <w:b/>
                <w:i/>
              </w:rPr>
              <w:t>implicit</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553B42" w:rsidP="003862AF">
            <w:pPr>
              <w:spacing w:after="0" w:line="0" w:lineRule="atLeast"/>
              <w:rPr>
                <w:rFonts w:ascii="Calibri" w:hAnsi="Calibri"/>
              </w:rPr>
            </w:pPr>
            <w:r>
              <w:rPr>
                <w:rFonts w:ascii="Calibri" w:hAnsi="Calibri"/>
              </w:rPr>
              <w:lastRenderedPageBreak/>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r w:rsidR="003862AF" w:rsidRPr="000D2ECB">
              <w:rPr>
                <w:rFonts w:ascii="Calibri" w:hAnsi="Calibri"/>
                <w:b/>
                <w:i/>
              </w:rPr>
              <w:t>signer</w:t>
            </w:r>
            <w:r w:rsidR="003862AF" w:rsidRPr="000D2ECB">
              <w:rPr>
                <w:rFonts w:ascii="Calibri" w:hAnsi="Calibri"/>
              </w:rPr>
              <w:t xml:space="preserve"> contains </w:t>
            </w:r>
            <w:r w:rsidR="003862AF" w:rsidRPr="000D2ECB">
              <w:rPr>
                <w:rFonts w:ascii="Calibri" w:hAnsi="Calibri"/>
                <w:b/>
                <w:i/>
              </w:rPr>
              <w:t>issuer</w:t>
            </w:r>
            <w:r w:rsidR="003862AF" w:rsidRPr="000D2ECB">
              <w:rPr>
                <w:rFonts w:ascii="Calibri" w:hAnsi="Calibri"/>
              </w:rPr>
              <w:t xml:space="preserve"> containing </w:t>
            </w:r>
            <w:r w:rsidR="003862AF" w:rsidRPr="000D2ECB">
              <w:rPr>
                <w:rFonts w:ascii="Calibri" w:hAnsi="Calibri"/>
                <w:b/>
                <w:i/>
              </w:rPr>
              <w:t>sha256AndDigest</w:t>
            </w:r>
            <w:r w:rsidR="003862AF" w:rsidRPr="000D2ECB">
              <w:rPr>
                <w:rFonts w:ascii="Calibri" w:hAnsi="Calibri"/>
              </w:rPr>
              <w:t xml:space="preserve"> indicating HashedId8 </w:t>
            </w:r>
            <w:r w:rsidR="004E6219">
              <w:rPr>
                <w:rFonts w:ascii="Calibri" w:hAnsi="Calibri"/>
              </w:rPr>
              <w:t>(</w:t>
            </w:r>
            <w:r w:rsidR="003862AF" w:rsidRPr="000D2ECB">
              <w:rPr>
                <w:rFonts w:ascii="Calibri" w:hAnsi="Calibri"/>
              </w:rPr>
              <w:t>a n</w:t>
            </w:r>
            <w:r w:rsidR="004E6219">
              <w:rPr>
                <w:rFonts w:ascii="Calibri" w:hAnsi="Calibri"/>
              </w:rPr>
              <w:t>on-zero value of size 8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553B42" w:rsidP="003862AF">
            <w:pPr>
              <w:spacing w:after="0" w:line="0" w:lineRule="atLeast"/>
              <w:rPr>
                <w:rFonts w:ascii="Calibri" w:hAnsi="Calibri"/>
              </w:rPr>
            </w:pPr>
            <w:r>
              <w:rPr>
                <w:rFonts w:ascii="Calibri" w:hAnsi="Calibri"/>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proofErr w:type="spellStart"/>
            <w:r w:rsidR="003862AF" w:rsidRPr="000D2ECB">
              <w:rPr>
                <w:rFonts w:ascii="Calibri" w:hAnsi="Calibri"/>
                <w:b/>
                <w:i/>
              </w:rPr>
              <w:t>toBeSigned</w:t>
            </w:r>
            <w:proofErr w:type="spellEnd"/>
            <w:r w:rsidR="003862AF" w:rsidRPr="000D2ECB">
              <w:rPr>
                <w:rFonts w:ascii="Calibri" w:hAnsi="Calibri"/>
              </w:rPr>
              <w:t xml:space="preserve"> contains </w:t>
            </w:r>
            <w:r w:rsidR="003862AF" w:rsidRPr="000D2ECB">
              <w:rPr>
                <w:rFonts w:ascii="Calibri" w:hAnsi="Calibri"/>
                <w:b/>
                <w:i/>
              </w:rPr>
              <w:t>id</w:t>
            </w:r>
            <w:r w:rsidR="003862AF" w:rsidRPr="000D2ECB">
              <w:rPr>
                <w:rFonts w:ascii="Calibri" w:hAnsi="Calibri"/>
              </w:rPr>
              <w:t xml:space="preserve"> </w:t>
            </w:r>
            <w:r w:rsidR="00804066" w:rsidRPr="000D2ECB">
              <w:rPr>
                <w:rFonts w:ascii="Calibri" w:hAnsi="Calibri"/>
              </w:rPr>
              <w:t xml:space="preserve">indicating </w:t>
            </w:r>
            <w:proofErr w:type="spellStart"/>
            <w:r w:rsidR="00804066" w:rsidRPr="000D2ECB">
              <w:rPr>
                <w:rFonts w:ascii="Calibri" w:hAnsi="Calibri"/>
              </w:rPr>
              <w:t>linkageData</w:t>
            </w:r>
            <w:proofErr w:type="spellEnd"/>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553B42" w:rsidP="003862AF">
            <w:pPr>
              <w:spacing w:after="0" w:line="0" w:lineRule="atLeast"/>
              <w:rPr>
                <w:rFonts w:ascii="Calibri" w:hAnsi="Calibri"/>
              </w:rPr>
            </w:pPr>
            <w:r>
              <w:rPr>
                <w:rFonts w:ascii="Calibri" w:hAnsi="Calibri"/>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proofErr w:type="spellStart"/>
            <w:r w:rsidR="003862AF" w:rsidRPr="000D2ECB">
              <w:rPr>
                <w:rFonts w:ascii="Calibri" w:hAnsi="Calibri"/>
                <w:b/>
                <w:i/>
              </w:rPr>
              <w:t>linkageData</w:t>
            </w:r>
            <w:proofErr w:type="spellEnd"/>
            <w:r w:rsidR="003862AF" w:rsidRPr="000D2ECB">
              <w:rPr>
                <w:rFonts w:ascii="Calibri" w:hAnsi="Calibri"/>
              </w:rPr>
              <w:t xml:space="preserve"> contains </w:t>
            </w:r>
            <w:proofErr w:type="spellStart"/>
            <w:r w:rsidR="003862AF" w:rsidRPr="000D2ECB">
              <w:rPr>
                <w:rFonts w:ascii="Calibri" w:hAnsi="Calibri"/>
                <w:b/>
                <w:i/>
              </w:rPr>
              <w:t>iCert</w:t>
            </w:r>
            <w:proofErr w:type="spellEnd"/>
            <w:r w:rsidR="003862AF" w:rsidRPr="000D2ECB">
              <w:rPr>
                <w:rFonts w:ascii="Calibri" w:hAnsi="Calibri"/>
              </w:rPr>
              <w:t xml:space="preserve"> indicating a value of size 2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553B42" w:rsidP="003862AF">
            <w:pPr>
              <w:spacing w:after="0" w:line="0" w:lineRule="atLeast"/>
              <w:rPr>
                <w:rFonts w:ascii="Calibri" w:hAnsi="Calibri"/>
              </w:rPr>
            </w:pPr>
            <w:r>
              <w:rPr>
                <w:rFonts w:ascii="Calibri" w:hAnsi="Calibri"/>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proofErr w:type="spellStart"/>
            <w:r w:rsidR="003862AF" w:rsidRPr="000D2ECB">
              <w:rPr>
                <w:rFonts w:ascii="Calibri" w:hAnsi="Calibri"/>
                <w:b/>
                <w:i/>
              </w:rPr>
              <w:t>linkageData</w:t>
            </w:r>
            <w:proofErr w:type="spellEnd"/>
            <w:r w:rsidR="003862AF" w:rsidRPr="000D2ECB">
              <w:rPr>
                <w:rFonts w:ascii="Calibri" w:hAnsi="Calibri"/>
              </w:rPr>
              <w:t xml:space="preserve"> contains </w:t>
            </w:r>
            <w:r w:rsidR="003862AF" w:rsidRPr="000D2ECB">
              <w:rPr>
                <w:rFonts w:ascii="Calibri" w:hAnsi="Calibri"/>
                <w:b/>
                <w:i/>
              </w:rPr>
              <w:t>linkage-value</w:t>
            </w:r>
            <w:r w:rsidR="003862AF" w:rsidRPr="000D2ECB">
              <w:rPr>
                <w:rFonts w:ascii="Calibri" w:hAnsi="Calibri"/>
              </w:rPr>
              <w:t xml:space="preserve"> </w:t>
            </w:r>
            <w:r w:rsidR="00804066" w:rsidRPr="000D2ECB">
              <w:rPr>
                <w:rFonts w:ascii="Calibri" w:hAnsi="Calibri"/>
              </w:rPr>
              <w:t>indicating value</w:t>
            </w:r>
            <w:r w:rsidR="003862AF" w:rsidRPr="000D2ECB">
              <w:rPr>
                <w:rFonts w:ascii="Calibri" w:hAnsi="Calibri"/>
              </w:rPr>
              <w:t xml:space="preserve"> of size 9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553B42" w:rsidP="003862AF">
            <w:pPr>
              <w:spacing w:after="0" w:line="0" w:lineRule="atLeast"/>
              <w:rPr>
                <w:rFonts w:ascii="Calibri" w:hAnsi="Calibri"/>
              </w:rPr>
            </w:pPr>
            <w:r>
              <w:rPr>
                <w:rFonts w:ascii="Calibri" w:hAnsi="Calibri"/>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proofErr w:type="spellStart"/>
            <w:r w:rsidR="003862AF" w:rsidRPr="000D2ECB">
              <w:rPr>
                <w:rFonts w:ascii="Calibri" w:hAnsi="Calibri"/>
                <w:b/>
                <w:i/>
              </w:rPr>
              <w:t>linkageData</w:t>
            </w:r>
            <w:proofErr w:type="spellEnd"/>
            <w:r w:rsidR="003862AF" w:rsidRPr="000D2ECB">
              <w:rPr>
                <w:rFonts w:ascii="Calibri" w:hAnsi="Calibri"/>
              </w:rPr>
              <w:t xml:space="preserve"> contains </w:t>
            </w:r>
            <w:r w:rsidR="003862AF" w:rsidRPr="000D2ECB">
              <w:rPr>
                <w:rFonts w:ascii="Calibri" w:hAnsi="Calibri"/>
                <w:b/>
                <w:i/>
              </w:rPr>
              <w:t>group-linkage-value</w:t>
            </w:r>
            <w:r w:rsidR="003862AF" w:rsidRPr="000D2ECB">
              <w:rPr>
                <w:rFonts w:ascii="Calibri" w:hAnsi="Calibri"/>
              </w:rPr>
              <w:t xml:space="preserve"> containing </w:t>
            </w:r>
            <w:proofErr w:type="spellStart"/>
            <w:r w:rsidR="003862AF" w:rsidRPr="000D2ECB">
              <w:rPr>
                <w:rFonts w:ascii="Calibri" w:hAnsi="Calibri"/>
                <w:b/>
                <w:i/>
              </w:rPr>
              <w:t>jValue</w:t>
            </w:r>
            <w:proofErr w:type="spellEnd"/>
            <w:r w:rsidR="003862AF" w:rsidRPr="000D2ECB">
              <w:rPr>
                <w:rFonts w:ascii="Calibri" w:hAnsi="Calibri"/>
              </w:rPr>
              <w:t xml:space="preserve"> indicating a value of </w:t>
            </w:r>
            <w:r w:rsidR="009F7A5D" w:rsidRPr="000D2ECB">
              <w:rPr>
                <w:rFonts w:ascii="Calibri" w:hAnsi="Calibri"/>
              </w:rPr>
              <w:t>size 4</w:t>
            </w:r>
            <w:r w:rsidR="003862AF" w:rsidRPr="000D2ECB">
              <w:rPr>
                <w:rFonts w:ascii="Calibri" w:hAnsi="Calibri"/>
              </w:rPr>
              <w:t xml:space="preserve">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w:t>
            </w:r>
            <w:r w:rsidR="00553B42">
              <w:rPr>
                <w:rFonts w:ascii="Calibri" w:hAnsi="Calibri"/>
              </w:rPr>
              <w:t>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b/>
                <w:i/>
              </w:rPr>
              <w:t xml:space="preserve"> </w:t>
            </w:r>
            <w:proofErr w:type="spellStart"/>
            <w:r w:rsidR="003862AF" w:rsidRPr="000D2ECB">
              <w:rPr>
                <w:rFonts w:ascii="Calibri" w:hAnsi="Calibri"/>
                <w:b/>
                <w:i/>
              </w:rPr>
              <w:t>linkageData</w:t>
            </w:r>
            <w:proofErr w:type="spellEnd"/>
            <w:r w:rsidR="003862AF" w:rsidRPr="000D2ECB">
              <w:rPr>
                <w:rFonts w:ascii="Calibri" w:hAnsi="Calibri"/>
              </w:rPr>
              <w:t xml:space="preserve"> contains </w:t>
            </w:r>
            <w:r w:rsidR="003862AF" w:rsidRPr="000D2ECB">
              <w:rPr>
                <w:rFonts w:ascii="Calibri" w:hAnsi="Calibri"/>
                <w:b/>
                <w:i/>
              </w:rPr>
              <w:t>group-linkage-value</w:t>
            </w:r>
            <w:r w:rsidR="003862AF" w:rsidRPr="000D2ECB">
              <w:rPr>
                <w:rFonts w:ascii="Calibri" w:hAnsi="Calibri"/>
              </w:rPr>
              <w:t xml:space="preserve"> containing </w:t>
            </w:r>
            <w:r w:rsidR="003862AF" w:rsidRPr="000D2ECB">
              <w:rPr>
                <w:rFonts w:ascii="Calibri" w:hAnsi="Calibri"/>
                <w:b/>
                <w:i/>
              </w:rPr>
              <w:t>value</w:t>
            </w:r>
            <w:r w:rsidR="003862AF" w:rsidRPr="000D2ECB">
              <w:rPr>
                <w:rFonts w:ascii="Calibri" w:hAnsi="Calibri"/>
              </w:rPr>
              <w:t xml:space="preserve"> indicating a value of size 9 octets </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w:t>
            </w:r>
            <w:r w:rsidR="00553B42">
              <w:rPr>
                <w:rFonts w:ascii="Calibri" w:hAnsi="Calibri"/>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proofErr w:type="spellStart"/>
            <w:r w:rsidR="003862AF" w:rsidRPr="000D2ECB">
              <w:rPr>
                <w:rFonts w:ascii="Calibri" w:hAnsi="Calibri"/>
                <w:b/>
                <w:i/>
              </w:rPr>
              <w:t>toBeSigned</w:t>
            </w:r>
            <w:proofErr w:type="spellEnd"/>
            <w:r w:rsidR="003862AF" w:rsidRPr="000D2ECB">
              <w:rPr>
                <w:rFonts w:ascii="Calibri" w:hAnsi="Calibri"/>
              </w:rPr>
              <w:t xml:space="preserve"> contains </w:t>
            </w:r>
            <w:proofErr w:type="spellStart"/>
            <w:r w:rsidR="003862AF" w:rsidRPr="000D2ECB">
              <w:rPr>
                <w:rFonts w:ascii="Calibri" w:hAnsi="Calibri"/>
                <w:b/>
                <w:i/>
              </w:rPr>
              <w:t>cracaId</w:t>
            </w:r>
            <w:proofErr w:type="spellEnd"/>
            <w:r w:rsidR="003862AF" w:rsidRPr="000D2ECB">
              <w:rPr>
                <w:rFonts w:ascii="Calibri" w:hAnsi="Calibri"/>
              </w:rPr>
              <w:t xml:space="preserve"> indicating a non-zero value of size 3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w:t>
            </w:r>
            <w:r w:rsidR="00553B42">
              <w:rPr>
                <w:rFonts w:ascii="Calibri" w:hAnsi="Calibri"/>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proofErr w:type="spellStart"/>
            <w:r w:rsidR="003862AF" w:rsidRPr="000D2ECB">
              <w:rPr>
                <w:rFonts w:ascii="Calibri" w:hAnsi="Calibri"/>
                <w:b/>
                <w:i/>
              </w:rPr>
              <w:t>toBeSigned</w:t>
            </w:r>
            <w:proofErr w:type="spellEnd"/>
            <w:r w:rsidR="003862AF" w:rsidRPr="000D2ECB">
              <w:rPr>
                <w:rFonts w:ascii="Calibri" w:hAnsi="Calibri"/>
              </w:rPr>
              <w:t xml:space="preserve"> contains </w:t>
            </w:r>
            <w:proofErr w:type="spellStart"/>
            <w:r w:rsidR="003862AF" w:rsidRPr="000D2ECB">
              <w:rPr>
                <w:rFonts w:ascii="Calibri" w:hAnsi="Calibri"/>
                <w:b/>
                <w:i/>
              </w:rPr>
              <w:t>crlSeries</w:t>
            </w:r>
            <w:proofErr w:type="spellEnd"/>
            <w:r w:rsidR="004E6219">
              <w:rPr>
                <w:rFonts w:ascii="Calibri" w:hAnsi="Calibri"/>
              </w:rPr>
              <w:t xml:space="preserve"> indicating a </w:t>
            </w:r>
            <w:r w:rsidR="003862AF" w:rsidRPr="000D2ECB">
              <w:rPr>
                <w:rFonts w:ascii="Calibri" w:hAnsi="Calibri"/>
              </w:rPr>
              <w:t>value =</w:t>
            </w:r>
            <w:r w:rsidR="003862AF" w:rsidRPr="000D2ECB">
              <w:rPr>
                <w:rFonts w:ascii="Calibri" w:hAnsi="Calibri"/>
                <w:b/>
                <w:i/>
              </w:rPr>
              <w:t>0x01</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w:t>
            </w:r>
            <w:r w:rsidR="00553B42">
              <w:rPr>
                <w:rFonts w:ascii="Calibri" w:hAnsi="Calibri"/>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b/>
                <w:i/>
              </w:rPr>
              <w:t xml:space="preserve"> </w:t>
            </w:r>
            <w:proofErr w:type="spellStart"/>
            <w:r w:rsidR="003862AF" w:rsidRPr="000D2ECB">
              <w:rPr>
                <w:rFonts w:ascii="Calibri" w:hAnsi="Calibri"/>
                <w:b/>
                <w:i/>
              </w:rPr>
              <w:t>toBeSigned</w:t>
            </w:r>
            <w:proofErr w:type="spellEnd"/>
            <w:r w:rsidR="003862AF" w:rsidRPr="000D2ECB">
              <w:rPr>
                <w:rFonts w:ascii="Calibri" w:hAnsi="Calibri"/>
              </w:rPr>
              <w:t xml:space="preserve"> contains </w:t>
            </w:r>
            <w:r w:rsidR="003862AF" w:rsidRPr="000D2ECB">
              <w:rPr>
                <w:rFonts w:ascii="Calibri" w:hAnsi="Calibri"/>
                <w:b/>
                <w:i/>
              </w:rPr>
              <w:t>start</w:t>
            </w:r>
            <w:r w:rsidR="003862AF" w:rsidRPr="000D2ECB">
              <w:rPr>
                <w:rFonts w:ascii="Calibri" w:hAnsi="Calibri"/>
              </w:rPr>
              <w:t xml:space="preserve"> indicating </w:t>
            </w:r>
            <w:r w:rsidR="003862AF" w:rsidRPr="000D2ECB">
              <w:rPr>
                <w:rFonts w:ascii="Calibri" w:hAnsi="Calibri"/>
                <w:b/>
                <w:i/>
              </w:rPr>
              <w:t>Time</w:t>
            </w:r>
            <w:r w:rsidR="009F7A5D" w:rsidRPr="000D2ECB">
              <w:rPr>
                <w:rFonts w:ascii="Calibri" w:hAnsi="Calibri"/>
                <w:b/>
                <w:i/>
              </w:rPr>
              <w:t>32</w:t>
            </w:r>
            <w:r w:rsidR="009F7A5D" w:rsidRPr="000D2ECB">
              <w:rPr>
                <w:rFonts w:ascii="Calibri" w:hAnsi="Calibri"/>
              </w:rPr>
              <w:t xml:space="preserve"> (</w:t>
            </w:r>
            <w:r w:rsidR="003862AF" w:rsidRPr="000D2ECB">
              <w:rPr>
                <w:rFonts w:ascii="Calibri" w:hAnsi="Calibri"/>
              </w:rPr>
              <w:t>a non-zero value of size 4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w:t>
            </w:r>
            <w:r w:rsidR="00553B42">
              <w:rPr>
                <w:rFonts w:ascii="Calibri" w:hAnsi="Calibri"/>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proofErr w:type="spellStart"/>
            <w:r w:rsidR="003862AF" w:rsidRPr="000D2ECB">
              <w:rPr>
                <w:rFonts w:ascii="Calibri" w:hAnsi="Calibri"/>
                <w:b/>
                <w:i/>
              </w:rPr>
              <w:t>toBeSigned</w:t>
            </w:r>
            <w:proofErr w:type="spellEnd"/>
            <w:r w:rsidR="003862AF" w:rsidRPr="000D2ECB">
              <w:rPr>
                <w:rFonts w:ascii="Calibri" w:hAnsi="Calibri"/>
              </w:rPr>
              <w:t xml:space="preserve"> contains </w:t>
            </w:r>
            <w:r w:rsidR="003862AF" w:rsidRPr="000D2ECB">
              <w:rPr>
                <w:rFonts w:ascii="Calibri" w:hAnsi="Calibri"/>
                <w:b/>
                <w:i/>
              </w:rPr>
              <w:t>duration</w:t>
            </w:r>
            <w:r w:rsidR="003862AF" w:rsidRPr="000D2ECB">
              <w:rPr>
                <w:rFonts w:ascii="Calibri" w:hAnsi="Calibri"/>
              </w:rPr>
              <w:t xml:space="preserve"> containing </w:t>
            </w:r>
            <w:r w:rsidR="003862AF" w:rsidRPr="000D2ECB">
              <w:rPr>
                <w:rFonts w:ascii="Calibri" w:hAnsi="Calibri"/>
                <w:b/>
                <w:i/>
              </w:rPr>
              <w:t>hours</w:t>
            </w:r>
            <w:r w:rsidR="003862AF" w:rsidRPr="000D2ECB">
              <w:rPr>
                <w:rFonts w:ascii="Calibri" w:hAnsi="Calibri"/>
              </w:rPr>
              <w:t xml:space="preserve"> </w:t>
            </w:r>
            <w:r w:rsidR="009F7A5D" w:rsidRPr="000D2ECB">
              <w:rPr>
                <w:rFonts w:ascii="Calibri" w:hAnsi="Calibri"/>
              </w:rPr>
              <w:t>indicating Unit</w:t>
            </w:r>
            <w:r w:rsidR="003862AF" w:rsidRPr="000D2ECB">
              <w:rPr>
                <w:rFonts w:ascii="Calibri" w:hAnsi="Calibri"/>
              </w:rPr>
              <w:t xml:space="preserve">16 (a non-zero Integer </w:t>
            </w:r>
            <w:r w:rsidR="009F7A5D" w:rsidRPr="000D2ECB">
              <w:rPr>
                <w:rFonts w:ascii="Calibri" w:hAnsi="Calibri"/>
              </w:rPr>
              <w:t>value of</w:t>
            </w:r>
            <w:r w:rsidR="003862AF" w:rsidRPr="000D2ECB">
              <w:rPr>
                <w:rFonts w:ascii="Calibri" w:hAnsi="Calibri"/>
              </w:rPr>
              <w:t xml:space="preserve"> size 2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w:t>
            </w:r>
            <w:r w:rsidR="00553B42">
              <w:rPr>
                <w:rFonts w:ascii="Calibri" w:hAnsi="Calibri"/>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proofErr w:type="spellStart"/>
            <w:r w:rsidR="009F7A5D" w:rsidRPr="000D2ECB">
              <w:rPr>
                <w:rFonts w:ascii="Calibri" w:hAnsi="Calibri"/>
                <w:b/>
                <w:i/>
              </w:rPr>
              <w:t>toBeSigned</w:t>
            </w:r>
            <w:proofErr w:type="spellEnd"/>
            <w:r w:rsidR="009F7A5D" w:rsidRPr="000D2ECB">
              <w:rPr>
                <w:rFonts w:ascii="Calibri" w:hAnsi="Calibri"/>
                <w:b/>
                <w:i/>
              </w:rPr>
              <w:t xml:space="preserve"> </w:t>
            </w:r>
            <w:r w:rsidR="009F7A5D" w:rsidRPr="000D2ECB">
              <w:rPr>
                <w:rFonts w:ascii="Calibri" w:hAnsi="Calibri"/>
              </w:rPr>
              <w:t>contains</w:t>
            </w:r>
            <w:r w:rsidR="003862AF" w:rsidRPr="000D2ECB">
              <w:rPr>
                <w:rFonts w:ascii="Calibri" w:hAnsi="Calibri"/>
              </w:rPr>
              <w:t xml:space="preserve"> </w:t>
            </w:r>
            <w:r w:rsidR="003862AF" w:rsidRPr="000D2ECB">
              <w:rPr>
                <w:rFonts w:ascii="Calibri" w:hAnsi="Calibri"/>
                <w:b/>
                <w:i/>
              </w:rPr>
              <w:t>region</w:t>
            </w:r>
            <w:r w:rsidR="00436BF3">
              <w:rPr>
                <w:rFonts w:ascii="Calibri" w:hAnsi="Calibri"/>
              </w:rPr>
              <w:t xml:space="preserve"> containing</w:t>
            </w:r>
            <w:r w:rsidR="000A6666">
              <w:rPr>
                <w:rFonts w:ascii="Calibri" w:hAnsi="Calibri"/>
              </w:rPr>
              <w:t xml:space="preserve"> a sequence </w:t>
            </w:r>
            <w:r w:rsidR="009F7A5D">
              <w:rPr>
                <w:rFonts w:ascii="Calibri" w:hAnsi="Calibri"/>
              </w:rPr>
              <w:t xml:space="preserve">of </w:t>
            </w:r>
            <w:proofErr w:type="spellStart"/>
            <w:r w:rsidR="009F7A5D" w:rsidRPr="00E1476E">
              <w:rPr>
                <w:rFonts w:ascii="Calibri" w:hAnsi="Calibri"/>
                <w:b/>
                <w:i/>
              </w:rPr>
              <w:t>identifiedRegion</w:t>
            </w:r>
            <w:proofErr w:type="spellEnd"/>
            <w:r w:rsidR="009F7A5D">
              <w:rPr>
                <w:rFonts w:ascii="Calibri" w:hAnsi="Calibri"/>
                <w:b/>
                <w:i/>
              </w:rPr>
              <w:t xml:space="preserve"> </w:t>
            </w:r>
            <w:r w:rsidR="009F7A5D" w:rsidRPr="00E1476E">
              <w:rPr>
                <w:rFonts w:ascii="Calibri" w:hAnsi="Calibri"/>
              </w:rPr>
              <w:t>indicating</w:t>
            </w:r>
            <w:r w:rsidR="009F7A5D">
              <w:rPr>
                <w:rFonts w:ascii="Calibri" w:hAnsi="Calibri"/>
              </w:rPr>
              <w:t xml:space="preserve"> </w:t>
            </w:r>
            <w:proofErr w:type="spellStart"/>
            <w:r w:rsidR="009F7A5D" w:rsidRPr="00E1476E">
              <w:rPr>
                <w:rFonts w:ascii="Calibri" w:hAnsi="Calibri"/>
                <w:b/>
                <w:i/>
              </w:rPr>
              <w:t>countryOnly</w:t>
            </w:r>
            <w:proofErr w:type="spellEnd"/>
            <w:r w:rsidR="00755D06">
              <w:rPr>
                <w:rFonts w:ascii="Calibri" w:hAnsi="Calibri"/>
                <w:b/>
                <w:i/>
              </w:rPr>
              <w:t xml:space="preserve"> </w:t>
            </w:r>
            <w:r w:rsidR="00755D06">
              <w:rPr>
                <w:rFonts w:ascii="Calibri" w:hAnsi="Calibri"/>
              </w:rPr>
              <w:t xml:space="preserve">values </w:t>
            </w:r>
            <w:r w:rsidR="00755D06" w:rsidRPr="005B73FA">
              <w:rPr>
                <w:rFonts w:ascii="Calibri" w:hAnsi="Calibri"/>
                <w:b/>
                <w:i/>
              </w:rPr>
              <w:t>0x7C</w:t>
            </w:r>
            <w:r w:rsidR="00755D06">
              <w:rPr>
                <w:rFonts w:ascii="Calibri" w:hAnsi="Calibri"/>
                <w:b/>
                <w:i/>
              </w:rPr>
              <w:t xml:space="preserve">, </w:t>
            </w:r>
            <w:r w:rsidR="00755D06" w:rsidRPr="005B73FA">
              <w:rPr>
                <w:rFonts w:ascii="Calibri" w:hAnsi="Calibri"/>
                <w:b/>
                <w:i/>
              </w:rPr>
              <w:t>0x1E4</w:t>
            </w:r>
            <w:r w:rsidR="00755D06">
              <w:rPr>
                <w:rFonts w:ascii="Calibri" w:hAnsi="Calibri"/>
                <w:b/>
                <w:i/>
              </w:rPr>
              <w:t xml:space="preserve"> </w:t>
            </w:r>
            <w:r w:rsidR="00755D06" w:rsidRPr="00E1476E">
              <w:rPr>
                <w:rFonts w:ascii="Calibri" w:hAnsi="Calibri"/>
              </w:rPr>
              <w:t>and</w:t>
            </w:r>
            <w:r w:rsidR="00755D06">
              <w:rPr>
                <w:rFonts w:ascii="Calibri" w:hAnsi="Calibri"/>
                <w:b/>
                <w:i/>
              </w:rPr>
              <w:t xml:space="preserve"> </w:t>
            </w:r>
            <w:r w:rsidR="00755D06" w:rsidRPr="005B73FA">
              <w:rPr>
                <w:rFonts w:ascii="Calibri" w:hAnsi="Calibri"/>
                <w:b/>
                <w:i/>
              </w:rPr>
              <w:t>0x348</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553B42" w:rsidP="003862AF">
            <w:pPr>
              <w:spacing w:after="0" w:line="0" w:lineRule="atLeast"/>
              <w:rPr>
                <w:rFonts w:ascii="Calibri" w:hAnsi="Calibri"/>
              </w:rPr>
            </w:pPr>
            <w:r>
              <w:rPr>
                <w:rFonts w:ascii="Calibri" w:hAnsi="Calibri"/>
              </w:rPr>
              <w:t>16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proofErr w:type="spellStart"/>
            <w:r w:rsidR="003862AF" w:rsidRPr="000D2ECB">
              <w:rPr>
                <w:rFonts w:ascii="Calibri" w:hAnsi="Calibri"/>
                <w:b/>
                <w:i/>
              </w:rPr>
              <w:t>toBeSigned</w:t>
            </w:r>
            <w:proofErr w:type="spellEnd"/>
            <w:r w:rsidR="003862AF" w:rsidRPr="000D2ECB">
              <w:rPr>
                <w:rFonts w:ascii="Calibri" w:hAnsi="Calibri"/>
              </w:rPr>
              <w:t xml:space="preserve"> contains </w:t>
            </w:r>
            <w:r w:rsidR="000A6666" w:rsidRPr="000A6666">
              <w:rPr>
                <w:rFonts w:ascii="Calibri" w:hAnsi="Calibri"/>
              </w:rPr>
              <w:t xml:space="preserve">a sequence of </w:t>
            </w:r>
            <w:proofErr w:type="spellStart"/>
            <w:r w:rsidR="000A6666" w:rsidRPr="000D2ECB">
              <w:rPr>
                <w:rFonts w:ascii="Calibri" w:hAnsi="Calibri"/>
                <w:b/>
                <w:i/>
              </w:rPr>
              <w:t>appPermission</w:t>
            </w:r>
            <w:proofErr w:type="spellEnd"/>
            <w:r w:rsidR="000A6666" w:rsidRPr="000A6666">
              <w:rPr>
                <w:rFonts w:ascii="Calibri" w:hAnsi="Calibri"/>
              </w:rPr>
              <w:t xml:space="preserve"> with PSIDs </w:t>
            </w:r>
            <w:r w:rsidR="004E6219">
              <w:rPr>
                <w:rFonts w:ascii="Calibri" w:hAnsi="Calibri"/>
              </w:rPr>
              <w:t xml:space="preserve">indicating </w:t>
            </w:r>
            <w:r w:rsidR="00015A3F">
              <w:rPr>
                <w:rFonts w:ascii="Calibri" w:hAnsi="Calibri"/>
              </w:rPr>
              <w:t>v</w:t>
            </w:r>
            <w:r w:rsidR="002E6270">
              <w:rPr>
                <w:rFonts w:ascii="Calibri" w:hAnsi="Calibri"/>
              </w:rPr>
              <w:t xml:space="preserve">alues </w:t>
            </w:r>
            <w:r w:rsidR="009F7A5D">
              <w:rPr>
                <w:rFonts w:ascii="Calibri" w:hAnsi="Calibri"/>
              </w:rPr>
              <w:t>of 0</w:t>
            </w:r>
            <w:ins w:id="104" w:author="Dmitri.Khijniak@7Layers.com" w:date="2017-04-29T19:16:00Z">
              <w:r w:rsidR="005E1A00">
                <w:rPr>
                  <w:rFonts w:ascii="Calibri" w:hAnsi="Calibri"/>
                </w:rPr>
                <w:t>x</w:t>
              </w:r>
            </w:ins>
            <w:r w:rsidR="000A6666" w:rsidRPr="000D2ECB">
              <w:rPr>
                <w:rFonts w:ascii="Calibri" w:hAnsi="Calibri"/>
                <w:b/>
                <w:i/>
              </w:rPr>
              <w:t>20</w:t>
            </w:r>
            <w:r w:rsidR="000A6666">
              <w:rPr>
                <w:rFonts w:ascii="Calibri" w:hAnsi="Calibri"/>
                <w:b/>
                <w:i/>
              </w:rPr>
              <w:t xml:space="preserve"> </w:t>
            </w:r>
            <w:r w:rsidR="000A6666" w:rsidRPr="000A6666">
              <w:rPr>
                <w:rFonts w:ascii="Calibri" w:hAnsi="Calibri"/>
              </w:rPr>
              <w:t>and</w:t>
            </w:r>
            <w:r w:rsidR="000A6666">
              <w:rPr>
                <w:rFonts w:ascii="Calibri" w:hAnsi="Calibri"/>
                <w:b/>
                <w:i/>
              </w:rPr>
              <w:t xml:space="preserve"> 0</w:t>
            </w:r>
            <w:ins w:id="105" w:author="Dmitri.Khijniak@7Layers.com" w:date="2017-04-29T19:16:00Z">
              <w:r w:rsidR="005E1A00">
                <w:rPr>
                  <w:rFonts w:ascii="Calibri" w:hAnsi="Calibri"/>
                  <w:b/>
                  <w:i/>
                </w:rPr>
                <w:t>x</w:t>
              </w:r>
            </w:ins>
            <w:r w:rsidR="000A6666" w:rsidRPr="000D2ECB">
              <w:rPr>
                <w:rFonts w:ascii="Calibri" w:hAnsi="Calibri"/>
                <w:b/>
                <w:i/>
              </w:rPr>
              <w:t>26</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553B42" w:rsidP="003862AF">
            <w:pPr>
              <w:spacing w:after="0" w:line="0" w:lineRule="atLeast"/>
              <w:rPr>
                <w:rFonts w:ascii="Calibri" w:hAnsi="Calibri"/>
              </w:rPr>
            </w:pPr>
            <w:r>
              <w:rPr>
                <w:rFonts w:ascii="Calibri" w:hAnsi="Calibri"/>
              </w:rPr>
              <w:t>17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proofErr w:type="spellStart"/>
            <w:r w:rsidR="003862AF" w:rsidRPr="000D2ECB">
              <w:rPr>
                <w:rFonts w:ascii="Calibri" w:hAnsi="Calibri"/>
                <w:b/>
                <w:i/>
              </w:rPr>
              <w:t>toBeSigned</w:t>
            </w:r>
            <w:proofErr w:type="spellEnd"/>
            <w:r w:rsidR="003862AF" w:rsidRPr="000D2ECB">
              <w:rPr>
                <w:rFonts w:ascii="Calibri" w:hAnsi="Calibri"/>
              </w:rPr>
              <w:t xml:space="preserve"> contains</w:t>
            </w:r>
            <w:r w:rsidR="003862AF" w:rsidRPr="000D2ECB">
              <w:rPr>
                <w:rFonts w:ascii="Calibri" w:hAnsi="Calibri"/>
                <w:b/>
                <w:i/>
              </w:rPr>
              <w:t xml:space="preserve"> </w:t>
            </w:r>
            <w:proofErr w:type="spellStart"/>
            <w:r w:rsidR="003862AF" w:rsidRPr="000D2ECB">
              <w:rPr>
                <w:rFonts w:ascii="Calibri" w:hAnsi="Calibri"/>
                <w:b/>
                <w:i/>
              </w:rPr>
              <w:t>verificationKeyIndicator</w:t>
            </w:r>
            <w:proofErr w:type="spellEnd"/>
            <w:r w:rsidR="003862AF" w:rsidRPr="000D2ECB">
              <w:rPr>
                <w:rFonts w:ascii="Calibri" w:hAnsi="Calibri"/>
              </w:rPr>
              <w:t xml:space="preserve"> containing </w:t>
            </w:r>
            <w:proofErr w:type="spellStart"/>
            <w:r w:rsidR="003862AF" w:rsidRPr="000D2ECB">
              <w:rPr>
                <w:rFonts w:ascii="Calibri" w:hAnsi="Calibri"/>
                <w:b/>
                <w:i/>
              </w:rPr>
              <w:t>reconstructionValue</w:t>
            </w:r>
            <w:proofErr w:type="spellEnd"/>
            <w:r w:rsidR="003862AF" w:rsidRPr="000D2ECB">
              <w:rPr>
                <w:rFonts w:ascii="Calibri" w:hAnsi="Calibri"/>
              </w:rPr>
              <w:t xml:space="preserve"> indicating </w:t>
            </w:r>
            <w:r w:rsidR="003862AF" w:rsidRPr="000D2ECB">
              <w:rPr>
                <w:rFonts w:ascii="Calibri" w:hAnsi="Calibri"/>
                <w:b/>
                <w:i/>
              </w:rPr>
              <w:t>compressed-y-</w:t>
            </w:r>
            <w:r w:rsidR="009F7A5D" w:rsidRPr="000D2ECB">
              <w:rPr>
                <w:rFonts w:ascii="Calibri" w:hAnsi="Calibri"/>
                <w:b/>
                <w:i/>
              </w:rPr>
              <w:t>0</w:t>
            </w:r>
            <w:r w:rsidR="009F7A5D" w:rsidRPr="000D2ECB">
              <w:rPr>
                <w:rFonts w:ascii="Calibri" w:hAnsi="Calibri"/>
              </w:rPr>
              <w:t xml:space="preserve"> </w:t>
            </w:r>
            <w:ins w:id="106" w:author="Dmitri.Khijniak@7Layers.com" w:date="2017-04-30T15:02:00Z">
              <w:r w:rsidR="004C36F4">
                <w:rPr>
                  <w:rFonts w:ascii="Calibri" w:hAnsi="Calibri"/>
                </w:rPr>
                <w:t xml:space="preserve">or </w:t>
              </w:r>
              <w:r w:rsidR="004C36F4">
                <w:rPr>
                  <w:rFonts w:ascii="Calibri" w:hAnsi="Calibri"/>
                  <w:b/>
                  <w:i/>
                </w:rPr>
                <w:t xml:space="preserve">compressed-y-1 </w:t>
              </w:r>
            </w:ins>
            <w:r w:rsidR="009F7A5D" w:rsidRPr="000D2ECB">
              <w:rPr>
                <w:rFonts w:ascii="Calibri" w:hAnsi="Calibri"/>
              </w:rPr>
              <w:t>(</w:t>
            </w:r>
            <w:r w:rsidR="003862AF" w:rsidRPr="000D2ECB">
              <w:rPr>
                <w:rFonts w:ascii="Calibri" w:hAnsi="Calibri"/>
              </w:rPr>
              <w:t>value of size 32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553B42" w:rsidP="003862AF">
            <w:pPr>
              <w:spacing w:after="0" w:line="0" w:lineRule="atLeast"/>
              <w:rPr>
                <w:rFonts w:ascii="Calibri" w:hAnsi="Calibri"/>
              </w:rPr>
            </w:pPr>
            <w:r>
              <w:rPr>
                <w:rFonts w:ascii="Calibri" w:hAnsi="Calibri"/>
              </w:rPr>
              <w:t>18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lang w:val="en-US"/>
              </w:rPr>
              <w:t xml:space="preserve"> </w:t>
            </w:r>
            <w:r w:rsidR="003862AF" w:rsidRPr="000D2ECB">
              <w:rPr>
                <w:rFonts w:ascii="Calibri" w:hAnsi="Calibri"/>
                <w:b/>
                <w:i/>
                <w:lang w:val="en-US"/>
              </w:rPr>
              <w:t xml:space="preserve">signature </w:t>
            </w:r>
            <w:r w:rsidR="003862AF" w:rsidRPr="000D2ECB">
              <w:rPr>
                <w:rFonts w:ascii="Calibri" w:hAnsi="Calibri"/>
                <w:lang w:val="en-US"/>
              </w:rPr>
              <w:t>contains</w:t>
            </w:r>
            <w:r w:rsidR="003862AF" w:rsidRPr="000D2ECB">
              <w:rPr>
                <w:rFonts w:ascii="Calibri" w:hAnsi="Calibri"/>
                <w:b/>
                <w:i/>
                <w:lang w:val="en-US"/>
              </w:rPr>
              <w:t xml:space="preserve"> ecdsaP256Signature</w:t>
            </w:r>
            <w:r w:rsidR="003862AF" w:rsidRPr="000D2ECB">
              <w:rPr>
                <w:rFonts w:ascii="Calibri" w:hAnsi="Calibri"/>
                <w:lang w:val="en-US"/>
              </w:rPr>
              <w:t xml:space="preserve"> indicating </w:t>
            </w:r>
            <w:r w:rsidR="009F7A5D" w:rsidRPr="000D2ECB">
              <w:rPr>
                <w:rFonts w:ascii="Calibri" w:hAnsi="Calibri"/>
                <w:b/>
                <w:i/>
                <w:lang w:val="en-US"/>
              </w:rPr>
              <w:t>r</w:t>
            </w:r>
            <w:r w:rsidR="009F7A5D" w:rsidRPr="000D2ECB">
              <w:rPr>
                <w:rFonts w:ascii="Calibri" w:hAnsi="Calibri"/>
                <w:lang w:val="en-US"/>
              </w:rPr>
              <w:t xml:space="preserve"> (</w:t>
            </w:r>
            <w:r w:rsidR="003862AF" w:rsidRPr="000D2ECB">
              <w:rPr>
                <w:rFonts w:ascii="Calibri" w:hAnsi="Calibri"/>
                <w:b/>
                <w:i/>
                <w:lang w:val="en-US"/>
              </w:rPr>
              <w:t>compressed-y-0</w:t>
            </w:r>
            <w:r w:rsidR="0007384F">
              <w:rPr>
                <w:rFonts w:ascii="Calibri" w:hAnsi="Calibri"/>
                <w:b/>
                <w:i/>
                <w:lang w:val="en-US"/>
              </w:rPr>
              <w:t xml:space="preserve"> or </w:t>
            </w:r>
            <w:r w:rsidR="0007384F" w:rsidRPr="007671C9">
              <w:rPr>
                <w:b/>
                <w:i/>
              </w:rPr>
              <w:t>compressed-y-1</w:t>
            </w:r>
            <w:r w:rsidR="003862AF" w:rsidRPr="000D2ECB">
              <w:rPr>
                <w:rFonts w:ascii="Calibri" w:hAnsi="Calibri"/>
                <w:lang w:val="en-US"/>
              </w:rPr>
              <w:t xml:space="preserve"> consists of octet size </w:t>
            </w:r>
            <w:r w:rsidR="009F7A5D" w:rsidRPr="000D2ECB">
              <w:rPr>
                <w:rFonts w:ascii="Calibri" w:hAnsi="Calibri"/>
                <w:lang w:val="en-US"/>
              </w:rPr>
              <w:t>32)</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553B42" w:rsidP="003862AF">
            <w:pPr>
              <w:spacing w:after="0" w:line="0" w:lineRule="atLeast"/>
              <w:rPr>
                <w:rFonts w:ascii="Calibri" w:hAnsi="Calibri"/>
              </w:rPr>
            </w:pPr>
            <w:r>
              <w:rPr>
                <w:rFonts w:ascii="Calibri" w:hAnsi="Calibri"/>
              </w:rPr>
              <w:t>19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E407CB" w:rsidP="003862AF">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003862AF" w:rsidRPr="000D2ECB">
              <w:rPr>
                <w:rFonts w:ascii="Calibri" w:hAnsi="Calibri"/>
              </w:rPr>
              <w:t xml:space="preserve"> </w:t>
            </w:r>
            <w:r w:rsidR="003862AF" w:rsidRPr="000D2ECB">
              <w:rPr>
                <w:rFonts w:ascii="Calibri" w:hAnsi="Calibri"/>
                <w:b/>
                <w:i/>
              </w:rPr>
              <w:t>signature</w:t>
            </w:r>
            <w:r w:rsidR="003862AF" w:rsidRPr="000D2ECB">
              <w:rPr>
                <w:rFonts w:ascii="Calibri" w:hAnsi="Calibri"/>
              </w:rPr>
              <w:t xml:space="preserve"> contains opaque </w:t>
            </w:r>
            <w:r w:rsidR="003862AF" w:rsidRPr="000D2ECB">
              <w:rPr>
                <w:rFonts w:ascii="Calibri" w:hAnsi="Calibri"/>
                <w:b/>
                <w:i/>
              </w:rPr>
              <w:t>s</w:t>
            </w:r>
            <w:r w:rsidR="003862AF" w:rsidRPr="000D2ECB">
              <w:rPr>
                <w:rFonts w:ascii="Calibri" w:hAnsi="Calibri"/>
              </w:rPr>
              <w:t xml:space="preserve"> indicating non-zero value of size 32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bl>
    <w:p w:rsidR="00511893" w:rsidRDefault="00511893" w:rsidP="001060B6">
      <w:pPr>
        <w:spacing w:after="0"/>
      </w:pPr>
    </w:p>
    <w:tbl>
      <w:tblPr>
        <w:tblW w:w="5000" w:type="pct"/>
        <w:tblInd w:w="-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726"/>
        <w:gridCol w:w="956"/>
        <w:gridCol w:w="359"/>
        <w:gridCol w:w="4933"/>
        <w:gridCol w:w="2002"/>
      </w:tblGrid>
      <w:tr w:rsidR="00E33A53" w:rsidRPr="00E33A53" w:rsidTr="00E33A53">
        <w:tc>
          <w:tcPr>
            <w:tcW w:w="16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E33A53" w:rsidP="00E33A53">
            <w:pPr>
              <w:spacing w:after="0"/>
              <w:rPr>
                <w:rFonts w:ascii="Calibri" w:hAnsi="Calibri"/>
                <w:b/>
                <w:color w:val="000000"/>
              </w:rPr>
            </w:pPr>
            <w:r w:rsidRPr="00E33A53">
              <w:rPr>
                <w:rFonts w:ascii="Calibri" w:hAnsi="Calibri"/>
                <w:b/>
                <w:color w:val="000000"/>
              </w:rPr>
              <w:t>Identifier</w:t>
            </w:r>
          </w:p>
        </w:tc>
        <w:tc>
          <w:tcPr>
            <w:tcW w:w="731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3862AF" w:rsidP="00E33A53">
            <w:pPr>
              <w:overflowPunct/>
              <w:autoSpaceDE/>
              <w:autoSpaceDN/>
              <w:adjustRightInd/>
              <w:spacing w:after="0" w:line="259" w:lineRule="auto"/>
              <w:textAlignment w:val="auto"/>
              <w:rPr>
                <w:rFonts w:ascii="Calibri" w:eastAsia="Calibri" w:hAnsi="Calibri"/>
                <w:sz w:val="22"/>
                <w:szCs w:val="22"/>
                <w:lang w:val="en-US"/>
              </w:rPr>
            </w:pPr>
            <w:r>
              <w:rPr>
                <w:rFonts w:ascii="Calibri" w:eastAsia="Calibri" w:hAnsi="Calibri"/>
                <w:sz w:val="22"/>
                <w:szCs w:val="22"/>
                <w:lang w:val="en-US"/>
              </w:rPr>
              <w:t>TP-16092-</w:t>
            </w:r>
            <w:r w:rsidR="0013752E" w:rsidRPr="0013752E">
              <w:rPr>
                <w:rFonts w:ascii="Calibri" w:eastAsia="Calibri" w:hAnsi="Calibri"/>
                <w:sz w:val="22"/>
                <w:szCs w:val="22"/>
                <w:lang w:val="en-US"/>
              </w:rPr>
              <w:t xml:space="preserve"> SPDU</w:t>
            </w:r>
            <w:r w:rsidR="0013752E" w:rsidRPr="0013752E">
              <w:rPr>
                <w:rFonts w:asciiTheme="minorHAnsi" w:hAnsiTheme="minorHAnsi"/>
                <w:sz w:val="22"/>
                <w:szCs w:val="22"/>
                <w:vertAlign w:val="subscript"/>
              </w:rPr>
              <w:t>BSM</w:t>
            </w:r>
            <w:r>
              <w:rPr>
                <w:rFonts w:ascii="Calibri" w:eastAsia="Calibri" w:hAnsi="Calibri"/>
                <w:sz w:val="22"/>
                <w:szCs w:val="22"/>
                <w:lang w:val="en-US"/>
              </w:rPr>
              <w:t>-SEND-BV-03</w:t>
            </w:r>
          </w:p>
        </w:tc>
      </w:tr>
      <w:tr w:rsidR="00E33A53" w:rsidRPr="00E33A53" w:rsidTr="00E33A53">
        <w:tc>
          <w:tcPr>
            <w:tcW w:w="16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E33A53" w:rsidP="00E33A53">
            <w:pPr>
              <w:spacing w:after="0"/>
              <w:rPr>
                <w:rFonts w:ascii="Calibri" w:hAnsi="Calibri"/>
                <w:b/>
                <w:color w:val="000000"/>
              </w:rPr>
            </w:pPr>
            <w:r w:rsidRPr="00E33A53">
              <w:rPr>
                <w:rFonts w:ascii="Calibri" w:hAnsi="Calibri"/>
                <w:b/>
                <w:color w:val="000000"/>
              </w:rPr>
              <w:t>Summary</w:t>
            </w:r>
          </w:p>
        </w:tc>
        <w:tc>
          <w:tcPr>
            <w:tcW w:w="731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E33A53" w:rsidP="00E33A53">
            <w:pPr>
              <w:overflowPunct/>
              <w:autoSpaceDE/>
              <w:autoSpaceDN/>
              <w:adjustRightInd/>
              <w:spacing w:after="0" w:line="259" w:lineRule="auto"/>
              <w:textAlignment w:val="auto"/>
              <w:rPr>
                <w:rFonts w:ascii="Calibri" w:eastAsia="Calibri" w:hAnsi="Calibri"/>
                <w:sz w:val="22"/>
                <w:szCs w:val="22"/>
                <w:lang w:val="en-US"/>
              </w:rPr>
            </w:pPr>
            <w:r w:rsidRPr="00E33A53">
              <w:rPr>
                <w:rFonts w:ascii="Calibri" w:eastAsia="Calibri" w:hAnsi="Calibri"/>
                <w:sz w:val="22"/>
                <w:szCs w:val="22"/>
                <w:lang w:val="en-US"/>
              </w:rPr>
              <w:t xml:space="preserve">Validate that the </w:t>
            </w:r>
            <w:r w:rsidR="00E407CB" w:rsidRPr="00E407CB">
              <w:rPr>
                <w:rFonts w:ascii="Calibri" w:hAnsi="Calibri"/>
                <w:color w:val="000000"/>
                <w:sz w:val="22"/>
                <w:szCs w:val="22"/>
              </w:rPr>
              <w:t>SPDU</w:t>
            </w:r>
            <w:r w:rsidR="00E407CB" w:rsidRPr="00E407CB">
              <w:rPr>
                <w:rFonts w:asciiTheme="minorHAnsi" w:hAnsiTheme="minorHAnsi"/>
                <w:sz w:val="22"/>
                <w:szCs w:val="22"/>
                <w:vertAlign w:val="subscript"/>
              </w:rPr>
              <w:t>BSM</w:t>
            </w:r>
            <w:r w:rsidRPr="00E33A53">
              <w:rPr>
                <w:rFonts w:ascii="Calibri" w:eastAsia="Calibri" w:hAnsi="Calibri"/>
                <w:sz w:val="22"/>
                <w:szCs w:val="22"/>
                <w:lang w:val="en-US"/>
              </w:rPr>
              <w:t xml:space="preserve"> signed by certificate digest contains a valid 1609.2 data str</w:t>
            </w:r>
            <w:r w:rsidR="00AD1CA6">
              <w:rPr>
                <w:rFonts w:ascii="Calibri" w:eastAsia="Calibri" w:hAnsi="Calibri"/>
                <w:sz w:val="22"/>
                <w:szCs w:val="22"/>
                <w:lang w:val="en-US"/>
              </w:rPr>
              <w:t xml:space="preserve">ucture. The </w:t>
            </w:r>
            <w:r w:rsidR="00E407CB" w:rsidRPr="00E407CB">
              <w:rPr>
                <w:rFonts w:ascii="Calibri" w:hAnsi="Calibri"/>
                <w:color w:val="000000"/>
                <w:sz w:val="22"/>
                <w:szCs w:val="22"/>
              </w:rPr>
              <w:t>SPDU</w:t>
            </w:r>
            <w:r w:rsidR="00E407CB" w:rsidRPr="00E407CB">
              <w:rPr>
                <w:rFonts w:asciiTheme="minorHAnsi" w:hAnsiTheme="minorHAnsi"/>
                <w:sz w:val="22"/>
                <w:szCs w:val="22"/>
                <w:vertAlign w:val="subscript"/>
              </w:rPr>
              <w:t>BSM</w:t>
            </w:r>
            <w:r w:rsidR="00AD1CA6">
              <w:rPr>
                <w:rFonts w:ascii="Calibri" w:eastAsia="Calibri" w:hAnsi="Calibri"/>
                <w:sz w:val="22"/>
                <w:szCs w:val="22"/>
                <w:lang w:val="en-US"/>
              </w:rPr>
              <w:t xml:space="preserve"> shall include, </w:t>
            </w:r>
            <w:proofErr w:type="spellStart"/>
            <w:r w:rsidR="00AD1CA6" w:rsidRPr="00AD1CA6">
              <w:rPr>
                <w:rFonts w:ascii="Calibri" w:eastAsia="Calibri" w:hAnsi="Calibri"/>
                <w:b/>
                <w:i/>
                <w:sz w:val="22"/>
                <w:szCs w:val="22"/>
                <w:lang w:val="en-US"/>
              </w:rPr>
              <w:t>p</w:t>
            </w:r>
            <w:r w:rsidRPr="00AD1CA6">
              <w:rPr>
                <w:rFonts w:ascii="Calibri" w:eastAsia="Calibri" w:hAnsi="Calibri"/>
                <w:b/>
                <w:i/>
                <w:sz w:val="22"/>
                <w:szCs w:val="22"/>
                <w:lang w:val="en-US"/>
              </w:rPr>
              <w:t>rotocolVersion</w:t>
            </w:r>
            <w:proofErr w:type="spellEnd"/>
            <w:r w:rsidRPr="00E33A53">
              <w:rPr>
                <w:rFonts w:ascii="Calibri" w:eastAsia="Calibri" w:hAnsi="Calibri"/>
                <w:sz w:val="22"/>
                <w:szCs w:val="22"/>
                <w:lang w:val="en-US"/>
              </w:rPr>
              <w:t xml:space="preserve">, </w:t>
            </w:r>
            <w:r w:rsidRPr="00AD1CA6">
              <w:rPr>
                <w:rFonts w:ascii="Calibri" w:eastAsia="Calibri" w:hAnsi="Calibri"/>
                <w:b/>
                <w:i/>
                <w:sz w:val="22"/>
                <w:szCs w:val="22"/>
                <w:lang w:val="en-US"/>
              </w:rPr>
              <w:t>content</w:t>
            </w:r>
            <w:r w:rsidRPr="00E33A53">
              <w:rPr>
                <w:rFonts w:ascii="Calibri" w:eastAsia="Calibri" w:hAnsi="Calibri"/>
                <w:sz w:val="22"/>
                <w:szCs w:val="22"/>
                <w:lang w:val="en-US"/>
              </w:rPr>
              <w:t xml:space="preserve">, </w:t>
            </w:r>
            <w:proofErr w:type="spellStart"/>
            <w:r w:rsidRPr="00AD1CA6">
              <w:rPr>
                <w:rFonts w:ascii="Calibri" w:eastAsia="Calibri" w:hAnsi="Calibri"/>
                <w:b/>
                <w:i/>
                <w:sz w:val="22"/>
                <w:szCs w:val="22"/>
                <w:lang w:val="en-US"/>
              </w:rPr>
              <w:t>signedData</w:t>
            </w:r>
            <w:proofErr w:type="spellEnd"/>
            <w:r w:rsidRPr="00E33A53">
              <w:rPr>
                <w:rFonts w:ascii="Calibri" w:eastAsia="Calibri" w:hAnsi="Calibri"/>
                <w:sz w:val="22"/>
                <w:szCs w:val="22"/>
                <w:lang w:val="en-US"/>
              </w:rPr>
              <w:t xml:space="preserve">, </w:t>
            </w:r>
            <w:proofErr w:type="spellStart"/>
            <w:r w:rsidRPr="00AD1CA6">
              <w:rPr>
                <w:rFonts w:ascii="Calibri" w:eastAsia="Calibri" w:hAnsi="Calibri"/>
                <w:b/>
                <w:i/>
                <w:sz w:val="22"/>
                <w:szCs w:val="22"/>
                <w:lang w:val="en-US"/>
              </w:rPr>
              <w:t>hashId</w:t>
            </w:r>
            <w:proofErr w:type="spellEnd"/>
            <w:r w:rsidRPr="00E33A53">
              <w:rPr>
                <w:rFonts w:ascii="Calibri" w:eastAsia="Calibri" w:hAnsi="Calibri"/>
                <w:sz w:val="22"/>
                <w:szCs w:val="22"/>
                <w:lang w:val="en-US"/>
              </w:rPr>
              <w:t xml:space="preserve">, </w:t>
            </w:r>
            <w:proofErr w:type="spellStart"/>
            <w:r w:rsidRPr="00AD1CA6">
              <w:rPr>
                <w:rFonts w:ascii="Calibri" w:eastAsia="Calibri" w:hAnsi="Calibri"/>
                <w:b/>
                <w:i/>
                <w:sz w:val="22"/>
                <w:szCs w:val="22"/>
                <w:lang w:val="en-US"/>
              </w:rPr>
              <w:t>tbsData</w:t>
            </w:r>
            <w:proofErr w:type="spellEnd"/>
            <w:r w:rsidRPr="00E33A53">
              <w:rPr>
                <w:rFonts w:ascii="Calibri" w:eastAsia="Calibri" w:hAnsi="Calibri"/>
                <w:sz w:val="22"/>
                <w:szCs w:val="22"/>
                <w:lang w:val="en-US"/>
              </w:rPr>
              <w:t xml:space="preserve">, </w:t>
            </w:r>
            <w:proofErr w:type="spellStart"/>
            <w:r w:rsidRPr="00AD1CA6">
              <w:rPr>
                <w:rFonts w:ascii="Calibri" w:eastAsia="Calibri" w:hAnsi="Calibri"/>
                <w:b/>
                <w:i/>
                <w:sz w:val="22"/>
                <w:szCs w:val="22"/>
                <w:lang w:val="en-US"/>
              </w:rPr>
              <w:t>headerInfo</w:t>
            </w:r>
            <w:proofErr w:type="spellEnd"/>
            <w:r w:rsidRPr="00E33A53">
              <w:rPr>
                <w:rFonts w:ascii="Calibri" w:eastAsia="Calibri" w:hAnsi="Calibri"/>
                <w:sz w:val="22"/>
                <w:szCs w:val="22"/>
                <w:lang w:val="en-US"/>
              </w:rPr>
              <w:t xml:space="preserve">, </w:t>
            </w:r>
            <w:r w:rsidRPr="00AD1CA6">
              <w:rPr>
                <w:rFonts w:ascii="Calibri" w:eastAsia="Calibri" w:hAnsi="Calibri"/>
                <w:b/>
                <w:i/>
                <w:sz w:val="22"/>
                <w:szCs w:val="22"/>
                <w:lang w:val="en-US"/>
              </w:rPr>
              <w:t>signer</w:t>
            </w:r>
            <w:r w:rsidRPr="00E33A53">
              <w:rPr>
                <w:rFonts w:ascii="Calibri" w:eastAsia="Calibri" w:hAnsi="Calibri"/>
                <w:sz w:val="22"/>
                <w:szCs w:val="22"/>
                <w:lang w:val="en-US"/>
              </w:rPr>
              <w:t xml:space="preserve">, </w:t>
            </w:r>
            <w:r w:rsidRPr="00AD1CA6">
              <w:rPr>
                <w:rFonts w:ascii="Calibri" w:eastAsia="Calibri" w:hAnsi="Calibri"/>
                <w:b/>
                <w:i/>
                <w:sz w:val="22"/>
                <w:szCs w:val="22"/>
                <w:lang w:val="en-US"/>
              </w:rPr>
              <w:t>ecdsaP256Signature</w:t>
            </w:r>
            <w:r w:rsidRPr="00E33A53">
              <w:rPr>
                <w:rFonts w:ascii="Calibri" w:eastAsia="Calibri" w:hAnsi="Calibri"/>
                <w:sz w:val="22"/>
                <w:szCs w:val="22"/>
                <w:lang w:val="en-US"/>
              </w:rPr>
              <w:t xml:space="preserve"> and doesn’t include </w:t>
            </w:r>
            <w:proofErr w:type="spellStart"/>
            <w:r w:rsidRPr="00AD1CA6">
              <w:rPr>
                <w:rFonts w:ascii="Calibri" w:eastAsia="Calibri" w:hAnsi="Calibri"/>
                <w:b/>
                <w:i/>
                <w:sz w:val="22"/>
                <w:szCs w:val="22"/>
                <w:lang w:val="en-US"/>
              </w:rPr>
              <w:t>expiryTime</w:t>
            </w:r>
            <w:proofErr w:type="spellEnd"/>
            <w:r w:rsidRPr="00E33A53">
              <w:rPr>
                <w:rFonts w:ascii="Calibri" w:eastAsia="Calibri" w:hAnsi="Calibri"/>
                <w:sz w:val="22"/>
                <w:szCs w:val="22"/>
                <w:lang w:val="en-US"/>
              </w:rPr>
              <w:t xml:space="preserve"> nor </w:t>
            </w:r>
            <w:proofErr w:type="spellStart"/>
            <w:r w:rsidRPr="00AD1CA6">
              <w:rPr>
                <w:rFonts w:ascii="Calibri" w:eastAsia="Calibri" w:hAnsi="Calibri"/>
                <w:b/>
                <w:i/>
                <w:sz w:val="22"/>
                <w:szCs w:val="22"/>
                <w:lang w:val="en-US"/>
              </w:rPr>
              <w:t>generationLocation</w:t>
            </w:r>
            <w:proofErr w:type="spellEnd"/>
            <w:r w:rsidRPr="00E33A53">
              <w:rPr>
                <w:rFonts w:ascii="Calibri" w:eastAsia="Calibri" w:hAnsi="Calibri"/>
                <w:sz w:val="22"/>
                <w:szCs w:val="22"/>
                <w:lang w:val="en-US"/>
              </w:rPr>
              <w:t>.</w:t>
            </w:r>
          </w:p>
        </w:tc>
      </w:tr>
      <w:tr w:rsidR="00E33A53" w:rsidRPr="00E33A53" w:rsidTr="00E33A53">
        <w:tc>
          <w:tcPr>
            <w:tcW w:w="16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E33A53" w:rsidP="00201489">
            <w:pPr>
              <w:spacing w:after="0" w:line="0" w:lineRule="atLeast"/>
              <w:rPr>
                <w:rFonts w:ascii="Calibri" w:hAnsi="Calibri"/>
                <w:b/>
                <w:color w:val="000000"/>
              </w:rPr>
            </w:pPr>
            <w:r w:rsidRPr="00E33A53">
              <w:rPr>
                <w:rFonts w:ascii="Calibri" w:hAnsi="Calibri"/>
                <w:b/>
                <w:color w:val="000000"/>
              </w:rPr>
              <w:t>Test Configuration</w:t>
            </w:r>
          </w:p>
        </w:tc>
        <w:tc>
          <w:tcPr>
            <w:tcW w:w="731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9F7A5D" w:rsidP="00201489">
            <w:pPr>
              <w:overflowPunct/>
              <w:autoSpaceDE/>
              <w:autoSpaceDN/>
              <w:adjustRightInd/>
              <w:spacing w:after="0" w:line="0" w:lineRule="atLeast"/>
              <w:ind w:firstLine="10"/>
              <w:textAlignment w:val="auto"/>
              <w:rPr>
                <w:rFonts w:ascii="Calibri" w:eastAsia="Calibri" w:hAnsi="Calibri"/>
                <w:sz w:val="22"/>
                <w:szCs w:val="22"/>
                <w:lang w:val="en-US"/>
              </w:rPr>
            </w:pPr>
            <w:r w:rsidRPr="00E33A53">
              <w:rPr>
                <w:rFonts w:ascii="Calibri" w:eastAsia="Calibri" w:hAnsi="Calibri"/>
                <w:sz w:val="22"/>
                <w:szCs w:val="22"/>
                <w:lang w:val="en-US"/>
              </w:rPr>
              <w:t>TC (</w:t>
            </w:r>
            <w:r w:rsidR="00E33A53" w:rsidRPr="00E33A53">
              <w:rPr>
                <w:rFonts w:ascii="Calibri" w:eastAsia="Calibri" w:hAnsi="Calibri"/>
                <w:sz w:val="22"/>
                <w:szCs w:val="22"/>
                <w:lang w:val="en-US"/>
              </w:rPr>
              <w:t>1)</w:t>
            </w:r>
          </w:p>
        </w:tc>
      </w:tr>
      <w:tr w:rsidR="00E33A53" w:rsidRPr="00E33A53" w:rsidTr="00E33A53">
        <w:tc>
          <w:tcPr>
            <w:tcW w:w="16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E33A53" w:rsidP="00201489">
            <w:pPr>
              <w:spacing w:after="0" w:line="0" w:lineRule="atLeast"/>
              <w:rPr>
                <w:rFonts w:ascii="Calibri" w:hAnsi="Calibri"/>
                <w:b/>
                <w:color w:val="000000"/>
              </w:rPr>
            </w:pPr>
            <w:r w:rsidRPr="00E33A53">
              <w:rPr>
                <w:rFonts w:ascii="Calibri" w:hAnsi="Calibri"/>
                <w:b/>
                <w:color w:val="000000"/>
              </w:rPr>
              <w:t>IUT</w:t>
            </w:r>
          </w:p>
        </w:tc>
        <w:tc>
          <w:tcPr>
            <w:tcW w:w="731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E33A53" w:rsidP="00201489">
            <w:pPr>
              <w:overflowPunct/>
              <w:autoSpaceDE/>
              <w:autoSpaceDN/>
              <w:adjustRightInd/>
              <w:spacing w:after="0" w:line="0" w:lineRule="atLeast"/>
              <w:textAlignment w:val="auto"/>
              <w:rPr>
                <w:rFonts w:ascii="Calibri" w:eastAsia="Calibri" w:hAnsi="Calibri"/>
                <w:sz w:val="22"/>
                <w:szCs w:val="22"/>
                <w:lang w:val="en-US"/>
              </w:rPr>
            </w:pPr>
            <w:r w:rsidRPr="00E33A53">
              <w:rPr>
                <w:rFonts w:ascii="Calibri" w:eastAsia="Calibri" w:hAnsi="Calibri"/>
                <w:sz w:val="22"/>
                <w:szCs w:val="22"/>
                <w:lang w:val="en-US"/>
              </w:rPr>
              <w:t>IUT</w:t>
            </w:r>
          </w:p>
        </w:tc>
      </w:tr>
      <w:tr w:rsidR="00E33A53" w:rsidRPr="00E33A53" w:rsidTr="00E33A53">
        <w:tc>
          <w:tcPr>
            <w:tcW w:w="16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E33A53" w:rsidP="00201489">
            <w:pPr>
              <w:spacing w:after="0" w:line="0" w:lineRule="atLeast"/>
              <w:rPr>
                <w:rFonts w:ascii="Calibri" w:hAnsi="Calibri"/>
                <w:b/>
                <w:color w:val="000000"/>
              </w:rPr>
            </w:pPr>
            <w:r w:rsidRPr="00E33A53">
              <w:rPr>
                <w:rFonts w:ascii="Calibri" w:hAnsi="Calibri"/>
                <w:b/>
                <w:color w:val="000000"/>
              </w:rPr>
              <w:t>Reference:</w:t>
            </w:r>
          </w:p>
        </w:tc>
        <w:tc>
          <w:tcPr>
            <w:tcW w:w="731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E33A53" w:rsidP="00201489">
            <w:pPr>
              <w:overflowPunct/>
              <w:autoSpaceDE/>
              <w:autoSpaceDN/>
              <w:adjustRightInd/>
              <w:spacing w:after="0" w:line="0" w:lineRule="atLeast"/>
              <w:textAlignment w:val="auto"/>
              <w:rPr>
                <w:rFonts w:ascii="Calibri" w:eastAsia="Calibri" w:hAnsi="Calibri"/>
                <w:sz w:val="22"/>
                <w:szCs w:val="22"/>
                <w:lang w:val="en-US"/>
              </w:rPr>
            </w:pPr>
          </w:p>
        </w:tc>
      </w:tr>
      <w:tr w:rsidR="00E33A53" w:rsidRPr="00E33A53" w:rsidTr="00E33A53">
        <w:tc>
          <w:tcPr>
            <w:tcW w:w="16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E33A53" w:rsidP="00201489">
            <w:pPr>
              <w:spacing w:after="0" w:line="0" w:lineRule="atLeast"/>
              <w:rPr>
                <w:rFonts w:ascii="Calibri" w:hAnsi="Calibri"/>
                <w:b/>
                <w:color w:val="000000"/>
              </w:rPr>
            </w:pPr>
            <w:r w:rsidRPr="00E33A53">
              <w:rPr>
                <w:rFonts w:ascii="Calibri" w:hAnsi="Calibri"/>
                <w:b/>
                <w:color w:val="000000"/>
              </w:rPr>
              <w:t>PICS Selection</w:t>
            </w:r>
          </w:p>
        </w:tc>
        <w:tc>
          <w:tcPr>
            <w:tcW w:w="731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E33A53" w:rsidP="00201489">
            <w:pPr>
              <w:overflowPunct/>
              <w:autoSpaceDE/>
              <w:autoSpaceDN/>
              <w:adjustRightInd/>
              <w:spacing w:after="0" w:line="0" w:lineRule="atLeast"/>
              <w:textAlignment w:val="auto"/>
              <w:rPr>
                <w:rFonts w:ascii="Calibri" w:eastAsia="Calibri" w:hAnsi="Calibri"/>
                <w:sz w:val="22"/>
                <w:szCs w:val="22"/>
                <w:lang w:val="en-US"/>
              </w:rPr>
            </w:pP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9000" w:type="dxa"/>
            <w:gridSpan w:val="5"/>
            <w:tcBorders>
              <w:top w:val="single" w:sz="3" w:space="0" w:color="auto"/>
              <w:left w:val="single" w:sz="3" w:space="0" w:color="auto"/>
              <w:bottom w:val="single" w:sz="3" w:space="0" w:color="auto"/>
              <w:right w:val="single" w:sz="3" w:space="0" w:color="auto"/>
            </w:tcBorders>
            <w:shd w:val="clear" w:color="auto" w:fill="F2F2F2"/>
          </w:tcPr>
          <w:p w:rsidR="00E33A53" w:rsidRPr="00E33A53" w:rsidRDefault="00E33A53" w:rsidP="00E33A53">
            <w:pPr>
              <w:overflowPunct/>
              <w:autoSpaceDE/>
              <w:autoSpaceDN/>
              <w:adjustRightInd/>
              <w:spacing w:after="0" w:line="259" w:lineRule="auto"/>
              <w:jc w:val="center"/>
              <w:textAlignment w:val="auto"/>
              <w:rPr>
                <w:rFonts w:ascii="Calibri" w:eastAsia="Calibri" w:hAnsi="Calibri"/>
                <w:b/>
                <w:sz w:val="22"/>
                <w:szCs w:val="22"/>
                <w:lang w:val="en-US"/>
              </w:rPr>
            </w:pPr>
            <w:r w:rsidRPr="00E33A53">
              <w:rPr>
                <w:rFonts w:ascii="Calibri" w:eastAsia="Calibri" w:hAnsi="Calibri"/>
                <w:b/>
                <w:sz w:val="22"/>
                <w:szCs w:val="22"/>
                <w:lang w:val="en-US"/>
              </w:rPr>
              <w:t>Pre-test conditions</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9000" w:type="dxa"/>
            <w:gridSpan w:val="5"/>
            <w:tcBorders>
              <w:top w:val="single" w:sz="3" w:space="0" w:color="auto"/>
              <w:left w:val="single" w:sz="3" w:space="0" w:color="auto"/>
              <w:bottom w:val="single" w:sz="3" w:space="0" w:color="auto"/>
              <w:right w:val="single" w:sz="3" w:space="0" w:color="auto"/>
            </w:tcBorders>
            <w:shd w:val="clear" w:color="auto" w:fill="FFFFFF"/>
          </w:tcPr>
          <w:p w:rsidR="00E33A53" w:rsidRPr="007C746D" w:rsidRDefault="00E33A53" w:rsidP="00D654B3">
            <w:pPr>
              <w:pStyle w:val="ListParagraph"/>
              <w:numPr>
                <w:ilvl w:val="0"/>
                <w:numId w:val="35"/>
              </w:numPr>
              <w:overflowPunct/>
              <w:autoSpaceDE/>
              <w:autoSpaceDN/>
              <w:adjustRightInd/>
              <w:spacing w:after="0"/>
              <w:ind w:left="720"/>
              <w:textAlignment w:val="auto"/>
              <w:rPr>
                <w:rFonts w:ascii="Calibri" w:hAnsi="Calibri"/>
                <w:color w:val="000000"/>
              </w:rPr>
            </w:pPr>
            <w:r w:rsidRPr="00201489">
              <w:rPr>
                <w:rFonts w:ascii="Calibri" w:hAnsi="Calibri"/>
                <w:color w:val="000000"/>
              </w:rPr>
              <w:t xml:space="preserve">The IUT is </w:t>
            </w:r>
            <w:r w:rsidR="007C746D">
              <w:rPr>
                <w:rFonts w:ascii="Calibri" w:hAnsi="Calibri"/>
                <w:color w:val="000000"/>
              </w:rPr>
              <w:t xml:space="preserve">being </w:t>
            </w:r>
            <w:r w:rsidRPr="00201489">
              <w:rPr>
                <w:rFonts w:ascii="Calibri" w:hAnsi="Calibri"/>
                <w:color w:val="000000"/>
              </w:rPr>
              <w:t>initialized</w:t>
            </w:r>
            <w:r w:rsidR="007C746D">
              <w:rPr>
                <w:rFonts w:ascii="Calibri" w:hAnsi="Calibri"/>
                <w:color w:val="000000"/>
              </w:rPr>
              <w:t xml:space="preserve"> </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9000" w:type="dxa"/>
            <w:gridSpan w:val="5"/>
            <w:tcBorders>
              <w:top w:val="single" w:sz="3" w:space="0" w:color="auto"/>
              <w:left w:val="single" w:sz="3" w:space="0" w:color="auto"/>
              <w:bottom w:val="single" w:sz="3" w:space="0" w:color="auto"/>
              <w:right w:val="single" w:sz="3" w:space="0" w:color="auto"/>
            </w:tcBorders>
            <w:shd w:val="clear" w:color="auto" w:fill="F2F2F2"/>
          </w:tcPr>
          <w:p w:rsidR="00E33A53" w:rsidRPr="00E33A53" w:rsidRDefault="00E33A53" w:rsidP="000D2ECB">
            <w:pPr>
              <w:overflowPunct/>
              <w:autoSpaceDE/>
              <w:autoSpaceDN/>
              <w:adjustRightInd/>
              <w:spacing w:after="0" w:line="259" w:lineRule="auto"/>
              <w:jc w:val="center"/>
              <w:textAlignment w:val="auto"/>
              <w:rPr>
                <w:rFonts w:ascii="Calibri" w:hAnsi="Calibri"/>
                <w:color w:val="000000"/>
              </w:rPr>
            </w:pPr>
            <w:r w:rsidRPr="000D2ECB">
              <w:rPr>
                <w:rFonts w:ascii="Calibri" w:eastAsia="Calibri" w:hAnsi="Calibri"/>
                <w:b/>
                <w:sz w:val="22"/>
                <w:szCs w:val="22"/>
                <w:lang w:val="en-US"/>
              </w:rPr>
              <w:t>Test Sequence</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jc w:val="center"/>
              <w:rPr>
                <w:rFonts w:ascii="Calibri" w:hAnsi="Calibri"/>
                <w:b/>
                <w:color w:val="000000"/>
              </w:rPr>
            </w:pPr>
            <w:r w:rsidRPr="00E33A53">
              <w:rPr>
                <w:rFonts w:ascii="Calibri" w:hAnsi="Calibri"/>
                <w:b/>
                <w:color w:val="000000"/>
              </w:rPr>
              <w:t>Step</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jc w:val="center"/>
              <w:rPr>
                <w:rFonts w:ascii="Calibri" w:hAnsi="Calibri"/>
                <w:b/>
                <w:color w:val="000000"/>
              </w:rPr>
            </w:pPr>
            <w:r w:rsidRPr="00E33A53">
              <w:rPr>
                <w:rFonts w:ascii="Calibri" w:hAnsi="Calibri"/>
                <w:b/>
                <w:color w:val="000000"/>
              </w:rPr>
              <w:t>Type</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jc w:val="center"/>
              <w:rPr>
                <w:rFonts w:ascii="Calibri" w:hAnsi="Calibri"/>
                <w:b/>
                <w:color w:val="000000"/>
              </w:rPr>
            </w:pPr>
            <w:r w:rsidRPr="00E33A53">
              <w:rPr>
                <w:rFonts w:ascii="Calibri" w:hAnsi="Calibri"/>
                <w:b/>
                <w:color w:val="000000"/>
              </w:rPr>
              <w:t>Description</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jc w:val="center"/>
              <w:rPr>
                <w:rFonts w:ascii="Calibri" w:hAnsi="Calibri"/>
                <w:b/>
                <w:color w:val="000000"/>
              </w:rPr>
            </w:pPr>
            <w:r w:rsidRPr="00E33A53">
              <w:rPr>
                <w:rFonts w:ascii="Calibri" w:hAnsi="Calibri"/>
                <w:b/>
                <w:color w:val="000000"/>
              </w:rPr>
              <w:t>Verdict</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1</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Configure</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7C746D">
            <w:pPr>
              <w:spacing w:after="0"/>
              <w:rPr>
                <w:rFonts w:ascii="Calibri" w:hAnsi="Calibri"/>
                <w:color w:val="000000"/>
              </w:rPr>
            </w:pPr>
            <w:r w:rsidRPr="00E33A53">
              <w:rPr>
                <w:rFonts w:ascii="Calibri" w:hAnsi="Calibri"/>
                <w:color w:val="000000"/>
              </w:rPr>
              <w:t xml:space="preserve">The IUT is configured to transmit more than one </w:t>
            </w:r>
            <w:r w:rsidR="00E407CB" w:rsidRPr="00E407CB">
              <w:rPr>
                <w:rFonts w:ascii="Calibri" w:hAnsi="Calibri"/>
                <w:color w:val="000000"/>
              </w:rPr>
              <w:t>SPDU</w:t>
            </w:r>
            <w:r w:rsidR="00E407CB" w:rsidRPr="00E407CB">
              <w:rPr>
                <w:rFonts w:asciiTheme="minorHAnsi" w:hAnsiTheme="minorHAnsi"/>
                <w:vertAlign w:val="subscript"/>
              </w:rPr>
              <w:t>BSM</w:t>
            </w:r>
            <w:r w:rsidRPr="00E33A53">
              <w:rPr>
                <w:rFonts w:ascii="Calibri" w:hAnsi="Calibri"/>
                <w:color w:val="000000"/>
              </w:rPr>
              <w:t xml:space="preserve"> per second as defined </w:t>
            </w:r>
            <w:r w:rsidR="0014166C">
              <w:rPr>
                <w:rFonts w:ascii="Calibri" w:hAnsi="Calibri"/>
                <w:color w:val="000000"/>
              </w:rPr>
              <w:t xml:space="preserve">in </w:t>
            </w:r>
            <w:r w:rsidR="007C746D">
              <w:rPr>
                <w:rFonts w:ascii="Calibri" w:hAnsi="Calibri"/>
                <w:color w:val="000000"/>
              </w:rPr>
              <w:fldChar w:fldCharType="begin"/>
            </w:r>
            <w:r w:rsidR="007C746D">
              <w:rPr>
                <w:rFonts w:ascii="Calibri" w:hAnsi="Calibri"/>
                <w:color w:val="000000"/>
              </w:rPr>
              <w:instrText xml:space="preserve"> REF _Ref442163413 \h </w:instrText>
            </w:r>
            <w:r w:rsidR="007C746D">
              <w:rPr>
                <w:rFonts w:ascii="Calibri" w:hAnsi="Calibri"/>
                <w:color w:val="000000"/>
              </w:rPr>
            </w:r>
            <w:r w:rsidR="007C746D">
              <w:rPr>
                <w:rFonts w:ascii="Calibri" w:hAnsi="Calibri"/>
                <w:color w:val="000000"/>
              </w:rPr>
              <w:fldChar w:fldCharType="separate"/>
            </w:r>
            <w:r w:rsidR="00DD231E">
              <w:t xml:space="preserve">Table </w:t>
            </w:r>
            <w:r w:rsidR="00DD231E">
              <w:rPr>
                <w:noProof/>
              </w:rPr>
              <w:t>7</w:t>
            </w:r>
            <w:r w:rsidR="00DD231E">
              <w:noBreakHyphen/>
            </w:r>
            <w:r w:rsidR="00DD231E">
              <w:rPr>
                <w:noProof/>
              </w:rPr>
              <w:t>2</w:t>
            </w:r>
            <w:r w:rsidR="007C746D">
              <w:rPr>
                <w:rFonts w:ascii="Calibri" w:hAnsi="Calibri"/>
                <w:color w:val="000000"/>
              </w:rPr>
              <w:fldChar w:fldCharType="end"/>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2</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Stimulus</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 xml:space="preserve">The IUT transmits </w:t>
            </w:r>
            <w:proofErr w:type="spellStart"/>
            <w:r w:rsidR="00E407CB" w:rsidRPr="00E407CB">
              <w:rPr>
                <w:rFonts w:ascii="Calibri" w:hAnsi="Calibri"/>
                <w:color w:val="000000"/>
              </w:rPr>
              <w:t>SPDU</w:t>
            </w:r>
            <w:r w:rsidR="00E407CB">
              <w:rPr>
                <w:rFonts w:ascii="Calibri" w:hAnsi="Calibri"/>
                <w:color w:val="000000"/>
              </w:rPr>
              <w:t>’s</w:t>
            </w:r>
            <w:r w:rsidR="00E407CB" w:rsidRPr="00E407CB">
              <w:rPr>
                <w:rFonts w:asciiTheme="minorHAnsi" w:hAnsiTheme="minorHAnsi"/>
                <w:vertAlign w:val="subscript"/>
              </w:rPr>
              <w:t>BSM</w:t>
            </w:r>
            <w:proofErr w:type="spellEnd"/>
            <w:r w:rsidR="00E407CB" w:rsidRPr="00E33A53">
              <w:rPr>
                <w:rFonts w:ascii="Calibri" w:hAnsi="Calibri"/>
                <w:color w:val="000000"/>
              </w:rPr>
              <w:t xml:space="preserve"> </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3</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407CB" w:rsidP="00E33A53">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E33A53" w:rsidRPr="00E33A53">
              <w:rPr>
                <w:rFonts w:ascii="Calibri" w:hAnsi="Calibri"/>
                <w:color w:val="000000"/>
              </w:rPr>
              <w:t xml:space="preserve"> </w:t>
            </w:r>
            <w:r w:rsidR="00E33A53" w:rsidRPr="00DD50CA">
              <w:rPr>
                <w:rFonts w:ascii="Calibri" w:hAnsi="Calibri"/>
                <w:b/>
                <w:i/>
                <w:color w:val="000000"/>
              </w:rPr>
              <w:t xml:space="preserve">Ieee1609Dot2Data </w:t>
            </w:r>
            <w:r w:rsidR="00E33A53" w:rsidRPr="00E33A53">
              <w:rPr>
                <w:rFonts w:ascii="Calibri" w:hAnsi="Calibri"/>
                <w:color w:val="000000"/>
              </w:rPr>
              <w:t xml:space="preserve">contains </w:t>
            </w:r>
            <w:proofErr w:type="spellStart"/>
            <w:r w:rsidR="00E33A53" w:rsidRPr="00E33A53">
              <w:rPr>
                <w:rFonts w:ascii="Calibri" w:hAnsi="Calibri"/>
                <w:b/>
                <w:i/>
                <w:color w:val="000000"/>
              </w:rPr>
              <w:t>protocolVersion</w:t>
            </w:r>
            <w:proofErr w:type="spellEnd"/>
            <w:r w:rsidR="0014150C">
              <w:rPr>
                <w:rFonts w:ascii="Calibri" w:hAnsi="Calibri"/>
                <w:color w:val="000000"/>
              </w:rPr>
              <w:t xml:space="preserve"> indicating </w:t>
            </w:r>
            <w:r w:rsidR="00E33A53" w:rsidRPr="00E33A53">
              <w:rPr>
                <w:rFonts w:ascii="Calibri" w:hAnsi="Calibri"/>
                <w:color w:val="000000"/>
              </w:rPr>
              <w:t xml:space="preserve">value = </w:t>
            </w:r>
            <w:r w:rsidR="00E33A53" w:rsidRPr="00E33A53">
              <w:rPr>
                <w:rFonts w:ascii="Calibri" w:hAnsi="Calibri"/>
                <w:b/>
                <w:i/>
                <w:color w:val="000000"/>
              </w:rPr>
              <w:t>0x03</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4</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407CB" w:rsidP="00E33A53">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E33A53" w:rsidRPr="00E33A53">
              <w:rPr>
                <w:rFonts w:ascii="Calibri" w:hAnsi="Calibri"/>
                <w:color w:val="000000"/>
              </w:rPr>
              <w:t xml:space="preserve"> </w:t>
            </w:r>
            <w:r w:rsidR="00E33A53" w:rsidRPr="00DD50CA">
              <w:rPr>
                <w:rFonts w:ascii="Calibri" w:hAnsi="Calibri"/>
                <w:b/>
                <w:i/>
                <w:color w:val="000000"/>
              </w:rPr>
              <w:t>Ieee1609Dot2Data</w:t>
            </w:r>
            <w:r w:rsidR="00E33A53" w:rsidRPr="00E33A53">
              <w:rPr>
                <w:rFonts w:ascii="Calibri" w:hAnsi="Calibri"/>
                <w:color w:val="000000"/>
              </w:rPr>
              <w:t xml:space="preserve"> contains </w:t>
            </w:r>
            <w:r w:rsidR="00E33A53" w:rsidRPr="00E33A53">
              <w:rPr>
                <w:rFonts w:ascii="Calibri" w:hAnsi="Calibri"/>
                <w:b/>
                <w:i/>
                <w:color w:val="000000"/>
              </w:rPr>
              <w:t>content</w:t>
            </w:r>
            <w:r w:rsidR="00E33A53" w:rsidRPr="00E33A53">
              <w:rPr>
                <w:rFonts w:ascii="Calibri" w:hAnsi="Calibri"/>
                <w:color w:val="000000"/>
              </w:rPr>
              <w:t xml:space="preserve"> </w:t>
            </w:r>
            <w:r w:rsidR="009F7A5D" w:rsidRPr="00E33A53">
              <w:rPr>
                <w:rFonts w:ascii="Calibri" w:hAnsi="Calibri"/>
                <w:color w:val="000000"/>
              </w:rPr>
              <w:t xml:space="preserve">indicating </w:t>
            </w:r>
            <w:proofErr w:type="spellStart"/>
            <w:r w:rsidR="009F7A5D" w:rsidRPr="00D60CB4">
              <w:rPr>
                <w:rFonts w:ascii="Calibri" w:hAnsi="Calibri"/>
                <w:b/>
                <w:i/>
                <w:color w:val="000000"/>
              </w:rPr>
              <w:t>signedData</w:t>
            </w:r>
            <w:proofErr w:type="spellEnd"/>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lastRenderedPageBreak/>
              <w:t>5</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407CB" w:rsidP="00E33A53">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E33A53" w:rsidRPr="00E33A53">
              <w:rPr>
                <w:rFonts w:ascii="Calibri" w:hAnsi="Calibri"/>
                <w:b/>
                <w:i/>
                <w:color w:val="000000"/>
              </w:rPr>
              <w:t xml:space="preserve"> </w:t>
            </w:r>
            <w:proofErr w:type="spellStart"/>
            <w:r w:rsidR="00E33A53" w:rsidRPr="00E33A53">
              <w:rPr>
                <w:rFonts w:ascii="Calibri" w:hAnsi="Calibri"/>
                <w:b/>
                <w:i/>
                <w:color w:val="000000"/>
              </w:rPr>
              <w:t>signedData</w:t>
            </w:r>
            <w:proofErr w:type="spellEnd"/>
            <w:r w:rsidR="00E33A53" w:rsidRPr="00E33A53">
              <w:rPr>
                <w:rFonts w:ascii="Calibri" w:hAnsi="Calibri"/>
                <w:color w:val="000000"/>
              </w:rPr>
              <w:t xml:space="preserve"> contains </w:t>
            </w:r>
            <w:proofErr w:type="spellStart"/>
            <w:r w:rsidR="00E33A53" w:rsidRPr="00E33A53">
              <w:rPr>
                <w:rFonts w:ascii="Calibri" w:hAnsi="Calibri"/>
                <w:b/>
                <w:i/>
                <w:color w:val="000000"/>
              </w:rPr>
              <w:t>hashId</w:t>
            </w:r>
            <w:proofErr w:type="spellEnd"/>
            <w:r w:rsidR="00E33A53" w:rsidRPr="00E33A53">
              <w:rPr>
                <w:rFonts w:ascii="Calibri" w:hAnsi="Calibri"/>
                <w:b/>
                <w:i/>
                <w:color w:val="000000"/>
              </w:rPr>
              <w:t xml:space="preserve"> </w:t>
            </w:r>
            <w:r w:rsidR="00E33A53" w:rsidRPr="00E33A53">
              <w:rPr>
                <w:rFonts w:ascii="Calibri" w:hAnsi="Calibri"/>
                <w:color w:val="000000"/>
              </w:rPr>
              <w:t xml:space="preserve">indicating </w:t>
            </w:r>
            <w:r w:rsidR="00E33A53" w:rsidRPr="00E33A53">
              <w:rPr>
                <w:rFonts w:ascii="Calibri" w:hAnsi="Calibri"/>
                <w:b/>
                <w:i/>
                <w:color w:val="000000"/>
              </w:rPr>
              <w:t>sha256</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6</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407CB" w:rsidP="0014150C">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E33A53" w:rsidRPr="00E33A53">
              <w:rPr>
                <w:rFonts w:ascii="Calibri" w:hAnsi="Calibri"/>
                <w:b/>
                <w:i/>
                <w:color w:val="000000"/>
              </w:rPr>
              <w:t xml:space="preserve"> </w:t>
            </w:r>
            <w:proofErr w:type="spellStart"/>
            <w:r w:rsidR="00E33A53" w:rsidRPr="00E33A53">
              <w:rPr>
                <w:rFonts w:ascii="Calibri" w:hAnsi="Calibri"/>
                <w:b/>
                <w:i/>
                <w:color w:val="000000"/>
              </w:rPr>
              <w:t>tbsData</w:t>
            </w:r>
            <w:proofErr w:type="spellEnd"/>
            <w:r w:rsidR="00E33A53" w:rsidRPr="00E33A53">
              <w:rPr>
                <w:rFonts w:ascii="Calibri" w:hAnsi="Calibri"/>
                <w:color w:val="000000"/>
              </w:rPr>
              <w:t xml:space="preserve"> contains </w:t>
            </w:r>
            <w:proofErr w:type="spellStart"/>
            <w:r w:rsidR="00E33A53" w:rsidRPr="00E33A53">
              <w:rPr>
                <w:rFonts w:ascii="Calibri" w:hAnsi="Calibri"/>
                <w:b/>
                <w:i/>
                <w:color w:val="000000"/>
              </w:rPr>
              <w:t>protocolVersion</w:t>
            </w:r>
            <w:proofErr w:type="spellEnd"/>
            <w:r w:rsidR="0014150C">
              <w:rPr>
                <w:rFonts w:ascii="Calibri" w:hAnsi="Calibri"/>
                <w:color w:val="000000"/>
              </w:rPr>
              <w:t xml:space="preserve"> indicating </w:t>
            </w:r>
            <w:r w:rsidR="00E33A53" w:rsidRPr="00E33A53">
              <w:rPr>
                <w:rFonts w:ascii="Calibri" w:hAnsi="Calibri"/>
                <w:color w:val="000000"/>
              </w:rPr>
              <w:t xml:space="preserve">value = </w:t>
            </w:r>
            <w:r w:rsidR="00E33A53" w:rsidRPr="00E33A53">
              <w:rPr>
                <w:rFonts w:ascii="Calibri" w:hAnsi="Calibri"/>
                <w:b/>
                <w:i/>
                <w:color w:val="000000"/>
              </w:rPr>
              <w:t>0x03</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7</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407CB" w:rsidP="00E33A53">
            <w:pPr>
              <w:spacing w:after="0"/>
              <w:rPr>
                <w:rFonts w:ascii="Calibri" w:hAnsi="Calibri"/>
                <w:color w:val="000000"/>
              </w:rPr>
            </w:pPr>
            <w:r>
              <w:t>SPDU</w:t>
            </w:r>
            <w:r w:rsidRPr="000904B1">
              <w:rPr>
                <w:vertAlign w:val="subscript"/>
              </w:rPr>
              <w:t>BSM</w:t>
            </w:r>
            <w:r w:rsidR="00E33A53" w:rsidRPr="00E33A53">
              <w:rPr>
                <w:rFonts w:ascii="Calibri" w:hAnsi="Calibri"/>
                <w:color w:val="000000"/>
              </w:rPr>
              <w:t xml:space="preserve"> </w:t>
            </w:r>
            <w:proofErr w:type="spellStart"/>
            <w:r w:rsidR="00E33A53" w:rsidRPr="00E33A53">
              <w:rPr>
                <w:rFonts w:ascii="Calibri" w:hAnsi="Calibri"/>
                <w:b/>
                <w:i/>
                <w:color w:val="000000"/>
              </w:rPr>
              <w:t>tbsData</w:t>
            </w:r>
            <w:proofErr w:type="spellEnd"/>
            <w:r w:rsidR="00E33A53" w:rsidRPr="00E33A53">
              <w:rPr>
                <w:rFonts w:ascii="Calibri" w:hAnsi="Calibri"/>
                <w:color w:val="000000"/>
              </w:rPr>
              <w:t xml:space="preserve"> contains </w:t>
            </w:r>
            <w:r w:rsidR="00E33A53" w:rsidRPr="00E33A53">
              <w:rPr>
                <w:rFonts w:ascii="Calibri" w:hAnsi="Calibri"/>
                <w:b/>
                <w:i/>
                <w:color w:val="000000"/>
              </w:rPr>
              <w:t>content</w:t>
            </w:r>
            <w:r w:rsidR="00E33A53" w:rsidRPr="00E33A53">
              <w:rPr>
                <w:rFonts w:ascii="Calibri" w:hAnsi="Calibri"/>
                <w:color w:val="000000"/>
              </w:rPr>
              <w:t xml:space="preserve"> indicating </w:t>
            </w:r>
            <w:proofErr w:type="spellStart"/>
            <w:r w:rsidR="00E33A53" w:rsidRPr="00E33A53">
              <w:rPr>
                <w:rFonts w:ascii="Calibri" w:hAnsi="Calibri"/>
                <w:b/>
                <w:i/>
                <w:color w:val="000000"/>
              </w:rPr>
              <w:t>unsecuredData</w:t>
            </w:r>
            <w:proofErr w:type="spellEnd"/>
            <w:r w:rsidR="00E33A53" w:rsidRPr="00E33A53">
              <w:rPr>
                <w:rFonts w:ascii="Calibri" w:hAnsi="Calibri"/>
                <w:color w:val="000000"/>
              </w:rPr>
              <w:t xml:space="preserve"> (Payload Data&gt; 0)</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8</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407CB" w:rsidP="00E33A53">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E33A53" w:rsidRPr="00E33A53">
              <w:rPr>
                <w:rFonts w:ascii="Calibri" w:hAnsi="Calibri"/>
                <w:color w:val="000000"/>
              </w:rPr>
              <w:t xml:space="preserve"> </w:t>
            </w:r>
            <w:proofErr w:type="spellStart"/>
            <w:r w:rsidR="00E33A53" w:rsidRPr="00E33A53">
              <w:rPr>
                <w:rFonts w:ascii="Calibri" w:hAnsi="Calibri"/>
                <w:b/>
                <w:i/>
                <w:color w:val="000000"/>
              </w:rPr>
              <w:t>headerInfo</w:t>
            </w:r>
            <w:proofErr w:type="spellEnd"/>
            <w:r w:rsidR="00E33A53" w:rsidRPr="00E33A53">
              <w:rPr>
                <w:rFonts w:ascii="Calibri" w:hAnsi="Calibri"/>
                <w:color w:val="000000"/>
              </w:rPr>
              <w:t xml:space="preserve"> contains </w:t>
            </w:r>
            <w:proofErr w:type="spellStart"/>
            <w:r w:rsidR="00E33A53" w:rsidRPr="00E33A53">
              <w:rPr>
                <w:rFonts w:ascii="Calibri" w:hAnsi="Calibri"/>
                <w:b/>
                <w:i/>
                <w:color w:val="000000"/>
              </w:rPr>
              <w:t>psid</w:t>
            </w:r>
            <w:proofErr w:type="spellEnd"/>
            <w:r w:rsidR="0014150C">
              <w:rPr>
                <w:rFonts w:ascii="Calibri" w:hAnsi="Calibri"/>
                <w:color w:val="000000"/>
              </w:rPr>
              <w:t xml:space="preserve"> indicating </w:t>
            </w:r>
            <w:r w:rsidR="00E33A53" w:rsidRPr="00E33A53">
              <w:rPr>
                <w:rFonts w:ascii="Calibri" w:hAnsi="Calibri"/>
                <w:color w:val="000000"/>
              </w:rPr>
              <w:t xml:space="preserve">value = </w:t>
            </w:r>
            <w:r w:rsidR="00270B36">
              <w:rPr>
                <w:rFonts w:ascii="Calibri" w:hAnsi="Calibri"/>
                <w:b/>
                <w:i/>
                <w:color w:val="000000"/>
              </w:rPr>
              <w:t>0</w:t>
            </w:r>
            <w:ins w:id="107" w:author="Dmitri.Khijniak@7Layers.com" w:date="2017-04-29T19:17:00Z">
              <w:r w:rsidR="00ED36B2">
                <w:rPr>
                  <w:rFonts w:ascii="Calibri" w:hAnsi="Calibri"/>
                  <w:b/>
                  <w:i/>
                  <w:color w:val="000000"/>
                </w:rPr>
                <w:t>x</w:t>
              </w:r>
            </w:ins>
            <w:r w:rsidR="00E33A53" w:rsidRPr="00E33A53">
              <w:rPr>
                <w:rFonts w:ascii="Calibri" w:hAnsi="Calibri"/>
                <w:b/>
                <w:i/>
                <w:color w:val="000000"/>
              </w:rPr>
              <w:t>20</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9</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407CB" w:rsidP="00E33A53">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E33A53" w:rsidRPr="00E33A53">
              <w:rPr>
                <w:rFonts w:ascii="Calibri" w:hAnsi="Calibri"/>
                <w:color w:val="000000"/>
              </w:rPr>
              <w:t xml:space="preserve"> </w:t>
            </w:r>
            <w:proofErr w:type="spellStart"/>
            <w:r w:rsidR="00E33A53" w:rsidRPr="00E33A53">
              <w:rPr>
                <w:rFonts w:ascii="Calibri" w:hAnsi="Calibri"/>
                <w:b/>
                <w:i/>
                <w:color w:val="000000"/>
              </w:rPr>
              <w:t>headerInfo</w:t>
            </w:r>
            <w:proofErr w:type="spellEnd"/>
            <w:r w:rsidR="00E33A53" w:rsidRPr="00E33A53">
              <w:rPr>
                <w:rFonts w:ascii="Calibri" w:hAnsi="Calibri"/>
                <w:b/>
                <w:i/>
                <w:color w:val="000000"/>
              </w:rPr>
              <w:t xml:space="preserve"> </w:t>
            </w:r>
            <w:r w:rsidR="00E33A53" w:rsidRPr="00E33A53">
              <w:rPr>
                <w:rFonts w:ascii="Calibri" w:hAnsi="Calibri"/>
                <w:color w:val="000000"/>
              </w:rPr>
              <w:t xml:space="preserve">contains </w:t>
            </w:r>
            <w:proofErr w:type="spellStart"/>
            <w:r w:rsidR="00E33A53" w:rsidRPr="00E33A53">
              <w:rPr>
                <w:rFonts w:ascii="Calibri" w:hAnsi="Calibri"/>
                <w:b/>
                <w:i/>
                <w:color w:val="000000"/>
              </w:rPr>
              <w:t>generationTime</w:t>
            </w:r>
            <w:proofErr w:type="spellEnd"/>
            <w:r w:rsidR="00E33A53" w:rsidRPr="00E33A53">
              <w:rPr>
                <w:rFonts w:ascii="Calibri" w:hAnsi="Calibri"/>
                <w:color w:val="000000"/>
              </w:rPr>
              <w:t xml:space="preserve"> indicating a </w:t>
            </w:r>
            <w:r w:rsidR="00E33A53" w:rsidRPr="00E33A53">
              <w:rPr>
                <w:rFonts w:ascii="Calibri" w:hAnsi="Calibri"/>
                <w:b/>
                <w:i/>
                <w:color w:val="000000"/>
              </w:rPr>
              <w:t>Time64</w:t>
            </w:r>
            <w:r w:rsidR="00E33A53" w:rsidRPr="00E33A53">
              <w:rPr>
                <w:rFonts w:ascii="Calibri" w:hAnsi="Calibri"/>
                <w:color w:val="000000"/>
              </w:rPr>
              <w:t xml:space="preserve"> (non-zero value of size 8 octets)</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10</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407CB" w:rsidP="00E33A53">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E33A53" w:rsidRPr="00E33A53">
              <w:rPr>
                <w:rFonts w:ascii="Calibri" w:hAnsi="Calibri"/>
                <w:color w:val="000000"/>
              </w:rPr>
              <w:t xml:space="preserve"> </w:t>
            </w:r>
            <w:proofErr w:type="spellStart"/>
            <w:r w:rsidR="009F7A5D" w:rsidRPr="00E33A53">
              <w:rPr>
                <w:rFonts w:ascii="Calibri" w:hAnsi="Calibri"/>
                <w:b/>
                <w:i/>
                <w:color w:val="000000"/>
              </w:rPr>
              <w:t>headerInfo</w:t>
            </w:r>
            <w:proofErr w:type="spellEnd"/>
            <w:r w:rsidR="009F7A5D" w:rsidRPr="00E33A53">
              <w:rPr>
                <w:rFonts w:ascii="Calibri" w:hAnsi="Calibri"/>
                <w:color w:val="000000"/>
              </w:rPr>
              <w:t xml:space="preserve"> doesn’t include</w:t>
            </w:r>
            <w:r w:rsidR="00E33A53" w:rsidRPr="00E33A53">
              <w:rPr>
                <w:rFonts w:ascii="Calibri" w:hAnsi="Calibri"/>
                <w:color w:val="000000"/>
              </w:rPr>
              <w:t xml:space="preserve"> </w:t>
            </w:r>
            <w:proofErr w:type="spellStart"/>
            <w:r w:rsidR="00E33A53" w:rsidRPr="00E33A53">
              <w:rPr>
                <w:rFonts w:ascii="Calibri" w:hAnsi="Calibri"/>
                <w:b/>
                <w:i/>
                <w:color w:val="000000"/>
              </w:rPr>
              <w:t>expiryTime</w:t>
            </w:r>
            <w:proofErr w:type="spellEnd"/>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11</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407CB" w:rsidP="00E33A53">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E33A53" w:rsidRPr="00E33A53">
              <w:rPr>
                <w:rFonts w:ascii="Calibri" w:hAnsi="Calibri"/>
                <w:color w:val="000000"/>
              </w:rPr>
              <w:t xml:space="preserve"> </w:t>
            </w:r>
            <w:proofErr w:type="spellStart"/>
            <w:r w:rsidR="009F7A5D" w:rsidRPr="00E33A53">
              <w:rPr>
                <w:rFonts w:ascii="Calibri" w:hAnsi="Calibri"/>
                <w:b/>
                <w:i/>
                <w:color w:val="000000"/>
              </w:rPr>
              <w:t>headerInfo</w:t>
            </w:r>
            <w:proofErr w:type="spellEnd"/>
            <w:r w:rsidR="009F7A5D" w:rsidRPr="00E33A53">
              <w:rPr>
                <w:rFonts w:ascii="Calibri" w:hAnsi="Calibri"/>
                <w:color w:val="000000"/>
              </w:rPr>
              <w:t xml:space="preserve"> doesn’t</w:t>
            </w:r>
            <w:r w:rsidR="00E33A53" w:rsidRPr="00E33A53">
              <w:rPr>
                <w:rFonts w:ascii="Calibri" w:hAnsi="Calibri"/>
                <w:color w:val="000000"/>
              </w:rPr>
              <w:t xml:space="preserve"> include </w:t>
            </w:r>
            <w:proofErr w:type="spellStart"/>
            <w:r w:rsidR="00E33A53" w:rsidRPr="00E33A53">
              <w:rPr>
                <w:rFonts w:ascii="Calibri" w:hAnsi="Calibri"/>
                <w:b/>
                <w:i/>
                <w:color w:val="000000"/>
              </w:rPr>
              <w:t>generationLocation</w:t>
            </w:r>
            <w:proofErr w:type="spellEnd"/>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12</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407CB" w:rsidP="00E33A53">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E33A53" w:rsidRPr="00E33A53">
              <w:rPr>
                <w:rFonts w:ascii="Calibri" w:hAnsi="Calibri"/>
                <w:color w:val="000000"/>
              </w:rPr>
              <w:t xml:space="preserve"> contains </w:t>
            </w:r>
            <w:r w:rsidR="00E33A53" w:rsidRPr="00E33A53">
              <w:rPr>
                <w:rFonts w:ascii="Calibri" w:hAnsi="Calibri"/>
                <w:b/>
                <w:i/>
                <w:color w:val="000000"/>
              </w:rPr>
              <w:t>signer</w:t>
            </w:r>
            <w:r w:rsidR="00E33A53" w:rsidRPr="00E33A53">
              <w:rPr>
                <w:rFonts w:ascii="Calibri" w:hAnsi="Calibri"/>
                <w:color w:val="000000"/>
              </w:rPr>
              <w:t xml:space="preserve"> containing </w:t>
            </w:r>
            <w:r w:rsidR="00E33A53" w:rsidRPr="00E33A53">
              <w:rPr>
                <w:rFonts w:ascii="Calibri" w:hAnsi="Calibri"/>
                <w:b/>
                <w:i/>
                <w:color w:val="000000"/>
              </w:rPr>
              <w:t>digest</w:t>
            </w:r>
            <w:r w:rsidR="00E33A53" w:rsidRPr="00E33A53">
              <w:rPr>
                <w:rFonts w:ascii="Calibri" w:hAnsi="Calibri"/>
                <w:color w:val="000000"/>
              </w:rPr>
              <w:t xml:space="preserve"> indicating HashedId</w:t>
            </w:r>
            <w:r w:rsidR="002F68D7" w:rsidRPr="00E33A53">
              <w:rPr>
                <w:rFonts w:ascii="Calibri" w:hAnsi="Calibri"/>
                <w:color w:val="000000"/>
              </w:rPr>
              <w:t>8 (</w:t>
            </w:r>
            <w:r w:rsidR="00E33A53" w:rsidRPr="00E33A53">
              <w:rPr>
                <w:rFonts w:ascii="Calibri" w:hAnsi="Calibri"/>
                <w:color w:val="000000"/>
              </w:rPr>
              <w:t>a non-zero value of size 8 octets)</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13</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407CB" w:rsidP="00E33A53">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E33A53" w:rsidRPr="00E33A53">
              <w:rPr>
                <w:rFonts w:ascii="Calibri" w:hAnsi="Calibri"/>
                <w:color w:val="000000"/>
              </w:rPr>
              <w:t xml:space="preserve"> </w:t>
            </w:r>
            <w:r w:rsidR="00E33A53" w:rsidRPr="00E33A53">
              <w:rPr>
                <w:rFonts w:ascii="Calibri" w:hAnsi="Calibri"/>
                <w:b/>
                <w:i/>
                <w:color w:val="000000"/>
              </w:rPr>
              <w:t xml:space="preserve">signature </w:t>
            </w:r>
            <w:r w:rsidR="00E33A53" w:rsidRPr="00E33A53">
              <w:rPr>
                <w:rFonts w:ascii="Calibri" w:hAnsi="Calibri"/>
                <w:color w:val="000000"/>
              </w:rPr>
              <w:t>contains</w:t>
            </w:r>
            <w:r w:rsidR="00E33A53" w:rsidRPr="00E33A53">
              <w:rPr>
                <w:rFonts w:ascii="Calibri" w:hAnsi="Calibri"/>
                <w:b/>
                <w:i/>
                <w:color w:val="000000"/>
              </w:rPr>
              <w:t xml:space="preserve"> ecdsaP256Signature</w:t>
            </w:r>
            <w:r w:rsidR="00E33A53" w:rsidRPr="00E33A53">
              <w:rPr>
                <w:rFonts w:ascii="Calibri" w:hAnsi="Calibri"/>
                <w:color w:val="000000"/>
              </w:rPr>
              <w:t xml:space="preserve"> indicating </w:t>
            </w:r>
            <w:r w:rsidR="002F68D7" w:rsidRPr="00E33A53">
              <w:rPr>
                <w:rFonts w:ascii="Calibri" w:hAnsi="Calibri"/>
                <w:b/>
                <w:i/>
                <w:color w:val="000000"/>
              </w:rPr>
              <w:t>r</w:t>
            </w:r>
            <w:r w:rsidR="002F68D7" w:rsidRPr="00E33A53">
              <w:rPr>
                <w:rFonts w:ascii="Calibri" w:hAnsi="Calibri"/>
                <w:color w:val="000000"/>
              </w:rPr>
              <w:t xml:space="preserve"> (</w:t>
            </w:r>
            <w:r w:rsidR="00E33A53" w:rsidRPr="00E33A53">
              <w:rPr>
                <w:rFonts w:ascii="Calibri" w:hAnsi="Calibri"/>
                <w:b/>
                <w:i/>
                <w:color w:val="000000"/>
              </w:rPr>
              <w:t>compressed-y-0</w:t>
            </w:r>
            <w:r w:rsidR="0007384F">
              <w:rPr>
                <w:rFonts w:ascii="Calibri" w:hAnsi="Calibri"/>
                <w:b/>
                <w:i/>
                <w:color w:val="000000"/>
              </w:rPr>
              <w:t xml:space="preserve"> or </w:t>
            </w:r>
            <w:r w:rsidR="0007384F" w:rsidRPr="007671C9">
              <w:rPr>
                <w:b/>
                <w:i/>
              </w:rPr>
              <w:t>compressed-y-1</w:t>
            </w:r>
            <w:r w:rsidR="00E33A53" w:rsidRPr="00E33A53">
              <w:rPr>
                <w:rFonts w:ascii="Calibri" w:eastAsia="Calibri" w:hAnsi="Calibri"/>
                <w:sz w:val="22"/>
                <w:szCs w:val="22"/>
                <w:lang w:val="en-US"/>
              </w:rPr>
              <w:t xml:space="preserve"> consists of octet size </w:t>
            </w:r>
            <w:r w:rsidR="002F68D7" w:rsidRPr="00E33A53">
              <w:rPr>
                <w:rFonts w:ascii="Calibri" w:eastAsia="Calibri" w:hAnsi="Calibri"/>
                <w:sz w:val="22"/>
                <w:szCs w:val="22"/>
                <w:lang w:val="en-US"/>
              </w:rPr>
              <w:t>32)</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14</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407CB" w:rsidP="00E33A53">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E33A53" w:rsidRPr="00E33A53">
              <w:rPr>
                <w:rFonts w:ascii="Calibri" w:hAnsi="Calibri"/>
                <w:color w:val="000000"/>
              </w:rPr>
              <w:t xml:space="preserve"> </w:t>
            </w:r>
            <w:r w:rsidR="00E33A53" w:rsidRPr="00E33A53">
              <w:rPr>
                <w:rFonts w:ascii="Calibri" w:hAnsi="Calibri"/>
                <w:b/>
                <w:i/>
                <w:color w:val="000000"/>
              </w:rPr>
              <w:t>signature</w:t>
            </w:r>
            <w:r w:rsidR="00E33A53" w:rsidRPr="00E33A53">
              <w:rPr>
                <w:rFonts w:ascii="Calibri" w:hAnsi="Calibri"/>
                <w:color w:val="000000"/>
              </w:rPr>
              <w:t xml:space="preserve"> contains opaque </w:t>
            </w:r>
            <w:r w:rsidR="00E33A53" w:rsidRPr="00E33A53">
              <w:rPr>
                <w:rFonts w:ascii="Calibri" w:hAnsi="Calibri"/>
                <w:b/>
                <w:i/>
                <w:color w:val="000000"/>
              </w:rPr>
              <w:t>s</w:t>
            </w:r>
            <w:r w:rsidR="00E33A53" w:rsidRPr="00E33A53">
              <w:rPr>
                <w:rFonts w:ascii="Calibri" w:hAnsi="Calibri"/>
                <w:color w:val="000000"/>
              </w:rPr>
              <w:t xml:space="preserve"> indicating non-zero value of size 32 octets</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bl>
    <w:p w:rsidR="00281264" w:rsidRDefault="00281264" w:rsidP="001060B6">
      <w:pPr>
        <w:spacing w:after="0"/>
      </w:pPr>
    </w:p>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3862AF" w:rsidP="00751302">
            <w:pPr>
              <w:overflowPunct/>
              <w:autoSpaceDE/>
              <w:autoSpaceDN/>
              <w:adjustRightInd/>
              <w:spacing w:after="0" w:line="259" w:lineRule="auto"/>
              <w:textAlignment w:val="auto"/>
              <w:rPr>
                <w:rFonts w:ascii="Calibri" w:eastAsia="Calibri" w:hAnsi="Calibri"/>
                <w:sz w:val="22"/>
                <w:szCs w:val="22"/>
                <w:lang w:val="en-US"/>
              </w:rPr>
            </w:pPr>
            <w:r>
              <w:rPr>
                <w:rFonts w:ascii="Calibri" w:eastAsia="Calibri" w:hAnsi="Calibri"/>
                <w:sz w:val="22"/>
                <w:szCs w:val="22"/>
                <w:lang w:val="en-US"/>
              </w:rPr>
              <w:t>TP-16092-</w:t>
            </w:r>
            <w:r w:rsidR="0013752E" w:rsidRPr="0013752E">
              <w:rPr>
                <w:rFonts w:ascii="Calibri" w:eastAsia="Calibri" w:hAnsi="Calibri"/>
                <w:sz w:val="22"/>
                <w:szCs w:val="22"/>
                <w:lang w:val="en-US"/>
              </w:rPr>
              <w:t xml:space="preserve"> SPDU</w:t>
            </w:r>
            <w:r w:rsidR="0013752E" w:rsidRPr="0013752E">
              <w:rPr>
                <w:rFonts w:asciiTheme="minorHAnsi" w:hAnsiTheme="minorHAnsi"/>
                <w:sz w:val="22"/>
                <w:szCs w:val="22"/>
                <w:vertAlign w:val="subscript"/>
              </w:rPr>
              <w:t>BSM</w:t>
            </w:r>
            <w:r>
              <w:rPr>
                <w:rFonts w:ascii="Calibri" w:eastAsia="Calibri" w:hAnsi="Calibri"/>
                <w:sz w:val="22"/>
                <w:szCs w:val="22"/>
                <w:lang w:val="en-US"/>
              </w:rPr>
              <w:t>-SEND-BV-04</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 xml:space="preserve">Validate that the </w:t>
            </w:r>
            <w:r w:rsidR="006B7CD7" w:rsidRPr="006B7CD7">
              <w:rPr>
                <w:rFonts w:ascii="Calibri" w:hAnsi="Calibri"/>
                <w:color w:val="000000"/>
                <w:sz w:val="22"/>
                <w:szCs w:val="22"/>
              </w:rPr>
              <w:t>SPDU</w:t>
            </w:r>
            <w:r w:rsidR="006B7CD7" w:rsidRPr="006B7CD7">
              <w:rPr>
                <w:rFonts w:asciiTheme="minorHAnsi" w:hAnsiTheme="minorHAnsi"/>
                <w:sz w:val="22"/>
                <w:szCs w:val="22"/>
                <w:vertAlign w:val="subscript"/>
              </w:rPr>
              <w:t>BSM</w:t>
            </w:r>
            <w:r w:rsidRPr="00751302">
              <w:rPr>
                <w:rFonts w:ascii="Calibri" w:eastAsia="Calibri" w:hAnsi="Calibri"/>
                <w:sz w:val="22"/>
                <w:szCs w:val="22"/>
                <w:lang w:val="en-US"/>
              </w:rPr>
              <w:t xml:space="preserve"> is digitally signed by certificate at least every </w:t>
            </w:r>
            <w:proofErr w:type="spellStart"/>
            <w:r w:rsidRPr="005876C6">
              <w:rPr>
                <w:rFonts w:ascii="Calibri" w:eastAsia="Calibri" w:hAnsi="Calibri"/>
                <w:b/>
                <w:i/>
                <w:sz w:val="22"/>
                <w:szCs w:val="22"/>
                <w:lang w:val="en-US"/>
              </w:rPr>
              <w:t>vMaxCer</w:t>
            </w:r>
            <w:ins w:id="108" w:author="Dmitri.Khijniak@7Layers.com" w:date="2017-04-30T15:10:00Z">
              <w:r w:rsidR="006011FD">
                <w:rPr>
                  <w:rFonts w:ascii="Calibri" w:eastAsia="Calibri" w:hAnsi="Calibri"/>
                  <w:b/>
                  <w:i/>
                  <w:sz w:val="22"/>
                  <w:szCs w:val="22"/>
                  <w:lang w:val="en-US"/>
                </w:rPr>
                <w:t>t</w:t>
              </w:r>
            </w:ins>
            <w:r w:rsidRPr="005876C6">
              <w:rPr>
                <w:rFonts w:ascii="Calibri" w:eastAsia="Calibri" w:hAnsi="Calibri"/>
                <w:b/>
                <w:i/>
                <w:sz w:val="22"/>
                <w:szCs w:val="22"/>
                <w:lang w:val="en-US"/>
              </w:rPr>
              <w:t>DigestInterval</w:t>
            </w:r>
            <w:proofErr w:type="spellEnd"/>
            <w:r w:rsidRPr="00751302">
              <w:rPr>
                <w:rFonts w:ascii="Calibri" w:eastAsia="Calibri" w:hAnsi="Calibri"/>
                <w:sz w:val="22"/>
                <w:szCs w:val="22"/>
                <w:lang w:val="en-US"/>
              </w:rPr>
              <w:t>.</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9F7A5D"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TC (</w:t>
            </w:r>
            <w:r w:rsidR="00751302" w:rsidRPr="00751302">
              <w:rPr>
                <w:rFonts w:ascii="Calibri" w:eastAsia="Calibri" w:hAnsi="Calibri"/>
                <w:sz w:val="22"/>
                <w:szCs w:val="22"/>
                <w:lang w:val="en-US"/>
              </w:rPr>
              <w:t>1)</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IUT</w:t>
            </w:r>
          </w:p>
        </w:tc>
      </w:tr>
      <w:tr w:rsidR="00751302" w:rsidRPr="009D1E75"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9D1E75" w:rsidRDefault="009D1E75" w:rsidP="009D1E75">
            <w:pPr>
              <w:overflowPunct/>
              <w:autoSpaceDE/>
              <w:autoSpaceDN/>
              <w:adjustRightInd/>
              <w:spacing w:after="0" w:line="259" w:lineRule="auto"/>
              <w:textAlignment w:val="auto"/>
              <w:rPr>
                <w:rFonts w:ascii="Calibri" w:hAnsi="Calibri"/>
                <w:b/>
                <w:color w:val="000000"/>
              </w:rPr>
            </w:pPr>
            <w:bookmarkStart w:id="109" w:name="_Ref301134653"/>
            <w:r w:rsidRPr="009D1E75">
              <w:rPr>
                <w:rFonts w:ascii="Calibri" w:eastAsia="Calibri" w:hAnsi="Calibri"/>
                <w:sz w:val="22"/>
                <w:szCs w:val="22"/>
                <w:lang w:val="en-US"/>
              </w:rPr>
              <w:t>SAE J2945 [1] Table</w:t>
            </w:r>
            <w:bookmarkEnd w:id="109"/>
            <w:r>
              <w:rPr>
                <w:rFonts w:ascii="Calibri" w:eastAsia="Calibri" w:hAnsi="Calibri"/>
                <w:sz w:val="22"/>
                <w:szCs w:val="22"/>
                <w:lang w:val="en-US"/>
              </w:rPr>
              <w:t xml:space="preserve"> 10</w:t>
            </w:r>
            <w:r w:rsidR="00A12F0A">
              <w:rPr>
                <w:rFonts w:ascii="Calibri" w:eastAsia="Calibri" w:hAnsi="Calibri"/>
                <w:sz w:val="22"/>
                <w:szCs w:val="22"/>
                <w:lang w:val="en-US"/>
              </w:rPr>
              <w:t xml:space="preserve"> “</w:t>
            </w:r>
            <w:r w:rsidRPr="009D1E75">
              <w:rPr>
                <w:rFonts w:ascii="Calibri" w:eastAsia="Calibri" w:hAnsi="Calibri"/>
                <w:sz w:val="22"/>
                <w:szCs w:val="22"/>
                <w:lang w:val="en-US"/>
              </w:rPr>
              <w:t>Security Profile for Transmitting</w:t>
            </w:r>
            <w:r w:rsidRPr="009D1E75">
              <w:rPr>
                <w:rFonts w:ascii="Calibri" w:hAnsi="Calibri"/>
                <w:b/>
                <w:color w:val="000000"/>
              </w:rPr>
              <w:t xml:space="preserve"> </w:t>
            </w:r>
            <w:r w:rsidRPr="009D1E75">
              <w:rPr>
                <w:rFonts w:ascii="Calibri" w:eastAsia="Calibri" w:hAnsi="Calibri"/>
                <w:sz w:val="22"/>
                <w:szCs w:val="22"/>
                <w:lang w:val="en-US"/>
              </w:rPr>
              <w:t>BSMs</w:t>
            </w:r>
            <w:r w:rsidR="00A12F0A">
              <w:rPr>
                <w:rFonts w:ascii="Calibri" w:eastAsia="Calibri" w:hAnsi="Calibri"/>
                <w:sz w:val="22"/>
                <w:szCs w:val="22"/>
                <w:lang w:val="en-US"/>
              </w:rPr>
              <w:t>”.</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p>
        </w:tc>
      </w:tr>
      <w:tr w:rsidR="00751302" w:rsidRPr="00751302" w:rsidTr="0075130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Pre-test conditions</w:t>
            </w:r>
          </w:p>
        </w:tc>
      </w:tr>
      <w:tr w:rsidR="00751302" w:rsidRPr="00751302" w:rsidTr="00751302">
        <w:tc>
          <w:tcPr>
            <w:tcW w:w="9000" w:type="dxa"/>
            <w:gridSpan w:val="4"/>
            <w:tcBorders>
              <w:top w:val="single" w:sz="3" w:space="0" w:color="auto"/>
              <w:left w:val="single" w:sz="3" w:space="0" w:color="auto"/>
              <w:bottom w:val="single" w:sz="3" w:space="0" w:color="auto"/>
              <w:right w:val="single" w:sz="3" w:space="0" w:color="auto"/>
            </w:tcBorders>
            <w:shd w:val="clear" w:color="auto" w:fill="FFFFFF"/>
          </w:tcPr>
          <w:p w:rsidR="00751302" w:rsidRPr="007C746D" w:rsidRDefault="00414A93" w:rsidP="00D654B3">
            <w:pPr>
              <w:pStyle w:val="ListParagraph"/>
              <w:numPr>
                <w:ilvl w:val="0"/>
                <w:numId w:val="35"/>
              </w:numPr>
              <w:overflowPunct/>
              <w:autoSpaceDE/>
              <w:autoSpaceDN/>
              <w:adjustRightInd/>
              <w:spacing w:after="0"/>
              <w:textAlignment w:val="auto"/>
              <w:rPr>
                <w:rFonts w:ascii="Calibri" w:hAnsi="Calibri"/>
                <w:color w:val="000000"/>
                <w:lang w:val="en-US"/>
              </w:rPr>
            </w:pPr>
            <w:r w:rsidRPr="00414A93">
              <w:rPr>
                <w:rFonts w:ascii="Calibri" w:hAnsi="Calibri"/>
                <w:color w:val="000000"/>
                <w:lang w:val="en-US"/>
              </w:rPr>
              <w:t>The IUT being initialized</w:t>
            </w:r>
          </w:p>
        </w:tc>
      </w:tr>
      <w:tr w:rsidR="00751302" w:rsidRPr="00751302" w:rsidTr="0075130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Test Sequence</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contextualSpacing/>
              <w:textAlignment w:val="auto"/>
              <w:rPr>
                <w:rFonts w:ascii="Calibri" w:eastAsia="Calibri" w:hAnsi="Calibri"/>
                <w:b/>
                <w:sz w:val="22"/>
                <w:szCs w:val="22"/>
                <w:lang w:val="en-US"/>
              </w:rPr>
            </w:pPr>
            <w:r w:rsidRPr="00751302">
              <w:rPr>
                <w:rFonts w:ascii="Calibri" w:eastAsia="Calibri" w:hAnsi="Calibri"/>
                <w:b/>
                <w:sz w:val="22"/>
                <w:szCs w:val="22"/>
                <w:lang w:val="en-US"/>
              </w:rPr>
              <w:t>Verdict</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 xml:space="preserve">The IUT is configured to transmit more than one </w:t>
            </w:r>
            <w:r w:rsidR="006B7CD7" w:rsidRPr="00E407CB">
              <w:rPr>
                <w:rFonts w:ascii="Calibri" w:hAnsi="Calibri"/>
                <w:color w:val="000000"/>
              </w:rPr>
              <w:t>SPDU</w:t>
            </w:r>
            <w:r w:rsidR="006B7CD7" w:rsidRPr="00E407CB">
              <w:rPr>
                <w:rFonts w:asciiTheme="minorHAnsi" w:hAnsiTheme="minorHAnsi"/>
                <w:vertAlign w:val="subscript"/>
              </w:rPr>
              <w:t>BSM</w:t>
            </w:r>
            <w:r w:rsidR="006B7CD7" w:rsidRPr="000D2ECB">
              <w:rPr>
                <w:rFonts w:ascii="Calibri" w:hAnsi="Calibri"/>
              </w:rPr>
              <w:t xml:space="preserve"> </w:t>
            </w:r>
            <w:r w:rsidRPr="00751302">
              <w:rPr>
                <w:rFonts w:ascii="Calibri" w:hAnsi="Calibri"/>
                <w:color w:val="000000"/>
              </w:rPr>
              <w:t xml:space="preserve">per </w:t>
            </w:r>
            <w:proofErr w:type="spellStart"/>
            <w:ins w:id="110" w:author="Dmitri.Khijniak@7Layers.com" w:date="2017-04-30T15:11:00Z">
              <w:r w:rsidR="006011FD" w:rsidRPr="00894EE9">
                <w:rPr>
                  <w:rFonts w:ascii="Calibri" w:eastAsia="Calibri" w:hAnsi="Calibri"/>
                  <w:b/>
                  <w:i/>
                  <w:sz w:val="22"/>
                  <w:szCs w:val="22"/>
                  <w:lang w:val="en-US"/>
                </w:rPr>
                <w:t>vMaxCertDigestInterval</w:t>
              </w:r>
            </w:ins>
            <w:proofErr w:type="spellEnd"/>
            <w:del w:id="111" w:author="Dmitri.Khijniak@7Layers.com" w:date="2017-04-30T15:11:00Z">
              <w:r w:rsidRPr="00894EE9" w:rsidDel="006011FD">
                <w:rPr>
                  <w:rFonts w:ascii="Calibri" w:hAnsi="Calibri"/>
                  <w:color w:val="000000"/>
                  <w:sz w:val="22"/>
                  <w:szCs w:val="22"/>
                </w:rPr>
                <w:delText>450 ms</w:delText>
              </w:r>
            </w:del>
            <w:ins w:id="112" w:author="Dmitri.Khijniak@7Layers.com" w:date="2017-04-30T15:11:00Z">
              <w:r w:rsidR="006011FD">
                <w:rPr>
                  <w:rFonts w:ascii="Calibri" w:hAnsi="Calibri"/>
                  <w:color w:val="000000"/>
                </w:rPr>
                <w:t xml:space="preserve"> interval</w:t>
              </w:r>
            </w:ins>
            <w:r w:rsidR="00045533">
              <w:rPr>
                <w:rFonts w:ascii="Calibri" w:hAnsi="Calibri"/>
                <w:color w:val="000000"/>
              </w:rPr>
              <w:t xml:space="preserve"> as defined in </w:t>
            </w:r>
            <w:r w:rsidR="00045533">
              <w:rPr>
                <w:rFonts w:ascii="Calibri" w:hAnsi="Calibri"/>
                <w:color w:val="000000"/>
              </w:rPr>
              <w:fldChar w:fldCharType="begin"/>
            </w:r>
            <w:r w:rsidR="00045533">
              <w:rPr>
                <w:rFonts w:ascii="Calibri" w:hAnsi="Calibri"/>
                <w:color w:val="000000"/>
              </w:rPr>
              <w:instrText xml:space="preserve"> REF _Ref442163386 \h </w:instrText>
            </w:r>
            <w:r w:rsidR="00045533">
              <w:rPr>
                <w:rFonts w:ascii="Calibri" w:hAnsi="Calibri"/>
                <w:color w:val="000000"/>
              </w:rPr>
            </w:r>
            <w:r w:rsidR="00045533">
              <w:rPr>
                <w:rFonts w:ascii="Calibri" w:hAnsi="Calibri"/>
                <w:color w:val="000000"/>
              </w:rPr>
              <w:fldChar w:fldCharType="separate"/>
            </w:r>
            <w:r w:rsidR="00DD231E">
              <w:t xml:space="preserve">Table </w:t>
            </w:r>
            <w:r w:rsidR="00DD231E">
              <w:rPr>
                <w:noProof/>
              </w:rPr>
              <w:t>7</w:t>
            </w:r>
            <w:r w:rsidR="00DD231E">
              <w:noBreakHyphen/>
            </w:r>
            <w:r w:rsidR="00DD231E">
              <w:rPr>
                <w:noProof/>
              </w:rPr>
              <w:t>3</w:t>
            </w:r>
            <w:r w:rsidR="00045533">
              <w:rPr>
                <w:rFonts w:ascii="Calibri" w:hAnsi="Calibri"/>
                <w:color w:val="000000"/>
              </w:rPr>
              <w:fldChar w:fldCharType="end"/>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 xml:space="preserve">The IUT transmits </w:t>
            </w:r>
            <w:proofErr w:type="spellStart"/>
            <w:r w:rsidR="006B7CD7" w:rsidRPr="00E407CB">
              <w:rPr>
                <w:rFonts w:ascii="Calibri" w:hAnsi="Calibri"/>
                <w:color w:val="000000"/>
              </w:rPr>
              <w:t>SPDU</w:t>
            </w:r>
            <w:r w:rsidR="006B7CD7">
              <w:rPr>
                <w:rFonts w:ascii="Calibri" w:hAnsi="Calibri"/>
                <w:color w:val="000000"/>
              </w:rPr>
              <w:t>’s</w:t>
            </w:r>
            <w:r w:rsidR="006B7CD7" w:rsidRPr="00E407CB">
              <w:rPr>
                <w:rFonts w:asciiTheme="minorHAnsi" w:hAnsiTheme="minorHAnsi"/>
                <w:vertAlign w:val="subscript"/>
              </w:rPr>
              <w:t>BSM</w:t>
            </w:r>
            <w:proofErr w:type="spellEnd"/>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 xml:space="preserve">IUT transmitted </w:t>
            </w:r>
            <w:r w:rsidR="006B7CD7" w:rsidRPr="00E407CB">
              <w:rPr>
                <w:rFonts w:ascii="Calibri" w:hAnsi="Calibri"/>
                <w:color w:val="000000"/>
              </w:rPr>
              <w:t>SPDU</w:t>
            </w:r>
            <w:r w:rsidR="006B7CD7" w:rsidRPr="00E407CB">
              <w:rPr>
                <w:rFonts w:asciiTheme="minorHAnsi" w:hAnsiTheme="minorHAnsi"/>
                <w:vertAlign w:val="subscript"/>
              </w:rPr>
              <w:t>BSM</w:t>
            </w:r>
            <w:r w:rsidRPr="00751302">
              <w:rPr>
                <w:rFonts w:ascii="Calibri" w:hAnsi="Calibri"/>
                <w:color w:val="000000"/>
              </w:rPr>
              <w:t xml:space="preserve"> at TIME_1 contains </w:t>
            </w:r>
            <w:r w:rsidRPr="00751302">
              <w:rPr>
                <w:rFonts w:ascii="Calibri" w:hAnsi="Calibri"/>
                <w:b/>
                <w:i/>
                <w:color w:val="000000"/>
              </w:rPr>
              <w:t>signer</w:t>
            </w:r>
            <w:r w:rsidRPr="00751302">
              <w:rPr>
                <w:rFonts w:ascii="Calibri" w:hAnsi="Calibri"/>
                <w:color w:val="000000"/>
              </w:rPr>
              <w:t xml:space="preserve"> indicating </w:t>
            </w:r>
            <w:r w:rsidRPr="00751302">
              <w:rPr>
                <w:rFonts w:ascii="Calibri" w:hAnsi="Calibri"/>
                <w:b/>
                <w:i/>
                <w:color w:val="000000"/>
              </w:rPr>
              <w:t>certificate</w:t>
            </w:r>
            <w:r w:rsidRPr="00751302">
              <w:rPr>
                <w:rFonts w:ascii="Calibri" w:hAnsi="Calibri"/>
                <w:color w:val="000000"/>
              </w:rPr>
              <w:t xml:space="preserve"> where the low order 8 octets of the sha256 hash is calculated for the </w:t>
            </w:r>
            <w:ins w:id="113" w:author="Dmitri.Khijniak@7Layers.com" w:date="2017-04-30T15:14:00Z">
              <w:r w:rsidR="00912537">
                <w:rPr>
                  <w:rFonts w:ascii="Calibri" w:hAnsi="Calibri"/>
                  <w:color w:val="000000"/>
                </w:rPr>
                <w:t xml:space="preserve">signer </w:t>
              </w:r>
            </w:ins>
            <w:r w:rsidRPr="00751302">
              <w:rPr>
                <w:rFonts w:ascii="Calibri" w:hAnsi="Calibri"/>
                <w:color w:val="000000"/>
              </w:rPr>
              <w:t xml:space="preserve">Certificate </w:t>
            </w:r>
            <w:ins w:id="114" w:author="Dmitri.Khijniak@7Layers.com" w:date="2017-04-30T15:17:00Z">
              <w:r w:rsidR="002D4C07">
                <w:rPr>
                  <w:rFonts w:ascii="Calibri" w:hAnsi="Calibri"/>
                  <w:color w:val="000000"/>
                </w:rPr>
                <w:t xml:space="preserve">and identified as </w:t>
              </w:r>
            </w:ins>
            <w:r w:rsidRPr="00751302">
              <w:rPr>
                <w:rFonts w:ascii="Calibri" w:hAnsi="Calibri"/>
                <w:color w:val="000000"/>
              </w:rPr>
              <w:t>ID1</w:t>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912537" w:rsidRPr="00751302" w:rsidRDefault="00751302" w:rsidP="00912537">
            <w:pPr>
              <w:spacing w:after="0"/>
              <w:rPr>
                <w:ins w:id="115" w:author="Dmitri.Khijniak@7Layers.com" w:date="2017-04-30T15:13:00Z"/>
                <w:rFonts w:ascii="Calibri" w:hAnsi="Calibri"/>
                <w:color w:val="000000"/>
              </w:rPr>
            </w:pPr>
            <w:r w:rsidRPr="00751302">
              <w:rPr>
                <w:rFonts w:ascii="Calibri" w:hAnsi="Calibri"/>
                <w:color w:val="000000"/>
              </w:rPr>
              <w:t xml:space="preserve">IUT transmitted the next </w:t>
            </w:r>
            <w:ins w:id="116" w:author="Dmitri.Khijniak@7Layers.com" w:date="2017-04-30T15:14:00Z">
              <w:r w:rsidR="00912537">
                <w:rPr>
                  <w:rFonts w:ascii="Calibri" w:hAnsi="Calibri"/>
                  <w:color w:val="000000"/>
                </w:rPr>
                <w:t xml:space="preserve">successive </w:t>
              </w:r>
            </w:ins>
            <w:r w:rsidR="006B7CD7" w:rsidRPr="00E407CB">
              <w:rPr>
                <w:rFonts w:ascii="Calibri" w:hAnsi="Calibri"/>
                <w:color w:val="000000"/>
              </w:rPr>
              <w:t>SPDU</w:t>
            </w:r>
            <w:r w:rsidR="006B7CD7" w:rsidRPr="00E407CB">
              <w:rPr>
                <w:rFonts w:asciiTheme="minorHAnsi" w:hAnsiTheme="minorHAnsi"/>
                <w:vertAlign w:val="subscript"/>
              </w:rPr>
              <w:t>BSM</w:t>
            </w:r>
            <w:r w:rsidRPr="00751302">
              <w:rPr>
                <w:rFonts w:ascii="Calibri" w:hAnsi="Calibri"/>
                <w:color w:val="000000"/>
              </w:rPr>
              <w:t xml:space="preserve"> at TIME_2 (TIME_2&gt;TIME_1)</w:t>
            </w:r>
            <w:r w:rsidR="00912537">
              <w:rPr>
                <w:rFonts w:ascii="Calibri" w:hAnsi="Calibri"/>
                <w:color w:val="000000"/>
              </w:rPr>
              <w:t xml:space="preserve"> </w:t>
            </w:r>
            <w:ins w:id="117" w:author="Dmitri.Khijniak@7Layers.com" w:date="2017-04-30T15:13:00Z">
              <w:r w:rsidR="00912537">
                <w:rPr>
                  <w:rFonts w:ascii="Calibri" w:hAnsi="Calibri"/>
                  <w:color w:val="000000"/>
                </w:rPr>
                <w:t xml:space="preserve">which </w:t>
              </w:r>
              <w:r w:rsidR="00912537" w:rsidRPr="00751302">
                <w:rPr>
                  <w:rFonts w:ascii="Calibri" w:hAnsi="Calibri"/>
                  <w:color w:val="000000"/>
                </w:rPr>
                <w:t xml:space="preserve">contains </w:t>
              </w:r>
              <w:r w:rsidR="00912537" w:rsidRPr="00751302">
                <w:rPr>
                  <w:rFonts w:ascii="Calibri" w:hAnsi="Calibri"/>
                  <w:b/>
                  <w:i/>
                  <w:color w:val="000000"/>
                </w:rPr>
                <w:t>signer</w:t>
              </w:r>
              <w:r w:rsidR="00912537" w:rsidRPr="00751302">
                <w:rPr>
                  <w:rFonts w:ascii="Calibri" w:hAnsi="Calibri"/>
                  <w:color w:val="000000"/>
                </w:rPr>
                <w:t xml:space="preserve"> indicating </w:t>
              </w:r>
              <w:r w:rsidR="00912537" w:rsidRPr="00865481">
                <w:rPr>
                  <w:rFonts w:ascii="Calibri" w:hAnsi="Calibri"/>
                  <w:b/>
                  <w:i/>
                  <w:color w:val="000000"/>
                </w:rPr>
                <w:t>certificate</w:t>
              </w:r>
            </w:ins>
          </w:p>
          <w:p w:rsidR="00751302" w:rsidRPr="00751302" w:rsidRDefault="00912537" w:rsidP="00912537">
            <w:pPr>
              <w:spacing w:after="0"/>
              <w:rPr>
                <w:rFonts w:ascii="Calibri" w:hAnsi="Calibri"/>
                <w:color w:val="000000"/>
              </w:rPr>
            </w:pPr>
            <w:ins w:id="118" w:author="Dmitri.Khijniak@7Layers.com" w:date="2017-04-30T15:13:00Z">
              <w:r w:rsidRPr="00751302">
                <w:rPr>
                  <w:rFonts w:ascii="Calibri" w:hAnsi="Calibri"/>
                  <w:color w:val="000000"/>
                </w:rPr>
                <w:t xml:space="preserve">where the low order 8 octets of the sha256 hash is calculated for the </w:t>
              </w:r>
            </w:ins>
            <w:ins w:id="119" w:author="Dmitri.Khijniak@7Layers.com" w:date="2017-04-30T15:17:00Z">
              <w:r w:rsidR="002D4C07">
                <w:rPr>
                  <w:rFonts w:ascii="Calibri" w:hAnsi="Calibri"/>
                  <w:color w:val="000000"/>
                </w:rPr>
                <w:t xml:space="preserve">signer </w:t>
              </w:r>
            </w:ins>
            <w:ins w:id="120" w:author="Dmitri.Khijniak@7Layers.com" w:date="2017-04-30T15:13:00Z">
              <w:r w:rsidRPr="00751302">
                <w:rPr>
                  <w:rFonts w:ascii="Calibri" w:hAnsi="Calibri"/>
                  <w:color w:val="000000"/>
                </w:rPr>
                <w:t xml:space="preserve">Certificate </w:t>
              </w:r>
            </w:ins>
            <w:ins w:id="121" w:author="Dmitri.Khijniak@7Layers.com" w:date="2017-04-30T15:17:00Z">
              <w:r w:rsidR="002D4C07">
                <w:rPr>
                  <w:rFonts w:ascii="Calibri" w:hAnsi="Calibri"/>
                  <w:color w:val="000000"/>
                </w:rPr>
                <w:t xml:space="preserve">and identified as </w:t>
              </w:r>
            </w:ins>
            <w:ins w:id="122" w:author="Dmitri.Khijniak@7Layers.com" w:date="2017-04-30T15:13:00Z">
              <w:r w:rsidRPr="00751302">
                <w:rPr>
                  <w:rFonts w:ascii="Calibri" w:hAnsi="Calibri"/>
                  <w:color w:val="000000"/>
                </w:rPr>
                <w:t>ID2</w:t>
              </w:r>
            </w:ins>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894EE9" w:rsidP="00751302">
            <w:pPr>
              <w:spacing w:after="0"/>
              <w:rPr>
                <w:rFonts w:ascii="Calibri" w:hAnsi="Calibri"/>
                <w:color w:val="000000"/>
              </w:rPr>
            </w:pPr>
            <w:ins w:id="123" w:author="Dmitri.Khijniak@7Layers.com" w:date="2017-04-30T15:20:00Z">
              <w:r>
                <w:rPr>
                  <w:rFonts w:ascii="Calibri" w:hAnsi="Calibri"/>
                  <w:color w:val="000000"/>
                </w:rPr>
                <w:t>5</w:t>
              </w:r>
            </w:ins>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ID</w:t>
            </w:r>
            <w:r w:rsidR="009F7A5D" w:rsidRPr="00751302">
              <w:rPr>
                <w:rFonts w:ascii="Calibri" w:hAnsi="Calibri"/>
                <w:color w:val="000000"/>
              </w:rPr>
              <w:t xml:space="preserve">2 </w:t>
            </w:r>
            <w:ins w:id="124" w:author="Dmitri.Khijniak@7Layers.com" w:date="2017-04-30T15:18:00Z">
              <w:r w:rsidR="002D4C07">
                <w:rPr>
                  <w:rFonts w:ascii="Calibri" w:hAnsi="Calibri"/>
                  <w:color w:val="000000"/>
                </w:rPr>
                <w:t xml:space="preserve">is equal </w:t>
              </w:r>
            </w:ins>
            <w:r w:rsidRPr="00751302">
              <w:rPr>
                <w:rFonts w:ascii="Calibri" w:hAnsi="Calibri"/>
                <w:color w:val="000000"/>
              </w:rPr>
              <w:t>ID1</w:t>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894EE9" w:rsidP="00751302">
            <w:pPr>
              <w:spacing w:after="0"/>
              <w:rPr>
                <w:rFonts w:ascii="Calibri" w:hAnsi="Calibri"/>
                <w:color w:val="000000"/>
              </w:rPr>
            </w:pPr>
            <w:ins w:id="125" w:author="Dmitri.Khijniak@7Layers.com" w:date="2017-04-30T15:20:00Z">
              <w:r>
                <w:rPr>
                  <w:rFonts w:ascii="Calibri" w:hAnsi="Calibri"/>
                  <w:color w:val="000000"/>
                </w:rPr>
                <w:t>6</w:t>
              </w:r>
            </w:ins>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894EE9" w:rsidP="00751302">
            <w:pPr>
              <w:spacing w:after="0"/>
              <w:rPr>
                <w:rFonts w:ascii="Calibri" w:hAnsi="Calibri"/>
                <w:color w:val="000000"/>
              </w:rPr>
            </w:pPr>
            <w:ins w:id="126" w:author="Dmitri.Khijniak@7Layers.com" w:date="2017-04-30T15:18:00Z">
              <w:r>
                <w:rPr>
                  <w:rFonts w:ascii="Calibri" w:hAnsi="Calibri"/>
                  <w:color w:val="000000"/>
                </w:rPr>
                <w:t xml:space="preserve">Interval </w:t>
              </w:r>
            </w:ins>
            <w:r w:rsidR="00AA73AF">
              <w:rPr>
                <w:rFonts w:ascii="Calibri" w:hAnsi="Calibri"/>
                <w:color w:val="000000"/>
              </w:rPr>
              <w:t xml:space="preserve">(TIME_2 - TIME_1) </w:t>
            </w:r>
            <w:ins w:id="127" w:author="Dmitri.Khijniak@7Layers.com" w:date="2017-04-30T15:18:00Z">
              <w:r>
                <w:rPr>
                  <w:rFonts w:ascii="Calibri" w:hAnsi="Calibri"/>
                  <w:color w:val="000000"/>
                </w:rPr>
                <w:t>is</w:t>
              </w:r>
            </w:ins>
            <w:r w:rsidR="00AA73AF">
              <w:t xml:space="preserve"> </w:t>
            </w:r>
            <w:ins w:id="128" w:author="Dmitri.Khijniak@7Layers.com" w:date="2017-04-30T15:19:00Z">
              <w:r>
                <w:t>‘</w:t>
              </w:r>
            </w:ins>
            <w:del w:id="129" w:author="Dmitri.Khijniak@7Layers.com" w:date="2017-04-30T15:18:00Z">
              <w:r w:rsidR="00AA73AF" w:rsidRPr="00AA73AF" w:rsidDel="00894EE9">
                <w:rPr>
                  <w:rFonts w:ascii="Calibri" w:hAnsi="Calibri"/>
                  <w:color w:val="000000"/>
                </w:rPr>
                <w:delText xml:space="preserve">greater </w:delText>
              </w:r>
            </w:del>
            <w:ins w:id="130" w:author="Dmitri.Khijniak@7Layers.com" w:date="2017-04-30T15:18:00Z">
              <w:r>
                <w:rPr>
                  <w:rFonts w:ascii="Calibri" w:hAnsi="Calibri"/>
                  <w:color w:val="000000"/>
                </w:rPr>
                <w:t xml:space="preserve">smaller </w:t>
              </w:r>
            </w:ins>
            <w:r w:rsidR="00751302" w:rsidRPr="00751302">
              <w:rPr>
                <w:rFonts w:ascii="Calibri" w:hAnsi="Calibri"/>
                <w:color w:val="000000"/>
              </w:rPr>
              <w:t>or equal</w:t>
            </w:r>
            <w:r w:rsidR="00A833F7">
              <w:rPr>
                <w:rFonts w:ascii="Calibri" w:hAnsi="Calibri"/>
                <w:color w:val="000000"/>
              </w:rPr>
              <w:t xml:space="preserve"> to</w:t>
            </w:r>
            <w:r w:rsidR="00751302" w:rsidRPr="00751302">
              <w:rPr>
                <w:rFonts w:ascii="Calibri" w:hAnsi="Calibri"/>
                <w:color w:val="000000"/>
              </w:rPr>
              <w:t xml:space="preserve">' </w:t>
            </w:r>
            <w:proofErr w:type="spellStart"/>
            <w:r w:rsidR="00751302" w:rsidRPr="00094AD4">
              <w:rPr>
                <w:rFonts w:ascii="Calibri" w:eastAsia="Calibri" w:hAnsi="Calibri"/>
                <w:b/>
                <w:i/>
                <w:sz w:val="22"/>
                <w:szCs w:val="22"/>
                <w:lang w:val="en-US"/>
              </w:rPr>
              <w:t>vMaxCerDigestInterval</w:t>
            </w:r>
            <w:proofErr w:type="spellEnd"/>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bl>
    <w:p w:rsidR="00281264" w:rsidRDefault="00281264" w:rsidP="001060B6">
      <w:pPr>
        <w:spacing w:after="0"/>
      </w:pPr>
    </w:p>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rsidR="00751302" w:rsidRPr="00751302" w:rsidRDefault="003862AF" w:rsidP="00751302">
            <w:pPr>
              <w:spacing w:after="0"/>
              <w:rPr>
                <w:lang w:val="en-US"/>
              </w:rPr>
            </w:pPr>
            <w:r>
              <w:rPr>
                <w:rFonts w:ascii="Calibri" w:eastAsia="Calibri" w:hAnsi="Calibri"/>
                <w:sz w:val="22"/>
                <w:szCs w:val="22"/>
                <w:lang w:val="en-US"/>
              </w:rPr>
              <w:t xml:space="preserve">TP-16092- </w:t>
            </w:r>
            <w:r w:rsidR="0013752E" w:rsidRPr="0013752E">
              <w:rPr>
                <w:rFonts w:ascii="Calibri" w:eastAsia="Calibri" w:hAnsi="Calibri"/>
                <w:sz w:val="22"/>
                <w:szCs w:val="22"/>
                <w:lang w:val="en-US"/>
              </w:rPr>
              <w:t>SPDU</w:t>
            </w:r>
            <w:r w:rsidR="0013752E" w:rsidRPr="0013752E">
              <w:rPr>
                <w:rFonts w:asciiTheme="minorHAnsi" w:hAnsiTheme="minorHAnsi"/>
                <w:sz w:val="22"/>
                <w:szCs w:val="22"/>
                <w:vertAlign w:val="subscript"/>
              </w:rPr>
              <w:t>BSM</w:t>
            </w:r>
            <w:r>
              <w:rPr>
                <w:rFonts w:ascii="Calibri" w:eastAsia="Calibri" w:hAnsi="Calibri"/>
                <w:sz w:val="22"/>
                <w:szCs w:val="22"/>
                <w:lang w:val="en-US"/>
              </w:rPr>
              <w:t>-SEND-BV-05</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lang w:val="en-US"/>
              </w:rPr>
            </w:pPr>
            <w:r w:rsidRPr="00751302">
              <w:rPr>
                <w:rFonts w:ascii="Calibri" w:eastAsia="Calibri" w:hAnsi="Calibri"/>
                <w:sz w:val="22"/>
                <w:szCs w:val="22"/>
                <w:lang w:val="en-US"/>
              </w:rPr>
              <w:t xml:space="preserve">Validate that a </w:t>
            </w:r>
            <w:r w:rsidR="006B7CD7" w:rsidRPr="006B7CD7">
              <w:rPr>
                <w:rFonts w:ascii="Calibri" w:hAnsi="Calibri"/>
                <w:color w:val="000000"/>
                <w:sz w:val="22"/>
                <w:szCs w:val="22"/>
              </w:rPr>
              <w:t>SPDU</w:t>
            </w:r>
            <w:r w:rsidR="006B7CD7" w:rsidRPr="006B7CD7">
              <w:rPr>
                <w:rFonts w:asciiTheme="minorHAnsi" w:hAnsiTheme="minorHAnsi"/>
                <w:sz w:val="22"/>
                <w:szCs w:val="22"/>
                <w:vertAlign w:val="subscript"/>
              </w:rPr>
              <w:t>BSM</w:t>
            </w:r>
            <w:r w:rsidRPr="00751302">
              <w:rPr>
                <w:rFonts w:ascii="Calibri" w:eastAsia="Calibri" w:hAnsi="Calibri"/>
                <w:sz w:val="22"/>
                <w:szCs w:val="22"/>
                <w:lang w:val="en-US"/>
              </w:rPr>
              <w:t xml:space="preserve"> containing a certificate </w:t>
            </w:r>
            <w:r w:rsidRPr="005876C6">
              <w:rPr>
                <w:rFonts w:ascii="Calibri" w:eastAsia="Calibri" w:hAnsi="Calibri"/>
                <w:b/>
                <w:i/>
                <w:sz w:val="22"/>
                <w:szCs w:val="22"/>
                <w:lang w:val="en-US"/>
              </w:rPr>
              <w:t>digest</w:t>
            </w:r>
            <w:r w:rsidRPr="00751302">
              <w:rPr>
                <w:rFonts w:ascii="Calibri" w:eastAsia="Calibri" w:hAnsi="Calibri"/>
                <w:sz w:val="22"/>
                <w:szCs w:val="22"/>
                <w:lang w:val="en-US"/>
              </w:rPr>
              <w:t xml:space="preserve"> is signed using a valid digital signature computed over entire payload using </w:t>
            </w:r>
            <w:r w:rsidRPr="005876C6">
              <w:rPr>
                <w:rFonts w:ascii="Calibri" w:eastAsia="Calibri" w:hAnsi="Calibri"/>
                <w:b/>
                <w:i/>
                <w:sz w:val="22"/>
                <w:szCs w:val="22"/>
                <w:lang w:val="en-US"/>
              </w:rPr>
              <w:t>ecdsa</w:t>
            </w:r>
            <w:r w:rsidR="006C7630">
              <w:rPr>
                <w:rFonts w:ascii="Calibri" w:eastAsia="Calibri" w:hAnsi="Calibri"/>
                <w:b/>
                <w:i/>
                <w:sz w:val="22"/>
                <w:szCs w:val="22"/>
                <w:lang w:val="en-US"/>
              </w:rPr>
              <w:t>P</w:t>
            </w:r>
            <w:r w:rsidRPr="005876C6">
              <w:rPr>
                <w:rFonts w:ascii="Calibri" w:eastAsia="Calibri" w:hAnsi="Calibri"/>
                <w:b/>
                <w:i/>
                <w:sz w:val="22"/>
                <w:szCs w:val="22"/>
                <w:lang w:val="en-US"/>
              </w:rPr>
              <w:t>256Signature</w:t>
            </w:r>
            <w:r w:rsidRPr="00751302">
              <w:rPr>
                <w:rFonts w:ascii="Calibri" w:eastAsia="Calibri" w:hAnsi="Calibri"/>
                <w:sz w:val="22"/>
                <w:szCs w:val="22"/>
                <w:lang w:val="en-US"/>
              </w:rPr>
              <w:t xml:space="preserve"> type.</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5D493F" w:rsidP="00751302">
            <w:pPr>
              <w:overflowPunct/>
              <w:autoSpaceDE/>
              <w:autoSpaceDN/>
              <w:adjustRightInd/>
              <w:spacing w:after="0" w:line="259" w:lineRule="auto"/>
              <w:textAlignment w:val="auto"/>
              <w:rPr>
                <w:lang w:val="en-US"/>
              </w:rPr>
            </w:pPr>
            <w:r w:rsidRPr="00751302">
              <w:rPr>
                <w:rFonts w:ascii="Calibri" w:eastAsia="Calibri" w:hAnsi="Calibri"/>
                <w:sz w:val="22"/>
                <w:szCs w:val="22"/>
                <w:lang w:val="en-US"/>
              </w:rPr>
              <w:t>TC (</w:t>
            </w:r>
            <w:r w:rsidR="00751302" w:rsidRPr="00751302">
              <w:rPr>
                <w:rFonts w:ascii="Calibri" w:eastAsia="Calibri" w:hAnsi="Calibri"/>
                <w:sz w:val="22"/>
                <w:szCs w:val="22"/>
                <w:lang w:val="en-US"/>
              </w:rPr>
              <w:t>1)</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IUT</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lang w:val="en-US"/>
              </w:rPr>
            </w:pP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lang w:val="en-US"/>
              </w:rPr>
            </w:pPr>
          </w:p>
        </w:tc>
      </w:tr>
      <w:tr w:rsidR="00751302" w:rsidRPr="00751302" w:rsidTr="0075130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rsidR="00751302" w:rsidRPr="00751302" w:rsidRDefault="00751302" w:rsidP="00751302">
            <w:pPr>
              <w:overflowPunct/>
              <w:autoSpaceDE/>
              <w:autoSpaceDN/>
              <w:adjustRightInd/>
              <w:spacing w:after="0"/>
              <w:jc w:val="center"/>
              <w:textAlignment w:val="auto"/>
              <w:rPr>
                <w:b/>
                <w:lang w:val="en-US"/>
              </w:rPr>
            </w:pPr>
            <w:r w:rsidRPr="00751302">
              <w:rPr>
                <w:b/>
                <w:lang w:val="en-US"/>
              </w:rPr>
              <w:lastRenderedPageBreak/>
              <w:t>Pre-test conditions</w:t>
            </w:r>
          </w:p>
        </w:tc>
      </w:tr>
      <w:tr w:rsidR="00751302" w:rsidRPr="00751302" w:rsidTr="00751302">
        <w:tc>
          <w:tcPr>
            <w:tcW w:w="9000" w:type="dxa"/>
            <w:gridSpan w:val="4"/>
            <w:tcBorders>
              <w:top w:val="single" w:sz="3" w:space="0" w:color="auto"/>
              <w:left w:val="single" w:sz="3" w:space="0" w:color="auto"/>
              <w:bottom w:val="single" w:sz="3" w:space="0" w:color="auto"/>
              <w:right w:val="single" w:sz="3" w:space="0" w:color="auto"/>
            </w:tcBorders>
            <w:shd w:val="clear" w:color="auto" w:fill="FFFFFF"/>
          </w:tcPr>
          <w:p w:rsidR="00751302" w:rsidRPr="007C746D" w:rsidRDefault="00751302" w:rsidP="00D654B3">
            <w:pPr>
              <w:pStyle w:val="ListParagraph"/>
              <w:numPr>
                <w:ilvl w:val="0"/>
                <w:numId w:val="35"/>
              </w:numPr>
              <w:overflowPunct/>
              <w:autoSpaceDE/>
              <w:autoSpaceDN/>
              <w:adjustRightInd/>
              <w:spacing w:after="0"/>
              <w:textAlignment w:val="auto"/>
              <w:rPr>
                <w:rFonts w:ascii="Calibri" w:hAnsi="Calibri"/>
                <w:color w:val="000000"/>
                <w:lang w:val="en-US"/>
              </w:rPr>
            </w:pPr>
            <w:r w:rsidRPr="007C746D">
              <w:rPr>
                <w:rFonts w:ascii="Calibri" w:hAnsi="Calibri"/>
                <w:color w:val="000000"/>
                <w:lang w:val="en-US"/>
              </w:rPr>
              <w:t xml:space="preserve">The IUT is </w:t>
            </w:r>
            <w:r w:rsidR="007C746D">
              <w:rPr>
                <w:rFonts w:ascii="Calibri" w:hAnsi="Calibri"/>
                <w:color w:val="000000"/>
                <w:lang w:val="en-US"/>
              </w:rPr>
              <w:t xml:space="preserve">being </w:t>
            </w:r>
            <w:r w:rsidRPr="007C746D">
              <w:rPr>
                <w:rFonts w:ascii="Calibri" w:hAnsi="Calibri"/>
                <w:color w:val="000000"/>
                <w:lang w:val="en-US"/>
              </w:rPr>
              <w:t>initialized</w:t>
            </w:r>
          </w:p>
        </w:tc>
      </w:tr>
      <w:tr w:rsidR="00751302" w:rsidRPr="00751302" w:rsidTr="0075130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rsidR="00751302" w:rsidRPr="00751302" w:rsidRDefault="00751302" w:rsidP="00751302">
            <w:pPr>
              <w:overflowPunct/>
              <w:autoSpaceDE/>
              <w:autoSpaceDN/>
              <w:adjustRightInd/>
              <w:spacing w:after="0"/>
              <w:jc w:val="center"/>
              <w:textAlignment w:val="auto"/>
              <w:rPr>
                <w:b/>
                <w:lang w:val="en-US"/>
              </w:rPr>
            </w:pPr>
            <w:r w:rsidRPr="00751302">
              <w:rPr>
                <w:b/>
                <w:lang w:val="en-US"/>
              </w:rPr>
              <w:t>Test Sequence</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jc w:val="center"/>
              <w:rPr>
                <w:rFonts w:ascii="Calibri" w:hAnsi="Calibri"/>
                <w:b/>
                <w:color w:val="000000"/>
              </w:rPr>
            </w:pPr>
            <w:r w:rsidRPr="00751302">
              <w:rPr>
                <w:rFonts w:ascii="Calibri" w:hAnsi="Calibri"/>
                <w:b/>
                <w:color w:val="000000"/>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jc w:val="center"/>
              <w:rPr>
                <w:rFonts w:ascii="Calibri" w:hAnsi="Calibri"/>
                <w:b/>
                <w:color w:val="000000"/>
              </w:rPr>
            </w:pPr>
            <w:r w:rsidRPr="00751302">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jc w:val="center"/>
              <w:rPr>
                <w:rFonts w:ascii="Calibri" w:hAnsi="Calibri"/>
                <w:b/>
                <w:color w:val="000000"/>
              </w:rPr>
            </w:pPr>
            <w:r w:rsidRPr="00751302">
              <w:rPr>
                <w:rFonts w:ascii="Calibri" w:hAnsi="Calibri"/>
                <w:b/>
                <w:color w:val="000000"/>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jc w:val="center"/>
              <w:rPr>
                <w:rFonts w:ascii="Calibri" w:hAnsi="Calibri"/>
                <w:b/>
                <w:color w:val="000000"/>
              </w:rPr>
            </w:pPr>
            <w:r w:rsidRPr="00751302">
              <w:rPr>
                <w:rFonts w:ascii="Calibri" w:hAnsi="Calibri"/>
                <w:b/>
                <w:color w:val="000000"/>
              </w:rPr>
              <w:t>Verdict</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 xml:space="preserve">The IUT is configured to transmit more than one </w:t>
            </w:r>
            <w:r w:rsidR="006B7CD7" w:rsidRPr="00E407CB">
              <w:rPr>
                <w:rFonts w:ascii="Calibri" w:hAnsi="Calibri"/>
                <w:color w:val="000000"/>
              </w:rPr>
              <w:t>SPDU</w:t>
            </w:r>
            <w:r w:rsidR="006B7CD7" w:rsidRPr="00E407CB">
              <w:rPr>
                <w:rFonts w:asciiTheme="minorHAnsi" w:hAnsiTheme="minorHAnsi"/>
                <w:vertAlign w:val="subscript"/>
              </w:rPr>
              <w:t>BSM</w:t>
            </w:r>
            <w:r w:rsidRPr="00751302">
              <w:rPr>
                <w:rFonts w:ascii="Calibri" w:hAnsi="Calibri"/>
                <w:color w:val="000000"/>
              </w:rPr>
              <w:t xml:space="preserve"> per second</w:t>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 xml:space="preserve">The IUT transmits </w:t>
            </w:r>
            <w:r w:rsidR="006B7CD7" w:rsidRPr="00E407CB">
              <w:rPr>
                <w:rFonts w:ascii="Calibri" w:hAnsi="Calibri"/>
                <w:color w:val="000000"/>
              </w:rPr>
              <w:t>SPDU</w:t>
            </w:r>
            <w:r w:rsidR="006B7CD7" w:rsidRPr="00E407CB">
              <w:rPr>
                <w:rFonts w:asciiTheme="minorHAnsi" w:hAnsiTheme="minorHAnsi"/>
                <w:vertAlign w:val="subscript"/>
              </w:rPr>
              <w:t>BSM</w:t>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 xml:space="preserve">The IUT transmitted </w:t>
            </w:r>
            <w:proofErr w:type="spellStart"/>
            <w:r w:rsidR="006B7CD7" w:rsidRPr="00E407CB">
              <w:rPr>
                <w:rFonts w:ascii="Calibri" w:hAnsi="Calibri"/>
                <w:color w:val="000000"/>
              </w:rPr>
              <w:t>SPDU</w:t>
            </w:r>
            <w:r w:rsidR="006B7CD7">
              <w:rPr>
                <w:rFonts w:ascii="Calibri" w:hAnsi="Calibri"/>
                <w:color w:val="000000"/>
              </w:rPr>
              <w:t>’s</w:t>
            </w:r>
            <w:r w:rsidR="006B7CD7" w:rsidRPr="00E407CB">
              <w:rPr>
                <w:rFonts w:asciiTheme="minorHAnsi" w:hAnsiTheme="minorHAnsi"/>
                <w:vertAlign w:val="subscript"/>
              </w:rPr>
              <w:t>BSM</w:t>
            </w:r>
            <w:proofErr w:type="spellEnd"/>
            <w:r w:rsidRPr="00751302">
              <w:rPr>
                <w:rFonts w:ascii="Calibri" w:hAnsi="Calibri"/>
                <w:color w:val="000000"/>
              </w:rPr>
              <w:t xml:space="preserve"> contains </w:t>
            </w:r>
            <w:r w:rsidRPr="00751302">
              <w:rPr>
                <w:rFonts w:ascii="Calibri" w:hAnsi="Calibri"/>
                <w:b/>
                <w:i/>
                <w:color w:val="000000"/>
              </w:rPr>
              <w:t xml:space="preserve">signer </w:t>
            </w:r>
            <w:r w:rsidRPr="00751302">
              <w:rPr>
                <w:rFonts w:ascii="Calibri" w:hAnsi="Calibri"/>
                <w:color w:val="000000"/>
              </w:rPr>
              <w:t xml:space="preserve">containing </w:t>
            </w:r>
            <w:r w:rsidRPr="00751302">
              <w:rPr>
                <w:rFonts w:ascii="Calibri" w:hAnsi="Calibri"/>
                <w:b/>
                <w:i/>
                <w:color w:val="000000"/>
              </w:rPr>
              <w:t xml:space="preserve">digest </w:t>
            </w:r>
            <w:r w:rsidRPr="00751302">
              <w:rPr>
                <w:rFonts w:ascii="Calibri" w:hAnsi="Calibri"/>
                <w:color w:val="000000"/>
              </w:rPr>
              <w:t xml:space="preserve">indicating </w:t>
            </w:r>
            <w:r w:rsidRPr="00304678">
              <w:rPr>
                <w:rFonts w:ascii="Calibri" w:hAnsi="Calibri"/>
                <w:b/>
                <w:i/>
                <w:color w:val="000000"/>
              </w:rPr>
              <w:t xml:space="preserve">HashedId8 </w:t>
            </w:r>
            <w:r w:rsidRPr="00751302">
              <w:rPr>
                <w:rFonts w:ascii="Calibri" w:hAnsi="Calibri"/>
                <w:color w:val="000000"/>
              </w:rPr>
              <w:t xml:space="preserve"> </w:t>
            </w:r>
          </w:p>
          <w:p w:rsidR="00751302" w:rsidRPr="00751302" w:rsidRDefault="00751302" w:rsidP="00751302">
            <w:pPr>
              <w:spacing w:after="0"/>
              <w:rPr>
                <w:rFonts w:ascii="Calibri" w:hAnsi="Calibri"/>
                <w:color w:val="000000"/>
              </w:rPr>
            </w:pPr>
            <w:r w:rsidRPr="00751302">
              <w:rPr>
                <w:rFonts w:ascii="Calibri" w:hAnsi="Calibri"/>
                <w:color w:val="000000"/>
              </w:rPr>
              <w:t xml:space="preserve">where HashedId8 is </w:t>
            </w:r>
            <w:r w:rsidR="00862180" w:rsidRPr="00751302">
              <w:rPr>
                <w:rFonts w:ascii="Calibri" w:hAnsi="Calibri"/>
                <w:color w:val="000000"/>
              </w:rPr>
              <w:t>referenced to</w:t>
            </w:r>
            <w:ins w:id="131" w:author="Dmitri.Khijniak@7Layers.com" w:date="2017-04-30T15:27:00Z">
              <w:r w:rsidR="00B05234">
                <w:rPr>
                  <w:rFonts w:ascii="Calibri" w:hAnsi="Calibri"/>
                  <w:color w:val="000000"/>
                </w:rPr>
                <w:t xml:space="preserve"> a</w:t>
              </w:r>
            </w:ins>
            <w:r w:rsidRPr="00751302">
              <w:rPr>
                <w:rFonts w:ascii="Calibri" w:hAnsi="Calibri"/>
                <w:color w:val="000000"/>
              </w:rPr>
              <w:t xml:space="preserve"> pre-loaded certificate on the </w:t>
            </w:r>
            <w:r w:rsidR="00862180" w:rsidRPr="00751302">
              <w:rPr>
                <w:rFonts w:ascii="Calibri" w:hAnsi="Calibri"/>
                <w:color w:val="000000"/>
              </w:rPr>
              <w:t>IUT</w:t>
            </w:r>
            <w:del w:id="132" w:author="Dmitri.Khijniak@7Layers.com" w:date="2017-04-30T15:26:00Z">
              <w:r w:rsidR="00862180" w:rsidRPr="00751302" w:rsidDel="00B05234">
                <w:rPr>
                  <w:rFonts w:ascii="Calibri" w:hAnsi="Calibri"/>
                  <w:color w:val="000000"/>
                </w:rPr>
                <w:delText xml:space="preserve"> and</w:delText>
              </w:r>
              <w:r w:rsidRPr="00751302" w:rsidDel="00B05234">
                <w:rPr>
                  <w:rFonts w:ascii="Calibri" w:hAnsi="Calibri"/>
                  <w:color w:val="000000"/>
                </w:rPr>
                <w:delText xml:space="preserve"> containing </w:delText>
              </w:r>
              <w:r w:rsidRPr="00751302" w:rsidDel="00B05234">
                <w:rPr>
                  <w:rFonts w:ascii="Calibri" w:hAnsi="Calibri"/>
                  <w:b/>
                  <w:i/>
                  <w:color w:val="000000"/>
                </w:rPr>
                <w:delText>verificationkeyIndicator</w:delText>
              </w:r>
              <w:r w:rsidRPr="00751302" w:rsidDel="00B05234">
                <w:rPr>
                  <w:rFonts w:ascii="Calibri" w:hAnsi="Calibri"/>
                  <w:color w:val="000000"/>
                </w:rPr>
                <w:delText xml:space="preserve"> </w:delText>
              </w:r>
            </w:del>
            <w:del w:id="133" w:author="Dmitri.Khijniak@7Layers.com" w:date="2017-04-30T15:25:00Z">
              <w:r w:rsidRPr="00751302" w:rsidDel="00B05234">
                <w:rPr>
                  <w:rFonts w:ascii="Calibri" w:hAnsi="Calibri"/>
                  <w:color w:val="000000"/>
                </w:rPr>
                <w:delText>(KEY)</w:delText>
              </w:r>
            </w:del>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6B7CD7" w:rsidP="00751302">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51302" w:rsidRPr="00751302">
              <w:rPr>
                <w:rFonts w:ascii="Calibri" w:hAnsi="Calibri"/>
                <w:color w:val="000000"/>
              </w:rPr>
              <w:t xml:space="preserve"> Signature contains </w:t>
            </w:r>
            <w:r w:rsidR="00751302" w:rsidRPr="00751302">
              <w:rPr>
                <w:rFonts w:ascii="Calibri" w:hAnsi="Calibri"/>
                <w:b/>
                <w:i/>
                <w:color w:val="000000"/>
              </w:rPr>
              <w:t>ecdsaP256Signature</w:t>
            </w:r>
            <w:r w:rsidR="00751302" w:rsidRPr="00751302">
              <w:rPr>
                <w:rFonts w:ascii="Calibri" w:hAnsi="Calibri"/>
                <w:color w:val="000000"/>
              </w:rPr>
              <w:t xml:space="preserve"> indicating </w:t>
            </w:r>
            <w:r w:rsidR="00751302" w:rsidRPr="00751302">
              <w:rPr>
                <w:rFonts w:ascii="Calibri" w:hAnsi="Calibri"/>
                <w:b/>
                <w:i/>
                <w:color w:val="000000"/>
              </w:rPr>
              <w:t xml:space="preserve">r </w:t>
            </w:r>
            <w:r w:rsidR="00751302" w:rsidRPr="00751302">
              <w:rPr>
                <w:rFonts w:ascii="Calibri" w:hAnsi="Calibri"/>
                <w:color w:val="000000"/>
              </w:rPr>
              <w:t xml:space="preserve">and </w:t>
            </w:r>
            <w:r w:rsidR="00751302" w:rsidRPr="00751302">
              <w:rPr>
                <w:rFonts w:ascii="Calibri" w:hAnsi="Calibri"/>
                <w:b/>
                <w:i/>
                <w:color w:val="000000"/>
              </w:rPr>
              <w:t>s</w:t>
            </w:r>
            <w:r w:rsidR="00751302" w:rsidRPr="00751302">
              <w:rPr>
                <w:rFonts w:ascii="Calibri" w:hAnsi="Calibri"/>
                <w:color w:val="000000"/>
              </w:rPr>
              <w:t xml:space="preserve"> values verifiable using </w:t>
            </w:r>
            <w:ins w:id="134" w:author="Dmitri.Khijniak@7Layers.com" w:date="2017-04-30T15:26:00Z">
              <w:r w:rsidR="00B05234">
                <w:rPr>
                  <w:rFonts w:ascii="Calibri" w:hAnsi="Calibri"/>
                  <w:color w:val="000000"/>
                </w:rPr>
                <w:t xml:space="preserve">the pre-loaded certificate </w:t>
              </w:r>
            </w:ins>
            <w:ins w:id="135" w:author="Dmitri.Khijniak@7Layers.com" w:date="2017-04-30T15:27:00Z">
              <w:r w:rsidR="00B05234">
                <w:rPr>
                  <w:rFonts w:ascii="Calibri" w:hAnsi="Calibri"/>
                  <w:color w:val="000000"/>
                </w:rPr>
                <w:t>identified in step 3</w:t>
              </w:r>
            </w:ins>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bl>
    <w:p w:rsidR="00A20DC6" w:rsidRDefault="00A20DC6" w:rsidP="001060B6">
      <w:pPr>
        <w:spacing w:after="0"/>
      </w:pPr>
    </w:p>
    <w:tbl>
      <w:tblPr>
        <w:tblW w:w="8920" w:type="dxa"/>
        <w:tblInd w:w="-5" w:type="dxa"/>
        <w:tblLayout w:type="fixed"/>
        <w:tblCellMar>
          <w:left w:w="0" w:type="dxa"/>
          <w:right w:w="0" w:type="dxa"/>
        </w:tblCellMar>
        <w:tblLook w:val="0000" w:firstRow="0" w:lastRow="0" w:firstColumn="0" w:lastColumn="0" w:noHBand="0" w:noVBand="0"/>
      </w:tblPr>
      <w:tblGrid>
        <w:gridCol w:w="737"/>
        <w:gridCol w:w="1063"/>
        <w:gridCol w:w="5580"/>
        <w:gridCol w:w="1540"/>
      </w:tblGrid>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Identifier</w:t>
            </w:r>
          </w:p>
        </w:tc>
        <w:tc>
          <w:tcPr>
            <w:tcW w:w="712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3862AF" w:rsidP="00751302">
            <w:pPr>
              <w:overflowPunct/>
              <w:autoSpaceDE/>
              <w:autoSpaceDN/>
              <w:adjustRightInd/>
              <w:spacing w:after="0" w:line="259" w:lineRule="auto"/>
              <w:textAlignment w:val="auto"/>
              <w:rPr>
                <w:rFonts w:ascii="Calibri" w:eastAsia="Calibri" w:hAnsi="Calibri"/>
                <w:sz w:val="22"/>
                <w:szCs w:val="22"/>
                <w:lang w:val="en-US"/>
              </w:rPr>
            </w:pPr>
            <w:r>
              <w:rPr>
                <w:rFonts w:ascii="Calibri" w:eastAsia="Calibri" w:hAnsi="Calibri"/>
                <w:sz w:val="22"/>
                <w:szCs w:val="22"/>
                <w:lang w:val="en-US"/>
              </w:rPr>
              <w:t>TP-16092-</w:t>
            </w:r>
            <w:r w:rsidR="0013752E" w:rsidRPr="0013752E">
              <w:rPr>
                <w:rFonts w:ascii="Calibri" w:eastAsia="Calibri" w:hAnsi="Calibri"/>
                <w:sz w:val="22"/>
                <w:szCs w:val="22"/>
                <w:lang w:val="en-US"/>
              </w:rPr>
              <w:t>SPDU</w:t>
            </w:r>
            <w:r w:rsidR="0013752E" w:rsidRPr="0013752E">
              <w:rPr>
                <w:rFonts w:asciiTheme="minorHAnsi" w:hAnsiTheme="minorHAnsi"/>
                <w:sz w:val="22"/>
                <w:szCs w:val="22"/>
                <w:vertAlign w:val="subscript"/>
              </w:rPr>
              <w:t>BSM</w:t>
            </w:r>
            <w:r>
              <w:rPr>
                <w:rFonts w:ascii="Calibri" w:eastAsia="Calibri" w:hAnsi="Calibri"/>
                <w:sz w:val="22"/>
                <w:szCs w:val="22"/>
                <w:lang w:val="en-US"/>
              </w:rPr>
              <w:t>-SEND-BV-06</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Summary</w:t>
            </w:r>
          </w:p>
        </w:tc>
        <w:tc>
          <w:tcPr>
            <w:tcW w:w="712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 xml:space="preserve">Validate that a </w:t>
            </w:r>
            <w:r w:rsidR="006B7CD7" w:rsidRPr="006B7CD7">
              <w:rPr>
                <w:rFonts w:ascii="Calibri" w:hAnsi="Calibri"/>
                <w:color w:val="000000"/>
                <w:sz w:val="22"/>
                <w:szCs w:val="22"/>
              </w:rPr>
              <w:t>SPDU</w:t>
            </w:r>
            <w:r w:rsidR="006B7CD7" w:rsidRPr="006B7CD7">
              <w:rPr>
                <w:rFonts w:asciiTheme="minorHAnsi" w:hAnsiTheme="minorHAnsi"/>
                <w:sz w:val="22"/>
                <w:szCs w:val="22"/>
                <w:vertAlign w:val="subscript"/>
              </w:rPr>
              <w:t>BSM</w:t>
            </w:r>
            <w:r w:rsidRPr="00751302">
              <w:rPr>
                <w:rFonts w:ascii="Calibri" w:eastAsia="Calibri" w:hAnsi="Calibri"/>
                <w:sz w:val="22"/>
                <w:szCs w:val="22"/>
                <w:lang w:val="en-US"/>
              </w:rPr>
              <w:t xml:space="preserve"> digitally signed by certificate contains a valid </w:t>
            </w:r>
            <w:r w:rsidRPr="005876C6">
              <w:rPr>
                <w:rFonts w:ascii="Calibri" w:eastAsia="Calibri" w:hAnsi="Calibri"/>
                <w:b/>
                <w:i/>
                <w:sz w:val="22"/>
                <w:szCs w:val="22"/>
                <w:lang w:val="en-US"/>
              </w:rPr>
              <w:t>signature</w:t>
            </w:r>
            <w:r w:rsidRPr="00751302">
              <w:rPr>
                <w:rFonts w:ascii="Calibri" w:eastAsia="Calibri" w:hAnsi="Calibri"/>
                <w:sz w:val="22"/>
                <w:szCs w:val="22"/>
                <w:lang w:val="en-US"/>
              </w:rPr>
              <w:t xml:space="preserve"> computed over entire payload using </w:t>
            </w:r>
            <w:r w:rsidRPr="005876C6">
              <w:rPr>
                <w:rFonts w:ascii="Calibri" w:eastAsia="Calibri" w:hAnsi="Calibri"/>
                <w:b/>
                <w:i/>
                <w:sz w:val="22"/>
                <w:szCs w:val="22"/>
                <w:lang w:val="en-US"/>
              </w:rPr>
              <w:t>ecdsa</w:t>
            </w:r>
            <w:r w:rsidR="006C7630">
              <w:rPr>
                <w:rFonts w:ascii="Calibri" w:eastAsia="Calibri" w:hAnsi="Calibri"/>
                <w:b/>
                <w:i/>
                <w:sz w:val="22"/>
                <w:szCs w:val="22"/>
                <w:lang w:val="en-US"/>
              </w:rPr>
              <w:t>P</w:t>
            </w:r>
            <w:r w:rsidRPr="005876C6">
              <w:rPr>
                <w:rFonts w:ascii="Calibri" w:eastAsia="Calibri" w:hAnsi="Calibri"/>
                <w:b/>
                <w:i/>
                <w:sz w:val="22"/>
                <w:szCs w:val="22"/>
                <w:lang w:val="en-US"/>
              </w:rPr>
              <w:t>256Signature</w:t>
            </w:r>
            <w:r w:rsidRPr="00751302">
              <w:rPr>
                <w:rFonts w:ascii="Calibri" w:eastAsia="Calibri" w:hAnsi="Calibri"/>
                <w:sz w:val="22"/>
                <w:szCs w:val="22"/>
                <w:lang w:val="en-US"/>
              </w:rPr>
              <w:t xml:space="preserve"> type.  </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Test Configuration</w:t>
            </w:r>
          </w:p>
        </w:tc>
        <w:tc>
          <w:tcPr>
            <w:tcW w:w="712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9F7A5D"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TC (</w:t>
            </w:r>
            <w:r w:rsidR="00751302" w:rsidRPr="00751302">
              <w:rPr>
                <w:rFonts w:ascii="Calibri" w:eastAsia="Calibri" w:hAnsi="Calibri"/>
                <w:sz w:val="22"/>
                <w:szCs w:val="22"/>
                <w:lang w:val="en-US"/>
              </w:rPr>
              <w:t>1)</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IUT</w:t>
            </w:r>
          </w:p>
        </w:tc>
        <w:tc>
          <w:tcPr>
            <w:tcW w:w="712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IUT</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Reference:</w:t>
            </w:r>
          </w:p>
        </w:tc>
        <w:tc>
          <w:tcPr>
            <w:tcW w:w="712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PICS Selection</w:t>
            </w:r>
          </w:p>
        </w:tc>
        <w:tc>
          <w:tcPr>
            <w:tcW w:w="712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p>
        </w:tc>
      </w:tr>
      <w:tr w:rsidR="00751302" w:rsidRPr="00751302" w:rsidTr="00751302">
        <w:tc>
          <w:tcPr>
            <w:tcW w:w="8920" w:type="dxa"/>
            <w:gridSpan w:val="4"/>
            <w:tcBorders>
              <w:top w:val="single" w:sz="3" w:space="0" w:color="auto"/>
              <w:left w:val="single" w:sz="3" w:space="0" w:color="auto"/>
              <w:bottom w:val="single" w:sz="3" w:space="0" w:color="auto"/>
              <w:right w:val="single" w:sz="3" w:space="0" w:color="auto"/>
            </w:tcBorders>
            <w:shd w:val="clear" w:color="auto" w:fill="F2F2F2"/>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Pre-test conditions</w:t>
            </w:r>
          </w:p>
        </w:tc>
      </w:tr>
      <w:tr w:rsidR="00751302" w:rsidRPr="00751302" w:rsidTr="00751302">
        <w:tc>
          <w:tcPr>
            <w:tcW w:w="8920" w:type="dxa"/>
            <w:gridSpan w:val="4"/>
            <w:tcBorders>
              <w:top w:val="single" w:sz="3" w:space="0" w:color="auto"/>
              <w:left w:val="single" w:sz="3" w:space="0" w:color="auto"/>
              <w:bottom w:val="single" w:sz="3" w:space="0" w:color="auto"/>
              <w:right w:val="single" w:sz="3" w:space="0" w:color="auto"/>
            </w:tcBorders>
            <w:shd w:val="clear" w:color="auto" w:fill="FFFFFF"/>
          </w:tcPr>
          <w:p w:rsidR="00751302" w:rsidRPr="007C746D" w:rsidRDefault="00414A93" w:rsidP="00D654B3">
            <w:pPr>
              <w:pStyle w:val="ListParagraph"/>
              <w:numPr>
                <w:ilvl w:val="0"/>
                <w:numId w:val="35"/>
              </w:numPr>
              <w:overflowPunct/>
              <w:autoSpaceDE/>
              <w:autoSpaceDN/>
              <w:adjustRightInd/>
              <w:spacing w:after="0"/>
              <w:textAlignment w:val="auto"/>
              <w:rPr>
                <w:rFonts w:ascii="Calibri" w:hAnsi="Calibri"/>
                <w:color w:val="000000"/>
                <w:lang w:val="en-US"/>
              </w:rPr>
            </w:pPr>
            <w:r w:rsidRPr="00414A93">
              <w:rPr>
                <w:rFonts w:ascii="Calibri" w:hAnsi="Calibri"/>
                <w:color w:val="000000"/>
                <w:lang w:val="en-US"/>
              </w:rPr>
              <w:t>The IUT being initialized</w:t>
            </w:r>
          </w:p>
        </w:tc>
      </w:tr>
      <w:tr w:rsidR="00751302" w:rsidRPr="00751302" w:rsidTr="00751302">
        <w:tc>
          <w:tcPr>
            <w:tcW w:w="8920" w:type="dxa"/>
            <w:gridSpan w:val="4"/>
            <w:tcBorders>
              <w:top w:val="single" w:sz="3" w:space="0" w:color="auto"/>
              <w:left w:val="single" w:sz="3" w:space="0" w:color="auto"/>
              <w:bottom w:val="single" w:sz="3" w:space="0" w:color="auto"/>
              <w:right w:val="single" w:sz="3" w:space="0" w:color="auto"/>
            </w:tcBorders>
            <w:shd w:val="clear" w:color="auto" w:fill="F2F2F2"/>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Test Sequence</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Description</w:t>
            </w:r>
          </w:p>
        </w:tc>
        <w:tc>
          <w:tcPr>
            <w:tcW w:w="154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contextualSpacing/>
              <w:textAlignment w:val="auto"/>
              <w:rPr>
                <w:rFonts w:ascii="Calibri" w:eastAsia="Calibri" w:hAnsi="Calibri"/>
                <w:b/>
                <w:sz w:val="22"/>
                <w:szCs w:val="22"/>
                <w:lang w:val="en-US"/>
              </w:rPr>
            </w:pPr>
            <w:r w:rsidRPr="00751302">
              <w:rPr>
                <w:rFonts w:ascii="Calibri" w:eastAsia="Calibri" w:hAnsi="Calibri"/>
                <w:b/>
                <w:sz w:val="22"/>
                <w:szCs w:val="22"/>
                <w:lang w:val="en-US"/>
              </w:rPr>
              <w:t>Verdict</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62238E">
            <w:pPr>
              <w:spacing w:after="0"/>
              <w:rPr>
                <w:rFonts w:ascii="Calibri" w:hAnsi="Calibri"/>
                <w:color w:val="000000"/>
              </w:rPr>
            </w:pPr>
            <w:r w:rsidRPr="00751302">
              <w:rPr>
                <w:rFonts w:ascii="Calibri" w:hAnsi="Calibri"/>
                <w:color w:val="000000"/>
              </w:rPr>
              <w:t xml:space="preserve">The IUT is configured to transmit more than one </w:t>
            </w:r>
            <w:r w:rsidR="006B7CD7" w:rsidRPr="00E407CB">
              <w:rPr>
                <w:rFonts w:ascii="Calibri" w:hAnsi="Calibri"/>
                <w:color w:val="000000"/>
              </w:rPr>
              <w:t>SPDU</w:t>
            </w:r>
            <w:r w:rsidR="006B7CD7" w:rsidRPr="00E407CB">
              <w:rPr>
                <w:rFonts w:asciiTheme="minorHAnsi" w:hAnsiTheme="minorHAnsi"/>
                <w:vertAlign w:val="subscript"/>
              </w:rPr>
              <w:t>BSM</w:t>
            </w:r>
            <w:r w:rsidRPr="00751302">
              <w:rPr>
                <w:rFonts w:ascii="Calibri" w:hAnsi="Calibri"/>
                <w:color w:val="000000"/>
              </w:rPr>
              <w:t xml:space="preserve"> per second</w:t>
            </w:r>
            <w:r w:rsidR="0062238E">
              <w:rPr>
                <w:rFonts w:ascii="Calibri" w:hAnsi="Calibri"/>
                <w:color w:val="000000"/>
              </w:rPr>
              <w:t xml:space="preserve"> as defined in </w:t>
            </w:r>
            <w:r w:rsidR="0062238E">
              <w:rPr>
                <w:rFonts w:ascii="Calibri" w:hAnsi="Calibri"/>
                <w:color w:val="000000"/>
              </w:rPr>
              <w:fldChar w:fldCharType="begin"/>
            </w:r>
            <w:r w:rsidR="0062238E">
              <w:rPr>
                <w:rFonts w:ascii="Calibri" w:hAnsi="Calibri"/>
                <w:color w:val="000000"/>
              </w:rPr>
              <w:instrText xml:space="preserve"> REF _Ref442163386 \h </w:instrText>
            </w:r>
            <w:r w:rsidR="0062238E">
              <w:rPr>
                <w:rFonts w:ascii="Calibri" w:hAnsi="Calibri"/>
                <w:color w:val="000000"/>
              </w:rPr>
            </w:r>
            <w:r w:rsidR="0062238E">
              <w:rPr>
                <w:rFonts w:ascii="Calibri" w:hAnsi="Calibri"/>
                <w:color w:val="000000"/>
              </w:rPr>
              <w:fldChar w:fldCharType="separate"/>
            </w:r>
            <w:r w:rsidR="00DD231E">
              <w:t xml:space="preserve">Table </w:t>
            </w:r>
            <w:r w:rsidR="00DD231E">
              <w:rPr>
                <w:noProof/>
              </w:rPr>
              <w:t>7</w:t>
            </w:r>
            <w:r w:rsidR="00DD231E">
              <w:noBreakHyphen/>
            </w:r>
            <w:r w:rsidR="00DD231E">
              <w:rPr>
                <w:noProof/>
              </w:rPr>
              <w:t>3</w:t>
            </w:r>
            <w:r w:rsidR="0062238E">
              <w:rPr>
                <w:rFonts w:ascii="Calibri" w:hAnsi="Calibri"/>
                <w:color w:val="000000"/>
              </w:rPr>
              <w:fldChar w:fldCharType="end"/>
            </w:r>
          </w:p>
        </w:tc>
        <w:tc>
          <w:tcPr>
            <w:tcW w:w="154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 xml:space="preserve">The IUT transmits </w:t>
            </w:r>
            <w:r w:rsidR="006B7CD7" w:rsidRPr="00E407CB">
              <w:rPr>
                <w:rFonts w:ascii="Calibri" w:hAnsi="Calibri"/>
                <w:color w:val="000000"/>
              </w:rPr>
              <w:t>SPDU</w:t>
            </w:r>
            <w:r w:rsidR="006B7CD7" w:rsidRPr="00E407CB">
              <w:rPr>
                <w:rFonts w:asciiTheme="minorHAnsi" w:hAnsiTheme="minorHAnsi"/>
                <w:vertAlign w:val="subscript"/>
              </w:rPr>
              <w:t>BSM</w:t>
            </w:r>
          </w:p>
        </w:tc>
        <w:tc>
          <w:tcPr>
            <w:tcW w:w="154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6B7CD7" w:rsidP="00751302">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51302" w:rsidRPr="00751302">
              <w:rPr>
                <w:rFonts w:ascii="Calibri" w:hAnsi="Calibri"/>
                <w:color w:val="000000"/>
              </w:rPr>
              <w:t xml:space="preserve"> </w:t>
            </w:r>
            <w:r w:rsidR="00751302" w:rsidRPr="00751302">
              <w:rPr>
                <w:rFonts w:ascii="Calibri" w:hAnsi="Calibri"/>
                <w:b/>
                <w:i/>
                <w:color w:val="000000"/>
              </w:rPr>
              <w:t>signer</w:t>
            </w:r>
            <w:r w:rsidR="00751302" w:rsidRPr="00751302">
              <w:rPr>
                <w:rFonts w:ascii="Calibri" w:hAnsi="Calibri"/>
                <w:color w:val="000000"/>
              </w:rPr>
              <w:t xml:space="preserve"> </w:t>
            </w:r>
            <w:r w:rsidR="00862180" w:rsidRPr="00751302">
              <w:rPr>
                <w:rFonts w:ascii="Calibri" w:hAnsi="Calibri"/>
                <w:color w:val="000000"/>
              </w:rPr>
              <w:t>contains certificate</w:t>
            </w:r>
            <w:r w:rsidR="00862180">
              <w:rPr>
                <w:rFonts w:ascii="Calibri" w:hAnsi="Calibri"/>
                <w:color w:val="000000"/>
              </w:rPr>
              <w:t xml:space="preserve"> indicating</w:t>
            </w:r>
            <w:r w:rsidR="00C738F7">
              <w:rPr>
                <w:rFonts w:ascii="Calibri" w:hAnsi="Calibri"/>
                <w:color w:val="000000"/>
              </w:rPr>
              <w:t xml:space="preserve"> </w:t>
            </w:r>
            <w:r w:rsidR="00862180" w:rsidRPr="00751302">
              <w:rPr>
                <w:rFonts w:ascii="Calibri" w:hAnsi="Calibri"/>
                <w:b/>
                <w:i/>
                <w:color w:val="000000"/>
              </w:rPr>
              <w:t>type</w:t>
            </w:r>
            <w:r w:rsidR="00862180" w:rsidRPr="00751302">
              <w:rPr>
                <w:rFonts w:ascii="Calibri" w:hAnsi="Calibri"/>
                <w:color w:val="000000"/>
              </w:rPr>
              <w:t xml:space="preserve"> </w:t>
            </w:r>
            <w:r w:rsidR="00862180" w:rsidRPr="00911377">
              <w:rPr>
                <w:rFonts w:ascii="Calibri" w:hAnsi="Calibri"/>
                <w:b/>
                <w:i/>
                <w:color w:val="000000"/>
              </w:rPr>
              <w:t>implicit</w:t>
            </w:r>
          </w:p>
        </w:tc>
        <w:tc>
          <w:tcPr>
            <w:tcW w:w="154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0223F9" w:rsidP="00751302">
            <w:pPr>
              <w:spacing w:after="0"/>
              <w:rPr>
                <w:rFonts w:ascii="Calibri" w:hAnsi="Calibri"/>
                <w:color w:val="000000"/>
              </w:rPr>
            </w:pPr>
            <w:r>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6B7CD7" w:rsidP="00751302">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51302" w:rsidRPr="00751302">
              <w:rPr>
                <w:rFonts w:ascii="Calibri" w:hAnsi="Calibri"/>
                <w:color w:val="000000"/>
              </w:rPr>
              <w:t xml:space="preserve"> </w:t>
            </w:r>
            <w:proofErr w:type="spellStart"/>
            <w:r w:rsidR="00751302" w:rsidRPr="00751302">
              <w:rPr>
                <w:rFonts w:ascii="Calibri" w:hAnsi="Calibri"/>
                <w:b/>
                <w:i/>
                <w:color w:val="000000"/>
              </w:rPr>
              <w:t>toBeSigned</w:t>
            </w:r>
            <w:proofErr w:type="spellEnd"/>
            <w:r w:rsidR="00751302" w:rsidRPr="00751302">
              <w:rPr>
                <w:rFonts w:ascii="Calibri" w:hAnsi="Calibri"/>
                <w:color w:val="000000"/>
              </w:rPr>
              <w:t xml:space="preserve"> contains </w:t>
            </w:r>
            <w:proofErr w:type="spellStart"/>
            <w:r w:rsidR="00751302" w:rsidRPr="00751302">
              <w:rPr>
                <w:rFonts w:ascii="Calibri" w:hAnsi="Calibri"/>
                <w:b/>
                <w:i/>
                <w:color w:val="000000"/>
              </w:rPr>
              <w:t>psid</w:t>
            </w:r>
            <w:proofErr w:type="spellEnd"/>
            <w:r w:rsidR="00C738F7">
              <w:rPr>
                <w:rFonts w:ascii="Calibri" w:hAnsi="Calibri"/>
                <w:color w:val="000000"/>
              </w:rPr>
              <w:t xml:space="preserve"> indicating a </w:t>
            </w:r>
            <w:r w:rsidR="00015A3F">
              <w:rPr>
                <w:rFonts w:ascii="Calibri" w:hAnsi="Calibri"/>
                <w:color w:val="000000"/>
              </w:rPr>
              <w:t>v</w:t>
            </w:r>
            <w:r w:rsidR="00751302" w:rsidRPr="00751302">
              <w:rPr>
                <w:rFonts w:ascii="Calibri" w:hAnsi="Calibri"/>
                <w:color w:val="000000"/>
              </w:rPr>
              <w:t>alue=</w:t>
            </w:r>
            <w:r w:rsidR="00270B36">
              <w:rPr>
                <w:rFonts w:ascii="Calibri" w:hAnsi="Calibri"/>
                <w:b/>
                <w:i/>
                <w:color w:val="000000"/>
              </w:rPr>
              <w:t>0</w:t>
            </w:r>
            <w:ins w:id="136" w:author="Dmitri.Khijniak@7Layers.com" w:date="2017-04-29T19:17:00Z">
              <w:r w:rsidR="00ED36B2">
                <w:rPr>
                  <w:rFonts w:ascii="Calibri" w:hAnsi="Calibri"/>
                  <w:b/>
                  <w:i/>
                  <w:color w:val="000000"/>
                </w:rPr>
                <w:t>x</w:t>
              </w:r>
            </w:ins>
            <w:r w:rsidR="00751302" w:rsidRPr="00751302">
              <w:rPr>
                <w:rFonts w:ascii="Calibri" w:hAnsi="Calibri"/>
                <w:b/>
                <w:i/>
                <w:color w:val="000000"/>
              </w:rPr>
              <w:t>20</w:t>
            </w:r>
          </w:p>
        </w:tc>
        <w:tc>
          <w:tcPr>
            <w:tcW w:w="154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FFFFFF"/>
          </w:tcPr>
          <w:p w:rsidR="00751302" w:rsidRPr="00751302" w:rsidRDefault="000223F9" w:rsidP="00751302">
            <w:pPr>
              <w:spacing w:after="0"/>
              <w:rPr>
                <w:rFonts w:ascii="Calibri" w:hAnsi="Calibri"/>
                <w:color w:val="000000"/>
              </w:rPr>
            </w:pPr>
            <w:r>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751302" w:rsidRPr="00751302" w:rsidRDefault="006B7CD7" w:rsidP="00751302">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51302" w:rsidRPr="00751302">
              <w:rPr>
                <w:rFonts w:ascii="Calibri" w:hAnsi="Calibri"/>
                <w:color w:val="000000"/>
              </w:rPr>
              <w:t xml:space="preserve"> </w:t>
            </w:r>
            <w:proofErr w:type="spellStart"/>
            <w:r w:rsidR="00751302" w:rsidRPr="00751302">
              <w:rPr>
                <w:rFonts w:ascii="Calibri" w:hAnsi="Calibri"/>
                <w:b/>
                <w:color w:val="000000"/>
              </w:rPr>
              <w:t>toBeSigned</w:t>
            </w:r>
            <w:proofErr w:type="spellEnd"/>
            <w:r w:rsidR="00751302" w:rsidRPr="00751302">
              <w:rPr>
                <w:rFonts w:ascii="Calibri" w:hAnsi="Calibri"/>
                <w:color w:val="000000"/>
              </w:rPr>
              <w:t xml:space="preserve"> contains </w:t>
            </w:r>
            <w:proofErr w:type="spellStart"/>
            <w:r w:rsidR="00751302" w:rsidRPr="00751302">
              <w:rPr>
                <w:rFonts w:ascii="Calibri" w:hAnsi="Calibri"/>
                <w:b/>
                <w:i/>
                <w:color w:val="000000"/>
              </w:rPr>
              <w:t>verificationKeyIndicator</w:t>
            </w:r>
            <w:proofErr w:type="spellEnd"/>
            <w:r w:rsidR="00751302" w:rsidRPr="00751302">
              <w:rPr>
                <w:rFonts w:ascii="Calibri" w:hAnsi="Calibri"/>
                <w:color w:val="000000"/>
              </w:rPr>
              <w:t xml:space="preserve"> containing </w:t>
            </w:r>
            <w:proofErr w:type="spellStart"/>
            <w:r w:rsidR="00751302" w:rsidRPr="00751302">
              <w:rPr>
                <w:rFonts w:ascii="Calibri" w:hAnsi="Calibri"/>
                <w:b/>
                <w:i/>
                <w:color w:val="000000"/>
              </w:rPr>
              <w:t>reconstructionValue</w:t>
            </w:r>
            <w:proofErr w:type="spellEnd"/>
            <w:r w:rsidR="00751302" w:rsidRPr="00751302">
              <w:rPr>
                <w:rFonts w:ascii="Calibri" w:hAnsi="Calibri"/>
                <w:color w:val="000000"/>
              </w:rPr>
              <w:t xml:space="preserve"> indicating </w:t>
            </w:r>
            <w:r w:rsidR="00751302" w:rsidRPr="00751302">
              <w:rPr>
                <w:rFonts w:ascii="Calibri" w:hAnsi="Calibri"/>
                <w:b/>
                <w:i/>
                <w:color w:val="000000"/>
              </w:rPr>
              <w:t>compressed-y-</w:t>
            </w:r>
            <w:r w:rsidR="009F7A5D" w:rsidRPr="00751302">
              <w:rPr>
                <w:rFonts w:ascii="Calibri" w:hAnsi="Calibri"/>
                <w:b/>
                <w:i/>
                <w:color w:val="000000"/>
              </w:rPr>
              <w:t>0</w:t>
            </w:r>
            <w:r w:rsidR="009F7A5D" w:rsidRPr="00751302">
              <w:rPr>
                <w:rFonts w:ascii="Calibri" w:hAnsi="Calibri"/>
                <w:color w:val="000000"/>
              </w:rPr>
              <w:t xml:space="preserve"> </w:t>
            </w:r>
            <w:ins w:id="137" w:author="Dmitri.Khijniak@7Layers.com" w:date="2017-04-30T15:03:00Z">
              <w:r w:rsidR="003D30FD">
                <w:rPr>
                  <w:rFonts w:ascii="Calibri" w:hAnsi="Calibri"/>
                  <w:color w:val="000000"/>
                </w:rPr>
                <w:t xml:space="preserve">or </w:t>
              </w:r>
              <w:r w:rsidR="003D30FD">
                <w:rPr>
                  <w:rFonts w:ascii="Calibri" w:hAnsi="Calibri"/>
                  <w:b/>
                  <w:i/>
                  <w:color w:val="000000"/>
                </w:rPr>
                <w:t xml:space="preserve">compressed-y-1 </w:t>
              </w:r>
            </w:ins>
            <w:r w:rsidR="00751302" w:rsidRPr="00751302">
              <w:rPr>
                <w:rFonts w:ascii="Calibri" w:hAnsi="Calibri"/>
                <w:color w:val="000000"/>
              </w:rPr>
              <w:t xml:space="preserve">value </w:t>
            </w:r>
            <w:ins w:id="138" w:author="Dmitri.Khijniak@7Layers.com" w:date="2017-04-30T16:16:00Z">
              <w:r w:rsidR="0022214C">
                <w:rPr>
                  <w:rFonts w:ascii="Calibri" w:hAnsi="Calibri"/>
                  <w:color w:val="000000"/>
                </w:rPr>
                <w:t xml:space="preserve">(RECVAL) </w:t>
              </w:r>
            </w:ins>
            <w:r w:rsidR="00751302" w:rsidRPr="00751302">
              <w:rPr>
                <w:rFonts w:ascii="Calibri" w:hAnsi="Calibri"/>
                <w:color w:val="000000"/>
              </w:rPr>
              <w:t>of size 32 octets</w:t>
            </w:r>
            <w:ins w:id="139" w:author="Dmitri.Khijniak@7Layers.com" w:date="2017-04-30T16:17:00Z">
              <w:r w:rsidR="0022214C">
                <w:rPr>
                  <w:rFonts w:ascii="Calibri" w:hAnsi="Calibri"/>
                  <w:color w:val="000000"/>
                </w:rPr>
                <w:t xml:space="preserve">. RECVAL </w:t>
              </w:r>
              <w:r w:rsidR="0022214C" w:rsidRPr="0022214C">
                <w:rPr>
                  <w:rFonts w:ascii="Calibri" w:hAnsi="Calibri"/>
                  <w:color w:val="000000"/>
                </w:rPr>
                <w:t>creates the public key (KEY) by invoking the 1609.2 reconstruction function on (RECVAL) and the public key of the certificate stored on IUT</w:t>
              </w:r>
            </w:ins>
            <w:del w:id="140" w:author="Dmitri.Khijniak@7Layers.com" w:date="2017-04-30T15:28:00Z">
              <w:r w:rsidR="00751302" w:rsidRPr="00751302" w:rsidDel="00CD689C">
                <w:rPr>
                  <w:rFonts w:ascii="Calibri" w:hAnsi="Calibri"/>
                  <w:color w:val="000000"/>
                </w:rPr>
                <w:delText xml:space="preserve"> (KEY</w:delText>
              </w:r>
            </w:del>
          </w:p>
        </w:tc>
        <w:tc>
          <w:tcPr>
            <w:tcW w:w="1540" w:type="dxa"/>
            <w:tcBorders>
              <w:top w:val="single" w:sz="3" w:space="0" w:color="auto"/>
              <w:left w:val="single" w:sz="3" w:space="0" w:color="auto"/>
              <w:bottom w:val="single" w:sz="3" w:space="0" w:color="auto"/>
              <w:right w:val="single" w:sz="3" w:space="0" w:color="auto"/>
            </w:tcBorders>
            <w:shd w:val="clear" w:color="auto" w:fill="FFFFFF"/>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FFFFFF"/>
          </w:tcPr>
          <w:p w:rsidR="00751302" w:rsidRPr="00751302" w:rsidRDefault="000223F9" w:rsidP="00751302">
            <w:pPr>
              <w:spacing w:after="0"/>
              <w:rPr>
                <w:rFonts w:ascii="Calibri" w:hAnsi="Calibri"/>
                <w:color w:val="000000"/>
              </w:rPr>
            </w:pPr>
            <w:r>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751302" w:rsidRPr="00751302" w:rsidRDefault="006B7CD7" w:rsidP="00751302">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51302" w:rsidRPr="00751302">
              <w:rPr>
                <w:rFonts w:ascii="Calibri" w:hAnsi="Calibri"/>
                <w:color w:val="000000"/>
              </w:rPr>
              <w:t xml:space="preserve"> </w:t>
            </w:r>
            <w:r w:rsidR="00751302" w:rsidRPr="00751302">
              <w:rPr>
                <w:rFonts w:ascii="Calibri" w:hAnsi="Calibri"/>
                <w:b/>
                <w:i/>
                <w:color w:val="000000"/>
              </w:rPr>
              <w:t xml:space="preserve">signature </w:t>
            </w:r>
            <w:r w:rsidR="00751302" w:rsidRPr="00751302">
              <w:rPr>
                <w:rFonts w:ascii="Calibri" w:hAnsi="Calibri"/>
                <w:color w:val="000000"/>
              </w:rPr>
              <w:t xml:space="preserve">contains </w:t>
            </w:r>
            <w:r w:rsidR="00751302" w:rsidRPr="00751302">
              <w:rPr>
                <w:rFonts w:ascii="Calibri" w:hAnsi="Calibri"/>
                <w:b/>
                <w:i/>
                <w:color w:val="000000"/>
              </w:rPr>
              <w:t>ecdsaP256Signature</w:t>
            </w:r>
            <w:r w:rsidR="00751302" w:rsidRPr="00751302">
              <w:rPr>
                <w:rFonts w:ascii="Calibri" w:hAnsi="Calibri"/>
                <w:color w:val="000000"/>
              </w:rPr>
              <w:t xml:space="preserve"> indicating </w:t>
            </w:r>
            <w:r w:rsidR="00751302" w:rsidRPr="00751302">
              <w:rPr>
                <w:rFonts w:ascii="Calibri" w:hAnsi="Calibri"/>
                <w:b/>
                <w:i/>
                <w:color w:val="000000"/>
              </w:rPr>
              <w:t>r</w:t>
            </w:r>
            <w:r w:rsidR="00751302" w:rsidRPr="00751302">
              <w:rPr>
                <w:rFonts w:ascii="Calibri" w:hAnsi="Calibri"/>
                <w:color w:val="000000"/>
              </w:rPr>
              <w:t xml:space="preserve"> and </w:t>
            </w:r>
            <w:r w:rsidR="00751302" w:rsidRPr="00751302">
              <w:rPr>
                <w:rFonts w:ascii="Calibri" w:hAnsi="Calibri"/>
                <w:b/>
                <w:i/>
                <w:color w:val="000000"/>
              </w:rPr>
              <w:t>s</w:t>
            </w:r>
            <w:r w:rsidR="00751302" w:rsidRPr="00751302">
              <w:rPr>
                <w:rFonts w:ascii="Calibri" w:hAnsi="Calibri"/>
                <w:color w:val="000000"/>
              </w:rPr>
              <w:t xml:space="preserve"> </w:t>
            </w:r>
            <w:r w:rsidR="009F7A5D" w:rsidRPr="00751302">
              <w:rPr>
                <w:rFonts w:ascii="Calibri" w:hAnsi="Calibri"/>
                <w:color w:val="000000"/>
              </w:rPr>
              <w:t>values verifiable</w:t>
            </w:r>
            <w:r w:rsidR="00751302" w:rsidRPr="00751302">
              <w:rPr>
                <w:rFonts w:ascii="Calibri" w:hAnsi="Calibri"/>
                <w:color w:val="000000"/>
              </w:rPr>
              <w:t xml:space="preserve"> using </w:t>
            </w:r>
            <w:ins w:id="141" w:author="Dmitri.Khijniak@7Layers.com" w:date="2017-04-30T15:29:00Z">
              <w:r w:rsidR="00CD689C">
                <w:rPr>
                  <w:rFonts w:ascii="Calibri" w:hAnsi="Calibri"/>
                  <w:color w:val="000000"/>
                </w:rPr>
                <w:t xml:space="preserve">a public key </w:t>
              </w:r>
            </w:ins>
            <w:ins w:id="142" w:author="Dmitri.Khijniak@7Layers.com" w:date="2017-04-30T16:17:00Z">
              <w:r w:rsidR="0022214C">
                <w:rPr>
                  <w:rFonts w:ascii="Calibri" w:hAnsi="Calibri"/>
                  <w:color w:val="000000"/>
                </w:rPr>
                <w:t xml:space="preserve">(KEY) </w:t>
              </w:r>
            </w:ins>
          </w:p>
        </w:tc>
        <w:tc>
          <w:tcPr>
            <w:tcW w:w="1540" w:type="dxa"/>
            <w:tcBorders>
              <w:top w:val="single" w:sz="3" w:space="0" w:color="auto"/>
              <w:left w:val="single" w:sz="3" w:space="0" w:color="auto"/>
              <w:bottom w:val="single" w:sz="3" w:space="0" w:color="auto"/>
              <w:right w:val="single" w:sz="3" w:space="0" w:color="auto"/>
            </w:tcBorders>
            <w:shd w:val="clear" w:color="auto" w:fill="FFFFFF"/>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bl>
    <w:p w:rsidR="00FD01AB" w:rsidRDefault="00FD01AB" w:rsidP="001060B6">
      <w:pPr>
        <w:spacing w:after="0"/>
      </w:pPr>
    </w:p>
    <w:p w:rsidR="00CB6044" w:rsidRDefault="00CB6044" w:rsidP="000A5C4D">
      <w:pPr>
        <w:pStyle w:val="Heading4"/>
        <w:spacing w:before="0" w:after="0"/>
        <w:ind w:left="900"/>
      </w:pPr>
      <w:r>
        <w:t>Reception of packets</w:t>
      </w:r>
    </w:p>
    <w:p w:rsidR="00A20DC6" w:rsidRDefault="00A20DC6" w:rsidP="007666BE">
      <w:pPr>
        <w:spacing w:after="0"/>
      </w:pPr>
    </w:p>
    <w:tbl>
      <w:tblPr>
        <w:tblW w:w="8919" w:type="dxa"/>
        <w:tblInd w:w="-4" w:type="dxa"/>
        <w:tblLayout w:type="fixed"/>
        <w:tblCellMar>
          <w:left w:w="0" w:type="dxa"/>
          <w:right w:w="0" w:type="dxa"/>
        </w:tblCellMar>
        <w:tblLook w:val="0000" w:firstRow="0" w:lastRow="0" w:firstColumn="0" w:lastColumn="0" w:noHBand="0" w:noVBand="0"/>
      </w:tblPr>
      <w:tblGrid>
        <w:gridCol w:w="737"/>
        <w:gridCol w:w="1063"/>
        <w:gridCol w:w="5580"/>
        <w:gridCol w:w="1539"/>
      </w:tblGrid>
      <w:tr w:rsidR="00B228E5" w:rsidRPr="00B228E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Theme="minorHAnsi" w:hAnsiTheme="minorHAnsi"/>
                <w:b/>
              </w:rPr>
            </w:pPr>
            <w:r w:rsidRPr="00B228E5">
              <w:rPr>
                <w:rFonts w:asciiTheme="minorHAnsi" w:hAnsiTheme="minorHAnsi"/>
                <w:b/>
              </w:rPr>
              <w:t>Identifier</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Theme="minorHAnsi" w:hAnsiTheme="minorHAnsi"/>
                <w:sz w:val="22"/>
                <w:szCs w:val="22"/>
                <w:lang w:val="en-US"/>
              </w:rPr>
            </w:pPr>
            <w:r w:rsidRPr="00B228E5">
              <w:rPr>
                <w:rFonts w:asciiTheme="minorHAnsi" w:hAnsiTheme="minorHAnsi"/>
                <w:sz w:val="22"/>
                <w:szCs w:val="22"/>
                <w:lang w:val="en-US"/>
              </w:rPr>
              <w:t>TP-16092-</w:t>
            </w:r>
            <w:r w:rsidR="0013752E" w:rsidRPr="0013752E">
              <w:rPr>
                <w:rFonts w:ascii="Calibri" w:eastAsia="Calibri" w:hAnsi="Calibri"/>
                <w:sz w:val="22"/>
                <w:szCs w:val="22"/>
                <w:lang w:val="en-US"/>
              </w:rPr>
              <w:t>SPDU</w:t>
            </w:r>
            <w:r w:rsidR="0013752E" w:rsidRPr="0013752E">
              <w:rPr>
                <w:rFonts w:asciiTheme="minorHAnsi" w:hAnsiTheme="minorHAnsi"/>
                <w:sz w:val="22"/>
                <w:szCs w:val="22"/>
                <w:vertAlign w:val="subscript"/>
              </w:rPr>
              <w:t>BSM</w:t>
            </w:r>
            <w:r w:rsidRPr="00B228E5">
              <w:rPr>
                <w:rFonts w:asciiTheme="minorHAnsi" w:hAnsiTheme="minorHAnsi"/>
                <w:sz w:val="22"/>
                <w:szCs w:val="22"/>
                <w:lang w:val="en-US"/>
              </w:rPr>
              <w:t>-RECV-BV-01</w:t>
            </w:r>
          </w:p>
        </w:tc>
      </w:tr>
      <w:tr w:rsidR="00B228E5" w:rsidRPr="00B228E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Theme="minorHAnsi" w:hAnsiTheme="minorHAnsi"/>
                <w:b/>
              </w:rPr>
            </w:pPr>
            <w:r w:rsidRPr="00B228E5">
              <w:rPr>
                <w:rFonts w:asciiTheme="minorHAnsi" w:hAnsiTheme="minorHAnsi"/>
                <w:b/>
              </w:rPr>
              <w:t>Summary</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sz w:val="22"/>
                <w:szCs w:val="22"/>
                <w:lang w:val="en-US"/>
              </w:rPr>
            </w:pPr>
            <w:r w:rsidRPr="00B228E5">
              <w:rPr>
                <w:rFonts w:ascii="Calibri" w:hAnsi="Calibri"/>
                <w:sz w:val="22"/>
                <w:szCs w:val="22"/>
                <w:lang w:val="en-US"/>
              </w:rPr>
              <w:t>V</w:t>
            </w:r>
            <w:r w:rsidR="003F3AE4">
              <w:rPr>
                <w:rFonts w:ascii="Calibri" w:hAnsi="Calibri"/>
                <w:sz w:val="22"/>
                <w:szCs w:val="22"/>
                <w:lang w:val="en-US"/>
              </w:rPr>
              <w:t>alidate that the IUT will indicate a valid security credentials for</w:t>
            </w:r>
            <w:r w:rsidRPr="00B228E5">
              <w:rPr>
                <w:rFonts w:ascii="Calibri" w:hAnsi="Calibri"/>
                <w:sz w:val="22"/>
                <w:szCs w:val="22"/>
                <w:lang w:val="en-US"/>
              </w:rPr>
              <w:t xml:space="preserve"> a well-for</w:t>
            </w:r>
            <w:r w:rsidR="003F3AE4">
              <w:rPr>
                <w:rFonts w:ascii="Calibri" w:hAnsi="Calibri"/>
                <w:sz w:val="22"/>
                <w:szCs w:val="22"/>
                <w:lang w:val="en-US"/>
              </w:rPr>
              <w:t xml:space="preserve">med </w:t>
            </w:r>
            <w:r w:rsidR="006B7CD7" w:rsidRPr="006B7CD7">
              <w:rPr>
                <w:rFonts w:ascii="Calibri" w:hAnsi="Calibri"/>
                <w:color w:val="000000"/>
                <w:sz w:val="22"/>
                <w:szCs w:val="22"/>
              </w:rPr>
              <w:t>SPDU</w:t>
            </w:r>
            <w:r w:rsidR="006B7CD7" w:rsidRPr="006B7CD7">
              <w:rPr>
                <w:rFonts w:asciiTheme="minorHAnsi" w:hAnsiTheme="minorHAnsi"/>
                <w:sz w:val="22"/>
                <w:szCs w:val="22"/>
                <w:vertAlign w:val="subscript"/>
              </w:rPr>
              <w:t>BSM</w:t>
            </w:r>
            <w:r w:rsidR="003F3AE4">
              <w:rPr>
                <w:rFonts w:ascii="Calibri" w:hAnsi="Calibri"/>
                <w:sz w:val="22"/>
                <w:szCs w:val="22"/>
                <w:lang w:val="en-US"/>
              </w:rPr>
              <w:t xml:space="preserve"> security header. Security header</w:t>
            </w:r>
            <w:r w:rsidRPr="00B228E5">
              <w:rPr>
                <w:rFonts w:ascii="Calibri" w:hAnsi="Calibri"/>
                <w:sz w:val="22"/>
                <w:szCs w:val="22"/>
                <w:lang w:val="en-US"/>
              </w:rPr>
              <w:t xml:space="preserve"> shall include </w:t>
            </w:r>
            <w:proofErr w:type="spellStart"/>
            <w:r w:rsidRPr="00B228E5">
              <w:rPr>
                <w:rFonts w:ascii="Calibri" w:hAnsi="Calibri"/>
                <w:b/>
                <w:i/>
                <w:sz w:val="22"/>
                <w:szCs w:val="22"/>
                <w:lang w:val="en-US"/>
              </w:rPr>
              <w:t>protocolVersion</w:t>
            </w:r>
            <w:proofErr w:type="spellEnd"/>
            <w:r w:rsidRPr="00B228E5">
              <w:rPr>
                <w:rFonts w:ascii="Calibri" w:hAnsi="Calibri"/>
                <w:b/>
                <w:i/>
                <w:sz w:val="22"/>
                <w:szCs w:val="22"/>
                <w:lang w:val="en-US"/>
              </w:rPr>
              <w:t xml:space="preserve">, </w:t>
            </w:r>
            <w:proofErr w:type="spellStart"/>
            <w:r w:rsidRPr="00B228E5">
              <w:rPr>
                <w:rFonts w:ascii="Calibri" w:hAnsi="Calibri"/>
                <w:b/>
                <w:i/>
                <w:sz w:val="22"/>
                <w:szCs w:val="22"/>
                <w:lang w:val="en-US"/>
              </w:rPr>
              <w:t>signedData</w:t>
            </w:r>
            <w:proofErr w:type="spellEnd"/>
            <w:r w:rsidRPr="00B228E5">
              <w:rPr>
                <w:rFonts w:ascii="Calibri" w:hAnsi="Calibri"/>
                <w:b/>
                <w:i/>
                <w:sz w:val="22"/>
                <w:szCs w:val="22"/>
                <w:lang w:val="en-US"/>
              </w:rPr>
              <w:t xml:space="preserve">, </w:t>
            </w:r>
            <w:proofErr w:type="spellStart"/>
            <w:r w:rsidRPr="00B228E5">
              <w:rPr>
                <w:rFonts w:ascii="Calibri" w:hAnsi="Calibri"/>
                <w:b/>
                <w:i/>
                <w:sz w:val="22"/>
                <w:szCs w:val="22"/>
                <w:lang w:val="en-US"/>
              </w:rPr>
              <w:t>tbsData</w:t>
            </w:r>
            <w:proofErr w:type="spellEnd"/>
            <w:r w:rsidRPr="00B228E5">
              <w:rPr>
                <w:rFonts w:ascii="Calibri" w:hAnsi="Calibri"/>
                <w:b/>
                <w:i/>
                <w:sz w:val="22"/>
                <w:szCs w:val="22"/>
                <w:lang w:val="en-US"/>
              </w:rPr>
              <w:t xml:space="preserve">, </w:t>
            </w:r>
            <w:proofErr w:type="spellStart"/>
            <w:r w:rsidRPr="00B228E5">
              <w:rPr>
                <w:rFonts w:ascii="Calibri" w:hAnsi="Calibri"/>
                <w:b/>
                <w:i/>
                <w:sz w:val="22"/>
                <w:szCs w:val="22"/>
                <w:lang w:val="en-US"/>
              </w:rPr>
              <w:t>headerInfo</w:t>
            </w:r>
            <w:proofErr w:type="spellEnd"/>
            <w:r w:rsidRPr="00B228E5">
              <w:rPr>
                <w:rFonts w:ascii="Calibri" w:hAnsi="Calibri"/>
                <w:sz w:val="22"/>
                <w:szCs w:val="22"/>
                <w:lang w:val="en-US"/>
              </w:rPr>
              <w:t xml:space="preserve"> and doesn’t include </w:t>
            </w:r>
            <w:proofErr w:type="spellStart"/>
            <w:r w:rsidRPr="00B228E5">
              <w:rPr>
                <w:rFonts w:ascii="Calibri" w:hAnsi="Calibri"/>
                <w:b/>
                <w:i/>
                <w:sz w:val="22"/>
                <w:szCs w:val="22"/>
                <w:lang w:val="en-US"/>
              </w:rPr>
              <w:t>expiryTime</w:t>
            </w:r>
            <w:proofErr w:type="spellEnd"/>
            <w:r w:rsidRPr="00B228E5">
              <w:rPr>
                <w:rFonts w:ascii="Calibri" w:hAnsi="Calibri"/>
                <w:sz w:val="22"/>
                <w:szCs w:val="22"/>
                <w:lang w:val="en-US"/>
              </w:rPr>
              <w:t xml:space="preserve"> nor </w:t>
            </w:r>
            <w:proofErr w:type="spellStart"/>
            <w:r w:rsidRPr="00B228E5">
              <w:rPr>
                <w:rFonts w:ascii="Calibri" w:hAnsi="Calibri"/>
                <w:b/>
                <w:i/>
                <w:sz w:val="22"/>
                <w:szCs w:val="22"/>
                <w:lang w:val="en-US"/>
              </w:rPr>
              <w:t>generationLocation</w:t>
            </w:r>
            <w:proofErr w:type="spellEnd"/>
            <w:r w:rsidRPr="00B228E5">
              <w:rPr>
                <w:rFonts w:ascii="Calibri" w:hAnsi="Calibri"/>
                <w:sz w:val="22"/>
                <w:szCs w:val="22"/>
                <w:lang w:val="en-US"/>
              </w:rPr>
              <w:t>.</w:t>
            </w:r>
          </w:p>
        </w:tc>
      </w:tr>
      <w:tr w:rsidR="00B228E5" w:rsidRPr="00B228E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Theme="minorHAnsi" w:hAnsiTheme="minorHAnsi"/>
                <w:b/>
              </w:rPr>
            </w:pPr>
            <w:r w:rsidRPr="00B228E5">
              <w:rPr>
                <w:rFonts w:asciiTheme="minorHAnsi" w:hAnsiTheme="minorHAnsi"/>
                <w:b/>
              </w:rPr>
              <w:t>Test Configuration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830FE5" w:rsidP="00B228E5">
            <w:pPr>
              <w:spacing w:after="0"/>
              <w:rPr>
                <w:rFonts w:asciiTheme="minorHAnsi" w:hAnsiTheme="minorHAnsi"/>
                <w:sz w:val="22"/>
                <w:szCs w:val="22"/>
                <w:lang w:val="en-US"/>
              </w:rPr>
            </w:pPr>
            <w:r w:rsidRPr="00B228E5">
              <w:rPr>
                <w:rFonts w:asciiTheme="minorHAnsi" w:hAnsiTheme="minorHAnsi"/>
                <w:sz w:val="22"/>
                <w:szCs w:val="22"/>
                <w:lang w:val="en-US"/>
              </w:rPr>
              <w:t>TC (</w:t>
            </w:r>
            <w:r w:rsidR="00B228E5" w:rsidRPr="00B228E5">
              <w:rPr>
                <w:rFonts w:asciiTheme="minorHAnsi" w:hAnsiTheme="minorHAnsi"/>
                <w:sz w:val="22"/>
                <w:szCs w:val="22"/>
                <w:lang w:val="en-US"/>
              </w:rPr>
              <w:t>1)</w:t>
            </w:r>
          </w:p>
        </w:tc>
      </w:tr>
      <w:tr w:rsidR="00B228E5" w:rsidRPr="00B228E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Theme="minorHAnsi" w:hAnsiTheme="minorHAnsi"/>
                <w:b/>
              </w:rPr>
            </w:pPr>
            <w:r w:rsidRPr="00B228E5">
              <w:rPr>
                <w:rFonts w:asciiTheme="minorHAnsi" w:hAnsiTheme="minorHAnsi"/>
                <w:b/>
              </w:rPr>
              <w:t>IUT</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Theme="minorHAnsi" w:hAnsiTheme="minorHAnsi"/>
                <w:sz w:val="22"/>
                <w:szCs w:val="22"/>
                <w:lang w:val="en-US"/>
              </w:rPr>
            </w:pPr>
            <w:r w:rsidRPr="00B228E5">
              <w:rPr>
                <w:rFonts w:asciiTheme="minorHAnsi" w:hAnsiTheme="minorHAnsi"/>
                <w:sz w:val="22"/>
                <w:szCs w:val="22"/>
                <w:lang w:val="en-US"/>
              </w:rPr>
              <w:t xml:space="preserve">IUT </w:t>
            </w:r>
          </w:p>
        </w:tc>
      </w:tr>
      <w:tr w:rsidR="00B228E5" w:rsidRPr="00B228E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Theme="minorHAnsi" w:hAnsiTheme="minorHAnsi"/>
                <w:b/>
              </w:rPr>
            </w:pPr>
            <w:r w:rsidRPr="00B228E5">
              <w:rPr>
                <w:rFonts w:asciiTheme="minorHAnsi" w:hAnsiTheme="minorHAnsi"/>
                <w:b/>
              </w:rPr>
              <w:t>Reference:</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lang w:val="en-US"/>
              </w:rPr>
            </w:pPr>
          </w:p>
        </w:tc>
      </w:tr>
      <w:tr w:rsidR="00B228E5" w:rsidRPr="00B228E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Theme="minorHAnsi" w:hAnsiTheme="minorHAnsi"/>
                <w:b/>
              </w:rPr>
            </w:pPr>
            <w:r w:rsidRPr="00B228E5">
              <w:rPr>
                <w:rFonts w:asciiTheme="minorHAnsi" w:hAnsiTheme="minorHAnsi"/>
                <w:b/>
              </w:rPr>
              <w:t>PICS Selection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lang w:val="en-US"/>
              </w:rPr>
            </w:pPr>
          </w:p>
        </w:tc>
      </w:tr>
      <w:tr w:rsidR="00B228E5" w:rsidRPr="00B228E5" w:rsidTr="0099420F">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B228E5" w:rsidRPr="00B228E5" w:rsidRDefault="00B228E5" w:rsidP="00B228E5">
            <w:pPr>
              <w:spacing w:after="0"/>
              <w:jc w:val="center"/>
              <w:rPr>
                <w:rFonts w:asciiTheme="minorHAnsi" w:hAnsiTheme="minorHAnsi"/>
                <w:b/>
                <w:sz w:val="22"/>
                <w:szCs w:val="22"/>
                <w:lang w:val="en-US"/>
              </w:rPr>
            </w:pPr>
            <w:r w:rsidRPr="00B228E5">
              <w:rPr>
                <w:rFonts w:asciiTheme="minorHAnsi" w:hAnsiTheme="minorHAnsi"/>
                <w:b/>
                <w:sz w:val="22"/>
                <w:szCs w:val="22"/>
                <w:lang w:val="en-US"/>
              </w:rPr>
              <w:t>Pre-test conditions</w:t>
            </w:r>
          </w:p>
        </w:tc>
      </w:tr>
      <w:tr w:rsidR="00B228E5" w:rsidRPr="00B228E5" w:rsidTr="0099420F">
        <w:tc>
          <w:tcPr>
            <w:tcW w:w="8919" w:type="dxa"/>
            <w:gridSpan w:val="4"/>
            <w:tcBorders>
              <w:top w:val="single" w:sz="3" w:space="0" w:color="auto"/>
              <w:left w:val="single" w:sz="3" w:space="0" w:color="auto"/>
              <w:bottom w:val="single" w:sz="3" w:space="0" w:color="auto"/>
              <w:right w:val="single" w:sz="3" w:space="0" w:color="auto"/>
            </w:tcBorders>
            <w:shd w:val="clear" w:color="auto" w:fill="FFFFFF"/>
          </w:tcPr>
          <w:p w:rsidR="0099420F" w:rsidRPr="007C746D" w:rsidRDefault="0099420F" w:rsidP="007C746D">
            <w:pPr>
              <w:numPr>
                <w:ilvl w:val="0"/>
                <w:numId w:val="13"/>
              </w:numPr>
              <w:spacing w:after="0"/>
              <w:rPr>
                <w:rFonts w:asciiTheme="minorHAnsi" w:hAnsiTheme="minorHAnsi"/>
                <w:sz w:val="22"/>
                <w:szCs w:val="22"/>
                <w:lang w:val="en-US"/>
              </w:rPr>
            </w:pPr>
            <w:r w:rsidRPr="00B228E5">
              <w:rPr>
                <w:rFonts w:asciiTheme="minorHAnsi" w:hAnsiTheme="minorHAnsi"/>
                <w:sz w:val="22"/>
                <w:szCs w:val="22"/>
                <w:lang w:val="en-US"/>
              </w:rPr>
              <w:lastRenderedPageBreak/>
              <w:t xml:space="preserve">The </w:t>
            </w:r>
            <w:r w:rsidR="0052638F" w:rsidRPr="00B228E5">
              <w:rPr>
                <w:rFonts w:asciiTheme="minorHAnsi" w:hAnsiTheme="minorHAnsi"/>
                <w:sz w:val="22"/>
                <w:szCs w:val="22"/>
                <w:lang w:val="en-US"/>
              </w:rPr>
              <w:t>IUT is</w:t>
            </w:r>
            <w:r w:rsidR="007C746D">
              <w:rPr>
                <w:rFonts w:asciiTheme="minorHAnsi" w:hAnsiTheme="minorHAnsi"/>
                <w:sz w:val="22"/>
                <w:szCs w:val="22"/>
                <w:lang w:val="en-US"/>
              </w:rPr>
              <w:t xml:space="preserve"> </w:t>
            </w:r>
            <w:r w:rsidR="0052638F">
              <w:rPr>
                <w:rFonts w:asciiTheme="minorHAnsi" w:hAnsiTheme="minorHAnsi"/>
                <w:sz w:val="22"/>
                <w:szCs w:val="22"/>
                <w:lang w:val="en-US"/>
              </w:rPr>
              <w:t xml:space="preserve">being </w:t>
            </w:r>
            <w:r w:rsidR="0052638F" w:rsidRPr="00B228E5">
              <w:rPr>
                <w:rFonts w:asciiTheme="minorHAnsi" w:hAnsiTheme="minorHAnsi"/>
                <w:sz w:val="22"/>
                <w:szCs w:val="22"/>
                <w:lang w:val="en-US"/>
              </w:rPr>
              <w:t>initialized</w:t>
            </w:r>
          </w:p>
        </w:tc>
      </w:tr>
      <w:tr w:rsidR="00B228E5" w:rsidRPr="00B228E5" w:rsidTr="0099420F">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B228E5" w:rsidRPr="00B228E5" w:rsidRDefault="00B228E5" w:rsidP="00B228E5">
            <w:pPr>
              <w:spacing w:after="0"/>
              <w:jc w:val="center"/>
              <w:rPr>
                <w:b/>
                <w:lang w:val="en-US"/>
              </w:rPr>
            </w:pPr>
            <w:r w:rsidRPr="00B228E5">
              <w:rPr>
                <w:rFonts w:asciiTheme="minorHAnsi" w:hAnsiTheme="minorHAnsi"/>
                <w:b/>
                <w:sz w:val="22"/>
                <w:szCs w:val="22"/>
                <w:lang w:val="en-US"/>
              </w:rPr>
              <w:t>Test Sequence</w:t>
            </w: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jc w:val="center"/>
              <w:rPr>
                <w:rFonts w:asciiTheme="minorHAnsi" w:hAnsiTheme="minorHAnsi"/>
                <w:b/>
                <w:sz w:val="22"/>
                <w:szCs w:val="22"/>
                <w:lang w:val="en-US"/>
              </w:rPr>
            </w:pPr>
            <w:r w:rsidRPr="00B228E5">
              <w:rPr>
                <w:rFonts w:asciiTheme="minorHAnsi" w:hAnsiTheme="minorHAnsi"/>
                <w:b/>
                <w:sz w:val="22"/>
                <w:szCs w:val="22"/>
                <w:lang w:val="en-US"/>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jc w:val="center"/>
              <w:rPr>
                <w:rFonts w:asciiTheme="minorHAnsi" w:hAnsiTheme="minorHAnsi"/>
                <w:b/>
                <w:sz w:val="22"/>
                <w:szCs w:val="22"/>
                <w:lang w:val="en-US"/>
              </w:rPr>
            </w:pPr>
            <w:r w:rsidRPr="00B228E5">
              <w:rPr>
                <w:rFonts w:asciiTheme="minorHAnsi" w:hAnsiTheme="minorHAnsi"/>
                <w:b/>
                <w:sz w:val="22"/>
                <w:szCs w:val="22"/>
                <w:lang w:val="en-US"/>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jc w:val="center"/>
              <w:rPr>
                <w:rFonts w:asciiTheme="minorHAnsi" w:hAnsiTheme="minorHAnsi"/>
                <w:b/>
                <w:sz w:val="22"/>
                <w:szCs w:val="22"/>
                <w:lang w:val="en-US"/>
              </w:rPr>
            </w:pPr>
            <w:r w:rsidRPr="00B228E5">
              <w:rPr>
                <w:rFonts w:asciiTheme="minorHAnsi" w:hAnsiTheme="minorHAnsi"/>
                <w:b/>
                <w:sz w:val="22"/>
                <w:szCs w:val="22"/>
                <w:lang w:val="en-US"/>
              </w:rPr>
              <w:t>Description</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jc w:val="center"/>
              <w:rPr>
                <w:rFonts w:asciiTheme="minorHAnsi" w:hAnsiTheme="minorHAnsi"/>
                <w:b/>
                <w:sz w:val="22"/>
                <w:szCs w:val="22"/>
                <w:lang w:val="en-US"/>
              </w:rPr>
            </w:pPr>
            <w:r w:rsidRPr="00B228E5">
              <w:rPr>
                <w:rFonts w:asciiTheme="minorHAnsi" w:hAnsiTheme="minorHAnsi"/>
                <w:b/>
                <w:sz w:val="22"/>
                <w:szCs w:val="22"/>
                <w:lang w:val="en-US"/>
              </w:rPr>
              <w:t>Verdict</w:t>
            </w: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472D9C">
            <w:pPr>
              <w:spacing w:after="0"/>
              <w:rPr>
                <w:rFonts w:ascii="Calibri" w:hAnsi="Calibri"/>
              </w:rPr>
            </w:pPr>
            <w:r w:rsidRPr="00B228E5">
              <w:rPr>
                <w:rFonts w:ascii="Calibri" w:hAnsi="Calibri"/>
              </w:rPr>
              <w:t xml:space="preserve">The IUT is configured to receive more than one </w:t>
            </w:r>
            <w:r w:rsidR="006B7CD7" w:rsidRPr="00E407CB">
              <w:rPr>
                <w:rFonts w:ascii="Calibri" w:hAnsi="Calibri"/>
                <w:color w:val="000000"/>
              </w:rPr>
              <w:t>SPDU</w:t>
            </w:r>
            <w:r w:rsidR="006B7CD7" w:rsidRPr="00E407CB">
              <w:rPr>
                <w:rFonts w:asciiTheme="minorHAnsi" w:hAnsiTheme="minorHAnsi"/>
                <w:vertAlign w:val="subscript"/>
              </w:rPr>
              <w:t>BSM</w:t>
            </w:r>
            <w:r w:rsidRPr="00B228E5">
              <w:rPr>
                <w:rFonts w:ascii="Calibri" w:hAnsi="Calibri"/>
              </w:rPr>
              <w:t xml:space="preserve"> per secon</w:t>
            </w:r>
            <w:r w:rsidR="00472D9C">
              <w:rPr>
                <w:rFonts w:ascii="Calibri" w:hAnsi="Calibri"/>
              </w:rPr>
              <w:t>d</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6B7CD7" w:rsidP="00B228E5">
            <w:pPr>
              <w:spacing w:after="0"/>
              <w:rPr>
                <w:rFonts w:ascii="Calibri" w:hAnsi="Calibri"/>
              </w:rPr>
            </w:pPr>
            <w:r w:rsidRPr="00E407CB">
              <w:rPr>
                <w:rFonts w:ascii="Calibri" w:hAnsi="Calibri"/>
                <w:color w:val="000000"/>
              </w:rPr>
              <w:t>SPDU</w:t>
            </w:r>
            <w:r w:rsidRPr="00E407CB">
              <w:rPr>
                <w:rFonts w:asciiTheme="minorHAnsi" w:hAnsiTheme="minorHAnsi"/>
                <w:vertAlign w:val="subscript"/>
              </w:rPr>
              <w:t>BSM</w:t>
            </w:r>
            <w:r w:rsidR="00B228E5" w:rsidRPr="00B228E5">
              <w:rPr>
                <w:rFonts w:ascii="Calibri" w:hAnsi="Calibri"/>
              </w:rPr>
              <w:t xml:space="preserve"> </w:t>
            </w:r>
            <w:r w:rsidR="00B228E5" w:rsidRPr="00B228E5">
              <w:rPr>
                <w:rFonts w:ascii="Calibri" w:hAnsi="Calibri"/>
                <w:b/>
                <w:i/>
              </w:rPr>
              <w:t>Ieee1609Dot2Data</w:t>
            </w:r>
            <w:r w:rsidR="00B228E5" w:rsidRPr="00B228E5">
              <w:rPr>
                <w:rFonts w:ascii="Calibri" w:hAnsi="Calibri"/>
              </w:rPr>
              <w:t xml:space="preserve"> contains </w:t>
            </w:r>
            <w:proofErr w:type="spellStart"/>
            <w:r w:rsidR="00B228E5" w:rsidRPr="00B228E5">
              <w:rPr>
                <w:rFonts w:ascii="Calibri" w:hAnsi="Calibri"/>
                <w:b/>
                <w:i/>
              </w:rPr>
              <w:t>protocolVersion</w:t>
            </w:r>
            <w:proofErr w:type="spellEnd"/>
            <w:r w:rsidR="00E11970">
              <w:rPr>
                <w:rFonts w:ascii="Calibri" w:hAnsi="Calibri"/>
              </w:rPr>
              <w:t xml:space="preserve"> indicating </w:t>
            </w:r>
            <w:r w:rsidR="00B228E5" w:rsidRPr="00B228E5">
              <w:rPr>
                <w:rFonts w:ascii="Calibri" w:hAnsi="Calibri"/>
              </w:rPr>
              <w:t xml:space="preserve">value = </w:t>
            </w:r>
            <w:r w:rsidR="00B228E5" w:rsidRPr="00B228E5">
              <w:rPr>
                <w:rFonts w:ascii="Calibri" w:hAnsi="Calibri"/>
                <w:b/>
                <w:i/>
              </w:rPr>
              <w:t>0x03</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 xml:space="preserve"> </w:t>
            </w: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6B7CD7" w:rsidP="00B228E5">
            <w:pPr>
              <w:spacing w:after="0"/>
              <w:rPr>
                <w:rFonts w:ascii="Calibri" w:hAnsi="Calibri"/>
              </w:rPr>
            </w:pPr>
            <w:r w:rsidRPr="00E407CB">
              <w:rPr>
                <w:rFonts w:ascii="Calibri" w:hAnsi="Calibri"/>
                <w:color w:val="000000"/>
              </w:rPr>
              <w:t>SPDU</w:t>
            </w:r>
            <w:r w:rsidRPr="00E407CB">
              <w:rPr>
                <w:rFonts w:asciiTheme="minorHAnsi" w:hAnsiTheme="minorHAnsi"/>
                <w:vertAlign w:val="subscript"/>
              </w:rPr>
              <w:t>BSM</w:t>
            </w:r>
            <w:r w:rsidR="00B228E5" w:rsidRPr="00B228E5">
              <w:rPr>
                <w:rFonts w:ascii="Calibri" w:hAnsi="Calibri"/>
              </w:rPr>
              <w:t xml:space="preserve"> Ieee1609Dot2Data contains </w:t>
            </w:r>
            <w:r w:rsidR="00B228E5" w:rsidRPr="00B228E5">
              <w:rPr>
                <w:rFonts w:ascii="Calibri" w:hAnsi="Calibri"/>
                <w:b/>
                <w:i/>
              </w:rPr>
              <w:t>content</w:t>
            </w:r>
            <w:r w:rsidR="00B228E5" w:rsidRPr="00B228E5">
              <w:rPr>
                <w:rFonts w:ascii="Calibri" w:hAnsi="Calibri"/>
              </w:rPr>
              <w:t xml:space="preserve"> </w:t>
            </w:r>
            <w:r w:rsidR="009F7A5D" w:rsidRPr="00B228E5">
              <w:rPr>
                <w:rFonts w:ascii="Calibri" w:hAnsi="Calibri"/>
              </w:rPr>
              <w:t xml:space="preserve">indicating </w:t>
            </w:r>
            <w:proofErr w:type="spellStart"/>
            <w:r w:rsidR="009F7A5D" w:rsidRPr="00830FE5">
              <w:rPr>
                <w:rFonts w:ascii="Calibri" w:hAnsi="Calibri"/>
                <w:b/>
                <w:i/>
              </w:rPr>
              <w:t>signedData</w:t>
            </w:r>
            <w:proofErr w:type="spellEnd"/>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 xml:space="preserve"> </w:t>
            </w: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6B7CD7" w:rsidP="00B228E5">
            <w:pPr>
              <w:spacing w:after="0"/>
              <w:rPr>
                <w:rFonts w:ascii="Calibri" w:hAnsi="Calibri"/>
              </w:rPr>
            </w:pPr>
            <w:r w:rsidRPr="00E407CB">
              <w:rPr>
                <w:rFonts w:ascii="Calibri" w:hAnsi="Calibri"/>
                <w:color w:val="000000"/>
              </w:rPr>
              <w:t>SPDU</w:t>
            </w:r>
            <w:r w:rsidRPr="00E407CB">
              <w:rPr>
                <w:rFonts w:asciiTheme="minorHAnsi" w:hAnsiTheme="minorHAnsi"/>
                <w:vertAlign w:val="subscript"/>
              </w:rPr>
              <w:t>BSM</w:t>
            </w:r>
            <w:r w:rsidR="00B228E5" w:rsidRPr="00B228E5">
              <w:rPr>
                <w:rFonts w:ascii="Calibri" w:hAnsi="Calibri"/>
              </w:rPr>
              <w:t xml:space="preserve"> </w:t>
            </w:r>
            <w:proofErr w:type="spellStart"/>
            <w:r w:rsidR="00B228E5" w:rsidRPr="00B228E5">
              <w:rPr>
                <w:rFonts w:ascii="Calibri" w:hAnsi="Calibri"/>
                <w:b/>
                <w:i/>
              </w:rPr>
              <w:t>signedData</w:t>
            </w:r>
            <w:proofErr w:type="spellEnd"/>
            <w:r w:rsidR="00B228E5" w:rsidRPr="00B228E5">
              <w:rPr>
                <w:rFonts w:ascii="Calibri" w:hAnsi="Calibri"/>
              </w:rPr>
              <w:t xml:space="preserve"> contains </w:t>
            </w:r>
            <w:proofErr w:type="spellStart"/>
            <w:r w:rsidR="00B228E5" w:rsidRPr="00B228E5">
              <w:rPr>
                <w:rFonts w:ascii="Calibri" w:hAnsi="Calibri"/>
                <w:b/>
                <w:i/>
              </w:rPr>
              <w:t>hashId</w:t>
            </w:r>
            <w:proofErr w:type="spellEnd"/>
            <w:r w:rsidR="00B228E5" w:rsidRPr="00B228E5">
              <w:rPr>
                <w:rFonts w:ascii="Calibri" w:hAnsi="Calibri"/>
                <w:b/>
                <w:i/>
              </w:rPr>
              <w:t xml:space="preserve"> </w:t>
            </w:r>
            <w:r w:rsidR="00B228E5" w:rsidRPr="00B228E5">
              <w:rPr>
                <w:rFonts w:ascii="Calibri" w:hAnsi="Calibri"/>
              </w:rPr>
              <w:t xml:space="preserve">indicating </w:t>
            </w:r>
            <w:r w:rsidR="00B228E5" w:rsidRPr="00B228E5">
              <w:rPr>
                <w:rFonts w:ascii="Calibri" w:hAnsi="Calibri"/>
                <w:b/>
                <w:i/>
              </w:rPr>
              <w:t>sha256</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 xml:space="preserve"> </w:t>
            </w: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6B7CD7" w:rsidP="00B228E5">
            <w:pPr>
              <w:spacing w:after="0"/>
              <w:rPr>
                <w:rFonts w:ascii="Calibri" w:hAnsi="Calibri"/>
              </w:rPr>
            </w:pPr>
            <w:r w:rsidRPr="00E407CB">
              <w:rPr>
                <w:rFonts w:ascii="Calibri" w:hAnsi="Calibri"/>
                <w:color w:val="000000"/>
              </w:rPr>
              <w:t>SPDU</w:t>
            </w:r>
            <w:r w:rsidRPr="00E407CB">
              <w:rPr>
                <w:rFonts w:asciiTheme="minorHAnsi" w:hAnsiTheme="minorHAnsi"/>
                <w:vertAlign w:val="subscript"/>
              </w:rPr>
              <w:t>BSM</w:t>
            </w:r>
            <w:r w:rsidR="00B228E5" w:rsidRPr="00B228E5">
              <w:rPr>
                <w:rFonts w:ascii="Calibri" w:hAnsi="Calibri"/>
              </w:rPr>
              <w:t xml:space="preserve"> </w:t>
            </w:r>
            <w:proofErr w:type="spellStart"/>
            <w:r w:rsidR="00B228E5" w:rsidRPr="00B228E5">
              <w:rPr>
                <w:rFonts w:ascii="Calibri" w:hAnsi="Calibri"/>
                <w:b/>
                <w:i/>
              </w:rPr>
              <w:t>tbsData</w:t>
            </w:r>
            <w:proofErr w:type="spellEnd"/>
            <w:r w:rsidR="00B228E5" w:rsidRPr="00B228E5">
              <w:rPr>
                <w:rFonts w:ascii="Calibri" w:hAnsi="Calibri"/>
              </w:rPr>
              <w:t xml:space="preserve"> contains </w:t>
            </w:r>
            <w:proofErr w:type="spellStart"/>
            <w:r w:rsidR="00B228E5" w:rsidRPr="00B228E5">
              <w:rPr>
                <w:rFonts w:ascii="Calibri" w:hAnsi="Calibri"/>
                <w:b/>
                <w:i/>
              </w:rPr>
              <w:t>protocolVersion</w:t>
            </w:r>
            <w:proofErr w:type="spellEnd"/>
            <w:r w:rsidR="00162D33">
              <w:rPr>
                <w:rFonts w:ascii="Calibri" w:hAnsi="Calibri"/>
              </w:rPr>
              <w:t xml:space="preserve"> indicating </w:t>
            </w:r>
            <w:r w:rsidR="00B228E5" w:rsidRPr="00B228E5">
              <w:rPr>
                <w:rFonts w:ascii="Calibri" w:hAnsi="Calibri"/>
              </w:rPr>
              <w:t xml:space="preserve">value = </w:t>
            </w:r>
            <w:r w:rsidR="00162D33">
              <w:rPr>
                <w:rFonts w:ascii="Calibri" w:hAnsi="Calibri"/>
                <w:b/>
                <w:i/>
              </w:rPr>
              <w:t>0x03</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 xml:space="preserve"> </w:t>
            </w: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6B7CD7" w:rsidP="00B228E5">
            <w:pPr>
              <w:spacing w:after="0"/>
              <w:rPr>
                <w:rFonts w:ascii="Calibri" w:hAnsi="Calibri"/>
              </w:rPr>
            </w:pPr>
            <w:r w:rsidRPr="00E407CB">
              <w:rPr>
                <w:rFonts w:ascii="Calibri" w:hAnsi="Calibri"/>
                <w:color w:val="000000"/>
              </w:rPr>
              <w:t>SPDU</w:t>
            </w:r>
            <w:r w:rsidRPr="00E407CB">
              <w:rPr>
                <w:rFonts w:asciiTheme="minorHAnsi" w:hAnsiTheme="minorHAnsi"/>
                <w:vertAlign w:val="subscript"/>
              </w:rPr>
              <w:t>BSM</w:t>
            </w:r>
            <w:r w:rsidR="00B228E5" w:rsidRPr="00B228E5">
              <w:rPr>
                <w:rFonts w:ascii="Calibri" w:hAnsi="Calibri"/>
                <w:b/>
                <w:i/>
              </w:rPr>
              <w:t xml:space="preserve"> </w:t>
            </w:r>
            <w:proofErr w:type="spellStart"/>
            <w:r w:rsidR="00B228E5" w:rsidRPr="00B228E5">
              <w:rPr>
                <w:rFonts w:ascii="Calibri" w:hAnsi="Calibri"/>
                <w:b/>
                <w:i/>
              </w:rPr>
              <w:t>tbsData</w:t>
            </w:r>
            <w:proofErr w:type="spellEnd"/>
            <w:r w:rsidR="00B228E5" w:rsidRPr="00B228E5">
              <w:rPr>
                <w:rFonts w:ascii="Calibri" w:hAnsi="Calibri"/>
              </w:rPr>
              <w:t xml:space="preserve"> contains </w:t>
            </w:r>
            <w:r w:rsidR="00B228E5" w:rsidRPr="00B228E5">
              <w:rPr>
                <w:rFonts w:ascii="Calibri" w:hAnsi="Calibri"/>
                <w:b/>
                <w:i/>
              </w:rPr>
              <w:t>content</w:t>
            </w:r>
            <w:r w:rsidR="00B228E5" w:rsidRPr="00B228E5">
              <w:rPr>
                <w:rFonts w:ascii="Calibri" w:hAnsi="Calibri"/>
              </w:rPr>
              <w:t xml:space="preserve"> indicating </w:t>
            </w:r>
            <w:proofErr w:type="spellStart"/>
            <w:r w:rsidR="00B228E5" w:rsidRPr="00B228E5">
              <w:rPr>
                <w:rFonts w:ascii="Calibri" w:hAnsi="Calibri"/>
                <w:b/>
                <w:i/>
              </w:rPr>
              <w:t>unsecuredData</w:t>
            </w:r>
            <w:proofErr w:type="spellEnd"/>
            <w:r w:rsidR="00B228E5" w:rsidRPr="00B228E5">
              <w:rPr>
                <w:rFonts w:ascii="Calibri" w:hAnsi="Calibri"/>
              </w:rPr>
              <w:t xml:space="preserve"> (Payload Data&gt; 0)</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 xml:space="preserve"> </w:t>
            </w: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6B7CD7" w:rsidP="00B228E5">
            <w:pPr>
              <w:spacing w:after="0"/>
              <w:rPr>
                <w:rFonts w:ascii="Calibri" w:hAnsi="Calibri"/>
              </w:rPr>
            </w:pPr>
            <w:r w:rsidRPr="00E407CB">
              <w:rPr>
                <w:rFonts w:ascii="Calibri" w:hAnsi="Calibri"/>
                <w:color w:val="000000"/>
              </w:rPr>
              <w:t>SPDU</w:t>
            </w:r>
            <w:r w:rsidRPr="00E407CB">
              <w:rPr>
                <w:rFonts w:asciiTheme="minorHAnsi" w:hAnsiTheme="minorHAnsi"/>
                <w:vertAlign w:val="subscript"/>
              </w:rPr>
              <w:t>BSM</w:t>
            </w:r>
            <w:r w:rsidR="00B228E5" w:rsidRPr="00B228E5">
              <w:rPr>
                <w:rFonts w:ascii="Calibri" w:hAnsi="Calibri"/>
                <w:lang w:val="en-US"/>
              </w:rPr>
              <w:t xml:space="preserve"> </w:t>
            </w:r>
            <w:proofErr w:type="spellStart"/>
            <w:r w:rsidR="00B228E5" w:rsidRPr="00B228E5">
              <w:rPr>
                <w:rFonts w:ascii="Calibri" w:hAnsi="Calibri"/>
                <w:b/>
                <w:i/>
                <w:lang w:val="en-US"/>
              </w:rPr>
              <w:t>headerInfo</w:t>
            </w:r>
            <w:proofErr w:type="spellEnd"/>
            <w:r w:rsidR="00B228E5" w:rsidRPr="00B228E5">
              <w:rPr>
                <w:rFonts w:ascii="Calibri" w:hAnsi="Calibri"/>
                <w:lang w:val="en-US"/>
              </w:rPr>
              <w:t xml:space="preserve"> contains </w:t>
            </w:r>
            <w:proofErr w:type="spellStart"/>
            <w:r w:rsidR="00B228E5" w:rsidRPr="00B228E5">
              <w:rPr>
                <w:rFonts w:ascii="Calibri" w:hAnsi="Calibri"/>
                <w:b/>
                <w:i/>
                <w:lang w:val="en-US"/>
              </w:rPr>
              <w:t>psid</w:t>
            </w:r>
            <w:proofErr w:type="spellEnd"/>
            <w:r w:rsidR="00162D33">
              <w:rPr>
                <w:rFonts w:ascii="Calibri" w:hAnsi="Calibri"/>
                <w:lang w:val="en-US"/>
              </w:rPr>
              <w:t xml:space="preserve"> indicating </w:t>
            </w:r>
            <w:r w:rsidR="00B228E5" w:rsidRPr="00B228E5">
              <w:rPr>
                <w:rFonts w:ascii="Calibri" w:hAnsi="Calibri"/>
                <w:lang w:val="en-US"/>
              </w:rPr>
              <w:t xml:space="preserve">value = </w:t>
            </w:r>
            <w:r w:rsidR="00270B36">
              <w:rPr>
                <w:rFonts w:ascii="Calibri" w:hAnsi="Calibri"/>
                <w:b/>
                <w:i/>
                <w:lang w:val="en-US"/>
              </w:rPr>
              <w:t>0</w:t>
            </w:r>
            <w:ins w:id="143" w:author="Dmitri.Khijniak@7Layers.com" w:date="2017-04-29T19:17:00Z">
              <w:r w:rsidR="00ED36B2">
                <w:rPr>
                  <w:rFonts w:ascii="Calibri" w:hAnsi="Calibri"/>
                  <w:b/>
                  <w:i/>
                  <w:lang w:val="en-US"/>
                </w:rPr>
                <w:t>x</w:t>
              </w:r>
            </w:ins>
            <w:r w:rsidR="00B228E5" w:rsidRPr="00B228E5">
              <w:rPr>
                <w:rFonts w:ascii="Calibri" w:hAnsi="Calibri"/>
                <w:b/>
                <w:i/>
                <w:lang w:val="en-US"/>
              </w:rPr>
              <w:t>20</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 xml:space="preserve"> </w:t>
            </w: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6B7CD7" w:rsidP="00B228E5">
            <w:pPr>
              <w:spacing w:after="0"/>
              <w:rPr>
                <w:rFonts w:ascii="Calibri" w:hAnsi="Calibri"/>
              </w:rPr>
            </w:pPr>
            <w:r w:rsidRPr="00E407CB">
              <w:rPr>
                <w:rFonts w:ascii="Calibri" w:hAnsi="Calibri"/>
                <w:color w:val="000000"/>
              </w:rPr>
              <w:t>SPDU</w:t>
            </w:r>
            <w:r w:rsidRPr="00E407CB">
              <w:rPr>
                <w:rFonts w:asciiTheme="minorHAnsi" w:hAnsiTheme="minorHAnsi"/>
                <w:vertAlign w:val="subscript"/>
              </w:rPr>
              <w:t>BSM</w:t>
            </w:r>
            <w:r w:rsidR="00B228E5" w:rsidRPr="00B228E5">
              <w:rPr>
                <w:rFonts w:ascii="Calibri" w:hAnsi="Calibri"/>
              </w:rPr>
              <w:t xml:space="preserve"> </w:t>
            </w:r>
            <w:proofErr w:type="spellStart"/>
            <w:r w:rsidR="00B228E5" w:rsidRPr="00B228E5">
              <w:rPr>
                <w:rFonts w:ascii="Calibri" w:hAnsi="Calibri"/>
                <w:b/>
                <w:i/>
              </w:rPr>
              <w:t>headerInfo</w:t>
            </w:r>
            <w:proofErr w:type="spellEnd"/>
            <w:r w:rsidR="00B228E5" w:rsidRPr="00B228E5">
              <w:rPr>
                <w:rFonts w:ascii="Calibri" w:hAnsi="Calibri"/>
                <w:b/>
                <w:i/>
              </w:rPr>
              <w:t xml:space="preserve"> </w:t>
            </w:r>
            <w:r w:rsidR="00B228E5" w:rsidRPr="00B228E5">
              <w:rPr>
                <w:rFonts w:ascii="Calibri" w:hAnsi="Calibri"/>
              </w:rPr>
              <w:t xml:space="preserve">contains </w:t>
            </w:r>
            <w:proofErr w:type="spellStart"/>
            <w:r w:rsidR="00B228E5" w:rsidRPr="00B228E5">
              <w:rPr>
                <w:rFonts w:ascii="Calibri" w:hAnsi="Calibri"/>
                <w:b/>
                <w:i/>
              </w:rPr>
              <w:t>generationTime</w:t>
            </w:r>
            <w:proofErr w:type="spellEnd"/>
            <w:r w:rsidR="00B228E5" w:rsidRPr="00B228E5">
              <w:rPr>
                <w:rFonts w:ascii="Calibri" w:hAnsi="Calibri"/>
              </w:rPr>
              <w:t xml:space="preserve"> indicating a </w:t>
            </w:r>
            <w:r w:rsidR="00B228E5" w:rsidRPr="00B228E5">
              <w:rPr>
                <w:rFonts w:ascii="Calibri" w:hAnsi="Calibri"/>
                <w:b/>
                <w:i/>
              </w:rPr>
              <w:t>Time64</w:t>
            </w:r>
            <w:r w:rsidR="00B228E5" w:rsidRPr="00B228E5">
              <w:rPr>
                <w:rFonts w:ascii="Calibri" w:hAnsi="Calibri"/>
              </w:rPr>
              <w:t xml:space="preserve"> (non-zero value of size 8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 xml:space="preserve"> </w:t>
            </w: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6B7CD7" w:rsidP="00B228E5">
            <w:pPr>
              <w:spacing w:after="0"/>
              <w:rPr>
                <w:rFonts w:ascii="Calibri" w:hAnsi="Calibri"/>
              </w:rPr>
            </w:pPr>
            <w:r w:rsidRPr="00E407CB">
              <w:rPr>
                <w:rFonts w:ascii="Calibri" w:hAnsi="Calibri"/>
                <w:color w:val="000000"/>
              </w:rPr>
              <w:t>SPDU</w:t>
            </w:r>
            <w:r w:rsidRPr="00E407CB">
              <w:rPr>
                <w:rFonts w:asciiTheme="minorHAnsi" w:hAnsiTheme="minorHAnsi"/>
                <w:vertAlign w:val="subscript"/>
              </w:rPr>
              <w:t>BSM</w:t>
            </w:r>
            <w:r w:rsidR="00B228E5" w:rsidRPr="00B228E5">
              <w:rPr>
                <w:rFonts w:ascii="Calibri" w:hAnsi="Calibri"/>
              </w:rPr>
              <w:t xml:space="preserve"> </w:t>
            </w:r>
            <w:proofErr w:type="spellStart"/>
            <w:r w:rsidR="009F7A5D" w:rsidRPr="00B228E5">
              <w:rPr>
                <w:rFonts w:ascii="Calibri" w:hAnsi="Calibri"/>
                <w:b/>
                <w:i/>
              </w:rPr>
              <w:t>headerInfo</w:t>
            </w:r>
            <w:proofErr w:type="spellEnd"/>
            <w:r w:rsidR="009F7A5D" w:rsidRPr="00B228E5">
              <w:rPr>
                <w:rFonts w:ascii="Calibri" w:hAnsi="Calibri"/>
              </w:rPr>
              <w:t xml:space="preserve"> doesn’t include</w:t>
            </w:r>
            <w:r w:rsidR="00B228E5" w:rsidRPr="00B228E5">
              <w:rPr>
                <w:rFonts w:ascii="Calibri" w:hAnsi="Calibri"/>
              </w:rPr>
              <w:t xml:space="preserve"> </w:t>
            </w:r>
            <w:proofErr w:type="spellStart"/>
            <w:r w:rsidR="00B228E5" w:rsidRPr="00B228E5">
              <w:rPr>
                <w:rFonts w:ascii="Calibri" w:hAnsi="Calibri"/>
                <w:b/>
                <w:i/>
              </w:rPr>
              <w:t>expiryTime</w:t>
            </w:r>
            <w:proofErr w:type="spellEnd"/>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6B7CD7" w:rsidP="00B228E5">
            <w:pPr>
              <w:spacing w:after="0"/>
              <w:rPr>
                <w:rFonts w:ascii="Calibri" w:hAnsi="Calibri"/>
              </w:rPr>
            </w:pPr>
            <w:r w:rsidRPr="00E407CB">
              <w:rPr>
                <w:rFonts w:ascii="Calibri" w:hAnsi="Calibri"/>
                <w:color w:val="000000"/>
              </w:rPr>
              <w:t>SPDU</w:t>
            </w:r>
            <w:r w:rsidRPr="00E407CB">
              <w:rPr>
                <w:rFonts w:asciiTheme="minorHAnsi" w:hAnsiTheme="minorHAnsi"/>
                <w:vertAlign w:val="subscript"/>
              </w:rPr>
              <w:t>BSM</w:t>
            </w:r>
            <w:r w:rsidR="00B228E5" w:rsidRPr="00B228E5">
              <w:rPr>
                <w:rFonts w:ascii="Calibri" w:hAnsi="Calibri"/>
                <w:lang w:val="en-US"/>
              </w:rPr>
              <w:t xml:space="preserve"> </w:t>
            </w:r>
            <w:proofErr w:type="spellStart"/>
            <w:r w:rsidR="009F7A5D" w:rsidRPr="00B228E5">
              <w:rPr>
                <w:rFonts w:ascii="Calibri" w:hAnsi="Calibri"/>
                <w:b/>
                <w:i/>
                <w:lang w:val="en-US"/>
              </w:rPr>
              <w:t>headerInfo</w:t>
            </w:r>
            <w:proofErr w:type="spellEnd"/>
            <w:r w:rsidR="009F7A5D" w:rsidRPr="00B228E5">
              <w:rPr>
                <w:rFonts w:ascii="Calibri" w:hAnsi="Calibri"/>
                <w:lang w:val="en-US"/>
              </w:rPr>
              <w:t xml:space="preserve"> doesn’t</w:t>
            </w:r>
            <w:r w:rsidR="00B228E5" w:rsidRPr="00B228E5">
              <w:rPr>
                <w:rFonts w:ascii="Calibri" w:hAnsi="Calibri"/>
                <w:lang w:val="en-US"/>
              </w:rPr>
              <w:t xml:space="preserve"> include </w:t>
            </w:r>
            <w:proofErr w:type="spellStart"/>
            <w:r w:rsidR="00B228E5" w:rsidRPr="00B228E5">
              <w:rPr>
                <w:rFonts w:ascii="Calibri" w:hAnsi="Calibri"/>
                <w:b/>
                <w:i/>
                <w:lang w:val="en-US"/>
              </w:rPr>
              <w:t>generationLocation</w:t>
            </w:r>
            <w:proofErr w:type="spellEnd"/>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 xml:space="preserve">The IUT receives </w:t>
            </w:r>
            <w:proofErr w:type="spellStart"/>
            <w:r w:rsidR="006B7CD7" w:rsidRPr="00E407CB">
              <w:rPr>
                <w:rFonts w:ascii="Calibri" w:hAnsi="Calibri"/>
                <w:color w:val="000000"/>
              </w:rPr>
              <w:t>SPDU</w:t>
            </w:r>
            <w:r w:rsidR="006B7CD7">
              <w:rPr>
                <w:rFonts w:ascii="Calibri" w:hAnsi="Calibri"/>
                <w:color w:val="000000"/>
              </w:rPr>
              <w:t>’s</w:t>
            </w:r>
            <w:r w:rsidR="006B7CD7" w:rsidRPr="00E407CB">
              <w:rPr>
                <w:rFonts w:asciiTheme="minorHAnsi" w:hAnsiTheme="minorHAnsi"/>
                <w:vertAlign w:val="subscript"/>
              </w:rPr>
              <w:t>BSM</w:t>
            </w:r>
            <w:proofErr w:type="spellEnd"/>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4957E8" w:rsidP="004957E8">
            <w:pPr>
              <w:spacing w:after="0"/>
              <w:rPr>
                <w:rFonts w:ascii="Calibri" w:hAnsi="Calibri"/>
                <w:lang w:val="en-US"/>
              </w:rPr>
            </w:pPr>
            <w:r>
              <w:rPr>
                <w:rFonts w:ascii="Calibri" w:hAnsi="Calibri"/>
                <w:lang w:val="en-US"/>
              </w:rPr>
              <w:t xml:space="preserve">IUT indicate that the </w:t>
            </w:r>
            <w:r w:rsidR="005B73FA">
              <w:rPr>
                <w:rFonts w:ascii="Calibri" w:hAnsi="Calibri"/>
                <w:lang w:val="en-US"/>
              </w:rPr>
              <w:t>security header</w:t>
            </w:r>
            <w:r>
              <w:rPr>
                <w:rFonts w:ascii="Calibri" w:hAnsi="Calibri"/>
                <w:lang w:val="en-US"/>
              </w:rPr>
              <w:t xml:space="preserve"> for </w:t>
            </w:r>
            <w:r w:rsidR="006B7CD7" w:rsidRPr="00E407CB">
              <w:rPr>
                <w:rFonts w:ascii="Calibri" w:hAnsi="Calibri"/>
                <w:color w:val="000000"/>
              </w:rPr>
              <w:t>SPDU</w:t>
            </w:r>
            <w:r w:rsidR="006B7CD7" w:rsidRPr="00E407CB">
              <w:rPr>
                <w:rFonts w:asciiTheme="minorHAnsi" w:hAnsiTheme="minorHAnsi"/>
                <w:vertAlign w:val="subscript"/>
              </w:rPr>
              <w:t>BSM</w:t>
            </w:r>
            <w:r>
              <w:rPr>
                <w:rFonts w:ascii="Calibri" w:hAnsi="Calibri"/>
                <w:lang w:val="en-US"/>
              </w:rPr>
              <w:t xml:space="preserve"> is formed correctly</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Pass/Fail</w:t>
            </w:r>
          </w:p>
        </w:tc>
      </w:tr>
    </w:tbl>
    <w:p w:rsidR="00B228E5" w:rsidRDefault="00B228E5" w:rsidP="007666BE">
      <w:pPr>
        <w:spacing w:after="0"/>
      </w:pPr>
    </w:p>
    <w:tbl>
      <w:tblPr>
        <w:tblW w:w="8919" w:type="dxa"/>
        <w:tblInd w:w="-4" w:type="dxa"/>
        <w:tblLayout w:type="fixed"/>
        <w:tblCellMar>
          <w:left w:w="0" w:type="dxa"/>
          <w:right w:w="0" w:type="dxa"/>
        </w:tblCellMar>
        <w:tblLook w:val="0000" w:firstRow="0" w:lastRow="0" w:firstColumn="0" w:lastColumn="0" w:noHBand="0" w:noVBand="0"/>
      </w:tblPr>
      <w:tblGrid>
        <w:gridCol w:w="737"/>
        <w:gridCol w:w="1063"/>
        <w:gridCol w:w="5580"/>
        <w:gridCol w:w="1539"/>
      </w:tblGrid>
      <w:tr w:rsidR="00E651EA" w:rsidRPr="00751302"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b/>
                <w:color w:val="000000"/>
              </w:rPr>
            </w:pPr>
            <w:r w:rsidRPr="00751302">
              <w:rPr>
                <w:rFonts w:ascii="Calibri" w:hAnsi="Calibri"/>
                <w:b/>
                <w:color w:val="000000"/>
              </w:rPr>
              <w:t>Identifier</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TP-16092-</w:t>
            </w:r>
            <w:r w:rsidR="0013752E" w:rsidRPr="0013752E">
              <w:rPr>
                <w:rFonts w:ascii="Calibri" w:eastAsia="Calibri" w:hAnsi="Calibri"/>
                <w:sz w:val="22"/>
                <w:szCs w:val="22"/>
                <w:lang w:val="en-US"/>
              </w:rPr>
              <w:t>SPDU</w:t>
            </w:r>
            <w:r w:rsidR="0013752E" w:rsidRPr="0013752E">
              <w:rPr>
                <w:rFonts w:asciiTheme="minorHAnsi" w:hAnsiTheme="minorHAnsi"/>
                <w:sz w:val="22"/>
                <w:szCs w:val="22"/>
                <w:vertAlign w:val="subscript"/>
              </w:rPr>
              <w:t>BSM</w:t>
            </w:r>
            <w:r w:rsidRPr="00751302">
              <w:rPr>
                <w:rFonts w:ascii="Calibri" w:eastAsia="Calibri" w:hAnsi="Calibri"/>
                <w:sz w:val="22"/>
                <w:szCs w:val="22"/>
                <w:lang w:val="en-US"/>
              </w:rPr>
              <w:t>-RECV-BV-02</w:t>
            </w:r>
          </w:p>
        </w:tc>
      </w:tr>
      <w:tr w:rsidR="00E651EA" w:rsidRPr="00751302"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b/>
                <w:color w:val="000000"/>
              </w:rPr>
            </w:pPr>
            <w:r w:rsidRPr="00751302">
              <w:rPr>
                <w:rFonts w:ascii="Calibri" w:hAnsi="Calibri"/>
                <w:b/>
                <w:color w:val="000000"/>
              </w:rPr>
              <w:t>Summary</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164721">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V</w:t>
            </w:r>
            <w:r w:rsidR="00164721">
              <w:rPr>
                <w:rFonts w:ascii="Calibri" w:eastAsia="Calibri" w:hAnsi="Calibri"/>
                <w:sz w:val="22"/>
                <w:szCs w:val="22"/>
                <w:lang w:val="en-US"/>
              </w:rPr>
              <w:t>alidate that the IUT will indicate a valid security credential for</w:t>
            </w:r>
            <w:r w:rsidRPr="00751302">
              <w:rPr>
                <w:rFonts w:ascii="Calibri" w:eastAsia="Calibri" w:hAnsi="Calibri"/>
                <w:sz w:val="22"/>
                <w:szCs w:val="22"/>
                <w:lang w:val="en-US"/>
              </w:rPr>
              <w:t xml:space="preserve"> a well-formed </w:t>
            </w:r>
            <w:r w:rsidR="006B7CD7" w:rsidRPr="006B7CD7">
              <w:rPr>
                <w:rFonts w:ascii="Calibri" w:hAnsi="Calibri"/>
                <w:color w:val="000000"/>
                <w:sz w:val="22"/>
                <w:szCs w:val="22"/>
              </w:rPr>
              <w:t>SPDU</w:t>
            </w:r>
            <w:r w:rsidR="006B7CD7" w:rsidRPr="006B7CD7">
              <w:rPr>
                <w:rFonts w:asciiTheme="minorHAnsi" w:hAnsiTheme="minorHAnsi"/>
                <w:sz w:val="22"/>
                <w:szCs w:val="22"/>
                <w:vertAlign w:val="subscript"/>
              </w:rPr>
              <w:t>BSM</w:t>
            </w:r>
            <w:r w:rsidRPr="00751302">
              <w:rPr>
                <w:rFonts w:ascii="Calibri" w:eastAsia="Calibri" w:hAnsi="Calibri"/>
                <w:sz w:val="22"/>
                <w:szCs w:val="22"/>
                <w:lang w:val="en-US"/>
              </w:rPr>
              <w:t xml:space="preserve"> signed by </w:t>
            </w:r>
            <w:r w:rsidR="00164721">
              <w:rPr>
                <w:rFonts w:ascii="Calibri" w:eastAsia="Calibri" w:hAnsi="Calibri"/>
                <w:sz w:val="22"/>
                <w:szCs w:val="22"/>
                <w:lang w:val="en-US"/>
              </w:rPr>
              <w:t xml:space="preserve">implicit </w:t>
            </w:r>
            <w:r w:rsidRPr="00751302">
              <w:rPr>
                <w:rFonts w:ascii="Calibri" w:eastAsia="Calibri" w:hAnsi="Calibri"/>
                <w:sz w:val="22"/>
                <w:szCs w:val="22"/>
                <w:lang w:val="en-US"/>
              </w:rPr>
              <w:t xml:space="preserve">certificate. The BSM shall include </w:t>
            </w:r>
            <w:proofErr w:type="spellStart"/>
            <w:r w:rsidRPr="00BC24A9">
              <w:rPr>
                <w:rFonts w:ascii="Calibri" w:eastAsia="Calibri" w:hAnsi="Calibri"/>
                <w:b/>
                <w:i/>
                <w:sz w:val="22"/>
                <w:szCs w:val="22"/>
                <w:lang w:val="en-US"/>
              </w:rPr>
              <w:t>protocolVersion</w:t>
            </w:r>
            <w:proofErr w:type="spellEnd"/>
            <w:r w:rsidRPr="00BC24A9">
              <w:rPr>
                <w:rFonts w:ascii="Calibri" w:eastAsia="Calibri" w:hAnsi="Calibri"/>
                <w:b/>
                <w:i/>
                <w:sz w:val="22"/>
                <w:szCs w:val="22"/>
                <w:lang w:val="en-US"/>
              </w:rPr>
              <w:t xml:space="preserve">, </w:t>
            </w:r>
            <w:proofErr w:type="spellStart"/>
            <w:r w:rsidRPr="00BC24A9">
              <w:rPr>
                <w:rFonts w:ascii="Calibri" w:eastAsia="Calibri" w:hAnsi="Calibri"/>
                <w:b/>
                <w:i/>
                <w:sz w:val="22"/>
                <w:szCs w:val="22"/>
                <w:lang w:val="en-US"/>
              </w:rPr>
              <w:t>signedData</w:t>
            </w:r>
            <w:proofErr w:type="spellEnd"/>
            <w:r w:rsidRPr="00BC24A9">
              <w:rPr>
                <w:rFonts w:ascii="Calibri" w:eastAsia="Calibri" w:hAnsi="Calibri"/>
                <w:b/>
                <w:i/>
                <w:sz w:val="22"/>
                <w:szCs w:val="22"/>
                <w:lang w:val="en-US"/>
              </w:rPr>
              <w:t xml:space="preserve">, </w:t>
            </w:r>
            <w:proofErr w:type="spellStart"/>
            <w:r w:rsidRPr="00BC24A9">
              <w:rPr>
                <w:rFonts w:ascii="Calibri" w:eastAsia="Calibri" w:hAnsi="Calibri"/>
                <w:b/>
                <w:i/>
                <w:sz w:val="22"/>
                <w:szCs w:val="22"/>
                <w:lang w:val="en-US"/>
              </w:rPr>
              <w:t>tbsData</w:t>
            </w:r>
            <w:proofErr w:type="spellEnd"/>
            <w:r w:rsidRPr="00BC24A9">
              <w:rPr>
                <w:rFonts w:ascii="Calibri" w:eastAsia="Calibri" w:hAnsi="Calibri"/>
                <w:b/>
                <w:i/>
                <w:sz w:val="22"/>
                <w:szCs w:val="22"/>
                <w:lang w:val="en-US"/>
              </w:rPr>
              <w:t xml:space="preserve">, </w:t>
            </w:r>
            <w:proofErr w:type="spellStart"/>
            <w:r w:rsidRPr="00BC24A9">
              <w:rPr>
                <w:rFonts w:ascii="Calibri" w:eastAsia="Calibri" w:hAnsi="Calibri"/>
                <w:b/>
                <w:i/>
                <w:sz w:val="22"/>
                <w:szCs w:val="22"/>
                <w:lang w:val="en-US"/>
              </w:rPr>
              <w:t>headerInfo</w:t>
            </w:r>
            <w:proofErr w:type="spellEnd"/>
            <w:r w:rsidRPr="00BC24A9">
              <w:rPr>
                <w:rFonts w:ascii="Calibri" w:eastAsia="Calibri" w:hAnsi="Calibri"/>
                <w:b/>
                <w:i/>
                <w:sz w:val="22"/>
                <w:szCs w:val="22"/>
                <w:lang w:val="en-US"/>
              </w:rPr>
              <w:t>, signer</w:t>
            </w:r>
            <w:r w:rsidRPr="00751302">
              <w:rPr>
                <w:rFonts w:ascii="Calibri" w:eastAsia="Calibri" w:hAnsi="Calibri"/>
                <w:sz w:val="22"/>
                <w:szCs w:val="22"/>
                <w:lang w:val="en-US"/>
              </w:rPr>
              <w:t xml:space="preserve">, </w:t>
            </w:r>
            <w:proofErr w:type="spellStart"/>
            <w:r w:rsidRPr="00BC24A9">
              <w:rPr>
                <w:rFonts w:ascii="Calibri" w:eastAsia="Calibri" w:hAnsi="Calibri"/>
                <w:b/>
                <w:i/>
                <w:sz w:val="22"/>
                <w:szCs w:val="22"/>
                <w:lang w:val="en-US"/>
              </w:rPr>
              <w:t>toBeSigned</w:t>
            </w:r>
            <w:proofErr w:type="spellEnd"/>
            <w:r w:rsidRPr="00BC24A9">
              <w:rPr>
                <w:rFonts w:ascii="Calibri" w:eastAsia="Calibri" w:hAnsi="Calibri"/>
                <w:b/>
                <w:i/>
                <w:sz w:val="22"/>
                <w:szCs w:val="22"/>
                <w:lang w:val="en-US"/>
              </w:rPr>
              <w:t xml:space="preserve">, </w:t>
            </w:r>
            <w:proofErr w:type="spellStart"/>
            <w:r w:rsidRPr="00BC24A9">
              <w:rPr>
                <w:rFonts w:ascii="Calibri" w:eastAsia="Calibri" w:hAnsi="Calibri"/>
                <w:b/>
                <w:i/>
                <w:sz w:val="22"/>
                <w:szCs w:val="22"/>
                <w:lang w:val="en-US"/>
              </w:rPr>
              <w:t>linkageData</w:t>
            </w:r>
            <w:proofErr w:type="spellEnd"/>
            <w:r w:rsidRPr="00BC24A9">
              <w:rPr>
                <w:rFonts w:ascii="Calibri" w:eastAsia="Calibri" w:hAnsi="Calibri"/>
                <w:b/>
                <w:i/>
                <w:sz w:val="22"/>
                <w:szCs w:val="22"/>
                <w:lang w:val="en-US"/>
              </w:rPr>
              <w:t>, ecdsaP256Signature</w:t>
            </w:r>
            <w:r w:rsidRPr="00751302">
              <w:rPr>
                <w:rFonts w:ascii="Calibri" w:eastAsia="Calibri" w:hAnsi="Calibri"/>
                <w:sz w:val="22"/>
                <w:szCs w:val="22"/>
                <w:lang w:val="en-US"/>
              </w:rPr>
              <w:t xml:space="preserve"> type and doesn’t include </w:t>
            </w:r>
            <w:proofErr w:type="spellStart"/>
            <w:r w:rsidRPr="00BC24A9">
              <w:rPr>
                <w:rFonts w:ascii="Calibri" w:eastAsia="Calibri" w:hAnsi="Calibri"/>
                <w:b/>
                <w:i/>
                <w:sz w:val="22"/>
                <w:szCs w:val="22"/>
                <w:lang w:val="en-US"/>
              </w:rPr>
              <w:t>expiryTime</w:t>
            </w:r>
            <w:proofErr w:type="spellEnd"/>
            <w:r w:rsidRPr="00751302">
              <w:rPr>
                <w:rFonts w:ascii="Calibri" w:eastAsia="Calibri" w:hAnsi="Calibri"/>
                <w:sz w:val="22"/>
                <w:szCs w:val="22"/>
                <w:lang w:val="en-US"/>
              </w:rPr>
              <w:t xml:space="preserve"> nor </w:t>
            </w:r>
            <w:proofErr w:type="spellStart"/>
            <w:r w:rsidRPr="00BC24A9">
              <w:rPr>
                <w:rFonts w:ascii="Calibri" w:eastAsia="Calibri" w:hAnsi="Calibri"/>
                <w:b/>
                <w:i/>
                <w:sz w:val="22"/>
                <w:szCs w:val="22"/>
                <w:lang w:val="en-US"/>
              </w:rPr>
              <w:t>generationLocation</w:t>
            </w:r>
            <w:proofErr w:type="spellEnd"/>
            <w:r w:rsidRPr="00751302">
              <w:rPr>
                <w:rFonts w:ascii="Calibri" w:eastAsia="Calibri" w:hAnsi="Calibri"/>
                <w:sz w:val="22"/>
                <w:szCs w:val="22"/>
                <w:lang w:val="en-US"/>
              </w:rPr>
              <w:t>.</w:t>
            </w:r>
          </w:p>
        </w:tc>
      </w:tr>
      <w:tr w:rsidR="00E651EA" w:rsidRPr="00751302"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b/>
                <w:color w:val="000000"/>
              </w:rPr>
            </w:pPr>
            <w:r w:rsidRPr="00751302">
              <w:rPr>
                <w:rFonts w:ascii="Calibri" w:hAnsi="Calibri"/>
                <w:b/>
                <w:color w:val="000000"/>
              </w:rPr>
              <w:t>Test Configuration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830FE5" w:rsidP="0099420F">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TC (</w:t>
            </w:r>
            <w:r w:rsidR="00E651EA" w:rsidRPr="00751302">
              <w:rPr>
                <w:rFonts w:ascii="Calibri" w:eastAsia="Calibri" w:hAnsi="Calibri"/>
                <w:sz w:val="22"/>
                <w:szCs w:val="22"/>
                <w:lang w:val="en-US"/>
              </w:rPr>
              <w:t>1)</w:t>
            </w:r>
          </w:p>
        </w:tc>
      </w:tr>
      <w:tr w:rsidR="00E651EA" w:rsidRPr="00751302"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b/>
                <w:color w:val="000000"/>
              </w:rPr>
            </w:pPr>
            <w:r w:rsidRPr="00751302">
              <w:rPr>
                <w:rFonts w:ascii="Calibri" w:hAnsi="Calibri"/>
                <w:b/>
                <w:color w:val="000000"/>
              </w:rPr>
              <w:t>IUT</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 xml:space="preserve">IUT </w:t>
            </w:r>
          </w:p>
        </w:tc>
      </w:tr>
      <w:tr w:rsidR="00E651EA" w:rsidRPr="00751302"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b/>
                <w:color w:val="000000"/>
              </w:rPr>
            </w:pPr>
            <w:r w:rsidRPr="00751302">
              <w:rPr>
                <w:rFonts w:ascii="Calibri" w:hAnsi="Calibri"/>
                <w:b/>
                <w:color w:val="000000"/>
              </w:rPr>
              <w:t>Reference:</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overflowPunct/>
              <w:autoSpaceDE/>
              <w:autoSpaceDN/>
              <w:adjustRightInd/>
              <w:spacing w:after="0" w:line="259" w:lineRule="auto"/>
              <w:textAlignment w:val="auto"/>
              <w:rPr>
                <w:rFonts w:ascii="Calibri" w:eastAsia="Calibri" w:hAnsi="Calibri"/>
                <w:sz w:val="22"/>
                <w:szCs w:val="22"/>
                <w:lang w:val="en-US"/>
              </w:rPr>
            </w:pPr>
          </w:p>
        </w:tc>
      </w:tr>
      <w:tr w:rsidR="00E651EA" w:rsidRPr="00751302"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b/>
                <w:color w:val="000000"/>
              </w:rPr>
            </w:pPr>
            <w:r w:rsidRPr="00751302">
              <w:rPr>
                <w:rFonts w:ascii="Calibri" w:hAnsi="Calibri"/>
                <w:b/>
                <w:color w:val="000000"/>
              </w:rPr>
              <w:t>PICS Selection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overflowPunct/>
              <w:autoSpaceDE/>
              <w:autoSpaceDN/>
              <w:adjustRightInd/>
              <w:spacing w:after="0" w:line="259" w:lineRule="auto"/>
              <w:textAlignment w:val="auto"/>
              <w:rPr>
                <w:rFonts w:ascii="Calibri" w:eastAsia="Calibri" w:hAnsi="Calibri"/>
                <w:sz w:val="22"/>
                <w:szCs w:val="22"/>
                <w:lang w:val="en-US"/>
              </w:rPr>
            </w:pPr>
          </w:p>
        </w:tc>
      </w:tr>
      <w:tr w:rsidR="00E651EA" w:rsidRPr="00751302" w:rsidTr="0099420F">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E651EA" w:rsidRPr="00751302" w:rsidRDefault="00E651EA" w:rsidP="0099420F">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Pre-test conditions</w:t>
            </w:r>
          </w:p>
        </w:tc>
      </w:tr>
      <w:tr w:rsidR="00E651EA" w:rsidRPr="00751302" w:rsidTr="0099420F">
        <w:tc>
          <w:tcPr>
            <w:tcW w:w="8919" w:type="dxa"/>
            <w:gridSpan w:val="4"/>
            <w:tcBorders>
              <w:top w:val="single" w:sz="3" w:space="0" w:color="auto"/>
              <w:left w:val="single" w:sz="3" w:space="0" w:color="auto"/>
              <w:bottom w:val="single" w:sz="3" w:space="0" w:color="auto"/>
              <w:right w:val="single" w:sz="3" w:space="0" w:color="auto"/>
            </w:tcBorders>
            <w:shd w:val="clear" w:color="auto" w:fill="FFFFFF"/>
          </w:tcPr>
          <w:p w:rsidR="00E651EA" w:rsidRPr="00414A93" w:rsidRDefault="00E651EA" w:rsidP="00D654B3">
            <w:pPr>
              <w:pStyle w:val="ListParagraph"/>
              <w:numPr>
                <w:ilvl w:val="0"/>
                <w:numId w:val="36"/>
              </w:numPr>
              <w:overflowPunct/>
              <w:autoSpaceDE/>
              <w:autoSpaceDN/>
              <w:adjustRightInd/>
              <w:spacing w:after="0"/>
              <w:ind w:left="720"/>
              <w:textAlignment w:val="auto"/>
              <w:rPr>
                <w:rFonts w:ascii="Calibri" w:hAnsi="Calibri"/>
                <w:color w:val="000000"/>
                <w:lang w:val="en-US"/>
              </w:rPr>
            </w:pPr>
            <w:r w:rsidRPr="00896347">
              <w:rPr>
                <w:rFonts w:ascii="Calibri" w:hAnsi="Calibri"/>
                <w:color w:val="000000"/>
                <w:lang w:val="en-US"/>
              </w:rPr>
              <w:t xml:space="preserve">The </w:t>
            </w:r>
            <w:r w:rsidR="00275F40" w:rsidRPr="00896347">
              <w:rPr>
                <w:rFonts w:ascii="Calibri" w:hAnsi="Calibri"/>
                <w:color w:val="000000"/>
                <w:lang w:val="en-US"/>
              </w:rPr>
              <w:t>IUT is</w:t>
            </w:r>
            <w:r w:rsidRPr="00896347">
              <w:rPr>
                <w:rFonts w:ascii="Calibri" w:hAnsi="Calibri"/>
                <w:color w:val="000000"/>
                <w:lang w:val="en-US"/>
              </w:rPr>
              <w:t xml:space="preserve"> </w:t>
            </w:r>
            <w:r w:rsidR="00414A93">
              <w:rPr>
                <w:rFonts w:ascii="Calibri" w:hAnsi="Calibri"/>
                <w:color w:val="000000"/>
                <w:lang w:val="en-US"/>
              </w:rPr>
              <w:t xml:space="preserve">being </w:t>
            </w:r>
            <w:r w:rsidRPr="00896347">
              <w:rPr>
                <w:rFonts w:ascii="Calibri" w:hAnsi="Calibri"/>
                <w:color w:val="000000"/>
                <w:lang w:val="en-US"/>
              </w:rPr>
              <w:t>initialized</w:t>
            </w:r>
          </w:p>
        </w:tc>
      </w:tr>
      <w:tr w:rsidR="00E651EA" w:rsidRPr="00751302" w:rsidTr="0099420F">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E651EA" w:rsidRPr="00751302" w:rsidRDefault="00E651EA" w:rsidP="0099420F">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Test Sequence</w:t>
            </w:r>
          </w:p>
        </w:tc>
      </w:tr>
      <w:tr w:rsidR="00E651EA"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Description</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overflowPunct/>
              <w:autoSpaceDE/>
              <w:autoSpaceDN/>
              <w:adjustRightInd/>
              <w:spacing w:after="0" w:line="259" w:lineRule="auto"/>
              <w:contextualSpacing/>
              <w:textAlignment w:val="auto"/>
              <w:rPr>
                <w:rFonts w:ascii="Calibri" w:eastAsia="Calibri" w:hAnsi="Calibri"/>
                <w:b/>
                <w:sz w:val="22"/>
                <w:szCs w:val="22"/>
                <w:lang w:val="en-US"/>
              </w:rPr>
            </w:pPr>
            <w:r w:rsidRPr="00751302">
              <w:rPr>
                <w:rFonts w:ascii="Calibri" w:eastAsia="Calibri" w:hAnsi="Calibri"/>
                <w:b/>
                <w:sz w:val="22"/>
                <w:szCs w:val="22"/>
                <w:lang w:val="en-US"/>
              </w:rPr>
              <w:t>Verdict</w:t>
            </w:r>
          </w:p>
        </w:tc>
      </w:tr>
      <w:tr w:rsidR="00E651EA"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472D9C">
            <w:pPr>
              <w:spacing w:after="0"/>
              <w:rPr>
                <w:rFonts w:ascii="Calibri" w:hAnsi="Calibri"/>
                <w:color w:val="000000"/>
              </w:rPr>
            </w:pPr>
            <w:r w:rsidRPr="00751302">
              <w:rPr>
                <w:rFonts w:ascii="Calibri" w:hAnsi="Calibri"/>
                <w:color w:val="000000"/>
              </w:rPr>
              <w:t>The IUT is configured to receive more than o</w:t>
            </w:r>
            <w:r w:rsidR="00472D9C">
              <w:rPr>
                <w:rFonts w:ascii="Calibri" w:hAnsi="Calibri"/>
                <w:color w:val="000000"/>
              </w:rPr>
              <w:t xml:space="preserve">ne </w:t>
            </w:r>
            <w:r w:rsidR="006B7CD7" w:rsidRPr="00E407CB">
              <w:rPr>
                <w:rFonts w:ascii="Calibri" w:hAnsi="Calibri"/>
                <w:color w:val="000000"/>
              </w:rPr>
              <w:t>SPDU</w:t>
            </w:r>
            <w:r w:rsidR="006B7CD7" w:rsidRPr="00E407CB">
              <w:rPr>
                <w:rFonts w:asciiTheme="minorHAnsi" w:hAnsiTheme="minorHAnsi"/>
                <w:vertAlign w:val="subscript"/>
              </w:rPr>
              <w:t>BSM</w:t>
            </w:r>
            <w:r w:rsidR="00472D9C">
              <w:rPr>
                <w:rFonts w:ascii="Calibri" w:hAnsi="Calibri"/>
                <w:color w:val="000000"/>
              </w:rPr>
              <w:t xml:space="preserve"> per second</w:t>
            </w:r>
            <w:r w:rsidR="00E850B0">
              <w:rPr>
                <w:rFonts w:ascii="Calibri" w:hAnsi="Calibri"/>
                <w:color w:val="000000"/>
              </w:rPr>
              <w:t xml:space="preserve"> as defined in </w:t>
            </w:r>
            <w:r w:rsidR="00E850B0">
              <w:rPr>
                <w:rFonts w:ascii="Calibri" w:hAnsi="Calibri"/>
                <w:color w:val="000000"/>
              </w:rPr>
              <w:fldChar w:fldCharType="begin"/>
            </w:r>
            <w:r w:rsidR="00E850B0">
              <w:rPr>
                <w:rFonts w:ascii="Calibri" w:hAnsi="Calibri"/>
                <w:color w:val="000000"/>
              </w:rPr>
              <w:instrText xml:space="preserve"> REF _Ref442163386 \h </w:instrText>
            </w:r>
            <w:r w:rsidR="00E850B0">
              <w:rPr>
                <w:rFonts w:ascii="Calibri" w:hAnsi="Calibri"/>
                <w:color w:val="000000"/>
              </w:rPr>
            </w:r>
            <w:r w:rsidR="00E850B0">
              <w:rPr>
                <w:rFonts w:ascii="Calibri" w:hAnsi="Calibri"/>
                <w:color w:val="000000"/>
              </w:rPr>
              <w:fldChar w:fldCharType="separate"/>
            </w:r>
            <w:r w:rsidR="00DD231E">
              <w:t xml:space="preserve">Table </w:t>
            </w:r>
            <w:r w:rsidR="00DD231E">
              <w:rPr>
                <w:noProof/>
              </w:rPr>
              <w:t>7</w:t>
            </w:r>
            <w:r w:rsidR="00DD231E">
              <w:noBreakHyphen/>
            </w:r>
            <w:r w:rsidR="00DD231E">
              <w:rPr>
                <w:noProof/>
              </w:rPr>
              <w:t>3</w:t>
            </w:r>
            <w:r w:rsidR="00E850B0">
              <w:rPr>
                <w:rFonts w:ascii="Calibri" w:hAnsi="Calibri"/>
                <w:color w:val="000000"/>
              </w:rPr>
              <w:fldChar w:fldCharType="end"/>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0D2ECB" w:rsidRDefault="00B77875" w:rsidP="00B77875">
            <w:pPr>
              <w:spacing w:after="0" w:line="0" w:lineRule="atLeast"/>
              <w:rPr>
                <w:rFonts w:ascii="Calibri" w:hAnsi="Calibri"/>
              </w:rPr>
            </w:pPr>
            <w:r w:rsidRPr="00E407CB">
              <w:rPr>
                <w:rFonts w:ascii="Calibri" w:hAnsi="Calibri"/>
                <w:color w:val="000000"/>
              </w:rPr>
              <w:t>SPDU</w:t>
            </w:r>
            <w:r w:rsidRPr="00E407CB">
              <w:rPr>
                <w:rFonts w:asciiTheme="minorHAnsi" w:hAnsiTheme="minorHAnsi"/>
                <w:vertAlign w:val="subscript"/>
              </w:rPr>
              <w:t>BSM</w:t>
            </w:r>
            <w:r w:rsidRPr="000D2ECB">
              <w:rPr>
                <w:rFonts w:ascii="Calibri" w:hAnsi="Calibri"/>
                <w:lang w:val="en-US"/>
              </w:rPr>
              <w:t xml:space="preserve"> </w:t>
            </w:r>
            <w:r w:rsidRPr="000D2ECB">
              <w:rPr>
                <w:rFonts w:ascii="Calibri" w:hAnsi="Calibri"/>
                <w:b/>
                <w:i/>
                <w:lang w:val="en-US"/>
              </w:rPr>
              <w:t>signer</w:t>
            </w:r>
            <w:r w:rsidRPr="000D2ECB">
              <w:rPr>
                <w:rFonts w:ascii="Calibri" w:hAnsi="Calibri"/>
                <w:lang w:val="en-US"/>
              </w:rPr>
              <w:t xml:space="preserve"> contains </w:t>
            </w:r>
            <w:r w:rsidRPr="005D493F">
              <w:rPr>
                <w:rFonts w:ascii="Calibri" w:hAnsi="Calibri"/>
                <w:b/>
                <w:i/>
              </w:rPr>
              <w:t>certificate</w:t>
            </w:r>
            <w:r>
              <w:rPr>
                <w:rFonts w:ascii="Calibri" w:hAnsi="Calibri"/>
              </w:rPr>
              <w:t xml:space="preserve"> indicating</w:t>
            </w:r>
            <w:r w:rsidRPr="000D2ECB">
              <w:rPr>
                <w:rFonts w:ascii="Calibri" w:hAnsi="Calibri"/>
                <w:b/>
                <w:i/>
              </w:rPr>
              <w:t xml:space="preserve"> version</w:t>
            </w:r>
            <w:r>
              <w:rPr>
                <w:rFonts w:ascii="Calibri" w:hAnsi="Calibri"/>
              </w:rPr>
              <w:t xml:space="preserve"> value</w:t>
            </w:r>
            <w:r w:rsidRPr="000D2ECB">
              <w:rPr>
                <w:rFonts w:ascii="Calibri" w:hAnsi="Calibri"/>
              </w:rPr>
              <w:t xml:space="preserve"> = </w:t>
            </w:r>
            <w:r w:rsidRPr="000D2ECB">
              <w:rPr>
                <w:rFonts w:ascii="Calibri" w:hAnsi="Calibri"/>
                <w:b/>
                <w:i/>
              </w:rPr>
              <w:t>0x03</w:t>
            </w:r>
            <w:r>
              <w:rPr>
                <w:rFonts w:ascii="Calibri" w:hAnsi="Calibri"/>
              </w:rPr>
              <w:t xml:space="preserve"> </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Pr="00751302">
              <w:rPr>
                <w:rFonts w:ascii="Calibri" w:hAnsi="Calibri"/>
                <w:color w:val="000000"/>
              </w:rPr>
              <w:t xml:space="preserve"> </w:t>
            </w:r>
            <w:r w:rsidRPr="00751302">
              <w:rPr>
                <w:rFonts w:ascii="Calibri" w:hAnsi="Calibri"/>
                <w:b/>
                <w:i/>
                <w:color w:val="000000"/>
              </w:rPr>
              <w:t xml:space="preserve">signer </w:t>
            </w:r>
            <w:r w:rsidRPr="00751302">
              <w:rPr>
                <w:rFonts w:ascii="Calibri" w:hAnsi="Calibri"/>
                <w:color w:val="000000"/>
              </w:rPr>
              <w:t xml:space="preserve">contains </w:t>
            </w:r>
            <w:r w:rsidRPr="00751302">
              <w:rPr>
                <w:rFonts w:ascii="Calibri" w:hAnsi="Calibri"/>
                <w:b/>
                <w:i/>
                <w:color w:val="000000"/>
              </w:rPr>
              <w:t xml:space="preserve">type </w:t>
            </w:r>
            <w:r w:rsidRPr="00751302">
              <w:rPr>
                <w:rFonts w:ascii="Calibri" w:hAnsi="Calibri"/>
                <w:color w:val="000000"/>
              </w:rPr>
              <w:t xml:space="preserve">indicating </w:t>
            </w:r>
            <w:r w:rsidRPr="00275F40">
              <w:rPr>
                <w:rFonts w:ascii="Calibri" w:hAnsi="Calibri"/>
                <w:b/>
                <w:i/>
                <w:color w:val="000000"/>
              </w:rPr>
              <w:t>implicit</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Pr="00751302">
              <w:rPr>
                <w:rFonts w:ascii="Calibri" w:hAnsi="Calibri"/>
                <w:color w:val="000000"/>
              </w:rPr>
              <w:t xml:space="preserve"> </w:t>
            </w:r>
            <w:r w:rsidRPr="00751302">
              <w:rPr>
                <w:rFonts w:ascii="Calibri" w:hAnsi="Calibri"/>
                <w:b/>
                <w:i/>
                <w:color w:val="000000"/>
              </w:rPr>
              <w:t>signer</w:t>
            </w:r>
            <w:r w:rsidRPr="00751302">
              <w:rPr>
                <w:rFonts w:ascii="Calibri" w:hAnsi="Calibri"/>
                <w:color w:val="000000"/>
              </w:rPr>
              <w:t xml:space="preserve"> contains </w:t>
            </w:r>
            <w:r w:rsidRPr="00751302">
              <w:rPr>
                <w:rFonts w:ascii="Calibri" w:hAnsi="Calibri"/>
                <w:b/>
                <w:i/>
                <w:color w:val="000000"/>
              </w:rPr>
              <w:t>issuer</w:t>
            </w:r>
            <w:r w:rsidRPr="00751302">
              <w:rPr>
                <w:rFonts w:ascii="Calibri" w:hAnsi="Calibri"/>
                <w:color w:val="000000"/>
              </w:rPr>
              <w:t xml:space="preserve"> containing </w:t>
            </w:r>
            <w:r w:rsidRPr="00751302">
              <w:rPr>
                <w:rFonts w:ascii="Calibri" w:hAnsi="Calibri"/>
                <w:b/>
                <w:i/>
                <w:color w:val="000000"/>
              </w:rPr>
              <w:t>sha256AndDigest</w:t>
            </w:r>
            <w:r w:rsidRPr="00751302">
              <w:rPr>
                <w:rFonts w:ascii="Calibri" w:hAnsi="Calibri"/>
                <w:color w:val="000000"/>
              </w:rPr>
              <w:t xml:space="preserve"> indicating </w:t>
            </w:r>
            <w:r w:rsidRPr="00751302">
              <w:rPr>
                <w:rFonts w:ascii="Calibri" w:hAnsi="Calibri"/>
                <w:b/>
                <w:i/>
                <w:color w:val="000000"/>
              </w:rPr>
              <w:t>HashedId8</w:t>
            </w:r>
            <w:r w:rsidRPr="00751302">
              <w:rPr>
                <w:rFonts w:ascii="Calibri" w:hAnsi="Calibri"/>
                <w:color w:val="000000"/>
              </w:rPr>
              <w:t xml:space="preserve"> a non-zero value of size 8 octets  </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Pr="00751302">
              <w:rPr>
                <w:rFonts w:ascii="Calibri" w:hAnsi="Calibri"/>
                <w:color w:val="000000"/>
              </w:rPr>
              <w:t xml:space="preserve"> </w:t>
            </w:r>
            <w:proofErr w:type="spellStart"/>
            <w:r w:rsidRPr="00751302">
              <w:rPr>
                <w:rFonts w:ascii="Calibri" w:hAnsi="Calibri"/>
                <w:b/>
                <w:i/>
                <w:color w:val="000000"/>
              </w:rPr>
              <w:t>toBeSigned</w:t>
            </w:r>
            <w:proofErr w:type="spellEnd"/>
            <w:r w:rsidRPr="00751302">
              <w:rPr>
                <w:rFonts w:ascii="Calibri" w:hAnsi="Calibri"/>
                <w:color w:val="000000"/>
              </w:rPr>
              <w:t xml:space="preserve"> contains </w:t>
            </w:r>
            <w:r w:rsidRPr="00751302">
              <w:rPr>
                <w:rFonts w:ascii="Calibri" w:hAnsi="Calibri"/>
                <w:b/>
                <w:i/>
                <w:color w:val="000000"/>
              </w:rPr>
              <w:t>id</w:t>
            </w:r>
            <w:r w:rsidRPr="00751302">
              <w:rPr>
                <w:rFonts w:ascii="Calibri" w:hAnsi="Calibri"/>
                <w:color w:val="000000"/>
              </w:rPr>
              <w:t xml:space="preserve"> indicating </w:t>
            </w:r>
            <w:proofErr w:type="spellStart"/>
            <w:r w:rsidRPr="00751302">
              <w:rPr>
                <w:rFonts w:ascii="Calibri" w:hAnsi="Calibri"/>
                <w:color w:val="000000"/>
              </w:rPr>
              <w:t>linkageData</w:t>
            </w:r>
            <w:proofErr w:type="spellEnd"/>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 xml:space="preserve"> </w:t>
            </w: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Pr="00751302">
              <w:rPr>
                <w:rFonts w:ascii="Calibri" w:hAnsi="Calibri"/>
                <w:color w:val="000000"/>
                <w:lang w:val="en-US"/>
              </w:rPr>
              <w:t xml:space="preserve"> </w:t>
            </w:r>
            <w:proofErr w:type="spellStart"/>
            <w:r w:rsidRPr="00751302">
              <w:rPr>
                <w:rFonts w:ascii="Calibri" w:hAnsi="Calibri"/>
                <w:b/>
                <w:i/>
                <w:color w:val="000000"/>
                <w:lang w:val="en-US"/>
              </w:rPr>
              <w:t>linkageData</w:t>
            </w:r>
            <w:proofErr w:type="spellEnd"/>
            <w:r w:rsidRPr="00751302">
              <w:rPr>
                <w:rFonts w:ascii="Calibri" w:hAnsi="Calibri"/>
                <w:color w:val="000000"/>
                <w:lang w:val="en-US"/>
              </w:rPr>
              <w:t xml:space="preserve"> contains </w:t>
            </w:r>
            <w:proofErr w:type="spellStart"/>
            <w:r w:rsidRPr="00751302">
              <w:rPr>
                <w:rFonts w:ascii="Calibri" w:hAnsi="Calibri"/>
                <w:b/>
                <w:i/>
                <w:color w:val="000000"/>
                <w:lang w:val="en-US"/>
              </w:rPr>
              <w:t>iCert</w:t>
            </w:r>
            <w:proofErr w:type="spellEnd"/>
            <w:r w:rsidRPr="00751302">
              <w:rPr>
                <w:rFonts w:ascii="Calibri" w:hAnsi="Calibri"/>
                <w:color w:val="000000"/>
                <w:lang w:val="en-US"/>
              </w:rPr>
              <w:t xml:space="preserve"> indicating a value of size 2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 xml:space="preserve"> </w:t>
            </w: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Pr="00751302">
              <w:rPr>
                <w:rFonts w:ascii="Calibri" w:hAnsi="Calibri"/>
                <w:color w:val="000000"/>
                <w:lang w:val="en-US"/>
              </w:rPr>
              <w:t xml:space="preserve"> </w:t>
            </w:r>
            <w:proofErr w:type="spellStart"/>
            <w:r w:rsidRPr="00751302">
              <w:rPr>
                <w:rFonts w:ascii="Calibri" w:hAnsi="Calibri"/>
                <w:b/>
                <w:i/>
                <w:color w:val="000000"/>
                <w:lang w:val="en-US"/>
              </w:rPr>
              <w:t>linkageData</w:t>
            </w:r>
            <w:proofErr w:type="spellEnd"/>
            <w:r w:rsidRPr="00751302">
              <w:rPr>
                <w:rFonts w:ascii="Calibri" w:hAnsi="Calibri"/>
                <w:color w:val="000000"/>
                <w:lang w:val="en-US"/>
              </w:rPr>
              <w:t xml:space="preserve"> contains </w:t>
            </w:r>
            <w:r w:rsidRPr="00751302">
              <w:rPr>
                <w:rFonts w:ascii="Calibri" w:hAnsi="Calibri"/>
                <w:b/>
                <w:i/>
                <w:color w:val="000000"/>
                <w:lang w:val="en-US"/>
              </w:rPr>
              <w:t>linkage-value</w:t>
            </w:r>
            <w:r w:rsidRPr="00751302">
              <w:rPr>
                <w:rFonts w:ascii="Calibri" w:hAnsi="Calibri"/>
                <w:color w:val="000000"/>
                <w:lang w:val="en-US"/>
              </w:rPr>
              <w:t xml:space="preserve"> indicating value of size 9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 xml:space="preserve"> </w:t>
            </w: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Pr="00751302">
              <w:rPr>
                <w:rFonts w:ascii="Calibri" w:hAnsi="Calibri"/>
                <w:color w:val="000000"/>
              </w:rPr>
              <w:t xml:space="preserve"> </w:t>
            </w:r>
            <w:proofErr w:type="spellStart"/>
            <w:r w:rsidRPr="00751302">
              <w:rPr>
                <w:rFonts w:ascii="Calibri" w:hAnsi="Calibri"/>
                <w:b/>
                <w:i/>
                <w:color w:val="000000"/>
              </w:rPr>
              <w:t>linkageData</w:t>
            </w:r>
            <w:proofErr w:type="spellEnd"/>
            <w:r w:rsidRPr="00751302">
              <w:rPr>
                <w:rFonts w:ascii="Calibri" w:hAnsi="Calibri"/>
                <w:color w:val="000000"/>
              </w:rPr>
              <w:t xml:space="preserve"> contains </w:t>
            </w:r>
            <w:r w:rsidRPr="00751302">
              <w:rPr>
                <w:rFonts w:ascii="Calibri" w:hAnsi="Calibri"/>
                <w:b/>
                <w:i/>
                <w:color w:val="000000"/>
              </w:rPr>
              <w:t>group-linkage-value</w:t>
            </w:r>
            <w:r w:rsidRPr="00751302">
              <w:rPr>
                <w:rFonts w:ascii="Calibri" w:hAnsi="Calibri"/>
                <w:color w:val="000000"/>
              </w:rPr>
              <w:t xml:space="preserve"> containing </w:t>
            </w:r>
            <w:proofErr w:type="spellStart"/>
            <w:r w:rsidRPr="00751302">
              <w:rPr>
                <w:rFonts w:ascii="Calibri" w:hAnsi="Calibri"/>
                <w:b/>
                <w:i/>
                <w:color w:val="000000"/>
              </w:rPr>
              <w:t>jValue</w:t>
            </w:r>
            <w:proofErr w:type="spellEnd"/>
            <w:r w:rsidRPr="00751302">
              <w:rPr>
                <w:rFonts w:ascii="Calibri" w:hAnsi="Calibri"/>
                <w:color w:val="000000"/>
              </w:rPr>
              <w:t xml:space="preserve"> indicating a value of size 4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 xml:space="preserve"> </w:t>
            </w: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Pr="00751302">
              <w:rPr>
                <w:rFonts w:ascii="Calibri" w:hAnsi="Calibri"/>
                <w:b/>
                <w:i/>
                <w:color w:val="000000"/>
              </w:rPr>
              <w:t xml:space="preserve"> </w:t>
            </w:r>
            <w:proofErr w:type="spellStart"/>
            <w:r w:rsidRPr="00751302">
              <w:rPr>
                <w:rFonts w:ascii="Calibri" w:hAnsi="Calibri"/>
                <w:b/>
                <w:i/>
                <w:color w:val="000000"/>
              </w:rPr>
              <w:t>linkageData</w:t>
            </w:r>
            <w:proofErr w:type="spellEnd"/>
            <w:r w:rsidRPr="00751302">
              <w:rPr>
                <w:rFonts w:ascii="Calibri" w:hAnsi="Calibri"/>
                <w:color w:val="000000"/>
              </w:rPr>
              <w:t xml:space="preserve"> contains </w:t>
            </w:r>
            <w:r w:rsidRPr="00751302">
              <w:rPr>
                <w:rFonts w:ascii="Calibri" w:hAnsi="Calibri"/>
                <w:b/>
                <w:i/>
                <w:color w:val="000000"/>
              </w:rPr>
              <w:t>group-linkage-value</w:t>
            </w:r>
            <w:r w:rsidRPr="00751302">
              <w:rPr>
                <w:rFonts w:ascii="Calibri" w:hAnsi="Calibri"/>
                <w:color w:val="000000"/>
              </w:rPr>
              <w:t xml:space="preserve"> containing </w:t>
            </w:r>
            <w:r w:rsidRPr="00751302">
              <w:rPr>
                <w:rFonts w:ascii="Calibri" w:hAnsi="Calibri"/>
                <w:b/>
                <w:i/>
                <w:color w:val="000000"/>
              </w:rPr>
              <w:t>value</w:t>
            </w:r>
            <w:r w:rsidRPr="00751302">
              <w:rPr>
                <w:rFonts w:ascii="Calibri" w:hAnsi="Calibri"/>
                <w:color w:val="000000"/>
              </w:rPr>
              <w:t xml:space="preserve"> indicating a value of size 9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 xml:space="preserve"> </w:t>
            </w:r>
          </w:p>
        </w:tc>
      </w:tr>
      <w:tr w:rsidR="00B77875" w:rsidRPr="00751302" w:rsidTr="0099420F">
        <w:trPr>
          <w:trHeight w:val="227"/>
        </w:trPr>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Pr="00751302">
              <w:rPr>
                <w:rFonts w:ascii="Calibri" w:hAnsi="Calibri"/>
                <w:color w:val="000000"/>
                <w:lang w:val="en-US"/>
              </w:rPr>
              <w:t xml:space="preserve"> </w:t>
            </w:r>
            <w:proofErr w:type="spellStart"/>
            <w:r w:rsidRPr="00751302">
              <w:rPr>
                <w:rFonts w:ascii="Calibri" w:hAnsi="Calibri"/>
                <w:b/>
                <w:i/>
                <w:color w:val="000000"/>
                <w:lang w:val="en-US"/>
              </w:rPr>
              <w:t>toBeSigned</w:t>
            </w:r>
            <w:proofErr w:type="spellEnd"/>
            <w:r w:rsidRPr="00751302">
              <w:rPr>
                <w:rFonts w:ascii="Calibri" w:hAnsi="Calibri"/>
                <w:color w:val="000000"/>
                <w:lang w:val="en-US"/>
              </w:rPr>
              <w:t xml:space="preserve"> contains </w:t>
            </w:r>
            <w:proofErr w:type="spellStart"/>
            <w:r w:rsidRPr="00751302">
              <w:rPr>
                <w:rFonts w:ascii="Calibri" w:hAnsi="Calibri"/>
                <w:b/>
                <w:i/>
                <w:color w:val="000000"/>
                <w:lang w:val="en-US"/>
              </w:rPr>
              <w:t>cracaId</w:t>
            </w:r>
            <w:proofErr w:type="spellEnd"/>
            <w:r w:rsidRPr="00751302">
              <w:rPr>
                <w:rFonts w:ascii="Calibri" w:hAnsi="Calibri"/>
                <w:color w:val="000000"/>
                <w:lang w:val="en-US"/>
              </w:rPr>
              <w:t xml:space="preserve"> indicating a non-zero value of size 3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 xml:space="preserve"> </w:t>
            </w: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lastRenderedPageBreak/>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Pr="00751302">
              <w:rPr>
                <w:rFonts w:ascii="Calibri" w:hAnsi="Calibri"/>
                <w:color w:val="000000"/>
                <w:lang w:val="en-US"/>
              </w:rPr>
              <w:t xml:space="preserve"> </w:t>
            </w:r>
            <w:proofErr w:type="spellStart"/>
            <w:r w:rsidRPr="00751302">
              <w:rPr>
                <w:rFonts w:ascii="Calibri" w:hAnsi="Calibri"/>
                <w:b/>
                <w:i/>
                <w:color w:val="000000"/>
                <w:lang w:val="en-US"/>
              </w:rPr>
              <w:t>toBeSigned</w:t>
            </w:r>
            <w:proofErr w:type="spellEnd"/>
            <w:r w:rsidRPr="00751302">
              <w:rPr>
                <w:rFonts w:ascii="Calibri" w:hAnsi="Calibri"/>
                <w:color w:val="000000"/>
                <w:lang w:val="en-US"/>
              </w:rPr>
              <w:t xml:space="preserve"> contains </w:t>
            </w:r>
            <w:proofErr w:type="spellStart"/>
            <w:r w:rsidRPr="00751302">
              <w:rPr>
                <w:rFonts w:ascii="Calibri" w:hAnsi="Calibri"/>
                <w:b/>
                <w:i/>
                <w:color w:val="000000"/>
                <w:lang w:val="en-US"/>
              </w:rPr>
              <w:t>crlSeries</w:t>
            </w:r>
            <w:proofErr w:type="spellEnd"/>
            <w:r>
              <w:rPr>
                <w:rFonts w:ascii="Calibri" w:hAnsi="Calibri"/>
                <w:color w:val="000000"/>
                <w:lang w:val="en-US"/>
              </w:rPr>
              <w:t xml:space="preserve"> indicating a </w:t>
            </w:r>
            <w:r w:rsidRPr="00751302">
              <w:rPr>
                <w:rFonts w:ascii="Calibri" w:hAnsi="Calibri"/>
                <w:color w:val="000000"/>
                <w:lang w:val="en-US"/>
              </w:rPr>
              <w:t>value =</w:t>
            </w:r>
            <w:r w:rsidRPr="00751302">
              <w:rPr>
                <w:rFonts w:ascii="Calibri" w:hAnsi="Calibri"/>
                <w:b/>
                <w:i/>
                <w:color w:val="000000"/>
                <w:lang w:val="en-US"/>
              </w:rPr>
              <w:t>0x01</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 xml:space="preserve"> </w:t>
            </w: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lang w:val="en-US"/>
              </w:rPr>
            </w:pPr>
            <w:r w:rsidRPr="00E407CB">
              <w:rPr>
                <w:rFonts w:ascii="Calibri" w:hAnsi="Calibri"/>
                <w:color w:val="000000"/>
              </w:rPr>
              <w:t>SPDU</w:t>
            </w:r>
            <w:r w:rsidRPr="00E407CB">
              <w:rPr>
                <w:rFonts w:asciiTheme="minorHAnsi" w:hAnsiTheme="minorHAnsi"/>
                <w:vertAlign w:val="subscript"/>
              </w:rPr>
              <w:t>BSM</w:t>
            </w:r>
            <w:r w:rsidRPr="00751302">
              <w:rPr>
                <w:rFonts w:ascii="Calibri" w:hAnsi="Calibri"/>
                <w:b/>
                <w:i/>
                <w:color w:val="000000"/>
                <w:lang w:val="en-US"/>
              </w:rPr>
              <w:t xml:space="preserve"> </w:t>
            </w:r>
            <w:proofErr w:type="spellStart"/>
            <w:r w:rsidRPr="00751302">
              <w:rPr>
                <w:rFonts w:ascii="Calibri" w:hAnsi="Calibri"/>
                <w:b/>
                <w:i/>
                <w:color w:val="000000"/>
                <w:lang w:val="en-US"/>
              </w:rPr>
              <w:t>toBeSigned</w:t>
            </w:r>
            <w:proofErr w:type="spellEnd"/>
            <w:r w:rsidRPr="00751302">
              <w:rPr>
                <w:rFonts w:ascii="Calibri" w:hAnsi="Calibri"/>
                <w:color w:val="000000"/>
                <w:lang w:val="en-US"/>
              </w:rPr>
              <w:t xml:space="preserve"> contains start indicating </w:t>
            </w:r>
            <w:r w:rsidRPr="00751302">
              <w:rPr>
                <w:rFonts w:ascii="Calibri" w:hAnsi="Calibri"/>
                <w:b/>
                <w:i/>
                <w:color w:val="000000"/>
                <w:lang w:val="en-US"/>
              </w:rPr>
              <w:t>Time</w:t>
            </w:r>
            <w:r w:rsidR="00EC34C4" w:rsidRPr="00751302">
              <w:rPr>
                <w:rFonts w:ascii="Calibri" w:hAnsi="Calibri"/>
                <w:b/>
                <w:i/>
                <w:color w:val="000000"/>
                <w:lang w:val="en-US"/>
              </w:rPr>
              <w:t>32</w:t>
            </w:r>
            <w:r w:rsidR="00EC34C4" w:rsidRPr="00751302">
              <w:rPr>
                <w:rFonts w:ascii="Calibri" w:hAnsi="Calibri"/>
                <w:color w:val="000000"/>
                <w:lang w:val="en-US"/>
              </w:rPr>
              <w:t xml:space="preserve"> (</w:t>
            </w:r>
            <w:r w:rsidRPr="00751302">
              <w:rPr>
                <w:rFonts w:ascii="Calibri" w:hAnsi="Calibri"/>
                <w:color w:val="000000"/>
                <w:lang w:val="en-US"/>
              </w:rPr>
              <w:t>a non-zero value of size 4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lang w:val="en-US"/>
              </w:rPr>
            </w:pPr>
            <w:r w:rsidRPr="00E407CB">
              <w:rPr>
                <w:rFonts w:ascii="Calibri" w:hAnsi="Calibri"/>
                <w:color w:val="000000"/>
              </w:rPr>
              <w:t>SPDU</w:t>
            </w:r>
            <w:r w:rsidRPr="00E407CB">
              <w:rPr>
                <w:rFonts w:asciiTheme="minorHAnsi" w:hAnsiTheme="minorHAnsi"/>
                <w:vertAlign w:val="subscript"/>
              </w:rPr>
              <w:t>BSM</w:t>
            </w:r>
            <w:r w:rsidRPr="00751302">
              <w:rPr>
                <w:rFonts w:ascii="Calibri" w:hAnsi="Calibri"/>
                <w:color w:val="000000"/>
                <w:lang w:val="en-US"/>
              </w:rPr>
              <w:t xml:space="preserve"> </w:t>
            </w:r>
            <w:proofErr w:type="spellStart"/>
            <w:r w:rsidRPr="00751302">
              <w:rPr>
                <w:rFonts w:ascii="Calibri" w:hAnsi="Calibri"/>
                <w:b/>
                <w:i/>
                <w:color w:val="000000"/>
                <w:lang w:val="en-US"/>
              </w:rPr>
              <w:t>toBeSigned</w:t>
            </w:r>
            <w:proofErr w:type="spellEnd"/>
            <w:r w:rsidRPr="00751302">
              <w:rPr>
                <w:rFonts w:ascii="Calibri" w:hAnsi="Calibri"/>
                <w:color w:val="000000"/>
                <w:lang w:val="en-US"/>
              </w:rPr>
              <w:t xml:space="preserve"> contains </w:t>
            </w:r>
            <w:r w:rsidRPr="00751302">
              <w:rPr>
                <w:rFonts w:ascii="Calibri" w:hAnsi="Calibri"/>
                <w:b/>
                <w:i/>
                <w:color w:val="000000"/>
                <w:lang w:val="en-US"/>
              </w:rPr>
              <w:t>duration</w:t>
            </w:r>
            <w:r w:rsidRPr="00751302">
              <w:rPr>
                <w:rFonts w:ascii="Calibri" w:hAnsi="Calibri"/>
                <w:color w:val="000000"/>
                <w:lang w:val="en-US"/>
              </w:rPr>
              <w:t xml:space="preserve"> containing </w:t>
            </w:r>
            <w:r w:rsidRPr="00751302">
              <w:rPr>
                <w:rFonts w:ascii="Calibri" w:hAnsi="Calibri"/>
                <w:b/>
                <w:i/>
                <w:color w:val="000000"/>
                <w:lang w:val="en-US"/>
              </w:rPr>
              <w:t>hours</w:t>
            </w:r>
            <w:r w:rsidRPr="00751302">
              <w:rPr>
                <w:rFonts w:ascii="Calibri" w:hAnsi="Calibri"/>
                <w:color w:val="000000"/>
                <w:lang w:val="en-US"/>
              </w:rPr>
              <w:t xml:space="preserve"> </w:t>
            </w:r>
            <w:r w:rsidR="00EC34C4" w:rsidRPr="00751302">
              <w:rPr>
                <w:rFonts w:ascii="Calibri" w:hAnsi="Calibri"/>
                <w:color w:val="000000"/>
                <w:lang w:val="en-US"/>
              </w:rPr>
              <w:t xml:space="preserve">indicating </w:t>
            </w:r>
            <w:r w:rsidR="00EC34C4" w:rsidRPr="00275F40">
              <w:rPr>
                <w:rFonts w:ascii="Calibri" w:hAnsi="Calibri"/>
                <w:b/>
                <w:i/>
                <w:color w:val="000000"/>
                <w:lang w:val="en-US"/>
              </w:rPr>
              <w:t>Unit</w:t>
            </w:r>
            <w:r w:rsidRPr="00751302">
              <w:rPr>
                <w:rFonts w:ascii="Calibri" w:hAnsi="Calibri"/>
                <w:b/>
                <w:i/>
                <w:color w:val="000000"/>
                <w:lang w:val="en-US"/>
              </w:rPr>
              <w:t xml:space="preserve">16 </w:t>
            </w:r>
            <w:r w:rsidRPr="00751302">
              <w:rPr>
                <w:rFonts w:ascii="Calibri" w:hAnsi="Calibri"/>
                <w:color w:val="000000"/>
                <w:lang w:val="en-US"/>
              </w:rPr>
              <w:t xml:space="preserve">(a non-zero Integer </w:t>
            </w:r>
            <w:r w:rsidR="00EC34C4" w:rsidRPr="00751302">
              <w:rPr>
                <w:rFonts w:ascii="Calibri" w:hAnsi="Calibri"/>
                <w:color w:val="000000"/>
                <w:lang w:val="en-US"/>
              </w:rPr>
              <w:t>value of</w:t>
            </w:r>
            <w:r w:rsidRPr="00751302">
              <w:rPr>
                <w:rFonts w:ascii="Calibri" w:hAnsi="Calibri"/>
                <w:color w:val="000000"/>
                <w:lang w:val="en-US"/>
              </w:rPr>
              <w:t xml:space="preserve"> size 2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t>14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D667ED" w:rsidP="00B77875">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Pr="000D2ECB">
              <w:rPr>
                <w:rFonts w:ascii="Calibri" w:hAnsi="Calibri"/>
              </w:rPr>
              <w:t xml:space="preserve"> </w:t>
            </w:r>
            <w:proofErr w:type="spellStart"/>
            <w:r w:rsidRPr="000D2ECB">
              <w:rPr>
                <w:rFonts w:ascii="Calibri" w:hAnsi="Calibri"/>
                <w:b/>
                <w:i/>
              </w:rPr>
              <w:t>toBeSigned</w:t>
            </w:r>
            <w:proofErr w:type="spellEnd"/>
            <w:r w:rsidRPr="000D2ECB">
              <w:rPr>
                <w:rFonts w:ascii="Calibri" w:hAnsi="Calibri"/>
                <w:b/>
                <w:i/>
              </w:rPr>
              <w:t xml:space="preserve"> </w:t>
            </w:r>
            <w:r w:rsidRPr="000D2ECB">
              <w:rPr>
                <w:rFonts w:ascii="Calibri" w:hAnsi="Calibri"/>
              </w:rPr>
              <w:t xml:space="preserve">contains </w:t>
            </w:r>
            <w:r w:rsidRPr="000D2ECB">
              <w:rPr>
                <w:rFonts w:ascii="Calibri" w:hAnsi="Calibri"/>
                <w:b/>
                <w:i/>
              </w:rPr>
              <w:t>region</w:t>
            </w:r>
            <w:r>
              <w:rPr>
                <w:rFonts w:ascii="Calibri" w:hAnsi="Calibri"/>
              </w:rPr>
              <w:t xml:space="preserve"> containing a sequence of </w:t>
            </w:r>
            <w:proofErr w:type="spellStart"/>
            <w:r w:rsidRPr="00E1476E">
              <w:rPr>
                <w:rFonts w:ascii="Calibri" w:hAnsi="Calibri"/>
                <w:b/>
                <w:i/>
              </w:rPr>
              <w:t>identifiedRegion</w:t>
            </w:r>
            <w:proofErr w:type="spellEnd"/>
            <w:r>
              <w:rPr>
                <w:rFonts w:ascii="Calibri" w:hAnsi="Calibri"/>
                <w:b/>
                <w:i/>
              </w:rPr>
              <w:t xml:space="preserve"> </w:t>
            </w:r>
            <w:r w:rsidRPr="00E1476E">
              <w:rPr>
                <w:rFonts w:ascii="Calibri" w:hAnsi="Calibri"/>
              </w:rPr>
              <w:t>indicating</w:t>
            </w:r>
            <w:r>
              <w:rPr>
                <w:rFonts w:ascii="Calibri" w:hAnsi="Calibri"/>
              </w:rPr>
              <w:t xml:space="preserve"> </w:t>
            </w:r>
            <w:proofErr w:type="spellStart"/>
            <w:r w:rsidRPr="00E1476E">
              <w:rPr>
                <w:rFonts w:ascii="Calibri" w:hAnsi="Calibri"/>
                <w:b/>
                <w:i/>
              </w:rPr>
              <w:t>countryOnly</w:t>
            </w:r>
            <w:proofErr w:type="spellEnd"/>
            <w:r>
              <w:rPr>
                <w:rFonts w:ascii="Calibri" w:hAnsi="Calibri"/>
                <w:b/>
                <w:i/>
              </w:rPr>
              <w:t xml:space="preserve"> </w:t>
            </w:r>
            <w:r>
              <w:rPr>
                <w:rFonts w:ascii="Calibri" w:hAnsi="Calibri"/>
              </w:rPr>
              <w:t xml:space="preserve">values </w:t>
            </w:r>
            <w:r w:rsidRPr="005B73FA">
              <w:rPr>
                <w:rFonts w:ascii="Calibri" w:hAnsi="Calibri"/>
                <w:b/>
                <w:i/>
              </w:rPr>
              <w:t>0x7C</w:t>
            </w:r>
            <w:r>
              <w:rPr>
                <w:rFonts w:ascii="Calibri" w:hAnsi="Calibri"/>
                <w:b/>
                <w:i/>
              </w:rPr>
              <w:t xml:space="preserve">, </w:t>
            </w:r>
            <w:r w:rsidRPr="005B73FA">
              <w:rPr>
                <w:rFonts w:ascii="Calibri" w:hAnsi="Calibri"/>
                <w:b/>
                <w:i/>
              </w:rPr>
              <w:t>0x1E4</w:t>
            </w:r>
            <w:r>
              <w:rPr>
                <w:rFonts w:ascii="Calibri" w:hAnsi="Calibri"/>
                <w:b/>
                <w:i/>
              </w:rPr>
              <w:t xml:space="preserve"> </w:t>
            </w:r>
            <w:r w:rsidRPr="00E1476E">
              <w:rPr>
                <w:rFonts w:ascii="Calibri" w:hAnsi="Calibri"/>
              </w:rPr>
              <w:t>and</w:t>
            </w:r>
            <w:r>
              <w:rPr>
                <w:rFonts w:ascii="Calibri" w:hAnsi="Calibri"/>
                <w:b/>
                <w:i/>
              </w:rPr>
              <w:t xml:space="preserve"> </w:t>
            </w:r>
            <w:r w:rsidRPr="005B73FA">
              <w:rPr>
                <w:rFonts w:ascii="Calibri" w:hAnsi="Calibri"/>
                <w:b/>
                <w:i/>
              </w:rPr>
              <w:t>0x348</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 xml:space="preserve"> </w:t>
            </w: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t>15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D667ED" w:rsidP="00B77875">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Pr="000D2ECB">
              <w:rPr>
                <w:rFonts w:ascii="Calibri" w:hAnsi="Calibri"/>
              </w:rPr>
              <w:t xml:space="preserve"> </w:t>
            </w:r>
            <w:proofErr w:type="spellStart"/>
            <w:r w:rsidRPr="000D2ECB">
              <w:rPr>
                <w:rFonts w:ascii="Calibri" w:hAnsi="Calibri"/>
                <w:b/>
                <w:i/>
              </w:rPr>
              <w:t>toBeSigned</w:t>
            </w:r>
            <w:proofErr w:type="spellEnd"/>
            <w:r w:rsidRPr="000D2ECB">
              <w:rPr>
                <w:rFonts w:ascii="Calibri" w:hAnsi="Calibri"/>
              </w:rPr>
              <w:t xml:space="preserve"> contains </w:t>
            </w:r>
            <w:r w:rsidRPr="000A6666">
              <w:rPr>
                <w:rFonts w:ascii="Calibri" w:hAnsi="Calibri"/>
              </w:rPr>
              <w:t xml:space="preserve">a sequence of </w:t>
            </w:r>
            <w:proofErr w:type="spellStart"/>
            <w:r w:rsidRPr="000D2ECB">
              <w:rPr>
                <w:rFonts w:ascii="Calibri" w:hAnsi="Calibri"/>
                <w:b/>
                <w:i/>
              </w:rPr>
              <w:t>appPermission</w:t>
            </w:r>
            <w:proofErr w:type="spellEnd"/>
            <w:r w:rsidRPr="000A6666">
              <w:rPr>
                <w:rFonts w:ascii="Calibri" w:hAnsi="Calibri"/>
              </w:rPr>
              <w:t xml:space="preserve"> with PSIDs </w:t>
            </w:r>
            <w:r>
              <w:rPr>
                <w:rFonts w:ascii="Calibri" w:hAnsi="Calibri"/>
              </w:rPr>
              <w:t xml:space="preserve">indicating values of </w:t>
            </w:r>
            <w:r w:rsidRPr="00ED36B2">
              <w:rPr>
                <w:rFonts w:ascii="Calibri" w:hAnsi="Calibri"/>
                <w:b/>
                <w:i/>
              </w:rPr>
              <w:t>0</w:t>
            </w:r>
            <w:ins w:id="144" w:author="Dmitri.Khijniak@7Layers.com" w:date="2017-04-29T19:18:00Z">
              <w:r w:rsidR="00ED36B2" w:rsidRPr="00ED36B2">
                <w:rPr>
                  <w:rFonts w:ascii="Calibri" w:hAnsi="Calibri"/>
                  <w:b/>
                  <w:i/>
                </w:rPr>
                <w:t>x</w:t>
              </w:r>
            </w:ins>
            <w:r w:rsidRPr="000D2ECB">
              <w:rPr>
                <w:rFonts w:ascii="Calibri" w:hAnsi="Calibri"/>
                <w:b/>
                <w:i/>
              </w:rPr>
              <w:t>20</w:t>
            </w:r>
            <w:r>
              <w:rPr>
                <w:rFonts w:ascii="Calibri" w:hAnsi="Calibri"/>
                <w:b/>
                <w:i/>
              </w:rPr>
              <w:t xml:space="preserve"> </w:t>
            </w:r>
            <w:r w:rsidRPr="000A6666">
              <w:rPr>
                <w:rFonts w:ascii="Calibri" w:hAnsi="Calibri"/>
              </w:rPr>
              <w:t>and</w:t>
            </w:r>
            <w:r>
              <w:rPr>
                <w:rFonts w:ascii="Calibri" w:hAnsi="Calibri"/>
                <w:b/>
                <w:i/>
              </w:rPr>
              <w:t xml:space="preserve"> 0</w:t>
            </w:r>
            <w:ins w:id="145" w:author="Dmitri.Khijniak@7Layers.com" w:date="2017-04-29T19:18:00Z">
              <w:r w:rsidR="00ED36B2">
                <w:rPr>
                  <w:rFonts w:ascii="Calibri" w:hAnsi="Calibri"/>
                  <w:b/>
                  <w:i/>
                </w:rPr>
                <w:t>x</w:t>
              </w:r>
            </w:ins>
            <w:r w:rsidRPr="000D2ECB">
              <w:rPr>
                <w:rFonts w:ascii="Calibri" w:hAnsi="Calibri"/>
                <w:b/>
                <w:i/>
              </w:rPr>
              <w:t>26</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 xml:space="preserve"> </w:t>
            </w: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t>16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Pr="00751302">
              <w:rPr>
                <w:rFonts w:ascii="Calibri" w:hAnsi="Calibri"/>
                <w:color w:val="000000"/>
                <w:lang w:val="en-US"/>
              </w:rPr>
              <w:t xml:space="preserve"> </w:t>
            </w:r>
            <w:proofErr w:type="spellStart"/>
            <w:r w:rsidRPr="00751302">
              <w:rPr>
                <w:rFonts w:ascii="Calibri" w:hAnsi="Calibri"/>
                <w:b/>
                <w:i/>
                <w:color w:val="000000"/>
                <w:lang w:val="en-US"/>
              </w:rPr>
              <w:t>toBeSigned</w:t>
            </w:r>
            <w:proofErr w:type="spellEnd"/>
            <w:r w:rsidRPr="00751302">
              <w:rPr>
                <w:rFonts w:ascii="Calibri" w:hAnsi="Calibri"/>
                <w:color w:val="000000"/>
                <w:lang w:val="en-US"/>
              </w:rPr>
              <w:t xml:space="preserve"> contains</w:t>
            </w:r>
            <w:r w:rsidRPr="00751302">
              <w:rPr>
                <w:rFonts w:ascii="Calibri" w:hAnsi="Calibri"/>
                <w:b/>
                <w:i/>
                <w:color w:val="000000"/>
                <w:lang w:val="en-US"/>
              </w:rPr>
              <w:t xml:space="preserve"> </w:t>
            </w:r>
            <w:proofErr w:type="spellStart"/>
            <w:r w:rsidRPr="00751302">
              <w:rPr>
                <w:rFonts w:ascii="Calibri" w:hAnsi="Calibri"/>
                <w:b/>
                <w:i/>
                <w:color w:val="000000"/>
              </w:rPr>
              <w:t>verificationKeyIndicator</w:t>
            </w:r>
            <w:proofErr w:type="spellEnd"/>
            <w:r w:rsidRPr="00751302">
              <w:rPr>
                <w:rFonts w:ascii="Calibri" w:hAnsi="Calibri"/>
                <w:color w:val="000000"/>
              </w:rPr>
              <w:t xml:space="preserve"> containing </w:t>
            </w:r>
            <w:proofErr w:type="spellStart"/>
            <w:r w:rsidRPr="00751302">
              <w:rPr>
                <w:rFonts w:ascii="Calibri" w:hAnsi="Calibri"/>
                <w:b/>
                <w:i/>
                <w:color w:val="000000"/>
              </w:rPr>
              <w:t>reconstructionValue</w:t>
            </w:r>
            <w:proofErr w:type="spellEnd"/>
            <w:r w:rsidRPr="00751302">
              <w:rPr>
                <w:rFonts w:ascii="Calibri" w:hAnsi="Calibri"/>
                <w:color w:val="000000"/>
              </w:rPr>
              <w:t xml:space="preserve"> indicating </w:t>
            </w:r>
            <w:r w:rsidRPr="00751302">
              <w:rPr>
                <w:rFonts w:ascii="Calibri" w:hAnsi="Calibri"/>
                <w:b/>
                <w:i/>
                <w:color w:val="000000"/>
              </w:rPr>
              <w:t>compressed-y-</w:t>
            </w:r>
            <w:r w:rsidR="00275F40" w:rsidRPr="00751302">
              <w:rPr>
                <w:rFonts w:ascii="Calibri" w:hAnsi="Calibri"/>
                <w:b/>
                <w:i/>
                <w:color w:val="000000"/>
              </w:rPr>
              <w:t>0</w:t>
            </w:r>
            <w:r w:rsidR="00275F40" w:rsidRPr="00751302">
              <w:rPr>
                <w:rFonts w:ascii="Calibri" w:hAnsi="Calibri"/>
                <w:color w:val="000000"/>
              </w:rPr>
              <w:t xml:space="preserve"> </w:t>
            </w:r>
            <w:ins w:id="146" w:author="Dmitri.Khijniak@7Layers.com" w:date="2017-04-30T15:04:00Z">
              <w:r w:rsidR="003D30FD">
                <w:rPr>
                  <w:rFonts w:ascii="Calibri" w:hAnsi="Calibri"/>
                  <w:color w:val="000000"/>
                </w:rPr>
                <w:t xml:space="preserve">or </w:t>
              </w:r>
              <w:r w:rsidR="003D30FD">
                <w:rPr>
                  <w:rFonts w:ascii="Calibri" w:hAnsi="Calibri"/>
                  <w:b/>
                  <w:i/>
                  <w:color w:val="000000"/>
                </w:rPr>
                <w:t xml:space="preserve">compressed-y-1 </w:t>
              </w:r>
            </w:ins>
            <w:r w:rsidR="00275F40" w:rsidRPr="00751302">
              <w:rPr>
                <w:rFonts w:ascii="Calibri" w:hAnsi="Calibri"/>
                <w:color w:val="000000"/>
              </w:rPr>
              <w:t>(</w:t>
            </w:r>
            <w:r w:rsidRPr="00751302">
              <w:rPr>
                <w:rFonts w:ascii="Calibri" w:hAnsi="Calibri"/>
                <w:color w:val="000000"/>
              </w:rPr>
              <w:t>value of size 32</w:t>
            </w:r>
            <w:r w:rsidRPr="00751302">
              <w:rPr>
                <w:rFonts w:ascii="Calibri" w:hAnsi="Calibri"/>
                <w:color w:val="000000"/>
                <w:lang w:val="en-US"/>
              </w:rPr>
              <w:t xml:space="preserve">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 xml:space="preserve"> </w:t>
            </w: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t>17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Pr="00751302">
              <w:rPr>
                <w:rFonts w:ascii="Calibri" w:hAnsi="Calibri"/>
                <w:color w:val="000000"/>
                <w:lang w:val="en-US"/>
              </w:rPr>
              <w:t xml:space="preserve"> </w:t>
            </w:r>
            <w:r w:rsidRPr="00751302">
              <w:rPr>
                <w:rFonts w:ascii="Calibri" w:hAnsi="Calibri"/>
                <w:b/>
                <w:i/>
                <w:color w:val="000000"/>
                <w:lang w:val="en-US"/>
              </w:rPr>
              <w:t xml:space="preserve">signature </w:t>
            </w:r>
            <w:r w:rsidRPr="00751302">
              <w:rPr>
                <w:rFonts w:ascii="Calibri" w:hAnsi="Calibri"/>
                <w:color w:val="000000"/>
                <w:lang w:val="en-US"/>
              </w:rPr>
              <w:t>contains</w:t>
            </w:r>
            <w:r w:rsidRPr="00751302">
              <w:rPr>
                <w:rFonts w:ascii="Calibri" w:hAnsi="Calibri"/>
                <w:b/>
                <w:i/>
                <w:color w:val="000000"/>
                <w:lang w:val="en-US"/>
              </w:rPr>
              <w:t xml:space="preserve"> ecdsaP256Signature</w:t>
            </w:r>
            <w:r w:rsidRPr="00751302">
              <w:rPr>
                <w:rFonts w:ascii="Calibri" w:hAnsi="Calibri"/>
                <w:color w:val="000000"/>
                <w:lang w:val="en-US"/>
              </w:rPr>
              <w:t xml:space="preserve"> indicating </w:t>
            </w:r>
            <w:r w:rsidR="00275F40" w:rsidRPr="00751302">
              <w:rPr>
                <w:rFonts w:ascii="Calibri" w:hAnsi="Calibri"/>
                <w:b/>
                <w:i/>
                <w:color w:val="000000"/>
                <w:lang w:val="en-US"/>
              </w:rPr>
              <w:t>r</w:t>
            </w:r>
            <w:r w:rsidR="00275F40" w:rsidRPr="00751302">
              <w:rPr>
                <w:rFonts w:ascii="Calibri" w:hAnsi="Calibri"/>
                <w:color w:val="000000"/>
                <w:lang w:val="en-US"/>
              </w:rPr>
              <w:t xml:space="preserve"> (</w:t>
            </w:r>
            <w:r w:rsidRPr="00751302">
              <w:rPr>
                <w:rFonts w:ascii="Calibri" w:hAnsi="Calibri"/>
                <w:b/>
                <w:i/>
                <w:color w:val="000000"/>
                <w:lang w:val="en-US"/>
              </w:rPr>
              <w:t>compressed-y-0</w:t>
            </w:r>
            <w:r w:rsidRPr="00751302">
              <w:rPr>
                <w:rFonts w:ascii="Calibri" w:hAnsi="Calibri"/>
                <w:color w:val="000000"/>
                <w:lang w:val="en-US"/>
              </w:rPr>
              <w:t xml:space="preserve"> </w:t>
            </w:r>
            <w:r w:rsidR="0007384F">
              <w:rPr>
                <w:rFonts w:ascii="Calibri" w:hAnsi="Calibri"/>
                <w:color w:val="000000"/>
                <w:lang w:val="en-US"/>
              </w:rPr>
              <w:t xml:space="preserve">or </w:t>
            </w:r>
            <w:r w:rsidR="0007384F" w:rsidRPr="007671C9">
              <w:rPr>
                <w:b/>
                <w:i/>
              </w:rPr>
              <w:t>compressed-y-1</w:t>
            </w:r>
            <w:r w:rsidR="0007384F">
              <w:rPr>
                <w:b/>
                <w:i/>
              </w:rPr>
              <w:t xml:space="preserve"> </w:t>
            </w:r>
            <w:r w:rsidRPr="00751302">
              <w:rPr>
                <w:rFonts w:ascii="Calibri" w:hAnsi="Calibri"/>
                <w:color w:val="000000"/>
                <w:lang w:val="en-US"/>
              </w:rPr>
              <w:t xml:space="preserve">consists of octet size </w:t>
            </w:r>
            <w:r w:rsidR="00275F40" w:rsidRPr="00751302">
              <w:rPr>
                <w:rFonts w:ascii="Calibri" w:hAnsi="Calibri"/>
                <w:color w:val="000000"/>
                <w:lang w:val="en-US"/>
              </w:rPr>
              <w:t>32)</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 xml:space="preserve"> </w:t>
            </w: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t>18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Pr="00751302">
              <w:rPr>
                <w:rFonts w:ascii="Calibri" w:hAnsi="Calibri"/>
                <w:color w:val="000000"/>
                <w:lang w:val="en-US"/>
              </w:rPr>
              <w:t xml:space="preserve"> </w:t>
            </w:r>
            <w:r w:rsidRPr="00751302">
              <w:rPr>
                <w:rFonts w:ascii="Calibri" w:hAnsi="Calibri"/>
                <w:b/>
                <w:i/>
                <w:color w:val="000000"/>
                <w:lang w:val="en-US"/>
              </w:rPr>
              <w:t>signature</w:t>
            </w:r>
            <w:r w:rsidRPr="00751302">
              <w:rPr>
                <w:rFonts w:ascii="Calibri" w:hAnsi="Calibri"/>
                <w:color w:val="000000"/>
                <w:lang w:val="en-US"/>
              </w:rPr>
              <w:t xml:space="preserve"> contains opaque </w:t>
            </w:r>
            <w:r w:rsidRPr="00751302">
              <w:rPr>
                <w:rFonts w:ascii="Calibri" w:hAnsi="Calibri"/>
                <w:b/>
                <w:i/>
                <w:color w:val="000000"/>
                <w:lang w:val="en-US"/>
              </w:rPr>
              <w:t>s</w:t>
            </w:r>
            <w:r w:rsidRPr="00751302">
              <w:rPr>
                <w:rFonts w:ascii="Calibri" w:hAnsi="Calibri"/>
                <w:color w:val="000000"/>
                <w:lang w:val="en-US"/>
              </w:rPr>
              <w:t xml:space="preserve"> indicating non-zero value of size 32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 xml:space="preserve"> </w:t>
            </w: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Default="00A20EB1" w:rsidP="00B77875">
            <w:pPr>
              <w:spacing w:after="0"/>
              <w:rPr>
                <w:rFonts w:ascii="Calibri" w:hAnsi="Calibri"/>
                <w:color w:val="000000"/>
              </w:rPr>
            </w:pPr>
            <w:r>
              <w:rPr>
                <w:rFonts w:ascii="Calibri" w:hAnsi="Calibri"/>
                <w:color w:val="000000"/>
              </w:rPr>
              <w:t>19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lang w:val="en-US"/>
              </w:rPr>
            </w:pPr>
            <w:r>
              <w:rPr>
                <w:rFonts w:ascii="Calibri" w:hAnsi="Calibri"/>
                <w:color w:val="000000"/>
                <w:lang w:val="en-US"/>
              </w:rPr>
              <w:t xml:space="preserve">The IUT receives </w:t>
            </w:r>
            <w:r w:rsidRPr="00E407CB">
              <w:rPr>
                <w:rFonts w:ascii="Calibri" w:hAnsi="Calibri"/>
                <w:color w:val="000000"/>
              </w:rPr>
              <w:t>SPDU</w:t>
            </w:r>
            <w:r w:rsidRPr="00E407CB">
              <w:rPr>
                <w:rFonts w:asciiTheme="minorHAnsi" w:hAnsiTheme="minorHAnsi"/>
                <w:vertAlign w:val="subscript"/>
              </w:rPr>
              <w:t>BSM</w:t>
            </w:r>
            <w:r>
              <w:rPr>
                <w:rFonts w:ascii="Calibri" w:hAnsi="Calibri"/>
                <w:color w:val="000000"/>
                <w:lang w:val="en-US"/>
              </w:rPr>
              <w:t>.</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p>
        </w:tc>
      </w:tr>
      <w:tr w:rsidR="00B77875"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A20EB1" w:rsidP="00B77875">
            <w:pPr>
              <w:spacing w:after="0"/>
              <w:rPr>
                <w:rFonts w:ascii="Calibri" w:hAnsi="Calibri"/>
                <w:color w:val="000000"/>
              </w:rPr>
            </w:pPr>
            <w:r>
              <w:rPr>
                <w:rFonts w:ascii="Calibri" w:hAnsi="Calibri"/>
                <w:color w:val="000000"/>
              </w:rPr>
              <w:t>20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lang w:val="en-US"/>
              </w:rPr>
            </w:pPr>
            <w:r>
              <w:rPr>
                <w:rFonts w:ascii="Calibri" w:hAnsi="Calibri"/>
                <w:color w:val="000000"/>
              </w:rPr>
              <w:t xml:space="preserve">IUT indicates that the </w:t>
            </w:r>
            <w:r w:rsidRPr="00E407CB">
              <w:rPr>
                <w:rFonts w:ascii="Calibri" w:hAnsi="Calibri"/>
                <w:color w:val="000000"/>
              </w:rPr>
              <w:t>SPDU</w:t>
            </w:r>
            <w:r w:rsidRPr="00E407CB">
              <w:rPr>
                <w:rFonts w:asciiTheme="minorHAnsi" w:hAnsiTheme="minorHAnsi"/>
                <w:vertAlign w:val="subscript"/>
              </w:rPr>
              <w:t>BSM</w:t>
            </w:r>
            <w:r>
              <w:rPr>
                <w:rFonts w:ascii="Calibri" w:hAnsi="Calibri"/>
                <w:color w:val="000000"/>
              </w:rPr>
              <w:t xml:space="preserve"> holds a valid security credentials.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77875" w:rsidRPr="00751302" w:rsidRDefault="00B77875" w:rsidP="00B77875">
            <w:pPr>
              <w:spacing w:after="0"/>
              <w:rPr>
                <w:rFonts w:ascii="Calibri" w:hAnsi="Calibri"/>
                <w:color w:val="000000"/>
              </w:rPr>
            </w:pPr>
            <w:r w:rsidRPr="00751302">
              <w:rPr>
                <w:rFonts w:ascii="Calibri" w:hAnsi="Calibri"/>
                <w:color w:val="000000"/>
              </w:rPr>
              <w:t>Pass/Fail</w:t>
            </w:r>
          </w:p>
        </w:tc>
      </w:tr>
    </w:tbl>
    <w:p w:rsidR="00B228E5" w:rsidRDefault="00B228E5" w:rsidP="007666BE">
      <w:pPr>
        <w:spacing w:after="0"/>
      </w:pPr>
    </w:p>
    <w:tbl>
      <w:tblPr>
        <w:tblW w:w="8919" w:type="dxa"/>
        <w:tblInd w:w="-4" w:type="dxa"/>
        <w:tblLayout w:type="fixed"/>
        <w:tblCellMar>
          <w:left w:w="0" w:type="dxa"/>
          <w:right w:w="0" w:type="dxa"/>
        </w:tblCellMar>
        <w:tblLook w:val="0000" w:firstRow="0" w:lastRow="0" w:firstColumn="0" w:lastColumn="0" w:noHBand="0" w:noVBand="0"/>
      </w:tblPr>
      <w:tblGrid>
        <w:gridCol w:w="737"/>
        <w:gridCol w:w="1063"/>
        <w:gridCol w:w="5580"/>
        <w:gridCol w:w="1539"/>
      </w:tblGrid>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Identifier</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3752E" w:rsidP="00751302">
            <w:pPr>
              <w:overflowPunct/>
              <w:autoSpaceDE/>
              <w:autoSpaceDN/>
              <w:adjustRightInd/>
              <w:spacing w:after="0" w:line="259" w:lineRule="auto"/>
              <w:textAlignment w:val="auto"/>
              <w:rPr>
                <w:rFonts w:ascii="Calibri" w:eastAsia="Calibri" w:hAnsi="Calibri"/>
                <w:sz w:val="22"/>
                <w:szCs w:val="22"/>
                <w:lang w:val="en-US"/>
              </w:rPr>
            </w:pPr>
            <w:r>
              <w:rPr>
                <w:rFonts w:ascii="Calibri" w:eastAsia="Calibri" w:hAnsi="Calibri"/>
                <w:sz w:val="22"/>
                <w:szCs w:val="22"/>
                <w:lang w:val="en-US"/>
              </w:rPr>
              <w:t>TP-16092-</w:t>
            </w:r>
            <w:r w:rsidRPr="0013752E">
              <w:rPr>
                <w:rFonts w:ascii="Calibri" w:eastAsia="Calibri" w:hAnsi="Calibri"/>
                <w:sz w:val="22"/>
                <w:szCs w:val="22"/>
                <w:lang w:val="en-US"/>
              </w:rPr>
              <w:t>SPDU</w:t>
            </w:r>
            <w:r w:rsidRPr="0013752E">
              <w:rPr>
                <w:rFonts w:asciiTheme="minorHAnsi" w:hAnsiTheme="minorHAnsi"/>
                <w:sz w:val="22"/>
                <w:szCs w:val="22"/>
                <w:vertAlign w:val="subscript"/>
              </w:rPr>
              <w:t>BSM</w:t>
            </w:r>
            <w:r w:rsidR="00E651EA">
              <w:rPr>
                <w:rFonts w:ascii="Calibri" w:eastAsia="Calibri" w:hAnsi="Calibri"/>
                <w:sz w:val="22"/>
                <w:szCs w:val="22"/>
                <w:lang w:val="en-US"/>
              </w:rPr>
              <w:t>-RECV-BV-03</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Summary</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C6375"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V</w:t>
            </w:r>
            <w:r>
              <w:rPr>
                <w:rFonts w:ascii="Calibri" w:eastAsia="Calibri" w:hAnsi="Calibri"/>
                <w:sz w:val="22"/>
                <w:szCs w:val="22"/>
                <w:lang w:val="en-US"/>
              </w:rPr>
              <w:t>alidate that the IUT will indicate a valid security credential for</w:t>
            </w:r>
            <w:r w:rsidRPr="00751302">
              <w:rPr>
                <w:rFonts w:ascii="Calibri" w:eastAsia="Calibri" w:hAnsi="Calibri"/>
                <w:sz w:val="22"/>
                <w:szCs w:val="22"/>
                <w:lang w:val="en-US"/>
              </w:rPr>
              <w:t xml:space="preserve"> a well-formed </w:t>
            </w:r>
            <w:r w:rsidR="006B7CD7" w:rsidRPr="00E407CB">
              <w:rPr>
                <w:rFonts w:ascii="Calibri" w:hAnsi="Calibri"/>
                <w:color w:val="000000"/>
              </w:rPr>
              <w:t>SPDU</w:t>
            </w:r>
            <w:r w:rsidR="006B7CD7" w:rsidRPr="00E407CB">
              <w:rPr>
                <w:rFonts w:asciiTheme="minorHAnsi" w:hAnsiTheme="minorHAnsi"/>
                <w:vertAlign w:val="subscript"/>
              </w:rPr>
              <w:t>BSM</w:t>
            </w:r>
            <w:r w:rsidRPr="00751302">
              <w:rPr>
                <w:rFonts w:ascii="Calibri" w:eastAsia="Calibri" w:hAnsi="Calibri"/>
                <w:sz w:val="22"/>
                <w:szCs w:val="22"/>
                <w:lang w:val="en-US"/>
              </w:rPr>
              <w:t xml:space="preserve"> signed by </w:t>
            </w:r>
            <w:r>
              <w:rPr>
                <w:rFonts w:ascii="Calibri" w:eastAsia="Calibri" w:hAnsi="Calibri"/>
                <w:sz w:val="22"/>
                <w:szCs w:val="22"/>
                <w:lang w:val="en-US"/>
              </w:rPr>
              <w:t xml:space="preserve">certificate </w:t>
            </w:r>
            <w:r w:rsidR="00751302" w:rsidRPr="00896347">
              <w:rPr>
                <w:rFonts w:ascii="Calibri" w:eastAsia="Calibri" w:hAnsi="Calibri"/>
                <w:b/>
                <w:i/>
                <w:sz w:val="22"/>
                <w:szCs w:val="22"/>
                <w:lang w:val="en-US"/>
              </w:rPr>
              <w:t xml:space="preserve">digest </w:t>
            </w:r>
            <w:r w:rsidR="00751302" w:rsidRPr="00751302">
              <w:rPr>
                <w:rFonts w:ascii="Calibri" w:eastAsia="Calibri" w:hAnsi="Calibri"/>
                <w:sz w:val="22"/>
                <w:szCs w:val="22"/>
                <w:lang w:val="en-US"/>
              </w:rPr>
              <w:t xml:space="preserve">of known certificate. The </w:t>
            </w:r>
            <w:r w:rsidR="006B7CD7" w:rsidRPr="00E407CB">
              <w:rPr>
                <w:rFonts w:ascii="Calibri" w:hAnsi="Calibri"/>
                <w:color w:val="000000"/>
              </w:rPr>
              <w:t>SPDU</w:t>
            </w:r>
            <w:r w:rsidR="006B7CD7" w:rsidRPr="00E407CB">
              <w:rPr>
                <w:rFonts w:asciiTheme="minorHAnsi" w:hAnsiTheme="minorHAnsi"/>
                <w:vertAlign w:val="subscript"/>
              </w:rPr>
              <w:t>BSM</w:t>
            </w:r>
            <w:r w:rsidR="00751302" w:rsidRPr="00751302">
              <w:rPr>
                <w:rFonts w:ascii="Calibri" w:eastAsia="Calibri" w:hAnsi="Calibri"/>
                <w:sz w:val="22"/>
                <w:szCs w:val="22"/>
                <w:lang w:val="en-US"/>
              </w:rPr>
              <w:t xml:space="preserve"> shal</w:t>
            </w:r>
            <w:r w:rsidR="00B228E5">
              <w:rPr>
                <w:rFonts w:ascii="Calibri" w:eastAsia="Calibri" w:hAnsi="Calibri"/>
                <w:sz w:val="22"/>
                <w:szCs w:val="22"/>
                <w:lang w:val="en-US"/>
              </w:rPr>
              <w:t>l include</w:t>
            </w:r>
            <w:r w:rsidR="00B228E5" w:rsidRPr="00896347">
              <w:rPr>
                <w:rFonts w:ascii="Calibri" w:eastAsia="Calibri" w:hAnsi="Calibri"/>
                <w:b/>
                <w:i/>
                <w:sz w:val="22"/>
                <w:szCs w:val="22"/>
                <w:lang w:val="en-US"/>
              </w:rPr>
              <w:t xml:space="preserve">, </w:t>
            </w:r>
            <w:proofErr w:type="spellStart"/>
            <w:r w:rsidR="00B228E5" w:rsidRPr="00896347">
              <w:rPr>
                <w:rFonts w:ascii="Calibri" w:eastAsia="Calibri" w:hAnsi="Calibri"/>
                <w:b/>
                <w:i/>
                <w:sz w:val="22"/>
                <w:szCs w:val="22"/>
                <w:lang w:val="en-US"/>
              </w:rPr>
              <w:t>p</w:t>
            </w:r>
            <w:r w:rsidR="00751302" w:rsidRPr="00896347">
              <w:rPr>
                <w:rFonts w:ascii="Calibri" w:eastAsia="Calibri" w:hAnsi="Calibri"/>
                <w:b/>
                <w:i/>
                <w:sz w:val="22"/>
                <w:szCs w:val="22"/>
                <w:lang w:val="en-US"/>
              </w:rPr>
              <w:t>rotocolVersion</w:t>
            </w:r>
            <w:proofErr w:type="spellEnd"/>
            <w:r w:rsidR="00751302" w:rsidRPr="00896347">
              <w:rPr>
                <w:rFonts w:ascii="Calibri" w:eastAsia="Calibri" w:hAnsi="Calibri"/>
                <w:b/>
                <w:i/>
                <w:sz w:val="22"/>
                <w:szCs w:val="22"/>
                <w:lang w:val="en-US"/>
              </w:rPr>
              <w:t xml:space="preserve">, content, </w:t>
            </w:r>
            <w:proofErr w:type="spellStart"/>
            <w:r w:rsidR="00751302" w:rsidRPr="00896347">
              <w:rPr>
                <w:rFonts w:ascii="Calibri" w:eastAsia="Calibri" w:hAnsi="Calibri"/>
                <w:b/>
                <w:i/>
                <w:sz w:val="22"/>
                <w:szCs w:val="22"/>
                <w:lang w:val="en-US"/>
              </w:rPr>
              <w:t>signedData</w:t>
            </w:r>
            <w:proofErr w:type="spellEnd"/>
            <w:r w:rsidR="00751302" w:rsidRPr="00896347">
              <w:rPr>
                <w:rFonts w:ascii="Calibri" w:eastAsia="Calibri" w:hAnsi="Calibri"/>
                <w:b/>
                <w:i/>
                <w:sz w:val="22"/>
                <w:szCs w:val="22"/>
                <w:lang w:val="en-US"/>
              </w:rPr>
              <w:t xml:space="preserve">, </w:t>
            </w:r>
            <w:proofErr w:type="spellStart"/>
            <w:r w:rsidR="00751302" w:rsidRPr="00896347">
              <w:rPr>
                <w:rFonts w:ascii="Calibri" w:eastAsia="Calibri" w:hAnsi="Calibri"/>
                <w:b/>
                <w:i/>
                <w:sz w:val="22"/>
                <w:szCs w:val="22"/>
                <w:lang w:val="en-US"/>
              </w:rPr>
              <w:t>tbsData</w:t>
            </w:r>
            <w:proofErr w:type="spellEnd"/>
            <w:r w:rsidR="00751302" w:rsidRPr="00896347">
              <w:rPr>
                <w:rFonts w:ascii="Calibri" w:eastAsia="Calibri" w:hAnsi="Calibri"/>
                <w:b/>
                <w:i/>
                <w:sz w:val="22"/>
                <w:szCs w:val="22"/>
                <w:lang w:val="en-US"/>
              </w:rPr>
              <w:t xml:space="preserve">, </w:t>
            </w:r>
            <w:proofErr w:type="spellStart"/>
            <w:r w:rsidR="00751302" w:rsidRPr="00896347">
              <w:rPr>
                <w:rFonts w:ascii="Calibri" w:eastAsia="Calibri" w:hAnsi="Calibri"/>
                <w:b/>
                <w:i/>
                <w:sz w:val="22"/>
                <w:szCs w:val="22"/>
                <w:lang w:val="en-US"/>
              </w:rPr>
              <w:t>headerInfo</w:t>
            </w:r>
            <w:proofErr w:type="spellEnd"/>
            <w:r w:rsidR="00751302" w:rsidRPr="00896347">
              <w:rPr>
                <w:rFonts w:ascii="Calibri" w:eastAsia="Calibri" w:hAnsi="Calibri"/>
                <w:b/>
                <w:i/>
                <w:sz w:val="22"/>
                <w:szCs w:val="22"/>
                <w:lang w:val="en-US"/>
              </w:rPr>
              <w:t>, signer, ecdsaP256Signature</w:t>
            </w:r>
            <w:r w:rsidR="00751302" w:rsidRPr="00751302">
              <w:rPr>
                <w:rFonts w:ascii="Calibri" w:eastAsia="Calibri" w:hAnsi="Calibri"/>
                <w:sz w:val="22"/>
                <w:szCs w:val="22"/>
                <w:lang w:val="en-US"/>
              </w:rPr>
              <w:t xml:space="preserve"> type and doesn’t include </w:t>
            </w:r>
            <w:proofErr w:type="spellStart"/>
            <w:r w:rsidR="00751302" w:rsidRPr="00896347">
              <w:rPr>
                <w:rFonts w:ascii="Calibri" w:eastAsia="Calibri" w:hAnsi="Calibri"/>
                <w:b/>
                <w:i/>
                <w:sz w:val="22"/>
                <w:szCs w:val="22"/>
                <w:lang w:val="en-US"/>
              </w:rPr>
              <w:t>expiryTime</w:t>
            </w:r>
            <w:proofErr w:type="spellEnd"/>
            <w:r w:rsidR="00751302" w:rsidRPr="00751302">
              <w:rPr>
                <w:rFonts w:ascii="Calibri" w:eastAsia="Calibri" w:hAnsi="Calibri"/>
                <w:sz w:val="22"/>
                <w:szCs w:val="22"/>
                <w:lang w:val="en-US"/>
              </w:rPr>
              <w:t xml:space="preserve"> nor </w:t>
            </w:r>
            <w:proofErr w:type="spellStart"/>
            <w:r w:rsidR="00751302" w:rsidRPr="00896347">
              <w:rPr>
                <w:rFonts w:ascii="Calibri" w:eastAsia="Calibri" w:hAnsi="Calibri"/>
                <w:b/>
                <w:i/>
                <w:sz w:val="22"/>
                <w:szCs w:val="22"/>
                <w:lang w:val="en-US"/>
              </w:rPr>
              <w:t>generationLocation</w:t>
            </w:r>
            <w:proofErr w:type="spellEnd"/>
            <w:r w:rsidR="00751302" w:rsidRPr="00751302">
              <w:rPr>
                <w:rFonts w:ascii="Calibri" w:eastAsia="Calibri" w:hAnsi="Calibri"/>
                <w:sz w:val="22"/>
                <w:szCs w:val="22"/>
                <w:lang w:val="en-US"/>
              </w:rPr>
              <w:t>.</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Test Configuration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5C21FB"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TC (</w:t>
            </w:r>
            <w:r w:rsidR="00751302" w:rsidRPr="00751302">
              <w:rPr>
                <w:rFonts w:ascii="Calibri" w:eastAsia="Calibri" w:hAnsi="Calibri"/>
                <w:sz w:val="22"/>
                <w:szCs w:val="22"/>
                <w:lang w:val="en-US"/>
              </w:rPr>
              <w:t>1)</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IUT</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IUT</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Reference:</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PICS Selection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p>
        </w:tc>
      </w:tr>
      <w:tr w:rsidR="00751302" w:rsidRPr="00751302" w:rsidTr="00751302">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Pre-test conditions</w:t>
            </w:r>
          </w:p>
        </w:tc>
      </w:tr>
      <w:tr w:rsidR="00751302" w:rsidRPr="00751302" w:rsidTr="00751302">
        <w:tc>
          <w:tcPr>
            <w:tcW w:w="8919" w:type="dxa"/>
            <w:gridSpan w:val="4"/>
            <w:tcBorders>
              <w:top w:val="single" w:sz="3" w:space="0" w:color="auto"/>
              <w:left w:val="single" w:sz="3" w:space="0" w:color="auto"/>
              <w:bottom w:val="single" w:sz="3" w:space="0" w:color="auto"/>
              <w:right w:val="single" w:sz="3" w:space="0" w:color="auto"/>
            </w:tcBorders>
            <w:shd w:val="clear" w:color="auto" w:fill="FFFFFF"/>
          </w:tcPr>
          <w:p w:rsidR="00751302" w:rsidRPr="00414A93" w:rsidRDefault="00751302" w:rsidP="00414A93">
            <w:pPr>
              <w:pStyle w:val="ListParagraph"/>
              <w:numPr>
                <w:ilvl w:val="0"/>
                <w:numId w:val="13"/>
              </w:numPr>
              <w:overflowPunct/>
              <w:autoSpaceDE/>
              <w:autoSpaceDN/>
              <w:adjustRightInd/>
              <w:spacing w:after="0"/>
              <w:textAlignment w:val="auto"/>
              <w:rPr>
                <w:rFonts w:ascii="Calibri" w:hAnsi="Calibri"/>
                <w:color w:val="000000"/>
                <w:lang w:val="en-US"/>
              </w:rPr>
            </w:pPr>
            <w:r w:rsidRPr="00896347">
              <w:rPr>
                <w:rFonts w:ascii="Calibri" w:hAnsi="Calibri"/>
                <w:color w:val="000000"/>
                <w:lang w:val="en-US"/>
              </w:rPr>
              <w:t xml:space="preserve">The IUT is </w:t>
            </w:r>
            <w:r w:rsidR="00414A93">
              <w:rPr>
                <w:rFonts w:ascii="Calibri" w:hAnsi="Calibri"/>
                <w:color w:val="000000"/>
                <w:lang w:val="en-US"/>
              </w:rPr>
              <w:t xml:space="preserve">being </w:t>
            </w:r>
            <w:r w:rsidRPr="00896347">
              <w:rPr>
                <w:rFonts w:ascii="Calibri" w:hAnsi="Calibri"/>
                <w:color w:val="000000"/>
                <w:lang w:val="en-US"/>
              </w:rPr>
              <w:t>initialized</w:t>
            </w:r>
          </w:p>
        </w:tc>
      </w:tr>
      <w:tr w:rsidR="00751302" w:rsidRPr="00751302" w:rsidTr="00751302">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Test Sequence</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Description</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contextualSpacing/>
              <w:textAlignment w:val="auto"/>
              <w:rPr>
                <w:rFonts w:ascii="Calibri" w:eastAsia="Calibri" w:hAnsi="Calibri"/>
                <w:b/>
                <w:sz w:val="22"/>
                <w:szCs w:val="22"/>
                <w:lang w:val="en-US"/>
              </w:rPr>
            </w:pPr>
            <w:r w:rsidRPr="00751302">
              <w:rPr>
                <w:rFonts w:ascii="Calibri" w:eastAsia="Calibri" w:hAnsi="Calibri"/>
                <w:b/>
                <w:sz w:val="22"/>
                <w:szCs w:val="22"/>
                <w:lang w:val="en-US"/>
              </w:rPr>
              <w:t>Verdict</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472D9C">
            <w:pPr>
              <w:spacing w:after="0"/>
              <w:rPr>
                <w:rFonts w:ascii="Calibri" w:hAnsi="Calibri"/>
                <w:color w:val="000000"/>
              </w:rPr>
            </w:pPr>
            <w:r w:rsidRPr="00751302">
              <w:rPr>
                <w:rFonts w:ascii="Calibri" w:hAnsi="Calibri"/>
                <w:color w:val="000000"/>
              </w:rPr>
              <w:t>The IUT is configured to receive more than o</w:t>
            </w:r>
            <w:r w:rsidR="00472D9C">
              <w:rPr>
                <w:rFonts w:ascii="Calibri" w:hAnsi="Calibri"/>
                <w:color w:val="000000"/>
              </w:rPr>
              <w:t xml:space="preserve">ne </w:t>
            </w:r>
            <w:r w:rsidR="006B7CD7" w:rsidRPr="00E407CB">
              <w:rPr>
                <w:rFonts w:ascii="Calibri" w:hAnsi="Calibri"/>
                <w:color w:val="000000"/>
              </w:rPr>
              <w:t>SPDU</w:t>
            </w:r>
            <w:r w:rsidR="006B7CD7" w:rsidRPr="00E407CB">
              <w:rPr>
                <w:rFonts w:asciiTheme="minorHAnsi" w:hAnsiTheme="minorHAnsi"/>
                <w:vertAlign w:val="subscript"/>
              </w:rPr>
              <w:t>BSM</w:t>
            </w:r>
            <w:r w:rsidR="00472D9C">
              <w:rPr>
                <w:rFonts w:ascii="Calibri" w:hAnsi="Calibri"/>
                <w:color w:val="000000"/>
              </w:rPr>
              <w:t xml:space="preserve"> per second</w:t>
            </w:r>
            <w:r w:rsidR="00E850B0">
              <w:rPr>
                <w:rFonts w:ascii="Calibri" w:hAnsi="Calibri"/>
                <w:color w:val="000000"/>
              </w:rPr>
              <w:t xml:space="preserve"> as defined in </w:t>
            </w:r>
            <w:r w:rsidR="00E850B0">
              <w:rPr>
                <w:rFonts w:ascii="Calibri" w:hAnsi="Calibri"/>
                <w:color w:val="000000"/>
              </w:rPr>
              <w:fldChar w:fldCharType="begin"/>
            </w:r>
            <w:r w:rsidR="00E850B0">
              <w:rPr>
                <w:rFonts w:ascii="Calibri" w:hAnsi="Calibri"/>
                <w:color w:val="000000"/>
              </w:rPr>
              <w:instrText xml:space="preserve"> REF _Ref442163413 \h </w:instrText>
            </w:r>
            <w:r w:rsidR="00E850B0">
              <w:rPr>
                <w:rFonts w:ascii="Calibri" w:hAnsi="Calibri"/>
                <w:color w:val="000000"/>
              </w:rPr>
            </w:r>
            <w:r w:rsidR="00E850B0">
              <w:rPr>
                <w:rFonts w:ascii="Calibri" w:hAnsi="Calibri"/>
                <w:color w:val="000000"/>
              </w:rPr>
              <w:fldChar w:fldCharType="separate"/>
            </w:r>
            <w:r w:rsidR="00DD231E">
              <w:t xml:space="preserve">Table </w:t>
            </w:r>
            <w:r w:rsidR="00DD231E">
              <w:rPr>
                <w:noProof/>
              </w:rPr>
              <w:t>7</w:t>
            </w:r>
            <w:r w:rsidR="00DD231E">
              <w:noBreakHyphen/>
            </w:r>
            <w:r w:rsidR="00DD231E">
              <w:rPr>
                <w:noProof/>
              </w:rPr>
              <w:t>2</w:t>
            </w:r>
            <w:r w:rsidR="00E850B0">
              <w:rPr>
                <w:rFonts w:ascii="Calibri" w:hAnsi="Calibri"/>
                <w:color w:val="000000"/>
              </w:rPr>
              <w:fldChar w:fldCharType="end"/>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D759D" w:rsidP="00751302">
            <w:pPr>
              <w:spacing w:after="0"/>
              <w:rPr>
                <w:rFonts w:ascii="Calibri" w:hAnsi="Calibri"/>
                <w:color w:val="000000"/>
              </w:rPr>
            </w:pPr>
            <w:r>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6B7CD7" w:rsidP="00751302">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51302" w:rsidRPr="00751302">
              <w:rPr>
                <w:rFonts w:ascii="Calibri" w:hAnsi="Calibri"/>
                <w:color w:val="000000"/>
              </w:rPr>
              <w:t xml:space="preserve"> Ieee1609Dot2Data contains </w:t>
            </w:r>
            <w:proofErr w:type="spellStart"/>
            <w:r w:rsidR="00751302" w:rsidRPr="00751302">
              <w:rPr>
                <w:rFonts w:ascii="Calibri" w:hAnsi="Calibri"/>
                <w:b/>
                <w:i/>
                <w:color w:val="000000"/>
              </w:rPr>
              <w:t>protocolVersion</w:t>
            </w:r>
            <w:proofErr w:type="spellEnd"/>
            <w:r w:rsidR="005C21FB">
              <w:rPr>
                <w:rFonts w:ascii="Calibri" w:hAnsi="Calibri"/>
                <w:color w:val="000000"/>
              </w:rPr>
              <w:t xml:space="preserve"> indicating </w:t>
            </w:r>
            <w:r w:rsidR="00751302" w:rsidRPr="00751302">
              <w:rPr>
                <w:rFonts w:ascii="Calibri" w:hAnsi="Calibri"/>
                <w:color w:val="000000"/>
              </w:rPr>
              <w:t xml:space="preserve">value = </w:t>
            </w:r>
            <w:r w:rsidR="00751302" w:rsidRPr="00751302">
              <w:rPr>
                <w:rFonts w:ascii="Calibri" w:hAnsi="Calibri"/>
                <w:b/>
                <w:i/>
                <w:color w:val="000000"/>
              </w:rPr>
              <w:t>0x03</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D759D" w:rsidP="00751302">
            <w:pPr>
              <w:spacing w:after="0"/>
              <w:rPr>
                <w:rFonts w:ascii="Calibri" w:hAnsi="Calibri"/>
                <w:color w:val="000000"/>
              </w:rPr>
            </w:pPr>
            <w:r>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6B7CD7" w:rsidP="00751302">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51302" w:rsidRPr="00751302">
              <w:rPr>
                <w:rFonts w:ascii="Calibri" w:hAnsi="Calibri"/>
                <w:color w:val="000000"/>
              </w:rPr>
              <w:t xml:space="preserve"> Ieee1609Dot2Data contains </w:t>
            </w:r>
            <w:r w:rsidR="00751302" w:rsidRPr="00751302">
              <w:rPr>
                <w:rFonts w:ascii="Calibri" w:hAnsi="Calibri"/>
                <w:b/>
                <w:i/>
                <w:color w:val="000000"/>
              </w:rPr>
              <w:t>content</w:t>
            </w:r>
            <w:r w:rsidR="00751302" w:rsidRPr="00751302">
              <w:rPr>
                <w:rFonts w:ascii="Calibri" w:hAnsi="Calibri"/>
                <w:color w:val="000000"/>
              </w:rPr>
              <w:t xml:space="preserve"> </w:t>
            </w:r>
            <w:r w:rsidR="005C21FB" w:rsidRPr="00751302">
              <w:rPr>
                <w:rFonts w:ascii="Calibri" w:hAnsi="Calibri"/>
                <w:color w:val="000000"/>
              </w:rPr>
              <w:t xml:space="preserve">indicating </w:t>
            </w:r>
            <w:proofErr w:type="spellStart"/>
            <w:r w:rsidR="005C21FB" w:rsidRPr="005C21FB">
              <w:rPr>
                <w:rFonts w:ascii="Calibri" w:hAnsi="Calibri"/>
                <w:b/>
                <w:i/>
                <w:color w:val="000000"/>
              </w:rPr>
              <w:t>signedData</w:t>
            </w:r>
            <w:proofErr w:type="spellEnd"/>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D759D" w:rsidP="00751302">
            <w:pPr>
              <w:spacing w:after="0"/>
              <w:rPr>
                <w:rFonts w:ascii="Calibri" w:hAnsi="Calibri"/>
                <w:color w:val="000000"/>
              </w:rPr>
            </w:pPr>
            <w:r>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6B7CD7" w:rsidP="00751302">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51302" w:rsidRPr="00751302">
              <w:rPr>
                <w:rFonts w:ascii="Calibri" w:hAnsi="Calibri"/>
                <w:color w:val="000000"/>
              </w:rPr>
              <w:t xml:space="preserve"> </w:t>
            </w:r>
            <w:proofErr w:type="spellStart"/>
            <w:r w:rsidR="00751302" w:rsidRPr="00751302">
              <w:rPr>
                <w:rFonts w:ascii="Calibri" w:hAnsi="Calibri"/>
                <w:b/>
                <w:i/>
                <w:color w:val="000000"/>
              </w:rPr>
              <w:t>signedData</w:t>
            </w:r>
            <w:proofErr w:type="spellEnd"/>
            <w:r w:rsidR="00751302" w:rsidRPr="00751302">
              <w:rPr>
                <w:rFonts w:ascii="Calibri" w:hAnsi="Calibri"/>
                <w:color w:val="000000"/>
              </w:rPr>
              <w:t xml:space="preserve"> contains </w:t>
            </w:r>
            <w:proofErr w:type="spellStart"/>
            <w:r w:rsidR="00751302" w:rsidRPr="00751302">
              <w:rPr>
                <w:rFonts w:ascii="Calibri" w:hAnsi="Calibri"/>
                <w:color w:val="000000"/>
              </w:rPr>
              <w:t>hashId</w:t>
            </w:r>
            <w:proofErr w:type="spellEnd"/>
            <w:r w:rsidR="00751302" w:rsidRPr="00751302">
              <w:rPr>
                <w:rFonts w:ascii="Calibri" w:hAnsi="Calibri"/>
                <w:color w:val="000000"/>
              </w:rPr>
              <w:t xml:space="preserve"> indicating </w:t>
            </w:r>
            <w:r w:rsidR="00751302" w:rsidRPr="00751302">
              <w:rPr>
                <w:rFonts w:ascii="Calibri" w:hAnsi="Calibri"/>
                <w:b/>
                <w:i/>
                <w:color w:val="000000"/>
              </w:rPr>
              <w:t>sha256</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D759D" w:rsidP="00751302">
            <w:pPr>
              <w:spacing w:after="0"/>
              <w:rPr>
                <w:rFonts w:ascii="Calibri" w:hAnsi="Calibri"/>
                <w:color w:val="000000"/>
              </w:rPr>
            </w:pPr>
            <w:r>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6B7CD7" w:rsidP="001978C7">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51302" w:rsidRPr="00751302">
              <w:rPr>
                <w:rFonts w:ascii="Calibri" w:hAnsi="Calibri"/>
                <w:color w:val="000000"/>
                <w:lang w:val="en-US"/>
              </w:rPr>
              <w:t xml:space="preserve"> </w:t>
            </w:r>
            <w:proofErr w:type="spellStart"/>
            <w:r w:rsidR="00751302" w:rsidRPr="00751302">
              <w:rPr>
                <w:rFonts w:ascii="Calibri" w:hAnsi="Calibri"/>
                <w:b/>
                <w:i/>
                <w:color w:val="000000"/>
                <w:lang w:val="en-US"/>
              </w:rPr>
              <w:t>tbsData</w:t>
            </w:r>
            <w:proofErr w:type="spellEnd"/>
            <w:r w:rsidR="00751302" w:rsidRPr="00751302">
              <w:rPr>
                <w:rFonts w:ascii="Calibri" w:hAnsi="Calibri"/>
                <w:color w:val="000000"/>
                <w:lang w:val="en-US"/>
              </w:rPr>
              <w:t xml:space="preserve"> contains </w:t>
            </w:r>
            <w:proofErr w:type="spellStart"/>
            <w:r w:rsidR="00751302" w:rsidRPr="00751302">
              <w:rPr>
                <w:rFonts w:ascii="Calibri" w:hAnsi="Calibri"/>
                <w:b/>
                <w:i/>
                <w:color w:val="000000"/>
                <w:lang w:val="en-US"/>
              </w:rPr>
              <w:t>protocolVersion</w:t>
            </w:r>
            <w:proofErr w:type="spellEnd"/>
            <w:r w:rsidR="00751302" w:rsidRPr="00751302">
              <w:rPr>
                <w:rFonts w:ascii="Calibri" w:hAnsi="Calibri"/>
                <w:color w:val="000000"/>
                <w:lang w:val="en-US"/>
              </w:rPr>
              <w:t xml:space="preserve"> indicating value = </w:t>
            </w:r>
            <w:r w:rsidR="00751302" w:rsidRPr="00751302">
              <w:rPr>
                <w:rFonts w:ascii="Calibri" w:hAnsi="Calibri"/>
                <w:b/>
                <w:i/>
                <w:color w:val="000000"/>
                <w:lang w:val="en-US"/>
              </w:rPr>
              <w:t>0x03</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D759D" w:rsidP="00751302">
            <w:pPr>
              <w:spacing w:after="0"/>
              <w:rPr>
                <w:rFonts w:ascii="Calibri" w:hAnsi="Calibri"/>
                <w:color w:val="000000"/>
              </w:rPr>
            </w:pPr>
            <w:r>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6B7CD7" w:rsidP="00751302">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51302" w:rsidRPr="00751302">
              <w:rPr>
                <w:rFonts w:ascii="Calibri" w:hAnsi="Calibri"/>
                <w:color w:val="000000"/>
                <w:lang w:val="en-US"/>
              </w:rPr>
              <w:t xml:space="preserve"> </w:t>
            </w:r>
            <w:proofErr w:type="spellStart"/>
            <w:r w:rsidR="00751302" w:rsidRPr="00751302">
              <w:rPr>
                <w:rFonts w:ascii="Calibri" w:hAnsi="Calibri"/>
                <w:b/>
                <w:i/>
                <w:color w:val="000000"/>
                <w:lang w:val="en-US"/>
              </w:rPr>
              <w:t>tbsData</w:t>
            </w:r>
            <w:proofErr w:type="spellEnd"/>
            <w:r w:rsidR="00751302" w:rsidRPr="00751302">
              <w:rPr>
                <w:rFonts w:ascii="Calibri" w:hAnsi="Calibri"/>
                <w:color w:val="000000"/>
                <w:lang w:val="en-US"/>
              </w:rPr>
              <w:t xml:space="preserve"> contains </w:t>
            </w:r>
            <w:r w:rsidR="00751302" w:rsidRPr="00751302">
              <w:rPr>
                <w:rFonts w:ascii="Calibri" w:hAnsi="Calibri"/>
                <w:b/>
                <w:i/>
                <w:color w:val="000000"/>
                <w:lang w:val="en-US"/>
              </w:rPr>
              <w:t>content</w:t>
            </w:r>
            <w:r w:rsidR="00751302" w:rsidRPr="00751302">
              <w:rPr>
                <w:rFonts w:ascii="Calibri" w:hAnsi="Calibri"/>
                <w:color w:val="000000"/>
                <w:lang w:val="en-US"/>
              </w:rPr>
              <w:t xml:space="preserve"> indicating </w:t>
            </w:r>
            <w:proofErr w:type="spellStart"/>
            <w:r w:rsidR="00751302" w:rsidRPr="00751302">
              <w:rPr>
                <w:rFonts w:ascii="Calibri" w:hAnsi="Calibri"/>
                <w:b/>
                <w:i/>
                <w:color w:val="000000"/>
                <w:lang w:val="en-US"/>
              </w:rPr>
              <w:t>unsecuredData</w:t>
            </w:r>
            <w:proofErr w:type="spellEnd"/>
            <w:r w:rsidR="00751302" w:rsidRPr="00751302">
              <w:rPr>
                <w:rFonts w:ascii="Calibri" w:hAnsi="Calibri"/>
                <w:color w:val="000000"/>
                <w:lang w:val="en-US"/>
              </w:rPr>
              <w:t xml:space="preserve"> (Payload Data&gt; 0)</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D759D" w:rsidP="00751302">
            <w:pPr>
              <w:spacing w:after="0"/>
              <w:rPr>
                <w:rFonts w:ascii="Calibri" w:hAnsi="Calibri"/>
                <w:color w:val="000000"/>
              </w:rPr>
            </w:pPr>
            <w:r>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6B7CD7" w:rsidP="00751302">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51302" w:rsidRPr="00751302">
              <w:rPr>
                <w:rFonts w:ascii="Calibri" w:hAnsi="Calibri"/>
                <w:color w:val="000000"/>
              </w:rPr>
              <w:t xml:space="preserve"> </w:t>
            </w:r>
            <w:proofErr w:type="spellStart"/>
            <w:r w:rsidR="00751302" w:rsidRPr="00751302">
              <w:rPr>
                <w:rFonts w:ascii="Calibri" w:hAnsi="Calibri"/>
                <w:b/>
                <w:i/>
                <w:color w:val="000000"/>
              </w:rPr>
              <w:t>headerInfo</w:t>
            </w:r>
            <w:proofErr w:type="spellEnd"/>
            <w:r w:rsidR="00751302" w:rsidRPr="00751302">
              <w:rPr>
                <w:rFonts w:ascii="Calibri" w:hAnsi="Calibri"/>
                <w:color w:val="000000"/>
              </w:rPr>
              <w:t xml:space="preserve"> contains </w:t>
            </w:r>
            <w:proofErr w:type="spellStart"/>
            <w:r w:rsidR="00751302" w:rsidRPr="00751302">
              <w:rPr>
                <w:rFonts w:ascii="Calibri" w:hAnsi="Calibri"/>
                <w:b/>
                <w:i/>
                <w:color w:val="000000"/>
              </w:rPr>
              <w:t>psid</w:t>
            </w:r>
            <w:proofErr w:type="spellEnd"/>
            <w:r w:rsidR="001978C7">
              <w:rPr>
                <w:rFonts w:ascii="Calibri" w:hAnsi="Calibri"/>
                <w:color w:val="000000"/>
              </w:rPr>
              <w:t xml:space="preserve"> indicating </w:t>
            </w:r>
            <w:r w:rsidR="00751302" w:rsidRPr="00751302">
              <w:rPr>
                <w:rFonts w:ascii="Calibri" w:hAnsi="Calibri"/>
                <w:color w:val="000000"/>
              </w:rPr>
              <w:t xml:space="preserve">value = </w:t>
            </w:r>
            <w:r w:rsidR="00270B36">
              <w:rPr>
                <w:rFonts w:ascii="Calibri" w:hAnsi="Calibri"/>
                <w:b/>
                <w:i/>
                <w:color w:val="000000"/>
              </w:rPr>
              <w:t>0</w:t>
            </w:r>
            <w:ins w:id="147" w:author="Dmitri.Khijniak@7Layers.com" w:date="2017-04-29T19:18:00Z">
              <w:r w:rsidR="00ED36B2">
                <w:rPr>
                  <w:rFonts w:ascii="Calibri" w:hAnsi="Calibri"/>
                  <w:b/>
                  <w:i/>
                  <w:color w:val="000000"/>
                </w:rPr>
                <w:t>x</w:t>
              </w:r>
            </w:ins>
            <w:r w:rsidR="00751302" w:rsidRPr="00751302">
              <w:rPr>
                <w:rFonts w:ascii="Calibri" w:hAnsi="Calibri"/>
                <w:b/>
                <w:i/>
                <w:color w:val="000000"/>
              </w:rPr>
              <w:t>20</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1D759D"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6B7CD7" w:rsidP="001D759D">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1D759D" w:rsidRPr="00751302">
              <w:rPr>
                <w:rFonts w:ascii="Calibri" w:hAnsi="Calibri"/>
                <w:color w:val="000000"/>
                <w:lang w:val="en-US"/>
              </w:rPr>
              <w:t xml:space="preserve"> </w:t>
            </w:r>
            <w:proofErr w:type="spellStart"/>
            <w:r w:rsidR="001D759D" w:rsidRPr="00751302">
              <w:rPr>
                <w:rFonts w:ascii="Calibri" w:hAnsi="Calibri"/>
                <w:b/>
                <w:i/>
                <w:color w:val="000000"/>
                <w:lang w:val="en-US"/>
              </w:rPr>
              <w:t>headerInfo</w:t>
            </w:r>
            <w:proofErr w:type="spellEnd"/>
            <w:r w:rsidR="001D759D" w:rsidRPr="00751302">
              <w:rPr>
                <w:rFonts w:ascii="Calibri" w:hAnsi="Calibri"/>
                <w:b/>
                <w:i/>
                <w:color w:val="000000"/>
                <w:lang w:val="en-US"/>
              </w:rPr>
              <w:t xml:space="preserve"> </w:t>
            </w:r>
            <w:r w:rsidR="001D759D" w:rsidRPr="00751302">
              <w:rPr>
                <w:rFonts w:ascii="Calibri" w:hAnsi="Calibri"/>
                <w:color w:val="000000"/>
                <w:lang w:val="en-US"/>
              </w:rPr>
              <w:t xml:space="preserve">contains </w:t>
            </w:r>
            <w:proofErr w:type="spellStart"/>
            <w:r w:rsidR="001D759D" w:rsidRPr="00751302">
              <w:rPr>
                <w:rFonts w:ascii="Calibri" w:hAnsi="Calibri"/>
                <w:b/>
                <w:i/>
                <w:color w:val="000000"/>
                <w:lang w:val="en-US"/>
              </w:rPr>
              <w:t>generationTime</w:t>
            </w:r>
            <w:proofErr w:type="spellEnd"/>
            <w:r w:rsidR="001D759D" w:rsidRPr="00751302">
              <w:rPr>
                <w:rFonts w:ascii="Calibri" w:hAnsi="Calibri"/>
                <w:color w:val="000000"/>
                <w:lang w:val="en-US"/>
              </w:rPr>
              <w:t xml:space="preserve"> indicating a </w:t>
            </w:r>
            <w:r w:rsidR="001D759D" w:rsidRPr="00751302">
              <w:rPr>
                <w:rFonts w:ascii="Calibri" w:hAnsi="Calibri"/>
                <w:b/>
                <w:i/>
                <w:color w:val="000000"/>
                <w:lang w:val="en-US"/>
              </w:rPr>
              <w:t>Time64</w:t>
            </w:r>
            <w:r w:rsidR="001D759D" w:rsidRPr="00751302">
              <w:rPr>
                <w:rFonts w:ascii="Calibri" w:hAnsi="Calibri"/>
                <w:color w:val="000000"/>
                <w:lang w:val="en-US"/>
              </w:rPr>
              <w:t xml:space="preserve"> (non-zero value of size 8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p>
        </w:tc>
      </w:tr>
      <w:tr w:rsidR="001D759D"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6B7CD7" w:rsidP="001D759D">
            <w:pPr>
              <w:spacing w:after="0"/>
              <w:rPr>
                <w:rFonts w:ascii="Calibri" w:hAnsi="Calibri"/>
                <w:color w:val="000000"/>
                <w:lang w:val="en-US"/>
              </w:rPr>
            </w:pPr>
            <w:r w:rsidRPr="00E407CB">
              <w:rPr>
                <w:rFonts w:ascii="Calibri" w:hAnsi="Calibri"/>
                <w:color w:val="000000"/>
              </w:rPr>
              <w:t>SPDU</w:t>
            </w:r>
            <w:r w:rsidRPr="00E407CB">
              <w:rPr>
                <w:rFonts w:asciiTheme="minorHAnsi" w:hAnsiTheme="minorHAnsi"/>
                <w:vertAlign w:val="subscript"/>
              </w:rPr>
              <w:t>BSM</w:t>
            </w:r>
            <w:r w:rsidR="001D759D" w:rsidRPr="00751302">
              <w:rPr>
                <w:rFonts w:ascii="Calibri" w:hAnsi="Calibri"/>
                <w:color w:val="000000"/>
              </w:rPr>
              <w:t xml:space="preserve"> </w:t>
            </w:r>
            <w:proofErr w:type="spellStart"/>
            <w:r w:rsidR="005C21FB" w:rsidRPr="00751302">
              <w:rPr>
                <w:rFonts w:ascii="Calibri" w:hAnsi="Calibri"/>
                <w:b/>
                <w:i/>
                <w:color w:val="000000"/>
              </w:rPr>
              <w:t>headerInfo</w:t>
            </w:r>
            <w:proofErr w:type="spellEnd"/>
            <w:r w:rsidR="005C21FB" w:rsidRPr="00751302">
              <w:rPr>
                <w:rFonts w:ascii="Calibri" w:hAnsi="Calibri"/>
                <w:color w:val="000000"/>
              </w:rPr>
              <w:t xml:space="preserve"> doesn’t include</w:t>
            </w:r>
            <w:r w:rsidR="001D759D" w:rsidRPr="00751302">
              <w:rPr>
                <w:rFonts w:ascii="Calibri" w:hAnsi="Calibri"/>
                <w:color w:val="000000"/>
              </w:rPr>
              <w:t xml:space="preserve"> </w:t>
            </w:r>
            <w:proofErr w:type="spellStart"/>
            <w:r w:rsidR="001D759D" w:rsidRPr="00751302">
              <w:rPr>
                <w:rFonts w:ascii="Calibri" w:hAnsi="Calibri"/>
                <w:b/>
                <w:i/>
                <w:color w:val="000000"/>
              </w:rPr>
              <w:t>expiryTime</w:t>
            </w:r>
            <w:proofErr w:type="spellEnd"/>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p>
        </w:tc>
      </w:tr>
      <w:tr w:rsidR="001D759D"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6B7CD7" w:rsidP="001D759D">
            <w:pPr>
              <w:spacing w:after="0"/>
              <w:rPr>
                <w:rFonts w:ascii="Calibri" w:hAnsi="Calibri"/>
                <w:color w:val="000000"/>
                <w:lang w:val="en-US"/>
              </w:rPr>
            </w:pPr>
            <w:r w:rsidRPr="00E407CB">
              <w:rPr>
                <w:rFonts w:ascii="Calibri" w:hAnsi="Calibri"/>
                <w:color w:val="000000"/>
              </w:rPr>
              <w:t>SPDU</w:t>
            </w:r>
            <w:r w:rsidRPr="00E407CB">
              <w:rPr>
                <w:rFonts w:asciiTheme="minorHAnsi" w:hAnsiTheme="minorHAnsi"/>
                <w:vertAlign w:val="subscript"/>
              </w:rPr>
              <w:t>BSM</w:t>
            </w:r>
            <w:r w:rsidR="001D759D" w:rsidRPr="00751302">
              <w:rPr>
                <w:rFonts w:ascii="Calibri" w:hAnsi="Calibri"/>
                <w:color w:val="000000"/>
              </w:rPr>
              <w:t xml:space="preserve"> </w:t>
            </w:r>
            <w:proofErr w:type="spellStart"/>
            <w:r w:rsidR="005C21FB" w:rsidRPr="00751302">
              <w:rPr>
                <w:rFonts w:ascii="Calibri" w:hAnsi="Calibri"/>
                <w:b/>
                <w:i/>
                <w:color w:val="000000"/>
              </w:rPr>
              <w:t>headerInfo</w:t>
            </w:r>
            <w:proofErr w:type="spellEnd"/>
            <w:r w:rsidR="005C21FB" w:rsidRPr="00751302">
              <w:rPr>
                <w:rFonts w:ascii="Calibri" w:hAnsi="Calibri"/>
                <w:color w:val="000000"/>
              </w:rPr>
              <w:t xml:space="preserve"> doesn’t</w:t>
            </w:r>
            <w:r w:rsidR="001D759D" w:rsidRPr="00751302">
              <w:rPr>
                <w:rFonts w:ascii="Calibri" w:hAnsi="Calibri"/>
                <w:color w:val="000000"/>
              </w:rPr>
              <w:t xml:space="preserve"> include </w:t>
            </w:r>
            <w:proofErr w:type="spellStart"/>
            <w:r w:rsidR="001D759D" w:rsidRPr="00751302">
              <w:rPr>
                <w:rFonts w:ascii="Calibri" w:hAnsi="Calibri"/>
                <w:b/>
                <w:i/>
                <w:color w:val="000000"/>
              </w:rPr>
              <w:t>generationLocation</w:t>
            </w:r>
            <w:proofErr w:type="spellEnd"/>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p>
        </w:tc>
      </w:tr>
      <w:tr w:rsidR="001D759D"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6B7CD7" w:rsidP="001D759D">
            <w:pPr>
              <w:spacing w:after="0"/>
              <w:rPr>
                <w:rFonts w:ascii="Calibri" w:hAnsi="Calibri"/>
                <w:color w:val="000000"/>
              </w:rPr>
            </w:pPr>
            <w:r>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6B7CD7" w:rsidP="001D759D">
            <w:pPr>
              <w:spacing w:after="0"/>
              <w:rPr>
                <w:rFonts w:ascii="Calibri" w:hAnsi="Calibri"/>
                <w:color w:val="000000"/>
              </w:rPr>
            </w:pPr>
            <w:proofErr w:type="spellStart"/>
            <w:r w:rsidRPr="00E407CB">
              <w:rPr>
                <w:rFonts w:ascii="Calibri" w:hAnsi="Calibri"/>
                <w:color w:val="000000"/>
              </w:rPr>
              <w:t>SPDU</w:t>
            </w:r>
            <w:r>
              <w:rPr>
                <w:rFonts w:ascii="Calibri" w:hAnsi="Calibri"/>
                <w:color w:val="000000"/>
              </w:rPr>
              <w:t>’s</w:t>
            </w:r>
            <w:r w:rsidRPr="00E407CB">
              <w:rPr>
                <w:rFonts w:asciiTheme="minorHAnsi" w:hAnsiTheme="minorHAnsi"/>
                <w:vertAlign w:val="subscript"/>
              </w:rPr>
              <w:t>BSM</w:t>
            </w:r>
            <w:proofErr w:type="spellEnd"/>
            <w:r w:rsidR="001D759D" w:rsidRPr="00751302">
              <w:rPr>
                <w:rFonts w:ascii="Calibri" w:hAnsi="Calibri"/>
                <w:color w:val="000000"/>
                <w:lang w:val="en-US"/>
              </w:rPr>
              <w:t xml:space="preserve"> contains </w:t>
            </w:r>
            <w:r w:rsidR="001D759D" w:rsidRPr="00751302">
              <w:rPr>
                <w:rFonts w:ascii="Calibri" w:hAnsi="Calibri"/>
                <w:b/>
                <w:i/>
                <w:color w:val="000000"/>
                <w:lang w:val="en-US"/>
              </w:rPr>
              <w:t>signer</w:t>
            </w:r>
            <w:r w:rsidR="001D759D" w:rsidRPr="00751302">
              <w:rPr>
                <w:rFonts w:ascii="Calibri" w:hAnsi="Calibri"/>
                <w:color w:val="000000"/>
                <w:lang w:val="en-US"/>
              </w:rPr>
              <w:t xml:space="preserve"> containing </w:t>
            </w:r>
            <w:r w:rsidR="001D759D" w:rsidRPr="00751302">
              <w:rPr>
                <w:rFonts w:ascii="Calibri" w:hAnsi="Calibri"/>
                <w:b/>
                <w:i/>
                <w:color w:val="000000"/>
                <w:lang w:val="en-US"/>
              </w:rPr>
              <w:t>digest</w:t>
            </w:r>
            <w:r w:rsidR="001D759D" w:rsidRPr="00751302">
              <w:rPr>
                <w:rFonts w:ascii="Calibri" w:hAnsi="Calibri"/>
                <w:color w:val="000000"/>
                <w:lang w:val="en-US"/>
              </w:rPr>
              <w:t xml:space="preserve"> indicating </w:t>
            </w:r>
            <w:r w:rsidR="001D759D" w:rsidRPr="001978C7">
              <w:rPr>
                <w:rFonts w:ascii="Calibri" w:hAnsi="Calibri"/>
                <w:b/>
                <w:i/>
                <w:color w:val="000000"/>
                <w:lang w:val="en-US"/>
              </w:rPr>
              <w:t>HashedId</w:t>
            </w:r>
            <w:r w:rsidR="005C21FB" w:rsidRPr="001978C7">
              <w:rPr>
                <w:rFonts w:ascii="Calibri" w:hAnsi="Calibri"/>
                <w:b/>
                <w:i/>
                <w:color w:val="000000"/>
                <w:lang w:val="en-US"/>
              </w:rPr>
              <w:t>8</w:t>
            </w:r>
            <w:r w:rsidR="005C21FB" w:rsidRPr="00751302">
              <w:rPr>
                <w:rFonts w:ascii="Calibri" w:hAnsi="Calibri"/>
                <w:color w:val="000000"/>
                <w:lang w:val="en-US"/>
              </w:rPr>
              <w:t xml:space="preserve"> (</w:t>
            </w:r>
            <w:r w:rsidR="001D759D" w:rsidRPr="00751302">
              <w:rPr>
                <w:rFonts w:ascii="Calibri" w:hAnsi="Calibri"/>
                <w:color w:val="000000"/>
                <w:lang w:val="en-US"/>
              </w:rPr>
              <w:t>a non-zero value of size 8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p>
        </w:tc>
      </w:tr>
      <w:tr w:rsidR="001D759D"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lastRenderedPageBreak/>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6B7CD7" w:rsidP="001D759D">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1D759D" w:rsidRPr="00751302">
              <w:rPr>
                <w:rFonts w:ascii="Calibri" w:hAnsi="Calibri"/>
                <w:color w:val="000000"/>
                <w:lang w:val="en-US"/>
              </w:rPr>
              <w:t xml:space="preserve"> </w:t>
            </w:r>
            <w:r w:rsidR="001D759D" w:rsidRPr="00751302">
              <w:rPr>
                <w:rFonts w:ascii="Calibri" w:hAnsi="Calibri"/>
                <w:b/>
                <w:i/>
                <w:color w:val="000000"/>
                <w:lang w:val="en-US"/>
              </w:rPr>
              <w:t xml:space="preserve">signature </w:t>
            </w:r>
            <w:r w:rsidR="001D759D" w:rsidRPr="00751302">
              <w:rPr>
                <w:rFonts w:ascii="Calibri" w:hAnsi="Calibri"/>
                <w:color w:val="000000"/>
                <w:lang w:val="en-US"/>
              </w:rPr>
              <w:t>contains</w:t>
            </w:r>
            <w:r w:rsidR="001D759D" w:rsidRPr="00751302">
              <w:rPr>
                <w:rFonts w:ascii="Calibri" w:hAnsi="Calibri"/>
                <w:b/>
                <w:i/>
                <w:color w:val="000000"/>
                <w:lang w:val="en-US"/>
              </w:rPr>
              <w:t xml:space="preserve"> ecdsaP256Signature</w:t>
            </w:r>
            <w:r w:rsidR="001D759D" w:rsidRPr="00751302">
              <w:rPr>
                <w:rFonts w:ascii="Calibri" w:hAnsi="Calibri"/>
                <w:color w:val="000000"/>
                <w:lang w:val="en-US"/>
              </w:rPr>
              <w:t xml:space="preserve"> indicating </w:t>
            </w:r>
            <w:r w:rsidR="005C21FB" w:rsidRPr="00751302">
              <w:rPr>
                <w:rFonts w:ascii="Calibri" w:hAnsi="Calibri"/>
                <w:b/>
                <w:i/>
                <w:color w:val="000000"/>
                <w:lang w:val="en-US"/>
              </w:rPr>
              <w:t>r</w:t>
            </w:r>
            <w:r w:rsidR="005C21FB" w:rsidRPr="00751302">
              <w:rPr>
                <w:rFonts w:ascii="Calibri" w:hAnsi="Calibri"/>
                <w:color w:val="000000"/>
                <w:lang w:val="en-US"/>
              </w:rPr>
              <w:t xml:space="preserve"> (</w:t>
            </w:r>
            <w:r w:rsidR="001D759D" w:rsidRPr="00751302">
              <w:rPr>
                <w:rFonts w:ascii="Calibri" w:hAnsi="Calibri"/>
                <w:b/>
                <w:i/>
                <w:color w:val="000000"/>
                <w:lang w:val="en-US"/>
              </w:rPr>
              <w:t>compressed-y-0</w:t>
            </w:r>
            <w:r w:rsidR="001D759D" w:rsidRPr="00751302">
              <w:rPr>
                <w:rFonts w:ascii="Calibri" w:hAnsi="Calibri"/>
                <w:color w:val="000000"/>
                <w:lang w:val="en-US"/>
              </w:rPr>
              <w:t xml:space="preserve"> </w:t>
            </w:r>
            <w:r w:rsidR="0007384F">
              <w:rPr>
                <w:rFonts w:ascii="Calibri" w:hAnsi="Calibri"/>
                <w:color w:val="000000"/>
                <w:lang w:val="en-US"/>
              </w:rPr>
              <w:t xml:space="preserve">or </w:t>
            </w:r>
            <w:r w:rsidR="0007384F" w:rsidRPr="007671C9">
              <w:rPr>
                <w:b/>
                <w:i/>
              </w:rPr>
              <w:t>compressed-y-1</w:t>
            </w:r>
            <w:r w:rsidR="0007384F">
              <w:rPr>
                <w:b/>
                <w:i/>
              </w:rPr>
              <w:t xml:space="preserve"> </w:t>
            </w:r>
            <w:r w:rsidR="003D30FD">
              <w:rPr>
                <w:rFonts w:ascii="Calibri" w:hAnsi="Calibri"/>
                <w:color w:val="000000"/>
                <w:lang w:val="en-US"/>
              </w:rPr>
              <w:t>(c</w:t>
            </w:r>
            <w:r w:rsidR="001D759D" w:rsidRPr="00751302">
              <w:rPr>
                <w:rFonts w:ascii="Calibri" w:hAnsi="Calibri"/>
                <w:color w:val="000000"/>
                <w:lang w:val="en-US"/>
              </w:rPr>
              <w:t xml:space="preserve">onsists of octet size </w:t>
            </w:r>
            <w:r w:rsidR="005C21FB" w:rsidRPr="00751302">
              <w:rPr>
                <w:rFonts w:ascii="Calibri" w:hAnsi="Calibri"/>
                <w:color w:val="000000"/>
                <w:lang w:val="en-US"/>
              </w:rPr>
              <w:t>32)</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p>
        </w:tc>
      </w:tr>
      <w:tr w:rsidR="001D759D"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6B7CD7" w:rsidP="001D759D">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1D759D" w:rsidRPr="00751302">
              <w:rPr>
                <w:rFonts w:ascii="Calibri" w:hAnsi="Calibri"/>
                <w:color w:val="000000"/>
              </w:rPr>
              <w:t xml:space="preserve"> </w:t>
            </w:r>
            <w:r w:rsidR="001D759D" w:rsidRPr="00751302">
              <w:rPr>
                <w:rFonts w:ascii="Calibri" w:hAnsi="Calibri"/>
                <w:b/>
                <w:i/>
                <w:color w:val="000000"/>
              </w:rPr>
              <w:t>signature</w:t>
            </w:r>
            <w:r w:rsidR="001D759D" w:rsidRPr="00751302">
              <w:rPr>
                <w:rFonts w:ascii="Calibri" w:hAnsi="Calibri"/>
                <w:color w:val="000000"/>
              </w:rPr>
              <w:t xml:space="preserve"> contains opaque </w:t>
            </w:r>
            <w:r w:rsidR="001D759D" w:rsidRPr="00751302">
              <w:rPr>
                <w:rFonts w:ascii="Calibri" w:hAnsi="Calibri"/>
                <w:b/>
                <w:i/>
                <w:color w:val="000000"/>
              </w:rPr>
              <w:t>s</w:t>
            </w:r>
            <w:r w:rsidR="001D759D" w:rsidRPr="00751302">
              <w:rPr>
                <w:rFonts w:ascii="Calibri" w:hAnsi="Calibri"/>
                <w:color w:val="000000"/>
              </w:rPr>
              <w:t xml:space="preserve"> indicating non-zero value of size 32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p>
        </w:tc>
      </w:tr>
      <w:tr w:rsidR="001D759D"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14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Pr>
                <w:rFonts w:ascii="Calibri" w:hAnsi="Calibri"/>
                <w:color w:val="000000"/>
              </w:rPr>
              <w:t xml:space="preserve">IUT receives </w:t>
            </w:r>
            <w:proofErr w:type="spellStart"/>
            <w:r w:rsidR="006B7CD7" w:rsidRPr="00E407CB">
              <w:rPr>
                <w:rFonts w:ascii="Calibri" w:hAnsi="Calibri"/>
                <w:color w:val="000000"/>
              </w:rPr>
              <w:t>SPDU</w:t>
            </w:r>
            <w:r w:rsidR="006B7CD7">
              <w:rPr>
                <w:rFonts w:ascii="Calibri" w:hAnsi="Calibri"/>
                <w:color w:val="000000"/>
              </w:rPr>
              <w:t>’s</w:t>
            </w:r>
            <w:r w:rsidR="006B7CD7" w:rsidRPr="00E407CB">
              <w:rPr>
                <w:rFonts w:asciiTheme="minorHAnsi" w:hAnsiTheme="minorHAnsi"/>
                <w:vertAlign w:val="subscript"/>
              </w:rPr>
              <w:t>BSM</w:t>
            </w:r>
            <w:proofErr w:type="spellEnd"/>
            <w:r>
              <w:rPr>
                <w:rFonts w:ascii="Calibri" w:hAnsi="Calibri"/>
                <w:color w:val="000000"/>
              </w:rPr>
              <w:t xml:space="preserve"> </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p>
        </w:tc>
      </w:tr>
      <w:tr w:rsidR="001D759D"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Pr>
                <w:rFonts w:ascii="Calibri" w:hAnsi="Calibri"/>
                <w:color w:val="000000"/>
              </w:rPr>
              <w:t>15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4957E8" w:rsidP="001D759D">
            <w:pPr>
              <w:spacing w:after="0"/>
              <w:rPr>
                <w:rFonts w:ascii="Calibri" w:hAnsi="Calibri"/>
                <w:color w:val="000000"/>
              </w:rPr>
            </w:pPr>
            <w:r>
              <w:rPr>
                <w:rFonts w:ascii="Calibri" w:hAnsi="Calibri"/>
                <w:color w:val="000000"/>
              </w:rPr>
              <w:t xml:space="preserve">IUT indicates that the </w:t>
            </w:r>
            <w:r w:rsidR="006B7CD7" w:rsidRPr="00E407CB">
              <w:rPr>
                <w:rFonts w:ascii="Calibri" w:hAnsi="Calibri"/>
                <w:color w:val="000000"/>
              </w:rPr>
              <w:t>SPDU</w:t>
            </w:r>
            <w:r w:rsidR="006B7CD7" w:rsidRPr="00E407CB">
              <w:rPr>
                <w:rFonts w:asciiTheme="minorHAnsi" w:hAnsiTheme="minorHAnsi"/>
                <w:vertAlign w:val="subscript"/>
              </w:rPr>
              <w:t>BSM</w:t>
            </w:r>
            <w:r>
              <w:rPr>
                <w:rFonts w:ascii="Calibri" w:hAnsi="Calibri"/>
                <w:color w:val="000000"/>
              </w:rPr>
              <w:t xml:space="preserve"> holds a valid security credentials.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Pass/Fail</w:t>
            </w:r>
          </w:p>
        </w:tc>
      </w:tr>
    </w:tbl>
    <w:p w:rsidR="007666BE" w:rsidRDefault="007666BE" w:rsidP="007666BE">
      <w:pPr>
        <w:spacing w:after="0"/>
      </w:pPr>
    </w:p>
    <w:tbl>
      <w:tblPr>
        <w:tblW w:w="8919" w:type="dxa"/>
        <w:tblInd w:w="-4" w:type="dxa"/>
        <w:tblLayout w:type="fixed"/>
        <w:tblCellMar>
          <w:left w:w="0" w:type="dxa"/>
          <w:right w:w="0" w:type="dxa"/>
        </w:tblCellMar>
        <w:tblLook w:val="0000" w:firstRow="0" w:lastRow="0" w:firstColumn="0" w:lastColumn="0" w:noHBand="0" w:noVBand="0"/>
      </w:tblPr>
      <w:tblGrid>
        <w:gridCol w:w="737"/>
        <w:gridCol w:w="1063"/>
        <w:gridCol w:w="5580"/>
        <w:gridCol w:w="1539"/>
      </w:tblGrid>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Identifier</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3752E" w:rsidP="00751302">
            <w:pPr>
              <w:overflowPunct/>
              <w:autoSpaceDE/>
              <w:autoSpaceDN/>
              <w:adjustRightInd/>
              <w:spacing w:after="0" w:line="259" w:lineRule="auto"/>
              <w:textAlignment w:val="auto"/>
              <w:rPr>
                <w:rFonts w:ascii="Calibri" w:eastAsia="Calibri" w:hAnsi="Calibri"/>
                <w:sz w:val="22"/>
                <w:szCs w:val="22"/>
                <w:lang w:val="en-US"/>
              </w:rPr>
            </w:pPr>
            <w:r>
              <w:rPr>
                <w:rFonts w:ascii="Calibri" w:eastAsia="Calibri" w:hAnsi="Calibri"/>
                <w:sz w:val="22"/>
                <w:szCs w:val="22"/>
                <w:lang w:val="en-US"/>
              </w:rPr>
              <w:t>TP-16092-</w:t>
            </w:r>
            <w:r w:rsidRPr="0013752E">
              <w:rPr>
                <w:rFonts w:ascii="Calibri" w:eastAsia="Calibri" w:hAnsi="Calibri"/>
                <w:sz w:val="22"/>
                <w:szCs w:val="22"/>
                <w:lang w:val="en-US"/>
              </w:rPr>
              <w:t>SPDU</w:t>
            </w:r>
            <w:r w:rsidRPr="0013752E">
              <w:rPr>
                <w:rFonts w:asciiTheme="minorHAnsi" w:hAnsiTheme="minorHAnsi"/>
                <w:sz w:val="22"/>
                <w:szCs w:val="22"/>
                <w:vertAlign w:val="subscript"/>
              </w:rPr>
              <w:t>BSM</w:t>
            </w:r>
            <w:r w:rsidR="00972750">
              <w:rPr>
                <w:rFonts w:ascii="Calibri" w:eastAsia="Calibri" w:hAnsi="Calibri"/>
                <w:sz w:val="22"/>
                <w:szCs w:val="22"/>
                <w:lang w:val="en-US"/>
              </w:rPr>
              <w:t>-RECV-BV-04</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Summary</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3806DF"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V</w:t>
            </w:r>
            <w:r>
              <w:rPr>
                <w:rFonts w:ascii="Calibri" w:eastAsia="Calibri" w:hAnsi="Calibri"/>
                <w:sz w:val="22"/>
                <w:szCs w:val="22"/>
                <w:lang w:val="en-US"/>
              </w:rPr>
              <w:t xml:space="preserve">alidate that the IUT will indicate a valid security credential for a </w:t>
            </w:r>
            <w:r w:rsidR="00163C87" w:rsidRPr="00163C87">
              <w:rPr>
                <w:rFonts w:ascii="Calibri" w:hAnsi="Calibri"/>
                <w:color w:val="000000"/>
                <w:sz w:val="22"/>
                <w:szCs w:val="22"/>
              </w:rPr>
              <w:t>SPDU</w:t>
            </w:r>
            <w:r w:rsidR="00163C87" w:rsidRPr="00163C87">
              <w:rPr>
                <w:rFonts w:asciiTheme="minorHAnsi" w:hAnsiTheme="minorHAnsi"/>
                <w:sz w:val="22"/>
                <w:szCs w:val="22"/>
                <w:vertAlign w:val="subscript"/>
              </w:rPr>
              <w:t>BSM</w:t>
            </w:r>
            <w:r w:rsidR="00751302" w:rsidRPr="00751302">
              <w:rPr>
                <w:rFonts w:ascii="Calibri" w:eastAsia="Calibri" w:hAnsi="Calibri"/>
                <w:sz w:val="22"/>
                <w:szCs w:val="22"/>
                <w:lang w:val="en-US"/>
              </w:rPr>
              <w:t xml:space="preserve"> digitally signed by </w:t>
            </w:r>
            <w:r w:rsidR="00751302" w:rsidRPr="00896347">
              <w:rPr>
                <w:rFonts w:ascii="Calibri" w:eastAsia="Calibri" w:hAnsi="Calibri"/>
                <w:b/>
                <w:i/>
                <w:sz w:val="22"/>
                <w:szCs w:val="22"/>
                <w:lang w:val="en-US"/>
              </w:rPr>
              <w:t>certificate</w:t>
            </w:r>
            <w:r w:rsidR="00751302" w:rsidRPr="00751302">
              <w:rPr>
                <w:rFonts w:ascii="Calibri" w:eastAsia="Calibri" w:hAnsi="Calibri"/>
                <w:sz w:val="22"/>
                <w:szCs w:val="22"/>
                <w:lang w:val="en-US"/>
              </w:rPr>
              <w:t xml:space="preserve">, which includes </w:t>
            </w:r>
            <w:proofErr w:type="spellStart"/>
            <w:r w:rsidR="00751302" w:rsidRPr="00896347">
              <w:rPr>
                <w:rFonts w:ascii="Calibri" w:eastAsia="Calibri" w:hAnsi="Calibri"/>
                <w:b/>
                <w:i/>
                <w:sz w:val="22"/>
                <w:szCs w:val="22"/>
                <w:lang w:val="en-US"/>
              </w:rPr>
              <w:t>generationTime</w:t>
            </w:r>
            <w:proofErr w:type="spellEnd"/>
            <w:r w:rsidR="00751302" w:rsidRPr="00751302">
              <w:rPr>
                <w:rFonts w:ascii="Calibri" w:eastAsia="Calibri" w:hAnsi="Calibri"/>
                <w:sz w:val="22"/>
                <w:szCs w:val="22"/>
                <w:lang w:val="en-US"/>
              </w:rPr>
              <w:t xml:space="preserve"> within </w:t>
            </w:r>
            <w:r w:rsidR="00751302" w:rsidRPr="00896347">
              <w:rPr>
                <w:rFonts w:ascii="Calibri" w:eastAsia="Calibri" w:hAnsi="Calibri"/>
                <w:b/>
                <w:i/>
                <w:sz w:val="22"/>
                <w:szCs w:val="22"/>
                <w:lang w:val="en-US"/>
              </w:rPr>
              <w:t>+/-</w:t>
            </w:r>
            <w:proofErr w:type="spellStart"/>
            <w:r w:rsidR="00751302" w:rsidRPr="00896347">
              <w:rPr>
                <w:rFonts w:ascii="Calibri" w:eastAsia="Calibri" w:hAnsi="Calibri"/>
                <w:b/>
                <w:i/>
                <w:sz w:val="22"/>
                <w:szCs w:val="22"/>
                <w:lang w:val="en-US"/>
              </w:rPr>
              <w:t>DE_DSecond</w:t>
            </w:r>
            <w:proofErr w:type="spellEnd"/>
            <w:r w:rsidR="00751302" w:rsidRPr="00896347">
              <w:rPr>
                <w:rFonts w:ascii="Calibri" w:eastAsia="Calibri" w:hAnsi="Calibri"/>
                <w:b/>
                <w:i/>
                <w:sz w:val="22"/>
                <w:szCs w:val="22"/>
                <w:lang w:val="en-US"/>
              </w:rPr>
              <w:t>/2</w:t>
            </w:r>
            <w:r w:rsidR="00751302" w:rsidRPr="00751302">
              <w:rPr>
                <w:rFonts w:ascii="Calibri" w:eastAsia="Calibri" w:hAnsi="Calibri"/>
                <w:sz w:val="22"/>
                <w:szCs w:val="22"/>
                <w:lang w:val="en-US"/>
              </w:rPr>
              <w:t xml:space="preserve"> of the current time and the BSM </w:t>
            </w:r>
            <w:proofErr w:type="spellStart"/>
            <w:r w:rsidR="00751302" w:rsidRPr="00896347">
              <w:rPr>
                <w:rFonts w:ascii="Calibri" w:eastAsia="Calibri" w:hAnsi="Calibri"/>
                <w:b/>
                <w:i/>
                <w:sz w:val="22"/>
                <w:szCs w:val="22"/>
                <w:lang w:val="en-US"/>
              </w:rPr>
              <w:t>generationTime</w:t>
            </w:r>
            <w:proofErr w:type="spellEnd"/>
            <w:r w:rsidR="00751302" w:rsidRPr="00751302">
              <w:rPr>
                <w:rFonts w:ascii="Calibri" w:eastAsia="Calibri" w:hAnsi="Calibri"/>
                <w:sz w:val="22"/>
                <w:szCs w:val="22"/>
                <w:lang w:val="en-US"/>
              </w:rPr>
              <w:t xml:space="preserve"> is earlier than the expiration time of the signing certificate.</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Test Configuration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5C21FB"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TC (</w:t>
            </w:r>
            <w:r w:rsidR="00751302" w:rsidRPr="00751302">
              <w:rPr>
                <w:rFonts w:ascii="Calibri" w:eastAsia="Calibri" w:hAnsi="Calibri"/>
                <w:sz w:val="22"/>
                <w:szCs w:val="22"/>
                <w:lang w:val="en-US"/>
              </w:rPr>
              <w:t>1)</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IUT</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IUT</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Reference:</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A12F0A" w:rsidP="00751302">
            <w:pPr>
              <w:overflowPunct/>
              <w:autoSpaceDE/>
              <w:autoSpaceDN/>
              <w:adjustRightInd/>
              <w:spacing w:after="0" w:line="259" w:lineRule="auto"/>
              <w:textAlignment w:val="auto"/>
              <w:rPr>
                <w:rFonts w:ascii="Calibri" w:eastAsia="Calibri" w:hAnsi="Calibri"/>
                <w:sz w:val="22"/>
                <w:szCs w:val="22"/>
                <w:lang w:val="en-US"/>
              </w:rPr>
            </w:pPr>
            <w:r w:rsidRPr="009D1E75">
              <w:rPr>
                <w:rFonts w:ascii="Calibri" w:eastAsia="Calibri" w:hAnsi="Calibri"/>
                <w:sz w:val="22"/>
                <w:szCs w:val="22"/>
                <w:lang w:val="en-US"/>
              </w:rPr>
              <w:t>SAE J2945 [1] Table</w:t>
            </w:r>
            <w:r>
              <w:rPr>
                <w:rFonts w:ascii="Calibri" w:eastAsia="Calibri" w:hAnsi="Calibri"/>
                <w:sz w:val="22"/>
                <w:szCs w:val="22"/>
                <w:lang w:val="en-US"/>
              </w:rPr>
              <w:t xml:space="preserve"> 11 “</w:t>
            </w:r>
            <w:r w:rsidRPr="00A12F0A">
              <w:rPr>
                <w:rFonts w:ascii="Calibri" w:eastAsia="Calibri" w:hAnsi="Calibri"/>
                <w:sz w:val="22"/>
                <w:szCs w:val="22"/>
                <w:lang w:val="en-US"/>
              </w:rPr>
              <w:t>Security Profile for Receiving BSMs</w:t>
            </w:r>
            <w:r>
              <w:rPr>
                <w:rFonts w:ascii="Calibri" w:eastAsia="Calibri" w:hAnsi="Calibri"/>
                <w:sz w:val="22"/>
                <w:szCs w:val="22"/>
                <w:lang w:val="en-US"/>
              </w:rPr>
              <w:t>”</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PICS Selection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p>
        </w:tc>
      </w:tr>
      <w:tr w:rsidR="00751302" w:rsidRPr="00751302" w:rsidTr="00751302">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Pre-test conditions</w:t>
            </w:r>
          </w:p>
        </w:tc>
      </w:tr>
      <w:tr w:rsidR="00751302" w:rsidRPr="00751302" w:rsidTr="00751302">
        <w:tc>
          <w:tcPr>
            <w:tcW w:w="8919" w:type="dxa"/>
            <w:gridSpan w:val="4"/>
            <w:tcBorders>
              <w:top w:val="single" w:sz="3" w:space="0" w:color="auto"/>
              <w:left w:val="single" w:sz="3" w:space="0" w:color="auto"/>
              <w:bottom w:val="single" w:sz="3" w:space="0" w:color="auto"/>
              <w:right w:val="single" w:sz="3" w:space="0" w:color="auto"/>
            </w:tcBorders>
            <w:shd w:val="clear" w:color="auto" w:fill="FFFFFF"/>
          </w:tcPr>
          <w:p w:rsidR="00751302" w:rsidRPr="00414A93" w:rsidRDefault="00414A93" w:rsidP="00414A93">
            <w:pPr>
              <w:pStyle w:val="ListParagraph"/>
              <w:numPr>
                <w:ilvl w:val="0"/>
                <w:numId w:val="13"/>
              </w:numPr>
              <w:overflowPunct/>
              <w:autoSpaceDE/>
              <w:autoSpaceDN/>
              <w:adjustRightInd/>
              <w:spacing w:after="0"/>
              <w:textAlignment w:val="auto"/>
              <w:rPr>
                <w:rFonts w:ascii="Calibri" w:hAnsi="Calibri"/>
                <w:color w:val="000000"/>
                <w:lang w:val="en-US"/>
              </w:rPr>
            </w:pPr>
            <w:r w:rsidRPr="00414A93">
              <w:rPr>
                <w:rFonts w:ascii="Calibri" w:hAnsi="Calibri"/>
                <w:color w:val="000000"/>
                <w:lang w:val="en-US"/>
              </w:rPr>
              <w:t>The IUT being initialized</w:t>
            </w:r>
          </w:p>
        </w:tc>
      </w:tr>
      <w:tr w:rsidR="00751302" w:rsidRPr="00751302" w:rsidTr="00751302">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Test Sequence</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Description</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contextualSpacing/>
              <w:textAlignment w:val="auto"/>
              <w:rPr>
                <w:rFonts w:ascii="Calibri" w:eastAsia="Calibri" w:hAnsi="Calibri"/>
                <w:b/>
                <w:sz w:val="22"/>
                <w:szCs w:val="22"/>
                <w:lang w:val="en-US"/>
              </w:rPr>
            </w:pPr>
            <w:r w:rsidRPr="00751302">
              <w:rPr>
                <w:rFonts w:ascii="Calibri" w:eastAsia="Calibri" w:hAnsi="Calibri"/>
                <w:b/>
                <w:sz w:val="22"/>
                <w:szCs w:val="22"/>
                <w:lang w:val="en-US"/>
              </w:rPr>
              <w:t>Verdict</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472D9C">
            <w:pPr>
              <w:spacing w:after="0"/>
              <w:rPr>
                <w:rFonts w:ascii="Calibri" w:hAnsi="Calibri"/>
                <w:color w:val="000000"/>
              </w:rPr>
            </w:pPr>
            <w:r w:rsidRPr="00751302">
              <w:rPr>
                <w:rFonts w:ascii="Calibri" w:hAnsi="Calibri"/>
                <w:color w:val="000000"/>
              </w:rPr>
              <w:t xml:space="preserve">The IUT is configured to receive more than one </w:t>
            </w:r>
            <w:r w:rsidR="00163C87" w:rsidRPr="00E407CB">
              <w:rPr>
                <w:rFonts w:ascii="Calibri" w:hAnsi="Calibri"/>
                <w:color w:val="000000"/>
              </w:rPr>
              <w:t>SPDU</w:t>
            </w:r>
            <w:r w:rsidR="00163C87" w:rsidRPr="00E407CB">
              <w:rPr>
                <w:rFonts w:asciiTheme="minorHAnsi" w:hAnsiTheme="minorHAnsi"/>
                <w:vertAlign w:val="subscript"/>
              </w:rPr>
              <w:t>BSM</w:t>
            </w:r>
            <w:r w:rsidRPr="00751302">
              <w:rPr>
                <w:rFonts w:ascii="Calibri" w:hAnsi="Calibri"/>
                <w:color w:val="000000"/>
              </w:rPr>
              <w:t xml:space="preserve"> per second</w:t>
            </w:r>
            <w:r w:rsidR="00E850B0">
              <w:rPr>
                <w:rFonts w:ascii="Calibri" w:hAnsi="Calibri"/>
                <w:color w:val="000000"/>
              </w:rPr>
              <w:t xml:space="preserve"> as defined in </w:t>
            </w:r>
            <w:r w:rsidR="00E850B0">
              <w:rPr>
                <w:rFonts w:ascii="Calibri" w:hAnsi="Calibri"/>
                <w:color w:val="000000"/>
              </w:rPr>
              <w:fldChar w:fldCharType="begin"/>
            </w:r>
            <w:r w:rsidR="00E850B0">
              <w:rPr>
                <w:rFonts w:ascii="Calibri" w:hAnsi="Calibri"/>
                <w:color w:val="000000"/>
              </w:rPr>
              <w:instrText xml:space="preserve"> REF _Ref442163386 \h </w:instrText>
            </w:r>
            <w:r w:rsidR="00E850B0">
              <w:rPr>
                <w:rFonts w:ascii="Calibri" w:hAnsi="Calibri"/>
                <w:color w:val="000000"/>
              </w:rPr>
            </w:r>
            <w:r w:rsidR="00E850B0">
              <w:rPr>
                <w:rFonts w:ascii="Calibri" w:hAnsi="Calibri"/>
                <w:color w:val="000000"/>
              </w:rPr>
              <w:fldChar w:fldCharType="separate"/>
            </w:r>
            <w:r w:rsidR="00DD231E">
              <w:t xml:space="preserve">Table </w:t>
            </w:r>
            <w:r w:rsidR="00DD231E">
              <w:rPr>
                <w:noProof/>
              </w:rPr>
              <w:t>7</w:t>
            </w:r>
            <w:r w:rsidR="00DD231E">
              <w:noBreakHyphen/>
            </w:r>
            <w:r w:rsidR="00DD231E">
              <w:rPr>
                <w:noProof/>
              </w:rPr>
              <w:t>3</w:t>
            </w:r>
            <w:r w:rsidR="00E850B0">
              <w:rPr>
                <w:rFonts w:ascii="Calibri" w:hAnsi="Calibri"/>
                <w:color w:val="000000"/>
              </w:rPr>
              <w:fldChar w:fldCharType="end"/>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63C87" w:rsidP="00751302">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51302" w:rsidRPr="00751302">
              <w:rPr>
                <w:rFonts w:ascii="Calibri" w:hAnsi="Calibri"/>
                <w:color w:val="000000"/>
                <w:lang w:val="en-US"/>
              </w:rPr>
              <w:t xml:space="preserve"> </w:t>
            </w:r>
            <w:proofErr w:type="spellStart"/>
            <w:r w:rsidR="00751302" w:rsidRPr="00751302">
              <w:rPr>
                <w:rFonts w:ascii="Calibri" w:hAnsi="Calibri"/>
                <w:b/>
                <w:i/>
                <w:color w:val="000000"/>
                <w:lang w:val="en-US"/>
              </w:rPr>
              <w:t>headerInfo</w:t>
            </w:r>
            <w:proofErr w:type="spellEnd"/>
            <w:r w:rsidR="00751302" w:rsidRPr="00751302">
              <w:rPr>
                <w:rFonts w:ascii="Calibri" w:hAnsi="Calibri"/>
                <w:color w:val="000000"/>
                <w:lang w:val="en-US"/>
              </w:rPr>
              <w:t xml:space="preserve"> contains </w:t>
            </w:r>
            <w:proofErr w:type="spellStart"/>
            <w:r w:rsidR="00751302" w:rsidRPr="00751302">
              <w:rPr>
                <w:rFonts w:ascii="Calibri" w:hAnsi="Calibri"/>
                <w:b/>
                <w:i/>
                <w:color w:val="000000"/>
                <w:lang w:val="en-US"/>
              </w:rPr>
              <w:t>psid</w:t>
            </w:r>
            <w:proofErr w:type="spellEnd"/>
            <w:r w:rsidR="0078623A">
              <w:rPr>
                <w:rFonts w:ascii="Calibri" w:hAnsi="Calibri"/>
                <w:color w:val="000000"/>
                <w:lang w:val="en-US"/>
              </w:rPr>
              <w:t xml:space="preserve"> indicating </w:t>
            </w:r>
            <w:r w:rsidR="00751302" w:rsidRPr="00751302">
              <w:rPr>
                <w:rFonts w:ascii="Calibri" w:hAnsi="Calibri"/>
                <w:color w:val="000000"/>
                <w:lang w:val="en-US"/>
              </w:rPr>
              <w:t xml:space="preserve">value = </w:t>
            </w:r>
            <w:r w:rsidR="00270B36">
              <w:rPr>
                <w:rFonts w:ascii="Calibri" w:hAnsi="Calibri"/>
                <w:b/>
                <w:i/>
                <w:color w:val="000000"/>
                <w:lang w:val="en-US"/>
              </w:rPr>
              <w:t>0</w:t>
            </w:r>
            <w:ins w:id="148" w:author="Dmitri.Khijniak@7Layers.com" w:date="2017-04-29T19:18:00Z">
              <w:r w:rsidR="00ED36B2">
                <w:rPr>
                  <w:rFonts w:ascii="Calibri" w:hAnsi="Calibri"/>
                  <w:b/>
                  <w:i/>
                  <w:color w:val="000000"/>
                  <w:lang w:val="en-US"/>
                </w:rPr>
                <w:t>x</w:t>
              </w:r>
            </w:ins>
            <w:r w:rsidR="00751302" w:rsidRPr="00751302">
              <w:rPr>
                <w:rFonts w:ascii="Calibri" w:hAnsi="Calibri"/>
                <w:b/>
                <w:i/>
                <w:color w:val="000000"/>
                <w:lang w:val="en-US"/>
              </w:rPr>
              <w:t>20</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63C87" w:rsidP="00751302">
            <w:pPr>
              <w:spacing w:after="0"/>
              <w:rPr>
                <w:rFonts w:ascii="Calibri" w:hAnsi="Calibri"/>
                <w:color w:val="000000"/>
              </w:rPr>
            </w:pPr>
            <w:r w:rsidRPr="00163C87">
              <w:rPr>
                <w:rFonts w:ascii="Calibri" w:hAnsi="Calibri"/>
                <w:color w:val="000000"/>
              </w:rPr>
              <w:t>SPDU</w:t>
            </w:r>
            <w:r w:rsidRPr="00163C87">
              <w:rPr>
                <w:rFonts w:ascii="Calibri" w:hAnsi="Calibri"/>
                <w:color w:val="000000"/>
                <w:vertAlign w:val="subscript"/>
              </w:rPr>
              <w:t>BSM</w:t>
            </w:r>
            <w:r w:rsidR="00751302" w:rsidRPr="00751302">
              <w:rPr>
                <w:rFonts w:ascii="Calibri" w:hAnsi="Calibri"/>
                <w:color w:val="000000"/>
              </w:rPr>
              <w:t xml:space="preserve"> </w:t>
            </w:r>
            <w:proofErr w:type="spellStart"/>
            <w:r w:rsidR="00751302" w:rsidRPr="00751302">
              <w:rPr>
                <w:rFonts w:ascii="Calibri" w:hAnsi="Calibri"/>
                <w:b/>
                <w:i/>
                <w:color w:val="000000"/>
              </w:rPr>
              <w:t>headerInfo</w:t>
            </w:r>
            <w:proofErr w:type="spellEnd"/>
            <w:r w:rsidR="00751302" w:rsidRPr="00751302">
              <w:rPr>
                <w:rFonts w:ascii="Calibri" w:hAnsi="Calibri"/>
                <w:color w:val="000000"/>
              </w:rPr>
              <w:t xml:space="preserve"> contains </w:t>
            </w:r>
            <w:proofErr w:type="spellStart"/>
            <w:r w:rsidR="00751302" w:rsidRPr="00751302">
              <w:rPr>
                <w:rFonts w:ascii="Calibri" w:hAnsi="Calibri"/>
                <w:b/>
                <w:i/>
                <w:color w:val="000000"/>
              </w:rPr>
              <w:t>generationTime</w:t>
            </w:r>
            <w:proofErr w:type="spellEnd"/>
            <w:r w:rsidR="00751302" w:rsidRPr="00751302">
              <w:rPr>
                <w:rFonts w:ascii="Calibri" w:hAnsi="Calibri"/>
                <w:color w:val="000000"/>
              </w:rPr>
              <w:t xml:space="preserve"> indicating a TIME_1 where (CUR_TIME - </w:t>
            </w:r>
            <w:proofErr w:type="spellStart"/>
            <w:r w:rsidR="00751302" w:rsidRPr="00751302">
              <w:rPr>
                <w:rFonts w:ascii="Calibri" w:hAnsi="Calibri"/>
                <w:color w:val="000000"/>
              </w:rPr>
              <w:t>DE_DSecond</w:t>
            </w:r>
            <w:proofErr w:type="spellEnd"/>
            <w:r w:rsidR="00751302" w:rsidRPr="00751302">
              <w:rPr>
                <w:rFonts w:ascii="Calibri" w:hAnsi="Calibri"/>
                <w:color w:val="000000"/>
              </w:rPr>
              <w:t xml:space="preserve">/2 'less or equal' TIME_1 'less or equal' CUR_TIME + </w:t>
            </w:r>
            <w:proofErr w:type="spellStart"/>
            <w:r w:rsidR="00751302" w:rsidRPr="00751302">
              <w:rPr>
                <w:rFonts w:ascii="Calibri" w:hAnsi="Calibri"/>
                <w:color w:val="000000"/>
              </w:rPr>
              <w:t>DE_DSecond</w:t>
            </w:r>
            <w:proofErr w:type="spellEnd"/>
            <w:r w:rsidR="00751302" w:rsidRPr="00751302">
              <w:rPr>
                <w:rFonts w:ascii="Calibri" w:hAnsi="Calibri"/>
                <w:color w:val="000000"/>
              </w:rPr>
              <w:t>/2)</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63C87" w:rsidP="00751302">
            <w:pPr>
              <w:spacing w:after="0"/>
              <w:rPr>
                <w:rFonts w:ascii="Calibri" w:hAnsi="Calibri"/>
                <w:color w:val="000000"/>
              </w:rPr>
            </w:pPr>
            <w:proofErr w:type="spellStart"/>
            <w:r w:rsidRPr="00E407CB">
              <w:rPr>
                <w:rFonts w:ascii="Calibri" w:hAnsi="Calibri"/>
                <w:color w:val="000000"/>
              </w:rPr>
              <w:t>SPDU</w:t>
            </w:r>
            <w:r>
              <w:rPr>
                <w:rFonts w:ascii="Calibri" w:hAnsi="Calibri"/>
                <w:color w:val="000000"/>
              </w:rPr>
              <w:t>’s</w:t>
            </w:r>
            <w:r w:rsidRPr="00E407CB">
              <w:rPr>
                <w:rFonts w:asciiTheme="minorHAnsi" w:hAnsiTheme="minorHAnsi"/>
                <w:vertAlign w:val="subscript"/>
              </w:rPr>
              <w:t>BSM</w:t>
            </w:r>
            <w:proofErr w:type="spellEnd"/>
            <w:r w:rsidR="00751302" w:rsidRPr="00751302">
              <w:rPr>
                <w:rFonts w:ascii="Calibri" w:hAnsi="Calibri"/>
                <w:color w:val="000000"/>
                <w:lang w:val="en-US"/>
              </w:rPr>
              <w:t xml:space="preserve"> </w:t>
            </w:r>
            <w:r w:rsidR="00751302" w:rsidRPr="00751302">
              <w:rPr>
                <w:rFonts w:ascii="Calibri" w:hAnsi="Calibri"/>
                <w:b/>
                <w:i/>
                <w:color w:val="000000"/>
                <w:lang w:val="en-US"/>
              </w:rPr>
              <w:t>signer</w:t>
            </w:r>
            <w:r w:rsidR="00751302" w:rsidRPr="00751302">
              <w:rPr>
                <w:rFonts w:ascii="Calibri" w:hAnsi="Calibri"/>
                <w:color w:val="000000"/>
                <w:lang w:val="en-US"/>
              </w:rPr>
              <w:t xml:space="preserve"> </w:t>
            </w:r>
            <w:r w:rsidR="005C21FB" w:rsidRPr="00751302">
              <w:rPr>
                <w:rFonts w:ascii="Calibri" w:hAnsi="Calibri"/>
                <w:color w:val="000000"/>
                <w:lang w:val="en-US"/>
              </w:rPr>
              <w:t xml:space="preserve">contains </w:t>
            </w:r>
            <w:r w:rsidR="005C21FB" w:rsidRPr="005C21FB">
              <w:rPr>
                <w:rFonts w:ascii="Calibri" w:hAnsi="Calibri"/>
                <w:b/>
                <w:i/>
                <w:color w:val="000000"/>
                <w:lang w:val="en-US"/>
              </w:rPr>
              <w:t>certificate</w:t>
            </w:r>
            <w:r w:rsidR="005C21FB">
              <w:rPr>
                <w:rFonts w:ascii="Calibri" w:hAnsi="Calibri"/>
                <w:color w:val="000000"/>
                <w:lang w:val="en-US"/>
              </w:rPr>
              <w:t xml:space="preserve"> indicating</w:t>
            </w:r>
            <w:r w:rsidR="0078623A">
              <w:rPr>
                <w:rFonts w:ascii="Calibri" w:hAnsi="Calibri"/>
                <w:color w:val="000000"/>
                <w:lang w:val="en-US"/>
              </w:rPr>
              <w:t xml:space="preserve"> </w:t>
            </w:r>
            <w:r w:rsidR="005C21FB" w:rsidRPr="00751302">
              <w:rPr>
                <w:rFonts w:ascii="Calibri" w:hAnsi="Calibri"/>
                <w:b/>
                <w:i/>
                <w:color w:val="000000"/>
                <w:lang w:val="en-US"/>
              </w:rPr>
              <w:t>type implicit</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5C21FB" w:rsidP="00751302">
            <w:pPr>
              <w:spacing w:after="0"/>
              <w:rPr>
                <w:rFonts w:ascii="Calibri" w:hAnsi="Calibri"/>
                <w:color w:val="000000"/>
              </w:rPr>
            </w:pPr>
            <w:r>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63C87" w:rsidP="00751302">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51302" w:rsidRPr="00751302">
              <w:rPr>
                <w:rFonts w:ascii="Calibri" w:eastAsia="Calibri" w:hAnsi="Calibri"/>
                <w:b/>
                <w:i/>
                <w:sz w:val="22"/>
                <w:szCs w:val="22"/>
                <w:lang w:val="en-US"/>
              </w:rPr>
              <w:t xml:space="preserve"> </w:t>
            </w:r>
            <w:proofErr w:type="spellStart"/>
            <w:r w:rsidR="00751302" w:rsidRPr="00751302">
              <w:rPr>
                <w:rFonts w:ascii="Calibri" w:hAnsi="Calibri"/>
                <w:b/>
                <w:i/>
                <w:color w:val="000000"/>
                <w:lang w:val="en-US"/>
              </w:rPr>
              <w:t>toBeSigned</w:t>
            </w:r>
            <w:proofErr w:type="spellEnd"/>
            <w:r w:rsidR="00751302" w:rsidRPr="00751302">
              <w:rPr>
                <w:rFonts w:ascii="Calibri" w:hAnsi="Calibri"/>
                <w:color w:val="000000"/>
              </w:rPr>
              <w:t xml:space="preserve"> </w:t>
            </w:r>
            <w:r w:rsidR="00751302" w:rsidRPr="00751302">
              <w:rPr>
                <w:rFonts w:ascii="Calibri" w:hAnsi="Calibri"/>
              </w:rPr>
              <w:t xml:space="preserve">contains </w:t>
            </w:r>
            <w:r w:rsidR="00751302" w:rsidRPr="00751302">
              <w:rPr>
                <w:rFonts w:ascii="Calibri" w:hAnsi="Calibri"/>
                <w:b/>
                <w:i/>
              </w:rPr>
              <w:t>start</w:t>
            </w:r>
            <w:r w:rsidR="00751302" w:rsidRPr="00751302">
              <w:rPr>
                <w:rFonts w:ascii="Calibri" w:hAnsi="Calibri"/>
              </w:rPr>
              <w:t xml:space="preserve"> &amp; </w:t>
            </w:r>
            <w:r w:rsidR="00751302" w:rsidRPr="00751302">
              <w:rPr>
                <w:rFonts w:ascii="Calibri" w:hAnsi="Calibri"/>
                <w:b/>
                <w:i/>
              </w:rPr>
              <w:t>duration</w:t>
            </w:r>
            <w:r w:rsidR="005C21FB">
              <w:rPr>
                <w:rFonts w:ascii="Calibri" w:hAnsi="Calibri"/>
              </w:rPr>
              <w:t xml:space="preserve"> </w:t>
            </w:r>
            <w:r w:rsidR="00751302" w:rsidRPr="00751302">
              <w:rPr>
                <w:rFonts w:ascii="Calibri" w:hAnsi="Calibri"/>
                <w:color w:val="000000"/>
              </w:rPr>
              <w:t>indicating EXP_TIME where (CUR_TIME 'less or equal' EXP_TIME)</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896347"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896347" w:rsidRPr="00751302" w:rsidRDefault="005C21FB" w:rsidP="00751302">
            <w:pPr>
              <w:spacing w:after="0"/>
              <w:rPr>
                <w:rFonts w:ascii="Calibri" w:hAnsi="Calibri"/>
                <w:color w:val="000000"/>
              </w:rPr>
            </w:pPr>
            <w:r>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896347" w:rsidRPr="00751302" w:rsidRDefault="00896347" w:rsidP="00751302">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896347" w:rsidRPr="00751302" w:rsidRDefault="00896347" w:rsidP="00751302">
            <w:pPr>
              <w:spacing w:after="0"/>
              <w:rPr>
                <w:rFonts w:ascii="Calibri" w:hAnsi="Calibri"/>
                <w:color w:val="000000"/>
              </w:rPr>
            </w:pPr>
            <w:r>
              <w:rPr>
                <w:rFonts w:ascii="Calibri" w:hAnsi="Calibri"/>
                <w:color w:val="000000"/>
              </w:rPr>
              <w:t xml:space="preserve">The IUT receives </w:t>
            </w:r>
            <w:proofErr w:type="spellStart"/>
            <w:r w:rsidR="00163C87" w:rsidRPr="00E407CB">
              <w:rPr>
                <w:rFonts w:ascii="Calibri" w:hAnsi="Calibri"/>
                <w:color w:val="000000"/>
              </w:rPr>
              <w:t>SPDU</w:t>
            </w:r>
            <w:r w:rsidR="00163C87">
              <w:rPr>
                <w:rFonts w:ascii="Calibri" w:hAnsi="Calibri"/>
                <w:color w:val="000000"/>
              </w:rPr>
              <w:t>’s</w:t>
            </w:r>
            <w:r w:rsidR="00163C87" w:rsidRPr="00E407CB">
              <w:rPr>
                <w:rFonts w:asciiTheme="minorHAnsi" w:hAnsiTheme="minorHAnsi"/>
                <w:vertAlign w:val="subscript"/>
              </w:rPr>
              <w:t>BSM</w:t>
            </w:r>
            <w:proofErr w:type="spellEnd"/>
            <w:r>
              <w:rPr>
                <w:rFonts w:ascii="Calibri" w:hAnsi="Calibri"/>
                <w:color w:val="000000"/>
              </w:rPr>
              <w:t>.</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896347" w:rsidRPr="00751302" w:rsidRDefault="00896347"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5C21FB" w:rsidP="00751302">
            <w:pPr>
              <w:spacing w:after="0"/>
              <w:rPr>
                <w:rFonts w:ascii="Calibri" w:hAnsi="Calibri"/>
                <w:color w:val="000000"/>
              </w:rPr>
            </w:pPr>
            <w:r>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4957E8" w:rsidP="00751302">
            <w:pPr>
              <w:spacing w:after="0"/>
              <w:rPr>
                <w:rFonts w:ascii="Calibri" w:hAnsi="Calibri"/>
                <w:color w:val="000000"/>
              </w:rPr>
            </w:pPr>
            <w:r>
              <w:rPr>
                <w:rFonts w:ascii="Calibri" w:hAnsi="Calibri"/>
                <w:color w:val="000000"/>
              </w:rPr>
              <w:t xml:space="preserve">IUT indicates that the </w:t>
            </w:r>
            <w:r w:rsidR="00163C87" w:rsidRPr="00E407CB">
              <w:rPr>
                <w:rFonts w:ascii="Calibri" w:hAnsi="Calibri"/>
                <w:color w:val="000000"/>
              </w:rPr>
              <w:t>SPDU</w:t>
            </w:r>
            <w:r w:rsidR="00163C87" w:rsidRPr="00E407CB">
              <w:rPr>
                <w:rFonts w:asciiTheme="minorHAnsi" w:hAnsiTheme="minorHAnsi"/>
                <w:vertAlign w:val="subscript"/>
              </w:rPr>
              <w:t>BSM</w:t>
            </w:r>
            <w:r>
              <w:rPr>
                <w:rFonts w:ascii="Calibri" w:hAnsi="Calibri"/>
                <w:color w:val="000000"/>
              </w:rPr>
              <w:t xml:space="preserve"> holds a valid security credentials.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bl>
    <w:p w:rsidR="00491B03" w:rsidRDefault="00491B03" w:rsidP="007666BE">
      <w:pPr>
        <w:spacing w:after="0"/>
      </w:pPr>
    </w:p>
    <w:tbl>
      <w:tblPr>
        <w:tblW w:w="8910" w:type="dxa"/>
        <w:tblInd w:w="-4" w:type="dxa"/>
        <w:tblLayout w:type="fixed"/>
        <w:tblCellMar>
          <w:left w:w="0" w:type="dxa"/>
          <w:right w:w="0" w:type="dxa"/>
        </w:tblCellMar>
        <w:tblLook w:val="0000" w:firstRow="0" w:lastRow="0" w:firstColumn="0" w:lastColumn="0" w:noHBand="0" w:noVBand="0"/>
      </w:tblPr>
      <w:tblGrid>
        <w:gridCol w:w="737"/>
        <w:gridCol w:w="1063"/>
        <w:gridCol w:w="5580"/>
        <w:gridCol w:w="1530"/>
      </w:tblGrid>
      <w:tr w:rsidR="00721012" w:rsidRPr="00721012" w:rsidTr="0072101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1D6D64" w:rsidRDefault="00721012" w:rsidP="00721012">
            <w:pPr>
              <w:spacing w:after="0"/>
              <w:rPr>
                <w:rFonts w:ascii="Calibri" w:eastAsia="Calibri" w:hAnsi="Calibri"/>
                <w:sz w:val="22"/>
                <w:szCs w:val="22"/>
                <w:lang w:val="en-US"/>
              </w:rPr>
            </w:pPr>
            <w:r w:rsidRPr="001D6D64">
              <w:rPr>
                <w:rFonts w:ascii="Calibri" w:hAnsi="Calibri"/>
                <w:b/>
                <w:color w:val="000000"/>
              </w:rPr>
              <w:t>Identifier</w:t>
            </w:r>
          </w:p>
        </w:tc>
        <w:tc>
          <w:tcPr>
            <w:tcW w:w="711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1D6D64" w:rsidRDefault="0013752E" w:rsidP="00721012">
            <w:pPr>
              <w:overflowPunct/>
              <w:autoSpaceDE/>
              <w:autoSpaceDN/>
              <w:adjustRightInd/>
              <w:spacing w:after="0"/>
              <w:textAlignment w:val="auto"/>
              <w:rPr>
                <w:rFonts w:ascii="Calibri" w:eastAsia="Calibri" w:hAnsi="Calibri"/>
                <w:sz w:val="22"/>
                <w:szCs w:val="22"/>
                <w:lang w:val="en-US"/>
              </w:rPr>
            </w:pPr>
            <w:r>
              <w:rPr>
                <w:rFonts w:ascii="Calibri" w:eastAsia="Calibri" w:hAnsi="Calibri"/>
                <w:sz w:val="22"/>
                <w:szCs w:val="22"/>
                <w:lang w:val="en-US"/>
              </w:rPr>
              <w:t>TP-16092-</w:t>
            </w:r>
            <w:r w:rsidRPr="0013752E">
              <w:rPr>
                <w:rFonts w:ascii="Calibri" w:eastAsia="Calibri" w:hAnsi="Calibri"/>
                <w:sz w:val="22"/>
                <w:szCs w:val="22"/>
                <w:lang w:val="en-US"/>
              </w:rPr>
              <w:t>SPDU</w:t>
            </w:r>
            <w:r w:rsidRPr="0013752E">
              <w:rPr>
                <w:rFonts w:asciiTheme="minorHAnsi" w:hAnsiTheme="minorHAnsi"/>
                <w:sz w:val="22"/>
                <w:szCs w:val="22"/>
                <w:vertAlign w:val="subscript"/>
              </w:rPr>
              <w:t>BSM</w:t>
            </w:r>
            <w:r w:rsidR="00972750" w:rsidRPr="001D6D64">
              <w:rPr>
                <w:rFonts w:ascii="Calibri" w:eastAsia="Calibri" w:hAnsi="Calibri"/>
                <w:sz w:val="22"/>
                <w:szCs w:val="22"/>
                <w:lang w:val="en-US"/>
              </w:rPr>
              <w:t>-RECV-BV-05</w:t>
            </w:r>
          </w:p>
        </w:tc>
      </w:tr>
      <w:tr w:rsidR="00721012" w:rsidRPr="00721012" w:rsidTr="0072101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b/>
                <w:color w:val="000000"/>
              </w:rPr>
            </w:pPr>
            <w:r w:rsidRPr="00721012">
              <w:rPr>
                <w:rFonts w:ascii="Calibri" w:hAnsi="Calibri"/>
                <w:b/>
                <w:color w:val="000000"/>
              </w:rPr>
              <w:t>Summary</w:t>
            </w:r>
          </w:p>
        </w:tc>
        <w:tc>
          <w:tcPr>
            <w:tcW w:w="711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07421E" w:rsidP="00721012">
            <w:pPr>
              <w:overflowPunct/>
              <w:autoSpaceDE/>
              <w:autoSpaceDN/>
              <w:adjustRightInd/>
              <w:spacing w:after="0"/>
              <w:textAlignment w:val="auto"/>
              <w:rPr>
                <w:lang w:val="en-US"/>
              </w:rPr>
            </w:pPr>
            <w:r w:rsidRPr="0007421E">
              <w:rPr>
                <w:rFonts w:ascii="Calibri" w:eastAsia="Calibri" w:hAnsi="Calibri"/>
                <w:sz w:val="22"/>
                <w:szCs w:val="22"/>
                <w:lang w:val="en-US"/>
              </w:rPr>
              <w:t xml:space="preserve">Validate that the IUT will indicate a valid security credential for a </w:t>
            </w:r>
            <w:r w:rsidR="00163C87" w:rsidRPr="00E407CB">
              <w:rPr>
                <w:rFonts w:ascii="Calibri" w:hAnsi="Calibri"/>
                <w:color w:val="000000"/>
              </w:rPr>
              <w:t>SPDU</w:t>
            </w:r>
            <w:r w:rsidR="00163C87" w:rsidRPr="00E407CB">
              <w:rPr>
                <w:rFonts w:asciiTheme="minorHAnsi" w:hAnsiTheme="minorHAnsi"/>
                <w:vertAlign w:val="subscript"/>
              </w:rPr>
              <w:t>BSM</w:t>
            </w:r>
            <w:r w:rsidRPr="0007421E">
              <w:rPr>
                <w:rFonts w:ascii="Calibri" w:eastAsia="Calibri" w:hAnsi="Calibri"/>
                <w:sz w:val="22"/>
                <w:szCs w:val="22"/>
                <w:lang w:val="en-US"/>
              </w:rPr>
              <w:t xml:space="preserve"> digitally signed by </w:t>
            </w:r>
            <w:r>
              <w:rPr>
                <w:rFonts w:ascii="Calibri" w:eastAsia="Calibri" w:hAnsi="Calibri"/>
                <w:sz w:val="22"/>
                <w:szCs w:val="22"/>
                <w:lang w:val="en-US"/>
              </w:rPr>
              <w:t xml:space="preserve">certificate </w:t>
            </w:r>
            <w:r w:rsidR="00721012" w:rsidRPr="0007421E">
              <w:rPr>
                <w:rFonts w:ascii="Calibri" w:eastAsia="Calibri" w:hAnsi="Calibri"/>
                <w:b/>
                <w:i/>
                <w:sz w:val="22"/>
                <w:szCs w:val="22"/>
                <w:lang w:val="en-US"/>
              </w:rPr>
              <w:t>digest</w:t>
            </w:r>
            <w:r w:rsidR="00721012" w:rsidRPr="00896347">
              <w:rPr>
                <w:rFonts w:ascii="Calibri" w:eastAsia="Calibri" w:hAnsi="Calibri"/>
                <w:sz w:val="22"/>
                <w:szCs w:val="22"/>
                <w:lang w:val="en-US"/>
              </w:rPr>
              <w:t xml:space="preserve"> </w:t>
            </w:r>
            <w:r w:rsidR="00721012" w:rsidRPr="00721012">
              <w:rPr>
                <w:rFonts w:ascii="Calibri" w:eastAsia="Calibri" w:hAnsi="Calibri"/>
                <w:sz w:val="22"/>
                <w:szCs w:val="22"/>
                <w:lang w:val="en-US"/>
              </w:rPr>
              <w:t xml:space="preserve">which includes </w:t>
            </w:r>
            <w:proofErr w:type="spellStart"/>
            <w:r w:rsidR="00721012" w:rsidRPr="00896347">
              <w:rPr>
                <w:rFonts w:ascii="Calibri" w:eastAsia="Calibri" w:hAnsi="Calibri"/>
                <w:b/>
                <w:i/>
                <w:sz w:val="22"/>
                <w:szCs w:val="22"/>
                <w:lang w:val="en-US"/>
              </w:rPr>
              <w:t>generationTime</w:t>
            </w:r>
            <w:proofErr w:type="spellEnd"/>
            <w:r w:rsidR="00721012" w:rsidRPr="00721012">
              <w:rPr>
                <w:rFonts w:ascii="Calibri" w:eastAsia="Calibri" w:hAnsi="Calibri"/>
                <w:sz w:val="22"/>
                <w:szCs w:val="22"/>
                <w:lang w:val="en-US"/>
              </w:rPr>
              <w:t xml:space="preserve"> within </w:t>
            </w:r>
            <w:r w:rsidR="00721012" w:rsidRPr="00896347">
              <w:rPr>
                <w:rFonts w:ascii="Calibri" w:eastAsia="Calibri" w:hAnsi="Calibri"/>
                <w:b/>
                <w:i/>
                <w:sz w:val="22"/>
                <w:szCs w:val="22"/>
                <w:lang w:val="en-US"/>
              </w:rPr>
              <w:t>+/-</w:t>
            </w:r>
            <w:proofErr w:type="spellStart"/>
            <w:r w:rsidR="00721012" w:rsidRPr="00896347">
              <w:rPr>
                <w:rFonts w:ascii="Calibri" w:eastAsia="Calibri" w:hAnsi="Calibri"/>
                <w:b/>
                <w:i/>
                <w:sz w:val="22"/>
                <w:szCs w:val="22"/>
                <w:lang w:val="en-US"/>
              </w:rPr>
              <w:t>DE_DSecond</w:t>
            </w:r>
            <w:proofErr w:type="spellEnd"/>
            <w:r w:rsidR="00721012" w:rsidRPr="00896347">
              <w:rPr>
                <w:rFonts w:ascii="Calibri" w:eastAsia="Calibri" w:hAnsi="Calibri"/>
                <w:b/>
                <w:i/>
                <w:sz w:val="22"/>
                <w:szCs w:val="22"/>
                <w:lang w:val="en-US"/>
              </w:rPr>
              <w:t>/2</w:t>
            </w:r>
            <w:r w:rsidR="00721012" w:rsidRPr="00721012">
              <w:rPr>
                <w:rFonts w:ascii="Calibri" w:eastAsia="Calibri" w:hAnsi="Calibri"/>
                <w:sz w:val="22"/>
                <w:szCs w:val="22"/>
                <w:lang w:val="en-US"/>
              </w:rPr>
              <w:t xml:space="preserve"> from the current time, and the </w:t>
            </w:r>
            <w:r w:rsidR="00163C87" w:rsidRPr="00E407CB">
              <w:rPr>
                <w:rFonts w:ascii="Calibri" w:hAnsi="Calibri"/>
                <w:color w:val="000000"/>
              </w:rPr>
              <w:t>SPDU</w:t>
            </w:r>
            <w:r w:rsidR="00163C87" w:rsidRPr="00E407CB">
              <w:rPr>
                <w:rFonts w:asciiTheme="minorHAnsi" w:hAnsiTheme="minorHAnsi"/>
                <w:vertAlign w:val="subscript"/>
              </w:rPr>
              <w:t>BSM</w:t>
            </w:r>
            <w:r w:rsidR="00721012" w:rsidRPr="00721012">
              <w:rPr>
                <w:rFonts w:ascii="Calibri" w:eastAsia="Calibri" w:hAnsi="Calibri"/>
                <w:sz w:val="22"/>
                <w:szCs w:val="22"/>
                <w:lang w:val="en-US"/>
              </w:rPr>
              <w:t xml:space="preserve"> is generated before the expiration time of the signing certificate </w:t>
            </w:r>
            <w:r w:rsidR="00721012" w:rsidRPr="00896347">
              <w:rPr>
                <w:rFonts w:ascii="Calibri" w:eastAsia="Calibri" w:hAnsi="Calibri"/>
                <w:sz w:val="22"/>
                <w:szCs w:val="22"/>
                <w:lang w:val="en-US"/>
              </w:rPr>
              <w:t>digest</w:t>
            </w:r>
            <w:r w:rsidR="00721012" w:rsidRPr="00721012">
              <w:rPr>
                <w:rFonts w:ascii="Calibri" w:eastAsia="Calibri" w:hAnsi="Calibri"/>
                <w:sz w:val="22"/>
                <w:szCs w:val="22"/>
                <w:lang w:val="en-US"/>
              </w:rPr>
              <w:t xml:space="preserve"> pre-stored on the device</w:t>
            </w:r>
            <w:r w:rsidR="00721012" w:rsidRPr="00721012">
              <w:t>.</w:t>
            </w:r>
          </w:p>
        </w:tc>
      </w:tr>
      <w:tr w:rsidR="00721012" w:rsidRPr="00721012" w:rsidTr="0072101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b/>
                <w:color w:val="000000"/>
              </w:rPr>
            </w:pPr>
            <w:r w:rsidRPr="00721012">
              <w:rPr>
                <w:rFonts w:ascii="Calibri" w:hAnsi="Calibri"/>
                <w:b/>
                <w:color w:val="000000"/>
              </w:rPr>
              <w:t>Test Configuration</w:t>
            </w:r>
          </w:p>
        </w:tc>
        <w:tc>
          <w:tcPr>
            <w:tcW w:w="711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D1944" w:rsidP="00721012">
            <w:pPr>
              <w:overflowPunct/>
              <w:autoSpaceDE/>
              <w:autoSpaceDN/>
              <w:adjustRightInd/>
              <w:spacing w:after="0"/>
              <w:textAlignment w:val="auto"/>
              <w:rPr>
                <w:lang w:val="en-US"/>
              </w:rPr>
            </w:pPr>
            <w:r w:rsidRPr="00721012">
              <w:rPr>
                <w:rFonts w:ascii="Calibri" w:eastAsia="Calibri" w:hAnsi="Calibri"/>
                <w:sz w:val="22"/>
                <w:szCs w:val="22"/>
                <w:lang w:val="en-US"/>
              </w:rPr>
              <w:t>TC (</w:t>
            </w:r>
            <w:r w:rsidR="00721012" w:rsidRPr="00721012">
              <w:rPr>
                <w:rFonts w:ascii="Calibri" w:eastAsia="Calibri" w:hAnsi="Calibri"/>
                <w:sz w:val="22"/>
                <w:szCs w:val="22"/>
                <w:lang w:val="en-US"/>
              </w:rPr>
              <w:t>1)</w:t>
            </w:r>
          </w:p>
        </w:tc>
      </w:tr>
      <w:tr w:rsidR="00721012" w:rsidRPr="00721012" w:rsidTr="0072101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b/>
                <w:color w:val="000000"/>
              </w:rPr>
            </w:pPr>
            <w:r w:rsidRPr="00721012">
              <w:rPr>
                <w:rFonts w:ascii="Calibri" w:hAnsi="Calibri"/>
                <w:b/>
                <w:color w:val="000000"/>
              </w:rPr>
              <w:t>IUT</w:t>
            </w:r>
          </w:p>
        </w:tc>
        <w:tc>
          <w:tcPr>
            <w:tcW w:w="711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overflowPunct/>
              <w:autoSpaceDE/>
              <w:autoSpaceDN/>
              <w:adjustRightInd/>
              <w:spacing w:after="0"/>
              <w:textAlignment w:val="auto"/>
              <w:rPr>
                <w:lang w:val="en-US"/>
              </w:rPr>
            </w:pPr>
            <w:r w:rsidRPr="00721012">
              <w:rPr>
                <w:rFonts w:ascii="Calibri" w:eastAsia="Calibri" w:hAnsi="Calibri"/>
                <w:sz w:val="22"/>
                <w:szCs w:val="22"/>
                <w:lang w:val="en-US"/>
              </w:rPr>
              <w:t>IUT</w:t>
            </w:r>
          </w:p>
        </w:tc>
      </w:tr>
      <w:tr w:rsidR="00721012" w:rsidRPr="00721012" w:rsidTr="0072101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b/>
                <w:color w:val="000000"/>
              </w:rPr>
            </w:pPr>
            <w:r w:rsidRPr="00721012">
              <w:rPr>
                <w:rFonts w:ascii="Calibri" w:hAnsi="Calibri"/>
                <w:b/>
                <w:color w:val="000000"/>
              </w:rPr>
              <w:t>Reference:</w:t>
            </w:r>
          </w:p>
        </w:tc>
        <w:tc>
          <w:tcPr>
            <w:tcW w:w="711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806EAC" w:rsidP="00721012">
            <w:pPr>
              <w:overflowPunct/>
              <w:autoSpaceDE/>
              <w:autoSpaceDN/>
              <w:adjustRightInd/>
              <w:spacing w:after="0"/>
              <w:textAlignment w:val="auto"/>
              <w:rPr>
                <w:lang w:val="en-US"/>
              </w:rPr>
            </w:pPr>
            <w:r w:rsidRPr="009D1E75">
              <w:rPr>
                <w:rFonts w:ascii="Calibri" w:eastAsia="Calibri" w:hAnsi="Calibri"/>
                <w:sz w:val="22"/>
                <w:szCs w:val="22"/>
                <w:lang w:val="en-US"/>
              </w:rPr>
              <w:t>SAE J2945 [1] Table</w:t>
            </w:r>
            <w:r>
              <w:rPr>
                <w:rFonts w:ascii="Calibri" w:eastAsia="Calibri" w:hAnsi="Calibri"/>
                <w:sz w:val="22"/>
                <w:szCs w:val="22"/>
                <w:lang w:val="en-US"/>
              </w:rPr>
              <w:t xml:space="preserve"> 11 “</w:t>
            </w:r>
            <w:r w:rsidRPr="00A12F0A">
              <w:rPr>
                <w:rFonts w:ascii="Calibri" w:eastAsia="Calibri" w:hAnsi="Calibri"/>
                <w:sz w:val="22"/>
                <w:szCs w:val="22"/>
                <w:lang w:val="en-US"/>
              </w:rPr>
              <w:t>Security Profile for Receiving BSMs</w:t>
            </w:r>
            <w:r>
              <w:rPr>
                <w:rFonts w:ascii="Calibri" w:eastAsia="Calibri" w:hAnsi="Calibri"/>
                <w:sz w:val="22"/>
                <w:szCs w:val="22"/>
                <w:lang w:val="en-US"/>
              </w:rPr>
              <w:t>”</w:t>
            </w:r>
          </w:p>
        </w:tc>
      </w:tr>
      <w:tr w:rsidR="00721012" w:rsidRPr="00721012" w:rsidTr="0072101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b/>
                <w:color w:val="000000"/>
              </w:rPr>
            </w:pPr>
            <w:r w:rsidRPr="00721012">
              <w:rPr>
                <w:rFonts w:ascii="Calibri" w:hAnsi="Calibri"/>
                <w:b/>
                <w:color w:val="000000"/>
              </w:rPr>
              <w:t>PICS Selection</w:t>
            </w:r>
          </w:p>
        </w:tc>
        <w:tc>
          <w:tcPr>
            <w:tcW w:w="711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overflowPunct/>
              <w:autoSpaceDE/>
              <w:autoSpaceDN/>
              <w:adjustRightInd/>
              <w:spacing w:after="0"/>
              <w:textAlignment w:val="auto"/>
              <w:rPr>
                <w:lang w:val="en-US"/>
              </w:rPr>
            </w:pPr>
          </w:p>
        </w:tc>
      </w:tr>
      <w:tr w:rsidR="00721012" w:rsidRPr="00721012" w:rsidTr="00721012">
        <w:tc>
          <w:tcPr>
            <w:tcW w:w="8910" w:type="dxa"/>
            <w:gridSpan w:val="4"/>
            <w:tcBorders>
              <w:top w:val="single" w:sz="3" w:space="0" w:color="auto"/>
              <w:left w:val="single" w:sz="3" w:space="0" w:color="auto"/>
              <w:bottom w:val="single" w:sz="3" w:space="0" w:color="auto"/>
              <w:right w:val="single" w:sz="3" w:space="0" w:color="auto"/>
            </w:tcBorders>
            <w:shd w:val="clear" w:color="auto" w:fill="F2F2F2"/>
          </w:tcPr>
          <w:p w:rsidR="00721012" w:rsidRPr="00721012" w:rsidRDefault="00721012" w:rsidP="00721012">
            <w:pPr>
              <w:overflowPunct/>
              <w:autoSpaceDE/>
              <w:autoSpaceDN/>
              <w:adjustRightInd/>
              <w:spacing w:after="0" w:line="259" w:lineRule="auto"/>
              <w:jc w:val="center"/>
              <w:textAlignment w:val="auto"/>
              <w:rPr>
                <w:b/>
                <w:lang w:val="en-US"/>
              </w:rPr>
            </w:pPr>
            <w:r w:rsidRPr="00721012">
              <w:rPr>
                <w:rFonts w:ascii="Calibri" w:eastAsia="Calibri" w:hAnsi="Calibri"/>
                <w:b/>
                <w:sz w:val="22"/>
                <w:szCs w:val="22"/>
                <w:lang w:val="en-US"/>
              </w:rPr>
              <w:t>Pre-test conditions</w:t>
            </w:r>
          </w:p>
        </w:tc>
      </w:tr>
      <w:tr w:rsidR="00721012" w:rsidRPr="00721012" w:rsidTr="00721012">
        <w:tc>
          <w:tcPr>
            <w:tcW w:w="8910" w:type="dxa"/>
            <w:gridSpan w:val="4"/>
            <w:tcBorders>
              <w:top w:val="single" w:sz="3" w:space="0" w:color="auto"/>
              <w:left w:val="single" w:sz="3" w:space="0" w:color="auto"/>
              <w:bottom w:val="single" w:sz="3" w:space="0" w:color="auto"/>
              <w:right w:val="single" w:sz="3" w:space="0" w:color="auto"/>
            </w:tcBorders>
            <w:shd w:val="clear" w:color="auto" w:fill="FFFFFF"/>
          </w:tcPr>
          <w:p w:rsidR="00721012" w:rsidRPr="00721012" w:rsidRDefault="00414A93" w:rsidP="00414A93">
            <w:pPr>
              <w:numPr>
                <w:ilvl w:val="0"/>
                <w:numId w:val="13"/>
              </w:numPr>
              <w:overflowPunct/>
              <w:autoSpaceDE/>
              <w:autoSpaceDN/>
              <w:adjustRightInd/>
              <w:spacing w:after="0" w:line="259" w:lineRule="auto"/>
              <w:textAlignment w:val="auto"/>
              <w:rPr>
                <w:rFonts w:ascii="Calibri" w:hAnsi="Calibri"/>
                <w:color w:val="000000"/>
                <w:lang w:val="en-US"/>
              </w:rPr>
            </w:pPr>
            <w:r w:rsidRPr="00414A93">
              <w:rPr>
                <w:rFonts w:ascii="Calibri" w:hAnsi="Calibri"/>
                <w:color w:val="000000"/>
                <w:lang w:val="en-US"/>
              </w:rPr>
              <w:t xml:space="preserve">The </w:t>
            </w:r>
            <w:proofErr w:type="gramStart"/>
            <w:r w:rsidRPr="00414A93">
              <w:rPr>
                <w:rFonts w:ascii="Calibri" w:hAnsi="Calibri"/>
                <w:color w:val="000000"/>
                <w:lang w:val="en-US"/>
              </w:rPr>
              <w:t>IUT  is</w:t>
            </w:r>
            <w:proofErr w:type="gramEnd"/>
            <w:r>
              <w:rPr>
                <w:rFonts w:ascii="Calibri" w:hAnsi="Calibri"/>
                <w:color w:val="000000"/>
                <w:lang w:val="en-US"/>
              </w:rPr>
              <w:t xml:space="preserve"> being</w:t>
            </w:r>
            <w:r w:rsidRPr="00414A93">
              <w:rPr>
                <w:rFonts w:ascii="Calibri" w:hAnsi="Calibri"/>
                <w:color w:val="000000"/>
                <w:lang w:val="en-US"/>
              </w:rPr>
              <w:t xml:space="preserve"> initialized</w:t>
            </w:r>
            <w:r>
              <w:rPr>
                <w:rFonts w:ascii="Calibri" w:hAnsi="Calibri"/>
                <w:color w:val="000000"/>
                <w:lang w:val="en-US"/>
              </w:rPr>
              <w:t xml:space="preserve"> </w:t>
            </w:r>
            <w:r w:rsidR="00721012" w:rsidRPr="00721012">
              <w:rPr>
                <w:rFonts w:ascii="Calibri" w:hAnsi="Calibri"/>
                <w:color w:val="000000"/>
                <w:lang w:val="en-US"/>
              </w:rPr>
              <w:t xml:space="preserve"> </w:t>
            </w:r>
          </w:p>
        </w:tc>
      </w:tr>
      <w:tr w:rsidR="00721012" w:rsidRPr="00721012" w:rsidTr="00721012">
        <w:tc>
          <w:tcPr>
            <w:tcW w:w="8910" w:type="dxa"/>
            <w:gridSpan w:val="4"/>
            <w:tcBorders>
              <w:top w:val="single" w:sz="3" w:space="0" w:color="auto"/>
              <w:left w:val="single" w:sz="3" w:space="0" w:color="auto"/>
              <w:bottom w:val="single" w:sz="3" w:space="0" w:color="auto"/>
              <w:right w:val="single" w:sz="3" w:space="0" w:color="auto"/>
            </w:tcBorders>
            <w:shd w:val="clear" w:color="auto" w:fill="F2F2F2"/>
          </w:tcPr>
          <w:p w:rsidR="00721012" w:rsidRPr="00721012" w:rsidRDefault="00721012" w:rsidP="00721012">
            <w:pPr>
              <w:overflowPunct/>
              <w:autoSpaceDE/>
              <w:autoSpaceDN/>
              <w:adjustRightInd/>
              <w:spacing w:after="0" w:line="259" w:lineRule="auto"/>
              <w:jc w:val="center"/>
              <w:textAlignment w:val="auto"/>
              <w:rPr>
                <w:b/>
                <w:lang w:val="en-US"/>
              </w:rPr>
            </w:pPr>
            <w:r w:rsidRPr="00721012">
              <w:rPr>
                <w:rFonts w:ascii="Calibri" w:eastAsia="Calibri" w:hAnsi="Calibri"/>
                <w:b/>
                <w:sz w:val="22"/>
                <w:szCs w:val="22"/>
                <w:lang w:val="en-US"/>
              </w:rPr>
              <w:t>Test Sequence</w:t>
            </w:r>
          </w:p>
        </w:tc>
      </w:tr>
      <w:tr w:rsidR="00721012" w:rsidRPr="00721012" w:rsidTr="00721012">
        <w:tc>
          <w:tcPr>
            <w:tcW w:w="737"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overflowPunct/>
              <w:autoSpaceDE/>
              <w:autoSpaceDN/>
              <w:adjustRightInd/>
              <w:spacing w:after="0" w:line="259" w:lineRule="auto"/>
              <w:jc w:val="center"/>
              <w:textAlignment w:val="auto"/>
              <w:rPr>
                <w:rFonts w:ascii="Calibri" w:eastAsia="Calibri" w:hAnsi="Calibri"/>
                <w:b/>
                <w:sz w:val="22"/>
                <w:szCs w:val="22"/>
                <w:lang w:val="en-US"/>
              </w:rPr>
            </w:pPr>
            <w:r w:rsidRPr="00721012">
              <w:rPr>
                <w:rFonts w:ascii="Calibri" w:eastAsia="Calibri" w:hAnsi="Calibri"/>
                <w:b/>
                <w:sz w:val="22"/>
                <w:szCs w:val="22"/>
                <w:lang w:val="en-US"/>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overflowPunct/>
              <w:autoSpaceDE/>
              <w:autoSpaceDN/>
              <w:adjustRightInd/>
              <w:spacing w:after="0" w:line="259" w:lineRule="auto"/>
              <w:jc w:val="center"/>
              <w:textAlignment w:val="auto"/>
              <w:rPr>
                <w:rFonts w:ascii="Calibri" w:eastAsia="Calibri" w:hAnsi="Calibri"/>
                <w:b/>
                <w:sz w:val="22"/>
                <w:szCs w:val="22"/>
                <w:lang w:val="en-US"/>
              </w:rPr>
            </w:pPr>
            <w:r w:rsidRPr="00721012">
              <w:rPr>
                <w:rFonts w:ascii="Calibri" w:eastAsia="Calibri" w:hAnsi="Calibri"/>
                <w:b/>
                <w:sz w:val="22"/>
                <w:szCs w:val="22"/>
                <w:lang w:val="en-US"/>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overflowPunct/>
              <w:autoSpaceDE/>
              <w:autoSpaceDN/>
              <w:adjustRightInd/>
              <w:spacing w:after="0" w:line="259" w:lineRule="auto"/>
              <w:jc w:val="center"/>
              <w:textAlignment w:val="auto"/>
              <w:rPr>
                <w:rFonts w:ascii="Calibri" w:eastAsia="Calibri" w:hAnsi="Calibri"/>
                <w:b/>
                <w:sz w:val="22"/>
                <w:szCs w:val="22"/>
                <w:lang w:val="en-US"/>
              </w:rPr>
            </w:pPr>
            <w:r w:rsidRPr="00721012">
              <w:rPr>
                <w:rFonts w:ascii="Calibri" w:eastAsia="Calibri" w:hAnsi="Calibri"/>
                <w:b/>
                <w:sz w:val="22"/>
                <w:szCs w:val="22"/>
                <w:lang w:val="en-US"/>
              </w:rPr>
              <w:t>Description</w:t>
            </w:r>
          </w:p>
        </w:tc>
        <w:tc>
          <w:tcPr>
            <w:tcW w:w="153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overflowPunct/>
              <w:autoSpaceDE/>
              <w:autoSpaceDN/>
              <w:adjustRightInd/>
              <w:spacing w:after="0" w:line="259" w:lineRule="auto"/>
              <w:contextualSpacing/>
              <w:textAlignment w:val="auto"/>
              <w:rPr>
                <w:rFonts w:ascii="Calibri" w:eastAsia="Calibri" w:hAnsi="Calibri"/>
                <w:b/>
                <w:sz w:val="22"/>
                <w:szCs w:val="22"/>
                <w:lang w:val="en-US"/>
              </w:rPr>
            </w:pPr>
            <w:r w:rsidRPr="00721012">
              <w:rPr>
                <w:rFonts w:ascii="Calibri" w:eastAsia="Calibri" w:hAnsi="Calibri"/>
                <w:b/>
                <w:sz w:val="22"/>
                <w:szCs w:val="22"/>
                <w:lang w:val="en-US"/>
              </w:rPr>
              <w:t>Verdict</w:t>
            </w:r>
          </w:p>
        </w:tc>
      </w:tr>
      <w:tr w:rsidR="00721012" w:rsidRPr="00721012" w:rsidTr="00721012">
        <w:tc>
          <w:tcPr>
            <w:tcW w:w="737"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r w:rsidRPr="00721012">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r w:rsidRPr="00721012">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472D9C">
            <w:pPr>
              <w:spacing w:after="0"/>
              <w:rPr>
                <w:rFonts w:ascii="Calibri" w:hAnsi="Calibri"/>
                <w:color w:val="000000"/>
              </w:rPr>
            </w:pPr>
            <w:r w:rsidRPr="00721012">
              <w:rPr>
                <w:rFonts w:ascii="Calibri" w:hAnsi="Calibri"/>
                <w:color w:val="000000"/>
              </w:rPr>
              <w:t xml:space="preserve">The IUT is configured to receive more than one </w:t>
            </w:r>
            <w:r w:rsidR="00163C87" w:rsidRPr="00E407CB">
              <w:rPr>
                <w:rFonts w:ascii="Calibri" w:hAnsi="Calibri"/>
                <w:color w:val="000000"/>
              </w:rPr>
              <w:t>SPDU</w:t>
            </w:r>
            <w:r w:rsidR="00163C87" w:rsidRPr="00E407CB">
              <w:rPr>
                <w:rFonts w:asciiTheme="minorHAnsi" w:hAnsiTheme="minorHAnsi"/>
                <w:vertAlign w:val="subscript"/>
              </w:rPr>
              <w:t>BSM</w:t>
            </w:r>
            <w:r w:rsidR="00472D9C">
              <w:rPr>
                <w:rFonts w:ascii="Calibri" w:hAnsi="Calibri"/>
                <w:color w:val="000000"/>
              </w:rPr>
              <w:t xml:space="preserve"> per second</w:t>
            </w:r>
            <w:r w:rsidR="004E633F">
              <w:rPr>
                <w:rFonts w:ascii="Calibri" w:hAnsi="Calibri"/>
                <w:color w:val="000000"/>
              </w:rPr>
              <w:t xml:space="preserve"> as defined in </w:t>
            </w:r>
            <w:r w:rsidR="004E633F">
              <w:rPr>
                <w:rFonts w:ascii="Calibri" w:hAnsi="Calibri"/>
                <w:color w:val="000000"/>
              </w:rPr>
              <w:fldChar w:fldCharType="begin"/>
            </w:r>
            <w:r w:rsidR="004E633F">
              <w:rPr>
                <w:rFonts w:ascii="Calibri" w:hAnsi="Calibri"/>
                <w:color w:val="000000"/>
              </w:rPr>
              <w:instrText xml:space="preserve"> REF _Ref442163413 \h </w:instrText>
            </w:r>
            <w:r w:rsidR="004E633F">
              <w:rPr>
                <w:rFonts w:ascii="Calibri" w:hAnsi="Calibri"/>
                <w:color w:val="000000"/>
              </w:rPr>
            </w:r>
            <w:r w:rsidR="004E633F">
              <w:rPr>
                <w:rFonts w:ascii="Calibri" w:hAnsi="Calibri"/>
                <w:color w:val="000000"/>
              </w:rPr>
              <w:fldChar w:fldCharType="separate"/>
            </w:r>
            <w:r w:rsidR="00DD231E">
              <w:t xml:space="preserve">Table </w:t>
            </w:r>
            <w:r w:rsidR="00DD231E">
              <w:rPr>
                <w:noProof/>
              </w:rPr>
              <w:t>7</w:t>
            </w:r>
            <w:r w:rsidR="00DD231E">
              <w:noBreakHyphen/>
            </w:r>
            <w:r w:rsidR="00DD231E">
              <w:rPr>
                <w:noProof/>
              </w:rPr>
              <w:t>2</w:t>
            </w:r>
            <w:r w:rsidR="004E633F">
              <w:rPr>
                <w:rFonts w:ascii="Calibri" w:hAnsi="Calibri"/>
                <w:color w:val="000000"/>
              </w:rPr>
              <w:fldChar w:fldCharType="end"/>
            </w:r>
          </w:p>
        </w:tc>
        <w:tc>
          <w:tcPr>
            <w:tcW w:w="153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p>
        </w:tc>
      </w:tr>
      <w:tr w:rsidR="00721012" w:rsidRPr="00721012" w:rsidTr="00721012">
        <w:tc>
          <w:tcPr>
            <w:tcW w:w="737"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566D23" w:rsidP="00721012">
            <w:pPr>
              <w:spacing w:after="0"/>
              <w:rPr>
                <w:rFonts w:ascii="Calibri" w:hAnsi="Calibri"/>
                <w:color w:val="000000"/>
              </w:rPr>
            </w:pPr>
            <w:r>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r w:rsidRPr="0072101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566D23" w:rsidRPr="00721012" w:rsidRDefault="00163C87" w:rsidP="00721012">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21012" w:rsidRPr="00721012">
              <w:rPr>
                <w:rFonts w:ascii="Calibri" w:hAnsi="Calibri"/>
                <w:color w:val="000000"/>
              </w:rPr>
              <w:t xml:space="preserve"> </w:t>
            </w:r>
            <w:proofErr w:type="spellStart"/>
            <w:r w:rsidR="00721012" w:rsidRPr="00721012">
              <w:rPr>
                <w:rFonts w:ascii="Calibri" w:hAnsi="Calibri"/>
                <w:b/>
                <w:i/>
                <w:color w:val="000000"/>
              </w:rPr>
              <w:t>headerInfo</w:t>
            </w:r>
            <w:proofErr w:type="spellEnd"/>
            <w:r w:rsidR="0052638F">
              <w:rPr>
                <w:rFonts w:ascii="Calibri" w:hAnsi="Calibri"/>
                <w:color w:val="000000"/>
              </w:rPr>
              <w:t xml:space="preserve"> </w:t>
            </w:r>
            <w:r w:rsidR="00721012" w:rsidRPr="00721012">
              <w:rPr>
                <w:rFonts w:ascii="Calibri" w:hAnsi="Calibri"/>
                <w:color w:val="000000"/>
              </w:rPr>
              <w:t xml:space="preserve">contains </w:t>
            </w:r>
            <w:proofErr w:type="spellStart"/>
            <w:r w:rsidR="00721012" w:rsidRPr="00721012">
              <w:rPr>
                <w:rFonts w:ascii="Calibri" w:hAnsi="Calibri"/>
                <w:b/>
                <w:i/>
                <w:color w:val="000000"/>
              </w:rPr>
              <w:t>psid</w:t>
            </w:r>
            <w:proofErr w:type="spellEnd"/>
            <w:r w:rsidR="00566D23">
              <w:rPr>
                <w:rFonts w:ascii="Calibri" w:hAnsi="Calibri"/>
                <w:color w:val="000000"/>
              </w:rPr>
              <w:t xml:space="preserve"> indicating </w:t>
            </w:r>
            <w:r w:rsidR="00721012" w:rsidRPr="00721012">
              <w:rPr>
                <w:rFonts w:ascii="Calibri" w:hAnsi="Calibri"/>
                <w:color w:val="000000"/>
              </w:rPr>
              <w:t xml:space="preserve">value = </w:t>
            </w:r>
            <w:r w:rsidR="00270B36">
              <w:rPr>
                <w:rFonts w:ascii="Calibri" w:hAnsi="Calibri"/>
                <w:b/>
                <w:i/>
                <w:color w:val="000000"/>
              </w:rPr>
              <w:t>0</w:t>
            </w:r>
            <w:ins w:id="149" w:author="Dmitri.Khijniak@7Layers.com" w:date="2017-04-29T19:19:00Z">
              <w:r w:rsidR="00ED36B2">
                <w:rPr>
                  <w:rFonts w:ascii="Calibri" w:hAnsi="Calibri"/>
                  <w:b/>
                  <w:i/>
                  <w:color w:val="000000"/>
                </w:rPr>
                <w:t>x</w:t>
              </w:r>
            </w:ins>
            <w:r w:rsidR="00721012" w:rsidRPr="00721012">
              <w:rPr>
                <w:rFonts w:ascii="Calibri" w:hAnsi="Calibri"/>
                <w:b/>
                <w:i/>
                <w:color w:val="000000"/>
              </w:rPr>
              <w:t>20</w:t>
            </w:r>
          </w:p>
        </w:tc>
        <w:tc>
          <w:tcPr>
            <w:tcW w:w="153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p>
        </w:tc>
      </w:tr>
      <w:tr w:rsidR="006A1ACA" w:rsidRPr="00721012" w:rsidTr="00707BE1">
        <w:tc>
          <w:tcPr>
            <w:tcW w:w="737" w:type="dxa"/>
            <w:tcBorders>
              <w:top w:val="single" w:sz="3" w:space="0" w:color="auto"/>
              <w:left w:val="single" w:sz="3" w:space="0" w:color="auto"/>
              <w:bottom w:val="single" w:sz="3" w:space="0" w:color="auto"/>
              <w:right w:val="single" w:sz="3" w:space="0" w:color="auto"/>
            </w:tcBorders>
            <w:shd w:val="clear" w:color="auto" w:fill="auto"/>
          </w:tcPr>
          <w:p w:rsidR="006A1ACA" w:rsidRPr="00721012" w:rsidRDefault="006A1ACA" w:rsidP="00707BE1">
            <w:pPr>
              <w:spacing w:after="0"/>
              <w:rPr>
                <w:rFonts w:ascii="Calibri" w:hAnsi="Calibri"/>
                <w:color w:val="000000"/>
              </w:rPr>
            </w:pPr>
            <w:r>
              <w:rPr>
                <w:rFonts w:ascii="Calibri" w:hAnsi="Calibri"/>
                <w:color w:val="000000"/>
              </w:rPr>
              <w:lastRenderedPageBreak/>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A1ACA" w:rsidRPr="00721012" w:rsidRDefault="006A1ACA" w:rsidP="00707BE1">
            <w:pPr>
              <w:spacing w:after="0"/>
              <w:rPr>
                <w:rFonts w:ascii="Calibri" w:hAnsi="Calibri"/>
                <w:color w:val="000000"/>
              </w:rPr>
            </w:pPr>
            <w:r w:rsidRPr="0072101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A1ACA" w:rsidRPr="00721012" w:rsidRDefault="00163C87" w:rsidP="00707BE1">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6A1ACA" w:rsidRPr="00721012">
              <w:rPr>
                <w:rFonts w:ascii="Calibri" w:hAnsi="Calibri"/>
                <w:color w:val="000000"/>
              </w:rPr>
              <w:t xml:space="preserve"> contains </w:t>
            </w:r>
            <w:r w:rsidR="006A1ACA" w:rsidRPr="00721012">
              <w:rPr>
                <w:rFonts w:ascii="Calibri" w:hAnsi="Calibri"/>
                <w:b/>
                <w:i/>
                <w:color w:val="000000"/>
              </w:rPr>
              <w:t>signer</w:t>
            </w:r>
            <w:r w:rsidR="006A1ACA" w:rsidRPr="00721012">
              <w:rPr>
                <w:rFonts w:ascii="Calibri" w:hAnsi="Calibri"/>
                <w:color w:val="000000"/>
              </w:rPr>
              <w:t xml:space="preserve"> containing </w:t>
            </w:r>
            <w:r w:rsidR="006A1ACA" w:rsidRPr="00721012">
              <w:rPr>
                <w:rFonts w:ascii="Calibri" w:hAnsi="Calibri"/>
                <w:b/>
                <w:i/>
                <w:color w:val="000000"/>
              </w:rPr>
              <w:t>digest</w:t>
            </w:r>
            <w:r w:rsidR="006A1ACA" w:rsidRPr="00721012">
              <w:rPr>
                <w:rFonts w:ascii="Calibri" w:hAnsi="Calibri"/>
                <w:color w:val="000000"/>
              </w:rPr>
              <w:t xml:space="preserve"> indicating </w:t>
            </w:r>
            <w:r w:rsidR="006A1ACA" w:rsidRPr="00566D23">
              <w:rPr>
                <w:rFonts w:ascii="Calibri" w:hAnsi="Calibri"/>
                <w:b/>
                <w:i/>
                <w:color w:val="000000"/>
              </w:rPr>
              <w:t>HashedId8</w:t>
            </w:r>
            <w:r w:rsidR="006A1ACA" w:rsidRPr="00721012">
              <w:rPr>
                <w:rFonts w:ascii="Calibri" w:hAnsi="Calibri"/>
                <w:color w:val="000000"/>
              </w:rPr>
              <w:t xml:space="preserve"> </w:t>
            </w:r>
            <w:r w:rsidR="006A1ACA">
              <w:rPr>
                <w:rFonts w:ascii="Calibri" w:hAnsi="Calibri"/>
                <w:color w:val="000000"/>
              </w:rPr>
              <w:t>(ID1)</w:t>
            </w:r>
            <w:r w:rsidR="006A1ACA" w:rsidRPr="00721012">
              <w:rPr>
                <w:rFonts w:ascii="Calibri" w:hAnsi="Calibri"/>
                <w:color w:val="000000"/>
              </w:rPr>
              <w:t xml:space="preserve"> </w:t>
            </w:r>
          </w:p>
        </w:tc>
        <w:tc>
          <w:tcPr>
            <w:tcW w:w="1530" w:type="dxa"/>
            <w:tcBorders>
              <w:top w:val="single" w:sz="3" w:space="0" w:color="auto"/>
              <w:left w:val="single" w:sz="3" w:space="0" w:color="auto"/>
              <w:bottom w:val="single" w:sz="3" w:space="0" w:color="auto"/>
              <w:right w:val="single" w:sz="3" w:space="0" w:color="auto"/>
            </w:tcBorders>
            <w:shd w:val="clear" w:color="auto" w:fill="auto"/>
          </w:tcPr>
          <w:p w:rsidR="006A1ACA" w:rsidRPr="00721012" w:rsidRDefault="006A1ACA" w:rsidP="00707BE1">
            <w:pPr>
              <w:spacing w:after="0"/>
              <w:rPr>
                <w:rFonts w:ascii="Calibri" w:hAnsi="Calibri"/>
                <w:color w:val="000000"/>
              </w:rPr>
            </w:pPr>
          </w:p>
        </w:tc>
      </w:tr>
      <w:tr w:rsidR="006A1ACA" w:rsidRPr="00721012" w:rsidTr="00707BE1">
        <w:tc>
          <w:tcPr>
            <w:tcW w:w="737" w:type="dxa"/>
            <w:tcBorders>
              <w:top w:val="single" w:sz="3" w:space="0" w:color="auto"/>
              <w:left w:val="single" w:sz="3" w:space="0" w:color="auto"/>
              <w:bottom w:val="single" w:sz="3" w:space="0" w:color="auto"/>
              <w:right w:val="single" w:sz="3" w:space="0" w:color="auto"/>
            </w:tcBorders>
            <w:shd w:val="clear" w:color="auto" w:fill="auto"/>
          </w:tcPr>
          <w:p w:rsidR="006A1ACA" w:rsidRPr="00721012" w:rsidRDefault="006A1ACA" w:rsidP="00707BE1">
            <w:pPr>
              <w:spacing w:after="0"/>
              <w:rPr>
                <w:rFonts w:ascii="Calibri" w:hAnsi="Calibri"/>
                <w:color w:val="000000"/>
              </w:rPr>
            </w:pPr>
            <w:r>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A1ACA" w:rsidRPr="00721012" w:rsidRDefault="006A1ACA" w:rsidP="00707BE1">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A1ACA" w:rsidRPr="00721012" w:rsidRDefault="006A1ACA" w:rsidP="00707BE1">
            <w:pPr>
              <w:spacing w:after="0"/>
              <w:rPr>
                <w:rFonts w:ascii="Calibri" w:hAnsi="Calibri"/>
                <w:color w:val="000000"/>
                <w:lang w:val="en-US"/>
              </w:rPr>
            </w:pPr>
            <w:r>
              <w:rPr>
                <w:rFonts w:ascii="Calibri" w:hAnsi="Calibri"/>
                <w:color w:val="000000"/>
                <w:lang w:val="en-US"/>
              </w:rPr>
              <w:t xml:space="preserve">The IUT receives </w:t>
            </w:r>
            <w:proofErr w:type="spellStart"/>
            <w:r w:rsidR="00163C87" w:rsidRPr="00E407CB">
              <w:rPr>
                <w:rFonts w:ascii="Calibri" w:hAnsi="Calibri"/>
                <w:color w:val="000000"/>
              </w:rPr>
              <w:t>SPDU</w:t>
            </w:r>
            <w:r w:rsidR="00163C87">
              <w:rPr>
                <w:rFonts w:ascii="Calibri" w:hAnsi="Calibri"/>
                <w:color w:val="000000"/>
              </w:rPr>
              <w:t>’s</w:t>
            </w:r>
            <w:r w:rsidR="00163C87" w:rsidRPr="00E407CB">
              <w:rPr>
                <w:rFonts w:asciiTheme="minorHAnsi" w:hAnsiTheme="minorHAnsi"/>
                <w:vertAlign w:val="subscript"/>
              </w:rPr>
              <w:t>BSM</w:t>
            </w:r>
            <w:proofErr w:type="spellEnd"/>
          </w:p>
        </w:tc>
        <w:tc>
          <w:tcPr>
            <w:tcW w:w="1530" w:type="dxa"/>
            <w:tcBorders>
              <w:top w:val="single" w:sz="3" w:space="0" w:color="auto"/>
              <w:left w:val="single" w:sz="3" w:space="0" w:color="auto"/>
              <w:bottom w:val="single" w:sz="3" w:space="0" w:color="auto"/>
              <w:right w:val="single" w:sz="3" w:space="0" w:color="auto"/>
            </w:tcBorders>
            <w:shd w:val="clear" w:color="auto" w:fill="auto"/>
          </w:tcPr>
          <w:p w:rsidR="006A1ACA" w:rsidRPr="00721012" w:rsidRDefault="006A1ACA" w:rsidP="00707BE1">
            <w:pPr>
              <w:spacing w:after="0"/>
              <w:rPr>
                <w:rFonts w:ascii="Calibri" w:hAnsi="Calibri"/>
                <w:color w:val="000000"/>
              </w:rPr>
            </w:pPr>
          </w:p>
        </w:tc>
      </w:tr>
      <w:tr w:rsidR="00721012" w:rsidRPr="00721012" w:rsidTr="00721012">
        <w:tc>
          <w:tcPr>
            <w:tcW w:w="737"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6A1ACA" w:rsidP="00721012">
            <w:pPr>
              <w:spacing w:after="0"/>
              <w:rPr>
                <w:rFonts w:ascii="Calibri" w:hAnsi="Calibri"/>
                <w:color w:val="000000"/>
              </w:rPr>
            </w:pPr>
            <w:r>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r w:rsidRPr="0072101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163C87" w:rsidP="00721012">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21012" w:rsidRPr="00721012">
              <w:rPr>
                <w:rFonts w:ascii="Calibri" w:hAnsi="Calibri"/>
                <w:color w:val="000000"/>
              </w:rPr>
              <w:t xml:space="preserve"> </w:t>
            </w:r>
            <w:proofErr w:type="spellStart"/>
            <w:r w:rsidR="00721012" w:rsidRPr="00721012">
              <w:rPr>
                <w:rFonts w:ascii="Calibri" w:hAnsi="Calibri"/>
                <w:b/>
                <w:i/>
                <w:color w:val="000000"/>
              </w:rPr>
              <w:t>headerInfo</w:t>
            </w:r>
            <w:proofErr w:type="spellEnd"/>
            <w:r w:rsidR="00721012" w:rsidRPr="00721012">
              <w:rPr>
                <w:rFonts w:ascii="Calibri" w:hAnsi="Calibri"/>
                <w:color w:val="000000"/>
              </w:rPr>
              <w:t xml:space="preserve"> contains </w:t>
            </w:r>
            <w:proofErr w:type="spellStart"/>
            <w:r w:rsidR="00721012" w:rsidRPr="00721012">
              <w:rPr>
                <w:rFonts w:ascii="Calibri" w:hAnsi="Calibri"/>
                <w:b/>
                <w:i/>
                <w:color w:val="000000"/>
              </w:rPr>
              <w:t>generationTime</w:t>
            </w:r>
            <w:proofErr w:type="spellEnd"/>
            <w:r w:rsidR="00721012" w:rsidRPr="00721012">
              <w:rPr>
                <w:rFonts w:ascii="Calibri" w:hAnsi="Calibri"/>
                <w:color w:val="000000"/>
              </w:rPr>
              <w:t xml:space="preserve"> indicating TIME_1 where (CUR_TIME – </w:t>
            </w:r>
            <w:proofErr w:type="spellStart"/>
            <w:r w:rsidR="00721012" w:rsidRPr="00721012">
              <w:rPr>
                <w:rFonts w:ascii="Calibri" w:hAnsi="Calibri"/>
                <w:color w:val="000000"/>
              </w:rPr>
              <w:t>DE_DSecond</w:t>
            </w:r>
            <w:proofErr w:type="spellEnd"/>
            <w:r w:rsidR="00721012" w:rsidRPr="00721012">
              <w:rPr>
                <w:rFonts w:ascii="Calibri" w:hAnsi="Calibri"/>
                <w:color w:val="000000"/>
              </w:rPr>
              <w:t>/2 'less or equal' TIME_1 'less or</w:t>
            </w:r>
            <w:r w:rsidR="007D1944">
              <w:rPr>
                <w:rFonts w:ascii="Calibri" w:hAnsi="Calibri"/>
                <w:color w:val="000000"/>
              </w:rPr>
              <w:t xml:space="preserve"> equal' CUR_TIME + </w:t>
            </w:r>
            <w:proofErr w:type="spellStart"/>
            <w:r w:rsidR="007D1944">
              <w:rPr>
                <w:rFonts w:ascii="Calibri" w:hAnsi="Calibri"/>
                <w:color w:val="000000"/>
              </w:rPr>
              <w:t>DE_DSecond</w:t>
            </w:r>
            <w:proofErr w:type="spellEnd"/>
            <w:r w:rsidR="007D1944">
              <w:rPr>
                <w:rFonts w:ascii="Calibri" w:hAnsi="Calibri"/>
                <w:color w:val="000000"/>
              </w:rPr>
              <w:t>/2</w:t>
            </w:r>
            <w:r w:rsidR="00721012" w:rsidRPr="00721012">
              <w:rPr>
                <w:rFonts w:ascii="Calibri" w:hAnsi="Calibri"/>
                <w:color w:val="000000"/>
              </w:rPr>
              <w:t xml:space="preserve">)  </w:t>
            </w:r>
          </w:p>
        </w:tc>
        <w:tc>
          <w:tcPr>
            <w:tcW w:w="153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p>
        </w:tc>
      </w:tr>
      <w:tr w:rsidR="00721012" w:rsidRPr="00721012" w:rsidTr="00721012">
        <w:tc>
          <w:tcPr>
            <w:tcW w:w="737"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6A1ACA" w:rsidP="00721012">
            <w:pPr>
              <w:spacing w:after="0"/>
              <w:rPr>
                <w:rFonts w:ascii="Calibri" w:hAnsi="Calibri"/>
                <w:color w:val="000000"/>
              </w:rPr>
            </w:pPr>
            <w:r>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r w:rsidRPr="0072101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163C87" w:rsidP="00721012">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21012" w:rsidRPr="00721012">
              <w:rPr>
                <w:rFonts w:ascii="Calibri" w:hAnsi="Calibri"/>
                <w:color w:val="000000"/>
              </w:rPr>
              <w:t xml:space="preserve"> contains </w:t>
            </w:r>
            <w:r w:rsidR="00721012" w:rsidRPr="00721012">
              <w:rPr>
                <w:rFonts w:ascii="Calibri" w:hAnsi="Calibri"/>
                <w:b/>
                <w:i/>
                <w:color w:val="000000"/>
              </w:rPr>
              <w:t>signer</w:t>
            </w:r>
            <w:r w:rsidR="00721012" w:rsidRPr="00721012">
              <w:rPr>
                <w:rFonts w:ascii="Calibri" w:hAnsi="Calibri"/>
                <w:color w:val="000000"/>
              </w:rPr>
              <w:t xml:space="preserve"> containing </w:t>
            </w:r>
            <w:r w:rsidR="00721012" w:rsidRPr="00721012">
              <w:rPr>
                <w:rFonts w:ascii="Calibri" w:hAnsi="Calibri"/>
                <w:b/>
                <w:i/>
                <w:color w:val="000000"/>
              </w:rPr>
              <w:t>digest</w:t>
            </w:r>
            <w:r w:rsidR="00721012" w:rsidRPr="00721012">
              <w:rPr>
                <w:rFonts w:ascii="Calibri" w:hAnsi="Calibri"/>
                <w:color w:val="000000"/>
              </w:rPr>
              <w:t xml:space="preserve"> indicating </w:t>
            </w:r>
            <w:r w:rsidR="00721012" w:rsidRPr="00566D23">
              <w:rPr>
                <w:rFonts w:ascii="Calibri" w:hAnsi="Calibri"/>
                <w:b/>
                <w:i/>
                <w:color w:val="000000"/>
              </w:rPr>
              <w:t>HashedId8</w:t>
            </w:r>
            <w:r w:rsidR="007D1944">
              <w:rPr>
                <w:rFonts w:ascii="Calibri" w:hAnsi="Calibri"/>
                <w:color w:val="000000"/>
              </w:rPr>
              <w:t xml:space="preserve"> </w:t>
            </w:r>
            <w:r w:rsidR="006A1ACA">
              <w:rPr>
                <w:rFonts w:ascii="Calibri" w:hAnsi="Calibri"/>
                <w:color w:val="000000"/>
              </w:rPr>
              <w:t>(ID1)</w:t>
            </w:r>
          </w:p>
        </w:tc>
        <w:tc>
          <w:tcPr>
            <w:tcW w:w="153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p>
        </w:tc>
      </w:tr>
      <w:tr w:rsidR="00721012" w:rsidRPr="00721012" w:rsidTr="00721012">
        <w:tc>
          <w:tcPr>
            <w:tcW w:w="737"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6A1ACA" w:rsidP="00721012">
            <w:pPr>
              <w:spacing w:after="0"/>
              <w:rPr>
                <w:rFonts w:ascii="Calibri" w:hAnsi="Calibri"/>
                <w:color w:val="000000"/>
              </w:rPr>
            </w:pPr>
            <w:r>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r w:rsidRPr="0072101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163C87" w:rsidP="00721012">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21012" w:rsidRPr="00721012">
              <w:rPr>
                <w:rFonts w:ascii="Calibri" w:hAnsi="Calibri"/>
                <w:b/>
                <w:i/>
                <w:color w:val="000000"/>
                <w:lang w:val="en-US"/>
              </w:rPr>
              <w:t xml:space="preserve"> </w:t>
            </w:r>
            <w:proofErr w:type="spellStart"/>
            <w:r w:rsidR="00721012" w:rsidRPr="00721012">
              <w:rPr>
                <w:rFonts w:ascii="Calibri" w:hAnsi="Calibri"/>
                <w:b/>
                <w:i/>
                <w:color w:val="000000"/>
                <w:lang w:val="en-US"/>
              </w:rPr>
              <w:t>toBeSigned</w:t>
            </w:r>
            <w:proofErr w:type="spellEnd"/>
            <w:r w:rsidR="007D1944">
              <w:rPr>
                <w:rFonts w:ascii="Calibri" w:hAnsi="Calibri"/>
                <w:color w:val="000000"/>
                <w:lang w:val="en-US"/>
              </w:rPr>
              <w:t xml:space="preserve"> </w:t>
            </w:r>
            <w:r w:rsidR="00721012" w:rsidRPr="00721012">
              <w:rPr>
                <w:rFonts w:ascii="Calibri" w:hAnsi="Calibri"/>
                <w:color w:val="000000"/>
                <w:lang w:val="en-US"/>
              </w:rPr>
              <w:t xml:space="preserve">contains </w:t>
            </w:r>
            <w:r w:rsidR="00721012" w:rsidRPr="00721012">
              <w:rPr>
                <w:rFonts w:ascii="Calibri" w:hAnsi="Calibri"/>
                <w:b/>
                <w:i/>
                <w:color w:val="000000"/>
                <w:lang w:val="en-US"/>
              </w:rPr>
              <w:t>start</w:t>
            </w:r>
            <w:r w:rsidR="00721012" w:rsidRPr="00721012">
              <w:rPr>
                <w:rFonts w:ascii="Calibri" w:hAnsi="Calibri"/>
                <w:color w:val="000000"/>
                <w:lang w:val="en-US"/>
              </w:rPr>
              <w:t xml:space="preserve"> &amp; </w:t>
            </w:r>
            <w:r w:rsidR="00721012" w:rsidRPr="00721012">
              <w:rPr>
                <w:rFonts w:ascii="Calibri" w:hAnsi="Calibri"/>
                <w:b/>
                <w:i/>
                <w:color w:val="000000"/>
                <w:lang w:val="en-US"/>
              </w:rPr>
              <w:t>duration</w:t>
            </w:r>
            <w:r w:rsidR="007D1944">
              <w:rPr>
                <w:rFonts w:ascii="Calibri" w:hAnsi="Calibri"/>
                <w:color w:val="000000"/>
                <w:lang w:val="en-US"/>
              </w:rPr>
              <w:t xml:space="preserve"> </w:t>
            </w:r>
            <w:r w:rsidR="00721012" w:rsidRPr="00721012">
              <w:rPr>
                <w:rFonts w:ascii="Calibri" w:hAnsi="Calibri"/>
                <w:color w:val="000000"/>
                <w:lang w:val="en-US"/>
              </w:rPr>
              <w:t>indicating EXP_TIME where (CUR_TIME 'less or equal' EXP_TIME)</w:t>
            </w:r>
          </w:p>
        </w:tc>
        <w:tc>
          <w:tcPr>
            <w:tcW w:w="153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p>
        </w:tc>
      </w:tr>
      <w:tr w:rsidR="00896347" w:rsidRPr="00721012" w:rsidTr="00721012">
        <w:tc>
          <w:tcPr>
            <w:tcW w:w="737" w:type="dxa"/>
            <w:tcBorders>
              <w:top w:val="single" w:sz="3" w:space="0" w:color="auto"/>
              <w:left w:val="single" w:sz="3" w:space="0" w:color="auto"/>
              <w:bottom w:val="single" w:sz="3" w:space="0" w:color="auto"/>
              <w:right w:val="single" w:sz="3" w:space="0" w:color="auto"/>
            </w:tcBorders>
            <w:shd w:val="clear" w:color="auto" w:fill="auto"/>
          </w:tcPr>
          <w:p w:rsidR="00896347" w:rsidRPr="00721012" w:rsidRDefault="006A1ACA" w:rsidP="00721012">
            <w:pPr>
              <w:spacing w:after="0"/>
              <w:rPr>
                <w:rFonts w:ascii="Calibri" w:hAnsi="Calibri"/>
                <w:color w:val="000000"/>
              </w:rPr>
            </w:pPr>
            <w:r>
              <w:rPr>
                <w:rFonts w:ascii="Calibri" w:hAnsi="Calibri"/>
                <w:color w:val="000000"/>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896347" w:rsidRPr="00721012" w:rsidRDefault="00896347" w:rsidP="00721012">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896347" w:rsidRPr="00721012" w:rsidRDefault="00896347" w:rsidP="00721012">
            <w:pPr>
              <w:spacing w:after="0"/>
              <w:rPr>
                <w:rFonts w:ascii="Calibri" w:hAnsi="Calibri"/>
                <w:color w:val="000000"/>
                <w:lang w:val="en-US"/>
              </w:rPr>
            </w:pPr>
            <w:r>
              <w:rPr>
                <w:rFonts w:ascii="Calibri" w:hAnsi="Calibri"/>
                <w:color w:val="000000"/>
                <w:lang w:val="en-US"/>
              </w:rPr>
              <w:t xml:space="preserve">The IUT receives </w:t>
            </w:r>
            <w:proofErr w:type="spellStart"/>
            <w:r w:rsidR="00163C87" w:rsidRPr="00E407CB">
              <w:rPr>
                <w:rFonts w:ascii="Calibri" w:hAnsi="Calibri"/>
                <w:color w:val="000000"/>
              </w:rPr>
              <w:t>SPDU</w:t>
            </w:r>
            <w:r w:rsidR="00163C87">
              <w:rPr>
                <w:rFonts w:ascii="Calibri" w:hAnsi="Calibri"/>
                <w:color w:val="000000"/>
              </w:rPr>
              <w:t>’s</w:t>
            </w:r>
            <w:r w:rsidR="00163C87" w:rsidRPr="00E407CB">
              <w:rPr>
                <w:rFonts w:asciiTheme="minorHAnsi" w:hAnsiTheme="minorHAnsi"/>
                <w:vertAlign w:val="subscript"/>
              </w:rPr>
              <w:t>BSM</w:t>
            </w:r>
            <w:proofErr w:type="spellEnd"/>
          </w:p>
        </w:tc>
        <w:tc>
          <w:tcPr>
            <w:tcW w:w="1530" w:type="dxa"/>
            <w:tcBorders>
              <w:top w:val="single" w:sz="3" w:space="0" w:color="auto"/>
              <w:left w:val="single" w:sz="3" w:space="0" w:color="auto"/>
              <w:bottom w:val="single" w:sz="3" w:space="0" w:color="auto"/>
              <w:right w:val="single" w:sz="3" w:space="0" w:color="auto"/>
            </w:tcBorders>
            <w:shd w:val="clear" w:color="auto" w:fill="auto"/>
          </w:tcPr>
          <w:p w:rsidR="00896347" w:rsidRPr="00721012" w:rsidRDefault="00896347" w:rsidP="00721012">
            <w:pPr>
              <w:spacing w:after="0"/>
              <w:rPr>
                <w:rFonts w:ascii="Calibri" w:hAnsi="Calibri"/>
                <w:color w:val="000000"/>
              </w:rPr>
            </w:pPr>
          </w:p>
        </w:tc>
      </w:tr>
      <w:tr w:rsidR="00721012" w:rsidRPr="00721012" w:rsidTr="00721012">
        <w:tc>
          <w:tcPr>
            <w:tcW w:w="737"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566D23" w:rsidP="00721012">
            <w:pPr>
              <w:spacing w:after="0"/>
              <w:rPr>
                <w:rFonts w:ascii="Calibri" w:hAnsi="Calibri"/>
                <w:color w:val="000000"/>
              </w:rPr>
            </w:pPr>
            <w:r>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r w:rsidRPr="0072101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4957E8" w:rsidP="00721012">
            <w:pPr>
              <w:spacing w:after="0"/>
              <w:rPr>
                <w:rFonts w:ascii="Calibri" w:hAnsi="Calibri"/>
                <w:color w:val="000000"/>
              </w:rPr>
            </w:pPr>
            <w:r>
              <w:rPr>
                <w:rFonts w:ascii="Calibri" w:hAnsi="Calibri"/>
                <w:color w:val="000000"/>
              </w:rPr>
              <w:t xml:space="preserve">IUT indicates that the </w:t>
            </w:r>
            <w:r w:rsidR="00163C87" w:rsidRPr="00E407CB">
              <w:rPr>
                <w:rFonts w:ascii="Calibri" w:hAnsi="Calibri"/>
                <w:color w:val="000000"/>
              </w:rPr>
              <w:t>SPDU</w:t>
            </w:r>
            <w:r w:rsidR="00163C87" w:rsidRPr="00E407CB">
              <w:rPr>
                <w:rFonts w:asciiTheme="minorHAnsi" w:hAnsiTheme="minorHAnsi"/>
                <w:vertAlign w:val="subscript"/>
              </w:rPr>
              <w:t>BSM</w:t>
            </w:r>
            <w:r>
              <w:rPr>
                <w:rFonts w:ascii="Calibri" w:hAnsi="Calibri"/>
                <w:color w:val="000000"/>
              </w:rPr>
              <w:t xml:space="preserve"> holds a valid security credentials</w:t>
            </w:r>
            <w:r w:rsidR="00566D23">
              <w:rPr>
                <w:rFonts w:ascii="Calibri" w:hAnsi="Calibri"/>
                <w:color w:val="000000"/>
              </w:rPr>
              <w:t>.</w:t>
            </w:r>
          </w:p>
        </w:tc>
        <w:tc>
          <w:tcPr>
            <w:tcW w:w="153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r w:rsidRPr="00721012">
              <w:rPr>
                <w:rFonts w:ascii="Calibri" w:hAnsi="Calibri"/>
                <w:color w:val="000000"/>
              </w:rPr>
              <w:t>Pass/Fail</w:t>
            </w:r>
          </w:p>
        </w:tc>
      </w:tr>
    </w:tbl>
    <w:p w:rsidR="003209E9" w:rsidRDefault="003209E9" w:rsidP="00E56D1C">
      <w:pPr>
        <w:spacing w:after="0"/>
      </w:pPr>
    </w:p>
    <w:p w:rsidR="007E5B8E" w:rsidRDefault="005D400C" w:rsidP="000A5C4D">
      <w:pPr>
        <w:pStyle w:val="Heading4"/>
        <w:spacing w:before="0" w:after="0"/>
        <w:ind w:left="1080" w:hanging="1037"/>
      </w:pPr>
      <w:r w:rsidRPr="005D400C">
        <w:t>Certificate Rotation Validation</w:t>
      </w:r>
    </w:p>
    <w:tbl>
      <w:tblPr>
        <w:tblW w:w="8901" w:type="dxa"/>
        <w:tblInd w:w="-4" w:type="dxa"/>
        <w:tblLayout w:type="fixed"/>
        <w:tblCellMar>
          <w:left w:w="0" w:type="dxa"/>
          <w:right w:w="0" w:type="dxa"/>
        </w:tblCellMar>
        <w:tblLook w:val="0000" w:firstRow="0" w:lastRow="0" w:firstColumn="0" w:lastColumn="0" w:noHBand="0" w:noVBand="0"/>
      </w:tblPr>
      <w:tblGrid>
        <w:gridCol w:w="737"/>
        <w:gridCol w:w="1063"/>
        <w:gridCol w:w="5580"/>
        <w:gridCol w:w="1521"/>
      </w:tblGrid>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Identifier</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3752E" w:rsidP="004A5278">
            <w:pPr>
              <w:overflowPunct/>
              <w:autoSpaceDE/>
              <w:autoSpaceDN/>
              <w:adjustRightInd/>
              <w:spacing w:after="0" w:line="259" w:lineRule="auto"/>
              <w:textAlignment w:val="auto"/>
              <w:rPr>
                <w:rFonts w:ascii="Calibri" w:eastAsia="Calibri" w:hAnsi="Calibri"/>
                <w:sz w:val="22"/>
                <w:szCs w:val="22"/>
                <w:lang w:val="en-US"/>
              </w:rPr>
            </w:pPr>
            <w:r>
              <w:rPr>
                <w:rFonts w:ascii="Calibri" w:eastAsia="Calibri" w:hAnsi="Calibri"/>
                <w:sz w:val="22"/>
                <w:szCs w:val="22"/>
                <w:lang w:val="en-US"/>
              </w:rPr>
              <w:t>TP-16092-</w:t>
            </w:r>
            <w:r w:rsidRPr="0013752E">
              <w:rPr>
                <w:rFonts w:ascii="Calibri" w:eastAsia="Calibri" w:hAnsi="Calibri"/>
                <w:sz w:val="22"/>
                <w:szCs w:val="22"/>
                <w:lang w:val="en-US"/>
              </w:rPr>
              <w:t>SPDU</w:t>
            </w:r>
            <w:r w:rsidRPr="0013752E">
              <w:rPr>
                <w:rFonts w:asciiTheme="minorHAnsi" w:hAnsiTheme="minorHAnsi"/>
                <w:sz w:val="22"/>
                <w:szCs w:val="22"/>
                <w:vertAlign w:val="subscript"/>
              </w:rPr>
              <w:t>BSM</w:t>
            </w:r>
            <w:r w:rsidR="004A5278" w:rsidRPr="004A5278">
              <w:rPr>
                <w:rFonts w:ascii="Calibri" w:eastAsia="Calibri" w:hAnsi="Calibri"/>
                <w:sz w:val="22"/>
                <w:szCs w:val="22"/>
                <w:lang w:val="en-US"/>
              </w:rPr>
              <w:t>-CERTCHG-BV-01</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Summary</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line="259" w:lineRule="auto"/>
              <w:textAlignment w:val="auto"/>
              <w:rPr>
                <w:rFonts w:ascii="Calibri" w:eastAsia="Calibri" w:hAnsi="Calibri"/>
                <w:sz w:val="22"/>
                <w:szCs w:val="22"/>
                <w:lang w:val="en-US"/>
              </w:rPr>
            </w:pPr>
            <w:r w:rsidRPr="004A5278">
              <w:rPr>
                <w:rFonts w:ascii="Calibri" w:eastAsia="Calibri" w:hAnsi="Calibri"/>
                <w:sz w:val="22"/>
                <w:szCs w:val="22"/>
                <w:lang w:val="en-US"/>
              </w:rPr>
              <w:t xml:space="preserve">Validate that the </w:t>
            </w:r>
            <w:r w:rsidR="00163C87" w:rsidRPr="00163C87">
              <w:rPr>
                <w:rFonts w:ascii="Calibri" w:hAnsi="Calibri"/>
                <w:color w:val="000000"/>
                <w:sz w:val="22"/>
                <w:szCs w:val="22"/>
              </w:rPr>
              <w:t>SPDU</w:t>
            </w:r>
            <w:r w:rsidR="00163C87" w:rsidRPr="00163C87">
              <w:rPr>
                <w:rFonts w:asciiTheme="minorHAnsi" w:hAnsiTheme="minorHAnsi"/>
                <w:sz w:val="22"/>
                <w:szCs w:val="22"/>
                <w:vertAlign w:val="subscript"/>
              </w:rPr>
              <w:t>BSM</w:t>
            </w:r>
            <w:r w:rsidRPr="004A5278">
              <w:rPr>
                <w:rFonts w:ascii="Calibri" w:eastAsia="Calibri" w:hAnsi="Calibri"/>
                <w:sz w:val="22"/>
                <w:szCs w:val="22"/>
                <w:lang w:val="en-US"/>
              </w:rPr>
              <w:t xml:space="preserve"> contains either </w:t>
            </w:r>
            <w:r w:rsidRPr="00896347">
              <w:rPr>
                <w:rFonts w:ascii="Calibri" w:eastAsia="Calibri" w:hAnsi="Calibri"/>
                <w:b/>
                <w:i/>
                <w:sz w:val="22"/>
                <w:szCs w:val="22"/>
                <w:lang w:val="en-US"/>
              </w:rPr>
              <w:t>certificate</w:t>
            </w:r>
            <w:r w:rsidRPr="004A5278">
              <w:rPr>
                <w:rFonts w:ascii="Calibri" w:eastAsia="Calibri" w:hAnsi="Calibri"/>
                <w:sz w:val="22"/>
                <w:szCs w:val="22"/>
                <w:lang w:val="en-US"/>
              </w:rPr>
              <w:t xml:space="preserve"> or certificate </w:t>
            </w:r>
            <w:r w:rsidRPr="00896347">
              <w:rPr>
                <w:rFonts w:ascii="Calibri" w:eastAsia="Calibri" w:hAnsi="Calibri"/>
                <w:b/>
                <w:i/>
                <w:sz w:val="22"/>
                <w:szCs w:val="22"/>
                <w:lang w:val="en-US"/>
              </w:rPr>
              <w:t xml:space="preserve">digest </w:t>
            </w:r>
            <w:r w:rsidRPr="004A5278">
              <w:rPr>
                <w:rFonts w:ascii="Calibri" w:eastAsia="Calibri" w:hAnsi="Calibri"/>
                <w:sz w:val="22"/>
                <w:szCs w:val="22"/>
                <w:lang w:val="en-US"/>
              </w:rPr>
              <w:t>referencing the same certificate for (</w:t>
            </w:r>
            <w:proofErr w:type="spellStart"/>
            <w:r w:rsidRPr="00896347">
              <w:rPr>
                <w:rFonts w:ascii="Calibri" w:eastAsia="Calibri" w:hAnsi="Calibri"/>
                <w:b/>
                <w:i/>
                <w:sz w:val="22"/>
                <w:szCs w:val="22"/>
                <w:lang w:val="en-US"/>
              </w:rPr>
              <w:t>vCertChangeInterval</w:t>
            </w:r>
            <w:proofErr w:type="spellEnd"/>
            <w:r w:rsidRPr="004A5278">
              <w:rPr>
                <w:rFonts w:ascii="Calibri" w:eastAsia="Calibri" w:hAnsi="Calibri"/>
                <w:sz w:val="22"/>
                <w:szCs w:val="22"/>
                <w:lang w:val="en-US"/>
              </w:rPr>
              <w:t xml:space="preserve">) </w:t>
            </w:r>
            <w:r w:rsidR="00094AD4">
              <w:rPr>
                <w:rFonts w:ascii="Calibri" w:eastAsia="Calibri" w:hAnsi="Calibri"/>
                <w:sz w:val="22"/>
                <w:szCs w:val="22"/>
                <w:lang w:val="en-US"/>
              </w:rPr>
              <w:t>m</w:t>
            </w:r>
            <w:r w:rsidR="00094AD4" w:rsidRPr="00094AD4">
              <w:rPr>
                <w:rFonts w:ascii="Calibri" w:eastAsia="Calibri" w:hAnsi="Calibri"/>
                <w:sz w:val="22"/>
                <w:szCs w:val="22"/>
                <w:lang w:val="en-US"/>
              </w:rPr>
              <w:t xml:space="preserve">inutes </w:t>
            </w:r>
            <w:r w:rsidRPr="004A5278">
              <w:rPr>
                <w:rFonts w:ascii="Calibri" w:eastAsia="Calibri" w:hAnsi="Calibri"/>
                <w:sz w:val="22"/>
                <w:szCs w:val="22"/>
                <w:lang w:val="en-US"/>
              </w:rPr>
              <w:t>and BSM changes the referenced certificate after (</w:t>
            </w:r>
            <w:proofErr w:type="spellStart"/>
            <w:r w:rsidRPr="00896347">
              <w:rPr>
                <w:rFonts w:ascii="Calibri" w:eastAsia="Calibri" w:hAnsi="Calibri"/>
                <w:b/>
                <w:i/>
                <w:sz w:val="22"/>
                <w:szCs w:val="22"/>
                <w:lang w:val="en-US"/>
              </w:rPr>
              <w:t>vCertChangeInterval</w:t>
            </w:r>
            <w:proofErr w:type="spellEnd"/>
            <w:r w:rsidRPr="004A5278">
              <w:rPr>
                <w:rFonts w:ascii="Calibri" w:eastAsia="Calibri" w:hAnsi="Calibri"/>
                <w:sz w:val="22"/>
                <w:szCs w:val="22"/>
                <w:lang w:val="en-US"/>
              </w:rPr>
              <w:t>).</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Test Configuration</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D1944" w:rsidP="004A5278">
            <w:pPr>
              <w:overflowPunct/>
              <w:autoSpaceDE/>
              <w:autoSpaceDN/>
              <w:adjustRightInd/>
              <w:spacing w:after="0" w:line="259" w:lineRule="auto"/>
              <w:ind w:left="-10" w:firstLine="10"/>
              <w:textAlignment w:val="auto"/>
              <w:rPr>
                <w:rFonts w:ascii="Calibri" w:eastAsia="Calibri" w:hAnsi="Calibri"/>
                <w:sz w:val="22"/>
                <w:szCs w:val="22"/>
                <w:lang w:val="en-US"/>
              </w:rPr>
            </w:pPr>
            <w:r w:rsidRPr="004A5278">
              <w:rPr>
                <w:rFonts w:ascii="Calibri" w:eastAsia="Calibri" w:hAnsi="Calibri"/>
                <w:sz w:val="22"/>
                <w:szCs w:val="22"/>
                <w:lang w:val="en-US"/>
              </w:rPr>
              <w:t>TC (</w:t>
            </w:r>
            <w:r w:rsidR="004A5278" w:rsidRPr="004A5278">
              <w:rPr>
                <w:rFonts w:ascii="Calibri" w:eastAsia="Calibri" w:hAnsi="Calibri"/>
                <w:sz w:val="22"/>
                <w:szCs w:val="22"/>
                <w:lang w:val="en-US"/>
              </w:rPr>
              <w:t>1)</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IUT</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line="259" w:lineRule="auto"/>
              <w:textAlignment w:val="auto"/>
              <w:rPr>
                <w:rFonts w:ascii="Calibri" w:eastAsia="Calibri" w:hAnsi="Calibri"/>
                <w:sz w:val="22"/>
                <w:szCs w:val="22"/>
                <w:lang w:val="en-US"/>
              </w:rPr>
            </w:pPr>
            <w:r w:rsidRPr="004A5278">
              <w:rPr>
                <w:rFonts w:ascii="Calibri" w:eastAsia="Calibri" w:hAnsi="Calibri"/>
                <w:sz w:val="22"/>
                <w:szCs w:val="22"/>
                <w:lang w:val="en-US"/>
              </w:rPr>
              <w:t>IUT</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Reference:</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806EAC" w:rsidP="00806EAC">
            <w:pPr>
              <w:overflowPunct/>
              <w:autoSpaceDE/>
              <w:autoSpaceDN/>
              <w:adjustRightInd/>
              <w:spacing w:after="0" w:line="259" w:lineRule="auto"/>
              <w:textAlignment w:val="auto"/>
              <w:rPr>
                <w:rFonts w:ascii="Calibri" w:eastAsia="Calibri" w:hAnsi="Calibri"/>
                <w:sz w:val="22"/>
                <w:szCs w:val="22"/>
                <w:lang w:val="en-US"/>
              </w:rPr>
            </w:pPr>
            <w:r w:rsidRPr="009D1E75">
              <w:rPr>
                <w:rFonts w:ascii="Calibri" w:eastAsia="Calibri" w:hAnsi="Calibri"/>
                <w:sz w:val="22"/>
                <w:szCs w:val="22"/>
                <w:lang w:val="en-US"/>
              </w:rPr>
              <w:t xml:space="preserve">SAE J2945 [1] </w:t>
            </w:r>
            <w:r w:rsidR="007D1944">
              <w:rPr>
                <w:rFonts w:ascii="Calibri" w:eastAsia="Calibri" w:hAnsi="Calibri"/>
                <w:sz w:val="22"/>
                <w:szCs w:val="22"/>
                <w:lang w:val="en-US"/>
              </w:rPr>
              <w:t xml:space="preserve">section 6.3.5 </w:t>
            </w:r>
            <w:r>
              <w:rPr>
                <w:rFonts w:ascii="Calibri" w:eastAsia="Calibri" w:hAnsi="Calibri"/>
                <w:sz w:val="22"/>
                <w:szCs w:val="22"/>
                <w:lang w:val="en-US"/>
              </w:rPr>
              <w:t>“6.5.3-V2V-SECPRIV-CERTCHG-001”</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PICS Selection</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line="259" w:lineRule="auto"/>
              <w:textAlignment w:val="auto"/>
              <w:rPr>
                <w:rFonts w:ascii="Calibri" w:eastAsia="Calibri" w:hAnsi="Calibri"/>
                <w:sz w:val="22"/>
                <w:szCs w:val="22"/>
                <w:lang w:val="en-US"/>
              </w:rPr>
            </w:pPr>
          </w:p>
        </w:tc>
      </w:tr>
      <w:tr w:rsidR="004A5278" w:rsidRPr="004A5278" w:rsidTr="00655CF5">
        <w:tc>
          <w:tcPr>
            <w:tcW w:w="8901" w:type="dxa"/>
            <w:gridSpan w:val="4"/>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spacing w:after="0"/>
              <w:jc w:val="center"/>
              <w:rPr>
                <w:rFonts w:ascii="Calibri" w:hAnsi="Calibri"/>
                <w:b/>
                <w:color w:val="000000"/>
              </w:rPr>
            </w:pPr>
            <w:r w:rsidRPr="004A5278">
              <w:rPr>
                <w:rFonts w:ascii="Calibri" w:hAnsi="Calibri"/>
                <w:b/>
                <w:color w:val="000000"/>
              </w:rPr>
              <w:t>Pre-test conditions</w:t>
            </w:r>
          </w:p>
        </w:tc>
      </w:tr>
      <w:tr w:rsidR="004A5278" w:rsidRPr="004A5278" w:rsidTr="004A5278">
        <w:tc>
          <w:tcPr>
            <w:tcW w:w="8901" w:type="dxa"/>
            <w:gridSpan w:val="4"/>
            <w:tcBorders>
              <w:top w:val="single" w:sz="3" w:space="0" w:color="auto"/>
              <w:left w:val="single" w:sz="3" w:space="0" w:color="auto"/>
              <w:bottom w:val="single" w:sz="3" w:space="0" w:color="auto"/>
              <w:right w:val="single" w:sz="3" w:space="0" w:color="auto"/>
            </w:tcBorders>
            <w:shd w:val="clear" w:color="auto" w:fill="FFFFFF"/>
          </w:tcPr>
          <w:p w:rsidR="004A5278" w:rsidRPr="00414A93" w:rsidRDefault="00414A93" w:rsidP="00414A93">
            <w:pPr>
              <w:pStyle w:val="ListParagraph"/>
              <w:numPr>
                <w:ilvl w:val="0"/>
                <w:numId w:val="13"/>
              </w:numPr>
              <w:overflowPunct/>
              <w:autoSpaceDE/>
              <w:autoSpaceDN/>
              <w:adjustRightInd/>
              <w:spacing w:after="0"/>
              <w:textAlignment w:val="auto"/>
              <w:rPr>
                <w:rFonts w:ascii="Calibri" w:hAnsi="Calibri"/>
                <w:color w:val="000000"/>
              </w:rPr>
            </w:pPr>
            <w:r w:rsidRPr="00414A93">
              <w:rPr>
                <w:rFonts w:ascii="Calibri" w:hAnsi="Calibri"/>
                <w:color w:val="000000"/>
              </w:rPr>
              <w:t xml:space="preserve">The IUT being initialized  </w:t>
            </w:r>
          </w:p>
          <w:p w:rsidR="004A5278" w:rsidRPr="00414A93" w:rsidRDefault="004A5278" w:rsidP="00414A93">
            <w:pPr>
              <w:numPr>
                <w:ilvl w:val="0"/>
                <w:numId w:val="13"/>
              </w:numPr>
              <w:overflowPunct/>
              <w:autoSpaceDE/>
              <w:autoSpaceDN/>
              <w:adjustRightInd/>
              <w:spacing w:after="0" w:line="259" w:lineRule="auto"/>
              <w:textAlignment w:val="auto"/>
              <w:rPr>
                <w:rFonts w:ascii="Calibri" w:hAnsi="Calibri"/>
                <w:color w:val="000000"/>
              </w:rPr>
            </w:pPr>
            <w:r w:rsidRPr="004A5278">
              <w:rPr>
                <w:rFonts w:ascii="Calibri" w:hAnsi="Calibri"/>
                <w:color w:val="000000"/>
              </w:rPr>
              <w:t xml:space="preserve">Time is set </w:t>
            </w:r>
            <w:proofErr w:type="gramStart"/>
            <w:r w:rsidRPr="004A5278">
              <w:rPr>
                <w:rFonts w:ascii="Calibri" w:hAnsi="Calibri"/>
                <w:color w:val="000000"/>
              </w:rPr>
              <w:t>at the moment</w:t>
            </w:r>
            <w:proofErr w:type="gramEnd"/>
            <w:r w:rsidRPr="004A5278">
              <w:rPr>
                <w:rFonts w:ascii="Calibri" w:hAnsi="Calibri"/>
                <w:color w:val="000000"/>
              </w:rPr>
              <w:t xml:space="preserve"> when digest changes</w:t>
            </w:r>
          </w:p>
        </w:tc>
      </w:tr>
      <w:tr w:rsidR="004A5278" w:rsidRPr="004A5278" w:rsidTr="00655CF5">
        <w:tc>
          <w:tcPr>
            <w:tcW w:w="8901" w:type="dxa"/>
            <w:gridSpan w:val="4"/>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920B8D">
            <w:pPr>
              <w:overflowPunct/>
              <w:autoSpaceDE/>
              <w:autoSpaceDN/>
              <w:adjustRightInd/>
              <w:spacing w:after="0" w:line="259" w:lineRule="auto"/>
              <w:jc w:val="center"/>
              <w:textAlignment w:val="auto"/>
              <w:rPr>
                <w:rFonts w:ascii="Calibri" w:eastAsia="Calibri" w:hAnsi="Calibri"/>
                <w:b/>
                <w:sz w:val="22"/>
                <w:szCs w:val="22"/>
                <w:lang w:val="en-US"/>
              </w:rPr>
            </w:pPr>
            <w:r w:rsidRPr="00920B8D">
              <w:rPr>
                <w:rFonts w:ascii="Calibri" w:eastAsia="Calibri" w:hAnsi="Calibri"/>
                <w:b/>
                <w:sz w:val="22"/>
                <w:szCs w:val="22"/>
                <w:lang w:val="en-US"/>
              </w:rPr>
              <w:t>Test Sequence</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line="259" w:lineRule="auto"/>
              <w:jc w:val="center"/>
              <w:textAlignment w:val="auto"/>
              <w:rPr>
                <w:rFonts w:ascii="Calibri" w:eastAsia="Calibri" w:hAnsi="Calibri"/>
                <w:b/>
                <w:sz w:val="22"/>
                <w:szCs w:val="22"/>
                <w:lang w:val="en-US"/>
              </w:rPr>
            </w:pPr>
            <w:r w:rsidRPr="004A5278">
              <w:rPr>
                <w:rFonts w:ascii="Calibri" w:eastAsia="Calibri" w:hAnsi="Calibri"/>
                <w:b/>
                <w:sz w:val="22"/>
                <w:szCs w:val="22"/>
                <w:lang w:val="en-US"/>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line="259" w:lineRule="auto"/>
              <w:jc w:val="center"/>
              <w:textAlignment w:val="auto"/>
              <w:rPr>
                <w:rFonts w:ascii="Calibri" w:eastAsia="Calibri" w:hAnsi="Calibri"/>
                <w:b/>
                <w:sz w:val="22"/>
                <w:szCs w:val="22"/>
                <w:lang w:val="en-US"/>
              </w:rPr>
            </w:pPr>
            <w:r w:rsidRPr="004A5278">
              <w:rPr>
                <w:rFonts w:ascii="Calibri" w:eastAsia="Calibri" w:hAnsi="Calibri"/>
                <w:b/>
                <w:sz w:val="22"/>
                <w:szCs w:val="22"/>
                <w:lang w:val="en-US"/>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line="259" w:lineRule="auto"/>
              <w:jc w:val="center"/>
              <w:textAlignment w:val="auto"/>
              <w:rPr>
                <w:rFonts w:ascii="Calibri" w:eastAsia="Calibri" w:hAnsi="Calibri"/>
                <w:b/>
                <w:sz w:val="22"/>
                <w:szCs w:val="22"/>
                <w:lang w:val="en-US"/>
              </w:rPr>
            </w:pPr>
            <w:r w:rsidRPr="004A5278">
              <w:rPr>
                <w:rFonts w:ascii="Calibri" w:eastAsia="Calibri" w:hAnsi="Calibri"/>
                <w:b/>
                <w:sz w:val="22"/>
                <w:szCs w:val="22"/>
                <w:lang w:val="en-US"/>
              </w:rPr>
              <w:t>Description</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line="259" w:lineRule="auto"/>
              <w:jc w:val="center"/>
              <w:textAlignment w:val="auto"/>
              <w:rPr>
                <w:rFonts w:ascii="Calibri" w:eastAsia="Calibri" w:hAnsi="Calibri"/>
                <w:b/>
                <w:sz w:val="22"/>
                <w:szCs w:val="22"/>
                <w:lang w:val="en-US"/>
              </w:rPr>
            </w:pPr>
            <w:r w:rsidRPr="004A5278">
              <w:rPr>
                <w:rFonts w:ascii="Calibri" w:eastAsia="Calibri" w:hAnsi="Calibri"/>
                <w:b/>
                <w:sz w:val="22"/>
                <w:szCs w:val="22"/>
                <w:lang w:val="en-US"/>
              </w:rPr>
              <w:t>Verdict</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The IUT is configured to transmit more than one </w:t>
            </w:r>
            <w:r w:rsidR="00163C87" w:rsidRPr="00E407CB">
              <w:rPr>
                <w:rFonts w:ascii="Calibri" w:hAnsi="Calibri"/>
                <w:color w:val="000000"/>
              </w:rPr>
              <w:t>SPDU</w:t>
            </w:r>
            <w:r w:rsidR="00163C87" w:rsidRPr="00E407CB">
              <w:rPr>
                <w:rFonts w:asciiTheme="minorHAnsi" w:hAnsiTheme="minorHAnsi"/>
                <w:vertAlign w:val="subscript"/>
              </w:rPr>
              <w:t>BSM</w:t>
            </w:r>
            <w:r w:rsidR="00472D9C">
              <w:rPr>
                <w:rFonts w:ascii="Calibri" w:hAnsi="Calibri"/>
                <w:color w:val="000000"/>
              </w:rPr>
              <w:t xml:space="preserve"> per second</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The IUT transmits </w:t>
            </w:r>
            <w:r w:rsidR="00163C87" w:rsidRPr="00E407CB">
              <w:rPr>
                <w:rFonts w:ascii="Calibri" w:hAnsi="Calibri"/>
                <w:color w:val="000000"/>
              </w:rPr>
              <w:t>SPDU</w:t>
            </w:r>
            <w:r w:rsidR="00163C87" w:rsidRPr="00E407CB">
              <w:rPr>
                <w:rFonts w:asciiTheme="minorHAnsi" w:hAnsiTheme="minorHAnsi"/>
                <w:vertAlign w:val="subscript"/>
              </w:rPr>
              <w:t>BSM</w:t>
            </w:r>
            <w:r w:rsidRPr="004A5278">
              <w:rPr>
                <w:rFonts w:ascii="Calibri" w:hAnsi="Calibri"/>
                <w:color w:val="000000"/>
              </w:rPr>
              <w:t xml:space="preserve"> at TIME_1</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3C87" w:rsidP="004A5278">
            <w:pPr>
              <w:spacing w:after="0"/>
              <w:rPr>
                <w:rFonts w:ascii="Calibri" w:hAnsi="Calibri"/>
                <w:color w:val="000000"/>
              </w:rPr>
            </w:pPr>
            <w:proofErr w:type="spellStart"/>
            <w:r w:rsidRPr="00E407CB">
              <w:rPr>
                <w:rFonts w:ascii="Calibri" w:hAnsi="Calibri"/>
                <w:color w:val="000000"/>
              </w:rPr>
              <w:t>SPDU</w:t>
            </w:r>
            <w:r>
              <w:rPr>
                <w:rFonts w:ascii="Calibri" w:hAnsi="Calibri"/>
                <w:color w:val="000000"/>
              </w:rPr>
              <w:t>’s</w:t>
            </w:r>
            <w:r w:rsidRPr="00E407CB">
              <w:rPr>
                <w:rFonts w:asciiTheme="minorHAnsi" w:hAnsiTheme="minorHAnsi"/>
                <w:vertAlign w:val="subscript"/>
              </w:rPr>
              <w:t>BSM</w:t>
            </w:r>
            <w:proofErr w:type="spellEnd"/>
            <w:r w:rsidR="004A5278" w:rsidRPr="004A5278">
              <w:rPr>
                <w:rFonts w:ascii="Calibri" w:hAnsi="Calibri"/>
                <w:color w:val="000000"/>
              </w:rPr>
              <w:t xml:space="preserve"> contains </w:t>
            </w:r>
            <w:r w:rsidR="004A5278" w:rsidRPr="004A5278">
              <w:rPr>
                <w:rFonts w:ascii="Calibri" w:hAnsi="Calibri"/>
                <w:b/>
                <w:color w:val="000000"/>
              </w:rPr>
              <w:t>signer</w:t>
            </w:r>
            <w:r w:rsidR="004A5278" w:rsidRPr="004A5278">
              <w:rPr>
                <w:rFonts w:ascii="Calibri" w:hAnsi="Calibri"/>
                <w:color w:val="000000"/>
              </w:rPr>
              <w:t xml:space="preserve"> containing </w:t>
            </w:r>
            <w:r w:rsidR="004A5278" w:rsidRPr="004A5278">
              <w:rPr>
                <w:rFonts w:ascii="Calibri" w:hAnsi="Calibri"/>
                <w:b/>
                <w:color w:val="000000"/>
              </w:rPr>
              <w:t>digest</w:t>
            </w:r>
            <w:r w:rsidR="004A5278" w:rsidRPr="004A5278">
              <w:rPr>
                <w:rFonts w:ascii="Calibri" w:hAnsi="Calibri"/>
                <w:color w:val="000000"/>
              </w:rPr>
              <w:t xml:space="preserve"> indicating </w:t>
            </w:r>
            <w:r w:rsidR="004A5278" w:rsidRPr="004A5278">
              <w:rPr>
                <w:rFonts w:ascii="Calibri" w:hAnsi="Calibri"/>
                <w:b/>
                <w:color w:val="000000"/>
              </w:rPr>
              <w:t xml:space="preserve">HashedId8 </w:t>
            </w:r>
            <w:r w:rsidR="004A5278" w:rsidRPr="004A5278">
              <w:rPr>
                <w:rFonts w:ascii="Calibri" w:hAnsi="Calibri"/>
                <w:color w:val="000000"/>
              </w:rPr>
              <w:t>(ID1) if yes go to step 5</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160" w:line="259" w:lineRule="auto"/>
              <w:textAlignment w:val="auto"/>
              <w:rPr>
                <w:rFonts w:ascii="Calibri" w:eastAsia="Calibri" w:hAnsi="Calibri"/>
                <w:sz w:val="22"/>
                <w:szCs w:val="22"/>
              </w:rPr>
            </w:pPr>
            <w:r w:rsidRPr="004A5278">
              <w:rPr>
                <w:rFonts w:ascii="Calibri" w:eastAsia="Calibri" w:hAnsi="Calibri"/>
                <w:sz w:val="22"/>
                <w:szCs w:val="22"/>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3C87" w:rsidP="007164FD">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7D1944">
              <w:rPr>
                <w:rFonts w:ascii="Calibri" w:hAnsi="Calibri"/>
                <w:color w:val="000000"/>
              </w:rPr>
              <w:t xml:space="preserve"> signer contains </w:t>
            </w:r>
            <w:r w:rsidR="007164FD" w:rsidRPr="007164FD">
              <w:rPr>
                <w:rFonts w:ascii="Calibri" w:hAnsi="Calibri"/>
                <w:b/>
                <w:i/>
                <w:color w:val="000000"/>
              </w:rPr>
              <w:t>certificate</w:t>
            </w:r>
            <w:r w:rsidR="007D1944">
              <w:rPr>
                <w:rFonts w:ascii="Calibri" w:hAnsi="Calibri"/>
                <w:color w:val="000000"/>
              </w:rPr>
              <w:t xml:space="preserve"> </w:t>
            </w:r>
            <w:r w:rsidR="004A5278" w:rsidRPr="004A5278">
              <w:rPr>
                <w:rFonts w:ascii="Calibri" w:hAnsi="Calibri"/>
                <w:color w:val="000000"/>
              </w:rPr>
              <w:t>where the low order 8 octets of the sha-</w:t>
            </w:r>
            <w:r w:rsidR="007D1944">
              <w:rPr>
                <w:rFonts w:ascii="Calibri" w:hAnsi="Calibri"/>
                <w:color w:val="000000"/>
              </w:rPr>
              <w:t xml:space="preserve">256 hash is calculated for the </w:t>
            </w:r>
            <w:r w:rsidR="004A5278" w:rsidRPr="004A5278">
              <w:rPr>
                <w:rFonts w:ascii="Calibri" w:hAnsi="Calibri"/>
                <w:color w:val="000000"/>
              </w:rPr>
              <w:t>certificate (ID1)</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The IUT sends the next </w:t>
            </w:r>
            <w:r w:rsidR="00163C87" w:rsidRPr="00E407CB">
              <w:rPr>
                <w:rFonts w:ascii="Calibri" w:hAnsi="Calibri"/>
                <w:color w:val="000000"/>
              </w:rPr>
              <w:t>SPDU</w:t>
            </w:r>
            <w:r w:rsidR="00163C87" w:rsidRPr="00E407CB">
              <w:rPr>
                <w:rFonts w:asciiTheme="minorHAnsi" w:hAnsiTheme="minorHAnsi"/>
                <w:vertAlign w:val="subscript"/>
              </w:rPr>
              <w:t>BSM</w:t>
            </w:r>
            <w:r w:rsidRPr="004A5278">
              <w:rPr>
                <w:rFonts w:ascii="Calibri" w:hAnsi="Calibri"/>
                <w:color w:val="000000"/>
              </w:rPr>
              <w:t xml:space="preserve"> at TIME_2 where (TIME_2-TIME_1) 'less' 1sec </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3C87" w:rsidP="004A5278">
            <w:pPr>
              <w:spacing w:after="0"/>
              <w:rPr>
                <w:rFonts w:ascii="Calibri" w:hAnsi="Calibri"/>
                <w:color w:val="000000"/>
              </w:rPr>
            </w:pPr>
            <w:proofErr w:type="spellStart"/>
            <w:r w:rsidRPr="00E407CB">
              <w:rPr>
                <w:rFonts w:ascii="Calibri" w:hAnsi="Calibri"/>
                <w:color w:val="000000"/>
              </w:rPr>
              <w:t>SPDU</w:t>
            </w:r>
            <w:r>
              <w:rPr>
                <w:rFonts w:ascii="Calibri" w:hAnsi="Calibri"/>
                <w:color w:val="000000"/>
              </w:rPr>
              <w:t>’s</w:t>
            </w:r>
            <w:r w:rsidRPr="00E407CB">
              <w:rPr>
                <w:rFonts w:asciiTheme="minorHAnsi" w:hAnsiTheme="minorHAnsi"/>
                <w:vertAlign w:val="subscript"/>
              </w:rPr>
              <w:t>BSM</w:t>
            </w:r>
            <w:proofErr w:type="spellEnd"/>
            <w:r w:rsidR="004A5278" w:rsidRPr="004A5278">
              <w:rPr>
                <w:rFonts w:ascii="Calibri" w:hAnsi="Calibri"/>
                <w:color w:val="000000"/>
              </w:rPr>
              <w:t xml:space="preserve"> contains </w:t>
            </w:r>
            <w:r w:rsidR="004A5278" w:rsidRPr="004A5278">
              <w:rPr>
                <w:rFonts w:ascii="Calibri" w:hAnsi="Calibri"/>
                <w:b/>
                <w:color w:val="000000"/>
              </w:rPr>
              <w:t>signer</w:t>
            </w:r>
            <w:r w:rsidR="004A5278" w:rsidRPr="004A5278">
              <w:rPr>
                <w:rFonts w:ascii="Calibri" w:hAnsi="Calibri"/>
                <w:color w:val="000000"/>
              </w:rPr>
              <w:t xml:space="preserve"> containing</w:t>
            </w:r>
            <w:r w:rsidR="004A5278" w:rsidRPr="004A5278">
              <w:rPr>
                <w:rFonts w:ascii="Calibri" w:hAnsi="Calibri"/>
                <w:b/>
                <w:color w:val="000000"/>
              </w:rPr>
              <w:t xml:space="preserve"> digest</w:t>
            </w:r>
            <w:r w:rsidR="004A5278" w:rsidRPr="004A5278">
              <w:rPr>
                <w:rFonts w:ascii="Calibri" w:hAnsi="Calibri"/>
                <w:color w:val="000000"/>
              </w:rPr>
              <w:t xml:space="preserve"> indicating HashedId8</w:t>
            </w:r>
            <w:r w:rsidR="004A5278" w:rsidRPr="004A5278">
              <w:rPr>
                <w:rFonts w:ascii="Calibri" w:hAnsi="Calibri"/>
                <w:b/>
                <w:color w:val="000000"/>
              </w:rPr>
              <w:t xml:space="preserve"> </w:t>
            </w:r>
            <w:r w:rsidR="004A5278" w:rsidRPr="004A5278">
              <w:rPr>
                <w:rFonts w:ascii="Calibri" w:hAnsi="Calibri"/>
                <w:color w:val="000000"/>
              </w:rPr>
              <w:t>(ID2) if yes go to step 8</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3C87" w:rsidP="007D1944">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4A5278" w:rsidRPr="004A5278">
              <w:rPr>
                <w:rFonts w:ascii="Calibri" w:hAnsi="Calibri"/>
                <w:color w:val="000000"/>
              </w:rPr>
              <w:t xml:space="preserve"> </w:t>
            </w:r>
            <w:r w:rsidR="004A5278" w:rsidRPr="004A5278">
              <w:rPr>
                <w:rFonts w:ascii="Calibri" w:hAnsi="Calibri"/>
                <w:b/>
                <w:color w:val="000000"/>
              </w:rPr>
              <w:t xml:space="preserve">signer </w:t>
            </w:r>
            <w:r w:rsidR="004A5278" w:rsidRPr="004A5278">
              <w:rPr>
                <w:rFonts w:ascii="Calibri" w:hAnsi="Calibri"/>
                <w:color w:val="000000"/>
              </w:rPr>
              <w:t xml:space="preserve">contains </w:t>
            </w:r>
            <w:r w:rsidR="004E4DD0">
              <w:rPr>
                <w:rFonts w:ascii="Calibri" w:hAnsi="Calibri"/>
                <w:b/>
                <w:i/>
                <w:color w:val="000000"/>
              </w:rPr>
              <w:t xml:space="preserve">certificate </w:t>
            </w:r>
            <w:r w:rsidR="004A5278" w:rsidRPr="004A5278">
              <w:rPr>
                <w:rFonts w:ascii="Calibri" w:hAnsi="Calibri"/>
                <w:color w:val="000000"/>
              </w:rPr>
              <w:t xml:space="preserve">where the low order 8 octets of the </w:t>
            </w:r>
            <w:r w:rsidR="004A5278" w:rsidRPr="004A5278">
              <w:rPr>
                <w:rFonts w:ascii="Calibri" w:hAnsi="Calibri"/>
                <w:b/>
                <w:color w:val="000000"/>
              </w:rPr>
              <w:t>sha-256 hash</w:t>
            </w:r>
            <w:r w:rsidR="007D1944">
              <w:rPr>
                <w:rFonts w:ascii="Calibri" w:hAnsi="Calibri"/>
                <w:color w:val="000000"/>
              </w:rPr>
              <w:t xml:space="preserve"> is calculated for the </w:t>
            </w:r>
            <w:r w:rsidR="004A5278" w:rsidRPr="004A5278">
              <w:rPr>
                <w:rFonts w:ascii="Calibri" w:hAnsi="Calibri"/>
                <w:color w:val="000000"/>
              </w:rPr>
              <w:t>certificate (ID2)</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5438E3" w:rsidP="004A5278">
            <w:pPr>
              <w:spacing w:after="0"/>
              <w:rPr>
                <w:rFonts w:ascii="Calibri" w:hAnsi="Calibri"/>
                <w:color w:val="000000"/>
              </w:rPr>
            </w:pPr>
            <w:r>
              <w:rPr>
                <w:rFonts w:ascii="Calibri" w:hAnsi="Calibri"/>
                <w:color w:val="000000"/>
              </w:rPr>
              <w:t xml:space="preserve">where ID2 </w:t>
            </w:r>
            <w:r w:rsidR="004A5278" w:rsidRPr="004A5278">
              <w:rPr>
                <w:rFonts w:ascii="Calibri" w:hAnsi="Calibri"/>
                <w:color w:val="000000"/>
              </w:rPr>
              <w:t>= ID1</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IUT sends </w:t>
            </w:r>
            <w:r w:rsidR="00163C87" w:rsidRPr="00E407CB">
              <w:rPr>
                <w:rFonts w:ascii="Calibri" w:hAnsi="Calibri"/>
                <w:color w:val="000000"/>
              </w:rPr>
              <w:t>SPDU</w:t>
            </w:r>
            <w:r w:rsidR="00163C87" w:rsidRPr="00E407CB">
              <w:rPr>
                <w:rFonts w:asciiTheme="minorHAnsi" w:hAnsiTheme="minorHAnsi"/>
                <w:vertAlign w:val="subscript"/>
              </w:rPr>
              <w:t>BSM</w:t>
            </w:r>
            <w:r w:rsidRPr="004A5278">
              <w:rPr>
                <w:rFonts w:ascii="Calibri" w:hAnsi="Calibri"/>
                <w:color w:val="000000"/>
              </w:rPr>
              <w:t xml:space="preserve"> at TIME_3</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3C87" w:rsidP="004A5278">
            <w:pPr>
              <w:spacing w:after="0"/>
              <w:rPr>
                <w:rFonts w:ascii="Calibri" w:hAnsi="Calibri"/>
                <w:color w:val="000000"/>
              </w:rPr>
            </w:pPr>
            <w:proofErr w:type="spellStart"/>
            <w:r w:rsidRPr="00E407CB">
              <w:rPr>
                <w:rFonts w:ascii="Calibri" w:hAnsi="Calibri"/>
                <w:color w:val="000000"/>
              </w:rPr>
              <w:t>SPDU</w:t>
            </w:r>
            <w:r>
              <w:rPr>
                <w:rFonts w:ascii="Calibri" w:hAnsi="Calibri"/>
                <w:color w:val="000000"/>
              </w:rPr>
              <w:t>’s</w:t>
            </w:r>
            <w:r w:rsidRPr="00E407CB">
              <w:rPr>
                <w:rFonts w:asciiTheme="minorHAnsi" w:hAnsiTheme="minorHAnsi"/>
                <w:vertAlign w:val="subscript"/>
              </w:rPr>
              <w:t>BSM</w:t>
            </w:r>
            <w:proofErr w:type="spellEnd"/>
            <w:r w:rsidR="004A5278" w:rsidRPr="004A5278">
              <w:rPr>
                <w:rFonts w:ascii="Calibri" w:hAnsi="Calibri"/>
                <w:color w:val="000000"/>
              </w:rPr>
              <w:t xml:space="preserve"> contains </w:t>
            </w:r>
            <w:r w:rsidR="004A5278" w:rsidRPr="004A5278">
              <w:rPr>
                <w:rFonts w:ascii="Calibri" w:hAnsi="Calibri"/>
                <w:b/>
                <w:color w:val="000000"/>
              </w:rPr>
              <w:t>signer</w:t>
            </w:r>
            <w:r w:rsidR="004A5278" w:rsidRPr="004A5278">
              <w:rPr>
                <w:rFonts w:ascii="Calibri" w:hAnsi="Calibri"/>
                <w:color w:val="000000"/>
              </w:rPr>
              <w:t xml:space="preserve"> containing </w:t>
            </w:r>
            <w:r w:rsidR="004A5278" w:rsidRPr="004A5278">
              <w:rPr>
                <w:rFonts w:ascii="Calibri" w:hAnsi="Calibri"/>
                <w:b/>
                <w:color w:val="000000"/>
              </w:rPr>
              <w:t>digest</w:t>
            </w:r>
            <w:r w:rsidR="007D1944">
              <w:rPr>
                <w:rFonts w:ascii="Calibri" w:hAnsi="Calibri"/>
                <w:color w:val="000000"/>
              </w:rPr>
              <w:t xml:space="preserve"> indicating HashedId8 </w:t>
            </w:r>
            <w:r w:rsidR="004A5278" w:rsidRPr="004A5278">
              <w:rPr>
                <w:rFonts w:ascii="Calibri" w:hAnsi="Calibri"/>
                <w:color w:val="000000"/>
              </w:rPr>
              <w:t>(ID3) if yes go to step 12</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3C87" w:rsidP="004A5278">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4E4DD0" w:rsidRPr="004E4DD0">
              <w:rPr>
                <w:rFonts w:ascii="Calibri" w:hAnsi="Calibri"/>
                <w:color w:val="000000"/>
              </w:rPr>
              <w:t xml:space="preserve"> signer contains</w:t>
            </w:r>
            <w:r w:rsidR="007D1944">
              <w:rPr>
                <w:rFonts w:ascii="Calibri" w:hAnsi="Calibri"/>
                <w:color w:val="000000"/>
              </w:rPr>
              <w:t xml:space="preserve"> </w:t>
            </w:r>
            <w:r w:rsidR="004E4DD0" w:rsidRPr="004E4DD0">
              <w:rPr>
                <w:rFonts w:ascii="Calibri" w:hAnsi="Calibri"/>
                <w:b/>
                <w:i/>
                <w:color w:val="000000"/>
              </w:rPr>
              <w:t>certificate</w:t>
            </w:r>
            <w:r w:rsidR="007D1944">
              <w:rPr>
                <w:rFonts w:ascii="Calibri" w:hAnsi="Calibri"/>
                <w:color w:val="000000"/>
              </w:rPr>
              <w:t xml:space="preserve"> </w:t>
            </w:r>
            <w:r w:rsidR="004A5278" w:rsidRPr="004A5278">
              <w:rPr>
                <w:rFonts w:ascii="Calibri" w:hAnsi="Calibri"/>
                <w:color w:val="000000"/>
              </w:rPr>
              <w:t>where the low order 8 octets of the sha-</w:t>
            </w:r>
            <w:r w:rsidR="007D1944">
              <w:rPr>
                <w:rFonts w:ascii="Calibri" w:hAnsi="Calibri"/>
                <w:color w:val="000000"/>
              </w:rPr>
              <w:t xml:space="preserve">256 hash is calculated for the </w:t>
            </w:r>
            <w:r w:rsidR="004A5278" w:rsidRPr="004A5278">
              <w:rPr>
                <w:rFonts w:ascii="Calibri" w:hAnsi="Calibri"/>
                <w:color w:val="000000"/>
              </w:rPr>
              <w:t xml:space="preserve">certificate (ID3)     </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D1944" w:rsidP="004A5278">
            <w:pPr>
              <w:spacing w:after="0"/>
              <w:rPr>
                <w:rFonts w:ascii="Calibri" w:hAnsi="Calibri"/>
                <w:color w:val="000000"/>
              </w:rPr>
            </w:pPr>
            <w:r>
              <w:rPr>
                <w:rFonts w:ascii="Calibri" w:hAnsi="Calibri"/>
                <w:color w:val="000000"/>
              </w:rPr>
              <w:t>where ID3</w:t>
            </w:r>
            <w:r w:rsidR="004A5278" w:rsidRPr="004A5278">
              <w:rPr>
                <w:rFonts w:ascii="Calibri" w:hAnsi="Calibri"/>
                <w:color w:val="000000"/>
              </w:rPr>
              <w:t>!</w:t>
            </w:r>
            <w:r>
              <w:rPr>
                <w:rFonts w:ascii="Calibri" w:hAnsi="Calibri"/>
                <w:color w:val="000000"/>
              </w:rPr>
              <w:t xml:space="preserve"> </w:t>
            </w:r>
            <w:r w:rsidR="004A5278" w:rsidRPr="004A5278">
              <w:rPr>
                <w:rFonts w:ascii="Calibri" w:hAnsi="Calibri"/>
                <w:color w:val="000000"/>
              </w:rPr>
              <w:t>= ID2</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Verify </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proofErr w:type="spellStart"/>
            <w:r w:rsidRPr="004A5278">
              <w:rPr>
                <w:rFonts w:ascii="Calibri" w:hAnsi="Calibri"/>
                <w:color w:val="000000"/>
              </w:rPr>
              <w:t>vCertChangeInterval</w:t>
            </w:r>
            <w:proofErr w:type="spellEnd"/>
            <w:r w:rsidRPr="004A5278">
              <w:rPr>
                <w:rFonts w:ascii="Calibri" w:hAnsi="Calibri"/>
                <w:color w:val="000000"/>
              </w:rPr>
              <w:t xml:space="preserve"> 'less or equal' (TIME_3 - TIME_2) 'less or equal' </w:t>
            </w:r>
            <w:proofErr w:type="spellStart"/>
            <w:r w:rsidRPr="004A5278">
              <w:rPr>
                <w:rFonts w:ascii="Calibri" w:hAnsi="Calibri"/>
                <w:color w:val="000000"/>
              </w:rPr>
              <w:t>vCertChangeInterval</w:t>
            </w:r>
            <w:proofErr w:type="spellEnd"/>
            <w:r w:rsidRPr="004A5278">
              <w:rPr>
                <w:rFonts w:ascii="Calibri" w:hAnsi="Calibri"/>
                <w:color w:val="000000"/>
              </w:rPr>
              <w:t>+ 30 sec</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bl>
    <w:p w:rsidR="004A5278" w:rsidRDefault="004A5278" w:rsidP="00536A0B">
      <w:pPr>
        <w:spacing w:after="0"/>
      </w:pPr>
    </w:p>
    <w:p w:rsidR="004A5278" w:rsidRDefault="004A5278" w:rsidP="00536A0B">
      <w:pPr>
        <w:spacing w:after="0"/>
      </w:pPr>
    </w:p>
    <w:p w:rsidR="00536A0B" w:rsidRDefault="00536A0B" w:rsidP="00536A0B">
      <w:pPr>
        <w:pStyle w:val="Heading4"/>
        <w:spacing w:before="0" w:after="0"/>
        <w:ind w:left="900"/>
      </w:pPr>
      <w:r>
        <w:lastRenderedPageBreak/>
        <w:t>Reception of packets – invalid behaviour tests</w:t>
      </w:r>
    </w:p>
    <w:tbl>
      <w:tblPr>
        <w:tblW w:w="8911" w:type="dxa"/>
        <w:tblInd w:w="-5" w:type="dxa"/>
        <w:tblLayout w:type="fixed"/>
        <w:tblCellMar>
          <w:left w:w="0" w:type="dxa"/>
          <w:right w:w="0" w:type="dxa"/>
        </w:tblCellMar>
        <w:tblLook w:val="0000" w:firstRow="0" w:lastRow="0" w:firstColumn="0" w:lastColumn="0" w:noHBand="0" w:noVBand="0"/>
      </w:tblPr>
      <w:tblGrid>
        <w:gridCol w:w="737"/>
        <w:gridCol w:w="1063"/>
        <w:gridCol w:w="5580"/>
        <w:gridCol w:w="1531"/>
      </w:tblGrid>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Identifier</w:t>
            </w:r>
          </w:p>
        </w:tc>
        <w:tc>
          <w:tcPr>
            <w:tcW w:w="71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3752E" w:rsidP="004A5278">
            <w:pPr>
              <w:overflowPunct/>
              <w:autoSpaceDE/>
              <w:autoSpaceDN/>
              <w:adjustRightInd/>
              <w:spacing w:after="0"/>
              <w:textAlignment w:val="auto"/>
              <w:rPr>
                <w:lang w:val="en-US"/>
              </w:rPr>
            </w:pPr>
            <w:r>
              <w:rPr>
                <w:rFonts w:ascii="Calibri" w:eastAsia="Calibri" w:hAnsi="Calibri"/>
                <w:sz w:val="22"/>
                <w:szCs w:val="22"/>
                <w:lang w:val="en-US"/>
              </w:rPr>
              <w:t>TP-16092-</w:t>
            </w:r>
            <w:r w:rsidRPr="0013752E">
              <w:rPr>
                <w:rFonts w:ascii="Calibri" w:eastAsia="Calibri" w:hAnsi="Calibri"/>
                <w:sz w:val="22"/>
                <w:szCs w:val="22"/>
                <w:lang w:val="en-US"/>
              </w:rPr>
              <w:t>SPDU</w:t>
            </w:r>
            <w:r w:rsidRPr="0013752E">
              <w:rPr>
                <w:rFonts w:asciiTheme="minorHAnsi" w:hAnsiTheme="minorHAnsi"/>
                <w:sz w:val="22"/>
                <w:szCs w:val="22"/>
                <w:vertAlign w:val="subscript"/>
              </w:rPr>
              <w:t>BSM</w:t>
            </w:r>
            <w:r w:rsidR="004A5278" w:rsidRPr="004A5278">
              <w:rPr>
                <w:rFonts w:ascii="Calibri" w:eastAsia="Calibri" w:hAnsi="Calibri"/>
                <w:sz w:val="22"/>
                <w:szCs w:val="22"/>
                <w:lang w:val="en-US"/>
              </w:rPr>
              <w:t>-RECV-BI-01</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Summary</w:t>
            </w:r>
          </w:p>
        </w:tc>
        <w:tc>
          <w:tcPr>
            <w:tcW w:w="71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line="259" w:lineRule="auto"/>
              <w:textAlignment w:val="auto"/>
              <w:rPr>
                <w:lang w:val="en-US"/>
              </w:rPr>
            </w:pPr>
            <w:r w:rsidRPr="004A5278">
              <w:rPr>
                <w:rFonts w:ascii="Calibri" w:eastAsia="Calibri" w:hAnsi="Calibri"/>
                <w:sz w:val="22"/>
                <w:szCs w:val="22"/>
                <w:lang w:val="en-US"/>
              </w:rPr>
              <w:t>Va</w:t>
            </w:r>
            <w:r w:rsidR="00AB3F7E">
              <w:rPr>
                <w:rFonts w:ascii="Calibri" w:eastAsia="Calibri" w:hAnsi="Calibri"/>
                <w:sz w:val="22"/>
                <w:szCs w:val="22"/>
                <w:lang w:val="en-US"/>
              </w:rPr>
              <w:t>lidate that the IUT will indicate</w:t>
            </w:r>
            <w:r w:rsidRPr="004A5278">
              <w:rPr>
                <w:rFonts w:ascii="Calibri" w:eastAsia="Calibri" w:hAnsi="Calibri"/>
                <w:sz w:val="22"/>
                <w:szCs w:val="22"/>
                <w:lang w:val="en-US"/>
              </w:rPr>
              <w:t xml:space="preserve"> an invalid </w:t>
            </w:r>
            <w:r w:rsidR="00BC354B">
              <w:rPr>
                <w:rFonts w:ascii="Calibri" w:eastAsia="Calibri" w:hAnsi="Calibri"/>
                <w:sz w:val="22"/>
                <w:szCs w:val="22"/>
                <w:lang w:val="en-US"/>
              </w:rPr>
              <w:t xml:space="preserve">security credentials for a </w:t>
            </w:r>
            <w:r w:rsidR="00AF0356" w:rsidRPr="00E407CB">
              <w:rPr>
                <w:rFonts w:ascii="Calibri" w:hAnsi="Calibri"/>
                <w:color w:val="000000"/>
              </w:rPr>
              <w:t>SPDU</w:t>
            </w:r>
            <w:r w:rsidR="00AF0356" w:rsidRPr="00E407CB">
              <w:rPr>
                <w:rFonts w:asciiTheme="minorHAnsi" w:hAnsiTheme="minorHAnsi"/>
                <w:vertAlign w:val="subscript"/>
              </w:rPr>
              <w:t>BSM</w:t>
            </w:r>
            <w:r w:rsidR="00AF0356" w:rsidRPr="000D2ECB">
              <w:rPr>
                <w:rFonts w:ascii="Calibri" w:hAnsi="Calibri"/>
              </w:rPr>
              <w:t xml:space="preserve"> </w:t>
            </w:r>
            <w:r w:rsidRPr="004A5278">
              <w:rPr>
                <w:rFonts w:ascii="Calibri" w:eastAsia="Calibri" w:hAnsi="Calibri"/>
                <w:sz w:val="22"/>
                <w:szCs w:val="22"/>
                <w:lang w:val="en-US"/>
              </w:rPr>
              <w:t>signed by certificate digest, which failed verification due to incorrect signature.</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Test Configuration</w:t>
            </w:r>
          </w:p>
        </w:tc>
        <w:tc>
          <w:tcPr>
            <w:tcW w:w="71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D1944" w:rsidP="004A5278">
            <w:pPr>
              <w:overflowPunct/>
              <w:autoSpaceDE/>
              <w:autoSpaceDN/>
              <w:adjustRightInd/>
              <w:spacing w:after="0"/>
              <w:textAlignment w:val="auto"/>
              <w:rPr>
                <w:lang w:val="en-US"/>
              </w:rPr>
            </w:pPr>
            <w:r w:rsidRPr="004A5278">
              <w:rPr>
                <w:rFonts w:ascii="Calibri" w:eastAsia="Calibri" w:hAnsi="Calibri"/>
                <w:sz w:val="22"/>
                <w:szCs w:val="22"/>
                <w:lang w:val="en-US"/>
              </w:rPr>
              <w:t>TC (</w:t>
            </w:r>
            <w:r w:rsidR="004A5278" w:rsidRPr="004A5278">
              <w:rPr>
                <w:rFonts w:ascii="Calibri" w:eastAsia="Calibri" w:hAnsi="Calibri"/>
                <w:sz w:val="22"/>
                <w:szCs w:val="22"/>
                <w:lang w:val="en-US"/>
              </w:rPr>
              <w:t>1)</w:t>
            </w:r>
          </w:p>
        </w:tc>
      </w:tr>
      <w:tr w:rsidR="004A5278" w:rsidRPr="004A5278" w:rsidTr="00655CF5">
        <w:trPr>
          <w:trHeight w:val="275"/>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IUT</w:t>
            </w:r>
          </w:p>
        </w:tc>
        <w:tc>
          <w:tcPr>
            <w:tcW w:w="71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textAlignment w:val="auto"/>
              <w:rPr>
                <w:lang w:val="en-US"/>
              </w:rPr>
            </w:pPr>
            <w:r w:rsidRPr="004A5278">
              <w:rPr>
                <w:rFonts w:ascii="Calibri" w:eastAsia="Calibri" w:hAnsi="Calibri"/>
                <w:sz w:val="22"/>
                <w:szCs w:val="22"/>
                <w:lang w:val="en-US"/>
              </w:rPr>
              <w:t>IUT</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Reference:</w:t>
            </w:r>
          </w:p>
        </w:tc>
        <w:tc>
          <w:tcPr>
            <w:tcW w:w="71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textAlignment w:val="auto"/>
              <w:rPr>
                <w:lang w:val="en-US"/>
              </w:rPr>
            </w:pP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PICS Selection</w:t>
            </w:r>
          </w:p>
        </w:tc>
        <w:tc>
          <w:tcPr>
            <w:tcW w:w="71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textAlignment w:val="auto"/>
              <w:rPr>
                <w:lang w:val="en-US"/>
              </w:rPr>
            </w:pPr>
          </w:p>
        </w:tc>
      </w:tr>
      <w:tr w:rsidR="004A5278" w:rsidRPr="004A5278" w:rsidTr="00655CF5">
        <w:tc>
          <w:tcPr>
            <w:tcW w:w="8911" w:type="dxa"/>
            <w:gridSpan w:val="4"/>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spacing w:after="0"/>
              <w:jc w:val="center"/>
              <w:rPr>
                <w:rFonts w:ascii="Calibri" w:hAnsi="Calibri"/>
                <w:b/>
                <w:color w:val="000000"/>
              </w:rPr>
            </w:pPr>
            <w:r w:rsidRPr="004A5278">
              <w:rPr>
                <w:rFonts w:ascii="Calibri" w:hAnsi="Calibri"/>
                <w:b/>
                <w:color w:val="000000"/>
              </w:rPr>
              <w:t>Pre-test conditions</w:t>
            </w:r>
          </w:p>
        </w:tc>
      </w:tr>
      <w:tr w:rsidR="004A5278" w:rsidRPr="004A5278" w:rsidTr="00655CF5">
        <w:tc>
          <w:tcPr>
            <w:tcW w:w="8911" w:type="dxa"/>
            <w:gridSpan w:val="4"/>
            <w:tcBorders>
              <w:top w:val="single" w:sz="3" w:space="0" w:color="auto"/>
              <w:left w:val="single" w:sz="3" w:space="0" w:color="auto"/>
              <w:bottom w:val="single" w:sz="3" w:space="0" w:color="auto"/>
              <w:right w:val="single" w:sz="3" w:space="0" w:color="auto"/>
            </w:tcBorders>
            <w:shd w:val="clear" w:color="auto" w:fill="FFFFFF"/>
          </w:tcPr>
          <w:p w:rsidR="004A5278" w:rsidRPr="00414A93" w:rsidRDefault="004A5278" w:rsidP="00D654B3">
            <w:pPr>
              <w:pStyle w:val="ListParagraph"/>
              <w:numPr>
                <w:ilvl w:val="0"/>
                <w:numId w:val="37"/>
              </w:numPr>
              <w:overflowPunct/>
              <w:autoSpaceDE/>
              <w:autoSpaceDN/>
              <w:adjustRightInd/>
              <w:spacing w:after="0"/>
              <w:ind w:left="721"/>
              <w:textAlignment w:val="auto"/>
              <w:rPr>
                <w:rFonts w:ascii="Calibri" w:hAnsi="Calibri"/>
                <w:color w:val="000000"/>
                <w:lang w:val="en-US"/>
              </w:rPr>
            </w:pPr>
            <w:r w:rsidRPr="00F138C7">
              <w:rPr>
                <w:rFonts w:ascii="Calibri" w:hAnsi="Calibri"/>
                <w:color w:val="000000"/>
                <w:lang w:val="en-US"/>
              </w:rPr>
              <w:t xml:space="preserve">The IUT is </w:t>
            </w:r>
            <w:r w:rsidR="00414A93">
              <w:rPr>
                <w:rFonts w:ascii="Calibri" w:hAnsi="Calibri"/>
                <w:color w:val="000000"/>
                <w:lang w:val="en-US"/>
              </w:rPr>
              <w:t xml:space="preserve">being </w:t>
            </w:r>
            <w:r w:rsidRPr="00F138C7">
              <w:rPr>
                <w:rFonts w:ascii="Calibri" w:hAnsi="Calibri"/>
                <w:color w:val="000000"/>
                <w:lang w:val="en-US"/>
              </w:rPr>
              <w:t>initialized</w:t>
            </w:r>
          </w:p>
        </w:tc>
      </w:tr>
      <w:tr w:rsidR="004A5278" w:rsidRPr="004A5278" w:rsidTr="00655CF5">
        <w:tc>
          <w:tcPr>
            <w:tcW w:w="8911" w:type="dxa"/>
            <w:gridSpan w:val="4"/>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spacing w:after="0"/>
              <w:jc w:val="center"/>
              <w:rPr>
                <w:rFonts w:ascii="Calibri" w:hAnsi="Calibri"/>
                <w:b/>
                <w:color w:val="000000"/>
              </w:rPr>
            </w:pPr>
            <w:r w:rsidRPr="004A5278">
              <w:rPr>
                <w:rFonts w:ascii="Calibri" w:hAnsi="Calibri"/>
                <w:b/>
                <w:color w:val="000000"/>
              </w:rPr>
              <w:t>Test Sequence</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Description</w:t>
            </w:r>
          </w:p>
        </w:tc>
        <w:tc>
          <w:tcPr>
            <w:tcW w:w="153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Verdict</w:t>
            </w:r>
          </w:p>
        </w:tc>
      </w:tr>
      <w:tr w:rsidR="00472D9C"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FFFFFF"/>
          </w:tcPr>
          <w:p w:rsidR="00472D9C" w:rsidRDefault="00472D9C" w:rsidP="004A5278">
            <w:pPr>
              <w:spacing w:after="0"/>
              <w:rPr>
                <w:rFonts w:ascii="Calibri" w:hAnsi="Calibri"/>
                <w:color w:val="000000"/>
              </w:rPr>
            </w:pPr>
            <w:r>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472D9C" w:rsidRPr="004A5278" w:rsidRDefault="00472D9C" w:rsidP="004A5278">
            <w:pPr>
              <w:spacing w:after="0"/>
              <w:rPr>
                <w:rFonts w:ascii="Calibri" w:hAnsi="Calibri"/>
                <w:color w:val="000000"/>
              </w:rPr>
            </w:pPr>
            <w:r>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472D9C" w:rsidRPr="004A5278" w:rsidRDefault="00472D9C" w:rsidP="004A5278">
            <w:pPr>
              <w:spacing w:after="0"/>
              <w:rPr>
                <w:rFonts w:ascii="Calibri" w:hAnsi="Calibri"/>
                <w:color w:val="000000"/>
                <w:lang w:val="en-US"/>
              </w:rPr>
            </w:pPr>
            <w:r w:rsidRPr="00472D9C">
              <w:rPr>
                <w:rFonts w:ascii="Calibri" w:hAnsi="Calibri"/>
                <w:color w:val="000000"/>
                <w:lang w:val="en-US"/>
              </w:rPr>
              <w:t>T</w:t>
            </w:r>
            <w:r>
              <w:rPr>
                <w:rFonts w:ascii="Calibri" w:hAnsi="Calibri"/>
                <w:color w:val="000000"/>
                <w:lang w:val="en-US"/>
              </w:rPr>
              <w:t>he IUT is configured to receive</w:t>
            </w:r>
            <w:r w:rsidRPr="00472D9C">
              <w:rPr>
                <w:rFonts w:ascii="Calibri" w:hAnsi="Calibri"/>
                <w:color w:val="000000"/>
                <w:lang w:val="en-US"/>
              </w:rPr>
              <w:t xml:space="preserve"> more than one </w:t>
            </w:r>
            <w:r w:rsidR="00AF0356" w:rsidRPr="00E407CB">
              <w:rPr>
                <w:rFonts w:ascii="Calibri" w:hAnsi="Calibri"/>
                <w:color w:val="000000"/>
              </w:rPr>
              <w:t>SPDU</w:t>
            </w:r>
            <w:r w:rsidR="00AF0356" w:rsidRPr="00E407CB">
              <w:rPr>
                <w:rFonts w:asciiTheme="minorHAnsi" w:hAnsiTheme="minorHAnsi"/>
                <w:vertAlign w:val="subscript"/>
              </w:rPr>
              <w:t>BSM</w:t>
            </w:r>
            <w:r w:rsidRPr="00472D9C">
              <w:rPr>
                <w:rFonts w:ascii="Calibri" w:hAnsi="Calibri"/>
                <w:color w:val="000000"/>
                <w:lang w:val="en-US"/>
              </w:rPr>
              <w:t xml:space="preserve"> per second</w:t>
            </w:r>
          </w:p>
        </w:tc>
        <w:tc>
          <w:tcPr>
            <w:tcW w:w="1531" w:type="dxa"/>
            <w:tcBorders>
              <w:top w:val="single" w:sz="3" w:space="0" w:color="auto"/>
              <w:left w:val="single" w:sz="3" w:space="0" w:color="auto"/>
              <w:bottom w:val="single" w:sz="3" w:space="0" w:color="auto"/>
              <w:right w:val="single" w:sz="3" w:space="0" w:color="auto"/>
            </w:tcBorders>
            <w:shd w:val="clear" w:color="auto" w:fill="FFFFFF"/>
          </w:tcPr>
          <w:p w:rsidR="00472D9C" w:rsidRPr="004A5278" w:rsidRDefault="00472D9C"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72D9C" w:rsidP="004A5278">
            <w:pPr>
              <w:spacing w:after="0"/>
              <w:rPr>
                <w:rFonts w:ascii="Calibri" w:hAnsi="Calibri"/>
                <w:color w:val="000000"/>
              </w:rPr>
            </w:pPr>
            <w:r>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AF0356" w:rsidP="004A5278">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4A5278" w:rsidRPr="004A5278">
              <w:rPr>
                <w:rFonts w:ascii="Calibri" w:hAnsi="Calibri"/>
                <w:color w:val="000000"/>
                <w:lang w:val="en-US"/>
              </w:rPr>
              <w:t xml:space="preserve"> </w:t>
            </w:r>
            <w:proofErr w:type="spellStart"/>
            <w:r w:rsidR="004A5278" w:rsidRPr="004A5278">
              <w:rPr>
                <w:rFonts w:ascii="Calibri" w:hAnsi="Calibri"/>
                <w:b/>
                <w:i/>
                <w:color w:val="000000"/>
                <w:lang w:val="en-US"/>
              </w:rPr>
              <w:t>headerInfo</w:t>
            </w:r>
            <w:proofErr w:type="spellEnd"/>
            <w:r w:rsidR="004A5278" w:rsidRPr="004A5278">
              <w:rPr>
                <w:rFonts w:ascii="Calibri" w:hAnsi="Calibri"/>
                <w:color w:val="000000"/>
                <w:lang w:val="en-US"/>
              </w:rPr>
              <w:t xml:space="preserve"> contains </w:t>
            </w:r>
            <w:proofErr w:type="spellStart"/>
            <w:r w:rsidR="004A5278" w:rsidRPr="004A5278">
              <w:rPr>
                <w:rFonts w:ascii="Calibri" w:hAnsi="Calibri"/>
                <w:b/>
                <w:i/>
                <w:color w:val="000000"/>
                <w:lang w:val="en-US"/>
              </w:rPr>
              <w:t>psid</w:t>
            </w:r>
            <w:proofErr w:type="spellEnd"/>
            <w:r w:rsidR="009B0101">
              <w:rPr>
                <w:rFonts w:ascii="Calibri" w:hAnsi="Calibri"/>
                <w:color w:val="000000"/>
                <w:lang w:val="en-US"/>
              </w:rPr>
              <w:t xml:space="preserve"> indicating </w:t>
            </w:r>
            <w:r w:rsidR="004A5278" w:rsidRPr="004A5278">
              <w:rPr>
                <w:rFonts w:ascii="Calibri" w:hAnsi="Calibri"/>
                <w:color w:val="000000"/>
                <w:lang w:val="en-US"/>
              </w:rPr>
              <w:t xml:space="preserve">value = </w:t>
            </w:r>
            <w:r w:rsidR="00270B36">
              <w:rPr>
                <w:rFonts w:ascii="Calibri" w:hAnsi="Calibri"/>
                <w:b/>
                <w:i/>
                <w:color w:val="000000"/>
                <w:lang w:val="en-US"/>
              </w:rPr>
              <w:t>0</w:t>
            </w:r>
            <w:ins w:id="150" w:author="Dmitri.Khijniak@7Layers.com" w:date="2017-04-29T19:17:00Z">
              <w:r w:rsidR="00ED36B2">
                <w:rPr>
                  <w:rFonts w:ascii="Calibri" w:hAnsi="Calibri"/>
                  <w:b/>
                  <w:i/>
                  <w:color w:val="000000"/>
                  <w:lang w:val="en-US"/>
                </w:rPr>
                <w:t>x</w:t>
              </w:r>
            </w:ins>
            <w:r w:rsidR="004A5278" w:rsidRPr="004A5278">
              <w:rPr>
                <w:rFonts w:ascii="Calibri" w:hAnsi="Calibri"/>
                <w:b/>
                <w:i/>
                <w:color w:val="000000"/>
                <w:lang w:val="en-US"/>
              </w:rPr>
              <w:t>20</w:t>
            </w:r>
          </w:p>
        </w:tc>
        <w:tc>
          <w:tcPr>
            <w:tcW w:w="1531"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72D9C" w:rsidP="004A5278">
            <w:pPr>
              <w:spacing w:after="0"/>
              <w:rPr>
                <w:rFonts w:ascii="Calibri" w:hAnsi="Calibri"/>
                <w:color w:val="000000"/>
              </w:rPr>
            </w:pPr>
            <w:r>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AF0356" w:rsidP="004A5278">
            <w:pPr>
              <w:spacing w:after="0"/>
              <w:rPr>
                <w:rFonts w:ascii="Calibri" w:hAnsi="Calibri"/>
                <w:color w:val="000000"/>
              </w:rPr>
            </w:pPr>
            <w:proofErr w:type="spellStart"/>
            <w:r w:rsidRPr="00E407CB">
              <w:rPr>
                <w:rFonts w:ascii="Calibri" w:hAnsi="Calibri"/>
                <w:color w:val="000000"/>
              </w:rPr>
              <w:t>SPDU</w:t>
            </w:r>
            <w:r>
              <w:rPr>
                <w:rFonts w:ascii="Calibri" w:hAnsi="Calibri"/>
                <w:color w:val="000000"/>
              </w:rPr>
              <w:t>’s</w:t>
            </w:r>
            <w:r w:rsidRPr="00E407CB">
              <w:rPr>
                <w:rFonts w:asciiTheme="minorHAnsi" w:hAnsiTheme="minorHAnsi"/>
                <w:vertAlign w:val="subscript"/>
              </w:rPr>
              <w:t>BSM</w:t>
            </w:r>
            <w:proofErr w:type="spellEnd"/>
            <w:r w:rsidR="004A5278" w:rsidRPr="004A5278">
              <w:rPr>
                <w:rFonts w:ascii="Calibri" w:hAnsi="Calibri"/>
                <w:color w:val="000000"/>
              </w:rPr>
              <w:t xml:space="preserve"> contains </w:t>
            </w:r>
            <w:r w:rsidR="004A5278" w:rsidRPr="004A5278">
              <w:rPr>
                <w:rFonts w:ascii="Calibri" w:hAnsi="Calibri"/>
                <w:b/>
                <w:i/>
                <w:color w:val="000000"/>
              </w:rPr>
              <w:t>signer</w:t>
            </w:r>
            <w:r w:rsidR="004A5278" w:rsidRPr="004A5278">
              <w:rPr>
                <w:rFonts w:ascii="Calibri" w:hAnsi="Calibri"/>
                <w:color w:val="000000"/>
              </w:rPr>
              <w:t xml:space="preserve"> containing </w:t>
            </w:r>
            <w:r w:rsidR="004A5278" w:rsidRPr="004A5278">
              <w:rPr>
                <w:rFonts w:ascii="Calibri" w:hAnsi="Calibri"/>
                <w:b/>
                <w:i/>
                <w:color w:val="000000"/>
              </w:rPr>
              <w:t>digest</w:t>
            </w:r>
            <w:r w:rsidR="004A5278" w:rsidRPr="004A5278">
              <w:rPr>
                <w:rFonts w:ascii="Calibri" w:hAnsi="Calibri"/>
                <w:color w:val="000000"/>
              </w:rPr>
              <w:t xml:space="preserve"> indicating </w:t>
            </w:r>
            <w:r w:rsidR="007D1944">
              <w:rPr>
                <w:rFonts w:ascii="Calibri" w:hAnsi="Calibri"/>
                <w:color w:val="000000"/>
              </w:rPr>
              <w:t xml:space="preserve">HashedId8 </w:t>
            </w:r>
            <w:r w:rsidR="008A4619" w:rsidRPr="008A4619">
              <w:rPr>
                <w:rFonts w:ascii="Calibri" w:hAnsi="Calibri"/>
                <w:color w:val="000000"/>
              </w:rPr>
              <w:t>(a non-zero value of size 8 octets)</w:t>
            </w:r>
          </w:p>
        </w:tc>
        <w:tc>
          <w:tcPr>
            <w:tcW w:w="1531"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72D9C" w:rsidP="004A5278">
            <w:pPr>
              <w:spacing w:after="0"/>
              <w:rPr>
                <w:rFonts w:ascii="Calibri" w:hAnsi="Calibri"/>
                <w:color w:val="000000"/>
              </w:rPr>
            </w:pPr>
            <w:r>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4A5278" w:rsidRPr="009B1FC8" w:rsidRDefault="00AF0356" w:rsidP="004A5278">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4A5278" w:rsidRPr="004A5278">
              <w:rPr>
                <w:rFonts w:ascii="Calibri" w:hAnsi="Calibri"/>
                <w:color w:val="000000"/>
              </w:rPr>
              <w:t xml:space="preserve"> </w:t>
            </w:r>
            <w:r w:rsidR="004A5278" w:rsidRPr="004A5278">
              <w:rPr>
                <w:rFonts w:ascii="Calibri" w:hAnsi="Calibri"/>
                <w:b/>
                <w:i/>
                <w:color w:val="000000"/>
              </w:rPr>
              <w:t>signature</w:t>
            </w:r>
            <w:r w:rsidR="004A5278" w:rsidRPr="004A5278">
              <w:rPr>
                <w:rFonts w:ascii="Calibri" w:hAnsi="Calibri"/>
                <w:color w:val="000000"/>
              </w:rPr>
              <w:t xml:space="preserve"> contains</w:t>
            </w:r>
            <w:r w:rsidR="004A5278" w:rsidRPr="004A5278">
              <w:rPr>
                <w:rFonts w:ascii="Calibri" w:hAnsi="Calibri"/>
                <w:b/>
                <w:i/>
                <w:color w:val="000000"/>
              </w:rPr>
              <w:t xml:space="preserve"> ecdsaP256Signature</w:t>
            </w:r>
            <w:r w:rsidR="004A5278" w:rsidRPr="004A5278">
              <w:rPr>
                <w:rFonts w:ascii="Calibri" w:hAnsi="Calibri"/>
                <w:color w:val="000000"/>
              </w:rPr>
              <w:t xml:space="preserve"> type indicating </w:t>
            </w:r>
            <w:r w:rsidR="004A5278" w:rsidRPr="004A5278">
              <w:rPr>
                <w:rFonts w:ascii="Calibri" w:hAnsi="Calibri"/>
                <w:b/>
                <w:i/>
                <w:color w:val="000000"/>
              </w:rPr>
              <w:t>r</w:t>
            </w:r>
            <w:r w:rsidR="004A5278" w:rsidRPr="004A5278">
              <w:rPr>
                <w:rFonts w:ascii="Calibri" w:hAnsi="Calibri"/>
                <w:color w:val="000000"/>
              </w:rPr>
              <w:t xml:space="preserve"> and </w:t>
            </w:r>
            <w:r w:rsidR="004A5278" w:rsidRPr="004A5278">
              <w:rPr>
                <w:rFonts w:ascii="Calibri" w:hAnsi="Calibri"/>
                <w:b/>
                <w:color w:val="000000"/>
              </w:rPr>
              <w:t>s</w:t>
            </w:r>
            <w:r>
              <w:rPr>
                <w:rFonts w:ascii="Calibri" w:hAnsi="Calibri"/>
                <w:color w:val="000000"/>
              </w:rPr>
              <w:t xml:space="preserve"> </w:t>
            </w:r>
            <w:r w:rsidR="00535E0E" w:rsidRPr="00535E0E">
              <w:rPr>
                <w:rFonts w:ascii="Calibri" w:hAnsi="Calibri"/>
                <w:b/>
                <w:i/>
                <w:color w:val="000000"/>
              </w:rPr>
              <w:t>signature</w:t>
            </w:r>
            <w:r w:rsidR="00535E0E">
              <w:rPr>
                <w:rFonts w:ascii="Calibri" w:hAnsi="Calibri"/>
                <w:color w:val="000000"/>
              </w:rPr>
              <w:t xml:space="preserve"> n</w:t>
            </w:r>
            <w:r w:rsidR="004A5278" w:rsidRPr="004A5278">
              <w:rPr>
                <w:rFonts w:ascii="Calibri" w:hAnsi="Calibri"/>
                <w:color w:val="000000"/>
              </w:rPr>
              <w:t xml:space="preserve">ot verifiable using </w:t>
            </w:r>
            <w:ins w:id="151" w:author="Dmitri.Khijniak@7Layers.com" w:date="2017-04-30T16:22:00Z">
              <w:r w:rsidR="009B1FC8">
                <w:rPr>
                  <w:rFonts w:ascii="Calibri" w:hAnsi="Calibri"/>
                  <w:color w:val="000000"/>
                </w:rPr>
                <w:t>the public key (</w:t>
              </w:r>
            </w:ins>
            <w:r w:rsidR="004A5278" w:rsidRPr="004A5278">
              <w:rPr>
                <w:rFonts w:ascii="Calibri" w:hAnsi="Calibri"/>
                <w:color w:val="000000"/>
              </w:rPr>
              <w:t>KEY</w:t>
            </w:r>
            <w:ins w:id="152" w:author="Dmitri.Khijniak@7Layers.com" w:date="2017-04-30T16:22:00Z">
              <w:r w:rsidR="009B1FC8">
                <w:rPr>
                  <w:rFonts w:ascii="Calibri" w:hAnsi="Calibri"/>
                  <w:color w:val="000000"/>
                </w:rPr>
                <w:t xml:space="preserve">) corresponding to the certificate </w:t>
              </w:r>
            </w:ins>
            <w:ins w:id="153" w:author="Dmitri.Khijniak@7Layers.com" w:date="2017-04-30T16:23:00Z">
              <w:r w:rsidR="009B1FC8">
                <w:rPr>
                  <w:rFonts w:ascii="Calibri" w:hAnsi="Calibri"/>
                  <w:color w:val="000000"/>
                </w:rPr>
                <w:t xml:space="preserve">identified by </w:t>
              </w:r>
              <w:r w:rsidR="009B1FC8">
                <w:rPr>
                  <w:rFonts w:ascii="Calibri" w:hAnsi="Calibri"/>
                  <w:b/>
                  <w:i/>
                  <w:color w:val="000000"/>
                </w:rPr>
                <w:t xml:space="preserve">digest </w:t>
              </w:r>
              <w:r w:rsidR="009B1FC8">
                <w:rPr>
                  <w:rFonts w:ascii="Calibri" w:hAnsi="Calibri"/>
                  <w:color w:val="000000"/>
                </w:rPr>
                <w:t>and stored on IUT</w:t>
              </w:r>
            </w:ins>
          </w:p>
        </w:tc>
        <w:tc>
          <w:tcPr>
            <w:tcW w:w="1531"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p>
        </w:tc>
      </w:tr>
      <w:tr w:rsidR="00F138C7"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FFFFFF"/>
          </w:tcPr>
          <w:p w:rsidR="00F138C7" w:rsidRPr="004A5278" w:rsidRDefault="00472D9C" w:rsidP="004A5278">
            <w:pPr>
              <w:spacing w:after="0"/>
              <w:rPr>
                <w:rFonts w:ascii="Calibri" w:hAnsi="Calibri"/>
                <w:color w:val="000000"/>
              </w:rPr>
            </w:pPr>
            <w:r>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F138C7" w:rsidRPr="004A5278" w:rsidRDefault="00F138C7" w:rsidP="004A5278">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F138C7" w:rsidRPr="004A5278" w:rsidRDefault="00F138C7" w:rsidP="004A5278">
            <w:pPr>
              <w:spacing w:after="0"/>
              <w:rPr>
                <w:rFonts w:ascii="Calibri" w:hAnsi="Calibri"/>
                <w:color w:val="000000"/>
              </w:rPr>
            </w:pPr>
            <w:r>
              <w:rPr>
                <w:rFonts w:ascii="Calibri" w:hAnsi="Calibri"/>
                <w:color w:val="000000"/>
              </w:rPr>
              <w:t xml:space="preserve">The IUT receives </w:t>
            </w:r>
            <w:proofErr w:type="spellStart"/>
            <w:r w:rsidR="00AF0356" w:rsidRPr="00E407CB">
              <w:rPr>
                <w:rFonts w:ascii="Calibri" w:hAnsi="Calibri"/>
                <w:color w:val="000000"/>
              </w:rPr>
              <w:t>SPDU</w:t>
            </w:r>
            <w:r w:rsidR="00AF0356">
              <w:rPr>
                <w:rFonts w:ascii="Calibri" w:hAnsi="Calibri"/>
                <w:color w:val="000000"/>
              </w:rPr>
              <w:t>’s</w:t>
            </w:r>
            <w:r w:rsidR="00AF0356" w:rsidRPr="00E407CB">
              <w:rPr>
                <w:rFonts w:asciiTheme="minorHAnsi" w:hAnsiTheme="minorHAnsi"/>
                <w:vertAlign w:val="subscript"/>
              </w:rPr>
              <w:t>BSM</w:t>
            </w:r>
            <w:proofErr w:type="spellEnd"/>
          </w:p>
        </w:tc>
        <w:tc>
          <w:tcPr>
            <w:tcW w:w="1531" w:type="dxa"/>
            <w:tcBorders>
              <w:top w:val="single" w:sz="3" w:space="0" w:color="auto"/>
              <w:left w:val="single" w:sz="3" w:space="0" w:color="auto"/>
              <w:bottom w:val="single" w:sz="3" w:space="0" w:color="auto"/>
              <w:right w:val="single" w:sz="3" w:space="0" w:color="auto"/>
            </w:tcBorders>
            <w:shd w:val="clear" w:color="auto" w:fill="FFFFFF"/>
          </w:tcPr>
          <w:p w:rsidR="00F138C7" w:rsidRPr="004A5278" w:rsidRDefault="00F138C7"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72D9C" w:rsidP="004A5278">
            <w:pPr>
              <w:spacing w:after="0"/>
              <w:rPr>
                <w:rFonts w:ascii="Calibri" w:hAnsi="Calibri"/>
                <w:color w:val="000000"/>
              </w:rPr>
            </w:pPr>
            <w:r>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9B0101" w:rsidP="004A5278">
            <w:pPr>
              <w:spacing w:after="0"/>
              <w:rPr>
                <w:rFonts w:ascii="Calibri" w:hAnsi="Calibri"/>
                <w:color w:val="000000"/>
              </w:rPr>
            </w:pPr>
            <w:r>
              <w:rPr>
                <w:rFonts w:ascii="Calibri" w:hAnsi="Calibri"/>
                <w:color w:val="000000"/>
              </w:rPr>
              <w:t>IUT indicates</w:t>
            </w:r>
            <w:r w:rsidR="00707BE1">
              <w:rPr>
                <w:rFonts w:ascii="Calibri" w:hAnsi="Calibri"/>
                <w:color w:val="000000"/>
              </w:rPr>
              <w:t xml:space="preserve"> that the </w:t>
            </w:r>
            <w:r w:rsidR="00AF0356" w:rsidRPr="00E407CB">
              <w:rPr>
                <w:rFonts w:ascii="Calibri" w:hAnsi="Calibri"/>
                <w:color w:val="000000"/>
              </w:rPr>
              <w:t>SPDU</w:t>
            </w:r>
            <w:r w:rsidR="00AF0356" w:rsidRPr="00E407CB">
              <w:rPr>
                <w:rFonts w:asciiTheme="minorHAnsi" w:hAnsiTheme="minorHAnsi"/>
                <w:vertAlign w:val="subscript"/>
              </w:rPr>
              <w:t>BSM</w:t>
            </w:r>
            <w:r w:rsidR="00707BE1">
              <w:rPr>
                <w:rFonts w:ascii="Calibri" w:hAnsi="Calibri"/>
                <w:color w:val="000000"/>
              </w:rPr>
              <w:t xml:space="preserve"> holds</w:t>
            </w:r>
            <w:r>
              <w:rPr>
                <w:rFonts w:ascii="Calibri" w:hAnsi="Calibri"/>
                <w:color w:val="000000"/>
              </w:rPr>
              <w:t xml:space="preserve"> </w:t>
            </w:r>
            <w:r w:rsidR="004E633F">
              <w:rPr>
                <w:rFonts w:ascii="Calibri" w:hAnsi="Calibri"/>
                <w:color w:val="000000"/>
              </w:rPr>
              <w:t xml:space="preserve">an </w:t>
            </w:r>
            <w:r w:rsidR="00707BE1">
              <w:rPr>
                <w:rFonts w:ascii="Calibri" w:hAnsi="Calibri"/>
                <w:color w:val="000000"/>
              </w:rPr>
              <w:t xml:space="preserve">invalid </w:t>
            </w:r>
            <w:r>
              <w:rPr>
                <w:rFonts w:ascii="Calibri" w:hAnsi="Calibri"/>
                <w:color w:val="000000"/>
              </w:rPr>
              <w:t>security credentials</w:t>
            </w:r>
          </w:p>
        </w:tc>
        <w:tc>
          <w:tcPr>
            <w:tcW w:w="1531"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bl>
    <w:p w:rsidR="004A5278" w:rsidRDefault="004A5278" w:rsidP="00536A0B">
      <w:pPr>
        <w:spacing w:after="0"/>
      </w:pPr>
    </w:p>
    <w:tbl>
      <w:tblPr>
        <w:tblW w:w="8902" w:type="dxa"/>
        <w:tblInd w:w="-5" w:type="dxa"/>
        <w:tblLayout w:type="fixed"/>
        <w:tblCellMar>
          <w:left w:w="0" w:type="dxa"/>
          <w:right w:w="0" w:type="dxa"/>
        </w:tblCellMar>
        <w:tblLook w:val="0000" w:firstRow="0" w:lastRow="0" w:firstColumn="0" w:lastColumn="0" w:noHBand="0" w:noVBand="0"/>
      </w:tblPr>
      <w:tblGrid>
        <w:gridCol w:w="737"/>
        <w:gridCol w:w="1063"/>
        <w:gridCol w:w="5580"/>
        <w:gridCol w:w="1522"/>
      </w:tblGrid>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Identifier</w:t>
            </w:r>
          </w:p>
        </w:tc>
        <w:tc>
          <w:tcPr>
            <w:tcW w:w="710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3752E" w:rsidP="004A5278">
            <w:pPr>
              <w:overflowPunct/>
              <w:autoSpaceDE/>
              <w:autoSpaceDN/>
              <w:adjustRightInd/>
              <w:spacing w:after="0"/>
              <w:textAlignment w:val="auto"/>
              <w:rPr>
                <w:lang w:val="en-US"/>
              </w:rPr>
            </w:pPr>
            <w:r>
              <w:rPr>
                <w:rFonts w:ascii="Calibri" w:eastAsia="Calibri" w:hAnsi="Calibri"/>
                <w:sz w:val="22"/>
                <w:szCs w:val="22"/>
                <w:lang w:val="en-US"/>
              </w:rPr>
              <w:t>TP-16092-</w:t>
            </w:r>
            <w:r w:rsidRPr="0013752E">
              <w:rPr>
                <w:rFonts w:ascii="Calibri" w:eastAsia="Calibri" w:hAnsi="Calibri"/>
                <w:sz w:val="22"/>
                <w:szCs w:val="22"/>
                <w:lang w:val="en-US"/>
              </w:rPr>
              <w:t>SPDU</w:t>
            </w:r>
            <w:r w:rsidRPr="0013752E">
              <w:rPr>
                <w:rFonts w:asciiTheme="minorHAnsi" w:hAnsiTheme="minorHAnsi"/>
                <w:sz w:val="22"/>
                <w:szCs w:val="22"/>
                <w:vertAlign w:val="subscript"/>
              </w:rPr>
              <w:t>BSM</w:t>
            </w:r>
            <w:r w:rsidR="004A5278" w:rsidRPr="004A5278">
              <w:rPr>
                <w:rFonts w:ascii="Calibri" w:eastAsia="Calibri" w:hAnsi="Calibri"/>
                <w:sz w:val="22"/>
                <w:szCs w:val="22"/>
                <w:lang w:val="en-US"/>
              </w:rPr>
              <w:t>-RECV-BI-02</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Summary</w:t>
            </w:r>
          </w:p>
        </w:tc>
        <w:tc>
          <w:tcPr>
            <w:tcW w:w="710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847579">
            <w:pPr>
              <w:overflowPunct/>
              <w:autoSpaceDE/>
              <w:autoSpaceDN/>
              <w:adjustRightInd/>
              <w:spacing w:after="0"/>
              <w:textAlignment w:val="auto"/>
              <w:rPr>
                <w:rFonts w:ascii="Calibri" w:hAnsi="Calibri"/>
                <w:color w:val="000000"/>
              </w:rPr>
            </w:pPr>
            <w:r w:rsidRPr="004A5278">
              <w:rPr>
                <w:rFonts w:ascii="Calibri" w:eastAsia="Calibri" w:hAnsi="Calibri"/>
                <w:sz w:val="22"/>
                <w:szCs w:val="22"/>
                <w:lang w:val="en-US"/>
              </w:rPr>
              <w:t>Val</w:t>
            </w:r>
            <w:r w:rsidR="00847579">
              <w:rPr>
                <w:rFonts w:ascii="Calibri" w:eastAsia="Calibri" w:hAnsi="Calibri"/>
                <w:sz w:val="22"/>
                <w:szCs w:val="22"/>
                <w:lang w:val="en-US"/>
              </w:rPr>
              <w:t xml:space="preserve">idate that the IUT will indicate </w:t>
            </w:r>
            <w:r w:rsidR="00AB3F7E">
              <w:rPr>
                <w:rFonts w:ascii="Calibri" w:eastAsia="Calibri" w:hAnsi="Calibri"/>
                <w:sz w:val="22"/>
                <w:szCs w:val="22"/>
                <w:lang w:val="en-US"/>
              </w:rPr>
              <w:t xml:space="preserve">an </w:t>
            </w:r>
            <w:r w:rsidRPr="004A5278">
              <w:rPr>
                <w:rFonts w:ascii="Calibri" w:eastAsia="Calibri" w:hAnsi="Calibri"/>
                <w:sz w:val="22"/>
                <w:szCs w:val="22"/>
                <w:lang w:val="en-US"/>
              </w:rPr>
              <w:t xml:space="preserve">invalid </w:t>
            </w:r>
            <w:r w:rsidR="00AF0356" w:rsidRPr="00AF0356">
              <w:rPr>
                <w:rFonts w:ascii="Calibri" w:hAnsi="Calibri"/>
                <w:color w:val="000000"/>
                <w:sz w:val="22"/>
                <w:szCs w:val="22"/>
              </w:rPr>
              <w:t>SPDU</w:t>
            </w:r>
            <w:r w:rsidR="00AF0356" w:rsidRPr="00AF0356">
              <w:rPr>
                <w:rFonts w:asciiTheme="minorHAnsi" w:hAnsiTheme="minorHAnsi"/>
                <w:sz w:val="22"/>
                <w:szCs w:val="22"/>
                <w:vertAlign w:val="subscript"/>
              </w:rPr>
              <w:t>BSM</w:t>
            </w:r>
            <w:r w:rsidRPr="004A5278">
              <w:rPr>
                <w:rFonts w:ascii="Calibri" w:eastAsia="Calibri" w:hAnsi="Calibri"/>
                <w:sz w:val="22"/>
                <w:szCs w:val="22"/>
                <w:lang w:val="en-US"/>
              </w:rPr>
              <w:t xml:space="preserve"> signed by implicit certificate which failed verification due to incorrect signature.</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Test Configuration</w:t>
            </w:r>
          </w:p>
        </w:tc>
        <w:tc>
          <w:tcPr>
            <w:tcW w:w="710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D1944" w:rsidP="004A5278">
            <w:pPr>
              <w:overflowPunct/>
              <w:autoSpaceDE/>
              <w:autoSpaceDN/>
              <w:adjustRightInd/>
              <w:spacing w:after="0"/>
              <w:textAlignment w:val="auto"/>
              <w:rPr>
                <w:rFonts w:ascii="Calibri" w:hAnsi="Calibri"/>
                <w:color w:val="000000"/>
              </w:rPr>
            </w:pPr>
            <w:r w:rsidRPr="004A5278">
              <w:rPr>
                <w:rFonts w:ascii="Calibri" w:eastAsia="Calibri" w:hAnsi="Calibri"/>
                <w:sz w:val="22"/>
                <w:szCs w:val="22"/>
                <w:lang w:val="en-US"/>
              </w:rPr>
              <w:t>TC (</w:t>
            </w:r>
            <w:r w:rsidR="004A5278" w:rsidRPr="004A5278">
              <w:rPr>
                <w:rFonts w:ascii="Calibri" w:eastAsia="Calibri" w:hAnsi="Calibri"/>
                <w:sz w:val="22"/>
                <w:szCs w:val="22"/>
                <w:lang w:val="en-US"/>
              </w:rPr>
              <w:t>1)</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IUT</w:t>
            </w:r>
          </w:p>
        </w:tc>
        <w:tc>
          <w:tcPr>
            <w:tcW w:w="710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textAlignment w:val="auto"/>
              <w:rPr>
                <w:rFonts w:ascii="Calibri" w:hAnsi="Calibri"/>
                <w:color w:val="000000"/>
              </w:rPr>
            </w:pPr>
            <w:r w:rsidRPr="004A5278">
              <w:rPr>
                <w:rFonts w:ascii="Calibri" w:eastAsia="Calibri" w:hAnsi="Calibri"/>
                <w:sz w:val="22"/>
                <w:szCs w:val="22"/>
                <w:lang w:val="en-US"/>
              </w:rPr>
              <w:t>IUT</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Reference:</w:t>
            </w:r>
          </w:p>
        </w:tc>
        <w:tc>
          <w:tcPr>
            <w:tcW w:w="710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textAlignment w:val="auto"/>
              <w:rPr>
                <w:rFonts w:ascii="Calibri" w:hAnsi="Calibri"/>
                <w:color w:val="000000"/>
              </w:rPr>
            </w:pP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PICS Selection</w:t>
            </w:r>
          </w:p>
        </w:tc>
        <w:tc>
          <w:tcPr>
            <w:tcW w:w="710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textAlignment w:val="auto"/>
              <w:rPr>
                <w:rFonts w:ascii="Calibri" w:hAnsi="Calibri"/>
                <w:color w:val="000000"/>
              </w:rPr>
            </w:pPr>
          </w:p>
        </w:tc>
      </w:tr>
      <w:tr w:rsidR="004A5278" w:rsidRPr="004A5278" w:rsidTr="00655CF5">
        <w:tc>
          <w:tcPr>
            <w:tcW w:w="8902" w:type="dxa"/>
            <w:gridSpan w:val="4"/>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overflowPunct/>
              <w:autoSpaceDE/>
              <w:autoSpaceDN/>
              <w:adjustRightInd/>
              <w:spacing w:after="0" w:line="259" w:lineRule="auto"/>
              <w:jc w:val="center"/>
              <w:textAlignment w:val="auto"/>
              <w:rPr>
                <w:rFonts w:ascii="Calibri" w:hAnsi="Calibri"/>
                <w:color w:val="000000"/>
              </w:rPr>
            </w:pPr>
            <w:r w:rsidRPr="004A5278">
              <w:rPr>
                <w:rFonts w:ascii="Calibri" w:eastAsia="Calibri" w:hAnsi="Calibri"/>
                <w:b/>
                <w:lang w:val="en-US"/>
              </w:rPr>
              <w:t>Pre-test conditions</w:t>
            </w:r>
          </w:p>
        </w:tc>
      </w:tr>
      <w:tr w:rsidR="004A5278" w:rsidRPr="004A5278" w:rsidTr="00655CF5">
        <w:tc>
          <w:tcPr>
            <w:tcW w:w="8902" w:type="dxa"/>
            <w:gridSpan w:val="4"/>
            <w:tcBorders>
              <w:top w:val="single" w:sz="3" w:space="0" w:color="auto"/>
              <w:left w:val="single" w:sz="3" w:space="0" w:color="auto"/>
              <w:bottom w:val="single" w:sz="3" w:space="0" w:color="auto"/>
              <w:right w:val="single" w:sz="3" w:space="0" w:color="auto"/>
            </w:tcBorders>
            <w:shd w:val="clear" w:color="auto" w:fill="FFFFFF"/>
          </w:tcPr>
          <w:p w:rsidR="004A5278" w:rsidRPr="00414A93" w:rsidRDefault="00414A93" w:rsidP="00414A93">
            <w:pPr>
              <w:numPr>
                <w:ilvl w:val="0"/>
                <w:numId w:val="13"/>
              </w:numPr>
              <w:overflowPunct/>
              <w:autoSpaceDE/>
              <w:autoSpaceDN/>
              <w:adjustRightInd/>
              <w:spacing w:after="0" w:line="259" w:lineRule="auto"/>
              <w:textAlignment w:val="auto"/>
              <w:rPr>
                <w:rFonts w:ascii="Calibri" w:hAnsi="Calibri"/>
                <w:color w:val="000000"/>
              </w:rPr>
            </w:pPr>
            <w:r>
              <w:rPr>
                <w:rFonts w:ascii="Calibri" w:hAnsi="Calibri"/>
                <w:color w:val="000000"/>
              </w:rPr>
              <w:t xml:space="preserve">The IUT being </w:t>
            </w:r>
            <w:r w:rsidRPr="00414A93">
              <w:rPr>
                <w:rFonts w:ascii="Calibri" w:hAnsi="Calibri"/>
                <w:color w:val="000000"/>
              </w:rPr>
              <w:t>initialized</w:t>
            </w:r>
          </w:p>
        </w:tc>
      </w:tr>
      <w:tr w:rsidR="004A5278" w:rsidRPr="004A5278" w:rsidTr="00655CF5">
        <w:tc>
          <w:tcPr>
            <w:tcW w:w="8902" w:type="dxa"/>
            <w:gridSpan w:val="4"/>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overflowPunct/>
              <w:autoSpaceDE/>
              <w:autoSpaceDN/>
              <w:adjustRightInd/>
              <w:spacing w:after="0" w:line="259" w:lineRule="auto"/>
              <w:jc w:val="center"/>
              <w:textAlignment w:val="auto"/>
              <w:rPr>
                <w:rFonts w:ascii="Calibri" w:eastAsia="Calibri" w:hAnsi="Calibri"/>
                <w:b/>
                <w:lang w:val="en-US"/>
              </w:rPr>
            </w:pPr>
            <w:r w:rsidRPr="004A5278">
              <w:rPr>
                <w:rFonts w:ascii="Calibri" w:eastAsia="Calibri" w:hAnsi="Calibri"/>
                <w:b/>
                <w:lang w:val="en-US"/>
              </w:rPr>
              <w:t>Test Sequence</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Description</w:t>
            </w:r>
          </w:p>
        </w:tc>
        <w:tc>
          <w:tcPr>
            <w:tcW w:w="152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Verdict</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72D9C">
            <w:pPr>
              <w:spacing w:after="0"/>
              <w:rPr>
                <w:rFonts w:ascii="Calibri" w:hAnsi="Calibri"/>
                <w:color w:val="000000"/>
              </w:rPr>
            </w:pPr>
            <w:r w:rsidRPr="004A5278">
              <w:rPr>
                <w:rFonts w:ascii="Calibri" w:hAnsi="Calibri"/>
                <w:color w:val="000000"/>
              </w:rPr>
              <w:t xml:space="preserve">The IUT is configured to receive more than one </w:t>
            </w:r>
            <w:r w:rsidR="00AF0356" w:rsidRPr="00E407CB">
              <w:rPr>
                <w:rFonts w:ascii="Calibri" w:hAnsi="Calibri"/>
                <w:color w:val="000000"/>
              </w:rPr>
              <w:t>SPDU</w:t>
            </w:r>
            <w:r w:rsidR="00AF0356" w:rsidRPr="00E407CB">
              <w:rPr>
                <w:rFonts w:asciiTheme="minorHAnsi" w:hAnsiTheme="minorHAnsi"/>
                <w:vertAlign w:val="subscript"/>
              </w:rPr>
              <w:t>BSM</w:t>
            </w:r>
            <w:r w:rsidRPr="004A5278">
              <w:rPr>
                <w:rFonts w:ascii="Calibri" w:hAnsi="Calibri"/>
                <w:color w:val="000000"/>
              </w:rPr>
              <w:t xml:space="preserve"> per second</w:t>
            </w:r>
          </w:p>
        </w:tc>
        <w:tc>
          <w:tcPr>
            <w:tcW w:w="152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AF0356" w:rsidP="004A5278">
            <w:pPr>
              <w:spacing w:after="0"/>
              <w:rPr>
                <w:rFonts w:ascii="Calibri" w:hAnsi="Calibri"/>
                <w:color w:val="000000"/>
              </w:rPr>
            </w:pPr>
            <w:proofErr w:type="spellStart"/>
            <w:r w:rsidRPr="00E407CB">
              <w:rPr>
                <w:rFonts w:ascii="Calibri" w:hAnsi="Calibri"/>
                <w:color w:val="000000"/>
              </w:rPr>
              <w:t>SPDU</w:t>
            </w:r>
            <w:r>
              <w:rPr>
                <w:rFonts w:ascii="Calibri" w:hAnsi="Calibri"/>
                <w:color w:val="000000"/>
              </w:rPr>
              <w:t>’s</w:t>
            </w:r>
            <w:r w:rsidRPr="00E407CB">
              <w:rPr>
                <w:rFonts w:asciiTheme="minorHAnsi" w:hAnsiTheme="minorHAnsi"/>
                <w:vertAlign w:val="subscript"/>
              </w:rPr>
              <w:t>BSM</w:t>
            </w:r>
            <w:proofErr w:type="spellEnd"/>
            <w:r w:rsidR="004A5278" w:rsidRPr="004A5278">
              <w:rPr>
                <w:rFonts w:ascii="Calibri" w:hAnsi="Calibri"/>
                <w:color w:val="000000"/>
                <w:lang w:val="en-US"/>
              </w:rPr>
              <w:t xml:space="preserve"> </w:t>
            </w:r>
            <w:r w:rsidR="004A5278" w:rsidRPr="004A5278">
              <w:rPr>
                <w:rFonts w:ascii="Calibri" w:hAnsi="Calibri"/>
                <w:b/>
                <w:i/>
                <w:color w:val="000000"/>
                <w:lang w:val="en-US"/>
              </w:rPr>
              <w:t>signer</w:t>
            </w:r>
            <w:r w:rsidR="007D1944">
              <w:rPr>
                <w:rFonts w:ascii="Calibri" w:hAnsi="Calibri"/>
                <w:color w:val="000000"/>
                <w:lang w:val="en-US"/>
              </w:rPr>
              <w:t xml:space="preserve"> contains </w:t>
            </w:r>
            <w:r w:rsidR="004A5278" w:rsidRPr="004A5278">
              <w:rPr>
                <w:rFonts w:ascii="Calibri" w:hAnsi="Calibri"/>
                <w:b/>
                <w:i/>
                <w:color w:val="000000"/>
                <w:lang w:val="en-US"/>
              </w:rPr>
              <w:t>certificate</w:t>
            </w:r>
            <w:r w:rsidR="00F606CE">
              <w:rPr>
                <w:rFonts w:ascii="Calibri" w:hAnsi="Calibri"/>
                <w:color w:val="000000"/>
                <w:lang w:val="en-US"/>
              </w:rPr>
              <w:t xml:space="preserve"> </w:t>
            </w:r>
            <w:r w:rsidR="007D1944">
              <w:rPr>
                <w:rFonts w:ascii="Calibri" w:hAnsi="Calibri"/>
                <w:color w:val="000000"/>
                <w:lang w:val="en-US"/>
              </w:rPr>
              <w:t>indicating</w:t>
            </w:r>
            <w:r w:rsidR="00F606CE">
              <w:rPr>
                <w:rFonts w:ascii="Calibri" w:hAnsi="Calibri"/>
                <w:color w:val="000000"/>
                <w:lang w:val="en-US"/>
              </w:rPr>
              <w:t xml:space="preserve"> </w:t>
            </w:r>
            <w:r w:rsidR="007D1944" w:rsidRPr="004A5278">
              <w:rPr>
                <w:rFonts w:ascii="Calibri" w:hAnsi="Calibri"/>
                <w:b/>
                <w:i/>
                <w:color w:val="000000"/>
                <w:lang w:val="en-US"/>
              </w:rPr>
              <w:t>type implicit</w:t>
            </w:r>
          </w:p>
        </w:tc>
        <w:tc>
          <w:tcPr>
            <w:tcW w:w="152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D1944" w:rsidP="004A5278">
            <w:pPr>
              <w:spacing w:after="0"/>
              <w:rPr>
                <w:rFonts w:ascii="Calibri" w:hAnsi="Calibri"/>
                <w:color w:val="000000"/>
              </w:rPr>
            </w:pPr>
            <w:r>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AF0356" w:rsidP="004A5278">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4A5278" w:rsidRPr="004A5278">
              <w:rPr>
                <w:rFonts w:ascii="Calibri" w:hAnsi="Calibri"/>
                <w:color w:val="000000"/>
                <w:lang w:val="en-US"/>
              </w:rPr>
              <w:t xml:space="preserve"> </w:t>
            </w:r>
            <w:proofErr w:type="spellStart"/>
            <w:r w:rsidR="004A5278" w:rsidRPr="004A5278">
              <w:rPr>
                <w:rFonts w:ascii="Calibri" w:hAnsi="Calibri"/>
                <w:b/>
                <w:i/>
                <w:color w:val="000000"/>
                <w:lang w:val="en-US"/>
              </w:rPr>
              <w:t>toBeSigned</w:t>
            </w:r>
            <w:proofErr w:type="spellEnd"/>
            <w:r w:rsidR="004A5278" w:rsidRPr="004A5278">
              <w:rPr>
                <w:rFonts w:ascii="Calibri" w:hAnsi="Calibri"/>
                <w:color w:val="000000"/>
                <w:lang w:val="en-US"/>
              </w:rPr>
              <w:t xml:space="preserve"> contains </w:t>
            </w:r>
            <w:proofErr w:type="spellStart"/>
            <w:r w:rsidR="004A5278" w:rsidRPr="004A5278">
              <w:rPr>
                <w:rFonts w:ascii="Calibri" w:hAnsi="Calibri"/>
                <w:b/>
                <w:i/>
                <w:color w:val="000000"/>
                <w:lang w:val="en-US"/>
              </w:rPr>
              <w:t>psid</w:t>
            </w:r>
            <w:proofErr w:type="spellEnd"/>
            <w:r w:rsidR="00F606CE">
              <w:rPr>
                <w:rFonts w:ascii="Calibri" w:hAnsi="Calibri"/>
                <w:color w:val="000000"/>
                <w:lang w:val="en-US"/>
              </w:rPr>
              <w:t xml:space="preserve"> indicating a </w:t>
            </w:r>
            <w:r w:rsidR="004A5278" w:rsidRPr="004A5278">
              <w:rPr>
                <w:rFonts w:ascii="Calibri" w:hAnsi="Calibri"/>
                <w:color w:val="000000"/>
                <w:lang w:val="en-US"/>
              </w:rPr>
              <w:t>value=</w:t>
            </w:r>
            <w:r w:rsidR="00270B36">
              <w:rPr>
                <w:rFonts w:ascii="Calibri" w:hAnsi="Calibri"/>
                <w:b/>
                <w:i/>
                <w:color w:val="000000"/>
                <w:lang w:val="en-US"/>
              </w:rPr>
              <w:t>0</w:t>
            </w:r>
            <w:ins w:id="154" w:author="Dmitri.Khijniak@7Layers.com" w:date="2017-04-29T19:16:00Z">
              <w:r w:rsidR="00ED36B2">
                <w:rPr>
                  <w:rFonts w:ascii="Calibri" w:hAnsi="Calibri"/>
                  <w:b/>
                  <w:i/>
                  <w:color w:val="000000"/>
                  <w:lang w:val="en-US"/>
                </w:rPr>
                <w:t>x</w:t>
              </w:r>
            </w:ins>
            <w:r w:rsidR="004A5278" w:rsidRPr="004A5278">
              <w:rPr>
                <w:rFonts w:ascii="Calibri" w:hAnsi="Calibri"/>
                <w:b/>
                <w:i/>
                <w:color w:val="000000"/>
                <w:lang w:val="en-US"/>
              </w:rPr>
              <w:t>20</w:t>
            </w:r>
          </w:p>
        </w:tc>
        <w:tc>
          <w:tcPr>
            <w:tcW w:w="152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7D1944" w:rsidP="004A5278">
            <w:pPr>
              <w:spacing w:after="0"/>
              <w:rPr>
                <w:rFonts w:ascii="Calibri" w:hAnsi="Calibri"/>
                <w:color w:val="000000"/>
              </w:rPr>
            </w:pPr>
            <w:r>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4A5278" w:rsidRPr="007979BA" w:rsidRDefault="00AF0356" w:rsidP="004A5278">
            <w:pPr>
              <w:spacing w:after="0"/>
              <w:rPr>
                <w:rFonts w:ascii="Calibri" w:hAnsi="Calibri"/>
                <w:color w:val="000000"/>
              </w:rPr>
            </w:pPr>
            <w:r w:rsidRPr="003D30FD">
              <w:rPr>
                <w:rFonts w:ascii="Calibri" w:hAnsi="Calibri"/>
                <w:color w:val="000000"/>
              </w:rPr>
              <w:t>SPDU</w:t>
            </w:r>
            <w:r w:rsidRPr="003D30FD">
              <w:rPr>
                <w:rFonts w:asciiTheme="minorHAnsi" w:hAnsiTheme="minorHAnsi"/>
                <w:vertAlign w:val="subscript"/>
              </w:rPr>
              <w:t>BSM</w:t>
            </w:r>
            <w:r w:rsidR="004A5278" w:rsidRPr="003D30FD">
              <w:rPr>
                <w:rFonts w:ascii="Calibri" w:eastAsia="Calibri" w:hAnsi="Calibri"/>
                <w:lang w:val="en-US"/>
              </w:rPr>
              <w:t xml:space="preserve"> </w:t>
            </w:r>
            <w:proofErr w:type="spellStart"/>
            <w:r w:rsidR="004A5278" w:rsidRPr="003D30FD">
              <w:rPr>
                <w:rFonts w:ascii="Calibri" w:eastAsia="Calibri" w:hAnsi="Calibri"/>
                <w:b/>
                <w:i/>
                <w:lang w:val="en-US"/>
              </w:rPr>
              <w:t>toBeSigned</w:t>
            </w:r>
            <w:proofErr w:type="spellEnd"/>
            <w:r w:rsidR="004A5278" w:rsidRPr="003D30FD">
              <w:rPr>
                <w:rFonts w:ascii="Calibri" w:eastAsia="Calibri" w:hAnsi="Calibri"/>
                <w:lang w:val="en-US"/>
              </w:rPr>
              <w:t xml:space="preserve"> contains</w:t>
            </w:r>
            <w:r w:rsidR="004A5278" w:rsidRPr="003D30FD">
              <w:rPr>
                <w:rFonts w:ascii="Calibri" w:eastAsia="Calibri" w:hAnsi="Calibri"/>
                <w:b/>
                <w:i/>
                <w:lang w:val="en-US"/>
              </w:rPr>
              <w:t xml:space="preserve"> </w:t>
            </w:r>
            <w:proofErr w:type="spellStart"/>
            <w:r w:rsidR="004A5278" w:rsidRPr="003D30FD">
              <w:rPr>
                <w:rFonts w:ascii="Calibri" w:eastAsia="Calibri" w:hAnsi="Calibri"/>
                <w:b/>
                <w:i/>
                <w:lang w:val="en-US"/>
              </w:rPr>
              <w:t>verificationKeyIndicator</w:t>
            </w:r>
            <w:proofErr w:type="spellEnd"/>
            <w:r w:rsidR="004A5278" w:rsidRPr="003D30FD">
              <w:rPr>
                <w:rFonts w:ascii="Calibri" w:eastAsia="Calibri" w:hAnsi="Calibri"/>
                <w:lang w:val="en-US"/>
              </w:rPr>
              <w:t xml:space="preserve"> containing </w:t>
            </w:r>
            <w:proofErr w:type="spellStart"/>
            <w:r w:rsidR="004A5278" w:rsidRPr="003D30FD">
              <w:rPr>
                <w:rFonts w:ascii="Calibri" w:eastAsia="Calibri" w:hAnsi="Calibri"/>
                <w:b/>
                <w:i/>
                <w:lang w:val="en-US"/>
              </w:rPr>
              <w:t>reconstructionValue</w:t>
            </w:r>
            <w:proofErr w:type="spellEnd"/>
            <w:r w:rsidR="004A5278" w:rsidRPr="003D30FD">
              <w:rPr>
                <w:rFonts w:ascii="Calibri" w:eastAsia="Calibri" w:hAnsi="Calibri"/>
                <w:lang w:val="en-US"/>
              </w:rPr>
              <w:t xml:space="preserve"> indicating </w:t>
            </w:r>
            <w:r w:rsidR="004A5278" w:rsidRPr="003D30FD">
              <w:rPr>
                <w:rFonts w:ascii="Calibri" w:eastAsia="Calibri" w:hAnsi="Calibri"/>
                <w:b/>
                <w:i/>
                <w:lang w:val="en-US"/>
              </w:rPr>
              <w:t>compressed-y-0</w:t>
            </w:r>
            <w:r w:rsidR="007D1944" w:rsidRPr="003D30FD">
              <w:rPr>
                <w:rFonts w:ascii="Calibri" w:eastAsia="Calibri" w:hAnsi="Calibri"/>
                <w:lang w:val="en-US"/>
              </w:rPr>
              <w:t xml:space="preserve"> </w:t>
            </w:r>
            <w:ins w:id="155" w:author="Dmitri.Khijniak@7Layers.com" w:date="2017-04-30T15:05:00Z">
              <w:r w:rsidR="003D30FD" w:rsidRPr="00F83E1A">
                <w:rPr>
                  <w:rFonts w:ascii="Calibri" w:eastAsia="Calibri" w:hAnsi="Calibri"/>
                  <w:lang w:val="en-US"/>
                </w:rPr>
                <w:t>or</w:t>
              </w:r>
              <w:r w:rsidR="003D30FD" w:rsidRPr="00F83E1A">
                <w:rPr>
                  <w:rFonts w:ascii="Calibri" w:eastAsia="Calibri" w:hAnsi="Calibri"/>
                  <w:b/>
                  <w:i/>
                  <w:lang w:val="en-US"/>
                </w:rPr>
                <w:t xml:space="preserve"> compressed-y-1</w:t>
              </w:r>
              <w:r w:rsidR="003D30FD" w:rsidRPr="003D30FD">
                <w:rPr>
                  <w:rFonts w:ascii="Calibri" w:eastAsia="Calibri" w:hAnsi="Calibri"/>
                  <w:b/>
                  <w:i/>
                  <w:lang w:val="en-US"/>
                </w:rPr>
                <w:t xml:space="preserve"> </w:t>
              </w:r>
            </w:ins>
            <w:r w:rsidR="007979BA" w:rsidRPr="007979BA">
              <w:rPr>
                <w:rFonts w:ascii="Calibri" w:eastAsia="Calibri" w:hAnsi="Calibri"/>
                <w:lang w:val="en-US"/>
              </w:rPr>
              <w:t>value (RECVAL) of size 32 octets. RECVAL creates the public key (KEY) by invoking the 1609.2 reconstruction function on (RECVAL) and the public key of the certificate stored on IUT</w:t>
            </w:r>
          </w:p>
        </w:tc>
        <w:tc>
          <w:tcPr>
            <w:tcW w:w="1522"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7D1944" w:rsidP="004A5278">
            <w:pPr>
              <w:spacing w:after="0"/>
              <w:rPr>
                <w:rFonts w:ascii="Calibri" w:hAnsi="Calibri"/>
                <w:color w:val="000000"/>
              </w:rPr>
            </w:pPr>
            <w:r>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AF0356" w:rsidP="004A5278">
            <w:pPr>
              <w:spacing w:after="0"/>
              <w:rPr>
                <w:rFonts w:ascii="Calibri" w:hAnsi="Calibri"/>
                <w:color w:val="000000"/>
              </w:rPr>
            </w:pPr>
            <w:r w:rsidRPr="00E407CB">
              <w:rPr>
                <w:rFonts w:ascii="Calibri" w:hAnsi="Calibri"/>
                <w:color w:val="000000"/>
              </w:rPr>
              <w:t>SPDU</w:t>
            </w:r>
            <w:r w:rsidRPr="00E407CB">
              <w:rPr>
                <w:rFonts w:asciiTheme="minorHAnsi" w:hAnsiTheme="minorHAnsi"/>
                <w:vertAlign w:val="subscript"/>
              </w:rPr>
              <w:t>BSM</w:t>
            </w:r>
            <w:r w:rsidR="004A5278" w:rsidRPr="004A5278">
              <w:rPr>
                <w:rFonts w:ascii="Calibri" w:hAnsi="Calibri"/>
                <w:color w:val="000000"/>
              </w:rPr>
              <w:t xml:space="preserve"> </w:t>
            </w:r>
            <w:r w:rsidR="004A5278" w:rsidRPr="004A5278">
              <w:rPr>
                <w:rFonts w:ascii="Calibri" w:hAnsi="Calibri"/>
                <w:b/>
                <w:i/>
                <w:color w:val="000000"/>
              </w:rPr>
              <w:t>signature</w:t>
            </w:r>
            <w:r w:rsidR="004A5278" w:rsidRPr="004A5278">
              <w:rPr>
                <w:rFonts w:ascii="Calibri" w:hAnsi="Calibri"/>
                <w:color w:val="000000"/>
              </w:rPr>
              <w:t xml:space="preserve"> contains</w:t>
            </w:r>
            <w:r w:rsidR="004A5278" w:rsidRPr="004A5278">
              <w:rPr>
                <w:rFonts w:ascii="Calibri" w:hAnsi="Calibri"/>
                <w:b/>
                <w:i/>
                <w:color w:val="000000"/>
              </w:rPr>
              <w:t xml:space="preserve"> ecdsaP256Signature</w:t>
            </w:r>
            <w:r w:rsidR="007D1944">
              <w:rPr>
                <w:rFonts w:ascii="Calibri" w:hAnsi="Calibri"/>
                <w:color w:val="000000"/>
              </w:rPr>
              <w:t xml:space="preserve"> type indicating</w:t>
            </w:r>
            <w:r w:rsidR="004A5278" w:rsidRPr="004A5278">
              <w:rPr>
                <w:rFonts w:ascii="Calibri" w:hAnsi="Calibri"/>
                <w:color w:val="000000"/>
              </w:rPr>
              <w:t xml:space="preserve"> </w:t>
            </w:r>
            <w:r w:rsidR="004A5278" w:rsidRPr="004A5278">
              <w:rPr>
                <w:rFonts w:ascii="Calibri" w:hAnsi="Calibri"/>
                <w:b/>
                <w:i/>
                <w:color w:val="000000"/>
              </w:rPr>
              <w:t>r</w:t>
            </w:r>
            <w:r w:rsidR="004A5278" w:rsidRPr="004A5278">
              <w:rPr>
                <w:rFonts w:ascii="Calibri" w:hAnsi="Calibri"/>
                <w:color w:val="000000"/>
              </w:rPr>
              <w:t xml:space="preserve"> and </w:t>
            </w:r>
            <w:r w:rsidR="004A5278" w:rsidRPr="004A5278">
              <w:rPr>
                <w:rFonts w:ascii="Calibri" w:hAnsi="Calibri"/>
                <w:b/>
                <w:i/>
                <w:color w:val="000000"/>
              </w:rPr>
              <w:t>s</w:t>
            </w:r>
            <w:r w:rsidR="007D1944">
              <w:rPr>
                <w:rFonts w:ascii="Calibri" w:hAnsi="Calibri"/>
                <w:color w:val="000000"/>
              </w:rPr>
              <w:t xml:space="preserve"> </w:t>
            </w:r>
            <w:r w:rsidR="00535E0E" w:rsidRPr="00535E0E">
              <w:rPr>
                <w:rFonts w:ascii="Calibri" w:hAnsi="Calibri"/>
                <w:b/>
                <w:i/>
                <w:color w:val="000000"/>
              </w:rPr>
              <w:t>signature</w:t>
            </w:r>
            <w:r w:rsidR="00535E0E">
              <w:rPr>
                <w:rFonts w:ascii="Calibri" w:hAnsi="Calibri"/>
                <w:color w:val="000000"/>
              </w:rPr>
              <w:t xml:space="preserve"> n</w:t>
            </w:r>
            <w:r w:rsidR="004A5278" w:rsidRPr="004A5278">
              <w:rPr>
                <w:rFonts w:ascii="Calibri" w:hAnsi="Calibri"/>
                <w:color w:val="000000"/>
              </w:rPr>
              <w:t>ot verifiable using KEY</w:t>
            </w:r>
          </w:p>
        </w:tc>
        <w:tc>
          <w:tcPr>
            <w:tcW w:w="1522"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p>
        </w:tc>
      </w:tr>
      <w:tr w:rsidR="00F138C7"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FFFFFF"/>
          </w:tcPr>
          <w:p w:rsidR="00F138C7" w:rsidRPr="004A5278" w:rsidRDefault="007D1944" w:rsidP="004A5278">
            <w:pPr>
              <w:spacing w:after="0"/>
              <w:rPr>
                <w:rFonts w:ascii="Calibri" w:hAnsi="Calibri"/>
                <w:color w:val="000000"/>
              </w:rPr>
            </w:pPr>
            <w:r>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F138C7" w:rsidRPr="004A5278" w:rsidRDefault="00F138C7" w:rsidP="004A5278">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F138C7" w:rsidRPr="004A5278" w:rsidRDefault="00F138C7" w:rsidP="004A5278">
            <w:pPr>
              <w:spacing w:after="0"/>
              <w:rPr>
                <w:rFonts w:ascii="Calibri" w:hAnsi="Calibri"/>
                <w:color w:val="000000"/>
              </w:rPr>
            </w:pPr>
            <w:r>
              <w:rPr>
                <w:rFonts w:ascii="Calibri" w:hAnsi="Calibri"/>
                <w:color w:val="000000"/>
              </w:rPr>
              <w:t xml:space="preserve">The IUT receives </w:t>
            </w:r>
            <w:proofErr w:type="spellStart"/>
            <w:r w:rsidR="00AF0356" w:rsidRPr="00E407CB">
              <w:rPr>
                <w:rFonts w:ascii="Calibri" w:hAnsi="Calibri"/>
                <w:color w:val="000000"/>
              </w:rPr>
              <w:t>SPDU</w:t>
            </w:r>
            <w:r w:rsidR="00AF0356">
              <w:rPr>
                <w:rFonts w:ascii="Calibri" w:hAnsi="Calibri"/>
                <w:color w:val="000000"/>
              </w:rPr>
              <w:t>’s</w:t>
            </w:r>
            <w:r w:rsidR="00AF0356" w:rsidRPr="00E407CB">
              <w:rPr>
                <w:rFonts w:asciiTheme="minorHAnsi" w:hAnsiTheme="minorHAnsi"/>
                <w:vertAlign w:val="subscript"/>
              </w:rPr>
              <w:t>BSM</w:t>
            </w:r>
            <w:proofErr w:type="spellEnd"/>
          </w:p>
        </w:tc>
        <w:tc>
          <w:tcPr>
            <w:tcW w:w="1522" w:type="dxa"/>
            <w:tcBorders>
              <w:top w:val="single" w:sz="3" w:space="0" w:color="auto"/>
              <w:left w:val="single" w:sz="3" w:space="0" w:color="auto"/>
              <w:bottom w:val="single" w:sz="3" w:space="0" w:color="auto"/>
              <w:right w:val="single" w:sz="3" w:space="0" w:color="auto"/>
            </w:tcBorders>
            <w:shd w:val="clear" w:color="auto" w:fill="FFFFFF"/>
          </w:tcPr>
          <w:p w:rsidR="00F138C7" w:rsidRPr="004A5278" w:rsidRDefault="00F138C7"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7D1944" w:rsidP="004A5278">
            <w:pPr>
              <w:spacing w:after="0"/>
              <w:rPr>
                <w:rFonts w:ascii="Calibri" w:hAnsi="Calibri"/>
                <w:color w:val="000000"/>
              </w:rPr>
            </w:pPr>
            <w:r>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556E6C" w:rsidP="004A5278">
            <w:pPr>
              <w:spacing w:after="0"/>
              <w:rPr>
                <w:rFonts w:ascii="Calibri" w:hAnsi="Calibri"/>
                <w:color w:val="000000"/>
              </w:rPr>
            </w:pPr>
            <w:r>
              <w:rPr>
                <w:rFonts w:ascii="Calibri" w:hAnsi="Calibri"/>
                <w:color w:val="000000"/>
              </w:rPr>
              <w:t xml:space="preserve">IUT indicates that the </w:t>
            </w:r>
            <w:r w:rsidR="00AF0356" w:rsidRPr="00E407CB">
              <w:rPr>
                <w:rFonts w:ascii="Calibri" w:hAnsi="Calibri"/>
                <w:color w:val="000000"/>
              </w:rPr>
              <w:t>SPDU</w:t>
            </w:r>
            <w:r w:rsidR="00AF0356" w:rsidRPr="00E407CB">
              <w:rPr>
                <w:rFonts w:asciiTheme="minorHAnsi" w:hAnsiTheme="minorHAnsi"/>
                <w:vertAlign w:val="subscript"/>
              </w:rPr>
              <w:t>BSM</w:t>
            </w:r>
            <w:r w:rsidR="00707BE1">
              <w:rPr>
                <w:rFonts w:ascii="Calibri" w:hAnsi="Calibri"/>
                <w:color w:val="000000"/>
              </w:rPr>
              <w:t xml:space="preserve"> holds an invalid security credentials</w:t>
            </w:r>
          </w:p>
        </w:tc>
        <w:tc>
          <w:tcPr>
            <w:tcW w:w="1522"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bl>
    <w:p w:rsidR="00536A0B" w:rsidRDefault="00536A0B" w:rsidP="00536A0B">
      <w:pPr>
        <w:spacing w:after="0"/>
      </w:pPr>
    </w:p>
    <w:p w:rsidR="00F96671" w:rsidRDefault="00B26EEA" w:rsidP="006374D5">
      <w:pPr>
        <w:pStyle w:val="Heading3"/>
      </w:pPr>
      <w:bookmarkStart w:id="156" w:name="_Toc459988711"/>
      <w:r>
        <w:lastRenderedPageBreak/>
        <w:t xml:space="preserve">Secure Protocol Data Unit for </w:t>
      </w:r>
      <w:r w:rsidR="00F96671">
        <w:t>WAVE Service Advertisements</w:t>
      </w:r>
      <w:r w:rsidR="00DF15DF">
        <w:t xml:space="preserve"> Message</w:t>
      </w:r>
      <w:r w:rsidR="00190FDE">
        <w:t>s</w:t>
      </w:r>
      <w:r w:rsidR="00DF15DF">
        <w:t xml:space="preserve"> </w:t>
      </w:r>
      <w:r>
        <w:t>(SPDU</w:t>
      </w:r>
      <w:r w:rsidRPr="00B26EEA">
        <w:rPr>
          <w:vertAlign w:val="subscript"/>
        </w:rPr>
        <w:t>WSA</w:t>
      </w:r>
      <w:r>
        <w:t>)</w:t>
      </w:r>
      <w:bookmarkEnd w:id="156"/>
    </w:p>
    <w:p w:rsidR="00F96671" w:rsidRDefault="00F96671" w:rsidP="000A5C4D">
      <w:pPr>
        <w:pStyle w:val="Heading4"/>
        <w:ind w:left="900"/>
      </w:pPr>
      <w:r>
        <w:t>Transmission of packets</w:t>
      </w:r>
    </w:p>
    <w:tbl>
      <w:tblPr>
        <w:tblW w:w="8884" w:type="dxa"/>
        <w:tblInd w:w="-6" w:type="dxa"/>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737"/>
        <w:gridCol w:w="973"/>
        <w:gridCol w:w="338"/>
        <w:gridCol w:w="5580"/>
        <w:gridCol w:w="1256"/>
      </w:tblGrid>
      <w:tr w:rsidR="004A5278" w:rsidRPr="004A5278" w:rsidTr="00655CF5">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Identifier</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4A5278">
            <w:pPr>
              <w:pBdr>
                <w:top w:val="nil"/>
                <w:left w:val="nil"/>
                <w:bottom w:val="nil"/>
                <w:right w:val="nil"/>
                <w:between w:val="nil"/>
              </w:pBdr>
              <w:overflowPunct/>
              <w:autoSpaceDE/>
              <w:autoSpaceDN/>
              <w:adjustRightInd/>
              <w:spacing w:after="0"/>
              <w:textAlignment w:val="auto"/>
              <w:rPr>
                <w:sz w:val="22"/>
                <w:szCs w:val="22"/>
              </w:rPr>
            </w:pPr>
            <w:r w:rsidRPr="004A5278">
              <w:rPr>
                <w:rFonts w:ascii="Calibri" w:eastAsia="Calibri" w:hAnsi="Calibri"/>
                <w:sz w:val="22"/>
                <w:szCs w:val="22"/>
                <w:lang w:val="en-US"/>
              </w:rPr>
              <w:t>TP-16092-</w:t>
            </w:r>
            <w:r w:rsidR="0013752E" w:rsidRPr="0013752E">
              <w:rPr>
                <w:rFonts w:ascii="Calibri" w:eastAsia="Calibri" w:hAnsi="Calibri"/>
                <w:sz w:val="22"/>
                <w:szCs w:val="22"/>
                <w:lang w:val="en-US"/>
              </w:rPr>
              <w:t xml:space="preserve"> SPDU</w:t>
            </w:r>
            <w:r w:rsidR="0013752E">
              <w:rPr>
                <w:rFonts w:asciiTheme="minorHAnsi" w:hAnsiTheme="minorHAnsi"/>
                <w:sz w:val="22"/>
                <w:szCs w:val="22"/>
                <w:vertAlign w:val="subscript"/>
              </w:rPr>
              <w:t>WSA</w:t>
            </w:r>
            <w:r w:rsidRPr="004A5278">
              <w:rPr>
                <w:rFonts w:ascii="Calibri" w:eastAsia="Calibri" w:hAnsi="Calibri"/>
                <w:sz w:val="22"/>
                <w:szCs w:val="22"/>
                <w:lang w:val="en-US"/>
              </w:rPr>
              <w:t>-SEND-BV-01</w:t>
            </w:r>
          </w:p>
        </w:tc>
      </w:tr>
      <w:tr w:rsidR="004A5278" w:rsidRPr="004A5278" w:rsidTr="00655CF5">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Summary</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942ABC">
            <w:pPr>
              <w:pBdr>
                <w:top w:val="nil"/>
                <w:left w:val="nil"/>
                <w:bottom w:val="nil"/>
                <w:right w:val="nil"/>
                <w:between w:val="nil"/>
              </w:pBdr>
              <w:overflowPunct/>
              <w:autoSpaceDE/>
              <w:autoSpaceDN/>
              <w:adjustRightInd/>
              <w:spacing w:after="0"/>
              <w:textAlignment w:val="auto"/>
              <w:rPr>
                <w:lang w:val="en-US"/>
              </w:rPr>
            </w:pPr>
            <w:r w:rsidRPr="004A5278">
              <w:rPr>
                <w:rFonts w:ascii="Calibri" w:eastAsia="Calibri" w:hAnsi="Calibri"/>
                <w:sz w:val="22"/>
                <w:szCs w:val="22"/>
                <w:lang w:val="en-US"/>
              </w:rPr>
              <w:t>Validate that the IUT will generate</w:t>
            </w:r>
            <w:r w:rsidR="00942ABC">
              <w:rPr>
                <w:rFonts w:ascii="Calibri" w:eastAsia="Calibri" w:hAnsi="Calibri"/>
                <w:sz w:val="22"/>
                <w:szCs w:val="22"/>
                <w:lang w:val="en-US"/>
              </w:rPr>
              <w:t xml:space="preserve"> a correct </w:t>
            </w:r>
            <w:r w:rsidR="0071352A" w:rsidRPr="0071352A">
              <w:rPr>
                <w:rFonts w:ascii="Calibri" w:eastAsia="Calibri" w:hAnsi="Calibri"/>
                <w:sz w:val="22"/>
                <w:szCs w:val="22"/>
                <w:lang w:val="en-US"/>
              </w:rPr>
              <w:t>SPDU</w:t>
            </w:r>
            <w:r w:rsidR="0071352A" w:rsidRPr="0071352A">
              <w:rPr>
                <w:rFonts w:asciiTheme="minorHAnsi" w:hAnsiTheme="minorHAnsi"/>
                <w:sz w:val="22"/>
                <w:szCs w:val="22"/>
                <w:vertAlign w:val="subscript"/>
              </w:rPr>
              <w:t>WSA</w:t>
            </w:r>
            <w:r w:rsidR="0071352A">
              <w:rPr>
                <w:rFonts w:ascii="Calibri" w:eastAsia="Calibri" w:hAnsi="Calibri"/>
                <w:sz w:val="22"/>
                <w:szCs w:val="22"/>
                <w:lang w:val="en-US"/>
              </w:rPr>
              <w:t xml:space="preserve"> </w:t>
            </w:r>
            <w:r w:rsidR="00942ABC">
              <w:rPr>
                <w:rFonts w:ascii="Calibri" w:eastAsia="Calibri" w:hAnsi="Calibri"/>
                <w:sz w:val="22"/>
                <w:szCs w:val="22"/>
                <w:lang w:val="en-US"/>
              </w:rPr>
              <w:t>security header</w:t>
            </w:r>
            <w:r w:rsidRPr="004A5278">
              <w:rPr>
                <w:rFonts w:ascii="Calibri" w:eastAsia="Calibri" w:hAnsi="Calibri"/>
                <w:sz w:val="22"/>
                <w:szCs w:val="22"/>
                <w:lang w:val="en-US"/>
              </w:rPr>
              <w:t xml:space="preserve"> str</w:t>
            </w:r>
            <w:r w:rsidR="00F81749">
              <w:rPr>
                <w:rFonts w:ascii="Calibri" w:eastAsia="Calibri" w:hAnsi="Calibri"/>
                <w:sz w:val="22"/>
                <w:szCs w:val="22"/>
                <w:lang w:val="en-US"/>
              </w:rPr>
              <w:t>ucture. That is, the WSA security header</w:t>
            </w:r>
            <w:r w:rsidRPr="004A5278">
              <w:rPr>
                <w:rFonts w:ascii="Calibri" w:eastAsia="Calibri" w:hAnsi="Calibri"/>
                <w:sz w:val="22"/>
                <w:szCs w:val="22"/>
                <w:lang w:val="en-US"/>
              </w:rPr>
              <w:t xml:space="preserve"> shall include </w:t>
            </w:r>
            <w:proofErr w:type="spellStart"/>
            <w:r w:rsidRPr="00942ABC">
              <w:rPr>
                <w:rFonts w:ascii="Calibri" w:eastAsia="Calibri" w:hAnsi="Calibri"/>
                <w:b/>
                <w:i/>
                <w:sz w:val="22"/>
                <w:szCs w:val="22"/>
                <w:lang w:val="en-US"/>
              </w:rPr>
              <w:t>protocolVersio</w:t>
            </w:r>
            <w:r w:rsidR="00942ABC">
              <w:rPr>
                <w:rFonts w:ascii="Calibri" w:eastAsia="Calibri" w:hAnsi="Calibri"/>
                <w:b/>
                <w:i/>
                <w:sz w:val="22"/>
                <w:szCs w:val="22"/>
                <w:lang w:val="en-US"/>
              </w:rPr>
              <w:t>n</w:t>
            </w:r>
            <w:proofErr w:type="spellEnd"/>
            <w:r w:rsidR="00942ABC">
              <w:rPr>
                <w:rFonts w:ascii="Calibri" w:eastAsia="Calibri" w:hAnsi="Calibri"/>
                <w:b/>
                <w:i/>
                <w:sz w:val="22"/>
                <w:szCs w:val="22"/>
                <w:lang w:val="en-US"/>
              </w:rPr>
              <w:t xml:space="preserve">, content, </w:t>
            </w:r>
            <w:proofErr w:type="spellStart"/>
            <w:r w:rsidR="00942ABC">
              <w:rPr>
                <w:rFonts w:ascii="Calibri" w:eastAsia="Calibri" w:hAnsi="Calibri"/>
                <w:b/>
                <w:i/>
                <w:sz w:val="22"/>
                <w:szCs w:val="22"/>
                <w:lang w:val="en-US"/>
              </w:rPr>
              <w:t>signedData</w:t>
            </w:r>
            <w:proofErr w:type="spellEnd"/>
            <w:r w:rsidR="00942ABC">
              <w:rPr>
                <w:rFonts w:ascii="Calibri" w:eastAsia="Calibri" w:hAnsi="Calibri"/>
                <w:b/>
                <w:i/>
                <w:sz w:val="22"/>
                <w:szCs w:val="22"/>
                <w:lang w:val="en-US"/>
              </w:rPr>
              <w:t xml:space="preserve">, </w:t>
            </w:r>
            <w:proofErr w:type="spellStart"/>
            <w:r w:rsidR="00942ABC">
              <w:rPr>
                <w:rFonts w:ascii="Calibri" w:eastAsia="Calibri" w:hAnsi="Calibri"/>
                <w:b/>
                <w:i/>
                <w:sz w:val="22"/>
                <w:szCs w:val="22"/>
                <w:lang w:val="en-US"/>
              </w:rPr>
              <w:t>tbsData</w:t>
            </w:r>
            <w:proofErr w:type="spellEnd"/>
            <w:r w:rsidR="00942ABC">
              <w:rPr>
                <w:rFonts w:ascii="Calibri" w:eastAsia="Calibri" w:hAnsi="Calibri"/>
                <w:b/>
                <w:i/>
                <w:sz w:val="22"/>
                <w:szCs w:val="22"/>
                <w:lang w:val="en-US"/>
              </w:rPr>
              <w:t xml:space="preserve"> </w:t>
            </w:r>
            <w:r w:rsidR="008B7573">
              <w:rPr>
                <w:rFonts w:ascii="Calibri" w:eastAsia="Calibri" w:hAnsi="Calibri"/>
                <w:b/>
                <w:i/>
                <w:sz w:val="22"/>
                <w:szCs w:val="22"/>
                <w:lang w:val="en-US"/>
              </w:rPr>
              <w:t xml:space="preserve">and </w:t>
            </w:r>
            <w:proofErr w:type="spellStart"/>
            <w:r w:rsidR="008B7573" w:rsidRPr="00942ABC">
              <w:rPr>
                <w:rFonts w:ascii="Calibri" w:eastAsia="Calibri" w:hAnsi="Calibri"/>
                <w:b/>
                <w:i/>
                <w:sz w:val="22"/>
                <w:szCs w:val="22"/>
                <w:lang w:val="en-US"/>
              </w:rPr>
              <w:t>headerInfo</w:t>
            </w:r>
            <w:proofErr w:type="spellEnd"/>
            <w:r w:rsidR="00942ABC">
              <w:rPr>
                <w:rFonts w:ascii="Calibri" w:eastAsia="Calibri" w:hAnsi="Calibri"/>
                <w:sz w:val="22"/>
                <w:szCs w:val="22"/>
                <w:lang w:val="en-US"/>
              </w:rPr>
              <w:t>.</w:t>
            </w:r>
          </w:p>
        </w:tc>
      </w:tr>
      <w:tr w:rsidR="004A5278" w:rsidRPr="004A5278" w:rsidTr="00655CF5">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Test Configuration</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1221CA" w:rsidP="004A5278">
            <w:pPr>
              <w:pBdr>
                <w:top w:val="nil"/>
                <w:left w:val="nil"/>
                <w:bottom w:val="nil"/>
                <w:right w:val="nil"/>
                <w:between w:val="nil"/>
              </w:pBdr>
              <w:overflowPunct/>
              <w:autoSpaceDE/>
              <w:autoSpaceDN/>
              <w:adjustRightInd/>
              <w:spacing w:after="0"/>
              <w:textAlignment w:val="auto"/>
              <w:rPr>
                <w:lang w:val="en-US"/>
              </w:rPr>
            </w:pPr>
            <w:r w:rsidRPr="004A5278">
              <w:rPr>
                <w:rFonts w:ascii="Calibri" w:eastAsia="Calibri" w:hAnsi="Calibri"/>
                <w:sz w:val="22"/>
                <w:szCs w:val="22"/>
                <w:lang w:val="en-US"/>
              </w:rPr>
              <w:t>TC (</w:t>
            </w:r>
            <w:r w:rsidR="004A5278" w:rsidRPr="004A5278">
              <w:rPr>
                <w:rFonts w:ascii="Calibri" w:eastAsia="Calibri" w:hAnsi="Calibri"/>
                <w:sz w:val="22"/>
                <w:szCs w:val="22"/>
                <w:lang w:val="en-US"/>
              </w:rPr>
              <w:t>1)</w:t>
            </w:r>
          </w:p>
        </w:tc>
      </w:tr>
      <w:tr w:rsidR="004A5278" w:rsidRPr="004A5278" w:rsidTr="00655CF5">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IUT</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4A5278">
            <w:pPr>
              <w:pBdr>
                <w:top w:val="nil"/>
                <w:left w:val="nil"/>
                <w:bottom w:val="nil"/>
                <w:right w:val="nil"/>
                <w:between w:val="nil"/>
              </w:pBdr>
              <w:overflowPunct/>
              <w:autoSpaceDE/>
              <w:autoSpaceDN/>
              <w:adjustRightInd/>
              <w:spacing w:after="0"/>
              <w:textAlignment w:val="auto"/>
              <w:rPr>
                <w:lang w:val="en-US"/>
              </w:rPr>
            </w:pPr>
            <w:r w:rsidRPr="004A5278">
              <w:rPr>
                <w:rFonts w:ascii="Calibri" w:eastAsia="Calibri" w:hAnsi="Calibri"/>
                <w:sz w:val="22"/>
                <w:szCs w:val="22"/>
                <w:lang w:val="en-US"/>
              </w:rPr>
              <w:t>IUT</w:t>
            </w:r>
          </w:p>
        </w:tc>
      </w:tr>
      <w:tr w:rsidR="004A5278" w:rsidRPr="004A5278" w:rsidTr="00655CF5">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Reference:</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4A5278">
            <w:pPr>
              <w:pBdr>
                <w:top w:val="nil"/>
                <w:left w:val="nil"/>
                <w:bottom w:val="nil"/>
                <w:right w:val="nil"/>
                <w:between w:val="nil"/>
              </w:pBdr>
              <w:overflowPunct/>
              <w:autoSpaceDE/>
              <w:autoSpaceDN/>
              <w:adjustRightInd/>
              <w:spacing w:after="0"/>
              <w:textAlignment w:val="auto"/>
              <w:rPr>
                <w:lang w:val="en-US"/>
              </w:rPr>
            </w:pPr>
            <w:r w:rsidRPr="004A5278">
              <w:rPr>
                <w:lang w:val="en-US"/>
              </w:rPr>
              <w:t xml:space="preserve"> </w:t>
            </w:r>
          </w:p>
        </w:tc>
      </w:tr>
      <w:tr w:rsidR="004A5278" w:rsidRPr="004A5278" w:rsidTr="00655CF5">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PICS Selection</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4A5278">
            <w:pPr>
              <w:pBdr>
                <w:top w:val="nil"/>
                <w:left w:val="nil"/>
                <w:bottom w:val="nil"/>
                <w:right w:val="nil"/>
                <w:between w:val="nil"/>
              </w:pBdr>
              <w:overflowPunct/>
              <w:autoSpaceDE/>
              <w:autoSpaceDN/>
              <w:adjustRightInd/>
              <w:spacing w:after="0"/>
              <w:textAlignment w:val="auto"/>
              <w:rPr>
                <w:lang w:val="en-US"/>
              </w:rPr>
            </w:pPr>
            <w:r w:rsidRPr="004A5278">
              <w:rPr>
                <w:lang w:val="en-US"/>
              </w:rPr>
              <w:t xml:space="preserve"> </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8884" w:type="dxa"/>
            <w:gridSpan w:val="5"/>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overflowPunct/>
              <w:autoSpaceDE/>
              <w:autoSpaceDN/>
              <w:adjustRightInd/>
              <w:spacing w:after="0" w:line="259" w:lineRule="auto"/>
              <w:jc w:val="center"/>
              <w:textAlignment w:val="auto"/>
              <w:rPr>
                <w:b/>
                <w:lang w:val="en-US"/>
              </w:rPr>
            </w:pPr>
            <w:r w:rsidRPr="004A5278">
              <w:rPr>
                <w:rFonts w:ascii="Calibri" w:eastAsia="Calibri" w:hAnsi="Calibri"/>
                <w:b/>
                <w:lang w:val="en-US"/>
              </w:rPr>
              <w:t>Pre-test conditions</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8884" w:type="dxa"/>
            <w:gridSpan w:val="5"/>
            <w:tcBorders>
              <w:top w:val="single" w:sz="3" w:space="0" w:color="auto"/>
              <w:left w:val="single" w:sz="3" w:space="0" w:color="auto"/>
              <w:bottom w:val="single" w:sz="3" w:space="0" w:color="auto"/>
              <w:right w:val="single" w:sz="3" w:space="0" w:color="auto"/>
            </w:tcBorders>
            <w:shd w:val="clear" w:color="auto" w:fill="FFFFFF"/>
          </w:tcPr>
          <w:p w:rsidR="004A5278" w:rsidRPr="00E878F8" w:rsidRDefault="004A5278" w:rsidP="00E878F8">
            <w:pPr>
              <w:numPr>
                <w:ilvl w:val="0"/>
                <w:numId w:val="13"/>
              </w:numPr>
              <w:overflowPunct/>
              <w:autoSpaceDE/>
              <w:autoSpaceDN/>
              <w:adjustRightInd/>
              <w:spacing w:after="0" w:line="259" w:lineRule="auto"/>
              <w:textAlignment w:val="auto"/>
              <w:rPr>
                <w:rFonts w:ascii="Calibri" w:hAnsi="Calibri"/>
                <w:color w:val="000000"/>
                <w:lang w:val="en-US"/>
              </w:rPr>
            </w:pPr>
            <w:r w:rsidRPr="004A5278">
              <w:rPr>
                <w:rFonts w:ascii="Calibri" w:hAnsi="Calibri"/>
                <w:color w:val="000000"/>
                <w:lang w:val="en-US"/>
              </w:rPr>
              <w:t xml:space="preserve">The IUT is </w:t>
            </w:r>
            <w:r w:rsidR="00E878F8">
              <w:rPr>
                <w:rFonts w:ascii="Calibri" w:hAnsi="Calibri"/>
                <w:color w:val="000000"/>
                <w:lang w:val="en-US"/>
              </w:rPr>
              <w:t xml:space="preserve">being </w:t>
            </w:r>
            <w:r w:rsidRPr="004A5278">
              <w:rPr>
                <w:rFonts w:ascii="Calibri" w:hAnsi="Calibri"/>
                <w:color w:val="000000"/>
                <w:lang w:val="en-US"/>
              </w:rPr>
              <w:t>initialized</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8884" w:type="dxa"/>
            <w:gridSpan w:val="5"/>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overflowPunct/>
              <w:autoSpaceDE/>
              <w:autoSpaceDN/>
              <w:adjustRightInd/>
              <w:spacing w:after="0" w:line="259" w:lineRule="auto"/>
              <w:jc w:val="center"/>
              <w:textAlignment w:val="auto"/>
              <w:rPr>
                <w:b/>
                <w:lang w:val="en-US"/>
              </w:rPr>
            </w:pPr>
            <w:r w:rsidRPr="004A5278">
              <w:rPr>
                <w:rFonts w:ascii="Calibri" w:eastAsia="Calibri" w:hAnsi="Calibri"/>
                <w:b/>
                <w:lang w:val="en-US"/>
              </w:rPr>
              <w:t>Test Sequence</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Step</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Description</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Verdict</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1</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The IUT is </w:t>
            </w:r>
            <w:r w:rsidR="000A3BD0">
              <w:rPr>
                <w:rFonts w:ascii="Calibri" w:hAnsi="Calibri"/>
                <w:color w:val="000000"/>
              </w:rPr>
              <w:t>configured to transmit</w:t>
            </w:r>
            <w:r w:rsidRPr="004A5278">
              <w:rPr>
                <w:rFonts w:ascii="Calibri" w:hAnsi="Calibri"/>
                <w:color w:val="000000"/>
              </w:rPr>
              <w:t xml:space="preserve"> one</w:t>
            </w:r>
            <w:r w:rsidR="000A3BD0">
              <w:rPr>
                <w:rFonts w:ascii="Calibri" w:hAnsi="Calibri"/>
                <w:color w:val="000000"/>
              </w:rPr>
              <w:t xml:space="preserve"> or more</w:t>
            </w:r>
            <w:r w:rsidRPr="004A5278">
              <w:rPr>
                <w:rFonts w:ascii="Calibri" w:hAnsi="Calibri"/>
                <w:color w:val="000000"/>
              </w:rPr>
              <w:t xml:space="preserve"> </w:t>
            </w:r>
            <w:r w:rsidR="0071352A" w:rsidRPr="0071352A">
              <w:rPr>
                <w:rFonts w:ascii="Calibri" w:eastAsia="Calibri" w:hAnsi="Calibri"/>
                <w:lang w:val="en-US"/>
              </w:rPr>
              <w:t>SPDU</w:t>
            </w:r>
            <w:r w:rsidR="0071352A" w:rsidRPr="0071352A">
              <w:rPr>
                <w:rFonts w:asciiTheme="minorHAnsi" w:hAnsiTheme="minorHAnsi"/>
                <w:vertAlign w:val="subscript"/>
              </w:rPr>
              <w:t>WSA</w:t>
            </w:r>
            <w:r w:rsidRPr="004A5278">
              <w:rPr>
                <w:rFonts w:ascii="Calibri" w:hAnsi="Calibri"/>
                <w:color w:val="000000"/>
              </w:rPr>
              <w:t xml:space="preserve"> per second as defined in </w:t>
            </w:r>
            <w:r w:rsidR="00E878F8">
              <w:rPr>
                <w:rFonts w:ascii="Calibri" w:hAnsi="Calibri"/>
                <w:color w:val="000000"/>
              </w:rPr>
              <w:fldChar w:fldCharType="begin"/>
            </w:r>
            <w:r w:rsidR="00E878F8">
              <w:rPr>
                <w:rFonts w:ascii="Calibri" w:hAnsi="Calibri"/>
                <w:color w:val="000000"/>
              </w:rPr>
              <w:instrText xml:space="preserve"> REF _Ref442174374 \h </w:instrText>
            </w:r>
            <w:r w:rsidR="00E878F8">
              <w:rPr>
                <w:rFonts w:ascii="Calibri" w:hAnsi="Calibri"/>
                <w:color w:val="000000"/>
              </w:rPr>
            </w:r>
            <w:r w:rsidR="00E878F8">
              <w:rPr>
                <w:rFonts w:ascii="Calibri" w:hAnsi="Calibri"/>
                <w:color w:val="000000"/>
              </w:rPr>
              <w:fldChar w:fldCharType="separate"/>
            </w:r>
            <w:r w:rsidR="00DD231E">
              <w:t xml:space="preserve">Table </w:t>
            </w:r>
            <w:r w:rsidR="00DD231E">
              <w:rPr>
                <w:noProof/>
              </w:rPr>
              <w:t>7</w:t>
            </w:r>
            <w:r w:rsidR="00DD231E">
              <w:noBreakHyphen/>
            </w:r>
            <w:r w:rsidR="00DD231E">
              <w:rPr>
                <w:noProof/>
              </w:rPr>
              <w:t>5</w:t>
            </w:r>
            <w:r w:rsidR="00E878F8">
              <w:rPr>
                <w:rFonts w:ascii="Calibri" w:hAnsi="Calibri"/>
                <w:color w:val="000000"/>
              </w:rPr>
              <w:fldChar w:fldCharType="end"/>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2</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The IUT transmits WSAs</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71A7" w:rsidP="004A5278">
            <w:pPr>
              <w:spacing w:after="0"/>
              <w:rPr>
                <w:rFonts w:ascii="Calibri" w:hAnsi="Calibri"/>
                <w:color w:val="000000"/>
              </w:rPr>
            </w:pPr>
            <w:r>
              <w:rPr>
                <w:rFonts w:ascii="Calibri" w:hAnsi="Calibri"/>
                <w:color w:val="000000"/>
              </w:rPr>
              <w:t>3</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4A5278" w:rsidRPr="004A5278">
              <w:rPr>
                <w:rFonts w:ascii="Calibri" w:hAnsi="Calibri"/>
                <w:color w:val="000000"/>
              </w:rPr>
              <w:t xml:space="preserve"> </w:t>
            </w:r>
            <w:r w:rsidR="004A5278" w:rsidRPr="004A5278">
              <w:rPr>
                <w:rFonts w:ascii="Calibri" w:hAnsi="Calibri"/>
                <w:b/>
                <w:i/>
                <w:color w:val="000000"/>
                <w:lang w:val="en-US"/>
              </w:rPr>
              <w:t>Ieee1609Dot2Data</w:t>
            </w:r>
            <w:r w:rsidR="004A5278" w:rsidRPr="004A5278">
              <w:rPr>
                <w:rFonts w:ascii="Calibri" w:hAnsi="Calibri"/>
                <w:color w:val="000000"/>
                <w:lang w:val="en-US"/>
              </w:rPr>
              <w:t xml:space="preserve"> contains </w:t>
            </w:r>
            <w:proofErr w:type="spellStart"/>
            <w:r w:rsidR="004A5278" w:rsidRPr="004A5278">
              <w:rPr>
                <w:rFonts w:ascii="Calibri" w:hAnsi="Calibri"/>
                <w:b/>
                <w:i/>
                <w:color w:val="000000"/>
                <w:lang w:val="en-US"/>
              </w:rPr>
              <w:t>protocolVersion</w:t>
            </w:r>
            <w:proofErr w:type="spellEnd"/>
            <w:r w:rsidR="001E3F64">
              <w:rPr>
                <w:rFonts w:ascii="Calibri" w:hAnsi="Calibri"/>
                <w:color w:val="000000"/>
                <w:lang w:val="en-US"/>
              </w:rPr>
              <w:t xml:space="preserve"> indicating </w:t>
            </w:r>
            <w:r w:rsidR="004A5278" w:rsidRPr="004A5278">
              <w:rPr>
                <w:rFonts w:ascii="Calibri" w:hAnsi="Calibri"/>
                <w:color w:val="000000"/>
                <w:lang w:val="en-US"/>
              </w:rPr>
              <w:t xml:space="preserve">value = </w:t>
            </w:r>
            <w:r w:rsidR="004A5278" w:rsidRPr="004A5278">
              <w:rPr>
                <w:rFonts w:ascii="Calibri" w:hAnsi="Calibri"/>
                <w:b/>
                <w:i/>
                <w:color w:val="000000"/>
                <w:lang w:val="en-US"/>
              </w:rPr>
              <w:t>0x03</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71A7" w:rsidP="004A5278">
            <w:pPr>
              <w:spacing w:after="0"/>
              <w:rPr>
                <w:rFonts w:ascii="Calibri" w:hAnsi="Calibri"/>
                <w:color w:val="000000"/>
              </w:rPr>
            </w:pPr>
            <w:r>
              <w:rPr>
                <w:rFonts w:ascii="Calibri" w:hAnsi="Calibri"/>
                <w:color w:val="000000"/>
              </w:rPr>
              <w:t>4</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4A5278" w:rsidRPr="004A5278">
              <w:rPr>
                <w:rFonts w:ascii="Calibri" w:hAnsi="Calibri"/>
                <w:color w:val="000000"/>
              </w:rPr>
              <w:t xml:space="preserve"> </w:t>
            </w:r>
            <w:r w:rsidR="004A5278" w:rsidRPr="004A5278">
              <w:rPr>
                <w:rFonts w:ascii="Calibri" w:hAnsi="Calibri"/>
                <w:b/>
                <w:i/>
                <w:color w:val="000000"/>
              </w:rPr>
              <w:t>Ieee1609Dot2Data</w:t>
            </w:r>
            <w:r w:rsidR="004A5278" w:rsidRPr="004A5278">
              <w:rPr>
                <w:rFonts w:ascii="Calibri" w:hAnsi="Calibri"/>
                <w:color w:val="000000"/>
              </w:rPr>
              <w:t xml:space="preserve"> contains </w:t>
            </w:r>
            <w:r w:rsidR="004A5278" w:rsidRPr="004A5278">
              <w:rPr>
                <w:rFonts w:ascii="Calibri" w:hAnsi="Calibri"/>
                <w:b/>
                <w:i/>
                <w:color w:val="000000"/>
              </w:rPr>
              <w:t>content</w:t>
            </w:r>
            <w:r w:rsidR="001221CA">
              <w:rPr>
                <w:rFonts w:ascii="Calibri" w:hAnsi="Calibri"/>
                <w:color w:val="000000"/>
              </w:rPr>
              <w:t xml:space="preserve"> indicating </w:t>
            </w:r>
            <w:proofErr w:type="spellStart"/>
            <w:r w:rsidR="004A5278" w:rsidRPr="004A5278">
              <w:rPr>
                <w:rFonts w:ascii="Calibri" w:hAnsi="Calibri"/>
                <w:b/>
                <w:i/>
                <w:color w:val="000000"/>
              </w:rPr>
              <w:t>signedData</w:t>
            </w:r>
            <w:proofErr w:type="spellEnd"/>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71A7" w:rsidP="004A5278">
            <w:pPr>
              <w:spacing w:after="0"/>
              <w:rPr>
                <w:rFonts w:ascii="Calibri" w:hAnsi="Calibri"/>
                <w:color w:val="000000"/>
              </w:rPr>
            </w:pPr>
            <w:r>
              <w:rPr>
                <w:rFonts w:ascii="Calibri" w:hAnsi="Calibri"/>
                <w:color w:val="000000"/>
              </w:rPr>
              <w:t>5</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4A5278" w:rsidRPr="004A5278">
              <w:rPr>
                <w:rFonts w:ascii="Calibri" w:hAnsi="Calibri"/>
                <w:color w:val="000000"/>
              </w:rPr>
              <w:t xml:space="preserve"> </w:t>
            </w:r>
            <w:proofErr w:type="spellStart"/>
            <w:r w:rsidR="004A5278" w:rsidRPr="004A5278">
              <w:rPr>
                <w:rFonts w:ascii="Calibri" w:hAnsi="Calibri"/>
                <w:b/>
                <w:i/>
                <w:color w:val="000000"/>
                <w:lang w:val="en-US"/>
              </w:rPr>
              <w:t>signedData</w:t>
            </w:r>
            <w:proofErr w:type="spellEnd"/>
            <w:r w:rsidR="004A5278" w:rsidRPr="004A5278">
              <w:rPr>
                <w:rFonts w:ascii="Calibri" w:hAnsi="Calibri"/>
                <w:color w:val="000000"/>
                <w:lang w:val="en-US"/>
              </w:rPr>
              <w:t xml:space="preserve"> contains </w:t>
            </w:r>
            <w:proofErr w:type="spellStart"/>
            <w:r w:rsidR="004A5278" w:rsidRPr="004A5278">
              <w:rPr>
                <w:rFonts w:ascii="Calibri" w:hAnsi="Calibri"/>
                <w:b/>
                <w:i/>
                <w:color w:val="000000"/>
                <w:lang w:val="en-US"/>
              </w:rPr>
              <w:t>hashId</w:t>
            </w:r>
            <w:proofErr w:type="spellEnd"/>
            <w:r w:rsidR="004A5278" w:rsidRPr="004A5278">
              <w:rPr>
                <w:rFonts w:ascii="Calibri" w:hAnsi="Calibri"/>
                <w:b/>
                <w:i/>
                <w:color w:val="000000"/>
                <w:lang w:val="en-US"/>
              </w:rPr>
              <w:t xml:space="preserve"> </w:t>
            </w:r>
            <w:r w:rsidR="004A5278" w:rsidRPr="004A5278">
              <w:rPr>
                <w:rFonts w:ascii="Calibri" w:hAnsi="Calibri"/>
                <w:color w:val="000000"/>
                <w:lang w:val="en-US"/>
              </w:rPr>
              <w:t xml:space="preserve">indicating </w:t>
            </w:r>
            <w:r w:rsidR="004A5278" w:rsidRPr="004A5278">
              <w:rPr>
                <w:rFonts w:ascii="Calibri" w:hAnsi="Calibri"/>
                <w:b/>
                <w:i/>
                <w:color w:val="000000"/>
                <w:lang w:val="en-US"/>
              </w:rPr>
              <w:t>sha256</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71A7" w:rsidP="004A5278">
            <w:pPr>
              <w:spacing w:after="0"/>
              <w:rPr>
                <w:rFonts w:ascii="Calibri" w:hAnsi="Calibri"/>
                <w:color w:val="000000"/>
              </w:rPr>
            </w:pPr>
            <w:r>
              <w:rPr>
                <w:rFonts w:ascii="Calibri" w:hAnsi="Calibri"/>
                <w:color w:val="000000"/>
              </w:rPr>
              <w:t>6</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4A5278" w:rsidRPr="004A5278">
              <w:rPr>
                <w:rFonts w:ascii="Calibri" w:hAnsi="Calibri"/>
                <w:color w:val="000000"/>
              </w:rPr>
              <w:t xml:space="preserve"> </w:t>
            </w:r>
            <w:proofErr w:type="spellStart"/>
            <w:r w:rsidR="004A5278" w:rsidRPr="004A5278">
              <w:rPr>
                <w:rFonts w:ascii="Calibri" w:hAnsi="Calibri"/>
                <w:b/>
                <w:i/>
                <w:color w:val="000000"/>
              </w:rPr>
              <w:t>tbsData</w:t>
            </w:r>
            <w:proofErr w:type="spellEnd"/>
            <w:r w:rsidR="004A5278" w:rsidRPr="004A5278">
              <w:rPr>
                <w:rFonts w:ascii="Calibri" w:hAnsi="Calibri"/>
                <w:color w:val="000000"/>
              </w:rPr>
              <w:t xml:space="preserve"> contains</w:t>
            </w:r>
            <w:r w:rsidR="004A5278" w:rsidRPr="004A5278">
              <w:rPr>
                <w:rFonts w:ascii="Calibri" w:hAnsi="Calibri"/>
                <w:b/>
                <w:i/>
                <w:color w:val="000000"/>
              </w:rPr>
              <w:t xml:space="preserve"> </w:t>
            </w:r>
            <w:proofErr w:type="spellStart"/>
            <w:r w:rsidR="004A5278" w:rsidRPr="004A5278">
              <w:rPr>
                <w:rFonts w:ascii="Calibri" w:hAnsi="Calibri"/>
                <w:b/>
                <w:i/>
                <w:color w:val="000000"/>
              </w:rPr>
              <w:t>protocolVersion</w:t>
            </w:r>
            <w:proofErr w:type="spellEnd"/>
            <w:r w:rsidR="00BC259B">
              <w:rPr>
                <w:rFonts w:ascii="Calibri" w:hAnsi="Calibri"/>
                <w:color w:val="000000"/>
              </w:rPr>
              <w:t xml:space="preserve"> indicating </w:t>
            </w:r>
            <w:r w:rsidR="004A5278" w:rsidRPr="004A5278">
              <w:rPr>
                <w:rFonts w:ascii="Calibri" w:hAnsi="Calibri"/>
                <w:color w:val="000000"/>
              </w:rPr>
              <w:t xml:space="preserve">value = </w:t>
            </w:r>
            <w:r w:rsidR="004A5278" w:rsidRPr="004A5278">
              <w:rPr>
                <w:rFonts w:ascii="Calibri" w:hAnsi="Calibri"/>
                <w:b/>
                <w:i/>
                <w:color w:val="000000"/>
              </w:rPr>
              <w:t>0x03</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71A7" w:rsidP="004A5278">
            <w:pPr>
              <w:spacing w:after="0"/>
              <w:rPr>
                <w:rFonts w:ascii="Calibri" w:hAnsi="Calibri"/>
                <w:color w:val="000000"/>
              </w:rPr>
            </w:pPr>
            <w:r>
              <w:rPr>
                <w:rFonts w:ascii="Calibri" w:hAnsi="Calibri"/>
                <w:color w:val="000000"/>
              </w:rPr>
              <w:t>7</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4A5278" w:rsidRPr="004A5278">
              <w:rPr>
                <w:rFonts w:ascii="Calibri" w:hAnsi="Calibri"/>
                <w:color w:val="000000"/>
              </w:rPr>
              <w:t xml:space="preserve"> </w:t>
            </w:r>
            <w:proofErr w:type="spellStart"/>
            <w:r w:rsidR="004A5278" w:rsidRPr="004A5278">
              <w:rPr>
                <w:rFonts w:ascii="Calibri" w:hAnsi="Calibri"/>
                <w:b/>
                <w:i/>
                <w:color w:val="000000"/>
                <w:lang w:val="en-US"/>
              </w:rPr>
              <w:t>tbsData</w:t>
            </w:r>
            <w:proofErr w:type="spellEnd"/>
            <w:r w:rsidR="004A5278" w:rsidRPr="004A5278">
              <w:rPr>
                <w:rFonts w:ascii="Calibri" w:hAnsi="Calibri"/>
                <w:color w:val="000000"/>
                <w:lang w:val="en-US"/>
              </w:rPr>
              <w:t xml:space="preserve"> contains </w:t>
            </w:r>
            <w:r w:rsidR="004A5278" w:rsidRPr="004A5278">
              <w:rPr>
                <w:rFonts w:ascii="Calibri" w:hAnsi="Calibri"/>
                <w:b/>
                <w:i/>
                <w:color w:val="000000"/>
                <w:lang w:val="en-US"/>
              </w:rPr>
              <w:t>content</w:t>
            </w:r>
            <w:r w:rsidR="004A5278" w:rsidRPr="004A5278">
              <w:rPr>
                <w:rFonts w:ascii="Calibri" w:hAnsi="Calibri"/>
                <w:color w:val="000000"/>
                <w:lang w:val="en-US"/>
              </w:rPr>
              <w:t xml:space="preserve"> indicating </w:t>
            </w:r>
            <w:proofErr w:type="spellStart"/>
            <w:r w:rsidR="004A5278" w:rsidRPr="004A5278">
              <w:rPr>
                <w:rFonts w:ascii="Calibri" w:hAnsi="Calibri"/>
                <w:b/>
                <w:i/>
                <w:color w:val="000000"/>
                <w:lang w:val="en-US"/>
              </w:rPr>
              <w:t>unsecuredData</w:t>
            </w:r>
            <w:proofErr w:type="spellEnd"/>
            <w:r w:rsidR="004A5278" w:rsidRPr="004A5278">
              <w:rPr>
                <w:rFonts w:ascii="Calibri" w:hAnsi="Calibri"/>
                <w:color w:val="000000"/>
                <w:lang w:val="en-US"/>
              </w:rPr>
              <w:t xml:space="preserve"> (Payload Data&gt; 0)</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71A7" w:rsidP="004A5278">
            <w:pPr>
              <w:spacing w:after="0"/>
              <w:rPr>
                <w:rFonts w:ascii="Calibri" w:hAnsi="Calibri"/>
                <w:color w:val="000000"/>
              </w:rPr>
            </w:pPr>
            <w:r>
              <w:rPr>
                <w:rFonts w:ascii="Calibri" w:hAnsi="Calibri"/>
                <w:color w:val="000000"/>
              </w:rPr>
              <w:t>8</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4A5278" w:rsidRPr="004A5278">
              <w:rPr>
                <w:rFonts w:ascii="Calibri" w:hAnsi="Calibri"/>
                <w:color w:val="000000"/>
              </w:rPr>
              <w:t xml:space="preserve"> </w:t>
            </w:r>
            <w:proofErr w:type="spellStart"/>
            <w:r w:rsidR="004A5278" w:rsidRPr="004A5278">
              <w:rPr>
                <w:rFonts w:ascii="Calibri" w:hAnsi="Calibri"/>
                <w:b/>
                <w:i/>
                <w:color w:val="000000"/>
                <w:lang w:val="en-US"/>
              </w:rPr>
              <w:t>headerInfo</w:t>
            </w:r>
            <w:proofErr w:type="spellEnd"/>
            <w:r w:rsidR="004A5278" w:rsidRPr="004A5278">
              <w:rPr>
                <w:rFonts w:ascii="Calibri" w:hAnsi="Calibri"/>
                <w:color w:val="000000"/>
                <w:lang w:val="en-US"/>
              </w:rPr>
              <w:t xml:space="preserve"> contains </w:t>
            </w:r>
            <w:proofErr w:type="spellStart"/>
            <w:r w:rsidR="004A5278" w:rsidRPr="004A5278">
              <w:rPr>
                <w:rFonts w:ascii="Calibri" w:hAnsi="Calibri"/>
                <w:b/>
                <w:i/>
                <w:color w:val="000000"/>
                <w:lang w:val="en-US"/>
              </w:rPr>
              <w:t>psid</w:t>
            </w:r>
            <w:proofErr w:type="spellEnd"/>
            <w:r w:rsidR="004A5278" w:rsidRPr="004A5278">
              <w:rPr>
                <w:rFonts w:ascii="Calibri" w:hAnsi="Calibri"/>
                <w:color w:val="000000"/>
                <w:lang w:val="en-US"/>
              </w:rPr>
              <w:t xml:space="preserve"> indicating </w:t>
            </w:r>
            <w:r w:rsidR="00015A3F">
              <w:rPr>
                <w:rFonts w:ascii="Calibri" w:hAnsi="Calibri"/>
                <w:color w:val="000000"/>
              </w:rPr>
              <w:t>v</w:t>
            </w:r>
            <w:r w:rsidR="004A5278" w:rsidRPr="004A5278">
              <w:rPr>
                <w:rFonts w:ascii="Calibri" w:hAnsi="Calibri"/>
                <w:color w:val="000000"/>
              </w:rPr>
              <w:t>alue =</w:t>
            </w:r>
            <w:r w:rsidR="00270B36">
              <w:rPr>
                <w:rFonts w:ascii="Calibri" w:hAnsi="Calibri"/>
                <w:b/>
                <w:i/>
                <w:color w:val="000000"/>
              </w:rPr>
              <w:t>0</w:t>
            </w:r>
            <w:ins w:id="157" w:author="Dmitri.Khijniak@7Layers.com" w:date="2017-04-29T19:13:00Z">
              <w:r w:rsidR="00CB1C6F">
                <w:rPr>
                  <w:rFonts w:ascii="Calibri" w:hAnsi="Calibri"/>
                  <w:b/>
                  <w:i/>
                  <w:color w:val="000000"/>
                </w:rPr>
                <w:t>x87</w:t>
              </w:r>
            </w:ins>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71A7" w:rsidP="004A5278">
            <w:pPr>
              <w:spacing w:after="0"/>
              <w:rPr>
                <w:rFonts w:ascii="Calibri" w:hAnsi="Calibri"/>
                <w:color w:val="000000"/>
              </w:rPr>
            </w:pPr>
            <w:r>
              <w:rPr>
                <w:rFonts w:ascii="Calibri" w:hAnsi="Calibri"/>
                <w:color w:val="000000"/>
              </w:rPr>
              <w:t>9</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4A5278" w:rsidRPr="004A5278">
              <w:rPr>
                <w:rFonts w:ascii="Calibri" w:hAnsi="Calibri"/>
                <w:color w:val="000000"/>
              </w:rPr>
              <w:t xml:space="preserve"> </w:t>
            </w:r>
            <w:proofErr w:type="spellStart"/>
            <w:r w:rsidR="004A5278" w:rsidRPr="004A5278">
              <w:rPr>
                <w:rFonts w:ascii="Calibri" w:hAnsi="Calibri"/>
                <w:b/>
                <w:i/>
                <w:color w:val="000000"/>
                <w:lang w:val="en-US"/>
              </w:rPr>
              <w:t>headerInfo</w:t>
            </w:r>
            <w:proofErr w:type="spellEnd"/>
            <w:r w:rsidR="004A5278" w:rsidRPr="004A5278">
              <w:rPr>
                <w:rFonts w:ascii="Calibri" w:hAnsi="Calibri"/>
                <w:b/>
                <w:i/>
                <w:color w:val="000000"/>
                <w:lang w:val="en-US"/>
              </w:rPr>
              <w:t xml:space="preserve"> </w:t>
            </w:r>
            <w:r w:rsidR="004A5278" w:rsidRPr="004A5278">
              <w:rPr>
                <w:rFonts w:ascii="Calibri" w:hAnsi="Calibri"/>
                <w:color w:val="000000"/>
                <w:lang w:val="en-US"/>
              </w:rPr>
              <w:t xml:space="preserve">contains </w:t>
            </w:r>
            <w:proofErr w:type="spellStart"/>
            <w:r w:rsidR="004A5278" w:rsidRPr="004A5278">
              <w:rPr>
                <w:rFonts w:ascii="Calibri" w:hAnsi="Calibri"/>
                <w:b/>
                <w:i/>
                <w:color w:val="000000"/>
                <w:lang w:val="en-US"/>
              </w:rPr>
              <w:t>generationTime</w:t>
            </w:r>
            <w:proofErr w:type="spellEnd"/>
            <w:r w:rsidR="004A5278" w:rsidRPr="004A5278">
              <w:rPr>
                <w:rFonts w:ascii="Calibri" w:hAnsi="Calibri"/>
                <w:color w:val="000000"/>
                <w:lang w:val="en-US"/>
              </w:rPr>
              <w:t xml:space="preserve"> indicating a </w:t>
            </w:r>
            <w:r w:rsidR="004A5278" w:rsidRPr="004A5278">
              <w:rPr>
                <w:rFonts w:ascii="Calibri" w:hAnsi="Calibri"/>
                <w:b/>
                <w:i/>
                <w:color w:val="000000"/>
                <w:lang w:val="en-US"/>
              </w:rPr>
              <w:t>Time64</w:t>
            </w:r>
            <w:r w:rsidR="004A5278" w:rsidRPr="004A5278">
              <w:rPr>
                <w:rFonts w:ascii="Calibri" w:hAnsi="Calibri"/>
                <w:color w:val="000000"/>
                <w:lang w:val="en-US"/>
              </w:rPr>
              <w:t xml:space="preserve"> (non-zero value of size 8 octets) </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71A7" w:rsidP="004A5278">
            <w:pPr>
              <w:spacing w:after="0"/>
              <w:rPr>
                <w:rFonts w:ascii="Calibri" w:hAnsi="Calibri"/>
                <w:color w:val="000000"/>
              </w:rPr>
            </w:pPr>
            <w:r>
              <w:rPr>
                <w:rFonts w:ascii="Calibri" w:hAnsi="Calibri"/>
                <w:color w:val="000000"/>
              </w:rPr>
              <w:t>10</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4A5278" w:rsidRPr="004A5278">
              <w:rPr>
                <w:rFonts w:ascii="Calibri" w:hAnsi="Calibri"/>
                <w:color w:val="000000"/>
              </w:rPr>
              <w:t xml:space="preserve"> </w:t>
            </w:r>
            <w:proofErr w:type="spellStart"/>
            <w:r w:rsidR="004A5278" w:rsidRPr="004A5278">
              <w:rPr>
                <w:rFonts w:ascii="Calibri" w:hAnsi="Calibri"/>
                <w:b/>
                <w:i/>
                <w:color w:val="000000"/>
                <w:lang w:val="en-US"/>
              </w:rPr>
              <w:t>headerInfo</w:t>
            </w:r>
            <w:proofErr w:type="spellEnd"/>
            <w:r w:rsidR="004A5278" w:rsidRPr="004A5278">
              <w:rPr>
                <w:rFonts w:ascii="Calibri" w:hAnsi="Calibri"/>
                <w:color w:val="000000"/>
              </w:rPr>
              <w:t xml:space="preserve"> contains </w:t>
            </w:r>
            <w:proofErr w:type="spellStart"/>
            <w:r w:rsidR="004A5278" w:rsidRPr="004A5278">
              <w:rPr>
                <w:rFonts w:ascii="Calibri" w:hAnsi="Calibri"/>
                <w:b/>
                <w:i/>
                <w:color w:val="000000"/>
                <w:lang w:val="en-US"/>
              </w:rPr>
              <w:t>expiryTime</w:t>
            </w:r>
            <w:proofErr w:type="spellEnd"/>
            <w:r w:rsidR="004A5278" w:rsidRPr="004A5278">
              <w:rPr>
                <w:rFonts w:ascii="Calibri" w:hAnsi="Calibri"/>
                <w:color w:val="000000"/>
              </w:rPr>
              <w:t xml:space="preserve"> indicating a</w:t>
            </w:r>
            <w:r w:rsidR="004A5278" w:rsidRPr="004A5278">
              <w:rPr>
                <w:rFonts w:ascii="Calibri" w:hAnsi="Calibri"/>
                <w:b/>
                <w:i/>
                <w:color w:val="000000"/>
                <w:lang w:val="en-US"/>
              </w:rPr>
              <w:t xml:space="preserve"> Time64</w:t>
            </w:r>
            <w:r w:rsidR="00015A3F">
              <w:rPr>
                <w:rFonts w:ascii="Calibri" w:hAnsi="Calibri"/>
                <w:color w:val="000000"/>
              </w:rPr>
              <w:t xml:space="preserve"> (non-zero v</w:t>
            </w:r>
            <w:r w:rsidR="004A5278" w:rsidRPr="004A5278">
              <w:rPr>
                <w:rFonts w:ascii="Calibri" w:hAnsi="Calibri"/>
                <w:color w:val="000000"/>
              </w:rPr>
              <w:t>alue of size 8 bytes</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rPr>
                <w:rFonts w:ascii="Calibri" w:hAnsi="Calibri"/>
              </w:rPr>
            </w:pPr>
            <w:r w:rsidRPr="004A5278">
              <w:rPr>
                <w:rFonts w:ascii="Calibri" w:hAnsi="Calibri"/>
              </w:rPr>
              <w:t>Pass/Fail</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71A7" w:rsidP="004A5278">
            <w:pPr>
              <w:spacing w:after="0"/>
              <w:rPr>
                <w:rFonts w:ascii="Calibri" w:hAnsi="Calibri"/>
                <w:color w:val="000000"/>
              </w:rPr>
            </w:pPr>
            <w:r>
              <w:rPr>
                <w:rFonts w:ascii="Calibri" w:hAnsi="Calibri"/>
                <w:color w:val="000000"/>
              </w:rPr>
              <w:t>11</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4A5278" w:rsidRPr="004A5278">
              <w:rPr>
                <w:rFonts w:ascii="Calibri" w:hAnsi="Calibri"/>
                <w:color w:val="000000"/>
              </w:rPr>
              <w:t xml:space="preserve"> </w:t>
            </w:r>
            <w:proofErr w:type="spellStart"/>
            <w:r w:rsidR="004A5278" w:rsidRPr="004A5278">
              <w:rPr>
                <w:rFonts w:ascii="Calibri" w:hAnsi="Calibri"/>
                <w:b/>
                <w:i/>
                <w:color w:val="000000"/>
              </w:rPr>
              <w:t>headerInfo</w:t>
            </w:r>
            <w:proofErr w:type="spellEnd"/>
            <w:r w:rsidR="004A5278" w:rsidRPr="004A5278">
              <w:rPr>
                <w:rFonts w:ascii="Calibri" w:hAnsi="Calibri"/>
                <w:b/>
                <w:i/>
                <w:color w:val="000000"/>
              </w:rPr>
              <w:t xml:space="preserve"> </w:t>
            </w:r>
            <w:r w:rsidR="004A5278" w:rsidRPr="004A5278">
              <w:rPr>
                <w:rFonts w:ascii="Calibri" w:hAnsi="Calibri"/>
                <w:color w:val="000000"/>
              </w:rPr>
              <w:t xml:space="preserve">contains </w:t>
            </w:r>
            <w:proofErr w:type="spellStart"/>
            <w:r w:rsidR="004A5278" w:rsidRPr="004A5278">
              <w:rPr>
                <w:rFonts w:ascii="Calibri" w:hAnsi="Calibri"/>
                <w:b/>
                <w:i/>
                <w:color w:val="000000"/>
              </w:rPr>
              <w:t>generationLocation</w:t>
            </w:r>
            <w:proofErr w:type="spellEnd"/>
            <w:r w:rsidR="004A5278" w:rsidRPr="004A5278">
              <w:rPr>
                <w:rFonts w:ascii="Calibri" w:hAnsi="Calibri"/>
                <w:color w:val="000000"/>
              </w:rPr>
              <w:t xml:space="preserve"> indicating </w:t>
            </w:r>
          </w:p>
          <w:p w:rsidR="004A5278" w:rsidRPr="004A5278" w:rsidRDefault="004A5278" w:rsidP="004A5278">
            <w:pPr>
              <w:spacing w:after="0"/>
              <w:rPr>
                <w:rFonts w:ascii="Calibri" w:hAnsi="Calibri"/>
                <w:color w:val="000000"/>
              </w:rPr>
            </w:pPr>
            <w:r w:rsidRPr="004A5278">
              <w:rPr>
                <w:rFonts w:ascii="Calibri" w:hAnsi="Calibri"/>
                <w:b/>
                <w:i/>
                <w:color w:val="000000"/>
              </w:rPr>
              <w:t>latitude</w:t>
            </w:r>
            <w:r w:rsidRPr="004A5278">
              <w:rPr>
                <w:rFonts w:ascii="Calibri" w:hAnsi="Calibri"/>
                <w:color w:val="000000"/>
              </w:rPr>
              <w:t xml:space="preserve"> (-</w:t>
            </w:r>
            <w:proofErr w:type="gramStart"/>
            <w:r w:rsidRPr="004A5278">
              <w:rPr>
                <w:rFonts w:ascii="Calibri" w:hAnsi="Calibri"/>
                <w:color w:val="000000"/>
              </w:rPr>
              <w:t>900000000 .</w:t>
            </w:r>
            <w:proofErr w:type="gramEnd"/>
            <w:r w:rsidRPr="004A5278">
              <w:rPr>
                <w:rFonts w:ascii="Calibri" w:hAnsi="Calibri"/>
                <w:color w:val="000000"/>
              </w:rPr>
              <w:t xml:space="preserve"> . 900000000)</w:t>
            </w:r>
          </w:p>
          <w:p w:rsidR="004A5278" w:rsidRPr="004A5278" w:rsidRDefault="004A5278" w:rsidP="004A5278">
            <w:pPr>
              <w:spacing w:after="0"/>
              <w:rPr>
                <w:rFonts w:ascii="Calibri" w:hAnsi="Calibri"/>
                <w:color w:val="000000"/>
              </w:rPr>
            </w:pPr>
            <w:r w:rsidRPr="004A5278">
              <w:rPr>
                <w:rFonts w:ascii="Calibri" w:hAnsi="Calibri"/>
                <w:b/>
                <w:i/>
                <w:color w:val="000000"/>
              </w:rPr>
              <w:t>longitude</w:t>
            </w:r>
            <w:r w:rsidRPr="004A5278">
              <w:rPr>
                <w:rFonts w:ascii="Calibri" w:hAnsi="Calibri"/>
                <w:color w:val="000000"/>
              </w:rPr>
              <w:t xml:space="preserve"> (-</w:t>
            </w:r>
            <w:proofErr w:type="gramStart"/>
            <w:r w:rsidRPr="004A5278">
              <w:rPr>
                <w:rFonts w:ascii="Calibri" w:hAnsi="Calibri"/>
                <w:color w:val="000000"/>
              </w:rPr>
              <w:t>1799999999 .</w:t>
            </w:r>
            <w:proofErr w:type="gramEnd"/>
            <w:r w:rsidRPr="004A5278">
              <w:rPr>
                <w:rFonts w:ascii="Calibri" w:hAnsi="Calibri"/>
                <w:color w:val="000000"/>
              </w:rPr>
              <w:t xml:space="preserve"> . 1800000000)</w:t>
            </w:r>
          </w:p>
          <w:p w:rsidR="004A5278" w:rsidRPr="004A5278" w:rsidRDefault="004A5278" w:rsidP="004A5278">
            <w:pPr>
              <w:spacing w:after="0"/>
              <w:rPr>
                <w:rFonts w:ascii="Calibri" w:hAnsi="Calibri"/>
                <w:color w:val="000000"/>
              </w:rPr>
            </w:pPr>
            <w:r w:rsidRPr="004A5278">
              <w:rPr>
                <w:rFonts w:ascii="Calibri" w:hAnsi="Calibri"/>
                <w:b/>
                <w:i/>
                <w:color w:val="000000"/>
              </w:rPr>
              <w:t xml:space="preserve">elevation </w:t>
            </w:r>
            <w:r w:rsidRPr="004A5278">
              <w:rPr>
                <w:rFonts w:ascii="Calibri" w:hAnsi="Calibri"/>
                <w:color w:val="000000"/>
              </w:rPr>
              <w:t>Unit16</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rPr>
                <w:rFonts w:ascii="Calibri" w:hAnsi="Calibri"/>
              </w:rPr>
            </w:pPr>
            <w:r w:rsidRPr="004A5278">
              <w:rPr>
                <w:rFonts w:ascii="Calibri" w:hAnsi="Calibri"/>
              </w:rPr>
              <w:t>Pass/Fail</w:t>
            </w:r>
          </w:p>
        </w:tc>
      </w:tr>
    </w:tbl>
    <w:p w:rsidR="001671A7" w:rsidRDefault="001671A7" w:rsidP="0086134B">
      <w:pPr>
        <w:spacing w:after="0"/>
      </w:pPr>
    </w:p>
    <w:tbl>
      <w:tblPr>
        <w:tblW w:w="8884" w:type="dxa"/>
        <w:tblInd w:w="-6" w:type="dxa"/>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737"/>
        <w:gridCol w:w="973"/>
        <w:gridCol w:w="338"/>
        <w:gridCol w:w="5580"/>
        <w:gridCol w:w="1256"/>
      </w:tblGrid>
      <w:tr w:rsidR="001671A7" w:rsidRPr="004A5278" w:rsidTr="0099420F">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671A7" w:rsidP="0099420F">
            <w:pPr>
              <w:pBdr>
                <w:top w:val="nil"/>
                <w:left w:val="nil"/>
                <w:bottom w:val="nil"/>
                <w:right w:val="nil"/>
                <w:between w:val="nil"/>
              </w:pBdr>
              <w:spacing w:after="0"/>
              <w:rPr>
                <w:rFonts w:ascii="Calibri" w:hAnsi="Calibri"/>
                <w:b/>
                <w:color w:val="000000"/>
              </w:rPr>
            </w:pPr>
            <w:r w:rsidRPr="004A5278">
              <w:rPr>
                <w:rFonts w:ascii="Calibri" w:hAnsi="Calibri"/>
                <w:b/>
                <w:color w:val="000000"/>
              </w:rPr>
              <w:t>Identifier</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3752E" w:rsidP="0099420F">
            <w:pPr>
              <w:pBdr>
                <w:top w:val="nil"/>
                <w:left w:val="nil"/>
                <w:bottom w:val="nil"/>
                <w:right w:val="nil"/>
                <w:between w:val="nil"/>
              </w:pBdr>
              <w:overflowPunct/>
              <w:autoSpaceDE/>
              <w:autoSpaceDN/>
              <w:adjustRightInd/>
              <w:spacing w:after="0"/>
              <w:textAlignment w:val="auto"/>
              <w:rPr>
                <w:sz w:val="22"/>
                <w:szCs w:val="22"/>
              </w:rPr>
            </w:pPr>
            <w:r>
              <w:rPr>
                <w:rFonts w:ascii="Calibri" w:eastAsia="Calibri" w:hAnsi="Calibri"/>
                <w:sz w:val="22"/>
                <w:szCs w:val="22"/>
                <w:lang w:val="en-US"/>
              </w:rPr>
              <w:t>TP-16092-</w:t>
            </w:r>
            <w:r w:rsidRPr="0013752E">
              <w:rPr>
                <w:rFonts w:ascii="Calibri" w:eastAsia="Calibri" w:hAnsi="Calibri"/>
                <w:sz w:val="22"/>
                <w:szCs w:val="22"/>
                <w:lang w:val="en-US"/>
              </w:rPr>
              <w:t>SPDU</w:t>
            </w:r>
            <w:r>
              <w:rPr>
                <w:rFonts w:asciiTheme="minorHAnsi" w:hAnsiTheme="minorHAnsi"/>
                <w:sz w:val="22"/>
                <w:szCs w:val="22"/>
                <w:vertAlign w:val="subscript"/>
              </w:rPr>
              <w:t>WSA</w:t>
            </w:r>
            <w:r w:rsidR="001671A7">
              <w:rPr>
                <w:rFonts w:ascii="Calibri" w:eastAsia="Calibri" w:hAnsi="Calibri"/>
                <w:sz w:val="22"/>
                <w:szCs w:val="22"/>
                <w:lang w:val="en-US"/>
              </w:rPr>
              <w:t>-SEND-BV-02</w:t>
            </w:r>
          </w:p>
        </w:tc>
      </w:tr>
      <w:tr w:rsidR="001671A7" w:rsidRPr="004A5278" w:rsidTr="0099420F">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671A7" w:rsidP="0099420F">
            <w:pPr>
              <w:pBdr>
                <w:top w:val="nil"/>
                <w:left w:val="nil"/>
                <w:bottom w:val="nil"/>
                <w:right w:val="nil"/>
                <w:between w:val="nil"/>
              </w:pBdr>
              <w:spacing w:after="0"/>
              <w:rPr>
                <w:rFonts w:ascii="Calibri" w:hAnsi="Calibri"/>
                <w:b/>
                <w:color w:val="000000"/>
              </w:rPr>
            </w:pPr>
            <w:r w:rsidRPr="004A5278">
              <w:rPr>
                <w:rFonts w:ascii="Calibri" w:hAnsi="Calibri"/>
                <w:b/>
                <w:color w:val="000000"/>
              </w:rPr>
              <w:t>Summary</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671A7" w:rsidP="001F3664">
            <w:pPr>
              <w:pBdr>
                <w:top w:val="nil"/>
                <w:left w:val="nil"/>
                <w:bottom w:val="nil"/>
                <w:right w:val="nil"/>
                <w:between w:val="nil"/>
              </w:pBdr>
              <w:overflowPunct/>
              <w:autoSpaceDE/>
              <w:autoSpaceDN/>
              <w:adjustRightInd/>
              <w:spacing w:after="0"/>
              <w:textAlignment w:val="auto"/>
              <w:rPr>
                <w:lang w:val="en-US"/>
              </w:rPr>
            </w:pPr>
            <w:r w:rsidRPr="004A5278">
              <w:rPr>
                <w:rFonts w:ascii="Calibri" w:eastAsia="Calibri" w:hAnsi="Calibri"/>
                <w:sz w:val="22"/>
                <w:szCs w:val="22"/>
                <w:lang w:val="en-US"/>
              </w:rPr>
              <w:t>Validate that the IUT will generate</w:t>
            </w:r>
            <w:r w:rsidR="00942ABC">
              <w:rPr>
                <w:rFonts w:ascii="Calibri" w:eastAsia="Calibri" w:hAnsi="Calibri"/>
                <w:sz w:val="22"/>
                <w:szCs w:val="22"/>
                <w:lang w:val="en-US"/>
              </w:rPr>
              <w:t xml:space="preserve"> a</w:t>
            </w:r>
            <w:r w:rsidRPr="004A5278">
              <w:rPr>
                <w:rFonts w:ascii="Calibri" w:eastAsia="Calibri" w:hAnsi="Calibri"/>
                <w:sz w:val="22"/>
                <w:szCs w:val="22"/>
                <w:lang w:val="en-US"/>
              </w:rPr>
              <w:t xml:space="preserve"> </w:t>
            </w:r>
            <w:r w:rsidR="001F3664">
              <w:rPr>
                <w:rFonts w:ascii="Calibri" w:eastAsia="Calibri" w:hAnsi="Calibri"/>
                <w:sz w:val="22"/>
                <w:szCs w:val="22"/>
                <w:lang w:val="en-US"/>
              </w:rPr>
              <w:t xml:space="preserve">correct </w:t>
            </w:r>
            <w:r w:rsidR="0071352A" w:rsidRPr="0071352A">
              <w:rPr>
                <w:rFonts w:ascii="Calibri" w:eastAsia="Calibri" w:hAnsi="Calibri"/>
                <w:sz w:val="22"/>
                <w:szCs w:val="22"/>
                <w:lang w:val="en-US"/>
              </w:rPr>
              <w:t>SPDU</w:t>
            </w:r>
            <w:r w:rsidR="0071352A" w:rsidRPr="0071352A">
              <w:rPr>
                <w:rFonts w:asciiTheme="minorHAnsi" w:hAnsiTheme="minorHAnsi"/>
                <w:sz w:val="22"/>
                <w:szCs w:val="22"/>
                <w:vertAlign w:val="subscript"/>
              </w:rPr>
              <w:t>WSA</w:t>
            </w:r>
            <w:r w:rsidR="0071352A">
              <w:rPr>
                <w:rFonts w:ascii="Calibri" w:eastAsia="Calibri" w:hAnsi="Calibri"/>
                <w:sz w:val="22"/>
                <w:szCs w:val="22"/>
                <w:lang w:val="en-US"/>
              </w:rPr>
              <w:t xml:space="preserve"> </w:t>
            </w:r>
            <w:r w:rsidR="001F3664">
              <w:rPr>
                <w:rFonts w:ascii="Calibri" w:eastAsia="Calibri" w:hAnsi="Calibri"/>
                <w:sz w:val="22"/>
                <w:szCs w:val="22"/>
                <w:lang w:val="en-US"/>
              </w:rPr>
              <w:t>certific</w:t>
            </w:r>
            <w:r w:rsidR="00491B03">
              <w:rPr>
                <w:rFonts w:ascii="Calibri" w:eastAsia="Calibri" w:hAnsi="Calibri"/>
                <w:sz w:val="22"/>
                <w:szCs w:val="22"/>
                <w:lang w:val="en-US"/>
              </w:rPr>
              <w:t>ate data structure</w:t>
            </w:r>
            <w:r w:rsidR="001F3664">
              <w:rPr>
                <w:rFonts w:ascii="Calibri" w:eastAsia="Calibri" w:hAnsi="Calibri"/>
                <w:sz w:val="22"/>
                <w:szCs w:val="22"/>
                <w:lang w:val="en-US"/>
              </w:rPr>
              <w:t xml:space="preserve">. </w:t>
            </w:r>
            <w:r w:rsidR="00A74C8B">
              <w:rPr>
                <w:rFonts w:ascii="Calibri" w:eastAsia="Calibri" w:hAnsi="Calibri"/>
                <w:sz w:val="22"/>
                <w:szCs w:val="22"/>
                <w:lang w:val="en-US"/>
              </w:rPr>
              <w:t>T</w:t>
            </w:r>
            <w:r w:rsidR="001F3664">
              <w:rPr>
                <w:rFonts w:ascii="Calibri" w:eastAsia="Calibri" w:hAnsi="Calibri"/>
                <w:sz w:val="22"/>
                <w:szCs w:val="22"/>
                <w:lang w:val="en-US"/>
              </w:rPr>
              <w:t xml:space="preserve">he </w:t>
            </w:r>
            <w:r w:rsidR="0071352A" w:rsidRPr="0071352A">
              <w:rPr>
                <w:rFonts w:ascii="Calibri" w:eastAsia="Calibri" w:hAnsi="Calibri"/>
                <w:sz w:val="22"/>
                <w:szCs w:val="22"/>
                <w:lang w:val="en-US"/>
              </w:rPr>
              <w:t>SPDU</w:t>
            </w:r>
            <w:r w:rsidR="0071352A" w:rsidRPr="0071352A">
              <w:rPr>
                <w:rFonts w:asciiTheme="minorHAnsi" w:hAnsiTheme="minorHAnsi"/>
                <w:sz w:val="22"/>
                <w:szCs w:val="22"/>
                <w:vertAlign w:val="subscript"/>
              </w:rPr>
              <w:t>WSA</w:t>
            </w:r>
            <w:r w:rsidR="001F3664">
              <w:rPr>
                <w:rFonts w:ascii="Calibri" w:eastAsia="Calibri" w:hAnsi="Calibri"/>
                <w:sz w:val="22"/>
                <w:szCs w:val="22"/>
                <w:lang w:val="en-US"/>
              </w:rPr>
              <w:t xml:space="preserve"> shall include</w:t>
            </w:r>
            <w:r w:rsidRPr="004A5278">
              <w:rPr>
                <w:rFonts w:ascii="Calibri" w:eastAsia="Calibri" w:hAnsi="Calibri"/>
                <w:sz w:val="22"/>
                <w:szCs w:val="22"/>
                <w:lang w:val="en-US"/>
              </w:rPr>
              <w:t xml:space="preserve"> </w:t>
            </w:r>
            <w:r w:rsidRPr="001F3664">
              <w:rPr>
                <w:rFonts w:ascii="Calibri" w:eastAsia="Calibri" w:hAnsi="Calibri"/>
                <w:b/>
                <w:i/>
                <w:sz w:val="22"/>
                <w:szCs w:val="22"/>
                <w:lang w:val="en-US"/>
              </w:rPr>
              <w:t>signer</w:t>
            </w:r>
            <w:r w:rsidR="001F3664">
              <w:rPr>
                <w:rFonts w:ascii="Calibri" w:eastAsia="Calibri" w:hAnsi="Calibri"/>
                <w:sz w:val="22"/>
                <w:szCs w:val="22"/>
                <w:lang w:val="en-US"/>
              </w:rPr>
              <w:t xml:space="preserve"> information</w:t>
            </w:r>
            <w:r w:rsidRPr="004A5278">
              <w:rPr>
                <w:rFonts w:ascii="Calibri" w:eastAsia="Calibri" w:hAnsi="Calibri"/>
                <w:sz w:val="22"/>
                <w:szCs w:val="22"/>
                <w:lang w:val="en-US"/>
              </w:rPr>
              <w:t xml:space="preserve">, </w:t>
            </w:r>
            <w:proofErr w:type="spellStart"/>
            <w:r w:rsidRPr="001F3664">
              <w:rPr>
                <w:rFonts w:ascii="Calibri" w:eastAsia="Calibri" w:hAnsi="Calibri"/>
                <w:b/>
                <w:i/>
                <w:sz w:val="22"/>
                <w:szCs w:val="22"/>
                <w:lang w:val="en-US"/>
              </w:rPr>
              <w:t>toBesigned</w:t>
            </w:r>
            <w:proofErr w:type="spellEnd"/>
            <w:r w:rsidRPr="004A5278">
              <w:rPr>
                <w:rFonts w:ascii="Calibri" w:eastAsia="Calibri" w:hAnsi="Calibri"/>
                <w:sz w:val="22"/>
                <w:szCs w:val="22"/>
                <w:lang w:val="en-US"/>
              </w:rPr>
              <w:t xml:space="preserve"> </w:t>
            </w:r>
            <w:r w:rsidR="001F3664">
              <w:rPr>
                <w:rFonts w:ascii="Calibri" w:eastAsia="Calibri" w:hAnsi="Calibri"/>
                <w:sz w:val="22"/>
                <w:szCs w:val="22"/>
                <w:lang w:val="en-US"/>
              </w:rPr>
              <w:t xml:space="preserve">data structure </w:t>
            </w:r>
            <w:r w:rsidRPr="004A5278">
              <w:rPr>
                <w:rFonts w:ascii="Calibri" w:eastAsia="Calibri" w:hAnsi="Calibri"/>
                <w:sz w:val="22"/>
                <w:szCs w:val="22"/>
                <w:lang w:val="en-US"/>
              </w:rPr>
              <w:t xml:space="preserve">and </w:t>
            </w:r>
            <w:r w:rsidR="001F3664">
              <w:rPr>
                <w:rFonts w:ascii="Calibri" w:eastAsia="Calibri" w:hAnsi="Calibri"/>
                <w:sz w:val="22"/>
                <w:szCs w:val="22"/>
                <w:lang w:val="en-US"/>
              </w:rPr>
              <w:t xml:space="preserve">a valid </w:t>
            </w:r>
            <w:r w:rsidRPr="001F3664">
              <w:rPr>
                <w:rFonts w:ascii="Calibri" w:eastAsia="Calibri" w:hAnsi="Calibri"/>
                <w:b/>
                <w:i/>
                <w:sz w:val="22"/>
                <w:szCs w:val="22"/>
                <w:lang w:val="en-US"/>
              </w:rPr>
              <w:t>ecdsa</w:t>
            </w:r>
            <w:r w:rsidR="00B113B7">
              <w:rPr>
                <w:rFonts w:ascii="Calibri" w:eastAsia="Calibri" w:hAnsi="Calibri"/>
                <w:b/>
                <w:i/>
                <w:sz w:val="22"/>
                <w:szCs w:val="22"/>
                <w:lang w:val="en-US"/>
              </w:rPr>
              <w:t>P</w:t>
            </w:r>
            <w:r w:rsidRPr="001F3664">
              <w:rPr>
                <w:rFonts w:ascii="Calibri" w:eastAsia="Calibri" w:hAnsi="Calibri"/>
                <w:b/>
                <w:i/>
                <w:sz w:val="22"/>
                <w:szCs w:val="22"/>
                <w:lang w:val="en-US"/>
              </w:rPr>
              <w:t>256Signature</w:t>
            </w:r>
            <w:r w:rsidR="001F3664">
              <w:rPr>
                <w:rFonts w:ascii="Calibri" w:eastAsia="Calibri" w:hAnsi="Calibri"/>
                <w:sz w:val="22"/>
                <w:szCs w:val="22"/>
                <w:lang w:val="en-US"/>
              </w:rPr>
              <w:t xml:space="preserve"> type</w:t>
            </w:r>
            <w:r w:rsidRPr="004A5278">
              <w:rPr>
                <w:rFonts w:ascii="Calibri" w:eastAsia="Calibri" w:hAnsi="Calibri"/>
                <w:sz w:val="22"/>
                <w:szCs w:val="22"/>
                <w:lang w:val="en-US"/>
              </w:rPr>
              <w:t>.</w:t>
            </w:r>
          </w:p>
        </w:tc>
      </w:tr>
      <w:tr w:rsidR="001671A7" w:rsidRPr="004A5278" w:rsidTr="0099420F">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671A7" w:rsidP="0099420F">
            <w:pPr>
              <w:pBdr>
                <w:top w:val="nil"/>
                <w:left w:val="nil"/>
                <w:bottom w:val="nil"/>
                <w:right w:val="nil"/>
                <w:between w:val="nil"/>
              </w:pBdr>
              <w:spacing w:after="0"/>
              <w:rPr>
                <w:rFonts w:ascii="Calibri" w:hAnsi="Calibri"/>
                <w:b/>
                <w:color w:val="000000"/>
              </w:rPr>
            </w:pPr>
            <w:r w:rsidRPr="004A5278">
              <w:rPr>
                <w:rFonts w:ascii="Calibri" w:hAnsi="Calibri"/>
                <w:b/>
                <w:color w:val="000000"/>
              </w:rPr>
              <w:t>Test Configuration</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221CA" w:rsidP="0099420F">
            <w:pPr>
              <w:pBdr>
                <w:top w:val="nil"/>
                <w:left w:val="nil"/>
                <w:bottom w:val="nil"/>
                <w:right w:val="nil"/>
                <w:between w:val="nil"/>
              </w:pBdr>
              <w:overflowPunct/>
              <w:autoSpaceDE/>
              <w:autoSpaceDN/>
              <w:adjustRightInd/>
              <w:spacing w:after="0"/>
              <w:textAlignment w:val="auto"/>
              <w:rPr>
                <w:lang w:val="en-US"/>
              </w:rPr>
            </w:pPr>
            <w:r w:rsidRPr="004A5278">
              <w:rPr>
                <w:rFonts w:ascii="Calibri" w:eastAsia="Calibri" w:hAnsi="Calibri"/>
                <w:sz w:val="22"/>
                <w:szCs w:val="22"/>
                <w:lang w:val="en-US"/>
              </w:rPr>
              <w:t>TC (</w:t>
            </w:r>
            <w:r w:rsidR="001671A7" w:rsidRPr="004A5278">
              <w:rPr>
                <w:rFonts w:ascii="Calibri" w:eastAsia="Calibri" w:hAnsi="Calibri"/>
                <w:sz w:val="22"/>
                <w:szCs w:val="22"/>
                <w:lang w:val="en-US"/>
              </w:rPr>
              <w:t>1)</w:t>
            </w:r>
          </w:p>
        </w:tc>
      </w:tr>
      <w:tr w:rsidR="001671A7" w:rsidRPr="004A5278" w:rsidTr="0099420F">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671A7" w:rsidP="0099420F">
            <w:pPr>
              <w:pBdr>
                <w:top w:val="nil"/>
                <w:left w:val="nil"/>
                <w:bottom w:val="nil"/>
                <w:right w:val="nil"/>
                <w:between w:val="nil"/>
              </w:pBdr>
              <w:spacing w:after="0"/>
              <w:rPr>
                <w:rFonts w:ascii="Calibri" w:hAnsi="Calibri"/>
                <w:b/>
                <w:color w:val="000000"/>
              </w:rPr>
            </w:pPr>
            <w:r w:rsidRPr="004A5278">
              <w:rPr>
                <w:rFonts w:ascii="Calibri" w:hAnsi="Calibri"/>
                <w:b/>
                <w:color w:val="000000"/>
              </w:rPr>
              <w:t>IUT</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671A7" w:rsidP="0099420F">
            <w:pPr>
              <w:pBdr>
                <w:top w:val="nil"/>
                <w:left w:val="nil"/>
                <w:bottom w:val="nil"/>
                <w:right w:val="nil"/>
                <w:between w:val="nil"/>
              </w:pBdr>
              <w:overflowPunct/>
              <w:autoSpaceDE/>
              <w:autoSpaceDN/>
              <w:adjustRightInd/>
              <w:spacing w:after="0"/>
              <w:textAlignment w:val="auto"/>
              <w:rPr>
                <w:lang w:val="en-US"/>
              </w:rPr>
            </w:pPr>
            <w:r w:rsidRPr="004A5278">
              <w:rPr>
                <w:rFonts w:ascii="Calibri" w:eastAsia="Calibri" w:hAnsi="Calibri"/>
                <w:sz w:val="22"/>
                <w:szCs w:val="22"/>
                <w:lang w:val="en-US"/>
              </w:rPr>
              <w:t>IUT</w:t>
            </w:r>
          </w:p>
        </w:tc>
      </w:tr>
      <w:tr w:rsidR="001671A7" w:rsidRPr="004A5278" w:rsidTr="0099420F">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671A7" w:rsidP="0099420F">
            <w:pPr>
              <w:pBdr>
                <w:top w:val="nil"/>
                <w:left w:val="nil"/>
                <w:bottom w:val="nil"/>
                <w:right w:val="nil"/>
                <w:between w:val="nil"/>
              </w:pBdr>
              <w:spacing w:after="0"/>
              <w:rPr>
                <w:rFonts w:ascii="Calibri" w:hAnsi="Calibri"/>
                <w:b/>
                <w:color w:val="000000"/>
              </w:rPr>
            </w:pPr>
            <w:r w:rsidRPr="004A5278">
              <w:rPr>
                <w:rFonts w:ascii="Calibri" w:hAnsi="Calibri"/>
                <w:b/>
                <w:color w:val="000000"/>
              </w:rPr>
              <w:t>Reference:</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671A7" w:rsidP="0099420F">
            <w:pPr>
              <w:pBdr>
                <w:top w:val="nil"/>
                <w:left w:val="nil"/>
                <w:bottom w:val="nil"/>
                <w:right w:val="nil"/>
                <w:between w:val="nil"/>
              </w:pBdr>
              <w:overflowPunct/>
              <w:autoSpaceDE/>
              <w:autoSpaceDN/>
              <w:adjustRightInd/>
              <w:spacing w:after="0"/>
              <w:textAlignment w:val="auto"/>
              <w:rPr>
                <w:lang w:val="en-US"/>
              </w:rPr>
            </w:pPr>
            <w:r w:rsidRPr="004A5278">
              <w:rPr>
                <w:lang w:val="en-US"/>
              </w:rPr>
              <w:t xml:space="preserve"> </w:t>
            </w:r>
          </w:p>
        </w:tc>
      </w:tr>
      <w:tr w:rsidR="001671A7" w:rsidRPr="004A5278" w:rsidTr="0099420F">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671A7" w:rsidP="0099420F">
            <w:pPr>
              <w:pBdr>
                <w:top w:val="nil"/>
                <w:left w:val="nil"/>
                <w:bottom w:val="nil"/>
                <w:right w:val="nil"/>
                <w:between w:val="nil"/>
              </w:pBdr>
              <w:spacing w:after="0"/>
              <w:rPr>
                <w:rFonts w:ascii="Calibri" w:hAnsi="Calibri"/>
                <w:b/>
                <w:color w:val="000000"/>
              </w:rPr>
            </w:pPr>
            <w:r w:rsidRPr="004A5278">
              <w:rPr>
                <w:rFonts w:ascii="Calibri" w:hAnsi="Calibri"/>
                <w:b/>
                <w:color w:val="000000"/>
              </w:rPr>
              <w:t>PICS Selection</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671A7" w:rsidP="0099420F">
            <w:pPr>
              <w:pBdr>
                <w:top w:val="nil"/>
                <w:left w:val="nil"/>
                <w:bottom w:val="nil"/>
                <w:right w:val="nil"/>
                <w:between w:val="nil"/>
              </w:pBdr>
              <w:overflowPunct/>
              <w:autoSpaceDE/>
              <w:autoSpaceDN/>
              <w:adjustRightInd/>
              <w:spacing w:after="0"/>
              <w:textAlignment w:val="auto"/>
              <w:rPr>
                <w:lang w:val="en-US"/>
              </w:rPr>
            </w:pPr>
            <w:r w:rsidRPr="004A5278">
              <w:rPr>
                <w:lang w:val="en-US"/>
              </w:rPr>
              <w:t xml:space="preserve"> </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8884" w:type="dxa"/>
            <w:gridSpan w:val="5"/>
            <w:tcBorders>
              <w:top w:val="single" w:sz="3" w:space="0" w:color="auto"/>
              <w:left w:val="single" w:sz="3" w:space="0" w:color="auto"/>
              <w:bottom w:val="single" w:sz="3" w:space="0" w:color="auto"/>
              <w:right w:val="single" w:sz="3" w:space="0" w:color="auto"/>
            </w:tcBorders>
            <w:shd w:val="clear" w:color="auto" w:fill="F2F2F2"/>
          </w:tcPr>
          <w:p w:rsidR="001671A7" w:rsidRPr="004A5278" w:rsidRDefault="001671A7" w:rsidP="0099420F">
            <w:pPr>
              <w:overflowPunct/>
              <w:autoSpaceDE/>
              <w:autoSpaceDN/>
              <w:adjustRightInd/>
              <w:spacing w:after="0" w:line="259" w:lineRule="auto"/>
              <w:jc w:val="center"/>
              <w:textAlignment w:val="auto"/>
              <w:rPr>
                <w:b/>
                <w:lang w:val="en-US"/>
              </w:rPr>
            </w:pPr>
            <w:r w:rsidRPr="004A5278">
              <w:rPr>
                <w:rFonts w:ascii="Calibri" w:eastAsia="Calibri" w:hAnsi="Calibri"/>
                <w:b/>
                <w:lang w:val="en-US"/>
              </w:rPr>
              <w:t>Pre-test conditions</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8884" w:type="dxa"/>
            <w:gridSpan w:val="5"/>
            <w:tcBorders>
              <w:top w:val="single" w:sz="3" w:space="0" w:color="auto"/>
              <w:left w:val="single" w:sz="3" w:space="0" w:color="auto"/>
              <w:bottom w:val="single" w:sz="3" w:space="0" w:color="auto"/>
              <w:right w:val="single" w:sz="3" w:space="0" w:color="auto"/>
            </w:tcBorders>
            <w:shd w:val="clear" w:color="auto" w:fill="FFFFFF"/>
          </w:tcPr>
          <w:p w:rsidR="001671A7" w:rsidRPr="00E878F8" w:rsidRDefault="001671A7" w:rsidP="00E878F8">
            <w:pPr>
              <w:numPr>
                <w:ilvl w:val="0"/>
                <w:numId w:val="13"/>
              </w:numPr>
              <w:overflowPunct/>
              <w:autoSpaceDE/>
              <w:autoSpaceDN/>
              <w:adjustRightInd/>
              <w:spacing w:after="0" w:line="259" w:lineRule="auto"/>
              <w:textAlignment w:val="auto"/>
              <w:rPr>
                <w:rFonts w:ascii="Calibri" w:hAnsi="Calibri"/>
                <w:color w:val="000000"/>
                <w:lang w:val="en-US"/>
              </w:rPr>
            </w:pPr>
            <w:r w:rsidRPr="004A5278">
              <w:rPr>
                <w:rFonts w:ascii="Calibri" w:hAnsi="Calibri"/>
                <w:color w:val="000000"/>
                <w:lang w:val="en-US"/>
              </w:rPr>
              <w:t>The IUT is</w:t>
            </w:r>
            <w:r w:rsidR="008B7573">
              <w:rPr>
                <w:rFonts w:ascii="Calibri" w:hAnsi="Calibri"/>
                <w:color w:val="000000"/>
                <w:lang w:val="en-US"/>
              </w:rPr>
              <w:t xml:space="preserve"> being</w:t>
            </w:r>
            <w:r w:rsidRPr="004A5278">
              <w:rPr>
                <w:rFonts w:ascii="Calibri" w:hAnsi="Calibri"/>
                <w:color w:val="000000"/>
                <w:lang w:val="en-US"/>
              </w:rPr>
              <w:t xml:space="preserve"> initialized</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8884" w:type="dxa"/>
            <w:gridSpan w:val="5"/>
            <w:tcBorders>
              <w:top w:val="single" w:sz="3" w:space="0" w:color="auto"/>
              <w:left w:val="single" w:sz="3" w:space="0" w:color="auto"/>
              <w:bottom w:val="single" w:sz="3" w:space="0" w:color="auto"/>
              <w:right w:val="single" w:sz="3" w:space="0" w:color="auto"/>
            </w:tcBorders>
            <w:shd w:val="clear" w:color="auto" w:fill="F2F2F2"/>
          </w:tcPr>
          <w:p w:rsidR="001671A7" w:rsidRPr="004A5278" w:rsidRDefault="001671A7" w:rsidP="0099420F">
            <w:pPr>
              <w:overflowPunct/>
              <w:autoSpaceDE/>
              <w:autoSpaceDN/>
              <w:adjustRightInd/>
              <w:spacing w:after="0" w:line="259" w:lineRule="auto"/>
              <w:jc w:val="center"/>
              <w:textAlignment w:val="auto"/>
              <w:rPr>
                <w:b/>
                <w:lang w:val="en-US"/>
              </w:rPr>
            </w:pPr>
            <w:r w:rsidRPr="004A5278">
              <w:rPr>
                <w:rFonts w:ascii="Calibri" w:eastAsia="Calibri" w:hAnsi="Calibri"/>
                <w:b/>
                <w:lang w:val="en-US"/>
              </w:rPr>
              <w:t>Test Sequence</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jc w:val="center"/>
              <w:rPr>
                <w:rFonts w:ascii="Calibri" w:hAnsi="Calibri"/>
                <w:b/>
                <w:color w:val="000000"/>
              </w:rPr>
            </w:pPr>
            <w:r w:rsidRPr="004A5278">
              <w:rPr>
                <w:rFonts w:ascii="Calibri" w:hAnsi="Calibri"/>
                <w:b/>
                <w:color w:val="000000"/>
              </w:rPr>
              <w:t>Step</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jc w:val="center"/>
              <w:rPr>
                <w:rFonts w:ascii="Calibri" w:hAnsi="Calibri"/>
                <w:b/>
                <w:color w:val="000000"/>
              </w:rPr>
            </w:pPr>
            <w:r w:rsidRPr="004A5278">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jc w:val="center"/>
              <w:rPr>
                <w:rFonts w:ascii="Calibri" w:hAnsi="Calibri"/>
                <w:b/>
                <w:color w:val="000000"/>
              </w:rPr>
            </w:pPr>
            <w:r w:rsidRPr="004A5278">
              <w:rPr>
                <w:rFonts w:ascii="Calibri" w:hAnsi="Calibri"/>
                <w:b/>
                <w:color w:val="000000"/>
              </w:rPr>
              <w:t>Description</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jc w:val="center"/>
              <w:rPr>
                <w:rFonts w:ascii="Calibri" w:hAnsi="Calibri"/>
                <w:b/>
                <w:color w:val="000000"/>
              </w:rPr>
            </w:pPr>
            <w:r w:rsidRPr="004A5278">
              <w:rPr>
                <w:rFonts w:ascii="Calibri" w:hAnsi="Calibri"/>
                <w:b/>
                <w:color w:val="000000"/>
              </w:rPr>
              <w:t>Verdict</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1</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The IUT is c</w:t>
            </w:r>
            <w:r w:rsidR="000A3BD0">
              <w:rPr>
                <w:rFonts w:ascii="Calibri" w:hAnsi="Calibri"/>
                <w:color w:val="000000"/>
              </w:rPr>
              <w:t xml:space="preserve">onfigured to transmit </w:t>
            </w:r>
            <w:r w:rsidRPr="004A5278">
              <w:rPr>
                <w:rFonts w:ascii="Calibri" w:hAnsi="Calibri"/>
                <w:color w:val="000000"/>
              </w:rPr>
              <w:t xml:space="preserve">one </w:t>
            </w:r>
            <w:r w:rsidR="000A3BD0">
              <w:rPr>
                <w:rFonts w:ascii="Calibri" w:hAnsi="Calibri"/>
                <w:color w:val="000000"/>
              </w:rPr>
              <w:t xml:space="preserve">or more </w:t>
            </w:r>
            <w:r w:rsidR="0071352A" w:rsidRPr="0071352A">
              <w:rPr>
                <w:rFonts w:ascii="Calibri" w:eastAsia="Calibri" w:hAnsi="Calibri"/>
                <w:lang w:val="en-US"/>
              </w:rPr>
              <w:t>SPDU</w:t>
            </w:r>
            <w:r w:rsidR="0071352A" w:rsidRPr="0071352A">
              <w:rPr>
                <w:rFonts w:asciiTheme="minorHAnsi" w:hAnsiTheme="minorHAnsi"/>
                <w:vertAlign w:val="subscript"/>
              </w:rPr>
              <w:t>WSA</w:t>
            </w:r>
            <w:r w:rsidRPr="004A5278">
              <w:rPr>
                <w:rFonts w:ascii="Calibri" w:hAnsi="Calibri"/>
                <w:color w:val="000000"/>
              </w:rPr>
              <w:t xml:space="preserve"> per second as defined in </w:t>
            </w:r>
            <w:r w:rsidR="00E878F8">
              <w:rPr>
                <w:rFonts w:ascii="Calibri" w:hAnsi="Calibri"/>
                <w:color w:val="000000"/>
              </w:rPr>
              <w:fldChar w:fldCharType="begin"/>
            </w:r>
            <w:r w:rsidR="00E878F8">
              <w:rPr>
                <w:rFonts w:ascii="Calibri" w:hAnsi="Calibri"/>
                <w:color w:val="000000"/>
              </w:rPr>
              <w:instrText xml:space="preserve"> REF _Ref442174547 \h </w:instrText>
            </w:r>
            <w:r w:rsidR="00E878F8">
              <w:rPr>
                <w:rFonts w:ascii="Calibri" w:hAnsi="Calibri"/>
                <w:color w:val="000000"/>
              </w:rPr>
            </w:r>
            <w:r w:rsidR="00E878F8">
              <w:rPr>
                <w:rFonts w:ascii="Calibri" w:hAnsi="Calibri"/>
                <w:color w:val="000000"/>
              </w:rPr>
              <w:fldChar w:fldCharType="separate"/>
            </w:r>
            <w:r w:rsidR="00DD231E">
              <w:t xml:space="preserve">Table </w:t>
            </w:r>
            <w:r w:rsidR="00DD231E">
              <w:rPr>
                <w:noProof/>
              </w:rPr>
              <w:t>7</w:t>
            </w:r>
            <w:r w:rsidR="00DD231E">
              <w:noBreakHyphen/>
            </w:r>
            <w:r w:rsidR="00DD231E">
              <w:rPr>
                <w:noProof/>
              </w:rPr>
              <w:t>6</w:t>
            </w:r>
            <w:r w:rsidR="00E878F8">
              <w:rPr>
                <w:rFonts w:ascii="Calibri" w:hAnsi="Calibri"/>
                <w:color w:val="000000"/>
              </w:rPr>
              <w:fldChar w:fldCharType="end"/>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lastRenderedPageBreak/>
              <w:t>2</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 xml:space="preserve">The IUT transmits </w:t>
            </w:r>
            <w:r w:rsidR="0071352A" w:rsidRPr="0071352A">
              <w:rPr>
                <w:rFonts w:ascii="Calibri" w:eastAsia="Calibri" w:hAnsi="Calibri"/>
                <w:lang w:val="en-US"/>
              </w:rPr>
              <w:t>SPDU</w:t>
            </w:r>
            <w:r w:rsidR="0071352A">
              <w:rPr>
                <w:rFonts w:ascii="Calibri" w:eastAsia="Calibri" w:hAnsi="Calibri"/>
                <w:lang w:val="en-US"/>
              </w:rPr>
              <w:t>’s</w:t>
            </w:r>
            <w:r w:rsidR="0071352A" w:rsidRPr="0071352A">
              <w:rPr>
                <w:rFonts w:asciiTheme="minorHAnsi" w:hAnsiTheme="minorHAnsi"/>
                <w:vertAlign w:val="subscript"/>
              </w:rPr>
              <w:t>WSA</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Pr>
                <w:rFonts w:ascii="Calibri" w:hAnsi="Calibri"/>
                <w:color w:val="000000"/>
              </w:rPr>
              <w:t>3</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1671A7" w:rsidRPr="004A5278">
              <w:rPr>
                <w:rFonts w:ascii="Calibri" w:hAnsi="Calibri"/>
                <w:b/>
                <w:i/>
                <w:color w:val="000000"/>
                <w:lang w:val="en-US"/>
              </w:rPr>
              <w:t xml:space="preserve"> signer</w:t>
            </w:r>
            <w:r w:rsidR="001221CA">
              <w:rPr>
                <w:rFonts w:ascii="Calibri" w:hAnsi="Calibri"/>
                <w:color w:val="000000"/>
                <w:lang w:val="en-US"/>
              </w:rPr>
              <w:t xml:space="preserve"> contains </w:t>
            </w:r>
            <w:r w:rsidR="001671A7" w:rsidRPr="004A5278">
              <w:rPr>
                <w:rFonts w:ascii="Calibri" w:hAnsi="Calibri"/>
                <w:b/>
                <w:i/>
                <w:color w:val="000000"/>
                <w:lang w:val="en-US"/>
              </w:rPr>
              <w:t>certificate</w:t>
            </w:r>
            <w:r w:rsidR="001221CA">
              <w:rPr>
                <w:rFonts w:ascii="Calibri" w:hAnsi="Calibri"/>
                <w:color w:val="000000"/>
                <w:lang w:val="en-US"/>
              </w:rPr>
              <w:t xml:space="preserve"> </w:t>
            </w:r>
            <w:r w:rsidR="000A3BD0">
              <w:rPr>
                <w:rFonts w:ascii="Calibri" w:hAnsi="Calibri"/>
                <w:color w:val="000000"/>
                <w:lang w:val="en-US"/>
              </w:rPr>
              <w:t xml:space="preserve">indicating </w:t>
            </w:r>
            <w:r w:rsidR="001221CA" w:rsidRPr="004A5278">
              <w:rPr>
                <w:rFonts w:ascii="Calibri" w:eastAsia="Calibri" w:hAnsi="Calibri"/>
                <w:b/>
                <w:i/>
                <w:sz w:val="22"/>
                <w:szCs w:val="22"/>
                <w:lang w:val="en-US"/>
              </w:rPr>
              <w:t>version</w:t>
            </w:r>
            <w:r w:rsidR="001221CA">
              <w:rPr>
                <w:rFonts w:ascii="Calibri" w:eastAsia="Calibri" w:hAnsi="Calibri"/>
                <w:sz w:val="22"/>
                <w:szCs w:val="22"/>
                <w:lang w:val="en-US"/>
              </w:rPr>
              <w:t xml:space="preserve"> </w:t>
            </w:r>
            <w:r w:rsidR="001221CA" w:rsidRPr="004A5278">
              <w:rPr>
                <w:rFonts w:ascii="Calibri" w:eastAsia="Calibri" w:hAnsi="Calibri"/>
                <w:sz w:val="22"/>
                <w:szCs w:val="22"/>
                <w:lang w:val="en-US"/>
              </w:rPr>
              <w:t xml:space="preserve">value= </w:t>
            </w:r>
            <w:r w:rsidR="001221CA" w:rsidRPr="004A5278">
              <w:rPr>
                <w:rFonts w:ascii="Calibri" w:eastAsia="Calibri" w:hAnsi="Calibri"/>
                <w:b/>
                <w:i/>
                <w:sz w:val="22"/>
                <w:szCs w:val="22"/>
                <w:lang w:val="en-US"/>
              </w:rPr>
              <w:t>0x03</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221CA" w:rsidP="0099420F">
            <w:pPr>
              <w:spacing w:after="0"/>
              <w:rPr>
                <w:rFonts w:ascii="Calibri" w:hAnsi="Calibri"/>
                <w:color w:val="000000"/>
              </w:rPr>
            </w:pPr>
            <w:r>
              <w:rPr>
                <w:rFonts w:ascii="Calibri" w:hAnsi="Calibri"/>
                <w:color w:val="000000"/>
              </w:rPr>
              <w:t>4</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1671A7" w:rsidRPr="004A5278">
              <w:rPr>
                <w:rFonts w:ascii="Calibri" w:hAnsi="Calibri"/>
                <w:color w:val="000000"/>
              </w:rPr>
              <w:t xml:space="preserve"> </w:t>
            </w:r>
            <w:r w:rsidR="001671A7" w:rsidRPr="004A5278">
              <w:rPr>
                <w:rFonts w:ascii="Calibri" w:hAnsi="Calibri"/>
                <w:b/>
                <w:i/>
                <w:color w:val="000000"/>
                <w:lang w:val="en-US"/>
              </w:rPr>
              <w:t xml:space="preserve">signer </w:t>
            </w:r>
            <w:r w:rsidR="001671A7" w:rsidRPr="004A5278">
              <w:rPr>
                <w:rFonts w:ascii="Calibri" w:hAnsi="Calibri"/>
                <w:color w:val="000000"/>
                <w:lang w:val="en-US"/>
              </w:rPr>
              <w:t xml:space="preserve">contains </w:t>
            </w:r>
            <w:r w:rsidR="001671A7" w:rsidRPr="004A5278">
              <w:rPr>
                <w:rFonts w:ascii="Calibri" w:hAnsi="Calibri"/>
                <w:b/>
                <w:i/>
                <w:color w:val="000000"/>
                <w:lang w:val="en-US"/>
              </w:rPr>
              <w:t xml:space="preserve">type </w:t>
            </w:r>
            <w:r w:rsidR="001221CA">
              <w:rPr>
                <w:rFonts w:ascii="Calibri" w:hAnsi="Calibri"/>
                <w:color w:val="000000"/>
                <w:lang w:val="en-US"/>
              </w:rPr>
              <w:t xml:space="preserve">indicating </w:t>
            </w:r>
            <w:r w:rsidR="001671A7" w:rsidRPr="004A5278">
              <w:rPr>
                <w:rFonts w:ascii="Calibri" w:hAnsi="Calibri"/>
                <w:b/>
                <w:i/>
                <w:color w:val="000000"/>
                <w:lang w:val="en-US"/>
              </w:rPr>
              <w:t>implicit</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221CA" w:rsidP="0099420F">
            <w:pPr>
              <w:spacing w:after="0"/>
              <w:rPr>
                <w:rFonts w:ascii="Calibri" w:hAnsi="Calibri"/>
                <w:color w:val="000000"/>
              </w:rPr>
            </w:pPr>
            <w:r>
              <w:rPr>
                <w:rFonts w:ascii="Calibri" w:hAnsi="Calibri"/>
                <w:color w:val="000000"/>
              </w:rPr>
              <w:t>5</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1671A7" w:rsidRPr="004A5278">
              <w:rPr>
                <w:rFonts w:ascii="Calibri" w:hAnsi="Calibri"/>
                <w:color w:val="000000"/>
              </w:rPr>
              <w:t xml:space="preserve"> </w:t>
            </w:r>
            <w:r w:rsidR="001671A7" w:rsidRPr="004A5278">
              <w:rPr>
                <w:rFonts w:ascii="Calibri" w:hAnsi="Calibri"/>
                <w:b/>
                <w:i/>
                <w:color w:val="000000"/>
                <w:lang w:val="en-US"/>
              </w:rPr>
              <w:t>signer</w:t>
            </w:r>
            <w:r w:rsidR="001671A7" w:rsidRPr="004A5278">
              <w:rPr>
                <w:rFonts w:ascii="Calibri" w:hAnsi="Calibri"/>
                <w:color w:val="000000"/>
                <w:lang w:val="en-US"/>
              </w:rPr>
              <w:t xml:space="preserve"> contains </w:t>
            </w:r>
            <w:r w:rsidR="001671A7" w:rsidRPr="004A5278">
              <w:rPr>
                <w:rFonts w:ascii="Calibri" w:hAnsi="Calibri"/>
                <w:b/>
                <w:i/>
                <w:color w:val="000000"/>
                <w:lang w:val="en-US"/>
              </w:rPr>
              <w:t>issuer</w:t>
            </w:r>
            <w:r w:rsidR="001671A7" w:rsidRPr="004A5278">
              <w:rPr>
                <w:rFonts w:ascii="Calibri" w:hAnsi="Calibri"/>
                <w:color w:val="000000"/>
                <w:lang w:val="en-US"/>
              </w:rPr>
              <w:t xml:space="preserve"> containing </w:t>
            </w:r>
            <w:r w:rsidR="001671A7" w:rsidRPr="004A5278">
              <w:rPr>
                <w:rFonts w:ascii="Calibri" w:hAnsi="Calibri"/>
                <w:b/>
                <w:i/>
                <w:color w:val="000000"/>
                <w:lang w:val="en-US"/>
              </w:rPr>
              <w:t>sha256AndDigest</w:t>
            </w:r>
            <w:r w:rsidR="001671A7" w:rsidRPr="004A5278">
              <w:rPr>
                <w:rFonts w:ascii="Calibri" w:hAnsi="Calibri"/>
                <w:color w:val="000000"/>
                <w:lang w:val="en-US"/>
              </w:rPr>
              <w:t xml:space="preserve"> indicating </w:t>
            </w:r>
            <w:r w:rsidR="001671A7" w:rsidRPr="000A3BD0">
              <w:rPr>
                <w:rFonts w:ascii="Calibri" w:hAnsi="Calibri"/>
                <w:b/>
                <w:i/>
                <w:color w:val="000000"/>
                <w:lang w:val="en-US"/>
              </w:rPr>
              <w:t>HashedId8</w:t>
            </w:r>
            <w:r w:rsidR="001671A7" w:rsidRPr="004A5278">
              <w:rPr>
                <w:rFonts w:ascii="Calibri" w:hAnsi="Calibri"/>
                <w:color w:val="000000"/>
                <w:lang w:val="en-US"/>
              </w:rPr>
              <w:t xml:space="preserve"> (a non-zero value of size 8 octets)</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rPr>
                <w:rFonts w:ascii="Calibri" w:hAnsi="Calibri"/>
              </w:rPr>
            </w:pPr>
            <w:r w:rsidRPr="004A5278">
              <w:rPr>
                <w:rFonts w:ascii="Calibri" w:hAnsi="Calibri"/>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221CA" w:rsidP="0099420F">
            <w:pPr>
              <w:spacing w:after="0"/>
              <w:rPr>
                <w:rFonts w:ascii="Calibri" w:hAnsi="Calibri"/>
                <w:color w:val="000000"/>
              </w:rPr>
            </w:pPr>
            <w:r>
              <w:rPr>
                <w:rFonts w:ascii="Calibri" w:hAnsi="Calibri"/>
                <w:color w:val="000000"/>
              </w:rPr>
              <w:t>6</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1671A7" w:rsidRPr="004A5278">
              <w:rPr>
                <w:rFonts w:ascii="Calibri" w:hAnsi="Calibri"/>
                <w:color w:val="000000"/>
              </w:rPr>
              <w:t xml:space="preserve"> </w:t>
            </w:r>
            <w:proofErr w:type="spellStart"/>
            <w:r w:rsidR="001671A7" w:rsidRPr="004A5278">
              <w:rPr>
                <w:rFonts w:ascii="Calibri" w:hAnsi="Calibri"/>
                <w:b/>
                <w:i/>
                <w:color w:val="000000"/>
              </w:rPr>
              <w:t>toBeSigned</w:t>
            </w:r>
            <w:proofErr w:type="spellEnd"/>
            <w:r w:rsidR="001671A7" w:rsidRPr="004A5278">
              <w:rPr>
                <w:rFonts w:ascii="Calibri" w:hAnsi="Calibri"/>
                <w:color w:val="000000"/>
              </w:rPr>
              <w:t xml:space="preserve"> contains </w:t>
            </w:r>
            <w:r w:rsidR="001671A7" w:rsidRPr="004A5278">
              <w:rPr>
                <w:rFonts w:ascii="Calibri" w:hAnsi="Calibri"/>
                <w:b/>
                <w:i/>
                <w:color w:val="000000"/>
              </w:rPr>
              <w:t>id</w:t>
            </w:r>
            <w:r w:rsidR="001221CA">
              <w:rPr>
                <w:rFonts w:ascii="Calibri" w:hAnsi="Calibri"/>
                <w:color w:val="000000"/>
              </w:rPr>
              <w:t xml:space="preserve"> indicating </w:t>
            </w:r>
            <w:r w:rsidR="001671A7" w:rsidRPr="004A5278">
              <w:rPr>
                <w:rFonts w:ascii="Calibri" w:hAnsi="Calibri"/>
                <w:b/>
                <w:i/>
                <w:color w:val="000000"/>
              </w:rPr>
              <w:t>none</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221CA" w:rsidP="0099420F">
            <w:pPr>
              <w:spacing w:after="0"/>
              <w:rPr>
                <w:rFonts w:ascii="Calibri" w:hAnsi="Calibri"/>
                <w:color w:val="000000"/>
              </w:rPr>
            </w:pPr>
            <w:r>
              <w:rPr>
                <w:rFonts w:ascii="Calibri" w:hAnsi="Calibri"/>
                <w:color w:val="000000"/>
              </w:rPr>
              <w:t>7</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1671A7" w:rsidRPr="004A5278">
              <w:rPr>
                <w:rFonts w:ascii="Calibri" w:hAnsi="Calibri"/>
                <w:color w:val="000000"/>
              </w:rPr>
              <w:t xml:space="preserve"> </w:t>
            </w:r>
            <w:proofErr w:type="spellStart"/>
            <w:r w:rsidR="001671A7" w:rsidRPr="004A5278">
              <w:rPr>
                <w:rFonts w:ascii="Calibri" w:hAnsi="Calibri"/>
                <w:b/>
                <w:i/>
                <w:color w:val="000000"/>
              </w:rPr>
              <w:t>toBeSigned</w:t>
            </w:r>
            <w:proofErr w:type="spellEnd"/>
            <w:r w:rsidR="001671A7" w:rsidRPr="004A5278">
              <w:rPr>
                <w:rFonts w:ascii="Calibri" w:hAnsi="Calibri"/>
                <w:color w:val="000000"/>
              </w:rPr>
              <w:t xml:space="preserve"> contains </w:t>
            </w:r>
            <w:proofErr w:type="spellStart"/>
            <w:r w:rsidR="001671A7" w:rsidRPr="004A5278">
              <w:rPr>
                <w:rFonts w:ascii="Calibri" w:hAnsi="Calibri"/>
                <w:b/>
                <w:i/>
                <w:color w:val="000000"/>
              </w:rPr>
              <w:t>cracaId</w:t>
            </w:r>
            <w:proofErr w:type="spellEnd"/>
            <w:r w:rsidR="000A3BD0">
              <w:rPr>
                <w:rFonts w:ascii="Calibri" w:hAnsi="Calibri"/>
                <w:color w:val="000000"/>
              </w:rPr>
              <w:t xml:space="preserve"> indicating</w:t>
            </w:r>
            <w:r w:rsidR="001671A7" w:rsidRPr="004A5278">
              <w:rPr>
                <w:rFonts w:ascii="Calibri" w:hAnsi="Calibri"/>
                <w:color w:val="000000"/>
              </w:rPr>
              <w:t xml:space="preserve"> value = </w:t>
            </w:r>
            <w:r w:rsidR="001671A7" w:rsidRPr="004A5278">
              <w:rPr>
                <w:rFonts w:ascii="Calibri" w:hAnsi="Calibri"/>
                <w:b/>
                <w:i/>
                <w:color w:val="000000"/>
              </w:rPr>
              <w:t>0x0</w:t>
            </w:r>
            <w:r w:rsidR="001671A7" w:rsidRPr="004A5278">
              <w:rPr>
                <w:rFonts w:ascii="Calibri" w:hAnsi="Calibri"/>
                <w:color w:val="000000"/>
              </w:rPr>
              <w:t xml:space="preserve"> </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221CA" w:rsidP="0099420F">
            <w:pPr>
              <w:spacing w:after="0"/>
              <w:rPr>
                <w:rFonts w:ascii="Calibri" w:hAnsi="Calibri"/>
                <w:color w:val="000000"/>
              </w:rPr>
            </w:pPr>
            <w:r>
              <w:rPr>
                <w:rFonts w:ascii="Calibri" w:hAnsi="Calibri"/>
                <w:color w:val="000000"/>
              </w:rPr>
              <w:t>8</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1671A7" w:rsidRPr="004A5278">
              <w:rPr>
                <w:rFonts w:ascii="Calibri" w:hAnsi="Calibri"/>
                <w:b/>
                <w:i/>
                <w:color w:val="000000"/>
              </w:rPr>
              <w:t xml:space="preserve"> </w:t>
            </w:r>
            <w:proofErr w:type="spellStart"/>
            <w:r w:rsidR="001671A7" w:rsidRPr="004A5278">
              <w:rPr>
                <w:rFonts w:ascii="Calibri" w:hAnsi="Calibri"/>
                <w:b/>
                <w:i/>
                <w:color w:val="000000"/>
              </w:rPr>
              <w:t>toBeSigned</w:t>
            </w:r>
            <w:proofErr w:type="spellEnd"/>
            <w:r w:rsidR="001671A7" w:rsidRPr="004A5278">
              <w:rPr>
                <w:rFonts w:ascii="Calibri" w:hAnsi="Calibri"/>
                <w:color w:val="000000"/>
              </w:rPr>
              <w:t xml:space="preserve"> contains </w:t>
            </w:r>
            <w:proofErr w:type="spellStart"/>
            <w:r w:rsidR="001671A7" w:rsidRPr="004A5278">
              <w:rPr>
                <w:rFonts w:ascii="Calibri" w:hAnsi="Calibri"/>
                <w:b/>
                <w:i/>
                <w:color w:val="000000"/>
              </w:rPr>
              <w:t>crlSeries</w:t>
            </w:r>
            <w:proofErr w:type="spellEnd"/>
            <w:r w:rsidR="000A3BD0">
              <w:rPr>
                <w:rFonts w:ascii="Calibri" w:hAnsi="Calibri"/>
                <w:color w:val="000000"/>
              </w:rPr>
              <w:t xml:space="preserve"> indicating</w:t>
            </w:r>
            <w:r w:rsidR="001671A7" w:rsidRPr="004A5278">
              <w:rPr>
                <w:rFonts w:ascii="Calibri" w:hAnsi="Calibri"/>
                <w:color w:val="000000"/>
              </w:rPr>
              <w:t xml:space="preserve"> value=</w:t>
            </w:r>
            <w:r w:rsidR="001671A7" w:rsidRPr="004A5278">
              <w:rPr>
                <w:rFonts w:ascii="Calibri" w:hAnsi="Calibri"/>
                <w:b/>
                <w:i/>
                <w:color w:val="000000"/>
              </w:rPr>
              <w:t>0x0</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221CA" w:rsidP="0099420F">
            <w:pPr>
              <w:spacing w:after="0"/>
              <w:rPr>
                <w:rFonts w:ascii="Calibri" w:hAnsi="Calibri"/>
                <w:color w:val="000000"/>
              </w:rPr>
            </w:pPr>
            <w:r>
              <w:rPr>
                <w:rFonts w:ascii="Calibri" w:hAnsi="Calibri"/>
                <w:color w:val="000000"/>
              </w:rPr>
              <w:t>9</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Pr="004A5278">
              <w:rPr>
                <w:rFonts w:ascii="Calibri" w:hAnsi="Calibri"/>
                <w:b/>
                <w:i/>
                <w:color w:val="000000"/>
                <w:lang w:val="en-US"/>
              </w:rPr>
              <w:t xml:space="preserve"> </w:t>
            </w:r>
            <w:proofErr w:type="spellStart"/>
            <w:r w:rsidR="001671A7" w:rsidRPr="004A5278">
              <w:rPr>
                <w:rFonts w:ascii="Calibri" w:hAnsi="Calibri"/>
                <w:b/>
                <w:i/>
                <w:color w:val="000000"/>
                <w:lang w:val="en-US"/>
              </w:rPr>
              <w:t>toBeSigned</w:t>
            </w:r>
            <w:proofErr w:type="spellEnd"/>
            <w:r w:rsidR="001671A7" w:rsidRPr="004A5278">
              <w:rPr>
                <w:rFonts w:ascii="Calibri" w:hAnsi="Calibri"/>
                <w:color w:val="000000"/>
                <w:lang w:val="en-US"/>
              </w:rPr>
              <w:t xml:space="preserve"> contains </w:t>
            </w:r>
            <w:r w:rsidR="001671A7" w:rsidRPr="004A5278">
              <w:rPr>
                <w:rFonts w:ascii="Calibri" w:hAnsi="Calibri"/>
                <w:b/>
                <w:i/>
                <w:color w:val="000000"/>
                <w:lang w:val="en-US"/>
              </w:rPr>
              <w:t>start</w:t>
            </w:r>
            <w:r w:rsidR="001671A7" w:rsidRPr="004A5278">
              <w:rPr>
                <w:rFonts w:ascii="Calibri" w:hAnsi="Calibri"/>
                <w:color w:val="000000"/>
                <w:lang w:val="en-US"/>
              </w:rPr>
              <w:t xml:space="preserve"> indicating </w:t>
            </w:r>
            <w:r w:rsidR="001671A7" w:rsidRPr="004A5278">
              <w:rPr>
                <w:rFonts w:ascii="Calibri" w:hAnsi="Calibri"/>
                <w:b/>
                <w:i/>
                <w:color w:val="000000"/>
                <w:lang w:val="en-US"/>
              </w:rPr>
              <w:t>Time32</w:t>
            </w:r>
            <w:r w:rsidR="001221CA">
              <w:rPr>
                <w:rFonts w:ascii="Calibri" w:hAnsi="Calibri"/>
                <w:color w:val="000000"/>
                <w:lang w:val="en-US"/>
              </w:rPr>
              <w:t xml:space="preserve"> </w:t>
            </w:r>
            <w:r w:rsidR="001671A7" w:rsidRPr="004A5278">
              <w:rPr>
                <w:rFonts w:ascii="Calibri" w:hAnsi="Calibri"/>
                <w:color w:val="000000"/>
                <w:lang w:val="en-US"/>
              </w:rPr>
              <w:t>(a non-zero value of size 4 octets)</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rPr>
                <w:rFonts w:ascii="Calibri" w:hAnsi="Calibri"/>
              </w:rPr>
            </w:pPr>
            <w:r w:rsidRPr="004A5278">
              <w:rPr>
                <w:rFonts w:ascii="Calibri" w:hAnsi="Calibri"/>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Pr>
                <w:rFonts w:ascii="Calibri" w:hAnsi="Calibri"/>
                <w:color w:val="000000"/>
              </w:rPr>
              <w:t>1</w:t>
            </w:r>
            <w:r w:rsidR="001221CA">
              <w:rPr>
                <w:rFonts w:ascii="Calibri" w:hAnsi="Calibri"/>
                <w:color w:val="000000"/>
              </w:rPr>
              <w:t>0</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1671A7" w:rsidRPr="004A5278">
              <w:rPr>
                <w:rFonts w:ascii="Calibri" w:hAnsi="Calibri"/>
                <w:color w:val="000000"/>
                <w:lang w:val="en-US"/>
              </w:rPr>
              <w:t xml:space="preserve"> </w:t>
            </w:r>
            <w:proofErr w:type="spellStart"/>
            <w:r w:rsidR="001671A7" w:rsidRPr="004A5278">
              <w:rPr>
                <w:rFonts w:ascii="Calibri" w:hAnsi="Calibri"/>
                <w:b/>
                <w:i/>
                <w:color w:val="000000"/>
                <w:lang w:val="en-US"/>
              </w:rPr>
              <w:t>toBeSigned</w:t>
            </w:r>
            <w:proofErr w:type="spellEnd"/>
            <w:r w:rsidR="001671A7" w:rsidRPr="004A5278">
              <w:rPr>
                <w:rFonts w:ascii="Calibri" w:hAnsi="Calibri"/>
                <w:color w:val="000000"/>
                <w:lang w:val="en-US"/>
              </w:rPr>
              <w:t xml:space="preserve"> contains </w:t>
            </w:r>
            <w:r w:rsidR="001671A7" w:rsidRPr="004A5278">
              <w:rPr>
                <w:rFonts w:ascii="Calibri" w:hAnsi="Calibri"/>
                <w:b/>
                <w:i/>
                <w:color w:val="000000"/>
                <w:lang w:val="en-US"/>
              </w:rPr>
              <w:t>duration</w:t>
            </w:r>
            <w:r w:rsidR="001671A7" w:rsidRPr="004A5278">
              <w:rPr>
                <w:rFonts w:ascii="Calibri" w:hAnsi="Calibri"/>
                <w:color w:val="000000"/>
                <w:lang w:val="en-US"/>
              </w:rPr>
              <w:t xml:space="preserve"> containing </w:t>
            </w:r>
            <w:r w:rsidR="001671A7" w:rsidRPr="004A5278">
              <w:rPr>
                <w:rFonts w:ascii="Calibri" w:hAnsi="Calibri"/>
                <w:b/>
                <w:i/>
                <w:color w:val="000000"/>
              </w:rPr>
              <w:t>minutes</w:t>
            </w:r>
            <w:r w:rsidR="001671A7" w:rsidRPr="004A5278">
              <w:rPr>
                <w:rFonts w:ascii="Calibri" w:hAnsi="Calibri"/>
                <w:b/>
                <w:i/>
                <w:color w:val="000000"/>
                <w:lang w:val="en-US"/>
              </w:rPr>
              <w:t xml:space="preserve"> </w:t>
            </w:r>
            <w:r w:rsidR="001671A7" w:rsidRPr="004A5278">
              <w:rPr>
                <w:rFonts w:ascii="Calibri" w:hAnsi="Calibri"/>
                <w:color w:val="000000"/>
                <w:lang w:val="en-US"/>
              </w:rPr>
              <w:t>i</w:t>
            </w:r>
            <w:r w:rsidR="001221CA">
              <w:rPr>
                <w:rFonts w:ascii="Calibri" w:hAnsi="Calibri"/>
                <w:color w:val="000000"/>
                <w:lang w:val="en-US"/>
              </w:rPr>
              <w:t xml:space="preserve">ndicating </w:t>
            </w:r>
            <w:r w:rsidR="001671A7" w:rsidRPr="001221CA">
              <w:rPr>
                <w:rFonts w:ascii="Calibri" w:hAnsi="Calibri"/>
                <w:b/>
                <w:i/>
                <w:color w:val="000000"/>
                <w:lang w:val="en-US"/>
              </w:rPr>
              <w:t>Unit16</w:t>
            </w:r>
            <w:r w:rsidR="00015A3F">
              <w:rPr>
                <w:rFonts w:ascii="Calibri" w:hAnsi="Calibri"/>
                <w:color w:val="000000"/>
              </w:rPr>
              <w:t xml:space="preserve"> (a non-zero v</w:t>
            </w:r>
            <w:r w:rsidR="001671A7" w:rsidRPr="004A5278">
              <w:rPr>
                <w:rFonts w:ascii="Calibri" w:hAnsi="Calibri"/>
                <w:color w:val="000000"/>
              </w:rPr>
              <w:t>alue of size 2 bytes)</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rPr>
                <w:rFonts w:ascii="Calibri" w:hAnsi="Calibri"/>
              </w:rPr>
            </w:pPr>
            <w:r w:rsidRPr="004A5278">
              <w:rPr>
                <w:rFonts w:ascii="Calibri" w:hAnsi="Calibri"/>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Pr>
                <w:rFonts w:ascii="Calibri" w:hAnsi="Calibri"/>
                <w:color w:val="000000"/>
              </w:rPr>
              <w:t>1</w:t>
            </w:r>
            <w:r w:rsidR="001221CA">
              <w:rPr>
                <w:rFonts w:ascii="Calibri" w:hAnsi="Calibri"/>
                <w:color w:val="000000"/>
              </w:rPr>
              <w:t>1</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1671A7" w:rsidRPr="004A5278">
              <w:rPr>
                <w:rFonts w:ascii="Calibri" w:hAnsi="Calibri"/>
                <w:color w:val="000000"/>
              </w:rPr>
              <w:t xml:space="preserve"> </w:t>
            </w:r>
            <w:proofErr w:type="spellStart"/>
            <w:r w:rsidR="001671A7" w:rsidRPr="004A5278">
              <w:rPr>
                <w:rFonts w:ascii="Calibri" w:hAnsi="Calibri"/>
                <w:b/>
                <w:i/>
                <w:color w:val="000000"/>
                <w:lang w:val="en-US"/>
              </w:rPr>
              <w:t>toBeSigned</w:t>
            </w:r>
            <w:proofErr w:type="spellEnd"/>
            <w:r w:rsidR="001671A7" w:rsidRPr="004A5278">
              <w:rPr>
                <w:rFonts w:ascii="Calibri" w:hAnsi="Calibri"/>
                <w:b/>
                <w:i/>
                <w:color w:val="000000"/>
                <w:lang w:val="en-US"/>
              </w:rPr>
              <w:t xml:space="preserve"> </w:t>
            </w:r>
            <w:r w:rsidR="001671A7" w:rsidRPr="004A5278">
              <w:rPr>
                <w:rFonts w:ascii="Calibri" w:hAnsi="Calibri"/>
                <w:color w:val="000000"/>
                <w:lang w:val="en-US"/>
              </w:rPr>
              <w:t xml:space="preserve">contains </w:t>
            </w:r>
            <w:r w:rsidR="001671A7" w:rsidRPr="004A5278">
              <w:rPr>
                <w:rFonts w:ascii="Calibri" w:hAnsi="Calibri"/>
                <w:b/>
                <w:i/>
                <w:color w:val="000000"/>
                <w:lang w:val="en-US"/>
              </w:rPr>
              <w:t>region</w:t>
            </w:r>
            <w:r w:rsidR="001671A7" w:rsidRPr="004A5278">
              <w:rPr>
                <w:rFonts w:ascii="Calibri" w:hAnsi="Calibri"/>
                <w:color w:val="000000"/>
                <w:lang w:val="en-US"/>
              </w:rPr>
              <w:t xml:space="preserve"> containing</w:t>
            </w:r>
            <w:r w:rsidR="001671A7" w:rsidRPr="004A5278">
              <w:rPr>
                <w:rFonts w:ascii="Calibri" w:hAnsi="Calibri"/>
                <w:color w:val="000000"/>
              </w:rPr>
              <w:t xml:space="preserve"> </w:t>
            </w:r>
            <w:proofErr w:type="spellStart"/>
            <w:r w:rsidR="001671A7" w:rsidRPr="004A5278">
              <w:rPr>
                <w:rFonts w:ascii="Calibri" w:hAnsi="Calibri"/>
                <w:b/>
                <w:i/>
                <w:color w:val="000000"/>
              </w:rPr>
              <w:t>circularRegion</w:t>
            </w:r>
            <w:proofErr w:type="spellEnd"/>
            <w:r w:rsidR="001221CA">
              <w:rPr>
                <w:rFonts w:ascii="Calibri" w:hAnsi="Calibri"/>
                <w:color w:val="000000"/>
              </w:rPr>
              <w:t xml:space="preserve"> </w:t>
            </w:r>
            <w:r w:rsidR="001671A7" w:rsidRPr="004A5278">
              <w:rPr>
                <w:rFonts w:ascii="Calibri" w:hAnsi="Calibri"/>
                <w:color w:val="000000"/>
              </w:rPr>
              <w:t xml:space="preserve">indicating </w:t>
            </w:r>
          </w:p>
          <w:p w:rsidR="001671A7" w:rsidRPr="004A5278" w:rsidRDefault="001671A7" w:rsidP="0099420F">
            <w:pPr>
              <w:spacing w:after="0"/>
              <w:rPr>
                <w:rFonts w:ascii="Calibri" w:hAnsi="Calibri"/>
                <w:color w:val="000000"/>
              </w:rPr>
            </w:pPr>
            <w:r w:rsidRPr="004A5278">
              <w:rPr>
                <w:rFonts w:ascii="Calibri" w:hAnsi="Calibri"/>
                <w:b/>
                <w:i/>
                <w:color w:val="000000"/>
              </w:rPr>
              <w:t>latitude</w:t>
            </w:r>
            <w:r w:rsidRPr="004A5278">
              <w:rPr>
                <w:rFonts w:ascii="Calibri" w:hAnsi="Calibri"/>
                <w:color w:val="000000"/>
              </w:rPr>
              <w:t xml:space="preserve"> INTEGER (-</w:t>
            </w:r>
            <w:proofErr w:type="gramStart"/>
            <w:r w:rsidRPr="004A5278">
              <w:rPr>
                <w:rFonts w:ascii="Calibri" w:hAnsi="Calibri"/>
                <w:color w:val="000000"/>
              </w:rPr>
              <w:t>900000000..</w:t>
            </w:r>
            <w:proofErr w:type="gramEnd"/>
            <w:r w:rsidRPr="004A5278">
              <w:rPr>
                <w:rFonts w:ascii="Calibri" w:hAnsi="Calibri"/>
                <w:color w:val="000000"/>
              </w:rPr>
              <w:t>900000000)</w:t>
            </w:r>
          </w:p>
          <w:p w:rsidR="001671A7" w:rsidRPr="004A5278" w:rsidRDefault="001671A7" w:rsidP="0099420F">
            <w:pPr>
              <w:spacing w:after="0"/>
              <w:rPr>
                <w:rFonts w:ascii="Calibri" w:hAnsi="Calibri"/>
                <w:color w:val="000000"/>
              </w:rPr>
            </w:pPr>
            <w:r w:rsidRPr="004A5278">
              <w:rPr>
                <w:rFonts w:ascii="Calibri" w:hAnsi="Calibri"/>
                <w:b/>
                <w:i/>
                <w:color w:val="000000"/>
              </w:rPr>
              <w:t xml:space="preserve">longitude </w:t>
            </w:r>
            <w:r w:rsidRPr="004A5278">
              <w:rPr>
                <w:rFonts w:ascii="Calibri" w:hAnsi="Calibri"/>
                <w:color w:val="000000"/>
              </w:rPr>
              <w:t>INTEGER (-</w:t>
            </w:r>
            <w:proofErr w:type="gramStart"/>
            <w:r w:rsidRPr="004A5278">
              <w:rPr>
                <w:rFonts w:ascii="Calibri" w:hAnsi="Calibri"/>
                <w:color w:val="000000"/>
              </w:rPr>
              <w:t>1799999999..</w:t>
            </w:r>
            <w:proofErr w:type="gramEnd"/>
            <w:r w:rsidRPr="004A5278">
              <w:rPr>
                <w:rFonts w:ascii="Calibri" w:hAnsi="Calibri"/>
                <w:color w:val="000000"/>
              </w:rPr>
              <w:t>1800000000)</w:t>
            </w:r>
          </w:p>
          <w:p w:rsidR="001671A7" w:rsidRPr="004A5278" w:rsidRDefault="001671A7" w:rsidP="0099420F">
            <w:pPr>
              <w:spacing w:after="0"/>
              <w:rPr>
                <w:rFonts w:ascii="Calibri" w:hAnsi="Calibri"/>
                <w:color w:val="000000"/>
              </w:rPr>
            </w:pPr>
            <w:r w:rsidRPr="004A5278">
              <w:rPr>
                <w:rFonts w:ascii="Calibri" w:hAnsi="Calibri"/>
                <w:b/>
                <w:i/>
                <w:color w:val="000000"/>
              </w:rPr>
              <w:t>radius</w:t>
            </w:r>
            <w:r w:rsidRPr="004A5278">
              <w:rPr>
                <w:rFonts w:ascii="Calibri" w:hAnsi="Calibri"/>
                <w:color w:val="000000"/>
              </w:rPr>
              <w:t xml:space="preserve"> INTEGER (0</w:t>
            </w:r>
            <w:proofErr w:type="gramStart"/>
            <w:r w:rsidRPr="004A5278">
              <w:rPr>
                <w:rFonts w:ascii="Calibri" w:hAnsi="Calibri"/>
                <w:color w:val="000000"/>
              </w:rPr>
              <w:t xml:space="preserve"> ..</w:t>
            </w:r>
            <w:proofErr w:type="gramEnd"/>
            <w:r w:rsidRPr="004A5278">
              <w:rPr>
                <w:rFonts w:ascii="Calibri" w:hAnsi="Calibri"/>
                <w:color w:val="000000"/>
              </w:rPr>
              <w:t xml:space="preserve"> 65535)</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rPr>
                <w:rFonts w:ascii="Calibri" w:hAnsi="Calibri"/>
              </w:rPr>
            </w:pPr>
            <w:r w:rsidRPr="004A5278">
              <w:rPr>
                <w:rFonts w:ascii="Calibri" w:hAnsi="Calibri"/>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E03435" w:rsidP="0099420F">
            <w:pPr>
              <w:spacing w:after="0"/>
              <w:rPr>
                <w:rFonts w:ascii="Calibri" w:hAnsi="Calibri"/>
                <w:color w:val="000000"/>
              </w:rPr>
            </w:pPr>
            <w:r>
              <w:rPr>
                <w:rFonts w:ascii="Calibri" w:hAnsi="Calibri"/>
                <w:color w:val="000000"/>
              </w:rPr>
              <w:t>1</w:t>
            </w:r>
            <w:r w:rsidR="001221CA">
              <w:rPr>
                <w:rFonts w:ascii="Calibri" w:hAnsi="Calibri"/>
                <w:color w:val="000000"/>
              </w:rPr>
              <w:t>2</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1671A7" w:rsidRPr="004A5278">
              <w:rPr>
                <w:rFonts w:ascii="Calibri" w:hAnsi="Calibri"/>
                <w:color w:val="000000"/>
              </w:rPr>
              <w:t xml:space="preserve"> </w:t>
            </w:r>
            <w:proofErr w:type="spellStart"/>
            <w:r w:rsidR="001671A7" w:rsidRPr="004A5278">
              <w:rPr>
                <w:rFonts w:ascii="Calibri" w:hAnsi="Calibri"/>
                <w:b/>
                <w:i/>
                <w:color w:val="000000"/>
                <w:lang w:val="en-US"/>
              </w:rPr>
              <w:t>toBeSigned</w:t>
            </w:r>
            <w:proofErr w:type="spellEnd"/>
            <w:r w:rsidR="001671A7" w:rsidRPr="004A5278">
              <w:rPr>
                <w:rFonts w:ascii="Calibri" w:hAnsi="Calibri"/>
                <w:color w:val="000000"/>
                <w:lang w:val="en-US"/>
              </w:rPr>
              <w:t xml:space="preserve"> contains </w:t>
            </w:r>
            <w:proofErr w:type="spellStart"/>
            <w:r w:rsidR="001671A7" w:rsidRPr="004A5278">
              <w:rPr>
                <w:rFonts w:ascii="Calibri" w:hAnsi="Calibri"/>
                <w:b/>
                <w:i/>
                <w:color w:val="000000"/>
                <w:lang w:val="en-US"/>
              </w:rPr>
              <w:t>appPermission</w:t>
            </w:r>
            <w:proofErr w:type="spellEnd"/>
            <w:r w:rsidR="001221CA">
              <w:rPr>
                <w:rFonts w:ascii="Calibri" w:hAnsi="Calibri"/>
                <w:color w:val="000000"/>
                <w:lang w:val="en-US"/>
              </w:rPr>
              <w:t xml:space="preserve"> indicating </w:t>
            </w:r>
            <w:proofErr w:type="spellStart"/>
            <w:r w:rsidR="001221CA" w:rsidRPr="001221CA">
              <w:rPr>
                <w:rFonts w:ascii="Calibri" w:hAnsi="Calibri"/>
                <w:b/>
                <w:i/>
                <w:color w:val="000000"/>
                <w:lang w:val="en-US"/>
              </w:rPr>
              <w:t>psid</w:t>
            </w:r>
            <w:proofErr w:type="spellEnd"/>
            <w:r w:rsidR="001221CA">
              <w:rPr>
                <w:rFonts w:ascii="Calibri" w:hAnsi="Calibri"/>
                <w:color w:val="000000"/>
                <w:lang w:val="en-US"/>
              </w:rPr>
              <w:t xml:space="preserve"> </w:t>
            </w:r>
            <w:r w:rsidR="001221CA" w:rsidRPr="004A5278">
              <w:rPr>
                <w:rFonts w:ascii="Calibri" w:hAnsi="Calibri"/>
                <w:color w:val="000000"/>
              </w:rPr>
              <w:t>value=</w:t>
            </w:r>
            <w:r w:rsidR="001221CA">
              <w:rPr>
                <w:rFonts w:ascii="Calibri" w:hAnsi="Calibri"/>
                <w:color w:val="000000"/>
              </w:rPr>
              <w:t xml:space="preserve"> </w:t>
            </w:r>
            <w:r w:rsidR="001221CA">
              <w:rPr>
                <w:rFonts w:ascii="Calibri" w:hAnsi="Calibri"/>
                <w:b/>
                <w:i/>
                <w:color w:val="000000"/>
              </w:rPr>
              <w:t>0</w:t>
            </w:r>
            <w:ins w:id="158" w:author="Dmitri.Khijniak@7Layers.com" w:date="2017-04-29T19:13:00Z">
              <w:r w:rsidR="00CB1C6F">
                <w:rPr>
                  <w:rFonts w:ascii="Calibri" w:hAnsi="Calibri"/>
                  <w:b/>
                  <w:i/>
                  <w:color w:val="000000"/>
                </w:rPr>
                <w:t>x87</w:t>
              </w:r>
            </w:ins>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E03435" w:rsidP="0099420F">
            <w:pPr>
              <w:spacing w:after="0"/>
              <w:rPr>
                <w:rFonts w:ascii="Calibri" w:hAnsi="Calibri"/>
                <w:color w:val="000000"/>
              </w:rPr>
            </w:pPr>
            <w:r>
              <w:rPr>
                <w:rFonts w:ascii="Calibri" w:hAnsi="Calibri"/>
                <w:color w:val="000000"/>
              </w:rPr>
              <w:t>1</w:t>
            </w:r>
            <w:r w:rsidR="001221CA">
              <w:rPr>
                <w:rFonts w:ascii="Calibri" w:hAnsi="Calibri"/>
                <w:color w:val="000000"/>
              </w:rPr>
              <w:t>3</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1671A7" w:rsidRPr="004A5278">
              <w:rPr>
                <w:rFonts w:ascii="Calibri" w:hAnsi="Calibri"/>
                <w:color w:val="000000"/>
              </w:rPr>
              <w:t xml:space="preserve"> </w:t>
            </w:r>
            <w:proofErr w:type="spellStart"/>
            <w:r w:rsidR="001671A7" w:rsidRPr="004A5278">
              <w:rPr>
                <w:rFonts w:ascii="Calibri" w:hAnsi="Calibri"/>
                <w:b/>
                <w:i/>
                <w:color w:val="000000"/>
                <w:lang w:val="en-US"/>
              </w:rPr>
              <w:t>toBeSigned</w:t>
            </w:r>
            <w:proofErr w:type="spellEnd"/>
            <w:r w:rsidR="001671A7" w:rsidRPr="004A5278">
              <w:rPr>
                <w:rFonts w:ascii="Calibri" w:hAnsi="Calibri"/>
                <w:color w:val="000000"/>
                <w:lang w:val="en-US"/>
              </w:rPr>
              <w:t xml:space="preserve"> contains</w:t>
            </w:r>
            <w:r w:rsidR="001671A7" w:rsidRPr="004A5278">
              <w:rPr>
                <w:rFonts w:ascii="Calibri" w:hAnsi="Calibri"/>
                <w:b/>
                <w:i/>
                <w:color w:val="000000"/>
                <w:lang w:val="en-US"/>
              </w:rPr>
              <w:t xml:space="preserve"> </w:t>
            </w:r>
            <w:proofErr w:type="spellStart"/>
            <w:r w:rsidR="001671A7" w:rsidRPr="004A5278">
              <w:rPr>
                <w:rFonts w:ascii="Calibri" w:hAnsi="Calibri"/>
                <w:b/>
                <w:i/>
                <w:color w:val="000000"/>
                <w:lang w:val="en-US"/>
              </w:rPr>
              <w:t>verificationKeyIndicator</w:t>
            </w:r>
            <w:proofErr w:type="spellEnd"/>
            <w:r w:rsidR="001671A7" w:rsidRPr="004A5278">
              <w:rPr>
                <w:rFonts w:ascii="Calibri" w:hAnsi="Calibri"/>
                <w:color w:val="000000"/>
                <w:lang w:val="en-US"/>
              </w:rPr>
              <w:t xml:space="preserve"> containing </w:t>
            </w:r>
            <w:proofErr w:type="spellStart"/>
            <w:r w:rsidR="001671A7" w:rsidRPr="004A5278">
              <w:rPr>
                <w:rFonts w:ascii="Calibri" w:hAnsi="Calibri"/>
                <w:b/>
                <w:i/>
                <w:color w:val="000000"/>
                <w:lang w:val="en-US"/>
              </w:rPr>
              <w:t>reconstructionValue</w:t>
            </w:r>
            <w:proofErr w:type="spellEnd"/>
            <w:r w:rsidR="001671A7" w:rsidRPr="004A5278">
              <w:rPr>
                <w:rFonts w:ascii="Calibri" w:hAnsi="Calibri"/>
                <w:color w:val="000000"/>
                <w:lang w:val="en-US"/>
              </w:rPr>
              <w:t xml:space="preserve"> indicating </w:t>
            </w:r>
            <w:r w:rsidR="001671A7" w:rsidRPr="004A5278">
              <w:rPr>
                <w:rFonts w:ascii="Calibri" w:hAnsi="Calibri"/>
                <w:b/>
                <w:i/>
                <w:color w:val="000000"/>
                <w:lang w:val="en-US"/>
              </w:rPr>
              <w:t>compressed-y-</w:t>
            </w:r>
            <w:r w:rsidR="001221CA" w:rsidRPr="004A5278">
              <w:rPr>
                <w:rFonts w:ascii="Calibri" w:hAnsi="Calibri"/>
                <w:b/>
                <w:i/>
                <w:color w:val="000000"/>
                <w:lang w:val="en-US"/>
              </w:rPr>
              <w:t>0</w:t>
            </w:r>
            <w:r w:rsidR="001221CA" w:rsidRPr="004A5278">
              <w:rPr>
                <w:rFonts w:ascii="Calibri" w:hAnsi="Calibri"/>
                <w:color w:val="000000"/>
                <w:lang w:val="en-US"/>
              </w:rPr>
              <w:t xml:space="preserve"> </w:t>
            </w:r>
            <w:ins w:id="159" w:author="Dmitri.Khijniak@7Layers.com" w:date="2017-04-30T15:06:00Z">
              <w:r w:rsidR="00F83E1A">
                <w:rPr>
                  <w:rFonts w:ascii="Calibri" w:hAnsi="Calibri"/>
                  <w:color w:val="000000"/>
                  <w:lang w:val="en-US"/>
                </w:rPr>
                <w:t xml:space="preserve">or </w:t>
              </w:r>
              <w:r w:rsidR="00F83E1A">
                <w:rPr>
                  <w:rFonts w:ascii="Calibri" w:hAnsi="Calibri"/>
                  <w:b/>
                  <w:i/>
                  <w:color w:val="000000"/>
                  <w:lang w:val="en-US"/>
                </w:rPr>
                <w:t xml:space="preserve">compressed-y-1 </w:t>
              </w:r>
            </w:ins>
            <w:r w:rsidR="001221CA" w:rsidRPr="004A5278">
              <w:rPr>
                <w:rFonts w:ascii="Calibri" w:hAnsi="Calibri"/>
                <w:color w:val="000000"/>
                <w:lang w:val="en-US"/>
              </w:rPr>
              <w:t>(</w:t>
            </w:r>
            <w:r w:rsidR="001671A7" w:rsidRPr="004A5278">
              <w:rPr>
                <w:rFonts w:ascii="Calibri" w:hAnsi="Calibri"/>
                <w:color w:val="000000"/>
                <w:lang w:val="en-US"/>
              </w:rPr>
              <w:t>value of size 32 octets)</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E03435" w:rsidP="0099420F">
            <w:pPr>
              <w:spacing w:after="0"/>
              <w:rPr>
                <w:rFonts w:ascii="Calibri" w:hAnsi="Calibri"/>
                <w:color w:val="000000"/>
              </w:rPr>
            </w:pPr>
            <w:r>
              <w:rPr>
                <w:rFonts w:ascii="Calibri" w:hAnsi="Calibri"/>
                <w:color w:val="000000"/>
              </w:rPr>
              <w:t>1</w:t>
            </w:r>
            <w:r w:rsidR="001221CA">
              <w:rPr>
                <w:rFonts w:ascii="Calibri" w:hAnsi="Calibri"/>
                <w:color w:val="000000"/>
              </w:rPr>
              <w:t>4</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1671A7" w:rsidRPr="004A5278">
              <w:rPr>
                <w:rFonts w:ascii="Calibri" w:hAnsi="Calibri"/>
                <w:color w:val="000000"/>
              </w:rPr>
              <w:t xml:space="preserve"> </w:t>
            </w:r>
            <w:r w:rsidR="001671A7" w:rsidRPr="004A5278">
              <w:rPr>
                <w:rFonts w:ascii="Calibri" w:hAnsi="Calibri"/>
                <w:b/>
                <w:i/>
                <w:color w:val="000000"/>
                <w:lang w:val="en-US"/>
              </w:rPr>
              <w:t xml:space="preserve">signature </w:t>
            </w:r>
            <w:r w:rsidR="001671A7" w:rsidRPr="004A5278">
              <w:rPr>
                <w:rFonts w:ascii="Calibri" w:hAnsi="Calibri"/>
                <w:color w:val="000000"/>
                <w:lang w:val="en-US"/>
              </w:rPr>
              <w:t>contains</w:t>
            </w:r>
            <w:r w:rsidR="001671A7" w:rsidRPr="004A5278">
              <w:rPr>
                <w:rFonts w:ascii="Calibri" w:hAnsi="Calibri"/>
                <w:b/>
                <w:i/>
                <w:color w:val="000000"/>
                <w:lang w:val="en-US"/>
              </w:rPr>
              <w:t xml:space="preserve"> ecdsaP256Signature</w:t>
            </w:r>
            <w:r w:rsidR="001671A7" w:rsidRPr="004A5278">
              <w:rPr>
                <w:rFonts w:ascii="Calibri" w:hAnsi="Calibri"/>
                <w:color w:val="000000"/>
                <w:lang w:val="en-US"/>
              </w:rPr>
              <w:t xml:space="preserve"> indicating </w:t>
            </w:r>
            <w:r w:rsidR="001221CA" w:rsidRPr="004A5278">
              <w:rPr>
                <w:rFonts w:ascii="Calibri" w:hAnsi="Calibri"/>
                <w:b/>
                <w:i/>
                <w:color w:val="000000"/>
                <w:lang w:val="en-US"/>
              </w:rPr>
              <w:t>r</w:t>
            </w:r>
            <w:r w:rsidR="001221CA" w:rsidRPr="004A5278">
              <w:rPr>
                <w:rFonts w:ascii="Calibri" w:hAnsi="Calibri"/>
                <w:color w:val="000000"/>
                <w:lang w:val="en-US"/>
              </w:rPr>
              <w:t xml:space="preserve"> (</w:t>
            </w:r>
            <w:r w:rsidR="001671A7" w:rsidRPr="004A5278">
              <w:rPr>
                <w:rFonts w:ascii="Calibri" w:hAnsi="Calibri"/>
                <w:color w:val="000000"/>
                <w:lang w:val="en-US"/>
              </w:rPr>
              <w:t xml:space="preserve">a value of </w:t>
            </w:r>
            <w:r w:rsidR="001671A7" w:rsidRPr="004A5278">
              <w:rPr>
                <w:rFonts w:ascii="Calibri" w:hAnsi="Calibri"/>
                <w:b/>
                <w:i/>
                <w:color w:val="000000"/>
                <w:lang w:val="en-US"/>
              </w:rPr>
              <w:t>compressed-y-0</w:t>
            </w:r>
            <w:r w:rsidR="001671A7" w:rsidRPr="004A5278">
              <w:rPr>
                <w:rFonts w:ascii="Calibri" w:hAnsi="Calibri"/>
                <w:color w:val="000000"/>
                <w:lang w:val="en-US"/>
              </w:rPr>
              <w:t xml:space="preserve"> </w:t>
            </w:r>
            <w:r w:rsidR="0007384F">
              <w:rPr>
                <w:rFonts w:ascii="Calibri" w:hAnsi="Calibri"/>
                <w:color w:val="000000"/>
                <w:lang w:val="en-US"/>
              </w:rPr>
              <w:t xml:space="preserve">or </w:t>
            </w:r>
            <w:r w:rsidR="0007384F" w:rsidRPr="007671C9">
              <w:rPr>
                <w:b/>
                <w:i/>
              </w:rPr>
              <w:t>compressed-y-1</w:t>
            </w:r>
            <w:r w:rsidR="0007384F">
              <w:rPr>
                <w:b/>
                <w:i/>
              </w:rPr>
              <w:t xml:space="preserve"> </w:t>
            </w:r>
            <w:r w:rsidR="001671A7" w:rsidRPr="004A5278">
              <w:rPr>
                <w:rFonts w:ascii="Calibri" w:hAnsi="Calibri"/>
                <w:color w:val="000000"/>
                <w:lang w:val="en-US"/>
              </w:rPr>
              <w:t>size of 32 octets)</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E03435" w:rsidP="0099420F">
            <w:pPr>
              <w:spacing w:after="0"/>
              <w:rPr>
                <w:rFonts w:ascii="Calibri" w:hAnsi="Calibri"/>
                <w:color w:val="000000"/>
              </w:rPr>
            </w:pPr>
            <w:r>
              <w:rPr>
                <w:rFonts w:ascii="Calibri" w:hAnsi="Calibri"/>
                <w:color w:val="000000"/>
              </w:rPr>
              <w:t>1</w:t>
            </w:r>
            <w:r w:rsidR="001221CA">
              <w:rPr>
                <w:rFonts w:ascii="Calibri" w:hAnsi="Calibri"/>
                <w:color w:val="000000"/>
              </w:rPr>
              <w:t>5</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71352A" w:rsidP="00E221C3">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Pr="004A5278">
              <w:rPr>
                <w:rFonts w:ascii="Calibri" w:hAnsi="Calibri"/>
                <w:b/>
                <w:i/>
                <w:color w:val="000000"/>
                <w:lang w:val="en-US"/>
              </w:rPr>
              <w:t xml:space="preserve"> </w:t>
            </w:r>
            <w:r w:rsidR="001671A7" w:rsidRPr="004A5278">
              <w:rPr>
                <w:rFonts w:ascii="Calibri" w:hAnsi="Calibri"/>
                <w:b/>
                <w:i/>
                <w:color w:val="000000"/>
                <w:lang w:val="en-US"/>
              </w:rPr>
              <w:t>signature</w:t>
            </w:r>
            <w:r w:rsidR="001671A7" w:rsidRPr="004A5278">
              <w:rPr>
                <w:rFonts w:ascii="Calibri" w:hAnsi="Calibri"/>
                <w:color w:val="000000"/>
                <w:lang w:val="en-US"/>
              </w:rPr>
              <w:t xml:space="preserve"> contains opaque </w:t>
            </w:r>
            <w:r w:rsidR="001671A7" w:rsidRPr="004A5278">
              <w:rPr>
                <w:rFonts w:ascii="Calibri" w:hAnsi="Calibri"/>
                <w:b/>
                <w:i/>
                <w:color w:val="000000"/>
                <w:lang w:val="en-US"/>
              </w:rPr>
              <w:t>s</w:t>
            </w:r>
            <w:r w:rsidR="001671A7" w:rsidRPr="004A5278">
              <w:rPr>
                <w:rFonts w:ascii="Calibri" w:hAnsi="Calibri"/>
                <w:color w:val="000000"/>
                <w:lang w:val="en-US"/>
              </w:rPr>
              <w:t xml:space="preserve"> indicating non-zero value of size 32 octets</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Pass/Fail</w:t>
            </w:r>
          </w:p>
        </w:tc>
      </w:tr>
    </w:tbl>
    <w:p w:rsidR="001671A7" w:rsidRDefault="001671A7" w:rsidP="0086134B">
      <w:pPr>
        <w:spacing w:after="0"/>
      </w:pPr>
    </w:p>
    <w:tbl>
      <w:tblPr>
        <w:tblW w:w="8892" w:type="dxa"/>
        <w:tblInd w:w="-4" w:type="dxa"/>
        <w:tblLayout w:type="fixed"/>
        <w:tblCellMar>
          <w:left w:w="0" w:type="dxa"/>
          <w:right w:w="0" w:type="dxa"/>
        </w:tblCellMar>
        <w:tblLook w:val="0000" w:firstRow="0" w:lastRow="0" w:firstColumn="0" w:lastColumn="0" w:noHBand="0" w:noVBand="0"/>
      </w:tblPr>
      <w:tblGrid>
        <w:gridCol w:w="737"/>
        <w:gridCol w:w="1063"/>
        <w:gridCol w:w="5580"/>
        <w:gridCol w:w="1512"/>
      </w:tblGrid>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Identifier</w:t>
            </w:r>
          </w:p>
        </w:tc>
        <w:tc>
          <w:tcPr>
            <w:tcW w:w="709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F3664" w:rsidP="004A5278">
            <w:pPr>
              <w:overflowPunct/>
              <w:autoSpaceDE/>
              <w:autoSpaceDN/>
              <w:adjustRightInd/>
              <w:spacing w:after="0"/>
              <w:textAlignment w:val="auto"/>
              <w:rPr>
                <w:lang w:val="en-US"/>
              </w:rPr>
            </w:pPr>
            <w:r>
              <w:rPr>
                <w:rFonts w:ascii="Calibri" w:eastAsia="Calibri" w:hAnsi="Calibri"/>
                <w:sz w:val="22"/>
                <w:szCs w:val="22"/>
                <w:lang w:val="en-US"/>
              </w:rPr>
              <w:t>TP-16092-</w:t>
            </w:r>
            <w:r w:rsidR="0013752E" w:rsidRPr="0013752E">
              <w:rPr>
                <w:rFonts w:ascii="Calibri" w:eastAsia="Calibri" w:hAnsi="Calibri"/>
                <w:sz w:val="22"/>
                <w:szCs w:val="22"/>
                <w:lang w:val="en-US"/>
              </w:rPr>
              <w:t>SPDU</w:t>
            </w:r>
            <w:r w:rsidR="0013752E">
              <w:rPr>
                <w:rFonts w:asciiTheme="minorHAnsi" w:hAnsiTheme="minorHAnsi"/>
                <w:sz w:val="22"/>
                <w:szCs w:val="22"/>
                <w:vertAlign w:val="subscript"/>
              </w:rPr>
              <w:t>WSA</w:t>
            </w:r>
            <w:r>
              <w:rPr>
                <w:rFonts w:ascii="Calibri" w:eastAsia="Calibri" w:hAnsi="Calibri"/>
                <w:sz w:val="22"/>
                <w:szCs w:val="22"/>
                <w:lang w:val="en-US"/>
              </w:rPr>
              <w:t>-SEND-BV-03</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Summary</w:t>
            </w:r>
          </w:p>
        </w:tc>
        <w:tc>
          <w:tcPr>
            <w:tcW w:w="709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00926" w:rsidP="004A5278">
            <w:pPr>
              <w:overflowPunct/>
              <w:autoSpaceDE/>
              <w:autoSpaceDN/>
              <w:adjustRightInd/>
              <w:spacing w:after="0"/>
              <w:textAlignment w:val="auto"/>
              <w:rPr>
                <w:lang w:val="en-US"/>
              </w:rPr>
            </w:pPr>
            <w:r w:rsidRPr="00751302">
              <w:rPr>
                <w:rFonts w:ascii="Calibri" w:eastAsia="Calibri" w:hAnsi="Calibri"/>
                <w:sz w:val="22"/>
                <w:szCs w:val="22"/>
                <w:lang w:val="en-US"/>
              </w:rPr>
              <w:t>Validate that the I</w:t>
            </w:r>
            <w:r>
              <w:rPr>
                <w:rFonts w:ascii="Calibri" w:eastAsia="Calibri" w:hAnsi="Calibri"/>
                <w:sz w:val="22"/>
                <w:szCs w:val="22"/>
                <w:lang w:val="en-US"/>
              </w:rPr>
              <w:t xml:space="preserve">UT will generate a well-formed </w:t>
            </w:r>
            <w:r w:rsidR="0071352A" w:rsidRPr="0071352A">
              <w:rPr>
                <w:rFonts w:ascii="Calibri" w:eastAsia="Calibri" w:hAnsi="Calibri"/>
                <w:lang w:val="en-US"/>
              </w:rPr>
              <w:t>SPDU</w:t>
            </w:r>
            <w:r w:rsidR="0071352A" w:rsidRPr="0071352A">
              <w:rPr>
                <w:rFonts w:asciiTheme="minorHAnsi" w:hAnsiTheme="minorHAnsi"/>
                <w:vertAlign w:val="subscript"/>
              </w:rPr>
              <w:t>WSA</w:t>
            </w:r>
            <w:r w:rsidRPr="00751302">
              <w:rPr>
                <w:rFonts w:ascii="Calibri" w:eastAsia="Calibri" w:hAnsi="Calibri"/>
                <w:sz w:val="22"/>
                <w:szCs w:val="22"/>
                <w:lang w:val="en-US"/>
              </w:rPr>
              <w:t xml:space="preserve"> signed by certificate </w:t>
            </w:r>
            <w:r w:rsidRPr="00896347">
              <w:rPr>
                <w:rFonts w:ascii="Calibri" w:eastAsia="Calibri" w:hAnsi="Calibri"/>
                <w:b/>
                <w:i/>
                <w:sz w:val="22"/>
                <w:szCs w:val="22"/>
                <w:lang w:val="en-US"/>
              </w:rPr>
              <w:t xml:space="preserve">digest </w:t>
            </w:r>
            <w:r>
              <w:rPr>
                <w:rFonts w:ascii="Calibri" w:eastAsia="Calibri" w:hAnsi="Calibri"/>
                <w:sz w:val="22"/>
                <w:szCs w:val="22"/>
                <w:lang w:val="en-US"/>
              </w:rPr>
              <w:t xml:space="preserve">of known certificate. The </w:t>
            </w:r>
            <w:r w:rsidR="0071352A" w:rsidRPr="0071352A">
              <w:rPr>
                <w:rFonts w:ascii="Calibri" w:eastAsia="Calibri" w:hAnsi="Calibri"/>
                <w:lang w:val="en-US"/>
              </w:rPr>
              <w:t>SPDU</w:t>
            </w:r>
            <w:r w:rsidR="0071352A" w:rsidRPr="0071352A">
              <w:rPr>
                <w:rFonts w:asciiTheme="minorHAnsi" w:hAnsiTheme="minorHAnsi"/>
                <w:vertAlign w:val="subscript"/>
              </w:rPr>
              <w:t>WSA</w:t>
            </w:r>
            <w:r w:rsidRPr="00751302">
              <w:rPr>
                <w:rFonts w:ascii="Calibri" w:eastAsia="Calibri" w:hAnsi="Calibri"/>
                <w:sz w:val="22"/>
                <w:szCs w:val="22"/>
                <w:lang w:val="en-US"/>
              </w:rPr>
              <w:t xml:space="preserve"> shal</w:t>
            </w:r>
            <w:r>
              <w:rPr>
                <w:rFonts w:ascii="Calibri" w:eastAsia="Calibri" w:hAnsi="Calibri"/>
                <w:sz w:val="22"/>
                <w:szCs w:val="22"/>
                <w:lang w:val="en-US"/>
              </w:rPr>
              <w:t>l include</w:t>
            </w:r>
            <w:r w:rsidRPr="00896347">
              <w:rPr>
                <w:rFonts w:ascii="Calibri" w:eastAsia="Calibri" w:hAnsi="Calibri"/>
                <w:b/>
                <w:i/>
                <w:sz w:val="22"/>
                <w:szCs w:val="22"/>
                <w:lang w:val="en-US"/>
              </w:rPr>
              <w:t xml:space="preserve">, </w:t>
            </w:r>
            <w:proofErr w:type="spellStart"/>
            <w:r w:rsidRPr="00896347">
              <w:rPr>
                <w:rFonts w:ascii="Calibri" w:eastAsia="Calibri" w:hAnsi="Calibri"/>
                <w:b/>
                <w:i/>
                <w:sz w:val="22"/>
                <w:szCs w:val="22"/>
                <w:lang w:val="en-US"/>
              </w:rPr>
              <w:t>protocolVersion</w:t>
            </w:r>
            <w:proofErr w:type="spellEnd"/>
            <w:r w:rsidRPr="00896347">
              <w:rPr>
                <w:rFonts w:ascii="Calibri" w:eastAsia="Calibri" w:hAnsi="Calibri"/>
                <w:b/>
                <w:i/>
                <w:sz w:val="22"/>
                <w:szCs w:val="22"/>
                <w:lang w:val="en-US"/>
              </w:rPr>
              <w:t xml:space="preserve">, content, </w:t>
            </w:r>
            <w:proofErr w:type="spellStart"/>
            <w:r w:rsidRPr="00896347">
              <w:rPr>
                <w:rFonts w:ascii="Calibri" w:eastAsia="Calibri" w:hAnsi="Calibri"/>
                <w:b/>
                <w:i/>
                <w:sz w:val="22"/>
                <w:szCs w:val="22"/>
                <w:lang w:val="en-US"/>
              </w:rPr>
              <w:t>signedData</w:t>
            </w:r>
            <w:proofErr w:type="spellEnd"/>
            <w:r w:rsidRPr="00896347">
              <w:rPr>
                <w:rFonts w:ascii="Calibri" w:eastAsia="Calibri" w:hAnsi="Calibri"/>
                <w:b/>
                <w:i/>
                <w:sz w:val="22"/>
                <w:szCs w:val="22"/>
                <w:lang w:val="en-US"/>
              </w:rPr>
              <w:t xml:space="preserve">, </w:t>
            </w:r>
            <w:proofErr w:type="spellStart"/>
            <w:r w:rsidRPr="00896347">
              <w:rPr>
                <w:rFonts w:ascii="Calibri" w:eastAsia="Calibri" w:hAnsi="Calibri"/>
                <w:b/>
                <w:i/>
                <w:sz w:val="22"/>
                <w:szCs w:val="22"/>
                <w:lang w:val="en-US"/>
              </w:rPr>
              <w:t>tbsData</w:t>
            </w:r>
            <w:proofErr w:type="spellEnd"/>
            <w:r w:rsidRPr="00896347">
              <w:rPr>
                <w:rFonts w:ascii="Calibri" w:eastAsia="Calibri" w:hAnsi="Calibri"/>
                <w:b/>
                <w:i/>
                <w:sz w:val="22"/>
                <w:szCs w:val="22"/>
                <w:lang w:val="en-US"/>
              </w:rPr>
              <w:t xml:space="preserve">, </w:t>
            </w:r>
            <w:proofErr w:type="spellStart"/>
            <w:r w:rsidRPr="00896347">
              <w:rPr>
                <w:rFonts w:ascii="Calibri" w:eastAsia="Calibri" w:hAnsi="Calibri"/>
                <w:b/>
                <w:i/>
                <w:sz w:val="22"/>
                <w:szCs w:val="22"/>
                <w:lang w:val="en-US"/>
              </w:rPr>
              <w:t>headerInfo</w:t>
            </w:r>
            <w:proofErr w:type="spellEnd"/>
            <w:r w:rsidRPr="00896347">
              <w:rPr>
                <w:rFonts w:ascii="Calibri" w:eastAsia="Calibri" w:hAnsi="Calibri"/>
                <w:b/>
                <w:i/>
                <w:sz w:val="22"/>
                <w:szCs w:val="22"/>
                <w:lang w:val="en-US"/>
              </w:rPr>
              <w:t>, signer, ecdsaP256Signature</w:t>
            </w:r>
            <w:r>
              <w:rPr>
                <w:rFonts w:ascii="Calibri" w:eastAsia="Calibri" w:hAnsi="Calibri"/>
                <w:sz w:val="22"/>
                <w:szCs w:val="22"/>
                <w:lang w:val="en-US"/>
              </w:rPr>
              <w:t>.</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Test Configuration</w:t>
            </w:r>
          </w:p>
        </w:tc>
        <w:tc>
          <w:tcPr>
            <w:tcW w:w="709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AD3294" w:rsidP="004A5278">
            <w:pPr>
              <w:overflowPunct/>
              <w:autoSpaceDE/>
              <w:autoSpaceDN/>
              <w:adjustRightInd/>
              <w:spacing w:after="0"/>
              <w:textAlignment w:val="auto"/>
              <w:rPr>
                <w:lang w:val="en-US"/>
              </w:rPr>
            </w:pPr>
            <w:r w:rsidRPr="004A5278">
              <w:rPr>
                <w:rFonts w:ascii="Calibri" w:eastAsia="Calibri" w:hAnsi="Calibri"/>
                <w:sz w:val="22"/>
                <w:szCs w:val="22"/>
                <w:lang w:val="en-US"/>
              </w:rPr>
              <w:t>TC (</w:t>
            </w:r>
            <w:r w:rsidR="004A5278" w:rsidRPr="004A5278">
              <w:rPr>
                <w:rFonts w:ascii="Calibri" w:eastAsia="Calibri" w:hAnsi="Calibri"/>
                <w:sz w:val="22"/>
                <w:szCs w:val="22"/>
                <w:lang w:val="en-US"/>
              </w:rPr>
              <w:t>1)</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IUT</w:t>
            </w:r>
          </w:p>
        </w:tc>
        <w:tc>
          <w:tcPr>
            <w:tcW w:w="709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textAlignment w:val="auto"/>
              <w:rPr>
                <w:rFonts w:ascii="Calibri" w:eastAsia="Calibri" w:hAnsi="Calibri"/>
                <w:sz w:val="22"/>
                <w:szCs w:val="22"/>
                <w:lang w:val="en-US"/>
              </w:rPr>
            </w:pPr>
            <w:r w:rsidRPr="004A5278">
              <w:rPr>
                <w:rFonts w:ascii="Calibri" w:eastAsia="Calibri" w:hAnsi="Calibri"/>
                <w:sz w:val="22"/>
                <w:szCs w:val="22"/>
                <w:lang w:val="en-US"/>
              </w:rPr>
              <w:t>IUT</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Reference:</w:t>
            </w:r>
          </w:p>
        </w:tc>
        <w:tc>
          <w:tcPr>
            <w:tcW w:w="709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textAlignment w:val="auto"/>
              <w:rPr>
                <w:lang w:val="en-US"/>
              </w:rPr>
            </w:pP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PICS Selection</w:t>
            </w:r>
          </w:p>
        </w:tc>
        <w:tc>
          <w:tcPr>
            <w:tcW w:w="709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textAlignment w:val="auto"/>
              <w:rPr>
                <w:lang w:val="en-US"/>
              </w:rPr>
            </w:pPr>
          </w:p>
        </w:tc>
      </w:tr>
      <w:tr w:rsidR="004A5278" w:rsidRPr="004A5278" w:rsidTr="00655CF5">
        <w:tc>
          <w:tcPr>
            <w:tcW w:w="8892" w:type="dxa"/>
            <w:gridSpan w:val="4"/>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spacing w:after="0"/>
              <w:jc w:val="center"/>
              <w:rPr>
                <w:rFonts w:ascii="Calibri" w:hAnsi="Calibri"/>
                <w:b/>
                <w:color w:val="000000"/>
              </w:rPr>
            </w:pPr>
            <w:r w:rsidRPr="004A5278">
              <w:rPr>
                <w:rFonts w:ascii="Calibri" w:hAnsi="Calibri"/>
                <w:b/>
                <w:color w:val="000000"/>
              </w:rPr>
              <w:t>Pre-test conditions</w:t>
            </w:r>
          </w:p>
        </w:tc>
      </w:tr>
      <w:tr w:rsidR="004A5278" w:rsidRPr="004A5278" w:rsidTr="00655CF5">
        <w:tc>
          <w:tcPr>
            <w:tcW w:w="8892" w:type="dxa"/>
            <w:gridSpan w:val="4"/>
            <w:tcBorders>
              <w:top w:val="single" w:sz="3" w:space="0" w:color="auto"/>
              <w:left w:val="single" w:sz="3" w:space="0" w:color="auto"/>
              <w:bottom w:val="single" w:sz="3" w:space="0" w:color="auto"/>
              <w:right w:val="single" w:sz="3" w:space="0" w:color="auto"/>
            </w:tcBorders>
            <w:shd w:val="clear" w:color="auto" w:fill="FFFFFF"/>
          </w:tcPr>
          <w:p w:rsidR="004A5278" w:rsidRPr="00E878F8" w:rsidRDefault="004A5278" w:rsidP="008B7573">
            <w:pPr>
              <w:pStyle w:val="ListParagraph"/>
              <w:numPr>
                <w:ilvl w:val="0"/>
                <w:numId w:val="13"/>
              </w:numPr>
              <w:overflowPunct/>
              <w:autoSpaceDE/>
              <w:autoSpaceDN/>
              <w:adjustRightInd/>
              <w:spacing w:after="0"/>
              <w:textAlignment w:val="auto"/>
              <w:rPr>
                <w:rFonts w:ascii="Calibri" w:hAnsi="Calibri"/>
                <w:color w:val="000000"/>
                <w:lang w:val="en-US"/>
              </w:rPr>
            </w:pPr>
            <w:r w:rsidRPr="00E878F8">
              <w:rPr>
                <w:rFonts w:ascii="Calibri" w:hAnsi="Calibri"/>
                <w:color w:val="000000"/>
                <w:lang w:val="en-US"/>
              </w:rPr>
              <w:t>The IUT is</w:t>
            </w:r>
            <w:r w:rsidR="008B7573">
              <w:rPr>
                <w:rFonts w:ascii="Calibri" w:hAnsi="Calibri"/>
                <w:color w:val="000000"/>
                <w:lang w:val="en-US"/>
              </w:rPr>
              <w:t xml:space="preserve"> being </w:t>
            </w:r>
            <w:r w:rsidRPr="00E878F8">
              <w:rPr>
                <w:rFonts w:ascii="Calibri" w:hAnsi="Calibri"/>
                <w:color w:val="000000"/>
                <w:lang w:val="en-US"/>
              </w:rPr>
              <w:t>initialized</w:t>
            </w:r>
          </w:p>
        </w:tc>
      </w:tr>
      <w:tr w:rsidR="004A5278" w:rsidRPr="004A5278" w:rsidTr="00655CF5">
        <w:tc>
          <w:tcPr>
            <w:tcW w:w="8892" w:type="dxa"/>
            <w:gridSpan w:val="4"/>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spacing w:after="0"/>
              <w:jc w:val="center"/>
              <w:rPr>
                <w:rFonts w:ascii="Calibri" w:hAnsi="Calibri"/>
                <w:b/>
                <w:color w:val="000000"/>
              </w:rPr>
            </w:pPr>
            <w:r w:rsidRPr="004A5278">
              <w:rPr>
                <w:rFonts w:ascii="Calibri" w:hAnsi="Calibri"/>
                <w:b/>
                <w:color w:val="000000"/>
              </w:rPr>
              <w:t>Test Sequence</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Description</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Verdict</w:t>
            </w:r>
          </w:p>
        </w:tc>
      </w:tr>
      <w:tr w:rsidR="00700926"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4A5278">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4A5278">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4A5278">
              <w:rPr>
                <w:rFonts w:ascii="Calibri" w:hAnsi="Calibri"/>
                <w:color w:val="000000"/>
              </w:rPr>
              <w:t>The IUT is c</w:t>
            </w:r>
            <w:r w:rsidR="00AF57DB">
              <w:rPr>
                <w:rFonts w:ascii="Calibri" w:hAnsi="Calibri"/>
                <w:color w:val="000000"/>
              </w:rPr>
              <w:t xml:space="preserve">onfigured to transmit </w:t>
            </w:r>
            <w:r w:rsidRPr="004A5278">
              <w:rPr>
                <w:rFonts w:ascii="Calibri" w:hAnsi="Calibri"/>
                <w:color w:val="000000"/>
              </w:rPr>
              <w:t xml:space="preserve">one </w:t>
            </w:r>
            <w:r w:rsidR="00AF57DB">
              <w:rPr>
                <w:rFonts w:ascii="Calibri" w:hAnsi="Calibri"/>
                <w:color w:val="000000"/>
              </w:rPr>
              <w:t xml:space="preserve">or more </w:t>
            </w:r>
            <w:r w:rsidR="0071352A" w:rsidRPr="0071352A">
              <w:rPr>
                <w:rFonts w:ascii="Calibri" w:eastAsia="Calibri" w:hAnsi="Calibri"/>
                <w:lang w:val="en-US"/>
              </w:rPr>
              <w:t>SPDU</w:t>
            </w:r>
            <w:r w:rsidR="0071352A" w:rsidRPr="0071352A">
              <w:rPr>
                <w:rFonts w:asciiTheme="minorHAnsi" w:hAnsiTheme="minorHAnsi"/>
                <w:vertAlign w:val="subscript"/>
              </w:rPr>
              <w:t>WSA</w:t>
            </w:r>
            <w:r w:rsidRPr="004A5278">
              <w:rPr>
                <w:rFonts w:ascii="Calibri" w:hAnsi="Calibri"/>
                <w:color w:val="000000"/>
              </w:rPr>
              <w:t xml:space="preserve"> per second</w:t>
            </w:r>
            <w:r>
              <w:rPr>
                <w:rFonts w:ascii="Calibri" w:hAnsi="Calibri"/>
                <w:color w:val="000000"/>
              </w:rPr>
              <w:t xml:space="preserve"> as defined in </w:t>
            </w:r>
            <w:r>
              <w:rPr>
                <w:rFonts w:ascii="Calibri" w:hAnsi="Calibri"/>
                <w:color w:val="000000"/>
              </w:rPr>
              <w:fldChar w:fldCharType="begin"/>
            </w:r>
            <w:r>
              <w:rPr>
                <w:rFonts w:ascii="Calibri" w:hAnsi="Calibri"/>
                <w:color w:val="000000"/>
              </w:rPr>
              <w:instrText xml:space="preserve"> REF _Ref442344615 \h </w:instrText>
            </w:r>
            <w:r>
              <w:rPr>
                <w:rFonts w:ascii="Calibri" w:hAnsi="Calibri"/>
                <w:color w:val="000000"/>
              </w:rPr>
            </w:r>
            <w:r>
              <w:rPr>
                <w:rFonts w:ascii="Calibri" w:hAnsi="Calibri"/>
                <w:color w:val="000000"/>
              </w:rPr>
              <w:fldChar w:fldCharType="separate"/>
            </w:r>
            <w:r w:rsidR="00DD231E">
              <w:t xml:space="preserve">Table </w:t>
            </w:r>
            <w:r w:rsidR="00DD231E">
              <w:rPr>
                <w:noProof/>
              </w:rPr>
              <w:t>7</w:t>
            </w:r>
            <w:r w:rsidR="00DD231E">
              <w:noBreakHyphen/>
            </w:r>
            <w:r w:rsidR="00DD231E">
              <w:rPr>
                <w:noProof/>
              </w:rPr>
              <w:t>7</w:t>
            </w:r>
            <w:r>
              <w:rPr>
                <w:rFonts w:ascii="Calibri" w:hAnsi="Calibri"/>
                <w:color w:val="000000"/>
              </w:rPr>
              <w:fldChar w:fldCharType="end"/>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D34698">
              <w:rPr>
                <w:rFonts w:ascii="Calibri" w:hAnsi="Calibri"/>
                <w:color w:val="000000"/>
              </w:rPr>
              <w:t>Pass/Fail</w:t>
            </w:r>
          </w:p>
        </w:tc>
      </w:tr>
      <w:tr w:rsidR="00700926"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4A5278">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4A5278">
              <w:rPr>
                <w:rFonts w:ascii="Calibri" w:hAnsi="Calibri"/>
                <w:color w:val="000000"/>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4A5278">
              <w:rPr>
                <w:rFonts w:ascii="Calibri" w:hAnsi="Calibri"/>
                <w:color w:val="000000"/>
              </w:rPr>
              <w:t xml:space="preserve">The IUT transmits </w:t>
            </w:r>
            <w:r w:rsidR="0071352A" w:rsidRPr="0071352A">
              <w:rPr>
                <w:rFonts w:ascii="Calibri" w:eastAsia="Calibri" w:hAnsi="Calibri"/>
                <w:lang w:val="en-US"/>
              </w:rPr>
              <w:t>SPDU</w:t>
            </w:r>
            <w:r w:rsidR="0071352A">
              <w:rPr>
                <w:rFonts w:ascii="Calibri" w:eastAsia="Calibri" w:hAnsi="Calibri"/>
                <w:lang w:val="en-US"/>
              </w:rPr>
              <w:t>’s</w:t>
            </w:r>
            <w:r w:rsidR="0071352A" w:rsidRPr="0071352A">
              <w:rPr>
                <w:rFonts w:asciiTheme="minorHAnsi" w:hAnsiTheme="minorHAnsi"/>
                <w:vertAlign w:val="subscript"/>
              </w:rPr>
              <w:t>WSA</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D34698">
              <w:rPr>
                <w:rFonts w:ascii="Calibri" w:hAnsi="Calibri"/>
                <w:color w:val="000000"/>
              </w:rPr>
              <w:t>Pass/Fail</w:t>
            </w:r>
          </w:p>
        </w:tc>
      </w:tr>
      <w:tr w:rsidR="00700926"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3B56E9">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1352A" w:rsidP="00700926">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00926" w:rsidRPr="00751302">
              <w:rPr>
                <w:rFonts w:ascii="Calibri" w:hAnsi="Calibri"/>
                <w:color w:val="000000"/>
              </w:rPr>
              <w:t xml:space="preserve"> Ieee1609Dot2Data contains </w:t>
            </w:r>
            <w:r w:rsidR="00700926" w:rsidRPr="00751302">
              <w:rPr>
                <w:rFonts w:ascii="Calibri" w:hAnsi="Calibri"/>
                <w:b/>
                <w:i/>
                <w:color w:val="000000"/>
              </w:rPr>
              <w:t>content</w:t>
            </w:r>
            <w:r w:rsidR="00AD3294">
              <w:rPr>
                <w:rFonts w:ascii="Calibri" w:hAnsi="Calibri"/>
                <w:color w:val="000000"/>
              </w:rPr>
              <w:t xml:space="preserve"> indicating</w:t>
            </w:r>
            <w:r w:rsidR="00700926" w:rsidRPr="00751302">
              <w:rPr>
                <w:rFonts w:ascii="Calibri" w:hAnsi="Calibri"/>
                <w:color w:val="000000"/>
              </w:rPr>
              <w:t xml:space="preserve"> </w:t>
            </w:r>
            <w:proofErr w:type="spellStart"/>
            <w:r w:rsidR="00700926" w:rsidRPr="00751302">
              <w:rPr>
                <w:rFonts w:ascii="Calibri" w:hAnsi="Calibri"/>
                <w:b/>
                <w:i/>
                <w:color w:val="000000"/>
              </w:rPr>
              <w:t>signedData</w:t>
            </w:r>
            <w:proofErr w:type="spellEnd"/>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D34698">
              <w:rPr>
                <w:rFonts w:ascii="Calibri" w:hAnsi="Calibri"/>
                <w:color w:val="000000"/>
              </w:rPr>
              <w:t>Pass/Fail</w:t>
            </w:r>
          </w:p>
        </w:tc>
      </w:tr>
      <w:tr w:rsidR="00700926"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3B56E9">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1352A" w:rsidP="00700926">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00926" w:rsidRPr="00751302">
              <w:rPr>
                <w:rFonts w:ascii="Calibri" w:hAnsi="Calibri"/>
                <w:color w:val="000000"/>
              </w:rPr>
              <w:t xml:space="preserve"> </w:t>
            </w:r>
            <w:proofErr w:type="spellStart"/>
            <w:r w:rsidR="00700926" w:rsidRPr="00751302">
              <w:rPr>
                <w:rFonts w:ascii="Calibri" w:hAnsi="Calibri"/>
                <w:b/>
                <w:i/>
                <w:color w:val="000000"/>
              </w:rPr>
              <w:t>signedData</w:t>
            </w:r>
            <w:proofErr w:type="spellEnd"/>
            <w:r w:rsidR="00700926" w:rsidRPr="00751302">
              <w:rPr>
                <w:rFonts w:ascii="Calibri" w:hAnsi="Calibri"/>
                <w:color w:val="000000"/>
              </w:rPr>
              <w:t xml:space="preserve"> contains </w:t>
            </w:r>
            <w:proofErr w:type="spellStart"/>
            <w:r w:rsidR="00700926" w:rsidRPr="00751302">
              <w:rPr>
                <w:rFonts w:ascii="Calibri" w:hAnsi="Calibri"/>
                <w:color w:val="000000"/>
              </w:rPr>
              <w:t>hashId</w:t>
            </w:r>
            <w:proofErr w:type="spellEnd"/>
            <w:r w:rsidR="00700926" w:rsidRPr="00751302">
              <w:rPr>
                <w:rFonts w:ascii="Calibri" w:hAnsi="Calibri"/>
                <w:color w:val="000000"/>
              </w:rPr>
              <w:t xml:space="preserve"> indicating </w:t>
            </w:r>
            <w:r w:rsidR="00700926" w:rsidRPr="00751302">
              <w:rPr>
                <w:rFonts w:ascii="Calibri" w:hAnsi="Calibri"/>
                <w:b/>
                <w:i/>
                <w:color w:val="000000"/>
              </w:rPr>
              <w:t>sha256</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D34698">
              <w:rPr>
                <w:rFonts w:ascii="Calibri" w:hAnsi="Calibri"/>
                <w:color w:val="000000"/>
              </w:rPr>
              <w:t>Pass/Fail</w:t>
            </w:r>
          </w:p>
        </w:tc>
      </w:tr>
      <w:tr w:rsidR="00700926"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3B56E9">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00926" w:rsidRDefault="0071352A" w:rsidP="00700926">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00926" w:rsidRPr="00751302">
              <w:rPr>
                <w:rFonts w:ascii="Calibri" w:hAnsi="Calibri"/>
                <w:color w:val="000000"/>
                <w:lang w:val="en-US"/>
              </w:rPr>
              <w:t xml:space="preserve"> </w:t>
            </w:r>
            <w:proofErr w:type="spellStart"/>
            <w:r w:rsidR="00700926" w:rsidRPr="00751302">
              <w:rPr>
                <w:rFonts w:ascii="Calibri" w:hAnsi="Calibri"/>
                <w:b/>
                <w:i/>
                <w:color w:val="000000"/>
                <w:lang w:val="en-US"/>
              </w:rPr>
              <w:t>tbsData</w:t>
            </w:r>
            <w:proofErr w:type="spellEnd"/>
            <w:r w:rsidR="00700926" w:rsidRPr="00751302">
              <w:rPr>
                <w:rFonts w:ascii="Calibri" w:hAnsi="Calibri"/>
                <w:color w:val="000000"/>
                <w:lang w:val="en-US"/>
              </w:rPr>
              <w:t xml:space="preserve"> contains </w:t>
            </w:r>
            <w:proofErr w:type="spellStart"/>
            <w:r w:rsidR="00700926" w:rsidRPr="00751302">
              <w:rPr>
                <w:rFonts w:ascii="Calibri" w:hAnsi="Calibri"/>
                <w:b/>
                <w:i/>
                <w:color w:val="000000"/>
                <w:lang w:val="en-US"/>
              </w:rPr>
              <w:t>protocolVersion</w:t>
            </w:r>
            <w:proofErr w:type="spellEnd"/>
            <w:r w:rsidR="00AF57DB">
              <w:rPr>
                <w:rFonts w:ascii="Calibri" w:hAnsi="Calibri"/>
                <w:color w:val="000000"/>
                <w:lang w:val="en-US"/>
              </w:rPr>
              <w:t xml:space="preserve"> indicating </w:t>
            </w:r>
            <w:r w:rsidR="00700926" w:rsidRPr="00751302">
              <w:rPr>
                <w:rFonts w:ascii="Calibri" w:hAnsi="Calibri"/>
                <w:color w:val="000000"/>
                <w:lang w:val="en-US"/>
              </w:rPr>
              <w:t xml:space="preserve">value = </w:t>
            </w:r>
            <w:r w:rsidR="00700926" w:rsidRPr="00751302">
              <w:rPr>
                <w:rFonts w:ascii="Calibri" w:hAnsi="Calibri"/>
                <w:b/>
                <w:i/>
                <w:color w:val="000000"/>
                <w:lang w:val="en-US"/>
              </w:rPr>
              <w:t>0x03</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D34698">
              <w:rPr>
                <w:rFonts w:ascii="Calibri" w:hAnsi="Calibri"/>
                <w:color w:val="000000"/>
              </w:rPr>
              <w:t>Pass/Fail</w:t>
            </w:r>
          </w:p>
        </w:tc>
      </w:tr>
      <w:tr w:rsidR="00700926"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3B56E9">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00926" w:rsidRDefault="0071352A" w:rsidP="00700926">
            <w:pPr>
              <w:spacing w:after="0"/>
              <w:rPr>
                <w:rFonts w:ascii="Calibri" w:hAnsi="Calibri"/>
                <w:color w:val="000000"/>
                <w:lang w:val="en-US"/>
              </w:rPr>
            </w:pPr>
            <w:r w:rsidRPr="0071352A">
              <w:rPr>
                <w:rFonts w:ascii="Calibri" w:eastAsia="Calibri" w:hAnsi="Calibri"/>
                <w:lang w:val="en-US"/>
              </w:rPr>
              <w:t>SPDU</w:t>
            </w:r>
            <w:r w:rsidRPr="0071352A">
              <w:rPr>
                <w:rFonts w:asciiTheme="minorHAnsi" w:hAnsiTheme="minorHAnsi"/>
                <w:vertAlign w:val="subscript"/>
              </w:rPr>
              <w:t>WSA</w:t>
            </w:r>
            <w:r w:rsidR="00700926" w:rsidRPr="00751302">
              <w:rPr>
                <w:rFonts w:ascii="Calibri" w:hAnsi="Calibri"/>
                <w:color w:val="000000"/>
                <w:lang w:val="en-US"/>
              </w:rPr>
              <w:t xml:space="preserve"> </w:t>
            </w:r>
            <w:proofErr w:type="spellStart"/>
            <w:r w:rsidR="00700926" w:rsidRPr="00751302">
              <w:rPr>
                <w:rFonts w:ascii="Calibri" w:hAnsi="Calibri"/>
                <w:b/>
                <w:i/>
                <w:color w:val="000000"/>
                <w:lang w:val="en-US"/>
              </w:rPr>
              <w:t>tbsData</w:t>
            </w:r>
            <w:proofErr w:type="spellEnd"/>
            <w:r w:rsidR="00700926" w:rsidRPr="00751302">
              <w:rPr>
                <w:rFonts w:ascii="Calibri" w:hAnsi="Calibri"/>
                <w:color w:val="000000"/>
                <w:lang w:val="en-US"/>
              </w:rPr>
              <w:t xml:space="preserve"> contains </w:t>
            </w:r>
            <w:r w:rsidR="00700926" w:rsidRPr="00751302">
              <w:rPr>
                <w:rFonts w:ascii="Calibri" w:hAnsi="Calibri"/>
                <w:b/>
                <w:i/>
                <w:color w:val="000000"/>
                <w:lang w:val="en-US"/>
              </w:rPr>
              <w:t>content</w:t>
            </w:r>
            <w:r w:rsidR="00700926" w:rsidRPr="00751302">
              <w:rPr>
                <w:rFonts w:ascii="Calibri" w:hAnsi="Calibri"/>
                <w:color w:val="000000"/>
                <w:lang w:val="en-US"/>
              </w:rPr>
              <w:t xml:space="preserve"> indicating </w:t>
            </w:r>
            <w:proofErr w:type="spellStart"/>
            <w:r w:rsidR="00700926" w:rsidRPr="00751302">
              <w:rPr>
                <w:rFonts w:ascii="Calibri" w:hAnsi="Calibri"/>
                <w:b/>
                <w:i/>
                <w:color w:val="000000"/>
                <w:lang w:val="en-US"/>
              </w:rPr>
              <w:t>unsecuredData</w:t>
            </w:r>
            <w:proofErr w:type="spellEnd"/>
            <w:r w:rsidR="00700926" w:rsidRPr="00751302">
              <w:rPr>
                <w:rFonts w:ascii="Calibri" w:hAnsi="Calibri"/>
                <w:color w:val="000000"/>
                <w:lang w:val="en-US"/>
              </w:rPr>
              <w:t xml:space="preserve"> (Payload Data&gt; 0)</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D3469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00926" w:rsidP="004A5278">
            <w:pPr>
              <w:spacing w:after="0"/>
              <w:rPr>
                <w:rFonts w:ascii="Calibri" w:hAnsi="Calibri"/>
                <w:color w:val="000000"/>
              </w:rPr>
            </w:pPr>
            <w:r>
              <w:rPr>
                <w:rFonts w:ascii="Calibri" w:hAnsi="Calibri"/>
                <w:color w:val="000000"/>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4A5278" w:rsidRPr="004A5278">
              <w:rPr>
                <w:rFonts w:ascii="Calibri" w:hAnsi="Calibri"/>
                <w:color w:val="000000"/>
              </w:rPr>
              <w:t xml:space="preserve"> </w:t>
            </w:r>
            <w:proofErr w:type="spellStart"/>
            <w:r w:rsidR="004A5278" w:rsidRPr="004A5278">
              <w:rPr>
                <w:rFonts w:ascii="Calibri" w:hAnsi="Calibri"/>
                <w:b/>
                <w:i/>
                <w:color w:val="000000"/>
                <w:lang w:val="en-US"/>
              </w:rPr>
              <w:t>headerInfo</w:t>
            </w:r>
            <w:proofErr w:type="spellEnd"/>
            <w:r w:rsidR="004A5278" w:rsidRPr="004A5278">
              <w:rPr>
                <w:rFonts w:ascii="Calibri" w:hAnsi="Calibri"/>
                <w:color w:val="000000"/>
                <w:lang w:val="en-US"/>
              </w:rPr>
              <w:t xml:space="preserve"> contains </w:t>
            </w:r>
            <w:proofErr w:type="spellStart"/>
            <w:r w:rsidR="004A5278" w:rsidRPr="004A5278">
              <w:rPr>
                <w:rFonts w:ascii="Calibri" w:hAnsi="Calibri"/>
                <w:b/>
                <w:i/>
                <w:color w:val="000000"/>
                <w:lang w:val="en-US"/>
              </w:rPr>
              <w:t>psid</w:t>
            </w:r>
            <w:proofErr w:type="spellEnd"/>
            <w:r w:rsidR="004A5278" w:rsidRPr="004A5278">
              <w:rPr>
                <w:rFonts w:ascii="Calibri" w:hAnsi="Calibri"/>
                <w:color w:val="000000"/>
                <w:lang w:val="en-US"/>
              </w:rPr>
              <w:t xml:space="preserve"> indicating </w:t>
            </w:r>
            <w:r w:rsidR="00015A3F">
              <w:rPr>
                <w:rFonts w:ascii="Calibri" w:hAnsi="Calibri"/>
                <w:color w:val="000000"/>
              </w:rPr>
              <w:t>v</w:t>
            </w:r>
            <w:r w:rsidR="004A5278" w:rsidRPr="004A5278">
              <w:rPr>
                <w:rFonts w:ascii="Calibri" w:hAnsi="Calibri"/>
                <w:color w:val="000000"/>
              </w:rPr>
              <w:t>alue =</w:t>
            </w:r>
            <w:r w:rsidR="00E50A2B">
              <w:rPr>
                <w:rFonts w:ascii="Calibri" w:hAnsi="Calibri"/>
                <w:b/>
                <w:i/>
                <w:color w:val="000000"/>
              </w:rPr>
              <w:t>0</w:t>
            </w:r>
            <w:ins w:id="160" w:author="Dmitri.Khijniak@7Layers.com" w:date="2017-04-29T19:13:00Z">
              <w:r w:rsidR="00CB1C6F">
                <w:rPr>
                  <w:rFonts w:ascii="Calibri" w:hAnsi="Calibri"/>
                  <w:b/>
                  <w:i/>
                  <w:color w:val="000000"/>
                </w:rPr>
                <w:t>x87</w:t>
              </w:r>
            </w:ins>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00926" w:rsidP="004A5278">
            <w:pPr>
              <w:spacing w:after="0"/>
              <w:rPr>
                <w:rFonts w:ascii="Calibri" w:hAnsi="Calibri"/>
                <w:color w:val="000000"/>
              </w:rPr>
            </w:pPr>
            <w:r>
              <w:rPr>
                <w:rFonts w:ascii="Calibri" w:hAnsi="Calibri"/>
                <w:color w:val="000000"/>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00926" w:rsidRPr="00751302">
              <w:rPr>
                <w:rFonts w:ascii="Calibri" w:hAnsi="Calibri"/>
                <w:color w:val="000000"/>
                <w:lang w:val="en-US"/>
              </w:rPr>
              <w:t xml:space="preserve"> </w:t>
            </w:r>
            <w:proofErr w:type="spellStart"/>
            <w:r w:rsidR="00700926" w:rsidRPr="00751302">
              <w:rPr>
                <w:rFonts w:ascii="Calibri" w:hAnsi="Calibri"/>
                <w:b/>
                <w:i/>
                <w:color w:val="000000"/>
                <w:lang w:val="en-US"/>
              </w:rPr>
              <w:t>headerInfo</w:t>
            </w:r>
            <w:proofErr w:type="spellEnd"/>
            <w:r w:rsidR="00700926" w:rsidRPr="00751302">
              <w:rPr>
                <w:rFonts w:ascii="Calibri" w:hAnsi="Calibri"/>
                <w:b/>
                <w:i/>
                <w:color w:val="000000"/>
                <w:lang w:val="en-US"/>
              </w:rPr>
              <w:t xml:space="preserve"> </w:t>
            </w:r>
            <w:r w:rsidR="00700926" w:rsidRPr="00751302">
              <w:rPr>
                <w:rFonts w:ascii="Calibri" w:hAnsi="Calibri"/>
                <w:color w:val="000000"/>
                <w:lang w:val="en-US"/>
              </w:rPr>
              <w:t xml:space="preserve">contains </w:t>
            </w:r>
            <w:proofErr w:type="spellStart"/>
            <w:r w:rsidR="00700926" w:rsidRPr="00751302">
              <w:rPr>
                <w:rFonts w:ascii="Calibri" w:hAnsi="Calibri"/>
                <w:b/>
                <w:i/>
                <w:color w:val="000000"/>
                <w:lang w:val="en-US"/>
              </w:rPr>
              <w:t>generationTime</w:t>
            </w:r>
            <w:proofErr w:type="spellEnd"/>
            <w:r w:rsidR="00700926" w:rsidRPr="00751302">
              <w:rPr>
                <w:rFonts w:ascii="Calibri" w:hAnsi="Calibri"/>
                <w:color w:val="000000"/>
                <w:lang w:val="en-US"/>
              </w:rPr>
              <w:t xml:space="preserve"> indicating a </w:t>
            </w:r>
            <w:r w:rsidR="00700926" w:rsidRPr="00751302">
              <w:rPr>
                <w:rFonts w:ascii="Calibri" w:hAnsi="Calibri"/>
                <w:b/>
                <w:i/>
                <w:color w:val="000000"/>
                <w:lang w:val="en-US"/>
              </w:rPr>
              <w:t>Time64</w:t>
            </w:r>
            <w:r w:rsidR="00700926" w:rsidRPr="00751302">
              <w:rPr>
                <w:rFonts w:ascii="Calibri" w:hAnsi="Calibri"/>
                <w:color w:val="000000"/>
                <w:lang w:val="en-US"/>
              </w:rPr>
              <w:t xml:space="preserve"> (non-zero value of size 8 octets)</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00926" w:rsidP="004A5278">
            <w:pPr>
              <w:spacing w:after="0"/>
              <w:rPr>
                <w:rFonts w:ascii="Calibri" w:hAnsi="Calibri"/>
                <w:color w:val="000000"/>
              </w:rPr>
            </w:pPr>
            <w:r>
              <w:rPr>
                <w:rFonts w:ascii="Calibri" w:hAnsi="Calibri"/>
                <w:color w:val="000000"/>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00926" w:rsidRPr="00911BC9">
              <w:rPr>
                <w:rFonts w:ascii="Calibri" w:hAnsi="Calibri"/>
                <w:color w:val="000000"/>
              </w:rPr>
              <w:t xml:space="preserve"> </w:t>
            </w:r>
            <w:proofErr w:type="spellStart"/>
            <w:r w:rsidR="00700926" w:rsidRPr="00E93D5F">
              <w:rPr>
                <w:rFonts w:ascii="Calibri" w:hAnsi="Calibri"/>
                <w:b/>
                <w:i/>
                <w:color w:val="000000"/>
              </w:rPr>
              <w:t>headerInfo</w:t>
            </w:r>
            <w:proofErr w:type="spellEnd"/>
            <w:r w:rsidR="00700926" w:rsidRPr="00911BC9">
              <w:rPr>
                <w:rFonts w:ascii="Calibri" w:hAnsi="Calibri"/>
                <w:color w:val="000000"/>
              </w:rPr>
              <w:t xml:space="preserve"> contains </w:t>
            </w:r>
            <w:proofErr w:type="spellStart"/>
            <w:r w:rsidR="00700926" w:rsidRPr="00911BC9">
              <w:rPr>
                <w:rFonts w:ascii="Calibri" w:hAnsi="Calibri"/>
                <w:b/>
                <w:i/>
                <w:color w:val="000000"/>
              </w:rPr>
              <w:t>expiryTime</w:t>
            </w:r>
            <w:proofErr w:type="spellEnd"/>
            <w:r w:rsidR="00700926" w:rsidRPr="00911BC9">
              <w:rPr>
                <w:rFonts w:ascii="Calibri" w:hAnsi="Calibri"/>
                <w:color w:val="000000"/>
              </w:rPr>
              <w:t xml:space="preserve"> indicating a </w:t>
            </w:r>
            <w:r w:rsidR="00700926" w:rsidRPr="00911BC9">
              <w:rPr>
                <w:rFonts w:ascii="Calibri" w:hAnsi="Calibri"/>
                <w:b/>
                <w:i/>
                <w:color w:val="000000"/>
              </w:rPr>
              <w:t>Time64</w:t>
            </w:r>
            <w:r w:rsidR="00700926">
              <w:rPr>
                <w:rFonts w:ascii="Calibri" w:hAnsi="Calibri"/>
                <w:color w:val="000000"/>
              </w:rPr>
              <w:t xml:space="preserve"> (non-zero v</w:t>
            </w:r>
            <w:r w:rsidR="00700926" w:rsidRPr="00911BC9">
              <w:rPr>
                <w:rFonts w:ascii="Calibri" w:hAnsi="Calibri"/>
                <w:color w:val="000000"/>
              </w:rPr>
              <w:t>alue of size 8 bytes</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700926"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4A5278">
            <w:pPr>
              <w:spacing w:after="0"/>
              <w:rPr>
                <w:rFonts w:ascii="Calibri" w:hAnsi="Calibri"/>
                <w:color w:val="000000"/>
              </w:rPr>
            </w:pPr>
            <w:r>
              <w:rPr>
                <w:rFonts w:ascii="Calibri" w:hAnsi="Calibri"/>
                <w:color w:val="000000"/>
              </w:rPr>
              <w:lastRenderedPageBreak/>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4A5278">
            <w:pPr>
              <w:spacing w:after="0"/>
              <w:rPr>
                <w:rFonts w:ascii="Calibri" w:hAnsi="Calibri"/>
                <w:color w:val="000000"/>
              </w:rPr>
            </w:pPr>
            <w:r w:rsidRPr="00700926">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00926" w:rsidRDefault="0071352A" w:rsidP="00700926">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00926" w:rsidRPr="00751302">
              <w:rPr>
                <w:rFonts w:ascii="Calibri" w:hAnsi="Calibri"/>
                <w:color w:val="000000"/>
              </w:rPr>
              <w:t xml:space="preserve"> </w:t>
            </w:r>
            <w:proofErr w:type="spellStart"/>
            <w:r w:rsidR="00700926" w:rsidRPr="00751302">
              <w:rPr>
                <w:rFonts w:ascii="Calibri" w:hAnsi="Calibri"/>
                <w:b/>
                <w:i/>
                <w:color w:val="000000"/>
              </w:rPr>
              <w:t>headerInfo</w:t>
            </w:r>
            <w:proofErr w:type="spellEnd"/>
            <w:r w:rsidR="00700926">
              <w:rPr>
                <w:rFonts w:ascii="Calibri" w:hAnsi="Calibri"/>
                <w:color w:val="000000"/>
              </w:rPr>
              <w:t xml:space="preserve"> contains</w:t>
            </w:r>
            <w:r w:rsidR="00700926" w:rsidRPr="00751302">
              <w:rPr>
                <w:rFonts w:ascii="Calibri" w:hAnsi="Calibri"/>
                <w:color w:val="000000"/>
              </w:rPr>
              <w:t xml:space="preserve"> </w:t>
            </w:r>
            <w:proofErr w:type="spellStart"/>
            <w:r w:rsidR="00700926" w:rsidRPr="00751302">
              <w:rPr>
                <w:rFonts w:ascii="Calibri" w:hAnsi="Calibri"/>
                <w:b/>
                <w:i/>
                <w:color w:val="000000"/>
              </w:rPr>
              <w:t>generationLocation</w:t>
            </w:r>
            <w:proofErr w:type="spellEnd"/>
            <w:r w:rsidR="00700926">
              <w:t xml:space="preserve"> </w:t>
            </w:r>
            <w:r w:rsidR="00700926" w:rsidRPr="00911BC9">
              <w:rPr>
                <w:rFonts w:ascii="Calibri" w:hAnsi="Calibri"/>
                <w:color w:val="000000"/>
              </w:rPr>
              <w:t>indicating</w:t>
            </w:r>
          </w:p>
          <w:p w:rsidR="00700926" w:rsidRPr="00911BC9" w:rsidRDefault="00700926" w:rsidP="00700926">
            <w:pPr>
              <w:spacing w:after="0"/>
              <w:rPr>
                <w:rFonts w:ascii="Calibri" w:hAnsi="Calibri"/>
                <w:color w:val="000000"/>
                <w:lang w:val="en-US"/>
              </w:rPr>
            </w:pPr>
            <w:r w:rsidRPr="00911BC9">
              <w:rPr>
                <w:rFonts w:ascii="Calibri" w:hAnsi="Calibri"/>
                <w:b/>
                <w:i/>
                <w:color w:val="000000"/>
                <w:lang w:val="en-US"/>
              </w:rPr>
              <w:t>latitude</w:t>
            </w:r>
            <w:r w:rsidRPr="00911BC9">
              <w:rPr>
                <w:rFonts w:ascii="Calibri" w:hAnsi="Calibri"/>
                <w:color w:val="000000"/>
                <w:lang w:val="en-US"/>
              </w:rPr>
              <w:t xml:space="preserve"> (-</w:t>
            </w:r>
            <w:proofErr w:type="gramStart"/>
            <w:r w:rsidRPr="00911BC9">
              <w:rPr>
                <w:rFonts w:ascii="Calibri" w:hAnsi="Calibri"/>
                <w:color w:val="000000"/>
                <w:lang w:val="en-US"/>
              </w:rPr>
              <w:t>900000000 .</w:t>
            </w:r>
            <w:proofErr w:type="gramEnd"/>
            <w:r w:rsidRPr="00911BC9">
              <w:rPr>
                <w:rFonts w:ascii="Calibri" w:hAnsi="Calibri"/>
                <w:color w:val="000000"/>
                <w:lang w:val="en-US"/>
              </w:rPr>
              <w:t xml:space="preserve"> . 900000000)</w:t>
            </w:r>
          </w:p>
          <w:p w:rsidR="00700926" w:rsidRPr="00911BC9" w:rsidRDefault="00700926" w:rsidP="00700926">
            <w:pPr>
              <w:spacing w:after="0"/>
              <w:rPr>
                <w:rFonts w:ascii="Calibri" w:hAnsi="Calibri"/>
                <w:color w:val="000000"/>
                <w:lang w:val="en-US"/>
              </w:rPr>
            </w:pPr>
            <w:r w:rsidRPr="00911BC9">
              <w:rPr>
                <w:rFonts w:ascii="Calibri" w:hAnsi="Calibri"/>
                <w:b/>
                <w:i/>
                <w:color w:val="000000"/>
                <w:lang w:val="en-US"/>
              </w:rPr>
              <w:t>longitude</w:t>
            </w:r>
            <w:r w:rsidRPr="00911BC9">
              <w:rPr>
                <w:rFonts w:ascii="Calibri" w:hAnsi="Calibri"/>
                <w:color w:val="000000"/>
                <w:lang w:val="en-US"/>
              </w:rPr>
              <w:t xml:space="preserve"> (-</w:t>
            </w:r>
            <w:proofErr w:type="gramStart"/>
            <w:r w:rsidRPr="00911BC9">
              <w:rPr>
                <w:rFonts w:ascii="Calibri" w:hAnsi="Calibri"/>
                <w:color w:val="000000"/>
                <w:lang w:val="en-US"/>
              </w:rPr>
              <w:t>1799999999 .</w:t>
            </w:r>
            <w:proofErr w:type="gramEnd"/>
            <w:r w:rsidRPr="00911BC9">
              <w:rPr>
                <w:rFonts w:ascii="Calibri" w:hAnsi="Calibri"/>
                <w:color w:val="000000"/>
                <w:lang w:val="en-US"/>
              </w:rPr>
              <w:t xml:space="preserve"> . 1800000000)</w:t>
            </w:r>
          </w:p>
          <w:p w:rsidR="00700926" w:rsidRPr="00911BC9" w:rsidRDefault="00700926" w:rsidP="00700926">
            <w:pPr>
              <w:spacing w:after="0"/>
              <w:rPr>
                <w:rFonts w:ascii="Calibri" w:hAnsi="Calibri"/>
                <w:color w:val="000000"/>
              </w:rPr>
            </w:pPr>
            <w:r w:rsidRPr="00911BC9">
              <w:rPr>
                <w:rFonts w:ascii="Calibri" w:hAnsi="Calibri"/>
                <w:b/>
                <w:i/>
                <w:color w:val="000000"/>
                <w:lang w:val="en-US"/>
              </w:rPr>
              <w:t>elevation</w:t>
            </w:r>
            <w:r w:rsidRPr="00911BC9">
              <w:rPr>
                <w:rFonts w:ascii="Calibri" w:hAnsi="Calibri"/>
                <w:color w:val="000000"/>
                <w:lang w:val="en-US"/>
              </w:rPr>
              <w:t xml:space="preserve"> Unit16</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4A5278">
            <w:pPr>
              <w:spacing w:after="0"/>
              <w:rPr>
                <w:rFonts w:ascii="Calibri" w:hAnsi="Calibri"/>
                <w:color w:val="000000"/>
              </w:rPr>
            </w:pPr>
            <w:r w:rsidRPr="00700926">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00926" w:rsidP="004A5278">
            <w:pPr>
              <w:spacing w:after="0"/>
              <w:rPr>
                <w:rFonts w:ascii="Calibri" w:hAnsi="Calibri"/>
                <w:color w:val="000000"/>
              </w:rPr>
            </w:pPr>
            <w:r>
              <w:rPr>
                <w:rFonts w:ascii="Calibri" w:hAnsi="Calibri"/>
                <w:color w:val="000000"/>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00926" w:rsidRPr="00751302">
              <w:rPr>
                <w:rFonts w:ascii="Calibri" w:hAnsi="Calibri"/>
                <w:color w:val="000000"/>
                <w:lang w:val="en-US"/>
              </w:rPr>
              <w:t xml:space="preserve"> contains </w:t>
            </w:r>
            <w:r w:rsidR="00700926" w:rsidRPr="00751302">
              <w:rPr>
                <w:rFonts w:ascii="Calibri" w:hAnsi="Calibri"/>
                <w:b/>
                <w:i/>
                <w:color w:val="000000"/>
                <w:lang w:val="en-US"/>
              </w:rPr>
              <w:t>signer</w:t>
            </w:r>
            <w:r w:rsidR="00700926" w:rsidRPr="00751302">
              <w:rPr>
                <w:rFonts w:ascii="Calibri" w:hAnsi="Calibri"/>
                <w:color w:val="000000"/>
                <w:lang w:val="en-US"/>
              </w:rPr>
              <w:t xml:space="preserve"> containing </w:t>
            </w:r>
            <w:r w:rsidR="00700926" w:rsidRPr="00751302">
              <w:rPr>
                <w:rFonts w:ascii="Calibri" w:hAnsi="Calibri"/>
                <w:b/>
                <w:i/>
                <w:color w:val="000000"/>
                <w:lang w:val="en-US"/>
              </w:rPr>
              <w:t>digest</w:t>
            </w:r>
            <w:r w:rsidR="00700926" w:rsidRPr="00751302">
              <w:rPr>
                <w:rFonts w:ascii="Calibri" w:hAnsi="Calibri"/>
                <w:color w:val="000000"/>
                <w:lang w:val="en-US"/>
              </w:rPr>
              <w:t xml:space="preserve"> indicating </w:t>
            </w:r>
            <w:r w:rsidR="00700926" w:rsidRPr="00AF57DB">
              <w:rPr>
                <w:rFonts w:ascii="Calibri" w:hAnsi="Calibri"/>
                <w:b/>
                <w:i/>
                <w:color w:val="000000"/>
                <w:lang w:val="en-US"/>
              </w:rPr>
              <w:t>HashedId8</w:t>
            </w:r>
            <w:r w:rsidR="00AD3294">
              <w:rPr>
                <w:rFonts w:ascii="Calibri" w:hAnsi="Calibri"/>
                <w:color w:val="000000"/>
                <w:lang w:val="en-US"/>
              </w:rPr>
              <w:t xml:space="preserve"> </w:t>
            </w:r>
            <w:r w:rsidR="00700926" w:rsidRPr="00751302">
              <w:rPr>
                <w:rFonts w:ascii="Calibri" w:hAnsi="Calibri"/>
                <w:color w:val="000000"/>
                <w:lang w:val="en-US"/>
              </w:rPr>
              <w:t>(a non-zero value of size 8 octets)</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00926" w:rsidP="004A5278">
            <w:pPr>
              <w:spacing w:after="0"/>
              <w:rPr>
                <w:rFonts w:ascii="Calibri" w:hAnsi="Calibri"/>
                <w:color w:val="000000"/>
              </w:rPr>
            </w:pPr>
            <w:r>
              <w:rPr>
                <w:rFonts w:ascii="Calibri" w:hAnsi="Calibri"/>
                <w:color w:val="000000"/>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00926" w:rsidRPr="00751302">
              <w:rPr>
                <w:rFonts w:ascii="Calibri" w:hAnsi="Calibri"/>
                <w:color w:val="000000"/>
                <w:lang w:val="en-US"/>
              </w:rPr>
              <w:t xml:space="preserve"> </w:t>
            </w:r>
            <w:r w:rsidR="00700926" w:rsidRPr="00751302">
              <w:rPr>
                <w:rFonts w:ascii="Calibri" w:hAnsi="Calibri"/>
                <w:b/>
                <w:i/>
                <w:color w:val="000000"/>
                <w:lang w:val="en-US"/>
              </w:rPr>
              <w:t xml:space="preserve">signature </w:t>
            </w:r>
            <w:r w:rsidR="00700926" w:rsidRPr="00751302">
              <w:rPr>
                <w:rFonts w:ascii="Calibri" w:hAnsi="Calibri"/>
                <w:color w:val="000000"/>
                <w:lang w:val="en-US"/>
              </w:rPr>
              <w:t>contains</w:t>
            </w:r>
            <w:r w:rsidR="00700926" w:rsidRPr="00751302">
              <w:rPr>
                <w:rFonts w:ascii="Calibri" w:hAnsi="Calibri"/>
                <w:b/>
                <w:i/>
                <w:color w:val="000000"/>
                <w:lang w:val="en-US"/>
              </w:rPr>
              <w:t xml:space="preserve"> ecdsaP256Signature</w:t>
            </w:r>
            <w:r w:rsidR="00700926" w:rsidRPr="00751302">
              <w:rPr>
                <w:rFonts w:ascii="Calibri" w:hAnsi="Calibri"/>
                <w:color w:val="000000"/>
                <w:lang w:val="en-US"/>
              </w:rPr>
              <w:t xml:space="preserve"> indicating </w:t>
            </w:r>
            <w:r w:rsidR="00700926" w:rsidRPr="00751302">
              <w:rPr>
                <w:rFonts w:ascii="Calibri" w:hAnsi="Calibri"/>
                <w:b/>
                <w:i/>
                <w:color w:val="000000"/>
                <w:lang w:val="en-US"/>
              </w:rPr>
              <w:t>r</w:t>
            </w:r>
            <w:r w:rsidR="00AD3294">
              <w:rPr>
                <w:rFonts w:ascii="Calibri" w:hAnsi="Calibri"/>
                <w:color w:val="000000"/>
                <w:lang w:val="en-US"/>
              </w:rPr>
              <w:t xml:space="preserve"> </w:t>
            </w:r>
            <w:r w:rsidR="00700926" w:rsidRPr="00751302">
              <w:rPr>
                <w:rFonts w:ascii="Calibri" w:hAnsi="Calibri"/>
                <w:color w:val="000000"/>
                <w:lang w:val="en-US"/>
              </w:rPr>
              <w:t>(</w:t>
            </w:r>
            <w:r w:rsidR="00700926" w:rsidRPr="00751302">
              <w:rPr>
                <w:rFonts w:ascii="Calibri" w:hAnsi="Calibri"/>
                <w:b/>
                <w:i/>
                <w:color w:val="000000"/>
                <w:lang w:val="en-US"/>
              </w:rPr>
              <w:t>compressed-y-0</w:t>
            </w:r>
            <w:r w:rsidR="00700926" w:rsidRPr="00751302">
              <w:rPr>
                <w:rFonts w:ascii="Calibri" w:hAnsi="Calibri"/>
                <w:color w:val="000000"/>
                <w:lang w:val="en-US"/>
              </w:rPr>
              <w:t xml:space="preserve"> </w:t>
            </w:r>
            <w:r w:rsidR="0007384F">
              <w:rPr>
                <w:rFonts w:ascii="Calibri" w:hAnsi="Calibri"/>
                <w:color w:val="000000"/>
                <w:lang w:val="en-US"/>
              </w:rPr>
              <w:t xml:space="preserve">or </w:t>
            </w:r>
            <w:r w:rsidR="0007384F" w:rsidRPr="007671C9">
              <w:rPr>
                <w:b/>
                <w:i/>
              </w:rPr>
              <w:t>compressed-y-1</w:t>
            </w:r>
            <w:r w:rsidR="0007384F">
              <w:rPr>
                <w:b/>
                <w:i/>
              </w:rPr>
              <w:t xml:space="preserve"> </w:t>
            </w:r>
            <w:r w:rsidR="00700926" w:rsidRPr="00751302">
              <w:rPr>
                <w:rFonts w:ascii="Calibri" w:hAnsi="Calibri"/>
                <w:color w:val="000000"/>
                <w:lang w:val="en-US"/>
              </w:rPr>
              <w:t xml:space="preserve">consists of octet size </w:t>
            </w:r>
            <w:r w:rsidR="0012110F" w:rsidRPr="00751302">
              <w:rPr>
                <w:rFonts w:ascii="Calibri" w:hAnsi="Calibri"/>
                <w:color w:val="000000"/>
                <w:lang w:val="en-US"/>
              </w:rPr>
              <w:t>32)</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00926" w:rsidP="004A5278">
            <w:pPr>
              <w:spacing w:after="0"/>
              <w:rPr>
                <w:rFonts w:ascii="Calibri" w:hAnsi="Calibri"/>
                <w:color w:val="000000"/>
              </w:rPr>
            </w:pPr>
            <w:r>
              <w:rPr>
                <w:rFonts w:ascii="Calibri" w:hAnsi="Calibri"/>
                <w:color w:val="000000"/>
              </w:rPr>
              <w:t>14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00926" w:rsidRPr="00751302">
              <w:rPr>
                <w:rFonts w:ascii="Calibri" w:hAnsi="Calibri"/>
                <w:color w:val="000000"/>
              </w:rPr>
              <w:t xml:space="preserve"> </w:t>
            </w:r>
            <w:r w:rsidR="00700926" w:rsidRPr="00751302">
              <w:rPr>
                <w:rFonts w:ascii="Calibri" w:hAnsi="Calibri"/>
                <w:b/>
                <w:i/>
                <w:color w:val="000000"/>
              </w:rPr>
              <w:t>signature</w:t>
            </w:r>
            <w:r w:rsidR="00700926" w:rsidRPr="00751302">
              <w:rPr>
                <w:rFonts w:ascii="Calibri" w:hAnsi="Calibri"/>
                <w:color w:val="000000"/>
              </w:rPr>
              <w:t xml:space="preserve"> contains opaque </w:t>
            </w:r>
            <w:r w:rsidR="00700926" w:rsidRPr="00751302">
              <w:rPr>
                <w:rFonts w:ascii="Calibri" w:hAnsi="Calibri"/>
                <w:b/>
                <w:i/>
                <w:color w:val="000000"/>
              </w:rPr>
              <w:t>s</w:t>
            </w:r>
            <w:r w:rsidR="00700926" w:rsidRPr="00751302">
              <w:rPr>
                <w:rFonts w:ascii="Calibri" w:hAnsi="Calibri"/>
                <w:color w:val="000000"/>
              </w:rPr>
              <w:t xml:space="preserve"> indicating non-zero value of size 32 octets</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bl>
    <w:p w:rsidR="008A3683" w:rsidRDefault="008A3683" w:rsidP="0086134B">
      <w:pPr>
        <w:spacing w:after="0"/>
      </w:pPr>
    </w:p>
    <w:tbl>
      <w:tblPr>
        <w:tblW w:w="4963" w:type="pct"/>
        <w:tblInd w:w="-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738"/>
        <w:gridCol w:w="974"/>
        <w:gridCol w:w="392"/>
        <w:gridCol w:w="5576"/>
        <w:gridCol w:w="1230"/>
      </w:tblGrid>
      <w:tr w:rsidR="004A5278" w:rsidRPr="004A5278" w:rsidTr="00F410C2">
        <w:tc>
          <w:tcPr>
            <w:tcW w:w="17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Identifier</w:t>
            </w:r>
          </w:p>
        </w:tc>
        <w:tc>
          <w:tcPr>
            <w:tcW w:w="719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91B03" w:rsidP="004A5278">
            <w:pPr>
              <w:pBdr>
                <w:top w:val="nil"/>
                <w:left w:val="nil"/>
                <w:bottom w:val="nil"/>
                <w:right w:val="nil"/>
                <w:between w:val="nil"/>
              </w:pBdr>
              <w:overflowPunct/>
              <w:autoSpaceDE/>
              <w:autoSpaceDN/>
              <w:adjustRightInd/>
              <w:spacing w:after="0"/>
              <w:textAlignment w:val="auto"/>
              <w:rPr>
                <w:lang w:val="en-US"/>
              </w:rPr>
            </w:pPr>
            <w:r>
              <w:rPr>
                <w:rFonts w:ascii="Calibri" w:eastAsia="Calibri" w:hAnsi="Calibri"/>
                <w:sz w:val="22"/>
                <w:szCs w:val="22"/>
                <w:lang w:val="en-US"/>
              </w:rPr>
              <w:t>TP-16092-</w:t>
            </w:r>
            <w:r w:rsidR="0013752E" w:rsidRPr="0013752E">
              <w:rPr>
                <w:rFonts w:ascii="Calibri" w:eastAsia="Calibri" w:hAnsi="Calibri"/>
                <w:sz w:val="22"/>
                <w:szCs w:val="22"/>
                <w:lang w:val="en-US"/>
              </w:rPr>
              <w:t>SPDU</w:t>
            </w:r>
            <w:r w:rsidR="0013752E">
              <w:rPr>
                <w:rFonts w:asciiTheme="minorHAnsi" w:hAnsiTheme="minorHAnsi"/>
                <w:sz w:val="22"/>
                <w:szCs w:val="22"/>
                <w:vertAlign w:val="subscript"/>
              </w:rPr>
              <w:t>WSA</w:t>
            </w:r>
            <w:r>
              <w:rPr>
                <w:rFonts w:ascii="Calibri" w:eastAsia="Calibri" w:hAnsi="Calibri"/>
                <w:sz w:val="22"/>
                <w:szCs w:val="22"/>
                <w:lang w:val="en-US"/>
              </w:rPr>
              <w:t>-SEND-BV-04</w:t>
            </w:r>
          </w:p>
        </w:tc>
      </w:tr>
      <w:tr w:rsidR="004A5278" w:rsidRPr="004A5278" w:rsidTr="00F410C2">
        <w:tc>
          <w:tcPr>
            <w:tcW w:w="17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Summary</w:t>
            </w:r>
          </w:p>
        </w:tc>
        <w:tc>
          <w:tcPr>
            <w:tcW w:w="719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A5278" w:rsidP="004A5278">
            <w:pPr>
              <w:pBdr>
                <w:top w:val="nil"/>
                <w:left w:val="nil"/>
                <w:bottom w:val="nil"/>
                <w:right w:val="nil"/>
                <w:between w:val="nil"/>
              </w:pBdr>
              <w:overflowPunct/>
              <w:autoSpaceDE/>
              <w:autoSpaceDN/>
              <w:adjustRightInd/>
              <w:spacing w:after="0"/>
              <w:textAlignment w:val="auto"/>
              <w:rPr>
                <w:lang w:val="en-US"/>
              </w:rPr>
            </w:pPr>
            <w:r w:rsidRPr="004A5278">
              <w:rPr>
                <w:rFonts w:ascii="Calibri" w:eastAsia="Calibri" w:hAnsi="Calibri"/>
                <w:sz w:val="22"/>
                <w:szCs w:val="22"/>
                <w:lang w:val="en-US"/>
              </w:rPr>
              <w:t>Val</w:t>
            </w:r>
            <w:r w:rsidR="00491B03">
              <w:rPr>
                <w:rFonts w:ascii="Calibri" w:eastAsia="Calibri" w:hAnsi="Calibri"/>
                <w:sz w:val="22"/>
                <w:szCs w:val="22"/>
                <w:lang w:val="en-US"/>
              </w:rPr>
              <w:t>idate that the IUT will generate</w:t>
            </w:r>
            <w:r w:rsidRPr="004A5278">
              <w:rPr>
                <w:rFonts w:ascii="Calibri" w:eastAsia="Calibri" w:hAnsi="Calibri"/>
                <w:sz w:val="22"/>
                <w:szCs w:val="22"/>
                <w:lang w:val="en-US"/>
              </w:rPr>
              <w:t xml:space="preserve"> </w:t>
            </w:r>
            <w:r w:rsidR="0071352A" w:rsidRPr="0071352A">
              <w:rPr>
                <w:rFonts w:ascii="Calibri" w:eastAsia="Calibri" w:hAnsi="Calibri"/>
                <w:sz w:val="22"/>
                <w:szCs w:val="22"/>
                <w:lang w:val="en-US"/>
              </w:rPr>
              <w:t>SPDU</w:t>
            </w:r>
            <w:r w:rsidR="0071352A" w:rsidRPr="0071352A">
              <w:rPr>
                <w:rFonts w:asciiTheme="minorHAnsi" w:hAnsiTheme="minorHAnsi"/>
                <w:sz w:val="22"/>
                <w:szCs w:val="22"/>
                <w:vertAlign w:val="subscript"/>
              </w:rPr>
              <w:t>WSA</w:t>
            </w:r>
            <w:r w:rsidRPr="004A5278">
              <w:rPr>
                <w:rFonts w:ascii="Calibri" w:eastAsia="Calibri" w:hAnsi="Calibri"/>
                <w:sz w:val="22"/>
                <w:szCs w:val="22"/>
                <w:lang w:val="en-US"/>
              </w:rPr>
              <w:t xml:space="preserve"> message digitally signed by </w:t>
            </w:r>
            <w:r w:rsidRPr="001F3664">
              <w:rPr>
                <w:rFonts w:ascii="Calibri" w:eastAsia="Calibri" w:hAnsi="Calibri"/>
                <w:b/>
                <w:i/>
                <w:sz w:val="22"/>
                <w:szCs w:val="22"/>
                <w:lang w:val="en-US"/>
              </w:rPr>
              <w:t>certificate</w:t>
            </w:r>
            <w:r w:rsidRPr="004A5278">
              <w:rPr>
                <w:rFonts w:ascii="Calibri" w:eastAsia="Calibri" w:hAnsi="Calibri"/>
                <w:sz w:val="22"/>
                <w:szCs w:val="22"/>
                <w:lang w:val="en-US"/>
              </w:rPr>
              <w:t xml:space="preserve"> that contains a valid </w:t>
            </w:r>
            <w:r w:rsidRPr="001F3664">
              <w:rPr>
                <w:rFonts w:ascii="Calibri" w:eastAsia="Calibri" w:hAnsi="Calibri"/>
                <w:b/>
                <w:i/>
                <w:sz w:val="22"/>
                <w:szCs w:val="22"/>
                <w:lang w:val="en-US"/>
              </w:rPr>
              <w:t>signature</w:t>
            </w:r>
            <w:r w:rsidRPr="004A5278">
              <w:rPr>
                <w:rFonts w:ascii="Calibri" w:eastAsia="Calibri" w:hAnsi="Calibri"/>
                <w:sz w:val="22"/>
                <w:szCs w:val="22"/>
                <w:lang w:val="en-US"/>
              </w:rPr>
              <w:t xml:space="preserve"> computed over </w:t>
            </w:r>
            <w:r w:rsidR="00A62948">
              <w:rPr>
                <w:rFonts w:ascii="Calibri" w:eastAsia="Calibri" w:hAnsi="Calibri"/>
                <w:sz w:val="22"/>
                <w:szCs w:val="22"/>
                <w:lang w:val="en-US"/>
              </w:rPr>
              <w:t xml:space="preserve">the entire payload using </w:t>
            </w:r>
            <w:r w:rsidRPr="001F3664">
              <w:rPr>
                <w:rFonts w:ascii="Calibri" w:eastAsia="Calibri" w:hAnsi="Calibri"/>
                <w:b/>
                <w:i/>
                <w:sz w:val="22"/>
                <w:szCs w:val="22"/>
                <w:lang w:val="en-US"/>
              </w:rPr>
              <w:t>ecdsa</w:t>
            </w:r>
            <w:r w:rsidR="00A74C8B">
              <w:rPr>
                <w:rFonts w:ascii="Calibri" w:eastAsia="Calibri" w:hAnsi="Calibri"/>
                <w:b/>
                <w:i/>
                <w:sz w:val="22"/>
                <w:szCs w:val="22"/>
                <w:lang w:val="en-US"/>
              </w:rPr>
              <w:t>P</w:t>
            </w:r>
            <w:r w:rsidR="00AF57DB">
              <w:rPr>
                <w:rFonts w:ascii="Calibri" w:eastAsia="Calibri" w:hAnsi="Calibri"/>
                <w:b/>
                <w:i/>
                <w:sz w:val="22"/>
                <w:szCs w:val="22"/>
                <w:lang w:val="en-US"/>
              </w:rPr>
              <w:t>256</w:t>
            </w:r>
            <w:r w:rsidRPr="001F3664">
              <w:rPr>
                <w:rFonts w:ascii="Calibri" w:eastAsia="Calibri" w:hAnsi="Calibri"/>
                <w:b/>
                <w:i/>
                <w:sz w:val="22"/>
                <w:szCs w:val="22"/>
                <w:lang w:val="en-US"/>
              </w:rPr>
              <w:t>Signature</w:t>
            </w:r>
            <w:r w:rsidR="001F3664">
              <w:rPr>
                <w:rFonts w:ascii="Calibri" w:eastAsia="Calibri" w:hAnsi="Calibri"/>
                <w:b/>
                <w:i/>
                <w:sz w:val="22"/>
                <w:szCs w:val="22"/>
                <w:lang w:val="en-US"/>
              </w:rPr>
              <w:t xml:space="preserve"> </w:t>
            </w:r>
            <w:r w:rsidR="001F3664" w:rsidRPr="001F3664">
              <w:rPr>
                <w:rFonts w:ascii="Calibri" w:eastAsia="Calibri" w:hAnsi="Calibri"/>
                <w:sz w:val="22"/>
                <w:szCs w:val="22"/>
                <w:lang w:val="en-US"/>
              </w:rPr>
              <w:t>type</w:t>
            </w:r>
            <w:r w:rsidR="001F3664">
              <w:rPr>
                <w:rFonts w:ascii="Calibri" w:eastAsia="Calibri" w:hAnsi="Calibri"/>
                <w:b/>
                <w:i/>
                <w:sz w:val="22"/>
                <w:szCs w:val="22"/>
                <w:lang w:val="en-US"/>
              </w:rPr>
              <w:t>.</w:t>
            </w:r>
          </w:p>
        </w:tc>
      </w:tr>
      <w:tr w:rsidR="004A5278" w:rsidRPr="004A5278" w:rsidTr="00F410C2">
        <w:tc>
          <w:tcPr>
            <w:tcW w:w="17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Test Configuration</w:t>
            </w:r>
          </w:p>
        </w:tc>
        <w:tc>
          <w:tcPr>
            <w:tcW w:w="719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AD3294" w:rsidP="004A5278">
            <w:pPr>
              <w:pBdr>
                <w:top w:val="nil"/>
                <w:left w:val="nil"/>
                <w:bottom w:val="nil"/>
                <w:right w:val="nil"/>
                <w:between w:val="nil"/>
              </w:pBdr>
              <w:overflowPunct/>
              <w:autoSpaceDE/>
              <w:autoSpaceDN/>
              <w:adjustRightInd/>
              <w:spacing w:after="0"/>
              <w:textAlignment w:val="auto"/>
              <w:rPr>
                <w:lang w:val="en-US"/>
              </w:rPr>
            </w:pPr>
            <w:r w:rsidRPr="004A5278">
              <w:rPr>
                <w:rFonts w:ascii="Calibri" w:eastAsia="Calibri" w:hAnsi="Calibri"/>
                <w:sz w:val="22"/>
                <w:szCs w:val="22"/>
                <w:lang w:val="en-US"/>
              </w:rPr>
              <w:t>TC (</w:t>
            </w:r>
            <w:r w:rsidR="004A5278" w:rsidRPr="004A5278">
              <w:rPr>
                <w:rFonts w:ascii="Calibri" w:eastAsia="Calibri" w:hAnsi="Calibri"/>
                <w:sz w:val="22"/>
                <w:szCs w:val="22"/>
                <w:lang w:val="en-US"/>
              </w:rPr>
              <w:t>1)</w:t>
            </w:r>
          </w:p>
        </w:tc>
      </w:tr>
      <w:tr w:rsidR="004A5278" w:rsidRPr="004A5278" w:rsidTr="00F410C2">
        <w:tc>
          <w:tcPr>
            <w:tcW w:w="17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IUT</w:t>
            </w:r>
          </w:p>
        </w:tc>
        <w:tc>
          <w:tcPr>
            <w:tcW w:w="719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A5278" w:rsidP="004A5278">
            <w:pPr>
              <w:pBdr>
                <w:top w:val="nil"/>
                <w:left w:val="nil"/>
                <w:bottom w:val="nil"/>
                <w:right w:val="nil"/>
                <w:between w:val="nil"/>
              </w:pBdr>
              <w:overflowPunct/>
              <w:autoSpaceDE/>
              <w:autoSpaceDN/>
              <w:adjustRightInd/>
              <w:spacing w:after="0"/>
              <w:textAlignment w:val="auto"/>
              <w:rPr>
                <w:lang w:val="en-US"/>
              </w:rPr>
            </w:pPr>
            <w:r w:rsidRPr="004A5278">
              <w:rPr>
                <w:rFonts w:ascii="Calibri" w:eastAsia="Calibri" w:hAnsi="Calibri"/>
                <w:sz w:val="22"/>
                <w:szCs w:val="22"/>
                <w:lang w:val="en-US"/>
              </w:rPr>
              <w:t>IUT</w:t>
            </w:r>
          </w:p>
        </w:tc>
      </w:tr>
      <w:tr w:rsidR="004A5278" w:rsidRPr="004A5278" w:rsidTr="00F410C2">
        <w:tc>
          <w:tcPr>
            <w:tcW w:w="17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Reference:</w:t>
            </w:r>
          </w:p>
        </w:tc>
        <w:tc>
          <w:tcPr>
            <w:tcW w:w="719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A5278" w:rsidP="004A5278">
            <w:pPr>
              <w:pBdr>
                <w:top w:val="nil"/>
                <w:left w:val="nil"/>
                <w:bottom w:val="nil"/>
                <w:right w:val="nil"/>
                <w:between w:val="nil"/>
              </w:pBdr>
              <w:overflowPunct/>
              <w:autoSpaceDE/>
              <w:autoSpaceDN/>
              <w:adjustRightInd/>
              <w:spacing w:after="0"/>
              <w:textAlignment w:val="auto"/>
              <w:rPr>
                <w:lang w:val="en-US"/>
              </w:rPr>
            </w:pPr>
          </w:p>
        </w:tc>
      </w:tr>
      <w:tr w:rsidR="004A5278" w:rsidRPr="004A5278" w:rsidTr="00F410C2">
        <w:tc>
          <w:tcPr>
            <w:tcW w:w="17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PICS Selection</w:t>
            </w:r>
          </w:p>
        </w:tc>
        <w:tc>
          <w:tcPr>
            <w:tcW w:w="719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A5278" w:rsidP="004A5278">
            <w:pPr>
              <w:pBdr>
                <w:top w:val="nil"/>
                <w:left w:val="nil"/>
                <w:bottom w:val="nil"/>
                <w:right w:val="nil"/>
                <w:between w:val="nil"/>
              </w:pBdr>
              <w:overflowPunct/>
              <w:autoSpaceDE/>
              <w:autoSpaceDN/>
              <w:adjustRightInd/>
              <w:spacing w:after="0"/>
              <w:textAlignment w:val="auto"/>
              <w:rPr>
                <w:lang w:val="en-US"/>
              </w:rPr>
            </w:pP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8910" w:type="dxa"/>
            <w:gridSpan w:val="5"/>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spacing w:after="0"/>
              <w:jc w:val="center"/>
              <w:rPr>
                <w:b/>
                <w:lang w:val="en-US"/>
              </w:rPr>
            </w:pPr>
            <w:r w:rsidRPr="004A5278">
              <w:rPr>
                <w:rFonts w:ascii="Calibri" w:hAnsi="Calibri"/>
                <w:b/>
                <w:color w:val="000000"/>
              </w:rPr>
              <w:t>Pre-test conditions</w:t>
            </w: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8910" w:type="dxa"/>
            <w:gridSpan w:val="5"/>
            <w:tcBorders>
              <w:top w:val="single" w:sz="3" w:space="0" w:color="auto"/>
              <w:left w:val="single" w:sz="3" w:space="0" w:color="auto"/>
              <w:bottom w:val="single" w:sz="3" w:space="0" w:color="auto"/>
              <w:right w:val="single" w:sz="3" w:space="0" w:color="auto"/>
            </w:tcBorders>
            <w:shd w:val="clear" w:color="auto" w:fill="FFFFFF"/>
          </w:tcPr>
          <w:p w:rsidR="004A5278" w:rsidRPr="008B7573" w:rsidRDefault="004A5278" w:rsidP="008B7573">
            <w:pPr>
              <w:numPr>
                <w:ilvl w:val="0"/>
                <w:numId w:val="13"/>
              </w:numPr>
              <w:overflowPunct/>
              <w:autoSpaceDE/>
              <w:autoSpaceDN/>
              <w:adjustRightInd/>
              <w:spacing w:after="0" w:line="259" w:lineRule="auto"/>
              <w:textAlignment w:val="auto"/>
              <w:rPr>
                <w:rFonts w:ascii="Calibri" w:hAnsi="Calibri"/>
                <w:color w:val="000000"/>
                <w:lang w:val="en-US"/>
              </w:rPr>
            </w:pPr>
            <w:r w:rsidRPr="004A5278">
              <w:rPr>
                <w:rFonts w:ascii="Calibri" w:hAnsi="Calibri"/>
                <w:color w:val="000000"/>
                <w:lang w:val="en-US"/>
              </w:rPr>
              <w:t xml:space="preserve">The IUT is </w:t>
            </w:r>
            <w:r w:rsidR="008B7573">
              <w:rPr>
                <w:rFonts w:ascii="Calibri" w:hAnsi="Calibri"/>
                <w:color w:val="000000"/>
                <w:lang w:val="en-US"/>
              </w:rPr>
              <w:t xml:space="preserve">being </w:t>
            </w:r>
            <w:r w:rsidRPr="004A5278">
              <w:rPr>
                <w:rFonts w:ascii="Calibri" w:hAnsi="Calibri"/>
                <w:color w:val="000000"/>
                <w:lang w:val="en-US"/>
              </w:rPr>
              <w:t>initialized</w:t>
            </w: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8910" w:type="dxa"/>
            <w:gridSpan w:val="5"/>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spacing w:after="0"/>
              <w:jc w:val="center"/>
              <w:rPr>
                <w:b/>
                <w:lang w:val="en-US"/>
              </w:rPr>
            </w:pPr>
            <w:r w:rsidRPr="004A5278">
              <w:rPr>
                <w:rFonts w:ascii="Calibri" w:hAnsi="Calibri"/>
                <w:b/>
                <w:color w:val="000000"/>
              </w:rPr>
              <w:t>Test Sequence</w:t>
            </w: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38"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Step</w:t>
            </w:r>
          </w:p>
        </w:tc>
        <w:tc>
          <w:tcPr>
            <w:tcW w:w="1366"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Type</w:t>
            </w:r>
          </w:p>
        </w:tc>
        <w:tc>
          <w:tcPr>
            <w:tcW w:w="557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Description</w:t>
            </w:r>
          </w:p>
        </w:tc>
        <w:tc>
          <w:tcPr>
            <w:tcW w:w="123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line="259" w:lineRule="auto"/>
              <w:contextualSpacing/>
              <w:rPr>
                <w:rFonts w:ascii="Calibri" w:hAnsi="Calibri"/>
                <w:b/>
                <w:color w:val="000000"/>
              </w:rPr>
            </w:pPr>
            <w:r w:rsidRPr="004A5278">
              <w:rPr>
                <w:rFonts w:ascii="Calibri" w:hAnsi="Calibri"/>
                <w:b/>
                <w:color w:val="000000"/>
              </w:rPr>
              <w:t>Verdict</w:t>
            </w: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38"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1</w:t>
            </w:r>
          </w:p>
        </w:tc>
        <w:tc>
          <w:tcPr>
            <w:tcW w:w="1366"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Configure</w:t>
            </w:r>
          </w:p>
        </w:tc>
        <w:tc>
          <w:tcPr>
            <w:tcW w:w="557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The IUT is </w:t>
            </w:r>
            <w:r w:rsidR="000B33AC">
              <w:rPr>
                <w:rFonts w:ascii="Calibri" w:hAnsi="Calibri"/>
                <w:color w:val="000000"/>
              </w:rPr>
              <w:t>configured to transmit</w:t>
            </w:r>
            <w:r w:rsidRPr="004A5278">
              <w:rPr>
                <w:rFonts w:ascii="Calibri" w:hAnsi="Calibri"/>
                <w:color w:val="000000"/>
              </w:rPr>
              <w:t xml:space="preserve"> one </w:t>
            </w:r>
            <w:r w:rsidR="000B33AC">
              <w:rPr>
                <w:rFonts w:ascii="Calibri" w:hAnsi="Calibri"/>
                <w:color w:val="000000"/>
              </w:rPr>
              <w:t xml:space="preserve">or more </w:t>
            </w:r>
            <w:r w:rsidR="0071352A" w:rsidRPr="0071352A">
              <w:rPr>
                <w:rFonts w:ascii="Calibri" w:eastAsia="Calibri" w:hAnsi="Calibri"/>
                <w:lang w:val="en-US"/>
              </w:rPr>
              <w:t>SPDU</w:t>
            </w:r>
            <w:r w:rsidR="0071352A" w:rsidRPr="0071352A">
              <w:rPr>
                <w:rFonts w:asciiTheme="minorHAnsi" w:hAnsiTheme="minorHAnsi"/>
                <w:vertAlign w:val="subscript"/>
              </w:rPr>
              <w:t>WSA</w:t>
            </w:r>
            <w:r w:rsidRPr="004A5278">
              <w:rPr>
                <w:rFonts w:ascii="Calibri" w:hAnsi="Calibri"/>
                <w:color w:val="000000"/>
              </w:rPr>
              <w:t xml:space="preserve"> per second</w:t>
            </w:r>
            <w:r w:rsidR="00383D5F">
              <w:rPr>
                <w:rFonts w:ascii="Calibri" w:hAnsi="Calibri"/>
                <w:color w:val="000000"/>
              </w:rPr>
              <w:t xml:space="preserve"> as defined </w:t>
            </w:r>
            <w:r w:rsidR="000B33AC">
              <w:rPr>
                <w:rFonts w:ascii="Calibri" w:hAnsi="Calibri"/>
                <w:color w:val="000000"/>
              </w:rPr>
              <w:fldChar w:fldCharType="begin"/>
            </w:r>
            <w:r w:rsidR="000B33AC">
              <w:rPr>
                <w:rFonts w:ascii="Calibri" w:hAnsi="Calibri"/>
                <w:color w:val="000000"/>
              </w:rPr>
              <w:instrText xml:space="preserve"> REF _Ref442174547 \h </w:instrText>
            </w:r>
            <w:r w:rsidR="000B33AC">
              <w:rPr>
                <w:rFonts w:ascii="Calibri" w:hAnsi="Calibri"/>
                <w:color w:val="000000"/>
              </w:rPr>
            </w:r>
            <w:r w:rsidR="000B33AC">
              <w:rPr>
                <w:rFonts w:ascii="Calibri" w:hAnsi="Calibri"/>
                <w:color w:val="000000"/>
              </w:rPr>
              <w:fldChar w:fldCharType="separate"/>
            </w:r>
            <w:r w:rsidR="00DD231E">
              <w:t xml:space="preserve">Table </w:t>
            </w:r>
            <w:r w:rsidR="00DD231E">
              <w:rPr>
                <w:noProof/>
              </w:rPr>
              <w:t>7</w:t>
            </w:r>
            <w:r w:rsidR="00DD231E">
              <w:noBreakHyphen/>
            </w:r>
            <w:r w:rsidR="00DD231E">
              <w:rPr>
                <w:noProof/>
              </w:rPr>
              <w:t>6</w:t>
            </w:r>
            <w:r w:rsidR="000B33AC">
              <w:rPr>
                <w:rFonts w:ascii="Calibri" w:hAnsi="Calibri"/>
                <w:color w:val="000000"/>
              </w:rPr>
              <w:fldChar w:fldCharType="end"/>
            </w:r>
            <w:r w:rsidR="002B6B5E">
              <w:rPr>
                <w:rFonts w:ascii="Calibri" w:hAnsi="Calibri"/>
                <w:color w:val="000000"/>
              </w:rPr>
              <w:t xml:space="preserve"> </w:t>
            </w:r>
          </w:p>
        </w:tc>
        <w:tc>
          <w:tcPr>
            <w:tcW w:w="123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38"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2</w:t>
            </w:r>
          </w:p>
        </w:tc>
        <w:tc>
          <w:tcPr>
            <w:tcW w:w="1366"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Stimulus</w:t>
            </w:r>
          </w:p>
        </w:tc>
        <w:tc>
          <w:tcPr>
            <w:tcW w:w="557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The IUT transmits </w:t>
            </w:r>
            <w:r w:rsidR="0071352A" w:rsidRPr="0071352A">
              <w:rPr>
                <w:rFonts w:ascii="Calibri" w:eastAsia="Calibri" w:hAnsi="Calibri"/>
                <w:lang w:val="en-US"/>
              </w:rPr>
              <w:t>SPDU</w:t>
            </w:r>
            <w:r w:rsidR="0071352A">
              <w:rPr>
                <w:rFonts w:ascii="Calibri" w:eastAsia="Calibri" w:hAnsi="Calibri"/>
                <w:lang w:val="en-US"/>
              </w:rPr>
              <w:t>’s</w:t>
            </w:r>
            <w:r w:rsidR="0071352A" w:rsidRPr="0071352A">
              <w:rPr>
                <w:rFonts w:asciiTheme="minorHAnsi" w:hAnsiTheme="minorHAnsi"/>
                <w:vertAlign w:val="subscript"/>
              </w:rPr>
              <w:t>WSA</w:t>
            </w:r>
          </w:p>
        </w:tc>
        <w:tc>
          <w:tcPr>
            <w:tcW w:w="123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38"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3</w:t>
            </w:r>
          </w:p>
        </w:tc>
        <w:tc>
          <w:tcPr>
            <w:tcW w:w="1366"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7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4A5278" w:rsidRPr="004A5278">
              <w:rPr>
                <w:rFonts w:ascii="Calibri" w:hAnsi="Calibri"/>
                <w:color w:val="000000"/>
              </w:rPr>
              <w:t xml:space="preserve"> </w:t>
            </w:r>
            <w:proofErr w:type="spellStart"/>
            <w:r w:rsidR="004A5278" w:rsidRPr="004A5278">
              <w:rPr>
                <w:rFonts w:ascii="Calibri" w:hAnsi="Calibri"/>
                <w:b/>
                <w:i/>
                <w:color w:val="000000"/>
                <w:lang w:val="en-US"/>
              </w:rPr>
              <w:t>headerInfo</w:t>
            </w:r>
            <w:proofErr w:type="spellEnd"/>
            <w:r w:rsidR="004A5278" w:rsidRPr="004A5278">
              <w:rPr>
                <w:rFonts w:ascii="Calibri" w:hAnsi="Calibri"/>
                <w:color w:val="000000"/>
                <w:lang w:val="en-US"/>
              </w:rPr>
              <w:t xml:space="preserve"> contains </w:t>
            </w:r>
            <w:proofErr w:type="spellStart"/>
            <w:r w:rsidR="004A5278" w:rsidRPr="004A5278">
              <w:rPr>
                <w:rFonts w:ascii="Calibri" w:hAnsi="Calibri"/>
                <w:b/>
                <w:i/>
                <w:color w:val="000000"/>
                <w:lang w:val="en-US"/>
              </w:rPr>
              <w:t>psid</w:t>
            </w:r>
            <w:proofErr w:type="spellEnd"/>
            <w:r w:rsidR="004A5278" w:rsidRPr="004A5278">
              <w:rPr>
                <w:rFonts w:ascii="Calibri" w:hAnsi="Calibri"/>
                <w:color w:val="000000"/>
                <w:lang w:val="en-US"/>
              </w:rPr>
              <w:t xml:space="preserve"> indicating </w:t>
            </w:r>
            <w:r w:rsidR="00015A3F">
              <w:rPr>
                <w:rFonts w:ascii="Calibri" w:hAnsi="Calibri"/>
                <w:color w:val="000000"/>
              </w:rPr>
              <w:t>v</w:t>
            </w:r>
            <w:r w:rsidR="004A5278" w:rsidRPr="004A5278">
              <w:rPr>
                <w:rFonts w:ascii="Calibri" w:hAnsi="Calibri"/>
                <w:color w:val="000000"/>
              </w:rPr>
              <w:t>alue =</w:t>
            </w:r>
            <w:r w:rsidR="00E50A2B">
              <w:rPr>
                <w:rFonts w:ascii="Calibri" w:hAnsi="Calibri"/>
                <w:b/>
                <w:i/>
                <w:color w:val="000000"/>
              </w:rPr>
              <w:t>0</w:t>
            </w:r>
            <w:ins w:id="161" w:author="Dmitri.Khijniak@7Layers.com" w:date="2017-04-29T19:12:00Z">
              <w:r w:rsidR="00CB1C6F">
                <w:rPr>
                  <w:rFonts w:ascii="Calibri" w:hAnsi="Calibri"/>
                  <w:b/>
                  <w:i/>
                  <w:color w:val="000000"/>
                </w:rPr>
                <w:t>x87</w:t>
              </w:r>
            </w:ins>
          </w:p>
        </w:tc>
        <w:tc>
          <w:tcPr>
            <w:tcW w:w="123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38"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AD3294" w:rsidP="004A5278">
            <w:pPr>
              <w:spacing w:after="0"/>
              <w:rPr>
                <w:rFonts w:ascii="Calibri" w:hAnsi="Calibri"/>
                <w:color w:val="000000"/>
              </w:rPr>
            </w:pPr>
            <w:r>
              <w:rPr>
                <w:rFonts w:ascii="Calibri" w:hAnsi="Calibri"/>
                <w:color w:val="000000"/>
              </w:rPr>
              <w:t>4</w:t>
            </w:r>
          </w:p>
        </w:tc>
        <w:tc>
          <w:tcPr>
            <w:tcW w:w="1366"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7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4A5278" w:rsidRPr="004A5278">
              <w:rPr>
                <w:rFonts w:ascii="Calibri" w:hAnsi="Calibri"/>
                <w:b/>
                <w:i/>
                <w:color w:val="000000"/>
                <w:lang w:val="en-US"/>
              </w:rPr>
              <w:t xml:space="preserve"> signer</w:t>
            </w:r>
            <w:r w:rsidR="00AD3294">
              <w:rPr>
                <w:rFonts w:ascii="Calibri" w:hAnsi="Calibri"/>
                <w:color w:val="000000"/>
                <w:lang w:val="en-US"/>
              </w:rPr>
              <w:t xml:space="preserve"> contains </w:t>
            </w:r>
            <w:r w:rsidR="004A5278" w:rsidRPr="004A5278">
              <w:rPr>
                <w:rFonts w:ascii="Calibri" w:hAnsi="Calibri"/>
                <w:b/>
                <w:i/>
                <w:color w:val="000000"/>
                <w:lang w:val="en-US"/>
              </w:rPr>
              <w:t>certificate</w:t>
            </w:r>
            <w:r w:rsidR="00AD3294">
              <w:rPr>
                <w:rFonts w:ascii="Calibri" w:hAnsi="Calibri"/>
                <w:color w:val="000000"/>
                <w:lang w:val="en-US"/>
              </w:rPr>
              <w:t xml:space="preserve"> </w:t>
            </w:r>
            <w:r w:rsidR="004B0DD7">
              <w:rPr>
                <w:rFonts w:ascii="Calibri" w:hAnsi="Calibri"/>
                <w:color w:val="000000"/>
                <w:lang w:val="en-US"/>
              </w:rPr>
              <w:t xml:space="preserve">indicating </w:t>
            </w:r>
            <w:r w:rsidR="00AD3294" w:rsidRPr="004A5278">
              <w:rPr>
                <w:rFonts w:ascii="Calibri" w:hAnsi="Calibri"/>
                <w:b/>
                <w:i/>
                <w:color w:val="000000"/>
              </w:rPr>
              <w:t>version</w:t>
            </w:r>
            <w:r w:rsidR="00AD3294">
              <w:rPr>
                <w:rFonts w:ascii="Calibri" w:hAnsi="Calibri"/>
                <w:color w:val="000000"/>
              </w:rPr>
              <w:t xml:space="preserve"> v</w:t>
            </w:r>
            <w:r w:rsidR="00AD3294" w:rsidRPr="004A5278">
              <w:rPr>
                <w:rFonts w:ascii="Calibri" w:hAnsi="Calibri"/>
                <w:color w:val="000000"/>
              </w:rPr>
              <w:t>alue =</w:t>
            </w:r>
            <w:r w:rsidR="00AD3294" w:rsidRPr="004A5278">
              <w:rPr>
                <w:rFonts w:ascii="Calibri" w:hAnsi="Calibri"/>
                <w:b/>
                <w:i/>
                <w:color w:val="000000"/>
              </w:rPr>
              <w:t xml:space="preserve"> 0x03</w:t>
            </w:r>
          </w:p>
        </w:tc>
        <w:tc>
          <w:tcPr>
            <w:tcW w:w="123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38"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5</w:t>
            </w:r>
          </w:p>
        </w:tc>
        <w:tc>
          <w:tcPr>
            <w:tcW w:w="1366"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7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4A5278" w:rsidRPr="004A5278">
              <w:rPr>
                <w:rFonts w:ascii="Calibri" w:hAnsi="Calibri"/>
                <w:color w:val="000000"/>
              </w:rPr>
              <w:t xml:space="preserve"> </w:t>
            </w:r>
            <w:r w:rsidR="004A5278" w:rsidRPr="004A5278">
              <w:rPr>
                <w:rFonts w:ascii="Calibri" w:hAnsi="Calibri"/>
                <w:b/>
                <w:i/>
                <w:color w:val="000000"/>
              </w:rPr>
              <w:t>signer</w:t>
            </w:r>
            <w:r w:rsidR="004A5278" w:rsidRPr="004A5278">
              <w:rPr>
                <w:rFonts w:ascii="Calibri" w:hAnsi="Calibri"/>
                <w:color w:val="000000"/>
              </w:rPr>
              <w:t xml:space="preserve"> contains </w:t>
            </w:r>
            <w:r w:rsidR="004A5278" w:rsidRPr="004A5278">
              <w:rPr>
                <w:rFonts w:ascii="Calibri" w:hAnsi="Calibri"/>
                <w:b/>
                <w:i/>
                <w:color w:val="000000"/>
              </w:rPr>
              <w:t>type</w:t>
            </w:r>
            <w:r w:rsidR="00AD3294">
              <w:rPr>
                <w:rFonts w:ascii="Calibri" w:hAnsi="Calibri"/>
                <w:color w:val="000000"/>
              </w:rPr>
              <w:t xml:space="preserve"> indicating </w:t>
            </w:r>
            <w:r w:rsidR="004A5278" w:rsidRPr="004A5278">
              <w:rPr>
                <w:rFonts w:ascii="Calibri" w:hAnsi="Calibri"/>
                <w:b/>
                <w:i/>
                <w:color w:val="000000"/>
              </w:rPr>
              <w:t>implicit</w:t>
            </w:r>
          </w:p>
        </w:tc>
        <w:tc>
          <w:tcPr>
            <w:tcW w:w="123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38"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6</w:t>
            </w:r>
          </w:p>
        </w:tc>
        <w:tc>
          <w:tcPr>
            <w:tcW w:w="1366"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7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4A5278" w:rsidRPr="004A5278">
              <w:rPr>
                <w:rFonts w:ascii="Calibri" w:hAnsi="Calibri"/>
                <w:color w:val="000000"/>
              </w:rPr>
              <w:t xml:space="preserve"> </w:t>
            </w:r>
            <w:r w:rsidR="004A5278" w:rsidRPr="004A5278">
              <w:rPr>
                <w:rFonts w:ascii="Calibri" w:hAnsi="Calibri"/>
                <w:b/>
                <w:i/>
                <w:color w:val="000000"/>
                <w:lang w:val="en-US"/>
              </w:rPr>
              <w:t>signer</w:t>
            </w:r>
            <w:r w:rsidR="004A5278" w:rsidRPr="004A5278">
              <w:rPr>
                <w:rFonts w:ascii="Calibri" w:hAnsi="Calibri"/>
                <w:color w:val="000000"/>
                <w:lang w:val="en-US"/>
              </w:rPr>
              <w:t xml:space="preserve"> contains </w:t>
            </w:r>
            <w:r w:rsidR="004A5278" w:rsidRPr="004A5278">
              <w:rPr>
                <w:rFonts w:ascii="Calibri" w:hAnsi="Calibri"/>
                <w:b/>
                <w:i/>
                <w:color w:val="000000"/>
                <w:lang w:val="en-US"/>
              </w:rPr>
              <w:t>issuer</w:t>
            </w:r>
            <w:r w:rsidR="004A5278" w:rsidRPr="004A5278">
              <w:rPr>
                <w:rFonts w:ascii="Calibri" w:hAnsi="Calibri"/>
                <w:color w:val="000000"/>
                <w:lang w:val="en-US"/>
              </w:rPr>
              <w:t xml:space="preserve"> containing </w:t>
            </w:r>
            <w:r w:rsidR="004A5278" w:rsidRPr="004A5278">
              <w:rPr>
                <w:rFonts w:ascii="Calibri" w:hAnsi="Calibri"/>
                <w:b/>
                <w:i/>
                <w:color w:val="000000"/>
                <w:lang w:val="en-US"/>
              </w:rPr>
              <w:t>sha256AndDigest</w:t>
            </w:r>
            <w:r w:rsidR="00AD3294">
              <w:rPr>
                <w:rFonts w:ascii="Calibri" w:hAnsi="Calibri"/>
                <w:color w:val="000000"/>
                <w:lang w:val="en-US"/>
              </w:rPr>
              <w:t xml:space="preserve"> indicating </w:t>
            </w:r>
            <w:r w:rsidR="004A5278" w:rsidRPr="004A5278">
              <w:rPr>
                <w:rFonts w:ascii="Calibri" w:hAnsi="Calibri"/>
                <w:color w:val="000000"/>
              </w:rPr>
              <w:t>‘CERTID’</w:t>
            </w:r>
          </w:p>
        </w:tc>
        <w:tc>
          <w:tcPr>
            <w:tcW w:w="123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38"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7</w:t>
            </w:r>
          </w:p>
        </w:tc>
        <w:tc>
          <w:tcPr>
            <w:tcW w:w="1366"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7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4A5278" w:rsidRPr="004A5278">
              <w:rPr>
                <w:rFonts w:ascii="Calibri" w:hAnsi="Calibri"/>
                <w:color w:val="000000"/>
              </w:rPr>
              <w:t xml:space="preserve"> </w:t>
            </w:r>
            <w:proofErr w:type="spellStart"/>
            <w:r w:rsidR="004A5278" w:rsidRPr="004A5278">
              <w:rPr>
                <w:rFonts w:ascii="Calibri" w:hAnsi="Calibri"/>
                <w:b/>
                <w:i/>
                <w:color w:val="000000"/>
                <w:lang w:val="en-US"/>
              </w:rPr>
              <w:t>toBeSigned</w:t>
            </w:r>
            <w:proofErr w:type="spellEnd"/>
            <w:r w:rsidR="004A5278" w:rsidRPr="004A5278">
              <w:rPr>
                <w:rFonts w:ascii="Calibri" w:hAnsi="Calibri"/>
                <w:color w:val="000000"/>
                <w:lang w:val="en-US"/>
              </w:rPr>
              <w:t xml:space="preserve"> contains</w:t>
            </w:r>
            <w:r w:rsidR="004A5278" w:rsidRPr="004A5278">
              <w:rPr>
                <w:rFonts w:ascii="Calibri" w:hAnsi="Calibri"/>
                <w:b/>
                <w:i/>
                <w:color w:val="000000"/>
                <w:lang w:val="en-US"/>
              </w:rPr>
              <w:t xml:space="preserve"> </w:t>
            </w:r>
            <w:proofErr w:type="spellStart"/>
            <w:r w:rsidR="004A5278" w:rsidRPr="004A5278">
              <w:rPr>
                <w:rFonts w:ascii="Calibri" w:hAnsi="Calibri"/>
                <w:b/>
                <w:i/>
                <w:color w:val="000000"/>
                <w:lang w:val="en-US"/>
              </w:rPr>
              <w:t>verificationKeyIndicator</w:t>
            </w:r>
            <w:proofErr w:type="spellEnd"/>
            <w:r w:rsidR="004A5278" w:rsidRPr="004A5278">
              <w:rPr>
                <w:rFonts w:ascii="Calibri" w:hAnsi="Calibri"/>
                <w:color w:val="000000"/>
                <w:lang w:val="en-US"/>
              </w:rPr>
              <w:t xml:space="preserve"> containing </w:t>
            </w:r>
            <w:proofErr w:type="spellStart"/>
            <w:r w:rsidR="004A5278" w:rsidRPr="004A5278">
              <w:rPr>
                <w:rFonts w:ascii="Calibri" w:hAnsi="Calibri"/>
                <w:b/>
                <w:i/>
                <w:color w:val="000000"/>
                <w:lang w:val="en-US"/>
              </w:rPr>
              <w:t>reconstructionValue</w:t>
            </w:r>
            <w:proofErr w:type="spellEnd"/>
            <w:r w:rsidR="004A5278" w:rsidRPr="004A5278">
              <w:rPr>
                <w:rFonts w:ascii="Calibri" w:hAnsi="Calibri"/>
                <w:color w:val="000000"/>
                <w:lang w:val="en-US"/>
              </w:rPr>
              <w:t xml:space="preserve"> indicating (</w:t>
            </w:r>
            <w:r w:rsidR="004A5278" w:rsidRPr="004A5278">
              <w:rPr>
                <w:rFonts w:ascii="Calibri" w:hAnsi="Calibri"/>
                <w:color w:val="000000"/>
              </w:rPr>
              <w:t>RECVAL)</w:t>
            </w:r>
          </w:p>
          <w:p w:rsidR="004A5278" w:rsidRPr="004A5278" w:rsidRDefault="004A5278" w:rsidP="004A5278">
            <w:pPr>
              <w:spacing w:after="0"/>
              <w:rPr>
                <w:rFonts w:ascii="Calibri" w:hAnsi="Calibri"/>
                <w:color w:val="000000"/>
              </w:rPr>
            </w:pPr>
            <w:r w:rsidRPr="004A5278">
              <w:rPr>
                <w:rFonts w:ascii="Calibri" w:hAnsi="Calibri"/>
                <w:color w:val="000000"/>
              </w:rPr>
              <w:t>which creates the public key (KEY) by invoking the 1609.2 reconstruction function on (RECVAL) and the public key of the certificate stored on IUT and identified by (CERTID)</w:t>
            </w:r>
          </w:p>
        </w:tc>
        <w:tc>
          <w:tcPr>
            <w:tcW w:w="123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rPr>
                <w:color w:val="000000"/>
              </w:rPr>
            </w:pPr>
            <w:r w:rsidRPr="004A5278">
              <w:rPr>
                <w:rFonts w:ascii="Calibri" w:hAnsi="Calibri"/>
                <w:color w:val="000000"/>
              </w:rPr>
              <w:t>Pass/Fail</w:t>
            </w: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38"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8</w:t>
            </w:r>
          </w:p>
        </w:tc>
        <w:tc>
          <w:tcPr>
            <w:tcW w:w="1366"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7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1352A" w:rsidP="004A527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4A5278" w:rsidRPr="004A5278">
              <w:rPr>
                <w:rFonts w:ascii="Calibri" w:hAnsi="Calibri"/>
                <w:color w:val="000000"/>
              </w:rPr>
              <w:t xml:space="preserve"> </w:t>
            </w:r>
            <w:r w:rsidR="004A5278" w:rsidRPr="004A5278">
              <w:rPr>
                <w:rFonts w:ascii="Calibri" w:hAnsi="Calibri"/>
                <w:b/>
                <w:i/>
                <w:color w:val="000000"/>
              </w:rPr>
              <w:t>signature</w:t>
            </w:r>
            <w:r w:rsidR="004A5278" w:rsidRPr="004A5278">
              <w:rPr>
                <w:rFonts w:ascii="Calibri" w:hAnsi="Calibri"/>
                <w:color w:val="000000"/>
              </w:rPr>
              <w:t xml:space="preserve"> contains</w:t>
            </w:r>
            <w:r w:rsidR="004A5278" w:rsidRPr="004A5278">
              <w:rPr>
                <w:rFonts w:ascii="Calibri" w:hAnsi="Calibri"/>
                <w:b/>
                <w:i/>
                <w:color w:val="000000"/>
              </w:rPr>
              <w:t xml:space="preserve"> ecdsaP256Signature</w:t>
            </w:r>
            <w:r w:rsidR="004A5278" w:rsidRPr="004A5278">
              <w:rPr>
                <w:rFonts w:ascii="Calibri" w:hAnsi="Calibri"/>
                <w:color w:val="000000"/>
              </w:rPr>
              <w:t xml:space="preserve"> verifiable using (KEY)</w:t>
            </w:r>
          </w:p>
        </w:tc>
        <w:tc>
          <w:tcPr>
            <w:tcW w:w="123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bl>
    <w:p w:rsidR="00F96671" w:rsidRPr="00FF3224" w:rsidRDefault="00F96671" w:rsidP="000A34FF">
      <w:pPr>
        <w:pStyle w:val="Heading4"/>
        <w:ind w:left="900"/>
      </w:pPr>
      <w:r w:rsidRPr="000A34FF">
        <w:t>Reception</w:t>
      </w:r>
      <w:r>
        <w:t xml:space="preserve"> of packets</w:t>
      </w:r>
    </w:p>
    <w:tbl>
      <w:tblPr>
        <w:tblW w:w="8901" w:type="dxa"/>
        <w:tblInd w:w="-4" w:type="dxa"/>
        <w:tblLayout w:type="fixed"/>
        <w:tblCellMar>
          <w:left w:w="0" w:type="dxa"/>
          <w:right w:w="0" w:type="dxa"/>
        </w:tblCellMar>
        <w:tblLook w:val="0000" w:firstRow="0" w:lastRow="0" w:firstColumn="0" w:lastColumn="0" w:noHBand="0" w:noVBand="0"/>
      </w:tblPr>
      <w:tblGrid>
        <w:gridCol w:w="737"/>
        <w:gridCol w:w="1063"/>
        <w:gridCol w:w="5580"/>
        <w:gridCol w:w="1521"/>
      </w:tblGrid>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b/>
                <w:color w:val="000000"/>
              </w:rPr>
            </w:pPr>
            <w:r w:rsidRPr="00655CF5">
              <w:rPr>
                <w:rFonts w:ascii="Calibri" w:hAnsi="Calibri"/>
                <w:b/>
                <w:color w:val="000000"/>
              </w:rPr>
              <w:t>Identifier</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13752E" w:rsidP="00655CF5">
            <w:pPr>
              <w:overflowPunct/>
              <w:autoSpaceDE/>
              <w:autoSpaceDN/>
              <w:adjustRightInd/>
              <w:spacing w:after="0"/>
              <w:textAlignment w:val="auto"/>
              <w:rPr>
                <w:rFonts w:ascii="Calibri" w:eastAsia="Calibri" w:hAnsi="Calibri"/>
                <w:sz w:val="22"/>
                <w:szCs w:val="22"/>
                <w:lang w:val="en-US"/>
              </w:rPr>
            </w:pPr>
            <w:r>
              <w:rPr>
                <w:rFonts w:ascii="Calibri" w:eastAsia="Calibri" w:hAnsi="Calibri"/>
                <w:sz w:val="22"/>
                <w:szCs w:val="22"/>
                <w:lang w:val="en-US"/>
              </w:rPr>
              <w:t>TP-16092-</w:t>
            </w:r>
            <w:r w:rsidRPr="0013752E">
              <w:rPr>
                <w:rFonts w:ascii="Calibri" w:eastAsia="Calibri" w:hAnsi="Calibri"/>
                <w:sz w:val="22"/>
                <w:szCs w:val="22"/>
                <w:lang w:val="en-US"/>
              </w:rPr>
              <w:t>SPDU</w:t>
            </w:r>
            <w:r>
              <w:rPr>
                <w:rFonts w:asciiTheme="minorHAnsi" w:hAnsiTheme="minorHAnsi"/>
                <w:sz w:val="22"/>
                <w:szCs w:val="22"/>
                <w:vertAlign w:val="subscript"/>
              </w:rPr>
              <w:t>WSA</w:t>
            </w:r>
            <w:r w:rsidR="00655CF5" w:rsidRPr="00655CF5">
              <w:rPr>
                <w:rFonts w:ascii="Calibri" w:eastAsia="Calibri" w:hAnsi="Calibri"/>
                <w:sz w:val="22"/>
                <w:szCs w:val="22"/>
                <w:lang w:val="en-US"/>
              </w:rPr>
              <w:t>-RECV-BV-01</w:t>
            </w:r>
          </w:p>
        </w:tc>
      </w:tr>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b/>
                <w:color w:val="000000"/>
              </w:rPr>
            </w:pPr>
            <w:r w:rsidRPr="00655CF5">
              <w:rPr>
                <w:rFonts w:ascii="Calibri" w:hAnsi="Calibri"/>
                <w:b/>
                <w:color w:val="000000"/>
              </w:rPr>
              <w:t>Summary</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2E5E2E" w:rsidP="002E5E2E">
            <w:pPr>
              <w:overflowPunct/>
              <w:autoSpaceDE/>
              <w:autoSpaceDN/>
              <w:adjustRightInd/>
              <w:spacing w:after="0"/>
              <w:textAlignment w:val="auto"/>
              <w:rPr>
                <w:lang w:val="en-US"/>
              </w:rPr>
            </w:pPr>
            <w:r w:rsidRPr="00B228E5">
              <w:rPr>
                <w:rFonts w:ascii="Calibri" w:hAnsi="Calibri"/>
                <w:sz w:val="22"/>
                <w:szCs w:val="22"/>
                <w:lang w:val="en-US"/>
              </w:rPr>
              <w:t>V</w:t>
            </w:r>
            <w:r>
              <w:rPr>
                <w:rFonts w:ascii="Calibri" w:hAnsi="Calibri"/>
                <w:sz w:val="22"/>
                <w:szCs w:val="22"/>
                <w:lang w:val="en-US"/>
              </w:rPr>
              <w:t>alidate that the IUT will indicate a valid security credentials for</w:t>
            </w:r>
            <w:r w:rsidRPr="00B228E5">
              <w:rPr>
                <w:rFonts w:ascii="Calibri" w:hAnsi="Calibri"/>
                <w:sz w:val="22"/>
                <w:szCs w:val="22"/>
                <w:lang w:val="en-US"/>
              </w:rPr>
              <w:t xml:space="preserve"> a well-for</w:t>
            </w:r>
            <w:r>
              <w:rPr>
                <w:rFonts w:ascii="Calibri" w:hAnsi="Calibri"/>
                <w:sz w:val="22"/>
                <w:szCs w:val="22"/>
                <w:lang w:val="en-US"/>
              </w:rPr>
              <w:t xml:space="preserve">med </w:t>
            </w:r>
            <w:r w:rsidR="0071352A" w:rsidRPr="0071352A">
              <w:rPr>
                <w:rFonts w:ascii="Calibri" w:eastAsia="Calibri" w:hAnsi="Calibri"/>
                <w:lang w:val="en-US"/>
              </w:rPr>
              <w:t>SPDU</w:t>
            </w:r>
            <w:r w:rsidR="0071352A" w:rsidRPr="0071352A">
              <w:rPr>
                <w:rFonts w:asciiTheme="minorHAnsi" w:hAnsiTheme="minorHAnsi"/>
                <w:vertAlign w:val="subscript"/>
              </w:rPr>
              <w:t>WSA</w:t>
            </w:r>
            <w:r>
              <w:rPr>
                <w:rFonts w:ascii="Calibri" w:hAnsi="Calibri"/>
                <w:sz w:val="22"/>
                <w:szCs w:val="22"/>
                <w:lang w:val="en-US"/>
              </w:rPr>
              <w:t xml:space="preserve"> security header.</w:t>
            </w:r>
            <w:r w:rsidR="00655CF5" w:rsidRPr="00655CF5">
              <w:rPr>
                <w:rFonts w:ascii="Calibri" w:eastAsia="Calibri" w:hAnsi="Calibri"/>
                <w:sz w:val="22"/>
                <w:szCs w:val="22"/>
                <w:lang w:val="en-US"/>
              </w:rPr>
              <w:t xml:space="preserve"> That is, the </w:t>
            </w:r>
            <w:r w:rsidR="0071352A" w:rsidRPr="0071352A">
              <w:rPr>
                <w:rFonts w:ascii="Calibri" w:eastAsia="Calibri" w:hAnsi="Calibri"/>
                <w:lang w:val="en-US"/>
              </w:rPr>
              <w:t>SPDU</w:t>
            </w:r>
            <w:r w:rsidR="0071352A" w:rsidRPr="0071352A">
              <w:rPr>
                <w:rFonts w:asciiTheme="minorHAnsi" w:hAnsiTheme="minorHAnsi"/>
                <w:vertAlign w:val="subscript"/>
              </w:rPr>
              <w:t>WSA</w:t>
            </w:r>
            <w:r w:rsidR="00655CF5" w:rsidRPr="00655CF5">
              <w:rPr>
                <w:rFonts w:ascii="Calibri" w:eastAsia="Calibri" w:hAnsi="Calibri"/>
                <w:sz w:val="22"/>
                <w:szCs w:val="22"/>
                <w:lang w:val="en-US"/>
              </w:rPr>
              <w:t xml:space="preserve"> shall include </w:t>
            </w:r>
            <w:proofErr w:type="spellStart"/>
            <w:r w:rsidR="00655CF5" w:rsidRPr="00F410C2">
              <w:rPr>
                <w:rFonts w:ascii="Calibri" w:eastAsia="Calibri" w:hAnsi="Calibri"/>
                <w:b/>
                <w:i/>
                <w:sz w:val="22"/>
                <w:szCs w:val="22"/>
                <w:lang w:val="en-US"/>
              </w:rPr>
              <w:t>protocolVersion</w:t>
            </w:r>
            <w:proofErr w:type="spellEnd"/>
            <w:r w:rsidR="00655CF5" w:rsidRPr="00655CF5">
              <w:rPr>
                <w:rFonts w:ascii="Calibri" w:eastAsia="Calibri" w:hAnsi="Calibri"/>
                <w:sz w:val="22"/>
                <w:szCs w:val="22"/>
                <w:lang w:val="en-US"/>
              </w:rPr>
              <w:t xml:space="preserve">, </w:t>
            </w:r>
            <w:r w:rsidR="00655CF5" w:rsidRPr="00F410C2">
              <w:rPr>
                <w:rFonts w:ascii="Calibri" w:eastAsia="Calibri" w:hAnsi="Calibri"/>
                <w:b/>
                <w:i/>
                <w:sz w:val="22"/>
                <w:szCs w:val="22"/>
                <w:lang w:val="en-US"/>
              </w:rPr>
              <w:t>content</w:t>
            </w:r>
            <w:r w:rsidR="00655CF5" w:rsidRPr="00655CF5">
              <w:rPr>
                <w:rFonts w:ascii="Calibri" w:eastAsia="Calibri" w:hAnsi="Calibri"/>
                <w:sz w:val="22"/>
                <w:szCs w:val="22"/>
                <w:lang w:val="en-US"/>
              </w:rPr>
              <w:t xml:space="preserve">, </w:t>
            </w:r>
            <w:proofErr w:type="spellStart"/>
            <w:r w:rsidR="00655CF5" w:rsidRPr="00F410C2">
              <w:rPr>
                <w:rFonts w:ascii="Calibri" w:eastAsia="Calibri" w:hAnsi="Calibri"/>
                <w:b/>
                <w:i/>
                <w:sz w:val="22"/>
                <w:szCs w:val="22"/>
                <w:lang w:val="en-US"/>
              </w:rPr>
              <w:t>signedData</w:t>
            </w:r>
            <w:proofErr w:type="spellEnd"/>
            <w:r w:rsidR="00655CF5" w:rsidRPr="00655CF5">
              <w:rPr>
                <w:rFonts w:ascii="Calibri" w:eastAsia="Calibri" w:hAnsi="Calibri"/>
                <w:sz w:val="22"/>
                <w:szCs w:val="22"/>
                <w:lang w:val="en-US"/>
              </w:rPr>
              <w:t xml:space="preserve">, </w:t>
            </w:r>
            <w:proofErr w:type="spellStart"/>
            <w:r w:rsidR="00655CF5" w:rsidRPr="00F410C2">
              <w:rPr>
                <w:rFonts w:ascii="Calibri" w:eastAsia="Calibri" w:hAnsi="Calibri"/>
                <w:b/>
                <w:i/>
                <w:sz w:val="22"/>
                <w:szCs w:val="22"/>
                <w:lang w:val="en-US"/>
              </w:rPr>
              <w:t>tbsData</w:t>
            </w:r>
            <w:proofErr w:type="spellEnd"/>
            <w:r w:rsidR="00F410C2">
              <w:rPr>
                <w:rFonts w:ascii="Calibri" w:eastAsia="Calibri" w:hAnsi="Calibri"/>
                <w:sz w:val="22"/>
                <w:szCs w:val="22"/>
                <w:lang w:val="en-US"/>
              </w:rPr>
              <w:t xml:space="preserve"> and </w:t>
            </w:r>
            <w:proofErr w:type="spellStart"/>
            <w:r w:rsidR="00655CF5" w:rsidRPr="00F410C2">
              <w:rPr>
                <w:rFonts w:ascii="Calibri" w:eastAsia="Calibri" w:hAnsi="Calibri"/>
                <w:b/>
                <w:i/>
                <w:sz w:val="22"/>
                <w:szCs w:val="22"/>
                <w:lang w:val="en-US"/>
              </w:rPr>
              <w:t>headerInfo</w:t>
            </w:r>
            <w:proofErr w:type="spellEnd"/>
            <w:r w:rsidR="00F410C2">
              <w:rPr>
                <w:rFonts w:ascii="Calibri" w:eastAsia="Calibri" w:hAnsi="Calibri"/>
                <w:sz w:val="22"/>
                <w:szCs w:val="22"/>
                <w:lang w:val="en-US"/>
              </w:rPr>
              <w:t>.</w:t>
            </w:r>
          </w:p>
        </w:tc>
      </w:tr>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b/>
                <w:color w:val="000000"/>
              </w:rPr>
            </w:pPr>
            <w:r w:rsidRPr="00655CF5">
              <w:rPr>
                <w:rFonts w:ascii="Calibri" w:hAnsi="Calibri"/>
                <w:b/>
                <w:color w:val="000000"/>
              </w:rPr>
              <w:t>Test Configuration</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lang w:val="en-US"/>
              </w:rPr>
            </w:pPr>
            <w:r w:rsidRPr="00655CF5">
              <w:rPr>
                <w:rFonts w:ascii="Calibri" w:eastAsia="Calibri" w:hAnsi="Calibri"/>
                <w:sz w:val="22"/>
                <w:szCs w:val="22"/>
                <w:lang w:val="en-US"/>
              </w:rPr>
              <w:t>TC1</w:t>
            </w:r>
          </w:p>
        </w:tc>
      </w:tr>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b/>
                <w:color w:val="000000"/>
              </w:rPr>
            </w:pPr>
            <w:r w:rsidRPr="00655CF5">
              <w:rPr>
                <w:rFonts w:ascii="Calibri" w:hAnsi="Calibri"/>
                <w:b/>
                <w:color w:val="000000"/>
              </w:rPr>
              <w:t>IUT</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lang w:val="en-US"/>
              </w:rPr>
            </w:pPr>
            <w:r w:rsidRPr="00655CF5">
              <w:rPr>
                <w:rFonts w:ascii="Calibri" w:eastAsia="Calibri" w:hAnsi="Calibri"/>
                <w:sz w:val="22"/>
                <w:szCs w:val="22"/>
                <w:lang w:val="en-US"/>
              </w:rPr>
              <w:t>IUT</w:t>
            </w:r>
          </w:p>
        </w:tc>
      </w:tr>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b/>
                <w:color w:val="000000"/>
              </w:rPr>
            </w:pPr>
            <w:r w:rsidRPr="00655CF5">
              <w:rPr>
                <w:rFonts w:ascii="Calibri" w:hAnsi="Calibri"/>
                <w:b/>
                <w:color w:val="000000"/>
              </w:rPr>
              <w:t>Reference:</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lang w:val="en-US"/>
              </w:rPr>
            </w:pPr>
          </w:p>
        </w:tc>
      </w:tr>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b/>
                <w:lang w:val="en-US"/>
              </w:rPr>
            </w:pPr>
            <w:r w:rsidRPr="00655CF5">
              <w:rPr>
                <w:rFonts w:ascii="Calibri" w:hAnsi="Calibri"/>
                <w:b/>
                <w:color w:val="000000"/>
              </w:rPr>
              <w:t>PICS Selection</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lang w:val="en-US"/>
              </w:rPr>
            </w:pPr>
          </w:p>
        </w:tc>
      </w:tr>
      <w:tr w:rsidR="00655CF5" w:rsidRPr="00655CF5" w:rsidTr="00655CF5">
        <w:tc>
          <w:tcPr>
            <w:tcW w:w="8901" w:type="dxa"/>
            <w:gridSpan w:val="4"/>
            <w:tcBorders>
              <w:top w:val="single" w:sz="3" w:space="0" w:color="auto"/>
              <w:left w:val="single" w:sz="3" w:space="0" w:color="auto"/>
              <w:bottom w:val="single" w:sz="3" w:space="0" w:color="auto"/>
              <w:right w:val="single" w:sz="3" w:space="0" w:color="auto"/>
            </w:tcBorders>
            <w:shd w:val="clear" w:color="auto" w:fill="F2F2F2"/>
          </w:tcPr>
          <w:p w:rsidR="00655CF5" w:rsidRPr="00655CF5" w:rsidRDefault="00655CF5" w:rsidP="00655CF5">
            <w:pPr>
              <w:spacing w:after="0"/>
              <w:jc w:val="center"/>
              <w:rPr>
                <w:rFonts w:ascii="Calibri" w:hAnsi="Calibri"/>
                <w:b/>
                <w:color w:val="000000"/>
              </w:rPr>
            </w:pPr>
            <w:r w:rsidRPr="00655CF5">
              <w:rPr>
                <w:rFonts w:ascii="Calibri" w:hAnsi="Calibri"/>
                <w:b/>
                <w:color w:val="000000"/>
              </w:rPr>
              <w:t>Pre-test conditions</w:t>
            </w:r>
          </w:p>
        </w:tc>
      </w:tr>
      <w:tr w:rsidR="00655CF5" w:rsidRPr="00655CF5" w:rsidTr="00655CF5">
        <w:tc>
          <w:tcPr>
            <w:tcW w:w="8901" w:type="dxa"/>
            <w:gridSpan w:val="4"/>
            <w:tcBorders>
              <w:top w:val="single" w:sz="3" w:space="0" w:color="auto"/>
              <w:left w:val="single" w:sz="3" w:space="0" w:color="auto"/>
              <w:bottom w:val="single" w:sz="3" w:space="0" w:color="auto"/>
              <w:right w:val="single" w:sz="3" w:space="0" w:color="auto"/>
            </w:tcBorders>
            <w:shd w:val="clear" w:color="auto" w:fill="FFFFFF"/>
          </w:tcPr>
          <w:p w:rsidR="00655CF5" w:rsidRPr="008B7573" w:rsidRDefault="00655CF5" w:rsidP="00D654B3">
            <w:pPr>
              <w:pStyle w:val="ListParagraph"/>
              <w:numPr>
                <w:ilvl w:val="0"/>
                <w:numId w:val="40"/>
              </w:numPr>
              <w:overflowPunct/>
              <w:autoSpaceDE/>
              <w:autoSpaceDN/>
              <w:adjustRightInd/>
              <w:spacing w:after="0"/>
              <w:textAlignment w:val="auto"/>
              <w:rPr>
                <w:rFonts w:ascii="Calibri" w:hAnsi="Calibri"/>
                <w:color w:val="000000"/>
              </w:rPr>
            </w:pPr>
            <w:r w:rsidRPr="008B7573">
              <w:rPr>
                <w:rFonts w:ascii="Calibri" w:hAnsi="Calibri"/>
                <w:color w:val="000000"/>
              </w:rPr>
              <w:t>The IUT is</w:t>
            </w:r>
            <w:r w:rsidR="008B7573" w:rsidRPr="008B7573">
              <w:rPr>
                <w:rFonts w:ascii="Calibri" w:hAnsi="Calibri"/>
                <w:color w:val="000000"/>
              </w:rPr>
              <w:t xml:space="preserve"> </w:t>
            </w:r>
            <w:r w:rsidR="00AD3294" w:rsidRPr="008B7573">
              <w:rPr>
                <w:rFonts w:ascii="Calibri" w:hAnsi="Calibri"/>
                <w:color w:val="000000"/>
              </w:rPr>
              <w:t>being initialized</w:t>
            </w:r>
          </w:p>
        </w:tc>
      </w:tr>
      <w:tr w:rsidR="00655CF5" w:rsidRPr="00655CF5" w:rsidTr="00655CF5">
        <w:tc>
          <w:tcPr>
            <w:tcW w:w="8901" w:type="dxa"/>
            <w:gridSpan w:val="4"/>
            <w:tcBorders>
              <w:top w:val="single" w:sz="3" w:space="0" w:color="auto"/>
              <w:left w:val="single" w:sz="3" w:space="0" w:color="auto"/>
              <w:bottom w:val="single" w:sz="3" w:space="0" w:color="auto"/>
              <w:right w:val="single" w:sz="3" w:space="0" w:color="auto"/>
            </w:tcBorders>
            <w:shd w:val="clear" w:color="auto" w:fill="F2F2F2"/>
          </w:tcPr>
          <w:p w:rsidR="00655CF5" w:rsidRPr="00655CF5" w:rsidRDefault="00655CF5" w:rsidP="00655CF5">
            <w:pPr>
              <w:spacing w:after="0"/>
              <w:jc w:val="center"/>
              <w:rPr>
                <w:rFonts w:ascii="Calibri" w:hAnsi="Calibri"/>
                <w:b/>
                <w:color w:val="000000"/>
              </w:rPr>
            </w:pPr>
            <w:r w:rsidRPr="00655CF5">
              <w:rPr>
                <w:rFonts w:ascii="Calibri" w:hAnsi="Calibri"/>
                <w:b/>
                <w:color w:val="000000"/>
              </w:rPr>
              <w:lastRenderedPageBreak/>
              <w:t>Test Sequence</w:t>
            </w: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jc w:val="center"/>
              <w:rPr>
                <w:rFonts w:ascii="Calibri" w:hAnsi="Calibri"/>
                <w:b/>
                <w:color w:val="000000"/>
              </w:rPr>
            </w:pPr>
            <w:r w:rsidRPr="00655CF5">
              <w:rPr>
                <w:rFonts w:ascii="Calibri" w:hAnsi="Calibri"/>
                <w:b/>
                <w:color w:val="000000"/>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jc w:val="center"/>
              <w:rPr>
                <w:rFonts w:ascii="Calibri" w:hAnsi="Calibri"/>
                <w:b/>
                <w:color w:val="000000"/>
              </w:rPr>
            </w:pPr>
            <w:r w:rsidRPr="00655CF5">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jc w:val="center"/>
              <w:rPr>
                <w:rFonts w:ascii="Calibri" w:hAnsi="Calibri"/>
                <w:b/>
                <w:color w:val="000000"/>
              </w:rPr>
            </w:pPr>
            <w:r w:rsidRPr="00655CF5">
              <w:rPr>
                <w:rFonts w:ascii="Calibri" w:hAnsi="Calibri"/>
                <w:b/>
                <w:color w:val="000000"/>
              </w:rPr>
              <w:t>Description</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jc w:val="center"/>
              <w:rPr>
                <w:rFonts w:ascii="Calibri" w:hAnsi="Calibri"/>
                <w:b/>
                <w:color w:val="000000"/>
              </w:rPr>
            </w:pPr>
            <w:r w:rsidRPr="00655CF5">
              <w:rPr>
                <w:rFonts w:ascii="Calibri" w:hAnsi="Calibri"/>
                <w:b/>
                <w:color w:val="000000"/>
              </w:rPr>
              <w:t>Verdict</w:t>
            </w:r>
          </w:p>
        </w:tc>
      </w:tr>
      <w:tr w:rsidR="00472D9C"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72D9C" w:rsidRPr="00655CF5" w:rsidRDefault="00472D9C" w:rsidP="00655CF5">
            <w:pPr>
              <w:spacing w:after="0"/>
              <w:rPr>
                <w:rFonts w:ascii="Calibri" w:hAnsi="Calibri"/>
                <w:color w:val="000000"/>
              </w:rPr>
            </w:pPr>
            <w:r>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72D9C" w:rsidRPr="00655CF5" w:rsidRDefault="00472D9C" w:rsidP="00655CF5">
            <w:pPr>
              <w:spacing w:after="0"/>
              <w:rPr>
                <w:rFonts w:ascii="Calibri" w:hAnsi="Calibri"/>
                <w:color w:val="000000"/>
              </w:rPr>
            </w:pPr>
            <w:r>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72D9C" w:rsidRPr="00655CF5" w:rsidRDefault="00472D9C" w:rsidP="00655CF5">
            <w:pPr>
              <w:spacing w:after="0"/>
              <w:rPr>
                <w:rFonts w:ascii="Calibri" w:hAnsi="Calibri"/>
                <w:color w:val="000000"/>
              </w:rPr>
            </w:pPr>
            <w:r w:rsidRPr="00472D9C">
              <w:rPr>
                <w:rFonts w:ascii="Calibri" w:hAnsi="Calibri"/>
                <w:color w:val="000000"/>
              </w:rPr>
              <w:t xml:space="preserve">The IUT is configured to receive more than one </w:t>
            </w:r>
            <w:r w:rsidR="0071352A" w:rsidRPr="0071352A">
              <w:rPr>
                <w:rFonts w:ascii="Calibri" w:eastAsia="Calibri" w:hAnsi="Calibri"/>
                <w:lang w:val="en-US"/>
              </w:rPr>
              <w:t>SPDU</w:t>
            </w:r>
            <w:r w:rsidR="0071352A" w:rsidRPr="0071352A">
              <w:rPr>
                <w:rFonts w:asciiTheme="minorHAnsi" w:hAnsiTheme="minorHAnsi"/>
                <w:vertAlign w:val="subscript"/>
              </w:rPr>
              <w:t>WSA</w:t>
            </w:r>
            <w:r w:rsidRPr="00472D9C">
              <w:rPr>
                <w:rFonts w:ascii="Calibri" w:hAnsi="Calibri"/>
                <w:color w:val="000000"/>
              </w:rPr>
              <w:t xml:space="preserve"> per second</w:t>
            </w:r>
            <w:r w:rsidR="002E5E2E">
              <w:rPr>
                <w:rFonts w:ascii="Calibri" w:hAnsi="Calibri"/>
                <w:color w:val="000000"/>
              </w:rPr>
              <w:t xml:space="preserve"> as defined in </w:t>
            </w:r>
            <w:r w:rsidR="002E5E2E">
              <w:rPr>
                <w:rFonts w:ascii="Calibri" w:hAnsi="Calibri"/>
                <w:color w:val="000000"/>
              </w:rPr>
              <w:fldChar w:fldCharType="begin"/>
            </w:r>
            <w:r w:rsidR="002E5E2E">
              <w:rPr>
                <w:rFonts w:ascii="Calibri" w:hAnsi="Calibri"/>
                <w:color w:val="000000"/>
              </w:rPr>
              <w:instrText xml:space="preserve"> REF _Ref442174374 \h </w:instrText>
            </w:r>
            <w:r w:rsidR="002E5E2E">
              <w:rPr>
                <w:rFonts w:ascii="Calibri" w:hAnsi="Calibri"/>
                <w:color w:val="000000"/>
              </w:rPr>
            </w:r>
            <w:r w:rsidR="002E5E2E">
              <w:rPr>
                <w:rFonts w:ascii="Calibri" w:hAnsi="Calibri"/>
                <w:color w:val="000000"/>
              </w:rPr>
              <w:fldChar w:fldCharType="separate"/>
            </w:r>
            <w:r w:rsidR="00DD231E">
              <w:t xml:space="preserve">Table </w:t>
            </w:r>
            <w:r w:rsidR="00DD231E">
              <w:rPr>
                <w:noProof/>
              </w:rPr>
              <w:t>7</w:t>
            </w:r>
            <w:r w:rsidR="00DD231E">
              <w:noBreakHyphen/>
            </w:r>
            <w:r w:rsidR="00DD231E">
              <w:rPr>
                <w:noProof/>
              </w:rPr>
              <w:t>5</w:t>
            </w:r>
            <w:r w:rsidR="002E5E2E">
              <w:rPr>
                <w:rFonts w:ascii="Calibri" w:hAnsi="Calibri"/>
                <w:color w:val="000000"/>
              </w:rPr>
              <w:fldChar w:fldCharType="end"/>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72D9C" w:rsidRPr="00655CF5" w:rsidRDefault="00472D9C"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71352A" w:rsidP="00655CF5">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55CF5" w:rsidRPr="00655CF5">
              <w:rPr>
                <w:rFonts w:ascii="Calibri" w:hAnsi="Calibri"/>
                <w:color w:val="000000"/>
              </w:rPr>
              <w:t xml:space="preserve"> </w:t>
            </w:r>
            <w:r w:rsidR="00655CF5" w:rsidRPr="00655CF5">
              <w:rPr>
                <w:rFonts w:ascii="Calibri" w:hAnsi="Calibri"/>
                <w:b/>
                <w:i/>
                <w:color w:val="000000"/>
                <w:lang w:val="en-US"/>
              </w:rPr>
              <w:t>Ieee1609Dot2Data</w:t>
            </w:r>
            <w:r w:rsidR="00655CF5" w:rsidRPr="00655CF5">
              <w:rPr>
                <w:rFonts w:ascii="Calibri" w:hAnsi="Calibri"/>
                <w:color w:val="000000"/>
                <w:lang w:val="en-US"/>
              </w:rPr>
              <w:t xml:space="preserve"> contains </w:t>
            </w:r>
            <w:proofErr w:type="spellStart"/>
            <w:r w:rsidR="00655CF5" w:rsidRPr="00655CF5">
              <w:rPr>
                <w:rFonts w:ascii="Calibri" w:hAnsi="Calibri"/>
                <w:b/>
                <w:i/>
                <w:color w:val="000000"/>
                <w:lang w:val="en-US"/>
              </w:rPr>
              <w:t>protocolVersion</w:t>
            </w:r>
            <w:proofErr w:type="spellEnd"/>
            <w:r w:rsidR="00655CF5" w:rsidRPr="00655CF5">
              <w:rPr>
                <w:rFonts w:ascii="Calibri" w:hAnsi="Calibri"/>
                <w:color w:val="000000"/>
                <w:lang w:val="en-US"/>
              </w:rPr>
              <w:t xml:space="preserve"> indicating (value = </w:t>
            </w:r>
            <w:r w:rsidR="00655CF5" w:rsidRPr="00655CF5">
              <w:rPr>
                <w:rFonts w:ascii="Calibri" w:hAnsi="Calibri"/>
                <w:b/>
                <w:i/>
                <w:color w:val="000000"/>
                <w:lang w:val="en-US"/>
              </w:rPr>
              <w:t>0x03</w:t>
            </w:r>
            <w:r w:rsidR="00655CF5" w:rsidRPr="00655CF5">
              <w:rPr>
                <w:rFonts w:ascii="Calibri" w:hAnsi="Calibri"/>
                <w:color w:val="000000"/>
                <w:lang w:val="en-US"/>
              </w:rPr>
              <w:t>)</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71352A" w:rsidP="00655CF5">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55CF5" w:rsidRPr="00655CF5">
              <w:rPr>
                <w:rFonts w:ascii="Calibri" w:hAnsi="Calibri"/>
                <w:color w:val="000000"/>
              </w:rPr>
              <w:t xml:space="preserve"> </w:t>
            </w:r>
            <w:r w:rsidR="00655CF5" w:rsidRPr="00655CF5">
              <w:rPr>
                <w:rFonts w:ascii="Calibri" w:hAnsi="Calibri"/>
                <w:b/>
                <w:i/>
                <w:color w:val="000000"/>
              </w:rPr>
              <w:t>Ieee1609Dot2Data</w:t>
            </w:r>
            <w:r w:rsidR="00655CF5" w:rsidRPr="00655CF5">
              <w:rPr>
                <w:rFonts w:ascii="Calibri" w:hAnsi="Calibri"/>
                <w:color w:val="000000"/>
              </w:rPr>
              <w:t xml:space="preserve"> contains</w:t>
            </w:r>
            <w:r w:rsidR="00655CF5" w:rsidRPr="00655CF5">
              <w:rPr>
                <w:rFonts w:ascii="Calibri" w:hAnsi="Calibri"/>
                <w:b/>
                <w:i/>
                <w:color w:val="000000"/>
              </w:rPr>
              <w:t xml:space="preserve"> content</w:t>
            </w:r>
            <w:r w:rsidR="00AD3294">
              <w:rPr>
                <w:rFonts w:ascii="Calibri" w:hAnsi="Calibri"/>
                <w:color w:val="000000"/>
              </w:rPr>
              <w:t xml:space="preserve"> indicating </w:t>
            </w:r>
            <w:proofErr w:type="spellStart"/>
            <w:r w:rsidR="00655CF5" w:rsidRPr="00655CF5">
              <w:rPr>
                <w:rFonts w:ascii="Calibri" w:hAnsi="Calibri"/>
                <w:b/>
                <w:i/>
                <w:color w:val="000000"/>
              </w:rPr>
              <w:t>signedData</w:t>
            </w:r>
            <w:proofErr w:type="spellEnd"/>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71352A" w:rsidP="00655CF5">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55CF5" w:rsidRPr="00655CF5">
              <w:rPr>
                <w:rFonts w:ascii="Calibri" w:hAnsi="Calibri"/>
                <w:color w:val="000000"/>
              </w:rPr>
              <w:t xml:space="preserve"> </w:t>
            </w:r>
            <w:proofErr w:type="spellStart"/>
            <w:r w:rsidR="00655CF5" w:rsidRPr="00655CF5">
              <w:rPr>
                <w:rFonts w:ascii="Calibri" w:hAnsi="Calibri"/>
                <w:b/>
                <w:i/>
                <w:color w:val="000000"/>
                <w:lang w:val="en-US"/>
              </w:rPr>
              <w:t>signedData</w:t>
            </w:r>
            <w:proofErr w:type="spellEnd"/>
            <w:r w:rsidR="00655CF5" w:rsidRPr="00655CF5">
              <w:rPr>
                <w:rFonts w:ascii="Calibri" w:hAnsi="Calibri"/>
                <w:color w:val="000000"/>
                <w:lang w:val="en-US"/>
              </w:rPr>
              <w:t xml:space="preserve"> contains </w:t>
            </w:r>
            <w:proofErr w:type="spellStart"/>
            <w:r w:rsidR="00655CF5" w:rsidRPr="00655CF5">
              <w:rPr>
                <w:rFonts w:ascii="Calibri" w:hAnsi="Calibri"/>
                <w:b/>
                <w:i/>
                <w:color w:val="000000"/>
                <w:lang w:val="en-US"/>
              </w:rPr>
              <w:t>hashId</w:t>
            </w:r>
            <w:proofErr w:type="spellEnd"/>
            <w:r w:rsidR="00655CF5" w:rsidRPr="00655CF5">
              <w:rPr>
                <w:rFonts w:ascii="Calibri" w:hAnsi="Calibri"/>
                <w:b/>
                <w:i/>
                <w:color w:val="000000"/>
                <w:lang w:val="en-US"/>
              </w:rPr>
              <w:t xml:space="preserve"> </w:t>
            </w:r>
            <w:r w:rsidR="00655CF5" w:rsidRPr="00655CF5">
              <w:rPr>
                <w:rFonts w:ascii="Calibri" w:hAnsi="Calibri"/>
                <w:color w:val="000000"/>
                <w:lang w:val="en-US"/>
              </w:rPr>
              <w:t xml:space="preserve">indicating </w:t>
            </w:r>
            <w:r w:rsidR="00655CF5" w:rsidRPr="00911BC9">
              <w:rPr>
                <w:rFonts w:ascii="Calibri" w:hAnsi="Calibri"/>
                <w:b/>
                <w:i/>
                <w:color w:val="000000"/>
                <w:lang w:val="en-US"/>
              </w:rPr>
              <w:t>sha256</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71352A" w:rsidP="00655CF5">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55CF5" w:rsidRPr="00655CF5">
              <w:rPr>
                <w:rFonts w:ascii="Calibri" w:hAnsi="Calibri"/>
                <w:color w:val="000000"/>
              </w:rPr>
              <w:t xml:space="preserve"> </w:t>
            </w:r>
            <w:proofErr w:type="spellStart"/>
            <w:r w:rsidR="00655CF5" w:rsidRPr="00655CF5">
              <w:rPr>
                <w:rFonts w:ascii="Calibri" w:hAnsi="Calibri"/>
                <w:b/>
                <w:i/>
                <w:color w:val="000000"/>
              </w:rPr>
              <w:t>tbsData</w:t>
            </w:r>
            <w:proofErr w:type="spellEnd"/>
            <w:r w:rsidR="00655CF5" w:rsidRPr="00655CF5">
              <w:rPr>
                <w:rFonts w:ascii="Calibri" w:hAnsi="Calibri"/>
                <w:color w:val="000000"/>
              </w:rPr>
              <w:t xml:space="preserve"> contains</w:t>
            </w:r>
            <w:r w:rsidR="00655CF5" w:rsidRPr="00655CF5">
              <w:rPr>
                <w:rFonts w:ascii="Calibri" w:hAnsi="Calibri"/>
                <w:b/>
                <w:i/>
                <w:color w:val="000000"/>
              </w:rPr>
              <w:t xml:space="preserve"> </w:t>
            </w:r>
            <w:proofErr w:type="spellStart"/>
            <w:r w:rsidR="00655CF5" w:rsidRPr="00655CF5">
              <w:rPr>
                <w:rFonts w:ascii="Calibri" w:hAnsi="Calibri"/>
                <w:b/>
                <w:i/>
                <w:color w:val="000000"/>
              </w:rPr>
              <w:t>protocolVersion</w:t>
            </w:r>
            <w:proofErr w:type="spellEnd"/>
            <w:r w:rsidR="00361EB0">
              <w:rPr>
                <w:rFonts w:ascii="Calibri" w:hAnsi="Calibri"/>
                <w:color w:val="000000"/>
              </w:rPr>
              <w:t xml:space="preserve"> indicating </w:t>
            </w:r>
            <w:r w:rsidR="00655CF5" w:rsidRPr="00655CF5">
              <w:rPr>
                <w:rFonts w:ascii="Calibri" w:hAnsi="Calibri"/>
                <w:color w:val="000000"/>
              </w:rPr>
              <w:t xml:space="preserve">value = </w:t>
            </w:r>
            <w:r w:rsidR="00655CF5" w:rsidRPr="00655CF5">
              <w:rPr>
                <w:rFonts w:ascii="Calibri" w:hAnsi="Calibri"/>
                <w:b/>
                <w:i/>
                <w:color w:val="000000"/>
              </w:rPr>
              <w:t>0x03</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71352A" w:rsidP="00655CF5">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55CF5" w:rsidRPr="00655CF5">
              <w:rPr>
                <w:rFonts w:ascii="Calibri" w:hAnsi="Calibri"/>
                <w:color w:val="000000"/>
              </w:rPr>
              <w:t xml:space="preserve"> </w:t>
            </w:r>
            <w:proofErr w:type="spellStart"/>
            <w:r w:rsidR="00655CF5" w:rsidRPr="00655CF5">
              <w:rPr>
                <w:rFonts w:ascii="Calibri" w:hAnsi="Calibri"/>
                <w:b/>
                <w:i/>
                <w:color w:val="000000"/>
                <w:lang w:val="en-US"/>
              </w:rPr>
              <w:t>tbsData</w:t>
            </w:r>
            <w:proofErr w:type="spellEnd"/>
            <w:r w:rsidR="00655CF5" w:rsidRPr="00655CF5">
              <w:rPr>
                <w:rFonts w:ascii="Calibri" w:hAnsi="Calibri"/>
                <w:color w:val="000000"/>
                <w:lang w:val="en-US"/>
              </w:rPr>
              <w:t xml:space="preserve"> contains </w:t>
            </w:r>
            <w:r w:rsidR="00655CF5" w:rsidRPr="00655CF5">
              <w:rPr>
                <w:rFonts w:ascii="Calibri" w:hAnsi="Calibri"/>
                <w:b/>
                <w:i/>
                <w:color w:val="000000"/>
                <w:lang w:val="en-US"/>
              </w:rPr>
              <w:t>content</w:t>
            </w:r>
            <w:r w:rsidR="00655CF5" w:rsidRPr="00655CF5">
              <w:rPr>
                <w:rFonts w:ascii="Calibri" w:hAnsi="Calibri"/>
                <w:color w:val="000000"/>
                <w:lang w:val="en-US"/>
              </w:rPr>
              <w:t xml:space="preserve"> indicating </w:t>
            </w:r>
            <w:proofErr w:type="spellStart"/>
            <w:r w:rsidR="00655CF5" w:rsidRPr="00655CF5">
              <w:rPr>
                <w:rFonts w:ascii="Calibri" w:hAnsi="Calibri"/>
                <w:b/>
                <w:i/>
                <w:color w:val="000000"/>
                <w:lang w:val="en-US"/>
              </w:rPr>
              <w:t>unsecuredData</w:t>
            </w:r>
            <w:proofErr w:type="spellEnd"/>
            <w:r w:rsidR="00655CF5" w:rsidRPr="00655CF5">
              <w:rPr>
                <w:rFonts w:ascii="Calibri" w:hAnsi="Calibri"/>
                <w:color w:val="000000"/>
                <w:lang w:val="en-US"/>
              </w:rPr>
              <w:t xml:space="preserve"> (Payload Data&gt; 0)</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71352A" w:rsidP="00655CF5">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55CF5" w:rsidRPr="00655CF5">
              <w:rPr>
                <w:rFonts w:ascii="Calibri" w:hAnsi="Calibri"/>
                <w:color w:val="000000"/>
              </w:rPr>
              <w:t xml:space="preserve"> </w:t>
            </w:r>
            <w:proofErr w:type="spellStart"/>
            <w:r w:rsidR="00655CF5" w:rsidRPr="00655CF5">
              <w:rPr>
                <w:rFonts w:ascii="Calibri" w:hAnsi="Calibri"/>
                <w:b/>
                <w:i/>
                <w:color w:val="000000"/>
                <w:lang w:val="en-US"/>
              </w:rPr>
              <w:t>headerInfo</w:t>
            </w:r>
            <w:proofErr w:type="spellEnd"/>
            <w:r w:rsidR="00655CF5" w:rsidRPr="00655CF5">
              <w:rPr>
                <w:rFonts w:ascii="Calibri" w:hAnsi="Calibri"/>
                <w:color w:val="000000"/>
                <w:lang w:val="en-US"/>
              </w:rPr>
              <w:t xml:space="preserve"> contains </w:t>
            </w:r>
            <w:proofErr w:type="spellStart"/>
            <w:r w:rsidR="00655CF5" w:rsidRPr="00655CF5">
              <w:rPr>
                <w:rFonts w:ascii="Calibri" w:hAnsi="Calibri"/>
                <w:b/>
                <w:i/>
                <w:color w:val="000000"/>
                <w:lang w:val="en-US"/>
              </w:rPr>
              <w:t>psid</w:t>
            </w:r>
            <w:proofErr w:type="spellEnd"/>
            <w:r w:rsidR="00655CF5" w:rsidRPr="00655CF5">
              <w:rPr>
                <w:rFonts w:ascii="Calibri" w:hAnsi="Calibri"/>
                <w:color w:val="000000"/>
                <w:lang w:val="en-US"/>
              </w:rPr>
              <w:t xml:space="preserve"> indicating </w:t>
            </w:r>
            <w:r w:rsidR="00911BC9">
              <w:rPr>
                <w:rFonts w:ascii="Calibri" w:hAnsi="Calibri"/>
                <w:color w:val="000000"/>
              </w:rPr>
              <w:t>v</w:t>
            </w:r>
            <w:r w:rsidR="00655CF5" w:rsidRPr="00655CF5">
              <w:rPr>
                <w:rFonts w:ascii="Calibri" w:hAnsi="Calibri"/>
                <w:color w:val="000000"/>
              </w:rPr>
              <w:t>alue =</w:t>
            </w:r>
            <w:r w:rsidR="00E50A2B">
              <w:rPr>
                <w:rFonts w:ascii="Calibri" w:hAnsi="Calibri"/>
                <w:b/>
                <w:i/>
                <w:color w:val="000000"/>
              </w:rPr>
              <w:t>0</w:t>
            </w:r>
            <w:ins w:id="162" w:author="Dmitri.Khijniak@7Layers.com" w:date="2017-04-29T19:12:00Z">
              <w:r w:rsidR="00CB1C6F">
                <w:rPr>
                  <w:rFonts w:ascii="Calibri" w:hAnsi="Calibri"/>
                  <w:b/>
                  <w:i/>
                  <w:color w:val="000000"/>
                </w:rPr>
                <w:t>x87</w:t>
              </w:r>
            </w:ins>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71352A" w:rsidP="00655CF5">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55CF5" w:rsidRPr="00655CF5">
              <w:rPr>
                <w:rFonts w:ascii="Calibri" w:hAnsi="Calibri"/>
                <w:color w:val="000000"/>
              </w:rPr>
              <w:t xml:space="preserve"> </w:t>
            </w:r>
            <w:proofErr w:type="spellStart"/>
            <w:r w:rsidR="00655CF5" w:rsidRPr="00655CF5">
              <w:rPr>
                <w:rFonts w:ascii="Calibri" w:hAnsi="Calibri"/>
                <w:b/>
                <w:i/>
                <w:color w:val="000000"/>
                <w:lang w:val="en-US"/>
              </w:rPr>
              <w:t>headerInfo</w:t>
            </w:r>
            <w:proofErr w:type="spellEnd"/>
            <w:r w:rsidR="00655CF5" w:rsidRPr="00655CF5">
              <w:rPr>
                <w:rFonts w:ascii="Calibri" w:hAnsi="Calibri"/>
                <w:b/>
                <w:i/>
                <w:color w:val="000000"/>
                <w:lang w:val="en-US"/>
              </w:rPr>
              <w:t xml:space="preserve"> </w:t>
            </w:r>
            <w:r w:rsidR="00655CF5" w:rsidRPr="00655CF5">
              <w:rPr>
                <w:rFonts w:ascii="Calibri" w:hAnsi="Calibri"/>
                <w:color w:val="000000"/>
                <w:lang w:val="en-US"/>
              </w:rPr>
              <w:t xml:space="preserve">contains </w:t>
            </w:r>
            <w:proofErr w:type="spellStart"/>
            <w:r w:rsidR="00655CF5" w:rsidRPr="00655CF5">
              <w:rPr>
                <w:rFonts w:ascii="Calibri" w:hAnsi="Calibri"/>
                <w:b/>
                <w:i/>
                <w:color w:val="000000"/>
                <w:lang w:val="en-US"/>
              </w:rPr>
              <w:t>generationTime</w:t>
            </w:r>
            <w:proofErr w:type="spellEnd"/>
            <w:r w:rsidR="00655CF5" w:rsidRPr="00655CF5">
              <w:rPr>
                <w:rFonts w:ascii="Calibri" w:hAnsi="Calibri"/>
                <w:color w:val="000000"/>
                <w:lang w:val="en-US"/>
              </w:rPr>
              <w:t xml:space="preserve"> indicating a </w:t>
            </w:r>
            <w:r w:rsidR="00655CF5" w:rsidRPr="00655CF5">
              <w:rPr>
                <w:rFonts w:ascii="Calibri" w:hAnsi="Calibri"/>
                <w:b/>
                <w:i/>
                <w:color w:val="000000"/>
                <w:lang w:val="en-US"/>
              </w:rPr>
              <w:t>Time64</w:t>
            </w:r>
            <w:r w:rsidR="00655CF5" w:rsidRPr="00655CF5">
              <w:rPr>
                <w:rFonts w:ascii="Calibri" w:hAnsi="Calibri"/>
                <w:color w:val="000000"/>
                <w:lang w:val="en-US"/>
              </w:rPr>
              <w:t xml:space="preserve"> (non-zero value of size 8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71352A" w:rsidP="00655CF5">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55CF5" w:rsidRPr="00655CF5">
              <w:rPr>
                <w:rFonts w:ascii="Calibri" w:hAnsi="Calibri"/>
                <w:color w:val="000000"/>
              </w:rPr>
              <w:t xml:space="preserve"> </w:t>
            </w:r>
            <w:proofErr w:type="spellStart"/>
            <w:r w:rsidR="00655CF5" w:rsidRPr="00655CF5">
              <w:rPr>
                <w:rFonts w:ascii="Calibri" w:hAnsi="Calibri"/>
                <w:b/>
                <w:i/>
                <w:color w:val="000000"/>
                <w:lang w:val="en-US"/>
              </w:rPr>
              <w:t>headerInfo</w:t>
            </w:r>
            <w:proofErr w:type="spellEnd"/>
            <w:r w:rsidR="00655CF5" w:rsidRPr="00655CF5">
              <w:rPr>
                <w:rFonts w:ascii="Calibri" w:hAnsi="Calibri"/>
                <w:color w:val="000000"/>
              </w:rPr>
              <w:t xml:space="preserve"> contains </w:t>
            </w:r>
            <w:proofErr w:type="spellStart"/>
            <w:r w:rsidR="00655CF5" w:rsidRPr="00655CF5">
              <w:rPr>
                <w:rFonts w:ascii="Calibri" w:hAnsi="Calibri"/>
                <w:b/>
                <w:i/>
                <w:color w:val="000000"/>
                <w:lang w:val="en-US"/>
              </w:rPr>
              <w:t>expiryTime</w:t>
            </w:r>
            <w:proofErr w:type="spellEnd"/>
            <w:r w:rsidR="00655CF5" w:rsidRPr="00655CF5">
              <w:rPr>
                <w:rFonts w:ascii="Calibri" w:hAnsi="Calibri"/>
                <w:color w:val="000000"/>
              </w:rPr>
              <w:t xml:space="preserve"> indicating a</w:t>
            </w:r>
            <w:r w:rsidR="00655CF5" w:rsidRPr="00655CF5">
              <w:rPr>
                <w:rFonts w:ascii="Calibri" w:hAnsi="Calibri"/>
                <w:b/>
                <w:i/>
                <w:color w:val="000000"/>
                <w:lang w:val="en-US"/>
              </w:rPr>
              <w:t xml:space="preserve"> Time64</w:t>
            </w:r>
            <w:r w:rsidR="00015A3F">
              <w:rPr>
                <w:rFonts w:ascii="Calibri" w:hAnsi="Calibri"/>
                <w:color w:val="000000"/>
              </w:rPr>
              <w:t xml:space="preserve"> (non-zero v</w:t>
            </w:r>
            <w:r w:rsidR="00655CF5" w:rsidRPr="00655CF5">
              <w:rPr>
                <w:rFonts w:ascii="Calibri" w:hAnsi="Calibri"/>
                <w:color w:val="000000"/>
              </w:rPr>
              <w:t>alue of size 8 bytes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rPr>
                <w:rFonts w:ascii="Calibri" w:hAnsi="Calibri"/>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71352A" w:rsidP="00655CF5">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55CF5" w:rsidRPr="00655CF5">
              <w:rPr>
                <w:rFonts w:ascii="Calibri" w:hAnsi="Calibri"/>
                <w:color w:val="000000"/>
              </w:rPr>
              <w:t xml:space="preserve"> </w:t>
            </w:r>
            <w:proofErr w:type="spellStart"/>
            <w:r w:rsidR="00655CF5" w:rsidRPr="00655CF5">
              <w:rPr>
                <w:rFonts w:ascii="Calibri" w:hAnsi="Calibri"/>
                <w:b/>
                <w:i/>
                <w:color w:val="000000"/>
              </w:rPr>
              <w:t>headerInfo</w:t>
            </w:r>
            <w:proofErr w:type="spellEnd"/>
            <w:r w:rsidR="00655CF5" w:rsidRPr="00655CF5">
              <w:rPr>
                <w:rFonts w:ascii="Calibri" w:hAnsi="Calibri"/>
                <w:b/>
                <w:i/>
                <w:color w:val="000000"/>
              </w:rPr>
              <w:t xml:space="preserve"> </w:t>
            </w:r>
            <w:r w:rsidR="00655CF5" w:rsidRPr="00655CF5">
              <w:rPr>
                <w:rFonts w:ascii="Calibri" w:hAnsi="Calibri"/>
                <w:color w:val="000000"/>
              </w:rPr>
              <w:t xml:space="preserve">contains </w:t>
            </w:r>
            <w:proofErr w:type="spellStart"/>
            <w:r w:rsidR="00655CF5" w:rsidRPr="00655CF5">
              <w:rPr>
                <w:rFonts w:ascii="Calibri" w:hAnsi="Calibri"/>
                <w:b/>
                <w:i/>
                <w:color w:val="000000"/>
              </w:rPr>
              <w:t>generationLocation</w:t>
            </w:r>
            <w:proofErr w:type="spellEnd"/>
            <w:r w:rsidR="00655CF5" w:rsidRPr="00655CF5">
              <w:rPr>
                <w:rFonts w:ascii="Calibri" w:hAnsi="Calibri"/>
                <w:color w:val="000000"/>
              </w:rPr>
              <w:t xml:space="preserve"> indicating </w:t>
            </w:r>
          </w:p>
          <w:p w:rsidR="00655CF5" w:rsidRPr="00655CF5" w:rsidRDefault="00655CF5" w:rsidP="00655CF5">
            <w:pPr>
              <w:spacing w:after="0"/>
              <w:rPr>
                <w:rFonts w:ascii="Calibri" w:hAnsi="Calibri"/>
                <w:color w:val="000000"/>
              </w:rPr>
            </w:pPr>
            <w:r w:rsidRPr="00655CF5">
              <w:rPr>
                <w:rFonts w:ascii="Calibri" w:hAnsi="Calibri"/>
                <w:b/>
                <w:i/>
                <w:color w:val="000000"/>
              </w:rPr>
              <w:t>latitude</w:t>
            </w:r>
            <w:r w:rsidRPr="00655CF5">
              <w:rPr>
                <w:rFonts w:ascii="Calibri" w:hAnsi="Calibri"/>
                <w:color w:val="000000"/>
              </w:rPr>
              <w:t xml:space="preserve"> (-</w:t>
            </w:r>
            <w:proofErr w:type="gramStart"/>
            <w:r w:rsidRPr="00655CF5">
              <w:rPr>
                <w:rFonts w:ascii="Calibri" w:hAnsi="Calibri"/>
                <w:color w:val="000000"/>
              </w:rPr>
              <w:t>900000000 .</w:t>
            </w:r>
            <w:proofErr w:type="gramEnd"/>
            <w:r w:rsidRPr="00655CF5">
              <w:rPr>
                <w:rFonts w:ascii="Calibri" w:hAnsi="Calibri"/>
                <w:color w:val="000000"/>
              </w:rPr>
              <w:t xml:space="preserve"> . 900000000)</w:t>
            </w:r>
          </w:p>
          <w:p w:rsidR="00655CF5" w:rsidRPr="00655CF5" w:rsidRDefault="00655CF5" w:rsidP="00655CF5">
            <w:pPr>
              <w:spacing w:after="0"/>
              <w:rPr>
                <w:rFonts w:ascii="Calibri" w:hAnsi="Calibri"/>
                <w:color w:val="000000"/>
              </w:rPr>
            </w:pPr>
            <w:r w:rsidRPr="00655CF5">
              <w:rPr>
                <w:rFonts w:ascii="Calibri" w:hAnsi="Calibri"/>
                <w:b/>
                <w:i/>
                <w:color w:val="000000"/>
              </w:rPr>
              <w:t>longitude</w:t>
            </w:r>
            <w:r w:rsidRPr="00655CF5">
              <w:rPr>
                <w:rFonts w:ascii="Calibri" w:hAnsi="Calibri"/>
                <w:color w:val="000000"/>
              </w:rPr>
              <w:t xml:space="preserve"> (-</w:t>
            </w:r>
            <w:proofErr w:type="gramStart"/>
            <w:r w:rsidRPr="00655CF5">
              <w:rPr>
                <w:rFonts w:ascii="Calibri" w:hAnsi="Calibri"/>
                <w:color w:val="000000"/>
              </w:rPr>
              <w:t>1799999999 .</w:t>
            </w:r>
            <w:proofErr w:type="gramEnd"/>
            <w:r w:rsidRPr="00655CF5">
              <w:rPr>
                <w:rFonts w:ascii="Calibri" w:hAnsi="Calibri"/>
                <w:color w:val="000000"/>
              </w:rPr>
              <w:t xml:space="preserve"> . 1800000000)</w:t>
            </w:r>
          </w:p>
          <w:p w:rsidR="00655CF5" w:rsidRPr="00655CF5" w:rsidRDefault="00655CF5" w:rsidP="00655CF5">
            <w:pPr>
              <w:spacing w:after="0"/>
              <w:rPr>
                <w:rFonts w:ascii="Calibri" w:hAnsi="Calibri"/>
                <w:color w:val="000000"/>
              </w:rPr>
            </w:pPr>
            <w:r w:rsidRPr="00655CF5">
              <w:rPr>
                <w:rFonts w:ascii="Calibri" w:hAnsi="Calibri"/>
                <w:b/>
                <w:i/>
                <w:color w:val="000000"/>
              </w:rPr>
              <w:t>elevation</w:t>
            </w:r>
            <w:r w:rsidRPr="00655CF5">
              <w:rPr>
                <w:rFonts w:ascii="Calibri" w:hAnsi="Calibri"/>
                <w:color w:val="000000"/>
              </w:rPr>
              <w:t xml:space="preserve"> Unit16</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rPr>
                <w:rFonts w:ascii="Calibri" w:hAnsi="Calibri"/>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F410C2" w:rsidP="00655CF5">
            <w:pPr>
              <w:spacing w:after="0"/>
              <w:rPr>
                <w:rFonts w:ascii="Calibri" w:hAnsi="Calibri"/>
                <w:color w:val="000000"/>
              </w:rPr>
            </w:pPr>
            <w:r>
              <w:rPr>
                <w:rFonts w:ascii="Calibri" w:hAnsi="Calibri"/>
                <w:color w:val="000000"/>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F410C2" w:rsidP="00655CF5">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F410C2" w:rsidP="00655CF5">
            <w:pPr>
              <w:spacing w:after="0"/>
              <w:rPr>
                <w:rFonts w:ascii="Calibri" w:hAnsi="Calibri"/>
                <w:color w:val="000000"/>
              </w:rPr>
            </w:pPr>
            <w:r>
              <w:rPr>
                <w:rFonts w:ascii="Calibri" w:hAnsi="Calibri"/>
                <w:color w:val="000000"/>
              </w:rPr>
              <w:t xml:space="preserve">The IUT receives </w:t>
            </w:r>
            <w:r w:rsidR="0071352A" w:rsidRPr="0071352A">
              <w:rPr>
                <w:rFonts w:ascii="Calibri" w:eastAsia="Calibri" w:hAnsi="Calibri"/>
                <w:lang w:val="en-US"/>
              </w:rPr>
              <w:t>SPDU</w:t>
            </w:r>
            <w:r w:rsidR="0071352A">
              <w:rPr>
                <w:rFonts w:ascii="Calibri" w:eastAsia="Calibri" w:hAnsi="Calibri"/>
                <w:lang w:val="en-US"/>
              </w:rPr>
              <w:t>’s</w:t>
            </w:r>
            <w:r w:rsidR="0071352A" w:rsidRPr="0071352A">
              <w:rPr>
                <w:rFonts w:asciiTheme="minorHAnsi" w:hAnsiTheme="minorHAnsi"/>
                <w:vertAlign w:val="subscript"/>
              </w:rPr>
              <w:t>WSA</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F410C2" w:rsidP="00655CF5">
            <w:pPr>
              <w:spacing w:after="0"/>
              <w:rPr>
                <w:rFonts w:ascii="Calibri" w:hAnsi="Calibri"/>
                <w:color w:val="000000"/>
              </w:rPr>
            </w:pPr>
            <w:r>
              <w:rPr>
                <w:rFonts w:ascii="Calibri" w:hAnsi="Calibri"/>
                <w:color w:val="000000"/>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971F79" w:rsidP="00655CF5">
            <w:pPr>
              <w:spacing w:after="0"/>
              <w:rPr>
                <w:rFonts w:ascii="Calibri" w:hAnsi="Calibri"/>
                <w:color w:val="000000"/>
              </w:rPr>
            </w:pPr>
            <w:r>
              <w:rPr>
                <w:rFonts w:ascii="Calibri" w:hAnsi="Calibri"/>
                <w:color w:val="000000"/>
              </w:rPr>
              <w:t xml:space="preserve">IUT indicates that </w:t>
            </w:r>
            <w:r w:rsidR="00556E6C">
              <w:rPr>
                <w:rFonts w:ascii="Calibri" w:hAnsi="Calibri"/>
                <w:color w:val="000000"/>
              </w:rPr>
              <w:t xml:space="preserve">the </w:t>
            </w:r>
            <w:r w:rsidR="0071352A" w:rsidRPr="0071352A">
              <w:rPr>
                <w:rFonts w:ascii="Calibri" w:eastAsia="Calibri" w:hAnsi="Calibri"/>
                <w:lang w:val="en-US"/>
              </w:rPr>
              <w:t>SPDU</w:t>
            </w:r>
            <w:r w:rsidR="0071352A" w:rsidRPr="0071352A">
              <w:rPr>
                <w:rFonts w:asciiTheme="minorHAnsi" w:hAnsiTheme="minorHAnsi"/>
                <w:vertAlign w:val="subscript"/>
              </w:rPr>
              <w:t>WSA</w:t>
            </w:r>
            <w:r w:rsidRPr="00971F79">
              <w:rPr>
                <w:rFonts w:ascii="Calibri" w:hAnsi="Calibri"/>
                <w:color w:val="000000"/>
              </w:rPr>
              <w:t xml:space="preserve"> </w:t>
            </w:r>
            <w:r w:rsidR="00556E6C">
              <w:rPr>
                <w:rFonts w:ascii="Calibri" w:hAnsi="Calibri"/>
                <w:color w:val="000000"/>
              </w:rPr>
              <w:t xml:space="preserve">message </w:t>
            </w:r>
            <w:r w:rsidRPr="00971F79">
              <w:rPr>
                <w:rFonts w:ascii="Calibri" w:hAnsi="Calibri"/>
                <w:color w:val="000000"/>
              </w:rPr>
              <w:t>holds a valid security credentials.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Pass/Fail</w:t>
            </w:r>
          </w:p>
        </w:tc>
      </w:tr>
    </w:tbl>
    <w:p w:rsidR="0086134B" w:rsidRDefault="0086134B" w:rsidP="0086134B">
      <w:pPr>
        <w:spacing w:after="0"/>
      </w:pPr>
    </w:p>
    <w:tbl>
      <w:tblPr>
        <w:tblW w:w="8901" w:type="dxa"/>
        <w:tblInd w:w="-4" w:type="dxa"/>
        <w:tblLayout w:type="fixed"/>
        <w:tblCellMar>
          <w:left w:w="0" w:type="dxa"/>
          <w:right w:w="0" w:type="dxa"/>
        </w:tblCellMar>
        <w:tblLook w:val="0000" w:firstRow="0" w:lastRow="0" w:firstColumn="0" w:lastColumn="0" w:noHBand="0" w:noVBand="0"/>
      </w:tblPr>
      <w:tblGrid>
        <w:gridCol w:w="737"/>
        <w:gridCol w:w="1063"/>
        <w:gridCol w:w="5580"/>
        <w:gridCol w:w="1521"/>
      </w:tblGrid>
      <w:tr w:rsidR="007C0193" w:rsidRPr="00655CF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b/>
                <w:color w:val="000000"/>
              </w:rPr>
            </w:pPr>
            <w:r w:rsidRPr="00655CF5">
              <w:rPr>
                <w:rFonts w:ascii="Calibri" w:hAnsi="Calibri"/>
                <w:b/>
                <w:color w:val="000000"/>
              </w:rPr>
              <w:t>Identifier</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13752E" w:rsidP="0099420F">
            <w:pPr>
              <w:overflowPunct/>
              <w:autoSpaceDE/>
              <w:autoSpaceDN/>
              <w:adjustRightInd/>
              <w:spacing w:after="0"/>
              <w:textAlignment w:val="auto"/>
              <w:rPr>
                <w:rFonts w:ascii="Calibri" w:eastAsia="Calibri" w:hAnsi="Calibri"/>
                <w:sz w:val="22"/>
                <w:szCs w:val="22"/>
                <w:lang w:val="en-US"/>
              </w:rPr>
            </w:pPr>
            <w:r>
              <w:rPr>
                <w:rFonts w:ascii="Calibri" w:eastAsia="Calibri" w:hAnsi="Calibri"/>
                <w:sz w:val="22"/>
                <w:szCs w:val="22"/>
                <w:lang w:val="en-US"/>
              </w:rPr>
              <w:t>TP-16092-S</w:t>
            </w:r>
            <w:r w:rsidRPr="0013752E">
              <w:rPr>
                <w:rFonts w:ascii="Calibri" w:eastAsia="Calibri" w:hAnsi="Calibri"/>
                <w:sz w:val="22"/>
                <w:szCs w:val="22"/>
                <w:lang w:val="en-US"/>
              </w:rPr>
              <w:t>PDU</w:t>
            </w:r>
            <w:r>
              <w:rPr>
                <w:rFonts w:asciiTheme="minorHAnsi" w:hAnsiTheme="minorHAnsi"/>
                <w:sz w:val="22"/>
                <w:szCs w:val="22"/>
                <w:vertAlign w:val="subscript"/>
              </w:rPr>
              <w:t>WSA</w:t>
            </w:r>
            <w:r w:rsidR="00A74C8B">
              <w:rPr>
                <w:rFonts w:ascii="Calibri" w:eastAsia="Calibri" w:hAnsi="Calibri"/>
                <w:sz w:val="22"/>
                <w:szCs w:val="22"/>
                <w:lang w:val="en-US"/>
              </w:rPr>
              <w:t>-RECV-BV-02</w:t>
            </w:r>
          </w:p>
        </w:tc>
      </w:tr>
      <w:tr w:rsidR="007C0193" w:rsidRPr="00655CF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b/>
                <w:color w:val="000000"/>
              </w:rPr>
            </w:pPr>
            <w:r w:rsidRPr="00655CF5">
              <w:rPr>
                <w:rFonts w:ascii="Calibri" w:hAnsi="Calibri"/>
                <w:b/>
                <w:color w:val="000000"/>
              </w:rPr>
              <w:t>Summary</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F410C2">
            <w:pPr>
              <w:overflowPunct/>
              <w:autoSpaceDE/>
              <w:autoSpaceDN/>
              <w:adjustRightInd/>
              <w:spacing w:after="0"/>
              <w:textAlignment w:val="auto"/>
              <w:rPr>
                <w:lang w:val="en-US"/>
              </w:rPr>
            </w:pPr>
            <w:r w:rsidRPr="00655CF5">
              <w:rPr>
                <w:rFonts w:ascii="Calibri" w:eastAsia="Calibri" w:hAnsi="Calibri"/>
                <w:sz w:val="22"/>
                <w:szCs w:val="22"/>
                <w:lang w:val="en-US"/>
              </w:rPr>
              <w:t>Va</w:t>
            </w:r>
            <w:r w:rsidR="002E5E2E">
              <w:rPr>
                <w:rFonts w:ascii="Calibri" w:eastAsia="Calibri" w:hAnsi="Calibri"/>
                <w:sz w:val="22"/>
                <w:szCs w:val="22"/>
                <w:lang w:val="en-US"/>
              </w:rPr>
              <w:t>lidate that the IUT will indica</w:t>
            </w:r>
            <w:r w:rsidR="008A53EC">
              <w:rPr>
                <w:rFonts w:ascii="Calibri" w:eastAsia="Calibri" w:hAnsi="Calibri"/>
                <w:sz w:val="22"/>
                <w:szCs w:val="22"/>
                <w:lang w:val="en-US"/>
              </w:rPr>
              <w:t xml:space="preserve">te a valid security credentials </w:t>
            </w:r>
            <w:r w:rsidR="002E5E2E">
              <w:rPr>
                <w:rFonts w:ascii="Calibri" w:eastAsia="Calibri" w:hAnsi="Calibri"/>
                <w:sz w:val="22"/>
                <w:szCs w:val="22"/>
                <w:lang w:val="en-US"/>
              </w:rPr>
              <w:t xml:space="preserve">for </w:t>
            </w:r>
            <w:r w:rsidRPr="00655CF5">
              <w:rPr>
                <w:rFonts w:ascii="Calibri" w:eastAsia="Calibri" w:hAnsi="Calibri"/>
                <w:sz w:val="22"/>
                <w:szCs w:val="22"/>
                <w:lang w:val="en-US"/>
              </w:rPr>
              <w:t>a well-formed</w:t>
            </w:r>
            <w:r w:rsidR="002E5E2E">
              <w:rPr>
                <w:rFonts w:ascii="Calibri" w:eastAsia="Calibri" w:hAnsi="Calibri"/>
                <w:sz w:val="22"/>
                <w:szCs w:val="22"/>
                <w:lang w:val="en-US"/>
              </w:rPr>
              <w:t xml:space="preserve"> </w:t>
            </w:r>
            <w:r w:rsidR="0071352A" w:rsidRPr="0071352A">
              <w:rPr>
                <w:rFonts w:ascii="Calibri" w:eastAsia="Calibri" w:hAnsi="Calibri"/>
                <w:sz w:val="22"/>
                <w:szCs w:val="22"/>
                <w:lang w:val="en-US"/>
              </w:rPr>
              <w:t>SPDU</w:t>
            </w:r>
            <w:r w:rsidR="0071352A" w:rsidRPr="0071352A">
              <w:rPr>
                <w:rFonts w:asciiTheme="minorHAnsi" w:hAnsiTheme="minorHAnsi"/>
                <w:sz w:val="24"/>
                <w:szCs w:val="22"/>
                <w:vertAlign w:val="subscript"/>
              </w:rPr>
              <w:t>WSA</w:t>
            </w:r>
            <w:r w:rsidRPr="00655CF5">
              <w:rPr>
                <w:rFonts w:ascii="Calibri" w:eastAsia="Calibri" w:hAnsi="Calibri"/>
                <w:sz w:val="22"/>
                <w:szCs w:val="22"/>
                <w:lang w:val="en-US"/>
              </w:rPr>
              <w:t xml:space="preserve"> </w:t>
            </w:r>
            <w:r w:rsidR="002E5E2E">
              <w:rPr>
                <w:rFonts w:ascii="Calibri" w:eastAsia="Calibri" w:hAnsi="Calibri"/>
                <w:sz w:val="22"/>
                <w:szCs w:val="22"/>
                <w:lang w:val="en-US"/>
              </w:rPr>
              <w:t>signed by implicit certificate</w:t>
            </w:r>
            <w:r w:rsidRPr="00655CF5">
              <w:rPr>
                <w:rFonts w:ascii="Calibri" w:eastAsia="Calibri" w:hAnsi="Calibri"/>
                <w:sz w:val="22"/>
                <w:szCs w:val="22"/>
                <w:lang w:val="en-US"/>
              </w:rPr>
              <w:t xml:space="preserve">. That is, the </w:t>
            </w:r>
            <w:r w:rsidR="00F410C2">
              <w:rPr>
                <w:rFonts w:ascii="Calibri" w:eastAsia="Calibri" w:hAnsi="Calibri"/>
                <w:sz w:val="22"/>
                <w:szCs w:val="22"/>
                <w:lang w:val="en-US"/>
              </w:rPr>
              <w:t>certificate data structure</w:t>
            </w:r>
            <w:r w:rsidRPr="00655CF5">
              <w:rPr>
                <w:rFonts w:ascii="Calibri" w:eastAsia="Calibri" w:hAnsi="Calibri"/>
                <w:sz w:val="22"/>
                <w:szCs w:val="22"/>
                <w:lang w:val="en-US"/>
              </w:rPr>
              <w:t xml:space="preserve"> shall inc</w:t>
            </w:r>
            <w:r w:rsidR="00F410C2">
              <w:rPr>
                <w:rFonts w:ascii="Calibri" w:eastAsia="Calibri" w:hAnsi="Calibri"/>
                <w:sz w:val="22"/>
                <w:szCs w:val="22"/>
                <w:lang w:val="en-US"/>
              </w:rPr>
              <w:t xml:space="preserve">lude </w:t>
            </w:r>
            <w:r w:rsidRPr="00F410C2">
              <w:rPr>
                <w:rFonts w:ascii="Calibri" w:eastAsia="Calibri" w:hAnsi="Calibri"/>
                <w:b/>
                <w:i/>
                <w:sz w:val="22"/>
                <w:szCs w:val="22"/>
                <w:lang w:val="en-US"/>
              </w:rPr>
              <w:t xml:space="preserve">signer, </w:t>
            </w:r>
            <w:proofErr w:type="spellStart"/>
            <w:r w:rsidRPr="00F410C2">
              <w:rPr>
                <w:rFonts w:ascii="Calibri" w:eastAsia="Calibri" w:hAnsi="Calibri"/>
                <w:b/>
                <w:i/>
                <w:sz w:val="22"/>
                <w:szCs w:val="22"/>
                <w:lang w:val="en-US"/>
              </w:rPr>
              <w:t>toBesigned</w:t>
            </w:r>
            <w:proofErr w:type="spellEnd"/>
            <w:r w:rsidRPr="00655CF5">
              <w:rPr>
                <w:rFonts w:ascii="Calibri" w:eastAsia="Calibri" w:hAnsi="Calibri"/>
                <w:sz w:val="22"/>
                <w:szCs w:val="22"/>
                <w:lang w:val="en-US"/>
              </w:rPr>
              <w:t xml:space="preserve"> </w:t>
            </w:r>
            <w:r w:rsidR="008D564A">
              <w:rPr>
                <w:rFonts w:ascii="Calibri" w:eastAsia="Calibri" w:hAnsi="Calibri"/>
                <w:sz w:val="22"/>
                <w:szCs w:val="22"/>
                <w:lang w:val="en-US"/>
              </w:rPr>
              <w:t xml:space="preserve">data structure </w:t>
            </w:r>
            <w:r w:rsidRPr="00655CF5">
              <w:rPr>
                <w:rFonts w:ascii="Calibri" w:eastAsia="Calibri" w:hAnsi="Calibri"/>
                <w:sz w:val="22"/>
                <w:szCs w:val="22"/>
                <w:lang w:val="en-US"/>
              </w:rPr>
              <w:t xml:space="preserve">and </w:t>
            </w:r>
            <w:r w:rsidRPr="00F410C2">
              <w:rPr>
                <w:rFonts w:ascii="Calibri" w:eastAsia="Calibri" w:hAnsi="Calibri"/>
                <w:b/>
                <w:i/>
                <w:sz w:val="22"/>
                <w:szCs w:val="22"/>
                <w:lang w:val="en-US"/>
              </w:rPr>
              <w:t>ecdsa</w:t>
            </w:r>
            <w:r w:rsidR="008D564A">
              <w:rPr>
                <w:rFonts w:ascii="Calibri" w:eastAsia="Calibri" w:hAnsi="Calibri"/>
                <w:b/>
                <w:i/>
                <w:sz w:val="22"/>
                <w:szCs w:val="22"/>
                <w:lang w:val="en-US"/>
              </w:rPr>
              <w:t>P</w:t>
            </w:r>
            <w:r w:rsidRPr="00F410C2">
              <w:rPr>
                <w:rFonts w:ascii="Calibri" w:eastAsia="Calibri" w:hAnsi="Calibri"/>
                <w:b/>
                <w:i/>
                <w:sz w:val="22"/>
                <w:szCs w:val="22"/>
                <w:lang w:val="en-US"/>
              </w:rPr>
              <w:t>256Signature</w:t>
            </w:r>
            <w:r w:rsidR="00F410C2">
              <w:rPr>
                <w:rFonts w:ascii="Calibri" w:eastAsia="Calibri" w:hAnsi="Calibri"/>
                <w:sz w:val="22"/>
                <w:szCs w:val="22"/>
                <w:lang w:val="en-US"/>
              </w:rPr>
              <w:t xml:space="preserve"> type</w:t>
            </w:r>
            <w:r w:rsidRPr="00655CF5">
              <w:rPr>
                <w:rFonts w:ascii="Calibri" w:eastAsia="Calibri" w:hAnsi="Calibri"/>
                <w:sz w:val="22"/>
                <w:szCs w:val="22"/>
                <w:lang w:val="en-US"/>
              </w:rPr>
              <w:t>.</w:t>
            </w:r>
          </w:p>
        </w:tc>
      </w:tr>
      <w:tr w:rsidR="007C0193" w:rsidRPr="00655CF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b/>
                <w:color w:val="000000"/>
              </w:rPr>
            </w:pPr>
            <w:r w:rsidRPr="00655CF5">
              <w:rPr>
                <w:rFonts w:ascii="Calibri" w:hAnsi="Calibri"/>
                <w:b/>
                <w:color w:val="000000"/>
              </w:rPr>
              <w:t>Test Configuration</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overflowPunct/>
              <w:autoSpaceDE/>
              <w:autoSpaceDN/>
              <w:adjustRightInd/>
              <w:spacing w:after="0"/>
              <w:textAlignment w:val="auto"/>
              <w:rPr>
                <w:lang w:val="en-US"/>
              </w:rPr>
            </w:pPr>
            <w:r w:rsidRPr="00655CF5">
              <w:rPr>
                <w:rFonts w:ascii="Calibri" w:eastAsia="Calibri" w:hAnsi="Calibri"/>
                <w:sz w:val="22"/>
                <w:szCs w:val="22"/>
                <w:lang w:val="en-US"/>
              </w:rPr>
              <w:t>TC1</w:t>
            </w:r>
          </w:p>
        </w:tc>
      </w:tr>
      <w:tr w:rsidR="007C0193" w:rsidRPr="00655CF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b/>
                <w:color w:val="000000"/>
              </w:rPr>
            </w:pPr>
            <w:r w:rsidRPr="00655CF5">
              <w:rPr>
                <w:rFonts w:ascii="Calibri" w:hAnsi="Calibri"/>
                <w:b/>
                <w:color w:val="000000"/>
              </w:rPr>
              <w:t>IUT</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overflowPunct/>
              <w:autoSpaceDE/>
              <w:autoSpaceDN/>
              <w:adjustRightInd/>
              <w:spacing w:after="0"/>
              <w:textAlignment w:val="auto"/>
              <w:rPr>
                <w:lang w:val="en-US"/>
              </w:rPr>
            </w:pPr>
            <w:r w:rsidRPr="00655CF5">
              <w:rPr>
                <w:rFonts w:ascii="Calibri" w:eastAsia="Calibri" w:hAnsi="Calibri"/>
                <w:sz w:val="22"/>
                <w:szCs w:val="22"/>
                <w:lang w:val="en-US"/>
              </w:rPr>
              <w:t>IUT</w:t>
            </w:r>
          </w:p>
        </w:tc>
      </w:tr>
      <w:tr w:rsidR="007C0193" w:rsidRPr="00655CF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b/>
                <w:color w:val="000000"/>
              </w:rPr>
            </w:pPr>
            <w:r w:rsidRPr="00655CF5">
              <w:rPr>
                <w:rFonts w:ascii="Calibri" w:hAnsi="Calibri"/>
                <w:b/>
                <w:color w:val="000000"/>
              </w:rPr>
              <w:t>Reference:</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overflowPunct/>
              <w:autoSpaceDE/>
              <w:autoSpaceDN/>
              <w:adjustRightInd/>
              <w:spacing w:after="0"/>
              <w:textAlignment w:val="auto"/>
              <w:rPr>
                <w:lang w:val="en-US"/>
              </w:rPr>
            </w:pPr>
          </w:p>
        </w:tc>
      </w:tr>
      <w:tr w:rsidR="007C0193" w:rsidRPr="00655CF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b/>
                <w:lang w:val="en-US"/>
              </w:rPr>
            </w:pPr>
            <w:r w:rsidRPr="00655CF5">
              <w:rPr>
                <w:rFonts w:ascii="Calibri" w:hAnsi="Calibri"/>
                <w:b/>
                <w:color w:val="000000"/>
              </w:rPr>
              <w:t>PICS Selection</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overflowPunct/>
              <w:autoSpaceDE/>
              <w:autoSpaceDN/>
              <w:adjustRightInd/>
              <w:spacing w:after="0"/>
              <w:textAlignment w:val="auto"/>
              <w:rPr>
                <w:lang w:val="en-US"/>
              </w:rPr>
            </w:pPr>
          </w:p>
        </w:tc>
      </w:tr>
      <w:tr w:rsidR="007C0193" w:rsidRPr="00655CF5" w:rsidTr="0099420F">
        <w:tc>
          <w:tcPr>
            <w:tcW w:w="8901" w:type="dxa"/>
            <w:gridSpan w:val="4"/>
            <w:tcBorders>
              <w:top w:val="single" w:sz="3" w:space="0" w:color="auto"/>
              <w:left w:val="single" w:sz="3" w:space="0" w:color="auto"/>
              <w:bottom w:val="single" w:sz="3" w:space="0" w:color="auto"/>
              <w:right w:val="single" w:sz="3" w:space="0" w:color="auto"/>
            </w:tcBorders>
            <w:shd w:val="clear" w:color="auto" w:fill="F2F2F2"/>
          </w:tcPr>
          <w:p w:rsidR="007C0193" w:rsidRPr="00655CF5" w:rsidRDefault="007C0193" w:rsidP="0099420F">
            <w:pPr>
              <w:spacing w:after="0"/>
              <w:jc w:val="center"/>
              <w:rPr>
                <w:rFonts w:ascii="Calibri" w:hAnsi="Calibri"/>
                <w:b/>
                <w:color w:val="000000"/>
              </w:rPr>
            </w:pPr>
            <w:r w:rsidRPr="00655CF5">
              <w:rPr>
                <w:rFonts w:ascii="Calibri" w:hAnsi="Calibri"/>
                <w:b/>
                <w:color w:val="000000"/>
              </w:rPr>
              <w:t>Pre-test conditions</w:t>
            </w:r>
          </w:p>
        </w:tc>
      </w:tr>
      <w:tr w:rsidR="007C0193" w:rsidRPr="00655CF5" w:rsidTr="0099420F">
        <w:tc>
          <w:tcPr>
            <w:tcW w:w="8901" w:type="dxa"/>
            <w:gridSpan w:val="4"/>
            <w:tcBorders>
              <w:top w:val="single" w:sz="3" w:space="0" w:color="auto"/>
              <w:left w:val="single" w:sz="3" w:space="0" w:color="auto"/>
              <w:bottom w:val="single" w:sz="3" w:space="0" w:color="auto"/>
              <w:right w:val="single" w:sz="3" w:space="0" w:color="auto"/>
            </w:tcBorders>
            <w:shd w:val="clear" w:color="auto" w:fill="FFFFFF"/>
          </w:tcPr>
          <w:p w:rsidR="007C0193" w:rsidRPr="00EF7DBA" w:rsidRDefault="007C0193" w:rsidP="00EF7DBA">
            <w:pPr>
              <w:pStyle w:val="ListParagraph"/>
              <w:numPr>
                <w:ilvl w:val="0"/>
                <w:numId w:val="13"/>
              </w:numPr>
              <w:overflowPunct/>
              <w:autoSpaceDE/>
              <w:autoSpaceDN/>
              <w:adjustRightInd/>
              <w:spacing w:after="0"/>
              <w:textAlignment w:val="auto"/>
              <w:rPr>
                <w:rFonts w:ascii="Calibri" w:hAnsi="Calibri"/>
                <w:color w:val="000000"/>
              </w:rPr>
            </w:pPr>
            <w:r w:rsidRPr="00EF7DBA">
              <w:rPr>
                <w:rFonts w:ascii="Calibri" w:hAnsi="Calibri"/>
                <w:color w:val="000000"/>
              </w:rPr>
              <w:t xml:space="preserve">The IUT is </w:t>
            </w:r>
            <w:r w:rsidR="00EF7DBA">
              <w:rPr>
                <w:rFonts w:ascii="Calibri" w:hAnsi="Calibri"/>
                <w:color w:val="000000"/>
              </w:rPr>
              <w:t xml:space="preserve">being </w:t>
            </w:r>
            <w:r w:rsidRPr="00EF7DBA">
              <w:rPr>
                <w:rFonts w:ascii="Calibri" w:hAnsi="Calibri"/>
                <w:color w:val="000000"/>
              </w:rPr>
              <w:t>initialized</w:t>
            </w:r>
            <w:r w:rsidRPr="00EF7DBA">
              <w:rPr>
                <w:rFonts w:ascii="Calibri" w:hAnsi="Calibri"/>
                <w:color w:val="000000"/>
                <w:lang w:val="en-US"/>
              </w:rPr>
              <w:t xml:space="preserve"> </w:t>
            </w:r>
          </w:p>
        </w:tc>
      </w:tr>
      <w:tr w:rsidR="007C0193" w:rsidRPr="00655CF5" w:rsidTr="0099420F">
        <w:tc>
          <w:tcPr>
            <w:tcW w:w="8901" w:type="dxa"/>
            <w:gridSpan w:val="4"/>
            <w:tcBorders>
              <w:top w:val="single" w:sz="3" w:space="0" w:color="auto"/>
              <w:left w:val="single" w:sz="3" w:space="0" w:color="auto"/>
              <w:bottom w:val="single" w:sz="3" w:space="0" w:color="auto"/>
              <w:right w:val="single" w:sz="3" w:space="0" w:color="auto"/>
            </w:tcBorders>
            <w:shd w:val="clear" w:color="auto" w:fill="F2F2F2"/>
          </w:tcPr>
          <w:p w:rsidR="007C0193" w:rsidRPr="00655CF5" w:rsidRDefault="007C0193" w:rsidP="0099420F">
            <w:pPr>
              <w:spacing w:after="0"/>
              <w:jc w:val="center"/>
              <w:rPr>
                <w:rFonts w:ascii="Calibri" w:hAnsi="Calibri"/>
                <w:b/>
                <w:color w:val="000000"/>
              </w:rPr>
            </w:pPr>
            <w:r w:rsidRPr="00655CF5">
              <w:rPr>
                <w:rFonts w:ascii="Calibri" w:hAnsi="Calibri"/>
                <w:b/>
                <w:color w:val="000000"/>
              </w:rPr>
              <w:t>Test Sequence</w:t>
            </w: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jc w:val="center"/>
              <w:rPr>
                <w:rFonts w:ascii="Calibri" w:hAnsi="Calibri"/>
                <w:b/>
                <w:color w:val="000000"/>
              </w:rPr>
            </w:pPr>
            <w:r w:rsidRPr="00655CF5">
              <w:rPr>
                <w:rFonts w:ascii="Calibri" w:hAnsi="Calibri"/>
                <w:b/>
                <w:color w:val="000000"/>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jc w:val="center"/>
              <w:rPr>
                <w:rFonts w:ascii="Calibri" w:hAnsi="Calibri"/>
                <w:b/>
                <w:color w:val="000000"/>
              </w:rPr>
            </w:pPr>
            <w:r w:rsidRPr="00655CF5">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jc w:val="center"/>
              <w:rPr>
                <w:rFonts w:ascii="Calibri" w:hAnsi="Calibri"/>
                <w:b/>
                <w:color w:val="000000"/>
              </w:rPr>
            </w:pPr>
            <w:r w:rsidRPr="00655CF5">
              <w:rPr>
                <w:rFonts w:ascii="Calibri" w:hAnsi="Calibri"/>
                <w:b/>
                <w:color w:val="000000"/>
              </w:rPr>
              <w:t>Description</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jc w:val="center"/>
              <w:rPr>
                <w:rFonts w:ascii="Calibri" w:hAnsi="Calibri"/>
                <w:b/>
                <w:color w:val="000000"/>
              </w:rPr>
            </w:pPr>
            <w:r w:rsidRPr="00655CF5">
              <w:rPr>
                <w:rFonts w:ascii="Calibri" w:hAnsi="Calibri"/>
                <w:b/>
                <w:color w:val="000000"/>
              </w:rPr>
              <w:t>Verdict</w:t>
            </w: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472D9C">
            <w:pPr>
              <w:spacing w:after="0"/>
              <w:rPr>
                <w:rFonts w:ascii="Calibri" w:hAnsi="Calibri"/>
                <w:color w:val="000000"/>
              </w:rPr>
            </w:pPr>
            <w:r w:rsidRPr="00655CF5">
              <w:rPr>
                <w:rFonts w:ascii="Calibri" w:hAnsi="Calibri"/>
                <w:color w:val="000000"/>
              </w:rPr>
              <w:t xml:space="preserve">The IUT is configured to receive more than one </w:t>
            </w:r>
            <w:r w:rsidR="0071352A" w:rsidRPr="0071352A">
              <w:rPr>
                <w:rFonts w:ascii="Calibri" w:eastAsia="Calibri" w:hAnsi="Calibri"/>
                <w:lang w:val="en-US"/>
              </w:rPr>
              <w:t>SPDU</w:t>
            </w:r>
            <w:r w:rsidR="0071352A" w:rsidRPr="0071352A">
              <w:rPr>
                <w:rFonts w:asciiTheme="minorHAnsi" w:hAnsiTheme="minorHAnsi"/>
                <w:vertAlign w:val="subscript"/>
              </w:rPr>
              <w:t>WSA</w:t>
            </w:r>
            <w:r w:rsidR="0071352A" w:rsidRPr="00655CF5">
              <w:rPr>
                <w:rFonts w:ascii="Calibri" w:hAnsi="Calibri"/>
                <w:color w:val="000000"/>
              </w:rPr>
              <w:t xml:space="preserve"> </w:t>
            </w:r>
            <w:r w:rsidRPr="00655CF5">
              <w:rPr>
                <w:rFonts w:ascii="Calibri" w:hAnsi="Calibri"/>
                <w:color w:val="000000"/>
              </w:rPr>
              <w:t>per second</w:t>
            </w:r>
            <w:r w:rsidR="008A53EC">
              <w:rPr>
                <w:rFonts w:ascii="Calibri" w:hAnsi="Calibri"/>
                <w:color w:val="000000"/>
              </w:rPr>
              <w:t xml:space="preserve"> as defined in </w:t>
            </w:r>
            <w:r w:rsidR="008A53EC">
              <w:rPr>
                <w:rFonts w:ascii="Calibri" w:hAnsi="Calibri"/>
                <w:color w:val="000000"/>
              </w:rPr>
              <w:fldChar w:fldCharType="begin"/>
            </w:r>
            <w:r w:rsidR="008A53EC">
              <w:rPr>
                <w:rFonts w:ascii="Calibri" w:hAnsi="Calibri"/>
                <w:color w:val="000000"/>
              </w:rPr>
              <w:instrText xml:space="preserve"> REF _Ref442174547 \h </w:instrText>
            </w:r>
            <w:r w:rsidR="008A53EC">
              <w:rPr>
                <w:rFonts w:ascii="Calibri" w:hAnsi="Calibri"/>
                <w:color w:val="000000"/>
              </w:rPr>
            </w:r>
            <w:r w:rsidR="008A53EC">
              <w:rPr>
                <w:rFonts w:ascii="Calibri" w:hAnsi="Calibri"/>
                <w:color w:val="000000"/>
              </w:rPr>
              <w:fldChar w:fldCharType="separate"/>
            </w:r>
            <w:r w:rsidR="00DD231E">
              <w:t xml:space="preserve">Table </w:t>
            </w:r>
            <w:r w:rsidR="00DD231E">
              <w:rPr>
                <w:noProof/>
              </w:rPr>
              <w:t>7</w:t>
            </w:r>
            <w:r w:rsidR="00DD231E">
              <w:noBreakHyphen/>
            </w:r>
            <w:r w:rsidR="00DD231E">
              <w:rPr>
                <w:noProof/>
              </w:rPr>
              <w:t>6</w:t>
            </w:r>
            <w:r w:rsidR="008A53EC">
              <w:rPr>
                <w:rFonts w:ascii="Calibri" w:hAnsi="Calibri"/>
                <w:color w:val="000000"/>
              </w:rPr>
              <w:fldChar w:fldCharType="end"/>
            </w:r>
            <w:r w:rsidR="008A53EC">
              <w:rPr>
                <w:rFonts w:ascii="Calibri" w:hAnsi="Calibri"/>
                <w:color w:val="000000"/>
              </w:rPr>
              <w:t>.</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C0193" w:rsidRPr="00655CF5">
              <w:rPr>
                <w:rFonts w:ascii="Calibri" w:hAnsi="Calibri"/>
                <w:b/>
                <w:i/>
                <w:color w:val="000000"/>
                <w:lang w:val="en-US"/>
              </w:rPr>
              <w:t xml:space="preserve"> signer</w:t>
            </w:r>
            <w:r w:rsidR="00A101F2">
              <w:rPr>
                <w:rFonts w:ascii="Calibri" w:hAnsi="Calibri"/>
                <w:color w:val="000000"/>
                <w:lang w:val="en-US"/>
              </w:rPr>
              <w:t xml:space="preserve"> contains </w:t>
            </w:r>
            <w:r w:rsidR="007C0193" w:rsidRPr="00655CF5">
              <w:rPr>
                <w:rFonts w:ascii="Calibri" w:hAnsi="Calibri"/>
                <w:b/>
                <w:i/>
                <w:color w:val="000000"/>
                <w:lang w:val="en-US"/>
              </w:rPr>
              <w:t>certificate</w:t>
            </w:r>
            <w:r w:rsidR="00A101F2">
              <w:rPr>
                <w:rFonts w:ascii="Calibri" w:hAnsi="Calibri"/>
                <w:color w:val="000000"/>
                <w:lang w:val="en-US"/>
              </w:rPr>
              <w:t xml:space="preserve"> </w:t>
            </w:r>
            <w:r w:rsidR="00361EB0">
              <w:rPr>
                <w:rFonts w:ascii="Calibri" w:hAnsi="Calibri"/>
                <w:color w:val="000000"/>
                <w:lang w:val="en-US"/>
              </w:rPr>
              <w:t xml:space="preserve">indicating </w:t>
            </w:r>
            <w:r w:rsidR="00A101F2" w:rsidRPr="00655CF5">
              <w:rPr>
                <w:rFonts w:ascii="Calibri" w:hAnsi="Calibri"/>
                <w:b/>
                <w:i/>
                <w:color w:val="000000"/>
                <w:lang w:val="en-US"/>
              </w:rPr>
              <w:t>version</w:t>
            </w:r>
            <w:r w:rsidR="00744977">
              <w:rPr>
                <w:rFonts w:ascii="Calibri" w:hAnsi="Calibri"/>
                <w:color w:val="000000"/>
                <w:lang w:val="en-US"/>
              </w:rPr>
              <w:t xml:space="preserve"> </w:t>
            </w:r>
            <w:r w:rsidR="00A101F2" w:rsidRPr="00655CF5">
              <w:rPr>
                <w:rFonts w:ascii="Calibri" w:hAnsi="Calibri"/>
                <w:color w:val="000000"/>
                <w:lang w:val="en-US"/>
              </w:rPr>
              <w:t xml:space="preserve">value = </w:t>
            </w:r>
            <w:r w:rsidR="00A101F2" w:rsidRPr="00655CF5">
              <w:rPr>
                <w:rFonts w:ascii="Calibri" w:hAnsi="Calibri"/>
                <w:b/>
                <w:i/>
                <w:color w:val="000000"/>
                <w:lang w:val="en-US"/>
              </w:rPr>
              <w:t>0x03</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4468B5" w:rsidP="0099420F">
            <w:pPr>
              <w:spacing w:after="0"/>
              <w:rPr>
                <w:rFonts w:ascii="Calibri" w:hAnsi="Calibri"/>
                <w:color w:val="000000"/>
              </w:rPr>
            </w:pPr>
            <w:r>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C0193" w:rsidRPr="00655CF5">
              <w:rPr>
                <w:rFonts w:ascii="Calibri" w:hAnsi="Calibri"/>
                <w:color w:val="000000"/>
              </w:rPr>
              <w:t xml:space="preserve"> </w:t>
            </w:r>
            <w:r w:rsidR="007C0193" w:rsidRPr="00655CF5">
              <w:rPr>
                <w:rFonts w:ascii="Calibri" w:hAnsi="Calibri"/>
                <w:b/>
                <w:i/>
                <w:color w:val="000000"/>
              </w:rPr>
              <w:t xml:space="preserve">signer </w:t>
            </w:r>
            <w:r w:rsidR="007C0193" w:rsidRPr="00655CF5">
              <w:rPr>
                <w:rFonts w:ascii="Calibri" w:hAnsi="Calibri"/>
                <w:color w:val="000000"/>
              </w:rPr>
              <w:t xml:space="preserve">contains </w:t>
            </w:r>
            <w:r w:rsidR="007C0193" w:rsidRPr="00655CF5">
              <w:rPr>
                <w:rFonts w:ascii="Calibri" w:hAnsi="Calibri"/>
                <w:b/>
                <w:i/>
                <w:color w:val="000000"/>
              </w:rPr>
              <w:t>type</w:t>
            </w:r>
            <w:r w:rsidR="00A101F2">
              <w:rPr>
                <w:rFonts w:ascii="Calibri" w:hAnsi="Calibri"/>
                <w:color w:val="000000"/>
              </w:rPr>
              <w:t xml:space="preserve"> indicating </w:t>
            </w:r>
            <w:r w:rsidR="007C0193" w:rsidRPr="00655CF5">
              <w:rPr>
                <w:rFonts w:ascii="Calibri" w:hAnsi="Calibri"/>
                <w:b/>
                <w:i/>
                <w:color w:val="000000"/>
              </w:rPr>
              <w:t>implicit</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4468B5" w:rsidP="0099420F">
            <w:pPr>
              <w:spacing w:after="0"/>
              <w:rPr>
                <w:rFonts w:ascii="Calibri" w:hAnsi="Calibri"/>
                <w:color w:val="000000"/>
              </w:rPr>
            </w:pPr>
            <w:r>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1352A" w:rsidP="0099420F">
            <w:pPr>
              <w:tabs>
                <w:tab w:val="left" w:pos="1092"/>
              </w:tabs>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C0193" w:rsidRPr="00655CF5">
              <w:rPr>
                <w:rFonts w:ascii="Calibri" w:hAnsi="Calibri"/>
                <w:color w:val="000000"/>
              </w:rPr>
              <w:t xml:space="preserve"> </w:t>
            </w:r>
            <w:r w:rsidR="007C0193" w:rsidRPr="00655CF5">
              <w:rPr>
                <w:rFonts w:ascii="Calibri" w:hAnsi="Calibri"/>
                <w:b/>
                <w:i/>
                <w:color w:val="000000"/>
                <w:lang w:val="en-US"/>
              </w:rPr>
              <w:t>signer</w:t>
            </w:r>
            <w:r w:rsidR="007C0193" w:rsidRPr="00655CF5">
              <w:rPr>
                <w:rFonts w:ascii="Calibri" w:hAnsi="Calibri"/>
                <w:color w:val="000000"/>
                <w:lang w:val="en-US"/>
              </w:rPr>
              <w:t xml:space="preserve"> contains </w:t>
            </w:r>
            <w:r w:rsidR="007C0193" w:rsidRPr="00655CF5">
              <w:rPr>
                <w:rFonts w:ascii="Calibri" w:hAnsi="Calibri"/>
                <w:b/>
                <w:i/>
                <w:color w:val="000000"/>
                <w:lang w:val="en-US"/>
              </w:rPr>
              <w:t>issuer</w:t>
            </w:r>
            <w:r w:rsidR="007C0193" w:rsidRPr="00655CF5">
              <w:rPr>
                <w:rFonts w:ascii="Calibri" w:hAnsi="Calibri"/>
                <w:color w:val="000000"/>
                <w:lang w:val="en-US"/>
              </w:rPr>
              <w:t xml:space="preserve"> containing </w:t>
            </w:r>
            <w:r w:rsidR="007C0193" w:rsidRPr="00655CF5">
              <w:rPr>
                <w:rFonts w:ascii="Calibri" w:hAnsi="Calibri"/>
                <w:b/>
                <w:i/>
                <w:color w:val="000000"/>
                <w:lang w:val="en-US"/>
              </w:rPr>
              <w:t>sha256AndDigest</w:t>
            </w:r>
            <w:r w:rsidR="007C0193" w:rsidRPr="00655CF5">
              <w:rPr>
                <w:rFonts w:ascii="Calibri" w:hAnsi="Calibri"/>
                <w:color w:val="000000"/>
                <w:lang w:val="en-US"/>
              </w:rPr>
              <w:t xml:space="preserve"> indicating </w:t>
            </w:r>
            <w:r w:rsidR="007C0193" w:rsidRPr="00361EB0">
              <w:rPr>
                <w:rFonts w:ascii="Calibri" w:hAnsi="Calibri"/>
                <w:b/>
                <w:i/>
                <w:color w:val="000000"/>
                <w:lang w:val="en-US"/>
              </w:rPr>
              <w:t>HashedId8</w:t>
            </w:r>
            <w:r w:rsidR="007C0193" w:rsidRPr="00655CF5">
              <w:rPr>
                <w:rFonts w:ascii="Calibri" w:hAnsi="Calibri"/>
                <w:color w:val="000000"/>
                <w:lang w:val="en-US"/>
              </w:rPr>
              <w:t xml:space="preserve"> a non-zero value of size 8 octets</w:t>
            </w:r>
            <w:r w:rsidR="007C0193" w:rsidRPr="00655CF5">
              <w:rPr>
                <w:rFonts w:ascii="Calibri" w:hAnsi="Calibri"/>
                <w:color w:val="000000"/>
              </w:rPr>
              <w:tab/>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4468B5" w:rsidP="0099420F">
            <w:pPr>
              <w:spacing w:after="0"/>
              <w:rPr>
                <w:rFonts w:ascii="Calibri" w:hAnsi="Calibri"/>
                <w:color w:val="000000"/>
              </w:rPr>
            </w:pPr>
            <w:r>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C0193" w:rsidRPr="00655CF5">
              <w:rPr>
                <w:rFonts w:ascii="Calibri" w:hAnsi="Calibri"/>
                <w:color w:val="000000"/>
              </w:rPr>
              <w:t xml:space="preserve"> </w:t>
            </w:r>
            <w:proofErr w:type="spellStart"/>
            <w:r w:rsidR="007C0193" w:rsidRPr="00655CF5">
              <w:rPr>
                <w:rFonts w:ascii="Calibri" w:hAnsi="Calibri"/>
                <w:b/>
                <w:i/>
                <w:color w:val="000000"/>
              </w:rPr>
              <w:t>toBeSigned</w:t>
            </w:r>
            <w:proofErr w:type="spellEnd"/>
            <w:r w:rsidR="007C0193" w:rsidRPr="00655CF5">
              <w:rPr>
                <w:rFonts w:ascii="Calibri" w:hAnsi="Calibri"/>
                <w:color w:val="000000"/>
              </w:rPr>
              <w:t xml:space="preserve"> contains </w:t>
            </w:r>
            <w:r w:rsidR="007C0193" w:rsidRPr="00655CF5">
              <w:rPr>
                <w:rFonts w:ascii="Calibri" w:hAnsi="Calibri"/>
                <w:b/>
                <w:i/>
                <w:color w:val="000000"/>
              </w:rPr>
              <w:t>id</w:t>
            </w:r>
            <w:r w:rsidR="007C0193" w:rsidRPr="00655CF5">
              <w:rPr>
                <w:rFonts w:ascii="Calibri" w:hAnsi="Calibri"/>
                <w:color w:val="000000"/>
              </w:rPr>
              <w:t xml:space="preserve"> indicating </w:t>
            </w:r>
            <w:r w:rsidR="007C0193" w:rsidRPr="00655CF5">
              <w:rPr>
                <w:rFonts w:ascii="Calibri" w:hAnsi="Calibri"/>
                <w:b/>
                <w:i/>
                <w:color w:val="000000"/>
              </w:rPr>
              <w:t>none</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4468B5" w:rsidP="0099420F">
            <w:pPr>
              <w:spacing w:after="0"/>
              <w:rPr>
                <w:rFonts w:ascii="Calibri" w:hAnsi="Calibri"/>
                <w:color w:val="000000"/>
              </w:rPr>
            </w:pPr>
            <w:r>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C0193" w:rsidRPr="00655CF5">
              <w:rPr>
                <w:rFonts w:ascii="Calibri" w:hAnsi="Calibri"/>
                <w:color w:val="000000"/>
              </w:rPr>
              <w:t xml:space="preserve"> </w:t>
            </w:r>
            <w:proofErr w:type="spellStart"/>
            <w:r w:rsidR="007C0193" w:rsidRPr="00655CF5">
              <w:rPr>
                <w:rFonts w:ascii="Calibri" w:hAnsi="Calibri"/>
                <w:b/>
                <w:i/>
                <w:color w:val="000000"/>
              </w:rPr>
              <w:t>toBeSigned</w:t>
            </w:r>
            <w:proofErr w:type="spellEnd"/>
            <w:r w:rsidR="007C0193" w:rsidRPr="00655CF5">
              <w:rPr>
                <w:rFonts w:ascii="Calibri" w:hAnsi="Calibri"/>
                <w:color w:val="000000"/>
              </w:rPr>
              <w:t xml:space="preserve"> contains </w:t>
            </w:r>
            <w:proofErr w:type="spellStart"/>
            <w:r w:rsidR="007C0193" w:rsidRPr="00655CF5">
              <w:rPr>
                <w:rFonts w:ascii="Calibri" w:hAnsi="Calibri"/>
                <w:b/>
                <w:i/>
                <w:color w:val="000000"/>
              </w:rPr>
              <w:t>cracaId</w:t>
            </w:r>
            <w:proofErr w:type="spellEnd"/>
            <w:r w:rsidR="007C0193" w:rsidRPr="00655CF5">
              <w:rPr>
                <w:rFonts w:ascii="Calibri" w:hAnsi="Calibri"/>
                <w:color w:val="000000"/>
              </w:rPr>
              <w:t xml:space="preserve"> indicating a value = </w:t>
            </w:r>
            <w:r w:rsidR="007C0193" w:rsidRPr="00655CF5">
              <w:rPr>
                <w:rFonts w:ascii="Calibri" w:hAnsi="Calibri"/>
                <w:b/>
                <w:i/>
                <w:color w:val="000000"/>
              </w:rPr>
              <w:t>0x0</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4468B5" w:rsidP="0099420F">
            <w:pPr>
              <w:spacing w:after="0"/>
              <w:rPr>
                <w:rFonts w:ascii="Calibri" w:hAnsi="Calibri"/>
                <w:color w:val="000000"/>
              </w:rPr>
            </w:pPr>
            <w:r>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WSA</w:t>
            </w:r>
            <w:r w:rsidRPr="00655CF5">
              <w:rPr>
                <w:rFonts w:ascii="Calibri" w:hAnsi="Calibri"/>
                <w:b/>
                <w:i/>
                <w:color w:val="000000"/>
              </w:rPr>
              <w:t xml:space="preserve"> </w:t>
            </w:r>
            <w:proofErr w:type="spellStart"/>
            <w:r w:rsidRPr="00655CF5">
              <w:rPr>
                <w:rFonts w:ascii="Calibri" w:hAnsi="Calibri"/>
                <w:b/>
                <w:i/>
                <w:color w:val="000000"/>
              </w:rPr>
              <w:t>toBeSigned</w:t>
            </w:r>
            <w:proofErr w:type="spellEnd"/>
            <w:r w:rsidRPr="00655CF5">
              <w:rPr>
                <w:rFonts w:ascii="Calibri" w:hAnsi="Calibri"/>
                <w:color w:val="000000"/>
              </w:rPr>
              <w:t xml:space="preserve"> contains </w:t>
            </w:r>
            <w:proofErr w:type="spellStart"/>
            <w:r w:rsidRPr="00655CF5">
              <w:rPr>
                <w:rFonts w:ascii="Calibri" w:hAnsi="Calibri"/>
                <w:b/>
                <w:i/>
                <w:color w:val="000000"/>
              </w:rPr>
              <w:t>crlSeries</w:t>
            </w:r>
            <w:proofErr w:type="spellEnd"/>
            <w:r w:rsidRPr="00655CF5">
              <w:rPr>
                <w:rFonts w:ascii="Calibri" w:hAnsi="Calibri"/>
                <w:color w:val="000000"/>
              </w:rPr>
              <w:t xml:space="preserve"> indicating a value=</w:t>
            </w:r>
            <w:r w:rsidRPr="00655CF5">
              <w:rPr>
                <w:rFonts w:ascii="Calibri" w:hAnsi="Calibri"/>
                <w:b/>
                <w:i/>
                <w:color w:val="000000"/>
              </w:rPr>
              <w:t>0x0</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4468B5" w:rsidP="0099420F">
            <w:pPr>
              <w:spacing w:after="0"/>
              <w:rPr>
                <w:rFonts w:ascii="Calibri" w:hAnsi="Calibri"/>
                <w:color w:val="000000"/>
              </w:rPr>
            </w:pPr>
            <w:r>
              <w:rPr>
                <w:rFonts w:ascii="Calibri" w:hAnsi="Calibri"/>
                <w:color w:val="000000"/>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Pr="00655CF5">
              <w:rPr>
                <w:rFonts w:ascii="Calibri" w:hAnsi="Calibri"/>
                <w:b/>
                <w:i/>
                <w:color w:val="000000"/>
                <w:lang w:val="en-US"/>
              </w:rPr>
              <w:t xml:space="preserve"> </w:t>
            </w:r>
            <w:proofErr w:type="spellStart"/>
            <w:r w:rsidR="007C0193" w:rsidRPr="00655CF5">
              <w:rPr>
                <w:rFonts w:ascii="Calibri" w:hAnsi="Calibri"/>
                <w:b/>
                <w:i/>
                <w:color w:val="000000"/>
                <w:lang w:val="en-US"/>
              </w:rPr>
              <w:t>toBeSigned</w:t>
            </w:r>
            <w:proofErr w:type="spellEnd"/>
            <w:r w:rsidR="007C0193" w:rsidRPr="00655CF5">
              <w:rPr>
                <w:rFonts w:ascii="Calibri" w:hAnsi="Calibri"/>
                <w:color w:val="000000"/>
                <w:lang w:val="en-US"/>
              </w:rPr>
              <w:t xml:space="preserve"> contains </w:t>
            </w:r>
            <w:r w:rsidR="007C0193" w:rsidRPr="00655CF5">
              <w:rPr>
                <w:rFonts w:ascii="Calibri" w:hAnsi="Calibri"/>
                <w:b/>
                <w:i/>
                <w:color w:val="000000"/>
                <w:lang w:val="en-US"/>
              </w:rPr>
              <w:t>start</w:t>
            </w:r>
            <w:r w:rsidR="007C0193" w:rsidRPr="00655CF5">
              <w:rPr>
                <w:rFonts w:ascii="Calibri" w:hAnsi="Calibri"/>
                <w:color w:val="000000"/>
                <w:lang w:val="en-US"/>
              </w:rPr>
              <w:t xml:space="preserve"> indicating </w:t>
            </w:r>
            <w:r w:rsidR="007C0193" w:rsidRPr="00655CF5">
              <w:rPr>
                <w:rFonts w:ascii="Calibri" w:hAnsi="Calibri"/>
                <w:b/>
                <w:i/>
                <w:color w:val="000000"/>
                <w:lang w:val="en-US"/>
              </w:rPr>
              <w:t>Time32</w:t>
            </w:r>
            <w:r w:rsidR="007C0193" w:rsidRPr="00655CF5">
              <w:rPr>
                <w:rFonts w:ascii="Calibri" w:hAnsi="Calibri"/>
                <w:color w:val="000000"/>
                <w:lang w:val="en-US"/>
              </w:rPr>
              <w:t xml:space="preserve"> (a non-zero value of size 4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rPr>
                <w:rFonts w:ascii="Calibri" w:hAnsi="Calibri"/>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4468B5" w:rsidP="0099420F">
            <w:pPr>
              <w:spacing w:after="0"/>
              <w:rPr>
                <w:rFonts w:ascii="Calibri" w:hAnsi="Calibri"/>
                <w:color w:val="000000"/>
              </w:rPr>
            </w:pPr>
            <w:r>
              <w:rPr>
                <w:rFonts w:ascii="Calibri" w:hAnsi="Calibri"/>
                <w:color w:val="000000"/>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C0193" w:rsidRPr="00655CF5">
              <w:rPr>
                <w:rFonts w:ascii="Calibri" w:hAnsi="Calibri"/>
                <w:color w:val="000000"/>
                <w:lang w:val="en-US"/>
              </w:rPr>
              <w:t xml:space="preserve"> </w:t>
            </w:r>
            <w:proofErr w:type="spellStart"/>
            <w:r w:rsidR="007C0193" w:rsidRPr="00655CF5">
              <w:rPr>
                <w:rFonts w:ascii="Calibri" w:hAnsi="Calibri"/>
                <w:b/>
                <w:i/>
                <w:color w:val="000000"/>
                <w:lang w:val="en-US"/>
              </w:rPr>
              <w:t>toBeSigned</w:t>
            </w:r>
            <w:proofErr w:type="spellEnd"/>
            <w:r w:rsidR="007C0193" w:rsidRPr="00655CF5">
              <w:rPr>
                <w:rFonts w:ascii="Calibri" w:hAnsi="Calibri"/>
                <w:color w:val="000000"/>
                <w:lang w:val="en-US"/>
              </w:rPr>
              <w:t xml:space="preserve"> contains </w:t>
            </w:r>
            <w:r w:rsidR="007C0193" w:rsidRPr="00655CF5">
              <w:rPr>
                <w:rFonts w:ascii="Calibri" w:hAnsi="Calibri"/>
                <w:b/>
                <w:i/>
                <w:color w:val="000000"/>
                <w:lang w:val="en-US"/>
              </w:rPr>
              <w:t>duration</w:t>
            </w:r>
            <w:r w:rsidR="007C0193" w:rsidRPr="00655CF5">
              <w:rPr>
                <w:rFonts w:ascii="Calibri" w:hAnsi="Calibri"/>
                <w:color w:val="000000"/>
                <w:lang w:val="en-US"/>
              </w:rPr>
              <w:t xml:space="preserve"> containing </w:t>
            </w:r>
            <w:r w:rsidR="007C0193" w:rsidRPr="00655CF5">
              <w:rPr>
                <w:rFonts w:ascii="Calibri" w:hAnsi="Calibri"/>
                <w:b/>
                <w:i/>
                <w:color w:val="000000"/>
              </w:rPr>
              <w:t>minutes</w:t>
            </w:r>
            <w:r w:rsidR="007C0193" w:rsidRPr="00655CF5">
              <w:rPr>
                <w:rFonts w:ascii="Calibri" w:hAnsi="Calibri"/>
                <w:b/>
                <w:i/>
                <w:color w:val="000000"/>
                <w:lang w:val="en-US"/>
              </w:rPr>
              <w:t xml:space="preserve"> </w:t>
            </w:r>
            <w:r w:rsidR="007C0193" w:rsidRPr="00655CF5">
              <w:rPr>
                <w:rFonts w:ascii="Calibri" w:hAnsi="Calibri"/>
                <w:color w:val="000000"/>
                <w:lang w:val="en-US"/>
              </w:rPr>
              <w:t xml:space="preserve">indicating </w:t>
            </w:r>
            <w:r w:rsidR="007C0193" w:rsidRPr="00A101F2">
              <w:rPr>
                <w:rFonts w:ascii="Calibri" w:hAnsi="Calibri"/>
                <w:b/>
                <w:i/>
                <w:color w:val="000000"/>
                <w:lang w:val="en-US"/>
              </w:rPr>
              <w:t>Unit16</w:t>
            </w:r>
            <w:r w:rsidR="00015A3F">
              <w:rPr>
                <w:rFonts w:ascii="Calibri" w:hAnsi="Calibri"/>
                <w:color w:val="000000"/>
              </w:rPr>
              <w:t xml:space="preserve"> (a non-zero v</w:t>
            </w:r>
            <w:r w:rsidR="007C0193" w:rsidRPr="00655CF5">
              <w:rPr>
                <w:rFonts w:ascii="Calibri" w:hAnsi="Calibri"/>
                <w:color w:val="000000"/>
              </w:rPr>
              <w:t>alue of size 2 bytes)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rPr>
                <w:rFonts w:ascii="Calibri" w:hAnsi="Calibri"/>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4468B5" w:rsidP="0099420F">
            <w:pPr>
              <w:spacing w:after="0"/>
              <w:rPr>
                <w:rFonts w:ascii="Calibri" w:hAnsi="Calibri"/>
                <w:color w:val="000000"/>
              </w:rPr>
            </w:pPr>
            <w:r>
              <w:rPr>
                <w:rFonts w:ascii="Calibri" w:hAnsi="Calibri"/>
                <w:color w:val="000000"/>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C0193" w:rsidRPr="00655CF5">
              <w:rPr>
                <w:rFonts w:ascii="Calibri" w:hAnsi="Calibri"/>
                <w:color w:val="000000"/>
              </w:rPr>
              <w:t xml:space="preserve"> </w:t>
            </w:r>
            <w:proofErr w:type="spellStart"/>
            <w:r w:rsidR="007C0193" w:rsidRPr="00655CF5">
              <w:rPr>
                <w:rFonts w:ascii="Calibri" w:hAnsi="Calibri"/>
                <w:b/>
                <w:i/>
                <w:color w:val="000000"/>
                <w:lang w:val="en-US"/>
              </w:rPr>
              <w:t>toBeSigned</w:t>
            </w:r>
            <w:proofErr w:type="spellEnd"/>
            <w:r w:rsidR="007C0193" w:rsidRPr="00655CF5">
              <w:rPr>
                <w:rFonts w:ascii="Calibri" w:hAnsi="Calibri"/>
                <w:color w:val="000000"/>
                <w:lang w:val="en-US"/>
              </w:rPr>
              <w:t xml:space="preserve"> contains </w:t>
            </w:r>
            <w:r w:rsidR="007C0193" w:rsidRPr="00655CF5">
              <w:rPr>
                <w:rFonts w:ascii="Calibri" w:hAnsi="Calibri"/>
                <w:b/>
                <w:i/>
                <w:color w:val="000000"/>
                <w:lang w:val="en-US"/>
              </w:rPr>
              <w:t>region</w:t>
            </w:r>
            <w:r w:rsidR="007C0193" w:rsidRPr="00655CF5">
              <w:rPr>
                <w:rFonts w:ascii="Calibri" w:hAnsi="Calibri"/>
                <w:color w:val="000000"/>
                <w:lang w:val="en-US"/>
              </w:rPr>
              <w:t xml:space="preserve"> containing</w:t>
            </w:r>
            <w:r w:rsidR="007C0193" w:rsidRPr="00655CF5">
              <w:rPr>
                <w:rFonts w:ascii="Calibri" w:hAnsi="Calibri"/>
                <w:color w:val="000000"/>
              </w:rPr>
              <w:t xml:space="preserve"> </w:t>
            </w:r>
            <w:proofErr w:type="spellStart"/>
            <w:r w:rsidR="007C0193" w:rsidRPr="00655CF5">
              <w:rPr>
                <w:rFonts w:ascii="Calibri" w:hAnsi="Calibri"/>
                <w:b/>
                <w:i/>
                <w:color w:val="000000"/>
              </w:rPr>
              <w:t>circularRegion</w:t>
            </w:r>
            <w:proofErr w:type="spellEnd"/>
            <w:r w:rsidR="007C0193" w:rsidRPr="00655CF5">
              <w:rPr>
                <w:rFonts w:ascii="Calibri" w:hAnsi="Calibri"/>
                <w:color w:val="000000"/>
              </w:rPr>
              <w:t xml:space="preserve"> indicating </w:t>
            </w:r>
          </w:p>
          <w:p w:rsidR="007C0193" w:rsidRPr="00655CF5" w:rsidRDefault="007C0193" w:rsidP="0099420F">
            <w:pPr>
              <w:spacing w:after="0"/>
              <w:rPr>
                <w:rFonts w:ascii="Calibri" w:hAnsi="Calibri"/>
                <w:color w:val="000000"/>
              </w:rPr>
            </w:pPr>
            <w:r w:rsidRPr="00655CF5">
              <w:rPr>
                <w:rFonts w:ascii="Calibri" w:hAnsi="Calibri"/>
                <w:b/>
                <w:i/>
                <w:color w:val="000000"/>
              </w:rPr>
              <w:t>latitude</w:t>
            </w:r>
            <w:r w:rsidRPr="00655CF5">
              <w:rPr>
                <w:rFonts w:ascii="Calibri" w:hAnsi="Calibri"/>
                <w:color w:val="000000"/>
              </w:rPr>
              <w:t xml:space="preserve"> INTEGER (-</w:t>
            </w:r>
            <w:proofErr w:type="gramStart"/>
            <w:r w:rsidRPr="00655CF5">
              <w:rPr>
                <w:rFonts w:ascii="Calibri" w:hAnsi="Calibri"/>
                <w:color w:val="000000"/>
              </w:rPr>
              <w:t>900000000..</w:t>
            </w:r>
            <w:proofErr w:type="gramEnd"/>
            <w:r w:rsidRPr="00655CF5">
              <w:rPr>
                <w:rFonts w:ascii="Calibri" w:hAnsi="Calibri"/>
                <w:color w:val="000000"/>
              </w:rPr>
              <w:t>900000000)</w:t>
            </w:r>
          </w:p>
          <w:p w:rsidR="007C0193" w:rsidRPr="00655CF5" w:rsidRDefault="007C0193" w:rsidP="0099420F">
            <w:pPr>
              <w:spacing w:after="0"/>
              <w:rPr>
                <w:rFonts w:ascii="Calibri" w:hAnsi="Calibri"/>
                <w:color w:val="000000"/>
              </w:rPr>
            </w:pPr>
            <w:r w:rsidRPr="00655CF5">
              <w:rPr>
                <w:rFonts w:ascii="Calibri" w:hAnsi="Calibri"/>
                <w:b/>
                <w:i/>
                <w:color w:val="000000"/>
              </w:rPr>
              <w:lastRenderedPageBreak/>
              <w:t xml:space="preserve">longitude </w:t>
            </w:r>
            <w:r w:rsidRPr="00655CF5">
              <w:rPr>
                <w:rFonts w:ascii="Calibri" w:hAnsi="Calibri"/>
                <w:color w:val="000000"/>
              </w:rPr>
              <w:t>INTEGER (-</w:t>
            </w:r>
            <w:proofErr w:type="gramStart"/>
            <w:r w:rsidRPr="00655CF5">
              <w:rPr>
                <w:rFonts w:ascii="Calibri" w:hAnsi="Calibri"/>
                <w:color w:val="000000"/>
              </w:rPr>
              <w:t>1799999999..</w:t>
            </w:r>
            <w:proofErr w:type="gramEnd"/>
            <w:r w:rsidRPr="00655CF5">
              <w:rPr>
                <w:rFonts w:ascii="Calibri" w:hAnsi="Calibri"/>
                <w:color w:val="000000"/>
              </w:rPr>
              <w:t>1800000000)</w:t>
            </w:r>
          </w:p>
          <w:p w:rsidR="007C0193" w:rsidRPr="00655CF5" w:rsidRDefault="007C0193" w:rsidP="0099420F">
            <w:pPr>
              <w:spacing w:after="0"/>
              <w:rPr>
                <w:rFonts w:ascii="Calibri" w:hAnsi="Calibri"/>
                <w:color w:val="000000"/>
              </w:rPr>
            </w:pPr>
            <w:r w:rsidRPr="00655CF5">
              <w:rPr>
                <w:rFonts w:ascii="Calibri" w:hAnsi="Calibri"/>
                <w:b/>
                <w:i/>
                <w:color w:val="000000"/>
              </w:rPr>
              <w:t>radius</w:t>
            </w:r>
            <w:r w:rsidRPr="00655CF5">
              <w:rPr>
                <w:rFonts w:ascii="Calibri" w:hAnsi="Calibri"/>
                <w:color w:val="000000"/>
              </w:rPr>
              <w:t xml:space="preserve"> INTEGER (0</w:t>
            </w:r>
            <w:proofErr w:type="gramStart"/>
            <w:r w:rsidRPr="00655CF5">
              <w:rPr>
                <w:rFonts w:ascii="Calibri" w:hAnsi="Calibri"/>
                <w:color w:val="000000"/>
              </w:rPr>
              <w:t xml:space="preserve"> ..</w:t>
            </w:r>
            <w:proofErr w:type="gramEnd"/>
            <w:r w:rsidRPr="00655CF5">
              <w:rPr>
                <w:rFonts w:ascii="Calibri" w:hAnsi="Calibri"/>
                <w:color w:val="000000"/>
              </w:rPr>
              <w:t xml:space="preserve"> 65535)</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rPr>
                <w:rFonts w:ascii="Calibri" w:hAnsi="Calibri"/>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4468B5" w:rsidP="0099420F">
            <w:pPr>
              <w:spacing w:after="0"/>
              <w:rPr>
                <w:rFonts w:ascii="Calibri" w:hAnsi="Calibri"/>
                <w:color w:val="000000"/>
              </w:rPr>
            </w:pPr>
            <w:r>
              <w:rPr>
                <w:rFonts w:ascii="Calibri" w:hAnsi="Calibri"/>
                <w:color w:val="000000"/>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C0193" w:rsidRPr="00655CF5">
              <w:rPr>
                <w:rFonts w:ascii="Calibri" w:hAnsi="Calibri"/>
                <w:color w:val="000000"/>
              </w:rPr>
              <w:t xml:space="preserve"> </w:t>
            </w:r>
            <w:proofErr w:type="spellStart"/>
            <w:r w:rsidR="007C0193" w:rsidRPr="00655CF5">
              <w:rPr>
                <w:rFonts w:ascii="Calibri" w:hAnsi="Calibri"/>
                <w:b/>
                <w:i/>
                <w:color w:val="000000"/>
              </w:rPr>
              <w:t>toBeSigned</w:t>
            </w:r>
            <w:proofErr w:type="spellEnd"/>
            <w:r w:rsidR="007C0193" w:rsidRPr="00655CF5">
              <w:rPr>
                <w:rFonts w:ascii="Calibri" w:hAnsi="Calibri"/>
                <w:color w:val="000000"/>
              </w:rPr>
              <w:t xml:space="preserve"> contains </w:t>
            </w:r>
            <w:proofErr w:type="spellStart"/>
            <w:r w:rsidR="007C0193" w:rsidRPr="00655CF5">
              <w:rPr>
                <w:rFonts w:ascii="Calibri" w:hAnsi="Calibri"/>
                <w:b/>
                <w:i/>
                <w:color w:val="000000"/>
              </w:rPr>
              <w:t>appPermission</w:t>
            </w:r>
            <w:proofErr w:type="spellEnd"/>
            <w:r w:rsidR="00BB2EDE">
              <w:rPr>
                <w:rFonts w:ascii="Calibri" w:hAnsi="Calibri"/>
                <w:color w:val="000000"/>
              </w:rPr>
              <w:t xml:space="preserve"> indicating </w:t>
            </w:r>
            <w:proofErr w:type="spellStart"/>
            <w:r w:rsidR="00A101F2" w:rsidRPr="00655CF5">
              <w:rPr>
                <w:rFonts w:ascii="Calibri" w:hAnsi="Calibri"/>
                <w:b/>
                <w:i/>
                <w:color w:val="000000"/>
                <w:lang w:val="en-US"/>
              </w:rPr>
              <w:t>psid</w:t>
            </w:r>
            <w:proofErr w:type="spellEnd"/>
            <w:r w:rsidR="00A101F2" w:rsidRPr="00655CF5">
              <w:rPr>
                <w:rFonts w:ascii="Calibri" w:hAnsi="Calibri"/>
                <w:color w:val="000000"/>
                <w:lang w:val="en-US"/>
              </w:rPr>
              <w:t xml:space="preserve"> </w:t>
            </w:r>
            <w:r w:rsidR="00A101F2" w:rsidRPr="00655CF5">
              <w:rPr>
                <w:rFonts w:ascii="Calibri" w:hAnsi="Calibri"/>
                <w:color w:val="000000"/>
              </w:rPr>
              <w:t>value=</w:t>
            </w:r>
            <w:r w:rsidR="00A101F2">
              <w:rPr>
                <w:rFonts w:ascii="Calibri" w:hAnsi="Calibri"/>
                <w:b/>
                <w:i/>
                <w:color w:val="000000"/>
              </w:rPr>
              <w:t>0</w:t>
            </w:r>
            <w:ins w:id="163" w:author="Dmitri.Khijniak@7Layers.com" w:date="2017-04-29T19:12:00Z">
              <w:r w:rsidR="00CB1C6F">
                <w:rPr>
                  <w:rFonts w:ascii="Calibri" w:hAnsi="Calibri"/>
                  <w:b/>
                  <w:i/>
                  <w:color w:val="000000"/>
                </w:rPr>
                <w:t>x87</w:t>
              </w:r>
            </w:ins>
            <w:r w:rsidR="00A101F2">
              <w:rPr>
                <w:rFonts w:ascii="Calibri" w:hAnsi="Calibri"/>
                <w:color w:val="000000"/>
              </w:rPr>
              <w:t xml:space="preserve"> </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44977" w:rsidP="0099420F">
            <w:pPr>
              <w:spacing w:after="0"/>
              <w:rPr>
                <w:rFonts w:ascii="Calibri" w:hAnsi="Calibri"/>
                <w:color w:val="000000"/>
              </w:rPr>
            </w:pPr>
            <w:r>
              <w:rPr>
                <w:rFonts w:ascii="Calibri" w:hAnsi="Calibri"/>
                <w:color w:val="000000"/>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C0193" w:rsidRPr="00655CF5">
              <w:rPr>
                <w:rFonts w:ascii="Calibri" w:hAnsi="Calibri"/>
                <w:color w:val="000000"/>
              </w:rPr>
              <w:t xml:space="preserve"> </w:t>
            </w:r>
            <w:proofErr w:type="spellStart"/>
            <w:r w:rsidR="007C0193" w:rsidRPr="00655CF5">
              <w:rPr>
                <w:rFonts w:ascii="Calibri" w:hAnsi="Calibri"/>
                <w:b/>
                <w:i/>
                <w:color w:val="000000"/>
                <w:lang w:val="en-US"/>
              </w:rPr>
              <w:t>toBeSigned</w:t>
            </w:r>
            <w:proofErr w:type="spellEnd"/>
            <w:r w:rsidR="007C0193" w:rsidRPr="00655CF5">
              <w:rPr>
                <w:rFonts w:ascii="Calibri" w:hAnsi="Calibri"/>
                <w:color w:val="000000"/>
                <w:lang w:val="en-US"/>
              </w:rPr>
              <w:t xml:space="preserve"> contains</w:t>
            </w:r>
            <w:r w:rsidR="007C0193" w:rsidRPr="00655CF5">
              <w:rPr>
                <w:rFonts w:ascii="Calibri" w:hAnsi="Calibri"/>
                <w:b/>
                <w:i/>
                <w:color w:val="000000"/>
                <w:lang w:val="en-US"/>
              </w:rPr>
              <w:t xml:space="preserve"> </w:t>
            </w:r>
            <w:proofErr w:type="spellStart"/>
            <w:r w:rsidR="007C0193" w:rsidRPr="00655CF5">
              <w:rPr>
                <w:rFonts w:ascii="Calibri" w:hAnsi="Calibri"/>
                <w:b/>
                <w:i/>
                <w:color w:val="000000"/>
                <w:lang w:val="en-US"/>
              </w:rPr>
              <w:t>verificationKeyIndicator</w:t>
            </w:r>
            <w:proofErr w:type="spellEnd"/>
            <w:r w:rsidR="007C0193" w:rsidRPr="00655CF5">
              <w:rPr>
                <w:rFonts w:ascii="Calibri" w:hAnsi="Calibri"/>
                <w:color w:val="000000"/>
                <w:lang w:val="en-US"/>
              </w:rPr>
              <w:t xml:space="preserve"> containing </w:t>
            </w:r>
            <w:proofErr w:type="spellStart"/>
            <w:r w:rsidR="007C0193" w:rsidRPr="00655CF5">
              <w:rPr>
                <w:rFonts w:ascii="Calibri" w:hAnsi="Calibri"/>
                <w:b/>
                <w:i/>
                <w:color w:val="000000"/>
                <w:lang w:val="en-US"/>
              </w:rPr>
              <w:t>reconstructionValue</w:t>
            </w:r>
            <w:proofErr w:type="spellEnd"/>
            <w:r w:rsidR="007C0193" w:rsidRPr="00655CF5">
              <w:rPr>
                <w:rFonts w:ascii="Calibri" w:hAnsi="Calibri"/>
                <w:color w:val="000000"/>
                <w:lang w:val="en-US"/>
              </w:rPr>
              <w:t xml:space="preserve"> indicating </w:t>
            </w:r>
            <w:r w:rsidR="007C0193" w:rsidRPr="00655CF5">
              <w:rPr>
                <w:rFonts w:ascii="Calibri" w:hAnsi="Calibri"/>
                <w:b/>
                <w:i/>
                <w:color w:val="000000"/>
                <w:lang w:val="en-US"/>
              </w:rPr>
              <w:t>compressed-y-</w:t>
            </w:r>
            <w:r w:rsidR="00A101F2" w:rsidRPr="00655CF5">
              <w:rPr>
                <w:rFonts w:ascii="Calibri" w:hAnsi="Calibri"/>
                <w:b/>
                <w:i/>
                <w:color w:val="000000"/>
                <w:lang w:val="en-US"/>
              </w:rPr>
              <w:t>0</w:t>
            </w:r>
            <w:r w:rsidR="0007384F">
              <w:rPr>
                <w:rFonts w:ascii="Calibri" w:hAnsi="Calibri"/>
                <w:b/>
                <w:i/>
                <w:color w:val="000000"/>
                <w:lang w:val="en-US"/>
              </w:rPr>
              <w:t xml:space="preserve"> </w:t>
            </w:r>
            <w:r w:rsidR="0007384F" w:rsidRPr="0007384F">
              <w:rPr>
                <w:rFonts w:ascii="Calibri" w:hAnsi="Calibri"/>
                <w:color w:val="000000"/>
                <w:lang w:val="en-US"/>
              </w:rPr>
              <w:t>or</w:t>
            </w:r>
            <w:r w:rsidR="0007384F">
              <w:rPr>
                <w:rFonts w:ascii="Calibri" w:hAnsi="Calibri"/>
                <w:b/>
                <w:i/>
                <w:color w:val="000000"/>
                <w:lang w:val="en-US"/>
              </w:rPr>
              <w:t xml:space="preserve"> </w:t>
            </w:r>
            <w:r w:rsidR="0007384F" w:rsidRPr="007671C9">
              <w:rPr>
                <w:b/>
                <w:i/>
              </w:rPr>
              <w:t>compressed-y-1</w:t>
            </w:r>
            <w:r w:rsidR="00A101F2" w:rsidRPr="00655CF5">
              <w:rPr>
                <w:rFonts w:ascii="Calibri" w:hAnsi="Calibri"/>
                <w:color w:val="000000"/>
                <w:lang w:val="en-US"/>
              </w:rPr>
              <w:t xml:space="preserve"> (</w:t>
            </w:r>
            <w:r w:rsidR="007C0193" w:rsidRPr="00655CF5">
              <w:rPr>
                <w:rFonts w:ascii="Calibri" w:hAnsi="Calibri"/>
                <w:color w:val="000000"/>
                <w:lang w:val="en-US"/>
              </w:rPr>
              <w:t>value of size 32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44977" w:rsidP="0099420F">
            <w:pPr>
              <w:spacing w:after="0"/>
              <w:rPr>
                <w:rFonts w:ascii="Calibri" w:hAnsi="Calibri"/>
                <w:color w:val="000000"/>
              </w:rPr>
            </w:pPr>
            <w:r>
              <w:rPr>
                <w:rFonts w:ascii="Calibri" w:hAnsi="Calibri"/>
                <w:color w:val="000000"/>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C0193" w:rsidRPr="00655CF5">
              <w:rPr>
                <w:rFonts w:ascii="Calibri" w:hAnsi="Calibri"/>
                <w:color w:val="000000"/>
              </w:rPr>
              <w:t xml:space="preserve"> </w:t>
            </w:r>
            <w:r w:rsidR="007C0193" w:rsidRPr="00655CF5">
              <w:rPr>
                <w:rFonts w:ascii="Calibri" w:hAnsi="Calibri"/>
                <w:b/>
                <w:i/>
                <w:color w:val="000000"/>
                <w:lang w:val="en-US"/>
              </w:rPr>
              <w:t xml:space="preserve">signature </w:t>
            </w:r>
            <w:r w:rsidR="007C0193" w:rsidRPr="00655CF5">
              <w:rPr>
                <w:rFonts w:ascii="Calibri" w:hAnsi="Calibri"/>
                <w:color w:val="000000"/>
                <w:lang w:val="en-US"/>
              </w:rPr>
              <w:t>contains</w:t>
            </w:r>
            <w:r w:rsidR="007C0193" w:rsidRPr="00655CF5">
              <w:rPr>
                <w:rFonts w:ascii="Calibri" w:hAnsi="Calibri"/>
                <w:b/>
                <w:i/>
                <w:color w:val="000000"/>
                <w:lang w:val="en-US"/>
              </w:rPr>
              <w:t xml:space="preserve"> ecdsaP256Signature</w:t>
            </w:r>
            <w:r w:rsidR="007C0193" w:rsidRPr="00655CF5">
              <w:rPr>
                <w:rFonts w:ascii="Calibri" w:hAnsi="Calibri"/>
                <w:color w:val="000000"/>
                <w:lang w:val="en-US"/>
              </w:rPr>
              <w:t xml:space="preserve"> indicating </w:t>
            </w:r>
            <w:r w:rsidR="00A101F2" w:rsidRPr="00655CF5">
              <w:rPr>
                <w:rFonts w:ascii="Calibri" w:hAnsi="Calibri"/>
                <w:b/>
                <w:i/>
                <w:color w:val="000000"/>
                <w:lang w:val="en-US"/>
              </w:rPr>
              <w:t>r</w:t>
            </w:r>
            <w:r w:rsidR="00A101F2" w:rsidRPr="00655CF5">
              <w:rPr>
                <w:rFonts w:ascii="Calibri" w:hAnsi="Calibri"/>
                <w:color w:val="000000"/>
                <w:lang w:val="en-US"/>
              </w:rPr>
              <w:t xml:space="preserve"> (</w:t>
            </w:r>
            <w:r w:rsidR="007C0193" w:rsidRPr="00655CF5">
              <w:rPr>
                <w:rFonts w:ascii="Calibri" w:hAnsi="Calibri"/>
                <w:color w:val="000000"/>
                <w:lang w:val="en-US"/>
              </w:rPr>
              <w:t xml:space="preserve">a value of </w:t>
            </w:r>
            <w:r w:rsidR="007C0193" w:rsidRPr="00655CF5">
              <w:rPr>
                <w:rFonts w:ascii="Calibri" w:hAnsi="Calibri"/>
                <w:b/>
                <w:i/>
                <w:color w:val="000000"/>
                <w:lang w:val="en-US"/>
              </w:rPr>
              <w:t>compressed-y-0</w:t>
            </w:r>
            <w:r w:rsidR="007C0193" w:rsidRPr="00655CF5">
              <w:rPr>
                <w:rFonts w:ascii="Calibri" w:hAnsi="Calibri"/>
                <w:color w:val="000000"/>
                <w:lang w:val="en-US"/>
              </w:rPr>
              <w:t xml:space="preserve"> </w:t>
            </w:r>
            <w:ins w:id="164" w:author="Dmitri.Khijniak@7Layers.com" w:date="2017-04-30T15:07:00Z">
              <w:r w:rsidR="00F83E1A">
                <w:rPr>
                  <w:rFonts w:ascii="Calibri" w:hAnsi="Calibri"/>
                  <w:color w:val="000000"/>
                  <w:lang w:val="en-US"/>
                </w:rPr>
                <w:t xml:space="preserve">or </w:t>
              </w:r>
              <w:r w:rsidR="00F83E1A">
                <w:rPr>
                  <w:rFonts w:ascii="Calibri" w:hAnsi="Calibri"/>
                  <w:b/>
                  <w:i/>
                  <w:color w:val="000000"/>
                  <w:lang w:val="en-US"/>
                </w:rPr>
                <w:t xml:space="preserve">compressed-y-1 </w:t>
              </w:r>
              <w:r w:rsidR="00F83E1A">
                <w:rPr>
                  <w:rFonts w:ascii="Calibri" w:hAnsi="Calibri"/>
                  <w:color w:val="000000"/>
                  <w:lang w:val="en-US"/>
                </w:rPr>
                <w:t>(</w:t>
              </w:r>
            </w:ins>
            <w:r w:rsidR="007C0193" w:rsidRPr="00655CF5">
              <w:rPr>
                <w:rFonts w:ascii="Calibri" w:hAnsi="Calibri"/>
                <w:color w:val="000000"/>
                <w:lang w:val="en-US"/>
              </w:rPr>
              <w:t>size of 32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44977" w:rsidP="0099420F">
            <w:pPr>
              <w:spacing w:after="0"/>
              <w:rPr>
                <w:rFonts w:ascii="Calibri" w:hAnsi="Calibri"/>
                <w:color w:val="000000"/>
              </w:rPr>
            </w:pPr>
            <w:r>
              <w:rPr>
                <w:rFonts w:ascii="Calibri" w:hAnsi="Calibri"/>
                <w:color w:val="000000"/>
              </w:rPr>
              <w:t>14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1352A" w:rsidP="0099420F">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7C0193" w:rsidRPr="00655CF5">
              <w:rPr>
                <w:rFonts w:ascii="Calibri" w:hAnsi="Calibri"/>
                <w:color w:val="000000"/>
              </w:rPr>
              <w:t xml:space="preserve"> </w:t>
            </w:r>
            <w:r w:rsidR="007C0193" w:rsidRPr="00655CF5">
              <w:rPr>
                <w:rFonts w:ascii="Calibri" w:hAnsi="Calibri"/>
                <w:b/>
                <w:i/>
                <w:color w:val="000000"/>
              </w:rPr>
              <w:t>signature</w:t>
            </w:r>
            <w:r w:rsidR="007C0193" w:rsidRPr="00655CF5">
              <w:rPr>
                <w:rFonts w:ascii="Calibri" w:hAnsi="Calibri"/>
                <w:color w:val="000000"/>
              </w:rPr>
              <w:t xml:space="preserve"> contains opaque </w:t>
            </w:r>
            <w:r w:rsidR="007C0193" w:rsidRPr="00655CF5">
              <w:rPr>
                <w:rFonts w:ascii="Calibri" w:hAnsi="Calibri"/>
                <w:b/>
                <w:i/>
                <w:color w:val="000000"/>
              </w:rPr>
              <w:t>s</w:t>
            </w:r>
            <w:r w:rsidR="007C0193" w:rsidRPr="00655CF5">
              <w:rPr>
                <w:rFonts w:ascii="Calibri" w:hAnsi="Calibri"/>
                <w:color w:val="000000"/>
              </w:rPr>
              <w:t xml:space="preserve"> indicating non-zero value of size 32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44977" w:rsidP="0099420F">
            <w:pPr>
              <w:spacing w:after="0"/>
              <w:rPr>
                <w:rFonts w:ascii="Calibri" w:hAnsi="Calibri"/>
                <w:color w:val="000000"/>
              </w:rPr>
            </w:pPr>
            <w:r>
              <w:rPr>
                <w:rFonts w:ascii="Calibri" w:hAnsi="Calibri"/>
                <w:color w:val="000000"/>
              </w:rPr>
              <w:t>15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Pr>
                <w:rFonts w:ascii="Calibri" w:hAnsi="Calibri"/>
                <w:color w:val="000000"/>
              </w:rPr>
              <w:t xml:space="preserve">The IUT receives </w:t>
            </w:r>
            <w:r w:rsidR="0071352A" w:rsidRPr="0071352A">
              <w:rPr>
                <w:rFonts w:ascii="Calibri" w:eastAsia="Calibri" w:hAnsi="Calibri"/>
                <w:lang w:val="en-US"/>
              </w:rPr>
              <w:t>SPDU</w:t>
            </w:r>
            <w:r w:rsidR="005E48F2">
              <w:rPr>
                <w:rFonts w:ascii="Calibri" w:eastAsia="Calibri" w:hAnsi="Calibri"/>
                <w:lang w:val="en-US"/>
              </w:rPr>
              <w:t>’s</w:t>
            </w:r>
            <w:r w:rsidR="0071352A" w:rsidRPr="0071352A">
              <w:rPr>
                <w:rFonts w:asciiTheme="minorHAnsi" w:hAnsiTheme="minorHAnsi"/>
                <w:vertAlign w:val="subscript"/>
              </w:rPr>
              <w:t>WSA</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44977" w:rsidP="0099420F">
            <w:pPr>
              <w:spacing w:after="0"/>
              <w:rPr>
                <w:rFonts w:ascii="Calibri" w:hAnsi="Calibri"/>
                <w:color w:val="000000"/>
              </w:rPr>
            </w:pPr>
            <w:r>
              <w:rPr>
                <w:rFonts w:ascii="Calibri" w:hAnsi="Calibri"/>
                <w:color w:val="000000"/>
              </w:rPr>
              <w:t>16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971F79" w:rsidP="0099420F">
            <w:pPr>
              <w:spacing w:after="0"/>
              <w:rPr>
                <w:rFonts w:ascii="Calibri" w:hAnsi="Calibri"/>
                <w:color w:val="000000"/>
              </w:rPr>
            </w:pPr>
            <w:r>
              <w:rPr>
                <w:rFonts w:ascii="Calibri" w:hAnsi="Calibri"/>
                <w:color w:val="000000"/>
              </w:rPr>
              <w:t xml:space="preserve">IUT indicates that </w:t>
            </w:r>
            <w:r w:rsidR="00556E6C">
              <w:rPr>
                <w:rFonts w:ascii="Calibri" w:hAnsi="Calibri"/>
                <w:color w:val="000000"/>
              </w:rPr>
              <w:t xml:space="preserve">the </w:t>
            </w:r>
            <w:r w:rsidR="005E48F2" w:rsidRPr="0071352A">
              <w:rPr>
                <w:rFonts w:ascii="Calibri" w:eastAsia="Calibri" w:hAnsi="Calibri"/>
                <w:lang w:val="en-US"/>
              </w:rPr>
              <w:t>SPDU</w:t>
            </w:r>
            <w:r w:rsidR="005E48F2" w:rsidRPr="0071352A">
              <w:rPr>
                <w:rFonts w:asciiTheme="minorHAnsi" w:hAnsiTheme="minorHAnsi"/>
                <w:vertAlign w:val="subscript"/>
              </w:rPr>
              <w:t>WSA</w:t>
            </w:r>
            <w:r w:rsidRPr="00971F79">
              <w:rPr>
                <w:rFonts w:ascii="Calibri" w:hAnsi="Calibri"/>
                <w:color w:val="000000"/>
              </w:rPr>
              <w:t xml:space="preserve"> </w:t>
            </w:r>
            <w:r w:rsidR="00556E6C">
              <w:rPr>
                <w:rFonts w:ascii="Calibri" w:hAnsi="Calibri"/>
                <w:color w:val="000000"/>
              </w:rPr>
              <w:t xml:space="preserve">message </w:t>
            </w:r>
            <w:r w:rsidRPr="00971F79">
              <w:rPr>
                <w:rFonts w:ascii="Calibri" w:hAnsi="Calibri"/>
                <w:color w:val="000000"/>
              </w:rPr>
              <w:t>holds a valid security credentials.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Pass/Fail</w:t>
            </w:r>
          </w:p>
        </w:tc>
      </w:tr>
    </w:tbl>
    <w:p w:rsidR="007C0193" w:rsidRDefault="007C0193" w:rsidP="0086134B">
      <w:pPr>
        <w:spacing w:after="0"/>
      </w:pPr>
    </w:p>
    <w:tbl>
      <w:tblPr>
        <w:tblW w:w="8919" w:type="dxa"/>
        <w:tblInd w:w="-4" w:type="dxa"/>
        <w:tblLayout w:type="fixed"/>
        <w:tblCellMar>
          <w:left w:w="0" w:type="dxa"/>
          <w:right w:w="0" w:type="dxa"/>
        </w:tblCellMar>
        <w:tblLook w:val="0000" w:firstRow="0" w:lastRow="0" w:firstColumn="0" w:lastColumn="0" w:noHBand="0" w:noVBand="0"/>
      </w:tblPr>
      <w:tblGrid>
        <w:gridCol w:w="737"/>
        <w:gridCol w:w="1063"/>
        <w:gridCol w:w="5580"/>
        <w:gridCol w:w="1539"/>
      </w:tblGrid>
      <w:tr w:rsidR="006F43F8" w:rsidRPr="00751302" w:rsidTr="006F43F8">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b/>
                <w:color w:val="000000"/>
              </w:rPr>
            </w:pPr>
            <w:r w:rsidRPr="00751302">
              <w:rPr>
                <w:rFonts w:ascii="Calibri" w:hAnsi="Calibri"/>
                <w:b/>
                <w:color w:val="000000"/>
              </w:rPr>
              <w:t>Identifier</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overflowPunct/>
              <w:autoSpaceDE/>
              <w:autoSpaceDN/>
              <w:adjustRightInd/>
              <w:spacing w:after="0" w:line="259" w:lineRule="auto"/>
              <w:textAlignment w:val="auto"/>
              <w:rPr>
                <w:rFonts w:ascii="Calibri" w:eastAsia="Calibri" w:hAnsi="Calibri"/>
                <w:sz w:val="22"/>
                <w:szCs w:val="22"/>
                <w:lang w:val="en-US"/>
              </w:rPr>
            </w:pPr>
            <w:r>
              <w:rPr>
                <w:rFonts w:ascii="Calibri" w:eastAsia="Calibri" w:hAnsi="Calibri"/>
                <w:sz w:val="22"/>
                <w:szCs w:val="22"/>
                <w:lang w:val="en-US"/>
              </w:rPr>
              <w:t>T</w:t>
            </w:r>
            <w:r w:rsidR="0013752E">
              <w:rPr>
                <w:rFonts w:ascii="Calibri" w:eastAsia="Calibri" w:hAnsi="Calibri"/>
                <w:sz w:val="22"/>
                <w:szCs w:val="22"/>
                <w:lang w:val="en-US"/>
              </w:rPr>
              <w:t>P-16092-</w:t>
            </w:r>
            <w:r w:rsidR="0013752E" w:rsidRPr="0013752E">
              <w:rPr>
                <w:rFonts w:ascii="Calibri" w:eastAsia="Calibri" w:hAnsi="Calibri"/>
                <w:sz w:val="22"/>
                <w:szCs w:val="22"/>
                <w:lang w:val="en-US"/>
              </w:rPr>
              <w:t>SPDU</w:t>
            </w:r>
            <w:r w:rsidR="0013752E">
              <w:rPr>
                <w:rFonts w:asciiTheme="minorHAnsi" w:hAnsiTheme="minorHAnsi"/>
                <w:sz w:val="22"/>
                <w:szCs w:val="22"/>
                <w:vertAlign w:val="subscript"/>
              </w:rPr>
              <w:t>WSA</w:t>
            </w:r>
            <w:r>
              <w:rPr>
                <w:rFonts w:ascii="Calibri" w:eastAsia="Calibri" w:hAnsi="Calibri"/>
                <w:sz w:val="22"/>
                <w:szCs w:val="22"/>
                <w:lang w:val="en-US"/>
              </w:rPr>
              <w:t>-RECV-BV-03</w:t>
            </w:r>
          </w:p>
        </w:tc>
      </w:tr>
      <w:tr w:rsidR="006F43F8" w:rsidRPr="00751302" w:rsidTr="006F43F8">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b/>
                <w:color w:val="000000"/>
              </w:rPr>
            </w:pPr>
            <w:r w:rsidRPr="00751302">
              <w:rPr>
                <w:rFonts w:ascii="Calibri" w:hAnsi="Calibri"/>
                <w:b/>
                <w:color w:val="000000"/>
              </w:rPr>
              <w:t>Summary</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Validate that the I</w:t>
            </w:r>
            <w:r w:rsidR="008A53EC">
              <w:rPr>
                <w:rFonts w:ascii="Calibri" w:eastAsia="Calibri" w:hAnsi="Calibri"/>
                <w:sz w:val="22"/>
                <w:szCs w:val="22"/>
                <w:lang w:val="en-US"/>
              </w:rPr>
              <w:t>UT will indicate a valid security credentials for</w:t>
            </w:r>
            <w:r>
              <w:rPr>
                <w:rFonts w:ascii="Calibri" w:eastAsia="Calibri" w:hAnsi="Calibri"/>
                <w:sz w:val="22"/>
                <w:szCs w:val="22"/>
                <w:lang w:val="en-US"/>
              </w:rPr>
              <w:t xml:space="preserve"> a well-formed </w:t>
            </w:r>
            <w:r w:rsidR="00587FB0" w:rsidRPr="0071352A">
              <w:rPr>
                <w:rFonts w:ascii="Calibri" w:eastAsia="Calibri" w:hAnsi="Calibri"/>
                <w:lang w:val="en-US"/>
              </w:rPr>
              <w:t>SPDU</w:t>
            </w:r>
            <w:r w:rsidR="00587FB0" w:rsidRPr="0071352A">
              <w:rPr>
                <w:rFonts w:asciiTheme="minorHAnsi" w:hAnsiTheme="minorHAnsi"/>
                <w:vertAlign w:val="subscript"/>
              </w:rPr>
              <w:t>WSA</w:t>
            </w:r>
            <w:r w:rsidRPr="00751302">
              <w:rPr>
                <w:rFonts w:ascii="Calibri" w:eastAsia="Calibri" w:hAnsi="Calibri"/>
                <w:sz w:val="22"/>
                <w:szCs w:val="22"/>
                <w:lang w:val="en-US"/>
              </w:rPr>
              <w:t xml:space="preserve"> signed by certificate </w:t>
            </w:r>
            <w:r w:rsidRPr="00896347">
              <w:rPr>
                <w:rFonts w:ascii="Calibri" w:eastAsia="Calibri" w:hAnsi="Calibri"/>
                <w:b/>
                <w:i/>
                <w:sz w:val="22"/>
                <w:szCs w:val="22"/>
                <w:lang w:val="en-US"/>
              </w:rPr>
              <w:t xml:space="preserve">digest </w:t>
            </w:r>
            <w:r w:rsidR="00E93D5F">
              <w:rPr>
                <w:rFonts w:ascii="Calibri" w:eastAsia="Calibri" w:hAnsi="Calibri"/>
                <w:sz w:val="22"/>
                <w:szCs w:val="22"/>
                <w:lang w:val="en-US"/>
              </w:rPr>
              <w:t xml:space="preserve">of known certificate. The </w:t>
            </w:r>
            <w:r w:rsidR="00587FB0" w:rsidRPr="0071352A">
              <w:rPr>
                <w:rFonts w:ascii="Calibri" w:eastAsia="Calibri" w:hAnsi="Calibri"/>
                <w:lang w:val="en-US"/>
              </w:rPr>
              <w:t>SPDU</w:t>
            </w:r>
            <w:r w:rsidR="00587FB0" w:rsidRPr="0071352A">
              <w:rPr>
                <w:rFonts w:asciiTheme="minorHAnsi" w:hAnsiTheme="minorHAnsi"/>
                <w:vertAlign w:val="subscript"/>
              </w:rPr>
              <w:t>WSA</w:t>
            </w:r>
            <w:r w:rsidRPr="00751302">
              <w:rPr>
                <w:rFonts w:ascii="Calibri" w:eastAsia="Calibri" w:hAnsi="Calibri"/>
                <w:sz w:val="22"/>
                <w:szCs w:val="22"/>
                <w:lang w:val="en-US"/>
              </w:rPr>
              <w:t xml:space="preserve"> shal</w:t>
            </w:r>
            <w:r>
              <w:rPr>
                <w:rFonts w:ascii="Calibri" w:eastAsia="Calibri" w:hAnsi="Calibri"/>
                <w:sz w:val="22"/>
                <w:szCs w:val="22"/>
                <w:lang w:val="en-US"/>
              </w:rPr>
              <w:t>l include</w:t>
            </w:r>
            <w:r w:rsidRPr="00896347">
              <w:rPr>
                <w:rFonts w:ascii="Calibri" w:eastAsia="Calibri" w:hAnsi="Calibri"/>
                <w:b/>
                <w:i/>
                <w:sz w:val="22"/>
                <w:szCs w:val="22"/>
                <w:lang w:val="en-US"/>
              </w:rPr>
              <w:t xml:space="preserve">, </w:t>
            </w:r>
            <w:proofErr w:type="spellStart"/>
            <w:r w:rsidRPr="00896347">
              <w:rPr>
                <w:rFonts w:ascii="Calibri" w:eastAsia="Calibri" w:hAnsi="Calibri"/>
                <w:b/>
                <w:i/>
                <w:sz w:val="22"/>
                <w:szCs w:val="22"/>
                <w:lang w:val="en-US"/>
              </w:rPr>
              <w:t>protocolVersion</w:t>
            </w:r>
            <w:proofErr w:type="spellEnd"/>
            <w:r w:rsidRPr="00896347">
              <w:rPr>
                <w:rFonts w:ascii="Calibri" w:eastAsia="Calibri" w:hAnsi="Calibri"/>
                <w:b/>
                <w:i/>
                <w:sz w:val="22"/>
                <w:szCs w:val="22"/>
                <w:lang w:val="en-US"/>
              </w:rPr>
              <w:t xml:space="preserve">, content, </w:t>
            </w:r>
            <w:proofErr w:type="spellStart"/>
            <w:r w:rsidRPr="00896347">
              <w:rPr>
                <w:rFonts w:ascii="Calibri" w:eastAsia="Calibri" w:hAnsi="Calibri"/>
                <w:b/>
                <w:i/>
                <w:sz w:val="22"/>
                <w:szCs w:val="22"/>
                <w:lang w:val="en-US"/>
              </w:rPr>
              <w:t>signedData</w:t>
            </w:r>
            <w:proofErr w:type="spellEnd"/>
            <w:r w:rsidRPr="00896347">
              <w:rPr>
                <w:rFonts w:ascii="Calibri" w:eastAsia="Calibri" w:hAnsi="Calibri"/>
                <w:b/>
                <w:i/>
                <w:sz w:val="22"/>
                <w:szCs w:val="22"/>
                <w:lang w:val="en-US"/>
              </w:rPr>
              <w:t xml:space="preserve">, </w:t>
            </w:r>
            <w:proofErr w:type="spellStart"/>
            <w:r w:rsidRPr="00896347">
              <w:rPr>
                <w:rFonts w:ascii="Calibri" w:eastAsia="Calibri" w:hAnsi="Calibri"/>
                <w:b/>
                <w:i/>
                <w:sz w:val="22"/>
                <w:szCs w:val="22"/>
                <w:lang w:val="en-US"/>
              </w:rPr>
              <w:t>tbsData</w:t>
            </w:r>
            <w:proofErr w:type="spellEnd"/>
            <w:r w:rsidRPr="00896347">
              <w:rPr>
                <w:rFonts w:ascii="Calibri" w:eastAsia="Calibri" w:hAnsi="Calibri"/>
                <w:b/>
                <w:i/>
                <w:sz w:val="22"/>
                <w:szCs w:val="22"/>
                <w:lang w:val="en-US"/>
              </w:rPr>
              <w:t xml:space="preserve">, </w:t>
            </w:r>
            <w:proofErr w:type="spellStart"/>
            <w:r w:rsidRPr="00896347">
              <w:rPr>
                <w:rFonts w:ascii="Calibri" w:eastAsia="Calibri" w:hAnsi="Calibri"/>
                <w:b/>
                <w:i/>
                <w:sz w:val="22"/>
                <w:szCs w:val="22"/>
                <w:lang w:val="en-US"/>
              </w:rPr>
              <w:t>headerInfo</w:t>
            </w:r>
            <w:proofErr w:type="spellEnd"/>
            <w:r w:rsidRPr="00896347">
              <w:rPr>
                <w:rFonts w:ascii="Calibri" w:eastAsia="Calibri" w:hAnsi="Calibri"/>
                <w:b/>
                <w:i/>
                <w:sz w:val="22"/>
                <w:szCs w:val="22"/>
                <w:lang w:val="en-US"/>
              </w:rPr>
              <w:t>, signer, ecdsaP256Signature</w:t>
            </w:r>
            <w:r>
              <w:rPr>
                <w:rFonts w:ascii="Calibri" w:eastAsia="Calibri" w:hAnsi="Calibri"/>
                <w:sz w:val="22"/>
                <w:szCs w:val="22"/>
                <w:lang w:val="en-US"/>
              </w:rPr>
              <w:t>.</w:t>
            </w:r>
          </w:p>
        </w:tc>
      </w:tr>
      <w:tr w:rsidR="006F43F8" w:rsidRPr="00751302" w:rsidTr="006F43F8">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b/>
                <w:color w:val="000000"/>
              </w:rPr>
            </w:pPr>
            <w:r w:rsidRPr="00751302">
              <w:rPr>
                <w:rFonts w:ascii="Calibri" w:hAnsi="Calibri"/>
                <w:b/>
                <w:color w:val="000000"/>
              </w:rPr>
              <w:t>Test Configuration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D5BB8" w:rsidP="006F43F8">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TC (</w:t>
            </w:r>
            <w:r w:rsidR="006F43F8" w:rsidRPr="00751302">
              <w:rPr>
                <w:rFonts w:ascii="Calibri" w:eastAsia="Calibri" w:hAnsi="Calibri"/>
                <w:sz w:val="22"/>
                <w:szCs w:val="22"/>
                <w:lang w:val="en-US"/>
              </w:rPr>
              <w:t>1)</w:t>
            </w:r>
          </w:p>
        </w:tc>
      </w:tr>
      <w:tr w:rsidR="006F43F8" w:rsidRPr="00751302" w:rsidTr="006F43F8">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b/>
                <w:color w:val="000000"/>
              </w:rPr>
            </w:pPr>
            <w:r w:rsidRPr="00751302">
              <w:rPr>
                <w:rFonts w:ascii="Calibri" w:hAnsi="Calibri"/>
                <w:b/>
                <w:color w:val="000000"/>
              </w:rPr>
              <w:t>IUT</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IUT</w:t>
            </w:r>
          </w:p>
        </w:tc>
      </w:tr>
      <w:tr w:rsidR="006F43F8" w:rsidRPr="00751302" w:rsidTr="006F43F8">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b/>
                <w:color w:val="000000"/>
              </w:rPr>
            </w:pPr>
            <w:r w:rsidRPr="00751302">
              <w:rPr>
                <w:rFonts w:ascii="Calibri" w:hAnsi="Calibri"/>
                <w:b/>
                <w:color w:val="000000"/>
              </w:rPr>
              <w:t>Reference:</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overflowPunct/>
              <w:autoSpaceDE/>
              <w:autoSpaceDN/>
              <w:adjustRightInd/>
              <w:spacing w:after="0" w:line="259" w:lineRule="auto"/>
              <w:textAlignment w:val="auto"/>
              <w:rPr>
                <w:rFonts w:ascii="Calibri" w:eastAsia="Calibri" w:hAnsi="Calibri"/>
                <w:sz w:val="22"/>
                <w:szCs w:val="22"/>
                <w:lang w:val="en-US"/>
              </w:rPr>
            </w:pPr>
          </w:p>
        </w:tc>
      </w:tr>
      <w:tr w:rsidR="006F43F8" w:rsidRPr="00751302" w:rsidTr="006F43F8">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b/>
                <w:color w:val="000000"/>
              </w:rPr>
            </w:pPr>
            <w:r w:rsidRPr="00751302">
              <w:rPr>
                <w:rFonts w:ascii="Calibri" w:hAnsi="Calibri"/>
                <w:b/>
                <w:color w:val="000000"/>
              </w:rPr>
              <w:t>PICS Selection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overflowPunct/>
              <w:autoSpaceDE/>
              <w:autoSpaceDN/>
              <w:adjustRightInd/>
              <w:spacing w:after="0" w:line="259" w:lineRule="auto"/>
              <w:textAlignment w:val="auto"/>
              <w:rPr>
                <w:rFonts w:ascii="Calibri" w:eastAsia="Calibri" w:hAnsi="Calibri"/>
                <w:sz w:val="22"/>
                <w:szCs w:val="22"/>
                <w:lang w:val="en-US"/>
              </w:rPr>
            </w:pPr>
          </w:p>
        </w:tc>
      </w:tr>
      <w:tr w:rsidR="006F43F8" w:rsidRPr="00751302" w:rsidTr="006F43F8">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6F43F8" w:rsidRPr="00751302" w:rsidRDefault="006F43F8" w:rsidP="006F43F8">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Pre-test conditions</w:t>
            </w:r>
          </w:p>
        </w:tc>
      </w:tr>
      <w:tr w:rsidR="006F43F8" w:rsidRPr="00751302" w:rsidTr="006F43F8">
        <w:tc>
          <w:tcPr>
            <w:tcW w:w="8919" w:type="dxa"/>
            <w:gridSpan w:val="4"/>
            <w:tcBorders>
              <w:top w:val="single" w:sz="3" w:space="0" w:color="auto"/>
              <w:left w:val="single" w:sz="3" w:space="0" w:color="auto"/>
              <w:bottom w:val="single" w:sz="3" w:space="0" w:color="auto"/>
              <w:right w:val="single" w:sz="3" w:space="0" w:color="auto"/>
            </w:tcBorders>
            <w:shd w:val="clear" w:color="auto" w:fill="FFFFFF"/>
          </w:tcPr>
          <w:p w:rsidR="006F43F8" w:rsidRPr="00414A93" w:rsidRDefault="006F43F8" w:rsidP="006F43F8">
            <w:pPr>
              <w:pStyle w:val="ListParagraph"/>
              <w:numPr>
                <w:ilvl w:val="0"/>
                <w:numId w:val="13"/>
              </w:numPr>
              <w:overflowPunct/>
              <w:autoSpaceDE/>
              <w:autoSpaceDN/>
              <w:adjustRightInd/>
              <w:spacing w:after="0"/>
              <w:textAlignment w:val="auto"/>
              <w:rPr>
                <w:rFonts w:ascii="Calibri" w:hAnsi="Calibri"/>
                <w:color w:val="000000"/>
                <w:lang w:val="en-US"/>
              </w:rPr>
            </w:pPr>
            <w:r w:rsidRPr="00896347">
              <w:rPr>
                <w:rFonts w:ascii="Calibri" w:hAnsi="Calibri"/>
                <w:color w:val="000000"/>
                <w:lang w:val="en-US"/>
              </w:rPr>
              <w:t xml:space="preserve">The IUT is </w:t>
            </w:r>
            <w:r>
              <w:rPr>
                <w:rFonts w:ascii="Calibri" w:hAnsi="Calibri"/>
                <w:color w:val="000000"/>
                <w:lang w:val="en-US"/>
              </w:rPr>
              <w:t xml:space="preserve">being </w:t>
            </w:r>
            <w:r w:rsidRPr="00896347">
              <w:rPr>
                <w:rFonts w:ascii="Calibri" w:hAnsi="Calibri"/>
                <w:color w:val="000000"/>
                <w:lang w:val="en-US"/>
              </w:rPr>
              <w:t>initialized</w:t>
            </w:r>
          </w:p>
        </w:tc>
      </w:tr>
      <w:tr w:rsidR="006F43F8" w:rsidRPr="00751302" w:rsidTr="006F43F8">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6F43F8" w:rsidRPr="00751302" w:rsidRDefault="006F43F8" w:rsidP="006F43F8">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Test Sequence</w:t>
            </w: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Description</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overflowPunct/>
              <w:autoSpaceDE/>
              <w:autoSpaceDN/>
              <w:adjustRightInd/>
              <w:spacing w:after="0" w:line="259" w:lineRule="auto"/>
              <w:contextualSpacing/>
              <w:textAlignment w:val="auto"/>
              <w:rPr>
                <w:rFonts w:ascii="Calibri" w:eastAsia="Calibri" w:hAnsi="Calibri"/>
                <w:b/>
                <w:sz w:val="22"/>
                <w:szCs w:val="22"/>
                <w:lang w:val="en-US"/>
              </w:rPr>
            </w:pPr>
            <w:r w:rsidRPr="00751302">
              <w:rPr>
                <w:rFonts w:ascii="Calibri" w:eastAsia="Calibri" w:hAnsi="Calibri"/>
                <w:b/>
                <w:sz w:val="22"/>
                <w:szCs w:val="22"/>
                <w:lang w:val="en-US"/>
              </w:rPr>
              <w:t>Verdict</w:t>
            </w: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361EB0">
            <w:pPr>
              <w:spacing w:after="0"/>
              <w:rPr>
                <w:rFonts w:ascii="Calibri" w:hAnsi="Calibri"/>
                <w:color w:val="000000"/>
              </w:rPr>
            </w:pPr>
            <w:r w:rsidRPr="00751302">
              <w:rPr>
                <w:rFonts w:ascii="Calibri" w:hAnsi="Calibri"/>
                <w:color w:val="000000"/>
              </w:rPr>
              <w:t>The IUT is configu</w:t>
            </w:r>
            <w:r>
              <w:rPr>
                <w:rFonts w:ascii="Calibri" w:hAnsi="Calibri"/>
                <w:color w:val="000000"/>
              </w:rPr>
              <w:t xml:space="preserve">red to receive more than one </w:t>
            </w:r>
            <w:r w:rsidR="00587FB0" w:rsidRPr="0071352A">
              <w:rPr>
                <w:rFonts w:ascii="Calibri" w:eastAsia="Calibri" w:hAnsi="Calibri"/>
                <w:lang w:val="en-US"/>
              </w:rPr>
              <w:t>SPDU</w:t>
            </w:r>
            <w:r w:rsidR="00587FB0" w:rsidRPr="0071352A">
              <w:rPr>
                <w:rFonts w:asciiTheme="minorHAnsi" w:hAnsiTheme="minorHAnsi"/>
                <w:vertAlign w:val="subscript"/>
              </w:rPr>
              <w:t>WSA</w:t>
            </w:r>
            <w:r w:rsidR="00361EB0">
              <w:rPr>
                <w:rFonts w:ascii="Calibri" w:hAnsi="Calibri"/>
                <w:color w:val="000000"/>
              </w:rPr>
              <w:t xml:space="preserve"> per second</w:t>
            </w:r>
            <w:r w:rsidR="004E633F">
              <w:rPr>
                <w:rFonts w:ascii="Calibri" w:hAnsi="Calibri"/>
                <w:color w:val="000000"/>
              </w:rPr>
              <w:t xml:space="preserve"> as defined in </w:t>
            </w:r>
            <w:r w:rsidR="004E633F">
              <w:rPr>
                <w:rFonts w:ascii="Calibri" w:hAnsi="Calibri"/>
                <w:color w:val="000000"/>
              </w:rPr>
              <w:fldChar w:fldCharType="begin"/>
            </w:r>
            <w:r w:rsidR="004E633F">
              <w:rPr>
                <w:rFonts w:ascii="Calibri" w:hAnsi="Calibri"/>
                <w:color w:val="000000"/>
              </w:rPr>
              <w:instrText xml:space="preserve"> REF _Ref442174547 \h </w:instrText>
            </w:r>
            <w:r w:rsidR="004E633F">
              <w:rPr>
                <w:rFonts w:ascii="Calibri" w:hAnsi="Calibri"/>
                <w:color w:val="000000"/>
              </w:rPr>
            </w:r>
            <w:r w:rsidR="004E633F">
              <w:rPr>
                <w:rFonts w:ascii="Calibri" w:hAnsi="Calibri"/>
                <w:color w:val="000000"/>
              </w:rPr>
              <w:fldChar w:fldCharType="separate"/>
            </w:r>
            <w:r w:rsidR="00DD231E">
              <w:t xml:space="preserve">Table </w:t>
            </w:r>
            <w:r w:rsidR="00DD231E">
              <w:rPr>
                <w:noProof/>
              </w:rPr>
              <w:t>7</w:t>
            </w:r>
            <w:r w:rsidR="00DD231E">
              <w:noBreakHyphen/>
            </w:r>
            <w:r w:rsidR="00DD231E">
              <w:rPr>
                <w:noProof/>
              </w:rPr>
              <w:t>6</w:t>
            </w:r>
            <w:r w:rsidR="004E633F">
              <w:rPr>
                <w:rFonts w:ascii="Calibri" w:hAnsi="Calibri"/>
                <w:color w:val="000000"/>
              </w:rPr>
              <w:fldChar w:fldCharType="end"/>
            </w:r>
            <w:r w:rsidR="004E633F">
              <w:rPr>
                <w:rFonts w:ascii="Calibri" w:hAnsi="Calibri"/>
                <w:color w:val="000000"/>
              </w:rPr>
              <w:t>.</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587FB0" w:rsidP="006F43F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F43F8" w:rsidRPr="00751302">
              <w:rPr>
                <w:rFonts w:ascii="Calibri" w:hAnsi="Calibri"/>
                <w:color w:val="000000"/>
              </w:rPr>
              <w:t xml:space="preserve"> Ieee1609Dot2Data contains </w:t>
            </w:r>
            <w:proofErr w:type="spellStart"/>
            <w:r w:rsidR="006F43F8" w:rsidRPr="00751302">
              <w:rPr>
                <w:rFonts w:ascii="Calibri" w:hAnsi="Calibri"/>
                <w:b/>
                <w:i/>
                <w:color w:val="000000"/>
              </w:rPr>
              <w:t>protocolVersion</w:t>
            </w:r>
            <w:proofErr w:type="spellEnd"/>
            <w:r w:rsidR="006F43F8" w:rsidRPr="00751302">
              <w:rPr>
                <w:rFonts w:ascii="Calibri" w:hAnsi="Calibri"/>
                <w:color w:val="000000"/>
              </w:rPr>
              <w:t xml:space="preserve"> </w:t>
            </w:r>
            <w:r w:rsidR="00361EB0">
              <w:rPr>
                <w:rFonts w:ascii="Calibri" w:hAnsi="Calibri"/>
                <w:color w:val="000000"/>
              </w:rPr>
              <w:t xml:space="preserve">indicating </w:t>
            </w:r>
            <w:r w:rsidR="006F43F8" w:rsidRPr="00751302">
              <w:rPr>
                <w:rFonts w:ascii="Calibri" w:hAnsi="Calibri"/>
                <w:color w:val="000000"/>
              </w:rPr>
              <w:t xml:space="preserve">value = </w:t>
            </w:r>
            <w:r w:rsidR="006F43F8" w:rsidRPr="00751302">
              <w:rPr>
                <w:rFonts w:ascii="Calibri" w:hAnsi="Calibri"/>
                <w:b/>
                <w:i/>
                <w:color w:val="000000"/>
              </w:rPr>
              <w:t>0x03</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587FB0" w:rsidP="006F43F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F43F8" w:rsidRPr="00751302">
              <w:rPr>
                <w:rFonts w:ascii="Calibri" w:hAnsi="Calibri"/>
                <w:color w:val="000000"/>
              </w:rPr>
              <w:t xml:space="preserve"> Ieee1609Dot2Data contains </w:t>
            </w:r>
            <w:r w:rsidR="006F43F8" w:rsidRPr="00751302">
              <w:rPr>
                <w:rFonts w:ascii="Calibri" w:hAnsi="Calibri"/>
                <w:b/>
                <w:i/>
                <w:color w:val="000000"/>
              </w:rPr>
              <w:t>content</w:t>
            </w:r>
            <w:r w:rsidR="00277183">
              <w:rPr>
                <w:rFonts w:ascii="Calibri" w:hAnsi="Calibri"/>
                <w:color w:val="000000"/>
              </w:rPr>
              <w:t xml:space="preserve"> indicating </w:t>
            </w:r>
            <w:proofErr w:type="spellStart"/>
            <w:r w:rsidR="006F43F8" w:rsidRPr="00751302">
              <w:rPr>
                <w:rFonts w:ascii="Calibri" w:hAnsi="Calibri"/>
                <w:b/>
                <w:i/>
                <w:color w:val="000000"/>
              </w:rPr>
              <w:t>signedData</w:t>
            </w:r>
            <w:proofErr w:type="spellEnd"/>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587FB0" w:rsidP="006F43F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F43F8" w:rsidRPr="00751302">
              <w:rPr>
                <w:rFonts w:ascii="Calibri" w:hAnsi="Calibri"/>
                <w:color w:val="000000"/>
              </w:rPr>
              <w:t xml:space="preserve"> </w:t>
            </w:r>
            <w:proofErr w:type="spellStart"/>
            <w:r w:rsidR="006F43F8" w:rsidRPr="00751302">
              <w:rPr>
                <w:rFonts w:ascii="Calibri" w:hAnsi="Calibri"/>
                <w:b/>
                <w:i/>
                <w:color w:val="000000"/>
              </w:rPr>
              <w:t>signedData</w:t>
            </w:r>
            <w:proofErr w:type="spellEnd"/>
            <w:r w:rsidR="006F43F8" w:rsidRPr="00751302">
              <w:rPr>
                <w:rFonts w:ascii="Calibri" w:hAnsi="Calibri"/>
                <w:color w:val="000000"/>
              </w:rPr>
              <w:t xml:space="preserve"> contains </w:t>
            </w:r>
            <w:proofErr w:type="spellStart"/>
            <w:r w:rsidR="006F43F8" w:rsidRPr="00751302">
              <w:rPr>
                <w:rFonts w:ascii="Calibri" w:hAnsi="Calibri"/>
                <w:color w:val="000000"/>
              </w:rPr>
              <w:t>hashId</w:t>
            </w:r>
            <w:proofErr w:type="spellEnd"/>
            <w:r w:rsidR="006F43F8" w:rsidRPr="00751302">
              <w:rPr>
                <w:rFonts w:ascii="Calibri" w:hAnsi="Calibri"/>
                <w:color w:val="000000"/>
              </w:rPr>
              <w:t xml:space="preserve"> indicating </w:t>
            </w:r>
            <w:r w:rsidR="006F43F8" w:rsidRPr="00751302">
              <w:rPr>
                <w:rFonts w:ascii="Calibri" w:hAnsi="Calibri"/>
                <w:b/>
                <w:i/>
                <w:color w:val="000000"/>
              </w:rPr>
              <w:t>sha256</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587FB0" w:rsidP="006F43F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F43F8" w:rsidRPr="00751302">
              <w:rPr>
                <w:rFonts w:ascii="Calibri" w:hAnsi="Calibri"/>
                <w:color w:val="000000"/>
                <w:lang w:val="en-US"/>
              </w:rPr>
              <w:t xml:space="preserve"> </w:t>
            </w:r>
            <w:proofErr w:type="spellStart"/>
            <w:r w:rsidR="006F43F8" w:rsidRPr="00751302">
              <w:rPr>
                <w:rFonts w:ascii="Calibri" w:hAnsi="Calibri"/>
                <w:b/>
                <w:i/>
                <w:color w:val="000000"/>
                <w:lang w:val="en-US"/>
              </w:rPr>
              <w:t>tbsData</w:t>
            </w:r>
            <w:proofErr w:type="spellEnd"/>
            <w:r w:rsidR="006F43F8" w:rsidRPr="00751302">
              <w:rPr>
                <w:rFonts w:ascii="Calibri" w:hAnsi="Calibri"/>
                <w:color w:val="000000"/>
                <w:lang w:val="en-US"/>
              </w:rPr>
              <w:t xml:space="preserve"> contains </w:t>
            </w:r>
            <w:proofErr w:type="spellStart"/>
            <w:r w:rsidR="006F43F8" w:rsidRPr="00751302">
              <w:rPr>
                <w:rFonts w:ascii="Calibri" w:hAnsi="Calibri"/>
                <w:b/>
                <w:i/>
                <w:color w:val="000000"/>
                <w:lang w:val="en-US"/>
              </w:rPr>
              <w:t>protocolVersion</w:t>
            </w:r>
            <w:proofErr w:type="spellEnd"/>
            <w:r w:rsidR="00361EB0">
              <w:rPr>
                <w:rFonts w:ascii="Calibri" w:hAnsi="Calibri"/>
                <w:color w:val="000000"/>
                <w:lang w:val="en-US"/>
              </w:rPr>
              <w:t xml:space="preserve"> indicating </w:t>
            </w:r>
            <w:r w:rsidR="006F43F8" w:rsidRPr="00751302">
              <w:rPr>
                <w:rFonts w:ascii="Calibri" w:hAnsi="Calibri"/>
                <w:color w:val="000000"/>
                <w:lang w:val="en-US"/>
              </w:rPr>
              <w:t xml:space="preserve">value = </w:t>
            </w:r>
            <w:r w:rsidR="006F43F8" w:rsidRPr="00751302">
              <w:rPr>
                <w:rFonts w:ascii="Calibri" w:hAnsi="Calibri"/>
                <w:b/>
                <w:i/>
                <w:color w:val="000000"/>
                <w:lang w:val="en-US"/>
              </w:rPr>
              <w:t>0x03</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587FB0" w:rsidP="006F43F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F43F8" w:rsidRPr="00751302">
              <w:rPr>
                <w:rFonts w:ascii="Calibri" w:hAnsi="Calibri"/>
                <w:color w:val="000000"/>
                <w:lang w:val="en-US"/>
              </w:rPr>
              <w:t xml:space="preserve"> </w:t>
            </w:r>
            <w:proofErr w:type="spellStart"/>
            <w:r w:rsidR="006F43F8" w:rsidRPr="00751302">
              <w:rPr>
                <w:rFonts w:ascii="Calibri" w:hAnsi="Calibri"/>
                <w:b/>
                <w:i/>
                <w:color w:val="000000"/>
                <w:lang w:val="en-US"/>
              </w:rPr>
              <w:t>tbsData</w:t>
            </w:r>
            <w:proofErr w:type="spellEnd"/>
            <w:r w:rsidR="006F43F8" w:rsidRPr="00751302">
              <w:rPr>
                <w:rFonts w:ascii="Calibri" w:hAnsi="Calibri"/>
                <w:color w:val="000000"/>
                <w:lang w:val="en-US"/>
              </w:rPr>
              <w:t xml:space="preserve"> contains </w:t>
            </w:r>
            <w:r w:rsidR="006F43F8" w:rsidRPr="00751302">
              <w:rPr>
                <w:rFonts w:ascii="Calibri" w:hAnsi="Calibri"/>
                <w:b/>
                <w:i/>
                <w:color w:val="000000"/>
                <w:lang w:val="en-US"/>
              </w:rPr>
              <w:t>content</w:t>
            </w:r>
            <w:r w:rsidR="006F43F8" w:rsidRPr="00751302">
              <w:rPr>
                <w:rFonts w:ascii="Calibri" w:hAnsi="Calibri"/>
                <w:color w:val="000000"/>
                <w:lang w:val="en-US"/>
              </w:rPr>
              <w:t xml:space="preserve"> indicating </w:t>
            </w:r>
            <w:proofErr w:type="spellStart"/>
            <w:r w:rsidR="006F43F8" w:rsidRPr="00751302">
              <w:rPr>
                <w:rFonts w:ascii="Calibri" w:hAnsi="Calibri"/>
                <w:b/>
                <w:i/>
                <w:color w:val="000000"/>
                <w:lang w:val="en-US"/>
              </w:rPr>
              <w:t>unsecuredData</w:t>
            </w:r>
            <w:proofErr w:type="spellEnd"/>
            <w:r w:rsidR="006F43F8" w:rsidRPr="00751302">
              <w:rPr>
                <w:rFonts w:ascii="Calibri" w:hAnsi="Calibri"/>
                <w:color w:val="000000"/>
                <w:lang w:val="en-US"/>
              </w:rPr>
              <w:t xml:space="preserve"> (Payload Data&gt; 0)</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587FB0" w:rsidP="006F43F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F43F8" w:rsidRPr="00751302">
              <w:rPr>
                <w:rFonts w:ascii="Calibri" w:hAnsi="Calibri"/>
                <w:color w:val="000000"/>
              </w:rPr>
              <w:t xml:space="preserve"> </w:t>
            </w:r>
            <w:proofErr w:type="spellStart"/>
            <w:r w:rsidR="006F43F8" w:rsidRPr="00751302">
              <w:rPr>
                <w:rFonts w:ascii="Calibri" w:hAnsi="Calibri"/>
                <w:b/>
                <w:i/>
                <w:color w:val="000000"/>
              </w:rPr>
              <w:t>headerInfo</w:t>
            </w:r>
            <w:proofErr w:type="spellEnd"/>
            <w:r w:rsidR="006F43F8" w:rsidRPr="00751302">
              <w:rPr>
                <w:rFonts w:ascii="Calibri" w:hAnsi="Calibri"/>
                <w:color w:val="000000"/>
              </w:rPr>
              <w:t xml:space="preserve"> contains </w:t>
            </w:r>
            <w:proofErr w:type="spellStart"/>
            <w:r w:rsidR="006F43F8" w:rsidRPr="00751302">
              <w:rPr>
                <w:rFonts w:ascii="Calibri" w:hAnsi="Calibri"/>
                <w:b/>
                <w:i/>
                <w:color w:val="000000"/>
              </w:rPr>
              <w:t>psid</w:t>
            </w:r>
            <w:proofErr w:type="spellEnd"/>
            <w:r w:rsidR="00361EB0">
              <w:rPr>
                <w:rFonts w:ascii="Calibri" w:hAnsi="Calibri"/>
                <w:color w:val="000000"/>
              </w:rPr>
              <w:t xml:space="preserve"> indicating </w:t>
            </w:r>
            <w:r w:rsidR="006F43F8" w:rsidRPr="00751302">
              <w:rPr>
                <w:rFonts w:ascii="Calibri" w:hAnsi="Calibri"/>
                <w:color w:val="000000"/>
              </w:rPr>
              <w:t xml:space="preserve">value = </w:t>
            </w:r>
            <w:r w:rsidR="00E50A2B">
              <w:rPr>
                <w:rFonts w:ascii="Calibri" w:hAnsi="Calibri"/>
                <w:b/>
                <w:i/>
                <w:color w:val="000000"/>
              </w:rPr>
              <w:t>0</w:t>
            </w:r>
            <w:ins w:id="165" w:author="Dmitri.Khijniak@7Layers.com" w:date="2017-04-29T19:11:00Z">
              <w:r w:rsidR="00CB1C6F">
                <w:rPr>
                  <w:rFonts w:ascii="Calibri" w:hAnsi="Calibri"/>
                  <w:b/>
                  <w:i/>
                  <w:color w:val="000000"/>
                </w:rPr>
                <w:t>x87</w:t>
              </w:r>
            </w:ins>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587FB0" w:rsidP="006F43F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F43F8" w:rsidRPr="00751302">
              <w:rPr>
                <w:rFonts w:ascii="Calibri" w:hAnsi="Calibri"/>
                <w:color w:val="000000"/>
                <w:lang w:val="en-US"/>
              </w:rPr>
              <w:t xml:space="preserve"> </w:t>
            </w:r>
            <w:proofErr w:type="spellStart"/>
            <w:r w:rsidR="006F43F8" w:rsidRPr="00751302">
              <w:rPr>
                <w:rFonts w:ascii="Calibri" w:hAnsi="Calibri"/>
                <w:b/>
                <w:i/>
                <w:color w:val="000000"/>
                <w:lang w:val="en-US"/>
              </w:rPr>
              <w:t>headerInfo</w:t>
            </w:r>
            <w:proofErr w:type="spellEnd"/>
            <w:r w:rsidR="006F43F8" w:rsidRPr="00751302">
              <w:rPr>
                <w:rFonts w:ascii="Calibri" w:hAnsi="Calibri"/>
                <w:b/>
                <w:i/>
                <w:color w:val="000000"/>
                <w:lang w:val="en-US"/>
              </w:rPr>
              <w:t xml:space="preserve"> </w:t>
            </w:r>
            <w:r w:rsidR="006F43F8" w:rsidRPr="00751302">
              <w:rPr>
                <w:rFonts w:ascii="Calibri" w:hAnsi="Calibri"/>
                <w:color w:val="000000"/>
                <w:lang w:val="en-US"/>
              </w:rPr>
              <w:t xml:space="preserve">contains </w:t>
            </w:r>
            <w:proofErr w:type="spellStart"/>
            <w:r w:rsidR="006F43F8" w:rsidRPr="00751302">
              <w:rPr>
                <w:rFonts w:ascii="Calibri" w:hAnsi="Calibri"/>
                <w:b/>
                <w:i/>
                <w:color w:val="000000"/>
                <w:lang w:val="en-US"/>
              </w:rPr>
              <w:t>generationTime</w:t>
            </w:r>
            <w:proofErr w:type="spellEnd"/>
            <w:r w:rsidR="006F43F8" w:rsidRPr="00751302">
              <w:rPr>
                <w:rFonts w:ascii="Calibri" w:hAnsi="Calibri"/>
                <w:color w:val="000000"/>
                <w:lang w:val="en-US"/>
              </w:rPr>
              <w:t xml:space="preserve"> indicating a </w:t>
            </w:r>
            <w:r w:rsidR="006F43F8" w:rsidRPr="00751302">
              <w:rPr>
                <w:rFonts w:ascii="Calibri" w:hAnsi="Calibri"/>
                <w:b/>
                <w:i/>
                <w:color w:val="000000"/>
                <w:lang w:val="en-US"/>
              </w:rPr>
              <w:t>Time64</w:t>
            </w:r>
            <w:r w:rsidR="006F43F8" w:rsidRPr="00751302">
              <w:rPr>
                <w:rFonts w:ascii="Calibri" w:hAnsi="Calibri"/>
                <w:color w:val="000000"/>
                <w:lang w:val="en-US"/>
              </w:rPr>
              <w:t xml:space="preserve"> (non-zero value of size 8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587FB0" w:rsidP="006F43F8">
            <w:pPr>
              <w:spacing w:after="0"/>
              <w:rPr>
                <w:rFonts w:ascii="Calibri" w:hAnsi="Calibri"/>
                <w:color w:val="000000"/>
                <w:lang w:val="en-US"/>
              </w:rPr>
            </w:pPr>
            <w:r w:rsidRPr="0071352A">
              <w:rPr>
                <w:rFonts w:ascii="Calibri" w:eastAsia="Calibri" w:hAnsi="Calibri"/>
                <w:lang w:val="en-US"/>
              </w:rPr>
              <w:t>SPDU</w:t>
            </w:r>
            <w:r w:rsidRPr="0071352A">
              <w:rPr>
                <w:rFonts w:asciiTheme="minorHAnsi" w:hAnsiTheme="minorHAnsi"/>
                <w:vertAlign w:val="subscript"/>
              </w:rPr>
              <w:t>WSA</w:t>
            </w:r>
            <w:r w:rsidR="00911BC9" w:rsidRPr="00911BC9">
              <w:rPr>
                <w:rFonts w:ascii="Calibri" w:hAnsi="Calibri"/>
                <w:color w:val="000000"/>
              </w:rPr>
              <w:t xml:space="preserve"> </w:t>
            </w:r>
            <w:proofErr w:type="spellStart"/>
            <w:r w:rsidR="00911BC9" w:rsidRPr="00E93D5F">
              <w:rPr>
                <w:rFonts w:ascii="Calibri" w:hAnsi="Calibri"/>
                <w:b/>
                <w:i/>
                <w:color w:val="000000"/>
              </w:rPr>
              <w:t>headerInfo</w:t>
            </w:r>
            <w:proofErr w:type="spellEnd"/>
            <w:r w:rsidR="00911BC9" w:rsidRPr="00911BC9">
              <w:rPr>
                <w:rFonts w:ascii="Calibri" w:hAnsi="Calibri"/>
                <w:color w:val="000000"/>
              </w:rPr>
              <w:t xml:space="preserve"> contains </w:t>
            </w:r>
            <w:proofErr w:type="spellStart"/>
            <w:r w:rsidR="00911BC9" w:rsidRPr="00911BC9">
              <w:rPr>
                <w:rFonts w:ascii="Calibri" w:hAnsi="Calibri"/>
                <w:b/>
                <w:i/>
                <w:color w:val="000000"/>
              </w:rPr>
              <w:t>expiryTime</w:t>
            </w:r>
            <w:proofErr w:type="spellEnd"/>
            <w:r w:rsidR="00911BC9" w:rsidRPr="00911BC9">
              <w:rPr>
                <w:rFonts w:ascii="Calibri" w:hAnsi="Calibri"/>
                <w:color w:val="000000"/>
              </w:rPr>
              <w:t xml:space="preserve"> indicating a </w:t>
            </w:r>
            <w:r w:rsidR="00911BC9" w:rsidRPr="00911BC9">
              <w:rPr>
                <w:rFonts w:ascii="Calibri" w:hAnsi="Calibri"/>
                <w:b/>
                <w:i/>
                <w:color w:val="000000"/>
              </w:rPr>
              <w:t>Time64</w:t>
            </w:r>
            <w:r w:rsidR="00015A3F">
              <w:rPr>
                <w:rFonts w:ascii="Calibri" w:hAnsi="Calibri"/>
                <w:color w:val="000000"/>
              </w:rPr>
              <w:t xml:space="preserve"> (non-zero v</w:t>
            </w:r>
            <w:r w:rsidR="00911BC9" w:rsidRPr="00911BC9">
              <w:rPr>
                <w:rFonts w:ascii="Calibri" w:hAnsi="Calibri"/>
                <w:color w:val="000000"/>
              </w:rPr>
              <w:t>alue of size 8 bytes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Default="00587FB0" w:rsidP="006F43F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F43F8" w:rsidRPr="00751302">
              <w:rPr>
                <w:rFonts w:ascii="Calibri" w:hAnsi="Calibri"/>
                <w:color w:val="000000"/>
              </w:rPr>
              <w:t xml:space="preserve"> </w:t>
            </w:r>
            <w:proofErr w:type="spellStart"/>
            <w:r w:rsidR="006F43F8" w:rsidRPr="00751302">
              <w:rPr>
                <w:rFonts w:ascii="Calibri" w:hAnsi="Calibri"/>
                <w:b/>
                <w:i/>
                <w:color w:val="000000"/>
              </w:rPr>
              <w:t>headerInfo</w:t>
            </w:r>
            <w:proofErr w:type="spellEnd"/>
            <w:r w:rsidR="00277183">
              <w:rPr>
                <w:rFonts w:ascii="Calibri" w:hAnsi="Calibri"/>
                <w:color w:val="000000"/>
              </w:rPr>
              <w:t xml:space="preserve"> </w:t>
            </w:r>
            <w:r w:rsidR="006F43F8">
              <w:rPr>
                <w:rFonts w:ascii="Calibri" w:hAnsi="Calibri"/>
                <w:color w:val="000000"/>
              </w:rPr>
              <w:t xml:space="preserve">contains </w:t>
            </w:r>
            <w:proofErr w:type="spellStart"/>
            <w:r w:rsidR="006F43F8" w:rsidRPr="00751302">
              <w:rPr>
                <w:rFonts w:ascii="Calibri" w:hAnsi="Calibri"/>
                <w:b/>
                <w:i/>
                <w:color w:val="000000"/>
              </w:rPr>
              <w:t>generationLocation</w:t>
            </w:r>
            <w:proofErr w:type="spellEnd"/>
            <w:r w:rsidR="00911BC9">
              <w:t xml:space="preserve"> </w:t>
            </w:r>
            <w:r w:rsidR="00911BC9" w:rsidRPr="00911BC9">
              <w:rPr>
                <w:rFonts w:ascii="Calibri" w:hAnsi="Calibri"/>
                <w:color w:val="000000"/>
              </w:rPr>
              <w:t>indicating</w:t>
            </w:r>
          </w:p>
          <w:p w:rsidR="00911BC9" w:rsidRPr="00911BC9" w:rsidRDefault="00911BC9" w:rsidP="00911BC9">
            <w:pPr>
              <w:spacing w:after="0"/>
              <w:rPr>
                <w:rFonts w:ascii="Calibri" w:hAnsi="Calibri"/>
                <w:color w:val="000000"/>
                <w:lang w:val="en-US"/>
              </w:rPr>
            </w:pPr>
            <w:r w:rsidRPr="00911BC9">
              <w:rPr>
                <w:rFonts w:ascii="Calibri" w:hAnsi="Calibri"/>
                <w:b/>
                <w:i/>
                <w:color w:val="000000"/>
                <w:lang w:val="en-US"/>
              </w:rPr>
              <w:t>latitude</w:t>
            </w:r>
            <w:r w:rsidRPr="00911BC9">
              <w:rPr>
                <w:rFonts w:ascii="Calibri" w:hAnsi="Calibri"/>
                <w:color w:val="000000"/>
                <w:lang w:val="en-US"/>
              </w:rPr>
              <w:t xml:space="preserve"> (-</w:t>
            </w:r>
            <w:proofErr w:type="gramStart"/>
            <w:r w:rsidRPr="00911BC9">
              <w:rPr>
                <w:rFonts w:ascii="Calibri" w:hAnsi="Calibri"/>
                <w:color w:val="000000"/>
                <w:lang w:val="en-US"/>
              </w:rPr>
              <w:t>900000000 .</w:t>
            </w:r>
            <w:proofErr w:type="gramEnd"/>
            <w:r w:rsidRPr="00911BC9">
              <w:rPr>
                <w:rFonts w:ascii="Calibri" w:hAnsi="Calibri"/>
                <w:color w:val="000000"/>
                <w:lang w:val="en-US"/>
              </w:rPr>
              <w:t xml:space="preserve"> . 900000000)</w:t>
            </w:r>
          </w:p>
          <w:p w:rsidR="00911BC9" w:rsidRPr="00911BC9" w:rsidRDefault="00911BC9" w:rsidP="00911BC9">
            <w:pPr>
              <w:spacing w:after="0"/>
              <w:rPr>
                <w:rFonts w:ascii="Calibri" w:hAnsi="Calibri"/>
                <w:color w:val="000000"/>
                <w:lang w:val="en-US"/>
              </w:rPr>
            </w:pPr>
            <w:r w:rsidRPr="00911BC9">
              <w:rPr>
                <w:rFonts w:ascii="Calibri" w:hAnsi="Calibri"/>
                <w:b/>
                <w:i/>
                <w:color w:val="000000"/>
                <w:lang w:val="en-US"/>
              </w:rPr>
              <w:t>longitude</w:t>
            </w:r>
            <w:r w:rsidRPr="00911BC9">
              <w:rPr>
                <w:rFonts w:ascii="Calibri" w:hAnsi="Calibri"/>
                <w:color w:val="000000"/>
                <w:lang w:val="en-US"/>
              </w:rPr>
              <w:t xml:space="preserve"> (-</w:t>
            </w:r>
            <w:proofErr w:type="gramStart"/>
            <w:r w:rsidRPr="00911BC9">
              <w:rPr>
                <w:rFonts w:ascii="Calibri" w:hAnsi="Calibri"/>
                <w:color w:val="000000"/>
                <w:lang w:val="en-US"/>
              </w:rPr>
              <w:t>1799999999 .</w:t>
            </w:r>
            <w:proofErr w:type="gramEnd"/>
            <w:r w:rsidRPr="00911BC9">
              <w:rPr>
                <w:rFonts w:ascii="Calibri" w:hAnsi="Calibri"/>
                <w:color w:val="000000"/>
                <w:lang w:val="en-US"/>
              </w:rPr>
              <w:t xml:space="preserve"> . 1800000000)</w:t>
            </w:r>
          </w:p>
          <w:p w:rsidR="00911BC9" w:rsidRPr="00751302" w:rsidRDefault="00911BC9" w:rsidP="00911BC9">
            <w:pPr>
              <w:spacing w:after="0"/>
              <w:rPr>
                <w:rFonts w:ascii="Calibri" w:hAnsi="Calibri"/>
                <w:color w:val="000000"/>
                <w:lang w:val="en-US"/>
              </w:rPr>
            </w:pPr>
            <w:r w:rsidRPr="00911BC9">
              <w:rPr>
                <w:rFonts w:ascii="Calibri" w:hAnsi="Calibri"/>
                <w:b/>
                <w:i/>
                <w:color w:val="000000"/>
                <w:lang w:val="en-US"/>
              </w:rPr>
              <w:t>elevation</w:t>
            </w:r>
            <w:r w:rsidRPr="00911BC9">
              <w:rPr>
                <w:rFonts w:ascii="Calibri" w:hAnsi="Calibri"/>
                <w:color w:val="000000"/>
                <w:lang w:val="en-US"/>
              </w:rPr>
              <w:t xml:space="preserve"> Unit16</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587FB0" w:rsidP="00911BC9">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F43F8" w:rsidRPr="00751302">
              <w:rPr>
                <w:rFonts w:ascii="Calibri" w:hAnsi="Calibri"/>
                <w:color w:val="000000"/>
                <w:lang w:val="en-US"/>
              </w:rPr>
              <w:t xml:space="preserve"> contains </w:t>
            </w:r>
            <w:r w:rsidR="006F43F8" w:rsidRPr="00751302">
              <w:rPr>
                <w:rFonts w:ascii="Calibri" w:hAnsi="Calibri"/>
                <w:b/>
                <w:i/>
                <w:color w:val="000000"/>
                <w:lang w:val="en-US"/>
              </w:rPr>
              <w:t>signer</w:t>
            </w:r>
            <w:r w:rsidR="006F43F8" w:rsidRPr="00751302">
              <w:rPr>
                <w:rFonts w:ascii="Calibri" w:hAnsi="Calibri"/>
                <w:color w:val="000000"/>
                <w:lang w:val="en-US"/>
              </w:rPr>
              <w:t xml:space="preserve"> containing </w:t>
            </w:r>
            <w:r w:rsidR="006F43F8" w:rsidRPr="00751302">
              <w:rPr>
                <w:rFonts w:ascii="Calibri" w:hAnsi="Calibri"/>
                <w:b/>
                <w:i/>
                <w:color w:val="000000"/>
                <w:lang w:val="en-US"/>
              </w:rPr>
              <w:t>digest</w:t>
            </w:r>
            <w:r w:rsidR="006F43F8" w:rsidRPr="00751302">
              <w:rPr>
                <w:rFonts w:ascii="Calibri" w:hAnsi="Calibri"/>
                <w:color w:val="000000"/>
                <w:lang w:val="en-US"/>
              </w:rPr>
              <w:t xml:space="preserve"> indicating </w:t>
            </w:r>
            <w:r w:rsidR="006F43F8" w:rsidRPr="00361EB0">
              <w:rPr>
                <w:rFonts w:ascii="Calibri" w:hAnsi="Calibri"/>
                <w:b/>
                <w:i/>
                <w:color w:val="000000"/>
                <w:lang w:val="en-US"/>
              </w:rPr>
              <w:t xml:space="preserve">HashedId8 </w:t>
            </w:r>
            <w:r w:rsidR="006F43F8" w:rsidRPr="00751302">
              <w:rPr>
                <w:rFonts w:ascii="Calibri" w:hAnsi="Calibri"/>
                <w:color w:val="000000"/>
                <w:lang w:val="en-US"/>
              </w:rPr>
              <w:t>(a non-zero value of size 8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587FB0" w:rsidP="006F43F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F43F8" w:rsidRPr="00751302">
              <w:rPr>
                <w:rFonts w:ascii="Calibri" w:hAnsi="Calibri"/>
                <w:color w:val="000000"/>
                <w:lang w:val="en-US"/>
              </w:rPr>
              <w:t xml:space="preserve"> </w:t>
            </w:r>
            <w:r w:rsidR="006F43F8" w:rsidRPr="00751302">
              <w:rPr>
                <w:rFonts w:ascii="Calibri" w:hAnsi="Calibri"/>
                <w:b/>
                <w:i/>
                <w:color w:val="000000"/>
                <w:lang w:val="en-US"/>
              </w:rPr>
              <w:t xml:space="preserve">signature </w:t>
            </w:r>
            <w:r w:rsidR="006F43F8" w:rsidRPr="00751302">
              <w:rPr>
                <w:rFonts w:ascii="Calibri" w:hAnsi="Calibri"/>
                <w:color w:val="000000"/>
                <w:lang w:val="en-US"/>
              </w:rPr>
              <w:t>contains</w:t>
            </w:r>
            <w:r w:rsidR="006F43F8" w:rsidRPr="00751302">
              <w:rPr>
                <w:rFonts w:ascii="Calibri" w:hAnsi="Calibri"/>
                <w:b/>
                <w:i/>
                <w:color w:val="000000"/>
                <w:lang w:val="en-US"/>
              </w:rPr>
              <w:t xml:space="preserve"> ecdsaP256Signature</w:t>
            </w:r>
            <w:r w:rsidR="006F43F8" w:rsidRPr="00751302">
              <w:rPr>
                <w:rFonts w:ascii="Calibri" w:hAnsi="Calibri"/>
                <w:color w:val="000000"/>
                <w:lang w:val="en-US"/>
              </w:rPr>
              <w:t xml:space="preserve"> indicating </w:t>
            </w:r>
            <w:r w:rsidR="006F43F8" w:rsidRPr="00751302">
              <w:rPr>
                <w:rFonts w:ascii="Calibri" w:hAnsi="Calibri"/>
                <w:b/>
                <w:i/>
                <w:color w:val="000000"/>
                <w:lang w:val="en-US"/>
              </w:rPr>
              <w:t>r</w:t>
            </w:r>
            <w:r w:rsidR="00277183">
              <w:rPr>
                <w:rFonts w:ascii="Calibri" w:hAnsi="Calibri"/>
                <w:color w:val="000000"/>
                <w:lang w:val="en-US"/>
              </w:rPr>
              <w:t xml:space="preserve"> </w:t>
            </w:r>
            <w:r w:rsidR="006F43F8" w:rsidRPr="00751302">
              <w:rPr>
                <w:rFonts w:ascii="Calibri" w:hAnsi="Calibri"/>
                <w:color w:val="000000"/>
                <w:lang w:val="en-US"/>
              </w:rPr>
              <w:t>(</w:t>
            </w:r>
            <w:r w:rsidR="006F43F8" w:rsidRPr="00751302">
              <w:rPr>
                <w:rFonts w:ascii="Calibri" w:hAnsi="Calibri"/>
                <w:b/>
                <w:i/>
                <w:color w:val="000000"/>
                <w:lang w:val="en-US"/>
              </w:rPr>
              <w:t>compressed-y-</w:t>
            </w:r>
            <w:proofErr w:type="gramStart"/>
            <w:r w:rsidR="006F43F8" w:rsidRPr="00751302">
              <w:rPr>
                <w:rFonts w:ascii="Calibri" w:hAnsi="Calibri"/>
                <w:b/>
                <w:i/>
                <w:color w:val="000000"/>
                <w:lang w:val="en-US"/>
              </w:rPr>
              <w:t>0</w:t>
            </w:r>
            <w:r w:rsidR="006F43F8" w:rsidRPr="00751302">
              <w:rPr>
                <w:rFonts w:ascii="Calibri" w:hAnsi="Calibri"/>
                <w:color w:val="000000"/>
                <w:lang w:val="en-US"/>
              </w:rPr>
              <w:t xml:space="preserve"> </w:t>
            </w:r>
            <w:r w:rsidR="009C3503">
              <w:rPr>
                <w:rFonts w:ascii="Calibri" w:hAnsi="Calibri"/>
                <w:color w:val="000000"/>
                <w:lang w:val="en-US"/>
              </w:rPr>
              <w:t xml:space="preserve"> or</w:t>
            </w:r>
            <w:proofErr w:type="gramEnd"/>
            <w:r w:rsidR="009C3503">
              <w:rPr>
                <w:rFonts w:ascii="Calibri" w:hAnsi="Calibri"/>
                <w:color w:val="000000"/>
                <w:lang w:val="en-US"/>
              </w:rPr>
              <w:t xml:space="preserve"> </w:t>
            </w:r>
            <w:r w:rsidR="009C3503" w:rsidRPr="007671C9">
              <w:rPr>
                <w:b/>
                <w:i/>
              </w:rPr>
              <w:t>compressed-y-1</w:t>
            </w:r>
            <w:r w:rsidR="009C3503">
              <w:rPr>
                <w:b/>
                <w:i/>
              </w:rPr>
              <w:t xml:space="preserve"> </w:t>
            </w:r>
            <w:r w:rsidR="006F43F8" w:rsidRPr="00751302">
              <w:rPr>
                <w:rFonts w:ascii="Calibri" w:hAnsi="Calibri"/>
                <w:color w:val="000000"/>
                <w:lang w:val="en-US"/>
              </w:rPr>
              <w:t>consists of octet size 32 )</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lastRenderedPageBreak/>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587FB0" w:rsidP="006F43F8">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F43F8" w:rsidRPr="00751302">
              <w:rPr>
                <w:rFonts w:ascii="Calibri" w:hAnsi="Calibri"/>
                <w:color w:val="000000"/>
              </w:rPr>
              <w:t xml:space="preserve"> </w:t>
            </w:r>
            <w:r w:rsidR="006F43F8" w:rsidRPr="00751302">
              <w:rPr>
                <w:rFonts w:ascii="Calibri" w:hAnsi="Calibri"/>
                <w:b/>
                <w:i/>
                <w:color w:val="000000"/>
              </w:rPr>
              <w:t>signature</w:t>
            </w:r>
            <w:r w:rsidR="006F43F8" w:rsidRPr="00751302">
              <w:rPr>
                <w:rFonts w:ascii="Calibri" w:hAnsi="Calibri"/>
                <w:color w:val="000000"/>
              </w:rPr>
              <w:t xml:space="preserve"> contains opaque </w:t>
            </w:r>
            <w:r w:rsidR="006F43F8" w:rsidRPr="00751302">
              <w:rPr>
                <w:rFonts w:ascii="Calibri" w:hAnsi="Calibri"/>
                <w:b/>
                <w:i/>
                <w:color w:val="000000"/>
              </w:rPr>
              <w:t>s</w:t>
            </w:r>
            <w:r w:rsidR="006F43F8" w:rsidRPr="00751302">
              <w:rPr>
                <w:rFonts w:ascii="Calibri" w:hAnsi="Calibri"/>
                <w:color w:val="000000"/>
              </w:rPr>
              <w:t xml:space="preserve"> indicating non-zero value of size 32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14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BC3DAC" w:rsidP="006F43F8">
            <w:pPr>
              <w:spacing w:after="0"/>
              <w:rPr>
                <w:rFonts w:ascii="Calibri" w:hAnsi="Calibri"/>
                <w:color w:val="000000"/>
              </w:rPr>
            </w:pPr>
            <w:r>
              <w:rPr>
                <w:rFonts w:ascii="Calibri" w:hAnsi="Calibri"/>
                <w:color w:val="000000"/>
              </w:rPr>
              <w:t xml:space="preserve">IUT receives </w:t>
            </w:r>
            <w:r w:rsidR="00587FB0" w:rsidRPr="0071352A">
              <w:rPr>
                <w:rFonts w:ascii="Calibri" w:eastAsia="Calibri" w:hAnsi="Calibri"/>
                <w:lang w:val="en-US"/>
              </w:rPr>
              <w:t>SPDU</w:t>
            </w:r>
            <w:r w:rsidR="00587FB0">
              <w:rPr>
                <w:rFonts w:ascii="Calibri" w:eastAsia="Calibri" w:hAnsi="Calibri"/>
                <w:lang w:val="en-US"/>
              </w:rPr>
              <w:t>’s</w:t>
            </w:r>
            <w:r w:rsidR="00587FB0" w:rsidRPr="0071352A">
              <w:rPr>
                <w:rFonts w:asciiTheme="minorHAnsi" w:hAnsiTheme="minorHAnsi"/>
                <w:vertAlign w:val="subscript"/>
              </w:rPr>
              <w:t>WSA</w:t>
            </w:r>
            <w:r w:rsidR="00587FB0">
              <w:rPr>
                <w:rFonts w:ascii="Calibri" w:hAnsi="Calibri"/>
                <w:color w:val="000000"/>
              </w:rPr>
              <w:t xml:space="preserve"> </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Pr>
                <w:rFonts w:ascii="Calibri" w:hAnsi="Calibri"/>
                <w:color w:val="000000"/>
              </w:rPr>
              <w:t>15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971F79" w:rsidP="006F43F8">
            <w:pPr>
              <w:spacing w:after="0"/>
              <w:rPr>
                <w:rFonts w:ascii="Calibri" w:hAnsi="Calibri"/>
                <w:color w:val="000000"/>
              </w:rPr>
            </w:pPr>
            <w:r>
              <w:rPr>
                <w:rFonts w:ascii="Calibri" w:hAnsi="Calibri"/>
                <w:color w:val="000000"/>
              </w:rPr>
              <w:t xml:space="preserve">IUT indicates that </w:t>
            </w:r>
            <w:r w:rsidR="00556E6C">
              <w:rPr>
                <w:rFonts w:ascii="Calibri" w:hAnsi="Calibri"/>
                <w:color w:val="000000"/>
              </w:rPr>
              <w:t xml:space="preserve">the </w:t>
            </w:r>
            <w:r w:rsidR="00587FB0" w:rsidRPr="0071352A">
              <w:rPr>
                <w:rFonts w:ascii="Calibri" w:eastAsia="Calibri" w:hAnsi="Calibri"/>
                <w:lang w:val="en-US"/>
              </w:rPr>
              <w:t>SPDU</w:t>
            </w:r>
            <w:r w:rsidR="00587FB0" w:rsidRPr="0071352A">
              <w:rPr>
                <w:rFonts w:asciiTheme="minorHAnsi" w:hAnsiTheme="minorHAnsi"/>
                <w:vertAlign w:val="subscript"/>
              </w:rPr>
              <w:t>WSA</w:t>
            </w:r>
            <w:r w:rsidRPr="00971F79">
              <w:rPr>
                <w:rFonts w:ascii="Calibri" w:hAnsi="Calibri"/>
                <w:color w:val="000000"/>
              </w:rPr>
              <w:t xml:space="preserve"> </w:t>
            </w:r>
            <w:r w:rsidR="00556E6C">
              <w:rPr>
                <w:rFonts w:ascii="Calibri" w:hAnsi="Calibri"/>
                <w:color w:val="000000"/>
              </w:rPr>
              <w:t xml:space="preserve">message </w:t>
            </w:r>
            <w:r w:rsidRPr="00971F79">
              <w:rPr>
                <w:rFonts w:ascii="Calibri" w:hAnsi="Calibri"/>
                <w:color w:val="000000"/>
              </w:rPr>
              <w:t>holds a valid security credentials.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Pass/Fail</w:t>
            </w:r>
          </w:p>
        </w:tc>
      </w:tr>
    </w:tbl>
    <w:p w:rsidR="00655CF5" w:rsidRDefault="00655CF5" w:rsidP="0086134B">
      <w:pPr>
        <w:spacing w:after="0"/>
      </w:pPr>
    </w:p>
    <w:p w:rsidR="002D1DFF" w:rsidRDefault="002D1DFF" w:rsidP="000A5C4D">
      <w:pPr>
        <w:pStyle w:val="Heading4"/>
        <w:spacing w:before="0" w:after="0"/>
        <w:ind w:left="900"/>
      </w:pPr>
      <w:r>
        <w:t>Reception of packets – invalid behaviour tests</w:t>
      </w:r>
    </w:p>
    <w:tbl>
      <w:tblPr>
        <w:tblW w:w="8919" w:type="dxa"/>
        <w:tblInd w:w="-4" w:type="dxa"/>
        <w:tblLayout w:type="fixed"/>
        <w:tblCellMar>
          <w:left w:w="0" w:type="dxa"/>
          <w:right w:w="0" w:type="dxa"/>
        </w:tblCellMar>
        <w:tblLook w:val="0000" w:firstRow="0" w:lastRow="0" w:firstColumn="0" w:lastColumn="0" w:noHBand="0" w:noVBand="0"/>
      </w:tblPr>
      <w:tblGrid>
        <w:gridCol w:w="737"/>
        <w:gridCol w:w="1063"/>
        <w:gridCol w:w="5580"/>
        <w:gridCol w:w="1539"/>
      </w:tblGrid>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rFonts w:ascii="Calibri" w:hAnsi="Calibri"/>
                <w:b/>
                <w:color w:val="000000"/>
              </w:rPr>
            </w:pPr>
            <w:r w:rsidRPr="00655CF5">
              <w:rPr>
                <w:rFonts w:ascii="Calibri" w:hAnsi="Calibri"/>
                <w:b/>
                <w:color w:val="000000"/>
              </w:rPr>
              <w:t>Identifier</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13752E" w:rsidP="00655CF5">
            <w:pPr>
              <w:overflowPunct/>
              <w:autoSpaceDE/>
              <w:autoSpaceDN/>
              <w:adjustRightInd/>
              <w:spacing w:after="0"/>
              <w:textAlignment w:val="auto"/>
              <w:rPr>
                <w:lang w:val="en-US"/>
              </w:rPr>
            </w:pPr>
            <w:r>
              <w:rPr>
                <w:rFonts w:ascii="Calibri" w:eastAsia="Calibri" w:hAnsi="Calibri"/>
                <w:sz w:val="22"/>
                <w:szCs w:val="22"/>
                <w:lang w:val="en-US"/>
              </w:rPr>
              <w:t>TP-16092-</w:t>
            </w:r>
            <w:r w:rsidRPr="0013752E">
              <w:rPr>
                <w:rFonts w:ascii="Calibri" w:eastAsia="Calibri" w:hAnsi="Calibri"/>
                <w:sz w:val="22"/>
                <w:szCs w:val="22"/>
                <w:lang w:val="en-US"/>
              </w:rPr>
              <w:t>SPDU</w:t>
            </w:r>
            <w:r>
              <w:rPr>
                <w:rFonts w:asciiTheme="minorHAnsi" w:hAnsiTheme="minorHAnsi"/>
                <w:sz w:val="22"/>
                <w:szCs w:val="22"/>
                <w:vertAlign w:val="subscript"/>
              </w:rPr>
              <w:t>WSA</w:t>
            </w:r>
            <w:r w:rsidR="00655CF5" w:rsidRPr="00655CF5">
              <w:rPr>
                <w:rFonts w:ascii="Calibri" w:eastAsia="Calibri" w:hAnsi="Calibri"/>
                <w:sz w:val="22"/>
                <w:szCs w:val="22"/>
                <w:lang w:val="en-US"/>
              </w:rPr>
              <w:t>-RECV-BI-01</w:t>
            </w:r>
          </w:p>
        </w:tc>
      </w:tr>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rFonts w:ascii="Calibri" w:hAnsi="Calibri"/>
                <w:b/>
                <w:color w:val="000000"/>
              </w:rPr>
            </w:pPr>
            <w:r w:rsidRPr="00655CF5">
              <w:rPr>
                <w:rFonts w:ascii="Calibri" w:hAnsi="Calibri"/>
                <w:b/>
                <w:color w:val="000000"/>
              </w:rPr>
              <w:t>Summary</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pPr>
            <w:r w:rsidRPr="00655CF5">
              <w:rPr>
                <w:rFonts w:ascii="Calibri" w:eastAsia="Calibri" w:hAnsi="Calibri"/>
                <w:sz w:val="22"/>
                <w:szCs w:val="22"/>
                <w:lang w:val="en-US"/>
              </w:rPr>
              <w:t>Val</w:t>
            </w:r>
            <w:r w:rsidR="00CE29DF">
              <w:rPr>
                <w:rFonts w:ascii="Calibri" w:eastAsia="Calibri" w:hAnsi="Calibri"/>
                <w:sz w:val="22"/>
                <w:szCs w:val="22"/>
                <w:lang w:val="en-US"/>
              </w:rPr>
              <w:t xml:space="preserve">idate that the IUT will indicate </w:t>
            </w:r>
            <w:r w:rsidRPr="00655CF5">
              <w:rPr>
                <w:rFonts w:ascii="Calibri" w:eastAsia="Calibri" w:hAnsi="Calibri"/>
                <w:sz w:val="22"/>
                <w:szCs w:val="22"/>
                <w:lang w:val="en-US"/>
              </w:rPr>
              <w:t xml:space="preserve">an invalid </w:t>
            </w:r>
            <w:r w:rsidR="00587FB0" w:rsidRPr="0071352A">
              <w:rPr>
                <w:rFonts w:ascii="Calibri" w:eastAsia="Calibri" w:hAnsi="Calibri"/>
                <w:lang w:val="en-US"/>
              </w:rPr>
              <w:t>SPDU</w:t>
            </w:r>
            <w:r w:rsidR="00587FB0" w:rsidRPr="0071352A">
              <w:rPr>
                <w:rFonts w:asciiTheme="minorHAnsi" w:hAnsiTheme="minorHAnsi"/>
                <w:vertAlign w:val="subscript"/>
              </w:rPr>
              <w:t>WSA</w:t>
            </w:r>
            <w:r w:rsidRPr="00655CF5">
              <w:rPr>
                <w:rFonts w:ascii="Calibri" w:eastAsia="Calibri" w:hAnsi="Calibri"/>
                <w:sz w:val="22"/>
                <w:szCs w:val="22"/>
                <w:lang w:val="en-US"/>
              </w:rPr>
              <w:t xml:space="preserve"> signed by </w:t>
            </w:r>
            <w:r w:rsidR="00CE29DF">
              <w:rPr>
                <w:rFonts w:ascii="Calibri" w:eastAsia="Calibri" w:hAnsi="Calibri"/>
                <w:sz w:val="22"/>
                <w:szCs w:val="22"/>
                <w:lang w:val="en-US"/>
              </w:rPr>
              <w:t xml:space="preserve">implicit </w:t>
            </w:r>
            <w:r w:rsidRPr="00655CF5">
              <w:rPr>
                <w:rFonts w:ascii="Calibri" w:eastAsia="Calibri" w:hAnsi="Calibri"/>
                <w:sz w:val="22"/>
                <w:szCs w:val="22"/>
                <w:lang w:val="en-US"/>
              </w:rPr>
              <w:t>certificate, which failed verification due to incorrect signature.</w:t>
            </w:r>
          </w:p>
        </w:tc>
      </w:tr>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rFonts w:ascii="Calibri" w:hAnsi="Calibri"/>
                <w:b/>
                <w:color w:val="000000"/>
              </w:rPr>
            </w:pPr>
            <w:r w:rsidRPr="00655CF5">
              <w:rPr>
                <w:rFonts w:ascii="Calibri" w:hAnsi="Calibri"/>
                <w:b/>
                <w:color w:val="000000"/>
              </w:rPr>
              <w:t>Test Configuration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lang w:val="en-US"/>
              </w:rPr>
            </w:pPr>
            <w:r w:rsidRPr="00655CF5">
              <w:rPr>
                <w:rFonts w:ascii="Calibri" w:eastAsia="Calibri" w:hAnsi="Calibri"/>
                <w:sz w:val="22"/>
                <w:szCs w:val="22"/>
                <w:lang w:val="en-US"/>
              </w:rPr>
              <w:t>TC1</w:t>
            </w:r>
          </w:p>
        </w:tc>
      </w:tr>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rFonts w:ascii="Calibri" w:hAnsi="Calibri"/>
                <w:b/>
                <w:color w:val="000000"/>
              </w:rPr>
            </w:pPr>
            <w:r w:rsidRPr="00655CF5">
              <w:rPr>
                <w:rFonts w:ascii="Calibri" w:hAnsi="Calibri"/>
                <w:b/>
                <w:color w:val="000000"/>
              </w:rPr>
              <w:t>IUT</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lang w:val="en-US"/>
              </w:rPr>
            </w:pPr>
            <w:r w:rsidRPr="00655CF5">
              <w:rPr>
                <w:rFonts w:ascii="Calibri" w:eastAsia="Calibri" w:hAnsi="Calibri"/>
                <w:sz w:val="22"/>
                <w:szCs w:val="22"/>
                <w:lang w:val="en-US"/>
              </w:rPr>
              <w:t>IUT</w:t>
            </w:r>
          </w:p>
        </w:tc>
      </w:tr>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rFonts w:ascii="Calibri" w:hAnsi="Calibri"/>
                <w:b/>
                <w:color w:val="000000"/>
              </w:rPr>
            </w:pPr>
            <w:r w:rsidRPr="00655CF5">
              <w:rPr>
                <w:rFonts w:ascii="Calibri" w:hAnsi="Calibri"/>
                <w:b/>
                <w:color w:val="000000"/>
              </w:rPr>
              <w:t>Reference:</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lang w:val="en-US"/>
              </w:rPr>
            </w:pPr>
          </w:p>
        </w:tc>
      </w:tr>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rFonts w:ascii="Calibri" w:hAnsi="Calibri"/>
                <w:b/>
                <w:color w:val="000000"/>
              </w:rPr>
            </w:pPr>
            <w:r w:rsidRPr="00655CF5">
              <w:rPr>
                <w:rFonts w:ascii="Calibri" w:hAnsi="Calibri"/>
                <w:b/>
                <w:color w:val="000000"/>
              </w:rPr>
              <w:t>PICS Selection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lang w:val="en-US"/>
              </w:rPr>
            </w:pPr>
          </w:p>
        </w:tc>
      </w:tr>
      <w:tr w:rsidR="00655CF5" w:rsidRPr="00655CF5" w:rsidTr="00655CF5">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655CF5" w:rsidRPr="00655CF5" w:rsidRDefault="00655CF5" w:rsidP="00920B8D">
            <w:pPr>
              <w:spacing w:after="0"/>
              <w:jc w:val="center"/>
              <w:rPr>
                <w:b/>
                <w:lang w:val="en-US"/>
              </w:rPr>
            </w:pPr>
            <w:r w:rsidRPr="00920B8D">
              <w:rPr>
                <w:rFonts w:ascii="Calibri" w:hAnsi="Calibri"/>
                <w:b/>
                <w:color w:val="000000"/>
              </w:rPr>
              <w:t>Pre-test conditions</w:t>
            </w:r>
          </w:p>
        </w:tc>
      </w:tr>
      <w:tr w:rsidR="00655CF5" w:rsidRPr="00655CF5" w:rsidTr="00655CF5">
        <w:tc>
          <w:tcPr>
            <w:tcW w:w="8919" w:type="dxa"/>
            <w:gridSpan w:val="4"/>
            <w:tcBorders>
              <w:top w:val="single" w:sz="3" w:space="0" w:color="auto"/>
              <w:left w:val="single" w:sz="3" w:space="0" w:color="auto"/>
              <w:bottom w:val="single" w:sz="3" w:space="0" w:color="auto"/>
              <w:right w:val="single" w:sz="3" w:space="0" w:color="auto"/>
            </w:tcBorders>
            <w:shd w:val="clear" w:color="auto" w:fill="FFFFFF"/>
          </w:tcPr>
          <w:p w:rsidR="00655CF5" w:rsidRPr="00EB3E41" w:rsidRDefault="00655CF5" w:rsidP="00D654B3">
            <w:pPr>
              <w:pStyle w:val="ListParagraph"/>
              <w:numPr>
                <w:ilvl w:val="0"/>
                <w:numId w:val="38"/>
              </w:numPr>
              <w:overflowPunct/>
              <w:autoSpaceDE/>
              <w:autoSpaceDN/>
              <w:adjustRightInd/>
              <w:spacing w:after="0"/>
              <w:ind w:left="720"/>
              <w:textAlignment w:val="auto"/>
              <w:rPr>
                <w:rFonts w:ascii="Calibri" w:hAnsi="Calibri"/>
                <w:color w:val="000000"/>
                <w:lang w:val="en-US"/>
              </w:rPr>
            </w:pPr>
            <w:r w:rsidRPr="00F410C2">
              <w:rPr>
                <w:rFonts w:ascii="Calibri" w:hAnsi="Calibri"/>
                <w:color w:val="000000"/>
                <w:lang w:val="en-US"/>
              </w:rPr>
              <w:t>The IUT i</w:t>
            </w:r>
            <w:r w:rsidR="00EB3E41">
              <w:rPr>
                <w:rFonts w:ascii="Calibri" w:hAnsi="Calibri"/>
                <w:color w:val="000000"/>
                <w:lang w:val="en-US"/>
              </w:rPr>
              <w:t xml:space="preserve">s being </w:t>
            </w:r>
            <w:r w:rsidRPr="00F410C2">
              <w:rPr>
                <w:rFonts w:ascii="Calibri" w:hAnsi="Calibri"/>
                <w:color w:val="000000"/>
                <w:lang w:val="en-US"/>
              </w:rPr>
              <w:t>initialized</w:t>
            </w:r>
          </w:p>
        </w:tc>
      </w:tr>
      <w:tr w:rsidR="00655CF5" w:rsidRPr="00655CF5" w:rsidTr="00655CF5">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655CF5" w:rsidRPr="00655CF5" w:rsidRDefault="00655CF5" w:rsidP="00655CF5">
            <w:pPr>
              <w:spacing w:after="0"/>
              <w:jc w:val="center"/>
              <w:rPr>
                <w:b/>
                <w:lang w:val="en-US"/>
              </w:rPr>
            </w:pPr>
            <w:r w:rsidRPr="00655CF5">
              <w:rPr>
                <w:rFonts w:ascii="Calibri" w:hAnsi="Calibri"/>
                <w:b/>
                <w:color w:val="000000"/>
              </w:rPr>
              <w:t>Test Sequence</w:t>
            </w: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jc w:val="center"/>
              <w:rPr>
                <w:rFonts w:ascii="Calibri" w:hAnsi="Calibri"/>
                <w:b/>
                <w:color w:val="000000"/>
              </w:rPr>
            </w:pPr>
            <w:r w:rsidRPr="00655CF5">
              <w:rPr>
                <w:rFonts w:ascii="Calibri" w:hAnsi="Calibri"/>
                <w:b/>
                <w:color w:val="000000"/>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jc w:val="center"/>
              <w:rPr>
                <w:rFonts w:ascii="Calibri" w:hAnsi="Calibri"/>
                <w:b/>
                <w:color w:val="000000"/>
              </w:rPr>
            </w:pPr>
            <w:r w:rsidRPr="00655CF5">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jc w:val="center"/>
              <w:rPr>
                <w:rFonts w:ascii="Calibri" w:hAnsi="Calibri"/>
                <w:b/>
                <w:color w:val="000000"/>
              </w:rPr>
            </w:pPr>
            <w:r w:rsidRPr="00655CF5">
              <w:rPr>
                <w:rFonts w:ascii="Calibri" w:hAnsi="Calibri"/>
                <w:b/>
                <w:color w:val="000000"/>
              </w:rPr>
              <w:t>Description</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jc w:val="center"/>
              <w:rPr>
                <w:rFonts w:ascii="Calibri" w:hAnsi="Calibri"/>
                <w:b/>
                <w:color w:val="000000"/>
              </w:rPr>
            </w:pPr>
            <w:r w:rsidRPr="00655CF5">
              <w:rPr>
                <w:rFonts w:ascii="Calibri" w:hAnsi="Calibri"/>
                <w:b/>
                <w:color w:val="000000"/>
              </w:rPr>
              <w:t>Verdict</w:t>
            </w: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D06F85">
            <w:pPr>
              <w:spacing w:after="0"/>
              <w:rPr>
                <w:rFonts w:ascii="Calibri" w:hAnsi="Calibri"/>
                <w:color w:val="000000"/>
              </w:rPr>
            </w:pPr>
            <w:r w:rsidRPr="00655CF5">
              <w:rPr>
                <w:rFonts w:ascii="Calibri" w:hAnsi="Calibri"/>
                <w:color w:val="000000"/>
              </w:rPr>
              <w:t xml:space="preserve">The IUT is configured to receive more than one </w:t>
            </w:r>
            <w:r w:rsidR="00587FB0" w:rsidRPr="0071352A">
              <w:rPr>
                <w:rFonts w:ascii="Calibri" w:eastAsia="Calibri" w:hAnsi="Calibri"/>
                <w:lang w:val="en-US"/>
              </w:rPr>
              <w:t>SPDU</w:t>
            </w:r>
            <w:r w:rsidR="00587FB0" w:rsidRPr="0071352A">
              <w:rPr>
                <w:rFonts w:asciiTheme="minorHAnsi" w:hAnsiTheme="minorHAnsi"/>
                <w:vertAlign w:val="subscript"/>
              </w:rPr>
              <w:t>WSA</w:t>
            </w:r>
            <w:r w:rsidRPr="00655CF5">
              <w:rPr>
                <w:rFonts w:ascii="Calibri" w:hAnsi="Calibri"/>
                <w:color w:val="000000"/>
              </w:rPr>
              <w:t xml:space="preserve"> per second</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587FB0" w:rsidP="00655CF5">
            <w:pPr>
              <w:spacing w:after="0"/>
              <w:rPr>
                <w:rFonts w:ascii="Calibri" w:hAnsi="Calibri"/>
                <w:color w:val="000000"/>
              </w:rPr>
            </w:pPr>
            <w:r>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587FB0" w:rsidP="00655CF5">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55CF5" w:rsidRPr="00655CF5">
              <w:rPr>
                <w:rFonts w:ascii="Calibri" w:hAnsi="Calibri"/>
                <w:color w:val="000000"/>
              </w:rPr>
              <w:t xml:space="preserve"> </w:t>
            </w:r>
            <w:proofErr w:type="spellStart"/>
            <w:r w:rsidR="00655CF5" w:rsidRPr="00655CF5">
              <w:rPr>
                <w:rFonts w:ascii="Calibri" w:hAnsi="Calibri"/>
                <w:b/>
                <w:i/>
                <w:color w:val="000000"/>
                <w:lang w:val="en-US"/>
              </w:rPr>
              <w:t>headerInfo</w:t>
            </w:r>
            <w:proofErr w:type="spellEnd"/>
            <w:r w:rsidR="00655CF5" w:rsidRPr="00655CF5">
              <w:rPr>
                <w:rFonts w:ascii="Calibri" w:hAnsi="Calibri"/>
                <w:color w:val="000000"/>
                <w:lang w:val="en-US"/>
              </w:rPr>
              <w:t xml:space="preserve"> contains </w:t>
            </w:r>
            <w:proofErr w:type="spellStart"/>
            <w:r w:rsidR="00655CF5" w:rsidRPr="00655CF5">
              <w:rPr>
                <w:rFonts w:ascii="Calibri" w:hAnsi="Calibri"/>
                <w:b/>
                <w:i/>
                <w:color w:val="000000"/>
                <w:lang w:val="en-US"/>
              </w:rPr>
              <w:t>psid</w:t>
            </w:r>
            <w:proofErr w:type="spellEnd"/>
            <w:r w:rsidR="00655CF5" w:rsidRPr="00655CF5">
              <w:rPr>
                <w:rFonts w:ascii="Calibri" w:hAnsi="Calibri"/>
                <w:color w:val="000000"/>
                <w:lang w:val="en-US"/>
              </w:rPr>
              <w:t xml:space="preserve"> indicating </w:t>
            </w:r>
            <w:r w:rsidR="00E50A2B">
              <w:rPr>
                <w:rFonts w:ascii="Calibri" w:hAnsi="Calibri"/>
                <w:b/>
                <w:i/>
                <w:color w:val="000000"/>
              </w:rPr>
              <w:t>value =0</w:t>
            </w:r>
            <w:ins w:id="166" w:author="Dmitri.Khijniak@7Layers.com" w:date="2017-04-29T19:10:00Z">
              <w:r w:rsidR="00CB1C6F">
                <w:rPr>
                  <w:rFonts w:ascii="Calibri" w:hAnsi="Calibri"/>
                  <w:b/>
                  <w:i/>
                  <w:color w:val="000000"/>
                </w:rPr>
                <w:t>x87</w:t>
              </w:r>
            </w:ins>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587FB0" w:rsidP="00655CF5">
            <w:pPr>
              <w:spacing w:after="0"/>
              <w:rPr>
                <w:rFonts w:ascii="Calibri" w:hAnsi="Calibri"/>
                <w:color w:val="000000"/>
              </w:rPr>
            </w:pPr>
            <w:r>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587FB0" w:rsidP="00655CF5">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55CF5" w:rsidRPr="00655CF5">
              <w:rPr>
                <w:rFonts w:ascii="Calibri" w:hAnsi="Calibri"/>
                <w:b/>
                <w:i/>
                <w:color w:val="000000"/>
                <w:lang w:val="en-US"/>
              </w:rPr>
              <w:t xml:space="preserve"> signer</w:t>
            </w:r>
            <w:r w:rsidR="00683B4B">
              <w:rPr>
                <w:rFonts w:ascii="Calibri" w:hAnsi="Calibri"/>
                <w:color w:val="000000"/>
                <w:lang w:val="en-US"/>
              </w:rPr>
              <w:t xml:space="preserve"> contains </w:t>
            </w:r>
            <w:r w:rsidR="00655CF5" w:rsidRPr="00655CF5">
              <w:rPr>
                <w:rFonts w:ascii="Calibri" w:hAnsi="Calibri"/>
                <w:b/>
                <w:i/>
                <w:color w:val="000000"/>
                <w:lang w:val="en-US"/>
              </w:rPr>
              <w:t>certificate</w:t>
            </w:r>
            <w:r w:rsidR="00BB2EDE">
              <w:rPr>
                <w:rFonts w:ascii="Calibri" w:hAnsi="Calibri"/>
                <w:color w:val="000000"/>
                <w:lang w:val="en-US"/>
              </w:rPr>
              <w:t xml:space="preserve"> indicating </w:t>
            </w:r>
            <w:r w:rsidR="00683B4B" w:rsidRPr="00655CF5">
              <w:rPr>
                <w:rFonts w:ascii="Calibri" w:hAnsi="Calibri"/>
                <w:b/>
                <w:i/>
                <w:color w:val="000000"/>
              </w:rPr>
              <w:t>version</w:t>
            </w:r>
            <w:r w:rsidR="00683B4B">
              <w:rPr>
                <w:rFonts w:ascii="Calibri" w:hAnsi="Calibri"/>
                <w:color w:val="000000"/>
              </w:rPr>
              <w:t xml:space="preserve"> </w:t>
            </w:r>
            <w:r w:rsidR="00683B4B" w:rsidRPr="00655CF5">
              <w:rPr>
                <w:rFonts w:ascii="Calibri" w:hAnsi="Calibri"/>
                <w:color w:val="000000"/>
              </w:rPr>
              <w:t xml:space="preserve">value= </w:t>
            </w:r>
            <w:r w:rsidR="00683B4B" w:rsidRPr="00655CF5">
              <w:rPr>
                <w:rFonts w:ascii="Calibri" w:hAnsi="Calibri"/>
                <w:b/>
                <w:i/>
                <w:color w:val="000000"/>
              </w:rPr>
              <w:t>0x03</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83B4B" w:rsidP="00655CF5">
            <w:pPr>
              <w:spacing w:after="0"/>
              <w:rPr>
                <w:rFonts w:ascii="Calibri" w:hAnsi="Calibri"/>
                <w:color w:val="000000"/>
              </w:rPr>
            </w:pPr>
            <w:r>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587FB0" w:rsidP="00655CF5">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55CF5" w:rsidRPr="00655CF5">
              <w:rPr>
                <w:rFonts w:ascii="Calibri" w:hAnsi="Calibri"/>
                <w:color w:val="000000"/>
              </w:rPr>
              <w:t xml:space="preserve"> </w:t>
            </w:r>
            <w:r w:rsidR="00655CF5" w:rsidRPr="00655CF5">
              <w:rPr>
                <w:rFonts w:ascii="Calibri" w:hAnsi="Calibri"/>
                <w:b/>
                <w:i/>
                <w:color w:val="000000"/>
              </w:rPr>
              <w:t>signer</w:t>
            </w:r>
            <w:r w:rsidR="00655CF5" w:rsidRPr="00655CF5">
              <w:rPr>
                <w:rFonts w:ascii="Calibri" w:hAnsi="Calibri"/>
                <w:color w:val="000000"/>
              </w:rPr>
              <w:t xml:space="preserve"> contains </w:t>
            </w:r>
            <w:r w:rsidR="00655CF5" w:rsidRPr="00655CF5">
              <w:rPr>
                <w:rFonts w:ascii="Calibri" w:hAnsi="Calibri"/>
                <w:b/>
                <w:i/>
                <w:color w:val="000000"/>
              </w:rPr>
              <w:t>type</w:t>
            </w:r>
            <w:r w:rsidR="00655CF5" w:rsidRPr="00655CF5">
              <w:rPr>
                <w:rFonts w:ascii="Calibri" w:hAnsi="Calibri"/>
                <w:color w:val="000000"/>
              </w:rPr>
              <w:t xml:space="preserve"> indicating </w:t>
            </w:r>
            <w:r w:rsidR="00655CF5" w:rsidRPr="00655CF5">
              <w:rPr>
                <w:rFonts w:ascii="Calibri" w:hAnsi="Calibri"/>
                <w:b/>
                <w:i/>
                <w:color w:val="000000"/>
              </w:rPr>
              <w:t>implicit</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83B4B" w:rsidP="00655CF5">
            <w:pPr>
              <w:spacing w:after="0"/>
              <w:rPr>
                <w:rFonts w:ascii="Calibri" w:hAnsi="Calibri"/>
                <w:color w:val="000000"/>
              </w:rPr>
            </w:pPr>
            <w:r>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8B7573" w:rsidP="00655CF5">
            <w:pPr>
              <w:spacing w:after="0"/>
              <w:rPr>
                <w:rFonts w:ascii="Calibri" w:hAnsi="Calibri"/>
                <w:color w:val="000000"/>
              </w:rPr>
            </w:pPr>
            <w:r>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587FB0" w:rsidP="00655CF5">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55CF5" w:rsidRPr="00655CF5">
              <w:rPr>
                <w:rFonts w:ascii="Calibri" w:hAnsi="Calibri"/>
                <w:color w:val="000000"/>
              </w:rPr>
              <w:t xml:space="preserve"> </w:t>
            </w:r>
            <w:r w:rsidR="00655CF5" w:rsidRPr="00655CF5">
              <w:rPr>
                <w:rFonts w:ascii="Calibri" w:hAnsi="Calibri"/>
                <w:b/>
                <w:i/>
                <w:color w:val="000000"/>
                <w:lang w:val="en-US"/>
              </w:rPr>
              <w:t>signer</w:t>
            </w:r>
            <w:r w:rsidR="00655CF5" w:rsidRPr="00655CF5">
              <w:rPr>
                <w:rFonts w:ascii="Calibri" w:hAnsi="Calibri"/>
                <w:color w:val="000000"/>
                <w:lang w:val="en-US"/>
              </w:rPr>
              <w:t xml:space="preserve"> contains </w:t>
            </w:r>
            <w:r w:rsidR="00655CF5" w:rsidRPr="00655CF5">
              <w:rPr>
                <w:rFonts w:ascii="Calibri" w:hAnsi="Calibri"/>
                <w:b/>
                <w:i/>
                <w:color w:val="000000"/>
                <w:lang w:val="en-US"/>
              </w:rPr>
              <w:t>issuer</w:t>
            </w:r>
            <w:r w:rsidR="00655CF5" w:rsidRPr="00655CF5">
              <w:rPr>
                <w:rFonts w:ascii="Calibri" w:hAnsi="Calibri"/>
                <w:color w:val="000000"/>
                <w:lang w:val="en-US"/>
              </w:rPr>
              <w:t xml:space="preserve"> containing </w:t>
            </w:r>
            <w:r w:rsidR="00655CF5" w:rsidRPr="00655CF5">
              <w:rPr>
                <w:rFonts w:ascii="Calibri" w:hAnsi="Calibri"/>
                <w:b/>
                <w:i/>
                <w:color w:val="000000"/>
                <w:lang w:val="en-US"/>
              </w:rPr>
              <w:t>sha256AndDigest</w:t>
            </w:r>
            <w:r w:rsidR="00BB2EDE">
              <w:rPr>
                <w:rFonts w:ascii="Calibri" w:hAnsi="Calibri"/>
                <w:color w:val="000000"/>
                <w:lang w:val="en-US"/>
              </w:rPr>
              <w:t xml:space="preserve"> indicating </w:t>
            </w:r>
            <w:r w:rsidR="00BB2EDE" w:rsidRPr="00BB2EDE">
              <w:rPr>
                <w:rFonts w:ascii="Calibri" w:hAnsi="Calibri"/>
                <w:b/>
                <w:i/>
                <w:color w:val="000000"/>
                <w:lang w:val="en-US"/>
              </w:rPr>
              <w:t>HashedId8</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83B4B" w:rsidP="00655CF5">
            <w:pPr>
              <w:spacing w:after="0"/>
              <w:rPr>
                <w:rFonts w:ascii="Calibri" w:hAnsi="Calibri"/>
                <w:color w:val="000000"/>
              </w:rPr>
            </w:pPr>
            <w:r>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587FB0" w:rsidP="00655CF5">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55CF5" w:rsidRPr="00655CF5">
              <w:rPr>
                <w:rFonts w:ascii="Calibri" w:hAnsi="Calibri"/>
                <w:color w:val="000000"/>
              </w:rPr>
              <w:t xml:space="preserve"> </w:t>
            </w:r>
            <w:proofErr w:type="spellStart"/>
            <w:r w:rsidR="00655CF5" w:rsidRPr="00655CF5">
              <w:rPr>
                <w:rFonts w:ascii="Calibri" w:hAnsi="Calibri"/>
                <w:b/>
                <w:i/>
                <w:color w:val="000000"/>
                <w:lang w:val="en-US"/>
              </w:rPr>
              <w:t>toBeSigned</w:t>
            </w:r>
            <w:proofErr w:type="spellEnd"/>
            <w:r w:rsidR="00655CF5" w:rsidRPr="00655CF5">
              <w:rPr>
                <w:rFonts w:ascii="Calibri" w:hAnsi="Calibri"/>
                <w:color w:val="000000"/>
                <w:lang w:val="en-US"/>
              </w:rPr>
              <w:t xml:space="preserve"> contains</w:t>
            </w:r>
            <w:r w:rsidR="00655CF5" w:rsidRPr="00655CF5">
              <w:rPr>
                <w:rFonts w:ascii="Calibri" w:hAnsi="Calibri"/>
                <w:b/>
                <w:i/>
                <w:color w:val="000000"/>
                <w:lang w:val="en-US"/>
              </w:rPr>
              <w:t xml:space="preserve"> </w:t>
            </w:r>
            <w:proofErr w:type="spellStart"/>
            <w:r w:rsidR="00655CF5" w:rsidRPr="00655CF5">
              <w:rPr>
                <w:rFonts w:ascii="Calibri" w:hAnsi="Calibri"/>
                <w:b/>
                <w:i/>
                <w:color w:val="000000"/>
                <w:lang w:val="en-US"/>
              </w:rPr>
              <w:t>verificationKeyIndicator</w:t>
            </w:r>
            <w:proofErr w:type="spellEnd"/>
            <w:r w:rsidR="00655CF5" w:rsidRPr="00655CF5">
              <w:rPr>
                <w:rFonts w:ascii="Calibri" w:hAnsi="Calibri"/>
                <w:color w:val="000000"/>
                <w:lang w:val="en-US"/>
              </w:rPr>
              <w:t xml:space="preserve"> containing </w:t>
            </w:r>
            <w:proofErr w:type="spellStart"/>
            <w:r w:rsidR="00655CF5" w:rsidRPr="00655CF5">
              <w:rPr>
                <w:rFonts w:ascii="Calibri" w:hAnsi="Calibri"/>
                <w:b/>
                <w:i/>
                <w:color w:val="000000"/>
                <w:lang w:val="en-US"/>
              </w:rPr>
              <w:t>reconstructionValue</w:t>
            </w:r>
            <w:proofErr w:type="spellEnd"/>
            <w:r w:rsidR="00655CF5" w:rsidRPr="00655CF5">
              <w:rPr>
                <w:rFonts w:ascii="Calibri" w:hAnsi="Calibri"/>
                <w:color w:val="000000"/>
                <w:lang w:val="en-US"/>
              </w:rPr>
              <w:t xml:space="preserve"> indicating </w:t>
            </w:r>
            <w:r w:rsidR="00655CF5" w:rsidRPr="00655CF5">
              <w:rPr>
                <w:rFonts w:ascii="Calibri" w:hAnsi="Calibri"/>
                <w:color w:val="000000"/>
              </w:rPr>
              <w:t xml:space="preserve">‘RECVAL’ </w:t>
            </w:r>
          </w:p>
          <w:p w:rsidR="00655CF5" w:rsidRPr="00655CF5" w:rsidRDefault="00655CF5" w:rsidP="00655CF5">
            <w:pPr>
              <w:spacing w:after="0"/>
              <w:rPr>
                <w:rFonts w:ascii="Calibri" w:hAnsi="Calibri"/>
                <w:color w:val="000000"/>
              </w:rPr>
            </w:pPr>
            <w:r w:rsidRPr="00655CF5">
              <w:rPr>
                <w:rFonts w:ascii="Calibri" w:hAnsi="Calibri"/>
                <w:color w:val="000000"/>
              </w:rPr>
              <w:t>which creates the public key ‘KEY’ by invoking the 1609.2 reconstruction function on ‘RECVAL’ and the public key of the certificate stored on IUT and identified by ‘DG1’</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83B4B" w:rsidP="00655CF5">
            <w:pPr>
              <w:spacing w:after="0"/>
              <w:rPr>
                <w:rFonts w:ascii="Calibri" w:hAnsi="Calibri"/>
                <w:color w:val="000000"/>
              </w:rPr>
            </w:pPr>
            <w:r>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587FB0" w:rsidP="00655CF5">
            <w:pPr>
              <w:spacing w:after="0"/>
              <w:rPr>
                <w:rFonts w:ascii="Calibri" w:hAnsi="Calibri"/>
                <w:color w:val="000000"/>
              </w:rPr>
            </w:pPr>
            <w:r w:rsidRPr="0071352A">
              <w:rPr>
                <w:rFonts w:ascii="Calibri" w:eastAsia="Calibri" w:hAnsi="Calibri"/>
                <w:lang w:val="en-US"/>
              </w:rPr>
              <w:t>SPDU</w:t>
            </w:r>
            <w:r w:rsidRPr="0071352A">
              <w:rPr>
                <w:rFonts w:asciiTheme="minorHAnsi" w:hAnsiTheme="minorHAnsi"/>
                <w:vertAlign w:val="subscript"/>
              </w:rPr>
              <w:t>WSA</w:t>
            </w:r>
            <w:r w:rsidR="00655CF5" w:rsidRPr="00655CF5">
              <w:rPr>
                <w:rFonts w:ascii="Calibri" w:hAnsi="Calibri"/>
                <w:color w:val="000000"/>
              </w:rPr>
              <w:t xml:space="preserve"> </w:t>
            </w:r>
            <w:r w:rsidR="00655CF5" w:rsidRPr="00655CF5">
              <w:rPr>
                <w:rFonts w:ascii="Calibri" w:hAnsi="Calibri"/>
                <w:b/>
                <w:i/>
                <w:color w:val="000000"/>
              </w:rPr>
              <w:t>signature</w:t>
            </w:r>
            <w:r w:rsidR="00655CF5" w:rsidRPr="00655CF5">
              <w:rPr>
                <w:rFonts w:ascii="Calibri" w:hAnsi="Calibri"/>
                <w:color w:val="000000"/>
              </w:rPr>
              <w:t xml:space="preserve"> contains</w:t>
            </w:r>
            <w:r w:rsidR="00655CF5" w:rsidRPr="00655CF5">
              <w:rPr>
                <w:rFonts w:ascii="Calibri" w:hAnsi="Calibri"/>
                <w:b/>
                <w:i/>
                <w:color w:val="000000"/>
              </w:rPr>
              <w:t xml:space="preserve"> ecdsaP256Signature</w:t>
            </w:r>
            <w:r w:rsidR="00655CF5" w:rsidRPr="00655CF5">
              <w:rPr>
                <w:rFonts w:ascii="Calibri" w:hAnsi="Calibri"/>
                <w:color w:val="000000"/>
              </w:rPr>
              <w:t xml:space="preserve"> indicating </w:t>
            </w:r>
            <w:r w:rsidR="00655CF5" w:rsidRPr="00655CF5">
              <w:rPr>
                <w:rFonts w:ascii="Calibri" w:hAnsi="Calibri"/>
                <w:b/>
                <w:i/>
                <w:color w:val="000000"/>
              </w:rPr>
              <w:t>r</w:t>
            </w:r>
            <w:r w:rsidR="00655CF5" w:rsidRPr="00655CF5">
              <w:rPr>
                <w:rFonts w:ascii="Calibri" w:hAnsi="Calibri"/>
                <w:color w:val="000000"/>
              </w:rPr>
              <w:t xml:space="preserve"> and </w:t>
            </w:r>
            <w:r w:rsidR="00655CF5" w:rsidRPr="00655CF5">
              <w:rPr>
                <w:rFonts w:ascii="Calibri" w:hAnsi="Calibri"/>
                <w:b/>
                <w:i/>
                <w:color w:val="000000"/>
              </w:rPr>
              <w:t>s</w:t>
            </w:r>
            <w:r w:rsidR="00655CF5" w:rsidRPr="00655CF5">
              <w:rPr>
                <w:rFonts w:ascii="Calibri" w:hAnsi="Calibri"/>
                <w:color w:val="000000"/>
              </w:rPr>
              <w:t xml:space="preserve"> not verifiable using (KEY)</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7C0193"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683B4B" w:rsidP="00655CF5">
            <w:pPr>
              <w:spacing w:after="0"/>
              <w:rPr>
                <w:rFonts w:ascii="Calibri" w:hAnsi="Calibri"/>
                <w:color w:val="000000"/>
              </w:rPr>
            </w:pPr>
            <w:r>
              <w:rPr>
                <w:rFonts w:ascii="Calibri" w:hAnsi="Calibri"/>
                <w:color w:val="000000"/>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655CF5">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655CF5">
            <w:pPr>
              <w:spacing w:after="0"/>
              <w:rPr>
                <w:rFonts w:ascii="Calibri" w:hAnsi="Calibri"/>
                <w:color w:val="000000"/>
              </w:rPr>
            </w:pPr>
            <w:r>
              <w:rPr>
                <w:rFonts w:ascii="Calibri" w:hAnsi="Calibri"/>
                <w:color w:val="000000"/>
              </w:rPr>
              <w:t xml:space="preserve">The IUT receives the </w:t>
            </w:r>
            <w:r w:rsidR="00587FB0" w:rsidRPr="0071352A">
              <w:rPr>
                <w:rFonts w:ascii="Calibri" w:eastAsia="Calibri" w:hAnsi="Calibri"/>
                <w:lang w:val="en-US"/>
              </w:rPr>
              <w:t>SPDU</w:t>
            </w:r>
            <w:r w:rsidR="00587FB0">
              <w:rPr>
                <w:rFonts w:ascii="Calibri" w:eastAsia="Calibri" w:hAnsi="Calibri"/>
                <w:lang w:val="en-US"/>
              </w:rPr>
              <w:t>’s</w:t>
            </w:r>
            <w:r w:rsidR="00587FB0" w:rsidRPr="0071352A">
              <w:rPr>
                <w:rFonts w:asciiTheme="minorHAnsi" w:hAnsiTheme="minorHAnsi"/>
                <w:vertAlign w:val="subscript"/>
              </w:rPr>
              <w:t>WSA</w:t>
            </w:r>
            <w:r>
              <w:rPr>
                <w:rFonts w:ascii="Calibri" w:hAnsi="Calibri"/>
                <w:color w:val="000000"/>
              </w:rPr>
              <w:t xml:space="preserve"> </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83B4B" w:rsidP="00655CF5">
            <w:pPr>
              <w:spacing w:after="0"/>
              <w:rPr>
                <w:rFonts w:ascii="Calibri" w:hAnsi="Calibri"/>
                <w:color w:val="000000"/>
              </w:rPr>
            </w:pPr>
            <w:r>
              <w:rPr>
                <w:rFonts w:ascii="Calibri" w:hAnsi="Calibri"/>
                <w:color w:val="000000"/>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556E6C" w:rsidP="00655CF5">
            <w:pPr>
              <w:spacing w:after="0"/>
              <w:rPr>
                <w:rFonts w:ascii="Calibri" w:hAnsi="Calibri"/>
                <w:color w:val="000000"/>
              </w:rPr>
            </w:pPr>
            <w:r>
              <w:rPr>
                <w:rFonts w:ascii="Calibri" w:hAnsi="Calibri"/>
                <w:color w:val="000000"/>
              </w:rPr>
              <w:t xml:space="preserve">IUT indicates that the </w:t>
            </w:r>
            <w:r w:rsidR="00587FB0" w:rsidRPr="0071352A">
              <w:rPr>
                <w:rFonts w:ascii="Calibri" w:eastAsia="Calibri" w:hAnsi="Calibri"/>
                <w:lang w:val="en-US"/>
              </w:rPr>
              <w:t>SPDU</w:t>
            </w:r>
            <w:r w:rsidR="00587FB0" w:rsidRPr="0071352A">
              <w:rPr>
                <w:rFonts w:asciiTheme="minorHAnsi" w:hAnsiTheme="minorHAnsi"/>
                <w:vertAlign w:val="subscript"/>
              </w:rPr>
              <w:t>WSA</w:t>
            </w:r>
            <w:r>
              <w:rPr>
                <w:rFonts w:ascii="Calibri" w:hAnsi="Calibri"/>
                <w:color w:val="000000"/>
              </w:rPr>
              <w:t xml:space="preserve"> message </w:t>
            </w:r>
            <w:r w:rsidRPr="00556E6C">
              <w:rPr>
                <w:rFonts w:ascii="Calibri" w:hAnsi="Calibri"/>
                <w:color w:val="000000"/>
              </w:rPr>
              <w:t>holds a</w:t>
            </w:r>
            <w:r>
              <w:rPr>
                <w:rFonts w:ascii="Calibri" w:hAnsi="Calibri"/>
                <w:color w:val="000000"/>
              </w:rPr>
              <w:t>n</w:t>
            </w:r>
            <w:r w:rsidRPr="00556E6C">
              <w:rPr>
                <w:rFonts w:ascii="Calibri" w:hAnsi="Calibri"/>
                <w:color w:val="000000"/>
              </w:rPr>
              <w:t xml:space="preserve"> </w:t>
            </w:r>
            <w:r>
              <w:rPr>
                <w:rFonts w:ascii="Calibri" w:hAnsi="Calibri"/>
                <w:color w:val="000000"/>
              </w:rPr>
              <w:t>in</w:t>
            </w:r>
            <w:r w:rsidRPr="00556E6C">
              <w:rPr>
                <w:rFonts w:ascii="Calibri" w:hAnsi="Calibri"/>
                <w:color w:val="000000"/>
              </w:rPr>
              <w:t>valid security credentials.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Pass/Fail</w:t>
            </w:r>
          </w:p>
        </w:tc>
      </w:tr>
    </w:tbl>
    <w:p w:rsidR="00583E06" w:rsidRPr="00410974" w:rsidRDefault="00DE6A29" w:rsidP="00410974">
      <w:pPr>
        <w:pStyle w:val="Heading1"/>
      </w:pPr>
      <w:bookmarkStart w:id="167" w:name="_Toc459988712"/>
      <w:r>
        <w:t>M</w:t>
      </w:r>
      <w:r w:rsidR="00410974" w:rsidRPr="00410974">
        <w:t>essages and information element content</w:t>
      </w:r>
      <w:bookmarkEnd w:id="167"/>
      <w:r w:rsidR="00410974" w:rsidRPr="00410974">
        <w:t xml:space="preserve">  </w:t>
      </w:r>
    </w:p>
    <w:p w:rsidR="00410974" w:rsidRDefault="00410974" w:rsidP="005B26D2">
      <w:pPr>
        <w:spacing w:after="0"/>
      </w:pPr>
      <w:r>
        <w:t xml:space="preserve">This </w:t>
      </w:r>
      <w:r w:rsidR="008153BC">
        <w:t>sec</w:t>
      </w:r>
      <w:r>
        <w:t xml:space="preserve">tion contains basic message structure that will be used in the TP’s.  </w:t>
      </w:r>
    </w:p>
    <w:p w:rsidR="00410974" w:rsidRDefault="00410974" w:rsidP="00410974">
      <w:pPr>
        <w:rPr>
          <w:rFonts w:asciiTheme="majorHAnsi" w:hAnsiTheme="majorHAnsi"/>
          <w:sz w:val="18"/>
          <w:szCs w:val="18"/>
        </w:rPr>
      </w:pPr>
    </w:p>
    <w:p w:rsidR="00410974" w:rsidRDefault="00683B4B" w:rsidP="00A60449">
      <w:pPr>
        <w:pStyle w:val="Heading2"/>
      </w:pPr>
      <w:bookmarkStart w:id="168" w:name="_Toc459988713"/>
      <w:r>
        <w:t xml:space="preserve">Secure Protocol Data </w:t>
      </w:r>
      <w:proofErr w:type="spellStart"/>
      <w:r>
        <w:t>Uunit</w:t>
      </w:r>
      <w:proofErr w:type="spellEnd"/>
      <w:r>
        <w:t xml:space="preserve"> for </w:t>
      </w:r>
      <w:r w:rsidR="00A60449">
        <w:t>Basic Safety message (</w:t>
      </w:r>
      <w:r>
        <w:t>SPDU</w:t>
      </w:r>
      <w:r w:rsidRPr="00683B4B">
        <w:rPr>
          <w:vertAlign w:val="subscript"/>
        </w:rPr>
        <w:t>BSM</w:t>
      </w:r>
      <w:r w:rsidR="00A60449">
        <w:t>)</w:t>
      </w:r>
      <w:bookmarkEnd w:id="168"/>
      <w:r w:rsidR="00A60449">
        <w:t xml:space="preserve"> </w:t>
      </w:r>
    </w:p>
    <w:p w:rsidR="00A60449" w:rsidRDefault="00683B4B" w:rsidP="00A60449">
      <w:pPr>
        <w:pStyle w:val="Heading3"/>
      </w:pPr>
      <w:bookmarkStart w:id="169" w:name="_Toc459988714"/>
      <w:r>
        <w:t>SPDU</w:t>
      </w:r>
      <w:r w:rsidRPr="00683B4B">
        <w:rPr>
          <w:vertAlign w:val="subscript"/>
        </w:rPr>
        <w:t>BSM</w:t>
      </w:r>
      <w:r>
        <w:t xml:space="preserve"> </w:t>
      </w:r>
      <w:r w:rsidR="00A60449">
        <w:t>defaults</w:t>
      </w:r>
      <w:bookmarkEnd w:id="169"/>
    </w:p>
    <w:p w:rsidR="009770DC" w:rsidRDefault="009770DC" w:rsidP="009770DC">
      <w:pPr>
        <w:pStyle w:val="ListParagraph"/>
      </w:pPr>
      <w:r>
        <w:t xml:space="preserve">The following assumptions apply to all messages defined in this </w:t>
      </w:r>
      <w:r w:rsidR="008153BC">
        <w:t>sec</w:t>
      </w:r>
      <w:r>
        <w:t>tion.</w:t>
      </w:r>
    </w:p>
    <w:p w:rsidR="009770DC" w:rsidRDefault="009770DC" w:rsidP="00201489">
      <w:pPr>
        <w:pStyle w:val="ListParagraph"/>
        <w:numPr>
          <w:ilvl w:val="0"/>
          <w:numId w:val="14"/>
        </w:numPr>
      </w:pPr>
      <w:r>
        <w:t xml:space="preserve">All default values are listed in </w:t>
      </w:r>
      <w:r w:rsidR="008153BC">
        <w:t>sec</w:t>
      </w:r>
      <w:r>
        <w:t xml:space="preserve">tion </w:t>
      </w:r>
      <w:r w:rsidR="00BA20B3">
        <w:t>4.1</w:t>
      </w:r>
    </w:p>
    <w:p w:rsidR="00A66F54" w:rsidRDefault="00A66F54" w:rsidP="00201489">
      <w:pPr>
        <w:pStyle w:val="ListParagraph"/>
        <w:numPr>
          <w:ilvl w:val="0"/>
          <w:numId w:val="14"/>
        </w:numPr>
      </w:pPr>
      <w:r>
        <w:t xml:space="preserve">The ASN.1 presentation in this section depicts the </w:t>
      </w:r>
      <w:r w:rsidR="0001130A">
        <w:t xml:space="preserve">1609.2 [8] </w:t>
      </w:r>
      <w:r w:rsidR="00C01FE6">
        <w:rPr>
          <w:color w:val="000000"/>
        </w:rPr>
        <w:t xml:space="preserve">secure message formats </w:t>
      </w:r>
      <w:r w:rsidR="0026386E">
        <w:t xml:space="preserve">structure of WSM </w:t>
      </w:r>
      <w:r w:rsidR="0001130A">
        <w:t>message.</w:t>
      </w:r>
    </w:p>
    <w:p w:rsidR="0099420F" w:rsidRDefault="00683B4B" w:rsidP="0099420F">
      <w:pPr>
        <w:pStyle w:val="Heading3"/>
      </w:pPr>
      <w:bookmarkStart w:id="170" w:name="_Toc459988715"/>
      <w:r>
        <w:lastRenderedPageBreak/>
        <w:t>SPDU</w:t>
      </w:r>
      <w:r w:rsidRPr="00683B4B">
        <w:rPr>
          <w:vertAlign w:val="subscript"/>
        </w:rPr>
        <w:t>BSM</w:t>
      </w:r>
      <w:r>
        <w:t xml:space="preserve"> </w:t>
      </w:r>
      <w:r w:rsidR="00A60449">
        <w:t>Message Details</w:t>
      </w:r>
      <w:bookmarkEnd w:id="170"/>
    </w:p>
    <w:p w:rsidR="00A66F54" w:rsidRDefault="002E0B29" w:rsidP="003A44D6">
      <w:pPr>
        <w:pStyle w:val="ListParagraph"/>
        <w:numPr>
          <w:ilvl w:val="0"/>
          <w:numId w:val="14"/>
        </w:numPr>
      </w:pPr>
      <w:r>
        <w:fldChar w:fldCharType="begin"/>
      </w:r>
      <w:r>
        <w:instrText xml:space="preserve"> REF _Ref442163483 \h </w:instrText>
      </w:r>
      <w:r>
        <w:fldChar w:fldCharType="separate"/>
      </w:r>
      <w:r w:rsidR="00DD231E">
        <w:t xml:space="preserve">Table </w:t>
      </w:r>
      <w:r w:rsidR="00DD231E">
        <w:rPr>
          <w:noProof/>
        </w:rPr>
        <w:t>7</w:t>
      </w:r>
      <w:r w:rsidR="00DD231E">
        <w:noBreakHyphen/>
      </w:r>
      <w:r w:rsidR="00DD231E">
        <w:rPr>
          <w:noProof/>
        </w:rPr>
        <w:t>1</w:t>
      </w:r>
      <w:r>
        <w:fldChar w:fldCharType="end"/>
      </w:r>
      <w:r>
        <w:t xml:space="preserve"> </w:t>
      </w:r>
      <w:r w:rsidR="00A66F54">
        <w:t>describes 1609.2[8] securit</w:t>
      </w:r>
      <w:r w:rsidR="00617A6B">
        <w:t>y header information of BSM</w:t>
      </w:r>
      <w:r w:rsidR="00A66F54">
        <w:t xml:space="preserve"> which includes the payload.</w:t>
      </w:r>
    </w:p>
    <w:p w:rsidR="00A66F54" w:rsidRDefault="002E0B29" w:rsidP="0001130A">
      <w:pPr>
        <w:pStyle w:val="ListParagraph"/>
        <w:numPr>
          <w:ilvl w:val="0"/>
          <w:numId w:val="14"/>
        </w:numPr>
      </w:pPr>
      <w:r>
        <w:fldChar w:fldCharType="begin"/>
      </w:r>
      <w:r>
        <w:instrText xml:space="preserve"> REF _Ref442163413 \h </w:instrText>
      </w:r>
      <w:r>
        <w:fldChar w:fldCharType="separate"/>
      </w:r>
      <w:r w:rsidR="00DD231E">
        <w:t xml:space="preserve">Table </w:t>
      </w:r>
      <w:r w:rsidR="00DD231E">
        <w:rPr>
          <w:noProof/>
        </w:rPr>
        <w:t>7</w:t>
      </w:r>
      <w:r w:rsidR="00DD231E">
        <w:noBreakHyphen/>
      </w:r>
      <w:r w:rsidR="00DD231E">
        <w:rPr>
          <w:noProof/>
        </w:rPr>
        <w:t>2</w:t>
      </w:r>
      <w:r>
        <w:fldChar w:fldCharType="end"/>
      </w:r>
      <w:r>
        <w:t xml:space="preserve"> </w:t>
      </w:r>
      <w:r w:rsidR="00090B4E">
        <w:t xml:space="preserve">and </w:t>
      </w:r>
      <w:r>
        <w:fldChar w:fldCharType="begin"/>
      </w:r>
      <w:r>
        <w:instrText xml:space="preserve"> REF _Ref442163386 \h </w:instrText>
      </w:r>
      <w:r>
        <w:fldChar w:fldCharType="separate"/>
      </w:r>
      <w:r w:rsidR="00DD231E">
        <w:t xml:space="preserve">Table </w:t>
      </w:r>
      <w:r w:rsidR="00DD231E">
        <w:rPr>
          <w:noProof/>
        </w:rPr>
        <w:t>7</w:t>
      </w:r>
      <w:r w:rsidR="00DD231E">
        <w:noBreakHyphen/>
      </w:r>
      <w:r w:rsidR="00DD231E">
        <w:rPr>
          <w:noProof/>
        </w:rPr>
        <w:t>3</w:t>
      </w:r>
      <w:r>
        <w:fldChar w:fldCharType="end"/>
      </w:r>
      <w:r>
        <w:t xml:space="preserve"> </w:t>
      </w:r>
      <w:r w:rsidR="00A66F54">
        <w:t xml:space="preserve">describes 1609.2[8] signer </w:t>
      </w:r>
      <w:r>
        <w:t>credentials information</w:t>
      </w:r>
      <w:r w:rsidR="00A66F54">
        <w:t xml:space="preserve"> </w:t>
      </w:r>
      <w:r w:rsidR="00617A6B">
        <w:t>of BSM</w:t>
      </w:r>
      <w:r w:rsidR="00997E35">
        <w:t>.</w:t>
      </w:r>
    </w:p>
    <w:p w:rsidR="00997E35" w:rsidRPr="009D2E39" w:rsidRDefault="002E0B29" w:rsidP="0001130A">
      <w:pPr>
        <w:pStyle w:val="ListParagraph"/>
        <w:numPr>
          <w:ilvl w:val="0"/>
          <w:numId w:val="14"/>
        </w:numPr>
      </w:pPr>
      <w:r>
        <w:fldChar w:fldCharType="begin"/>
      </w:r>
      <w:r>
        <w:instrText xml:space="preserve"> REF _Ref442163455 \h </w:instrText>
      </w:r>
      <w:r>
        <w:fldChar w:fldCharType="separate"/>
      </w:r>
      <w:r w:rsidR="00DD231E">
        <w:t xml:space="preserve">Table </w:t>
      </w:r>
      <w:r w:rsidR="00DD231E">
        <w:rPr>
          <w:noProof/>
        </w:rPr>
        <w:t>7</w:t>
      </w:r>
      <w:r w:rsidR="00DD231E">
        <w:noBreakHyphen/>
      </w:r>
      <w:r w:rsidR="00DD231E">
        <w:rPr>
          <w:noProof/>
        </w:rPr>
        <w:t>4</w:t>
      </w:r>
      <w:r>
        <w:fldChar w:fldCharType="end"/>
      </w:r>
      <w:r>
        <w:t xml:space="preserve"> </w:t>
      </w:r>
      <w:r w:rsidR="00E56D1C">
        <w:t>describes 1609.2[8] security s</w:t>
      </w:r>
      <w:r w:rsidR="00617A6B">
        <w:t>ignature information of BSM</w:t>
      </w:r>
      <w:r w:rsidR="00997E35">
        <w:t>.</w:t>
      </w:r>
    </w:p>
    <w:p w:rsidR="0099420F" w:rsidRDefault="00683B4B" w:rsidP="00D84FBD">
      <w:pPr>
        <w:pStyle w:val="Heading3"/>
      </w:pPr>
      <w:bookmarkStart w:id="171" w:name="_Toc459988716"/>
      <w:r>
        <w:t>SPDU</w:t>
      </w:r>
      <w:r w:rsidRPr="00D84FBD">
        <w:rPr>
          <w:vertAlign w:val="subscript"/>
        </w:rPr>
        <w:t>BSM</w:t>
      </w:r>
      <w:r>
        <w:t xml:space="preserve"> </w:t>
      </w:r>
      <w:r w:rsidR="00391F44">
        <w:t xml:space="preserve">Security </w:t>
      </w:r>
      <w:r w:rsidR="003A20B6">
        <w:t>Header information</w:t>
      </w:r>
      <w:bookmarkEnd w:id="171"/>
    </w:p>
    <w:p w:rsidR="00090B4E" w:rsidRPr="00090B4E" w:rsidRDefault="00C33716" w:rsidP="00C33716">
      <w:pPr>
        <w:pStyle w:val="Caption"/>
      </w:pPr>
      <w:bookmarkStart w:id="172" w:name="_Ref442163483"/>
      <w:r>
        <w:t xml:space="preserve">Table </w:t>
      </w:r>
      <w:r w:rsidR="00094AD4">
        <w:fldChar w:fldCharType="begin"/>
      </w:r>
      <w:r w:rsidR="00094AD4">
        <w:instrText xml:space="preserve"> STYLEREF 1 \s </w:instrText>
      </w:r>
      <w:r w:rsidR="00094AD4">
        <w:fldChar w:fldCharType="separate"/>
      </w:r>
      <w:r w:rsidR="00DD231E">
        <w:rPr>
          <w:noProof/>
        </w:rPr>
        <w:t>7</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1</w:t>
      </w:r>
      <w:r w:rsidR="00094AD4">
        <w:fldChar w:fldCharType="end"/>
      </w:r>
      <w:bookmarkEnd w:id="172"/>
      <w:r>
        <w:t xml:space="preserve">: </w:t>
      </w:r>
      <w:r w:rsidR="00683B4B">
        <w:t>SPDU</w:t>
      </w:r>
      <w:r w:rsidRPr="00683B4B">
        <w:rPr>
          <w:vertAlign w:val="subscript"/>
        </w:rPr>
        <w:t>BSM</w:t>
      </w:r>
      <w:r w:rsidR="00683B4B">
        <w:t xml:space="preserve"> </w:t>
      </w:r>
      <w:r>
        <w:t>Header Information</w:t>
      </w:r>
    </w:p>
    <w:tbl>
      <w:tblPr>
        <w:tblStyle w:val="TableGrid"/>
        <w:tblW w:w="9535" w:type="dxa"/>
        <w:tblLayout w:type="fixed"/>
        <w:tblLook w:val="04A0" w:firstRow="1" w:lastRow="0" w:firstColumn="1" w:lastColumn="0" w:noHBand="0" w:noVBand="1"/>
      </w:tblPr>
      <w:tblGrid>
        <w:gridCol w:w="3685"/>
        <w:gridCol w:w="2340"/>
        <w:gridCol w:w="3510"/>
      </w:tblGrid>
      <w:tr w:rsidR="0099420F" w:rsidRPr="0099420F" w:rsidTr="0099420F">
        <w:tc>
          <w:tcPr>
            <w:tcW w:w="3685" w:type="dxa"/>
          </w:tcPr>
          <w:p w:rsidR="0099420F" w:rsidRPr="0099420F" w:rsidRDefault="0099420F" w:rsidP="003A20B6">
            <w:pPr>
              <w:spacing w:after="0" w:line="0" w:lineRule="atLeast"/>
            </w:pPr>
            <w:r w:rsidRPr="0099420F">
              <w:t>Information Element</w:t>
            </w:r>
            <w:r w:rsidRPr="0099420F">
              <w:tab/>
            </w:r>
            <w:r w:rsidRPr="0099420F">
              <w:tab/>
            </w:r>
          </w:p>
        </w:tc>
        <w:tc>
          <w:tcPr>
            <w:tcW w:w="2340" w:type="dxa"/>
          </w:tcPr>
          <w:p w:rsidR="0099420F" w:rsidRPr="0099420F" w:rsidRDefault="0099420F" w:rsidP="003A20B6">
            <w:pPr>
              <w:spacing w:after="0" w:line="0" w:lineRule="atLeast"/>
            </w:pPr>
            <w:r w:rsidRPr="0099420F">
              <w:t>Value/Remark</w:t>
            </w:r>
          </w:p>
        </w:tc>
        <w:tc>
          <w:tcPr>
            <w:tcW w:w="3510" w:type="dxa"/>
          </w:tcPr>
          <w:p w:rsidR="0099420F" w:rsidRPr="0099420F" w:rsidRDefault="0099420F" w:rsidP="003A20B6">
            <w:pPr>
              <w:spacing w:after="0" w:line="0" w:lineRule="atLeast"/>
            </w:pPr>
            <w:r w:rsidRPr="0099420F">
              <w:t>Comment</w:t>
            </w:r>
          </w:p>
        </w:tc>
      </w:tr>
      <w:tr w:rsidR="0099420F" w:rsidRPr="0099420F" w:rsidTr="0099420F">
        <w:tc>
          <w:tcPr>
            <w:tcW w:w="3685" w:type="dxa"/>
          </w:tcPr>
          <w:p w:rsidR="0099420F" w:rsidRPr="0099420F" w:rsidRDefault="00617A6B" w:rsidP="003A20B6">
            <w:pPr>
              <w:spacing w:after="0" w:line="0" w:lineRule="atLeast"/>
            </w:pPr>
            <w:r>
              <w:t xml:space="preserve">Ieee1609Dot2Data </w:t>
            </w:r>
            <w:r w:rsidRPr="00617A6B">
              <w:t>SEQUENCE</w:t>
            </w:r>
            <w:r w:rsidR="0099420F" w:rsidRPr="0099420F">
              <w:t xml:space="preserve"> {</w:t>
            </w:r>
          </w:p>
        </w:tc>
        <w:tc>
          <w:tcPr>
            <w:tcW w:w="2340" w:type="dxa"/>
          </w:tcPr>
          <w:p w:rsidR="0099420F" w:rsidRPr="0099420F" w:rsidRDefault="0099420F" w:rsidP="003A20B6">
            <w:pPr>
              <w:spacing w:after="0" w:line="0" w:lineRule="atLeast"/>
            </w:pPr>
          </w:p>
        </w:tc>
        <w:tc>
          <w:tcPr>
            <w:tcW w:w="3510" w:type="dxa"/>
          </w:tcPr>
          <w:p w:rsidR="0099420F" w:rsidRPr="0099420F" w:rsidRDefault="0099420F" w:rsidP="003A20B6">
            <w:pPr>
              <w:spacing w:after="0" w:line="0" w:lineRule="atLeast"/>
            </w:pPr>
          </w:p>
        </w:tc>
      </w:tr>
      <w:tr w:rsidR="0099420F" w:rsidRPr="0099420F" w:rsidTr="0099420F">
        <w:tc>
          <w:tcPr>
            <w:tcW w:w="3685" w:type="dxa"/>
          </w:tcPr>
          <w:p w:rsidR="0099420F" w:rsidRPr="00981F0A" w:rsidRDefault="0099420F" w:rsidP="003A20B6">
            <w:pPr>
              <w:spacing w:after="0" w:line="0" w:lineRule="atLeast"/>
              <w:rPr>
                <w:b/>
                <w:i/>
              </w:rPr>
            </w:pPr>
            <w:r w:rsidRPr="0099420F">
              <w:t xml:space="preserve"> </w:t>
            </w:r>
            <w:r w:rsidRPr="00981F0A">
              <w:rPr>
                <w:b/>
                <w:i/>
              </w:rPr>
              <w:t xml:space="preserve"> </w:t>
            </w:r>
            <w:proofErr w:type="spellStart"/>
            <w:r w:rsidRPr="00981F0A">
              <w:rPr>
                <w:b/>
                <w:i/>
              </w:rPr>
              <w:t>protocolVersion</w:t>
            </w:r>
            <w:proofErr w:type="spellEnd"/>
          </w:p>
        </w:tc>
        <w:tc>
          <w:tcPr>
            <w:tcW w:w="2340" w:type="dxa"/>
          </w:tcPr>
          <w:p w:rsidR="0099420F" w:rsidRPr="00981F0A" w:rsidRDefault="0099420F" w:rsidP="003A20B6">
            <w:pPr>
              <w:spacing w:after="0" w:line="0" w:lineRule="atLeast"/>
              <w:rPr>
                <w:b/>
                <w:i/>
              </w:rPr>
            </w:pPr>
            <w:r w:rsidRPr="00981F0A">
              <w:rPr>
                <w:b/>
                <w:i/>
              </w:rPr>
              <w:t>3</w:t>
            </w:r>
          </w:p>
        </w:tc>
        <w:tc>
          <w:tcPr>
            <w:tcW w:w="3510" w:type="dxa"/>
          </w:tcPr>
          <w:p w:rsidR="0099420F" w:rsidRPr="0099420F" w:rsidRDefault="0099420F" w:rsidP="003A20B6">
            <w:pPr>
              <w:spacing w:after="0" w:line="0" w:lineRule="atLeast"/>
            </w:pPr>
          </w:p>
        </w:tc>
      </w:tr>
      <w:tr w:rsidR="0099420F" w:rsidRPr="0099420F" w:rsidTr="0099420F">
        <w:tc>
          <w:tcPr>
            <w:tcW w:w="3685" w:type="dxa"/>
          </w:tcPr>
          <w:p w:rsidR="0099420F" w:rsidRPr="0099420F" w:rsidRDefault="0099420F" w:rsidP="003A20B6">
            <w:pPr>
              <w:spacing w:after="0" w:line="0" w:lineRule="atLeast"/>
            </w:pPr>
            <w:r w:rsidRPr="0099420F">
              <w:t xml:space="preserve">  </w:t>
            </w:r>
            <w:r w:rsidRPr="00981F0A">
              <w:rPr>
                <w:b/>
                <w:i/>
              </w:rPr>
              <w:t xml:space="preserve">content </w:t>
            </w:r>
            <w:proofErr w:type="spellStart"/>
            <w:r w:rsidRPr="00981F0A">
              <w:rPr>
                <w:b/>
                <w:i/>
              </w:rPr>
              <w:t>signedData</w:t>
            </w:r>
            <w:proofErr w:type="spellEnd"/>
            <w:r w:rsidRPr="0099420F">
              <w:t xml:space="preserve"> SEQUENCE {</w:t>
            </w:r>
          </w:p>
        </w:tc>
        <w:tc>
          <w:tcPr>
            <w:tcW w:w="2340" w:type="dxa"/>
          </w:tcPr>
          <w:p w:rsidR="0099420F" w:rsidRPr="0099420F" w:rsidRDefault="0099420F" w:rsidP="003A20B6">
            <w:pPr>
              <w:spacing w:after="0" w:line="0" w:lineRule="atLeast"/>
            </w:pPr>
          </w:p>
        </w:tc>
        <w:tc>
          <w:tcPr>
            <w:tcW w:w="3510" w:type="dxa"/>
          </w:tcPr>
          <w:p w:rsidR="0099420F" w:rsidRPr="0099420F" w:rsidRDefault="0099420F" w:rsidP="003A20B6">
            <w:pPr>
              <w:spacing w:after="0" w:line="0" w:lineRule="atLeast"/>
            </w:pPr>
          </w:p>
        </w:tc>
      </w:tr>
      <w:tr w:rsidR="0099420F" w:rsidRPr="0099420F" w:rsidTr="0099420F">
        <w:tc>
          <w:tcPr>
            <w:tcW w:w="3685" w:type="dxa"/>
          </w:tcPr>
          <w:p w:rsidR="0099420F" w:rsidRPr="00981F0A" w:rsidRDefault="0099420F" w:rsidP="003A20B6">
            <w:pPr>
              <w:spacing w:after="0" w:line="0" w:lineRule="atLeast"/>
              <w:rPr>
                <w:b/>
                <w:i/>
              </w:rPr>
            </w:pPr>
            <w:r w:rsidRPr="0099420F">
              <w:t xml:space="preserve">    </w:t>
            </w:r>
            <w:proofErr w:type="spellStart"/>
            <w:r w:rsidRPr="00981F0A">
              <w:rPr>
                <w:b/>
                <w:i/>
              </w:rPr>
              <w:t>hashId</w:t>
            </w:r>
            <w:proofErr w:type="spellEnd"/>
            <w:r w:rsidRPr="00981F0A">
              <w:rPr>
                <w:b/>
                <w:i/>
              </w:rPr>
              <w:t xml:space="preserve"> </w:t>
            </w:r>
          </w:p>
        </w:tc>
        <w:tc>
          <w:tcPr>
            <w:tcW w:w="2340" w:type="dxa"/>
          </w:tcPr>
          <w:p w:rsidR="0099420F" w:rsidRPr="00981F0A" w:rsidRDefault="00981F0A" w:rsidP="003A20B6">
            <w:pPr>
              <w:spacing w:after="0" w:line="0" w:lineRule="atLeast"/>
              <w:rPr>
                <w:b/>
                <w:i/>
              </w:rPr>
            </w:pPr>
            <w:r w:rsidRPr="00981F0A">
              <w:rPr>
                <w:b/>
                <w:i/>
              </w:rPr>
              <w:t>sha</w:t>
            </w:r>
            <w:r w:rsidR="0099420F" w:rsidRPr="00981F0A">
              <w:rPr>
                <w:b/>
                <w:i/>
              </w:rPr>
              <w:t>256</w:t>
            </w:r>
          </w:p>
        </w:tc>
        <w:tc>
          <w:tcPr>
            <w:tcW w:w="3510" w:type="dxa"/>
          </w:tcPr>
          <w:p w:rsidR="0099420F" w:rsidRPr="0099420F" w:rsidRDefault="0099420F" w:rsidP="003A20B6">
            <w:pPr>
              <w:spacing w:after="0" w:line="0" w:lineRule="atLeast"/>
            </w:pPr>
          </w:p>
        </w:tc>
      </w:tr>
      <w:tr w:rsidR="0099420F" w:rsidRPr="0099420F" w:rsidTr="0099420F">
        <w:tc>
          <w:tcPr>
            <w:tcW w:w="3685" w:type="dxa"/>
          </w:tcPr>
          <w:p w:rsidR="0099420F" w:rsidRPr="0099420F" w:rsidRDefault="0099420F" w:rsidP="003A20B6">
            <w:pPr>
              <w:spacing w:after="0" w:line="0" w:lineRule="atLeast"/>
            </w:pPr>
            <w:r w:rsidRPr="0099420F">
              <w:t xml:space="preserve">   </w:t>
            </w:r>
            <w:r w:rsidRPr="00981F0A">
              <w:rPr>
                <w:b/>
                <w:i/>
              </w:rPr>
              <w:t xml:space="preserve"> </w:t>
            </w:r>
            <w:proofErr w:type="spellStart"/>
            <w:proofErr w:type="gramStart"/>
            <w:r w:rsidRPr="00981F0A">
              <w:rPr>
                <w:b/>
                <w:i/>
              </w:rPr>
              <w:t>tbsData</w:t>
            </w:r>
            <w:proofErr w:type="spellEnd"/>
            <w:r w:rsidRPr="0099420F">
              <w:t xml:space="preserve">  SEQUENCE</w:t>
            </w:r>
            <w:proofErr w:type="gramEnd"/>
            <w:r w:rsidRPr="0099420F">
              <w:t>{</w:t>
            </w:r>
          </w:p>
        </w:tc>
        <w:tc>
          <w:tcPr>
            <w:tcW w:w="2340" w:type="dxa"/>
          </w:tcPr>
          <w:p w:rsidR="0099420F" w:rsidRPr="0099420F" w:rsidRDefault="0099420F" w:rsidP="003A20B6">
            <w:pPr>
              <w:spacing w:after="0" w:line="0" w:lineRule="atLeast"/>
            </w:pPr>
          </w:p>
        </w:tc>
        <w:tc>
          <w:tcPr>
            <w:tcW w:w="3510" w:type="dxa"/>
          </w:tcPr>
          <w:p w:rsidR="0099420F" w:rsidRPr="0099420F" w:rsidRDefault="0099420F" w:rsidP="003A20B6">
            <w:pPr>
              <w:spacing w:after="0" w:line="0" w:lineRule="atLeast"/>
            </w:pPr>
          </w:p>
        </w:tc>
      </w:tr>
      <w:tr w:rsidR="0099420F" w:rsidRPr="0099420F" w:rsidTr="0099420F">
        <w:tc>
          <w:tcPr>
            <w:tcW w:w="3685" w:type="dxa"/>
          </w:tcPr>
          <w:p w:rsidR="0099420F" w:rsidRPr="0099420F" w:rsidRDefault="0099420F" w:rsidP="003A20B6">
            <w:pPr>
              <w:spacing w:after="0" w:line="0" w:lineRule="atLeast"/>
            </w:pPr>
            <w:r w:rsidRPr="0099420F">
              <w:t xml:space="preserve">      </w:t>
            </w:r>
            <w:r w:rsidRPr="00981F0A">
              <w:rPr>
                <w:b/>
                <w:i/>
              </w:rPr>
              <w:t>payload</w:t>
            </w:r>
            <w:r w:rsidRPr="0099420F">
              <w:t xml:space="preserve"> SEQUENCE { </w:t>
            </w:r>
          </w:p>
        </w:tc>
        <w:tc>
          <w:tcPr>
            <w:tcW w:w="2340" w:type="dxa"/>
          </w:tcPr>
          <w:p w:rsidR="0099420F" w:rsidRPr="0099420F" w:rsidRDefault="0099420F" w:rsidP="003A20B6">
            <w:pPr>
              <w:spacing w:after="0" w:line="0" w:lineRule="atLeast"/>
            </w:pPr>
          </w:p>
        </w:tc>
        <w:tc>
          <w:tcPr>
            <w:tcW w:w="3510" w:type="dxa"/>
          </w:tcPr>
          <w:p w:rsidR="0099420F" w:rsidRPr="0099420F" w:rsidRDefault="0099420F" w:rsidP="003A20B6">
            <w:pPr>
              <w:spacing w:after="0" w:line="0" w:lineRule="atLeast"/>
            </w:pPr>
          </w:p>
        </w:tc>
      </w:tr>
      <w:tr w:rsidR="0099420F" w:rsidRPr="0099420F" w:rsidTr="0099420F">
        <w:tc>
          <w:tcPr>
            <w:tcW w:w="3685" w:type="dxa"/>
          </w:tcPr>
          <w:p w:rsidR="0099420F" w:rsidRPr="0099420F" w:rsidRDefault="0099420F" w:rsidP="003A20B6">
            <w:pPr>
              <w:spacing w:after="0" w:line="0" w:lineRule="atLeast"/>
            </w:pPr>
            <w:r w:rsidRPr="0099420F">
              <w:t xml:space="preserve">        </w:t>
            </w:r>
            <w:r w:rsidRPr="00981F0A">
              <w:rPr>
                <w:b/>
                <w:i/>
              </w:rPr>
              <w:t>data</w:t>
            </w:r>
            <w:r w:rsidRPr="0099420F">
              <w:t xml:space="preserve"> {</w:t>
            </w:r>
          </w:p>
        </w:tc>
        <w:tc>
          <w:tcPr>
            <w:tcW w:w="2340" w:type="dxa"/>
          </w:tcPr>
          <w:p w:rsidR="0099420F" w:rsidRPr="0099420F" w:rsidRDefault="0099420F" w:rsidP="003A20B6">
            <w:pPr>
              <w:spacing w:after="0" w:line="0" w:lineRule="atLeast"/>
            </w:pPr>
          </w:p>
        </w:tc>
        <w:tc>
          <w:tcPr>
            <w:tcW w:w="3510" w:type="dxa"/>
          </w:tcPr>
          <w:p w:rsidR="0099420F" w:rsidRPr="0099420F" w:rsidRDefault="0099420F" w:rsidP="003A20B6">
            <w:pPr>
              <w:spacing w:after="0" w:line="0" w:lineRule="atLeast"/>
            </w:pPr>
          </w:p>
        </w:tc>
      </w:tr>
      <w:tr w:rsidR="0099420F" w:rsidRPr="0099420F" w:rsidTr="0099420F">
        <w:tc>
          <w:tcPr>
            <w:tcW w:w="3685" w:type="dxa"/>
          </w:tcPr>
          <w:p w:rsidR="0099420F" w:rsidRPr="00981F0A" w:rsidRDefault="0099420F" w:rsidP="003A20B6">
            <w:pPr>
              <w:spacing w:after="0" w:line="0" w:lineRule="atLeast"/>
              <w:rPr>
                <w:b/>
                <w:i/>
              </w:rPr>
            </w:pPr>
            <w:r w:rsidRPr="00981F0A">
              <w:rPr>
                <w:b/>
                <w:i/>
              </w:rPr>
              <w:t xml:space="preserve">          </w:t>
            </w:r>
            <w:proofErr w:type="spellStart"/>
            <w:r w:rsidRPr="00981F0A">
              <w:rPr>
                <w:b/>
                <w:i/>
              </w:rPr>
              <w:t>protocolVersion</w:t>
            </w:r>
            <w:proofErr w:type="spellEnd"/>
          </w:p>
        </w:tc>
        <w:tc>
          <w:tcPr>
            <w:tcW w:w="2340" w:type="dxa"/>
          </w:tcPr>
          <w:p w:rsidR="0099420F" w:rsidRPr="0099420F" w:rsidRDefault="0099420F" w:rsidP="003A20B6">
            <w:pPr>
              <w:spacing w:after="0" w:line="0" w:lineRule="atLeast"/>
            </w:pPr>
            <w:r w:rsidRPr="002F4361">
              <w:rPr>
                <w:b/>
                <w:i/>
              </w:rPr>
              <w:t>3</w:t>
            </w:r>
          </w:p>
        </w:tc>
        <w:tc>
          <w:tcPr>
            <w:tcW w:w="3510" w:type="dxa"/>
          </w:tcPr>
          <w:p w:rsidR="0099420F" w:rsidRPr="0099420F" w:rsidRDefault="0099420F" w:rsidP="003A20B6">
            <w:pPr>
              <w:spacing w:after="0" w:line="0" w:lineRule="atLeast"/>
            </w:pPr>
          </w:p>
        </w:tc>
      </w:tr>
      <w:tr w:rsidR="0099420F" w:rsidRPr="0099420F" w:rsidTr="0099420F">
        <w:tc>
          <w:tcPr>
            <w:tcW w:w="3685" w:type="dxa"/>
          </w:tcPr>
          <w:p w:rsidR="0099420F" w:rsidRPr="00981F0A" w:rsidRDefault="00FC10D0" w:rsidP="003A20B6">
            <w:pPr>
              <w:spacing w:after="0" w:line="0" w:lineRule="atLeast"/>
              <w:rPr>
                <w:b/>
                <w:i/>
              </w:rPr>
            </w:pPr>
            <w:r w:rsidRPr="00981F0A">
              <w:rPr>
                <w:b/>
                <w:i/>
              </w:rPr>
              <w:t xml:space="preserve">          content </w:t>
            </w:r>
          </w:p>
        </w:tc>
        <w:tc>
          <w:tcPr>
            <w:tcW w:w="2340" w:type="dxa"/>
          </w:tcPr>
          <w:p w:rsidR="0099420F" w:rsidRPr="0099420F" w:rsidRDefault="008A7518" w:rsidP="008A7518">
            <w:pPr>
              <w:spacing w:after="0" w:line="0" w:lineRule="atLeast"/>
            </w:pPr>
            <w:r>
              <w:t>Any v</w:t>
            </w:r>
            <w:r w:rsidR="0099420F" w:rsidRPr="0099420F">
              <w:t>alid BSM payload</w:t>
            </w:r>
            <w:r>
              <w:t xml:space="preserve"> including 1609.3 WAVE message information.</w:t>
            </w:r>
          </w:p>
        </w:tc>
        <w:tc>
          <w:tcPr>
            <w:tcW w:w="3510" w:type="dxa"/>
          </w:tcPr>
          <w:p w:rsidR="0099420F" w:rsidRPr="0099420F" w:rsidRDefault="0099420F" w:rsidP="003A20B6">
            <w:pPr>
              <w:spacing w:after="0" w:line="0" w:lineRule="atLeast"/>
            </w:pPr>
            <w:r w:rsidRPr="0099420F">
              <w:t xml:space="preserve">BSM payload created </w:t>
            </w:r>
            <w:proofErr w:type="gramStart"/>
            <w:r w:rsidRPr="0099420F">
              <w:t>according to</w:t>
            </w:r>
            <w:proofErr w:type="gramEnd"/>
            <w:r w:rsidRPr="0099420F">
              <w:t xml:space="preserve"> 2945/1 and 2735 standards</w:t>
            </w:r>
          </w:p>
        </w:tc>
      </w:tr>
      <w:tr w:rsidR="0099420F" w:rsidRPr="0099420F" w:rsidTr="0099420F">
        <w:tc>
          <w:tcPr>
            <w:tcW w:w="3685" w:type="dxa"/>
          </w:tcPr>
          <w:p w:rsidR="0099420F" w:rsidRPr="0099420F" w:rsidRDefault="0099420F" w:rsidP="003A20B6">
            <w:pPr>
              <w:spacing w:after="0" w:line="0" w:lineRule="atLeast"/>
            </w:pPr>
            <w:r w:rsidRPr="0099420F">
              <w:t xml:space="preserve">        }</w:t>
            </w:r>
          </w:p>
        </w:tc>
        <w:tc>
          <w:tcPr>
            <w:tcW w:w="2340" w:type="dxa"/>
          </w:tcPr>
          <w:p w:rsidR="0099420F" w:rsidRPr="0099420F" w:rsidRDefault="0099420F" w:rsidP="003A20B6">
            <w:pPr>
              <w:spacing w:after="0" w:line="0" w:lineRule="atLeast"/>
            </w:pPr>
          </w:p>
        </w:tc>
        <w:tc>
          <w:tcPr>
            <w:tcW w:w="3510" w:type="dxa"/>
          </w:tcPr>
          <w:p w:rsidR="0099420F" w:rsidRPr="0099420F" w:rsidRDefault="0099420F" w:rsidP="003A20B6">
            <w:pPr>
              <w:spacing w:after="0" w:line="0" w:lineRule="atLeast"/>
            </w:pPr>
          </w:p>
        </w:tc>
      </w:tr>
      <w:tr w:rsidR="0099420F" w:rsidRPr="0099420F" w:rsidTr="0099420F">
        <w:tc>
          <w:tcPr>
            <w:tcW w:w="3685" w:type="dxa"/>
          </w:tcPr>
          <w:p w:rsidR="0099420F" w:rsidRPr="0099420F" w:rsidRDefault="0099420F" w:rsidP="003A20B6">
            <w:pPr>
              <w:spacing w:after="0" w:line="0" w:lineRule="atLeast"/>
            </w:pPr>
            <w:r w:rsidRPr="0099420F">
              <w:t xml:space="preserve">      }</w:t>
            </w:r>
          </w:p>
        </w:tc>
        <w:tc>
          <w:tcPr>
            <w:tcW w:w="2340" w:type="dxa"/>
          </w:tcPr>
          <w:p w:rsidR="0099420F" w:rsidRPr="0099420F" w:rsidRDefault="0099420F" w:rsidP="003A20B6">
            <w:pPr>
              <w:spacing w:after="0" w:line="0" w:lineRule="atLeast"/>
            </w:pPr>
          </w:p>
        </w:tc>
        <w:tc>
          <w:tcPr>
            <w:tcW w:w="3510" w:type="dxa"/>
          </w:tcPr>
          <w:p w:rsidR="0099420F" w:rsidRPr="0099420F" w:rsidRDefault="0099420F" w:rsidP="003A20B6">
            <w:pPr>
              <w:spacing w:after="0" w:line="0" w:lineRule="atLeast"/>
            </w:pPr>
          </w:p>
        </w:tc>
      </w:tr>
      <w:tr w:rsidR="0099420F" w:rsidRPr="0099420F" w:rsidTr="0099420F">
        <w:tc>
          <w:tcPr>
            <w:tcW w:w="3685" w:type="dxa"/>
          </w:tcPr>
          <w:p w:rsidR="0099420F" w:rsidRPr="0099420F" w:rsidRDefault="0099420F" w:rsidP="003A20B6">
            <w:pPr>
              <w:spacing w:after="0" w:line="0" w:lineRule="atLeast"/>
            </w:pPr>
            <w:r w:rsidRPr="0099420F">
              <w:t xml:space="preserve">      </w:t>
            </w:r>
            <w:proofErr w:type="spellStart"/>
            <w:r w:rsidRPr="00981F0A">
              <w:rPr>
                <w:b/>
                <w:i/>
              </w:rPr>
              <w:t>headerInfo</w:t>
            </w:r>
            <w:proofErr w:type="spellEnd"/>
            <w:r w:rsidRPr="0099420F">
              <w:t xml:space="preserve"> {</w:t>
            </w:r>
          </w:p>
        </w:tc>
        <w:tc>
          <w:tcPr>
            <w:tcW w:w="2340" w:type="dxa"/>
          </w:tcPr>
          <w:p w:rsidR="0099420F" w:rsidRPr="0099420F" w:rsidRDefault="0099420F" w:rsidP="003A20B6">
            <w:pPr>
              <w:spacing w:after="0" w:line="0" w:lineRule="atLeast"/>
            </w:pPr>
          </w:p>
        </w:tc>
        <w:tc>
          <w:tcPr>
            <w:tcW w:w="3510" w:type="dxa"/>
          </w:tcPr>
          <w:p w:rsidR="0099420F" w:rsidRPr="0099420F" w:rsidRDefault="0099420F" w:rsidP="003A20B6">
            <w:pPr>
              <w:spacing w:after="0" w:line="0" w:lineRule="atLeast"/>
            </w:pPr>
          </w:p>
        </w:tc>
      </w:tr>
      <w:tr w:rsidR="0099420F" w:rsidRPr="0099420F" w:rsidTr="0099420F">
        <w:tc>
          <w:tcPr>
            <w:tcW w:w="3685" w:type="dxa"/>
          </w:tcPr>
          <w:p w:rsidR="0099420F" w:rsidRPr="00981F0A" w:rsidRDefault="0099420F" w:rsidP="003A20B6">
            <w:pPr>
              <w:spacing w:after="0" w:line="0" w:lineRule="atLeast"/>
              <w:rPr>
                <w:b/>
                <w:i/>
              </w:rPr>
            </w:pPr>
            <w:r w:rsidRPr="00981F0A">
              <w:rPr>
                <w:b/>
                <w:i/>
              </w:rPr>
              <w:t xml:space="preserve">        </w:t>
            </w:r>
            <w:proofErr w:type="spellStart"/>
            <w:r w:rsidR="002D4C07" w:rsidRPr="00981F0A">
              <w:rPr>
                <w:b/>
                <w:i/>
              </w:rPr>
              <w:t>P</w:t>
            </w:r>
            <w:r w:rsidRPr="00981F0A">
              <w:rPr>
                <w:b/>
                <w:i/>
              </w:rPr>
              <w:t>sid</w:t>
            </w:r>
            <w:proofErr w:type="spellEnd"/>
          </w:p>
        </w:tc>
        <w:tc>
          <w:tcPr>
            <w:tcW w:w="2340" w:type="dxa"/>
          </w:tcPr>
          <w:p w:rsidR="0099420F" w:rsidRPr="0099420F" w:rsidRDefault="0099420F" w:rsidP="003A20B6">
            <w:pPr>
              <w:spacing w:after="0" w:line="0" w:lineRule="atLeast"/>
            </w:pPr>
            <w:r w:rsidRPr="0099420F">
              <w:t>32 (PSID=</w:t>
            </w:r>
            <w:r w:rsidRPr="00981F0A">
              <w:rPr>
                <w:b/>
                <w:i/>
              </w:rPr>
              <w:t>0p20</w:t>
            </w:r>
            <w:r w:rsidRPr="0099420F">
              <w:t>)</w:t>
            </w:r>
          </w:p>
        </w:tc>
        <w:tc>
          <w:tcPr>
            <w:tcW w:w="3510" w:type="dxa"/>
          </w:tcPr>
          <w:p w:rsidR="0099420F" w:rsidRPr="0099420F" w:rsidRDefault="0099420F" w:rsidP="003A20B6">
            <w:pPr>
              <w:spacing w:after="0" w:line="0" w:lineRule="atLeast"/>
            </w:pPr>
            <w:r w:rsidRPr="0099420F">
              <w:t>PSID value for BSM is 0p20</w:t>
            </w:r>
          </w:p>
        </w:tc>
      </w:tr>
      <w:tr w:rsidR="0099420F" w:rsidRPr="0099420F" w:rsidTr="0099420F">
        <w:tc>
          <w:tcPr>
            <w:tcW w:w="3685" w:type="dxa"/>
          </w:tcPr>
          <w:p w:rsidR="0099420F" w:rsidRPr="00981F0A" w:rsidRDefault="0099420F" w:rsidP="003A20B6">
            <w:pPr>
              <w:spacing w:after="0" w:line="0" w:lineRule="atLeast"/>
              <w:rPr>
                <w:b/>
                <w:i/>
              </w:rPr>
            </w:pPr>
            <w:r w:rsidRPr="0099420F">
              <w:t xml:space="preserve">        </w:t>
            </w:r>
            <w:proofErr w:type="spellStart"/>
            <w:r w:rsidRPr="00981F0A">
              <w:rPr>
                <w:b/>
                <w:i/>
              </w:rPr>
              <w:t>generationTime</w:t>
            </w:r>
            <w:proofErr w:type="spellEnd"/>
            <w:r w:rsidRPr="00981F0A">
              <w:rPr>
                <w:b/>
                <w:i/>
              </w:rPr>
              <w:t xml:space="preserve"> </w:t>
            </w:r>
          </w:p>
        </w:tc>
        <w:tc>
          <w:tcPr>
            <w:tcW w:w="2340" w:type="dxa"/>
          </w:tcPr>
          <w:p w:rsidR="0099420F" w:rsidRPr="0099420F" w:rsidRDefault="00FC10D0" w:rsidP="003A20B6">
            <w:pPr>
              <w:spacing w:after="0" w:line="0" w:lineRule="atLeast"/>
            </w:pPr>
            <w:r>
              <w:t>Any v</w:t>
            </w:r>
            <w:r w:rsidR="0099420F" w:rsidRPr="0099420F">
              <w:t>alid value</w:t>
            </w:r>
          </w:p>
        </w:tc>
        <w:tc>
          <w:tcPr>
            <w:tcW w:w="3510" w:type="dxa"/>
          </w:tcPr>
          <w:p w:rsidR="0099420F" w:rsidRPr="0099420F" w:rsidRDefault="0099420F" w:rsidP="003A20B6">
            <w:pPr>
              <w:spacing w:after="0" w:line="0" w:lineRule="atLeast"/>
            </w:pPr>
          </w:p>
        </w:tc>
      </w:tr>
      <w:tr w:rsidR="0099420F" w:rsidRPr="0099420F" w:rsidTr="0099420F">
        <w:tc>
          <w:tcPr>
            <w:tcW w:w="3685" w:type="dxa"/>
          </w:tcPr>
          <w:p w:rsidR="0099420F" w:rsidRPr="0099420F" w:rsidRDefault="0099420F" w:rsidP="003A20B6">
            <w:pPr>
              <w:spacing w:after="0" w:line="0" w:lineRule="atLeast"/>
            </w:pPr>
            <w:r w:rsidRPr="0099420F">
              <w:t xml:space="preserve">       }</w:t>
            </w:r>
          </w:p>
        </w:tc>
        <w:tc>
          <w:tcPr>
            <w:tcW w:w="2340" w:type="dxa"/>
          </w:tcPr>
          <w:p w:rsidR="0099420F" w:rsidRPr="0099420F" w:rsidRDefault="0099420F" w:rsidP="003A20B6">
            <w:pPr>
              <w:spacing w:after="0" w:line="0" w:lineRule="atLeast"/>
            </w:pPr>
          </w:p>
        </w:tc>
        <w:tc>
          <w:tcPr>
            <w:tcW w:w="3510" w:type="dxa"/>
          </w:tcPr>
          <w:p w:rsidR="0099420F" w:rsidRPr="0099420F" w:rsidRDefault="0099420F" w:rsidP="003A20B6">
            <w:pPr>
              <w:spacing w:after="0" w:line="0" w:lineRule="atLeast"/>
            </w:pPr>
          </w:p>
        </w:tc>
      </w:tr>
      <w:tr w:rsidR="003A20B6" w:rsidRPr="0099420F" w:rsidTr="0099420F">
        <w:tc>
          <w:tcPr>
            <w:tcW w:w="3685" w:type="dxa"/>
          </w:tcPr>
          <w:p w:rsidR="003A20B6" w:rsidRPr="0099420F" w:rsidRDefault="003A20B6" w:rsidP="003A20B6">
            <w:pPr>
              <w:spacing w:after="0" w:line="0" w:lineRule="atLeast"/>
            </w:pPr>
            <w:r>
              <w:t xml:space="preserve">  }</w:t>
            </w:r>
          </w:p>
        </w:tc>
        <w:tc>
          <w:tcPr>
            <w:tcW w:w="2340" w:type="dxa"/>
          </w:tcPr>
          <w:p w:rsidR="003A20B6" w:rsidRPr="0099420F" w:rsidRDefault="003A20B6" w:rsidP="003A20B6">
            <w:pPr>
              <w:spacing w:after="0" w:line="0" w:lineRule="atLeast"/>
            </w:pPr>
          </w:p>
        </w:tc>
        <w:tc>
          <w:tcPr>
            <w:tcW w:w="3510" w:type="dxa"/>
          </w:tcPr>
          <w:p w:rsidR="003A20B6" w:rsidRPr="0099420F" w:rsidRDefault="003A20B6" w:rsidP="003A20B6">
            <w:pPr>
              <w:spacing w:after="0" w:line="0" w:lineRule="atLeast"/>
            </w:pPr>
          </w:p>
        </w:tc>
      </w:tr>
      <w:tr w:rsidR="003A20B6" w:rsidRPr="0099420F" w:rsidTr="0099420F">
        <w:tc>
          <w:tcPr>
            <w:tcW w:w="3685" w:type="dxa"/>
          </w:tcPr>
          <w:p w:rsidR="003A20B6" w:rsidRPr="003A20B6" w:rsidRDefault="002E0B29" w:rsidP="003A20B6">
            <w:pPr>
              <w:spacing w:after="0" w:line="0" w:lineRule="atLeast"/>
              <w:rPr>
                <w:lang w:val="en-US"/>
              </w:rPr>
            </w:pPr>
            <w:r>
              <w:rPr>
                <w:lang w:val="en-US"/>
              </w:rPr>
              <w:t xml:space="preserve">Require signer credentials information in </w:t>
            </w:r>
            <w:r>
              <w:fldChar w:fldCharType="begin"/>
            </w:r>
            <w:r>
              <w:instrText xml:space="preserve"> REF _Ref442163413 \h </w:instrText>
            </w:r>
            <w:r>
              <w:fldChar w:fldCharType="separate"/>
            </w:r>
            <w:r w:rsidR="00DD231E">
              <w:t xml:space="preserve">Table </w:t>
            </w:r>
            <w:r w:rsidR="00DD231E">
              <w:rPr>
                <w:noProof/>
              </w:rPr>
              <w:t>7</w:t>
            </w:r>
            <w:r w:rsidR="00DD231E">
              <w:noBreakHyphen/>
            </w:r>
            <w:r w:rsidR="00DD231E">
              <w:rPr>
                <w:noProof/>
              </w:rPr>
              <w:t>2</w:t>
            </w:r>
            <w:r>
              <w:fldChar w:fldCharType="end"/>
            </w:r>
            <w:r>
              <w:t xml:space="preserve"> or  </w:t>
            </w:r>
            <w:r>
              <w:fldChar w:fldCharType="begin"/>
            </w:r>
            <w:r>
              <w:instrText xml:space="preserve"> REF _Ref442163386 \h </w:instrText>
            </w:r>
            <w:r>
              <w:fldChar w:fldCharType="separate"/>
            </w:r>
            <w:r w:rsidR="00DD231E">
              <w:t xml:space="preserve">Table </w:t>
            </w:r>
            <w:r w:rsidR="00DD231E">
              <w:rPr>
                <w:noProof/>
              </w:rPr>
              <w:t>7</w:t>
            </w:r>
            <w:r w:rsidR="00DD231E">
              <w:noBreakHyphen/>
            </w:r>
            <w:r w:rsidR="00DD231E">
              <w:rPr>
                <w:noProof/>
              </w:rPr>
              <w:t>3</w:t>
            </w:r>
            <w:r>
              <w:fldChar w:fldCharType="end"/>
            </w:r>
          </w:p>
        </w:tc>
        <w:tc>
          <w:tcPr>
            <w:tcW w:w="2340" w:type="dxa"/>
          </w:tcPr>
          <w:p w:rsidR="003A20B6" w:rsidRPr="0099420F" w:rsidRDefault="003A20B6" w:rsidP="003A20B6">
            <w:pPr>
              <w:spacing w:after="0" w:line="0" w:lineRule="atLeast"/>
            </w:pPr>
          </w:p>
        </w:tc>
        <w:tc>
          <w:tcPr>
            <w:tcW w:w="3510" w:type="dxa"/>
          </w:tcPr>
          <w:p w:rsidR="003A20B6" w:rsidRPr="0099420F" w:rsidRDefault="003A20B6" w:rsidP="002E0B29">
            <w:pPr>
              <w:spacing w:after="0" w:line="0" w:lineRule="atLeast"/>
            </w:pPr>
          </w:p>
        </w:tc>
      </w:tr>
      <w:tr w:rsidR="00997E35" w:rsidRPr="0099420F" w:rsidTr="0099420F">
        <w:tc>
          <w:tcPr>
            <w:tcW w:w="3685" w:type="dxa"/>
          </w:tcPr>
          <w:p w:rsidR="00997E35" w:rsidRPr="0099420F" w:rsidRDefault="002E0B29" w:rsidP="002E0B29">
            <w:pPr>
              <w:spacing w:after="0" w:line="0" w:lineRule="atLeast"/>
            </w:pPr>
            <w:r>
              <w:t>Require Security S</w:t>
            </w:r>
            <w:r w:rsidR="00997E35">
              <w:t>ignature</w:t>
            </w:r>
            <w:r>
              <w:t xml:space="preserve"> information in </w:t>
            </w:r>
            <w:r w:rsidR="003A44D6">
              <w:t xml:space="preserve"> </w:t>
            </w:r>
            <w:r w:rsidR="003A44D6">
              <w:fldChar w:fldCharType="begin"/>
            </w:r>
            <w:r w:rsidR="003A44D6">
              <w:instrText xml:space="preserve"> REF _Ref442163455 \h </w:instrText>
            </w:r>
            <w:r w:rsidR="003A44D6">
              <w:fldChar w:fldCharType="separate"/>
            </w:r>
            <w:r w:rsidR="00DD231E">
              <w:t xml:space="preserve">Table </w:t>
            </w:r>
            <w:r w:rsidR="00DD231E">
              <w:rPr>
                <w:noProof/>
              </w:rPr>
              <w:t>7</w:t>
            </w:r>
            <w:r w:rsidR="00DD231E">
              <w:noBreakHyphen/>
            </w:r>
            <w:r w:rsidR="00DD231E">
              <w:rPr>
                <w:noProof/>
              </w:rPr>
              <w:t>4</w:t>
            </w:r>
            <w:r w:rsidR="003A44D6">
              <w:fldChar w:fldCharType="end"/>
            </w:r>
          </w:p>
        </w:tc>
        <w:tc>
          <w:tcPr>
            <w:tcW w:w="2340" w:type="dxa"/>
          </w:tcPr>
          <w:p w:rsidR="00997E35" w:rsidRPr="0099420F" w:rsidRDefault="00997E35" w:rsidP="003A20B6">
            <w:pPr>
              <w:spacing w:after="0" w:line="0" w:lineRule="atLeast"/>
            </w:pPr>
          </w:p>
        </w:tc>
        <w:tc>
          <w:tcPr>
            <w:tcW w:w="3510" w:type="dxa"/>
          </w:tcPr>
          <w:p w:rsidR="00997E35" w:rsidRPr="0099420F" w:rsidRDefault="00997E35" w:rsidP="002E0B29">
            <w:pPr>
              <w:spacing w:after="0" w:line="0" w:lineRule="atLeast"/>
            </w:pPr>
          </w:p>
        </w:tc>
      </w:tr>
    </w:tbl>
    <w:p w:rsidR="00A60449" w:rsidRPr="00D84FBD" w:rsidRDefault="00683B4B" w:rsidP="00D84FBD">
      <w:pPr>
        <w:pStyle w:val="Heading3"/>
      </w:pPr>
      <w:bookmarkStart w:id="173" w:name="_Ref437327698"/>
      <w:bookmarkStart w:id="174" w:name="_Toc459988717"/>
      <w:r>
        <w:t>SPDU</w:t>
      </w:r>
      <w:r w:rsidRPr="00D84FBD">
        <w:rPr>
          <w:vertAlign w:val="subscript"/>
        </w:rPr>
        <w:t>BSM</w:t>
      </w:r>
      <w:r w:rsidR="009770DC" w:rsidRPr="00901784">
        <w:t xml:space="preserve"> Signed with Certificate Digest</w:t>
      </w:r>
      <w:bookmarkEnd w:id="173"/>
      <w:bookmarkEnd w:id="174"/>
    </w:p>
    <w:p w:rsidR="00A60449" w:rsidRPr="00A60449" w:rsidRDefault="00C33716" w:rsidP="00C33716">
      <w:pPr>
        <w:pStyle w:val="Caption"/>
      </w:pPr>
      <w:bookmarkStart w:id="175" w:name="_Ref442163413"/>
      <w:bookmarkStart w:id="176" w:name="_Ref437333192"/>
      <w:r>
        <w:t xml:space="preserve">Table </w:t>
      </w:r>
      <w:r w:rsidR="00094AD4">
        <w:fldChar w:fldCharType="begin"/>
      </w:r>
      <w:r w:rsidR="00094AD4">
        <w:instrText xml:space="preserve"> STYLEREF 1 \s </w:instrText>
      </w:r>
      <w:r w:rsidR="00094AD4">
        <w:fldChar w:fldCharType="separate"/>
      </w:r>
      <w:r w:rsidR="00DD231E">
        <w:rPr>
          <w:noProof/>
        </w:rPr>
        <w:t>7</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2</w:t>
      </w:r>
      <w:r w:rsidR="00094AD4">
        <w:fldChar w:fldCharType="end"/>
      </w:r>
      <w:bookmarkEnd w:id="175"/>
      <w:r w:rsidR="00AA3160">
        <w:t xml:space="preserve">: </w:t>
      </w:r>
      <w:r w:rsidR="00683B4B">
        <w:t>SPDU</w:t>
      </w:r>
      <w:r w:rsidR="00683B4B" w:rsidRPr="00683B4B">
        <w:rPr>
          <w:vertAlign w:val="subscript"/>
        </w:rPr>
        <w:t>BSM</w:t>
      </w:r>
      <w:r w:rsidR="00D1491A">
        <w:t xml:space="preserve"> </w:t>
      </w:r>
      <w:r w:rsidR="007E39B1">
        <w:t>Signed</w:t>
      </w:r>
      <w:r w:rsidR="00901784">
        <w:t xml:space="preserve"> by</w:t>
      </w:r>
      <w:r w:rsidR="00D1491A">
        <w:t xml:space="preserve"> </w:t>
      </w:r>
      <w:r>
        <w:t xml:space="preserve">Signer type of </w:t>
      </w:r>
      <w:r w:rsidR="00901784">
        <w:t xml:space="preserve">Certificate </w:t>
      </w:r>
      <w:r w:rsidR="00D1491A" w:rsidRPr="00A60449">
        <w:t>Digest</w:t>
      </w:r>
      <w:bookmarkEnd w:id="176"/>
    </w:p>
    <w:tbl>
      <w:tblPr>
        <w:tblStyle w:val="TableGrid"/>
        <w:tblW w:w="9634" w:type="dxa"/>
        <w:tblLayout w:type="fixed"/>
        <w:tblLook w:val="04A0" w:firstRow="1" w:lastRow="0" w:firstColumn="1" w:lastColumn="0" w:noHBand="0" w:noVBand="1"/>
      </w:tblPr>
      <w:tblGrid>
        <w:gridCol w:w="3595"/>
        <w:gridCol w:w="2412"/>
        <w:gridCol w:w="3627"/>
      </w:tblGrid>
      <w:tr w:rsidR="0005205D" w:rsidRPr="00F87747" w:rsidTr="00C33716">
        <w:tc>
          <w:tcPr>
            <w:tcW w:w="3595" w:type="dxa"/>
          </w:tcPr>
          <w:p w:rsidR="0005205D" w:rsidRPr="002E0B29" w:rsidRDefault="0005205D" w:rsidP="002E0B29">
            <w:pPr>
              <w:spacing w:after="0" w:line="0" w:lineRule="atLeast"/>
            </w:pPr>
            <w:r w:rsidRPr="002E0B29">
              <w:t>Information Element</w:t>
            </w:r>
          </w:p>
        </w:tc>
        <w:tc>
          <w:tcPr>
            <w:tcW w:w="2412" w:type="dxa"/>
          </w:tcPr>
          <w:p w:rsidR="0005205D" w:rsidRPr="002E0B29" w:rsidRDefault="0005205D" w:rsidP="002E0B29">
            <w:pPr>
              <w:spacing w:after="0" w:line="0" w:lineRule="atLeast"/>
            </w:pPr>
            <w:r w:rsidRPr="002E0B29">
              <w:t>Value/Remark</w:t>
            </w:r>
          </w:p>
        </w:tc>
        <w:tc>
          <w:tcPr>
            <w:tcW w:w="3627" w:type="dxa"/>
          </w:tcPr>
          <w:p w:rsidR="0005205D" w:rsidRPr="002E0B29" w:rsidRDefault="0005205D" w:rsidP="002E0B29">
            <w:pPr>
              <w:spacing w:after="0" w:line="0" w:lineRule="atLeast"/>
            </w:pPr>
            <w:r w:rsidRPr="002E0B29">
              <w:t>Comment</w:t>
            </w:r>
          </w:p>
        </w:tc>
      </w:tr>
      <w:tr w:rsidR="0005205D" w:rsidRPr="00F87747" w:rsidTr="00C33716">
        <w:tc>
          <w:tcPr>
            <w:tcW w:w="3595" w:type="dxa"/>
          </w:tcPr>
          <w:p w:rsidR="0005205D" w:rsidRPr="002E0B29" w:rsidRDefault="00C33716" w:rsidP="002E0B29">
            <w:pPr>
              <w:spacing w:after="0" w:line="0" w:lineRule="atLeast"/>
            </w:pPr>
            <w:r w:rsidRPr="002E0B29">
              <w:t>Requires BSM Security h</w:t>
            </w:r>
            <w:r w:rsidR="002E0B29">
              <w:t xml:space="preserve">eader information in </w:t>
            </w:r>
            <w:r w:rsidR="002E0B29">
              <w:fldChar w:fldCharType="begin"/>
            </w:r>
            <w:r w:rsidR="002E0B29">
              <w:instrText xml:space="preserve"> REF _Ref442163483 \h </w:instrText>
            </w:r>
            <w:r w:rsidR="002E0B29">
              <w:fldChar w:fldCharType="separate"/>
            </w:r>
            <w:r w:rsidR="00DD231E">
              <w:t xml:space="preserve">Table </w:t>
            </w:r>
            <w:r w:rsidR="00DD231E">
              <w:rPr>
                <w:noProof/>
              </w:rPr>
              <w:t>7</w:t>
            </w:r>
            <w:r w:rsidR="00DD231E">
              <w:noBreakHyphen/>
            </w:r>
            <w:r w:rsidR="00DD231E">
              <w:rPr>
                <w:noProof/>
              </w:rPr>
              <w:t>1</w:t>
            </w:r>
            <w:r w:rsidR="002E0B29">
              <w:fldChar w:fldCharType="end"/>
            </w:r>
          </w:p>
        </w:tc>
        <w:tc>
          <w:tcPr>
            <w:tcW w:w="2412" w:type="dxa"/>
          </w:tcPr>
          <w:p w:rsidR="0005205D" w:rsidRPr="002E0B29" w:rsidRDefault="0005205D" w:rsidP="002E0B29">
            <w:pPr>
              <w:spacing w:after="0" w:line="0" w:lineRule="atLeast"/>
            </w:pPr>
          </w:p>
        </w:tc>
        <w:tc>
          <w:tcPr>
            <w:tcW w:w="3627" w:type="dxa"/>
          </w:tcPr>
          <w:p w:rsidR="0005205D" w:rsidRPr="002E0B29" w:rsidRDefault="0005205D" w:rsidP="002E0B29">
            <w:pPr>
              <w:spacing w:after="0" w:line="0" w:lineRule="atLeast"/>
            </w:pPr>
          </w:p>
        </w:tc>
      </w:tr>
      <w:tr w:rsidR="0005205D" w:rsidRPr="00F87747" w:rsidTr="00C33716">
        <w:tc>
          <w:tcPr>
            <w:tcW w:w="3595" w:type="dxa"/>
          </w:tcPr>
          <w:p w:rsidR="0005205D" w:rsidRPr="002E0B29" w:rsidRDefault="0005205D" w:rsidP="002E0B29">
            <w:pPr>
              <w:spacing w:after="0" w:line="0" w:lineRule="atLeast"/>
            </w:pPr>
            <w:r w:rsidRPr="002E0B29">
              <w:t xml:space="preserve">   </w:t>
            </w:r>
            <w:r w:rsidRPr="00981F0A">
              <w:rPr>
                <w:b/>
                <w:i/>
              </w:rPr>
              <w:t xml:space="preserve"> signer</w:t>
            </w:r>
            <w:r w:rsidRPr="002E0B29">
              <w:t xml:space="preserve"> </w:t>
            </w:r>
            <w:proofErr w:type="gramStart"/>
            <w:r w:rsidRPr="002E0B29">
              <w:t>{ }</w:t>
            </w:r>
            <w:proofErr w:type="gramEnd"/>
          </w:p>
        </w:tc>
        <w:tc>
          <w:tcPr>
            <w:tcW w:w="2412" w:type="dxa"/>
          </w:tcPr>
          <w:p w:rsidR="0005205D" w:rsidRPr="00981F0A" w:rsidRDefault="00FC10D0" w:rsidP="002E0B29">
            <w:pPr>
              <w:spacing w:after="0" w:line="0" w:lineRule="atLeast"/>
              <w:rPr>
                <w:b/>
                <w:i/>
              </w:rPr>
            </w:pPr>
            <w:r w:rsidRPr="00981F0A">
              <w:rPr>
                <w:b/>
                <w:i/>
              </w:rPr>
              <w:t>digest</w:t>
            </w:r>
          </w:p>
        </w:tc>
        <w:tc>
          <w:tcPr>
            <w:tcW w:w="3627" w:type="dxa"/>
          </w:tcPr>
          <w:p w:rsidR="0005205D" w:rsidRPr="00C71C23" w:rsidRDefault="00FC10D0" w:rsidP="002E0B29">
            <w:pPr>
              <w:spacing w:after="0" w:line="0" w:lineRule="atLeast"/>
              <w:rPr>
                <w:b/>
                <w:i/>
              </w:rPr>
            </w:pPr>
            <w:r w:rsidRPr="00C71C23">
              <w:rPr>
                <w:b/>
                <w:i/>
              </w:rPr>
              <w:t>HashedID8</w:t>
            </w:r>
          </w:p>
        </w:tc>
      </w:tr>
      <w:tr w:rsidR="00EF281F" w:rsidRPr="00F87747" w:rsidTr="00C33716">
        <w:tc>
          <w:tcPr>
            <w:tcW w:w="3595" w:type="dxa"/>
          </w:tcPr>
          <w:p w:rsidR="00EF281F" w:rsidRPr="002E0B29" w:rsidRDefault="00EF281F" w:rsidP="00EF281F">
            <w:pPr>
              <w:spacing w:after="0" w:line="0" w:lineRule="atLeast"/>
            </w:pPr>
            <w:r>
              <w:t>R</w:t>
            </w:r>
            <w:r w:rsidRPr="003A44D6">
              <w:t>equire Security Si</w:t>
            </w:r>
            <w:r>
              <w:t xml:space="preserve">gnature information in  </w:t>
            </w:r>
            <w:r>
              <w:fldChar w:fldCharType="begin"/>
            </w:r>
            <w:r>
              <w:instrText xml:space="preserve"> REF _Ref442163455 \h </w:instrText>
            </w:r>
            <w:r>
              <w:fldChar w:fldCharType="separate"/>
            </w:r>
            <w:r w:rsidR="00DD231E">
              <w:t xml:space="preserve">Table </w:t>
            </w:r>
            <w:r w:rsidR="00DD231E">
              <w:rPr>
                <w:noProof/>
              </w:rPr>
              <w:t>7</w:t>
            </w:r>
            <w:r w:rsidR="00DD231E">
              <w:noBreakHyphen/>
            </w:r>
            <w:r w:rsidR="00DD231E">
              <w:rPr>
                <w:noProof/>
              </w:rPr>
              <w:t>4</w:t>
            </w:r>
            <w:r>
              <w:fldChar w:fldCharType="end"/>
            </w:r>
          </w:p>
        </w:tc>
        <w:tc>
          <w:tcPr>
            <w:tcW w:w="2412" w:type="dxa"/>
          </w:tcPr>
          <w:p w:rsidR="00EF281F" w:rsidRPr="002E0B29" w:rsidRDefault="00EF281F" w:rsidP="00EF281F">
            <w:pPr>
              <w:spacing w:after="0" w:line="0" w:lineRule="atLeast"/>
            </w:pPr>
          </w:p>
        </w:tc>
        <w:tc>
          <w:tcPr>
            <w:tcW w:w="3627" w:type="dxa"/>
          </w:tcPr>
          <w:p w:rsidR="00EF281F" w:rsidRPr="002E0B29" w:rsidRDefault="00EF281F" w:rsidP="00EF281F">
            <w:pPr>
              <w:spacing w:after="0" w:line="0" w:lineRule="atLeast"/>
            </w:pPr>
          </w:p>
        </w:tc>
      </w:tr>
    </w:tbl>
    <w:p w:rsidR="00F87747" w:rsidRDefault="00683B4B" w:rsidP="00D84FBD">
      <w:pPr>
        <w:pStyle w:val="Heading3"/>
      </w:pPr>
      <w:bookmarkStart w:id="177" w:name="_Toc459988718"/>
      <w:r>
        <w:t>SPDU</w:t>
      </w:r>
      <w:r w:rsidRPr="00D84FBD">
        <w:rPr>
          <w:vertAlign w:val="subscript"/>
        </w:rPr>
        <w:t>BSM</w:t>
      </w:r>
      <w:r w:rsidR="00617A6B">
        <w:t xml:space="preserve"> </w:t>
      </w:r>
      <w:r w:rsidR="00F87747" w:rsidRPr="00F87747">
        <w:t>Signed with</w:t>
      </w:r>
      <w:r w:rsidR="00C33716">
        <w:t xml:space="preserve"> Implicit Certificate</w:t>
      </w:r>
      <w:bookmarkEnd w:id="177"/>
    </w:p>
    <w:p w:rsidR="00C33716" w:rsidRPr="00C33716" w:rsidRDefault="00C33716" w:rsidP="00C33716">
      <w:pPr>
        <w:pStyle w:val="Caption"/>
      </w:pPr>
      <w:bookmarkStart w:id="178" w:name="_Ref442163386"/>
      <w:r>
        <w:t xml:space="preserve">Table </w:t>
      </w:r>
      <w:r w:rsidR="00094AD4">
        <w:fldChar w:fldCharType="begin"/>
      </w:r>
      <w:r w:rsidR="00094AD4">
        <w:instrText xml:space="preserve"> STYLEREF 1 \s </w:instrText>
      </w:r>
      <w:r w:rsidR="00094AD4">
        <w:fldChar w:fldCharType="separate"/>
      </w:r>
      <w:r w:rsidR="00DD231E">
        <w:rPr>
          <w:noProof/>
        </w:rPr>
        <w:t>7</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3</w:t>
      </w:r>
      <w:r w:rsidR="00094AD4">
        <w:fldChar w:fldCharType="end"/>
      </w:r>
      <w:bookmarkEnd w:id="178"/>
      <w:r>
        <w:t xml:space="preserve">: </w:t>
      </w:r>
      <w:bookmarkStart w:id="179" w:name="_Ref443891472"/>
      <w:r w:rsidR="00683B4B">
        <w:t>SPDU</w:t>
      </w:r>
      <w:r w:rsidR="00683B4B" w:rsidRPr="00683B4B">
        <w:rPr>
          <w:vertAlign w:val="subscript"/>
        </w:rPr>
        <w:t>BSM</w:t>
      </w:r>
      <w:r>
        <w:t xml:space="preserve"> Signed by Signer type of Implicit </w:t>
      </w:r>
      <w:r w:rsidR="002E0B29">
        <w:t>Certificate</w:t>
      </w:r>
      <w:bookmarkEnd w:id="179"/>
    </w:p>
    <w:tbl>
      <w:tblPr>
        <w:tblStyle w:val="TableGrid"/>
        <w:tblW w:w="9108" w:type="dxa"/>
        <w:tblLayout w:type="fixed"/>
        <w:tblLook w:val="04A0" w:firstRow="1" w:lastRow="0" w:firstColumn="1" w:lastColumn="0" w:noHBand="0" w:noVBand="1"/>
      </w:tblPr>
      <w:tblGrid>
        <w:gridCol w:w="3618"/>
        <w:gridCol w:w="3060"/>
        <w:gridCol w:w="2430"/>
      </w:tblGrid>
      <w:tr w:rsidR="002E0B29" w:rsidRPr="002E0B29" w:rsidTr="00730D58">
        <w:tc>
          <w:tcPr>
            <w:tcW w:w="3618" w:type="dxa"/>
            <w:tcBorders>
              <w:top w:val="single" w:sz="4" w:space="0" w:color="auto"/>
              <w:left w:val="single" w:sz="4" w:space="0" w:color="auto"/>
              <w:bottom w:val="single" w:sz="4" w:space="0" w:color="auto"/>
              <w:right w:val="single" w:sz="4" w:space="0" w:color="auto"/>
            </w:tcBorders>
          </w:tcPr>
          <w:p w:rsidR="002E0B29" w:rsidRPr="002E0B29" w:rsidRDefault="002E0B29" w:rsidP="002E0B29">
            <w:pPr>
              <w:spacing w:after="0" w:line="0" w:lineRule="atLeast"/>
            </w:pPr>
            <w:r w:rsidRPr="002E0B29">
              <w:t>Information Element</w:t>
            </w:r>
          </w:p>
        </w:tc>
        <w:tc>
          <w:tcPr>
            <w:tcW w:w="3060" w:type="dxa"/>
            <w:tcBorders>
              <w:top w:val="single" w:sz="4" w:space="0" w:color="auto"/>
              <w:left w:val="single" w:sz="4" w:space="0" w:color="auto"/>
              <w:bottom w:val="single" w:sz="4" w:space="0" w:color="auto"/>
              <w:right w:val="single" w:sz="4" w:space="0" w:color="auto"/>
            </w:tcBorders>
          </w:tcPr>
          <w:p w:rsidR="002E0B29" w:rsidRPr="002E0B29" w:rsidRDefault="002E0B29" w:rsidP="002E0B29">
            <w:pPr>
              <w:spacing w:after="0" w:line="0" w:lineRule="atLeast"/>
            </w:pPr>
            <w:r w:rsidRPr="002E0B29">
              <w:t>Value/Remark</w:t>
            </w:r>
          </w:p>
        </w:tc>
        <w:tc>
          <w:tcPr>
            <w:tcW w:w="2430" w:type="dxa"/>
            <w:tcBorders>
              <w:top w:val="single" w:sz="4" w:space="0" w:color="auto"/>
              <w:left w:val="single" w:sz="4" w:space="0" w:color="auto"/>
              <w:bottom w:val="single" w:sz="4" w:space="0" w:color="auto"/>
              <w:right w:val="single" w:sz="4" w:space="0" w:color="auto"/>
            </w:tcBorders>
          </w:tcPr>
          <w:p w:rsidR="002E0B29" w:rsidRPr="002E0B29" w:rsidRDefault="002E0B29" w:rsidP="002E0B29">
            <w:pPr>
              <w:spacing w:after="0" w:line="0" w:lineRule="atLeast"/>
            </w:pPr>
            <w:r w:rsidRPr="002E0B29">
              <w:t>Comment</w:t>
            </w: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tcPr>
          <w:p w:rsidR="00BC4CF8" w:rsidRPr="002E0B29" w:rsidRDefault="003A44D6" w:rsidP="002E0B29">
            <w:pPr>
              <w:spacing w:after="0" w:line="0" w:lineRule="atLeast"/>
            </w:pPr>
            <w:r>
              <w:t xml:space="preserve">Requires BSM </w:t>
            </w:r>
            <w:r w:rsidR="00FC10D0" w:rsidRPr="002E0B29">
              <w:t xml:space="preserve">Security header </w:t>
            </w:r>
            <w:proofErr w:type="gramStart"/>
            <w:r w:rsidR="00FC10D0" w:rsidRPr="002E0B29">
              <w:t xml:space="preserve">information  </w:t>
            </w:r>
            <w:r w:rsidR="002E0B29">
              <w:t>in</w:t>
            </w:r>
            <w:proofErr w:type="gramEnd"/>
            <w:r w:rsidR="002E0B29">
              <w:t xml:space="preserve"> </w:t>
            </w:r>
            <w:r w:rsidR="002E0B29">
              <w:fldChar w:fldCharType="begin"/>
            </w:r>
            <w:r w:rsidR="002E0B29">
              <w:instrText xml:space="preserve"> REF _Ref442163483 \h </w:instrText>
            </w:r>
            <w:r w:rsidR="002E0B29">
              <w:fldChar w:fldCharType="separate"/>
            </w:r>
            <w:r w:rsidR="00DD231E">
              <w:t xml:space="preserve">Table </w:t>
            </w:r>
            <w:r w:rsidR="00DD231E">
              <w:rPr>
                <w:noProof/>
              </w:rPr>
              <w:t>7</w:t>
            </w:r>
            <w:r w:rsidR="00DD231E">
              <w:noBreakHyphen/>
            </w:r>
            <w:r w:rsidR="00DD231E">
              <w:rPr>
                <w:noProof/>
              </w:rPr>
              <w:t>1</w:t>
            </w:r>
            <w:r w:rsidR="002E0B29">
              <w:fldChar w:fldCharType="end"/>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r w:rsidRPr="00981F0A">
              <w:rPr>
                <w:b/>
                <w:i/>
              </w:rPr>
              <w:t xml:space="preserve"> signer</w:t>
            </w:r>
            <w:r w:rsidRPr="002E0B29">
              <w:t xml:space="preserve"> </w:t>
            </w:r>
            <w:proofErr w:type="gramStart"/>
            <w:r w:rsidRPr="002E0B29">
              <w:t>SEQUENCE  {</w:t>
            </w:r>
            <w:proofErr w:type="gramEnd"/>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F4361">
            <w:pPr>
              <w:spacing w:after="0" w:line="0" w:lineRule="atLeast"/>
            </w:pPr>
            <w:r w:rsidRPr="002F4361">
              <w:rPr>
                <w:b/>
                <w:i/>
              </w:rPr>
              <w:t>certifica</w:t>
            </w:r>
            <w:r w:rsidR="002F4361">
              <w:rPr>
                <w:b/>
                <w:i/>
              </w:rPr>
              <w:t>te</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r w:rsidR="00730D58" w:rsidRPr="00981F0A">
              <w:rPr>
                <w:b/>
                <w:i/>
              </w:rPr>
              <w:t>certificate</w:t>
            </w:r>
            <w:r w:rsidR="00730D58" w:rsidRPr="002E0B29">
              <w:t xml:space="preserve"> </w:t>
            </w:r>
            <w:r w:rsidRPr="002E0B29">
              <w:t>{</w:t>
            </w:r>
          </w:p>
        </w:tc>
        <w:tc>
          <w:tcPr>
            <w:tcW w:w="3060" w:type="dxa"/>
            <w:tcBorders>
              <w:top w:val="single" w:sz="4" w:space="0" w:color="auto"/>
              <w:left w:val="single" w:sz="4" w:space="0" w:color="auto"/>
              <w:bottom w:val="single" w:sz="4" w:space="0" w:color="auto"/>
              <w:right w:val="single" w:sz="4" w:space="0" w:color="auto"/>
            </w:tcBorders>
          </w:tcPr>
          <w:p w:rsidR="00BC4CF8" w:rsidRPr="002F4361" w:rsidRDefault="00BC4CF8" w:rsidP="002E0B29">
            <w:pPr>
              <w:spacing w:after="0" w:line="0" w:lineRule="atLeast"/>
              <w:rPr>
                <w:b/>
                <w:i/>
              </w:rPr>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BC4CF8" w:rsidP="002E0B29">
            <w:pPr>
              <w:spacing w:after="0" w:line="0" w:lineRule="atLeast"/>
              <w:rPr>
                <w:b/>
                <w:i/>
              </w:rPr>
            </w:pPr>
            <w:r w:rsidRPr="002E0B29">
              <w:t xml:space="preserve">        </w:t>
            </w:r>
            <w:r w:rsidRPr="00981F0A">
              <w:rPr>
                <w:b/>
                <w:i/>
              </w:rPr>
              <w:t xml:space="preserve">version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FC10D0" w:rsidP="002E0B29">
            <w:pPr>
              <w:spacing w:after="0" w:line="0" w:lineRule="atLeast"/>
            </w:pPr>
            <w:r w:rsidRPr="002F4361">
              <w:rPr>
                <w:b/>
                <w:i/>
              </w:rPr>
              <w:t>3</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59612E" w:rsidP="002E0B29">
            <w:pPr>
              <w:spacing w:after="0" w:line="0" w:lineRule="atLeast"/>
              <w:rPr>
                <w:b/>
                <w:i/>
              </w:rPr>
            </w:pPr>
            <w:r w:rsidRPr="002E0B29">
              <w:t xml:space="preserve">       </w:t>
            </w:r>
            <w:r w:rsidRPr="00981F0A">
              <w:rPr>
                <w:b/>
                <w:i/>
              </w:rPr>
              <w:t xml:space="preserve"> type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59612E" w:rsidP="002E0B29">
            <w:pPr>
              <w:spacing w:after="0" w:line="0" w:lineRule="atLeast"/>
            </w:pPr>
            <w:r w:rsidRPr="002F4361">
              <w:rPr>
                <w:b/>
                <w:i/>
              </w:rPr>
              <w:t>implicit</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BC4CF8" w:rsidP="002E0B29">
            <w:pPr>
              <w:spacing w:after="0" w:line="0" w:lineRule="atLeast"/>
              <w:rPr>
                <w:b/>
                <w:i/>
              </w:rPr>
            </w:pPr>
            <w:r w:rsidRPr="002E0B29">
              <w:lastRenderedPageBreak/>
              <w:t xml:space="preserve">        </w:t>
            </w:r>
            <w:r w:rsidRPr="00981F0A">
              <w:rPr>
                <w:b/>
                <w:i/>
              </w:rPr>
              <w:t xml:space="preserve">issuer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r w:rsidRPr="002F4361">
              <w:rPr>
                <w:b/>
                <w:i/>
              </w:rPr>
              <w:t>ecdsaNistP256AndDigest</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730D58" w:rsidP="002E0B29">
            <w:pPr>
              <w:spacing w:after="0" w:line="0" w:lineRule="atLeast"/>
            </w:pPr>
            <w:r w:rsidRPr="002E0B29">
              <w:t>HashedID8</w:t>
            </w: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r w:rsidRPr="00981F0A">
              <w:rPr>
                <w:b/>
                <w:i/>
              </w:rPr>
              <w:t xml:space="preserve"> </w:t>
            </w:r>
            <w:proofErr w:type="spellStart"/>
            <w:proofErr w:type="gramStart"/>
            <w:r w:rsidRPr="00981F0A">
              <w:rPr>
                <w:b/>
                <w:i/>
              </w:rPr>
              <w:t>toBeSigned</w:t>
            </w:r>
            <w:proofErr w:type="spellEnd"/>
            <w:r w:rsidRPr="002E0B29">
              <w:t xml:space="preserve"> </w:t>
            </w:r>
            <w:r w:rsidR="0059612E" w:rsidRPr="002E0B29">
              <w:t xml:space="preserve"> SEQUENCE</w:t>
            </w:r>
            <w:proofErr w:type="gramEnd"/>
            <w:r w:rsidRPr="002E0B29">
              <w:t>{</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59612E" w:rsidP="002E0B29">
            <w:pPr>
              <w:spacing w:after="0" w:line="0" w:lineRule="atLeast"/>
            </w:pPr>
            <w:r w:rsidRPr="002E0B29">
              <w:t xml:space="preserve">          </w:t>
            </w:r>
            <w:r w:rsidRPr="00981F0A">
              <w:rPr>
                <w:b/>
                <w:i/>
              </w:rPr>
              <w:t>id</w:t>
            </w:r>
            <w:r w:rsidRPr="002E0B29">
              <w:t xml:space="preserve"> </w:t>
            </w:r>
            <w:r w:rsidR="00BC4CF8" w:rsidRPr="002E0B29">
              <w:t>{</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59612E" w:rsidP="002E0B29">
            <w:pPr>
              <w:spacing w:after="0" w:line="0" w:lineRule="atLeast"/>
            </w:pPr>
            <w:proofErr w:type="spellStart"/>
            <w:r w:rsidRPr="002F4361">
              <w:rPr>
                <w:b/>
                <w:i/>
              </w:rPr>
              <w:t>linkageData</w:t>
            </w:r>
            <w:proofErr w:type="spellEnd"/>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BC4CF8" w:rsidP="002E0B29">
            <w:pPr>
              <w:spacing w:after="0" w:line="0" w:lineRule="atLeast"/>
              <w:rPr>
                <w:b/>
                <w:i/>
              </w:rPr>
            </w:pPr>
            <w:r w:rsidRPr="00981F0A">
              <w:rPr>
                <w:b/>
                <w:i/>
              </w:rPr>
              <w:t xml:space="preserve">            </w:t>
            </w:r>
            <w:proofErr w:type="spellStart"/>
            <w:r w:rsidRPr="00981F0A">
              <w:rPr>
                <w:b/>
                <w:i/>
              </w:rPr>
              <w:t>iCert</w:t>
            </w:r>
            <w:proofErr w:type="spellEnd"/>
            <w:r w:rsidRPr="00981F0A">
              <w:rPr>
                <w:b/>
                <w:i/>
              </w:rPr>
              <w:t xml:space="preserve"> </w:t>
            </w:r>
            <w:r w:rsidR="0059612E" w:rsidRPr="00981F0A">
              <w:rPr>
                <w:b/>
                <w:i/>
              </w:rPr>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59612E" w:rsidP="002E0B29">
            <w:pPr>
              <w:spacing w:after="0" w:line="0" w:lineRule="atLeast"/>
            </w:pPr>
            <w:r w:rsidRPr="002E0B29">
              <w:t>Any valid value</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BC4CF8" w:rsidP="002E0B29">
            <w:pPr>
              <w:spacing w:after="0" w:line="0" w:lineRule="atLeast"/>
              <w:rPr>
                <w:b/>
                <w:i/>
              </w:rPr>
            </w:pPr>
            <w:r w:rsidRPr="002E0B29">
              <w:t xml:space="preserve">            </w:t>
            </w:r>
            <w:r w:rsidRPr="00981F0A">
              <w:rPr>
                <w:b/>
                <w:i/>
              </w:rPr>
              <w:t>link</w:t>
            </w:r>
            <w:r w:rsidR="0059612E" w:rsidRPr="00981F0A">
              <w:rPr>
                <w:b/>
                <w:i/>
              </w:rPr>
              <w:t xml:space="preserve">age-value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59612E" w:rsidP="002E0B29">
            <w:pPr>
              <w:spacing w:after="0" w:line="0" w:lineRule="atLeast"/>
            </w:pPr>
            <w:r w:rsidRPr="002E0B29">
              <w:t>Any Valid value</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r w:rsidRPr="00981F0A">
              <w:rPr>
                <w:b/>
                <w:i/>
              </w:rPr>
              <w:t>group-linkage-value</w:t>
            </w:r>
            <w:r w:rsidRPr="002E0B29">
              <w:t xml:space="preserve"> </w:t>
            </w:r>
            <w:proofErr w:type="gramStart"/>
            <w:r w:rsidR="0059612E" w:rsidRPr="002E0B29">
              <w:t>SEQUENCE</w:t>
            </w:r>
            <w:r w:rsidRPr="002E0B29">
              <w:t>{</w:t>
            </w:r>
            <w:proofErr w:type="gramEnd"/>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59612E" w:rsidP="002E0B29">
            <w:pPr>
              <w:spacing w:after="0" w:line="0" w:lineRule="atLeast"/>
              <w:rPr>
                <w:b/>
                <w:i/>
              </w:rPr>
            </w:pPr>
            <w:r w:rsidRPr="00981F0A">
              <w:rPr>
                <w:b/>
                <w:i/>
              </w:rPr>
              <w:t xml:space="preserve">              </w:t>
            </w:r>
            <w:proofErr w:type="spellStart"/>
            <w:r w:rsidRPr="00981F0A">
              <w:rPr>
                <w:b/>
                <w:i/>
              </w:rPr>
              <w:t>jValue</w:t>
            </w:r>
            <w:proofErr w:type="spellEnd"/>
            <w:r w:rsidRPr="00981F0A">
              <w:rPr>
                <w:b/>
                <w:i/>
              </w:rPr>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59612E" w:rsidP="002E0B29">
            <w:pPr>
              <w:spacing w:after="0" w:line="0" w:lineRule="atLeast"/>
            </w:pPr>
            <w:r w:rsidRPr="002E0B29">
              <w:t>Any valid value</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BC4CF8" w:rsidP="002E0B29">
            <w:pPr>
              <w:spacing w:after="0" w:line="0" w:lineRule="atLeast"/>
              <w:rPr>
                <w:b/>
                <w:i/>
              </w:rPr>
            </w:pPr>
            <w:r w:rsidRPr="00981F0A">
              <w:rPr>
                <w:b/>
                <w:i/>
              </w:rPr>
              <w:t xml:space="preserve">           </w:t>
            </w:r>
            <w:r w:rsidR="0059612E" w:rsidRPr="00981F0A">
              <w:rPr>
                <w:b/>
                <w:i/>
              </w:rPr>
              <w:t xml:space="preserve">   </w:t>
            </w:r>
            <w:r w:rsidR="002D4C07" w:rsidRPr="00981F0A">
              <w:rPr>
                <w:b/>
                <w:i/>
              </w:rPr>
              <w:t>V</w:t>
            </w:r>
            <w:r w:rsidR="0059612E" w:rsidRPr="00981F0A">
              <w:rPr>
                <w:b/>
                <w:i/>
              </w:rPr>
              <w:t>alue</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59612E" w:rsidP="002E0B29">
            <w:pPr>
              <w:spacing w:after="0" w:line="0" w:lineRule="atLeast"/>
            </w:pPr>
            <w:r w:rsidRPr="002E0B29">
              <w:t>Any valid value</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59612E"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59612E" w:rsidP="002E0B29">
            <w:pPr>
              <w:spacing w:after="0" w:line="0" w:lineRule="atLeast"/>
              <w:rPr>
                <w:b/>
                <w:i/>
              </w:rPr>
            </w:pPr>
            <w:r w:rsidRPr="002E0B29">
              <w:t xml:space="preserve">          </w:t>
            </w:r>
            <w:proofErr w:type="spellStart"/>
            <w:r w:rsidRPr="00981F0A">
              <w:rPr>
                <w:b/>
                <w:i/>
              </w:rPr>
              <w:t>cracaId</w:t>
            </w:r>
            <w:proofErr w:type="spellEnd"/>
            <w:r w:rsidRPr="00981F0A">
              <w:rPr>
                <w:b/>
                <w:i/>
              </w:rPr>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59612E" w:rsidP="002E0B29">
            <w:pPr>
              <w:spacing w:after="0" w:line="0" w:lineRule="atLeast"/>
            </w:pPr>
            <w:r w:rsidRPr="002E0B29">
              <w:t>Any valid value</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59612E" w:rsidP="002E0B29">
            <w:pPr>
              <w:spacing w:after="0" w:line="0" w:lineRule="atLeast"/>
              <w:rPr>
                <w:b/>
                <w:i/>
              </w:rPr>
            </w:pPr>
            <w:r w:rsidRPr="002E0B29">
              <w:t xml:space="preserve">         </w:t>
            </w:r>
            <w:r w:rsidRPr="00981F0A">
              <w:rPr>
                <w:b/>
                <w:i/>
              </w:rPr>
              <w:t xml:space="preserve"> </w:t>
            </w:r>
            <w:proofErr w:type="spellStart"/>
            <w:r w:rsidRPr="00981F0A">
              <w:rPr>
                <w:b/>
                <w:i/>
              </w:rPr>
              <w:t>crlSeries</w:t>
            </w:r>
            <w:proofErr w:type="spellEnd"/>
            <w:r w:rsidRPr="00981F0A">
              <w:rPr>
                <w:b/>
                <w:i/>
              </w:rPr>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981F0A" w:rsidRDefault="0059612E" w:rsidP="002E0B29">
            <w:pPr>
              <w:spacing w:after="0" w:line="0" w:lineRule="atLeast"/>
              <w:rPr>
                <w:b/>
                <w:i/>
              </w:rPr>
            </w:pPr>
            <w:r w:rsidRPr="00981F0A">
              <w:rPr>
                <w:b/>
                <w:i/>
              </w:rPr>
              <w:t>1</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proofErr w:type="spellStart"/>
            <w:r w:rsidRPr="00981F0A">
              <w:rPr>
                <w:b/>
                <w:i/>
              </w:rPr>
              <w:t>validityPeriod</w:t>
            </w:r>
            <w:proofErr w:type="spellEnd"/>
            <w:r w:rsidRPr="002E0B29">
              <w:t xml:space="preserve"> </w:t>
            </w:r>
            <w:proofErr w:type="gramStart"/>
            <w:r w:rsidR="0059612E" w:rsidRPr="002E0B29">
              <w:t>SEQUENCE</w:t>
            </w:r>
            <w:r w:rsidRPr="002E0B29">
              <w:t>{</w:t>
            </w:r>
            <w:proofErr w:type="gramEnd"/>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59612E" w:rsidP="002E0B29">
            <w:pPr>
              <w:spacing w:after="0" w:line="0" w:lineRule="atLeast"/>
              <w:rPr>
                <w:b/>
                <w:i/>
              </w:rPr>
            </w:pPr>
            <w:r w:rsidRPr="002E0B29">
              <w:t xml:space="preserve">            </w:t>
            </w:r>
            <w:r w:rsidRPr="00981F0A">
              <w:rPr>
                <w:b/>
                <w:i/>
              </w:rPr>
              <w:t>start</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59612E" w:rsidP="002E0B29">
            <w:pPr>
              <w:spacing w:after="0" w:line="0" w:lineRule="atLeast"/>
            </w:pPr>
            <w:r w:rsidRPr="002E0B29">
              <w:t>Any valid value</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59612E" w:rsidP="002E0B29">
            <w:pPr>
              <w:spacing w:after="0" w:line="0" w:lineRule="atLeast"/>
              <w:rPr>
                <w:b/>
                <w:i/>
              </w:rPr>
            </w:pPr>
            <w:r w:rsidRPr="002E0B29">
              <w:t xml:space="preserve">            </w:t>
            </w:r>
            <w:r w:rsidRPr="00981F0A">
              <w:rPr>
                <w:b/>
                <w:i/>
              </w:rPr>
              <w:t>duration</w:t>
            </w:r>
            <w:r w:rsidR="00730D58" w:rsidRPr="00981F0A">
              <w:rPr>
                <w:b/>
                <w:i/>
              </w:rPr>
              <w:t xml:space="preserve"> hours</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730D58" w:rsidP="002E0B29">
            <w:pPr>
              <w:spacing w:after="0" w:line="0" w:lineRule="atLeast"/>
            </w:pPr>
            <w:r w:rsidRPr="002E0B29">
              <w:t>Any valid value</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59612E"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981F0A">
              <w:rPr>
                <w:b/>
                <w:i/>
              </w:rPr>
              <w:t xml:space="preserve">          </w:t>
            </w:r>
            <w:r w:rsidR="00981F0A" w:rsidRPr="00981F0A">
              <w:rPr>
                <w:b/>
                <w:i/>
              </w:rPr>
              <w:t>r</w:t>
            </w:r>
            <w:r w:rsidRPr="00981F0A">
              <w:rPr>
                <w:b/>
                <w:i/>
              </w:rPr>
              <w:t>egion</w:t>
            </w:r>
            <w:r w:rsidR="0059612E" w:rsidRPr="00981F0A">
              <w:rPr>
                <w:b/>
                <w:i/>
              </w:rPr>
              <w:t xml:space="preserve"> </w:t>
            </w:r>
            <w:proofErr w:type="spellStart"/>
            <w:r w:rsidR="00090B4E" w:rsidRPr="00981F0A">
              <w:rPr>
                <w:b/>
                <w:i/>
              </w:rPr>
              <w:t>identifiedRegion</w:t>
            </w:r>
            <w:proofErr w:type="spellEnd"/>
            <w:r w:rsidR="00090B4E" w:rsidRPr="002E0B29">
              <w:t xml:space="preserve"> </w:t>
            </w:r>
            <w:r w:rsidR="0059612E" w:rsidRPr="002E0B29">
              <w:t>SEQUENCE</w:t>
            </w: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981F0A" w:rsidRDefault="00BC4CF8" w:rsidP="002E0B29">
            <w:pPr>
              <w:spacing w:after="0" w:line="0" w:lineRule="atLeast"/>
              <w:rPr>
                <w:b/>
                <w:i/>
              </w:rPr>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BC4CF8" w:rsidP="002E0B29">
            <w:pPr>
              <w:spacing w:after="0" w:line="0" w:lineRule="atLeast"/>
              <w:rPr>
                <w:b/>
                <w:i/>
              </w:rPr>
            </w:pPr>
            <w:r w:rsidRPr="00981F0A">
              <w:rPr>
                <w:b/>
                <w:i/>
              </w:rPr>
              <w:t xml:space="preserve">            </w:t>
            </w:r>
            <w:proofErr w:type="spellStart"/>
            <w:r w:rsidRPr="00981F0A">
              <w:rPr>
                <w:b/>
                <w:i/>
              </w:rPr>
              <w:t>countryOnly</w:t>
            </w:r>
            <w:proofErr w:type="spellEnd"/>
          </w:p>
        </w:tc>
        <w:tc>
          <w:tcPr>
            <w:tcW w:w="3060" w:type="dxa"/>
            <w:tcBorders>
              <w:top w:val="single" w:sz="4" w:space="0" w:color="auto"/>
              <w:left w:val="single" w:sz="4" w:space="0" w:color="auto"/>
              <w:bottom w:val="single" w:sz="4" w:space="0" w:color="auto"/>
              <w:right w:val="single" w:sz="4" w:space="0" w:color="auto"/>
            </w:tcBorders>
          </w:tcPr>
          <w:p w:rsidR="00BC4CF8" w:rsidRPr="00981F0A" w:rsidRDefault="0059612E" w:rsidP="002E0B29">
            <w:pPr>
              <w:spacing w:after="0" w:line="0" w:lineRule="atLeast"/>
              <w:rPr>
                <w:b/>
                <w:i/>
              </w:rPr>
            </w:pPr>
            <w:r w:rsidRPr="00981F0A">
              <w:rPr>
                <w:b/>
                <w:i/>
              </w:rPr>
              <w:t>124</w:t>
            </w:r>
            <w:r w:rsidR="000F5184">
              <w:rPr>
                <w:b/>
                <w:i/>
              </w:rPr>
              <w:t xml:space="preserve"> (0X7C)</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59612E" w:rsidP="002E0B29">
            <w:pPr>
              <w:spacing w:after="0" w:line="0" w:lineRule="atLeast"/>
              <w:rPr>
                <w:b/>
                <w:i/>
              </w:rPr>
            </w:pPr>
            <w:r w:rsidRPr="00981F0A">
              <w:rPr>
                <w:b/>
                <w:i/>
              </w:rPr>
              <w:t xml:space="preserve">            </w:t>
            </w:r>
            <w:proofErr w:type="spellStart"/>
            <w:r w:rsidRPr="00981F0A">
              <w:rPr>
                <w:b/>
                <w:i/>
              </w:rPr>
              <w:t>countryOnly</w:t>
            </w:r>
            <w:proofErr w:type="spellEnd"/>
          </w:p>
        </w:tc>
        <w:tc>
          <w:tcPr>
            <w:tcW w:w="3060" w:type="dxa"/>
            <w:tcBorders>
              <w:top w:val="single" w:sz="4" w:space="0" w:color="auto"/>
              <w:left w:val="single" w:sz="4" w:space="0" w:color="auto"/>
              <w:bottom w:val="single" w:sz="4" w:space="0" w:color="auto"/>
              <w:right w:val="single" w:sz="4" w:space="0" w:color="auto"/>
            </w:tcBorders>
          </w:tcPr>
          <w:p w:rsidR="00BC4CF8" w:rsidRPr="00981F0A" w:rsidRDefault="0059612E" w:rsidP="002E0B29">
            <w:pPr>
              <w:spacing w:after="0" w:line="0" w:lineRule="atLeast"/>
              <w:rPr>
                <w:b/>
                <w:i/>
              </w:rPr>
            </w:pPr>
            <w:r w:rsidRPr="00981F0A">
              <w:rPr>
                <w:b/>
                <w:i/>
              </w:rPr>
              <w:t>484</w:t>
            </w:r>
            <w:r w:rsidR="000F5184">
              <w:rPr>
                <w:b/>
                <w:i/>
              </w:rPr>
              <w:t xml:space="preserve"> (0X1E4)</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59612E" w:rsidP="002E0B29">
            <w:pPr>
              <w:spacing w:after="0" w:line="0" w:lineRule="atLeast"/>
              <w:rPr>
                <w:b/>
                <w:i/>
              </w:rPr>
            </w:pPr>
            <w:r w:rsidRPr="00981F0A">
              <w:rPr>
                <w:b/>
                <w:i/>
              </w:rPr>
              <w:t xml:space="preserve">            </w:t>
            </w:r>
            <w:proofErr w:type="spellStart"/>
            <w:r w:rsidRPr="00981F0A">
              <w:rPr>
                <w:b/>
                <w:i/>
              </w:rPr>
              <w:t>countryOnly</w:t>
            </w:r>
            <w:proofErr w:type="spellEnd"/>
          </w:p>
        </w:tc>
        <w:tc>
          <w:tcPr>
            <w:tcW w:w="3060" w:type="dxa"/>
            <w:tcBorders>
              <w:top w:val="single" w:sz="4" w:space="0" w:color="auto"/>
              <w:left w:val="single" w:sz="4" w:space="0" w:color="auto"/>
              <w:bottom w:val="single" w:sz="4" w:space="0" w:color="auto"/>
              <w:right w:val="single" w:sz="4" w:space="0" w:color="auto"/>
            </w:tcBorders>
          </w:tcPr>
          <w:p w:rsidR="00BC4CF8" w:rsidRPr="00981F0A" w:rsidRDefault="000F5184" w:rsidP="002E0B29">
            <w:pPr>
              <w:spacing w:after="0" w:line="0" w:lineRule="atLeast"/>
              <w:rPr>
                <w:b/>
                <w:i/>
              </w:rPr>
            </w:pPr>
            <w:r w:rsidRPr="00981F0A">
              <w:rPr>
                <w:b/>
                <w:i/>
              </w:rPr>
              <w:t>840</w:t>
            </w:r>
            <w:r>
              <w:rPr>
                <w:b/>
                <w:i/>
              </w:rPr>
              <w:t xml:space="preserve"> (</w:t>
            </w:r>
            <w:r w:rsidR="0048385B">
              <w:rPr>
                <w:b/>
                <w:i/>
              </w:rPr>
              <w:t>0X348</w:t>
            </w:r>
            <w:r>
              <w:rPr>
                <w:b/>
                <w:i/>
              </w:rPr>
              <w:t>)</w:t>
            </w:r>
            <w:r w:rsidR="0048385B">
              <w:rPr>
                <w:b/>
                <w:i/>
              </w:rPr>
              <w:t xml:space="preserve"> </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proofErr w:type="spellStart"/>
            <w:proofErr w:type="gramStart"/>
            <w:r w:rsidRPr="00981F0A">
              <w:rPr>
                <w:b/>
                <w:i/>
              </w:rPr>
              <w:t>appPermissions</w:t>
            </w:r>
            <w:proofErr w:type="spellEnd"/>
            <w:r w:rsidRPr="002E0B29">
              <w:t xml:space="preserve"> </w:t>
            </w:r>
            <w:r w:rsidR="0059612E" w:rsidRPr="002E0B29">
              <w:t xml:space="preserve"> SEQUENCE</w:t>
            </w:r>
            <w:proofErr w:type="gramEnd"/>
            <w:r w:rsidRPr="002E0B29">
              <w:t>{</w:t>
            </w:r>
          </w:p>
        </w:tc>
        <w:tc>
          <w:tcPr>
            <w:tcW w:w="3060" w:type="dxa"/>
            <w:tcBorders>
              <w:top w:val="single" w:sz="4" w:space="0" w:color="auto"/>
              <w:left w:val="single" w:sz="4" w:space="0" w:color="auto"/>
              <w:bottom w:val="single" w:sz="4" w:space="0" w:color="auto"/>
              <w:right w:val="single" w:sz="4" w:space="0" w:color="auto"/>
            </w:tcBorders>
          </w:tcPr>
          <w:p w:rsidR="00BC4CF8" w:rsidRPr="00981F0A" w:rsidRDefault="00BC4CF8" w:rsidP="002E0B29">
            <w:pPr>
              <w:spacing w:after="0" w:line="0" w:lineRule="atLeast"/>
              <w:rPr>
                <w:b/>
                <w:i/>
              </w:rPr>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BC4CF8" w:rsidP="002E0B29">
            <w:pPr>
              <w:spacing w:after="0" w:line="0" w:lineRule="atLeast"/>
              <w:rPr>
                <w:b/>
                <w:i/>
              </w:rPr>
            </w:pPr>
            <w:r w:rsidRPr="00981F0A">
              <w:rPr>
                <w:b/>
                <w:i/>
              </w:rPr>
              <w:t xml:space="preserve">              </w:t>
            </w:r>
            <w:proofErr w:type="spellStart"/>
            <w:r w:rsidRPr="00981F0A">
              <w:rPr>
                <w:b/>
                <w:i/>
              </w:rPr>
              <w:t>psid</w:t>
            </w:r>
            <w:proofErr w:type="spellEnd"/>
            <w:r w:rsidRPr="00981F0A">
              <w:rPr>
                <w:b/>
                <w:i/>
              </w:rPr>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3A44D6" w:rsidP="002E0B29">
            <w:pPr>
              <w:spacing w:after="0" w:line="0" w:lineRule="atLeast"/>
            </w:pPr>
            <w:r w:rsidRPr="003A44D6">
              <w:t>32 (PSID=</w:t>
            </w:r>
            <w:r w:rsidRPr="00981F0A">
              <w:rPr>
                <w:b/>
                <w:i/>
              </w:rPr>
              <w:t>0p20</w:t>
            </w:r>
            <w:r w:rsidRPr="003A44D6">
              <w:t>)</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59612E" w:rsidP="002E0B29">
            <w:pPr>
              <w:spacing w:after="0" w:line="0" w:lineRule="atLeast"/>
            </w:pPr>
            <w:r w:rsidRPr="002E0B29">
              <w:t>BSM</w:t>
            </w: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59612E"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59612E" w:rsidP="002E0B29">
            <w:pPr>
              <w:spacing w:after="0" w:line="0" w:lineRule="atLeast"/>
              <w:rPr>
                <w:b/>
                <w:i/>
              </w:rPr>
            </w:pPr>
            <w:r w:rsidRPr="00981F0A">
              <w:rPr>
                <w:b/>
                <w:i/>
              </w:rPr>
              <w:t xml:space="preserve">              </w:t>
            </w:r>
            <w:proofErr w:type="spellStart"/>
            <w:r w:rsidRPr="00981F0A">
              <w:rPr>
                <w:b/>
                <w:i/>
              </w:rPr>
              <w:t>psid</w:t>
            </w:r>
            <w:proofErr w:type="spellEnd"/>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3A44D6" w:rsidP="002E0B29">
            <w:pPr>
              <w:spacing w:after="0" w:line="0" w:lineRule="atLeast"/>
            </w:pPr>
            <w:r>
              <w:t>38 (PSID=</w:t>
            </w:r>
            <w:r w:rsidRPr="00981F0A">
              <w:rPr>
                <w:b/>
                <w:i/>
              </w:rPr>
              <w:t>0p26</w:t>
            </w:r>
            <w:r w:rsidRPr="0099420F">
              <w:t>)</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59612E" w:rsidP="002E0B29">
            <w:pPr>
              <w:spacing w:after="0" w:line="0" w:lineRule="atLeast"/>
            </w:pPr>
            <w:r w:rsidRPr="002E0B29">
              <w:t>Misbehaviour for common applications</w:t>
            </w: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090B4E"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BC4CF8" w:rsidP="002E0B29">
            <w:pPr>
              <w:spacing w:after="0" w:line="0" w:lineRule="atLeast"/>
              <w:rPr>
                <w:b/>
                <w:i/>
              </w:rPr>
            </w:pPr>
            <w:r w:rsidRPr="00981F0A">
              <w:rPr>
                <w:b/>
                <w:i/>
              </w:rPr>
              <w:t xml:space="preserve">          </w:t>
            </w:r>
            <w:proofErr w:type="spellStart"/>
            <w:r w:rsidRPr="00981F0A">
              <w:rPr>
                <w:b/>
                <w:i/>
              </w:rPr>
              <w:t>verifyKeyIndicator</w:t>
            </w:r>
            <w:proofErr w:type="spellEnd"/>
            <w:r w:rsidRPr="00981F0A">
              <w:rPr>
                <w:b/>
                <w:i/>
              </w:rPr>
              <w:t xml:space="preserve"> </w:t>
            </w:r>
          </w:p>
        </w:tc>
        <w:tc>
          <w:tcPr>
            <w:tcW w:w="3060" w:type="dxa"/>
            <w:tcBorders>
              <w:top w:val="single" w:sz="4" w:space="0" w:color="auto"/>
              <w:left w:val="single" w:sz="4" w:space="0" w:color="auto"/>
              <w:bottom w:val="single" w:sz="4" w:space="0" w:color="auto"/>
              <w:right w:val="single" w:sz="4" w:space="0" w:color="auto"/>
            </w:tcBorders>
          </w:tcPr>
          <w:p w:rsidR="0059612E" w:rsidRPr="00981F0A" w:rsidRDefault="0059612E" w:rsidP="002E0B29">
            <w:pPr>
              <w:spacing w:after="0" w:line="0" w:lineRule="atLeast"/>
              <w:rPr>
                <w:b/>
                <w:i/>
              </w:rPr>
            </w:pPr>
            <w:proofErr w:type="spellStart"/>
            <w:r w:rsidRPr="00981F0A">
              <w:rPr>
                <w:b/>
                <w:i/>
              </w:rPr>
              <w:t>reconstructionValue</w:t>
            </w:r>
            <w:proofErr w:type="spellEnd"/>
            <w:r w:rsidRPr="00981F0A">
              <w:rPr>
                <w:b/>
                <w:i/>
              </w:rPr>
              <w:t xml:space="preserve"> </w:t>
            </w:r>
          </w:p>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9C3503" w:rsidRPr="00981F0A" w:rsidRDefault="009C3503" w:rsidP="002E0B29">
            <w:pPr>
              <w:spacing w:after="0" w:line="0" w:lineRule="atLeast"/>
              <w:rPr>
                <w:b/>
                <w:i/>
              </w:rPr>
            </w:pPr>
            <w:r>
              <w:rPr>
                <w:b/>
                <w:i/>
              </w:rPr>
              <w:t>compressed-y-0</w:t>
            </w:r>
            <w:ins w:id="180" w:author="Dmitri.Khijniak@7Layers.com" w:date="2017-04-30T15:07:00Z">
              <w:r w:rsidR="00F83E1A">
                <w:rPr>
                  <w:b/>
                  <w:i/>
                </w:rPr>
                <w:t xml:space="preserve"> or compressed-y-1</w:t>
              </w:r>
            </w:ins>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090B4E"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Tr="00730D58">
        <w:tc>
          <w:tcPr>
            <w:tcW w:w="3618" w:type="dxa"/>
            <w:tcBorders>
              <w:top w:val="single" w:sz="4" w:space="0" w:color="auto"/>
              <w:left w:val="single" w:sz="4" w:space="0" w:color="auto"/>
              <w:bottom w:val="single" w:sz="4" w:space="0" w:color="auto"/>
              <w:right w:val="single" w:sz="4" w:space="0" w:color="auto"/>
            </w:tcBorders>
            <w:hideMark/>
          </w:tcPr>
          <w:p w:rsidR="00BC4CF8" w:rsidRDefault="003A44D6" w:rsidP="002E0B29">
            <w:pPr>
              <w:spacing w:after="0" w:line="0" w:lineRule="atLeast"/>
            </w:pPr>
            <w:r>
              <w:t>R</w:t>
            </w:r>
            <w:r w:rsidRPr="003A44D6">
              <w:t>equire Security Si</w:t>
            </w:r>
            <w:r>
              <w:t xml:space="preserve">gnature information in  </w:t>
            </w:r>
            <w:r>
              <w:fldChar w:fldCharType="begin"/>
            </w:r>
            <w:r>
              <w:instrText xml:space="preserve"> REF _Ref442163455 \h </w:instrText>
            </w:r>
            <w:r>
              <w:fldChar w:fldCharType="separate"/>
            </w:r>
            <w:r w:rsidR="00DD231E">
              <w:t xml:space="preserve">Table </w:t>
            </w:r>
            <w:r w:rsidR="00DD231E">
              <w:rPr>
                <w:noProof/>
              </w:rPr>
              <w:t>7</w:t>
            </w:r>
            <w:r w:rsidR="00DD231E">
              <w:noBreakHyphen/>
            </w:r>
            <w:r w:rsidR="00DD231E">
              <w:rPr>
                <w:noProof/>
              </w:rPr>
              <w:t>4</w:t>
            </w:r>
            <w:r>
              <w:fldChar w:fldCharType="end"/>
            </w:r>
          </w:p>
        </w:tc>
        <w:tc>
          <w:tcPr>
            <w:tcW w:w="3060" w:type="dxa"/>
            <w:tcBorders>
              <w:top w:val="single" w:sz="4" w:space="0" w:color="auto"/>
              <w:left w:val="single" w:sz="4" w:space="0" w:color="auto"/>
              <w:bottom w:val="single" w:sz="4" w:space="0" w:color="auto"/>
              <w:right w:val="single" w:sz="4" w:space="0" w:color="auto"/>
            </w:tcBorders>
          </w:tcPr>
          <w:p w:rsidR="00BC4CF8"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Default="00BC4CF8" w:rsidP="002E0B29">
            <w:pPr>
              <w:spacing w:after="0" w:line="0" w:lineRule="atLeast"/>
            </w:pPr>
          </w:p>
        </w:tc>
      </w:tr>
    </w:tbl>
    <w:p w:rsidR="00F87747" w:rsidRDefault="00F87747" w:rsidP="00327576"/>
    <w:p w:rsidR="00F87747" w:rsidRDefault="00BE1159" w:rsidP="00D84FBD">
      <w:pPr>
        <w:pStyle w:val="Heading3"/>
      </w:pPr>
      <w:bookmarkStart w:id="181" w:name="_Toc459988719"/>
      <w:r>
        <w:t>SPDU</w:t>
      </w:r>
      <w:r w:rsidRPr="00D84FBD">
        <w:rPr>
          <w:vertAlign w:val="subscript"/>
        </w:rPr>
        <w:t>BSM</w:t>
      </w:r>
      <w:r w:rsidR="00CA23A5">
        <w:t xml:space="preserve"> </w:t>
      </w:r>
      <w:r w:rsidR="001E36EC">
        <w:t>Security S</w:t>
      </w:r>
      <w:r w:rsidR="00F87747">
        <w:t>ignature</w:t>
      </w:r>
      <w:bookmarkEnd w:id="181"/>
      <w:r w:rsidR="00F87747">
        <w:t xml:space="preserve"> </w:t>
      </w:r>
    </w:p>
    <w:p w:rsidR="00C33716" w:rsidRPr="00C33716" w:rsidRDefault="00C33716" w:rsidP="00C33716">
      <w:pPr>
        <w:pStyle w:val="Caption"/>
      </w:pPr>
      <w:bookmarkStart w:id="182" w:name="_Ref442163455"/>
      <w:r>
        <w:t xml:space="preserve">Table </w:t>
      </w:r>
      <w:r w:rsidR="00094AD4">
        <w:fldChar w:fldCharType="begin"/>
      </w:r>
      <w:r w:rsidR="00094AD4">
        <w:instrText xml:space="preserve"> STYLEREF 1 \s </w:instrText>
      </w:r>
      <w:r w:rsidR="00094AD4">
        <w:fldChar w:fldCharType="separate"/>
      </w:r>
      <w:r w:rsidR="00DD231E">
        <w:rPr>
          <w:noProof/>
        </w:rPr>
        <w:t>7</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4</w:t>
      </w:r>
      <w:r w:rsidR="00094AD4">
        <w:fldChar w:fldCharType="end"/>
      </w:r>
      <w:bookmarkEnd w:id="182"/>
      <w:r>
        <w:t xml:space="preserve">: </w:t>
      </w:r>
      <w:r w:rsidR="00BE1159">
        <w:t>SPDU</w:t>
      </w:r>
      <w:r w:rsidR="00BE1159" w:rsidRPr="00683B4B">
        <w:rPr>
          <w:vertAlign w:val="subscript"/>
        </w:rPr>
        <w:t>BSM</w:t>
      </w:r>
      <w:r>
        <w:t xml:space="preserve"> Security Signature</w:t>
      </w:r>
    </w:p>
    <w:tbl>
      <w:tblPr>
        <w:tblStyle w:val="TableGrid"/>
        <w:tblW w:w="9634" w:type="dxa"/>
        <w:tblLayout w:type="fixed"/>
        <w:tblLook w:val="04A0" w:firstRow="1" w:lastRow="0" w:firstColumn="1" w:lastColumn="0" w:noHBand="0" w:noVBand="1"/>
      </w:tblPr>
      <w:tblGrid>
        <w:gridCol w:w="3595"/>
        <w:gridCol w:w="2412"/>
        <w:gridCol w:w="3627"/>
      </w:tblGrid>
      <w:tr w:rsidR="0005205D" w:rsidRPr="00F2722A" w:rsidTr="00C33716">
        <w:tc>
          <w:tcPr>
            <w:tcW w:w="3595" w:type="dxa"/>
          </w:tcPr>
          <w:p w:rsidR="0005205D" w:rsidRPr="003A44D6" w:rsidRDefault="0005205D" w:rsidP="00E5764B">
            <w:pPr>
              <w:pStyle w:val="Code"/>
            </w:pPr>
            <w:r w:rsidRPr="003A44D6">
              <w:t>Information Element</w:t>
            </w:r>
          </w:p>
        </w:tc>
        <w:tc>
          <w:tcPr>
            <w:tcW w:w="2412" w:type="dxa"/>
          </w:tcPr>
          <w:p w:rsidR="0005205D" w:rsidRPr="003A44D6" w:rsidRDefault="0005205D" w:rsidP="00E5764B">
            <w:pPr>
              <w:pStyle w:val="Code"/>
            </w:pPr>
            <w:r w:rsidRPr="003A44D6">
              <w:t>Value/Remark</w:t>
            </w:r>
          </w:p>
        </w:tc>
        <w:tc>
          <w:tcPr>
            <w:tcW w:w="3627" w:type="dxa"/>
          </w:tcPr>
          <w:p w:rsidR="0005205D" w:rsidRPr="003A44D6" w:rsidRDefault="0005205D" w:rsidP="00E5764B">
            <w:pPr>
              <w:pStyle w:val="Code"/>
            </w:pPr>
            <w:r w:rsidRPr="003A44D6">
              <w:t>Comment</w:t>
            </w:r>
          </w:p>
        </w:tc>
      </w:tr>
      <w:tr w:rsidR="003A44D6" w:rsidRPr="00F2722A" w:rsidTr="00C33716">
        <w:tc>
          <w:tcPr>
            <w:tcW w:w="3595" w:type="dxa"/>
          </w:tcPr>
          <w:p w:rsidR="003A44D6" w:rsidRPr="003A44D6" w:rsidRDefault="003A44D6" w:rsidP="00E5764B">
            <w:pPr>
              <w:pStyle w:val="Code"/>
            </w:pPr>
            <w:r>
              <w:t xml:space="preserve">Requires BSM </w:t>
            </w:r>
            <w:r w:rsidRPr="002E0B29">
              <w:t xml:space="preserve">Security header </w:t>
            </w:r>
            <w:proofErr w:type="gramStart"/>
            <w:r w:rsidRPr="002E0B29">
              <w:t xml:space="preserve">information  </w:t>
            </w:r>
            <w:r>
              <w:t>in</w:t>
            </w:r>
            <w:proofErr w:type="gramEnd"/>
            <w:r>
              <w:t xml:space="preserve"> </w:t>
            </w:r>
            <w:r>
              <w:fldChar w:fldCharType="begin"/>
            </w:r>
            <w:r>
              <w:instrText xml:space="preserve"> REF _Ref442163483 \h </w:instrText>
            </w:r>
            <w:r>
              <w:fldChar w:fldCharType="separate"/>
            </w:r>
            <w:r w:rsidR="00DD231E">
              <w:t xml:space="preserve">Table </w:t>
            </w:r>
            <w:r w:rsidR="00DD231E">
              <w:rPr>
                <w:noProof/>
              </w:rPr>
              <w:t>7</w:t>
            </w:r>
            <w:r w:rsidR="00DD231E">
              <w:noBreakHyphen/>
            </w:r>
            <w:r w:rsidR="00DD231E">
              <w:rPr>
                <w:noProof/>
              </w:rPr>
              <w:t>1</w:t>
            </w:r>
            <w:r>
              <w:fldChar w:fldCharType="end"/>
            </w:r>
          </w:p>
        </w:tc>
        <w:tc>
          <w:tcPr>
            <w:tcW w:w="2412" w:type="dxa"/>
          </w:tcPr>
          <w:p w:rsidR="003A44D6" w:rsidRPr="003A44D6" w:rsidRDefault="003A44D6" w:rsidP="00E5764B">
            <w:pPr>
              <w:pStyle w:val="Code"/>
            </w:pPr>
          </w:p>
        </w:tc>
        <w:tc>
          <w:tcPr>
            <w:tcW w:w="3627" w:type="dxa"/>
          </w:tcPr>
          <w:p w:rsidR="003A44D6" w:rsidRPr="003A44D6" w:rsidRDefault="003A44D6" w:rsidP="00E5764B">
            <w:pPr>
              <w:pStyle w:val="Code"/>
            </w:pPr>
          </w:p>
        </w:tc>
      </w:tr>
      <w:tr w:rsidR="003A44D6" w:rsidRPr="00F2722A" w:rsidTr="00C33716">
        <w:tc>
          <w:tcPr>
            <w:tcW w:w="3595" w:type="dxa"/>
          </w:tcPr>
          <w:p w:rsidR="003A44D6" w:rsidRPr="003A44D6" w:rsidRDefault="003A44D6" w:rsidP="00E5764B">
            <w:pPr>
              <w:pStyle w:val="Code"/>
            </w:pPr>
            <w:r w:rsidRPr="003A44D6">
              <w:rPr>
                <w:lang w:val="en-US"/>
              </w:rPr>
              <w:t xml:space="preserve">Require signer credentials information in </w:t>
            </w:r>
            <w:r w:rsidRPr="003A44D6">
              <w:fldChar w:fldCharType="begin"/>
            </w:r>
            <w:r w:rsidRPr="003A44D6">
              <w:instrText xml:space="preserve"> REF _Ref442163413 \h </w:instrText>
            </w:r>
            <w:r w:rsidRPr="003A44D6">
              <w:fldChar w:fldCharType="separate"/>
            </w:r>
            <w:r w:rsidR="00DD231E">
              <w:t xml:space="preserve">Table </w:t>
            </w:r>
            <w:r w:rsidR="00DD231E">
              <w:rPr>
                <w:noProof/>
              </w:rPr>
              <w:t>7</w:t>
            </w:r>
            <w:r w:rsidR="00DD231E">
              <w:noBreakHyphen/>
            </w:r>
            <w:r w:rsidR="00DD231E">
              <w:rPr>
                <w:noProof/>
              </w:rPr>
              <w:t>2</w:t>
            </w:r>
            <w:r w:rsidRPr="003A44D6">
              <w:fldChar w:fldCharType="end"/>
            </w:r>
            <w:r w:rsidRPr="003A44D6">
              <w:t xml:space="preserve"> or  </w:t>
            </w:r>
            <w:r w:rsidRPr="003A44D6">
              <w:fldChar w:fldCharType="begin"/>
            </w:r>
            <w:r w:rsidRPr="003A44D6">
              <w:instrText xml:space="preserve"> REF _Ref442163386 \h </w:instrText>
            </w:r>
            <w:r w:rsidRPr="003A44D6">
              <w:fldChar w:fldCharType="separate"/>
            </w:r>
            <w:r w:rsidR="00DD231E">
              <w:t xml:space="preserve">Table </w:t>
            </w:r>
            <w:r w:rsidR="00DD231E">
              <w:rPr>
                <w:noProof/>
              </w:rPr>
              <w:t>7</w:t>
            </w:r>
            <w:r w:rsidR="00DD231E">
              <w:noBreakHyphen/>
            </w:r>
            <w:r w:rsidR="00DD231E">
              <w:rPr>
                <w:noProof/>
              </w:rPr>
              <w:t>3</w:t>
            </w:r>
            <w:r w:rsidRPr="003A44D6">
              <w:fldChar w:fldCharType="end"/>
            </w:r>
          </w:p>
        </w:tc>
        <w:tc>
          <w:tcPr>
            <w:tcW w:w="2412" w:type="dxa"/>
          </w:tcPr>
          <w:p w:rsidR="003A44D6" w:rsidRPr="003A44D6" w:rsidRDefault="003A44D6" w:rsidP="00E5764B">
            <w:pPr>
              <w:pStyle w:val="Code"/>
            </w:pPr>
          </w:p>
        </w:tc>
        <w:tc>
          <w:tcPr>
            <w:tcW w:w="3627" w:type="dxa"/>
          </w:tcPr>
          <w:p w:rsidR="003A44D6" w:rsidRPr="003A44D6" w:rsidRDefault="003A44D6" w:rsidP="00E5764B">
            <w:pPr>
              <w:pStyle w:val="Code"/>
            </w:pPr>
          </w:p>
        </w:tc>
      </w:tr>
      <w:tr w:rsidR="003A44D6" w:rsidRPr="00F2722A" w:rsidTr="00C33716">
        <w:tc>
          <w:tcPr>
            <w:tcW w:w="3595" w:type="dxa"/>
          </w:tcPr>
          <w:p w:rsidR="003A44D6" w:rsidRPr="003A44D6" w:rsidRDefault="003A44D6" w:rsidP="00E5764B">
            <w:pPr>
              <w:pStyle w:val="Code"/>
            </w:pPr>
            <w:r w:rsidRPr="003A44D6">
              <w:t xml:space="preserve">    </w:t>
            </w:r>
            <w:r w:rsidRPr="00981F0A">
              <w:rPr>
                <w:b/>
                <w:i/>
              </w:rPr>
              <w:t>signature</w:t>
            </w:r>
            <w:r w:rsidRPr="003A44D6">
              <w:t xml:space="preserve"> SEQUENCE {</w:t>
            </w:r>
          </w:p>
        </w:tc>
        <w:tc>
          <w:tcPr>
            <w:tcW w:w="2412" w:type="dxa"/>
          </w:tcPr>
          <w:p w:rsidR="003A44D6" w:rsidRPr="00617A6B" w:rsidRDefault="003A44D6" w:rsidP="00617A6B">
            <w:pPr>
              <w:pStyle w:val="Code"/>
              <w:rPr>
                <w:b/>
              </w:rPr>
            </w:pPr>
            <w:r w:rsidRPr="00617A6B">
              <w:rPr>
                <w:b/>
                <w:i/>
              </w:rPr>
              <w:t>ecdsa256Signatu</w:t>
            </w:r>
            <w:r w:rsidR="00617A6B">
              <w:rPr>
                <w:b/>
                <w:i/>
              </w:rPr>
              <w:t>re</w:t>
            </w:r>
          </w:p>
        </w:tc>
        <w:tc>
          <w:tcPr>
            <w:tcW w:w="3627" w:type="dxa"/>
          </w:tcPr>
          <w:p w:rsidR="003A44D6" w:rsidRPr="00981F0A" w:rsidRDefault="003A44D6" w:rsidP="00E5764B">
            <w:pPr>
              <w:pStyle w:val="Code"/>
            </w:pPr>
            <w:r w:rsidRPr="00981F0A">
              <w:t>EccP256CurvePoint</w:t>
            </w:r>
          </w:p>
        </w:tc>
      </w:tr>
      <w:tr w:rsidR="003A44D6" w:rsidRPr="00F2722A" w:rsidTr="00C33716">
        <w:tc>
          <w:tcPr>
            <w:tcW w:w="3595" w:type="dxa"/>
          </w:tcPr>
          <w:p w:rsidR="003A44D6" w:rsidRPr="00981F0A" w:rsidRDefault="003A44D6" w:rsidP="00E5764B">
            <w:pPr>
              <w:pStyle w:val="Code"/>
              <w:rPr>
                <w:b/>
              </w:rPr>
            </w:pPr>
            <w:r w:rsidRPr="00981F0A">
              <w:t xml:space="preserve">      </w:t>
            </w:r>
            <w:r w:rsidR="00981F0A">
              <w:rPr>
                <w:b/>
                <w:i/>
              </w:rPr>
              <w:t>r</w:t>
            </w:r>
            <w:r w:rsidRPr="00981F0A">
              <w:rPr>
                <w:b/>
              </w:rPr>
              <w:t xml:space="preserve"> </w:t>
            </w:r>
          </w:p>
        </w:tc>
        <w:tc>
          <w:tcPr>
            <w:tcW w:w="2412" w:type="dxa"/>
          </w:tcPr>
          <w:p w:rsidR="003A44D6" w:rsidRPr="00617A6B" w:rsidRDefault="003A44D6" w:rsidP="00E5764B">
            <w:pPr>
              <w:pStyle w:val="Code"/>
              <w:rPr>
                <w:b/>
              </w:rPr>
            </w:pPr>
            <w:r w:rsidRPr="00617A6B">
              <w:rPr>
                <w:b/>
                <w:i/>
              </w:rPr>
              <w:t>compressed-y</w:t>
            </w:r>
            <w:r w:rsidR="00617A6B" w:rsidRPr="00617A6B">
              <w:rPr>
                <w:b/>
                <w:i/>
              </w:rPr>
              <w:t>-</w:t>
            </w:r>
            <w:r w:rsidR="00981F0A" w:rsidRPr="00617A6B">
              <w:rPr>
                <w:b/>
                <w:i/>
              </w:rPr>
              <w:t>0</w:t>
            </w:r>
            <w:r w:rsidRPr="00617A6B">
              <w:rPr>
                <w:b/>
              </w:rPr>
              <w:t xml:space="preserve"> </w:t>
            </w:r>
            <w:r w:rsidR="009C3503">
              <w:rPr>
                <w:b/>
              </w:rPr>
              <w:t xml:space="preserve">or </w:t>
            </w:r>
            <w:r w:rsidR="009C3503" w:rsidRPr="007671C9">
              <w:rPr>
                <w:b/>
                <w:i/>
              </w:rPr>
              <w:t>compressed-y-1</w:t>
            </w:r>
          </w:p>
        </w:tc>
        <w:tc>
          <w:tcPr>
            <w:tcW w:w="3627" w:type="dxa"/>
          </w:tcPr>
          <w:p w:rsidR="003A44D6" w:rsidRPr="00981F0A" w:rsidRDefault="003A44D6" w:rsidP="00E5764B">
            <w:pPr>
              <w:pStyle w:val="Code"/>
            </w:pPr>
            <w:r w:rsidRPr="00981F0A">
              <w:t>Octet size of 32</w:t>
            </w:r>
          </w:p>
        </w:tc>
      </w:tr>
      <w:tr w:rsidR="003A44D6" w:rsidRPr="00F2722A" w:rsidTr="00C33716">
        <w:tc>
          <w:tcPr>
            <w:tcW w:w="3595" w:type="dxa"/>
          </w:tcPr>
          <w:p w:rsidR="003A44D6" w:rsidRPr="00981F0A" w:rsidRDefault="003A44D6" w:rsidP="00E5764B">
            <w:pPr>
              <w:pStyle w:val="Code"/>
              <w:rPr>
                <w:b/>
              </w:rPr>
            </w:pPr>
            <w:r w:rsidRPr="00981F0A">
              <w:t xml:space="preserve">      </w:t>
            </w:r>
            <w:r w:rsidR="00981F0A">
              <w:rPr>
                <w:b/>
                <w:i/>
              </w:rPr>
              <w:t>s</w:t>
            </w:r>
            <w:r w:rsidRPr="00981F0A">
              <w:rPr>
                <w:b/>
              </w:rPr>
              <w:t xml:space="preserve">  </w:t>
            </w:r>
          </w:p>
        </w:tc>
        <w:tc>
          <w:tcPr>
            <w:tcW w:w="2412" w:type="dxa"/>
          </w:tcPr>
          <w:p w:rsidR="003A44D6" w:rsidRPr="003A44D6" w:rsidRDefault="003A44D6" w:rsidP="00E5764B">
            <w:pPr>
              <w:pStyle w:val="Code"/>
            </w:pPr>
          </w:p>
        </w:tc>
        <w:tc>
          <w:tcPr>
            <w:tcW w:w="3627" w:type="dxa"/>
          </w:tcPr>
          <w:p w:rsidR="003A44D6" w:rsidRPr="00981F0A" w:rsidRDefault="003A44D6" w:rsidP="00E5764B">
            <w:pPr>
              <w:pStyle w:val="Code"/>
            </w:pPr>
            <w:r w:rsidRPr="00981F0A">
              <w:t>Octet size of 32</w:t>
            </w:r>
          </w:p>
        </w:tc>
      </w:tr>
      <w:tr w:rsidR="003A44D6" w:rsidRPr="00F2722A" w:rsidTr="00C33716">
        <w:tc>
          <w:tcPr>
            <w:tcW w:w="3595" w:type="dxa"/>
          </w:tcPr>
          <w:p w:rsidR="003A44D6" w:rsidRPr="003A44D6" w:rsidRDefault="003A44D6" w:rsidP="00E5764B">
            <w:pPr>
              <w:pStyle w:val="Code"/>
            </w:pPr>
            <w:r w:rsidRPr="003A44D6">
              <w:t xml:space="preserve">    }</w:t>
            </w:r>
          </w:p>
        </w:tc>
        <w:tc>
          <w:tcPr>
            <w:tcW w:w="2412" w:type="dxa"/>
          </w:tcPr>
          <w:p w:rsidR="003A44D6" w:rsidRPr="003A44D6" w:rsidRDefault="003A44D6" w:rsidP="00E5764B">
            <w:pPr>
              <w:pStyle w:val="Code"/>
            </w:pPr>
          </w:p>
        </w:tc>
        <w:tc>
          <w:tcPr>
            <w:tcW w:w="3627" w:type="dxa"/>
          </w:tcPr>
          <w:p w:rsidR="003A44D6" w:rsidRPr="003A44D6" w:rsidRDefault="003A44D6" w:rsidP="00E5764B">
            <w:pPr>
              <w:pStyle w:val="Code"/>
            </w:pPr>
          </w:p>
        </w:tc>
      </w:tr>
    </w:tbl>
    <w:p w:rsidR="0026386E" w:rsidRDefault="00BE1159" w:rsidP="0026386E">
      <w:pPr>
        <w:pStyle w:val="Heading3"/>
      </w:pPr>
      <w:bookmarkStart w:id="183" w:name="_Toc459988720"/>
      <w:r>
        <w:lastRenderedPageBreak/>
        <w:t>SPDU</w:t>
      </w:r>
      <w:r w:rsidRPr="00D84FBD">
        <w:rPr>
          <w:vertAlign w:val="subscript"/>
        </w:rPr>
        <w:t>WSA</w:t>
      </w:r>
      <w:r w:rsidR="004C4B7A">
        <w:t xml:space="preserve"> Message Details</w:t>
      </w:r>
      <w:bookmarkEnd w:id="183"/>
    </w:p>
    <w:p w:rsidR="0026386E" w:rsidRDefault="001B112E" w:rsidP="00D654B3">
      <w:pPr>
        <w:pStyle w:val="ListParagraph"/>
        <w:numPr>
          <w:ilvl w:val="0"/>
          <w:numId w:val="39"/>
        </w:numPr>
      </w:pPr>
      <w:r>
        <w:fldChar w:fldCharType="begin"/>
      </w:r>
      <w:r>
        <w:instrText xml:space="preserve"> REF _Ref442174374 \h </w:instrText>
      </w:r>
      <w:r>
        <w:fldChar w:fldCharType="separate"/>
      </w:r>
      <w:r w:rsidR="00DD231E">
        <w:t xml:space="preserve">Table </w:t>
      </w:r>
      <w:r w:rsidR="00DD231E">
        <w:rPr>
          <w:noProof/>
        </w:rPr>
        <w:t>7</w:t>
      </w:r>
      <w:r w:rsidR="00DD231E">
        <w:noBreakHyphen/>
      </w:r>
      <w:r w:rsidR="00DD231E">
        <w:rPr>
          <w:noProof/>
        </w:rPr>
        <w:t>5</w:t>
      </w:r>
      <w:r>
        <w:fldChar w:fldCharType="end"/>
      </w:r>
      <w:r w:rsidR="0026386E">
        <w:t xml:space="preserve"> describes 1609.2[8] security header informat</w:t>
      </w:r>
      <w:r w:rsidR="00E42087">
        <w:t>ion of WSA</w:t>
      </w:r>
      <w:r w:rsidR="00A74C8B">
        <w:t xml:space="preserve"> which includes valid </w:t>
      </w:r>
      <w:r w:rsidR="0026386E">
        <w:t>payload.</w:t>
      </w:r>
    </w:p>
    <w:p w:rsidR="0026386E" w:rsidRDefault="001B112E" w:rsidP="00D654B3">
      <w:pPr>
        <w:pStyle w:val="ListParagraph"/>
        <w:numPr>
          <w:ilvl w:val="0"/>
          <w:numId w:val="39"/>
        </w:numPr>
      </w:pPr>
      <w:r>
        <w:fldChar w:fldCharType="begin"/>
      </w:r>
      <w:r>
        <w:instrText xml:space="preserve"> REF _Ref442174547 \h </w:instrText>
      </w:r>
      <w:r>
        <w:fldChar w:fldCharType="separate"/>
      </w:r>
      <w:r w:rsidR="00DD231E">
        <w:t xml:space="preserve">Table </w:t>
      </w:r>
      <w:r w:rsidR="00DD231E">
        <w:rPr>
          <w:noProof/>
        </w:rPr>
        <w:t>7</w:t>
      </w:r>
      <w:r w:rsidR="00DD231E">
        <w:noBreakHyphen/>
      </w:r>
      <w:r w:rsidR="00DD231E">
        <w:rPr>
          <w:noProof/>
        </w:rPr>
        <w:t>6</w:t>
      </w:r>
      <w:r>
        <w:fldChar w:fldCharType="end"/>
      </w:r>
      <w:r w:rsidR="00067054">
        <w:t xml:space="preserve"> and </w:t>
      </w:r>
      <w:r w:rsidR="00067054">
        <w:fldChar w:fldCharType="begin"/>
      </w:r>
      <w:r w:rsidR="00067054">
        <w:instrText xml:space="preserve"> REF _Ref442344615 \h </w:instrText>
      </w:r>
      <w:r w:rsidR="00067054">
        <w:fldChar w:fldCharType="separate"/>
      </w:r>
      <w:r w:rsidR="00DD231E">
        <w:t xml:space="preserve">Table </w:t>
      </w:r>
      <w:r w:rsidR="00DD231E">
        <w:rPr>
          <w:noProof/>
        </w:rPr>
        <w:t>7</w:t>
      </w:r>
      <w:r w:rsidR="00DD231E">
        <w:noBreakHyphen/>
      </w:r>
      <w:r w:rsidR="00DD231E">
        <w:rPr>
          <w:noProof/>
        </w:rPr>
        <w:t>7</w:t>
      </w:r>
      <w:r w:rsidR="00067054">
        <w:fldChar w:fldCharType="end"/>
      </w:r>
      <w:r w:rsidR="0026386E">
        <w:t xml:space="preserve"> describes 1609.2[8] signe</w:t>
      </w:r>
      <w:r w:rsidR="00E42087">
        <w:t>r credentials information of WSA</w:t>
      </w:r>
      <w:r w:rsidR="00067054">
        <w:t>.</w:t>
      </w:r>
    </w:p>
    <w:p w:rsidR="0026386E" w:rsidRPr="0026386E" w:rsidRDefault="00067054" w:rsidP="00D654B3">
      <w:pPr>
        <w:pStyle w:val="ListParagraph"/>
        <w:numPr>
          <w:ilvl w:val="0"/>
          <w:numId w:val="39"/>
        </w:numPr>
      </w:pPr>
      <w:r>
        <w:fldChar w:fldCharType="begin"/>
      </w:r>
      <w:r>
        <w:instrText xml:space="preserve"> REF _Ref442344658 \h </w:instrText>
      </w:r>
      <w:r>
        <w:fldChar w:fldCharType="separate"/>
      </w:r>
      <w:r w:rsidR="00DD231E">
        <w:t xml:space="preserve">Table </w:t>
      </w:r>
      <w:r w:rsidR="00DD231E">
        <w:rPr>
          <w:noProof/>
        </w:rPr>
        <w:t>7</w:t>
      </w:r>
      <w:r w:rsidR="00DD231E">
        <w:noBreakHyphen/>
      </w:r>
      <w:r w:rsidR="00DD231E">
        <w:rPr>
          <w:noProof/>
        </w:rPr>
        <w:t>8</w:t>
      </w:r>
      <w:r>
        <w:fldChar w:fldCharType="end"/>
      </w:r>
      <w:r>
        <w:t xml:space="preserve"> </w:t>
      </w:r>
      <w:r w:rsidR="00E56D1C">
        <w:t>describes 1609.2[8] security s</w:t>
      </w:r>
      <w:r w:rsidR="0026386E">
        <w:t>ignature information of W</w:t>
      </w:r>
      <w:r w:rsidR="00E42087">
        <w:t>SA</w:t>
      </w:r>
      <w:r w:rsidR="0026386E">
        <w:t>.</w:t>
      </w:r>
    </w:p>
    <w:p w:rsidR="00410974" w:rsidRDefault="00BE1159" w:rsidP="00D84FBD">
      <w:pPr>
        <w:pStyle w:val="Heading3"/>
      </w:pPr>
      <w:bookmarkStart w:id="184" w:name="_Toc459988721"/>
      <w:r>
        <w:t>SPDU</w:t>
      </w:r>
      <w:r w:rsidRPr="00D84FBD">
        <w:rPr>
          <w:vertAlign w:val="subscript"/>
        </w:rPr>
        <w:t>WSA</w:t>
      </w:r>
      <w:r w:rsidR="001B112E" w:rsidRPr="001B112E">
        <w:t xml:space="preserve"> </w:t>
      </w:r>
      <w:r w:rsidR="00E43BF9">
        <w:t xml:space="preserve">Security </w:t>
      </w:r>
      <w:r w:rsidR="001B112E" w:rsidRPr="001B112E">
        <w:t>Header information</w:t>
      </w:r>
      <w:bookmarkEnd w:id="184"/>
    </w:p>
    <w:p w:rsidR="00410974" w:rsidRDefault="001B112E" w:rsidP="001B112E">
      <w:pPr>
        <w:pStyle w:val="Caption"/>
      </w:pPr>
      <w:bookmarkStart w:id="185" w:name="_Ref442174374"/>
      <w:r>
        <w:t xml:space="preserve">Table </w:t>
      </w:r>
      <w:r w:rsidR="00094AD4">
        <w:fldChar w:fldCharType="begin"/>
      </w:r>
      <w:r w:rsidR="00094AD4">
        <w:instrText xml:space="preserve"> STYLEREF 1 \s </w:instrText>
      </w:r>
      <w:r w:rsidR="00094AD4">
        <w:fldChar w:fldCharType="separate"/>
      </w:r>
      <w:r w:rsidR="00DD231E">
        <w:rPr>
          <w:noProof/>
        </w:rPr>
        <w:t>7</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5</w:t>
      </w:r>
      <w:r w:rsidR="00094AD4">
        <w:fldChar w:fldCharType="end"/>
      </w:r>
      <w:bookmarkEnd w:id="185"/>
      <w:r w:rsidR="0064269F" w:rsidRPr="0064269F">
        <w:t xml:space="preserve"> </w:t>
      </w:r>
      <w:r w:rsidR="0064269F">
        <w:t>SPDU</w:t>
      </w:r>
      <w:r w:rsidR="0064269F">
        <w:rPr>
          <w:vertAlign w:val="subscript"/>
        </w:rPr>
        <w:t>WSA</w:t>
      </w:r>
      <w:r w:rsidR="00420C2E" w:rsidRPr="00420C2E">
        <w:t xml:space="preserve"> Header Information</w:t>
      </w:r>
    </w:p>
    <w:tbl>
      <w:tblPr>
        <w:tblStyle w:val="TableGrid"/>
        <w:tblW w:w="9625" w:type="dxa"/>
        <w:tblLayout w:type="fixed"/>
        <w:tblLook w:val="04A0" w:firstRow="1" w:lastRow="0" w:firstColumn="1" w:lastColumn="0" w:noHBand="0" w:noVBand="1"/>
      </w:tblPr>
      <w:tblGrid>
        <w:gridCol w:w="3595"/>
        <w:gridCol w:w="2430"/>
        <w:gridCol w:w="3600"/>
      </w:tblGrid>
      <w:tr w:rsidR="00FD34B4" w:rsidRPr="00600CF5" w:rsidTr="00287E55">
        <w:tc>
          <w:tcPr>
            <w:tcW w:w="3595" w:type="dxa"/>
          </w:tcPr>
          <w:p w:rsidR="00FD34B4" w:rsidRPr="00600CF5" w:rsidRDefault="00D73883" w:rsidP="00E5764B">
            <w:pPr>
              <w:pStyle w:val="Code"/>
            </w:pPr>
            <w:r w:rsidRPr="003C15EA">
              <w:rPr>
                <w:noProof/>
              </w:rPr>
              <w:t>Information Element</w:t>
            </w:r>
          </w:p>
        </w:tc>
        <w:tc>
          <w:tcPr>
            <w:tcW w:w="2430" w:type="dxa"/>
          </w:tcPr>
          <w:p w:rsidR="00FD34B4" w:rsidRPr="00600CF5" w:rsidRDefault="00D73883" w:rsidP="00E5764B">
            <w:pPr>
              <w:pStyle w:val="Code"/>
            </w:pPr>
            <w:r w:rsidRPr="003C15EA">
              <w:rPr>
                <w:noProof/>
              </w:rPr>
              <w:t>Value/Remark</w:t>
            </w:r>
          </w:p>
        </w:tc>
        <w:tc>
          <w:tcPr>
            <w:tcW w:w="3600" w:type="dxa"/>
          </w:tcPr>
          <w:p w:rsidR="00FD34B4" w:rsidRPr="00600CF5" w:rsidRDefault="00D73883" w:rsidP="00E5764B">
            <w:pPr>
              <w:pStyle w:val="Code"/>
            </w:pPr>
            <w:r w:rsidRPr="003C15EA">
              <w:rPr>
                <w:noProof/>
              </w:rPr>
              <w:t>Comment</w:t>
            </w:r>
          </w:p>
        </w:tc>
      </w:tr>
      <w:tr w:rsidR="00D73883" w:rsidRPr="00600CF5" w:rsidTr="00287E55">
        <w:tc>
          <w:tcPr>
            <w:tcW w:w="3595" w:type="dxa"/>
          </w:tcPr>
          <w:p w:rsidR="00D73883" w:rsidRPr="00600CF5" w:rsidRDefault="00CA23A5" w:rsidP="00CA23A5">
            <w:pPr>
              <w:pStyle w:val="Code"/>
            </w:pPr>
            <w:r>
              <w:t>Ieee1609Dot2Data SEQUENCE</w:t>
            </w:r>
            <w:r w:rsidR="00D73883" w:rsidRPr="00600CF5">
              <w:t xml:space="preserve"> {</w:t>
            </w:r>
          </w:p>
        </w:tc>
        <w:tc>
          <w:tcPr>
            <w:tcW w:w="2430" w:type="dxa"/>
          </w:tcPr>
          <w:p w:rsidR="00D73883" w:rsidRPr="00600CF5" w:rsidRDefault="00D73883" w:rsidP="00E5764B">
            <w:pPr>
              <w:pStyle w:val="Code"/>
            </w:pPr>
          </w:p>
        </w:tc>
        <w:tc>
          <w:tcPr>
            <w:tcW w:w="3600" w:type="dxa"/>
          </w:tcPr>
          <w:p w:rsidR="00D73883" w:rsidRPr="00600CF5" w:rsidRDefault="00D73883" w:rsidP="00E5764B">
            <w:pPr>
              <w:pStyle w:val="Code"/>
            </w:pPr>
          </w:p>
        </w:tc>
      </w:tr>
      <w:tr w:rsidR="00FD34B4" w:rsidRPr="00600CF5" w:rsidTr="00287E55">
        <w:tc>
          <w:tcPr>
            <w:tcW w:w="3595" w:type="dxa"/>
          </w:tcPr>
          <w:p w:rsidR="00FD34B4" w:rsidRPr="00CA23A5" w:rsidRDefault="00FD34B4" w:rsidP="00E5764B">
            <w:pPr>
              <w:pStyle w:val="Code"/>
              <w:rPr>
                <w:b/>
                <w:i/>
              </w:rPr>
            </w:pPr>
            <w:r w:rsidRPr="00CA23A5">
              <w:rPr>
                <w:b/>
                <w:i/>
              </w:rPr>
              <w:t xml:space="preserve">  </w:t>
            </w:r>
            <w:proofErr w:type="spellStart"/>
            <w:r w:rsidRPr="00CA23A5">
              <w:rPr>
                <w:b/>
                <w:i/>
              </w:rPr>
              <w:t>protocolVersion</w:t>
            </w:r>
            <w:proofErr w:type="spellEnd"/>
            <w:r w:rsidRPr="00CA23A5">
              <w:rPr>
                <w:b/>
                <w:i/>
              </w:rPr>
              <w:t xml:space="preserve"> </w:t>
            </w:r>
          </w:p>
        </w:tc>
        <w:tc>
          <w:tcPr>
            <w:tcW w:w="2430" w:type="dxa"/>
          </w:tcPr>
          <w:p w:rsidR="00FD34B4" w:rsidRPr="00CA23A5" w:rsidRDefault="00FD34B4" w:rsidP="00E5764B">
            <w:pPr>
              <w:pStyle w:val="Code"/>
              <w:rPr>
                <w:b/>
                <w:i/>
              </w:rPr>
            </w:pPr>
            <w:r w:rsidRPr="00CA23A5">
              <w:rPr>
                <w:b/>
                <w:i/>
              </w:rPr>
              <w:t>3</w:t>
            </w: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426768" w:rsidP="00E5764B">
            <w:pPr>
              <w:pStyle w:val="Code"/>
            </w:pPr>
            <w:r>
              <w:t xml:space="preserve">  </w:t>
            </w:r>
            <w:r w:rsidRPr="00643CF5">
              <w:rPr>
                <w:b/>
                <w:i/>
              </w:rPr>
              <w:t xml:space="preserve">content </w:t>
            </w:r>
            <w:proofErr w:type="spellStart"/>
            <w:proofErr w:type="gramStart"/>
            <w:r w:rsidRPr="00643CF5">
              <w:rPr>
                <w:b/>
                <w:i/>
              </w:rPr>
              <w:t>signedData</w:t>
            </w:r>
            <w:proofErr w:type="spellEnd"/>
            <w:r>
              <w:t xml:space="preserve"> </w:t>
            </w:r>
            <w:r w:rsidR="00FD34B4" w:rsidRPr="00600CF5">
              <w:t xml:space="preserve"> </w:t>
            </w:r>
            <w:r w:rsidRPr="00426768">
              <w:t>SEQUENCE</w:t>
            </w:r>
            <w:proofErr w:type="gramEnd"/>
            <w:r w:rsidRPr="00426768">
              <w:t xml:space="preserve"> </w:t>
            </w:r>
            <w:r w:rsidR="00FD34B4" w:rsidRPr="00600CF5">
              <w:t>{</w:t>
            </w:r>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FD34B4" w:rsidRPr="00600CF5" w:rsidTr="00287E55">
        <w:tc>
          <w:tcPr>
            <w:tcW w:w="3595" w:type="dxa"/>
          </w:tcPr>
          <w:p w:rsidR="00FD34B4" w:rsidRPr="00643CF5" w:rsidRDefault="00FD34B4" w:rsidP="00E5764B">
            <w:pPr>
              <w:pStyle w:val="Code"/>
              <w:rPr>
                <w:b/>
                <w:i/>
              </w:rPr>
            </w:pPr>
            <w:r>
              <w:t xml:space="preserve">   </w:t>
            </w:r>
            <w:r w:rsidRPr="00643CF5">
              <w:rPr>
                <w:i/>
              </w:rPr>
              <w:t xml:space="preserve"> </w:t>
            </w:r>
            <w:proofErr w:type="spellStart"/>
            <w:r w:rsidRPr="00643CF5">
              <w:rPr>
                <w:b/>
                <w:i/>
              </w:rPr>
              <w:t>hashId</w:t>
            </w:r>
            <w:proofErr w:type="spellEnd"/>
          </w:p>
        </w:tc>
        <w:tc>
          <w:tcPr>
            <w:tcW w:w="2430" w:type="dxa"/>
          </w:tcPr>
          <w:p w:rsidR="00FD34B4" w:rsidRPr="00643CF5" w:rsidRDefault="00E5764B" w:rsidP="00643CF5">
            <w:pPr>
              <w:pStyle w:val="Code"/>
              <w:rPr>
                <w:b/>
              </w:rPr>
            </w:pPr>
            <w:r w:rsidRPr="00643CF5">
              <w:rPr>
                <w:b/>
                <w:i/>
              </w:rPr>
              <w:t>sha</w:t>
            </w:r>
            <w:r w:rsidR="00FD34B4" w:rsidRPr="00643CF5">
              <w:rPr>
                <w:b/>
                <w:i/>
              </w:rPr>
              <w:t>2</w:t>
            </w:r>
            <w:r w:rsidR="00643CF5">
              <w:rPr>
                <w:b/>
                <w:i/>
              </w:rPr>
              <w:t>56</w:t>
            </w: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E5764B">
            <w:pPr>
              <w:pStyle w:val="Code"/>
            </w:pPr>
            <w:r w:rsidRPr="00600CF5">
              <w:t xml:space="preserve">    </w:t>
            </w:r>
            <w:proofErr w:type="spellStart"/>
            <w:r w:rsidRPr="00643CF5">
              <w:rPr>
                <w:b/>
                <w:i/>
              </w:rPr>
              <w:t>tbsData</w:t>
            </w:r>
            <w:proofErr w:type="spellEnd"/>
            <w:r w:rsidRPr="00823438">
              <w:t xml:space="preserve"> SEQUENCE</w:t>
            </w:r>
            <w:r w:rsidRPr="00600CF5">
              <w:t xml:space="preserve"> {</w:t>
            </w:r>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E5764B">
            <w:pPr>
              <w:pStyle w:val="Code"/>
            </w:pPr>
            <w:r w:rsidRPr="00600CF5">
              <w:t xml:space="preserve">      </w:t>
            </w:r>
            <w:r w:rsidRPr="00643CF5">
              <w:rPr>
                <w:b/>
                <w:i/>
              </w:rPr>
              <w:t>payload</w:t>
            </w:r>
            <w:r w:rsidRPr="00600CF5">
              <w:t xml:space="preserve"> </w:t>
            </w:r>
            <w:r w:rsidRPr="00823438">
              <w:t>SEQUENCE</w:t>
            </w:r>
            <w:r w:rsidRPr="00600CF5">
              <w:t xml:space="preserve"> {</w:t>
            </w:r>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E5764B">
            <w:pPr>
              <w:pStyle w:val="Code"/>
            </w:pPr>
            <w:r w:rsidRPr="00600CF5">
              <w:t xml:space="preserve">       </w:t>
            </w:r>
            <w:r w:rsidRPr="00643CF5">
              <w:rPr>
                <w:b/>
                <w:i/>
              </w:rPr>
              <w:t xml:space="preserve"> data</w:t>
            </w:r>
            <w:r w:rsidRPr="00600CF5">
              <w:t xml:space="preserve"> {</w:t>
            </w:r>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643CF5">
            <w:pPr>
              <w:pStyle w:val="Code"/>
            </w:pPr>
            <w:r>
              <w:t xml:space="preserve">          </w:t>
            </w:r>
            <w:proofErr w:type="spellStart"/>
            <w:r w:rsidRPr="00643CF5">
              <w:rPr>
                <w:b/>
                <w:i/>
              </w:rPr>
              <w:t>protocolVersi</w:t>
            </w:r>
            <w:r w:rsidR="00643CF5">
              <w:rPr>
                <w:b/>
                <w:i/>
              </w:rPr>
              <w:t>on</w:t>
            </w:r>
            <w:proofErr w:type="spellEnd"/>
            <w:r w:rsidR="00643CF5">
              <w:t xml:space="preserve">  </w:t>
            </w:r>
          </w:p>
        </w:tc>
        <w:tc>
          <w:tcPr>
            <w:tcW w:w="2430" w:type="dxa"/>
          </w:tcPr>
          <w:p w:rsidR="00FD34B4" w:rsidRPr="00600CF5" w:rsidRDefault="00643CF5" w:rsidP="00E5764B">
            <w:pPr>
              <w:pStyle w:val="Code"/>
            </w:pPr>
            <w:r w:rsidRPr="00643CF5">
              <w:rPr>
                <w:b/>
                <w:i/>
              </w:rPr>
              <w:t>3</w:t>
            </w: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B979A7" w:rsidP="00643CF5">
            <w:pPr>
              <w:pStyle w:val="Code"/>
            </w:pPr>
            <w:r>
              <w:t xml:space="preserve">          </w:t>
            </w:r>
            <w:r w:rsidRPr="00643CF5">
              <w:rPr>
                <w:b/>
                <w:i/>
              </w:rPr>
              <w:t>conte</w:t>
            </w:r>
            <w:r w:rsidR="00643CF5">
              <w:rPr>
                <w:b/>
                <w:i/>
              </w:rPr>
              <w:t>nt</w:t>
            </w:r>
          </w:p>
        </w:tc>
        <w:tc>
          <w:tcPr>
            <w:tcW w:w="2430" w:type="dxa"/>
          </w:tcPr>
          <w:p w:rsidR="00FD34B4" w:rsidRPr="00E5764B" w:rsidRDefault="00FD34B4" w:rsidP="00E5764B">
            <w:pPr>
              <w:pStyle w:val="Code"/>
            </w:pPr>
            <w:r w:rsidRPr="00E5764B">
              <w:t>Valid WSA payload</w:t>
            </w: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E5764B">
            <w:pPr>
              <w:pStyle w:val="Code"/>
            </w:pPr>
            <w:r w:rsidRPr="00600CF5">
              <w:t xml:space="preserve">        }</w:t>
            </w:r>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E5764B">
            <w:pPr>
              <w:pStyle w:val="Code"/>
            </w:pPr>
            <w:r w:rsidRPr="00600CF5">
              <w:t xml:space="preserve">      </w:t>
            </w:r>
            <w:r w:rsidR="00FB365E">
              <w:t>}</w:t>
            </w:r>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E5764B">
            <w:pPr>
              <w:pStyle w:val="Code"/>
            </w:pPr>
            <w:r w:rsidRPr="00600CF5">
              <w:t xml:space="preserve">      </w:t>
            </w:r>
            <w:proofErr w:type="spellStart"/>
            <w:r w:rsidRPr="00643CF5">
              <w:rPr>
                <w:b/>
                <w:i/>
              </w:rPr>
              <w:t>headerInfo</w:t>
            </w:r>
            <w:proofErr w:type="spellEnd"/>
            <w:r w:rsidRPr="00600CF5">
              <w:t xml:space="preserve"> </w:t>
            </w:r>
            <w:proofErr w:type="gramStart"/>
            <w:r>
              <w:t>SEQUENCE</w:t>
            </w:r>
            <w:r w:rsidRPr="00600CF5">
              <w:t>{</w:t>
            </w:r>
            <w:proofErr w:type="gramEnd"/>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B979A7" w:rsidP="00643CF5">
            <w:pPr>
              <w:pStyle w:val="Code"/>
            </w:pPr>
            <w:r>
              <w:t xml:space="preserve">        </w:t>
            </w:r>
            <w:proofErr w:type="spellStart"/>
            <w:r w:rsidRPr="00643CF5">
              <w:rPr>
                <w:b/>
                <w:i/>
              </w:rPr>
              <w:t>ps</w:t>
            </w:r>
            <w:r w:rsidR="00643CF5">
              <w:rPr>
                <w:b/>
                <w:i/>
              </w:rPr>
              <w:t>id</w:t>
            </w:r>
            <w:proofErr w:type="spellEnd"/>
          </w:p>
        </w:tc>
        <w:tc>
          <w:tcPr>
            <w:tcW w:w="2430" w:type="dxa"/>
          </w:tcPr>
          <w:p w:rsidR="00FD34B4" w:rsidRPr="00600CF5" w:rsidRDefault="00FD34B4" w:rsidP="00E5764B">
            <w:pPr>
              <w:pStyle w:val="Code"/>
            </w:pPr>
            <w:r w:rsidRPr="00643CF5">
              <w:rPr>
                <w:b/>
                <w:i/>
              </w:rPr>
              <w:t>135</w:t>
            </w:r>
            <w:r>
              <w:t xml:space="preserve"> (PSID=</w:t>
            </w:r>
            <w:r w:rsidRPr="00643CF5">
              <w:rPr>
                <w:b/>
                <w:i/>
              </w:rPr>
              <w:t>0p8007</w:t>
            </w:r>
            <w:r>
              <w:t>)</w:t>
            </w: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643CF5">
            <w:pPr>
              <w:pStyle w:val="Code"/>
            </w:pPr>
            <w:r w:rsidRPr="00600CF5">
              <w:t xml:space="preserve">      </w:t>
            </w:r>
            <w:r>
              <w:t xml:space="preserve"> </w:t>
            </w:r>
            <w:r w:rsidRPr="00643CF5">
              <w:rPr>
                <w:b/>
                <w:i/>
              </w:rPr>
              <w:t xml:space="preserve"> </w:t>
            </w:r>
            <w:proofErr w:type="spellStart"/>
            <w:r w:rsidRPr="00643CF5">
              <w:rPr>
                <w:b/>
                <w:i/>
              </w:rPr>
              <w:t>generationTi</w:t>
            </w:r>
            <w:r w:rsidR="00643CF5">
              <w:rPr>
                <w:b/>
                <w:i/>
              </w:rPr>
              <w:t>me</w:t>
            </w:r>
            <w:proofErr w:type="spellEnd"/>
          </w:p>
        </w:tc>
        <w:tc>
          <w:tcPr>
            <w:tcW w:w="2430" w:type="dxa"/>
          </w:tcPr>
          <w:p w:rsidR="00FD34B4" w:rsidRPr="00600CF5" w:rsidRDefault="00FD34B4" w:rsidP="00E5764B">
            <w:pPr>
              <w:pStyle w:val="Code"/>
            </w:pPr>
            <w:r>
              <w:t>Any valid value</w:t>
            </w: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643CF5">
            <w:pPr>
              <w:pStyle w:val="Code"/>
            </w:pPr>
            <w:r w:rsidRPr="00600CF5">
              <w:t xml:space="preserve">  </w:t>
            </w:r>
            <w:r>
              <w:t xml:space="preserve">      </w:t>
            </w:r>
            <w:proofErr w:type="spellStart"/>
            <w:r w:rsidRPr="00643CF5">
              <w:rPr>
                <w:b/>
                <w:i/>
              </w:rPr>
              <w:t>expiryTim</w:t>
            </w:r>
            <w:r w:rsidR="00643CF5">
              <w:t>e</w:t>
            </w:r>
            <w:proofErr w:type="spellEnd"/>
          </w:p>
        </w:tc>
        <w:tc>
          <w:tcPr>
            <w:tcW w:w="2430" w:type="dxa"/>
          </w:tcPr>
          <w:p w:rsidR="00FD34B4" w:rsidRPr="00600CF5" w:rsidRDefault="00FD34B4" w:rsidP="00E5764B">
            <w:pPr>
              <w:pStyle w:val="Code"/>
            </w:pPr>
            <w:r>
              <w:t>Any valid value</w:t>
            </w: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E5764B">
            <w:pPr>
              <w:pStyle w:val="Code"/>
            </w:pPr>
            <w:r w:rsidRPr="00643CF5">
              <w:rPr>
                <w:b/>
                <w:i/>
              </w:rPr>
              <w:t xml:space="preserve">        </w:t>
            </w:r>
            <w:proofErr w:type="spellStart"/>
            <w:r w:rsidRPr="00643CF5">
              <w:rPr>
                <w:b/>
                <w:i/>
              </w:rPr>
              <w:t>generationLocation</w:t>
            </w:r>
            <w:proofErr w:type="spellEnd"/>
            <w:r w:rsidRPr="00600CF5">
              <w:t xml:space="preserve"> </w:t>
            </w:r>
            <w:r>
              <w:t>SEQUENCE</w:t>
            </w:r>
            <w:r w:rsidRPr="00600CF5">
              <w:t xml:space="preserve"> {</w:t>
            </w:r>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643CF5">
            <w:pPr>
              <w:pStyle w:val="Code"/>
            </w:pPr>
            <w:r>
              <w:t xml:space="preserve">          </w:t>
            </w:r>
            <w:r w:rsidRPr="00643CF5">
              <w:rPr>
                <w:b/>
                <w:i/>
              </w:rPr>
              <w:t>latitu</w:t>
            </w:r>
            <w:r w:rsidR="00643CF5">
              <w:rPr>
                <w:b/>
                <w:i/>
              </w:rPr>
              <w:t>de</w:t>
            </w:r>
          </w:p>
        </w:tc>
        <w:tc>
          <w:tcPr>
            <w:tcW w:w="2430" w:type="dxa"/>
          </w:tcPr>
          <w:p w:rsidR="00FD34B4" w:rsidRPr="00600CF5" w:rsidRDefault="00FD34B4" w:rsidP="00E5764B">
            <w:pPr>
              <w:pStyle w:val="Code"/>
            </w:pPr>
            <w:r>
              <w:t>Any valid value</w:t>
            </w: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643CF5">
            <w:pPr>
              <w:pStyle w:val="Code"/>
            </w:pPr>
            <w:r>
              <w:t xml:space="preserve">          </w:t>
            </w:r>
            <w:r w:rsidRPr="00643CF5">
              <w:rPr>
                <w:b/>
                <w:i/>
              </w:rPr>
              <w:t>longitu</w:t>
            </w:r>
            <w:r w:rsidR="00643CF5">
              <w:rPr>
                <w:b/>
                <w:i/>
              </w:rPr>
              <w:t>de</w:t>
            </w:r>
          </w:p>
        </w:tc>
        <w:tc>
          <w:tcPr>
            <w:tcW w:w="2430" w:type="dxa"/>
          </w:tcPr>
          <w:p w:rsidR="00FD34B4" w:rsidRPr="00600CF5" w:rsidRDefault="00FD34B4" w:rsidP="00E5764B">
            <w:pPr>
              <w:pStyle w:val="Code"/>
            </w:pPr>
            <w:r>
              <w:t>Any valid value</w:t>
            </w: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643CF5">
            <w:pPr>
              <w:pStyle w:val="Code"/>
            </w:pPr>
            <w:r>
              <w:t xml:space="preserve">          </w:t>
            </w:r>
            <w:r w:rsidRPr="00643CF5">
              <w:rPr>
                <w:b/>
                <w:i/>
              </w:rPr>
              <w:t>elevati</w:t>
            </w:r>
            <w:r w:rsidR="00643CF5">
              <w:rPr>
                <w:b/>
                <w:i/>
              </w:rPr>
              <w:t>on</w:t>
            </w:r>
          </w:p>
        </w:tc>
        <w:tc>
          <w:tcPr>
            <w:tcW w:w="2430" w:type="dxa"/>
          </w:tcPr>
          <w:p w:rsidR="00FD34B4" w:rsidRPr="00600CF5" w:rsidRDefault="00FD34B4" w:rsidP="00E5764B">
            <w:pPr>
              <w:pStyle w:val="Code"/>
            </w:pPr>
            <w:r>
              <w:t>Any valid value</w:t>
            </w: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E5764B">
            <w:pPr>
              <w:pStyle w:val="Code"/>
            </w:pPr>
            <w:r w:rsidRPr="00600CF5">
              <w:t xml:space="preserve">        }</w:t>
            </w:r>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E5764B">
            <w:pPr>
              <w:pStyle w:val="Code"/>
            </w:pPr>
            <w:r w:rsidRPr="00600CF5">
              <w:t xml:space="preserve">      }</w:t>
            </w:r>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D73883" w:rsidP="00E5764B">
            <w:pPr>
              <w:pStyle w:val="Code"/>
            </w:pPr>
            <w:r>
              <w:t xml:space="preserve">    }</w:t>
            </w:r>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5937A9" w:rsidRPr="00600CF5" w:rsidTr="00287E55">
        <w:tc>
          <w:tcPr>
            <w:tcW w:w="3595" w:type="dxa"/>
          </w:tcPr>
          <w:p w:rsidR="005937A9" w:rsidRDefault="0026386E" w:rsidP="00E5764B">
            <w:pPr>
              <w:pStyle w:val="Code"/>
            </w:pPr>
            <w:r>
              <w:rPr>
                <w:lang w:val="en-US"/>
              </w:rPr>
              <w:t>Require signer credentials information in</w:t>
            </w:r>
            <w:r w:rsidR="001B112E">
              <w:rPr>
                <w:lang w:val="en-US"/>
              </w:rPr>
              <w:t xml:space="preserve"> </w:t>
            </w:r>
            <w:r w:rsidR="001B112E">
              <w:rPr>
                <w:lang w:val="en-US"/>
              </w:rPr>
              <w:fldChar w:fldCharType="begin"/>
            </w:r>
            <w:r w:rsidR="001B112E">
              <w:rPr>
                <w:lang w:val="en-US"/>
              </w:rPr>
              <w:instrText xml:space="preserve"> REF _Ref442174547 \h </w:instrText>
            </w:r>
            <w:r w:rsidR="001B112E">
              <w:rPr>
                <w:lang w:val="en-US"/>
              </w:rPr>
            </w:r>
            <w:r w:rsidR="001B112E">
              <w:rPr>
                <w:lang w:val="en-US"/>
              </w:rPr>
              <w:fldChar w:fldCharType="separate"/>
            </w:r>
            <w:r w:rsidR="00DD231E">
              <w:t xml:space="preserve">Table </w:t>
            </w:r>
            <w:r w:rsidR="00DD231E">
              <w:rPr>
                <w:noProof/>
              </w:rPr>
              <w:t>7</w:t>
            </w:r>
            <w:r w:rsidR="00DD231E">
              <w:noBreakHyphen/>
            </w:r>
            <w:r w:rsidR="00DD231E">
              <w:rPr>
                <w:noProof/>
              </w:rPr>
              <w:t>6</w:t>
            </w:r>
            <w:r w:rsidR="001B112E">
              <w:rPr>
                <w:lang w:val="en-US"/>
              </w:rPr>
              <w:fldChar w:fldCharType="end"/>
            </w:r>
            <w:r w:rsidR="007F7929">
              <w:rPr>
                <w:lang w:val="en-US"/>
              </w:rPr>
              <w:t xml:space="preserve"> or 7-7</w:t>
            </w:r>
          </w:p>
        </w:tc>
        <w:tc>
          <w:tcPr>
            <w:tcW w:w="2430" w:type="dxa"/>
          </w:tcPr>
          <w:p w:rsidR="005937A9" w:rsidRPr="00600CF5" w:rsidRDefault="005937A9" w:rsidP="00E5764B">
            <w:pPr>
              <w:pStyle w:val="Code"/>
            </w:pPr>
          </w:p>
        </w:tc>
        <w:tc>
          <w:tcPr>
            <w:tcW w:w="3600" w:type="dxa"/>
          </w:tcPr>
          <w:p w:rsidR="005937A9" w:rsidRPr="00600CF5" w:rsidRDefault="005937A9" w:rsidP="00E5764B">
            <w:pPr>
              <w:pStyle w:val="Code"/>
            </w:pPr>
          </w:p>
        </w:tc>
      </w:tr>
      <w:tr w:rsidR="004C2057" w:rsidRPr="00600CF5" w:rsidTr="00287E55">
        <w:tc>
          <w:tcPr>
            <w:tcW w:w="3595" w:type="dxa"/>
          </w:tcPr>
          <w:p w:rsidR="004C2057" w:rsidRDefault="004C2057" w:rsidP="007F7929">
            <w:pPr>
              <w:pStyle w:val="Code"/>
            </w:pPr>
            <w:r>
              <w:t>R</w:t>
            </w:r>
            <w:r w:rsidRPr="003A44D6">
              <w:t>equire Security Si</w:t>
            </w:r>
            <w:r>
              <w:t>gnature information in</w:t>
            </w:r>
            <w:r w:rsidR="007F7929">
              <w:t xml:space="preserve"> </w:t>
            </w:r>
            <w:r w:rsidR="007F7929">
              <w:fldChar w:fldCharType="begin"/>
            </w:r>
            <w:r w:rsidR="007F7929">
              <w:instrText xml:space="preserve"> REF _Ref442344658 \h </w:instrText>
            </w:r>
            <w:r w:rsidR="007F7929">
              <w:fldChar w:fldCharType="separate"/>
            </w:r>
            <w:r w:rsidR="00DD231E">
              <w:t xml:space="preserve">Table </w:t>
            </w:r>
            <w:r w:rsidR="00DD231E">
              <w:rPr>
                <w:noProof/>
              </w:rPr>
              <w:t>7</w:t>
            </w:r>
            <w:r w:rsidR="00DD231E">
              <w:noBreakHyphen/>
            </w:r>
            <w:r w:rsidR="00DD231E">
              <w:rPr>
                <w:noProof/>
              </w:rPr>
              <w:t>8</w:t>
            </w:r>
            <w:r w:rsidR="007F7929">
              <w:fldChar w:fldCharType="end"/>
            </w:r>
            <w:r w:rsidR="001B112E">
              <w:t xml:space="preserve"> </w:t>
            </w:r>
          </w:p>
        </w:tc>
        <w:tc>
          <w:tcPr>
            <w:tcW w:w="2430" w:type="dxa"/>
          </w:tcPr>
          <w:p w:rsidR="004C2057" w:rsidRPr="00600CF5" w:rsidRDefault="004C2057" w:rsidP="00E5764B">
            <w:pPr>
              <w:pStyle w:val="Code"/>
            </w:pPr>
          </w:p>
        </w:tc>
        <w:tc>
          <w:tcPr>
            <w:tcW w:w="3600" w:type="dxa"/>
          </w:tcPr>
          <w:p w:rsidR="004C2057" w:rsidRPr="00600CF5" w:rsidRDefault="004C2057" w:rsidP="00E5764B">
            <w:pPr>
              <w:pStyle w:val="Code"/>
            </w:pPr>
          </w:p>
        </w:tc>
      </w:tr>
      <w:tr w:rsidR="00E42087" w:rsidRPr="00600CF5" w:rsidTr="00287E55">
        <w:tc>
          <w:tcPr>
            <w:tcW w:w="3595" w:type="dxa"/>
          </w:tcPr>
          <w:p w:rsidR="00E42087" w:rsidRDefault="00E42087" w:rsidP="00E5764B">
            <w:pPr>
              <w:pStyle w:val="Code"/>
            </w:pPr>
            <w:r>
              <w:t>}</w:t>
            </w:r>
          </w:p>
        </w:tc>
        <w:tc>
          <w:tcPr>
            <w:tcW w:w="2430" w:type="dxa"/>
          </w:tcPr>
          <w:p w:rsidR="00E42087" w:rsidRPr="00600CF5" w:rsidRDefault="00E42087" w:rsidP="00E5764B">
            <w:pPr>
              <w:pStyle w:val="Code"/>
            </w:pPr>
          </w:p>
        </w:tc>
        <w:tc>
          <w:tcPr>
            <w:tcW w:w="3600" w:type="dxa"/>
          </w:tcPr>
          <w:p w:rsidR="00E42087" w:rsidRPr="00600CF5" w:rsidRDefault="00E42087" w:rsidP="00E5764B">
            <w:pPr>
              <w:pStyle w:val="Code"/>
            </w:pPr>
          </w:p>
        </w:tc>
      </w:tr>
    </w:tbl>
    <w:p w:rsidR="005937A9" w:rsidRDefault="005937A9">
      <w:pPr>
        <w:overflowPunct/>
        <w:autoSpaceDE/>
        <w:autoSpaceDN/>
        <w:adjustRightInd/>
        <w:spacing w:after="0"/>
        <w:textAlignment w:val="auto"/>
      </w:pPr>
      <w:bookmarkStart w:id="186" w:name="_Ref438707390"/>
    </w:p>
    <w:p w:rsidR="005937A9" w:rsidRDefault="005937A9">
      <w:pPr>
        <w:overflowPunct/>
        <w:autoSpaceDE/>
        <w:autoSpaceDN/>
        <w:adjustRightInd/>
        <w:spacing w:after="0"/>
        <w:textAlignment w:val="auto"/>
      </w:pPr>
    </w:p>
    <w:p w:rsidR="005937A9" w:rsidRDefault="00BE1159" w:rsidP="00D84FBD">
      <w:pPr>
        <w:pStyle w:val="Heading3"/>
      </w:pPr>
      <w:bookmarkStart w:id="187" w:name="_Toc459988722"/>
      <w:r>
        <w:t>SPDU</w:t>
      </w:r>
      <w:r w:rsidRPr="00D84FBD">
        <w:rPr>
          <w:vertAlign w:val="subscript"/>
        </w:rPr>
        <w:t>WSA</w:t>
      </w:r>
      <w:r w:rsidR="001B112E" w:rsidRPr="00F87747">
        <w:t xml:space="preserve"> Signed with</w:t>
      </w:r>
      <w:r w:rsidR="001B112E">
        <w:t xml:space="preserve"> Implicit Certificate</w:t>
      </w:r>
      <w:bookmarkEnd w:id="187"/>
    </w:p>
    <w:p w:rsidR="005937A9" w:rsidRDefault="001B112E" w:rsidP="001B112E">
      <w:pPr>
        <w:pStyle w:val="Caption"/>
      </w:pPr>
      <w:bookmarkStart w:id="188" w:name="_Ref442174547"/>
      <w:r>
        <w:t xml:space="preserve">Table </w:t>
      </w:r>
      <w:r w:rsidR="00094AD4">
        <w:fldChar w:fldCharType="begin"/>
      </w:r>
      <w:r w:rsidR="00094AD4">
        <w:instrText xml:space="preserve"> STYLEREF 1 \s </w:instrText>
      </w:r>
      <w:r w:rsidR="00094AD4">
        <w:fldChar w:fldCharType="separate"/>
      </w:r>
      <w:r w:rsidR="00DD231E">
        <w:rPr>
          <w:noProof/>
        </w:rPr>
        <w:t>7</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6</w:t>
      </w:r>
      <w:r w:rsidR="00094AD4">
        <w:fldChar w:fldCharType="end"/>
      </w:r>
      <w:bookmarkEnd w:id="188"/>
      <w:r>
        <w:t xml:space="preserve">: </w:t>
      </w:r>
      <w:r w:rsidR="0064269F">
        <w:t>SPDU</w:t>
      </w:r>
      <w:r w:rsidR="0064269F">
        <w:rPr>
          <w:vertAlign w:val="subscript"/>
        </w:rPr>
        <w:t>WSA</w:t>
      </w:r>
      <w:r>
        <w:t xml:space="preserve"> </w:t>
      </w:r>
      <w:r w:rsidRPr="001B112E">
        <w:t>Signed by Signer type of Implicit Certificate</w:t>
      </w:r>
    </w:p>
    <w:tbl>
      <w:tblPr>
        <w:tblStyle w:val="TableGrid"/>
        <w:tblW w:w="9625" w:type="dxa"/>
        <w:tblLayout w:type="fixed"/>
        <w:tblLook w:val="04A0" w:firstRow="1" w:lastRow="0" w:firstColumn="1" w:lastColumn="0" w:noHBand="0" w:noVBand="1"/>
      </w:tblPr>
      <w:tblGrid>
        <w:gridCol w:w="3595"/>
        <w:gridCol w:w="2430"/>
        <w:gridCol w:w="3600"/>
      </w:tblGrid>
      <w:tr w:rsidR="005937A9" w:rsidRPr="00CA23A5" w:rsidTr="00981F0A">
        <w:tc>
          <w:tcPr>
            <w:tcW w:w="3595" w:type="dxa"/>
          </w:tcPr>
          <w:p w:rsidR="005937A9" w:rsidRPr="00CA23A5" w:rsidRDefault="005937A9" w:rsidP="00E5764B">
            <w:pPr>
              <w:pStyle w:val="Code"/>
            </w:pPr>
            <w:r w:rsidRPr="00CA23A5">
              <w:rPr>
                <w:noProof/>
              </w:rPr>
              <w:t>Information Element</w:t>
            </w:r>
          </w:p>
        </w:tc>
        <w:tc>
          <w:tcPr>
            <w:tcW w:w="2430" w:type="dxa"/>
          </w:tcPr>
          <w:p w:rsidR="005937A9" w:rsidRPr="00CA23A5" w:rsidRDefault="005937A9" w:rsidP="00E5764B">
            <w:pPr>
              <w:pStyle w:val="Code"/>
            </w:pPr>
            <w:r w:rsidRPr="00CA23A5">
              <w:rPr>
                <w:noProof/>
              </w:rPr>
              <w:t>Value/Remark</w:t>
            </w:r>
          </w:p>
        </w:tc>
        <w:tc>
          <w:tcPr>
            <w:tcW w:w="3600" w:type="dxa"/>
          </w:tcPr>
          <w:p w:rsidR="005937A9" w:rsidRPr="00CA23A5" w:rsidRDefault="005937A9" w:rsidP="00E5764B">
            <w:pPr>
              <w:pStyle w:val="Code"/>
            </w:pPr>
            <w:r w:rsidRPr="00CA23A5">
              <w:rPr>
                <w:noProof/>
              </w:rPr>
              <w:t>Comment</w:t>
            </w:r>
          </w:p>
        </w:tc>
      </w:tr>
      <w:tr w:rsidR="004C2057" w:rsidRPr="00CA23A5" w:rsidTr="00981F0A">
        <w:tc>
          <w:tcPr>
            <w:tcW w:w="3595" w:type="dxa"/>
          </w:tcPr>
          <w:p w:rsidR="004C2057" w:rsidRPr="00CA23A5" w:rsidRDefault="004C2057" w:rsidP="004C2057">
            <w:pPr>
              <w:spacing w:after="0"/>
              <w:rPr>
                <w:color w:val="000000" w:themeColor="text1"/>
              </w:rPr>
            </w:pPr>
            <w:r w:rsidRPr="00CA23A5">
              <w:t xml:space="preserve">Requires WSM Security header </w:t>
            </w:r>
            <w:proofErr w:type="gramStart"/>
            <w:r w:rsidRPr="00CA23A5">
              <w:t>information  in</w:t>
            </w:r>
            <w:proofErr w:type="gramEnd"/>
            <w:r w:rsidRPr="00CA23A5">
              <w:t xml:space="preserve"> </w:t>
            </w:r>
            <w:r w:rsidR="001B112E" w:rsidRPr="00CA23A5">
              <w:fldChar w:fldCharType="begin"/>
            </w:r>
            <w:r w:rsidR="001B112E" w:rsidRPr="00CA23A5">
              <w:instrText xml:space="preserve"> REF _Ref442174374 \h </w:instrText>
            </w:r>
            <w:r w:rsidR="00CA23A5">
              <w:instrText xml:space="preserve"> \* MERGEFORMAT </w:instrText>
            </w:r>
            <w:r w:rsidR="001B112E" w:rsidRPr="00CA23A5">
              <w:fldChar w:fldCharType="separate"/>
            </w:r>
            <w:r w:rsidR="00DD231E">
              <w:t xml:space="preserve">Table </w:t>
            </w:r>
            <w:r w:rsidR="00DD231E">
              <w:rPr>
                <w:noProof/>
              </w:rPr>
              <w:t>7</w:t>
            </w:r>
            <w:r w:rsidR="00DD231E">
              <w:rPr>
                <w:noProof/>
              </w:rPr>
              <w:noBreakHyphen/>
              <w:t>5</w:t>
            </w:r>
            <w:r w:rsidR="001B112E" w:rsidRPr="00CA23A5">
              <w:fldChar w:fldCharType="end"/>
            </w:r>
          </w:p>
        </w:tc>
        <w:tc>
          <w:tcPr>
            <w:tcW w:w="2430" w:type="dxa"/>
          </w:tcPr>
          <w:p w:rsidR="004C2057" w:rsidRPr="00CA23A5" w:rsidRDefault="004C2057" w:rsidP="005937A9">
            <w:pPr>
              <w:spacing w:after="0"/>
              <w:rPr>
                <w:color w:val="000000" w:themeColor="text1"/>
              </w:rPr>
            </w:pPr>
          </w:p>
        </w:tc>
        <w:tc>
          <w:tcPr>
            <w:tcW w:w="3600" w:type="dxa"/>
          </w:tcPr>
          <w:p w:rsidR="004C2057" w:rsidRPr="00CA23A5" w:rsidRDefault="004C2057" w:rsidP="005937A9">
            <w:pPr>
              <w:spacing w:after="0"/>
              <w:rPr>
                <w:color w:val="000000" w:themeColor="text1"/>
              </w:rPr>
            </w:pPr>
          </w:p>
        </w:tc>
      </w:tr>
      <w:tr w:rsidR="005937A9" w:rsidRPr="00CA23A5" w:rsidTr="00981F0A">
        <w:tc>
          <w:tcPr>
            <w:tcW w:w="3595" w:type="dxa"/>
          </w:tcPr>
          <w:p w:rsidR="005937A9" w:rsidRPr="00CA23A5" w:rsidRDefault="005937A9" w:rsidP="00E5764B">
            <w:pPr>
              <w:spacing w:after="0"/>
              <w:rPr>
                <w:color w:val="000000" w:themeColor="text1"/>
              </w:rPr>
            </w:pPr>
            <w:r w:rsidRPr="00CA23A5">
              <w:rPr>
                <w:color w:val="000000" w:themeColor="text1"/>
              </w:rPr>
              <w:t xml:space="preserve">    </w:t>
            </w:r>
            <w:r w:rsidRPr="00CA23A5">
              <w:rPr>
                <w:b/>
                <w:i/>
                <w:color w:val="000000" w:themeColor="text1"/>
              </w:rPr>
              <w:t>sign</w:t>
            </w:r>
            <w:r w:rsidR="00E5764B" w:rsidRPr="00CA23A5">
              <w:rPr>
                <w:b/>
                <w:i/>
                <w:color w:val="000000" w:themeColor="text1"/>
              </w:rPr>
              <w:t>er</w:t>
            </w:r>
            <w:r w:rsidRPr="00CA23A5">
              <w:rPr>
                <w:color w:val="000000" w:themeColor="text1"/>
              </w:rPr>
              <w:t xml:space="preserve"> </w:t>
            </w:r>
            <w:r w:rsidRPr="00CA23A5">
              <w:t>SEQUENCE</w:t>
            </w:r>
            <w:r w:rsidRPr="00CA23A5">
              <w:rPr>
                <w:color w:val="000000" w:themeColor="text1"/>
              </w:rPr>
              <w:t xml:space="preserve"> {</w:t>
            </w:r>
          </w:p>
        </w:tc>
        <w:tc>
          <w:tcPr>
            <w:tcW w:w="2430" w:type="dxa"/>
          </w:tcPr>
          <w:p w:rsidR="005937A9" w:rsidRPr="00CA23A5" w:rsidRDefault="005937A9" w:rsidP="005937A9">
            <w:pPr>
              <w:spacing w:after="0"/>
              <w:rPr>
                <w:color w:val="000000" w:themeColor="text1"/>
              </w:rPr>
            </w:pPr>
          </w:p>
        </w:tc>
        <w:tc>
          <w:tcPr>
            <w:tcW w:w="3600" w:type="dxa"/>
          </w:tcPr>
          <w:p w:rsidR="005937A9" w:rsidRPr="00CA23A5" w:rsidRDefault="005937A9" w:rsidP="005937A9">
            <w:pPr>
              <w:spacing w:after="0"/>
              <w:rPr>
                <w:color w:val="000000" w:themeColor="text1"/>
              </w:rPr>
            </w:pPr>
          </w:p>
        </w:tc>
      </w:tr>
      <w:tr w:rsidR="005937A9" w:rsidRPr="00CA23A5" w:rsidTr="00981F0A">
        <w:tc>
          <w:tcPr>
            <w:tcW w:w="3595" w:type="dxa"/>
          </w:tcPr>
          <w:p w:rsidR="005937A9" w:rsidRPr="00CA23A5" w:rsidRDefault="005937A9" w:rsidP="00E5764B">
            <w:pPr>
              <w:spacing w:after="0"/>
              <w:rPr>
                <w:color w:val="000000" w:themeColor="text1"/>
              </w:rPr>
            </w:pPr>
            <w:r w:rsidRPr="00CA23A5">
              <w:rPr>
                <w:color w:val="000000" w:themeColor="text1"/>
              </w:rPr>
              <w:t xml:space="preserve">      </w:t>
            </w:r>
            <w:r w:rsidR="00E5764B" w:rsidRPr="00CA23A5">
              <w:rPr>
                <w:b/>
                <w:i/>
                <w:color w:val="000000" w:themeColor="text1"/>
              </w:rPr>
              <w:t>c</w:t>
            </w:r>
            <w:r w:rsidRPr="00CA23A5">
              <w:rPr>
                <w:b/>
                <w:i/>
                <w:color w:val="000000" w:themeColor="text1"/>
              </w:rPr>
              <w:t>ertific</w:t>
            </w:r>
            <w:r w:rsidR="00E5764B" w:rsidRPr="00CA23A5">
              <w:rPr>
                <w:b/>
                <w:i/>
                <w:color w:val="000000" w:themeColor="text1"/>
              </w:rPr>
              <w:t>ate</w:t>
            </w:r>
            <w:r w:rsidRPr="00CA23A5">
              <w:rPr>
                <w:color w:val="000000" w:themeColor="text1"/>
              </w:rPr>
              <w:t xml:space="preserve"> {</w:t>
            </w:r>
          </w:p>
        </w:tc>
        <w:tc>
          <w:tcPr>
            <w:tcW w:w="2430" w:type="dxa"/>
          </w:tcPr>
          <w:p w:rsidR="005937A9" w:rsidRPr="00CA23A5" w:rsidRDefault="005937A9" w:rsidP="005937A9">
            <w:pPr>
              <w:spacing w:after="0"/>
              <w:rPr>
                <w:b/>
                <w:i/>
                <w:color w:val="000000" w:themeColor="text1"/>
              </w:rPr>
            </w:pPr>
          </w:p>
        </w:tc>
        <w:tc>
          <w:tcPr>
            <w:tcW w:w="3600" w:type="dxa"/>
          </w:tcPr>
          <w:p w:rsidR="005937A9" w:rsidRPr="00CA23A5" w:rsidRDefault="005937A9" w:rsidP="005937A9">
            <w:pPr>
              <w:spacing w:after="0"/>
              <w:rPr>
                <w:color w:val="000000" w:themeColor="text1"/>
              </w:rPr>
            </w:pPr>
          </w:p>
        </w:tc>
      </w:tr>
      <w:tr w:rsidR="005937A9" w:rsidRPr="00CA23A5" w:rsidTr="00981F0A">
        <w:tc>
          <w:tcPr>
            <w:tcW w:w="3595" w:type="dxa"/>
          </w:tcPr>
          <w:p w:rsidR="005937A9" w:rsidRPr="00CA23A5" w:rsidRDefault="001B112E" w:rsidP="00E5764B">
            <w:pPr>
              <w:spacing w:after="0"/>
              <w:rPr>
                <w:color w:val="000000" w:themeColor="text1"/>
              </w:rPr>
            </w:pPr>
            <w:r w:rsidRPr="00CA23A5">
              <w:rPr>
                <w:color w:val="000000" w:themeColor="text1"/>
              </w:rPr>
              <w:t xml:space="preserve">        </w:t>
            </w:r>
            <w:r w:rsidR="00CA23A5" w:rsidRPr="00CA23A5">
              <w:rPr>
                <w:b/>
                <w:i/>
                <w:color w:val="000000" w:themeColor="text1"/>
              </w:rPr>
              <w:t>V</w:t>
            </w:r>
            <w:r w:rsidRPr="00CA23A5">
              <w:rPr>
                <w:b/>
                <w:i/>
                <w:color w:val="000000" w:themeColor="text1"/>
              </w:rPr>
              <w:t>ersi</w:t>
            </w:r>
            <w:r w:rsidR="00E5764B" w:rsidRPr="00CA23A5">
              <w:rPr>
                <w:b/>
                <w:i/>
                <w:color w:val="000000" w:themeColor="text1"/>
              </w:rPr>
              <w:t>on</w:t>
            </w:r>
          </w:p>
        </w:tc>
        <w:tc>
          <w:tcPr>
            <w:tcW w:w="2430" w:type="dxa"/>
          </w:tcPr>
          <w:p w:rsidR="005937A9" w:rsidRPr="00CA23A5" w:rsidRDefault="005937A9" w:rsidP="005937A9">
            <w:pPr>
              <w:spacing w:after="0"/>
              <w:rPr>
                <w:b/>
                <w:i/>
                <w:color w:val="000000" w:themeColor="text1"/>
              </w:rPr>
            </w:pPr>
            <w:r w:rsidRPr="00CA23A5">
              <w:rPr>
                <w:b/>
                <w:i/>
                <w:color w:val="000000" w:themeColor="text1"/>
              </w:rPr>
              <w:t>3</w:t>
            </w:r>
          </w:p>
        </w:tc>
        <w:tc>
          <w:tcPr>
            <w:tcW w:w="3600" w:type="dxa"/>
          </w:tcPr>
          <w:p w:rsidR="005937A9" w:rsidRPr="00CA23A5" w:rsidRDefault="005937A9" w:rsidP="005937A9">
            <w:pPr>
              <w:spacing w:after="0"/>
              <w:rPr>
                <w:color w:val="000000" w:themeColor="text1"/>
              </w:rPr>
            </w:pPr>
          </w:p>
        </w:tc>
      </w:tr>
      <w:tr w:rsidR="005937A9" w:rsidRPr="00CA23A5" w:rsidTr="00981F0A">
        <w:tc>
          <w:tcPr>
            <w:tcW w:w="3595" w:type="dxa"/>
          </w:tcPr>
          <w:p w:rsidR="005937A9" w:rsidRPr="00CA23A5" w:rsidRDefault="005937A9" w:rsidP="00E5764B">
            <w:pPr>
              <w:spacing w:after="0"/>
              <w:rPr>
                <w:color w:val="000000" w:themeColor="text1"/>
              </w:rPr>
            </w:pPr>
            <w:r w:rsidRPr="00CA23A5">
              <w:rPr>
                <w:color w:val="000000" w:themeColor="text1"/>
              </w:rPr>
              <w:t xml:space="preserve">        </w:t>
            </w:r>
            <w:r w:rsidR="00E5764B" w:rsidRPr="00CA23A5">
              <w:rPr>
                <w:b/>
                <w:i/>
                <w:color w:val="000000" w:themeColor="text1"/>
              </w:rPr>
              <w:t>type</w:t>
            </w:r>
            <w:r w:rsidRPr="00CA23A5">
              <w:rPr>
                <w:color w:val="000000" w:themeColor="text1"/>
              </w:rPr>
              <w:t xml:space="preserve"> </w:t>
            </w:r>
          </w:p>
        </w:tc>
        <w:tc>
          <w:tcPr>
            <w:tcW w:w="2430" w:type="dxa"/>
          </w:tcPr>
          <w:p w:rsidR="005937A9" w:rsidRPr="00CA23A5" w:rsidRDefault="005937A9" w:rsidP="005937A9">
            <w:pPr>
              <w:spacing w:after="0"/>
              <w:rPr>
                <w:b/>
                <w:i/>
                <w:color w:val="000000" w:themeColor="text1"/>
              </w:rPr>
            </w:pPr>
            <w:r w:rsidRPr="00CA23A5">
              <w:rPr>
                <w:b/>
                <w:i/>
                <w:color w:val="000000" w:themeColor="text1"/>
              </w:rPr>
              <w:t>implicit</w:t>
            </w:r>
          </w:p>
        </w:tc>
        <w:tc>
          <w:tcPr>
            <w:tcW w:w="3600" w:type="dxa"/>
          </w:tcPr>
          <w:p w:rsidR="005937A9" w:rsidRPr="00CA23A5" w:rsidRDefault="005937A9" w:rsidP="005937A9">
            <w:pPr>
              <w:spacing w:after="0"/>
              <w:rPr>
                <w:color w:val="000000" w:themeColor="text1"/>
              </w:rPr>
            </w:pPr>
          </w:p>
        </w:tc>
      </w:tr>
      <w:tr w:rsidR="005937A9" w:rsidRPr="00CA23A5" w:rsidTr="00981F0A">
        <w:tc>
          <w:tcPr>
            <w:tcW w:w="3595" w:type="dxa"/>
          </w:tcPr>
          <w:p w:rsidR="005937A9" w:rsidRPr="00CA23A5" w:rsidRDefault="005937A9" w:rsidP="00E56D1C">
            <w:pPr>
              <w:spacing w:after="0"/>
              <w:rPr>
                <w:color w:val="000000" w:themeColor="text1"/>
              </w:rPr>
            </w:pPr>
            <w:r w:rsidRPr="00CA23A5">
              <w:rPr>
                <w:color w:val="000000" w:themeColor="text1"/>
              </w:rPr>
              <w:t xml:space="preserve">       </w:t>
            </w:r>
            <w:r w:rsidRPr="00CA23A5">
              <w:rPr>
                <w:b/>
                <w:i/>
                <w:color w:val="000000" w:themeColor="text1"/>
              </w:rPr>
              <w:t xml:space="preserve"> issuer</w:t>
            </w:r>
            <w:r w:rsidRPr="00CA23A5">
              <w:rPr>
                <w:color w:val="000000" w:themeColor="text1"/>
              </w:rPr>
              <w:t xml:space="preserve"> </w:t>
            </w:r>
            <w:r w:rsidR="00E56D1C">
              <w:rPr>
                <w:color w:val="000000" w:themeColor="text1"/>
              </w:rPr>
              <w:t xml:space="preserve"> </w:t>
            </w:r>
          </w:p>
        </w:tc>
        <w:tc>
          <w:tcPr>
            <w:tcW w:w="2430" w:type="dxa"/>
          </w:tcPr>
          <w:p w:rsidR="005937A9" w:rsidRPr="00CA23A5" w:rsidRDefault="00E56D1C" w:rsidP="005937A9">
            <w:pPr>
              <w:spacing w:after="0"/>
              <w:rPr>
                <w:b/>
                <w:i/>
                <w:color w:val="000000" w:themeColor="text1"/>
              </w:rPr>
            </w:pPr>
            <w:r w:rsidRPr="00E56D1C">
              <w:rPr>
                <w:b/>
                <w:i/>
                <w:color w:val="000000" w:themeColor="text1"/>
              </w:rPr>
              <w:t>ecdsaNistP256AndDigest</w:t>
            </w:r>
          </w:p>
        </w:tc>
        <w:tc>
          <w:tcPr>
            <w:tcW w:w="3600" w:type="dxa"/>
          </w:tcPr>
          <w:p w:rsidR="005937A9" w:rsidRPr="00E56D1C" w:rsidRDefault="00E56D1C" w:rsidP="005937A9">
            <w:pPr>
              <w:spacing w:after="0"/>
              <w:rPr>
                <w:b/>
                <w:i/>
                <w:color w:val="000000" w:themeColor="text1"/>
              </w:rPr>
            </w:pPr>
            <w:r w:rsidRPr="00E56D1C">
              <w:rPr>
                <w:b/>
                <w:i/>
                <w:color w:val="000000" w:themeColor="text1"/>
              </w:rPr>
              <w:t>HashedID8</w:t>
            </w:r>
          </w:p>
        </w:tc>
      </w:tr>
      <w:tr w:rsidR="005937A9" w:rsidRPr="00CA23A5" w:rsidTr="00981F0A">
        <w:tc>
          <w:tcPr>
            <w:tcW w:w="3595" w:type="dxa"/>
          </w:tcPr>
          <w:p w:rsidR="005937A9" w:rsidRPr="00CA23A5" w:rsidRDefault="005937A9" w:rsidP="005937A9">
            <w:pPr>
              <w:spacing w:after="0"/>
              <w:rPr>
                <w:color w:val="000000" w:themeColor="text1"/>
              </w:rPr>
            </w:pPr>
            <w:r w:rsidRPr="00CA23A5">
              <w:rPr>
                <w:color w:val="000000" w:themeColor="text1"/>
              </w:rPr>
              <w:t xml:space="preserve">        </w:t>
            </w:r>
            <w:proofErr w:type="spellStart"/>
            <w:r w:rsidRPr="00CA23A5">
              <w:rPr>
                <w:b/>
                <w:i/>
                <w:color w:val="000000" w:themeColor="text1"/>
              </w:rPr>
              <w:t>toBeSigned</w:t>
            </w:r>
            <w:proofErr w:type="spellEnd"/>
            <w:r w:rsidRPr="00CA23A5">
              <w:rPr>
                <w:color w:val="000000" w:themeColor="text1"/>
              </w:rPr>
              <w:t xml:space="preserve"> </w:t>
            </w:r>
            <w:r w:rsidRPr="00CA23A5">
              <w:t xml:space="preserve">SEQUENCE </w:t>
            </w:r>
            <w:r w:rsidRPr="00CA23A5">
              <w:rPr>
                <w:color w:val="000000" w:themeColor="text1"/>
              </w:rPr>
              <w:t>{</w:t>
            </w:r>
          </w:p>
        </w:tc>
        <w:tc>
          <w:tcPr>
            <w:tcW w:w="2430" w:type="dxa"/>
          </w:tcPr>
          <w:p w:rsidR="005937A9" w:rsidRPr="00CA23A5" w:rsidRDefault="005937A9" w:rsidP="005937A9">
            <w:pPr>
              <w:spacing w:after="0"/>
              <w:rPr>
                <w:color w:val="000000" w:themeColor="text1"/>
              </w:rPr>
            </w:pPr>
          </w:p>
        </w:tc>
        <w:tc>
          <w:tcPr>
            <w:tcW w:w="3600" w:type="dxa"/>
          </w:tcPr>
          <w:p w:rsidR="005937A9" w:rsidRPr="00CA23A5" w:rsidRDefault="005937A9" w:rsidP="005937A9">
            <w:pPr>
              <w:spacing w:after="0"/>
              <w:rPr>
                <w:color w:val="000000" w:themeColor="text1"/>
              </w:rPr>
            </w:pPr>
          </w:p>
        </w:tc>
      </w:tr>
      <w:tr w:rsidR="005937A9" w:rsidRPr="00CA23A5" w:rsidTr="00981F0A">
        <w:tc>
          <w:tcPr>
            <w:tcW w:w="3595" w:type="dxa"/>
          </w:tcPr>
          <w:p w:rsidR="005937A9" w:rsidRPr="00CA23A5" w:rsidRDefault="005937A9" w:rsidP="005937A9">
            <w:pPr>
              <w:spacing w:after="0"/>
              <w:rPr>
                <w:b/>
                <w:i/>
                <w:color w:val="000000" w:themeColor="text1"/>
              </w:rPr>
            </w:pPr>
            <w:r w:rsidRPr="00CA23A5">
              <w:rPr>
                <w:b/>
                <w:i/>
                <w:color w:val="000000" w:themeColor="text1"/>
              </w:rPr>
              <w:t xml:space="preserve">          id </w:t>
            </w:r>
          </w:p>
        </w:tc>
        <w:tc>
          <w:tcPr>
            <w:tcW w:w="2430" w:type="dxa"/>
          </w:tcPr>
          <w:p w:rsidR="005937A9" w:rsidRPr="00CA23A5" w:rsidRDefault="005937A9" w:rsidP="005937A9">
            <w:pPr>
              <w:spacing w:after="0"/>
              <w:rPr>
                <w:b/>
                <w:i/>
                <w:color w:val="000000" w:themeColor="text1"/>
              </w:rPr>
            </w:pPr>
            <w:r w:rsidRPr="00CA23A5">
              <w:rPr>
                <w:b/>
                <w:i/>
                <w:color w:val="000000" w:themeColor="text1"/>
              </w:rPr>
              <w:t>none</w:t>
            </w:r>
          </w:p>
        </w:tc>
        <w:tc>
          <w:tcPr>
            <w:tcW w:w="3600" w:type="dxa"/>
          </w:tcPr>
          <w:p w:rsidR="005937A9" w:rsidRPr="00CA23A5" w:rsidRDefault="005937A9" w:rsidP="005937A9">
            <w:pPr>
              <w:spacing w:after="0"/>
              <w:rPr>
                <w:color w:val="000000" w:themeColor="text1"/>
              </w:rPr>
            </w:pPr>
          </w:p>
        </w:tc>
      </w:tr>
      <w:tr w:rsidR="005937A9" w:rsidRPr="00CA23A5" w:rsidTr="00981F0A">
        <w:tc>
          <w:tcPr>
            <w:tcW w:w="3595" w:type="dxa"/>
          </w:tcPr>
          <w:p w:rsidR="005937A9" w:rsidRPr="00CA23A5" w:rsidRDefault="005937A9" w:rsidP="005937A9">
            <w:pPr>
              <w:spacing w:after="0"/>
              <w:rPr>
                <w:b/>
                <w:i/>
                <w:color w:val="000000" w:themeColor="text1"/>
              </w:rPr>
            </w:pPr>
            <w:r w:rsidRPr="00CA23A5">
              <w:rPr>
                <w:b/>
                <w:i/>
                <w:color w:val="000000" w:themeColor="text1"/>
              </w:rPr>
              <w:t xml:space="preserve">          </w:t>
            </w:r>
            <w:proofErr w:type="spellStart"/>
            <w:r w:rsidRPr="00CA23A5">
              <w:rPr>
                <w:b/>
                <w:i/>
                <w:color w:val="000000" w:themeColor="text1"/>
              </w:rPr>
              <w:t>cracaId</w:t>
            </w:r>
            <w:proofErr w:type="spellEnd"/>
          </w:p>
        </w:tc>
        <w:tc>
          <w:tcPr>
            <w:tcW w:w="2430" w:type="dxa"/>
          </w:tcPr>
          <w:p w:rsidR="005937A9" w:rsidRPr="00CA23A5" w:rsidRDefault="001B112E" w:rsidP="005937A9">
            <w:pPr>
              <w:spacing w:after="0"/>
              <w:rPr>
                <w:b/>
                <w:i/>
                <w:color w:val="000000" w:themeColor="text1"/>
              </w:rPr>
            </w:pPr>
            <w:r w:rsidRPr="00CA23A5">
              <w:rPr>
                <w:b/>
                <w:i/>
                <w:color w:val="000000" w:themeColor="text1"/>
              </w:rPr>
              <w:t>Value = 0</w:t>
            </w:r>
          </w:p>
        </w:tc>
        <w:tc>
          <w:tcPr>
            <w:tcW w:w="3600" w:type="dxa"/>
          </w:tcPr>
          <w:p w:rsidR="005937A9" w:rsidRPr="00CA23A5" w:rsidRDefault="005937A9" w:rsidP="005937A9">
            <w:pPr>
              <w:spacing w:after="0"/>
              <w:rPr>
                <w:color w:val="000000" w:themeColor="text1"/>
              </w:rPr>
            </w:pPr>
          </w:p>
        </w:tc>
      </w:tr>
      <w:tr w:rsidR="005937A9" w:rsidRPr="00CA23A5" w:rsidTr="00981F0A">
        <w:tc>
          <w:tcPr>
            <w:tcW w:w="3595" w:type="dxa"/>
          </w:tcPr>
          <w:p w:rsidR="005937A9" w:rsidRPr="00CA23A5" w:rsidRDefault="005937A9" w:rsidP="005937A9">
            <w:pPr>
              <w:spacing w:after="0"/>
              <w:rPr>
                <w:b/>
                <w:i/>
                <w:color w:val="000000" w:themeColor="text1"/>
              </w:rPr>
            </w:pPr>
            <w:r w:rsidRPr="00CA23A5">
              <w:rPr>
                <w:b/>
                <w:i/>
                <w:color w:val="000000" w:themeColor="text1"/>
              </w:rPr>
              <w:lastRenderedPageBreak/>
              <w:t xml:space="preserve">          </w:t>
            </w:r>
            <w:proofErr w:type="spellStart"/>
            <w:r w:rsidRPr="00CA23A5">
              <w:rPr>
                <w:b/>
                <w:i/>
                <w:color w:val="000000" w:themeColor="text1"/>
              </w:rPr>
              <w:t>crlSeries</w:t>
            </w:r>
            <w:proofErr w:type="spellEnd"/>
          </w:p>
        </w:tc>
        <w:tc>
          <w:tcPr>
            <w:tcW w:w="2430" w:type="dxa"/>
          </w:tcPr>
          <w:p w:rsidR="005937A9" w:rsidRPr="00CA23A5" w:rsidRDefault="005937A9" w:rsidP="005937A9">
            <w:pPr>
              <w:spacing w:after="0"/>
              <w:rPr>
                <w:b/>
                <w:i/>
                <w:color w:val="000000" w:themeColor="text1"/>
              </w:rPr>
            </w:pPr>
            <w:r w:rsidRPr="00CA23A5">
              <w:rPr>
                <w:b/>
                <w:i/>
                <w:color w:val="000000" w:themeColor="text1"/>
              </w:rPr>
              <w:t>Value=0</w:t>
            </w:r>
          </w:p>
        </w:tc>
        <w:tc>
          <w:tcPr>
            <w:tcW w:w="3600" w:type="dxa"/>
          </w:tcPr>
          <w:p w:rsidR="005937A9" w:rsidRPr="00CA23A5" w:rsidRDefault="005937A9" w:rsidP="005937A9">
            <w:pPr>
              <w:spacing w:after="0"/>
              <w:rPr>
                <w:color w:val="000000" w:themeColor="text1"/>
              </w:rPr>
            </w:pPr>
          </w:p>
        </w:tc>
      </w:tr>
      <w:tr w:rsidR="005937A9" w:rsidRPr="00CA23A5" w:rsidTr="00981F0A">
        <w:tc>
          <w:tcPr>
            <w:tcW w:w="3595" w:type="dxa"/>
          </w:tcPr>
          <w:p w:rsidR="005937A9" w:rsidRPr="00CA23A5" w:rsidRDefault="005937A9" w:rsidP="005937A9">
            <w:pPr>
              <w:spacing w:after="0"/>
              <w:rPr>
                <w:color w:val="000000" w:themeColor="text1"/>
              </w:rPr>
            </w:pPr>
            <w:r w:rsidRPr="00CA23A5">
              <w:rPr>
                <w:color w:val="000000" w:themeColor="text1"/>
              </w:rPr>
              <w:t xml:space="preserve">          </w:t>
            </w:r>
            <w:proofErr w:type="spellStart"/>
            <w:proofErr w:type="gramStart"/>
            <w:r w:rsidRPr="00CA23A5">
              <w:rPr>
                <w:b/>
                <w:i/>
                <w:color w:val="000000" w:themeColor="text1"/>
              </w:rPr>
              <w:t>validityPeriod</w:t>
            </w:r>
            <w:proofErr w:type="spellEnd"/>
            <w:r w:rsidRPr="00CA23A5">
              <w:rPr>
                <w:b/>
                <w:i/>
                <w:color w:val="000000" w:themeColor="text1"/>
              </w:rPr>
              <w:t xml:space="preserve"> </w:t>
            </w:r>
            <w:r w:rsidRPr="00CA23A5">
              <w:rPr>
                <w:color w:val="000000" w:themeColor="text1"/>
              </w:rPr>
              <w:t xml:space="preserve"> SEQUENCE</w:t>
            </w:r>
            <w:proofErr w:type="gramEnd"/>
            <w:r w:rsidRPr="00CA23A5">
              <w:rPr>
                <w:color w:val="000000" w:themeColor="text1"/>
              </w:rPr>
              <w:t xml:space="preserve"> {</w:t>
            </w:r>
          </w:p>
        </w:tc>
        <w:tc>
          <w:tcPr>
            <w:tcW w:w="2430" w:type="dxa"/>
          </w:tcPr>
          <w:p w:rsidR="005937A9" w:rsidRPr="00CA23A5" w:rsidRDefault="005937A9" w:rsidP="005937A9">
            <w:pPr>
              <w:spacing w:after="0"/>
              <w:rPr>
                <w:color w:val="000000" w:themeColor="text1"/>
              </w:rPr>
            </w:pPr>
          </w:p>
        </w:tc>
        <w:tc>
          <w:tcPr>
            <w:tcW w:w="3600" w:type="dxa"/>
          </w:tcPr>
          <w:p w:rsidR="005937A9" w:rsidRPr="00CA23A5" w:rsidRDefault="005937A9" w:rsidP="005937A9">
            <w:pPr>
              <w:spacing w:after="0"/>
              <w:rPr>
                <w:color w:val="000000" w:themeColor="text1"/>
              </w:rPr>
            </w:pPr>
          </w:p>
        </w:tc>
      </w:tr>
      <w:tr w:rsidR="005937A9" w:rsidRPr="00CA23A5" w:rsidTr="00981F0A">
        <w:tc>
          <w:tcPr>
            <w:tcW w:w="3595" w:type="dxa"/>
          </w:tcPr>
          <w:p w:rsidR="005937A9" w:rsidRPr="00CA23A5" w:rsidRDefault="005937A9" w:rsidP="005937A9">
            <w:pPr>
              <w:spacing w:after="0"/>
              <w:rPr>
                <w:b/>
                <w:i/>
                <w:color w:val="000000" w:themeColor="text1"/>
              </w:rPr>
            </w:pPr>
            <w:r w:rsidRPr="00CA23A5">
              <w:rPr>
                <w:color w:val="000000" w:themeColor="text1"/>
              </w:rPr>
              <w:t xml:space="preserve">            </w:t>
            </w:r>
            <w:r w:rsidRPr="00CA23A5">
              <w:rPr>
                <w:b/>
                <w:i/>
                <w:color w:val="000000" w:themeColor="text1"/>
              </w:rPr>
              <w:t xml:space="preserve">start </w:t>
            </w:r>
          </w:p>
        </w:tc>
        <w:tc>
          <w:tcPr>
            <w:tcW w:w="2430" w:type="dxa"/>
          </w:tcPr>
          <w:p w:rsidR="005937A9" w:rsidRPr="00CA23A5" w:rsidRDefault="005937A9" w:rsidP="005937A9">
            <w:pPr>
              <w:spacing w:after="0"/>
              <w:rPr>
                <w:color w:val="000000" w:themeColor="text1"/>
              </w:rPr>
            </w:pPr>
            <w:r w:rsidRPr="00CA23A5">
              <w:rPr>
                <w:color w:val="000000" w:themeColor="text1"/>
              </w:rPr>
              <w:t>Any valid value</w:t>
            </w:r>
          </w:p>
        </w:tc>
        <w:tc>
          <w:tcPr>
            <w:tcW w:w="3600" w:type="dxa"/>
          </w:tcPr>
          <w:p w:rsidR="005937A9" w:rsidRPr="00CA23A5" w:rsidRDefault="005937A9" w:rsidP="005937A9">
            <w:pPr>
              <w:spacing w:after="0"/>
              <w:rPr>
                <w:color w:val="000000" w:themeColor="text1"/>
              </w:rPr>
            </w:pPr>
          </w:p>
        </w:tc>
      </w:tr>
      <w:tr w:rsidR="005937A9" w:rsidRPr="00CA23A5" w:rsidTr="00981F0A">
        <w:tc>
          <w:tcPr>
            <w:tcW w:w="3595" w:type="dxa"/>
          </w:tcPr>
          <w:p w:rsidR="005937A9" w:rsidRPr="00CA23A5" w:rsidRDefault="005937A9" w:rsidP="005937A9">
            <w:pPr>
              <w:spacing w:after="0"/>
              <w:rPr>
                <w:b/>
                <w:i/>
                <w:color w:val="000000" w:themeColor="text1"/>
              </w:rPr>
            </w:pPr>
            <w:r w:rsidRPr="00CA23A5">
              <w:rPr>
                <w:color w:val="000000" w:themeColor="text1"/>
              </w:rPr>
              <w:t xml:space="preserve">            </w:t>
            </w:r>
            <w:r w:rsidRPr="00CA23A5">
              <w:rPr>
                <w:b/>
                <w:i/>
                <w:color w:val="000000" w:themeColor="text1"/>
              </w:rPr>
              <w:t>duration minutes</w:t>
            </w:r>
          </w:p>
        </w:tc>
        <w:tc>
          <w:tcPr>
            <w:tcW w:w="2430" w:type="dxa"/>
          </w:tcPr>
          <w:p w:rsidR="005937A9" w:rsidRPr="00CA23A5" w:rsidRDefault="005937A9" w:rsidP="005937A9">
            <w:pPr>
              <w:spacing w:after="0"/>
              <w:rPr>
                <w:color w:val="000000" w:themeColor="text1"/>
              </w:rPr>
            </w:pPr>
            <w:r w:rsidRPr="00CA23A5">
              <w:rPr>
                <w:color w:val="000000" w:themeColor="text1"/>
              </w:rPr>
              <w:t>Any valid value</w:t>
            </w:r>
          </w:p>
        </w:tc>
        <w:tc>
          <w:tcPr>
            <w:tcW w:w="3600" w:type="dxa"/>
          </w:tcPr>
          <w:p w:rsidR="005937A9" w:rsidRPr="00CA23A5" w:rsidRDefault="005937A9" w:rsidP="005937A9">
            <w:pPr>
              <w:spacing w:after="0"/>
              <w:rPr>
                <w:color w:val="000000" w:themeColor="text1"/>
              </w:rPr>
            </w:pPr>
          </w:p>
        </w:tc>
      </w:tr>
      <w:tr w:rsidR="005937A9" w:rsidRPr="00CA23A5" w:rsidTr="00981F0A">
        <w:tc>
          <w:tcPr>
            <w:tcW w:w="3595" w:type="dxa"/>
          </w:tcPr>
          <w:p w:rsidR="005937A9" w:rsidRPr="00CA23A5" w:rsidRDefault="005937A9" w:rsidP="005937A9">
            <w:pPr>
              <w:spacing w:after="0"/>
              <w:rPr>
                <w:color w:val="000000" w:themeColor="text1"/>
              </w:rPr>
            </w:pPr>
            <w:r w:rsidRPr="00CA23A5">
              <w:rPr>
                <w:color w:val="000000" w:themeColor="text1"/>
              </w:rPr>
              <w:t xml:space="preserve">          }</w:t>
            </w:r>
          </w:p>
        </w:tc>
        <w:tc>
          <w:tcPr>
            <w:tcW w:w="2430" w:type="dxa"/>
          </w:tcPr>
          <w:p w:rsidR="005937A9" w:rsidRPr="00CA23A5" w:rsidRDefault="005937A9" w:rsidP="005937A9">
            <w:pPr>
              <w:spacing w:after="0"/>
              <w:rPr>
                <w:color w:val="000000" w:themeColor="text1"/>
              </w:rPr>
            </w:pPr>
          </w:p>
        </w:tc>
        <w:tc>
          <w:tcPr>
            <w:tcW w:w="3600" w:type="dxa"/>
          </w:tcPr>
          <w:p w:rsidR="005937A9" w:rsidRPr="00CA23A5" w:rsidRDefault="005937A9" w:rsidP="005937A9">
            <w:pPr>
              <w:spacing w:after="0"/>
              <w:rPr>
                <w:color w:val="000000" w:themeColor="text1"/>
              </w:rPr>
            </w:pPr>
          </w:p>
        </w:tc>
      </w:tr>
      <w:tr w:rsidR="005937A9" w:rsidRPr="00CA23A5" w:rsidTr="00981F0A">
        <w:tc>
          <w:tcPr>
            <w:tcW w:w="3595" w:type="dxa"/>
          </w:tcPr>
          <w:p w:rsidR="005937A9" w:rsidRPr="00CA23A5" w:rsidRDefault="005937A9" w:rsidP="005937A9">
            <w:pPr>
              <w:spacing w:after="0"/>
              <w:rPr>
                <w:color w:val="000000" w:themeColor="text1"/>
              </w:rPr>
            </w:pPr>
            <w:r w:rsidRPr="00CA23A5">
              <w:rPr>
                <w:color w:val="000000" w:themeColor="text1"/>
              </w:rPr>
              <w:t xml:space="preserve">          </w:t>
            </w:r>
            <w:r w:rsidRPr="00CA23A5">
              <w:rPr>
                <w:b/>
                <w:i/>
                <w:color w:val="000000" w:themeColor="text1"/>
              </w:rPr>
              <w:t xml:space="preserve">region </w:t>
            </w:r>
            <w:proofErr w:type="spellStart"/>
            <w:r w:rsidRPr="00CA23A5">
              <w:rPr>
                <w:b/>
                <w:i/>
                <w:color w:val="000000" w:themeColor="text1"/>
              </w:rPr>
              <w:t>circularRegion</w:t>
            </w:r>
            <w:proofErr w:type="spellEnd"/>
            <w:r w:rsidRPr="00CA23A5">
              <w:rPr>
                <w:color w:val="000000" w:themeColor="text1"/>
              </w:rPr>
              <w:t xml:space="preserve"> SEQUENCE {</w:t>
            </w:r>
          </w:p>
        </w:tc>
        <w:tc>
          <w:tcPr>
            <w:tcW w:w="2430" w:type="dxa"/>
          </w:tcPr>
          <w:p w:rsidR="005937A9" w:rsidRPr="00CA23A5" w:rsidRDefault="005937A9" w:rsidP="005937A9">
            <w:pPr>
              <w:spacing w:after="0"/>
              <w:rPr>
                <w:color w:val="000000" w:themeColor="text1"/>
              </w:rPr>
            </w:pPr>
          </w:p>
        </w:tc>
        <w:tc>
          <w:tcPr>
            <w:tcW w:w="3600" w:type="dxa"/>
          </w:tcPr>
          <w:p w:rsidR="005937A9" w:rsidRPr="00CA23A5" w:rsidRDefault="005937A9" w:rsidP="005937A9">
            <w:pPr>
              <w:spacing w:after="0"/>
              <w:rPr>
                <w:color w:val="000000" w:themeColor="text1"/>
              </w:rPr>
            </w:pPr>
          </w:p>
        </w:tc>
      </w:tr>
      <w:tr w:rsidR="005937A9" w:rsidRPr="00CA23A5" w:rsidTr="00981F0A">
        <w:tc>
          <w:tcPr>
            <w:tcW w:w="3595" w:type="dxa"/>
          </w:tcPr>
          <w:p w:rsidR="005937A9" w:rsidRPr="00CA23A5" w:rsidRDefault="005937A9" w:rsidP="005937A9">
            <w:pPr>
              <w:spacing w:after="0"/>
              <w:rPr>
                <w:color w:val="000000" w:themeColor="text1"/>
              </w:rPr>
            </w:pPr>
            <w:r w:rsidRPr="00CA23A5">
              <w:rPr>
                <w:color w:val="000000" w:themeColor="text1"/>
              </w:rPr>
              <w:t xml:space="preserve">            </w:t>
            </w:r>
            <w:r w:rsidR="004D70B2" w:rsidRPr="00CA23A5">
              <w:rPr>
                <w:b/>
                <w:i/>
                <w:color w:val="000000" w:themeColor="text1"/>
              </w:rPr>
              <w:t>centre</w:t>
            </w:r>
            <w:r w:rsidRPr="00CA23A5">
              <w:rPr>
                <w:color w:val="000000" w:themeColor="text1"/>
              </w:rPr>
              <w:t xml:space="preserve"> {</w:t>
            </w:r>
          </w:p>
        </w:tc>
        <w:tc>
          <w:tcPr>
            <w:tcW w:w="2430" w:type="dxa"/>
          </w:tcPr>
          <w:p w:rsidR="005937A9" w:rsidRPr="00CA23A5" w:rsidRDefault="005937A9" w:rsidP="005937A9">
            <w:pPr>
              <w:spacing w:after="0"/>
              <w:rPr>
                <w:color w:val="000000" w:themeColor="text1"/>
              </w:rPr>
            </w:pPr>
          </w:p>
        </w:tc>
        <w:tc>
          <w:tcPr>
            <w:tcW w:w="3600" w:type="dxa"/>
          </w:tcPr>
          <w:p w:rsidR="005937A9" w:rsidRPr="00CA23A5" w:rsidRDefault="005937A9" w:rsidP="005937A9">
            <w:pPr>
              <w:spacing w:after="0"/>
              <w:rPr>
                <w:color w:val="000000" w:themeColor="text1"/>
              </w:rPr>
            </w:pPr>
          </w:p>
        </w:tc>
      </w:tr>
      <w:tr w:rsidR="005937A9" w:rsidRPr="00CA23A5" w:rsidTr="00981F0A">
        <w:tc>
          <w:tcPr>
            <w:tcW w:w="3595" w:type="dxa"/>
          </w:tcPr>
          <w:p w:rsidR="005937A9" w:rsidRPr="00CA23A5" w:rsidRDefault="005937A9" w:rsidP="005937A9">
            <w:pPr>
              <w:spacing w:after="0"/>
              <w:rPr>
                <w:b/>
                <w:i/>
                <w:color w:val="000000" w:themeColor="text1"/>
              </w:rPr>
            </w:pPr>
            <w:r w:rsidRPr="00CA23A5">
              <w:rPr>
                <w:color w:val="000000" w:themeColor="text1"/>
              </w:rPr>
              <w:t xml:space="preserve">              </w:t>
            </w:r>
            <w:r w:rsidRPr="00CA23A5">
              <w:rPr>
                <w:b/>
                <w:i/>
                <w:color w:val="000000" w:themeColor="text1"/>
              </w:rPr>
              <w:t xml:space="preserve">latitude </w:t>
            </w:r>
          </w:p>
        </w:tc>
        <w:tc>
          <w:tcPr>
            <w:tcW w:w="2430" w:type="dxa"/>
          </w:tcPr>
          <w:p w:rsidR="005937A9" w:rsidRPr="00CA23A5" w:rsidRDefault="005937A9" w:rsidP="005937A9">
            <w:pPr>
              <w:spacing w:after="0"/>
              <w:rPr>
                <w:color w:val="000000" w:themeColor="text1"/>
              </w:rPr>
            </w:pPr>
            <w:r w:rsidRPr="00CA23A5">
              <w:rPr>
                <w:color w:val="000000" w:themeColor="text1"/>
              </w:rPr>
              <w:t>Any valid value</w:t>
            </w:r>
          </w:p>
        </w:tc>
        <w:tc>
          <w:tcPr>
            <w:tcW w:w="3600" w:type="dxa"/>
          </w:tcPr>
          <w:p w:rsidR="005937A9" w:rsidRPr="00CA23A5" w:rsidRDefault="005937A9" w:rsidP="005937A9">
            <w:pPr>
              <w:spacing w:after="0"/>
              <w:rPr>
                <w:color w:val="000000" w:themeColor="text1"/>
              </w:rPr>
            </w:pPr>
          </w:p>
        </w:tc>
      </w:tr>
      <w:tr w:rsidR="005937A9" w:rsidRPr="00CA23A5" w:rsidTr="00981F0A">
        <w:tc>
          <w:tcPr>
            <w:tcW w:w="3595" w:type="dxa"/>
          </w:tcPr>
          <w:p w:rsidR="005937A9" w:rsidRPr="00CA23A5" w:rsidRDefault="005937A9" w:rsidP="005937A9">
            <w:pPr>
              <w:spacing w:after="0"/>
              <w:rPr>
                <w:b/>
                <w:i/>
                <w:color w:val="000000" w:themeColor="text1"/>
              </w:rPr>
            </w:pPr>
            <w:r w:rsidRPr="00CA23A5">
              <w:rPr>
                <w:color w:val="000000" w:themeColor="text1"/>
              </w:rPr>
              <w:t xml:space="preserve">              </w:t>
            </w:r>
            <w:r w:rsidRPr="00CA23A5">
              <w:rPr>
                <w:b/>
                <w:i/>
                <w:color w:val="000000" w:themeColor="text1"/>
              </w:rPr>
              <w:t xml:space="preserve">longitude </w:t>
            </w:r>
          </w:p>
        </w:tc>
        <w:tc>
          <w:tcPr>
            <w:tcW w:w="2430" w:type="dxa"/>
          </w:tcPr>
          <w:p w:rsidR="005937A9" w:rsidRPr="00CA23A5" w:rsidRDefault="005937A9" w:rsidP="005937A9">
            <w:pPr>
              <w:spacing w:after="0"/>
              <w:rPr>
                <w:color w:val="000000" w:themeColor="text1"/>
              </w:rPr>
            </w:pPr>
            <w:r w:rsidRPr="00CA23A5">
              <w:rPr>
                <w:color w:val="000000" w:themeColor="text1"/>
              </w:rPr>
              <w:t>Any valid value</w:t>
            </w:r>
          </w:p>
        </w:tc>
        <w:tc>
          <w:tcPr>
            <w:tcW w:w="3600" w:type="dxa"/>
          </w:tcPr>
          <w:p w:rsidR="005937A9" w:rsidRPr="00CA23A5" w:rsidRDefault="005937A9" w:rsidP="005937A9">
            <w:pPr>
              <w:spacing w:after="0"/>
              <w:rPr>
                <w:color w:val="000000" w:themeColor="text1"/>
              </w:rPr>
            </w:pPr>
          </w:p>
        </w:tc>
      </w:tr>
      <w:tr w:rsidR="005937A9" w:rsidRPr="00CA23A5" w:rsidTr="00981F0A">
        <w:tc>
          <w:tcPr>
            <w:tcW w:w="3595" w:type="dxa"/>
          </w:tcPr>
          <w:p w:rsidR="005937A9" w:rsidRPr="00CA23A5" w:rsidRDefault="005937A9" w:rsidP="005937A9">
            <w:pPr>
              <w:spacing w:after="0"/>
              <w:rPr>
                <w:color w:val="000000" w:themeColor="text1"/>
              </w:rPr>
            </w:pPr>
            <w:r w:rsidRPr="00CA23A5">
              <w:rPr>
                <w:color w:val="000000" w:themeColor="text1"/>
              </w:rPr>
              <w:t xml:space="preserve">            }</w:t>
            </w:r>
          </w:p>
        </w:tc>
        <w:tc>
          <w:tcPr>
            <w:tcW w:w="2430" w:type="dxa"/>
          </w:tcPr>
          <w:p w:rsidR="005937A9" w:rsidRPr="00CA23A5" w:rsidRDefault="005937A9" w:rsidP="005937A9">
            <w:pPr>
              <w:spacing w:after="0"/>
              <w:rPr>
                <w:color w:val="000000" w:themeColor="text1"/>
              </w:rPr>
            </w:pPr>
          </w:p>
        </w:tc>
        <w:tc>
          <w:tcPr>
            <w:tcW w:w="3600" w:type="dxa"/>
          </w:tcPr>
          <w:p w:rsidR="005937A9" w:rsidRPr="00CA23A5" w:rsidRDefault="005937A9" w:rsidP="005937A9">
            <w:pPr>
              <w:spacing w:after="0"/>
              <w:rPr>
                <w:color w:val="000000" w:themeColor="text1"/>
              </w:rPr>
            </w:pPr>
          </w:p>
        </w:tc>
      </w:tr>
      <w:tr w:rsidR="005937A9" w:rsidRPr="00CA23A5" w:rsidTr="00981F0A">
        <w:tc>
          <w:tcPr>
            <w:tcW w:w="3595" w:type="dxa"/>
          </w:tcPr>
          <w:p w:rsidR="005937A9" w:rsidRPr="00CA23A5" w:rsidRDefault="005937A9" w:rsidP="005937A9">
            <w:pPr>
              <w:spacing w:after="0"/>
              <w:rPr>
                <w:b/>
                <w:i/>
                <w:color w:val="000000" w:themeColor="text1"/>
              </w:rPr>
            </w:pPr>
            <w:r w:rsidRPr="00CA23A5">
              <w:rPr>
                <w:color w:val="000000" w:themeColor="text1"/>
              </w:rPr>
              <w:t xml:space="preserve">           </w:t>
            </w:r>
            <w:r w:rsidRPr="00CA23A5">
              <w:rPr>
                <w:b/>
                <w:i/>
                <w:color w:val="000000" w:themeColor="text1"/>
              </w:rPr>
              <w:t xml:space="preserve"> radius</w:t>
            </w:r>
          </w:p>
        </w:tc>
        <w:tc>
          <w:tcPr>
            <w:tcW w:w="2430" w:type="dxa"/>
          </w:tcPr>
          <w:p w:rsidR="005937A9" w:rsidRPr="00CA23A5" w:rsidRDefault="005937A9" w:rsidP="005937A9">
            <w:pPr>
              <w:spacing w:after="0"/>
              <w:rPr>
                <w:color w:val="000000" w:themeColor="text1"/>
              </w:rPr>
            </w:pPr>
            <w:r w:rsidRPr="00CA23A5">
              <w:rPr>
                <w:color w:val="000000" w:themeColor="text1"/>
              </w:rPr>
              <w:t>Any valid value</w:t>
            </w:r>
          </w:p>
        </w:tc>
        <w:tc>
          <w:tcPr>
            <w:tcW w:w="3600" w:type="dxa"/>
          </w:tcPr>
          <w:p w:rsidR="005937A9" w:rsidRPr="00CA23A5" w:rsidRDefault="005937A9" w:rsidP="005937A9">
            <w:pPr>
              <w:spacing w:after="0"/>
              <w:rPr>
                <w:color w:val="000000" w:themeColor="text1"/>
              </w:rPr>
            </w:pPr>
          </w:p>
        </w:tc>
      </w:tr>
      <w:tr w:rsidR="005937A9" w:rsidRPr="00CA23A5" w:rsidTr="00981F0A">
        <w:tc>
          <w:tcPr>
            <w:tcW w:w="3595" w:type="dxa"/>
          </w:tcPr>
          <w:p w:rsidR="005937A9" w:rsidRPr="00CA23A5" w:rsidRDefault="005937A9" w:rsidP="005937A9">
            <w:pPr>
              <w:spacing w:after="0"/>
              <w:rPr>
                <w:color w:val="000000" w:themeColor="text1"/>
              </w:rPr>
            </w:pPr>
            <w:r w:rsidRPr="00CA23A5">
              <w:rPr>
                <w:color w:val="000000" w:themeColor="text1"/>
              </w:rPr>
              <w:t xml:space="preserve">          }</w:t>
            </w:r>
          </w:p>
        </w:tc>
        <w:tc>
          <w:tcPr>
            <w:tcW w:w="2430" w:type="dxa"/>
          </w:tcPr>
          <w:p w:rsidR="005937A9" w:rsidRPr="00CA23A5" w:rsidRDefault="005937A9" w:rsidP="005937A9">
            <w:pPr>
              <w:spacing w:after="0"/>
              <w:rPr>
                <w:color w:val="000000" w:themeColor="text1"/>
              </w:rPr>
            </w:pPr>
          </w:p>
        </w:tc>
        <w:tc>
          <w:tcPr>
            <w:tcW w:w="3600" w:type="dxa"/>
          </w:tcPr>
          <w:p w:rsidR="005937A9" w:rsidRPr="00CA23A5" w:rsidRDefault="005937A9" w:rsidP="005937A9">
            <w:pPr>
              <w:spacing w:after="0"/>
              <w:rPr>
                <w:color w:val="000000" w:themeColor="text1"/>
              </w:rPr>
            </w:pPr>
          </w:p>
        </w:tc>
      </w:tr>
      <w:tr w:rsidR="005937A9" w:rsidRPr="00CA23A5" w:rsidTr="00981F0A">
        <w:tc>
          <w:tcPr>
            <w:tcW w:w="3595" w:type="dxa"/>
          </w:tcPr>
          <w:p w:rsidR="005937A9" w:rsidRPr="00CA23A5" w:rsidRDefault="005937A9" w:rsidP="005937A9">
            <w:pPr>
              <w:spacing w:after="0"/>
              <w:rPr>
                <w:color w:val="000000" w:themeColor="text1"/>
              </w:rPr>
            </w:pPr>
            <w:r w:rsidRPr="00CA23A5">
              <w:rPr>
                <w:color w:val="000000" w:themeColor="text1"/>
              </w:rPr>
              <w:t xml:space="preserve">          </w:t>
            </w:r>
            <w:proofErr w:type="spellStart"/>
            <w:r w:rsidRPr="00CA23A5">
              <w:rPr>
                <w:b/>
                <w:i/>
                <w:color w:val="000000" w:themeColor="text1"/>
              </w:rPr>
              <w:t>appPermissions</w:t>
            </w:r>
            <w:proofErr w:type="spellEnd"/>
            <w:r w:rsidRPr="00CA23A5">
              <w:rPr>
                <w:color w:val="000000" w:themeColor="text1"/>
              </w:rPr>
              <w:t xml:space="preserve"> {</w:t>
            </w:r>
          </w:p>
        </w:tc>
        <w:tc>
          <w:tcPr>
            <w:tcW w:w="2430" w:type="dxa"/>
          </w:tcPr>
          <w:p w:rsidR="005937A9" w:rsidRPr="00CA23A5" w:rsidRDefault="005937A9" w:rsidP="005937A9">
            <w:pPr>
              <w:spacing w:after="0"/>
              <w:rPr>
                <w:color w:val="000000" w:themeColor="text1"/>
              </w:rPr>
            </w:pPr>
          </w:p>
        </w:tc>
        <w:tc>
          <w:tcPr>
            <w:tcW w:w="3600" w:type="dxa"/>
          </w:tcPr>
          <w:p w:rsidR="005937A9" w:rsidRPr="00CA23A5" w:rsidRDefault="005937A9" w:rsidP="005937A9">
            <w:pPr>
              <w:spacing w:after="0"/>
              <w:rPr>
                <w:color w:val="000000" w:themeColor="text1"/>
              </w:rPr>
            </w:pPr>
          </w:p>
        </w:tc>
      </w:tr>
      <w:tr w:rsidR="005937A9" w:rsidRPr="00CA23A5" w:rsidTr="00981F0A">
        <w:tc>
          <w:tcPr>
            <w:tcW w:w="3595" w:type="dxa"/>
          </w:tcPr>
          <w:p w:rsidR="005937A9" w:rsidRPr="00CA23A5" w:rsidRDefault="005937A9" w:rsidP="005937A9">
            <w:pPr>
              <w:spacing w:after="0"/>
              <w:rPr>
                <w:color w:val="000000" w:themeColor="text1"/>
              </w:rPr>
            </w:pPr>
            <w:r w:rsidRPr="00CA23A5">
              <w:rPr>
                <w:color w:val="000000" w:themeColor="text1"/>
              </w:rPr>
              <w:t xml:space="preserve">            {</w:t>
            </w:r>
          </w:p>
        </w:tc>
        <w:tc>
          <w:tcPr>
            <w:tcW w:w="2430" w:type="dxa"/>
          </w:tcPr>
          <w:p w:rsidR="005937A9" w:rsidRPr="00CA23A5" w:rsidRDefault="005937A9" w:rsidP="005937A9">
            <w:pPr>
              <w:spacing w:after="0"/>
              <w:rPr>
                <w:color w:val="000000" w:themeColor="text1"/>
              </w:rPr>
            </w:pPr>
          </w:p>
        </w:tc>
        <w:tc>
          <w:tcPr>
            <w:tcW w:w="3600" w:type="dxa"/>
          </w:tcPr>
          <w:p w:rsidR="005937A9" w:rsidRPr="00CA23A5" w:rsidRDefault="005937A9" w:rsidP="005937A9">
            <w:pPr>
              <w:spacing w:after="0"/>
              <w:rPr>
                <w:color w:val="000000" w:themeColor="text1"/>
              </w:rPr>
            </w:pPr>
          </w:p>
        </w:tc>
      </w:tr>
      <w:tr w:rsidR="005937A9" w:rsidRPr="00CA23A5" w:rsidTr="00981F0A">
        <w:tc>
          <w:tcPr>
            <w:tcW w:w="3595" w:type="dxa"/>
          </w:tcPr>
          <w:p w:rsidR="005937A9" w:rsidRPr="00CA23A5" w:rsidRDefault="005937A9" w:rsidP="005937A9">
            <w:pPr>
              <w:spacing w:after="0"/>
              <w:rPr>
                <w:b/>
                <w:i/>
                <w:color w:val="000000" w:themeColor="text1"/>
              </w:rPr>
            </w:pPr>
            <w:r w:rsidRPr="00CA23A5">
              <w:rPr>
                <w:color w:val="000000" w:themeColor="text1"/>
              </w:rPr>
              <w:t xml:space="preserve">              </w:t>
            </w:r>
            <w:proofErr w:type="spellStart"/>
            <w:r w:rsidRPr="00CA23A5">
              <w:rPr>
                <w:b/>
                <w:i/>
                <w:color w:val="000000" w:themeColor="text1"/>
              </w:rPr>
              <w:t>psid</w:t>
            </w:r>
            <w:proofErr w:type="spellEnd"/>
          </w:p>
        </w:tc>
        <w:tc>
          <w:tcPr>
            <w:tcW w:w="2430" w:type="dxa"/>
          </w:tcPr>
          <w:p w:rsidR="005937A9" w:rsidRPr="00CA23A5" w:rsidRDefault="005937A9" w:rsidP="005937A9">
            <w:pPr>
              <w:spacing w:after="0"/>
              <w:rPr>
                <w:color w:val="000000" w:themeColor="text1"/>
              </w:rPr>
            </w:pPr>
            <w:r w:rsidRPr="00CA23A5">
              <w:rPr>
                <w:color w:val="000000" w:themeColor="text1"/>
              </w:rPr>
              <w:t>135 (PSID=</w:t>
            </w:r>
            <w:r w:rsidRPr="00E56D1C">
              <w:rPr>
                <w:b/>
                <w:i/>
                <w:color w:val="000000" w:themeColor="text1"/>
              </w:rPr>
              <w:t>0p8007</w:t>
            </w:r>
            <w:r w:rsidRPr="00CA23A5">
              <w:rPr>
                <w:color w:val="000000" w:themeColor="text1"/>
              </w:rPr>
              <w:t>)</w:t>
            </w:r>
          </w:p>
        </w:tc>
        <w:tc>
          <w:tcPr>
            <w:tcW w:w="3600" w:type="dxa"/>
          </w:tcPr>
          <w:p w:rsidR="005937A9" w:rsidRPr="00CA23A5" w:rsidRDefault="005937A9" w:rsidP="005937A9">
            <w:pPr>
              <w:spacing w:after="0"/>
              <w:rPr>
                <w:color w:val="000000" w:themeColor="text1"/>
              </w:rPr>
            </w:pPr>
          </w:p>
        </w:tc>
      </w:tr>
      <w:tr w:rsidR="005937A9" w:rsidRPr="00CA23A5" w:rsidTr="00981F0A">
        <w:tc>
          <w:tcPr>
            <w:tcW w:w="3595" w:type="dxa"/>
          </w:tcPr>
          <w:p w:rsidR="005937A9" w:rsidRPr="00CA23A5" w:rsidRDefault="005937A9" w:rsidP="005937A9">
            <w:pPr>
              <w:spacing w:after="0"/>
              <w:rPr>
                <w:color w:val="000000" w:themeColor="text1"/>
              </w:rPr>
            </w:pPr>
            <w:r w:rsidRPr="00CA23A5">
              <w:rPr>
                <w:color w:val="000000" w:themeColor="text1"/>
              </w:rPr>
              <w:t xml:space="preserve">            }</w:t>
            </w:r>
          </w:p>
        </w:tc>
        <w:tc>
          <w:tcPr>
            <w:tcW w:w="2430" w:type="dxa"/>
          </w:tcPr>
          <w:p w:rsidR="005937A9" w:rsidRPr="00CA23A5" w:rsidRDefault="005937A9" w:rsidP="005937A9">
            <w:pPr>
              <w:spacing w:after="0"/>
              <w:rPr>
                <w:color w:val="000000" w:themeColor="text1"/>
              </w:rPr>
            </w:pPr>
          </w:p>
        </w:tc>
        <w:tc>
          <w:tcPr>
            <w:tcW w:w="3600" w:type="dxa"/>
          </w:tcPr>
          <w:p w:rsidR="005937A9" w:rsidRPr="00CA23A5" w:rsidRDefault="005937A9" w:rsidP="005937A9">
            <w:pPr>
              <w:spacing w:after="0"/>
              <w:rPr>
                <w:color w:val="000000" w:themeColor="text1"/>
              </w:rPr>
            </w:pPr>
          </w:p>
        </w:tc>
      </w:tr>
      <w:tr w:rsidR="005937A9" w:rsidRPr="00CA23A5" w:rsidTr="00981F0A">
        <w:tc>
          <w:tcPr>
            <w:tcW w:w="3595" w:type="dxa"/>
          </w:tcPr>
          <w:p w:rsidR="005937A9" w:rsidRPr="00CA23A5" w:rsidRDefault="005937A9" w:rsidP="005937A9">
            <w:pPr>
              <w:spacing w:after="0"/>
              <w:rPr>
                <w:color w:val="000000" w:themeColor="text1"/>
              </w:rPr>
            </w:pPr>
            <w:r w:rsidRPr="00CA23A5">
              <w:rPr>
                <w:color w:val="000000" w:themeColor="text1"/>
              </w:rPr>
              <w:t xml:space="preserve">          }</w:t>
            </w:r>
          </w:p>
        </w:tc>
        <w:tc>
          <w:tcPr>
            <w:tcW w:w="2430" w:type="dxa"/>
          </w:tcPr>
          <w:p w:rsidR="005937A9" w:rsidRPr="00CA23A5" w:rsidRDefault="005937A9" w:rsidP="005937A9">
            <w:pPr>
              <w:spacing w:after="0"/>
              <w:rPr>
                <w:color w:val="000000" w:themeColor="text1"/>
              </w:rPr>
            </w:pPr>
          </w:p>
        </w:tc>
        <w:tc>
          <w:tcPr>
            <w:tcW w:w="3600" w:type="dxa"/>
          </w:tcPr>
          <w:p w:rsidR="005937A9" w:rsidRPr="00CA23A5" w:rsidRDefault="005937A9" w:rsidP="005937A9">
            <w:pPr>
              <w:spacing w:after="0"/>
              <w:rPr>
                <w:color w:val="000000" w:themeColor="text1"/>
              </w:rPr>
            </w:pPr>
          </w:p>
        </w:tc>
      </w:tr>
      <w:tr w:rsidR="005937A9" w:rsidRPr="00CA23A5" w:rsidTr="00981F0A">
        <w:tc>
          <w:tcPr>
            <w:tcW w:w="3595" w:type="dxa"/>
          </w:tcPr>
          <w:p w:rsidR="005937A9" w:rsidRPr="00CA23A5" w:rsidRDefault="005937A9" w:rsidP="005937A9">
            <w:pPr>
              <w:spacing w:after="0"/>
              <w:rPr>
                <w:b/>
                <w:i/>
                <w:color w:val="000000" w:themeColor="text1"/>
              </w:rPr>
            </w:pPr>
            <w:r w:rsidRPr="00CA23A5">
              <w:rPr>
                <w:color w:val="000000" w:themeColor="text1"/>
              </w:rPr>
              <w:t xml:space="preserve">          </w:t>
            </w:r>
            <w:proofErr w:type="spellStart"/>
            <w:r w:rsidRPr="00CA23A5">
              <w:rPr>
                <w:b/>
                <w:i/>
                <w:color w:val="000000" w:themeColor="text1"/>
              </w:rPr>
              <w:t>verifyKeyIndicator</w:t>
            </w:r>
            <w:proofErr w:type="spellEnd"/>
          </w:p>
        </w:tc>
        <w:tc>
          <w:tcPr>
            <w:tcW w:w="2430" w:type="dxa"/>
          </w:tcPr>
          <w:p w:rsidR="005937A9" w:rsidRPr="00CA23A5" w:rsidRDefault="005937A9" w:rsidP="005937A9">
            <w:pPr>
              <w:spacing w:after="0"/>
              <w:rPr>
                <w:b/>
                <w:i/>
                <w:color w:val="000000" w:themeColor="text1"/>
              </w:rPr>
            </w:pPr>
            <w:proofErr w:type="spellStart"/>
            <w:r w:rsidRPr="00CA23A5">
              <w:rPr>
                <w:b/>
                <w:i/>
                <w:color w:val="000000" w:themeColor="text1"/>
              </w:rPr>
              <w:t>reconstructionValue</w:t>
            </w:r>
            <w:proofErr w:type="spellEnd"/>
          </w:p>
        </w:tc>
        <w:tc>
          <w:tcPr>
            <w:tcW w:w="3600" w:type="dxa"/>
          </w:tcPr>
          <w:p w:rsidR="005937A9" w:rsidRPr="00CA23A5" w:rsidRDefault="005937A9" w:rsidP="005937A9">
            <w:pPr>
              <w:spacing w:after="0"/>
              <w:rPr>
                <w:b/>
                <w:i/>
                <w:color w:val="000000" w:themeColor="text1"/>
              </w:rPr>
            </w:pPr>
            <w:r w:rsidRPr="00CA23A5">
              <w:rPr>
                <w:b/>
                <w:i/>
                <w:color w:val="000000" w:themeColor="text1"/>
              </w:rPr>
              <w:t xml:space="preserve">compressed-y-0 </w:t>
            </w:r>
            <w:ins w:id="189" w:author="Dmitri.Khijniak@7Layers.com" w:date="2017-04-30T15:07:00Z">
              <w:r w:rsidR="00F83E1A">
                <w:rPr>
                  <w:b/>
                  <w:i/>
                  <w:color w:val="000000" w:themeColor="text1"/>
                </w:rPr>
                <w:t>or compressed-y-1</w:t>
              </w:r>
            </w:ins>
          </w:p>
        </w:tc>
      </w:tr>
      <w:tr w:rsidR="005937A9" w:rsidRPr="00CA23A5" w:rsidTr="00981F0A">
        <w:tc>
          <w:tcPr>
            <w:tcW w:w="3595" w:type="dxa"/>
          </w:tcPr>
          <w:p w:rsidR="005937A9" w:rsidRPr="00CA23A5" w:rsidRDefault="005937A9" w:rsidP="005937A9">
            <w:pPr>
              <w:spacing w:after="0"/>
              <w:rPr>
                <w:color w:val="000000" w:themeColor="text1"/>
              </w:rPr>
            </w:pPr>
            <w:r w:rsidRPr="00CA23A5">
              <w:rPr>
                <w:color w:val="000000" w:themeColor="text1"/>
              </w:rPr>
              <w:t xml:space="preserve">        }</w:t>
            </w:r>
          </w:p>
        </w:tc>
        <w:tc>
          <w:tcPr>
            <w:tcW w:w="2430" w:type="dxa"/>
          </w:tcPr>
          <w:p w:rsidR="005937A9" w:rsidRPr="00CA23A5" w:rsidRDefault="005937A9" w:rsidP="005937A9">
            <w:pPr>
              <w:spacing w:after="0"/>
              <w:rPr>
                <w:color w:val="000000" w:themeColor="text1"/>
              </w:rPr>
            </w:pPr>
          </w:p>
        </w:tc>
        <w:tc>
          <w:tcPr>
            <w:tcW w:w="3600" w:type="dxa"/>
          </w:tcPr>
          <w:p w:rsidR="005937A9" w:rsidRPr="00CA23A5" w:rsidRDefault="005937A9" w:rsidP="005937A9">
            <w:pPr>
              <w:spacing w:after="0"/>
              <w:rPr>
                <w:color w:val="000000" w:themeColor="text1"/>
              </w:rPr>
            </w:pPr>
          </w:p>
        </w:tc>
      </w:tr>
      <w:tr w:rsidR="005937A9" w:rsidRPr="00CA23A5" w:rsidTr="00981F0A">
        <w:tc>
          <w:tcPr>
            <w:tcW w:w="3595" w:type="dxa"/>
          </w:tcPr>
          <w:p w:rsidR="005937A9" w:rsidRPr="00CA23A5" w:rsidRDefault="005937A9" w:rsidP="005937A9">
            <w:pPr>
              <w:spacing w:after="0"/>
              <w:rPr>
                <w:color w:val="000000" w:themeColor="text1"/>
              </w:rPr>
            </w:pPr>
            <w:r w:rsidRPr="00CA23A5">
              <w:rPr>
                <w:color w:val="000000" w:themeColor="text1"/>
              </w:rPr>
              <w:t xml:space="preserve">      }</w:t>
            </w:r>
          </w:p>
        </w:tc>
        <w:tc>
          <w:tcPr>
            <w:tcW w:w="2430" w:type="dxa"/>
          </w:tcPr>
          <w:p w:rsidR="005937A9" w:rsidRPr="00CA23A5" w:rsidRDefault="005937A9" w:rsidP="005937A9">
            <w:pPr>
              <w:spacing w:after="0"/>
              <w:rPr>
                <w:color w:val="000000" w:themeColor="text1"/>
              </w:rPr>
            </w:pPr>
          </w:p>
        </w:tc>
        <w:tc>
          <w:tcPr>
            <w:tcW w:w="3600" w:type="dxa"/>
          </w:tcPr>
          <w:p w:rsidR="005937A9" w:rsidRPr="00CA23A5" w:rsidRDefault="005937A9" w:rsidP="005937A9">
            <w:pPr>
              <w:spacing w:after="0"/>
              <w:rPr>
                <w:color w:val="000000" w:themeColor="text1"/>
              </w:rPr>
            </w:pPr>
          </w:p>
        </w:tc>
      </w:tr>
      <w:tr w:rsidR="005937A9" w:rsidRPr="00CA23A5" w:rsidTr="00981F0A">
        <w:tc>
          <w:tcPr>
            <w:tcW w:w="3595" w:type="dxa"/>
          </w:tcPr>
          <w:p w:rsidR="005937A9" w:rsidRPr="00CA23A5" w:rsidRDefault="005937A9" w:rsidP="005937A9">
            <w:pPr>
              <w:spacing w:after="0"/>
              <w:rPr>
                <w:color w:val="000000" w:themeColor="text1"/>
              </w:rPr>
            </w:pPr>
            <w:r w:rsidRPr="00CA23A5">
              <w:rPr>
                <w:color w:val="000000" w:themeColor="text1"/>
              </w:rPr>
              <w:t xml:space="preserve">    }</w:t>
            </w:r>
          </w:p>
        </w:tc>
        <w:tc>
          <w:tcPr>
            <w:tcW w:w="2430" w:type="dxa"/>
          </w:tcPr>
          <w:p w:rsidR="005937A9" w:rsidRPr="00CA23A5" w:rsidRDefault="005937A9" w:rsidP="005937A9">
            <w:pPr>
              <w:spacing w:after="0"/>
              <w:rPr>
                <w:color w:val="000000" w:themeColor="text1"/>
              </w:rPr>
            </w:pPr>
          </w:p>
        </w:tc>
        <w:tc>
          <w:tcPr>
            <w:tcW w:w="3600" w:type="dxa"/>
          </w:tcPr>
          <w:p w:rsidR="005937A9" w:rsidRPr="00CA23A5" w:rsidRDefault="005937A9" w:rsidP="005937A9">
            <w:pPr>
              <w:spacing w:after="0"/>
              <w:rPr>
                <w:color w:val="000000" w:themeColor="text1"/>
              </w:rPr>
            </w:pPr>
          </w:p>
        </w:tc>
      </w:tr>
      <w:tr w:rsidR="004C2057" w:rsidRPr="00CA23A5" w:rsidTr="00981F0A">
        <w:tc>
          <w:tcPr>
            <w:tcW w:w="3595" w:type="dxa"/>
          </w:tcPr>
          <w:p w:rsidR="004C2057" w:rsidRPr="00CA23A5" w:rsidRDefault="004C2057" w:rsidP="007F7929">
            <w:pPr>
              <w:spacing w:after="0"/>
              <w:rPr>
                <w:color w:val="000000" w:themeColor="text1"/>
              </w:rPr>
            </w:pPr>
            <w:r w:rsidRPr="00CA23A5">
              <w:t>Require Security Signature information in</w:t>
            </w:r>
            <w:r w:rsidR="001B112E" w:rsidRPr="00CA23A5">
              <w:t xml:space="preserve"> </w:t>
            </w:r>
            <w:r w:rsidR="007F7929" w:rsidRPr="00CA23A5">
              <w:fldChar w:fldCharType="begin"/>
            </w:r>
            <w:r w:rsidR="007F7929" w:rsidRPr="00CA23A5">
              <w:instrText xml:space="preserve"> REF _Ref442344658 \h </w:instrText>
            </w:r>
            <w:r w:rsidR="00CA23A5">
              <w:instrText xml:space="preserve"> \* MERGEFORMAT </w:instrText>
            </w:r>
            <w:r w:rsidR="007F7929" w:rsidRPr="00CA23A5">
              <w:fldChar w:fldCharType="separate"/>
            </w:r>
            <w:r w:rsidR="00DD231E">
              <w:t xml:space="preserve">Table </w:t>
            </w:r>
            <w:r w:rsidR="00DD231E">
              <w:rPr>
                <w:noProof/>
              </w:rPr>
              <w:t>7</w:t>
            </w:r>
            <w:r w:rsidR="00DD231E">
              <w:rPr>
                <w:noProof/>
              </w:rPr>
              <w:noBreakHyphen/>
              <w:t>8</w:t>
            </w:r>
            <w:r w:rsidR="007F7929" w:rsidRPr="00CA23A5">
              <w:fldChar w:fldCharType="end"/>
            </w:r>
          </w:p>
        </w:tc>
        <w:tc>
          <w:tcPr>
            <w:tcW w:w="2430" w:type="dxa"/>
          </w:tcPr>
          <w:p w:rsidR="004C2057" w:rsidRPr="00CA23A5" w:rsidRDefault="004C2057" w:rsidP="005937A9">
            <w:pPr>
              <w:spacing w:after="0"/>
              <w:rPr>
                <w:color w:val="000000" w:themeColor="text1"/>
              </w:rPr>
            </w:pPr>
          </w:p>
        </w:tc>
        <w:tc>
          <w:tcPr>
            <w:tcW w:w="3600" w:type="dxa"/>
          </w:tcPr>
          <w:p w:rsidR="004C2057" w:rsidRPr="00CA23A5" w:rsidRDefault="004C2057" w:rsidP="005937A9">
            <w:pPr>
              <w:spacing w:after="0"/>
              <w:rPr>
                <w:color w:val="000000" w:themeColor="text1"/>
              </w:rPr>
            </w:pPr>
          </w:p>
        </w:tc>
      </w:tr>
    </w:tbl>
    <w:p w:rsidR="005937A9" w:rsidRDefault="005937A9">
      <w:pPr>
        <w:overflowPunct/>
        <w:autoSpaceDE/>
        <w:autoSpaceDN/>
        <w:adjustRightInd/>
        <w:spacing w:after="0"/>
        <w:textAlignment w:val="auto"/>
      </w:pPr>
    </w:p>
    <w:p w:rsidR="007F7929" w:rsidRDefault="00BE1159" w:rsidP="00D84FBD">
      <w:pPr>
        <w:pStyle w:val="Heading3"/>
      </w:pPr>
      <w:bookmarkStart w:id="190" w:name="_Toc459988723"/>
      <w:r>
        <w:t>SPDU</w:t>
      </w:r>
      <w:r w:rsidRPr="00D84FBD">
        <w:rPr>
          <w:vertAlign w:val="subscript"/>
        </w:rPr>
        <w:t>WSA</w:t>
      </w:r>
      <w:r w:rsidR="007F7929" w:rsidRPr="00F87747">
        <w:t xml:space="preserve"> Signed with</w:t>
      </w:r>
      <w:r w:rsidR="001E36EC">
        <w:t xml:space="preserve"> Certificate D</w:t>
      </w:r>
      <w:r w:rsidR="007F7929">
        <w:t>igest</w:t>
      </w:r>
      <w:bookmarkEnd w:id="190"/>
    </w:p>
    <w:p w:rsidR="007F7929" w:rsidRDefault="007F7929" w:rsidP="007F7929">
      <w:pPr>
        <w:pStyle w:val="Caption"/>
      </w:pPr>
      <w:bookmarkStart w:id="191" w:name="_Ref442344615"/>
      <w:r>
        <w:t xml:space="preserve">Table </w:t>
      </w:r>
      <w:r w:rsidR="00094AD4">
        <w:fldChar w:fldCharType="begin"/>
      </w:r>
      <w:r w:rsidR="00094AD4">
        <w:instrText xml:space="preserve"> STYLEREF 1 \s </w:instrText>
      </w:r>
      <w:r w:rsidR="00094AD4">
        <w:fldChar w:fldCharType="separate"/>
      </w:r>
      <w:r w:rsidR="00DD231E">
        <w:rPr>
          <w:noProof/>
        </w:rPr>
        <w:t>7</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7</w:t>
      </w:r>
      <w:r w:rsidR="00094AD4">
        <w:fldChar w:fldCharType="end"/>
      </w:r>
      <w:bookmarkEnd w:id="191"/>
      <w:r>
        <w:t xml:space="preserve">: </w:t>
      </w:r>
      <w:r w:rsidR="00C244FE">
        <w:t>SPDU</w:t>
      </w:r>
      <w:r w:rsidR="00C244FE">
        <w:rPr>
          <w:vertAlign w:val="subscript"/>
        </w:rPr>
        <w:t>WSA</w:t>
      </w:r>
      <w:r>
        <w:t xml:space="preserve"> Signed with Certificate digest</w:t>
      </w:r>
    </w:p>
    <w:tbl>
      <w:tblPr>
        <w:tblStyle w:val="TableGrid"/>
        <w:tblW w:w="9634" w:type="dxa"/>
        <w:tblLayout w:type="fixed"/>
        <w:tblLook w:val="04A0" w:firstRow="1" w:lastRow="0" w:firstColumn="1" w:lastColumn="0" w:noHBand="0" w:noVBand="1"/>
      </w:tblPr>
      <w:tblGrid>
        <w:gridCol w:w="3595"/>
        <w:gridCol w:w="2412"/>
        <w:gridCol w:w="3627"/>
      </w:tblGrid>
      <w:tr w:rsidR="007F7929" w:rsidRPr="00F87747" w:rsidTr="00A63209">
        <w:tc>
          <w:tcPr>
            <w:tcW w:w="3595" w:type="dxa"/>
          </w:tcPr>
          <w:p w:rsidR="007F7929" w:rsidRPr="002E0B29" w:rsidRDefault="007F7929" w:rsidP="00A63209">
            <w:pPr>
              <w:spacing w:after="0" w:line="0" w:lineRule="atLeast"/>
            </w:pPr>
            <w:r w:rsidRPr="002E0B29">
              <w:t>Information Element</w:t>
            </w:r>
          </w:p>
        </w:tc>
        <w:tc>
          <w:tcPr>
            <w:tcW w:w="2412" w:type="dxa"/>
          </w:tcPr>
          <w:p w:rsidR="007F7929" w:rsidRPr="002E0B29" w:rsidRDefault="007F7929" w:rsidP="00A63209">
            <w:pPr>
              <w:spacing w:after="0" w:line="0" w:lineRule="atLeast"/>
            </w:pPr>
            <w:r w:rsidRPr="002E0B29">
              <w:t>Value/Remark</w:t>
            </w:r>
          </w:p>
        </w:tc>
        <w:tc>
          <w:tcPr>
            <w:tcW w:w="3627" w:type="dxa"/>
          </w:tcPr>
          <w:p w:rsidR="007F7929" w:rsidRPr="002E0B29" w:rsidRDefault="007F7929" w:rsidP="00A63209">
            <w:pPr>
              <w:spacing w:after="0" w:line="0" w:lineRule="atLeast"/>
            </w:pPr>
            <w:r w:rsidRPr="002E0B29">
              <w:t>Comment</w:t>
            </w:r>
          </w:p>
        </w:tc>
      </w:tr>
      <w:tr w:rsidR="007F7929" w:rsidRPr="00F87747" w:rsidTr="00A63209">
        <w:tc>
          <w:tcPr>
            <w:tcW w:w="3595" w:type="dxa"/>
          </w:tcPr>
          <w:p w:rsidR="007F7929" w:rsidRPr="002E0B29" w:rsidRDefault="007F7929" w:rsidP="007F7929">
            <w:pPr>
              <w:spacing w:after="0" w:line="0" w:lineRule="atLeast"/>
            </w:pPr>
            <w:r>
              <w:t xml:space="preserve">Requires WSA </w:t>
            </w:r>
            <w:r w:rsidRPr="002E0B29">
              <w:t>Security h</w:t>
            </w:r>
            <w:r>
              <w:t xml:space="preserve">eader information in </w:t>
            </w:r>
            <w:r>
              <w:fldChar w:fldCharType="begin"/>
            </w:r>
            <w:r>
              <w:instrText xml:space="preserve"> REF _Ref442174374 \h </w:instrText>
            </w:r>
            <w:r>
              <w:fldChar w:fldCharType="separate"/>
            </w:r>
            <w:r w:rsidR="00DD231E">
              <w:t xml:space="preserve">Table </w:t>
            </w:r>
            <w:r w:rsidR="00DD231E">
              <w:rPr>
                <w:noProof/>
              </w:rPr>
              <w:t>7</w:t>
            </w:r>
            <w:r w:rsidR="00DD231E">
              <w:noBreakHyphen/>
            </w:r>
            <w:r w:rsidR="00DD231E">
              <w:rPr>
                <w:noProof/>
              </w:rPr>
              <w:t>5</w:t>
            </w:r>
            <w:r>
              <w:fldChar w:fldCharType="end"/>
            </w:r>
          </w:p>
        </w:tc>
        <w:tc>
          <w:tcPr>
            <w:tcW w:w="2412" w:type="dxa"/>
          </w:tcPr>
          <w:p w:rsidR="007F7929" w:rsidRPr="002E0B29" w:rsidRDefault="007F7929" w:rsidP="00A63209">
            <w:pPr>
              <w:spacing w:after="0" w:line="0" w:lineRule="atLeast"/>
            </w:pPr>
          </w:p>
        </w:tc>
        <w:tc>
          <w:tcPr>
            <w:tcW w:w="3627" w:type="dxa"/>
          </w:tcPr>
          <w:p w:rsidR="007F7929" w:rsidRPr="002E0B29" w:rsidRDefault="007F7929" w:rsidP="00A63209">
            <w:pPr>
              <w:spacing w:after="0" w:line="0" w:lineRule="atLeast"/>
            </w:pPr>
          </w:p>
        </w:tc>
      </w:tr>
      <w:tr w:rsidR="007F7929" w:rsidRPr="00F87747" w:rsidTr="00A63209">
        <w:tc>
          <w:tcPr>
            <w:tcW w:w="3595" w:type="dxa"/>
          </w:tcPr>
          <w:p w:rsidR="007F7929" w:rsidRPr="002E0B29" w:rsidRDefault="007F7929" w:rsidP="00A63209">
            <w:pPr>
              <w:spacing w:after="0" w:line="0" w:lineRule="atLeast"/>
            </w:pPr>
            <w:r w:rsidRPr="002E0B29">
              <w:t xml:space="preserve">   </w:t>
            </w:r>
            <w:r w:rsidRPr="00981F0A">
              <w:rPr>
                <w:b/>
                <w:i/>
              </w:rPr>
              <w:t xml:space="preserve"> signer</w:t>
            </w:r>
            <w:r w:rsidRPr="002E0B29">
              <w:t xml:space="preserve"> </w:t>
            </w:r>
            <w:proofErr w:type="gramStart"/>
            <w:r w:rsidRPr="002E0B29">
              <w:t>{ }</w:t>
            </w:r>
            <w:proofErr w:type="gramEnd"/>
          </w:p>
        </w:tc>
        <w:tc>
          <w:tcPr>
            <w:tcW w:w="2412" w:type="dxa"/>
          </w:tcPr>
          <w:p w:rsidR="007F7929" w:rsidRPr="00981F0A" w:rsidRDefault="007F7929" w:rsidP="00A63209">
            <w:pPr>
              <w:spacing w:after="0" w:line="0" w:lineRule="atLeast"/>
              <w:rPr>
                <w:b/>
                <w:i/>
              </w:rPr>
            </w:pPr>
            <w:r w:rsidRPr="00981F0A">
              <w:rPr>
                <w:b/>
                <w:i/>
              </w:rPr>
              <w:t>digest</w:t>
            </w:r>
          </w:p>
        </w:tc>
        <w:tc>
          <w:tcPr>
            <w:tcW w:w="3627" w:type="dxa"/>
          </w:tcPr>
          <w:p w:rsidR="007F7929" w:rsidRPr="00C71C23" w:rsidRDefault="007F7929" w:rsidP="00A63209">
            <w:pPr>
              <w:spacing w:after="0" w:line="0" w:lineRule="atLeast"/>
              <w:rPr>
                <w:b/>
                <w:i/>
              </w:rPr>
            </w:pPr>
            <w:r w:rsidRPr="00C71C23">
              <w:rPr>
                <w:b/>
                <w:i/>
              </w:rPr>
              <w:t>HashedID8</w:t>
            </w:r>
          </w:p>
        </w:tc>
      </w:tr>
      <w:tr w:rsidR="007F7929" w:rsidRPr="00F87747" w:rsidTr="00A63209">
        <w:tc>
          <w:tcPr>
            <w:tcW w:w="3595" w:type="dxa"/>
          </w:tcPr>
          <w:p w:rsidR="007F7929" w:rsidRPr="002E0B29" w:rsidRDefault="007F7929" w:rsidP="00A63209">
            <w:pPr>
              <w:spacing w:after="0" w:line="0" w:lineRule="atLeast"/>
            </w:pPr>
            <w:r w:rsidRPr="007F7929">
              <w:t>Require Security Signature information in Table 7 8</w:t>
            </w:r>
          </w:p>
        </w:tc>
        <w:tc>
          <w:tcPr>
            <w:tcW w:w="2412" w:type="dxa"/>
          </w:tcPr>
          <w:p w:rsidR="007F7929" w:rsidRPr="002E0B29" w:rsidRDefault="007F7929" w:rsidP="00A63209">
            <w:pPr>
              <w:spacing w:after="0" w:line="0" w:lineRule="atLeast"/>
            </w:pPr>
          </w:p>
        </w:tc>
        <w:tc>
          <w:tcPr>
            <w:tcW w:w="3627" w:type="dxa"/>
          </w:tcPr>
          <w:p w:rsidR="007F7929" w:rsidRPr="002E0B29" w:rsidRDefault="007F7929" w:rsidP="007F7929">
            <w:pPr>
              <w:spacing w:after="0" w:line="0" w:lineRule="atLeast"/>
            </w:pPr>
          </w:p>
        </w:tc>
      </w:tr>
    </w:tbl>
    <w:p w:rsidR="005937A9" w:rsidRDefault="005937A9">
      <w:pPr>
        <w:overflowPunct/>
        <w:autoSpaceDE/>
        <w:autoSpaceDN/>
        <w:adjustRightInd/>
        <w:spacing w:after="0"/>
        <w:textAlignment w:val="auto"/>
      </w:pPr>
    </w:p>
    <w:p w:rsidR="00E56D1C" w:rsidRDefault="00E56D1C">
      <w:pPr>
        <w:overflowPunct/>
        <w:autoSpaceDE/>
        <w:autoSpaceDN/>
        <w:adjustRightInd/>
        <w:spacing w:after="0"/>
        <w:textAlignment w:val="auto"/>
      </w:pPr>
    </w:p>
    <w:p w:rsidR="005937A9" w:rsidRDefault="00BE1159" w:rsidP="00D84FBD">
      <w:pPr>
        <w:pStyle w:val="Heading3"/>
      </w:pPr>
      <w:bookmarkStart w:id="192" w:name="_Toc459988724"/>
      <w:r>
        <w:t>SPDU</w:t>
      </w:r>
      <w:r w:rsidRPr="00D84FBD">
        <w:rPr>
          <w:vertAlign w:val="subscript"/>
        </w:rPr>
        <w:t>WSA</w:t>
      </w:r>
      <w:r w:rsidR="001B112E" w:rsidRPr="00F87747">
        <w:t xml:space="preserve"> </w:t>
      </w:r>
      <w:r w:rsidR="001E36EC">
        <w:t>Security S</w:t>
      </w:r>
      <w:r w:rsidR="001B112E">
        <w:t>ignature</w:t>
      </w:r>
      <w:bookmarkEnd w:id="192"/>
    </w:p>
    <w:p w:rsidR="005937A9" w:rsidRDefault="007F7929" w:rsidP="007F7929">
      <w:pPr>
        <w:pStyle w:val="Caption"/>
      </w:pPr>
      <w:bookmarkStart w:id="193" w:name="_Ref442344658"/>
      <w:r>
        <w:t xml:space="preserve">Table </w:t>
      </w:r>
      <w:r w:rsidR="00094AD4">
        <w:fldChar w:fldCharType="begin"/>
      </w:r>
      <w:r w:rsidR="00094AD4">
        <w:instrText xml:space="preserve"> STYLEREF 1 \s </w:instrText>
      </w:r>
      <w:r w:rsidR="00094AD4">
        <w:fldChar w:fldCharType="separate"/>
      </w:r>
      <w:r w:rsidR="00DD231E">
        <w:rPr>
          <w:noProof/>
        </w:rPr>
        <w:t>7</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8</w:t>
      </w:r>
      <w:r w:rsidR="00094AD4">
        <w:fldChar w:fldCharType="end"/>
      </w:r>
      <w:bookmarkEnd w:id="193"/>
      <w:r w:rsidR="001B112E">
        <w:t>:</w:t>
      </w:r>
      <w:r w:rsidR="001B112E" w:rsidRPr="001B112E">
        <w:t xml:space="preserve"> </w:t>
      </w:r>
      <w:r w:rsidR="00C244FE">
        <w:t>SPDU</w:t>
      </w:r>
      <w:r w:rsidR="00C244FE">
        <w:rPr>
          <w:vertAlign w:val="subscript"/>
        </w:rPr>
        <w:t>WSA</w:t>
      </w:r>
      <w:r w:rsidR="001B112E">
        <w:t xml:space="preserve"> </w:t>
      </w:r>
      <w:r w:rsidR="001B112E" w:rsidRPr="001B112E">
        <w:t>Security Signature</w:t>
      </w:r>
    </w:p>
    <w:tbl>
      <w:tblPr>
        <w:tblStyle w:val="TableGrid"/>
        <w:tblW w:w="9625" w:type="dxa"/>
        <w:tblLayout w:type="fixed"/>
        <w:tblLook w:val="04A0" w:firstRow="1" w:lastRow="0" w:firstColumn="1" w:lastColumn="0" w:noHBand="0" w:noVBand="1"/>
      </w:tblPr>
      <w:tblGrid>
        <w:gridCol w:w="3595"/>
        <w:gridCol w:w="2430"/>
        <w:gridCol w:w="3600"/>
      </w:tblGrid>
      <w:tr w:rsidR="005937A9" w:rsidRPr="005937A9" w:rsidTr="00981F0A">
        <w:tc>
          <w:tcPr>
            <w:tcW w:w="3595" w:type="dxa"/>
          </w:tcPr>
          <w:p w:rsidR="005937A9" w:rsidRPr="005937A9" w:rsidRDefault="005937A9" w:rsidP="00981F0A">
            <w:pPr>
              <w:spacing w:after="0"/>
              <w:rPr>
                <w:rFonts w:asciiTheme="minorHAnsi" w:hAnsiTheme="minorHAnsi"/>
                <w:color w:val="000000" w:themeColor="text1"/>
              </w:rPr>
            </w:pPr>
            <w:r>
              <w:rPr>
                <w:rFonts w:asciiTheme="minorHAnsi" w:hAnsiTheme="minorHAnsi"/>
                <w:color w:val="000000" w:themeColor="text1"/>
              </w:rPr>
              <w:t>Information Element</w:t>
            </w:r>
          </w:p>
        </w:tc>
        <w:tc>
          <w:tcPr>
            <w:tcW w:w="2430" w:type="dxa"/>
          </w:tcPr>
          <w:p w:rsidR="005937A9" w:rsidRPr="005937A9" w:rsidRDefault="005937A9" w:rsidP="00981F0A">
            <w:pPr>
              <w:spacing w:after="0"/>
              <w:rPr>
                <w:rFonts w:asciiTheme="minorHAnsi" w:hAnsiTheme="minorHAnsi"/>
                <w:color w:val="000000" w:themeColor="text1"/>
              </w:rPr>
            </w:pPr>
            <w:r>
              <w:rPr>
                <w:rFonts w:asciiTheme="minorHAnsi" w:hAnsiTheme="minorHAnsi"/>
                <w:color w:val="000000" w:themeColor="text1"/>
              </w:rPr>
              <w:t>Value/Remark</w:t>
            </w:r>
          </w:p>
        </w:tc>
        <w:tc>
          <w:tcPr>
            <w:tcW w:w="3600" w:type="dxa"/>
          </w:tcPr>
          <w:p w:rsidR="005937A9" w:rsidRPr="005937A9" w:rsidRDefault="005937A9" w:rsidP="00981F0A">
            <w:pPr>
              <w:spacing w:after="0"/>
              <w:rPr>
                <w:rFonts w:asciiTheme="minorHAnsi" w:hAnsiTheme="minorHAnsi"/>
                <w:color w:val="000000" w:themeColor="text1"/>
              </w:rPr>
            </w:pPr>
            <w:r>
              <w:rPr>
                <w:rFonts w:asciiTheme="minorHAnsi" w:hAnsiTheme="minorHAnsi"/>
                <w:color w:val="000000" w:themeColor="text1"/>
              </w:rPr>
              <w:t>Comment</w:t>
            </w:r>
          </w:p>
        </w:tc>
      </w:tr>
      <w:tr w:rsidR="005937A9" w:rsidRPr="005937A9" w:rsidTr="00981F0A">
        <w:tc>
          <w:tcPr>
            <w:tcW w:w="3595" w:type="dxa"/>
          </w:tcPr>
          <w:p w:rsidR="005937A9" w:rsidRDefault="0026386E" w:rsidP="00981F0A">
            <w:pPr>
              <w:spacing w:after="0"/>
              <w:rPr>
                <w:rFonts w:asciiTheme="minorHAnsi" w:hAnsiTheme="minorHAnsi"/>
                <w:color w:val="000000" w:themeColor="text1"/>
              </w:rPr>
            </w:pPr>
            <w:r>
              <w:t xml:space="preserve">Requires WSM </w:t>
            </w:r>
            <w:r w:rsidRPr="002E0B29">
              <w:t xml:space="preserve">Security header </w:t>
            </w:r>
            <w:proofErr w:type="gramStart"/>
            <w:r w:rsidRPr="002E0B29">
              <w:t xml:space="preserve">information  </w:t>
            </w:r>
            <w:r>
              <w:t>in</w:t>
            </w:r>
            <w:proofErr w:type="gramEnd"/>
            <w:r w:rsidR="001B112E">
              <w:t xml:space="preserve"> </w:t>
            </w:r>
            <w:r w:rsidR="001B112E">
              <w:fldChar w:fldCharType="begin"/>
            </w:r>
            <w:r w:rsidR="001B112E">
              <w:instrText xml:space="preserve"> REF _Ref442174374 \h </w:instrText>
            </w:r>
            <w:r w:rsidR="001B112E">
              <w:fldChar w:fldCharType="separate"/>
            </w:r>
            <w:r w:rsidR="00DD231E">
              <w:t xml:space="preserve">Table </w:t>
            </w:r>
            <w:r w:rsidR="00DD231E">
              <w:rPr>
                <w:noProof/>
              </w:rPr>
              <w:t>7</w:t>
            </w:r>
            <w:r w:rsidR="00DD231E">
              <w:noBreakHyphen/>
            </w:r>
            <w:r w:rsidR="00DD231E">
              <w:rPr>
                <w:noProof/>
              </w:rPr>
              <w:t>5</w:t>
            </w:r>
            <w:r w:rsidR="001B112E">
              <w:fldChar w:fldCharType="end"/>
            </w:r>
          </w:p>
        </w:tc>
        <w:tc>
          <w:tcPr>
            <w:tcW w:w="2430" w:type="dxa"/>
          </w:tcPr>
          <w:p w:rsidR="005937A9" w:rsidRDefault="005937A9" w:rsidP="00981F0A">
            <w:pPr>
              <w:spacing w:after="0"/>
              <w:rPr>
                <w:rFonts w:asciiTheme="minorHAnsi" w:hAnsiTheme="minorHAnsi"/>
                <w:color w:val="000000" w:themeColor="text1"/>
              </w:rPr>
            </w:pPr>
          </w:p>
        </w:tc>
        <w:tc>
          <w:tcPr>
            <w:tcW w:w="3600" w:type="dxa"/>
          </w:tcPr>
          <w:p w:rsidR="005937A9" w:rsidRDefault="005937A9" w:rsidP="00981F0A">
            <w:pPr>
              <w:spacing w:after="0"/>
              <w:rPr>
                <w:rFonts w:asciiTheme="minorHAnsi" w:hAnsiTheme="minorHAnsi"/>
                <w:color w:val="000000" w:themeColor="text1"/>
              </w:rPr>
            </w:pPr>
          </w:p>
        </w:tc>
      </w:tr>
      <w:tr w:rsidR="005937A9" w:rsidRPr="005937A9" w:rsidTr="00981F0A">
        <w:tc>
          <w:tcPr>
            <w:tcW w:w="3595" w:type="dxa"/>
          </w:tcPr>
          <w:p w:rsidR="005937A9" w:rsidRDefault="0026386E" w:rsidP="00981F0A">
            <w:pPr>
              <w:spacing w:after="0"/>
              <w:rPr>
                <w:rFonts w:asciiTheme="minorHAnsi" w:hAnsiTheme="minorHAnsi"/>
                <w:color w:val="000000" w:themeColor="text1"/>
              </w:rPr>
            </w:pPr>
            <w:r>
              <w:rPr>
                <w:lang w:val="en-US"/>
              </w:rPr>
              <w:t xml:space="preserve">Require signer credentials information in </w:t>
            </w:r>
            <w:r w:rsidR="001B112E">
              <w:rPr>
                <w:lang w:val="en-US"/>
              </w:rPr>
              <w:fldChar w:fldCharType="begin"/>
            </w:r>
            <w:r w:rsidR="001B112E">
              <w:rPr>
                <w:lang w:val="en-US"/>
              </w:rPr>
              <w:instrText xml:space="preserve"> REF _Ref442174547 \h </w:instrText>
            </w:r>
            <w:r w:rsidR="001B112E">
              <w:rPr>
                <w:lang w:val="en-US"/>
              </w:rPr>
            </w:r>
            <w:r w:rsidR="001B112E">
              <w:rPr>
                <w:lang w:val="en-US"/>
              </w:rPr>
              <w:fldChar w:fldCharType="separate"/>
            </w:r>
            <w:r w:rsidR="00DD231E">
              <w:t xml:space="preserve">Table </w:t>
            </w:r>
            <w:r w:rsidR="00DD231E">
              <w:rPr>
                <w:noProof/>
              </w:rPr>
              <w:t>7</w:t>
            </w:r>
            <w:r w:rsidR="00DD231E">
              <w:noBreakHyphen/>
            </w:r>
            <w:r w:rsidR="00DD231E">
              <w:rPr>
                <w:noProof/>
              </w:rPr>
              <w:t>6</w:t>
            </w:r>
            <w:r w:rsidR="001B112E">
              <w:rPr>
                <w:lang w:val="en-US"/>
              </w:rPr>
              <w:fldChar w:fldCharType="end"/>
            </w:r>
            <w:r w:rsidR="007F7929">
              <w:rPr>
                <w:lang w:val="en-US"/>
              </w:rPr>
              <w:t xml:space="preserve"> or </w:t>
            </w:r>
            <w:r w:rsidR="007F7929">
              <w:rPr>
                <w:lang w:val="en-US"/>
              </w:rPr>
              <w:fldChar w:fldCharType="begin"/>
            </w:r>
            <w:r w:rsidR="007F7929">
              <w:rPr>
                <w:lang w:val="en-US"/>
              </w:rPr>
              <w:instrText xml:space="preserve"> REF _Ref442344615 \h </w:instrText>
            </w:r>
            <w:r w:rsidR="007F7929">
              <w:rPr>
                <w:lang w:val="en-US"/>
              </w:rPr>
            </w:r>
            <w:r w:rsidR="007F7929">
              <w:rPr>
                <w:lang w:val="en-US"/>
              </w:rPr>
              <w:fldChar w:fldCharType="separate"/>
            </w:r>
            <w:r w:rsidR="00DD231E">
              <w:t xml:space="preserve">Table </w:t>
            </w:r>
            <w:r w:rsidR="00DD231E">
              <w:rPr>
                <w:noProof/>
              </w:rPr>
              <w:t>7</w:t>
            </w:r>
            <w:r w:rsidR="00DD231E">
              <w:noBreakHyphen/>
            </w:r>
            <w:r w:rsidR="00DD231E">
              <w:rPr>
                <w:noProof/>
              </w:rPr>
              <w:t>7</w:t>
            </w:r>
            <w:r w:rsidR="007F7929">
              <w:rPr>
                <w:lang w:val="en-US"/>
              </w:rPr>
              <w:fldChar w:fldCharType="end"/>
            </w:r>
          </w:p>
        </w:tc>
        <w:tc>
          <w:tcPr>
            <w:tcW w:w="2430" w:type="dxa"/>
          </w:tcPr>
          <w:p w:rsidR="005937A9" w:rsidRDefault="005937A9" w:rsidP="00981F0A">
            <w:pPr>
              <w:spacing w:after="0"/>
              <w:rPr>
                <w:rFonts w:asciiTheme="minorHAnsi" w:hAnsiTheme="minorHAnsi"/>
                <w:color w:val="000000" w:themeColor="text1"/>
              </w:rPr>
            </w:pPr>
          </w:p>
        </w:tc>
        <w:tc>
          <w:tcPr>
            <w:tcW w:w="3600" w:type="dxa"/>
          </w:tcPr>
          <w:p w:rsidR="005937A9" w:rsidRDefault="005937A9" w:rsidP="00981F0A">
            <w:pPr>
              <w:spacing w:after="0"/>
              <w:rPr>
                <w:rFonts w:asciiTheme="minorHAnsi" w:hAnsiTheme="minorHAnsi"/>
                <w:color w:val="000000" w:themeColor="text1"/>
              </w:rPr>
            </w:pPr>
          </w:p>
        </w:tc>
      </w:tr>
      <w:tr w:rsidR="005937A9" w:rsidRPr="005937A9" w:rsidTr="00981F0A">
        <w:tc>
          <w:tcPr>
            <w:tcW w:w="3595" w:type="dxa"/>
          </w:tcPr>
          <w:p w:rsidR="005937A9" w:rsidRPr="005937A9" w:rsidRDefault="005937A9" w:rsidP="00981F0A">
            <w:pPr>
              <w:spacing w:after="0"/>
              <w:rPr>
                <w:rFonts w:asciiTheme="minorHAnsi" w:hAnsiTheme="minorHAnsi"/>
                <w:color w:val="000000" w:themeColor="text1"/>
              </w:rPr>
            </w:pPr>
            <w:r w:rsidRPr="00627676">
              <w:rPr>
                <w:rFonts w:asciiTheme="minorHAnsi" w:hAnsiTheme="minorHAnsi"/>
                <w:b/>
                <w:i/>
                <w:color w:val="000000" w:themeColor="text1"/>
              </w:rPr>
              <w:t xml:space="preserve">    signature</w:t>
            </w:r>
            <w:r w:rsidRPr="005937A9">
              <w:rPr>
                <w:rFonts w:asciiTheme="minorHAnsi" w:hAnsiTheme="minorHAnsi"/>
                <w:color w:val="000000" w:themeColor="text1"/>
              </w:rPr>
              <w:t xml:space="preserve"> SEQUENCE {</w:t>
            </w:r>
          </w:p>
        </w:tc>
        <w:tc>
          <w:tcPr>
            <w:tcW w:w="2430" w:type="dxa"/>
          </w:tcPr>
          <w:p w:rsidR="005937A9" w:rsidRPr="00627676" w:rsidRDefault="005937A9" w:rsidP="00981F0A">
            <w:pPr>
              <w:spacing w:after="0"/>
              <w:rPr>
                <w:rFonts w:asciiTheme="minorHAnsi" w:hAnsiTheme="minorHAnsi"/>
                <w:b/>
                <w:i/>
                <w:color w:val="000000" w:themeColor="text1"/>
              </w:rPr>
            </w:pPr>
            <w:r w:rsidRPr="00627676">
              <w:rPr>
                <w:rFonts w:asciiTheme="minorHAnsi" w:hAnsiTheme="minorHAnsi"/>
                <w:b/>
                <w:i/>
                <w:color w:val="000000" w:themeColor="text1"/>
              </w:rPr>
              <w:t>ecdsa256Signature</w:t>
            </w:r>
          </w:p>
        </w:tc>
        <w:tc>
          <w:tcPr>
            <w:tcW w:w="3600" w:type="dxa"/>
          </w:tcPr>
          <w:p w:rsidR="005937A9" w:rsidRPr="005937A9" w:rsidRDefault="005937A9" w:rsidP="00981F0A">
            <w:pPr>
              <w:spacing w:after="0"/>
              <w:rPr>
                <w:rFonts w:asciiTheme="minorHAnsi" w:hAnsiTheme="minorHAnsi"/>
                <w:color w:val="000000" w:themeColor="text1"/>
              </w:rPr>
            </w:pPr>
            <w:r w:rsidRPr="005937A9">
              <w:rPr>
                <w:rFonts w:asciiTheme="minorHAnsi" w:hAnsiTheme="minorHAnsi"/>
                <w:color w:val="000000" w:themeColor="text1"/>
              </w:rPr>
              <w:t>EccP256CurvePoint</w:t>
            </w:r>
          </w:p>
        </w:tc>
      </w:tr>
      <w:tr w:rsidR="005937A9" w:rsidRPr="005937A9" w:rsidTr="00981F0A">
        <w:tc>
          <w:tcPr>
            <w:tcW w:w="3595" w:type="dxa"/>
          </w:tcPr>
          <w:p w:rsidR="005937A9" w:rsidRPr="00627676" w:rsidRDefault="005937A9" w:rsidP="00981F0A">
            <w:pPr>
              <w:spacing w:after="0"/>
              <w:rPr>
                <w:rFonts w:asciiTheme="minorHAnsi" w:hAnsiTheme="minorHAnsi"/>
                <w:b/>
                <w:i/>
                <w:color w:val="000000" w:themeColor="text1"/>
              </w:rPr>
            </w:pPr>
            <w:r w:rsidRPr="005937A9">
              <w:rPr>
                <w:rFonts w:asciiTheme="minorHAnsi" w:hAnsiTheme="minorHAnsi"/>
                <w:color w:val="000000" w:themeColor="text1"/>
              </w:rPr>
              <w:t xml:space="preserve">     </w:t>
            </w:r>
            <w:r w:rsidRPr="00627676">
              <w:rPr>
                <w:rFonts w:asciiTheme="minorHAnsi" w:hAnsiTheme="minorHAnsi"/>
                <w:b/>
                <w:i/>
                <w:color w:val="000000" w:themeColor="text1"/>
              </w:rPr>
              <w:t xml:space="preserve"> r </w:t>
            </w:r>
          </w:p>
        </w:tc>
        <w:tc>
          <w:tcPr>
            <w:tcW w:w="2430" w:type="dxa"/>
          </w:tcPr>
          <w:p w:rsidR="005937A9" w:rsidRPr="00627676" w:rsidRDefault="005937A9" w:rsidP="00981F0A">
            <w:pPr>
              <w:spacing w:after="0"/>
              <w:rPr>
                <w:rFonts w:asciiTheme="minorHAnsi" w:hAnsiTheme="minorHAnsi"/>
                <w:b/>
                <w:i/>
                <w:color w:val="000000" w:themeColor="text1"/>
              </w:rPr>
            </w:pPr>
            <w:r w:rsidRPr="00627676">
              <w:rPr>
                <w:rFonts w:asciiTheme="minorHAnsi" w:hAnsiTheme="minorHAnsi"/>
                <w:b/>
                <w:i/>
                <w:color w:val="000000" w:themeColor="text1"/>
              </w:rPr>
              <w:t xml:space="preserve">compressed-y-0 </w:t>
            </w:r>
            <w:r w:rsidR="009C3503">
              <w:rPr>
                <w:rFonts w:asciiTheme="minorHAnsi" w:hAnsiTheme="minorHAnsi"/>
                <w:b/>
                <w:i/>
                <w:color w:val="000000" w:themeColor="text1"/>
              </w:rPr>
              <w:t xml:space="preserve">or </w:t>
            </w:r>
            <w:r w:rsidR="009C3503" w:rsidRPr="007671C9">
              <w:rPr>
                <w:b/>
                <w:i/>
              </w:rPr>
              <w:t>compressed-y-1</w:t>
            </w:r>
          </w:p>
        </w:tc>
        <w:tc>
          <w:tcPr>
            <w:tcW w:w="3600" w:type="dxa"/>
          </w:tcPr>
          <w:p w:rsidR="005937A9" w:rsidRPr="005937A9" w:rsidRDefault="005937A9" w:rsidP="00981F0A">
            <w:pPr>
              <w:spacing w:after="0"/>
              <w:rPr>
                <w:rFonts w:asciiTheme="minorHAnsi" w:hAnsiTheme="minorHAnsi"/>
                <w:color w:val="000000" w:themeColor="text1"/>
              </w:rPr>
            </w:pPr>
            <w:r w:rsidRPr="005937A9">
              <w:rPr>
                <w:rFonts w:asciiTheme="minorHAnsi" w:hAnsiTheme="minorHAnsi"/>
                <w:color w:val="000000" w:themeColor="text1"/>
              </w:rPr>
              <w:t>Octet size of 32</w:t>
            </w:r>
          </w:p>
        </w:tc>
      </w:tr>
      <w:tr w:rsidR="005937A9" w:rsidRPr="005937A9" w:rsidTr="00981F0A">
        <w:tc>
          <w:tcPr>
            <w:tcW w:w="3595" w:type="dxa"/>
          </w:tcPr>
          <w:p w:rsidR="005937A9" w:rsidRPr="00627676" w:rsidRDefault="005937A9" w:rsidP="00981F0A">
            <w:pPr>
              <w:spacing w:after="0"/>
              <w:rPr>
                <w:rFonts w:asciiTheme="minorHAnsi" w:hAnsiTheme="minorHAnsi"/>
                <w:b/>
                <w:i/>
                <w:color w:val="000000" w:themeColor="text1"/>
              </w:rPr>
            </w:pPr>
            <w:r w:rsidRPr="005937A9">
              <w:rPr>
                <w:rFonts w:asciiTheme="minorHAnsi" w:hAnsiTheme="minorHAnsi"/>
                <w:color w:val="000000" w:themeColor="text1"/>
              </w:rPr>
              <w:t xml:space="preserve">     </w:t>
            </w:r>
            <w:r w:rsidRPr="00627676">
              <w:rPr>
                <w:rFonts w:asciiTheme="minorHAnsi" w:hAnsiTheme="minorHAnsi"/>
                <w:b/>
                <w:i/>
                <w:color w:val="000000" w:themeColor="text1"/>
              </w:rPr>
              <w:t xml:space="preserve"> s</w:t>
            </w:r>
          </w:p>
        </w:tc>
        <w:tc>
          <w:tcPr>
            <w:tcW w:w="2430" w:type="dxa"/>
          </w:tcPr>
          <w:p w:rsidR="005937A9" w:rsidRPr="005937A9" w:rsidRDefault="005937A9" w:rsidP="00981F0A">
            <w:pPr>
              <w:spacing w:after="0"/>
              <w:rPr>
                <w:rFonts w:asciiTheme="minorHAnsi" w:hAnsiTheme="minorHAnsi"/>
                <w:color w:val="000000" w:themeColor="text1"/>
              </w:rPr>
            </w:pPr>
            <w:r w:rsidRPr="005937A9">
              <w:rPr>
                <w:rFonts w:asciiTheme="minorHAnsi" w:hAnsiTheme="minorHAnsi"/>
                <w:color w:val="000000" w:themeColor="text1"/>
              </w:rPr>
              <w:t>Any valid value</w:t>
            </w:r>
          </w:p>
        </w:tc>
        <w:tc>
          <w:tcPr>
            <w:tcW w:w="3600" w:type="dxa"/>
          </w:tcPr>
          <w:p w:rsidR="005937A9" w:rsidRPr="005937A9" w:rsidRDefault="005937A9" w:rsidP="00981F0A">
            <w:pPr>
              <w:spacing w:after="0"/>
              <w:rPr>
                <w:rFonts w:asciiTheme="minorHAnsi" w:hAnsiTheme="minorHAnsi"/>
                <w:color w:val="000000" w:themeColor="text1"/>
              </w:rPr>
            </w:pPr>
            <w:r w:rsidRPr="005937A9">
              <w:rPr>
                <w:rFonts w:asciiTheme="minorHAnsi" w:hAnsiTheme="minorHAnsi"/>
                <w:color w:val="000000" w:themeColor="text1"/>
              </w:rPr>
              <w:t>Octet size of 32</w:t>
            </w:r>
          </w:p>
        </w:tc>
      </w:tr>
      <w:tr w:rsidR="005937A9" w:rsidRPr="005937A9" w:rsidTr="00981F0A">
        <w:tc>
          <w:tcPr>
            <w:tcW w:w="3595" w:type="dxa"/>
          </w:tcPr>
          <w:p w:rsidR="005937A9" w:rsidRPr="005937A9" w:rsidRDefault="005937A9" w:rsidP="00981F0A">
            <w:pPr>
              <w:spacing w:after="0"/>
              <w:rPr>
                <w:rFonts w:asciiTheme="minorHAnsi" w:hAnsiTheme="minorHAnsi"/>
                <w:color w:val="000000" w:themeColor="text1"/>
              </w:rPr>
            </w:pPr>
            <w:r w:rsidRPr="005937A9">
              <w:rPr>
                <w:rFonts w:asciiTheme="minorHAnsi" w:hAnsiTheme="minorHAnsi"/>
                <w:color w:val="000000" w:themeColor="text1"/>
              </w:rPr>
              <w:t xml:space="preserve">    }</w:t>
            </w:r>
          </w:p>
        </w:tc>
        <w:tc>
          <w:tcPr>
            <w:tcW w:w="2430" w:type="dxa"/>
          </w:tcPr>
          <w:p w:rsidR="005937A9" w:rsidRPr="005937A9" w:rsidRDefault="005937A9" w:rsidP="00981F0A">
            <w:pPr>
              <w:spacing w:after="0"/>
              <w:rPr>
                <w:rFonts w:asciiTheme="minorHAnsi" w:hAnsiTheme="minorHAnsi"/>
                <w:color w:val="000000" w:themeColor="text1"/>
              </w:rPr>
            </w:pPr>
          </w:p>
        </w:tc>
        <w:tc>
          <w:tcPr>
            <w:tcW w:w="3600" w:type="dxa"/>
          </w:tcPr>
          <w:p w:rsidR="005937A9" w:rsidRPr="005937A9" w:rsidRDefault="005937A9" w:rsidP="00981F0A">
            <w:pPr>
              <w:spacing w:after="0"/>
              <w:rPr>
                <w:rFonts w:asciiTheme="minorHAnsi" w:hAnsiTheme="minorHAnsi"/>
                <w:color w:val="000000" w:themeColor="text1"/>
              </w:rPr>
            </w:pPr>
          </w:p>
        </w:tc>
      </w:tr>
    </w:tbl>
    <w:p w:rsidR="000E585C" w:rsidRDefault="005937A9">
      <w:pPr>
        <w:overflowPunct/>
        <w:autoSpaceDE/>
        <w:autoSpaceDN/>
        <w:adjustRightInd/>
        <w:spacing w:after="0"/>
        <w:textAlignment w:val="auto"/>
        <w:rPr>
          <w:rFonts w:asciiTheme="majorHAnsi" w:eastAsiaTheme="majorEastAsia" w:hAnsiTheme="majorHAnsi" w:cstheme="majorBidi"/>
          <w:b/>
          <w:bCs/>
          <w:color w:val="1F497D" w:themeColor="text2"/>
          <w:sz w:val="28"/>
          <w:szCs w:val="28"/>
        </w:rPr>
      </w:pPr>
      <w:r>
        <w:t xml:space="preserve"> </w:t>
      </w:r>
      <w:r w:rsidR="000E585C">
        <w:br w:type="page"/>
      </w:r>
    </w:p>
    <w:p w:rsidR="000113AC" w:rsidRPr="000113AC" w:rsidRDefault="000113AC" w:rsidP="00D654B3">
      <w:pPr>
        <w:pStyle w:val="Heading1APDX"/>
        <w:numPr>
          <w:ilvl w:val="0"/>
          <w:numId w:val="16"/>
        </w:numPr>
      </w:pPr>
      <w:bookmarkStart w:id="194" w:name="_Toc459988725"/>
      <w:bookmarkEnd w:id="194"/>
    </w:p>
    <w:p w:rsidR="000113AC" w:rsidRDefault="00B2372D" w:rsidP="000113AC">
      <w:pPr>
        <w:pStyle w:val="Heading1APDX"/>
        <w:ind w:left="0"/>
      </w:pPr>
      <w:bookmarkStart w:id="195" w:name="_Toc459988726"/>
      <w:bookmarkEnd w:id="186"/>
      <w:r>
        <w:t>Traceability</w:t>
      </w:r>
      <w:r w:rsidR="000113AC">
        <w:t xml:space="preserve"> Matrix</w:t>
      </w:r>
      <w:bookmarkEnd w:id="195"/>
    </w:p>
    <w:p w:rsidR="00DE5001" w:rsidRDefault="00FC7B38" w:rsidP="00804540">
      <w:pPr>
        <w:rPr>
          <w:rFonts w:eastAsiaTheme="majorEastAsia"/>
        </w:rPr>
      </w:pPr>
      <w:r>
        <w:rPr>
          <w:rFonts w:eastAsiaTheme="majorEastAsia"/>
        </w:rPr>
        <w:t>This section of the document contains the traceability matrix for BSM and WSA</w:t>
      </w:r>
      <w:r w:rsidR="00BE3639">
        <w:rPr>
          <w:rFonts w:eastAsiaTheme="majorEastAsia"/>
        </w:rPr>
        <w:t xml:space="preserve"> security requirements. A</w:t>
      </w:r>
      <w:r w:rsidR="00495F31">
        <w:rPr>
          <w:rFonts w:eastAsiaTheme="majorEastAsia"/>
        </w:rPr>
        <w:t xml:space="preserve">s shown below, </w:t>
      </w:r>
      <w:r w:rsidR="00495F31">
        <w:rPr>
          <w:rFonts w:eastAsiaTheme="majorEastAsia"/>
        </w:rPr>
        <w:fldChar w:fldCharType="begin"/>
      </w:r>
      <w:r w:rsidR="00495F31">
        <w:rPr>
          <w:rFonts w:eastAsiaTheme="majorEastAsia"/>
        </w:rPr>
        <w:instrText xml:space="preserve"> REF _Ref442333884 \h </w:instrText>
      </w:r>
      <w:r w:rsidR="00495F31">
        <w:rPr>
          <w:rFonts w:eastAsiaTheme="majorEastAsia"/>
        </w:rPr>
      </w:r>
      <w:r w:rsidR="00495F31">
        <w:rPr>
          <w:rFonts w:eastAsiaTheme="majorEastAsia"/>
        </w:rPr>
        <w:fldChar w:fldCharType="separate"/>
      </w:r>
      <w:r w:rsidR="00DD231E">
        <w:t xml:space="preserve">Table A- </w:t>
      </w:r>
      <w:r w:rsidR="00DD231E">
        <w:rPr>
          <w:noProof/>
        </w:rPr>
        <w:t>1</w:t>
      </w:r>
      <w:r w:rsidR="00495F31">
        <w:rPr>
          <w:rFonts w:eastAsiaTheme="majorEastAsia"/>
        </w:rPr>
        <w:fldChar w:fldCharType="end"/>
      </w:r>
      <w:r>
        <w:rPr>
          <w:rFonts w:eastAsiaTheme="majorEastAsia"/>
        </w:rPr>
        <w:t xml:space="preserve"> list</w:t>
      </w:r>
      <w:r w:rsidR="00495F31">
        <w:rPr>
          <w:rFonts w:eastAsiaTheme="majorEastAsia"/>
        </w:rPr>
        <w:t>s</w:t>
      </w:r>
      <w:r>
        <w:rPr>
          <w:rFonts w:eastAsiaTheme="majorEastAsia"/>
        </w:rPr>
        <w:t xml:space="preserve"> BSM IEEE 1609.2</w:t>
      </w:r>
      <w:r w:rsidR="00495F31">
        <w:rPr>
          <w:rFonts w:eastAsiaTheme="majorEastAsia"/>
        </w:rPr>
        <w:t>[8]</w:t>
      </w:r>
      <w:r>
        <w:rPr>
          <w:rFonts w:eastAsiaTheme="majorEastAsia"/>
        </w:rPr>
        <w:t xml:space="preserve"> traceability to TPs. </w:t>
      </w:r>
      <w:r w:rsidR="00495F31">
        <w:rPr>
          <w:rFonts w:eastAsiaTheme="majorEastAsia"/>
        </w:rPr>
        <w:t xml:space="preserve">In Page (# </w:t>
      </w:r>
      <w:r w:rsidR="00495F31">
        <w:rPr>
          <w:rFonts w:eastAsiaTheme="majorEastAsia"/>
        </w:rPr>
        <w:fldChar w:fldCharType="begin"/>
      </w:r>
      <w:r w:rsidR="00495F31">
        <w:rPr>
          <w:rFonts w:eastAsiaTheme="majorEastAsia"/>
        </w:rPr>
        <w:instrText xml:space="preserve"> PAGEREF _Ref442333820 \h </w:instrText>
      </w:r>
      <w:r w:rsidR="00495F31">
        <w:rPr>
          <w:rFonts w:eastAsiaTheme="majorEastAsia"/>
        </w:rPr>
      </w:r>
      <w:r w:rsidR="00495F31">
        <w:rPr>
          <w:rFonts w:eastAsiaTheme="majorEastAsia"/>
        </w:rPr>
        <w:fldChar w:fldCharType="separate"/>
      </w:r>
      <w:r w:rsidR="00DD231E">
        <w:rPr>
          <w:rFonts w:eastAsiaTheme="majorEastAsia"/>
          <w:noProof/>
        </w:rPr>
        <w:t>40</w:t>
      </w:r>
      <w:r w:rsidR="00495F31">
        <w:rPr>
          <w:rFonts w:eastAsiaTheme="majorEastAsia"/>
        </w:rPr>
        <w:fldChar w:fldCharType="end"/>
      </w:r>
      <w:r w:rsidR="00495F31">
        <w:rPr>
          <w:rFonts w:eastAsiaTheme="majorEastAsia"/>
        </w:rPr>
        <w:t xml:space="preserve">) </w:t>
      </w:r>
      <w:r w:rsidR="00495F31">
        <w:rPr>
          <w:rFonts w:eastAsiaTheme="majorEastAsia"/>
        </w:rPr>
        <w:fldChar w:fldCharType="begin"/>
      </w:r>
      <w:r w:rsidR="00495F31">
        <w:rPr>
          <w:rFonts w:eastAsiaTheme="majorEastAsia"/>
        </w:rPr>
        <w:instrText xml:space="preserve"> REF _Ref442333872 \h </w:instrText>
      </w:r>
      <w:r w:rsidR="00495F31">
        <w:rPr>
          <w:rFonts w:eastAsiaTheme="majorEastAsia"/>
        </w:rPr>
      </w:r>
      <w:r w:rsidR="00495F31">
        <w:rPr>
          <w:rFonts w:eastAsiaTheme="majorEastAsia"/>
        </w:rPr>
        <w:fldChar w:fldCharType="separate"/>
      </w:r>
      <w:r w:rsidR="00DD231E">
        <w:t xml:space="preserve">Table A- </w:t>
      </w:r>
      <w:r w:rsidR="00DD231E">
        <w:rPr>
          <w:noProof/>
        </w:rPr>
        <w:t>2</w:t>
      </w:r>
      <w:r w:rsidR="00495F31">
        <w:rPr>
          <w:rFonts w:eastAsiaTheme="majorEastAsia"/>
        </w:rPr>
        <w:fldChar w:fldCharType="end"/>
      </w:r>
      <w:r>
        <w:rPr>
          <w:rFonts w:eastAsiaTheme="majorEastAsia"/>
        </w:rPr>
        <w:t xml:space="preserve"> lists WSA IEEE 1609.2 traceability to TPs</w:t>
      </w:r>
      <w:r w:rsidR="00495F31">
        <w:rPr>
          <w:rFonts w:eastAsiaTheme="majorEastAsia"/>
        </w:rPr>
        <w:t xml:space="preserve"> </w:t>
      </w:r>
      <w:r w:rsidR="00DD5C2C">
        <w:rPr>
          <w:rFonts w:eastAsiaTheme="majorEastAsia"/>
        </w:rPr>
        <w:t>where PICS</w:t>
      </w:r>
      <w:r w:rsidR="00DD5C2C" w:rsidRPr="00DD5C2C">
        <w:rPr>
          <w:rFonts w:eastAsiaTheme="majorEastAsia"/>
        </w:rPr>
        <w:t xml:space="preserve"> for WSA was derived from </w:t>
      </w:r>
      <w:r w:rsidR="00DD5C2C">
        <w:rPr>
          <w:rFonts w:eastAsiaTheme="majorEastAsia"/>
        </w:rPr>
        <w:t>“</w:t>
      </w:r>
      <w:r w:rsidR="00DD5C2C" w:rsidRPr="00DD5C2C">
        <w:rPr>
          <w:rFonts w:eastAsiaTheme="majorEastAsia"/>
        </w:rPr>
        <w:t>IEEE 1609.2</w:t>
      </w:r>
      <w:r w:rsidR="00495F31">
        <w:rPr>
          <w:rFonts w:eastAsiaTheme="majorEastAsia"/>
        </w:rPr>
        <w:t>[8]</w:t>
      </w:r>
      <w:r w:rsidR="00DD5C2C" w:rsidRPr="00DD5C2C">
        <w:rPr>
          <w:rFonts w:eastAsiaTheme="majorEastAsia"/>
        </w:rPr>
        <w:t xml:space="preserve"> security specification </w:t>
      </w:r>
      <w:r w:rsidR="00495F31">
        <w:rPr>
          <w:rFonts w:eastAsiaTheme="majorEastAsia"/>
        </w:rPr>
        <w:t>for WSA requirements” listed</w:t>
      </w:r>
      <w:r w:rsidR="00DD5C2C">
        <w:rPr>
          <w:rFonts w:eastAsiaTheme="majorEastAsia"/>
        </w:rPr>
        <w:t xml:space="preserve"> under Annex H </w:t>
      </w:r>
      <w:r w:rsidR="00DD5C2C" w:rsidRPr="00DD5C2C">
        <w:rPr>
          <w:rFonts w:eastAsiaTheme="majorEastAsia"/>
        </w:rPr>
        <w:t>in 1609.3[5].</w:t>
      </w:r>
    </w:p>
    <w:p w:rsidR="001A0264" w:rsidRDefault="00FC7B38" w:rsidP="001A0264">
      <w:pPr>
        <w:rPr>
          <w:rFonts w:eastAsiaTheme="majorEastAsia"/>
        </w:rPr>
      </w:pPr>
      <w:r>
        <w:rPr>
          <w:rFonts w:eastAsiaTheme="majorEastAsia"/>
        </w:rPr>
        <w:t xml:space="preserve">The current test specification doesn’t include any TP’s that requires Security Credential Management System (SCMS) </w:t>
      </w:r>
      <w:proofErr w:type="gramStart"/>
      <w:r>
        <w:rPr>
          <w:rFonts w:eastAsiaTheme="majorEastAsia"/>
        </w:rPr>
        <w:t>due t</w:t>
      </w:r>
      <w:r w:rsidR="00DE5001">
        <w:rPr>
          <w:rFonts w:eastAsiaTheme="majorEastAsia"/>
        </w:rPr>
        <w:t>o the fact that</w:t>
      </w:r>
      <w:proofErr w:type="gramEnd"/>
      <w:r w:rsidR="00DE5001">
        <w:rPr>
          <w:rFonts w:eastAsiaTheme="majorEastAsia"/>
        </w:rPr>
        <w:t xml:space="preserve"> the new standard </w:t>
      </w:r>
      <w:r>
        <w:rPr>
          <w:rFonts w:eastAsiaTheme="majorEastAsia"/>
        </w:rPr>
        <w:t>is n</w:t>
      </w:r>
      <w:r w:rsidR="00DE5001">
        <w:rPr>
          <w:rFonts w:eastAsiaTheme="majorEastAsia"/>
        </w:rPr>
        <w:t>ot available and will be available in 2016</w:t>
      </w:r>
      <w:r w:rsidR="00495F31">
        <w:rPr>
          <w:rFonts w:eastAsiaTheme="majorEastAsia"/>
        </w:rPr>
        <w:t>.</w:t>
      </w:r>
      <w:r>
        <w:rPr>
          <w:rFonts w:eastAsiaTheme="majorEastAsia"/>
        </w:rPr>
        <w:t xml:space="preserve"> Accordingly, not all the mandatory requirements by 2945/1 is tested </w:t>
      </w:r>
      <w:proofErr w:type="gramStart"/>
      <w:r>
        <w:rPr>
          <w:rFonts w:eastAsiaTheme="majorEastAsia"/>
        </w:rPr>
        <w:t>at this time</w:t>
      </w:r>
      <w:proofErr w:type="gramEnd"/>
      <w:r>
        <w:rPr>
          <w:rFonts w:eastAsiaTheme="majorEastAsia"/>
        </w:rPr>
        <w:t>.</w:t>
      </w:r>
    </w:p>
    <w:p w:rsidR="00FC7B38" w:rsidRDefault="00495F31" w:rsidP="00495F31">
      <w:pPr>
        <w:pStyle w:val="Caption"/>
        <w:rPr>
          <w:b w:val="0"/>
        </w:rPr>
      </w:pPr>
      <w:bookmarkStart w:id="196" w:name="_Ref442333884"/>
      <w:r>
        <w:t xml:space="preserve">Table A- </w:t>
      </w:r>
      <w:r>
        <w:fldChar w:fldCharType="begin"/>
      </w:r>
      <w:r>
        <w:instrText xml:space="preserve"> SEQ Table_A- \* ARABIC </w:instrText>
      </w:r>
      <w:r>
        <w:fldChar w:fldCharType="separate"/>
      </w:r>
      <w:r w:rsidR="00DD231E">
        <w:rPr>
          <w:noProof/>
        </w:rPr>
        <w:t>1</w:t>
      </w:r>
      <w:r>
        <w:fldChar w:fldCharType="end"/>
      </w:r>
      <w:bookmarkEnd w:id="196"/>
      <w:r>
        <w:t xml:space="preserve">: </w:t>
      </w:r>
      <w:r w:rsidR="00FC7B38">
        <w:t xml:space="preserve">BSM </w:t>
      </w:r>
      <w:r w:rsidR="00FC7B38">
        <w:rPr>
          <w:lang w:val="en-US"/>
        </w:rPr>
        <w:t>IEEE 1609.2 PICS traceability to TPs</w:t>
      </w:r>
    </w:p>
    <w:tbl>
      <w:tblPr>
        <w:tblStyle w:val="TableGrid"/>
        <w:tblW w:w="9445" w:type="dxa"/>
        <w:tblLayout w:type="fixed"/>
        <w:tblLook w:val="04A0" w:firstRow="1" w:lastRow="0" w:firstColumn="1" w:lastColumn="0" w:noHBand="0" w:noVBand="1"/>
      </w:tblPr>
      <w:tblGrid>
        <w:gridCol w:w="1255"/>
        <w:gridCol w:w="1440"/>
        <w:gridCol w:w="810"/>
        <w:gridCol w:w="853"/>
        <w:gridCol w:w="965"/>
        <w:gridCol w:w="1419"/>
        <w:gridCol w:w="2703"/>
      </w:tblGrid>
      <w:tr w:rsidR="001205F6" w:rsidRPr="001205F6" w:rsidTr="00CD07F5">
        <w:trPr>
          <w:trHeight w:val="708"/>
        </w:trPr>
        <w:tc>
          <w:tcPr>
            <w:tcW w:w="1255" w:type="dxa"/>
            <w:noWrap/>
            <w:hideMark/>
          </w:tcPr>
          <w:p w:rsidR="001205F6" w:rsidRPr="001205F6" w:rsidRDefault="001205F6" w:rsidP="001205F6">
            <w:pPr>
              <w:rPr>
                <w:rFonts w:eastAsiaTheme="majorEastAsia"/>
                <w:b/>
                <w:bCs/>
                <w:lang w:val="en-US"/>
              </w:rPr>
            </w:pPr>
            <w:r w:rsidRPr="001205F6">
              <w:rPr>
                <w:rFonts w:eastAsiaTheme="majorEastAsia"/>
                <w:b/>
                <w:bCs/>
              </w:rPr>
              <w:t>1609.2 PICS from [8]</w:t>
            </w:r>
          </w:p>
        </w:tc>
        <w:tc>
          <w:tcPr>
            <w:tcW w:w="1440" w:type="dxa"/>
            <w:noWrap/>
            <w:hideMark/>
          </w:tcPr>
          <w:p w:rsidR="001205F6" w:rsidRPr="001205F6" w:rsidRDefault="001205F6">
            <w:pPr>
              <w:rPr>
                <w:rFonts w:eastAsiaTheme="majorEastAsia"/>
                <w:b/>
                <w:bCs/>
              </w:rPr>
            </w:pPr>
            <w:r w:rsidRPr="001205F6">
              <w:rPr>
                <w:rFonts w:eastAsiaTheme="majorEastAsia"/>
                <w:b/>
                <w:bCs/>
              </w:rPr>
              <w:t>Features in [8]</w:t>
            </w:r>
          </w:p>
        </w:tc>
        <w:tc>
          <w:tcPr>
            <w:tcW w:w="810" w:type="dxa"/>
            <w:hideMark/>
          </w:tcPr>
          <w:p w:rsidR="001205F6" w:rsidRPr="001205F6" w:rsidRDefault="001205F6">
            <w:pPr>
              <w:rPr>
                <w:rFonts w:eastAsiaTheme="majorEastAsia"/>
                <w:b/>
                <w:bCs/>
              </w:rPr>
            </w:pPr>
            <w:r w:rsidRPr="001205F6">
              <w:rPr>
                <w:rFonts w:eastAsiaTheme="majorEastAsia"/>
                <w:b/>
                <w:bCs/>
              </w:rPr>
              <w:t>Reference</w:t>
            </w:r>
            <w:r w:rsidRPr="001205F6">
              <w:rPr>
                <w:rFonts w:eastAsiaTheme="majorEastAsia"/>
                <w:b/>
                <w:bCs/>
              </w:rPr>
              <w:br/>
              <w:t>section in [8]</w:t>
            </w:r>
          </w:p>
        </w:tc>
        <w:tc>
          <w:tcPr>
            <w:tcW w:w="853" w:type="dxa"/>
            <w:hideMark/>
          </w:tcPr>
          <w:p w:rsidR="001205F6" w:rsidRPr="001205F6" w:rsidRDefault="001205F6">
            <w:pPr>
              <w:rPr>
                <w:rFonts w:eastAsiaTheme="majorEastAsia"/>
                <w:b/>
                <w:bCs/>
              </w:rPr>
            </w:pPr>
            <w:r w:rsidRPr="001205F6">
              <w:rPr>
                <w:rFonts w:eastAsiaTheme="majorEastAsia"/>
                <w:b/>
                <w:bCs/>
              </w:rPr>
              <w:t>Status (J2945-1 [1])</w:t>
            </w:r>
          </w:p>
        </w:tc>
        <w:tc>
          <w:tcPr>
            <w:tcW w:w="965" w:type="dxa"/>
            <w:hideMark/>
          </w:tcPr>
          <w:p w:rsidR="001205F6" w:rsidRPr="001205F6" w:rsidRDefault="001205F6">
            <w:pPr>
              <w:rPr>
                <w:rFonts w:eastAsiaTheme="majorEastAsia"/>
                <w:b/>
                <w:bCs/>
              </w:rPr>
            </w:pPr>
            <w:r w:rsidRPr="001205F6">
              <w:rPr>
                <w:rFonts w:eastAsiaTheme="majorEastAsia"/>
                <w:b/>
                <w:bCs/>
              </w:rPr>
              <w:t>Support</w:t>
            </w:r>
            <w:r w:rsidRPr="001205F6">
              <w:rPr>
                <w:rFonts w:eastAsiaTheme="majorEastAsia"/>
                <w:b/>
                <w:bCs/>
              </w:rPr>
              <w:br/>
              <w:t xml:space="preserve"> (J2945-1 [1])</w:t>
            </w:r>
          </w:p>
        </w:tc>
        <w:tc>
          <w:tcPr>
            <w:tcW w:w="1419" w:type="dxa"/>
            <w:noWrap/>
            <w:hideMark/>
          </w:tcPr>
          <w:p w:rsidR="001205F6" w:rsidRPr="001205F6" w:rsidRDefault="001205F6">
            <w:pPr>
              <w:rPr>
                <w:rFonts w:eastAsiaTheme="majorEastAsia"/>
                <w:b/>
                <w:bCs/>
              </w:rPr>
            </w:pPr>
            <w:r w:rsidRPr="001205F6">
              <w:rPr>
                <w:rFonts w:eastAsiaTheme="majorEastAsia"/>
                <w:b/>
                <w:bCs/>
              </w:rPr>
              <w:t>TP ID</w:t>
            </w:r>
          </w:p>
        </w:tc>
        <w:tc>
          <w:tcPr>
            <w:tcW w:w="2703" w:type="dxa"/>
            <w:noWrap/>
            <w:hideMark/>
          </w:tcPr>
          <w:p w:rsidR="001205F6" w:rsidRPr="001205F6" w:rsidRDefault="001205F6">
            <w:pPr>
              <w:rPr>
                <w:rFonts w:eastAsiaTheme="majorEastAsia"/>
                <w:b/>
                <w:bCs/>
              </w:rPr>
            </w:pPr>
            <w:r w:rsidRPr="001205F6">
              <w:rPr>
                <w:rFonts w:eastAsiaTheme="majorEastAsia"/>
                <w:b/>
                <w:bCs/>
              </w:rPr>
              <w:t>TP Description</w:t>
            </w:r>
          </w:p>
        </w:tc>
      </w:tr>
      <w:tr w:rsidR="001205F6" w:rsidRPr="001205F6" w:rsidTr="00CD07F5">
        <w:trPr>
          <w:trHeight w:val="1212"/>
        </w:trPr>
        <w:tc>
          <w:tcPr>
            <w:tcW w:w="1255" w:type="dxa"/>
            <w:noWrap/>
            <w:hideMark/>
          </w:tcPr>
          <w:p w:rsidR="001205F6" w:rsidRPr="001205F6" w:rsidRDefault="00EE5293">
            <w:pPr>
              <w:rPr>
                <w:rFonts w:eastAsiaTheme="majorEastAsia"/>
              </w:rPr>
            </w:pPr>
            <w:r>
              <w:rPr>
                <w:rFonts w:eastAsiaTheme="majorEastAsia"/>
              </w:rPr>
              <w:t>S1.2.2</w:t>
            </w:r>
          </w:p>
        </w:tc>
        <w:tc>
          <w:tcPr>
            <w:tcW w:w="1440" w:type="dxa"/>
            <w:hideMark/>
          </w:tcPr>
          <w:p w:rsidR="001205F6" w:rsidRPr="001205F6" w:rsidRDefault="001205F6">
            <w:pPr>
              <w:rPr>
                <w:rFonts w:eastAsiaTheme="majorEastAsia"/>
                <w:b/>
                <w:bCs/>
              </w:rPr>
            </w:pPr>
            <w:r w:rsidRPr="001205F6">
              <w:rPr>
                <w:rFonts w:eastAsiaTheme="majorEastAsia"/>
                <w:b/>
                <w:bCs/>
              </w:rPr>
              <w:t>Create Ieee1609Dot2Data containing</w:t>
            </w:r>
            <w:r w:rsidRPr="001205F6">
              <w:rPr>
                <w:rFonts w:eastAsiaTheme="majorEastAsia"/>
                <w:b/>
                <w:bCs/>
              </w:rPr>
              <w:br/>
              <w:t xml:space="preserve">valid </w:t>
            </w:r>
            <w:proofErr w:type="spellStart"/>
            <w:r w:rsidRPr="001205F6">
              <w:rPr>
                <w:rFonts w:eastAsiaTheme="majorEastAsia"/>
                <w:b/>
                <w:bCs/>
              </w:rPr>
              <w:t>SignedData</w:t>
            </w:r>
            <w:proofErr w:type="spellEnd"/>
          </w:p>
        </w:tc>
        <w:tc>
          <w:tcPr>
            <w:tcW w:w="810" w:type="dxa"/>
            <w:hideMark/>
          </w:tcPr>
          <w:p w:rsidR="001205F6" w:rsidRPr="001205F6" w:rsidRDefault="001205F6">
            <w:pPr>
              <w:rPr>
                <w:rFonts w:eastAsiaTheme="majorEastAsia"/>
              </w:rPr>
            </w:pPr>
            <w:r w:rsidRPr="001205F6">
              <w:rPr>
                <w:rFonts w:eastAsiaTheme="majorEastAsia"/>
              </w:rPr>
              <w:t>4.2.2.2.3,</w:t>
            </w:r>
            <w:r w:rsidRPr="001205F6">
              <w:rPr>
                <w:rFonts w:eastAsiaTheme="majorEastAsia"/>
              </w:rPr>
              <w:br/>
              <w:t>5.2, 5.3.1, 5.3.3,5.3.7,6.3.4,6.3.9,9.3.9.1</w:t>
            </w:r>
          </w:p>
        </w:tc>
        <w:tc>
          <w:tcPr>
            <w:tcW w:w="853" w:type="dxa"/>
            <w:noWrap/>
            <w:hideMark/>
          </w:tcPr>
          <w:p w:rsidR="001205F6" w:rsidRPr="001205F6" w:rsidRDefault="001205F6">
            <w:pPr>
              <w:rPr>
                <w:rFonts w:eastAsiaTheme="majorEastAsia"/>
              </w:rPr>
            </w:pPr>
            <w:r w:rsidRPr="001205F6">
              <w:rPr>
                <w:rFonts w:eastAsiaTheme="majorEastAsia"/>
              </w:rPr>
              <w:t>S1.</w:t>
            </w:r>
            <w:proofErr w:type="gramStart"/>
            <w:r w:rsidRPr="001205F6">
              <w:rPr>
                <w:rFonts w:eastAsiaTheme="majorEastAsia"/>
              </w:rPr>
              <w:t>2:O</w:t>
            </w:r>
            <w:proofErr w:type="gramEnd"/>
            <w:r w:rsidRPr="001205F6">
              <w:rPr>
                <w:rFonts w:eastAsiaTheme="majorEastAsia"/>
              </w:rPr>
              <w:t>3</w:t>
            </w:r>
          </w:p>
        </w:tc>
        <w:tc>
          <w:tcPr>
            <w:tcW w:w="965" w:type="dxa"/>
            <w:noWrap/>
            <w:hideMark/>
          </w:tcPr>
          <w:p w:rsidR="001205F6" w:rsidRPr="001205F6" w:rsidRDefault="001205F6">
            <w:pPr>
              <w:rPr>
                <w:rFonts w:eastAsiaTheme="majorEastAsia"/>
              </w:rPr>
            </w:pPr>
            <w:r w:rsidRPr="001205F6">
              <w:rPr>
                <w:rFonts w:eastAsiaTheme="majorEastAsia"/>
              </w:rPr>
              <w:t>Y</w:t>
            </w:r>
          </w:p>
        </w:tc>
        <w:tc>
          <w:tcPr>
            <w:tcW w:w="1419" w:type="dxa"/>
            <w:hideMark/>
          </w:tcPr>
          <w:p w:rsidR="001205F6" w:rsidRPr="001205F6" w:rsidRDefault="001205F6">
            <w:pPr>
              <w:rPr>
                <w:rFonts w:eastAsiaTheme="majorEastAsia"/>
              </w:rPr>
            </w:pPr>
            <w:r w:rsidRPr="001205F6">
              <w:rPr>
                <w:rFonts w:eastAsiaTheme="majorEastAsia"/>
              </w:rPr>
              <w:t>TP-16092-BSM-SEND-BV-01</w:t>
            </w:r>
          </w:p>
        </w:tc>
        <w:tc>
          <w:tcPr>
            <w:tcW w:w="2703" w:type="dxa"/>
            <w:hideMark/>
          </w:tcPr>
          <w:p w:rsidR="001205F6" w:rsidRPr="001205F6" w:rsidRDefault="001205F6">
            <w:pPr>
              <w:rPr>
                <w:rFonts w:eastAsiaTheme="majorEastAsia"/>
              </w:rPr>
            </w:pPr>
            <w:r w:rsidRPr="001205F6">
              <w:rPr>
                <w:rFonts w:eastAsiaTheme="majorEastAsia"/>
              </w:rPr>
              <w:t xml:space="preserve">To verify </w:t>
            </w:r>
            <w:r w:rsidR="00495F31">
              <w:rPr>
                <w:rFonts w:eastAsiaTheme="majorEastAsia"/>
              </w:rPr>
              <w:t xml:space="preserve">that </w:t>
            </w:r>
            <w:r w:rsidRPr="001205F6">
              <w:rPr>
                <w:rFonts w:eastAsiaTheme="majorEastAsia"/>
              </w:rPr>
              <w:t xml:space="preserve">the IUT will generate a valid </w:t>
            </w:r>
            <w:proofErr w:type="spellStart"/>
            <w:r w:rsidRPr="001205F6">
              <w:rPr>
                <w:rFonts w:eastAsiaTheme="majorEastAsia"/>
              </w:rPr>
              <w:t>signedData</w:t>
            </w:r>
            <w:proofErr w:type="spellEnd"/>
            <w:r w:rsidRPr="001205F6">
              <w:rPr>
                <w:rFonts w:eastAsiaTheme="majorEastAsia"/>
              </w:rPr>
              <w:t xml:space="preserve"> as per 1609.2</w:t>
            </w:r>
            <w:r w:rsidR="000116AE">
              <w:rPr>
                <w:rFonts w:eastAsiaTheme="majorEastAsia"/>
              </w:rPr>
              <w:t>[8]</w:t>
            </w:r>
            <w:r w:rsidRPr="001205F6">
              <w:rPr>
                <w:rFonts w:eastAsiaTheme="majorEastAsia"/>
              </w:rPr>
              <w:t xml:space="preserve"> specifications</w:t>
            </w:r>
          </w:p>
        </w:tc>
      </w:tr>
      <w:tr w:rsidR="000C30BA" w:rsidRPr="001205F6" w:rsidTr="00CD07F5">
        <w:trPr>
          <w:trHeight w:val="642"/>
        </w:trPr>
        <w:tc>
          <w:tcPr>
            <w:tcW w:w="1255" w:type="dxa"/>
            <w:vMerge w:val="restart"/>
            <w:hideMark/>
          </w:tcPr>
          <w:p w:rsidR="000C30BA" w:rsidRPr="001205F6" w:rsidRDefault="000C30BA">
            <w:pPr>
              <w:rPr>
                <w:rFonts w:eastAsiaTheme="majorEastAsia"/>
              </w:rPr>
            </w:pPr>
            <w:r w:rsidRPr="001205F6">
              <w:rPr>
                <w:rFonts w:eastAsiaTheme="majorEastAsia"/>
              </w:rPr>
              <w:t>S1.2.2.1</w:t>
            </w:r>
          </w:p>
        </w:tc>
        <w:tc>
          <w:tcPr>
            <w:tcW w:w="1440" w:type="dxa"/>
            <w:vMerge w:val="restart"/>
            <w:hideMark/>
          </w:tcPr>
          <w:p w:rsidR="000C30BA" w:rsidRPr="001205F6" w:rsidRDefault="000C30BA">
            <w:pPr>
              <w:rPr>
                <w:rFonts w:eastAsiaTheme="majorEastAsia"/>
              </w:rPr>
            </w:pPr>
            <w:r w:rsidRPr="001205F6">
              <w:rPr>
                <w:rFonts w:eastAsiaTheme="majorEastAsia"/>
              </w:rPr>
              <w:t xml:space="preserve">Using a valid </w:t>
            </w:r>
            <w:proofErr w:type="spellStart"/>
            <w:r w:rsidRPr="001205F6">
              <w:rPr>
                <w:rFonts w:eastAsiaTheme="majorEastAsia"/>
              </w:rPr>
              <w:t>HashAlgorithm</w:t>
            </w:r>
            <w:proofErr w:type="spellEnd"/>
          </w:p>
        </w:tc>
        <w:tc>
          <w:tcPr>
            <w:tcW w:w="810" w:type="dxa"/>
            <w:vMerge w:val="restart"/>
            <w:hideMark/>
          </w:tcPr>
          <w:p w:rsidR="000C30BA" w:rsidRPr="001205F6" w:rsidRDefault="000C30BA">
            <w:pPr>
              <w:rPr>
                <w:rFonts w:eastAsiaTheme="majorEastAsia"/>
              </w:rPr>
            </w:pPr>
            <w:r w:rsidRPr="001205F6">
              <w:rPr>
                <w:rFonts w:eastAsiaTheme="majorEastAsia"/>
              </w:rPr>
              <w:t>6.3.5</w:t>
            </w:r>
          </w:p>
        </w:tc>
        <w:tc>
          <w:tcPr>
            <w:tcW w:w="853" w:type="dxa"/>
            <w:vMerge w:val="restart"/>
            <w:hideMark/>
          </w:tcPr>
          <w:p w:rsidR="000C30BA" w:rsidRPr="001205F6" w:rsidRDefault="000C30BA">
            <w:pPr>
              <w:rPr>
                <w:rFonts w:eastAsiaTheme="majorEastAsia"/>
              </w:rPr>
            </w:pPr>
            <w:r w:rsidRPr="001205F6">
              <w:rPr>
                <w:rFonts w:eastAsiaTheme="majorEastAsia"/>
              </w:rPr>
              <w:t>S1.2.2:M</w:t>
            </w:r>
          </w:p>
        </w:tc>
        <w:tc>
          <w:tcPr>
            <w:tcW w:w="965" w:type="dxa"/>
            <w:vMerge w:val="restart"/>
            <w:hideMark/>
          </w:tcPr>
          <w:p w:rsidR="000C30BA" w:rsidRPr="001205F6" w:rsidRDefault="000C30BA">
            <w:pPr>
              <w:rPr>
                <w:rFonts w:eastAsiaTheme="majorEastAsia"/>
              </w:rPr>
            </w:pPr>
            <w:r w:rsidRPr="001205F6">
              <w:rPr>
                <w:rFonts w:eastAsiaTheme="majorEastAsia"/>
              </w:rPr>
              <w:t>Y</w:t>
            </w:r>
          </w:p>
        </w:tc>
        <w:tc>
          <w:tcPr>
            <w:tcW w:w="1419" w:type="dxa"/>
            <w:hideMark/>
          </w:tcPr>
          <w:p w:rsidR="000C30BA" w:rsidRDefault="000C30BA">
            <w:pPr>
              <w:rPr>
                <w:rFonts w:eastAsiaTheme="majorEastAsia"/>
              </w:rPr>
            </w:pPr>
            <w:r w:rsidRPr="001205F6">
              <w:rPr>
                <w:rFonts w:eastAsiaTheme="majorEastAsia"/>
              </w:rPr>
              <w:t>TP-16092-BSM-SEND-BV-01</w:t>
            </w:r>
          </w:p>
          <w:p w:rsidR="000C30BA" w:rsidRPr="001205F6" w:rsidRDefault="000C30BA">
            <w:pPr>
              <w:rPr>
                <w:rFonts w:eastAsiaTheme="majorEastAsia"/>
              </w:rPr>
            </w:pPr>
          </w:p>
        </w:tc>
        <w:tc>
          <w:tcPr>
            <w:tcW w:w="2703" w:type="dxa"/>
            <w:hideMark/>
          </w:tcPr>
          <w:p w:rsidR="000C30BA" w:rsidRDefault="000C30BA">
            <w:pPr>
              <w:rPr>
                <w:rFonts w:eastAsiaTheme="majorEastAsia"/>
              </w:rPr>
            </w:pPr>
            <w:r w:rsidRPr="001205F6">
              <w:rPr>
                <w:rFonts w:eastAsiaTheme="majorEastAsia"/>
              </w:rPr>
              <w:t xml:space="preserve">To verify </w:t>
            </w:r>
            <w:r w:rsidR="00495F31">
              <w:rPr>
                <w:rFonts w:eastAsiaTheme="majorEastAsia"/>
              </w:rPr>
              <w:t xml:space="preserve">that </w:t>
            </w:r>
            <w:r w:rsidRPr="001205F6">
              <w:rPr>
                <w:rFonts w:eastAsiaTheme="majorEastAsia"/>
              </w:rPr>
              <w:t xml:space="preserve">the IUT will generate a valid </w:t>
            </w:r>
            <w:proofErr w:type="spellStart"/>
            <w:r w:rsidRPr="001205F6">
              <w:rPr>
                <w:rFonts w:eastAsiaTheme="majorEastAsia"/>
              </w:rPr>
              <w:t>signedData</w:t>
            </w:r>
            <w:proofErr w:type="spellEnd"/>
            <w:r w:rsidRPr="001205F6">
              <w:rPr>
                <w:rFonts w:eastAsiaTheme="majorEastAsia"/>
              </w:rPr>
              <w:t xml:space="preserve"> using sha256 hash</w:t>
            </w:r>
          </w:p>
          <w:p w:rsidR="000C30BA" w:rsidRPr="001205F6" w:rsidRDefault="000C30BA">
            <w:pPr>
              <w:rPr>
                <w:rFonts w:eastAsiaTheme="majorEastAsia"/>
              </w:rPr>
            </w:pPr>
          </w:p>
        </w:tc>
      </w:tr>
      <w:tr w:rsidR="000C30BA" w:rsidRPr="001205F6" w:rsidTr="00CD07F5">
        <w:trPr>
          <w:trHeight w:val="642"/>
        </w:trPr>
        <w:tc>
          <w:tcPr>
            <w:tcW w:w="1255" w:type="dxa"/>
            <w:vMerge/>
          </w:tcPr>
          <w:p w:rsidR="000C30BA" w:rsidRPr="001205F6" w:rsidRDefault="000C30BA" w:rsidP="000C30BA">
            <w:pPr>
              <w:rPr>
                <w:rFonts w:eastAsiaTheme="majorEastAsia"/>
              </w:rPr>
            </w:pPr>
          </w:p>
        </w:tc>
        <w:tc>
          <w:tcPr>
            <w:tcW w:w="1440" w:type="dxa"/>
            <w:vMerge/>
          </w:tcPr>
          <w:p w:rsidR="000C30BA" w:rsidRPr="001205F6" w:rsidRDefault="000C30BA" w:rsidP="000C30BA">
            <w:pPr>
              <w:rPr>
                <w:rFonts w:eastAsiaTheme="majorEastAsia"/>
              </w:rPr>
            </w:pPr>
          </w:p>
        </w:tc>
        <w:tc>
          <w:tcPr>
            <w:tcW w:w="810" w:type="dxa"/>
            <w:vMerge/>
          </w:tcPr>
          <w:p w:rsidR="000C30BA" w:rsidRPr="001205F6" w:rsidRDefault="000C30BA" w:rsidP="000C30BA">
            <w:pPr>
              <w:rPr>
                <w:rFonts w:eastAsiaTheme="majorEastAsia"/>
              </w:rPr>
            </w:pPr>
          </w:p>
        </w:tc>
        <w:tc>
          <w:tcPr>
            <w:tcW w:w="853" w:type="dxa"/>
            <w:vMerge/>
          </w:tcPr>
          <w:p w:rsidR="000C30BA" w:rsidRPr="001205F6" w:rsidRDefault="000C30BA" w:rsidP="000C30BA">
            <w:pPr>
              <w:rPr>
                <w:rFonts w:eastAsiaTheme="majorEastAsia"/>
              </w:rPr>
            </w:pPr>
          </w:p>
        </w:tc>
        <w:tc>
          <w:tcPr>
            <w:tcW w:w="965" w:type="dxa"/>
            <w:vMerge/>
          </w:tcPr>
          <w:p w:rsidR="000C30BA" w:rsidRPr="001205F6" w:rsidRDefault="000C30BA" w:rsidP="000C30BA">
            <w:pPr>
              <w:rPr>
                <w:rFonts w:eastAsiaTheme="majorEastAsia"/>
              </w:rPr>
            </w:pPr>
          </w:p>
        </w:tc>
        <w:tc>
          <w:tcPr>
            <w:tcW w:w="1419" w:type="dxa"/>
          </w:tcPr>
          <w:p w:rsidR="000C30BA" w:rsidRPr="001205F6" w:rsidRDefault="000C30BA" w:rsidP="000C30BA">
            <w:pPr>
              <w:rPr>
                <w:rFonts w:eastAsiaTheme="majorEastAsia"/>
              </w:rPr>
            </w:pPr>
            <w:r w:rsidRPr="001205F6">
              <w:rPr>
                <w:rFonts w:eastAsiaTheme="majorEastAsia"/>
              </w:rPr>
              <w:t>TP-16092-BSM-SEND-BV-03</w:t>
            </w:r>
          </w:p>
        </w:tc>
        <w:tc>
          <w:tcPr>
            <w:tcW w:w="2703" w:type="dxa"/>
          </w:tcPr>
          <w:p w:rsidR="000C30BA" w:rsidRPr="001205F6" w:rsidRDefault="000C30BA" w:rsidP="00495F31">
            <w:pPr>
              <w:rPr>
                <w:rFonts w:eastAsiaTheme="majorEastAsia"/>
              </w:rPr>
            </w:pPr>
            <w:r w:rsidRPr="001205F6">
              <w:rPr>
                <w:rFonts w:eastAsiaTheme="majorEastAsia"/>
              </w:rPr>
              <w:t>To verify</w:t>
            </w:r>
            <w:r w:rsidR="00495F31">
              <w:rPr>
                <w:rFonts w:eastAsiaTheme="majorEastAsia"/>
              </w:rPr>
              <w:t xml:space="preserve"> that </w:t>
            </w:r>
            <w:r w:rsidRPr="001205F6">
              <w:rPr>
                <w:rFonts w:eastAsiaTheme="majorEastAsia"/>
              </w:rPr>
              <w:t>the IUT will generate signed using certificate digest generated by hash 256</w:t>
            </w:r>
          </w:p>
        </w:tc>
      </w:tr>
      <w:tr w:rsidR="000C30BA" w:rsidRPr="001205F6" w:rsidTr="00CD07F5">
        <w:trPr>
          <w:trHeight w:val="480"/>
        </w:trPr>
        <w:tc>
          <w:tcPr>
            <w:tcW w:w="1255" w:type="dxa"/>
            <w:hideMark/>
          </w:tcPr>
          <w:p w:rsidR="000C30BA" w:rsidRPr="001205F6" w:rsidRDefault="000C30BA" w:rsidP="00E335D3">
            <w:pPr>
              <w:rPr>
                <w:rFonts w:eastAsiaTheme="majorEastAsia"/>
              </w:rPr>
            </w:pPr>
            <w:r w:rsidRPr="001205F6">
              <w:rPr>
                <w:rFonts w:eastAsiaTheme="majorEastAsia"/>
              </w:rPr>
              <w:t>S1.2.2.1.1</w:t>
            </w:r>
          </w:p>
        </w:tc>
        <w:tc>
          <w:tcPr>
            <w:tcW w:w="1440" w:type="dxa"/>
            <w:hideMark/>
          </w:tcPr>
          <w:p w:rsidR="000C30BA" w:rsidRPr="001205F6" w:rsidRDefault="000C30BA" w:rsidP="000C30BA">
            <w:pPr>
              <w:rPr>
                <w:rFonts w:eastAsiaTheme="majorEastAsia"/>
              </w:rPr>
            </w:pPr>
            <w:r w:rsidRPr="001205F6">
              <w:rPr>
                <w:rFonts w:eastAsiaTheme="majorEastAsia"/>
              </w:rPr>
              <w:t>Support signing with hash algorithm SHA-256</w:t>
            </w:r>
          </w:p>
        </w:tc>
        <w:tc>
          <w:tcPr>
            <w:tcW w:w="810" w:type="dxa"/>
            <w:hideMark/>
          </w:tcPr>
          <w:p w:rsidR="000C30BA" w:rsidRPr="001205F6" w:rsidRDefault="000C30BA" w:rsidP="000C30BA">
            <w:pPr>
              <w:rPr>
                <w:rFonts w:eastAsiaTheme="majorEastAsia"/>
              </w:rPr>
            </w:pPr>
            <w:r w:rsidRPr="001205F6">
              <w:rPr>
                <w:rFonts w:eastAsiaTheme="majorEastAsia"/>
              </w:rPr>
              <w:t>6.3.5</w:t>
            </w:r>
          </w:p>
        </w:tc>
        <w:tc>
          <w:tcPr>
            <w:tcW w:w="853" w:type="dxa"/>
            <w:hideMark/>
          </w:tcPr>
          <w:p w:rsidR="000C30BA" w:rsidRPr="001205F6" w:rsidRDefault="000C30BA" w:rsidP="000C30BA">
            <w:pPr>
              <w:rPr>
                <w:rFonts w:eastAsiaTheme="majorEastAsia"/>
              </w:rPr>
            </w:pPr>
            <w:r w:rsidRPr="001205F6">
              <w:rPr>
                <w:rFonts w:eastAsiaTheme="majorEastAsia"/>
              </w:rPr>
              <w:t>S1.2.2:M</w:t>
            </w:r>
          </w:p>
        </w:tc>
        <w:tc>
          <w:tcPr>
            <w:tcW w:w="965" w:type="dxa"/>
            <w:hideMark/>
          </w:tcPr>
          <w:p w:rsidR="000C30BA" w:rsidRPr="001205F6" w:rsidRDefault="000C30BA" w:rsidP="000C30BA">
            <w:pPr>
              <w:rPr>
                <w:rFonts w:eastAsiaTheme="majorEastAsia"/>
              </w:rPr>
            </w:pPr>
            <w:r w:rsidRPr="001205F6">
              <w:rPr>
                <w:rFonts w:eastAsiaTheme="majorEastAsia"/>
              </w:rPr>
              <w:t>Y</w:t>
            </w:r>
          </w:p>
        </w:tc>
        <w:tc>
          <w:tcPr>
            <w:tcW w:w="1419" w:type="dxa"/>
            <w:hideMark/>
          </w:tcPr>
          <w:p w:rsidR="000C30BA" w:rsidRPr="001205F6" w:rsidRDefault="000B1B20" w:rsidP="000C30BA">
            <w:pPr>
              <w:rPr>
                <w:rFonts w:eastAsiaTheme="majorEastAsia"/>
              </w:rPr>
            </w:pPr>
            <w:r>
              <w:rPr>
                <w:rFonts w:eastAsiaTheme="majorEastAsia"/>
              </w:rPr>
              <w:t>Refer to</w:t>
            </w:r>
            <w:r w:rsidR="000C30BA" w:rsidRPr="001205F6">
              <w:rPr>
                <w:rFonts w:eastAsiaTheme="majorEastAsia"/>
              </w:rPr>
              <w:t xml:space="preserve"> S1.2.2.1</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960"/>
        </w:trPr>
        <w:tc>
          <w:tcPr>
            <w:tcW w:w="1255" w:type="dxa"/>
            <w:hideMark/>
          </w:tcPr>
          <w:p w:rsidR="000C30BA" w:rsidRPr="001205F6" w:rsidRDefault="000C30BA" w:rsidP="00E335D3">
            <w:pPr>
              <w:rPr>
                <w:rFonts w:eastAsiaTheme="majorEastAsia"/>
              </w:rPr>
            </w:pPr>
            <w:bookmarkStart w:id="197" w:name="RANGE!A6"/>
            <w:r w:rsidRPr="001205F6">
              <w:rPr>
                <w:rFonts w:eastAsiaTheme="majorEastAsia"/>
              </w:rPr>
              <w:t>S1.2.2.2</w:t>
            </w:r>
            <w:bookmarkEnd w:id="197"/>
          </w:p>
        </w:tc>
        <w:tc>
          <w:tcPr>
            <w:tcW w:w="1440" w:type="dxa"/>
            <w:hideMark/>
          </w:tcPr>
          <w:p w:rsidR="000C30BA" w:rsidRPr="001205F6" w:rsidRDefault="000C30BA" w:rsidP="000C30BA">
            <w:pPr>
              <w:rPr>
                <w:rFonts w:eastAsiaTheme="majorEastAsia"/>
              </w:rPr>
            </w:pPr>
            <w:r w:rsidRPr="001205F6">
              <w:rPr>
                <w:rFonts w:eastAsiaTheme="majorEastAsia"/>
              </w:rPr>
              <w:t>Containing a Signed Data payload</w:t>
            </w:r>
          </w:p>
        </w:tc>
        <w:tc>
          <w:tcPr>
            <w:tcW w:w="810" w:type="dxa"/>
            <w:hideMark/>
          </w:tcPr>
          <w:p w:rsidR="000C30BA" w:rsidRPr="001205F6" w:rsidRDefault="000C30BA" w:rsidP="000C30BA">
            <w:pPr>
              <w:rPr>
                <w:rFonts w:eastAsiaTheme="majorEastAsia"/>
              </w:rPr>
            </w:pPr>
            <w:r w:rsidRPr="001205F6">
              <w:rPr>
                <w:rFonts w:eastAsiaTheme="majorEastAsia"/>
              </w:rPr>
              <w:t>6.3.6</w:t>
            </w:r>
          </w:p>
        </w:tc>
        <w:tc>
          <w:tcPr>
            <w:tcW w:w="853" w:type="dxa"/>
            <w:hideMark/>
          </w:tcPr>
          <w:p w:rsidR="000C30BA" w:rsidRPr="001205F6" w:rsidRDefault="000C30BA" w:rsidP="000C30BA">
            <w:pPr>
              <w:rPr>
                <w:rFonts w:eastAsiaTheme="majorEastAsia"/>
              </w:rPr>
            </w:pPr>
            <w:r w:rsidRPr="001205F6">
              <w:rPr>
                <w:rFonts w:eastAsiaTheme="majorEastAsia"/>
              </w:rPr>
              <w:t>S1.2.2:M</w:t>
            </w:r>
          </w:p>
        </w:tc>
        <w:tc>
          <w:tcPr>
            <w:tcW w:w="965" w:type="dxa"/>
            <w:hideMark/>
          </w:tcPr>
          <w:p w:rsidR="000C30BA" w:rsidRPr="001205F6" w:rsidRDefault="000C30BA" w:rsidP="000C30BA">
            <w:pPr>
              <w:rPr>
                <w:rFonts w:eastAsiaTheme="majorEastAsia"/>
              </w:rPr>
            </w:pPr>
            <w:r w:rsidRPr="001205F6">
              <w:rPr>
                <w:rFonts w:eastAsiaTheme="majorEastAsia"/>
              </w:rPr>
              <w:t>Y</w:t>
            </w:r>
          </w:p>
        </w:tc>
        <w:tc>
          <w:tcPr>
            <w:tcW w:w="1419" w:type="dxa"/>
            <w:noWrap/>
            <w:hideMark/>
          </w:tcPr>
          <w:p w:rsidR="000C30BA" w:rsidRPr="001205F6" w:rsidRDefault="000C30BA" w:rsidP="000C30BA">
            <w:pPr>
              <w:rPr>
                <w:rFonts w:eastAsiaTheme="majorEastAsia"/>
              </w:rPr>
            </w:pPr>
            <w:r w:rsidRPr="001205F6">
              <w:rPr>
                <w:rFonts w:eastAsiaTheme="majorEastAsia"/>
              </w:rPr>
              <w:t>TP-16092-BSM-SEND-BV-01</w:t>
            </w:r>
          </w:p>
        </w:tc>
        <w:tc>
          <w:tcPr>
            <w:tcW w:w="2703" w:type="dxa"/>
            <w:hideMark/>
          </w:tcPr>
          <w:p w:rsidR="000C30BA" w:rsidRPr="001205F6" w:rsidRDefault="000C30BA" w:rsidP="000C30BA">
            <w:pPr>
              <w:rPr>
                <w:rFonts w:eastAsiaTheme="majorEastAsia"/>
              </w:rPr>
            </w:pPr>
            <w:r w:rsidRPr="001205F6">
              <w:rPr>
                <w:rFonts w:eastAsiaTheme="majorEastAsia"/>
              </w:rPr>
              <w:t xml:space="preserve">To verify that the IUT will generate a </w:t>
            </w:r>
            <w:proofErr w:type="spellStart"/>
            <w:r w:rsidRPr="001205F6">
              <w:rPr>
                <w:rFonts w:eastAsiaTheme="majorEastAsia"/>
              </w:rPr>
              <w:t>signedData</w:t>
            </w:r>
            <w:proofErr w:type="spellEnd"/>
            <w:r w:rsidRPr="001205F6">
              <w:rPr>
                <w:rFonts w:eastAsiaTheme="majorEastAsia"/>
              </w:rPr>
              <w:t xml:space="preserve"> with BSM payload is included</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S1.2.2.2.1</w:t>
            </w:r>
          </w:p>
        </w:tc>
        <w:tc>
          <w:tcPr>
            <w:tcW w:w="1440" w:type="dxa"/>
            <w:noWrap/>
            <w:hideMark/>
          </w:tcPr>
          <w:p w:rsidR="000C30BA" w:rsidRPr="001205F6" w:rsidRDefault="000C30BA" w:rsidP="000C30BA">
            <w:pPr>
              <w:rPr>
                <w:rFonts w:eastAsiaTheme="majorEastAsia"/>
              </w:rPr>
            </w:pPr>
            <w:r w:rsidRPr="001205F6">
              <w:rPr>
                <w:rFonts w:eastAsiaTheme="majorEastAsia"/>
              </w:rPr>
              <w:t xml:space="preserve">with payload containing data </w:t>
            </w:r>
          </w:p>
        </w:tc>
        <w:tc>
          <w:tcPr>
            <w:tcW w:w="810" w:type="dxa"/>
            <w:noWrap/>
            <w:hideMark/>
          </w:tcPr>
          <w:p w:rsidR="000C30BA" w:rsidRPr="001205F6" w:rsidRDefault="000C30BA" w:rsidP="000C30BA">
            <w:pPr>
              <w:rPr>
                <w:rFonts w:eastAsiaTheme="majorEastAsia"/>
              </w:rPr>
            </w:pPr>
            <w:r w:rsidRPr="001205F6">
              <w:rPr>
                <w:rFonts w:eastAsiaTheme="majorEastAsia"/>
              </w:rPr>
              <w:t>6.3.7</w:t>
            </w:r>
          </w:p>
        </w:tc>
        <w:tc>
          <w:tcPr>
            <w:tcW w:w="853" w:type="dxa"/>
            <w:hideMark/>
          </w:tcPr>
          <w:p w:rsidR="000C30BA" w:rsidRPr="001205F6" w:rsidRDefault="000C30BA" w:rsidP="000C30BA">
            <w:pPr>
              <w:rPr>
                <w:rFonts w:eastAsiaTheme="majorEastAsia"/>
              </w:rPr>
            </w:pPr>
            <w:r w:rsidRPr="001205F6">
              <w:rPr>
                <w:rFonts w:eastAsiaTheme="majorEastAsia"/>
              </w:rPr>
              <w:t>S1.2.2.</w:t>
            </w:r>
            <w:proofErr w:type="gramStart"/>
            <w:r w:rsidRPr="001205F6">
              <w:rPr>
                <w:rFonts w:eastAsiaTheme="majorEastAsia"/>
              </w:rPr>
              <w:t>2:O</w:t>
            </w:r>
            <w:proofErr w:type="gramEnd"/>
            <w:r w:rsidRPr="001205F6">
              <w:rPr>
                <w:rFonts w:eastAsiaTheme="majorEastAsia"/>
              </w:rPr>
              <w:t>4</w:t>
            </w:r>
          </w:p>
        </w:tc>
        <w:tc>
          <w:tcPr>
            <w:tcW w:w="965" w:type="dxa"/>
            <w:hideMark/>
          </w:tcPr>
          <w:p w:rsidR="000C30BA" w:rsidRPr="001205F6" w:rsidRDefault="000C30BA" w:rsidP="000C30BA">
            <w:pPr>
              <w:rPr>
                <w:rFonts w:eastAsiaTheme="majorEastAsia"/>
              </w:rPr>
            </w:pPr>
            <w:r w:rsidRPr="001205F6">
              <w:rPr>
                <w:rFonts w:eastAsiaTheme="majorEastAsia"/>
              </w:rPr>
              <w:t>Y</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S1.2.2.2</w:t>
            </w:r>
          </w:p>
        </w:tc>
        <w:tc>
          <w:tcPr>
            <w:tcW w:w="2703" w:type="dxa"/>
            <w:hideMark/>
          </w:tcPr>
          <w:p w:rsidR="000C30BA" w:rsidRPr="001205F6" w:rsidRDefault="000C30BA" w:rsidP="000C30BA">
            <w:pPr>
              <w:rPr>
                <w:rFonts w:eastAsiaTheme="majorEastAsia"/>
              </w:rPr>
            </w:pPr>
            <w:r w:rsidRPr="001205F6">
              <w:rPr>
                <w:rFonts w:eastAsiaTheme="majorEastAsia"/>
              </w:rPr>
              <w:t> </w:t>
            </w:r>
          </w:p>
        </w:tc>
      </w:tr>
      <w:tr w:rsidR="00BA35E2" w:rsidRPr="001205F6" w:rsidTr="00BA35E2">
        <w:trPr>
          <w:trHeight w:val="552"/>
        </w:trPr>
        <w:tc>
          <w:tcPr>
            <w:tcW w:w="1255" w:type="dxa"/>
            <w:vMerge w:val="restart"/>
            <w:hideMark/>
          </w:tcPr>
          <w:p w:rsidR="00BA35E2" w:rsidRPr="001205F6" w:rsidRDefault="00BA35E2" w:rsidP="000C30BA">
            <w:pPr>
              <w:rPr>
                <w:rFonts w:eastAsiaTheme="majorEastAsia"/>
              </w:rPr>
            </w:pPr>
            <w:r w:rsidRPr="001205F6">
              <w:rPr>
                <w:rFonts w:eastAsiaTheme="majorEastAsia"/>
              </w:rPr>
              <w:lastRenderedPageBreak/>
              <w:t>S1.2.2.2.3.</w:t>
            </w:r>
          </w:p>
        </w:tc>
        <w:tc>
          <w:tcPr>
            <w:tcW w:w="1440" w:type="dxa"/>
            <w:vMerge w:val="restart"/>
            <w:hideMark/>
          </w:tcPr>
          <w:p w:rsidR="00BA35E2" w:rsidRPr="001205F6" w:rsidRDefault="00BA35E2" w:rsidP="000C30BA">
            <w:pPr>
              <w:rPr>
                <w:rFonts w:eastAsiaTheme="majorEastAsia"/>
              </w:rPr>
            </w:pPr>
            <w:r w:rsidRPr="001205F6">
              <w:rPr>
                <w:rFonts w:eastAsiaTheme="majorEastAsia"/>
              </w:rPr>
              <w:t xml:space="preserve">… with </w:t>
            </w:r>
            <w:proofErr w:type="spellStart"/>
            <w:r w:rsidRPr="001205F6">
              <w:rPr>
                <w:rFonts w:eastAsiaTheme="majorEastAsia"/>
              </w:rPr>
              <w:t>generationTime</w:t>
            </w:r>
            <w:proofErr w:type="spellEnd"/>
            <w:r w:rsidRPr="001205F6">
              <w:rPr>
                <w:rFonts w:eastAsiaTheme="majorEastAsia"/>
              </w:rPr>
              <w:t xml:space="preserve"> in the security</w:t>
            </w:r>
            <w:r>
              <w:rPr>
                <w:rFonts w:eastAsiaTheme="majorEastAsia"/>
              </w:rPr>
              <w:t xml:space="preserve"> header</w:t>
            </w:r>
          </w:p>
        </w:tc>
        <w:tc>
          <w:tcPr>
            <w:tcW w:w="810" w:type="dxa"/>
            <w:vMerge w:val="restart"/>
            <w:hideMark/>
          </w:tcPr>
          <w:p w:rsidR="00BA35E2" w:rsidRPr="001205F6" w:rsidRDefault="00BA35E2" w:rsidP="000C30BA">
            <w:pPr>
              <w:rPr>
                <w:rFonts w:eastAsiaTheme="majorEastAsia"/>
              </w:rPr>
            </w:pPr>
            <w:r w:rsidRPr="001205F6">
              <w:rPr>
                <w:rFonts w:eastAsiaTheme="majorEastAsia"/>
              </w:rPr>
              <w:t>6.3.9, 6.3.11</w:t>
            </w:r>
          </w:p>
        </w:tc>
        <w:tc>
          <w:tcPr>
            <w:tcW w:w="853" w:type="dxa"/>
            <w:vMerge w:val="restart"/>
            <w:hideMark/>
          </w:tcPr>
          <w:p w:rsidR="00BA35E2" w:rsidRPr="001205F6" w:rsidRDefault="00BA35E2" w:rsidP="000C30BA">
            <w:pPr>
              <w:rPr>
                <w:rFonts w:eastAsiaTheme="majorEastAsia"/>
              </w:rPr>
            </w:pPr>
            <w:r w:rsidRPr="001205F6">
              <w:rPr>
                <w:rFonts w:eastAsiaTheme="majorEastAsia"/>
              </w:rPr>
              <w:t>S1.2.2.2: O</w:t>
            </w:r>
          </w:p>
        </w:tc>
        <w:tc>
          <w:tcPr>
            <w:tcW w:w="965" w:type="dxa"/>
            <w:vMerge w:val="restart"/>
            <w:hideMark/>
          </w:tcPr>
          <w:p w:rsidR="00BA35E2" w:rsidRPr="001205F6" w:rsidRDefault="00BA35E2" w:rsidP="000C30BA">
            <w:pPr>
              <w:rPr>
                <w:rFonts w:eastAsiaTheme="majorEastAsia"/>
              </w:rPr>
            </w:pPr>
            <w:r w:rsidRPr="001205F6">
              <w:rPr>
                <w:rFonts w:eastAsiaTheme="majorEastAsia"/>
              </w:rPr>
              <w:t>Y</w:t>
            </w:r>
          </w:p>
        </w:tc>
        <w:tc>
          <w:tcPr>
            <w:tcW w:w="1419" w:type="dxa"/>
            <w:hideMark/>
          </w:tcPr>
          <w:p w:rsidR="00BA35E2" w:rsidRPr="001205F6" w:rsidRDefault="00BA35E2" w:rsidP="000C30BA">
            <w:pPr>
              <w:rPr>
                <w:rFonts w:eastAsiaTheme="majorEastAsia"/>
              </w:rPr>
            </w:pPr>
            <w:r w:rsidRPr="001205F6">
              <w:rPr>
                <w:rFonts w:eastAsiaTheme="majorEastAsia"/>
              </w:rPr>
              <w:t>TP-16092-BSM-SEND-BV-01</w:t>
            </w:r>
          </w:p>
        </w:tc>
        <w:tc>
          <w:tcPr>
            <w:tcW w:w="2703" w:type="dxa"/>
            <w:hideMark/>
          </w:tcPr>
          <w:p w:rsidR="00BA35E2" w:rsidRDefault="00BA35E2" w:rsidP="000C30BA">
            <w:pPr>
              <w:rPr>
                <w:rFonts w:eastAsiaTheme="majorEastAsia"/>
              </w:rPr>
            </w:pPr>
            <w:r w:rsidRPr="001205F6">
              <w:rPr>
                <w:rFonts w:eastAsiaTheme="majorEastAsia"/>
              </w:rPr>
              <w:t xml:space="preserve">To verify that the IUT will generate BSM security header that includes </w:t>
            </w:r>
            <w:proofErr w:type="spellStart"/>
            <w:r w:rsidRPr="001205F6">
              <w:rPr>
                <w:rFonts w:eastAsiaTheme="majorEastAsia"/>
              </w:rPr>
              <w:t>generationTime</w:t>
            </w:r>
            <w:proofErr w:type="spellEnd"/>
          </w:p>
          <w:p w:rsidR="00BA35E2" w:rsidRPr="001205F6" w:rsidRDefault="00BA35E2" w:rsidP="000C30BA">
            <w:pPr>
              <w:rPr>
                <w:rFonts w:eastAsiaTheme="majorEastAsia"/>
              </w:rPr>
            </w:pPr>
          </w:p>
        </w:tc>
      </w:tr>
      <w:tr w:rsidR="00BA35E2" w:rsidRPr="001205F6" w:rsidTr="00CD07F5">
        <w:trPr>
          <w:trHeight w:val="552"/>
        </w:trPr>
        <w:tc>
          <w:tcPr>
            <w:tcW w:w="1255" w:type="dxa"/>
            <w:vMerge/>
          </w:tcPr>
          <w:p w:rsidR="00BA35E2" w:rsidRPr="001205F6" w:rsidRDefault="00BA35E2" w:rsidP="000C30BA">
            <w:pPr>
              <w:rPr>
                <w:rFonts w:eastAsiaTheme="majorEastAsia"/>
              </w:rPr>
            </w:pPr>
          </w:p>
        </w:tc>
        <w:tc>
          <w:tcPr>
            <w:tcW w:w="1440" w:type="dxa"/>
            <w:vMerge/>
          </w:tcPr>
          <w:p w:rsidR="00BA35E2" w:rsidRPr="001205F6" w:rsidRDefault="00BA35E2" w:rsidP="000C30BA">
            <w:pPr>
              <w:rPr>
                <w:rFonts w:eastAsiaTheme="majorEastAsia"/>
              </w:rPr>
            </w:pPr>
          </w:p>
        </w:tc>
        <w:tc>
          <w:tcPr>
            <w:tcW w:w="810" w:type="dxa"/>
            <w:vMerge/>
          </w:tcPr>
          <w:p w:rsidR="00BA35E2" w:rsidRPr="001205F6" w:rsidRDefault="00BA35E2" w:rsidP="000C30BA">
            <w:pPr>
              <w:rPr>
                <w:rFonts w:eastAsiaTheme="majorEastAsia"/>
              </w:rPr>
            </w:pPr>
          </w:p>
        </w:tc>
        <w:tc>
          <w:tcPr>
            <w:tcW w:w="853" w:type="dxa"/>
            <w:vMerge/>
          </w:tcPr>
          <w:p w:rsidR="00BA35E2" w:rsidRPr="001205F6" w:rsidRDefault="00BA35E2" w:rsidP="000C30BA">
            <w:pPr>
              <w:rPr>
                <w:rFonts w:eastAsiaTheme="majorEastAsia"/>
              </w:rPr>
            </w:pPr>
          </w:p>
        </w:tc>
        <w:tc>
          <w:tcPr>
            <w:tcW w:w="965" w:type="dxa"/>
            <w:vMerge/>
          </w:tcPr>
          <w:p w:rsidR="00BA35E2" w:rsidRPr="001205F6" w:rsidRDefault="00BA35E2" w:rsidP="000C30BA">
            <w:pPr>
              <w:rPr>
                <w:rFonts w:eastAsiaTheme="majorEastAsia"/>
              </w:rPr>
            </w:pPr>
          </w:p>
        </w:tc>
        <w:tc>
          <w:tcPr>
            <w:tcW w:w="1419" w:type="dxa"/>
          </w:tcPr>
          <w:p w:rsidR="00BA35E2" w:rsidRPr="001205F6" w:rsidRDefault="00BA35E2" w:rsidP="000C30BA">
            <w:pPr>
              <w:rPr>
                <w:rFonts w:eastAsiaTheme="majorEastAsia"/>
              </w:rPr>
            </w:pPr>
            <w:r w:rsidRPr="001205F6">
              <w:rPr>
                <w:rFonts w:eastAsiaTheme="majorEastAsia"/>
              </w:rPr>
              <w:t>TP-16092-BSM-SEND-BV-03</w:t>
            </w:r>
          </w:p>
        </w:tc>
        <w:tc>
          <w:tcPr>
            <w:tcW w:w="2703" w:type="dxa"/>
          </w:tcPr>
          <w:p w:rsidR="00BA35E2" w:rsidRPr="001205F6" w:rsidRDefault="00BA35E2" w:rsidP="000C30BA">
            <w:pPr>
              <w:rPr>
                <w:rFonts w:eastAsiaTheme="majorEastAsia"/>
              </w:rPr>
            </w:pPr>
            <w:r w:rsidRPr="001205F6">
              <w:rPr>
                <w:rFonts w:eastAsiaTheme="majorEastAsia"/>
              </w:rPr>
              <w:t xml:space="preserve">To verify that the IUT will generate BSM security header that includes </w:t>
            </w:r>
            <w:proofErr w:type="spellStart"/>
            <w:r w:rsidRPr="001205F6">
              <w:rPr>
                <w:rFonts w:eastAsiaTheme="majorEastAsia"/>
              </w:rPr>
              <w:t>generationTime</w:t>
            </w:r>
            <w:proofErr w:type="spellEnd"/>
            <w:r w:rsidRPr="001205F6">
              <w:rPr>
                <w:rFonts w:eastAsiaTheme="majorEastAsia"/>
              </w:rPr>
              <w:t xml:space="preserve"> signed by certificate digest</w:t>
            </w:r>
          </w:p>
        </w:tc>
      </w:tr>
      <w:tr w:rsidR="000C30BA" w:rsidRPr="001205F6" w:rsidTr="00CD07F5">
        <w:trPr>
          <w:trHeight w:val="642"/>
        </w:trPr>
        <w:tc>
          <w:tcPr>
            <w:tcW w:w="1255" w:type="dxa"/>
            <w:vMerge w:val="restart"/>
            <w:noWrap/>
            <w:hideMark/>
          </w:tcPr>
          <w:p w:rsidR="000C30BA" w:rsidRPr="001205F6" w:rsidRDefault="000C30BA" w:rsidP="000C30BA">
            <w:pPr>
              <w:rPr>
                <w:rFonts w:eastAsiaTheme="majorEastAsia"/>
              </w:rPr>
            </w:pPr>
            <w:r w:rsidRPr="001205F6">
              <w:rPr>
                <w:rFonts w:eastAsiaTheme="majorEastAsia"/>
              </w:rPr>
              <w:t>S1.2.2.3.</w:t>
            </w:r>
          </w:p>
        </w:tc>
        <w:tc>
          <w:tcPr>
            <w:tcW w:w="1440" w:type="dxa"/>
            <w:vMerge w:val="restart"/>
            <w:noWrap/>
            <w:hideMark/>
          </w:tcPr>
          <w:p w:rsidR="000C30BA" w:rsidRPr="001205F6" w:rsidRDefault="000C30BA" w:rsidP="000C30BA">
            <w:pPr>
              <w:rPr>
                <w:rFonts w:eastAsiaTheme="majorEastAsia"/>
              </w:rPr>
            </w:pPr>
            <w:r w:rsidRPr="001205F6">
              <w:rPr>
                <w:rFonts w:eastAsiaTheme="majorEastAsia"/>
              </w:rPr>
              <w:t xml:space="preserve">Support a </w:t>
            </w:r>
            <w:proofErr w:type="spellStart"/>
            <w:r w:rsidRPr="001205F6">
              <w:rPr>
                <w:rFonts w:eastAsiaTheme="majorEastAsia"/>
              </w:rPr>
              <w:t>SignerIdentifier</w:t>
            </w:r>
            <w:proofErr w:type="spellEnd"/>
          </w:p>
        </w:tc>
        <w:tc>
          <w:tcPr>
            <w:tcW w:w="810" w:type="dxa"/>
            <w:vMerge w:val="restart"/>
            <w:noWrap/>
            <w:hideMark/>
          </w:tcPr>
          <w:p w:rsidR="000C30BA" w:rsidRPr="001205F6" w:rsidRDefault="000C30BA" w:rsidP="000C30BA">
            <w:pPr>
              <w:rPr>
                <w:rFonts w:eastAsiaTheme="majorEastAsia"/>
              </w:rPr>
            </w:pPr>
            <w:r w:rsidRPr="001205F6">
              <w:rPr>
                <w:rFonts w:eastAsiaTheme="majorEastAsia"/>
              </w:rPr>
              <w:t>6.3.24</w:t>
            </w:r>
          </w:p>
        </w:tc>
        <w:tc>
          <w:tcPr>
            <w:tcW w:w="853" w:type="dxa"/>
            <w:vMerge w:val="restart"/>
            <w:noWrap/>
            <w:hideMark/>
          </w:tcPr>
          <w:p w:rsidR="000C30BA" w:rsidRPr="001205F6" w:rsidRDefault="000C30BA" w:rsidP="000C30BA">
            <w:pPr>
              <w:rPr>
                <w:rFonts w:eastAsiaTheme="majorEastAsia"/>
              </w:rPr>
            </w:pPr>
            <w:r w:rsidRPr="001205F6">
              <w:rPr>
                <w:rFonts w:eastAsiaTheme="majorEastAsia"/>
              </w:rPr>
              <w:t>S1.2.2:M</w:t>
            </w:r>
          </w:p>
        </w:tc>
        <w:tc>
          <w:tcPr>
            <w:tcW w:w="965" w:type="dxa"/>
            <w:vMerge w:val="restart"/>
            <w:hideMark/>
          </w:tcPr>
          <w:p w:rsidR="000C30BA" w:rsidRPr="001205F6" w:rsidRDefault="000C30BA" w:rsidP="000C30BA">
            <w:pPr>
              <w:rPr>
                <w:rFonts w:eastAsiaTheme="majorEastAsia"/>
              </w:rPr>
            </w:pPr>
            <w:r w:rsidRPr="001205F6">
              <w:rPr>
                <w:rFonts w:eastAsiaTheme="majorEastAsia"/>
              </w:rPr>
              <w:t>Y</w:t>
            </w:r>
          </w:p>
        </w:tc>
        <w:tc>
          <w:tcPr>
            <w:tcW w:w="1419" w:type="dxa"/>
            <w:hideMark/>
          </w:tcPr>
          <w:p w:rsidR="000C30BA" w:rsidRDefault="000C30BA" w:rsidP="000C30BA">
            <w:pPr>
              <w:rPr>
                <w:rFonts w:eastAsiaTheme="majorEastAsia"/>
              </w:rPr>
            </w:pPr>
            <w:r w:rsidRPr="001205F6">
              <w:rPr>
                <w:rFonts w:eastAsiaTheme="majorEastAsia"/>
              </w:rPr>
              <w:t>TP-16092-BSM-SEND-BV-02</w:t>
            </w:r>
          </w:p>
          <w:p w:rsidR="000C30BA" w:rsidRPr="001205F6" w:rsidRDefault="000C30BA" w:rsidP="000C30BA">
            <w:pPr>
              <w:rPr>
                <w:rFonts w:eastAsiaTheme="majorEastAsia"/>
              </w:rPr>
            </w:pPr>
          </w:p>
        </w:tc>
        <w:tc>
          <w:tcPr>
            <w:tcW w:w="2703" w:type="dxa"/>
            <w:hideMark/>
          </w:tcPr>
          <w:p w:rsidR="000C30BA" w:rsidRDefault="000C30BA" w:rsidP="000C30BA">
            <w:pPr>
              <w:rPr>
                <w:rFonts w:eastAsiaTheme="majorEastAsia"/>
              </w:rPr>
            </w:pPr>
            <w:r w:rsidRPr="001205F6">
              <w:rPr>
                <w:rFonts w:eastAsiaTheme="majorEastAsia"/>
              </w:rPr>
              <w:t xml:space="preserve">To verify that the IUT will generate </w:t>
            </w:r>
            <w:proofErr w:type="spellStart"/>
            <w:r w:rsidR="004F17E3">
              <w:rPr>
                <w:rFonts w:eastAsiaTheme="majorEastAsia"/>
              </w:rPr>
              <w:t>a</w:t>
            </w:r>
            <w:r w:rsidRPr="001205F6">
              <w:rPr>
                <w:rFonts w:eastAsiaTheme="majorEastAsia"/>
              </w:rPr>
              <w:t>BSM</w:t>
            </w:r>
            <w:proofErr w:type="spellEnd"/>
            <w:r w:rsidRPr="001205F6">
              <w:rPr>
                <w:rFonts w:eastAsiaTheme="majorEastAsia"/>
              </w:rPr>
              <w:t xml:space="preserve"> </w:t>
            </w:r>
            <w:r w:rsidR="007E39B1">
              <w:rPr>
                <w:rFonts w:eastAsiaTheme="majorEastAsia"/>
              </w:rPr>
              <w:t>signed</w:t>
            </w:r>
            <w:r w:rsidRPr="001205F6">
              <w:rPr>
                <w:rFonts w:eastAsiaTheme="majorEastAsia"/>
              </w:rPr>
              <w:t xml:space="preserve"> with signer type of certificate</w:t>
            </w:r>
          </w:p>
          <w:p w:rsidR="000C30BA" w:rsidRPr="001205F6" w:rsidRDefault="000C30BA" w:rsidP="000C30BA">
            <w:pPr>
              <w:rPr>
                <w:rFonts w:eastAsiaTheme="majorEastAsia"/>
              </w:rPr>
            </w:pPr>
          </w:p>
        </w:tc>
      </w:tr>
      <w:tr w:rsidR="000C30BA" w:rsidRPr="001205F6" w:rsidTr="00CD07F5">
        <w:trPr>
          <w:trHeight w:val="642"/>
        </w:trPr>
        <w:tc>
          <w:tcPr>
            <w:tcW w:w="1255" w:type="dxa"/>
            <w:vMerge/>
            <w:noWrap/>
          </w:tcPr>
          <w:p w:rsidR="000C30BA" w:rsidRPr="001205F6" w:rsidRDefault="000C30BA" w:rsidP="000C30BA">
            <w:pPr>
              <w:rPr>
                <w:rFonts w:eastAsiaTheme="majorEastAsia"/>
              </w:rPr>
            </w:pPr>
          </w:p>
        </w:tc>
        <w:tc>
          <w:tcPr>
            <w:tcW w:w="1440" w:type="dxa"/>
            <w:vMerge/>
            <w:noWrap/>
          </w:tcPr>
          <w:p w:rsidR="000C30BA" w:rsidRPr="001205F6" w:rsidRDefault="000C30BA" w:rsidP="000C30BA">
            <w:pPr>
              <w:rPr>
                <w:rFonts w:eastAsiaTheme="majorEastAsia"/>
              </w:rPr>
            </w:pPr>
          </w:p>
        </w:tc>
        <w:tc>
          <w:tcPr>
            <w:tcW w:w="810" w:type="dxa"/>
            <w:vMerge/>
            <w:noWrap/>
          </w:tcPr>
          <w:p w:rsidR="000C30BA" w:rsidRPr="001205F6" w:rsidRDefault="000C30BA" w:rsidP="000C30BA">
            <w:pPr>
              <w:rPr>
                <w:rFonts w:eastAsiaTheme="majorEastAsia"/>
              </w:rPr>
            </w:pPr>
          </w:p>
        </w:tc>
        <w:tc>
          <w:tcPr>
            <w:tcW w:w="853" w:type="dxa"/>
            <w:vMerge/>
            <w:noWrap/>
          </w:tcPr>
          <w:p w:rsidR="000C30BA" w:rsidRPr="001205F6" w:rsidRDefault="000C30BA" w:rsidP="000C30BA">
            <w:pPr>
              <w:rPr>
                <w:rFonts w:eastAsiaTheme="majorEastAsia"/>
              </w:rPr>
            </w:pPr>
          </w:p>
        </w:tc>
        <w:tc>
          <w:tcPr>
            <w:tcW w:w="965" w:type="dxa"/>
            <w:vMerge/>
          </w:tcPr>
          <w:p w:rsidR="000C30BA" w:rsidRPr="001205F6" w:rsidRDefault="000C30BA" w:rsidP="000C30BA">
            <w:pPr>
              <w:rPr>
                <w:rFonts w:eastAsiaTheme="majorEastAsia"/>
              </w:rPr>
            </w:pPr>
          </w:p>
        </w:tc>
        <w:tc>
          <w:tcPr>
            <w:tcW w:w="1419" w:type="dxa"/>
          </w:tcPr>
          <w:p w:rsidR="000C30BA" w:rsidRPr="001205F6" w:rsidRDefault="000C30BA" w:rsidP="000C30BA">
            <w:pPr>
              <w:rPr>
                <w:rFonts w:eastAsiaTheme="majorEastAsia"/>
              </w:rPr>
            </w:pPr>
            <w:r w:rsidRPr="001205F6">
              <w:rPr>
                <w:rFonts w:eastAsiaTheme="majorEastAsia"/>
              </w:rPr>
              <w:t>TP-16092-BSM-SEND-BV-03</w:t>
            </w:r>
          </w:p>
        </w:tc>
        <w:tc>
          <w:tcPr>
            <w:tcW w:w="2703" w:type="dxa"/>
          </w:tcPr>
          <w:p w:rsidR="000C30BA" w:rsidRPr="001205F6" w:rsidRDefault="000C30BA" w:rsidP="000C30BA">
            <w:pPr>
              <w:rPr>
                <w:rFonts w:eastAsiaTheme="majorEastAsia"/>
              </w:rPr>
            </w:pPr>
            <w:r w:rsidRPr="001205F6">
              <w:rPr>
                <w:rFonts w:eastAsiaTheme="majorEastAsia"/>
              </w:rPr>
              <w:t xml:space="preserve">To verify that the IUT will generate BSM </w:t>
            </w:r>
            <w:r w:rsidR="007E39B1">
              <w:rPr>
                <w:rFonts w:eastAsiaTheme="majorEastAsia"/>
              </w:rPr>
              <w:t>signed</w:t>
            </w:r>
            <w:r w:rsidRPr="001205F6">
              <w:rPr>
                <w:rFonts w:eastAsiaTheme="majorEastAsia"/>
              </w:rPr>
              <w:t xml:space="preserve"> with signer type of certificate digest</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S1.2.2.3.1.</w:t>
            </w:r>
          </w:p>
        </w:tc>
        <w:tc>
          <w:tcPr>
            <w:tcW w:w="1440" w:type="dxa"/>
            <w:noWrap/>
            <w:hideMark/>
          </w:tcPr>
          <w:p w:rsidR="000C30BA" w:rsidRPr="001205F6" w:rsidRDefault="000C30BA" w:rsidP="000C30BA">
            <w:pPr>
              <w:rPr>
                <w:rFonts w:eastAsiaTheme="majorEastAsia"/>
              </w:rPr>
            </w:pPr>
            <w:r w:rsidRPr="001205F6">
              <w:rPr>
                <w:rFonts w:eastAsiaTheme="majorEastAsia"/>
              </w:rPr>
              <w:t>… of type digest</w:t>
            </w:r>
          </w:p>
        </w:tc>
        <w:tc>
          <w:tcPr>
            <w:tcW w:w="810" w:type="dxa"/>
            <w:noWrap/>
            <w:hideMark/>
          </w:tcPr>
          <w:p w:rsidR="000C30BA" w:rsidRPr="001205F6" w:rsidRDefault="000C30BA" w:rsidP="000C30BA">
            <w:pPr>
              <w:rPr>
                <w:rFonts w:eastAsiaTheme="majorEastAsia"/>
              </w:rPr>
            </w:pPr>
            <w:r w:rsidRPr="001205F6">
              <w:rPr>
                <w:rFonts w:eastAsiaTheme="majorEastAsia"/>
              </w:rPr>
              <w:t>6.3.26</w:t>
            </w:r>
          </w:p>
        </w:tc>
        <w:tc>
          <w:tcPr>
            <w:tcW w:w="853" w:type="dxa"/>
            <w:noWrap/>
            <w:hideMark/>
          </w:tcPr>
          <w:p w:rsidR="000C30BA" w:rsidRPr="001205F6" w:rsidRDefault="000C30BA" w:rsidP="000C30BA">
            <w:pPr>
              <w:rPr>
                <w:rFonts w:eastAsiaTheme="majorEastAsia"/>
              </w:rPr>
            </w:pPr>
            <w:r w:rsidRPr="001205F6">
              <w:rPr>
                <w:rFonts w:eastAsiaTheme="majorEastAsia"/>
              </w:rPr>
              <w:t>S1.2.2.</w:t>
            </w:r>
            <w:proofErr w:type="gramStart"/>
            <w:r w:rsidRPr="001205F6">
              <w:rPr>
                <w:rFonts w:eastAsiaTheme="majorEastAsia"/>
              </w:rPr>
              <w:t>3:O</w:t>
            </w:r>
            <w:proofErr w:type="gramEnd"/>
            <w:r w:rsidRPr="001205F6">
              <w:rPr>
                <w:rFonts w:eastAsiaTheme="majorEastAsia"/>
              </w:rPr>
              <w:t>6</w:t>
            </w:r>
          </w:p>
        </w:tc>
        <w:tc>
          <w:tcPr>
            <w:tcW w:w="965" w:type="dxa"/>
            <w:hideMark/>
          </w:tcPr>
          <w:p w:rsidR="000C30BA" w:rsidRPr="001205F6" w:rsidRDefault="000C30BA" w:rsidP="000C30BA">
            <w:pPr>
              <w:rPr>
                <w:rFonts w:eastAsiaTheme="majorEastAsia"/>
              </w:rPr>
            </w:pPr>
            <w:r w:rsidRPr="001205F6">
              <w:rPr>
                <w:rFonts w:eastAsiaTheme="majorEastAsia"/>
              </w:rPr>
              <w:t>Y</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S1.2.2.3</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S1.2.2.3.2.</w:t>
            </w:r>
          </w:p>
        </w:tc>
        <w:tc>
          <w:tcPr>
            <w:tcW w:w="1440" w:type="dxa"/>
            <w:noWrap/>
            <w:hideMark/>
          </w:tcPr>
          <w:p w:rsidR="000C30BA" w:rsidRPr="001205F6" w:rsidRDefault="000C30BA" w:rsidP="000C30BA">
            <w:pPr>
              <w:rPr>
                <w:rFonts w:eastAsiaTheme="majorEastAsia"/>
              </w:rPr>
            </w:pPr>
            <w:r w:rsidRPr="001205F6">
              <w:rPr>
                <w:rFonts w:eastAsiaTheme="majorEastAsia"/>
              </w:rPr>
              <w:t>… of type certificate</w:t>
            </w:r>
          </w:p>
        </w:tc>
        <w:tc>
          <w:tcPr>
            <w:tcW w:w="810" w:type="dxa"/>
            <w:noWrap/>
            <w:hideMark/>
          </w:tcPr>
          <w:p w:rsidR="000C30BA" w:rsidRPr="001205F6" w:rsidRDefault="000C30BA" w:rsidP="000C30BA">
            <w:pPr>
              <w:rPr>
                <w:rFonts w:eastAsiaTheme="majorEastAsia"/>
              </w:rPr>
            </w:pPr>
            <w:r w:rsidRPr="001205F6">
              <w:rPr>
                <w:rFonts w:eastAsiaTheme="majorEastAsia"/>
              </w:rPr>
              <w:t>6.4.2</w:t>
            </w:r>
          </w:p>
        </w:tc>
        <w:tc>
          <w:tcPr>
            <w:tcW w:w="853" w:type="dxa"/>
            <w:noWrap/>
            <w:hideMark/>
          </w:tcPr>
          <w:p w:rsidR="000C30BA" w:rsidRPr="001205F6" w:rsidRDefault="000C30BA" w:rsidP="000C30BA">
            <w:pPr>
              <w:rPr>
                <w:rFonts w:eastAsiaTheme="majorEastAsia"/>
              </w:rPr>
            </w:pPr>
            <w:r w:rsidRPr="001205F6">
              <w:rPr>
                <w:rFonts w:eastAsiaTheme="majorEastAsia"/>
              </w:rPr>
              <w:t>S1.2.2.</w:t>
            </w:r>
            <w:proofErr w:type="gramStart"/>
            <w:r w:rsidRPr="001205F6">
              <w:rPr>
                <w:rFonts w:eastAsiaTheme="majorEastAsia"/>
              </w:rPr>
              <w:t>3:O</w:t>
            </w:r>
            <w:proofErr w:type="gramEnd"/>
            <w:r w:rsidRPr="001205F6">
              <w:rPr>
                <w:rFonts w:eastAsiaTheme="majorEastAsia"/>
              </w:rPr>
              <w:t>6</w:t>
            </w:r>
          </w:p>
        </w:tc>
        <w:tc>
          <w:tcPr>
            <w:tcW w:w="965" w:type="dxa"/>
            <w:hideMark/>
          </w:tcPr>
          <w:p w:rsidR="000C30BA" w:rsidRPr="001205F6" w:rsidRDefault="000C30BA" w:rsidP="000C30BA">
            <w:pPr>
              <w:rPr>
                <w:rFonts w:eastAsiaTheme="majorEastAsia"/>
              </w:rPr>
            </w:pPr>
            <w:r w:rsidRPr="001205F6">
              <w:rPr>
                <w:rFonts w:eastAsiaTheme="majorEastAsia"/>
              </w:rPr>
              <w:t>Y</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S1.2.2.3</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C94D44" w:rsidRPr="001205F6" w:rsidTr="00C94D44">
        <w:trPr>
          <w:trHeight w:val="288"/>
        </w:trPr>
        <w:tc>
          <w:tcPr>
            <w:tcW w:w="1255" w:type="dxa"/>
            <w:noWrap/>
          </w:tcPr>
          <w:p w:rsidR="00C94D44" w:rsidRPr="001205F6" w:rsidRDefault="00C94D44" w:rsidP="006B7CD7">
            <w:pPr>
              <w:rPr>
                <w:rFonts w:eastAsiaTheme="majorEastAsia"/>
              </w:rPr>
            </w:pPr>
            <w:r w:rsidRPr="001205F6">
              <w:rPr>
                <w:rFonts w:eastAsiaTheme="majorEastAsia"/>
              </w:rPr>
              <w:t>S1.2.2.3.2</w:t>
            </w:r>
            <w:r>
              <w:rPr>
                <w:rFonts w:eastAsiaTheme="majorEastAsia"/>
              </w:rPr>
              <w:t>.1</w:t>
            </w:r>
          </w:p>
        </w:tc>
        <w:tc>
          <w:tcPr>
            <w:tcW w:w="1440" w:type="dxa"/>
            <w:noWrap/>
          </w:tcPr>
          <w:p w:rsidR="00C94D44" w:rsidRPr="001205F6" w:rsidRDefault="00C94D44" w:rsidP="006B7CD7">
            <w:pPr>
              <w:rPr>
                <w:rFonts w:eastAsiaTheme="majorEastAsia"/>
              </w:rPr>
            </w:pPr>
            <w:r w:rsidRPr="004073FD">
              <w:rPr>
                <w:rFonts w:cs="Arial"/>
                <w:lang w:eastAsia="ja-JP"/>
              </w:rPr>
              <w:t>Maximum number of Certificates in the chain</w:t>
            </w:r>
          </w:p>
        </w:tc>
        <w:tc>
          <w:tcPr>
            <w:tcW w:w="810" w:type="dxa"/>
            <w:noWrap/>
          </w:tcPr>
          <w:p w:rsidR="00C94D44" w:rsidRPr="001205F6" w:rsidRDefault="00C94D44" w:rsidP="006B7CD7">
            <w:pPr>
              <w:rPr>
                <w:rFonts w:eastAsiaTheme="majorEastAsia"/>
              </w:rPr>
            </w:pPr>
            <w:r w:rsidRPr="004073FD">
              <w:rPr>
                <w:rFonts w:cs="Arial"/>
                <w:lang w:eastAsia="ja-JP"/>
              </w:rPr>
              <w:t>5.1.2.2</w:t>
            </w:r>
          </w:p>
        </w:tc>
        <w:tc>
          <w:tcPr>
            <w:tcW w:w="853" w:type="dxa"/>
            <w:noWrap/>
          </w:tcPr>
          <w:p w:rsidR="00C94D44" w:rsidRPr="004073FD" w:rsidRDefault="00C94D44" w:rsidP="006B7CD7">
            <w:pPr>
              <w:keepNext/>
              <w:keepLines/>
              <w:rPr>
                <w:rFonts w:cs="Arial"/>
                <w:lang w:eastAsia="ja-JP"/>
              </w:rPr>
            </w:pPr>
            <w:r w:rsidRPr="004073FD">
              <w:rPr>
                <w:rFonts w:cs="Arial"/>
                <w:lang w:eastAsia="ja-JP"/>
              </w:rPr>
              <w:t>S1.2.2.3.2</w:t>
            </w:r>
          </w:p>
          <w:p w:rsidR="00C94D44" w:rsidRPr="004073FD" w:rsidRDefault="00C94D44" w:rsidP="006B7CD7">
            <w:pPr>
              <w:keepNext/>
              <w:keepLines/>
              <w:rPr>
                <w:rFonts w:cs="Arial"/>
                <w:lang w:eastAsia="ja-JP"/>
              </w:rPr>
            </w:pPr>
            <w:r w:rsidRPr="004073FD">
              <w:rPr>
                <w:rFonts w:cs="Arial"/>
                <w:lang w:eastAsia="ja-JP"/>
              </w:rPr>
              <w:t>8:M</w:t>
            </w:r>
          </w:p>
          <w:p w:rsidR="00C94D44" w:rsidRPr="001205F6" w:rsidRDefault="00C94D44" w:rsidP="006B7CD7">
            <w:pPr>
              <w:rPr>
                <w:rFonts w:eastAsiaTheme="majorEastAsia"/>
              </w:rPr>
            </w:pPr>
            <w:r w:rsidRPr="004073FD">
              <w:rPr>
                <w:rFonts w:cs="Arial"/>
                <w:lang w:eastAsia="ja-JP"/>
              </w:rPr>
              <w:t xml:space="preserve">&gt; </w:t>
            </w:r>
            <w:proofErr w:type="gramStart"/>
            <w:r w:rsidRPr="004073FD">
              <w:rPr>
                <w:rFonts w:cs="Arial"/>
                <w:lang w:eastAsia="ja-JP"/>
              </w:rPr>
              <w:t>8:O</w:t>
            </w:r>
            <w:proofErr w:type="gramEnd"/>
          </w:p>
        </w:tc>
        <w:tc>
          <w:tcPr>
            <w:tcW w:w="965" w:type="dxa"/>
          </w:tcPr>
          <w:p w:rsidR="00C94D44" w:rsidRPr="001205F6" w:rsidRDefault="00C94D44" w:rsidP="006B7CD7">
            <w:pPr>
              <w:rPr>
                <w:rFonts w:eastAsiaTheme="majorEastAsia"/>
              </w:rPr>
            </w:pPr>
            <w:r>
              <w:rPr>
                <w:rFonts w:eastAsiaTheme="majorEastAsia"/>
              </w:rPr>
              <w:t>1</w:t>
            </w:r>
          </w:p>
        </w:tc>
        <w:tc>
          <w:tcPr>
            <w:tcW w:w="1419" w:type="dxa"/>
            <w:noWrap/>
          </w:tcPr>
          <w:p w:rsidR="00C94D44" w:rsidRPr="000C30BA" w:rsidRDefault="00C94D44" w:rsidP="006B7CD7">
            <w:pPr>
              <w:rPr>
                <w:rFonts w:eastAsiaTheme="majorEastAsia"/>
              </w:rPr>
            </w:pPr>
            <w:r w:rsidRPr="003862AF">
              <w:rPr>
                <w:rFonts w:ascii="Calibri" w:eastAsia="Calibri" w:hAnsi="Calibri"/>
                <w:sz w:val="22"/>
                <w:szCs w:val="22"/>
                <w:lang w:val="en-US"/>
              </w:rPr>
              <w:t>TP-16092-BSM-SEND-BV-02</w:t>
            </w:r>
          </w:p>
        </w:tc>
        <w:tc>
          <w:tcPr>
            <w:tcW w:w="2703" w:type="dxa"/>
            <w:noWrap/>
          </w:tcPr>
          <w:p w:rsidR="00C94D44" w:rsidRPr="001205F6" w:rsidRDefault="00C94D44" w:rsidP="006B7CD7">
            <w:pPr>
              <w:rPr>
                <w:rFonts w:eastAsiaTheme="majorEastAsia"/>
              </w:rPr>
            </w:pPr>
            <w:r w:rsidRPr="001205F6">
              <w:rPr>
                <w:rFonts w:eastAsiaTheme="majorEastAsia"/>
              </w:rPr>
              <w:t xml:space="preserve">To verify that the IUT will generate BSM </w:t>
            </w:r>
            <w:r>
              <w:rPr>
                <w:rFonts w:eastAsiaTheme="majorEastAsia"/>
              </w:rPr>
              <w:t>signed</w:t>
            </w:r>
            <w:r w:rsidRPr="001205F6">
              <w:rPr>
                <w:rFonts w:eastAsiaTheme="majorEastAsia"/>
              </w:rPr>
              <w:t xml:space="preserve"> with signer type of certificate </w:t>
            </w:r>
            <w:r>
              <w:rPr>
                <w:rFonts w:eastAsiaTheme="majorEastAsia"/>
              </w:rPr>
              <w:t>With a Maximum number of certificates in the chain is equal to 1.</w:t>
            </w:r>
          </w:p>
        </w:tc>
      </w:tr>
      <w:tr w:rsidR="00E335D3" w:rsidRPr="001205F6" w:rsidTr="00CD07F5">
        <w:trPr>
          <w:trHeight w:val="1440"/>
        </w:trPr>
        <w:tc>
          <w:tcPr>
            <w:tcW w:w="1255" w:type="dxa"/>
            <w:vMerge w:val="restart"/>
            <w:noWrap/>
            <w:hideMark/>
          </w:tcPr>
          <w:p w:rsidR="00E335D3" w:rsidRPr="001205F6" w:rsidRDefault="00E335D3" w:rsidP="000C30BA">
            <w:pPr>
              <w:rPr>
                <w:rFonts w:eastAsiaTheme="majorEastAsia"/>
              </w:rPr>
            </w:pPr>
            <w:r w:rsidRPr="001205F6">
              <w:rPr>
                <w:rFonts w:eastAsiaTheme="majorEastAsia"/>
              </w:rPr>
              <w:t>S1.2.2.4.</w:t>
            </w:r>
          </w:p>
        </w:tc>
        <w:tc>
          <w:tcPr>
            <w:tcW w:w="1440" w:type="dxa"/>
            <w:vMerge w:val="restart"/>
            <w:noWrap/>
            <w:hideMark/>
          </w:tcPr>
          <w:p w:rsidR="00E335D3" w:rsidRPr="001205F6" w:rsidRDefault="00E335D3" w:rsidP="000C30BA">
            <w:pPr>
              <w:rPr>
                <w:rFonts w:eastAsiaTheme="majorEastAsia"/>
              </w:rPr>
            </w:pPr>
            <w:r w:rsidRPr="001205F6">
              <w:rPr>
                <w:rFonts w:eastAsiaTheme="majorEastAsia"/>
              </w:rPr>
              <w:t>Support a Signature</w:t>
            </w:r>
          </w:p>
        </w:tc>
        <w:tc>
          <w:tcPr>
            <w:tcW w:w="810" w:type="dxa"/>
            <w:vMerge w:val="restart"/>
            <w:noWrap/>
            <w:hideMark/>
          </w:tcPr>
          <w:p w:rsidR="00E335D3" w:rsidRPr="001205F6" w:rsidRDefault="00E335D3" w:rsidP="000C30BA">
            <w:pPr>
              <w:rPr>
                <w:rFonts w:eastAsiaTheme="majorEastAsia"/>
              </w:rPr>
            </w:pPr>
            <w:r w:rsidRPr="001205F6">
              <w:rPr>
                <w:rFonts w:eastAsiaTheme="majorEastAsia"/>
              </w:rPr>
              <w:t>6.3.28</w:t>
            </w:r>
          </w:p>
        </w:tc>
        <w:tc>
          <w:tcPr>
            <w:tcW w:w="853" w:type="dxa"/>
            <w:vMerge w:val="restart"/>
            <w:noWrap/>
            <w:hideMark/>
          </w:tcPr>
          <w:p w:rsidR="00E335D3" w:rsidRPr="001205F6" w:rsidRDefault="00E335D3" w:rsidP="000C30BA">
            <w:pPr>
              <w:rPr>
                <w:rFonts w:eastAsiaTheme="majorEastAsia"/>
              </w:rPr>
            </w:pPr>
            <w:r w:rsidRPr="001205F6">
              <w:rPr>
                <w:rFonts w:eastAsiaTheme="majorEastAsia"/>
              </w:rPr>
              <w:t>S1.2.2:M</w:t>
            </w:r>
          </w:p>
        </w:tc>
        <w:tc>
          <w:tcPr>
            <w:tcW w:w="965" w:type="dxa"/>
            <w:vMerge w:val="restart"/>
            <w:hideMark/>
          </w:tcPr>
          <w:p w:rsidR="00E335D3" w:rsidRPr="001205F6" w:rsidRDefault="00E335D3" w:rsidP="000C30BA">
            <w:pPr>
              <w:rPr>
                <w:rFonts w:eastAsiaTheme="majorEastAsia"/>
              </w:rPr>
            </w:pPr>
            <w:r w:rsidRPr="001205F6">
              <w:rPr>
                <w:rFonts w:eastAsiaTheme="majorEastAsia"/>
              </w:rPr>
              <w:t>Y</w:t>
            </w:r>
          </w:p>
        </w:tc>
        <w:tc>
          <w:tcPr>
            <w:tcW w:w="1419" w:type="dxa"/>
            <w:hideMark/>
          </w:tcPr>
          <w:p w:rsidR="00E335D3" w:rsidRPr="001205F6" w:rsidRDefault="00E335D3" w:rsidP="000C30BA">
            <w:pPr>
              <w:rPr>
                <w:rFonts w:eastAsiaTheme="majorEastAsia"/>
              </w:rPr>
            </w:pPr>
            <w:r w:rsidRPr="001205F6">
              <w:rPr>
                <w:rFonts w:eastAsiaTheme="majorEastAsia"/>
              </w:rPr>
              <w:t>TP-16092-BSM-SEND-BV-05</w:t>
            </w:r>
          </w:p>
        </w:tc>
        <w:tc>
          <w:tcPr>
            <w:tcW w:w="2703" w:type="dxa"/>
            <w:hideMark/>
          </w:tcPr>
          <w:p w:rsidR="00E335D3" w:rsidRPr="001205F6" w:rsidRDefault="00E335D3" w:rsidP="000C30BA">
            <w:pPr>
              <w:rPr>
                <w:rFonts w:eastAsiaTheme="majorEastAsia"/>
              </w:rPr>
            </w:pPr>
            <w:r w:rsidRPr="001205F6">
              <w:rPr>
                <w:rFonts w:eastAsiaTheme="majorEastAsia"/>
              </w:rPr>
              <w:t>To verify that the IUT will generate a valid signature to sign BSM message generated by signer of type certificate digest</w:t>
            </w:r>
          </w:p>
        </w:tc>
      </w:tr>
      <w:tr w:rsidR="00E335D3" w:rsidRPr="001205F6" w:rsidTr="00CD07F5">
        <w:trPr>
          <w:trHeight w:val="1200"/>
        </w:trPr>
        <w:tc>
          <w:tcPr>
            <w:tcW w:w="1255" w:type="dxa"/>
            <w:vMerge/>
            <w:noWrap/>
            <w:hideMark/>
          </w:tcPr>
          <w:p w:rsidR="00E335D3" w:rsidRPr="001205F6" w:rsidRDefault="00E335D3" w:rsidP="000C30BA">
            <w:pPr>
              <w:rPr>
                <w:rFonts w:eastAsiaTheme="majorEastAsia"/>
              </w:rPr>
            </w:pPr>
          </w:p>
        </w:tc>
        <w:tc>
          <w:tcPr>
            <w:tcW w:w="1440" w:type="dxa"/>
            <w:vMerge/>
            <w:noWrap/>
            <w:hideMark/>
          </w:tcPr>
          <w:p w:rsidR="00E335D3" w:rsidRPr="001205F6" w:rsidRDefault="00E335D3" w:rsidP="000C30BA">
            <w:pPr>
              <w:rPr>
                <w:rFonts w:eastAsiaTheme="majorEastAsia"/>
              </w:rPr>
            </w:pPr>
          </w:p>
        </w:tc>
        <w:tc>
          <w:tcPr>
            <w:tcW w:w="810" w:type="dxa"/>
            <w:vMerge/>
            <w:noWrap/>
            <w:hideMark/>
          </w:tcPr>
          <w:p w:rsidR="00E335D3" w:rsidRPr="001205F6" w:rsidRDefault="00E335D3" w:rsidP="000C30BA">
            <w:pPr>
              <w:rPr>
                <w:rFonts w:eastAsiaTheme="majorEastAsia"/>
              </w:rPr>
            </w:pPr>
          </w:p>
        </w:tc>
        <w:tc>
          <w:tcPr>
            <w:tcW w:w="853" w:type="dxa"/>
            <w:vMerge/>
            <w:noWrap/>
            <w:hideMark/>
          </w:tcPr>
          <w:p w:rsidR="00E335D3" w:rsidRPr="001205F6" w:rsidRDefault="00E335D3" w:rsidP="000C30BA">
            <w:pPr>
              <w:rPr>
                <w:rFonts w:eastAsiaTheme="majorEastAsia"/>
              </w:rPr>
            </w:pPr>
          </w:p>
        </w:tc>
        <w:tc>
          <w:tcPr>
            <w:tcW w:w="965" w:type="dxa"/>
            <w:vMerge/>
            <w:hideMark/>
          </w:tcPr>
          <w:p w:rsidR="00E335D3" w:rsidRPr="001205F6" w:rsidRDefault="00E335D3" w:rsidP="000C30BA">
            <w:pPr>
              <w:rPr>
                <w:rFonts w:eastAsiaTheme="majorEastAsia"/>
              </w:rPr>
            </w:pPr>
          </w:p>
        </w:tc>
        <w:tc>
          <w:tcPr>
            <w:tcW w:w="1419" w:type="dxa"/>
            <w:hideMark/>
          </w:tcPr>
          <w:p w:rsidR="00E335D3" w:rsidRPr="001205F6" w:rsidRDefault="00E335D3" w:rsidP="000C30BA">
            <w:pPr>
              <w:rPr>
                <w:rFonts w:eastAsiaTheme="majorEastAsia"/>
              </w:rPr>
            </w:pPr>
            <w:r w:rsidRPr="001205F6">
              <w:rPr>
                <w:rFonts w:eastAsiaTheme="majorEastAsia"/>
              </w:rPr>
              <w:t>TP-16092-BSM-SEND-BV-06</w:t>
            </w:r>
          </w:p>
        </w:tc>
        <w:tc>
          <w:tcPr>
            <w:tcW w:w="2703" w:type="dxa"/>
            <w:hideMark/>
          </w:tcPr>
          <w:p w:rsidR="00E335D3" w:rsidRPr="001205F6" w:rsidRDefault="00E335D3" w:rsidP="000C30BA">
            <w:pPr>
              <w:rPr>
                <w:rFonts w:eastAsiaTheme="majorEastAsia"/>
              </w:rPr>
            </w:pPr>
            <w:r w:rsidRPr="001205F6">
              <w:rPr>
                <w:rFonts w:eastAsiaTheme="majorEastAsia"/>
              </w:rPr>
              <w:t>To verify that the IUT will generate a valid signature to sign BSM messages generated by signer of type certificate</w:t>
            </w:r>
          </w:p>
        </w:tc>
      </w:tr>
      <w:tr w:rsidR="000C30BA" w:rsidRPr="001205F6" w:rsidTr="00CD07F5">
        <w:trPr>
          <w:trHeight w:val="1242"/>
        </w:trPr>
        <w:tc>
          <w:tcPr>
            <w:tcW w:w="1255" w:type="dxa"/>
            <w:vMerge w:val="restart"/>
            <w:noWrap/>
            <w:hideMark/>
          </w:tcPr>
          <w:p w:rsidR="000C30BA" w:rsidRPr="001205F6" w:rsidRDefault="000C30BA" w:rsidP="000C30BA">
            <w:pPr>
              <w:rPr>
                <w:rFonts w:eastAsiaTheme="majorEastAsia"/>
              </w:rPr>
            </w:pPr>
            <w:r w:rsidRPr="001205F6">
              <w:rPr>
                <w:rFonts w:eastAsiaTheme="majorEastAsia"/>
              </w:rPr>
              <w:t>S1.2.2.4.1.</w:t>
            </w:r>
          </w:p>
        </w:tc>
        <w:tc>
          <w:tcPr>
            <w:tcW w:w="1440" w:type="dxa"/>
            <w:vMerge w:val="restart"/>
            <w:noWrap/>
            <w:hideMark/>
          </w:tcPr>
          <w:p w:rsidR="000C30BA" w:rsidRPr="001205F6" w:rsidRDefault="000C30BA" w:rsidP="000C30BA">
            <w:pPr>
              <w:rPr>
                <w:rFonts w:eastAsiaTheme="majorEastAsia"/>
              </w:rPr>
            </w:pPr>
            <w:r w:rsidRPr="001205F6">
              <w:rPr>
                <w:rFonts w:eastAsiaTheme="majorEastAsia"/>
              </w:rPr>
              <w:t>… a ecdsa256Signature</w:t>
            </w:r>
          </w:p>
        </w:tc>
        <w:tc>
          <w:tcPr>
            <w:tcW w:w="810" w:type="dxa"/>
            <w:vMerge w:val="restart"/>
            <w:noWrap/>
            <w:hideMark/>
          </w:tcPr>
          <w:p w:rsidR="000C30BA" w:rsidRPr="001205F6" w:rsidRDefault="000C30BA" w:rsidP="000C30BA">
            <w:pPr>
              <w:rPr>
                <w:rFonts w:eastAsiaTheme="majorEastAsia"/>
              </w:rPr>
            </w:pPr>
            <w:r w:rsidRPr="001205F6">
              <w:rPr>
                <w:rFonts w:eastAsiaTheme="majorEastAsia"/>
              </w:rPr>
              <w:t>6.3.29</w:t>
            </w:r>
          </w:p>
        </w:tc>
        <w:tc>
          <w:tcPr>
            <w:tcW w:w="853" w:type="dxa"/>
            <w:vMerge w:val="restart"/>
            <w:noWrap/>
            <w:hideMark/>
          </w:tcPr>
          <w:p w:rsidR="000C30BA" w:rsidRPr="001205F6" w:rsidRDefault="000C30BA" w:rsidP="000C30BA">
            <w:pPr>
              <w:rPr>
                <w:rFonts w:eastAsiaTheme="majorEastAsia"/>
              </w:rPr>
            </w:pPr>
            <w:r w:rsidRPr="001205F6">
              <w:rPr>
                <w:rFonts w:eastAsiaTheme="majorEastAsia"/>
              </w:rPr>
              <w:t>S1.2.2.4:M</w:t>
            </w:r>
          </w:p>
        </w:tc>
        <w:tc>
          <w:tcPr>
            <w:tcW w:w="965" w:type="dxa"/>
            <w:vMerge w:val="restart"/>
            <w:hideMark/>
          </w:tcPr>
          <w:p w:rsidR="000C30BA" w:rsidRPr="001205F6" w:rsidRDefault="000C30BA" w:rsidP="000C30BA">
            <w:pPr>
              <w:rPr>
                <w:rFonts w:eastAsiaTheme="majorEastAsia"/>
              </w:rPr>
            </w:pPr>
            <w:r w:rsidRPr="001205F6">
              <w:rPr>
                <w:rFonts w:eastAsiaTheme="majorEastAsia"/>
              </w:rPr>
              <w:t>Y</w:t>
            </w:r>
          </w:p>
        </w:tc>
        <w:tc>
          <w:tcPr>
            <w:tcW w:w="1419" w:type="dxa"/>
            <w:hideMark/>
          </w:tcPr>
          <w:p w:rsidR="000C30BA" w:rsidRPr="001205F6" w:rsidRDefault="000C30BA" w:rsidP="000C30BA">
            <w:pPr>
              <w:rPr>
                <w:rFonts w:eastAsiaTheme="majorEastAsia"/>
              </w:rPr>
            </w:pPr>
            <w:r w:rsidRPr="001205F6">
              <w:rPr>
                <w:rFonts w:eastAsiaTheme="majorEastAsia"/>
              </w:rPr>
              <w:t>TP-16092-BSM-SEND-BV-02</w:t>
            </w:r>
          </w:p>
        </w:tc>
        <w:tc>
          <w:tcPr>
            <w:tcW w:w="2703" w:type="dxa"/>
            <w:hideMark/>
          </w:tcPr>
          <w:p w:rsidR="000C30BA" w:rsidRPr="001205F6" w:rsidRDefault="000C30BA" w:rsidP="000C30BA">
            <w:pPr>
              <w:rPr>
                <w:rFonts w:eastAsiaTheme="majorEastAsia"/>
              </w:rPr>
            </w:pPr>
            <w:r w:rsidRPr="001205F6">
              <w:rPr>
                <w:rFonts w:eastAsiaTheme="majorEastAsia"/>
              </w:rPr>
              <w:t>To verify that the IUT will generate a valid signature using ecdsa256Signature type. Where it uses the NIST p256 algorithm to generate the compressed r value. The signer type used to sign the BSM message is certificate</w:t>
            </w:r>
          </w:p>
        </w:tc>
      </w:tr>
      <w:tr w:rsidR="000C30BA" w:rsidRPr="001205F6" w:rsidTr="00CD07F5">
        <w:trPr>
          <w:trHeight w:val="1242"/>
        </w:trPr>
        <w:tc>
          <w:tcPr>
            <w:tcW w:w="1255" w:type="dxa"/>
            <w:vMerge/>
            <w:noWrap/>
          </w:tcPr>
          <w:p w:rsidR="000C30BA" w:rsidRPr="001205F6" w:rsidRDefault="000C30BA" w:rsidP="000C30BA">
            <w:pPr>
              <w:rPr>
                <w:rFonts w:eastAsiaTheme="majorEastAsia"/>
              </w:rPr>
            </w:pPr>
          </w:p>
        </w:tc>
        <w:tc>
          <w:tcPr>
            <w:tcW w:w="1440" w:type="dxa"/>
            <w:vMerge/>
            <w:noWrap/>
          </w:tcPr>
          <w:p w:rsidR="000C30BA" w:rsidRPr="001205F6" w:rsidRDefault="000C30BA" w:rsidP="000C30BA">
            <w:pPr>
              <w:rPr>
                <w:rFonts w:eastAsiaTheme="majorEastAsia"/>
              </w:rPr>
            </w:pPr>
          </w:p>
        </w:tc>
        <w:tc>
          <w:tcPr>
            <w:tcW w:w="810" w:type="dxa"/>
            <w:vMerge/>
            <w:noWrap/>
          </w:tcPr>
          <w:p w:rsidR="000C30BA" w:rsidRPr="001205F6" w:rsidRDefault="000C30BA" w:rsidP="000C30BA">
            <w:pPr>
              <w:rPr>
                <w:rFonts w:eastAsiaTheme="majorEastAsia"/>
              </w:rPr>
            </w:pPr>
          </w:p>
        </w:tc>
        <w:tc>
          <w:tcPr>
            <w:tcW w:w="853" w:type="dxa"/>
            <w:vMerge/>
            <w:noWrap/>
          </w:tcPr>
          <w:p w:rsidR="000C30BA" w:rsidRPr="001205F6" w:rsidRDefault="000C30BA" w:rsidP="000C30BA">
            <w:pPr>
              <w:rPr>
                <w:rFonts w:eastAsiaTheme="majorEastAsia"/>
              </w:rPr>
            </w:pPr>
          </w:p>
        </w:tc>
        <w:tc>
          <w:tcPr>
            <w:tcW w:w="965" w:type="dxa"/>
            <w:vMerge/>
          </w:tcPr>
          <w:p w:rsidR="000C30BA" w:rsidRPr="001205F6" w:rsidRDefault="000C30BA" w:rsidP="000C30BA">
            <w:pPr>
              <w:rPr>
                <w:rFonts w:eastAsiaTheme="majorEastAsia"/>
              </w:rPr>
            </w:pPr>
          </w:p>
        </w:tc>
        <w:tc>
          <w:tcPr>
            <w:tcW w:w="1419" w:type="dxa"/>
          </w:tcPr>
          <w:p w:rsidR="000C30BA" w:rsidRPr="001205F6" w:rsidRDefault="000C30BA" w:rsidP="000C30BA">
            <w:pPr>
              <w:rPr>
                <w:rFonts w:eastAsiaTheme="majorEastAsia"/>
              </w:rPr>
            </w:pPr>
            <w:r w:rsidRPr="001205F6">
              <w:rPr>
                <w:rFonts w:eastAsiaTheme="majorEastAsia"/>
              </w:rPr>
              <w:t>TP-16092-BSM-SEND-BV-03</w:t>
            </w:r>
          </w:p>
        </w:tc>
        <w:tc>
          <w:tcPr>
            <w:tcW w:w="2703" w:type="dxa"/>
          </w:tcPr>
          <w:p w:rsidR="000C30BA" w:rsidRPr="001205F6" w:rsidRDefault="000C30BA" w:rsidP="000C30BA">
            <w:pPr>
              <w:rPr>
                <w:rFonts w:eastAsiaTheme="majorEastAsia"/>
              </w:rPr>
            </w:pPr>
            <w:r w:rsidRPr="001205F6">
              <w:rPr>
                <w:rFonts w:eastAsiaTheme="majorEastAsia"/>
              </w:rPr>
              <w:t>To verify that the IUT will generate a valid signature using ecdsa256Signature type. Where it uses the NIST p256 algorithm to generate the compressed r value. The signer type used to sign the BSM message is digest</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S1.2.2.4.1.1.</w:t>
            </w:r>
          </w:p>
        </w:tc>
        <w:tc>
          <w:tcPr>
            <w:tcW w:w="1440" w:type="dxa"/>
            <w:noWrap/>
            <w:hideMark/>
          </w:tcPr>
          <w:p w:rsidR="000C30BA" w:rsidRPr="001205F6" w:rsidRDefault="000C30BA" w:rsidP="000C30BA">
            <w:pPr>
              <w:rPr>
                <w:rFonts w:eastAsiaTheme="majorEastAsia"/>
              </w:rPr>
            </w:pPr>
            <w:r w:rsidRPr="001205F6">
              <w:rPr>
                <w:rFonts w:eastAsiaTheme="majorEastAsia"/>
              </w:rPr>
              <w:t>… … using NIST p256</w:t>
            </w:r>
          </w:p>
        </w:tc>
        <w:tc>
          <w:tcPr>
            <w:tcW w:w="810" w:type="dxa"/>
            <w:noWrap/>
            <w:hideMark/>
          </w:tcPr>
          <w:p w:rsidR="000C30BA" w:rsidRPr="001205F6" w:rsidRDefault="000C30BA" w:rsidP="000C30BA">
            <w:pPr>
              <w:rPr>
                <w:rFonts w:eastAsiaTheme="majorEastAsia"/>
              </w:rPr>
            </w:pPr>
            <w:r w:rsidRPr="001205F6">
              <w:rPr>
                <w:rFonts w:eastAsiaTheme="majorEastAsia"/>
              </w:rPr>
              <w:t>6.3.29</w:t>
            </w:r>
          </w:p>
        </w:tc>
        <w:tc>
          <w:tcPr>
            <w:tcW w:w="853" w:type="dxa"/>
            <w:noWrap/>
            <w:hideMark/>
          </w:tcPr>
          <w:p w:rsidR="000C30BA" w:rsidRPr="001205F6" w:rsidRDefault="000C30BA" w:rsidP="000C30BA">
            <w:pPr>
              <w:rPr>
                <w:rFonts w:eastAsiaTheme="majorEastAsia"/>
              </w:rPr>
            </w:pPr>
            <w:r w:rsidRPr="001205F6">
              <w:rPr>
                <w:rFonts w:eastAsiaTheme="majorEastAsia"/>
              </w:rPr>
              <w:t>S1.2.2.4.</w:t>
            </w:r>
            <w:proofErr w:type="gramStart"/>
            <w:r w:rsidRPr="001205F6">
              <w:rPr>
                <w:rFonts w:eastAsiaTheme="majorEastAsia"/>
              </w:rPr>
              <w:t>1:O</w:t>
            </w:r>
            <w:proofErr w:type="gramEnd"/>
            <w:r w:rsidRPr="001205F6">
              <w:rPr>
                <w:rFonts w:eastAsiaTheme="majorEastAsia"/>
              </w:rPr>
              <w:t>7</w:t>
            </w:r>
          </w:p>
        </w:tc>
        <w:tc>
          <w:tcPr>
            <w:tcW w:w="965" w:type="dxa"/>
            <w:noWrap/>
            <w:hideMark/>
          </w:tcPr>
          <w:p w:rsidR="000C30BA" w:rsidRPr="001205F6" w:rsidRDefault="000C30BA" w:rsidP="000C30BA">
            <w:pPr>
              <w:rPr>
                <w:rFonts w:eastAsiaTheme="majorEastAsia"/>
              </w:rPr>
            </w:pPr>
            <w:r w:rsidRPr="001205F6">
              <w:rPr>
                <w:rFonts w:eastAsiaTheme="majorEastAsia"/>
              </w:rPr>
              <w:t>Y</w:t>
            </w:r>
          </w:p>
        </w:tc>
        <w:tc>
          <w:tcPr>
            <w:tcW w:w="1419" w:type="dxa"/>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S1.2.2.4.1</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S1.2.2.4.1.4.</w:t>
            </w:r>
          </w:p>
        </w:tc>
        <w:tc>
          <w:tcPr>
            <w:tcW w:w="1440" w:type="dxa"/>
            <w:noWrap/>
            <w:hideMark/>
          </w:tcPr>
          <w:p w:rsidR="000C30BA" w:rsidRPr="001205F6" w:rsidRDefault="000C30BA" w:rsidP="000C30BA">
            <w:pPr>
              <w:rPr>
                <w:rFonts w:eastAsiaTheme="majorEastAsia"/>
              </w:rPr>
            </w:pPr>
            <w:r w:rsidRPr="001205F6">
              <w:rPr>
                <w:rFonts w:eastAsiaTheme="majorEastAsia"/>
              </w:rPr>
              <w:t>… … with a compressed r value</w:t>
            </w:r>
          </w:p>
        </w:tc>
        <w:tc>
          <w:tcPr>
            <w:tcW w:w="810" w:type="dxa"/>
            <w:noWrap/>
            <w:hideMark/>
          </w:tcPr>
          <w:p w:rsidR="000C30BA" w:rsidRPr="001205F6" w:rsidRDefault="000C30BA" w:rsidP="000C30BA">
            <w:pPr>
              <w:rPr>
                <w:rFonts w:eastAsiaTheme="majorEastAsia"/>
              </w:rPr>
            </w:pPr>
            <w:r w:rsidRPr="001205F6">
              <w:rPr>
                <w:rFonts w:eastAsiaTheme="majorEastAsia"/>
              </w:rPr>
              <w:t>6.3.23</w:t>
            </w:r>
          </w:p>
        </w:tc>
        <w:tc>
          <w:tcPr>
            <w:tcW w:w="853" w:type="dxa"/>
            <w:noWrap/>
            <w:hideMark/>
          </w:tcPr>
          <w:p w:rsidR="000C30BA" w:rsidRPr="001205F6" w:rsidRDefault="000C30BA" w:rsidP="000C30BA">
            <w:pPr>
              <w:rPr>
                <w:rFonts w:eastAsiaTheme="majorEastAsia"/>
              </w:rPr>
            </w:pPr>
            <w:r w:rsidRPr="001205F6">
              <w:rPr>
                <w:rFonts w:eastAsiaTheme="majorEastAsia"/>
              </w:rPr>
              <w:t>S1.2.2.4.</w:t>
            </w:r>
            <w:proofErr w:type="gramStart"/>
            <w:r w:rsidRPr="001205F6">
              <w:rPr>
                <w:rFonts w:eastAsiaTheme="majorEastAsia"/>
              </w:rPr>
              <w:t>1:O</w:t>
            </w:r>
            <w:proofErr w:type="gramEnd"/>
            <w:r w:rsidRPr="001205F6">
              <w:rPr>
                <w:rFonts w:eastAsiaTheme="majorEastAsia"/>
              </w:rPr>
              <w:t>8</w:t>
            </w:r>
          </w:p>
        </w:tc>
        <w:tc>
          <w:tcPr>
            <w:tcW w:w="965" w:type="dxa"/>
            <w:noWrap/>
            <w:hideMark/>
          </w:tcPr>
          <w:p w:rsidR="000C30BA" w:rsidRPr="001205F6" w:rsidRDefault="000C30BA" w:rsidP="000C30BA">
            <w:pPr>
              <w:rPr>
                <w:rFonts w:eastAsiaTheme="majorEastAsia"/>
              </w:rPr>
            </w:pPr>
            <w:r w:rsidRPr="001205F6">
              <w:rPr>
                <w:rFonts w:eastAsiaTheme="majorEastAsia"/>
              </w:rPr>
              <w:t>Y</w:t>
            </w:r>
          </w:p>
        </w:tc>
        <w:tc>
          <w:tcPr>
            <w:tcW w:w="1419" w:type="dxa"/>
            <w:hideMark/>
          </w:tcPr>
          <w:p w:rsidR="000C30BA" w:rsidRPr="001205F6" w:rsidRDefault="000C30BA" w:rsidP="000C30BA">
            <w:pPr>
              <w:rPr>
                <w:rFonts w:eastAsiaTheme="majorEastAsia"/>
              </w:rPr>
            </w:pPr>
            <w:r w:rsidRPr="000C30BA">
              <w:rPr>
                <w:rFonts w:eastAsiaTheme="majorEastAsia"/>
              </w:rPr>
              <w:t xml:space="preserve">Refer to </w:t>
            </w:r>
            <w:r w:rsidRPr="001205F6">
              <w:rPr>
                <w:rFonts w:eastAsiaTheme="majorEastAsia"/>
              </w:rPr>
              <w:t>S1.2.2.4.1</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1680"/>
        </w:trPr>
        <w:tc>
          <w:tcPr>
            <w:tcW w:w="1255" w:type="dxa"/>
            <w:noWrap/>
            <w:hideMark/>
          </w:tcPr>
          <w:p w:rsidR="000C30BA" w:rsidRPr="001205F6" w:rsidRDefault="000C30BA" w:rsidP="000C30BA">
            <w:pPr>
              <w:rPr>
                <w:rFonts w:eastAsiaTheme="majorEastAsia"/>
              </w:rPr>
            </w:pPr>
            <w:r w:rsidRPr="001205F6">
              <w:rPr>
                <w:rFonts w:eastAsiaTheme="majorEastAsia"/>
              </w:rPr>
              <w:t>S1.2.2.5.1.</w:t>
            </w:r>
          </w:p>
        </w:tc>
        <w:tc>
          <w:tcPr>
            <w:tcW w:w="1440" w:type="dxa"/>
            <w:noWrap/>
            <w:hideMark/>
          </w:tcPr>
          <w:p w:rsidR="000C30BA" w:rsidRPr="001205F6" w:rsidRDefault="000C30BA" w:rsidP="000C30BA">
            <w:pPr>
              <w:rPr>
                <w:rFonts w:eastAsiaTheme="majorEastAsia"/>
              </w:rPr>
            </w:pPr>
            <w:r w:rsidRPr="001205F6">
              <w:rPr>
                <w:rFonts w:eastAsiaTheme="majorEastAsia"/>
              </w:rPr>
              <w:t>Determine that the region is correct</w:t>
            </w:r>
          </w:p>
        </w:tc>
        <w:tc>
          <w:tcPr>
            <w:tcW w:w="810" w:type="dxa"/>
            <w:hideMark/>
          </w:tcPr>
          <w:p w:rsidR="000C30BA" w:rsidRPr="001205F6" w:rsidRDefault="000C30BA" w:rsidP="000C30BA">
            <w:pPr>
              <w:rPr>
                <w:rFonts w:eastAsiaTheme="majorEastAsia"/>
              </w:rPr>
            </w:pPr>
            <w:r w:rsidRPr="001205F6">
              <w:rPr>
                <w:rFonts w:eastAsiaTheme="majorEastAsia"/>
              </w:rPr>
              <w:t>6.4.8,</w:t>
            </w:r>
            <w:r w:rsidRPr="001205F6">
              <w:rPr>
                <w:rFonts w:eastAsiaTheme="majorEastAsia"/>
              </w:rPr>
              <w:br/>
              <w:t>6.4.17</w:t>
            </w:r>
          </w:p>
        </w:tc>
        <w:tc>
          <w:tcPr>
            <w:tcW w:w="853" w:type="dxa"/>
            <w:noWrap/>
            <w:hideMark/>
          </w:tcPr>
          <w:p w:rsidR="000C30BA" w:rsidRPr="001205F6" w:rsidRDefault="000C30BA" w:rsidP="000C30BA">
            <w:pPr>
              <w:rPr>
                <w:rFonts w:eastAsiaTheme="majorEastAsia"/>
              </w:rPr>
            </w:pPr>
            <w:r w:rsidRPr="001205F6">
              <w:rPr>
                <w:rFonts w:eastAsiaTheme="majorEastAsia"/>
              </w:rPr>
              <w:t>S1.2.2.</w:t>
            </w:r>
            <w:proofErr w:type="gramStart"/>
            <w:r w:rsidRPr="001205F6">
              <w:rPr>
                <w:rFonts w:eastAsiaTheme="majorEastAsia"/>
              </w:rPr>
              <w:t>5:O</w:t>
            </w:r>
            <w:proofErr w:type="gramEnd"/>
          </w:p>
        </w:tc>
        <w:tc>
          <w:tcPr>
            <w:tcW w:w="965" w:type="dxa"/>
            <w:hideMark/>
          </w:tcPr>
          <w:p w:rsidR="000C30BA" w:rsidRPr="001205F6" w:rsidRDefault="000C30BA" w:rsidP="000C30BA">
            <w:pPr>
              <w:rPr>
                <w:rFonts w:eastAsiaTheme="majorEastAsia"/>
              </w:rPr>
            </w:pPr>
            <w:r w:rsidRPr="001205F6">
              <w:rPr>
                <w:rFonts w:eastAsiaTheme="majorEastAsia"/>
              </w:rPr>
              <w:t>Y</w:t>
            </w:r>
          </w:p>
        </w:tc>
        <w:tc>
          <w:tcPr>
            <w:tcW w:w="1419" w:type="dxa"/>
            <w:noWrap/>
            <w:hideMark/>
          </w:tcPr>
          <w:p w:rsidR="000C30BA" w:rsidRPr="001205F6" w:rsidRDefault="000C30BA" w:rsidP="000C30BA">
            <w:pPr>
              <w:rPr>
                <w:rFonts w:eastAsiaTheme="majorEastAsia"/>
              </w:rPr>
            </w:pPr>
            <w:r w:rsidRPr="001205F6">
              <w:rPr>
                <w:rFonts w:eastAsiaTheme="majorEastAsia"/>
              </w:rPr>
              <w:t>TP-16092-BSM-SEND-BV-02</w:t>
            </w:r>
          </w:p>
        </w:tc>
        <w:tc>
          <w:tcPr>
            <w:tcW w:w="2703" w:type="dxa"/>
            <w:hideMark/>
          </w:tcPr>
          <w:p w:rsidR="000C30BA" w:rsidRPr="001205F6" w:rsidRDefault="000C30BA" w:rsidP="000C30BA">
            <w:pPr>
              <w:rPr>
                <w:rFonts w:eastAsiaTheme="majorEastAsia"/>
              </w:rPr>
            </w:pPr>
            <w:r w:rsidRPr="001205F6">
              <w:rPr>
                <w:rFonts w:eastAsiaTheme="majorEastAsia"/>
              </w:rPr>
              <w:t xml:space="preserve">To verify that the certificate region is defined as " </w:t>
            </w:r>
            <w:proofErr w:type="spellStart"/>
            <w:r w:rsidRPr="001205F6">
              <w:rPr>
                <w:rFonts w:eastAsiaTheme="majorEastAsia"/>
              </w:rPr>
              <w:t>identifiedRegion</w:t>
            </w:r>
            <w:proofErr w:type="spellEnd"/>
            <w:r w:rsidRPr="001205F6">
              <w:rPr>
                <w:rFonts w:eastAsiaTheme="majorEastAsia"/>
              </w:rPr>
              <w:t>" with a minimum number of 3 countries as specified in SAE J2945/1</w:t>
            </w:r>
          </w:p>
        </w:tc>
      </w:tr>
      <w:tr w:rsidR="000C30BA" w:rsidRPr="001205F6" w:rsidTr="00CD07F5">
        <w:trPr>
          <w:trHeight w:val="492"/>
        </w:trPr>
        <w:tc>
          <w:tcPr>
            <w:tcW w:w="1255" w:type="dxa"/>
            <w:noWrap/>
            <w:hideMark/>
          </w:tcPr>
          <w:p w:rsidR="000C30BA" w:rsidRPr="001205F6" w:rsidRDefault="000C30BA" w:rsidP="000C30BA">
            <w:pPr>
              <w:rPr>
                <w:rFonts w:eastAsiaTheme="majorEastAsia"/>
              </w:rPr>
            </w:pPr>
            <w:r w:rsidRPr="001205F6">
              <w:rPr>
                <w:rFonts w:eastAsiaTheme="majorEastAsia"/>
              </w:rPr>
              <w:t>S1.2.2.5.1.4</w:t>
            </w:r>
          </w:p>
        </w:tc>
        <w:tc>
          <w:tcPr>
            <w:tcW w:w="1440" w:type="dxa"/>
            <w:noWrap/>
            <w:hideMark/>
          </w:tcPr>
          <w:p w:rsidR="000C30BA" w:rsidRPr="001205F6" w:rsidRDefault="000C30BA" w:rsidP="000C30BA">
            <w:pPr>
              <w:rPr>
                <w:rFonts w:eastAsiaTheme="majorEastAsia"/>
              </w:rPr>
            </w:pPr>
            <w:r w:rsidRPr="001205F6">
              <w:rPr>
                <w:rFonts w:eastAsiaTheme="majorEastAsia"/>
              </w:rPr>
              <w:t xml:space="preserve">Support </w:t>
            </w:r>
            <w:proofErr w:type="spellStart"/>
            <w:r w:rsidRPr="001205F6">
              <w:rPr>
                <w:rFonts w:eastAsiaTheme="majorEastAsia"/>
              </w:rPr>
              <w:t>identifiedRegion</w:t>
            </w:r>
            <w:proofErr w:type="spellEnd"/>
          </w:p>
        </w:tc>
        <w:tc>
          <w:tcPr>
            <w:tcW w:w="810" w:type="dxa"/>
            <w:hideMark/>
          </w:tcPr>
          <w:p w:rsidR="000C30BA" w:rsidRPr="001205F6" w:rsidRDefault="000C30BA" w:rsidP="000C30BA">
            <w:pPr>
              <w:rPr>
                <w:rFonts w:eastAsiaTheme="majorEastAsia"/>
              </w:rPr>
            </w:pPr>
            <w:r w:rsidRPr="001205F6">
              <w:rPr>
                <w:rFonts w:eastAsiaTheme="majorEastAsia"/>
              </w:rPr>
              <w:t xml:space="preserve"> 6.4.17,</w:t>
            </w:r>
            <w:r w:rsidRPr="001205F6">
              <w:rPr>
                <w:rFonts w:eastAsiaTheme="majorEastAsia"/>
              </w:rPr>
              <w:br/>
              <w:t>6.4.22</w:t>
            </w:r>
          </w:p>
        </w:tc>
        <w:tc>
          <w:tcPr>
            <w:tcW w:w="853" w:type="dxa"/>
            <w:noWrap/>
            <w:hideMark/>
          </w:tcPr>
          <w:p w:rsidR="000C30BA" w:rsidRPr="001205F6" w:rsidRDefault="000C30BA" w:rsidP="000C30BA">
            <w:pPr>
              <w:rPr>
                <w:rFonts w:eastAsiaTheme="majorEastAsia"/>
              </w:rPr>
            </w:pPr>
            <w:r w:rsidRPr="001205F6">
              <w:rPr>
                <w:rFonts w:eastAsiaTheme="majorEastAsia"/>
              </w:rPr>
              <w:t>S1.2.2.5.</w:t>
            </w:r>
            <w:proofErr w:type="gramStart"/>
            <w:r w:rsidRPr="001205F6">
              <w:rPr>
                <w:rFonts w:eastAsiaTheme="majorEastAsia"/>
              </w:rPr>
              <w:t>1:O</w:t>
            </w:r>
            <w:proofErr w:type="gramEnd"/>
            <w:r w:rsidRPr="001205F6">
              <w:rPr>
                <w:rFonts w:eastAsiaTheme="majorEastAsia"/>
              </w:rPr>
              <w:t>9</w:t>
            </w:r>
          </w:p>
        </w:tc>
        <w:tc>
          <w:tcPr>
            <w:tcW w:w="965" w:type="dxa"/>
            <w:hideMark/>
          </w:tcPr>
          <w:p w:rsidR="000C30BA" w:rsidRPr="001205F6" w:rsidRDefault="000C30BA" w:rsidP="000C30BA">
            <w:pPr>
              <w:rPr>
                <w:rFonts w:eastAsiaTheme="majorEastAsia"/>
              </w:rPr>
            </w:pPr>
            <w:r w:rsidRPr="001205F6">
              <w:rPr>
                <w:rFonts w:eastAsiaTheme="majorEastAsia"/>
              </w:rPr>
              <w:t>Y</w:t>
            </w:r>
          </w:p>
        </w:tc>
        <w:tc>
          <w:tcPr>
            <w:tcW w:w="1419" w:type="dxa"/>
            <w:noWrap/>
            <w:hideMark/>
          </w:tcPr>
          <w:p w:rsidR="000C30BA" w:rsidRPr="001205F6" w:rsidRDefault="000C30BA" w:rsidP="000C30BA">
            <w:pPr>
              <w:rPr>
                <w:rFonts w:eastAsiaTheme="majorEastAsia"/>
              </w:rPr>
            </w:pPr>
            <w:r>
              <w:rPr>
                <w:rFonts w:eastAsiaTheme="majorEastAsia"/>
              </w:rPr>
              <w:t>Refer to</w:t>
            </w:r>
            <w:r w:rsidRPr="001205F6">
              <w:rPr>
                <w:rFonts w:eastAsiaTheme="majorEastAsia"/>
              </w:rPr>
              <w:t xml:space="preserve"> S1.2.2.5.1</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4896"/>
        </w:trPr>
        <w:tc>
          <w:tcPr>
            <w:tcW w:w="1255" w:type="dxa"/>
            <w:noWrap/>
            <w:hideMark/>
          </w:tcPr>
          <w:p w:rsidR="000C30BA" w:rsidRPr="001205F6" w:rsidRDefault="000C30BA" w:rsidP="000C30BA">
            <w:pPr>
              <w:rPr>
                <w:rFonts w:eastAsiaTheme="majorEastAsia"/>
              </w:rPr>
            </w:pPr>
            <w:r w:rsidRPr="001205F6">
              <w:rPr>
                <w:rFonts w:eastAsiaTheme="majorEastAsia"/>
              </w:rPr>
              <w:t>S1.2.2.5.1.4.1.</w:t>
            </w:r>
          </w:p>
        </w:tc>
        <w:tc>
          <w:tcPr>
            <w:tcW w:w="1440" w:type="dxa"/>
            <w:hideMark/>
          </w:tcPr>
          <w:p w:rsidR="000C30BA" w:rsidRPr="001205F6" w:rsidRDefault="000C30BA" w:rsidP="000C30BA">
            <w:pPr>
              <w:rPr>
                <w:rFonts w:eastAsiaTheme="majorEastAsia"/>
              </w:rPr>
            </w:pPr>
            <w:r w:rsidRPr="001205F6">
              <w:rPr>
                <w:rFonts w:eastAsiaTheme="majorEastAsia"/>
              </w:rPr>
              <w:t xml:space="preserve">Maximum number of </w:t>
            </w:r>
            <w:proofErr w:type="spellStart"/>
            <w:r w:rsidRPr="001205F6">
              <w:rPr>
                <w:rFonts w:eastAsiaTheme="majorEastAsia"/>
              </w:rPr>
              <w:t>identifiedRegions</w:t>
            </w:r>
            <w:proofErr w:type="spellEnd"/>
            <w:r w:rsidRPr="001205F6">
              <w:rPr>
                <w:rFonts w:eastAsiaTheme="majorEastAsia"/>
              </w:rPr>
              <w:br/>
              <w:t>supported</w:t>
            </w:r>
          </w:p>
        </w:tc>
        <w:tc>
          <w:tcPr>
            <w:tcW w:w="810" w:type="dxa"/>
            <w:hideMark/>
          </w:tcPr>
          <w:p w:rsidR="000C30BA" w:rsidRPr="001205F6" w:rsidRDefault="000C30BA" w:rsidP="000C30BA">
            <w:pPr>
              <w:rPr>
                <w:rFonts w:eastAsiaTheme="majorEastAsia"/>
              </w:rPr>
            </w:pPr>
            <w:r w:rsidRPr="001205F6">
              <w:rPr>
                <w:rFonts w:eastAsiaTheme="majorEastAsia"/>
              </w:rPr>
              <w:t>6.4.17</w:t>
            </w:r>
            <w:r w:rsidRPr="001205F6">
              <w:rPr>
                <w:rFonts w:eastAsiaTheme="majorEastAsia"/>
              </w:rPr>
              <w:br/>
              <w:t>6.4.22</w:t>
            </w:r>
          </w:p>
        </w:tc>
        <w:tc>
          <w:tcPr>
            <w:tcW w:w="853" w:type="dxa"/>
            <w:hideMark/>
          </w:tcPr>
          <w:p w:rsidR="000C30BA" w:rsidRPr="001205F6" w:rsidRDefault="000C30BA" w:rsidP="000C30BA">
            <w:pPr>
              <w:rPr>
                <w:rFonts w:eastAsiaTheme="majorEastAsia"/>
              </w:rPr>
            </w:pPr>
            <w:r w:rsidRPr="001205F6">
              <w:rPr>
                <w:rFonts w:eastAsiaTheme="majorEastAsia"/>
              </w:rPr>
              <w:t>S1.2.2.5.1.4:</w:t>
            </w:r>
            <w:r w:rsidRPr="001205F6">
              <w:rPr>
                <w:rFonts w:eastAsiaTheme="majorEastAsia"/>
              </w:rPr>
              <w:br/>
              <w:t>8:M</w:t>
            </w:r>
            <w:r w:rsidRPr="001205F6">
              <w:rPr>
                <w:rFonts w:eastAsiaTheme="majorEastAsia"/>
              </w:rPr>
              <w:br/>
              <w:t>&gt;</w:t>
            </w:r>
            <w:proofErr w:type="gramStart"/>
            <w:r w:rsidRPr="001205F6">
              <w:rPr>
                <w:rFonts w:eastAsiaTheme="majorEastAsia"/>
              </w:rPr>
              <w:t>8:O</w:t>
            </w:r>
            <w:proofErr w:type="gramEnd"/>
          </w:p>
        </w:tc>
        <w:tc>
          <w:tcPr>
            <w:tcW w:w="965" w:type="dxa"/>
            <w:hideMark/>
          </w:tcPr>
          <w:p w:rsidR="000C30BA" w:rsidRPr="001205F6" w:rsidRDefault="000C30BA" w:rsidP="000C30BA">
            <w:pPr>
              <w:rPr>
                <w:rFonts w:eastAsiaTheme="majorEastAsia"/>
              </w:rPr>
            </w:pPr>
            <w:r w:rsidRPr="001205F6">
              <w:rPr>
                <w:rFonts w:eastAsiaTheme="majorEastAsia"/>
              </w:rPr>
              <w:t>Minimum of 3</w:t>
            </w:r>
            <w:r w:rsidRPr="001205F6">
              <w:rPr>
                <w:rFonts w:eastAsiaTheme="majorEastAsia"/>
              </w:rPr>
              <w:br/>
              <w:t>Note: US, Canada, Mexico supported as defined by the United Nations Statistics Division, October 2013 edition</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S1.2.2.5.1</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492"/>
        </w:trPr>
        <w:tc>
          <w:tcPr>
            <w:tcW w:w="1255" w:type="dxa"/>
            <w:noWrap/>
            <w:hideMark/>
          </w:tcPr>
          <w:p w:rsidR="000C30BA" w:rsidRPr="001205F6" w:rsidRDefault="000C30BA" w:rsidP="000C30BA">
            <w:pPr>
              <w:rPr>
                <w:rFonts w:eastAsiaTheme="majorEastAsia"/>
              </w:rPr>
            </w:pPr>
            <w:r w:rsidRPr="001205F6">
              <w:rPr>
                <w:rFonts w:eastAsiaTheme="majorEastAsia"/>
              </w:rPr>
              <w:t>S1.2.2.5.1.4.2.</w:t>
            </w:r>
          </w:p>
        </w:tc>
        <w:tc>
          <w:tcPr>
            <w:tcW w:w="1440" w:type="dxa"/>
            <w:hideMark/>
          </w:tcPr>
          <w:p w:rsidR="000C30BA" w:rsidRPr="001205F6" w:rsidRDefault="000C30BA" w:rsidP="000C30BA">
            <w:pPr>
              <w:rPr>
                <w:rFonts w:eastAsiaTheme="majorEastAsia"/>
              </w:rPr>
            </w:pPr>
            <w:r w:rsidRPr="001205F6">
              <w:rPr>
                <w:rFonts w:eastAsiaTheme="majorEastAsia"/>
              </w:rPr>
              <w:t xml:space="preserve">Support </w:t>
            </w:r>
            <w:proofErr w:type="spellStart"/>
            <w:r w:rsidRPr="001205F6">
              <w:rPr>
                <w:rFonts w:eastAsiaTheme="majorEastAsia"/>
              </w:rPr>
              <w:t>IdentifiedRegion</w:t>
            </w:r>
            <w:proofErr w:type="spellEnd"/>
            <w:r w:rsidRPr="001205F6">
              <w:rPr>
                <w:rFonts w:eastAsiaTheme="majorEastAsia"/>
              </w:rPr>
              <w:t xml:space="preserve"> of type</w:t>
            </w:r>
            <w:r w:rsidRPr="001205F6">
              <w:rPr>
                <w:rFonts w:eastAsiaTheme="majorEastAsia"/>
              </w:rPr>
              <w:br/>
              <w:t>Country Only</w:t>
            </w:r>
          </w:p>
        </w:tc>
        <w:tc>
          <w:tcPr>
            <w:tcW w:w="810" w:type="dxa"/>
            <w:hideMark/>
          </w:tcPr>
          <w:p w:rsidR="000C30BA" w:rsidRPr="001205F6" w:rsidRDefault="000C30BA" w:rsidP="000C30BA">
            <w:pPr>
              <w:rPr>
                <w:rFonts w:eastAsiaTheme="majorEastAsia"/>
              </w:rPr>
            </w:pPr>
            <w:r w:rsidRPr="001205F6">
              <w:rPr>
                <w:rFonts w:eastAsiaTheme="majorEastAsia"/>
              </w:rPr>
              <w:t>6.4.22,</w:t>
            </w:r>
            <w:r w:rsidRPr="001205F6">
              <w:rPr>
                <w:rFonts w:eastAsiaTheme="majorEastAsia"/>
              </w:rPr>
              <w:br/>
              <w:t>6.4.23</w:t>
            </w:r>
          </w:p>
        </w:tc>
        <w:tc>
          <w:tcPr>
            <w:tcW w:w="853" w:type="dxa"/>
            <w:noWrap/>
            <w:hideMark/>
          </w:tcPr>
          <w:p w:rsidR="000C30BA" w:rsidRPr="001205F6" w:rsidRDefault="000C30BA" w:rsidP="000C30BA">
            <w:pPr>
              <w:rPr>
                <w:rFonts w:eastAsiaTheme="majorEastAsia"/>
              </w:rPr>
            </w:pPr>
            <w:r w:rsidRPr="001205F6">
              <w:rPr>
                <w:rFonts w:eastAsiaTheme="majorEastAsia"/>
              </w:rPr>
              <w:t>S1.2.2.5.1.</w:t>
            </w:r>
            <w:proofErr w:type="gramStart"/>
            <w:r w:rsidRPr="001205F6">
              <w:rPr>
                <w:rFonts w:eastAsiaTheme="majorEastAsia"/>
              </w:rPr>
              <w:t>4:O</w:t>
            </w:r>
            <w:proofErr w:type="gramEnd"/>
            <w:r w:rsidRPr="001205F6">
              <w:rPr>
                <w:rFonts w:eastAsiaTheme="majorEastAsia"/>
              </w:rPr>
              <w:t>1</w:t>
            </w:r>
          </w:p>
        </w:tc>
        <w:tc>
          <w:tcPr>
            <w:tcW w:w="965" w:type="dxa"/>
            <w:noWrap/>
            <w:hideMark/>
          </w:tcPr>
          <w:p w:rsidR="000C30BA" w:rsidRPr="001205F6" w:rsidRDefault="000C30BA" w:rsidP="000C30BA">
            <w:pPr>
              <w:rPr>
                <w:rFonts w:eastAsiaTheme="majorEastAsia"/>
              </w:rPr>
            </w:pPr>
            <w:r w:rsidRPr="001205F6">
              <w:rPr>
                <w:rFonts w:eastAsiaTheme="majorEastAsia"/>
              </w:rPr>
              <w:t>Y</w:t>
            </w:r>
          </w:p>
        </w:tc>
        <w:tc>
          <w:tcPr>
            <w:tcW w:w="1419" w:type="dxa"/>
            <w:noWrap/>
            <w:hideMark/>
          </w:tcPr>
          <w:p w:rsidR="000C30BA" w:rsidRPr="001205F6" w:rsidRDefault="000C30BA" w:rsidP="000C30BA">
            <w:pPr>
              <w:rPr>
                <w:rFonts w:eastAsiaTheme="majorEastAsia"/>
              </w:rPr>
            </w:pPr>
            <w:r w:rsidRPr="000C30BA">
              <w:rPr>
                <w:rFonts w:eastAsiaTheme="majorEastAsia"/>
              </w:rPr>
              <w:t xml:space="preserve">Refer to </w:t>
            </w:r>
            <w:r w:rsidRPr="001205F6">
              <w:rPr>
                <w:rFonts w:eastAsiaTheme="majorEastAsia"/>
              </w:rPr>
              <w:t>S1.2.2.5.1</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1440"/>
        </w:trPr>
        <w:tc>
          <w:tcPr>
            <w:tcW w:w="1255" w:type="dxa"/>
            <w:noWrap/>
            <w:hideMark/>
          </w:tcPr>
          <w:p w:rsidR="000C30BA" w:rsidRPr="001205F6" w:rsidRDefault="000C30BA" w:rsidP="000C30BA">
            <w:pPr>
              <w:rPr>
                <w:rFonts w:eastAsiaTheme="majorEastAsia"/>
              </w:rPr>
            </w:pPr>
            <w:r w:rsidRPr="001205F6">
              <w:rPr>
                <w:rFonts w:eastAsiaTheme="majorEastAsia"/>
              </w:rPr>
              <w:lastRenderedPageBreak/>
              <w:t>S1.2.2.5.2</w:t>
            </w:r>
          </w:p>
        </w:tc>
        <w:tc>
          <w:tcPr>
            <w:tcW w:w="1440" w:type="dxa"/>
            <w:hideMark/>
          </w:tcPr>
          <w:p w:rsidR="000C30BA" w:rsidRPr="001205F6" w:rsidRDefault="000C30BA" w:rsidP="000C30BA">
            <w:pPr>
              <w:rPr>
                <w:rFonts w:eastAsiaTheme="majorEastAsia"/>
              </w:rPr>
            </w:pPr>
            <w:r w:rsidRPr="001205F6">
              <w:rPr>
                <w:rFonts w:eastAsiaTheme="majorEastAsia"/>
              </w:rPr>
              <w:t>Determine that the certificate has the</w:t>
            </w:r>
            <w:r w:rsidRPr="001205F6">
              <w:rPr>
                <w:rFonts w:eastAsiaTheme="majorEastAsia"/>
              </w:rPr>
              <w:br/>
              <w:t xml:space="preserve">proper </w:t>
            </w:r>
            <w:proofErr w:type="spellStart"/>
            <w:r w:rsidRPr="001205F6">
              <w:rPr>
                <w:rFonts w:eastAsiaTheme="majorEastAsia"/>
              </w:rPr>
              <w:t>appPermissions</w:t>
            </w:r>
            <w:proofErr w:type="spellEnd"/>
          </w:p>
        </w:tc>
        <w:tc>
          <w:tcPr>
            <w:tcW w:w="810" w:type="dxa"/>
            <w:hideMark/>
          </w:tcPr>
          <w:p w:rsidR="000C30BA" w:rsidRPr="001205F6" w:rsidRDefault="000C30BA" w:rsidP="000C30BA">
            <w:pPr>
              <w:rPr>
                <w:rFonts w:eastAsiaTheme="majorEastAsia"/>
              </w:rPr>
            </w:pPr>
            <w:r w:rsidRPr="001205F6">
              <w:rPr>
                <w:rFonts w:eastAsiaTheme="majorEastAsia"/>
              </w:rPr>
              <w:t>6.4.8</w:t>
            </w:r>
            <w:r w:rsidRPr="001205F6">
              <w:rPr>
                <w:rFonts w:eastAsiaTheme="majorEastAsia"/>
              </w:rPr>
              <w:br/>
              <w:t>6.4.28</w:t>
            </w:r>
          </w:p>
        </w:tc>
        <w:tc>
          <w:tcPr>
            <w:tcW w:w="853" w:type="dxa"/>
            <w:noWrap/>
            <w:hideMark/>
          </w:tcPr>
          <w:p w:rsidR="000C30BA" w:rsidRPr="001205F6" w:rsidRDefault="000C30BA" w:rsidP="000C30BA">
            <w:pPr>
              <w:rPr>
                <w:rFonts w:eastAsiaTheme="majorEastAsia"/>
              </w:rPr>
            </w:pPr>
            <w:r w:rsidRPr="001205F6">
              <w:rPr>
                <w:rFonts w:eastAsiaTheme="majorEastAsia"/>
              </w:rPr>
              <w:t>S1.2.2.</w:t>
            </w:r>
            <w:proofErr w:type="gramStart"/>
            <w:r w:rsidRPr="001205F6">
              <w:rPr>
                <w:rFonts w:eastAsiaTheme="majorEastAsia"/>
              </w:rPr>
              <w:t>5:O</w:t>
            </w:r>
            <w:proofErr w:type="gramEnd"/>
          </w:p>
        </w:tc>
        <w:tc>
          <w:tcPr>
            <w:tcW w:w="965" w:type="dxa"/>
            <w:noWrap/>
            <w:hideMark/>
          </w:tcPr>
          <w:p w:rsidR="000C30BA" w:rsidRPr="001205F6" w:rsidRDefault="00DF15DF" w:rsidP="000C30BA">
            <w:pPr>
              <w:rPr>
                <w:rFonts w:eastAsiaTheme="majorEastAsia"/>
              </w:rPr>
            </w:pPr>
            <w:r>
              <w:rPr>
                <w:rFonts w:eastAsiaTheme="majorEastAsia"/>
              </w:rPr>
              <w:t>Y</w:t>
            </w:r>
          </w:p>
        </w:tc>
        <w:tc>
          <w:tcPr>
            <w:tcW w:w="1419" w:type="dxa"/>
            <w:noWrap/>
            <w:hideMark/>
          </w:tcPr>
          <w:p w:rsidR="000C30BA" w:rsidRPr="001205F6" w:rsidRDefault="000C30BA" w:rsidP="000C30BA">
            <w:pPr>
              <w:rPr>
                <w:rFonts w:eastAsiaTheme="majorEastAsia"/>
              </w:rPr>
            </w:pPr>
            <w:r w:rsidRPr="001205F6">
              <w:rPr>
                <w:rFonts w:eastAsiaTheme="majorEastAsia"/>
              </w:rPr>
              <w:t>TP-16092-BSM-SEND-BV-02</w:t>
            </w:r>
          </w:p>
        </w:tc>
        <w:tc>
          <w:tcPr>
            <w:tcW w:w="2703" w:type="dxa"/>
            <w:hideMark/>
          </w:tcPr>
          <w:p w:rsidR="000C30BA" w:rsidRPr="001205F6" w:rsidRDefault="000C30BA" w:rsidP="000C30BA">
            <w:pPr>
              <w:rPr>
                <w:rFonts w:eastAsiaTheme="majorEastAsia"/>
              </w:rPr>
            </w:pPr>
            <w:r w:rsidRPr="001205F6">
              <w:rPr>
                <w:rFonts w:eastAsiaTheme="majorEastAsia"/>
              </w:rPr>
              <w:t xml:space="preserve">verify that the IUT will generate a </w:t>
            </w:r>
            <w:proofErr w:type="spellStart"/>
            <w:r w:rsidRPr="001205F6">
              <w:rPr>
                <w:rFonts w:eastAsiaTheme="majorEastAsia"/>
              </w:rPr>
              <w:t>signedData</w:t>
            </w:r>
            <w:proofErr w:type="spellEnd"/>
            <w:r w:rsidRPr="001205F6">
              <w:rPr>
                <w:rFonts w:eastAsiaTheme="majorEastAsia"/>
              </w:rPr>
              <w:t xml:space="preserve"> using implicit certificate that contains the appropriate </w:t>
            </w:r>
            <w:proofErr w:type="spellStart"/>
            <w:r w:rsidRPr="001205F6">
              <w:rPr>
                <w:rFonts w:eastAsiaTheme="majorEastAsia"/>
              </w:rPr>
              <w:t>appPermissions</w:t>
            </w:r>
            <w:proofErr w:type="spellEnd"/>
            <w:r w:rsidRPr="001205F6">
              <w:rPr>
                <w:rFonts w:eastAsiaTheme="majorEastAsia"/>
              </w:rPr>
              <w:t xml:space="preserve"> </w:t>
            </w:r>
          </w:p>
        </w:tc>
      </w:tr>
      <w:tr w:rsidR="000C30BA" w:rsidRPr="001205F6" w:rsidTr="00CD07F5">
        <w:trPr>
          <w:trHeight w:val="492"/>
        </w:trPr>
        <w:tc>
          <w:tcPr>
            <w:tcW w:w="1255" w:type="dxa"/>
            <w:noWrap/>
            <w:hideMark/>
          </w:tcPr>
          <w:p w:rsidR="000C30BA" w:rsidRPr="001205F6" w:rsidRDefault="000C30BA" w:rsidP="000C30BA">
            <w:pPr>
              <w:rPr>
                <w:rFonts w:eastAsiaTheme="majorEastAsia"/>
              </w:rPr>
            </w:pPr>
            <w:r w:rsidRPr="001205F6">
              <w:rPr>
                <w:rFonts w:eastAsiaTheme="majorEastAsia"/>
              </w:rPr>
              <w:t>S1.2.2.8.</w:t>
            </w:r>
          </w:p>
        </w:tc>
        <w:tc>
          <w:tcPr>
            <w:tcW w:w="1440" w:type="dxa"/>
            <w:hideMark/>
          </w:tcPr>
          <w:p w:rsidR="000C30BA" w:rsidRPr="001205F6" w:rsidRDefault="000C30BA" w:rsidP="000C30BA">
            <w:pPr>
              <w:rPr>
                <w:rFonts w:eastAsiaTheme="majorEastAsia"/>
              </w:rPr>
            </w:pPr>
            <w:r w:rsidRPr="001205F6">
              <w:rPr>
                <w:rFonts w:eastAsiaTheme="majorEastAsia"/>
              </w:rPr>
              <w:t>Support signing with implicit</w:t>
            </w:r>
            <w:r w:rsidRPr="001205F6">
              <w:rPr>
                <w:rFonts w:eastAsiaTheme="majorEastAsia"/>
              </w:rPr>
              <w:br/>
              <w:t>certificate</w:t>
            </w:r>
          </w:p>
        </w:tc>
        <w:tc>
          <w:tcPr>
            <w:tcW w:w="810" w:type="dxa"/>
            <w:hideMark/>
          </w:tcPr>
          <w:p w:rsidR="000C30BA" w:rsidRPr="001205F6" w:rsidRDefault="000C30BA" w:rsidP="000C30BA">
            <w:pPr>
              <w:rPr>
                <w:rFonts w:eastAsiaTheme="majorEastAsia"/>
              </w:rPr>
            </w:pPr>
            <w:r w:rsidRPr="001205F6">
              <w:rPr>
                <w:rFonts w:eastAsiaTheme="majorEastAsia"/>
              </w:rPr>
              <w:t>5.3.2,</w:t>
            </w:r>
            <w:r w:rsidRPr="001205F6">
              <w:rPr>
                <w:rFonts w:eastAsiaTheme="majorEastAsia"/>
              </w:rPr>
              <w:br/>
              <w:t>6.4.5</w:t>
            </w:r>
          </w:p>
        </w:tc>
        <w:tc>
          <w:tcPr>
            <w:tcW w:w="853" w:type="dxa"/>
            <w:noWrap/>
            <w:hideMark/>
          </w:tcPr>
          <w:p w:rsidR="000C30BA" w:rsidRPr="001205F6" w:rsidRDefault="000C30BA" w:rsidP="000C30BA">
            <w:pPr>
              <w:rPr>
                <w:rFonts w:eastAsiaTheme="majorEastAsia"/>
              </w:rPr>
            </w:pPr>
            <w:r w:rsidRPr="001205F6">
              <w:rPr>
                <w:rFonts w:eastAsiaTheme="majorEastAsia"/>
              </w:rPr>
              <w:t>S1.2.2.</w:t>
            </w:r>
            <w:proofErr w:type="gramStart"/>
            <w:r w:rsidRPr="001205F6">
              <w:rPr>
                <w:rFonts w:eastAsiaTheme="majorEastAsia"/>
              </w:rPr>
              <w:t>5:O</w:t>
            </w:r>
            <w:proofErr w:type="gramEnd"/>
            <w:r w:rsidRPr="001205F6">
              <w:rPr>
                <w:rFonts w:eastAsiaTheme="majorEastAsia"/>
              </w:rPr>
              <w:t>11</w:t>
            </w:r>
          </w:p>
        </w:tc>
        <w:tc>
          <w:tcPr>
            <w:tcW w:w="965" w:type="dxa"/>
            <w:noWrap/>
            <w:hideMark/>
          </w:tcPr>
          <w:p w:rsidR="000C30BA" w:rsidRPr="001205F6" w:rsidRDefault="000C30BA" w:rsidP="000C30BA">
            <w:pPr>
              <w:rPr>
                <w:rFonts w:eastAsiaTheme="majorEastAsia"/>
              </w:rPr>
            </w:pPr>
            <w:r w:rsidRPr="001205F6">
              <w:rPr>
                <w:rFonts w:eastAsiaTheme="majorEastAsia"/>
              </w:rPr>
              <w:t>Y</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S1.2.2.5.2</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1212"/>
        </w:trPr>
        <w:tc>
          <w:tcPr>
            <w:tcW w:w="1255" w:type="dxa"/>
            <w:noWrap/>
            <w:hideMark/>
          </w:tcPr>
          <w:p w:rsidR="000C30BA" w:rsidRPr="001205F6" w:rsidRDefault="000C30BA" w:rsidP="000C30BA">
            <w:pPr>
              <w:rPr>
                <w:rFonts w:eastAsiaTheme="majorEastAsia"/>
              </w:rPr>
            </w:pPr>
            <w:r w:rsidRPr="001205F6">
              <w:rPr>
                <w:rFonts w:eastAsiaTheme="majorEastAsia"/>
              </w:rPr>
              <w:t>S1.3.2.</w:t>
            </w:r>
          </w:p>
        </w:tc>
        <w:tc>
          <w:tcPr>
            <w:tcW w:w="1440" w:type="dxa"/>
            <w:hideMark/>
          </w:tcPr>
          <w:p w:rsidR="000C30BA" w:rsidRPr="001205F6" w:rsidRDefault="000C30BA" w:rsidP="000C30BA">
            <w:pPr>
              <w:rPr>
                <w:rFonts w:eastAsiaTheme="majorEastAsia"/>
              </w:rPr>
            </w:pPr>
            <w:r w:rsidRPr="001205F6">
              <w:rPr>
                <w:rFonts w:eastAsiaTheme="majorEastAsia"/>
              </w:rPr>
              <w:t>Verify Ieee</w:t>
            </w:r>
            <w:r w:rsidRPr="001205F6">
              <w:rPr>
                <w:rFonts w:eastAsiaTheme="majorEastAsia"/>
              </w:rPr>
              <w:softHyphen/>
            </w:r>
            <w:r w:rsidRPr="001205F6">
              <w:rPr>
                <w:rFonts w:eastAsiaTheme="majorEastAsia"/>
              </w:rPr>
              <w:softHyphen/>
              <w:t>1609</w:t>
            </w:r>
            <w:r w:rsidRPr="001205F6">
              <w:rPr>
                <w:rFonts w:eastAsiaTheme="majorEastAsia"/>
              </w:rPr>
              <w:softHyphen/>
              <w:t>Dot2</w:t>
            </w:r>
            <w:r w:rsidRPr="001205F6">
              <w:rPr>
                <w:rFonts w:eastAsiaTheme="majorEastAsia"/>
              </w:rPr>
              <w:softHyphen/>
            </w:r>
            <w:r w:rsidRPr="001205F6">
              <w:rPr>
                <w:rFonts w:eastAsiaTheme="majorEastAsia"/>
              </w:rPr>
              <w:softHyphen/>
              <w:t xml:space="preserve">Data containing </w:t>
            </w:r>
            <w:proofErr w:type="spellStart"/>
            <w:r w:rsidRPr="001205F6">
              <w:rPr>
                <w:rFonts w:eastAsiaTheme="majorEastAsia"/>
              </w:rPr>
              <w:t>Signed</w:t>
            </w:r>
            <w:r w:rsidRPr="001205F6">
              <w:rPr>
                <w:rFonts w:eastAsiaTheme="majorEastAsia"/>
              </w:rPr>
              <w:softHyphen/>
              <w:t>Data</w:t>
            </w:r>
            <w:proofErr w:type="spellEnd"/>
          </w:p>
        </w:tc>
        <w:tc>
          <w:tcPr>
            <w:tcW w:w="810" w:type="dxa"/>
            <w:hideMark/>
          </w:tcPr>
          <w:p w:rsidR="000C30BA" w:rsidRPr="001205F6" w:rsidRDefault="000C30BA" w:rsidP="000C30BA">
            <w:pPr>
              <w:rPr>
                <w:rFonts w:eastAsiaTheme="majorEastAsia"/>
              </w:rPr>
            </w:pPr>
            <w:r w:rsidRPr="001205F6">
              <w:rPr>
                <w:rFonts w:eastAsiaTheme="majorEastAsia"/>
              </w:rPr>
              <w:t>4.2.2.2.3,</w:t>
            </w:r>
            <w:r w:rsidRPr="001205F6">
              <w:rPr>
                <w:rFonts w:eastAsiaTheme="majorEastAsia"/>
              </w:rPr>
              <w:br/>
              <w:t>5.2, 5.3.1, 5.3.3</w:t>
            </w:r>
            <w:r w:rsidRPr="001205F6">
              <w:rPr>
                <w:rFonts w:eastAsiaTheme="majorEastAsia"/>
              </w:rPr>
              <w:br/>
              <w:t>5.3.7, 6.3.4,6.3.9</w:t>
            </w:r>
          </w:p>
        </w:tc>
        <w:tc>
          <w:tcPr>
            <w:tcW w:w="853" w:type="dxa"/>
            <w:noWrap/>
            <w:hideMark/>
          </w:tcPr>
          <w:p w:rsidR="000C30BA" w:rsidRPr="001205F6" w:rsidRDefault="000C30BA" w:rsidP="000C30BA">
            <w:pPr>
              <w:rPr>
                <w:rFonts w:eastAsiaTheme="majorEastAsia"/>
              </w:rPr>
            </w:pPr>
            <w:r w:rsidRPr="001205F6">
              <w:rPr>
                <w:rFonts w:eastAsiaTheme="majorEastAsia"/>
              </w:rPr>
              <w:t>S1.</w:t>
            </w:r>
            <w:proofErr w:type="gramStart"/>
            <w:r w:rsidRPr="001205F6">
              <w:rPr>
                <w:rFonts w:eastAsiaTheme="majorEastAsia"/>
              </w:rPr>
              <w:t>3:O</w:t>
            </w:r>
            <w:proofErr w:type="gramEnd"/>
            <w:r w:rsidRPr="001205F6">
              <w:rPr>
                <w:rFonts w:eastAsiaTheme="majorEastAsia"/>
              </w:rPr>
              <w:t>17</w:t>
            </w:r>
          </w:p>
        </w:tc>
        <w:tc>
          <w:tcPr>
            <w:tcW w:w="965" w:type="dxa"/>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noWrap/>
            <w:hideMark/>
          </w:tcPr>
          <w:p w:rsidR="000C30BA" w:rsidRPr="001205F6" w:rsidRDefault="000C30BA" w:rsidP="000C30BA">
            <w:pPr>
              <w:rPr>
                <w:rFonts w:eastAsiaTheme="majorEastAsia"/>
              </w:rPr>
            </w:pPr>
            <w:r w:rsidRPr="001205F6">
              <w:rPr>
                <w:rFonts w:eastAsiaTheme="majorEastAsia"/>
              </w:rPr>
              <w:t>TP-16092-BSM-RECV-BV-01</w:t>
            </w:r>
          </w:p>
        </w:tc>
        <w:tc>
          <w:tcPr>
            <w:tcW w:w="2703" w:type="dxa"/>
            <w:hideMark/>
          </w:tcPr>
          <w:p w:rsidR="000C30BA" w:rsidRPr="001205F6" w:rsidRDefault="000C30BA" w:rsidP="000C30BA">
            <w:pPr>
              <w:rPr>
                <w:rFonts w:eastAsiaTheme="majorEastAsia"/>
              </w:rPr>
            </w:pPr>
            <w:r w:rsidRPr="001205F6">
              <w:rPr>
                <w:rFonts w:eastAsiaTheme="majorEastAsia"/>
              </w:rPr>
              <w:t xml:space="preserve">To verify that the IUT </w:t>
            </w:r>
            <w:r w:rsidR="006C35AB" w:rsidRPr="001205F6">
              <w:rPr>
                <w:rFonts w:eastAsiaTheme="majorEastAsia"/>
              </w:rPr>
              <w:t>will accept</w:t>
            </w:r>
            <w:r w:rsidRPr="001205F6">
              <w:rPr>
                <w:rFonts w:eastAsiaTheme="majorEastAsia"/>
              </w:rPr>
              <w:t xml:space="preserve"> a valid BSM contains </w:t>
            </w:r>
            <w:proofErr w:type="spellStart"/>
            <w:r w:rsidRPr="001205F6">
              <w:rPr>
                <w:rFonts w:eastAsiaTheme="majorEastAsia"/>
              </w:rPr>
              <w:t>signedData</w:t>
            </w:r>
            <w:proofErr w:type="spellEnd"/>
            <w:r w:rsidRPr="001205F6">
              <w:rPr>
                <w:rFonts w:eastAsiaTheme="majorEastAsia"/>
              </w:rPr>
              <w:t>.</w:t>
            </w:r>
          </w:p>
        </w:tc>
      </w:tr>
      <w:tr w:rsidR="000C30BA" w:rsidRPr="001205F6" w:rsidTr="00CD07F5">
        <w:trPr>
          <w:trHeight w:val="642"/>
        </w:trPr>
        <w:tc>
          <w:tcPr>
            <w:tcW w:w="1255" w:type="dxa"/>
            <w:vMerge w:val="restart"/>
            <w:noWrap/>
            <w:hideMark/>
          </w:tcPr>
          <w:p w:rsidR="000C30BA" w:rsidRPr="001205F6" w:rsidRDefault="000C30BA" w:rsidP="000C30BA">
            <w:pPr>
              <w:rPr>
                <w:rFonts w:eastAsiaTheme="majorEastAsia"/>
              </w:rPr>
            </w:pPr>
            <w:r w:rsidRPr="001205F6">
              <w:rPr>
                <w:rFonts w:eastAsiaTheme="majorEastAsia"/>
              </w:rPr>
              <w:t>S1.3.2.1.</w:t>
            </w:r>
          </w:p>
        </w:tc>
        <w:tc>
          <w:tcPr>
            <w:tcW w:w="1440" w:type="dxa"/>
            <w:vMerge w:val="restart"/>
            <w:noWrap/>
            <w:hideMark/>
          </w:tcPr>
          <w:p w:rsidR="000C30BA" w:rsidRPr="001205F6" w:rsidRDefault="000C30BA" w:rsidP="000C30BA">
            <w:pPr>
              <w:rPr>
                <w:rFonts w:eastAsiaTheme="majorEastAsia"/>
              </w:rPr>
            </w:pPr>
            <w:r w:rsidRPr="001205F6">
              <w:rPr>
                <w:rFonts w:eastAsiaTheme="majorEastAsia"/>
              </w:rPr>
              <w:t xml:space="preserve">Using a valid </w:t>
            </w:r>
            <w:proofErr w:type="spellStart"/>
            <w:r w:rsidRPr="001205F6">
              <w:rPr>
                <w:rFonts w:eastAsiaTheme="majorEastAsia"/>
              </w:rPr>
              <w:t>HashAlgorithm</w:t>
            </w:r>
            <w:proofErr w:type="spellEnd"/>
          </w:p>
        </w:tc>
        <w:tc>
          <w:tcPr>
            <w:tcW w:w="810" w:type="dxa"/>
            <w:vMerge w:val="restart"/>
            <w:noWrap/>
            <w:hideMark/>
          </w:tcPr>
          <w:p w:rsidR="000C30BA" w:rsidRPr="001205F6" w:rsidRDefault="000C30BA" w:rsidP="000C30BA">
            <w:pPr>
              <w:rPr>
                <w:rFonts w:eastAsiaTheme="majorEastAsia"/>
              </w:rPr>
            </w:pPr>
            <w:r w:rsidRPr="001205F6">
              <w:rPr>
                <w:rFonts w:eastAsiaTheme="majorEastAsia"/>
              </w:rPr>
              <w:t> </w:t>
            </w:r>
          </w:p>
        </w:tc>
        <w:tc>
          <w:tcPr>
            <w:tcW w:w="853" w:type="dxa"/>
            <w:vMerge w:val="restart"/>
            <w:noWrap/>
            <w:hideMark/>
          </w:tcPr>
          <w:p w:rsidR="000C30BA" w:rsidRPr="001205F6" w:rsidRDefault="000C30BA" w:rsidP="000C30BA">
            <w:pPr>
              <w:rPr>
                <w:rFonts w:eastAsiaTheme="majorEastAsia"/>
              </w:rPr>
            </w:pPr>
            <w:r w:rsidRPr="001205F6">
              <w:rPr>
                <w:rFonts w:eastAsiaTheme="majorEastAsia"/>
              </w:rPr>
              <w:t>S1.3.2:M</w:t>
            </w:r>
          </w:p>
        </w:tc>
        <w:tc>
          <w:tcPr>
            <w:tcW w:w="965" w:type="dxa"/>
            <w:vMerge w:val="restart"/>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hideMark/>
          </w:tcPr>
          <w:p w:rsidR="000C30BA" w:rsidRDefault="000C30BA" w:rsidP="000C30BA">
            <w:pPr>
              <w:rPr>
                <w:rFonts w:eastAsiaTheme="majorEastAsia"/>
              </w:rPr>
            </w:pPr>
            <w:r w:rsidRPr="001205F6">
              <w:rPr>
                <w:rFonts w:eastAsiaTheme="majorEastAsia"/>
              </w:rPr>
              <w:t>TP-16092-BSM-RECV-BV-01</w:t>
            </w:r>
          </w:p>
          <w:p w:rsidR="000C30BA" w:rsidRPr="001205F6" w:rsidRDefault="000C30BA" w:rsidP="000C30BA">
            <w:pPr>
              <w:rPr>
                <w:rFonts w:eastAsiaTheme="majorEastAsia"/>
              </w:rPr>
            </w:pPr>
          </w:p>
        </w:tc>
        <w:tc>
          <w:tcPr>
            <w:tcW w:w="2703" w:type="dxa"/>
            <w:hideMark/>
          </w:tcPr>
          <w:p w:rsidR="000C30BA" w:rsidRDefault="000C30BA" w:rsidP="000C30BA">
            <w:pPr>
              <w:rPr>
                <w:rFonts w:eastAsiaTheme="majorEastAsia"/>
              </w:rPr>
            </w:pPr>
            <w:r w:rsidRPr="001205F6">
              <w:rPr>
                <w:rFonts w:eastAsiaTheme="majorEastAsia"/>
              </w:rPr>
              <w:t xml:space="preserve">To verify that the IUT </w:t>
            </w:r>
            <w:proofErr w:type="gramStart"/>
            <w:r w:rsidRPr="001205F6">
              <w:rPr>
                <w:rFonts w:eastAsiaTheme="majorEastAsia"/>
              </w:rPr>
              <w:t>will  accept</w:t>
            </w:r>
            <w:proofErr w:type="gramEnd"/>
            <w:r w:rsidRPr="001205F6">
              <w:rPr>
                <w:rFonts w:eastAsiaTheme="majorEastAsia"/>
              </w:rPr>
              <w:t xml:space="preserve"> BSM message </w:t>
            </w:r>
            <w:r w:rsidR="007E39B1">
              <w:rPr>
                <w:rFonts w:eastAsiaTheme="majorEastAsia"/>
              </w:rPr>
              <w:t>signed</w:t>
            </w:r>
            <w:r w:rsidRPr="001205F6">
              <w:rPr>
                <w:rFonts w:eastAsiaTheme="majorEastAsia"/>
              </w:rPr>
              <w:t xml:space="preserve"> by</w:t>
            </w:r>
            <w:r w:rsidR="00D0176D">
              <w:rPr>
                <w:rFonts w:eastAsiaTheme="majorEastAsia"/>
              </w:rPr>
              <w:t xml:space="preserve"> a digest of type</w:t>
            </w:r>
            <w:r w:rsidRPr="001205F6">
              <w:rPr>
                <w:rFonts w:eastAsiaTheme="majorEastAsia"/>
              </w:rPr>
              <w:t xml:space="preserve"> sha256</w:t>
            </w:r>
          </w:p>
          <w:p w:rsidR="000C30BA" w:rsidRPr="001205F6" w:rsidRDefault="000C30BA" w:rsidP="000C30BA">
            <w:pPr>
              <w:rPr>
                <w:rFonts w:eastAsiaTheme="majorEastAsia"/>
              </w:rPr>
            </w:pPr>
          </w:p>
        </w:tc>
      </w:tr>
      <w:tr w:rsidR="000C30BA" w:rsidRPr="001205F6" w:rsidTr="00CD07F5">
        <w:trPr>
          <w:trHeight w:val="642"/>
        </w:trPr>
        <w:tc>
          <w:tcPr>
            <w:tcW w:w="1255" w:type="dxa"/>
            <w:vMerge/>
            <w:noWrap/>
          </w:tcPr>
          <w:p w:rsidR="000C30BA" w:rsidRPr="001205F6" w:rsidRDefault="000C30BA" w:rsidP="000C30BA">
            <w:pPr>
              <w:rPr>
                <w:rFonts w:eastAsiaTheme="majorEastAsia"/>
              </w:rPr>
            </w:pPr>
          </w:p>
        </w:tc>
        <w:tc>
          <w:tcPr>
            <w:tcW w:w="1440" w:type="dxa"/>
            <w:vMerge/>
            <w:noWrap/>
          </w:tcPr>
          <w:p w:rsidR="000C30BA" w:rsidRPr="001205F6" w:rsidRDefault="000C30BA" w:rsidP="000C30BA">
            <w:pPr>
              <w:rPr>
                <w:rFonts w:eastAsiaTheme="majorEastAsia"/>
              </w:rPr>
            </w:pPr>
          </w:p>
        </w:tc>
        <w:tc>
          <w:tcPr>
            <w:tcW w:w="810" w:type="dxa"/>
            <w:vMerge/>
            <w:noWrap/>
          </w:tcPr>
          <w:p w:rsidR="000C30BA" w:rsidRPr="001205F6" w:rsidRDefault="000C30BA" w:rsidP="000C30BA">
            <w:pPr>
              <w:rPr>
                <w:rFonts w:eastAsiaTheme="majorEastAsia"/>
              </w:rPr>
            </w:pPr>
          </w:p>
        </w:tc>
        <w:tc>
          <w:tcPr>
            <w:tcW w:w="853" w:type="dxa"/>
            <w:vMerge/>
            <w:noWrap/>
          </w:tcPr>
          <w:p w:rsidR="000C30BA" w:rsidRPr="001205F6" w:rsidRDefault="000C30BA" w:rsidP="000C30BA">
            <w:pPr>
              <w:rPr>
                <w:rFonts w:eastAsiaTheme="majorEastAsia"/>
              </w:rPr>
            </w:pPr>
          </w:p>
        </w:tc>
        <w:tc>
          <w:tcPr>
            <w:tcW w:w="965" w:type="dxa"/>
            <w:vMerge/>
            <w:noWrap/>
          </w:tcPr>
          <w:p w:rsidR="000C30BA" w:rsidRPr="001205F6" w:rsidRDefault="000C30BA" w:rsidP="000C30BA">
            <w:pPr>
              <w:rPr>
                <w:rFonts w:eastAsiaTheme="majorEastAsia"/>
                <w:b/>
                <w:bCs/>
              </w:rPr>
            </w:pPr>
          </w:p>
        </w:tc>
        <w:tc>
          <w:tcPr>
            <w:tcW w:w="1419" w:type="dxa"/>
          </w:tcPr>
          <w:p w:rsidR="000C30BA" w:rsidRPr="001205F6" w:rsidRDefault="000C30BA" w:rsidP="000C30BA">
            <w:pPr>
              <w:rPr>
                <w:rFonts w:eastAsiaTheme="majorEastAsia"/>
              </w:rPr>
            </w:pPr>
            <w:r w:rsidRPr="001205F6">
              <w:rPr>
                <w:rFonts w:eastAsiaTheme="majorEastAsia"/>
              </w:rPr>
              <w:t>TP-16092-BSM-RECV-BV-03</w:t>
            </w:r>
          </w:p>
        </w:tc>
        <w:tc>
          <w:tcPr>
            <w:tcW w:w="2703" w:type="dxa"/>
          </w:tcPr>
          <w:p w:rsidR="000C30BA" w:rsidRPr="001205F6" w:rsidRDefault="000C30BA" w:rsidP="000C30BA">
            <w:pPr>
              <w:rPr>
                <w:rFonts w:eastAsiaTheme="majorEastAsia"/>
              </w:rPr>
            </w:pPr>
            <w:r w:rsidRPr="001205F6">
              <w:rPr>
                <w:rFonts w:eastAsiaTheme="majorEastAsia"/>
              </w:rPr>
              <w:t xml:space="preserve">To verify that the IUT will accept BSM messages </w:t>
            </w:r>
            <w:r w:rsidR="007E39B1">
              <w:rPr>
                <w:rFonts w:eastAsiaTheme="majorEastAsia"/>
              </w:rPr>
              <w:t>signed</w:t>
            </w:r>
            <w:r w:rsidRPr="001205F6">
              <w:rPr>
                <w:rFonts w:eastAsiaTheme="majorEastAsia"/>
              </w:rPr>
              <w:t xml:space="preserve"> by a signer </w:t>
            </w:r>
            <w:proofErr w:type="gramStart"/>
            <w:r w:rsidRPr="001205F6">
              <w:rPr>
                <w:rFonts w:eastAsiaTheme="majorEastAsia"/>
              </w:rPr>
              <w:t>credential  of</w:t>
            </w:r>
            <w:proofErr w:type="gramEnd"/>
            <w:r w:rsidRPr="001205F6">
              <w:rPr>
                <w:rFonts w:eastAsiaTheme="majorEastAsia"/>
              </w:rPr>
              <w:t xml:space="preserve"> type certificate digest using sha256</w:t>
            </w:r>
          </w:p>
        </w:tc>
      </w:tr>
      <w:tr w:rsidR="000C30BA" w:rsidRPr="001205F6" w:rsidTr="00CD07F5">
        <w:trPr>
          <w:trHeight w:val="492"/>
        </w:trPr>
        <w:tc>
          <w:tcPr>
            <w:tcW w:w="1255" w:type="dxa"/>
            <w:noWrap/>
            <w:hideMark/>
          </w:tcPr>
          <w:p w:rsidR="000C30BA" w:rsidRPr="001205F6" w:rsidRDefault="000C30BA" w:rsidP="000C30BA">
            <w:pPr>
              <w:rPr>
                <w:rFonts w:eastAsiaTheme="majorEastAsia"/>
              </w:rPr>
            </w:pPr>
            <w:r w:rsidRPr="001205F6">
              <w:rPr>
                <w:rFonts w:eastAsiaTheme="majorEastAsia"/>
              </w:rPr>
              <w:t>S1.3.2.1.1.</w:t>
            </w:r>
          </w:p>
        </w:tc>
        <w:tc>
          <w:tcPr>
            <w:tcW w:w="1440" w:type="dxa"/>
            <w:hideMark/>
          </w:tcPr>
          <w:p w:rsidR="000C30BA" w:rsidRPr="001205F6" w:rsidRDefault="000C30BA" w:rsidP="000C30BA">
            <w:pPr>
              <w:rPr>
                <w:rFonts w:eastAsiaTheme="majorEastAsia"/>
              </w:rPr>
            </w:pPr>
            <w:r w:rsidRPr="001205F6">
              <w:rPr>
                <w:rFonts w:eastAsiaTheme="majorEastAsia"/>
              </w:rPr>
              <w:t>Verify signed data using Hash Algorithm</w:t>
            </w:r>
            <w:r w:rsidRPr="001205F6">
              <w:rPr>
                <w:rFonts w:eastAsiaTheme="majorEastAsia"/>
              </w:rPr>
              <w:br/>
              <w:t>SHA-256</w:t>
            </w:r>
          </w:p>
        </w:tc>
        <w:tc>
          <w:tcPr>
            <w:tcW w:w="810" w:type="dxa"/>
            <w:hideMark/>
          </w:tcPr>
          <w:p w:rsidR="000C30BA" w:rsidRPr="001205F6" w:rsidRDefault="000C30BA" w:rsidP="000C30BA">
            <w:pPr>
              <w:rPr>
                <w:rFonts w:eastAsiaTheme="majorEastAsia"/>
              </w:rPr>
            </w:pPr>
            <w:r w:rsidRPr="001205F6">
              <w:rPr>
                <w:rFonts w:eastAsiaTheme="majorEastAsia"/>
              </w:rPr>
              <w:t>6.3.5</w:t>
            </w:r>
          </w:p>
        </w:tc>
        <w:tc>
          <w:tcPr>
            <w:tcW w:w="853" w:type="dxa"/>
            <w:noWrap/>
            <w:hideMark/>
          </w:tcPr>
          <w:p w:rsidR="000C30BA" w:rsidRPr="001205F6" w:rsidRDefault="000C30BA" w:rsidP="000C30BA">
            <w:pPr>
              <w:rPr>
                <w:rFonts w:eastAsiaTheme="majorEastAsia"/>
              </w:rPr>
            </w:pPr>
            <w:r w:rsidRPr="001205F6">
              <w:rPr>
                <w:rFonts w:eastAsiaTheme="majorEastAsia"/>
              </w:rPr>
              <w:t>S1.3.2.1:M</w:t>
            </w:r>
          </w:p>
        </w:tc>
        <w:tc>
          <w:tcPr>
            <w:tcW w:w="965" w:type="dxa"/>
            <w:noWrap/>
            <w:hideMark/>
          </w:tcPr>
          <w:p w:rsidR="000C30BA" w:rsidRPr="001205F6" w:rsidRDefault="000C30BA" w:rsidP="000C30BA">
            <w:pPr>
              <w:rPr>
                <w:rFonts w:eastAsiaTheme="majorEastAsia"/>
              </w:rPr>
            </w:pPr>
            <w:r w:rsidRPr="001205F6">
              <w:rPr>
                <w:rFonts w:eastAsiaTheme="majorEastAsia"/>
              </w:rPr>
              <w:t>Y</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S1.3.2.1</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S1.3.2.2.</w:t>
            </w:r>
          </w:p>
        </w:tc>
        <w:tc>
          <w:tcPr>
            <w:tcW w:w="1440" w:type="dxa"/>
            <w:noWrap/>
            <w:hideMark/>
          </w:tcPr>
          <w:p w:rsidR="000C30BA" w:rsidRPr="001205F6" w:rsidRDefault="000C30BA" w:rsidP="000C30BA">
            <w:pPr>
              <w:rPr>
                <w:rFonts w:eastAsiaTheme="majorEastAsia"/>
              </w:rPr>
            </w:pPr>
            <w:r w:rsidRPr="001205F6">
              <w:rPr>
                <w:rFonts w:eastAsiaTheme="majorEastAsia"/>
              </w:rPr>
              <w:t>Containing a Signed Data payload</w:t>
            </w:r>
          </w:p>
        </w:tc>
        <w:tc>
          <w:tcPr>
            <w:tcW w:w="810" w:type="dxa"/>
            <w:noWrap/>
            <w:hideMark/>
          </w:tcPr>
          <w:p w:rsidR="000C30BA" w:rsidRPr="001205F6" w:rsidRDefault="000C30BA" w:rsidP="000C30BA">
            <w:pPr>
              <w:rPr>
                <w:rFonts w:eastAsiaTheme="majorEastAsia"/>
              </w:rPr>
            </w:pPr>
            <w:r w:rsidRPr="001205F6">
              <w:rPr>
                <w:rFonts w:eastAsiaTheme="majorEastAsia"/>
              </w:rPr>
              <w:t>6.3.6</w:t>
            </w:r>
          </w:p>
        </w:tc>
        <w:tc>
          <w:tcPr>
            <w:tcW w:w="853" w:type="dxa"/>
            <w:noWrap/>
            <w:hideMark/>
          </w:tcPr>
          <w:p w:rsidR="000C30BA" w:rsidRPr="001205F6" w:rsidRDefault="000C30BA" w:rsidP="000C30BA">
            <w:pPr>
              <w:rPr>
                <w:rFonts w:eastAsiaTheme="majorEastAsia"/>
              </w:rPr>
            </w:pPr>
            <w:r w:rsidRPr="001205F6">
              <w:rPr>
                <w:rFonts w:eastAsiaTheme="majorEastAsia"/>
              </w:rPr>
              <w:t>S1.3.2:M</w:t>
            </w:r>
          </w:p>
        </w:tc>
        <w:tc>
          <w:tcPr>
            <w:tcW w:w="965" w:type="dxa"/>
            <w:hideMark/>
          </w:tcPr>
          <w:p w:rsidR="000C30BA" w:rsidRPr="001205F6" w:rsidRDefault="00DF15DF" w:rsidP="000C30BA">
            <w:pPr>
              <w:rPr>
                <w:rFonts w:eastAsiaTheme="majorEastAsia"/>
              </w:rPr>
            </w:pPr>
            <w:r>
              <w:rPr>
                <w:rFonts w:eastAsiaTheme="majorEastAsia"/>
                <w:b/>
                <w:bCs/>
              </w:rPr>
              <w:t>Y</w:t>
            </w:r>
          </w:p>
        </w:tc>
        <w:tc>
          <w:tcPr>
            <w:tcW w:w="1419" w:type="dxa"/>
            <w:noWrap/>
            <w:hideMark/>
          </w:tcPr>
          <w:p w:rsidR="000C30BA" w:rsidRPr="001205F6" w:rsidRDefault="000C30BA" w:rsidP="000C30BA">
            <w:pPr>
              <w:rPr>
                <w:rFonts w:eastAsiaTheme="majorEastAsia"/>
              </w:rPr>
            </w:pPr>
            <w:r w:rsidRPr="000C30BA">
              <w:rPr>
                <w:rFonts w:eastAsiaTheme="majorEastAsia"/>
              </w:rPr>
              <w:t xml:space="preserve">Refer to </w:t>
            </w:r>
            <w:r w:rsidR="00D0176D">
              <w:rPr>
                <w:rFonts w:eastAsiaTheme="majorEastAsia"/>
              </w:rPr>
              <w:t>S1.3.2</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S1.3.2.2.1.</w:t>
            </w:r>
          </w:p>
        </w:tc>
        <w:tc>
          <w:tcPr>
            <w:tcW w:w="1440" w:type="dxa"/>
            <w:noWrap/>
            <w:hideMark/>
          </w:tcPr>
          <w:p w:rsidR="000C30BA" w:rsidRPr="001205F6" w:rsidRDefault="000C30BA" w:rsidP="000C30BA">
            <w:pPr>
              <w:rPr>
                <w:rFonts w:eastAsiaTheme="majorEastAsia"/>
              </w:rPr>
            </w:pPr>
            <w:r w:rsidRPr="001205F6">
              <w:rPr>
                <w:rFonts w:eastAsiaTheme="majorEastAsia"/>
              </w:rPr>
              <w:t>… with payload containing data</w:t>
            </w:r>
          </w:p>
        </w:tc>
        <w:tc>
          <w:tcPr>
            <w:tcW w:w="810" w:type="dxa"/>
            <w:noWrap/>
            <w:hideMark/>
          </w:tcPr>
          <w:p w:rsidR="000C30BA" w:rsidRPr="001205F6" w:rsidRDefault="000C30BA" w:rsidP="000C30BA">
            <w:pPr>
              <w:rPr>
                <w:rFonts w:eastAsiaTheme="majorEastAsia"/>
              </w:rPr>
            </w:pPr>
            <w:r w:rsidRPr="001205F6">
              <w:rPr>
                <w:rFonts w:eastAsiaTheme="majorEastAsia"/>
              </w:rPr>
              <w:t>6.3.7</w:t>
            </w:r>
          </w:p>
        </w:tc>
        <w:tc>
          <w:tcPr>
            <w:tcW w:w="853" w:type="dxa"/>
            <w:noWrap/>
            <w:hideMark/>
          </w:tcPr>
          <w:p w:rsidR="000C30BA" w:rsidRPr="001205F6" w:rsidRDefault="000C30BA" w:rsidP="000C30BA">
            <w:pPr>
              <w:rPr>
                <w:rFonts w:eastAsiaTheme="majorEastAsia"/>
              </w:rPr>
            </w:pPr>
            <w:r w:rsidRPr="001205F6">
              <w:rPr>
                <w:rFonts w:eastAsiaTheme="majorEastAsia"/>
              </w:rPr>
              <w:t>S1.3.2.</w:t>
            </w:r>
            <w:proofErr w:type="gramStart"/>
            <w:r w:rsidRPr="001205F6">
              <w:rPr>
                <w:rFonts w:eastAsiaTheme="majorEastAsia"/>
              </w:rPr>
              <w:t>2:O</w:t>
            </w:r>
            <w:proofErr w:type="gramEnd"/>
            <w:r w:rsidRPr="001205F6">
              <w:rPr>
                <w:rFonts w:eastAsiaTheme="majorEastAsia"/>
              </w:rPr>
              <w:t>18</w:t>
            </w:r>
          </w:p>
        </w:tc>
        <w:tc>
          <w:tcPr>
            <w:tcW w:w="965" w:type="dxa"/>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S1.3.2</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1440"/>
        </w:trPr>
        <w:tc>
          <w:tcPr>
            <w:tcW w:w="1255" w:type="dxa"/>
            <w:noWrap/>
            <w:hideMark/>
          </w:tcPr>
          <w:p w:rsidR="000C30BA" w:rsidRPr="001205F6" w:rsidRDefault="000C30BA" w:rsidP="000C30BA">
            <w:pPr>
              <w:rPr>
                <w:rFonts w:eastAsiaTheme="majorEastAsia"/>
              </w:rPr>
            </w:pPr>
            <w:r w:rsidRPr="001205F6">
              <w:rPr>
                <w:rFonts w:eastAsiaTheme="majorEastAsia"/>
              </w:rPr>
              <w:t>S1.3.2.2.3.</w:t>
            </w:r>
          </w:p>
        </w:tc>
        <w:tc>
          <w:tcPr>
            <w:tcW w:w="1440" w:type="dxa"/>
            <w:hideMark/>
          </w:tcPr>
          <w:p w:rsidR="000C30BA" w:rsidRPr="001205F6" w:rsidRDefault="000C30BA" w:rsidP="000C30BA">
            <w:pPr>
              <w:rPr>
                <w:rFonts w:eastAsiaTheme="majorEastAsia"/>
              </w:rPr>
            </w:pPr>
            <w:r w:rsidRPr="001205F6">
              <w:rPr>
                <w:rFonts w:eastAsiaTheme="majorEastAsia"/>
              </w:rPr>
              <w:t>… with generation Time in the security</w:t>
            </w:r>
            <w:r w:rsidRPr="001205F6">
              <w:rPr>
                <w:rFonts w:eastAsiaTheme="majorEastAsia"/>
              </w:rPr>
              <w:br/>
              <w:t>header</w:t>
            </w:r>
          </w:p>
        </w:tc>
        <w:tc>
          <w:tcPr>
            <w:tcW w:w="810" w:type="dxa"/>
            <w:noWrap/>
            <w:hideMark/>
          </w:tcPr>
          <w:p w:rsidR="000C30BA" w:rsidRPr="001205F6" w:rsidRDefault="000C30BA" w:rsidP="000C30BA">
            <w:pPr>
              <w:rPr>
                <w:rFonts w:eastAsiaTheme="majorEastAsia"/>
              </w:rPr>
            </w:pPr>
            <w:r w:rsidRPr="001205F6">
              <w:rPr>
                <w:rFonts w:eastAsiaTheme="majorEastAsia"/>
              </w:rPr>
              <w:t>6.3.9, 6.3.11</w:t>
            </w:r>
          </w:p>
        </w:tc>
        <w:tc>
          <w:tcPr>
            <w:tcW w:w="853" w:type="dxa"/>
            <w:noWrap/>
            <w:hideMark/>
          </w:tcPr>
          <w:p w:rsidR="000C30BA" w:rsidRPr="001205F6" w:rsidRDefault="000C30BA" w:rsidP="000C30BA">
            <w:pPr>
              <w:rPr>
                <w:rFonts w:eastAsiaTheme="majorEastAsia"/>
              </w:rPr>
            </w:pPr>
            <w:r w:rsidRPr="001205F6">
              <w:rPr>
                <w:rFonts w:eastAsiaTheme="majorEastAsia"/>
              </w:rPr>
              <w:t>S1.3.2.</w:t>
            </w:r>
            <w:proofErr w:type="gramStart"/>
            <w:r w:rsidRPr="001205F6">
              <w:rPr>
                <w:rFonts w:eastAsiaTheme="majorEastAsia"/>
              </w:rPr>
              <w:t>2:O</w:t>
            </w:r>
            <w:proofErr w:type="gramEnd"/>
          </w:p>
        </w:tc>
        <w:tc>
          <w:tcPr>
            <w:tcW w:w="965" w:type="dxa"/>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noWrap/>
            <w:hideMark/>
          </w:tcPr>
          <w:p w:rsidR="000C30BA" w:rsidRPr="001205F6" w:rsidRDefault="000C30BA" w:rsidP="000C30BA">
            <w:pPr>
              <w:rPr>
                <w:rFonts w:eastAsiaTheme="majorEastAsia"/>
              </w:rPr>
            </w:pPr>
            <w:r w:rsidRPr="001205F6">
              <w:rPr>
                <w:rFonts w:eastAsiaTheme="majorEastAsia"/>
              </w:rPr>
              <w:t>TP-16092-BSM-RECV-BV-01</w:t>
            </w:r>
          </w:p>
        </w:tc>
        <w:tc>
          <w:tcPr>
            <w:tcW w:w="2703" w:type="dxa"/>
            <w:hideMark/>
          </w:tcPr>
          <w:p w:rsidR="000C30BA" w:rsidRPr="001205F6" w:rsidRDefault="000C30BA" w:rsidP="000C30BA">
            <w:pPr>
              <w:rPr>
                <w:rFonts w:eastAsiaTheme="majorEastAsia"/>
              </w:rPr>
            </w:pPr>
            <w:r w:rsidRPr="001205F6">
              <w:rPr>
                <w:rFonts w:eastAsiaTheme="majorEastAsia"/>
              </w:rPr>
              <w:t xml:space="preserve">To verify that the IUT will accept BSM message with the correct security header information. That is, it must contain </w:t>
            </w:r>
            <w:proofErr w:type="spellStart"/>
            <w:r w:rsidRPr="001205F6">
              <w:rPr>
                <w:rFonts w:eastAsiaTheme="majorEastAsia"/>
              </w:rPr>
              <w:t>generationTime</w:t>
            </w:r>
            <w:proofErr w:type="spellEnd"/>
            <w:r w:rsidRPr="001205F6">
              <w:rPr>
                <w:rFonts w:eastAsiaTheme="majorEastAsia"/>
              </w:rPr>
              <w:t>.</w:t>
            </w:r>
          </w:p>
        </w:tc>
      </w:tr>
      <w:tr w:rsidR="000C30BA" w:rsidRPr="001205F6" w:rsidTr="00CD07F5">
        <w:trPr>
          <w:trHeight w:val="666"/>
        </w:trPr>
        <w:tc>
          <w:tcPr>
            <w:tcW w:w="1255" w:type="dxa"/>
            <w:vMerge w:val="restart"/>
            <w:noWrap/>
            <w:hideMark/>
          </w:tcPr>
          <w:p w:rsidR="000C30BA" w:rsidRPr="001205F6" w:rsidRDefault="000C30BA" w:rsidP="000C30BA">
            <w:pPr>
              <w:rPr>
                <w:rFonts w:eastAsiaTheme="majorEastAsia"/>
              </w:rPr>
            </w:pPr>
            <w:r w:rsidRPr="001205F6">
              <w:rPr>
                <w:rFonts w:eastAsiaTheme="majorEastAsia"/>
              </w:rPr>
              <w:t>S1.3.2.3.</w:t>
            </w:r>
          </w:p>
        </w:tc>
        <w:tc>
          <w:tcPr>
            <w:tcW w:w="1440" w:type="dxa"/>
            <w:vMerge w:val="restart"/>
            <w:noWrap/>
            <w:hideMark/>
          </w:tcPr>
          <w:p w:rsidR="000C30BA" w:rsidRPr="001205F6" w:rsidRDefault="000C30BA" w:rsidP="000C30BA">
            <w:pPr>
              <w:rPr>
                <w:rFonts w:eastAsiaTheme="majorEastAsia"/>
              </w:rPr>
            </w:pPr>
            <w:r w:rsidRPr="001205F6">
              <w:rPr>
                <w:rFonts w:eastAsiaTheme="majorEastAsia"/>
              </w:rPr>
              <w:t xml:space="preserve">Support a </w:t>
            </w:r>
            <w:proofErr w:type="spellStart"/>
            <w:r w:rsidRPr="001205F6">
              <w:rPr>
                <w:rFonts w:eastAsiaTheme="majorEastAsia"/>
              </w:rPr>
              <w:t>SignerIdentifier</w:t>
            </w:r>
            <w:proofErr w:type="spellEnd"/>
          </w:p>
        </w:tc>
        <w:tc>
          <w:tcPr>
            <w:tcW w:w="810" w:type="dxa"/>
            <w:vMerge w:val="restart"/>
            <w:noWrap/>
            <w:hideMark/>
          </w:tcPr>
          <w:p w:rsidR="000C30BA" w:rsidRPr="001205F6" w:rsidRDefault="000C30BA" w:rsidP="000C30BA">
            <w:pPr>
              <w:rPr>
                <w:rFonts w:eastAsiaTheme="majorEastAsia"/>
              </w:rPr>
            </w:pPr>
            <w:r w:rsidRPr="001205F6">
              <w:rPr>
                <w:rFonts w:eastAsiaTheme="majorEastAsia"/>
              </w:rPr>
              <w:t>6.3.24</w:t>
            </w:r>
          </w:p>
        </w:tc>
        <w:tc>
          <w:tcPr>
            <w:tcW w:w="853" w:type="dxa"/>
            <w:vMerge w:val="restart"/>
            <w:noWrap/>
            <w:hideMark/>
          </w:tcPr>
          <w:p w:rsidR="000C30BA" w:rsidRPr="001205F6" w:rsidRDefault="000C30BA" w:rsidP="000C30BA">
            <w:pPr>
              <w:rPr>
                <w:rFonts w:eastAsiaTheme="majorEastAsia"/>
              </w:rPr>
            </w:pPr>
            <w:r w:rsidRPr="001205F6">
              <w:rPr>
                <w:rFonts w:eastAsiaTheme="majorEastAsia"/>
              </w:rPr>
              <w:t>S1.3.2:M</w:t>
            </w:r>
          </w:p>
        </w:tc>
        <w:tc>
          <w:tcPr>
            <w:tcW w:w="965" w:type="dxa"/>
            <w:vMerge w:val="restart"/>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hideMark/>
          </w:tcPr>
          <w:p w:rsidR="000C30BA" w:rsidRPr="001205F6" w:rsidRDefault="000C30BA" w:rsidP="000C30BA">
            <w:pPr>
              <w:rPr>
                <w:rFonts w:eastAsiaTheme="majorEastAsia"/>
              </w:rPr>
            </w:pPr>
            <w:r w:rsidRPr="001205F6">
              <w:rPr>
                <w:rFonts w:eastAsiaTheme="majorEastAsia"/>
              </w:rPr>
              <w:t>TP-16092-BSM-RECV-BV-02</w:t>
            </w:r>
          </w:p>
        </w:tc>
        <w:tc>
          <w:tcPr>
            <w:tcW w:w="2703" w:type="dxa"/>
            <w:hideMark/>
          </w:tcPr>
          <w:p w:rsidR="000C30BA" w:rsidRPr="001205F6" w:rsidRDefault="00D0241B" w:rsidP="000C30BA">
            <w:pPr>
              <w:rPr>
                <w:rFonts w:eastAsiaTheme="majorEastAsia"/>
              </w:rPr>
            </w:pPr>
            <w:r>
              <w:rPr>
                <w:rFonts w:eastAsiaTheme="majorEastAsia"/>
              </w:rPr>
              <w:t>To verify that the IUT will accept</w:t>
            </w:r>
            <w:r w:rsidR="000C30BA" w:rsidRPr="001205F6">
              <w:rPr>
                <w:rFonts w:eastAsiaTheme="majorEastAsia"/>
              </w:rPr>
              <w:t xml:space="preserve"> BSM message signed with the correct signer credential of type certificate. .</w:t>
            </w:r>
          </w:p>
        </w:tc>
      </w:tr>
      <w:tr w:rsidR="000C30BA" w:rsidRPr="001205F6" w:rsidTr="00CD07F5">
        <w:trPr>
          <w:trHeight w:val="666"/>
        </w:trPr>
        <w:tc>
          <w:tcPr>
            <w:tcW w:w="1255" w:type="dxa"/>
            <w:vMerge/>
            <w:noWrap/>
          </w:tcPr>
          <w:p w:rsidR="000C30BA" w:rsidRPr="001205F6" w:rsidRDefault="000C30BA" w:rsidP="000C30BA">
            <w:pPr>
              <w:rPr>
                <w:rFonts w:eastAsiaTheme="majorEastAsia"/>
              </w:rPr>
            </w:pPr>
          </w:p>
        </w:tc>
        <w:tc>
          <w:tcPr>
            <w:tcW w:w="1440" w:type="dxa"/>
            <w:vMerge/>
            <w:noWrap/>
          </w:tcPr>
          <w:p w:rsidR="000C30BA" w:rsidRPr="001205F6" w:rsidRDefault="000C30BA" w:rsidP="000C30BA">
            <w:pPr>
              <w:rPr>
                <w:rFonts w:eastAsiaTheme="majorEastAsia"/>
              </w:rPr>
            </w:pPr>
          </w:p>
        </w:tc>
        <w:tc>
          <w:tcPr>
            <w:tcW w:w="810" w:type="dxa"/>
            <w:vMerge/>
            <w:noWrap/>
          </w:tcPr>
          <w:p w:rsidR="000C30BA" w:rsidRPr="001205F6" w:rsidRDefault="000C30BA" w:rsidP="000C30BA">
            <w:pPr>
              <w:rPr>
                <w:rFonts w:eastAsiaTheme="majorEastAsia"/>
              </w:rPr>
            </w:pPr>
          </w:p>
        </w:tc>
        <w:tc>
          <w:tcPr>
            <w:tcW w:w="853" w:type="dxa"/>
            <w:vMerge/>
            <w:noWrap/>
          </w:tcPr>
          <w:p w:rsidR="000C30BA" w:rsidRPr="001205F6" w:rsidRDefault="000C30BA" w:rsidP="000C30BA">
            <w:pPr>
              <w:rPr>
                <w:rFonts w:eastAsiaTheme="majorEastAsia"/>
              </w:rPr>
            </w:pPr>
          </w:p>
        </w:tc>
        <w:tc>
          <w:tcPr>
            <w:tcW w:w="965" w:type="dxa"/>
            <w:vMerge/>
            <w:noWrap/>
          </w:tcPr>
          <w:p w:rsidR="000C30BA" w:rsidRPr="001205F6" w:rsidRDefault="000C30BA" w:rsidP="000C30BA">
            <w:pPr>
              <w:rPr>
                <w:rFonts w:eastAsiaTheme="majorEastAsia"/>
                <w:b/>
                <w:bCs/>
              </w:rPr>
            </w:pPr>
          </w:p>
        </w:tc>
        <w:tc>
          <w:tcPr>
            <w:tcW w:w="1419" w:type="dxa"/>
          </w:tcPr>
          <w:p w:rsidR="000C30BA" w:rsidRPr="001205F6" w:rsidRDefault="000C30BA" w:rsidP="000C30BA">
            <w:pPr>
              <w:rPr>
                <w:rFonts w:eastAsiaTheme="majorEastAsia"/>
              </w:rPr>
            </w:pPr>
            <w:r w:rsidRPr="001205F6">
              <w:rPr>
                <w:rFonts w:eastAsiaTheme="majorEastAsia"/>
              </w:rPr>
              <w:t>TP-16092-BSM-RECV-BV-03</w:t>
            </w:r>
          </w:p>
        </w:tc>
        <w:tc>
          <w:tcPr>
            <w:tcW w:w="2703" w:type="dxa"/>
          </w:tcPr>
          <w:p w:rsidR="000C30BA" w:rsidRPr="001205F6" w:rsidRDefault="000C30BA" w:rsidP="000C30BA">
            <w:pPr>
              <w:rPr>
                <w:rFonts w:eastAsiaTheme="majorEastAsia"/>
              </w:rPr>
            </w:pPr>
            <w:r w:rsidRPr="001205F6">
              <w:rPr>
                <w:rFonts w:eastAsiaTheme="majorEastAsia"/>
              </w:rPr>
              <w:t xml:space="preserve">To </w:t>
            </w:r>
            <w:r w:rsidR="00D0241B">
              <w:rPr>
                <w:rFonts w:eastAsiaTheme="majorEastAsia"/>
              </w:rPr>
              <w:t>verify that the IUT will accept</w:t>
            </w:r>
            <w:r w:rsidRPr="001205F6">
              <w:rPr>
                <w:rFonts w:eastAsiaTheme="majorEastAsia"/>
              </w:rPr>
              <w:t xml:space="preserve"> BSM message signed with the correct signer credential of type certificate digest.</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S1.3.2.3.1.</w:t>
            </w:r>
          </w:p>
        </w:tc>
        <w:tc>
          <w:tcPr>
            <w:tcW w:w="1440" w:type="dxa"/>
            <w:noWrap/>
            <w:hideMark/>
          </w:tcPr>
          <w:p w:rsidR="000C30BA" w:rsidRPr="001205F6" w:rsidRDefault="000C30BA" w:rsidP="000C30BA">
            <w:pPr>
              <w:rPr>
                <w:rFonts w:eastAsiaTheme="majorEastAsia"/>
              </w:rPr>
            </w:pPr>
            <w:r w:rsidRPr="001205F6">
              <w:rPr>
                <w:rFonts w:eastAsiaTheme="majorEastAsia"/>
              </w:rPr>
              <w:t>… of type digest</w:t>
            </w:r>
          </w:p>
        </w:tc>
        <w:tc>
          <w:tcPr>
            <w:tcW w:w="810" w:type="dxa"/>
            <w:noWrap/>
            <w:hideMark/>
          </w:tcPr>
          <w:p w:rsidR="000C30BA" w:rsidRPr="001205F6" w:rsidRDefault="000C30BA" w:rsidP="000C30BA">
            <w:pPr>
              <w:rPr>
                <w:rFonts w:eastAsiaTheme="majorEastAsia"/>
              </w:rPr>
            </w:pPr>
            <w:r w:rsidRPr="001205F6">
              <w:rPr>
                <w:rFonts w:eastAsiaTheme="majorEastAsia"/>
              </w:rPr>
              <w:t>6.3.26</w:t>
            </w:r>
          </w:p>
        </w:tc>
        <w:tc>
          <w:tcPr>
            <w:tcW w:w="853" w:type="dxa"/>
            <w:noWrap/>
            <w:hideMark/>
          </w:tcPr>
          <w:p w:rsidR="000C30BA" w:rsidRPr="001205F6" w:rsidRDefault="000C30BA" w:rsidP="000C30BA">
            <w:pPr>
              <w:rPr>
                <w:rFonts w:eastAsiaTheme="majorEastAsia"/>
              </w:rPr>
            </w:pPr>
            <w:r w:rsidRPr="001205F6">
              <w:rPr>
                <w:rFonts w:eastAsiaTheme="majorEastAsia"/>
              </w:rPr>
              <w:t>S1.3.2.</w:t>
            </w:r>
            <w:proofErr w:type="gramStart"/>
            <w:r w:rsidRPr="001205F6">
              <w:rPr>
                <w:rFonts w:eastAsiaTheme="majorEastAsia"/>
              </w:rPr>
              <w:t>3:O</w:t>
            </w:r>
            <w:proofErr w:type="gramEnd"/>
            <w:r w:rsidRPr="001205F6">
              <w:rPr>
                <w:rFonts w:eastAsiaTheme="majorEastAsia"/>
              </w:rPr>
              <w:t>20</w:t>
            </w:r>
          </w:p>
        </w:tc>
        <w:tc>
          <w:tcPr>
            <w:tcW w:w="965" w:type="dxa"/>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S1.3.2.3</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S1.3.2.3.2</w:t>
            </w:r>
          </w:p>
        </w:tc>
        <w:tc>
          <w:tcPr>
            <w:tcW w:w="1440" w:type="dxa"/>
            <w:noWrap/>
            <w:hideMark/>
          </w:tcPr>
          <w:p w:rsidR="000C30BA" w:rsidRPr="001205F6" w:rsidRDefault="000C30BA" w:rsidP="000C30BA">
            <w:pPr>
              <w:rPr>
                <w:rFonts w:eastAsiaTheme="majorEastAsia"/>
              </w:rPr>
            </w:pPr>
            <w:r w:rsidRPr="001205F6">
              <w:rPr>
                <w:rFonts w:eastAsiaTheme="majorEastAsia"/>
              </w:rPr>
              <w:t>… of type certificate</w:t>
            </w:r>
          </w:p>
        </w:tc>
        <w:tc>
          <w:tcPr>
            <w:tcW w:w="810" w:type="dxa"/>
            <w:noWrap/>
            <w:hideMark/>
          </w:tcPr>
          <w:p w:rsidR="000C30BA" w:rsidRPr="001205F6" w:rsidRDefault="000C30BA" w:rsidP="000C30BA">
            <w:pPr>
              <w:rPr>
                <w:rFonts w:eastAsiaTheme="majorEastAsia"/>
              </w:rPr>
            </w:pPr>
            <w:r w:rsidRPr="001205F6">
              <w:rPr>
                <w:rFonts w:eastAsiaTheme="majorEastAsia"/>
              </w:rPr>
              <w:t>6.4.2</w:t>
            </w:r>
          </w:p>
        </w:tc>
        <w:tc>
          <w:tcPr>
            <w:tcW w:w="853" w:type="dxa"/>
            <w:noWrap/>
            <w:hideMark/>
          </w:tcPr>
          <w:p w:rsidR="000C30BA" w:rsidRPr="001205F6" w:rsidRDefault="000C30BA" w:rsidP="000C30BA">
            <w:pPr>
              <w:rPr>
                <w:rFonts w:eastAsiaTheme="majorEastAsia"/>
              </w:rPr>
            </w:pPr>
            <w:r w:rsidRPr="001205F6">
              <w:rPr>
                <w:rFonts w:eastAsiaTheme="majorEastAsia"/>
              </w:rPr>
              <w:t>S1.3.2.</w:t>
            </w:r>
            <w:proofErr w:type="gramStart"/>
            <w:r w:rsidRPr="001205F6">
              <w:rPr>
                <w:rFonts w:eastAsiaTheme="majorEastAsia"/>
              </w:rPr>
              <w:t>3:O</w:t>
            </w:r>
            <w:proofErr w:type="gramEnd"/>
            <w:r w:rsidRPr="001205F6">
              <w:rPr>
                <w:rFonts w:eastAsiaTheme="majorEastAsia"/>
              </w:rPr>
              <w:t>20</w:t>
            </w:r>
          </w:p>
        </w:tc>
        <w:tc>
          <w:tcPr>
            <w:tcW w:w="965" w:type="dxa"/>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S1.3.2.3</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960"/>
        </w:trPr>
        <w:tc>
          <w:tcPr>
            <w:tcW w:w="1255" w:type="dxa"/>
            <w:noWrap/>
            <w:hideMark/>
          </w:tcPr>
          <w:p w:rsidR="000C30BA" w:rsidRPr="001205F6" w:rsidRDefault="000C30BA" w:rsidP="000C30BA">
            <w:pPr>
              <w:rPr>
                <w:rFonts w:eastAsiaTheme="majorEastAsia"/>
              </w:rPr>
            </w:pPr>
            <w:r w:rsidRPr="001205F6">
              <w:rPr>
                <w:rFonts w:eastAsiaTheme="majorEastAsia"/>
              </w:rPr>
              <w:t>S1.3.2.3.2.1.</w:t>
            </w:r>
          </w:p>
        </w:tc>
        <w:tc>
          <w:tcPr>
            <w:tcW w:w="1440" w:type="dxa"/>
            <w:hideMark/>
          </w:tcPr>
          <w:p w:rsidR="000C30BA" w:rsidRPr="001205F6" w:rsidRDefault="000C30BA" w:rsidP="000C30BA">
            <w:pPr>
              <w:rPr>
                <w:rFonts w:eastAsiaTheme="majorEastAsia"/>
              </w:rPr>
            </w:pPr>
            <w:r w:rsidRPr="001205F6">
              <w:rPr>
                <w:rFonts w:eastAsiaTheme="majorEastAsia"/>
              </w:rPr>
              <w:t>… … Maximum number of Certificates</w:t>
            </w:r>
            <w:r w:rsidRPr="001205F6">
              <w:rPr>
                <w:rFonts w:eastAsiaTheme="majorEastAsia"/>
              </w:rPr>
              <w:br/>
              <w:t>in the chain</w:t>
            </w:r>
          </w:p>
        </w:tc>
        <w:tc>
          <w:tcPr>
            <w:tcW w:w="810" w:type="dxa"/>
            <w:noWrap/>
            <w:hideMark/>
          </w:tcPr>
          <w:p w:rsidR="000C30BA" w:rsidRPr="001205F6" w:rsidRDefault="000C30BA" w:rsidP="000C30BA">
            <w:pPr>
              <w:rPr>
                <w:rFonts w:eastAsiaTheme="majorEastAsia"/>
              </w:rPr>
            </w:pPr>
            <w:r w:rsidRPr="001205F6">
              <w:rPr>
                <w:rFonts w:eastAsiaTheme="majorEastAsia"/>
              </w:rPr>
              <w:t>5.1.2.2</w:t>
            </w:r>
          </w:p>
        </w:tc>
        <w:tc>
          <w:tcPr>
            <w:tcW w:w="853" w:type="dxa"/>
            <w:hideMark/>
          </w:tcPr>
          <w:p w:rsidR="000C30BA" w:rsidRPr="001205F6" w:rsidRDefault="000C30BA" w:rsidP="000C30BA">
            <w:pPr>
              <w:rPr>
                <w:rFonts w:eastAsiaTheme="majorEastAsia"/>
              </w:rPr>
            </w:pPr>
            <w:r w:rsidRPr="001205F6">
              <w:rPr>
                <w:rFonts w:eastAsiaTheme="majorEastAsia"/>
              </w:rPr>
              <w:t>S1.3.2.3.2</w:t>
            </w:r>
            <w:r w:rsidRPr="001205F6">
              <w:rPr>
                <w:rFonts w:eastAsiaTheme="majorEastAsia"/>
              </w:rPr>
              <w:br/>
              <w:t>1:M</w:t>
            </w:r>
            <w:r w:rsidRPr="001205F6">
              <w:rPr>
                <w:rFonts w:eastAsiaTheme="majorEastAsia"/>
              </w:rPr>
              <w:br/>
              <w:t>&gt;</w:t>
            </w:r>
            <w:proofErr w:type="gramStart"/>
            <w:r w:rsidRPr="001205F6">
              <w:rPr>
                <w:rFonts w:eastAsiaTheme="majorEastAsia"/>
              </w:rPr>
              <w:t>1:O</w:t>
            </w:r>
            <w:proofErr w:type="gramEnd"/>
          </w:p>
        </w:tc>
        <w:tc>
          <w:tcPr>
            <w:tcW w:w="965" w:type="dxa"/>
            <w:noWrap/>
            <w:hideMark/>
          </w:tcPr>
          <w:p w:rsidR="000C30BA" w:rsidRPr="001205F6" w:rsidRDefault="000C30BA" w:rsidP="000C30BA">
            <w:pPr>
              <w:rPr>
                <w:rFonts w:eastAsiaTheme="majorEastAsia"/>
              </w:rPr>
            </w:pPr>
            <w:r w:rsidRPr="001205F6">
              <w:rPr>
                <w:rFonts w:eastAsiaTheme="majorEastAsia"/>
              </w:rPr>
              <w:t>1</w:t>
            </w:r>
          </w:p>
        </w:tc>
        <w:tc>
          <w:tcPr>
            <w:tcW w:w="1419" w:type="dxa"/>
            <w:noWrap/>
            <w:hideMark/>
          </w:tcPr>
          <w:p w:rsidR="000C30BA" w:rsidRPr="001205F6" w:rsidRDefault="000C30BA" w:rsidP="000C30BA">
            <w:pPr>
              <w:rPr>
                <w:rFonts w:eastAsiaTheme="majorEastAsia"/>
              </w:rPr>
            </w:pPr>
            <w:r w:rsidRPr="001205F6">
              <w:rPr>
                <w:rFonts w:eastAsiaTheme="majorEastAsia"/>
              </w:rPr>
              <w:t>TP-16092-BSM-RECV-BV-02</w:t>
            </w:r>
          </w:p>
        </w:tc>
        <w:tc>
          <w:tcPr>
            <w:tcW w:w="2703" w:type="dxa"/>
            <w:hideMark/>
          </w:tcPr>
          <w:p w:rsidR="000C30BA" w:rsidRPr="001205F6" w:rsidRDefault="000C30BA" w:rsidP="000C30BA">
            <w:pPr>
              <w:rPr>
                <w:rFonts w:eastAsiaTheme="majorEastAsia"/>
              </w:rPr>
            </w:pPr>
            <w:r w:rsidRPr="001205F6">
              <w:rPr>
                <w:rFonts w:eastAsiaTheme="majorEastAsia"/>
              </w:rPr>
              <w:t>To verify that the IUT will accept a BSM me</w:t>
            </w:r>
            <w:r w:rsidR="004F17E3">
              <w:rPr>
                <w:rFonts w:eastAsiaTheme="majorEastAsia"/>
              </w:rPr>
              <w:t xml:space="preserve">ssage with a maximum certificate chain is </w:t>
            </w:r>
            <w:r w:rsidRPr="001205F6">
              <w:rPr>
                <w:rFonts w:eastAsiaTheme="majorEastAsia"/>
              </w:rPr>
              <w:t>equal to 1.</w:t>
            </w:r>
          </w:p>
        </w:tc>
      </w:tr>
      <w:tr w:rsidR="000C30BA" w:rsidRPr="001205F6" w:rsidTr="00CD07F5">
        <w:trPr>
          <w:trHeight w:val="1356"/>
        </w:trPr>
        <w:tc>
          <w:tcPr>
            <w:tcW w:w="1255" w:type="dxa"/>
            <w:vMerge w:val="restart"/>
            <w:noWrap/>
            <w:hideMark/>
          </w:tcPr>
          <w:p w:rsidR="000C30BA" w:rsidRPr="001205F6" w:rsidRDefault="000C30BA" w:rsidP="000C30BA">
            <w:pPr>
              <w:rPr>
                <w:rFonts w:eastAsiaTheme="majorEastAsia"/>
              </w:rPr>
            </w:pPr>
            <w:r w:rsidRPr="001205F6">
              <w:rPr>
                <w:rFonts w:eastAsiaTheme="majorEastAsia"/>
              </w:rPr>
              <w:t>S1.3.2.4.</w:t>
            </w:r>
          </w:p>
        </w:tc>
        <w:tc>
          <w:tcPr>
            <w:tcW w:w="1440" w:type="dxa"/>
            <w:vMerge w:val="restart"/>
            <w:noWrap/>
            <w:hideMark/>
          </w:tcPr>
          <w:p w:rsidR="000C30BA" w:rsidRPr="001205F6" w:rsidRDefault="000C30BA" w:rsidP="000C30BA">
            <w:pPr>
              <w:rPr>
                <w:rFonts w:eastAsiaTheme="majorEastAsia"/>
              </w:rPr>
            </w:pPr>
            <w:r w:rsidRPr="001205F6">
              <w:rPr>
                <w:rFonts w:eastAsiaTheme="majorEastAsia"/>
              </w:rPr>
              <w:t>Support a Signature</w:t>
            </w:r>
          </w:p>
        </w:tc>
        <w:tc>
          <w:tcPr>
            <w:tcW w:w="810" w:type="dxa"/>
            <w:vMerge w:val="restart"/>
            <w:noWrap/>
            <w:hideMark/>
          </w:tcPr>
          <w:p w:rsidR="000C30BA" w:rsidRPr="001205F6" w:rsidRDefault="000C30BA" w:rsidP="000C30BA">
            <w:pPr>
              <w:rPr>
                <w:rFonts w:eastAsiaTheme="majorEastAsia"/>
              </w:rPr>
            </w:pPr>
            <w:r w:rsidRPr="001205F6">
              <w:rPr>
                <w:rFonts w:eastAsiaTheme="majorEastAsia"/>
              </w:rPr>
              <w:t>6.3.28</w:t>
            </w:r>
          </w:p>
        </w:tc>
        <w:tc>
          <w:tcPr>
            <w:tcW w:w="853" w:type="dxa"/>
            <w:vMerge w:val="restart"/>
            <w:noWrap/>
            <w:hideMark/>
          </w:tcPr>
          <w:p w:rsidR="000C30BA" w:rsidRPr="001205F6" w:rsidRDefault="000C30BA" w:rsidP="000C30BA">
            <w:pPr>
              <w:rPr>
                <w:rFonts w:eastAsiaTheme="majorEastAsia"/>
              </w:rPr>
            </w:pPr>
            <w:r w:rsidRPr="001205F6">
              <w:rPr>
                <w:rFonts w:eastAsiaTheme="majorEastAsia"/>
              </w:rPr>
              <w:t>S1.3.2:M</w:t>
            </w:r>
          </w:p>
        </w:tc>
        <w:tc>
          <w:tcPr>
            <w:tcW w:w="965" w:type="dxa"/>
            <w:vMerge w:val="restart"/>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hideMark/>
          </w:tcPr>
          <w:p w:rsidR="000C30BA" w:rsidRDefault="000C30BA" w:rsidP="000C30BA">
            <w:pPr>
              <w:rPr>
                <w:rFonts w:eastAsiaTheme="majorEastAsia"/>
              </w:rPr>
            </w:pPr>
            <w:r w:rsidRPr="001205F6">
              <w:rPr>
                <w:rFonts w:eastAsiaTheme="majorEastAsia"/>
              </w:rPr>
              <w:t>TP-16092-BSM-RECV-BV-02</w:t>
            </w:r>
          </w:p>
          <w:p w:rsidR="000C30BA" w:rsidRPr="001205F6" w:rsidRDefault="000C30BA" w:rsidP="000C30BA">
            <w:pPr>
              <w:rPr>
                <w:rFonts w:eastAsiaTheme="majorEastAsia"/>
              </w:rPr>
            </w:pPr>
          </w:p>
        </w:tc>
        <w:tc>
          <w:tcPr>
            <w:tcW w:w="2703" w:type="dxa"/>
            <w:hideMark/>
          </w:tcPr>
          <w:p w:rsidR="000C30BA" w:rsidRDefault="000C30BA" w:rsidP="000C30BA">
            <w:pPr>
              <w:rPr>
                <w:rFonts w:eastAsiaTheme="majorEastAsia"/>
              </w:rPr>
            </w:pPr>
            <w:r w:rsidRPr="001205F6">
              <w:rPr>
                <w:rFonts w:eastAsiaTheme="majorEastAsia"/>
              </w:rPr>
              <w:t>To v</w:t>
            </w:r>
            <w:r w:rsidR="00E96384">
              <w:rPr>
                <w:rFonts w:eastAsiaTheme="majorEastAsia"/>
              </w:rPr>
              <w:t xml:space="preserve">erify that the IUT will accept BSM message signed by </w:t>
            </w:r>
            <w:r w:rsidRPr="001205F6">
              <w:rPr>
                <w:rFonts w:eastAsiaTheme="majorEastAsia"/>
              </w:rPr>
              <w:t>ecdsa256Signature type. Where it uses the NIST p256 algorithm to generate the compressed r value. The signer credential type used to sign the BSM message is certificate</w:t>
            </w:r>
          </w:p>
          <w:p w:rsidR="000C30BA" w:rsidRPr="001205F6" w:rsidRDefault="000C30BA" w:rsidP="000C30BA">
            <w:pPr>
              <w:rPr>
                <w:rFonts w:eastAsiaTheme="majorEastAsia"/>
              </w:rPr>
            </w:pPr>
          </w:p>
        </w:tc>
      </w:tr>
      <w:tr w:rsidR="000C30BA" w:rsidRPr="001205F6" w:rsidTr="00CD07F5">
        <w:trPr>
          <w:trHeight w:val="1356"/>
        </w:trPr>
        <w:tc>
          <w:tcPr>
            <w:tcW w:w="1255" w:type="dxa"/>
            <w:vMerge/>
            <w:noWrap/>
          </w:tcPr>
          <w:p w:rsidR="000C30BA" w:rsidRPr="001205F6" w:rsidRDefault="000C30BA" w:rsidP="000C30BA">
            <w:pPr>
              <w:rPr>
                <w:rFonts w:eastAsiaTheme="majorEastAsia"/>
              </w:rPr>
            </w:pPr>
          </w:p>
        </w:tc>
        <w:tc>
          <w:tcPr>
            <w:tcW w:w="1440" w:type="dxa"/>
            <w:vMerge/>
            <w:noWrap/>
          </w:tcPr>
          <w:p w:rsidR="000C30BA" w:rsidRPr="001205F6" w:rsidRDefault="000C30BA" w:rsidP="000C30BA">
            <w:pPr>
              <w:rPr>
                <w:rFonts w:eastAsiaTheme="majorEastAsia"/>
              </w:rPr>
            </w:pPr>
          </w:p>
        </w:tc>
        <w:tc>
          <w:tcPr>
            <w:tcW w:w="810" w:type="dxa"/>
            <w:vMerge/>
            <w:noWrap/>
          </w:tcPr>
          <w:p w:rsidR="000C30BA" w:rsidRPr="001205F6" w:rsidRDefault="000C30BA" w:rsidP="000C30BA">
            <w:pPr>
              <w:rPr>
                <w:rFonts w:eastAsiaTheme="majorEastAsia"/>
              </w:rPr>
            </w:pPr>
          </w:p>
        </w:tc>
        <w:tc>
          <w:tcPr>
            <w:tcW w:w="853" w:type="dxa"/>
            <w:vMerge/>
            <w:noWrap/>
          </w:tcPr>
          <w:p w:rsidR="000C30BA" w:rsidRPr="001205F6" w:rsidRDefault="000C30BA" w:rsidP="000C30BA">
            <w:pPr>
              <w:rPr>
                <w:rFonts w:eastAsiaTheme="majorEastAsia"/>
              </w:rPr>
            </w:pPr>
          </w:p>
        </w:tc>
        <w:tc>
          <w:tcPr>
            <w:tcW w:w="965" w:type="dxa"/>
            <w:vMerge/>
            <w:noWrap/>
          </w:tcPr>
          <w:p w:rsidR="000C30BA" w:rsidRPr="001205F6" w:rsidRDefault="000C30BA" w:rsidP="000C30BA">
            <w:pPr>
              <w:rPr>
                <w:rFonts w:eastAsiaTheme="majorEastAsia"/>
                <w:b/>
                <w:bCs/>
              </w:rPr>
            </w:pPr>
          </w:p>
        </w:tc>
        <w:tc>
          <w:tcPr>
            <w:tcW w:w="1419" w:type="dxa"/>
          </w:tcPr>
          <w:p w:rsidR="000C30BA" w:rsidRPr="001205F6" w:rsidRDefault="000C30BA" w:rsidP="000C30BA">
            <w:pPr>
              <w:rPr>
                <w:rFonts w:eastAsiaTheme="majorEastAsia"/>
              </w:rPr>
            </w:pPr>
            <w:r w:rsidRPr="001205F6">
              <w:rPr>
                <w:rFonts w:eastAsiaTheme="majorEastAsia"/>
              </w:rPr>
              <w:t>TP-16092-BSM-RECV-BV-03</w:t>
            </w:r>
          </w:p>
        </w:tc>
        <w:tc>
          <w:tcPr>
            <w:tcW w:w="2703" w:type="dxa"/>
          </w:tcPr>
          <w:p w:rsidR="000C30BA" w:rsidRPr="001205F6" w:rsidRDefault="000C30BA" w:rsidP="000C30BA">
            <w:pPr>
              <w:rPr>
                <w:rFonts w:eastAsiaTheme="majorEastAsia"/>
              </w:rPr>
            </w:pPr>
            <w:r w:rsidRPr="001205F6">
              <w:rPr>
                <w:rFonts w:eastAsiaTheme="majorEastAsia"/>
              </w:rPr>
              <w:t>To v</w:t>
            </w:r>
            <w:r w:rsidR="00E96384">
              <w:rPr>
                <w:rFonts w:eastAsiaTheme="majorEastAsia"/>
              </w:rPr>
              <w:t xml:space="preserve">erify that the IUT will accept BSM message signed by </w:t>
            </w:r>
            <w:r w:rsidR="00E96384" w:rsidRPr="001205F6">
              <w:rPr>
                <w:rFonts w:eastAsiaTheme="majorEastAsia"/>
              </w:rPr>
              <w:t>ecdsa256Signature</w:t>
            </w:r>
            <w:r w:rsidRPr="001205F6">
              <w:rPr>
                <w:rFonts w:eastAsiaTheme="majorEastAsia"/>
              </w:rPr>
              <w:t xml:space="preserve"> type. Where it uses the NIST p256 algorithm to generate the compressed r value. The signer credential type used to sign the BSM message is certificate digest.</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S1.3.2.4.1.</w:t>
            </w:r>
          </w:p>
        </w:tc>
        <w:tc>
          <w:tcPr>
            <w:tcW w:w="1440" w:type="dxa"/>
            <w:noWrap/>
            <w:hideMark/>
          </w:tcPr>
          <w:p w:rsidR="000C30BA" w:rsidRPr="001205F6" w:rsidRDefault="000C30BA" w:rsidP="000C30BA">
            <w:pPr>
              <w:rPr>
                <w:rFonts w:eastAsiaTheme="majorEastAsia"/>
              </w:rPr>
            </w:pPr>
            <w:r w:rsidRPr="001205F6">
              <w:rPr>
                <w:rFonts w:eastAsiaTheme="majorEastAsia"/>
              </w:rPr>
              <w:t>… a ecdsa256Signature</w:t>
            </w:r>
          </w:p>
        </w:tc>
        <w:tc>
          <w:tcPr>
            <w:tcW w:w="810" w:type="dxa"/>
            <w:noWrap/>
            <w:hideMark/>
          </w:tcPr>
          <w:p w:rsidR="000C30BA" w:rsidRPr="001205F6" w:rsidRDefault="000C30BA" w:rsidP="000C30BA">
            <w:pPr>
              <w:rPr>
                <w:rFonts w:eastAsiaTheme="majorEastAsia"/>
              </w:rPr>
            </w:pPr>
            <w:r w:rsidRPr="001205F6">
              <w:rPr>
                <w:rFonts w:eastAsiaTheme="majorEastAsia"/>
              </w:rPr>
              <w:t>6.3.29</w:t>
            </w:r>
          </w:p>
        </w:tc>
        <w:tc>
          <w:tcPr>
            <w:tcW w:w="853" w:type="dxa"/>
            <w:noWrap/>
            <w:hideMark/>
          </w:tcPr>
          <w:p w:rsidR="000C30BA" w:rsidRPr="001205F6" w:rsidRDefault="000C30BA" w:rsidP="000C30BA">
            <w:pPr>
              <w:rPr>
                <w:rFonts w:eastAsiaTheme="majorEastAsia"/>
              </w:rPr>
            </w:pPr>
            <w:r w:rsidRPr="001205F6">
              <w:rPr>
                <w:rFonts w:eastAsiaTheme="majorEastAsia"/>
              </w:rPr>
              <w:t>S1.3.2.4:M</w:t>
            </w:r>
          </w:p>
        </w:tc>
        <w:tc>
          <w:tcPr>
            <w:tcW w:w="965" w:type="dxa"/>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S1.3.2.4</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S1.3.2.4.1.1.</w:t>
            </w:r>
          </w:p>
        </w:tc>
        <w:tc>
          <w:tcPr>
            <w:tcW w:w="1440" w:type="dxa"/>
            <w:noWrap/>
            <w:hideMark/>
          </w:tcPr>
          <w:p w:rsidR="000C30BA" w:rsidRPr="001205F6" w:rsidRDefault="000C30BA" w:rsidP="000C30BA">
            <w:pPr>
              <w:rPr>
                <w:rFonts w:eastAsiaTheme="majorEastAsia"/>
              </w:rPr>
            </w:pPr>
            <w:r w:rsidRPr="001205F6">
              <w:rPr>
                <w:rFonts w:eastAsiaTheme="majorEastAsia"/>
              </w:rPr>
              <w:t>… … using NIST p256</w:t>
            </w:r>
          </w:p>
        </w:tc>
        <w:tc>
          <w:tcPr>
            <w:tcW w:w="810" w:type="dxa"/>
            <w:noWrap/>
            <w:hideMark/>
          </w:tcPr>
          <w:p w:rsidR="000C30BA" w:rsidRPr="001205F6" w:rsidRDefault="000C30BA" w:rsidP="000C30BA">
            <w:pPr>
              <w:rPr>
                <w:rFonts w:eastAsiaTheme="majorEastAsia"/>
              </w:rPr>
            </w:pPr>
            <w:r w:rsidRPr="001205F6">
              <w:rPr>
                <w:rFonts w:eastAsiaTheme="majorEastAsia"/>
              </w:rPr>
              <w:t>6.3.29</w:t>
            </w:r>
          </w:p>
        </w:tc>
        <w:tc>
          <w:tcPr>
            <w:tcW w:w="853" w:type="dxa"/>
            <w:noWrap/>
            <w:hideMark/>
          </w:tcPr>
          <w:p w:rsidR="000C30BA" w:rsidRPr="001205F6" w:rsidRDefault="000C30BA" w:rsidP="000C30BA">
            <w:pPr>
              <w:rPr>
                <w:rFonts w:eastAsiaTheme="majorEastAsia"/>
              </w:rPr>
            </w:pPr>
            <w:r w:rsidRPr="001205F6">
              <w:rPr>
                <w:rFonts w:eastAsiaTheme="majorEastAsia"/>
              </w:rPr>
              <w:t>S1.3.2.4.</w:t>
            </w:r>
            <w:proofErr w:type="gramStart"/>
            <w:r w:rsidRPr="001205F6">
              <w:rPr>
                <w:rFonts w:eastAsiaTheme="majorEastAsia"/>
              </w:rPr>
              <w:t>1:O</w:t>
            </w:r>
            <w:proofErr w:type="gramEnd"/>
            <w:r w:rsidRPr="001205F6">
              <w:rPr>
                <w:rFonts w:eastAsiaTheme="majorEastAsia"/>
              </w:rPr>
              <w:t>21</w:t>
            </w:r>
          </w:p>
        </w:tc>
        <w:tc>
          <w:tcPr>
            <w:tcW w:w="965" w:type="dxa"/>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noWrap/>
            <w:hideMark/>
          </w:tcPr>
          <w:p w:rsidR="000C30BA" w:rsidRPr="001205F6" w:rsidRDefault="000C30BA" w:rsidP="000C30BA">
            <w:pPr>
              <w:rPr>
                <w:rFonts w:eastAsiaTheme="majorEastAsia"/>
              </w:rPr>
            </w:pPr>
            <w:r w:rsidRPr="000C30BA">
              <w:rPr>
                <w:rFonts w:eastAsiaTheme="majorEastAsia"/>
              </w:rPr>
              <w:t xml:space="preserve">Refer to </w:t>
            </w:r>
            <w:r w:rsidRPr="001205F6">
              <w:rPr>
                <w:rFonts w:eastAsiaTheme="majorEastAsia"/>
              </w:rPr>
              <w:t>S1.3.2.4</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S1.3.2.4.1.4.</w:t>
            </w:r>
          </w:p>
        </w:tc>
        <w:tc>
          <w:tcPr>
            <w:tcW w:w="1440" w:type="dxa"/>
            <w:noWrap/>
            <w:hideMark/>
          </w:tcPr>
          <w:p w:rsidR="000C30BA" w:rsidRPr="001205F6" w:rsidRDefault="000C30BA" w:rsidP="000C30BA">
            <w:pPr>
              <w:rPr>
                <w:rFonts w:eastAsiaTheme="majorEastAsia"/>
              </w:rPr>
            </w:pPr>
            <w:r w:rsidRPr="001205F6">
              <w:rPr>
                <w:rFonts w:eastAsiaTheme="majorEastAsia"/>
              </w:rPr>
              <w:t>… … with a compressed r value</w:t>
            </w:r>
          </w:p>
        </w:tc>
        <w:tc>
          <w:tcPr>
            <w:tcW w:w="810" w:type="dxa"/>
            <w:noWrap/>
            <w:hideMark/>
          </w:tcPr>
          <w:p w:rsidR="000C30BA" w:rsidRPr="001205F6" w:rsidRDefault="000C30BA" w:rsidP="000C30BA">
            <w:pPr>
              <w:rPr>
                <w:rFonts w:eastAsiaTheme="majorEastAsia"/>
              </w:rPr>
            </w:pPr>
            <w:r w:rsidRPr="001205F6">
              <w:rPr>
                <w:rFonts w:eastAsiaTheme="majorEastAsia"/>
              </w:rPr>
              <w:t>6.3.23</w:t>
            </w:r>
          </w:p>
        </w:tc>
        <w:tc>
          <w:tcPr>
            <w:tcW w:w="853" w:type="dxa"/>
            <w:noWrap/>
            <w:hideMark/>
          </w:tcPr>
          <w:p w:rsidR="000C30BA" w:rsidRPr="001205F6" w:rsidRDefault="000C30BA" w:rsidP="000C30BA">
            <w:pPr>
              <w:rPr>
                <w:rFonts w:eastAsiaTheme="majorEastAsia"/>
              </w:rPr>
            </w:pPr>
            <w:r w:rsidRPr="001205F6">
              <w:rPr>
                <w:rFonts w:eastAsiaTheme="majorEastAsia"/>
              </w:rPr>
              <w:t>S1.3.2.4.</w:t>
            </w:r>
            <w:proofErr w:type="gramStart"/>
            <w:r w:rsidRPr="001205F6">
              <w:rPr>
                <w:rFonts w:eastAsiaTheme="majorEastAsia"/>
              </w:rPr>
              <w:t>1:O</w:t>
            </w:r>
            <w:proofErr w:type="gramEnd"/>
            <w:r w:rsidRPr="001205F6">
              <w:rPr>
                <w:rFonts w:eastAsiaTheme="majorEastAsia"/>
              </w:rPr>
              <w:t>22</w:t>
            </w:r>
          </w:p>
        </w:tc>
        <w:tc>
          <w:tcPr>
            <w:tcW w:w="965" w:type="dxa"/>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S1.3.2.4</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1122"/>
        </w:trPr>
        <w:tc>
          <w:tcPr>
            <w:tcW w:w="1255" w:type="dxa"/>
            <w:vMerge w:val="restart"/>
            <w:noWrap/>
            <w:hideMark/>
          </w:tcPr>
          <w:p w:rsidR="000C30BA" w:rsidRPr="001205F6" w:rsidRDefault="000C30BA" w:rsidP="000C30BA">
            <w:pPr>
              <w:rPr>
                <w:rFonts w:eastAsiaTheme="majorEastAsia"/>
              </w:rPr>
            </w:pPr>
            <w:r w:rsidRPr="001205F6">
              <w:rPr>
                <w:rFonts w:eastAsiaTheme="majorEastAsia"/>
              </w:rPr>
              <w:t>S1.3.2.10.14.</w:t>
            </w:r>
          </w:p>
        </w:tc>
        <w:tc>
          <w:tcPr>
            <w:tcW w:w="1440" w:type="dxa"/>
            <w:vMerge w:val="restart"/>
            <w:noWrap/>
            <w:hideMark/>
          </w:tcPr>
          <w:p w:rsidR="000C30BA" w:rsidRPr="001205F6" w:rsidRDefault="000C30BA" w:rsidP="000C30BA">
            <w:pPr>
              <w:rPr>
                <w:rFonts w:eastAsiaTheme="majorEastAsia"/>
              </w:rPr>
            </w:pPr>
            <w:r w:rsidRPr="001205F6">
              <w:rPr>
                <w:rFonts w:eastAsiaTheme="majorEastAsia"/>
              </w:rPr>
              <w:t>… SPDU-Crypto: Verification failure</w:t>
            </w:r>
          </w:p>
        </w:tc>
        <w:tc>
          <w:tcPr>
            <w:tcW w:w="810" w:type="dxa"/>
            <w:vMerge w:val="restart"/>
            <w:noWrap/>
            <w:hideMark/>
          </w:tcPr>
          <w:p w:rsidR="000C30BA" w:rsidRPr="001205F6" w:rsidRDefault="000C30BA" w:rsidP="000C30BA">
            <w:pPr>
              <w:rPr>
                <w:rFonts w:eastAsiaTheme="majorEastAsia"/>
              </w:rPr>
            </w:pPr>
            <w:r w:rsidRPr="001205F6">
              <w:rPr>
                <w:rFonts w:eastAsiaTheme="majorEastAsia"/>
              </w:rPr>
              <w:t>5.3.1</w:t>
            </w:r>
          </w:p>
        </w:tc>
        <w:tc>
          <w:tcPr>
            <w:tcW w:w="853" w:type="dxa"/>
            <w:vMerge w:val="restart"/>
            <w:noWrap/>
            <w:hideMark/>
          </w:tcPr>
          <w:p w:rsidR="000C30BA" w:rsidRPr="001205F6" w:rsidRDefault="000C30BA" w:rsidP="000C30BA">
            <w:pPr>
              <w:rPr>
                <w:rFonts w:eastAsiaTheme="majorEastAsia"/>
              </w:rPr>
            </w:pPr>
            <w:r w:rsidRPr="001205F6">
              <w:rPr>
                <w:rFonts w:eastAsiaTheme="majorEastAsia"/>
              </w:rPr>
              <w:t>S1.3.2.10:M</w:t>
            </w:r>
          </w:p>
        </w:tc>
        <w:tc>
          <w:tcPr>
            <w:tcW w:w="965" w:type="dxa"/>
            <w:vMerge w:val="restart"/>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hideMark/>
          </w:tcPr>
          <w:p w:rsidR="000C30BA" w:rsidRDefault="000C30BA" w:rsidP="000C30BA">
            <w:pPr>
              <w:rPr>
                <w:rFonts w:eastAsiaTheme="majorEastAsia"/>
              </w:rPr>
            </w:pPr>
            <w:r w:rsidRPr="001205F6">
              <w:rPr>
                <w:rFonts w:eastAsiaTheme="majorEastAsia"/>
              </w:rPr>
              <w:t>TP-16092-BSM-RECV-BI-01</w:t>
            </w:r>
          </w:p>
          <w:p w:rsidR="000C30BA" w:rsidRPr="001205F6" w:rsidRDefault="000C30BA" w:rsidP="000C30BA">
            <w:pPr>
              <w:rPr>
                <w:rFonts w:eastAsiaTheme="majorEastAsia"/>
              </w:rPr>
            </w:pPr>
          </w:p>
        </w:tc>
        <w:tc>
          <w:tcPr>
            <w:tcW w:w="2703" w:type="dxa"/>
            <w:hideMark/>
          </w:tcPr>
          <w:p w:rsidR="000C30BA" w:rsidRPr="001205F6" w:rsidRDefault="000C30BA" w:rsidP="000C30BA">
            <w:pPr>
              <w:rPr>
                <w:rFonts w:eastAsiaTheme="majorEastAsia"/>
              </w:rPr>
            </w:pPr>
            <w:r w:rsidRPr="001205F6">
              <w:rPr>
                <w:rFonts w:eastAsiaTheme="majorEastAsia"/>
              </w:rPr>
              <w:t xml:space="preserve">To verify that the IUT will </w:t>
            </w:r>
            <w:r w:rsidR="00E96384" w:rsidRPr="001205F6">
              <w:rPr>
                <w:rFonts w:eastAsiaTheme="majorEastAsia"/>
              </w:rPr>
              <w:t>reject a</w:t>
            </w:r>
            <w:r w:rsidRPr="001205F6">
              <w:rPr>
                <w:rFonts w:eastAsiaTheme="majorEastAsia"/>
              </w:rPr>
              <w:t xml:space="preserve"> BSM message signed with invalid ecdsa256Signature.  The signer credential of type </w:t>
            </w:r>
            <w:r w:rsidRPr="001205F6">
              <w:rPr>
                <w:rFonts w:eastAsiaTheme="majorEastAsia"/>
              </w:rPr>
              <w:lastRenderedPageBreak/>
              <w:t xml:space="preserve">certificate </w:t>
            </w:r>
            <w:r w:rsidR="00755D50" w:rsidRPr="001205F6">
              <w:rPr>
                <w:rFonts w:eastAsiaTheme="majorEastAsia"/>
              </w:rPr>
              <w:t>digest is</w:t>
            </w:r>
            <w:r w:rsidRPr="001205F6">
              <w:rPr>
                <w:rFonts w:eastAsiaTheme="majorEastAsia"/>
              </w:rPr>
              <w:t xml:space="preserve"> used to sign the BSM message.</w:t>
            </w:r>
          </w:p>
        </w:tc>
      </w:tr>
      <w:tr w:rsidR="000C30BA" w:rsidRPr="001205F6" w:rsidTr="00CD07F5">
        <w:trPr>
          <w:trHeight w:val="1122"/>
        </w:trPr>
        <w:tc>
          <w:tcPr>
            <w:tcW w:w="1255" w:type="dxa"/>
            <w:vMerge/>
            <w:noWrap/>
          </w:tcPr>
          <w:p w:rsidR="000C30BA" w:rsidRPr="001205F6" w:rsidRDefault="000C30BA" w:rsidP="000C30BA">
            <w:pPr>
              <w:rPr>
                <w:rFonts w:eastAsiaTheme="majorEastAsia"/>
              </w:rPr>
            </w:pPr>
          </w:p>
        </w:tc>
        <w:tc>
          <w:tcPr>
            <w:tcW w:w="1440" w:type="dxa"/>
            <w:vMerge/>
            <w:noWrap/>
          </w:tcPr>
          <w:p w:rsidR="000C30BA" w:rsidRPr="001205F6" w:rsidRDefault="000C30BA" w:rsidP="000C30BA">
            <w:pPr>
              <w:rPr>
                <w:rFonts w:eastAsiaTheme="majorEastAsia"/>
              </w:rPr>
            </w:pPr>
          </w:p>
        </w:tc>
        <w:tc>
          <w:tcPr>
            <w:tcW w:w="810" w:type="dxa"/>
            <w:vMerge/>
            <w:noWrap/>
          </w:tcPr>
          <w:p w:rsidR="000C30BA" w:rsidRPr="001205F6" w:rsidRDefault="000C30BA" w:rsidP="000C30BA">
            <w:pPr>
              <w:rPr>
                <w:rFonts w:eastAsiaTheme="majorEastAsia"/>
              </w:rPr>
            </w:pPr>
          </w:p>
        </w:tc>
        <w:tc>
          <w:tcPr>
            <w:tcW w:w="853" w:type="dxa"/>
            <w:vMerge/>
            <w:noWrap/>
          </w:tcPr>
          <w:p w:rsidR="000C30BA" w:rsidRPr="001205F6" w:rsidRDefault="000C30BA" w:rsidP="000C30BA">
            <w:pPr>
              <w:rPr>
                <w:rFonts w:eastAsiaTheme="majorEastAsia"/>
              </w:rPr>
            </w:pPr>
          </w:p>
        </w:tc>
        <w:tc>
          <w:tcPr>
            <w:tcW w:w="965" w:type="dxa"/>
            <w:vMerge/>
            <w:noWrap/>
          </w:tcPr>
          <w:p w:rsidR="000C30BA" w:rsidRPr="001205F6" w:rsidRDefault="000C30BA" w:rsidP="000C30BA">
            <w:pPr>
              <w:rPr>
                <w:rFonts w:eastAsiaTheme="majorEastAsia"/>
                <w:b/>
                <w:bCs/>
              </w:rPr>
            </w:pPr>
          </w:p>
        </w:tc>
        <w:tc>
          <w:tcPr>
            <w:tcW w:w="1419" w:type="dxa"/>
          </w:tcPr>
          <w:p w:rsidR="000C30BA" w:rsidRPr="001205F6" w:rsidRDefault="000C30BA" w:rsidP="000C30BA">
            <w:pPr>
              <w:rPr>
                <w:rFonts w:eastAsiaTheme="majorEastAsia"/>
              </w:rPr>
            </w:pPr>
            <w:r w:rsidRPr="001205F6">
              <w:rPr>
                <w:rFonts w:eastAsiaTheme="majorEastAsia"/>
              </w:rPr>
              <w:t>TP-16092-BSM-RECV-BI-02</w:t>
            </w:r>
          </w:p>
        </w:tc>
        <w:tc>
          <w:tcPr>
            <w:tcW w:w="2703" w:type="dxa"/>
          </w:tcPr>
          <w:p w:rsidR="000C30BA" w:rsidRPr="001205F6" w:rsidRDefault="000C30BA" w:rsidP="000C30BA">
            <w:pPr>
              <w:rPr>
                <w:rFonts w:eastAsiaTheme="majorEastAsia"/>
              </w:rPr>
            </w:pPr>
            <w:r w:rsidRPr="001205F6">
              <w:rPr>
                <w:rFonts w:eastAsiaTheme="majorEastAsia"/>
              </w:rPr>
              <w:t xml:space="preserve">To verify that the IUT will </w:t>
            </w:r>
            <w:r w:rsidR="00755D50" w:rsidRPr="001205F6">
              <w:rPr>
                <w:rFonts w:eastAsiaTheme="majorEastAsia"/>
              </w:rPr>
              <w:t>reject a</w:t>
            </w:r>
            <w:r w:rsidRPr="001205F6">
              <w:rPr>
                <w:rFonts w:eastAsiaTheme="majorEastAsia"/>
              </w:rPr>
              <w:t xml:space="preserve"> BSM message signed with invalid ecdsa256Signature.  The signer credential of type certificate is used to sign the BSM message.</w:t>
            </w:r>
          </w:p>
        </w:tc>
      </w:tr>
    </w:tbl>
    <w:p w:rsidR="0041452A" w:rsidRDefault="0041452A" w:rsidP="00470742">
      <w:pPr>
        <w:rPr>
          <w:rFonts w:eastAsiaTheme="majorEastAsia"/>
        </w:rPr>
      </w:pPr>
      <w:bookmarkStart w:id="198" w:name="_Toc428196294"/>
    </w:p>
    <w:p w:rsidR="007D7729" w:rsidRDefault="007D7729" w:rsidP="00470742">
      <w:pPr>
        <w:rPr>
          <w:rFonts w:eastAsiaTheme="majorEastAsia"/>
        </w:rPr>
      </w:pPr>
    </w:p>
    <w:p w:rsidR="00470742" w:rsidRPr="00470742" w:rsidRDefault="00495F31" w:rsidP="00495F31">
      <w:pPr>
        <w:pStyle w:val="Caption"/>
        <w:rPr>
          <w:b w:val="0"/>
        </w:rPr>
      </w:pPr>
      <w:bookmarkStart w:id="199" w:name="_Ref442333872"/>
      <w:bookmarkStart w:id="200" w:name="_Ref442333820"/>
      <w:r>
        <w:t xml:space="preserve">Table A- </w:t>
      </w:r>
      <w:r>
        <w:fldChar w:fldCharType="begin"/>
      </w:r>
      <w:r>
        <w:instrText xml:space="preserve"> SEQ Table_A- \* ARABIC </w:instrText>
      </w:r>
      <w:r>
        <w:fldChar w:fldCharType="separate"/>
      </w:r>
      <w:r w:rsidR="00DD231E">
        <w:rPr>
          <w:noProof/>
        </w:rPr>
        <w:t>2</w:t>
      </w:r>
      <w:r>
        <w:fldChar w:fldCharType="end"/>
      </w:r>
      <w:bookmarkEnd w:id="199"/>
      <w:r>
        <w:t>:</w:t>
      </w:r>
      <w:r w:rsidR="00470742">
        <w:t xml:space="preserve"> WSA </w:t>
      </w:r>
      <w:r w:rsidR="00470742">
        <w:rPr>
          <w:lang w:val="en-US"/>
        </w:rPr>
        <w:t>IEEE 1609.2 PICS traceability to TPs</w:t>
      </w:r>
      <w:bookmarkEnd w:id="200"/>
    </w:p>
    <w:p w:rsidR="0041452A" w:rsidRPr="0041452A" w:rsidRDefault="00BE7F79" w:rsidP="0041452A">
      <w:pPr>
        <w:pBdr>
          <w:top w:val="nil"/>
          <w:left w:val="nil"/>
          <w:bottom w:val="nil"/>
          <w:right w:val="nil"/>
          <w:between w:val="nil"/>
        </w:pBdr>
        <w:spacing w:after="0"/>
        <w:rPr>
          <w:color w:val="000000"/>
          <w:sz w:val="18"/>
          <w:szCs w:val="18"/>
        </w:rPr>
      </w:pPr>
      <w:r>
        <w:rPr>
          <w:color w:val="000000"/>
          <w:sz w:val="18"/>
          <w:szCs w:val="18"/>
        </w:rPr>
        <w:t xml:space="preserve"> </w:t>
      </w:r>
    </w:p>
    <w:tbl>
      <w:tblPr>
        <w:tblStyle w:val="TableGrid"/>
        <w:tblW w:w="9553" w:type="dxa"/>
        <w:tblLayout w:type="fixed"/>
        <w:tblLook w:val="04A0" w:firstRow="1" w:lastRow="0" w:firstColumn="1" w:lastColumn="0" w:noHBand="0" w:noVBand="1"/>
      </w:tblPr>
      <w:tblGrid>
        <w:gridCol w:w="1255"/>
        <w:gridCol w:w="1431"/>
        <w:gridCol w:w="837"/>
        <w:gridCol w:w="855"/>
        <w:gridCol w:w="1026"/>
        <w:gridCol w:w="1449"/>
        <w:gridCol w:w="2700"/>
      </w:tblGrid>
      <w:tr w:rsidR="00842D41" w:rsidRPr="000116AE" w:rsidTr="00CD07F5">
        <w:trPr>
          <w:trHeight w:val="504"/>
        </w:trPr>
        <w:tc>
          <w:tcPr>
            <w:tcW w:w="1255" w:type="dxa"/>
            <w:noWrap/>
            <w:hideMark/>
          </w:tcPr>
          <w:p w:rsidR="00842D41" w:rsidRPr="000116AE" w:rsidRDefault="00842D41" w:rsidP="000116AE">
            <w:pPr>
              <w:rPr>
                <w:rFonts w:eastAsiaTheme="majorEastAsia"/>
                <w:b/>
                <w:bCs/>
              </w:rPr>
            </w:pPr>
            <w:r w:rsidRPr="000116AE">
              <w:rPr>
                <w:rFonts w:eastAsiaTheme="majorEastAsia"/>
                <w:b/>
                <w:bCs/>
              </w:rPr>
              <w:t xml:space="preserve">1609.2 PICS from </w:t>
            </w:r>
            <w:r w:rsidR="00C333C3">
              <w:rPr>
                <w:rFonts w:ascii="Arial" w:hAnsi="Arial" w:cs="Arial"/>
                <w:sz w:val="18"/>
                <w:szCs w:val="18"/>
              </w:rPr>
              <w:fldChar w:fldCharType="begin"/>
            </w:r>
            <w:r w:rsidR="00C333C3">
              <w:rPr>
                <w:rFonts w:ascii="Arial" w:hAnsi="Arial" w:cs="Arial"/>
                <w:sz w:val="18"/>
                <w:szCs w:val="18"/>
              </w:rPr>
              <w:instrText xml:space="preserve"> REF REF_IEEE16092 \h </w:instrText>
            </w:r>
            <w:r w:rsidR="00C333C3">
              <w:rPr>
                <w:rFonts w:ascii="Arial" w:hAnsi="Arial" w:cs="Arial"/>
                <w:sz w:val="18"/>
                <w:szCs w:val="18"/>
              </w:rPr>
            </w:r>
            <w:r w:rsidR="00C333C3">
              <w:rPr>
                <w:rFonts w:ascii="Arial" w:hAnsi="Arial" w:cs="Arial"/>
                <w:sz w:val="18"/>
                <w:szCs w:val="18"/>
              </w:rPr>
              <w:fldChar w:fldCharType="separate"/>
            </w:r>
            <w:r w:rsidR="00C333C3" w:rsidRPr="00230517">
              <w:t>[</w:t>
            </w:r>
            <w:r w:rsidR="00C333C3">
              <w:rPr>
                <w:noProof/>
              </w:rPr>
              <w:t>8</w:t>
            </w:r>
            <w:r w:rsidR="00C333C3" w:rsidRPr="00230517">
              <w:t>]</w:t>
            </w:r>
            <w:r w:rsidR="00C333C3">
              <w:rPr>
                <w:rFonts w:ascii="Arial" w:hAnsi="Arial" w:cs="Arial"/>
                <w:sz w:val="18"/>
                <w:szCs w:val="18"/>
              </w:rPr>
              <w:fldChar w:fldCharType="end"/>
            </w:r>
          </w:p>
        </w:tc>
        <w:tc>
          <w:tcPr>
            <w:tcW w:w="1431" w:type="dxa"/>
            <w:noWrap/>
            <w:hideMark/>
          </w:tcPr>
          <w:p w:rsidR="00842D41" w:rsidRPr="000116AE" w:rsidRDefault="00842D41" w:rsidP="000116AE">
            <w:pPr>
              <w:rPr>
                <w:rFonts w:eastAsiaTheme="majorEastAsia"/>
                <w:b/>
                <w:bCs/>
              </w:rPr>
            </w:pPr>
            <w:r w:rsidRPr="000116AE">
              <w:rPr>
                <w:rFonts w:eastAsiaTheme="majorEastAsia"/>
                <w:b/>
                <w:bCs/>
              </w:rPr>
              <w:t xml:space="preserve">Features in </w:t>
            </w:r>
            <w:r w:rsidR="00C333C3">
              <w:rPr>
                <w:rFonts w:eastAsiaTheme="majorEastAsia"/>
                <w:b/>
                <w:bCs/>
              </w:rPr>
              <w:fldChar w:fldCharType="begin"/>
            </w:r>
            <w:r w:rsidR="00C333C3">
              <w:rPr>
                <w:rFonts w:eastAsiaTheme="majorEastAsia"/>
                <w:b/>
                <w:bCs/>
              </w:rPr>
              <w:instrText xml:space="preserve"> REF REF_IEEE16092 \h </w:instrText>
            </w:r>
            <w:r w:rsidR="00C333C3">
              <w:rPr>
                <w:rFonts w:eastAsiaTheme="majorEastAsia"/>
                <w:b/>
                <w:bCs/>
              </w:rPr>
            </w:r>
            <w:r w:rsidR="00C333C3">
              <w:rPr>
                <w:rFonts w:eastAsiaTheme="majorEastAsia"/>
                <w:b/>
                <w:bCs/>
              </w:rPr>
              <w:fldChar w:fldCharType="separate"/>
            </w:r>
            <w:r w:rsidR="00C333C3" w:rsidRPr="00230517">
              <w:t>[</w:t>
            </w:r>
            <w:r w:rsidR="00C333C3">
              <w:rPr>
                <w:noProof/>
              </w:rPr>
              <w:t>8</w:t>
            </w:r>
            <w:r w:rsidR="00C333C3" w:rsidRPr="00230517">
              <w:t>]</w:t>
            </w:r>
            <w:r w:rsidR="00C333C3">
              <w:rPr>
                <w:rFonts w:eastAsiaTheme="majorEastAsia"/>
                <w:b/>
                <w:bCs/>
              </w:rPr>
              <w:fldChar w:fldCharType="end"/>
            </w:r>
          </w:p>
        </w:tc>
        <w:tc>
          <w:tcPr>
            <w:tcW w:w="837" w:type="dxa"/>
            <w:hideMark/>
          </w:tcPr>
          <w:p w:rsidR="00842D41" w:rsidRPr="000116AE" w:rsidRDefault="00842D41" w:rsidP="000116AE">
            <w:pPr>
              <w:rPr>
                <w:rFonts w:eastAsiaTheme="majorEastAsia"/>
                <w:b/>
                <w:bCs/>
              </w:rPr>
            </w:pPr>
            <w:r w:rsidRPr="000116AE">
              <w:rPr>
                <w:rFonts w:eastAsiaTheme="majorEastAsia"/>
                <w:b/>
                <w:bCs/>
              </w:rPr>
              <w:t>Reference</w:t>
            </w:r>
            <w:r w:rsidRPr="000116AE">
              <w:rPr>
                <w:rFonts w:eastAsiaTheme="majorEastAsia"/>
                <w:b/>
                <w:bCs/>
              </w:rPr>
              <w:br/>
              <w:t xml:space="preserve">section in </w:t>
            </w:r>
            <w:r w:rsidR="00C333C3">
              <w:rPr>
                <w:rFonts w:eastAsiaTheme="majorEastAsia"/>
                <w:b/>
                <w:bCs/>
              </w:rPr>
              <w:fldChar w:fldCharType="begin"/>
            </w:r>
            <w:r w:rsidR="00C333C3">
              <w:rPr>
                <w:rFonts w:eastAsiaTheme="majorEastAsia"/>
                <w:b/>
                <w:bCs/>
              </w:rPr>
              <w:instrText xml:space="preserve"> REF REF_IEEE16092 \h </w:instrText>
            </w:r>
            <w:r w:rsidR="00C333C3">
              <w:rPr>
                <w:rFonts w:eastAsiaTheme="majorEastAsia"/>
                <w:b/>
                <w:bCs/>
              </w:rPr>
            </w:r>
            <w:r w:rsidR="00C333C3">
              <w:rPr>
                <w:rFonts w:eastAsiaTheme="majorEastAsia"/>
                <w:b/>
                <w:bCs/>
              </w:rPr>
              <w:fldChar w:fldCharType="separate"/>
            </w:r>
            <w:r w:rsidR="00C333C3" w:rsidRPr="00230517">
              <w:t>[</w:t>
            </w:r>
            <w:r w:rsidR="00C333C3">
              <w:rPr>
                <w:noProof/>
              </w:rPr>
              <w:t>8</w:t>
            </w:r>
            <w:r w:rsidR="00C333C3" w:rsidRPr="00230517">
              <w:t>]</w:t>
            </w:r>
            <w:r w:rsidR="00C333C3">
              <w:rPr>
                <w:rFonts w:eastAsiaTheme="majorEastAsia"/>
                <w:b/>
                <w:bCs/>
              </w:rPr>
              <w:fldChar w:fldCharType="end"/>
            </w:r>
          </w:p>
        </w:tc>
        <w:tc>
          <w:tcPr>
            <w:tcW w:w="855" w:type="dxa"/>
            <w:hideMark/>
          </w:tcPr>
          <w:p w:rsidR="00842D41" w:rsidRPr="000116AE" w:rsidRDefault="00842D41" w:rsidP="000116AE">
            <w:pPr>
              <w:rPr>
                <w:rFonts w:eastAsiaTheme="majorEastAsia"/>
                <w:b/>
                <w:bCs/>
              </w:rPr>
            </w:pPr>
            <w:r w:rsidRPr="000116AE">
              <w:rPr>
                <w:rFonts w:eastAsiaTheme="majorEastAsia"/>
                <w:b/>
                <w:bCs/>
              </w:rPr>
              <w:t xml:space="preserve">Status </w:t>
            </w:r>
            <w:r w:rsidR="00C333C3">
              <w:rPr>
                <w:rFonts w:eastAsiaTheme="majorEastAsia"/>
                <w:b/>
                <w:bCs/>
              </w:rPr>
              <w:fldChar w:fldCharType="begin"/>
            </w:r>
            <w:r w:rsidR="00C333C3">
              <w:rPr>
                <w:rFonts w:eastAsiaTheme="majorEastAsia"/>
                <w:b/>
                <w:bCs/>
              </w:rPr>
              <w:instrText xml:space="preserve"> REF REF_IEEE16092 \h </w:instrText>
            </w:r>
            <w:r w:rsidR="00C333C3">
              <w:rPr>
                <w:rFonts w:eastAsiaTheme="majorEastAsia"/>
                <w:b/>
                <w:bCs/>
              </w:rPr>
            </w:r>
            <w:r w:rsidR="00C333C3">
              <w:rPr>
                <w:rFonts w:eastAsiaTheme="majorEastAsia"/>
                <w:b/>
                <w:bCs/>
              </w:rPr>
              <w:fldChar w:fldCharType="separate"/>
            </w:r>
            <w:r w:rsidR="00C333C3" w:rsidRPr="00230517">
              <w:t>[</w:t>
            </w:r>
            <w:r w:rsidR="00C333C3">
              <w:rPr>
                <w:noProof/>
              </w:rPr>
              <w:t>8</w:t>
            </w:r>
            <w:r w:rsidR="00C333C3" w:rsidRPr="00230517">
              <w:t>]</w:t>
            </w:r>
            <w:r w:rsidR="00C333C3">
              <w:rPr>
                <w:rFonts w:eastAsiaTheme="majorEastAsia"/>
                <w:b/>
                <w:bCs/>
              </w:rPr>
              <w:fldChar w:fldCharType="end"/>
            </w:r>
          </w:p>
        </w:tc>
        <w:tc>
          <w:tcPr>
            <w:tcW w:w="1026" w:type="dxa"/>
            <w:hideMark/>
          </w:tcPr>
          <w:p w:rsidR="00842D41" w:rsidRPr="000116AE" w:rsidRDefault="00842D41" w:rsidP="000116AE">
            <w:pPr>
              <w:rPr>
                <w:rFonts w:eastAsiaTheme="majorEastAsia"/>
                <w:b/>
                <w:bCs/>
              </w:rPr>
            </w:pPr>
            <w:r w:rsidRPr="000116AE">
              <w:rPr>
                <w:rFonts w:eastAsiaTheme="majorEastAsia"/>
                <w:b/>
                <w:bCs/>
              </w:rPr>
              <w:t>Support</w:t>
            </w:r>
            <w:r w:rsidR="00D579A6" w:rsidRPr="000116AE">
              <w:rPr>
                <w:rFonts w:eastAsiaTheme="majorEastAsia"/>
                <w:b/>
                <w:bCs/>
              </w:rPr>
              <w:t xml:space="preserve"> 1</w:t>
            </w:r>
            <w:r w:rsidRPr="000116AE">
              <w:rPr>
                <w:rFonts w:eastAsiaTheme="majorEastAsia"/>
                <w:b/>
                <w:bCs/>
              </w:rPr>
              <w:t>609.3</w:t>
            </w:r>
            <w:r w:rsidR="00C333C3">
              <w:rPr>
                <w:rFonts w:eastAsiaTheme="majorEastAsia"/>
                <w:b/>
                <w:bCs/>
              </w:rPr>
              <w:fldChar w:fldCharType="begin"/>
            </w:r>
            <w:r w:rsidR="00C333C3">
              <w:rPr>
                <w:rFonts w:eastAsiaTheme="majorEastAsia"/>
                <w:b/>
                <w:bCs/>
              </w:rPr>
              <w:instrText xml:space="preserve"> REF REF_IEEE16093 \h </w:instrText>
            </w:r>
            <w:r w:rsidR="00C333C3">
              <w:rPr>
                <w:rFonts w:eastAsiaTheme="majorEastAsia"/>
                <w:b/>
                <w:bCs/>
              </w:rPr>
            </w:r>
            <w:r w:rsidR="00C333C3">
              <w:rPr>
                <w:rFonts w:eastAsiaTheme="majorEastAsia"/>
                <w:b/>
                <w:bCs/>
              </w:rPr>
              <w:fldChar w:fldCharType="separate"/>
            </w:r>
            <w:r w:rsidR="00C333C3" w:rsidRPr="00230517">
              <w:t>[</w:t>
            </w:r>
            <w:r w:rsidR="00C333C3">
              <w:rPr>
                <w:noProof/>
              </w:rPr>
              <w:t>5</w:t>
            </w:r>
            <w:r w:rsidR="00C333C3" w:rsidRPr="00230517">
              <w:t>]</w:t>
            </w:r>
            <w:r w:rsidR="00C333C3">
              <w:rPr>
                <w:rFonts w:eastAsiaTheme="majorEastAsia"/>
                <w:b/>
                <w:bCs/>
              </w:rPr>
              <w:fldChar w:fldCharType="end"/>
            </w:r>
          </w:p>
        </w:tc>
        <w:tc>
          <w:tcPr>
            <w:tcW w:w="1449" w:type="dxa"/>
            <w:noWrap/>
            <w:hideMark/>
          </w:tcPr>
          <w:p w:rsidR="00842D41" w:rsidRPr="000116AE" w:rsidRDefault="00842D41" w:rsidP="000116AE">
            <w:pPr>
              <w:rPr>
                <w:rFonts w:eastAsiaTheme="majorEastAsia"/>
                <w:b/>
                <w:bCs/>
              </w:rPr>
            </w:pPr>
            <w:r w:rsidRPr="000116AE">
              <w:rPr>
                <w:rFonts w:eastAsiaTheme="majorEastAsia"/>
                <w:b/>
                <w:bCs/>
              </w:rPr>
              <w:t>TP ID</w:t>
            </w:r>
          </w:p>
        </w:tc>
        <w:tc>
          <w:tcPr>
            <w:tcW w:w="2700" w:type="dxa"/>
            <w:noWrap/>
            <w:hideMark/>
          </w:tcPr>
          <w:p w:rsidR="00842D41" w:rsidRPr="000116AE" w:rsidRDefault="00842D41" w:rsidP="000116AE">
            <w:pPr>
              <w:rPr>
                <w:rFonts w:eastAsiaTheme="majorEastAsia"/>
                <w:b/>
                <w:bCs/>
              </w:rPr>
            </w:pPr>
            <w:r w:rsidRPr="000116AE">
              <w:rPr>
                <w:rFonts w:eastAsiaTheme="majorEastAsia"/>
                <w:b/>
                <w:bCs/>
              </w:rPr>
              <w:t>TP Description</w:t>
            </w:r>
          </w:p>
        </w:tc>
      </w:tr>
      <w:tr w:rsidR="00842D41" w:rsidRPr="00842D41" w:rsidTr="00CD07F5">
        <w:trPr>
          <w:trHeight w:hRule="exact" w:val="288"/>
        </w:trPr>
        <w:tc>
          <w:tcPr>
            <w:tcW w:w="1255" w:type="dxa"/>
            <w:vMerge w:val="restart"/>
            <w:hideMark/>
          </w:tcPr>
          <w:p w:rsidR="00842D41" w:rsidRPr="00842D41" w:rsidRDefault="00C94D44" w:rsidP="00842D41">
            <w:pPr>
              <w:overflowPunct/>
              <w:autoSpaceDE/>
              <w:autoSpaceDN/>
              <w:adjustRightInd/>
              <w:spacing w:after="0"/>
              <w:textAlignment w:val="auto"/>
              <w:rPr>
                <w:rFonts w:eastAsiaTheme="majorEastAsia"/>
              </w:rPr>
            </w:pPr>
            <w:r>
              <w:rPr>
                <w:rFonts w:eastAsiaTheme="majorEastAsia"/>
              </w:rPr>
              <w:t>S1.2.2</w:t>
            </w:r>
          </w:p>
        </w:tc>
        <w:tc>
          <w:tcPr>
            <w:tcW w:w="1431"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 xml:space="preserve">Create Ieee1609Dot2Data containing valid </w:t>
            </w:r>
            <w:proofErr w:type="spellStart"/>
            <w:r w:rsidRPr="00842D41">
              <w:rPr>
                <w:rFonts w:eastAsiaTheme="majorEastAsia"/>
              </w:rPr>
              <w:t>SignedData</w:t>
            </w:r>
            <w:proofErr w:type="spellEnd"/>
          </w:p>
        </w:tc>
        <w:tc>
          <w:tcPr>
            <w:tcW w:w="837"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4.2.2.2.3</w:t>
            </w:r>
            <w:proofErr w:type="gramStart"/>
            <w:r w:rsidRPr="00842D41">
              <w:rPr>
                <w:rFonts w:eastAsiaTheme="majorEastAsia"/>
              </w:rPr>
              <w:t>,  4.2.2.2.3</w:t>
            </w:r>
            <w:proofErr w:type="gramEnd"/>
            <w:r w:rsidRPr="00842D41">
              <w:rPr>
                <w:rFonts w:eastAsiaTheme="majorEastAsia"/>
              </w:rPr>
              <w:t xml:space="preserve">, 5.2, 5.3.1 </w:t>
            </w:r>
            <w:r w:rsidRPr="00842D41">
              <w:rPr>
                <w:rFonts w:eastAsiaTheme="majorEastAsia"/>
              </w:rPr>
              <w:br/>
              <w:t>5.3.3, 5.3.7, 6.3.4, 6.3.9, 9.3.9.1</w:t>
            </w:r>
          </w:p>
        </w:tc>
        <w:tc>
          <w:tcPr>
            <w:tcW w:w="855"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w:t>
            </w:r>
            <w:proofErr w:type="gramStart"/>
            <w:r w:rsidRPr="00842D41">
              <w:rPr>
                <w:rFonts w:eastAsiaTheme="majorEastAsia"/>
              </w:rPr>
              <w:t>2:O</w:t>
            </w:r>
            <w:proofErr w:type="gramEnd"/>
            <w:r w:rsidRPr="00842D41">
              <w:rPr>
                <w:rFonts w:eastAsiaTheme="majorEastAsia"/>
              </w:rPr>
              <w:t>3</w:t>
            </w:r>
          </w:p>
        </w:tc>
        <w:tc>
          <w:tcPr>
            <w:tcW w:w="1026"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842D41" w:rsidRPr="00842D41" w:rsidRDefault="000116AE" w:rsidP="000116AE">
            <w:pPr>
              <w:overflowPunct/>
              <w:autoSpaceDE/>
              <w:autoSpaceDN/>
              <w:adjustRightInd/>
              <w:spacing w:after="0"/>
              <w:ind w:left="-27"/>
              <w:textAlignment w:val="auto"/>
              <w:rPr>
                <w:rFonts w:eastAsiaTheme="majorEastAsia"/>
              </w:rPr>
            </w:pPr>
            <w:r>
              <w:rPr>
                <w:rFonts w:eastAsiaTheme="majorEastAsia"/>
              </w:rPr>
              <w:t>TP-16092-WSA</w:t>
            </w:r>
            <w:r w:rsidRPr="000116AE">
              <w:rPr>
                <w:rFonts w:eastAsiaTheme="majorEastAsia"/>
              </w:rPr>
              <w:t>-SEND-BV-01</w:t>
            </w:r>
          </w:p>
        </w:tc>
        <w:tc>
          <w:tcPr>
            <w:tcW w:w="2700" w:type="dxa"/>
            <w:vMerge w:val="restart"/>
            <w:noWrap/>
            <w:hideMark/>
          </w:tcPr>
          <w:p w:rsidR="00842D41" w:rsidRPr="000116AE" w:rsidRDefault="000116AE" w:rsidP="000116AE">
            <w:pPr>
              <w:rPr>
                <w:rFonts w:eastAsiaTheme="majorEastAsia"/>
              </w:rPr>
            </w:pPr>
            <w:r w:rsidRPr="001205F6">
              <w:rPr>
                <w:rFonts w:eastAsiaTheme="majorEastAsia"/>
              </w:rPr>
              <w:t xml:space="preserve">To verify </w:t>
            </w:r>
            <w:r>
              <w:rPr>
                <w:rFonts w:eastAsiaTheme="majorEastAsia"/>
              </w:rPr>
              <w:t xml:space="preserve">that </w:t>
            </w:r>
            <w:r w:rsidRPr="001205F6">
              <w:rPr>
                <w:rFonts w:eastAsiaTheme="majorEastAsia"/>
              </w:rPr>
              <w:t>the IUT will generate a</w:t>
            </w:r>
            <w:r>
              <w:rPr>
                <w:rFonts w:eastAsiaTheme="majorEastAsia"/>
              </w:rPr>
              <w:t xml:space="preserve"> valid </w:t>
            </w:r>
            <w:r w:rsidR="00D0176D">
              <w:rPr>
                <w:rFonts w:eastAsiaTheme="majorEastAsia"/>
              </w:rPr>
              <w:t xml:space="preserve">WSA </w:t>
            </w:r>
            <w:proofErr w:type="spellStart"/>
            <w:r>
              <w:rPr>
                <w:rFonts w:eastAsiaTheme="majorEastAsia"/>
              </w:rPr>
              <w:t>signedData</w:t>
            </w:r>
            <w:proofErr w:type="spellEnd"/>
            <w:r w:rsidR="000B1B20">
              <w:rPr>
                <w:rFonts w:eastAsiaTheme="majorEastAsia"/>
              </w:rPr>
              <w:t xml:space="preserve"> </w:t>
            </w:r>
            <w:r>
              <w:rPr>
                <w:rFonts w:eastAsiaTheme="majorEastAsia"/>
              </w:rPr>
              <w:t>as per 1609.2</w:t>
            </w:r>
            <w:r w:rsidR="00C333C3">
              <w:rPr>
                <w:rFonts w:eastAsiaTheme="majorEastAsia"/>
              </w:rPr>
              <w:fldChar w:fldCharType="begin"/>
            </w:r>
            <w:r w:rsidR="00C333C3">
              <w:rPr>
                <w:rFonts w:eastAsiaTheme="majorEastAsia"/>
              </w:rPr>
              <w:instrText xml:space="preserve"> REF REF_IEEE16092 \h </w:instrText>
            </w:r>
            <w:r w:rsidR="00C333C3">
              <w:rPr>
                <w:rFonts w:eastAsiaTheme="majorEastAsia"/>
              </w:rPr>
            </w:r>
            <w:r w:rsidR="00C333C3">
              <w:rPr>
                <w:rFonts w:eastAsiaTheme="majorEastAsia"/>
              </w:rPr>
              <w:fldChar w:fldCharType="separate"/>
            </w:r>
            <w:r w:rsidR="00C333C3" w:rsidRPr="00230517">
              <w:t>[</w:t>
            </w:r>
            <w:r w:rsidR="00C333C3">
              <w:rPr>
                <w:noProof/>
              </w:rPr>
              <w:t>8</w:t>
            </w:r>
            <w:r w:rsidR="00C333C3" w:rsidRPr="00230517">
              <w:t>]</w:t>
            </w:r>
            <w:r w:rsidR="00C333C3">
              <w:rPr>
                <w:rFonts w:eastAsiaTheme="majorEastAsia"/>
              </w:rPr>
              <w:fldChar w:fldCharType="end"/>
            </w:r>
            <w:r w:rsidR="00C333C3">
              <w:rPr>
                <w:rFonts w:eastAsiaTheme="majorEastAsia"/>
              </w:rPr>
              <w:t xml:space="preserve"> </w:t>
            </w:r>
            <w:r w:rsidRPr="001205F6">
              <w:rPr>
                <w:rFonts w:eastAsiaTheme="majorEastAsia"/>
              </w:rPr>
              <w:t>specifications</w:t>
            </w:r>
            <w:r w:rsidRPr="000116AE">
              <w:rPr>
                <w:rFonts w:eastAsiaTheme="majorEastAsia"/>
              </w:rPr>
              <w:t xml:space="preserve"> </w:t>
            </w:r>
          </w:p>
        </w:tc>
      </w:tr>
      <w:tr w:rsidR="00D579A6" w:rsidRPr="00842D41" w:rsidTr="00CD07F5">
        <w:trPr>
          <w:trHeight w:val="328"/>
        </w:trPr>
        <w:tc>
          <w:tcPr>
            <w:tcW w:w="12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31"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37"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026"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49"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2700" w:type="dxa"/>
            <w:vMerge/>
            <w:hideMark/>
          </w:tcPr>
          <w:p w:rsidR="00842D41" w:rsidRPr="00842D41" w:rsidRDefault="00842D41" w:rsidP="00842D41">
            <w:pPr>
              <w:overflowPunct/>
              <w:autoSpaceDE/>
              <w:autoSpaceDN/>
              <w:adjustRightInd/>
              <w:spacing w:after="0"/>
              <w:textAlignment w:val="auto"/>
              <w:rPr>
                <w:rFonts w:eastAsiaTheme="majorEastAsia"/>
              </w:rPr>
            </w:pPr>
          </w:p>
        </w:tc>
      </w:tr>
      <w:tr w:rsidR="00D579A6" w:rsidRPr="00842D41" w:rsidTr="00CD07F5">
        <w:trPr>
          <w:trHeight w:val="328"/>
        </w:trPr>
        <w:tc>
          <w:tcPr>
            <w:tcW w:w="12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31"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37"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026"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49"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2700" w:type="dxa"/>
            <w:vMerge/>
            <w:hideMark/>
          </w:tcPr>
          <w:p w:rsidR="00842D41" w:rsidRPr="00842D41" w:rsidRDefault="00842D41" w:rsidP="00842D41">
            <w:pPr>
              <w:overflowPunct/>
              <w:autoSpaceDE/>
              <w:autoSpaceDN/>
              <w:adjustRightInd/>
              <w:spacing w:after="0"/>
              <w:textAlignment w:val="auto"/>
              <w:rPr>
                <w:rFonts w:eastAsiaTheme="majorEastAsia"/>
              </w:rPr>
            </w:pPr>
          </w:p>
        </w:tc>
      </w:tr>
      <w:tr w:rsidR="00D579A6" w:rsidRPr="00842D41" w:rsidTr="00CD07F5">
        <w:trPr>
          <w:trHeight w:val="328"/>
        </w:trPr>
        <w:tc>
          <w:tcPr>
            <w:tcW w:w="12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31"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37"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026"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49"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2700" w:type="dxa"/>
            <w:vMerge/>
            <w:hideMark/>
          </w:tcPr>
          <w:p w:rsidR="00842D41" w:rsidRPr="00842D41" w:rsidRDefault="00842D41" w:rsidP="00842D41">
            <w:pPr>
              <w:overflowPunct/>
              <w:autoSpaceDE/>
              <w:autoSpaceDN/>
              <w:adjustRightInd/>
              <w:spacing w:after="0"/>
              <w:textAlignment w:val="auto"/>
              <w:rPr>
                <w:rFonts w:eastAsiaTheme="majorEastAsia"/>
              </w:rPr>
            </w:pPr>
          </w:p>
        </w:tc>
      </w:tr>
      <w:tr w:rsidR="00D579A6" w:rsidRPr="00842D41" w:rsidTr="00CD07F5">
        <w:trPr>
          <w:trHeight w:val="328"/>
        </w:trPr>
        <w:tc>
          <w:tcPr>
            <w:tcW w:w="12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31"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37"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026"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49"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2700" w:type="dxa"/>
            <w:vMerge/>
            <w:hideMark/>
          </w:tcPr>
          <w:p w:rsidR="00842D41" w:rsidRPr="00842D41" w:rsidRDefault="00842D41" w:rsidP="00842D41">
            <w:pPr>
              <w:overflowPunct/>
              <w:autoSpaceDE/>
              <w:autoSpaceDN/>
              <w:adjustRightInd/>
              <w:spacing w:after="0"/>
              <w:textAlignment w:val="auto"/>
              <w:rPr>
                <w:rFonts w:eastAsiaTheme="majorEastAsia"/>
              </w:rPr>
            </w:pPr>
          </w:p>
        </w:tc>
      </w:tr>
      <w:tr w:rsidR="00D579A6" w:rsidRPr="00842D41" w:rsidTr="00CD07F5">
        <w:trPr>
          <w:trHeight w:val="328"/>
        </w:trPr>
        <w:tc>
          <w:tcPr>
            <w:tcW w:w="12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31"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37"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026"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49"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2700" w:type="dxa"/>
            <w:vMerge/>
            <w:hideMark/>
          </w:tcPr>
          <w:p w:rsidR="00842D41" w:rsidRPr="00842D41" w:rsidRDefault="00842D41" w:rsidP="00842D41">
            <w:pPr>
              <w:overflowPunct/>
              <w:autoSpaceDE/>
              <w:autoSpaceDN/>
              <w:adjustRightInd/>
              <w:spacing w:after="0"/>
              <w:textAlignment w:val="auto"/>
              <w:rPr>
                <w:rFonts w:eastAsiaTheme="majorEastAsia"/>
              </w:rPr>
            </w:pPr>
          </w:p>
        </w:tc>
      </w:tr>
      <w:tr w:rsidR="00D579A6" w:rsidRPr="00842D41" w:rsidTr="00CD07F5">
        <w:trPr>
          <w:trHeight w:val="328"/>
        </w:trPr>
        <w:tc>
          <w:tcPr>
            <w:tcW w:w="12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31"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37"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026"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49"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2700" w:type="dxa"/>
            <w:vMerge/>
            <w:hideMark/>
          </w:tcPr>
          <w:p w:rsidR="00842D41" w:rsidRPr="00842D41" w:rsidRDefault="00842D41" w:rsidP="00842D41">
            <w:pPr>
              <w:overflowPunct/>
              <w:autoSpaceDE/>
              <w:autoSpaceDN/>
              <w:adjustRightInd/>
              <w:spacing w:after="0"/>
              <w:textAlignment w:val="auto"/>
              <w:rPr>
                <w:rFonts w:eastAsiaTheme="majorEastAsia"/>
              </w:rPr>
            </w:pPr>
          </w:p>
        </w:tc>
      </w:tr>
      <w:tr w:rsidR="00842D41" w:rsidRPr="00842D41" w:rsidTr="00CD07F5">
        <w:trPr>
          <w:trHeight w:hRule="exact" w:val="748"/>
        </w:trPr>
        <w:tc>
          <w:tcPr>
            <w:tcW w:w="1255"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S1.2.2.1.</w:t>
            </w:r>
          </w:p>
        </w:tc>
        <w:tc>
          <w:tcPr>
            <w:tcW w:w="1431"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 xml:space="preserve">Using a valid </w:t>
            </w:r>
            <w:proofErr w:type="spellStart"/>
            <w:r w:rsidRPr="00842D41">
              <w:rPr>
                <w:rFonts w:eastAsiaTheme="majorEastAsia"/>
              </w:rPr>
              <w:t>HashAlgorithm</w:t>
            </w:r>
            <w:proofErr w:type="spellEnd"/>
          </w:p>
        </w:tc>
        <w:tc>
          <w:tcPr>
            <w:tcW w:w="837"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6.3.5</w:t>
            </w:r>
          </w:p>
        </w:tc>
        <w:tc>
          <w:tcPr>
            <w:tcW w:w="855"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S1.2.2:M</w:t>
            </w:r>
          </w:p>
        </w:tc>
        <w:tc>
          <w:tcPr>
            <w:tcW w:w="1026"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842D41" w:rsidRPr="00842D41" w:rsidRDefault="00032A85" w:rsidP="00842D41">
            <w:pPr>
              <w:overflowPunct/>
              <w:autoSpaceDE/>
              <w:autoSpaceDN/>
              <w:adjustRightInd/>
              <w:spacing w:after="0"/>
              <w:textAlignment w:val="auto"/>
              <w:rPr>
                <w:rFonts w:eastAsiaTheme="majorEastAsia"/>
              </w:rPr>
            </w:pPr>
            <w:r w:rsidRPr="00032A85">
              <w:rPr>
                <w:rFonts w:eastAsiaTheme="majorEastAsia"/>
              </w:rPr>
              <w:t>TP-16092-WSA-SEND-BV-01</w:t>
            </w:r>
          </w:p>
        </w:tc>
        <w:tc>
          <w:tcPr>
            <w:tcW w:w="2700" w:type="dxa"/>
            <w:noWrap/>
            <w:hideMark/>
          </w:tcPr>
          <w:p w:rsidR="00032A85" w:rsidRDefault="00842D41" w:rsidP="00032A85">
            <w:pPr>
              <w:rPr>
                <w:rFonts w:eastAsiaTheme="majorEastAsia"/>
              </w:rPr>
            </w:pPr>
            <w:r w:rsidRPr="00842D41">
              <w:rPr>
                <w:rFonts w:eastAsiaTheme="majorEastAsia"/>
              </w:rPr>
              <w:t> </w:t>
            </w:r>
            <w:r w:rsidR="00032A85" w:rsidRPr="001205F6">
              <w:rPr>
                <w:rFonts w:eastAsiaTheme="majorEastAsia"/>
              </w:rPr>
              <w:t xml:space="preserve">To verify </w:t>
            </w:r>
            <w:r w:rsidR="00032A85">
              <w:rPr>
                <w:rFonts w:eastAsiaTheme="majorEastAsia"/>
              </w:rPr>
              <w:t xml:space="preserve">that </w:t>
            </w:r>
            <w:r w:rsidR="00032A85" w:rsidRPr="001205F6">
              <w:rPr>
                <w:rFonts w:eastAsiaTheme="majorEastAsia"/>
              </w:rPr>
              <w:t>the IUT will generate a valid</w:t>
            </w:r>
            <w:r w:rsidR="00D0176D">
              <w:rPr>
                <w:rFonts w:eastAsiaTheme="majorEastAsia"/>
              </w:rPr>
              <w:t xml:space="preserve"> WSA</w:t>
            </w:r>
            <w:r w:rsidR="00032A85" w:rsidRPr="001205F6">
              <w:rPr>
                <w:rFonts w:eastAsiaTheme="majorEastAsia"/>
              </w:rPr>
              <w:t xml:space="preserve"> </w:t>
            </w:r>
            <w:proofErr w:type="spellStart"/>
            <w:r w:rsidR="00032A85" w:rsidRPr="001205F6">
              <w:rPr>
                <w:rFonts w:eastAsiaTheme="majorEastAsia"/>
              </w:rPr>
              <w:t>signedData</w:t>
            </w:r>
            <w:proofErr w:type="spellEnd"/>
            <w:r w:rsidR="00032A85" w:rsidRPr="001205F6">
              <w:rPr>
                <w:rFonts w:eastAsiaTheme="majorEastAsia"/>
              </w:rPr>
              <w:t xml:space="preserve"> using sha256 hash</w:t>
            </w:r>
          </w:p>
          <w:p w:rsidR="00842D41" w:rsidRPr="00842D41" w:rsidRDefault="00842D41" w:rsidP="00842D41">
            <w:pPr>
              <w:overflowPunct/>
              <w:autoSpaceDE/>
              <w:autoSpaceDN/>
              <w:adjustRightInd/>
              <w:spacing w:after="0"/>
              <w:textAlignment w:val="auto"/>
              <w:rPr>
                <w:rFonts w:eastAsiaTheme="majorEastAsia"/>
              </w:rPr>
            </w:pPr>
          </w:p>
        </w:tc>
      </w:tr>
      <w:tr w:rsidR="00842D41" w:rsidRPr="00842D41" w:rsidTr="00CD07F5">
        <w:trPr>
          <w:trHeight w:hRule="exact" w:val="288"/>
        </w:trPr>
        <w:tc>
          <w:tcPr>
            <w:tcW w:w="1255"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S1.2.2.1.1.</w:t>
            </w:r>
          </w:p>
        </w:tc>
        <w:tc>
          <w:tcPr>
            <w:tcW w:w="1431"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Support signing with hash algorithm sha-256</w:t>
            </w:r>
          </w:p>
        </w:tc>
        <w:tc>
          <w:tcPr>
            <w:tcW w:w="837"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6.3.5</w:t>
            </w:r>
          </w:p>
        </w:tc>
        <w:tc>
          <w:tcPr>
            <w:tcW w:w="855"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S1.2.2:M</w:t>
            </w:r>
          </w:p>
        </w:tc>
        <w:tc>
          <w:tcPr>
            <w:tcW w:w="1026"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842D41" w:rsidRPr="00842D41" w:rsidRDefault="000B1B20" w:rsidP="00842D41">
            <w:pPr>
              <w:overflowPunct/>
              <w:autoSpaceDE/>
              <w:autoSpaceDN/>
              <w:adjustRightInd/>
              <w:spacing w:after="0"/>
              <w:textAlignment w:val="auto"/>
              <w:rPr>
                <w:rFonts w:eastAsiaTheme="majorEastAsia"/>
              </w:rPr>
            </w:pPr>
            <w:r>
              <w:rPr>
                <w:rFonts w:eastAsiaTheme="majorEastAsia"/>
              </w:rPr>
              <w:t>Refer to</w:t>
            </w:r>
            <w:r w:rsidRPr="001205F6">
              <w:rPr>
                <w:rFonts w:eastAsiaTheme="majorEastAsia"/>
              </w:rPr>
              <w:t xml:space="preserve"> S1.2.2.1</w:t>
            </w:r>
          </w:p>
        </w:tc>
        <w:tc>
          <w:tcPr>
            <w:tcW w:w="2700" w:type="dxa"/>
            <w:vMerge w:val="restart"/>
            <w:noWrap/>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 </w:t>
            </w:r>
          </w:p>
        </w:tc>
      </w:tr>
      <w:tr w:rsidR="00D579A6" w:rsidRPr="00842D41" w:rsidTr="00CD07F5">
        <w:trPr>
          <w:trHeight w:val="328"/>
        </w:trPr>
        <w:tc>
          <w:tcPr>
            <w:tcW w:w="12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31"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37"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026"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49"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2700" w:type="dxa"/>
            <w:vMerge/>
            <w:hideMark/>
          </w:tcPr>
          <w:p w:rsidR="00842D41" w:rsidRPr="00842D41" w:rsidRDefault="00842D41" w:rsidP="00842D41">
            <w:pPr>
              <w:overflowPunct/>
              <w:autoSpaceDE/>
              <w:autoSpaceDN/>
              <w:adjustRightInd/>
              <w:spacing w:after="0"/>
              <w:textAlignment w:val="auto"/>
              <w:rPr>
                <w:rFonts w:eastAsiaTheme="majorEastAsia"/>
              </w:rPr>
            </w:pPr>
          </w:p>
        </w:tc>
      </w:tr>
      <w:tr w:rsidR="00842D41" w:rsidRPr="00842D41" w:rsidTr="00CD07F5">
        <w:trPr>
          <w:trHeight w:hRule="exact" w:val="775"/>
        </w:trPr>
        <w:tc>
          <w:tcPr>
            <w:tcW w:w="1255"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S1.2.2.2.</w:t>
            </w:r>
          </w:p>
        </w:tc>
        <w:tc>
          <w:tcPr>
            <w:tcW w:w="1431"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Containing a Signed Data payload</w:t>
            </w:r>
          </w:p>
        </w:tc>
        <w:tc>
          <w:tcPr>
            <w:tcW w:w="837"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6.3.6</w:t>
            </w:r>
          </w:p>
        </w:tc>
        <w:tc>
          <w:tcPr>
            <w:tcW w:w="855"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S1.2.2:M</w:t>
            </w:r>
          </w:p>
        </w:tc>
        <w:tc>
          <w:tcPr>
            <w:tcW w:w="1026"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842D41" w:rsidRPr="00842D41" w:rsidRDefault="000B1B20" w:rsidP="00842D41">
            <w:pPr>
              <w:overflowPunct/>
              <w:autoSpaceDE/>
              <w:autoSpaceDN/>
              <w:adjustRightInd/>
              <w:spacing w:after="0"/>
              <w:textAlignment w:val="auto"/>
              <w:rPr>
                <w:rFonts w:eastAsiaTheme="majorEastAsia"/>
              </w:rPr>
            </w:pPr>
            <w:r w:rsidRPr="000B1B20">
              <w:rPr>
                <w:rFonts w:eastAsiaTheme="majorEastAsia"/>
              </w:rPr>
              <w:t>TP-16092-WSA-SEND-BV-01</w:t>
            </w:r>
          </w:p>
        </w:tc>
        <w:tc>
          <w:tcPr>
            <w:tcW w:w="2700" w:type="dxa"/>
            <w:noWrap/>
            <w:hideMark/>
          </w:tcPr>
          <w:p w:rsidR="00842D41" w:rsidRPr="00842D41" w:rsidRDefault="000B1B20" w:rsidP="00842D41">
            <w:pPr>
              <w:overflowPunct/>
              <w:autoSpaceDE/>
              <w:autoSpaceDN/>
              <w:adjustRightInd/>
              <w:spacing w:after="0"/>
              <w:textAlignment w:val="auto"/>
              <w:rPr>
                <w:rFonts w:eastAsiaTheme="majorEastAsia"/>
              </w:rPr>
            </w:pPr>
            <w:r w:rsidRPr="001205F6">
              <w:rPr>
                <w:rFonts w:eastAsiaTheme="majorEastAsia"/>
              </w:rPr>
              <w:t>To verify that the IUT will generate a</w:t>
            </w:r>
            <w:r w:rsidR="00D0176D">
              <w:rPr>
                <w:rFonts w:eastAsiaTheme="majorEastAsia"/>
              </w:rPr>
              <w:t xml:space="preserve"> valid</w:t>
            </w:r>
            <w:r w:rsidRPr="001205F6">
              <w:rPr>
                <w:rFonts w:eastAsiaTheme="majorEastAsia"/>
              </w:rPr>
              <w:t xml:space="preserve"> </w:t>
            </w:r>
            <w:proofErr w:type="spellStart"/>
            <w:r w:rsidRPr="001205F6">
              <w:rPr>
                <w:rFonts w:eastAsiaTheme="majorEastAsia"/>
              </w:rPr>
              <w:t>signedData</w:t>
            </w:r>
            <w:proofErr w:type="spellEnd"/>
            <w:r w:rsidRPr="001205F6">
              <w:rPr>
                <w:rFonts w:eastAsiaTheme="majorEastAsia"/>
              </w:rPr>
              <w:t xml:space="preserve"> with </w:t>
            </w:r>
            <w:r>
              <w:rPr>
                <w:rFonts w:eastAsiaTheme="majorEastAsia"/>
              </w:rPr>
              <w:t>WSA</w:t>
            </w:r>
            <w:r w:rsidRPr="001205F6">
              <w:rPr>
                <w:rFonts w:eastAsiaTheme="majorEastAsia"/>
              </w:rPr>
              <w:t xml:space="preserve"> payload is included</w:t>
            </w:r>
          </w:p>
        </w:tc>
      </w:tr>
      <w:tr w:rsidR="00842D41" w:rsidRPr="00842D41" w:rsidTr="00CD07F5">
        <w:trPr>
          <w:trHeight w:val="611"/>
        </w:trPr>
        <w:tc>
          <w:tcPr>
            <w:tcW w:w="1255"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S1.2.2.2.1.</w:t>
            </w:r>
          </w:p>
        </w:tc>
        <w:tc>
          <w:tcPr>
            <w:tcW w:w="1431"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 with payload containing data</w:t>
            </w:r>
          </w:p>
        </w:tc>
        <w:tc>
          <w:tcPr>
            <w:tcW w:w="837"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6.3.7</w:t>
            </w:r>
          </w:p>
        </w:tc>
        <w:tc>
          <w:tcPr>
            <w:tcW w:w="855"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w:t>
            </w:r>
            <w:proofErr w:type="gramStart"/>
            <w:r w:rsidRPr="00842D41">
              <w:rPr>
                <w:rFonts w:eastAsiaTheme="majorEastAsia"/>
              </w:rPr>
              <w:t>2:O</w:t>
            </w:r>
            <w:proofErr w:type="gramEnd"/>
            <w:r w:rsidRPr="00842D41">
              <w:rPr>
                <w:rFonts w:eastAsiaTheme="majorEastAsia"/>
              </w:rPr>
              <w:t>4</w:t>
            </w:r>
          </w:p>
        </w:tc>
        <w:tc>
          <w:tcPr>
            <w:tcW w:w="1026"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 </w:t>
            </w:r>
            <w:r w:rsidR="000B1B20" w:rsidRPr="000B1B20">
              <w:rPr>
                <w:rFonts w:eastAsiaTheme="majorEastAsia"/>
              </w:rPr>
              <w:t>Refer to S1.2.2.2</w:t>
            </w:r>
          </w:p>
        </w:tc>
        <w:tc>
          <w:tcPr>
            <w:tcW w:w="2700" w:type="dxa"/>
            <w:noWrap/>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 </w:t>
            </w:r>
          </w:p>
        </w:tc>
      </w:tr>
      <w:tr w:rsidR="00842D41" w:rsidRPr="00842D41" w:rsidTr="00CD07F5">
        <w:trPr>
          <w:trHeight w:hRule="exact" w:val="288"/>
        </w:trPr>
        <w:tc>
          <w:tcPr>
            <w:tcW w:w="1255"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S1.2.2.2.3.</w:t>
            </w:r>
          </w:p>
        </w:tc>
        <w:tc>
          <w:tcPr>
            <w:tcW w:w="1431"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 xml:space="preserve">… with </w:t>
            </w:r>
            <w:proofErr w:type="spellStart"/>
            <w:r w:rsidRPr="00842D41">
              <w:rPr>
                <w:rFonts w:eastAsiaTheme="majorEastAsia"/>
              </w:rPr>
              <w:t>generationTime</w:t>
            </w:r>
            <w:proofErr w:type="spellEnd"/>
            <w:r w:rsidRPr="00842D41">
              <w:rPr>
                <w:rFonts w:eastAsiaTheme="majorEastAsia"/>
              </w:rPr>
              <w:t xml:space="preserve"> in the security headers</w:t>
            </w:r>
          </w:p>
        </w:tc>
        <w:tc>
          <w:tcPr>
            <w:tcW w:w="837"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6.3.9, 6.3.11</w:t>
            </w:r>
          </w:p>
        </w:tc>
        <w:tc>
          <w:tcPr>
            <w:tcW w:w="855"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S1.2.2.2: O</w:t>
            </w:r>
          </w:p>
        </w:tc>
        <w:tc>
          <w:tcPr>
            <w:tcW w:w="1026"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842D41" w:rsidRPr="00842D41" w:rsidRDefault="00C95EE3" w:rsidP="00842D41">
            <w:pPr>
              <w:overflowPunct/>
              <w:autoSpaceDE/>
              <w:autoSpaceDN/>
              <w:adjustRightInd/>
              <w:spacing w:after="0"/>
              <w:textAlignment w:val="auto"/>
              <w:rPr>
                <w:rFonts w:eastAsiaTheme="majorEastAsia"/>
              </w:rPr>
            </w:pPr>
            <w:r w:rsidRPr="00C95EE3">
              <w:rPr>
                <w:rFonts w:eastAsiaTheme="majorEastAsia"/>
              </w:rPr>
              <w:t>TP-16092-WSA-SEND-BV-01</w:t>
            </w:r>
          </w:p>
        </w:tc>
        <w:tc>
          <w:tcPr>
            <w:tcW w:w="2700" w:type="dxa"/>
            <w:vMerge w:val="restart"/>
            <w:noWrap/>
            <w:hideMark/>
          </w:tcPr>
          <w:p w:rsidR="00C95EE3" w:rsidRDefault="00C95EE3" w:rsidP="00842D41">
            <w:pPr>
              <w:overflowPunct/>
              <w:autoSpaceDE/>
              <w:autoSpaceDN/>
              <w:adjustRightInd/>
              <w:spacing w:after="0"/>
              <w:textAlignment w:val="auto"/>
              <w:rPr>
                <w:rFonts w:eastAsiaTheme="majorEastAsia"/>
              </w:rPr>
            </w:pPr>
            <w:r w:rsidRPr="00C95EE3">
              <w:rPr>
                <w:rFonts w:eastAsiaTheme="majorEastAsia"/>
              </w:rPr>
              <w:t>To veri</w:t>
            </w:r>
            <w:r>
              <w:rPr>
                <w:rFonts w:eastAsiaTheme="majorEastAsia"/>
              </w:rPr>
              <w:t xml:space="preserve">fy that the IUT will generate </w:t>
            </w:r>
            <w:r w:rsidR="00D0176D">
              <w:rPr>
                <w:rFonts w:eastAsiaTheme="majorEastAsia"/>
              </w:rPr>
              <w:t xml:space="preserve">a valid </w:t>
            </w:r>
            <w:r>
              <w:rPr>
                <w:rFonts w:eastAsiaTheme="majorEastAsia"/>
              </w:rPr>
              <w:t xml:space="preserve">WSA </w:t>
            </w:r>
            <w:proofErr w:type="spellStart"/>
            <w:r>
              <w:rPr>
                <w:rFonts w:eastAsiaTheme="majorEastAsia"/>
              </w:rPr>
              <w:t>headerinfo</w:t>
            </w:r>
            <w:proofErr w:type="spellEnd"/>
            <w:r>
              <w:rPr>
                <w:rFonts w:eastAsiaTheme="majorEastAsia"/>
              </w:rPr>
              <w:t xml:space="preserve"> data structure</w:t>
            </w:r>
            <w:r w:rsidR="00D0176D">
              <w:rPr>
                <w:rFonts w:eastAsiaTheme="majorEastAsia"/>
              </w:rPr>
              <w:t xml:space="preserve"> that include G</w:t>
            </w:r>
            <w:r w:rsidR="00D47104">
              <w:rPr>
                <w:rFonts w:eastAsiaTheme="majorEastAsia"/>
              </w:rPr>
              <w:t>eneration time</w:t>
            </w:r>
          </w:p>
          <w:p w:rsidR="00842D41" w:rsidRPr="00842D41" w:rsidRDefault="00C95EE3" w:rsidP="00842D41">
            <w:pPr>
              <w:overflowPunct/>
              <w:autoSpaceDE/>
              <w:autoSpaceDN/>
              <w:adjustRightInd/>
              <w:spacing w:after="0"/>
              <w:textAlignment w:val="auto"/>
              <w:rPr>
                <w:rFonts w:eastAsiaTheme="majorEastAsia"/>
              </w:rPr>
            </w:pPr>
            <w:r>
              <w:rPr>
                <w:rFonts w:eastAsiaTheme="majorEastAsia"/>
              </w:rPr>
              <w:t xml:space="preserve"> </w:t>
            </w:r>
          </w:p>
        </w:tc>
      </w:tr>
      <w:tr w:rsidR="00D579A6" w:rsidRPr="00842D41" w:rsidTr="00CD07F5">
        <w:trPr>
          <w:trHeight w:val="328"/>
        </w:trPr>
        <w:tc>
          <w:tcPr>
            <w:tcW w:w="12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31"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37"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026"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49"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2700" w:type="dxa"/>
            <w:vMerge/>
            <w:hideMark/>
          </w:tcPr>
          <w:p w:rsidR="00842D41" w:rsidRPr="00842D41" w:rsidRDefault="00842D41" w:rsidP="00842D41">
            <w:pPr>
              <w:overflowPunct/>
              <w:autoSpaceDE/>
              <w:autoSpaceDN/>
              <w:adjustRightInd/>
              <w:spacing w:after="0"/>
              <w:textAlignment w:val="auto"/>
              <w:rPr>
                <w:rFonts w:eastAsiaTheme="majorEastAsia"/>
              </w:rPr>
            </w:pPr>
          </w:p>
        </w:tc>
      </w:tr>
      <w:tr w:rsidR="00842D41" w:rsidRPr="00842D41" w:rsidTr="00CD07F5">
        <w:trPr>
          <w:trHeight w:hRule="exact" w:val="288"/>
        </w:trPr>
        <w:tc>
          <w:tcPr>
            <w:tcW w:w="1255"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S1.2.2.2.4.</w:t>
            </w:r>
          </w:p>
        </w:tc>
        <w:tc>
          <w:tcPr>
            <w:tcW w:w="1431"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 xml:space="preserve">… with </w:t>
            </w:r>
            <w:proofErr w:type="spellStart"/>
            <w:r w:rsidRPr="00842D41">
              <w:rPr>
                <w:rFonts w:eastAsiaTheme="majorEastAsia"/>
              </w:rPr>
              <w:t>expiryTime</w:t>
            </w:r>
            <w:proofErr w:type="spellEnd"/>
            <w:r w:rsidRPr="00842D41">
              <w:rPr>
                <w:rFonts w:eastAsiaTheme="majorEastAsia"/>
              </w:rPr>
              <w:t xml:space="preserve"> in the security headers</w:t>
            </w:r>
          </w:p>
        </w:tc>
        <w:tc>
          <w:tcPr>
            <w:tcW w:w="837"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6.3.9, 6.3.11</w:t>
            </w:r>
          </w:p>
        </w:tc>
        <w:tc>
          <w:tcPr>
            <w:tcW w:w="855"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S1.2.2.2: O</w:t>
            </w:r>
          </w:p>
        </w:tc>
        <w:tc>
          <w:tcPr>
            <w:tcW w:w="1026"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842D41" w:rsidRPr="00842D41" w:rsidRDefault="00D47104" w:rsidP="00842D41">
            <w:pPr>
              <w:overflowPunct/>
              <w:autoSpaceDE/>
              <w:autoSpaceDN/>
              <w:adjustRightInd/>
              <w:spacing w:after="0"/>
              <w:textAlignment w:val="auto"/>
              <w:rPr>
                <w:rFonts w:eastAsiaTheme="majorEastAsia"/>
              </w:rPr>
            </w:pPr>
            <w:r w:rsidRPr="00D47104">
              <w:rPr>
                <w:rFonts w:eastAsiaTheme="majorEastAsia"/>
              </w:rPr>
              <w:t>TP-16092-WSA-SEND-BV-01</w:t>
            </w:r>
          </w:p>
        </w:tc>
        <w:tc>
          <w:tcPr>
            <w:tcW w:w="2700" w:type="dxa"/>
            <w:vMerge w:val="restart"/>
            <w:noWrap/>
            <w:hideMark/>
          </w:tcPr>
          <w:p w:rsidR="00842D41" w:rsidRPr="00842D41" w:rsidRDefault="00D47104" w:rsidP="00D47104">
            <w:pPr>
              <w:overflowPunct/>
              <w:autoSpaceDE/>
              <w:autoSpaceDN/>
              <w:adjustRightInd/>
              <w:spacing w:after="0"/>
              <w:textAlignment w:val="auto"/>
              <w:rPr>
                <w:rFonts w:eastAsiaTheme="majorEastAsia"/>
              </w:rPr>
            </w:pPr>
            <w:r w:rsidRPr="00D47104">
              <w:rPr>
                <w:rFonts w:eastAsiaTheme="majorEastAsia"/>
              </w:rPr>
              <w:t xml:space="preserve">To verify that the IUT will generate </w:t>
            </w:r>
            <w:r w:rsidR="00D0176D">
              <w:rPr>
                <w:rFonts w:eastAsiaTheme="majorEastAsia"/>
              </w:rPr>
              <w:t xml:space="preserve">a valid </w:t>
            </w:r>
            <w:r w:rsidRPr="00D47104">
              <w:rPr>
                <w:rFonts w:eastAsiaTheme="majorEastAsia"/>
              </w:rPr>
              <w:t xml:space="preserve">WSA </w:t>
            </w:r>
            <w:proofErr w:type="spellStart"/>
            <w:r w:rsidRPr="00D47104">
              <w:rPr>
                <w:rFonts w:eastAsiaTheme="majorEastAsia"/>
              </w:rPr>
              <w:t>headerin</w:t>
            </w:r>
            <w:r>
              <w:rPr>
                <w:rFonts w:eastAsiaTheme="majorEastAsia"/>
              </w:rPr>
              <w:t>fo</w:t>
            </w:r>
            <w:proofErr w:type="spellEnd"/>
            <w:r>
              <w:rPr>
                <w:rFonts w:eastAsiaTheme="majorEastAsia"/>
              </w:rPr>
              <w:t xml:space="preserve"> data structure that includes </w:t>
            </w:r>
            <w:r w:rsidRPr="00D47104">
              <w:rPr>
                <w:rFonts w:eastAsiaTheme="majorEastAsia"/>
              </w:rPr>
              <w:t>Expi</w:t>
            </w:r>
            <w:r w:rsidR="00D0176D">
              <w:rPr>
                <w:rFonts w:eastAsiaTheme="majorEastAsia"/>
              </w:rPr>
              <w:t>ry Time.</w:t>
            </w:r>
          </w:p>
        </w:tc>
      </w:tr>
      <w:tr w:rsidR="00D579A6" w:rsidRPr="00842D41" w:rsidTr="00CD07F5">
        <w:trPr>
          <w:trHeight w:val="328"/>
        </w:trPr>
        <w:tc>
          <w:tcPr>
            <w:tcW w:w="12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31"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37"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026"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49"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2700" w:type="dxa"/>
            <w:vMerge/>
            <w:hideMark/>
          </w:tcPr>
          <w:p w:rsidR="00842D41" w:rsidRPr="00842D41" w:rsidRDefault="00842D41" w:rsidP="00842D41">
            <w:pPr>
              <w:overflowPunct/>
              <w:autoSpaceDE/>
              <w:autoSpaceDN/>
              <w:adjustRightInd/>
              <w:spacing w:after="0"/>
              <w:textAlignment w:val="auto"/>
              <w:rPr>
                <w:rFonts w:eastAsiaTheme="majorEastAsia"/>
              </w:rPr>
            </w:pPr>
          </w:p>
        </w:tc>
      </w:tr>
      <w:tr w:rsidR="00D47104" w:rsidRPr="00842D41" w:rsidTr="00CD07F5">
        <w:trPr>
          <w:trHeight w:hRule="exact" w:val="288"/>
        </w:trPr>
        <w:tc>
          <w:tcPr>
            <w:tcW w:w="1255" w:type="dxa"/>
            <w:vMerge w:val="restart"/>
            <w:hideMark/>
          </w:tcPr>
          <w:p w:rsidR="00D47104" w:rsidRPr="00842D41" w:rsidRDefault="00D47104" w:rsidP="00D47104">
            <w:pPr>
              <w:overflowPunct/>
              <w:autoSpaceDE/>
              <w:autoSpaceDN/>
              <w:adjustRightInd/>
              <w:spacing w:after="0"/>
              <w:textAlignment w:val="auto"/>
              <w:rPr>
                <w:rFonts w:eastAsiaTheme="majorEastAsia"/>
              </w:rPr>
            </w:pPr>
            <w:r w:rsidRPr="00842D41">
              <w:rPr>
                <w:rFonts w:eastAsiaTheme="majorEastAsia"/>
              </w:rPr>
              <w:lastRenderedPageBreak/>
              <w:t>S1.2.2.2.5.</w:t>
            </w:r>
          </w:p>
        </w:tc>
        <w:tc>
          <w:tcPr>
            <w:tcW w:w="1431" w:type="dxa"/>
            <w:vMerge w:val="restart"/>
            <w:hideMark/>
          </w:tcPr>
          <w:p w:rsidR="00D47104" w:rsidRPr="00842D41" w:rsidRDefault="00D47104" w:rsidP="00D47104">
            <w:pPr>
              <w:overflowPunct/>
              <w:autoSpaceDE/>
              <w:autoSpaceDN/>
              <w:adjustRightInd/>
              <w:spacing w:after="0"/>
              <w:textAlignment w:val="auto"/>
              <w:rPr>
                <w:rFonts w:eastAsiaTheme="majorEastAsia"/>
              </w:rPr>
            </w:pPr>
            <w:r w:rsidRPr="00842D41">
              <w:rPr>
                <w:rFonts w:eastAsiaTheme="majorEastAsia"/>
              </w:rPr>
              <w:t xml:space="preserve">… with </w:t>
            </w:r>
            <w:proofErr w:type="spellStart"/>
            <w:r w:rsidRPr="00842D41">
              <w:rPr>
                <w:rFonts w:eastAsiaTheme="majorEastAsia"/>
              </w:rPr>
              <w:t>generationLocation</w:t>
            </w:r>
            <w:proofErr w:type="spellEnd"/>
            <w:r w:rsidRPr="00842D41">
              <w:rPr>
                <w:rFonts w:eastAsiaTheme="majorEastAsia"/>
              </w:rPr>
              <w:t xml:space="preserve"> in the security headers</w:t>
            </w:r>
          </w:p>
        </w:tc>
        <w:tc>
          <w:tcPr>
            <w:tcW w:w="837" w:type="dxa"/>
            <w:vMerge w:val="restart"/>
            <w:hideMark/>
          </w:tcPr>
          <w:p w:rsidR="00D47104" w:rsidRPr="00842D41" w:rsidRDefault="00D47104" w:rsidP="00D47104">
            <w:pPr>
              <w:overflowPunct/>
              <w:autoSpaceDE/>
              <w:autoSpaceDN/>
              <w:adjustRightInd/>
              <w:spacing w:after="0"/>
              <w:textAlignment w:val="auto"/>
              <w:rPr>
                <w:rFonts w:eastAsiaTheme="majorEastAsia"/>
              </w:rPr>
            </w:pPr>
            <w:r w:rsidRPr="00842D41">
              <w:rPr>
                <w:rFonts w:eastAsiaTheme="majorEastAsia"/>
              </w:rPr>
              <w:t>6.3.9, 6.3.12</w:t>
            </w:r>
          </w:p>
        </w:tc>
        <w:tc>
          <w:tcPr>
            <w:tcW w:w="855" w:type="dxa"/>
            <w:vMerge w:val="restart"/>
            <w:hideMark/>
          </w:tcPr>
          <w:p w:rsidR="00D47104" w:rsidRPr="00842D41" w:rsidRDefault="00D47104" w:rsidP="00D47104">
            <w:pPr>
              <w:overflowPunct/>
              <w:autoSpaceDE/>
              <w:autoSpaceDN/>
              <w:adjustRightInd/>
              <w:spacing w:after="0"/>
              <w:textAlignment w:val="auto"/>
              <w:rPr>
                <w:rFonts w:eastAsiaTheme="majorEastAsia"/>
              </w:rPr>
            </w:pPr>
            <w:r w:rsidRPr="00842D41">
              <w:rPr>
                <w:rFonts w:eastAsiaTheme="majorEastAsia"/>
              </w:rPr>
              <w:t>S1.2.2.2: O</w:t>
            </w:r>
          </w:p>
        </w:tc>
        <w:tc>
          <w:tcPr>
            <w:tcW w:w="1026" w:type="dxa"/>
            <w:vMerge w:val="restart"/>
            <w:hideMark/>
          </w:tcPr>
          <w:p w:rsidR="00D47104" w:rsidRPr="00842D41" w:rsidRDefault="00D47104" w:rsidP="00D47104">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D47104" w:rsidRPr="00842D41" w:rsidRDefault="00D47104" w:rsidP="00D47104">
            <w:pPr>
              <w:overflowPunct/>
              <w:autoSpaceDE/>
              <w:autoSpaceDN/>
              <w:adjustRightInd/>
              <w:spacing w:after="0"/>
              <w:textAlignment w:val="auto"/>
              <w:rPr>
                <w:rFonts w:eastAsiaTheme="majorEastAsia"/>
              </w:rPr>
            </w:pPr>
            <w:r w:rsidRPr="00842D41">
              <w:rPr>
                <w:rFonts w:eastAsiaTheme="majorEastAsia"/>
              </w:rPr>
              <w:t> </w:t>
            </w:r>
            <w:r w:rsidRPr="00D47104">
              <w:rPr>
                <w:rFonts w:eastAsiaTheme="majorEastAsia"/>
              </w:rPr>
              <w:t>TP-16092-WSA-SEND-BV-01</w:t>
            </w:r>
          </w:p>
        </w:tc>
        <w:tc>
          <w:tcPr>
            <w:tcW w:w="2700" w:type="dxa"/>
            <w:vMerge w:val="restart"/>
            <w:noWrap/>
            <w:hideMark/>
          </w:tcPr>
          <w:p w:rsidR="00D47104" w:rsidRPr="00842D41" w:rsidRDefault="00D47104" w:rsidP="00D47104">
            <w:pPr>
              <w:overflowPunct/>
              <w:autoSpaceDE/>
              <w:autoSpaceDN/>
              <w:adjustRightInd/>
              <w:spacing w:after="0"/>
              <w:textAlignment w:val="auto"/>
              <w:rPr>
                <w:rFonts w:eastAsiaTheme="majorEastAsia"/>
              </w:rPr>
            </w:pPr>
            <w:r w:rsidRPr="00D47104">
              <w:rPr>
                <w:rFonts w:eastAsiaTheme="majorEastAsia"/>
              </w:rPr>
              <w:t xml:space="preserve">To verify that the IUT will generate </w:t>
            </w:r>
            <w:r w:rsidR="00D0176D">
              <w:rPr>
                <w:rFonts w:eastAsiaTheme="majorEastAsia"/>
              </w:rPr>
              <w:t xml:space="preserve">a valid </w:t>
            </w:r>
            <w:r w:rsidRPr="00D47104">
              <w:rPr>
                <w:rFonts w:eastAsiaTheme="majorEastAsia"/>
              </w:rPr>
              <w:t xml:space="preserve">WSA </w:t>
            </w:r>
            <w:proofErr w:type="spellStart"/>
            <w:r w:rsidRPr="00D47104">
              <w:rPr>
                <w:rFonts w:eastAsiaTheme="majorEastAsia"/>
              </w:rPr>
              <w:t>headerin</w:t>
            </w:r>
            <w:r w:rsidR="00D0176D">
              <w:rPr>
                <w:rFonts w:eastAsiaTheme="majorEastAsia"/>
              </w:rPr>
              <w:t>fo</w:t>
            </w:r>
            <w:proofErr w:type="spellEnd"/>
            <w:r w:rsidR="00D0176D">
              <w:rPr>
                <w:rFonts w:eastAsiaTheme="majorEastAsia"/>
              </w:rPr>
              <w:t xml:space="preserve"> data structure that include</w:t>
            </w:r>
            <w:r>
              <w:rPr>
                <w:rFonts w:eastAsiaTheme="majorEastAsia"/>
              </w:rPr>
              <w:t xml:space="preserve"> </w:t>
            </w:r>
            <w:r w:rsidRPr="00D47104">
              <w:rPr>
                <w:rFonts w:eastAsiaTheme="majorEastAsia"/>
              </w:rPr>
              <w:t>Generation location.</w:t>
            </w:r>
          </w:p>
        </w:tc>
      </w:tr>
      <w:tr w:rsidR="00D47104" w:rsidRPr="00842D41" w:rsidTr="00CD07F5">
        <w:trPr>
          <w:trHeight w:val="328"/>
        </w:trPr>
        <w:tc>
          <w:tcPr>
            <w:tcW w:w="1255" w:type="dxa"/>
            <w:vMerge/>
            <w:hideMark/>
          </w:tcPr>
          <w:p w:rsidR="00D47104" w:rsidRPr="00842D41" w:rsidRDefault="00D47104" w:rsidP="00D47104">
            <w:pPr>
              <w:overflowPunct/>
              <w:autoSpaceDE/>
              <w:autoSpaceDN/>
              <w:adjustRightInd/>
              <w:spacing w:after="0"/>
              <w:textAlignment w:val="auto"/>
              <w:rPr>
                <w:rFonts w:eastAsiaTheme="majorEastAsia"/>
              </w:rPr>
            </w:pPr>
          </w:p>
        </w:tc>
        <w:tc>
          <w:tcPr>
            <w:tcW w:w="1431" w:type="dxa"/>
            <w:vMerge/>
            <w:hideMark/>
          </w:tcPr>
          <w:p w:rsidR="00D47104" w:rsidRPr="00842D41" w:rsidRDefault="00D47104" w:rsidP="00D47104">
            <w:pPr>
              <w:overflowPunct/>
              <w:autoSpaceDE/>
              <w:autoSpaceDN/>
              <w:adjustRightInd/>
              <w:spacing w:after="0"/>
              <w:textAlignment w:val="auto"/>
              <w:rPr>
                <w:rFonts w:eastAsiaTheme="majorEastAsia"/>
              </w:rPr>
            </w:pPr>
          </w:p>
        </w:tc>
        <w:tc>
          <w:tcPr>
            <w:tcW w:w="837" w:type="dxa"/>
            <w:vMerge/>
            <w:hideMark/>
          </w:tcPr>
          <w:p w:rsidR="00D47104" w:rsidRPr="00842D41" w:rsidRDefault="00D47104" w:rsidP="00D47104">
            <w:pPr>
              <w:overflowPunct/>
              <w:autoSpaceDE/>
              <w:autoSpaceDN/>
              <w:adjustRightInd/>
              <w:spacing w:after="0"/>
              <w:textAlignment w:val="auto"/>
              <w:rPr>
                <w:rFonts w:eastAsiaTheme="majorEastAsia"/>
              </w:rPr>
            </w:pPr>
          </w:p>
        </w:tc>
        <w:tc>
          <w:tcPr>
            <w:tcW w:w="855" w:type="dxa"/>
            <w:vMerge/>
            <w:hideMark/>
          </w:tcPr>
          <w:p w:rsidR="00D47104" w:rsidRPr="00842D41" w:rsidRDefault="00D47104" w:rsidP="00D47104">
            <w:pPr>
              <w:overflowPunct/>
              <w:autoSpaceDE/>
              <w:autoSpaceDN/>
              <w:adjustRightInd/>
              <w:spacing w:after="0"/>
              <w:textAlignment w:val="auto"/>
              <w:rPr>
                <w:rFonts w:eastAsiaTheme="majorEastAsia"/>
              </w:rPr>
            </w:pPr>
          </w:p>
        </w:tc>
        <w:tc>
          <w:tcPr>
            <w:tcW w:w="1026" w:type="dxa"/>
            <w:vMerge/>
            <w:hideMark/>
          </w:tcPr>
          <w:p w:rsidR="00D47104" w:rsidRPr="00842D41" w:rsidRDefault="00D47104" w:rsidP="00D47104">
            <w:pPr>
              <w:overflowPunct/>
              <w:autoSpaceDE/>
              <w:autoSpaceDN/>
              <w:adjustRightInd/>
              <w:spacing w:after="0"/>
              <w:textAlignment w:val="auto"/>
              <w:rPr>
                <w:rFonts w:eastAsiaTheme="majorEastAsia"/>
              </w:rPr>
            </w:pPr>
          </w:p>
        </w:tc>
        <w:tc>
          <w:tcPr>
            <w:tcW w:w="1449" w:type="dxa"/>
            <w:vMerge/>
            <w:hideMark/>
          </w:tcPr>
          <w:p w:rsidR="00D47104" w:rsidRPr="00842D41" w:rsidRDefault="00D47104" w:rsidP="00D47104">
            <w:pPr>
              <w:overflowPunct/>
              <w:autoSpaceDE/>
              <w:autoSpaceDN/>
              <w:adjustRightInd/>
              <w:spacing w:after="0"/>
              <w:textAlignment w:val="auto"/>
              <w:rPr>
                <w:rFonts w:eastAsiaTheme="majorEastAsia"/>
              </w:rPr>
            </w:pPr>
          </w:p>
        </w:tc>
        <w:tc>
          <w:tcPr>
            <w:tcW w:w="2700" w:type="dxa"/>
            <w:vMerge/>
            <w:hideMark/>
          </w:tcPr>
          <w:p w:rsidR="00D47104" w:rsidRPr="00842D41" w:rsidRDefault="00D47104" w:rsidP="00D47104">
            <w:pPr>
              <w:overflowPunct/>
              <w:autoSpaceDE/>
              <w:autoSpaceDN/>
              <w:adjustRightInd/>
              <w:spacing w:after="0"/>
              <w:textAlignment w:val="auto"/>
              <w:rPr>
                <w:rFonts w:eastAsiaTheme="majorEastAsia"/>
              </w:rPr>
            </w:pPr>
          </w:p>
        </w:tc>
      </w:tr>
      <w:tr w:rsidR="00D9099A" w:rsidRPr="00842D41" w:rsidTr="00D9099A">
        <w:trPr>
          <w:trHeight w:val="464"/>
        </w:trPr>
        <w:tc>
          <w:tcPr>
            <w:tcW w:w="1255" w:type="dxa"/>
            <w:vMerge w:val="restart"/>
            <w:hideMark/>
          </w:tcPr>
          <w:p w:rsidR="00D9099A" w:rsidRPr="00842D41" w:rsidRDefault="00D9099A" w:rsidP="00D47104">
            <w:pPr>
              <w:overflowPunct/>
              <w:autoSpaceDE/>
              <w:autoSpaceDN/>
              <w:adjustRightInd/>
              <w:spacing w:after="0"/>
              <w:textAlignment w:val="auto"/>
              <w:rPr>
                <w:rFonts w:eastAsiaTheme="majorEastAsia"/>
              </w:rPr>
            </w:pPr>
            <w:r w:rsidRPr="00842D41">
              <w:rPr>
                <w:rFonts w:eastAsiaTheme="majorEastAsia"/>
              </w:rPr>
              <w:t>S1.2.2.3.</w:t>
            </w:r>
          </w:p>
        </w:tc>
        <w:tc>
          <w:tcPr>
            <w:tcW w:w="1431" w:type="dxa"/>
            <w:vMerge w:val="restart"/>
            <w:hideMark/>
          </w:tcPr>
          <w:p w:rsidR="00D9099A" w:rsidRPr="00842D41" w:rsidRDefault="00D9099A" w:rsidP="00D47104">
            <w:pPr>
              <w:overflowPunct/>
              <w:autoSpaceDE/>
              <w:autoSpaceDN/>
              <w:adjustRightInd/>
              <w:spacing w:after="0"/>
              <w:textAlignment w:val="auto"/>
              <w:rPr>
                <w:rFonts w:eastAsiaTheme="majorEastAsia"/>
              </w:rPr>
            </w:pPr>
            <w:r w:rsidRPr="00842D41">
              <w:rPr>
                <w:rFonts w:eastAsiaTheme="majorEastAsia"/>
              </w:rPr>
              <w:t xml:space="preserve">Support a </w:t>
            </w:r>
            <w:proofErr w:type="spellStart"/>
            <w:r w:rsidRPr="00842D41">
              <w:rPr>
                <w:rFonts w:eastAsiaTheme="majorEastAsia"/>
              </w:rPr>
              <w:t>SignerIdentifier</w:t>
            </w:r>
            <w:proofErr w:type="spellEnd"/>
          </w:p>
        </w:tc>
        <w:tc>
          <w:tcPr>
            <w:tcW w:w="837" w:type="dxa"/>
            <w:vMerge w:val="restart"/>
            <w:hideMark/>
          </w:tcPr>
          <w:p w:rsidR="00D9099A" w:rsidRPr="00842D41" w:rsidRDefault="00D9099A" w:rsidP="00D47104">
            <w:pPr>
              <w:overflowPunct/>
              <w:autoSpaceDE/>
              <w:autoSpaceDN/>
              <w:adjustRightInd/>
              <w:spacing w:after="0"/>
              <w:textAlignment w:val="auto"/>
              <w:rPr>
                <w:rFonts w:eastAsiaTheme="majorEastAsia"/>
              </w:rPr>
            </w:pPr>
            <w:r w:rsidRPr="00842D41">
              <w:rPr>
                <w:rFonts w:eastAsiaTheme="majorEastAsia"/>
              </w:rPr>
              <w:t>6.3.24</w:t>
            </w:r>
          </w:p>
        </w:tc>
        <w:tc>
          <w:tcPr>
            <w:tcW w:w="855" w:type="dxa"/>
            <w:vMerge w:val="restart"/>
            <w:hideMark/>
          </w:tcPr>
          <w:p w:rsidR="00D9099A" w:rsidRPr="00842D41" w:rsidRDefault="00D9099A" w:rsidP="00D47104">
            <w:pPr>
              <w:overflowPunct/>
              <w:autoSpaceDE/>
              <w:autoSpaceDN/>
              <w:adjustRightInd/>
              <w:spacing w:after="0"/>
              <w:textAlignment w:val="auto"/>
              <w:rPr>
                <w:rFonts w:eastAsiaTheme="majorEastAsia"/>
              </w:rPr>
            </w:pPr>
            <w:r w:rsidRPr="00842D41">
              <w:rPr>
                <w:rFonts w:eastAsiaTheme="majorEastAsia"/>
              </w:rPr>
              <w:t>S1.2.2:M</w:t>
            </w:r>
          </w:p>
        </w:tc>
        <w:tc>
          <w:tcPr>
            <w:tcW w:w="1026" w:type="dxa"/>
            <w:vMerge w:val="restart"/>
            <w:hideMark/>
          </w:tcPr>
          <w:p w:rsidR="00D9099A" w:rsidRPr="00842D41" w:rsidRDefault="00D9099A" w:rsidP="00D47104">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D9099A" w:rsidRPr="00842D41" w:rsidRDefault="00D9099A" w:rsidP="00D47104">
            <w:pPr>
              <w:overflowPunct/>
              <w:autoSpaceDE/>
              <w:autoSpaceDN/>
              <w:adjustRightInd/>
              <w:spacing w:after="0"/>
              <w:textAlignment w:val="auto"/>
              <w:rPr>
                <w:rFonts w:eastAsiaTheme="majorEastAsia"/>
              </w:rPr>
            </w:pPr>
            <w:r>
              <w:rPr>
                <w:rFonts w:eastAsiaTheme="majorEastAsia"/>
              </w:rPr>
              <w:t>TP-16092-WSA-SEND-BV-02</w:t>
            </w:r>
          </w:p>
        </w:tc>
        <w:tc>
          <w:tcPr>
            <w:tcW w:w="2700" w:type="dxa"/>
            <w:noWrap/>
            <w:hideMark/>
          </w:tcPr>
          <w:p w:rsidR="00D9099A" w:rsidRDefault="00D9099A" w:rsidP="00D47104">
            <w:pPr>
              <w:overflowPunct/>
              <w:autoSpaceDE/>
              <w:autoSpaceDN/>
              <w:adjustRightInd/>
              <w:spacing w:after="0"/>
              <w:textAlignment w:val="auto"/>
              <w:rPr>
                <w:rFonts w:eastAsiaTheme="majorEastAsia"/>
              </w:rPr>
            </w:pPr>
            <w:r w:rsidRPr="00AC09C9">
              <w:rPr>
                <w:rFonts w:eastAsiaTheme="majorEastAsia"/>
              </w:rPr>
              <w:t>To ver</w:t>
            </w:r>
            <w:r>
              <w:rPr>
                <w:rFonts w:eastAsiaTheme="majorEastAsia"/>
              </w:rPr>
              <w:t>ify that the IUT will generate WSA si</w:t>
            </w:r>
            <w:r w:rsidRPr="00AC09C9">
              <w:rPr>
                <w:rFonts w:eastAsiaTheme="majorEastAsia"/>
              </w:rPr>
              <w:t>g</w:t>
            </w:r>
            <w:r>
              <w:rPr>
                <w:rFonts w:eastAsiaTheme="majorEastAsia"/>
              </w:rPr>
              <w:t>n</w:t>
            </w:r>
            <w:r w:rsidRPr="00AC09C9">
              <w:rPr>
                <w:rFonts w:eastAsiaTheme="majorEastAsia"/>
              </w:rPr>
              <w:t xml:space="preserve">ed with signer type of </w:t>
            </w:r>
            <w:r>
              <w:rPr>
                <w:rFonts w:eastAsiaTheme="majorEastAsia"/>
              </w:rPr>
              <w:t xml:space="preserve">implicit </w:t>
            </w:r>
            <w:r w:rsidRPr="00AC09C9">
              <w:rPr>
                <w:rFonts w:eastAsiaTheme="majorEastAsia"/>
              </w:rPr>
              <w:t>certificate</w:t>
            </w:r>
          </w:p>
          <w:p w:rsidR="00D9099A" w:rsidRPr="00AC09C9" w:rsidRDefault="00D9099A" w:rsidP="00AC09C9">
            <w:pPr>
              <w:rPr>
                <w:rFonts w:eastAsiaTheme="majorEastAsia"/>
              </w:rPr>
            </w:pPr>
          </w:p>
        </w:tc>
      </w:tr>
      <w:tr w:rsidR="00D9099A" w:rsidRPr="00842D41" w:rsidTr="00D9099A">
        <w:trPr>
          <w:trHeight w:hRule="exact" w:val="931"/>
        </w:trPr>
        <w:tc>
          <w:tcPr>
            <w:tcW w:w="1255" w:type="dxa"/>
            <w:vMerge/>
          </w:tcPr>
          <w:p w:rsidR="00D9099A" w:rsidRPr="00842D41" w:rsidRDefault="00D9099A" w:rsidP="00D47104">
            <w:pPr>
              <w:overflowPunct/>
              <w:autoSpaceDE/>
              <w:autoSpaceDN/>
              <w:adjustRightInd/>
              <w:spacing w:after="0"/>
              <w:textAlignment w:val="auto"/>
              <w:rPr>
                <w:rFonts w:eastAsiaTheme="majorEastAsia"/>
              </w:rPr>
            </w:pPr>
          </w:p>
        </w:tc>
        <w:tc>
          <w:tcPr>
            <w:tcW w:w="1431" w:type="dxa"/>
            <w:vMerge/>
          </w:tcPr>
          <w:p w:rsidR="00D9099A" w:rsidRPr="00842D41" w:rsidRDefault="00D9099A" w:rsidP="00D47104">
            <w:pPr>
              <w:overflowPunct/>
              <w:autoSpaceDE/>
              <w:autoSpaceDN/>
              <w:adjustRightInd/>
              <w:spacing w:after="0"/>
              <w:textAlignment w:val="auto"/>
              <w:rPr>
                <w:rFonts w:eastAsiaTheme="majorEastAsia"/>
              </w:rPr>
            </w:pPr>
          </w:p>
        </w:tc>
        <w:tc>
          <w:tcPr>
            <w:tcW w:w="837" w:type="dxa"/>
            <w:vMerge/>
          </w:tcPr>
          <w:p w:rsidR="00D9099A" w:rsidRPr="00842D41" w:rsidRDefault="00D9099A" w:rsidP="00D47104">
            <w:pPr>
              <w:overflowPunct/>
              <w:autoSpaceDE/>
              <w:autoSpaceDN/>
              <w:adjustRightInd/>
              <w:spacing w:after="0"/>
              <w:textAlignment w:val="auto"/>
              <w:rPr>
                <w:rFonts w:eastAsiaTheme="majorEastAsia"/>
              </w:rPr>
            </w:pPr>
          </w:p>
        </w:tc>
        <w:tc>
          <w:tcPr>
            <w:tcW w:w="855" w:type="dxa"/>
            <w:vMerge/>
          </w:tcPr>
          <w:p w:rsidR="00D9099A" w:rsidRPr="00842D41" w:rsidRDefault="00D9099A" w:rsidP="00D47104">
            <w:pPr>
              <w:overflowPunct/>
              <w:autoSpaceDE/>
              <w:autoSpaceDN/>
              <w:adjustRightInd/>
              <w:spacing w:after="0"/>
              <w:textAlignment w:val="auto"/>
              <w:rPr>
                <w:rFonts w:eastAsiaTheme="majorEastAsia"/>
              </w:rPr>
            </w:pPr>
          </w:p>
        </w:tc>
        <w:tc>
          <w:tcPr>
            <w:tcW w:w="1026" w:type="dxa"/>
            <w:vMerge/>
          </w:tcPr>
          <w:p w:rsidR="00D9099A" w:rsidRPr="00842D41" w:rsidRDefault="00D9099A" w:rsidP="00D47104">
            <w:pPr>
              <w:overflowPunct/>
              <w:autoSpaceDE/>
              <w:autoSpaceDN/>
              <w:adjustRightInd/>
              <w:spacing w:after="0"/>
              <w:textAlignment w:val="auto"/>
              <w:rPr>
                <w:rFonts w:eastAsiaTheme="majorEastAsia"/>
              </w:rPr>
            </w:pPr>
          </w:p>
        </w:tc>
        <w:tc>
          <w:tcPr>
            <w:tcW w:w="1449" w:type="dxa"/>
            <w:noWrap/>
          </w:tcPr>
          <w:p w:rsidR="00D9099A" w:rsidRDefault="00D9099A" w:rsidP="00D47104">
            <w:pPr>
              <w:overflowPunct/>
              <w:autoSpaceDE/>
              <w:autoSpaceDN/>
              <w:adjustRightInd/>
              <w:spacing w:after="0"/>
              <w:textAlignment w:val="auto"/>
              <w:rPr>
                <w:rFonts w:eastAsiaTheme="majorEastAsia"/>
              </w:rPr>
            </w:pPr>
            <w:r>
              <w:rPr>
                <w:rFonts w:eastAsiaTheme="majorEastAsia"/>
              </w:rPr>
              <w:t>TP-16092-WSA-SEND-BV-03</w:t>
            </w:r>
          </w:p>
        </w:tc>
        <w:tc>
          <w:tcPr>
            <w:tcW w:w="2700" w:type="dxa"/>
            <w:noWrap/>
          </w:tcPr>
          <w:p w:rsidR="00D9099A" w:rsidRPr="00AC09C9" w:rsidRDefault="00D9099A" w:rsidP="00D47104">
            <w:pPr>
              <w:overflowPunct/>
              <w:autoSpaceDE/>
              <w:autoSpaceDN/>
              <w:adjustRightInd/>
              <w:spacing w:after="0"/>
              <w:textAlignment w:val="auto"/>
              <w:rPr>
                <w:rFonts w:eastAsiaTheme="majorEastAsia"/>
              </w:rPr>
            </w:pPr>
            <w:r w:rsidRPr="00D9099A">
              <w:rPr>
                <w:rFonts w:eastAsiaTheme="majorEastAsia"/>
              </w:rPr>
              <w:t>To verify that the IUT will generate WSA sign</w:t>
            </w:r>
            <w:r>
              <w:rPr>
                <w:rFonts w:eastAsiaTheme="majorEastAsia"/>
              </w:rPr>
              <w:t xml:space="preserve">ed with signer type of </w:t>
            </w:r>
            <w:r w:rsidRPr="00D9099A">
              <w:rPr>
                <w:rFonts w:eastAsiaTheme="majorEastAsia"/>
              </w:rPr>
              <w:t>certificate</w:t>
            </w:r>
            <w:r>
              <w:rPr>
                <w:rFonts w:eastAsiaTheme="majorEastAsia"/>
              </w:rPr>
              <w:t xml:space="preserve"> digest</w:t>
            </w:r>
          </w:p>
        </w:tc>
      </w:tr>
      <w:tr w:rsidR="001C5A72" w:rsidRPr="00842D41" w:rsidTr="00CD07F5">
        <w:trPr>
          <w:trHeight w:hRule="exact" w:val="541"/>
        </w:trPr>
        <w:tc>
          <w:tcPr>
            <w:tcW w:w="1255" w:type="dxa"/>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S1.2.2.3.1.</w:t>
            </w:r>
          </w:p>
        </w:tc>
        <w:tc>
          <w:tcPr>
            <w:tcW w:w="1431" w:type="dxa"/>
          </w:tcPr>
          <w:p w:rsidR="001C5A72" w:rsidRPr="00842D41" w:rsidRDefault="001C5A72" w:rsidP="001C5A72">
            <w:pPr>
              <w:overflowPunct/>
              <w:autoSpaceDE/>
              <w:autoSpaceDN/>
              <w:adjustRightInd/>
              <w:spacing w:after="0"/>
              <w:textAlignment w:val="auto"/>
              <w:rPr>
                <w:rFonts w:eastAsiaTheme="majorEastAsia"/>
              </w:rPr>
            </w:pPr>
            <w:r w:rsidRPr="001205F6">
              <w:rPr>
                <w:rFonts w:eastAsiaTheme="majorEastAsia"/>
              </w:rPr>
              <w:t>… of type digest</w:t>
            </w:r>
          </w:p>
        </w:tc>
        <w:tc>
          <w:tcPr>
            <w:tcW w:w="837" w:type="dxa"/>
          </w:tcPr>
          <w:p w:rsidR="001C5A72" w:rsidRPr="00842D41" w:rsidRDefault="001C5A72" w:rsidP="001C5A72">
            <w:pPr>
              <w:overflowPunct/>
              <w:autoSpaceDE/>
              <w:autoSpaceDN/>
              <w:adjustRightInd/>
              <w:spacing w:after="0"/>
              <w:textAlignment w:val="auto"/>
              <w:rPr>
                <w:rFonts w:eastAsiaTheme="majorEastAsia"/>
              </w:rPr>
            </w:pPr>
            <w:r w:rsidRPr="001205F6">
              <w:rPr>
                <w:rFonts w:eastAsiaTheme="majorEastAsia"/>
              </w:rPr>
              <w:t>6.3.26</w:t>
            </w:r>
          </w:p>
        </w:tc>
        <w:tc>
          <w:tcPr>
            <w:tcW w:w="855" w:type="dxa"/>
          </w:tcPr>
          <w:p w:rsidR="001C5A72" w:rsidRPr="00842D41" w:rsidRDefault="001C5A72" w:rsidP="001C5A72">
            <w:pPr>
              <w:overflowPunct/>
              <w:autoSpaceDE/>
              <w:autoSpaceDN/>
              <w:adjustRightInd/>
              <w:spacing w:after="0"/>
              <w:textAlignment w:val="auto"/>
              <w:rPr>
                <w:rFonts w:eastAsiaTheme="majorEastAsia"/>
              </w:rPr>
            </w:pPr>
            <w:r w:rsidRPr="001205F6">
              <w:rPr>
                <w:rFonts w:eastAsiaTheme="majorEastAsia"/>
              </w:rPr>
              <w:t>S1.2.2.</w:t>
            </w:r>
            <w:proofErr w:type="gramStart"/>
            <w:r w:rsidRPr="001205F6">
              <w:rPr>
                <w:rFonts w:eastAsiaTheme="majorEastAsia"/>
              </w:rPr>
              <w:t>3:O</w:t>
            </w:r>
            <w:proofErr w:type="gramEnd"/>
            <w:r w:rsidRPr="001205F6">
              <w:rPr>
                <w:rFonts w:eastAsiaTheme="majorEastAsia"/>
              </w:rPr>
              <w:t>6</w:t>
            </w:r>
          </w:p>
        </w:tc>
        <w:tc>
          <w:tcPr>
            <w:tcW w:w="1026" w:type="dxa"/>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Y</w:t>
            </w:r>
          </w:p>
        </w:tc>
        <w:tc>
          <w:tcPr>
            <w:tcW w:w="1449" w:type="dxa"/>
            <w:noWrap/>
          </w:tcPr>
          <w:p w:rsidR="001C5A72" w:rsidRPr="00AC09C9" w:rsidRDefault="001C5A72" w:rsidP="001C5A72">
            <w:pPr>
              <w:overflowPunct/>
              <w:autoSpaceDE/>
              <w:autoSpaceDN/>
              <w:adjustRightInd/>
              <w:spacing w:after="0"/>
              <w:textAlignment w:val="auto"/>
              <w:rPr>
                <w:rFonts w:eastAsiaTheme="majorEastAsia"/>
              </w:rPr>
            </w:pPr>
            <w:r w:rsidRPr="00A30462">
              <w:rPr>
                <w:rFonts w:eastAsiaTheme="majorEastAsia"/>
              </w:rPr>
              <w:t>Refer to S1.2.2.3</w:t>
            </w:r>
          </w:p>
        </w:tc>
        <w:tc>
          <w:tcPr>
            <w:tcW w:w="2700" w:type="dxa"/>
            <w:noWrap/>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hRule="exact" w:val="541"/>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S1.2.2.3.2.</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of type certificate</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6.4.2</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w:t>
            </w:r>
            <w:proofErr w:type="gramStart"/>
            <w:r w:rsidRPr="00842D41">
              <w:rPr>
                <w:rFonts w:eastAsiaTheme="majorEastAsia"/>
              </w:rPr>
              <w:t>3:O</w:t>
            </w:r>
            <w:proofErr w:type="gramEnd"/>
            <w:r w:rsidRPr="00842D41">
              <w:rPr>
                <w:rFonts w:eastAsiaTheme="majorEastAsia"/>
              </w:rPr>
              <w:t>6</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sidRPr="00AC09C9">
              <w:rPr>
                <w:rFonts w:eastAsiaTheme="majorEastAsia"/>
              </w:rPr>
              <w:t>Refer to S1.2.2.3</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hRule="exact" w:val="288"/>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S1.2.2.3.2.1.</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 Maximum number of Certificates in the chain</w:t>
            </w:r>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5.1.2.2</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S1.2.2.3.2</w:t>
            </w:r>
            <w:r w:rsidRPr="00842D41">
              <w:rPr>
                <w:rFonts w:eastAsiaTheme="majorEastAsia"/>
              </w:rPr>
              <w:br/>
              <w:t>8:M</w:t>
            </w:r>
            <w:r w:rsidRPr="00842D41">
              <w:rPr>
                <w:rFonts w:eastAsiaTheme="majorEastAsia"/>
              </w:rPr>
              <w:br/>
              <w:t>&gt;8O</w:t>
            </w:r>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1</w:t>
            </w:r>
          </w:p>
        </w:tc>
        <w:tc>
          <w:tcPr>
            <w:tcW w:w="1449"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4218D7">
              <w:rPr>
                <w:rFonts w:eastAsiaTheme="majorEastAsia"/>
              </w:rPr>
              <w:t>TP-16092-WSA-SEND-BV-02</w:t>
            </w:r>
          </w:p>
        </w:tc>
        <w:tc>
          <w:tcPr>
            <w:tcW w:w="2700"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To verify that the IUT Will generate WSA signed with certificate chain =1</w:t>
            </w: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F83E7A">
        <w:trPr>
          <w:trHeight w:hRule="exact" w:val="1540"/>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S1.2.2.4.</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Support a Signature</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6.3.28</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S1.2.2:M</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sidRPr="00F83E7A">
              <w:rPr>
                <w:rFonts w:eastAsiaTheme="majorEastAsia"/>
              </w:rPr>
              <w:t>TP-16092-WSA-SEND-BV-04</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F83E7A">
              <w:rPr>
                <w:rFonts w:eastAsiaTheme="majorEastAsia"/>
              </w:rPr>
              <w:t xml:space="preserve">To verify that the IUT Will generate WSA </w:t>
            </w:r>
            <w:r>
              <w:rPr>
                <w:rFonts w:eastAsiaTheme="majorEastAsia"/>
              </w:rPr>
              <w:t>signed with a valid signature. The signature will be generated using NISTp256 and using Compressed r value</w:t>
            </w:r>
          </w:p>
        </w:tc>
      </w:tr>
      <w:tr w:rsidR="001C5A72" w:rsidRPr="00842D41" w:rsidTr="00F83E7A">
        <w:trPr>
          <w:trHeight w:hRule="exact" w:val="721"/>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S1.2.2.4.1.</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a ecdsa256Signature</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6.3.29</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S1.2.2.4:M</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 xml:space="preserve">Refer to </w:t>
            </w:r>
            <w:r w:rsidRPr="00F83E7A">
              <w:rPr>
                <w:rFonts w:eastAsiaTheme="majorEastAsia"/>
              </w:rPr>
              <w:t>S1.2.2.4.</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hRule="exact" w:val="541"/>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S1.2.2.4.1.1.</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 using NIST p256</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6.3.29</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S1.2.2.4.</w:t>
            </w:r>
            <w:proofErr w:type="gramStart"/>
            <w:r w:rsidRPr="00842D41">
              <w:rPr>
                <w:rFonts w:eastAsiaTheme="majorEastAsia"/>
              </w:rPr>
              <w:t>1:O</w:t>
            </w:r>
            <w:proofErr w:type="gramEnd"/>
            <w:r w:rsidRPr="00842D41">
              <w:rPr>
                <w:rFonts w:eastAsiaTheme="majorEastAsia"/>
              </w:rPr>
              <w:t>7</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r>
              <w:rPr>
                <w:rFonts w:eastAsiaTheme="majorEastAsia"/>
              </w:rPr>
              <w:t xml:space="preserve">Refer to </w:t>
            </w:r>
            <w:r w:rsidRPr="00F83E7A">
              <w:rPr>
                <w:rFonts w:eastAsiaTheme="majorEastAsia"/>
              </w:rPr>
              <w:t>S1.2.2.4.</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hRule="exact" w:val="721"/>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S1.2.2.4.1.4.</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 with a compressed r value</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6.3.23</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S1.2.2.4.</w:t>
            </w:r>
            <w:proofErr w:type="gramStart"/>
            <w:r w:rsidRPr="00842D41">
              <w:rPr>
                <w:rFonts w:eastAsiaTheme="majorEastAsia"/>
              </w:rPr>
              <w:t>1:O</w:t>
            </w:r>
            <w:proofErr w:type="gramEnd"/>
            <w:r w:rsidRPr="00842D41">
              <w:rPr>
                <w:rFonts w:eastAsiaTheme="majorEastAsia"/>
              </w:rPr>
              <w:t>8</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Default="001C5A72" w:rsidP="001C5A72">
            <w:pPr>
              <w:overflowPunct/>
              <w:autoSpaceDE/>
              <w:autoSpaceDN/>
              <w:adjustRightInd/>
              <w:spacing w:after="0"/>
              <w:textAlignment w:val="auto"/>
              <w:rPr>
                <w:rFonts w:eastAsiaTheme="majorEastAsia"/>
              </w:rPr>
            </w:pPr>
            <w:r w:rsidRPr="00842D41">
              <w:rPr>
                <w:rFonts w:eastAsiaTheme="majorEastAsia"/>
              </w:rPr>
              <w:t> </w:t>
            </w:r>
            <w:r>
              <w:rPr>
                <w:rFonts w:eastAsiaTheme="majorEastAsia"/>
              </w:rPr>
              <w:t>Refer to</w:t>
            </w:r>
          </w:p>
          <w:p w:rsidR="001C5A72" w:rsidRPr="00842D41" w:rsidRDefault="001C5A72" w:rsidP="001C5A72">
            <w:pPr>
              <w:overflowPunct/>
              <w:autoSpaceDE/>
              <w:autoSpaceDN/>
              <w:adjustRightInd/>
              <w:spacing w:after="0"/>
              <w:textAlignment w:val="auto"/>
              <w:rPr>
                <w:rFonts w:eastAsiaTheme="majorEastAsia"/>
              </w:rPr>
            </w:pPr>
            <w:r w:rsidRPr="00F83E7A">
              <w:rPr>
                <w:rFonts w:eastAsiaTheme="majorEastAsia"/>
              </w:rPr>
              <w:t>S1.2.2.4.</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hRule="exact" w:val="288"/>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S1.2.2.5.1.</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Determine that the region is correct</w:t>
            </w:r>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6.4.8, 6.4.17</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w:t>
            </w:r>
            <w:proofErr w:type="gramStart"/>
            <w:r w:rsidRPr="00842D41">
              <w:rPr>
                <w:rFonts w:eastAsiaTheme="majorEastAsia"/>
              </w:rPr>
              <w:t>5:O</w:t>
            </w:r>
            <w:proofErr w:type="gramEnd"/>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TP-16092-WSA-SEND-BV-02</w:t>
            </w:r>
          </w:p>
        </w:tc>
        <w:tc>
          <w:tcPr>
            <w:tcW w:w="2700"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To verify that the IUT will generated a signer of type implicit certificate that contains a valid region.</w:t>
            </w: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hRule="exact" w:val="288"/>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S1.2.2.8.</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Support signing with implicit certificates</w:t>
            </w:r>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5.3.2, 6.4.5</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w:t>
            </w:r>
            <w:proofErr w:type="gramStart"/>
            <w:r w:rsidRPr="00842D41">
              <w:rPr>
                <w:rFonts w:eastAsiaTheme="majorEastAsia"/>
              </w:rPr>
              <w:t>5:O</w:t>
            </w:r>
            <w:proofErr w:type="gramEnd"/>
            <w:r w:rsidRPr="00842D41">
              <w:rPr>
                <w:rFonts w:eastAsiaTheme="majorEastAsia"/>
              </w:rPr>
              <w:t>11</w:t>
            </w:r>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6C35AB">
              <w:rPr>
                <w:rFonts w:eastAsiaTheme="majorEastAsia"/>
              </w:rPr>
              <w:t>Refer to S1.2.2.3</w:t>
            </w:r>
          </w:p>
        </w:tc>
        <w:tc>
          <w:tcPr>
            <w:tcW w:w="2700"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hRule="exact" w:val="288"/>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xml:space="preserve">Verify Ieee1609Dot2Data containing </w:t>
            </w:r>
            <w:proofErr w:type="spellStart"/>
            <w:r w:rsidRPr="00842D41">
              <w:rPr>
                <w:rFonts w:eastAsiaTheme="majorEastAsia"/>
              </w:rPr>
              <w:t>SignedData</w:t>
            </w:r>
            <w:proofErr w:type="spellEnd"/>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xml:space="preserve">4.2.2.2.3, 5.2, 5.3.1 </w:t>
            </w:r>
            <w:r w:rsidRPr="00842D41">
              <w:rPr>
                <w:rFonts w:eastAsiaTheme="majorEastAsia"/>
              </w:rPr>
              <w:br/>
              <w:t>5.3.3, 5.3.7, 6.3.4</w:t>
            </w:r>
            <w:r w:rsidRPr="00842D41">
              <w:rPr>
                <w:rFonts w:eastAsiaTheme="majorEastAsia"/>
              </w:rPr>
              <w:br/>
              <w:t>6.3.9</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w:t>
            </w:r>
            <w:proofErr w:type="gramStart"/>
            <w:r w:rsidRPr="00842D41">
              <w:rPr>
                <w:rFonts w:eastAsiaTheme="majorEastAsia"/>
              </w:rPr>
              <w:t>3:O</w:t>
            </w:r>
            <w:proofErr w:type="gramEnd"/>
            <w:r w:rsidRPr="00842D41">
              <w:rPr>
                <w:rFonts w:eastAsiaTheme="majorEastAsia"/>
              </w:rPr>
              <w:t>17</w:t>
            </w:r>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TP-16092-WSA</w:t>
            </w:r>
            <w:r w:rsidRPr="006C35AB">
              <w:rPr>
                <w:rFonts w:eastAsiaTheme="majorEastAsia"/>
              </w:rPr>
              <w:t>-RECV-BV-01</w:t>
            </w:r>
          </w:p>
        </w:tc>
        <w:tc>
          <w:tcPr>
            <w:tcW w:w="2700"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6C35AB">
              <w:rPr>
                <w:rFonts w:eastAsiaTheme="majorEastAsia"/>
              </w:rPr>
              <w:t>To verify that</w:t>
            </w:r>
            <w:r>
              <w:rPr>
                <w:rFonts w:eastAsiaTheme="majorEastAsia"/>
              </w:rPr>
              <w:t xml:space="preserve"> the IUT will accept a valid WSA</w:t>
            </w:r>
            <w:r w:rsidRPr="006C35AB">
              <w:rPr>
                <w:rFonts w:eastAsiaTheme="majorEastAsia"/>
              </w:rPr>
              <w:t xml:space="preserve"> contains </w:t>
            </w:r>
            <w:proofErr w:type="spellStart"/>
            <w:r w:rsidRPr="006C35AB">
              <w:rPr>
                <w:rFonts w:eastAsiaTheme="majorEastAsia"/>
              </w:rPr>
              <w:t>signedData</w:t>
            </w:r>
            <w:proofErr w:type="spellEnd"/>
            <w:r w:rsidRPr="006C35AB">
              <w:rPr>
                <w:rFonts w:eastAsiaTheme="majorEastAsia"/>
              </w:rPr>
              <w:t>.</w:t>
            </w:r>
            <w:r>
              <w:rPr>
                <w:rFonts w:eastAsiaTheme="majorEastAsia"/>
              </w:rPr>
              <w:t xml:space="preserve"> </w:t>
            </w: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val="230"/>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DA522E">
        <w:trPr>
          <w:trHeight w:val="870"/>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lastRenderedPageBreak/>
              <w:t>S1.3.2.1.</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xml:space="preserve">Using a valid </w:t>
            </w:r>
            <w:proofErr w:type="spellStart"/>
            <w:r w:rsidRPr="00842D41">
              <w:rPr>
                <w:rFonts w:eastAsiaTheme="majorEastAsia"/>
              </w:rPr>
              <w:t>HashAlgorithm</w:t>
            </w:r>
            <w:proofErr w:type="spellEnd"/>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S1.3.2:M</w:t>
            </w:r>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Default="001C5A72" w:rsidP="001C5A72">
            <w:pPr>
              <w:overflowPunct/>
              <w:autoSpaceDE/>
              <w:autoSpaceDN/>
              <w:adjustRightInd/>
              <w:spacing w:after="0"/>
              <w:textAlignment w:val="auto"/>
              <w:rPr>
                <w:rFonts w:eastAsiaTheme="majorEastAsia"/>
              </w:rPr>
            </w:pPr>
            <w:r w:rsidRPr="00D0176D">
              <w:rPr>
                <w:rFonts w:eastAsiaTheme="majorEastAsia"/>
              </w:rPr>
              <w:t>TP-16092-WSA-RECV-BV-01</w:t>
            </w:r>
          </w:p>
          <w:p w:rsidR="001C5A72" w:rsidRPr="00842D41" w:rsidRDefault="001C5A72" w:rsidP="001C5A72">
            <w:pPr>
              <w:overflowPunct/>
              <w:autoSpaceDE/>
              <w:autoSpaceDN/>
              <w:adjustRightInd/>
              <w:spacing w:after="0"/>
              <w:textAlignment w:val="auto"/>
              <w:rPr>
                <w:rFonts w:eastAsiaTheme="majorEastAsia"/>
              </w:rPr>
            </w:pPr>
          </w:p>
        </w:tc>
        <w:tc>
          <w:tcPr>
            <w:tcW w:w="2700" w:type="dxa"/>
            <w:noWrap/>
            <w:hideMark/>
          </w:tcPr>
          <w:p w:rsidR="001C5A72" w:rsidRDefault="001C5A72" w:rsidP="001C5A72">
            <w:pPr>
              <w:overflowPunct/>
              <w:autoSpaceDE/>
              <w:autoSpaceDN/>
              <w:adjustRightInd/>
              <w:spacing w:after="0"/>
              <w:textAlignment w:val="auto"/>
              <w:rPr>
                <w:rFonts w:eastAsiaTheme="majorEastAsia"/>
              </w:rPr>
            </w:pPr>
            <w:r w:rsidRPr="00D0176D">
              <w:rPr>
                <w:rFonts w:eastAsiaTheme="majorEastAsia"/>
              </w:rPr>
              <w:t>To veri</w:t>
            </w:r>
            <w:r>
              <w:rPr>
                <w:rFonts w:eastAsiaTheme="majorEastAsia"/>
              </w:rPr>
              <w:t xml:space="preserve">fy that the IUT </w:t>
            </w:r>
            <w:proofErr w:type="gramStart"/>
            <w:r>
              <w:rPr>
                <w:rFonts w:eastAsiaTheme="majorEastAsia"/>
              </w:rPr>
              <w:t>will  accept</w:t>
            </w:r>
            <w:proofErr w:type="gramEnd"/>
            <w:r>
              <w:rPr>
                <w:rFonts w:eastAsiaTheme="majorEastAsia"/>
              </w:rPr>
              <w:t xml:space="preserve"> WSA</w:t>
            </w:r>
            <w:r w:rsidRPr="00D0176D">
              <w:rPr>
                <w:rFonts w:eastAsiaTheme="majorEastAsia"/>
              </w:rPr>
              <w:t xml:space="preserve"> message </w:t>
            </w:r>
            <w:r w:rsidR="007E39B1">
              <w:rPr>
                <w:rFonts w:eastAsiaTheme="majorEastAsia"/>
              </w:rPr>
              <w:t>signed</w:t>
            </w:r>
            <w:r w:rsidRPr="00D0176D">
              <w:rPr>
                <w:rFonts w:eastAsiaTheme="majorEastAsia"/>
              </w:rPr>
              <w:t xml:space="preserve"> by a digest of type sha256</w:t>
            </w:r>
          </w:p>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DA522E">
        <w:trPr>
          <w:trHeight w:hRule="exact" w:val="870"/>
        </w:trPr>
        <w:tc>
          <w:tcPr>
            <w:tcW w:w="1255" w:type="dxa"/>
            <w:vMerge/>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tcPr>
          <w:p w:rsidR="001C5A72" w:rsidRPr="00842D41" w:rsidRDefault="001C5A72" w:rsidP="001C5A72">
            <w:pPr>
              <w:overflowPunct/>
              <w:autoSpaceDE/>
              <w:autoSpaceDN/>
              <w:adjustRightInd/>
              <w:spacing w:after="0"/>
              <w:textAlignment w:val="auto"/>
              <w:rPr>
                <w:rFonts w:eastAsiaTheme="majorEastAsia"/>
              </w:rPr>
            </w:pPr>
          </w:p>
        </w:tc>
        <w:tc>
          <w:tcPr>
            <w:tcW w:w="837" w:type="dxa"/>
            <w:vMerge/>
          </w:tcPr>
          <w:p w:rsidR="001C5A72" w:rsidRPr="00842D41" w:rsidRDefault="001C5A72" w:rsidP="001C5A72">
            <w:pPr>
              <w:overflowPunct/>
              <w:autoSpaceDE/>
              <w:autoSpaceDN/>
              <w:adjustRightInd/>
              <w:spacing w:after="0"/>
              <w:textAlignment w:val="auto"/>
              <w:rPr>
                <w:rFonts w:eastAsiaTheme="majorEastAsia"/>
              </w:rPr>
            </w:pPr>
          </w:p>
        </w:tc>
        <w:tc>
          <w:tcPr>
            <w:tcW w:w="855" w:type="dxa"/>
            <w:vMerge/>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tcPr>
          <w:p w:rsidR="001C5A72" w:rsidRPr="00842D41" w:rsidRDefault="001C5A72" w:rsidP="001C5A72">
            <w:pPr>
              <w:overflowPunct/>
              <w:autoSpaceDE/>
              <w:autoSpaceDN/>
              <w:adjustRightInd/>
              <w:spacing w:after="0"/>
              <w:textAlignment w:val="auto"/>
              <w:rPr>
                <w:rFonts w:eastAsiaTheme="majorEastAsia"/>
              </w:rPr>
            </w:pPr>
          </w:p>
        </w:tc>
        <w:tc>
          <w:tcPr>
            <w:tcW w:w="1449" w:type="dxa"/>
            <w:noWrap/>
          </w:tcPr>
          <w:p w:rsidR="001C5A72" w:rsidRDefault="001C5A72" w:rsidP="001C5A72">
            <w:pPr>
              <w:overflowPunct/>
              <w:autoSpaceDE/>
              <w:autoSpaceDN/>
              <w:adjustRightInd/>
              <w:spacing w:after="0"/>
              <w:textAlignment w:val="auto"/>
              <w:rPr>
                <w:rFonts w:eastAsiaTheme="majorEastAsia"/>
              </w:rPr>
            </w:pPr>
            <w:r>
              <w:rPr>
                <w:rFonts w:eastAsiaTheme="majorEastAsia"/>
              </w:rPr>
              <w:t>TP-16092-WSA-RECV-BV-03</w:t>
            </w:r>
          </w:p>
          <w:p w:rsidR="001C5A72" w:rsidRPr="00D0176D" w:rsidRDefault="001C5A72" w:rsidP="001C5A72">
            <w:pPr>
              <w:overflowPunct/>
              <w:autoSpaceDE/>
              <w:autoSpaceDN/>
              <w:adjustRightInd/>
              <w:spacing w:after="0"/>
              <w:textAlignment w:val="auto"/>
              <w:rPr>
                <w:rFonts w:eastAsiaTheme="majorEastAsia"/>
              </w:rPr>
            </w:pPr>
          </w:p>
        </w:tc>
        <w:tc>
          <w:tcPr>
            <w:tcW w:w="2700" w:type="dxa"/>
            <w:noWrap/>
          </w:tcPr>
          <w:p w:rsidR="001C5A72" w:rsidRPr="00D0176D" w:rsidRDefault="001C5A72" w:rsidP="001C5A72">
            <w:pPr>
              <w:overflowPunct/>
              <w:autoSpaceDE/>
              <w:autoSpaceDN/>
              <w:adjustRightInd/>
              <w:spacing w:after="0"/>
              <w:textAlignment w:val="auto"/>
              <w:rPr>
                <w:rFonts w:eastAsiaTheme="majorEastAsia"/>
              </w:rPr>
            </w:pPr>
            <w:r w:rsidRPr="001205F6">
              <w:rPr>
                <w:rFonts w:eastAsiaTheme="majorEastAsia"/>
              </w:rPr>
              <w:t xml:space="preserve">To verify that the IUT will accept BSM messages </w:t>
            </w:r>
            <w:r w:rsidR="007E39B1">
              <w:rPr>
                <w:rFonts w:eastAsiaTheme="majorEastAsia"/>
              </w:rPr>
              <w:t>signed</w:t>
            </w:r>
            <w:r w:rsidRPr="001205F6">
              <w:rPr>
                <w:rFonts w:eastAsiaTheme="majorEastAsia"/>
              </w:rPr>
              <w:t xml:space="preserve"> by a signer </w:t>
            </w:r>
            <w:proofErr w:type="gramStart"/>
            <w:r w:rsidRPr="001205F6">
              <w:rPr>
                <w:rFonts w:eastAsiaTheme="majorEastAsia"/>
              </w:rPr>
              <w:t>credential  of</w:t>
            </w:r>
            <w:proofErr w:type="gramEnd"/>
            <w:r w:rsidRPr="001205F6">
              <w:rPr>
                <w:rFonts w:eastAsiaTheme="majorEastAsia"/>
              </w:rPr>
              <w:t xml:space="preserve"> type certificate digest using sha256</w:t>
            </w:r>
          </w:p>
        </w:tc>
      </w:tr>
      <w:tr w:rsidR="001C5A72" w:rsidRPr="00842D41" w:rsidTr="000507CD">
        <w:trPr>
          <w:trHeight w:val="926"/>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S1.3.2.1.1.</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xml:space="preserve">Verify signed data using </w:t>
            </w:r>
            <w:proofErr w:type="spellStart"/>
            <w:r w:rsidRPr="00842D41">
              <w:rPr>
                <w:rFonts w:eastAsiaTheme="majorEastAsia"/>
              </w:rPr>
              <w:t>HashAlgorith</w:t>
            </w:r>
            <w:proofErr w:type="spellEnd"/>
            <w:r>
              <w:rPr>
                <w:rFonts w:eastAsiaTheme="majorEastAsia"/>
              </w:rPr>
              <w:t xml:space="preserve"> SHA-256</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6.3.5</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S1.3.2.1:M</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r w:rsidRPr="000C30BA">
              <w:rPr>
                <w:rFonts w:eastAsiaTheme="majorEastAsia"/>
              </w:rPr>
              <w:t>Refer to</w:t>
            </w:r>
            <w:r w:rsidRPr="001205F6">
              <w:rPr>
                <w:rFonts w:eastAsiaTheme="majorEastAsia"/>
              </w:rPr>
              <w:t xml:space="preserve"> S1.3.2.1</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D0176D">
        <w:trPr>
          <w:trHeight w:hRule="exact" w:val="928"/>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S1.3.2.2.</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Containing a Signed Data payload</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6.3.6</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S1.3.2:M</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sidRPr="00D0176D">
              <w:rPr>
                <w:rFonts w:eastAsiaTheme="majorEastAsia"/>
              </w:rPr>
              <w:t>TP-16092-WSA-RECV-BV-01</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D0176D">
              <w:rPr>
                <w:rFonts w:eastAsiaTheme="majorEastAsia"/>
              </w:rPr>
              <w:t>To veri</w:t>
            </w:r>
            <w:r>
              <w:rPr>
                <w:rFonts w:eastAsiaTheme="majorEastAsia"/>
              </w:rPr>
              <w:t xml:space="preserve">fy that the IUT </w:t>
            </w:r>
            <w:proofErr w:type="gramStart"/>
            <w:r>
              <w:rPr>
                <w:rFonts w:eastAsiaTheme="majorEastAsia"/>
              </w:rPr>
              <w:t>will  accept</w:t>
            </w:r>
            <w:proofErr w:type="gramEnd"/>
            <w:r>
              <w:rPr>
                <w:rFonts w:eastAsiaTheme="majorEastAsia"/>
              </w:rPr>
              <w:t xml:space="preserve"> a WSA signed message containing Payload</w:t>
            </w:r>
          </w:p>
        </w:tc>
      </w:tr>
      <w:tr w:rsidR="001C5A72" w:rsidRPr="00842D41" w:rsidTr="00FB6D92">
        <w:trPr>
          <w:trHeight w:hRule="exact" w:val="1081"/>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S1.3.2.2.1.</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with payload containing data</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6.3.7</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w:t>
            </w:r>
            <w:proofErr w:type="gramStart"/>
            <w:r w:rsidRPr="00842D41">
              <w:rPr>
                <w:rFonts w:eastAsiaTheme="majorEastAsia"/>
              </w:rPr>
              <w:t>2:O</w:t>
            </w:r>
            <w:proofErr w:type="gramEnd"/>
            <w:r w:rsidRPr="00842D41">
              <w:rPr>
                <w:rFonts w:eastAsiaTheme="majorEastAsia"/>
              </w:rPr>
              <w:t>18</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r>
              <w:rPr>
                <w:rFonts w:eastAsiaTheme="majorEastAsia"/>
              </w:rPr>
              <w:t>Refer to S1.3.2.2</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hRule="exact" w:val="288"/>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S1.3.2.2.3.</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xml:space="preserve">… with </w:t>
            </w:r>
            <w:proofErr w:type="spellStart"/>
            <w:r w:rsidRPr="00842D41">
              <w:rPr>
                <w:rFonts w:eastAsiaTheme="majorEastAsia"/>
              </w:rPr>
              <w:t>generationTime</w:t>
            </w:r>
            <w:proofErr w:type="spellEnd"/>
            <w:r w:rsidRPr="00842D41">
              <w:rPr>
                <w:rFonts w:eastAsiaTheme="majorEastAsia"/>
              </w:rPr>
              <w:t xml:space="preserve"> in the security headers</w:t>
            </w:r>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6.3.9, 6.3.11</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w:t>
            </w:r>
            <w:proofErr w:type="gramStart"/>
            <w:r w:rsidRPr="00842D41">
              <w:rPr>
                <w:rFonts w:eastAsiaTheme="majorEastAsia"/>
              </w:rPr>
              <w:t>2:O</w:t>
            </w:r>
            <w:proofErr w:type="gramEnd"/>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TP-16092-WSA-RECV-BV-02</w:t>
            </w:r>
          </w:p>
        </w:tc>
        <w:tc>
          <w:tcPr>
            <w:tcW w:w="2700"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D0176D">
              <w:rPr>
                <w:rFonts w:eastAsiaTheme="majorEastAsia"/>
              </w:rPr>
              <w:t>To v</w:t>
            </w:r>
            <w:r>
              <w:rPr>
                <w:rFonts w:eastAsiaTheme="majorEastAsia"/>
              </w:rPr>
              <w:t>erify that the IUT will accept</w:t>
            </w:r>
            <w:r w:rsidRPr="00D0176D">
              <w:rPr>
                <w:rFonts w:eastAsiaTheme="majorEastAsia"/>
              </w:rPr>
              <w:t xml:space="preserve"> a valid WSA </w:t>
            </w:r>
            <w:proofErr w:type="spellStart"/>
            <w:r w:rsidRPr="00D0176D">
              <w:rPr>
                <w:rFonts w:eastAsiaTheme="majorEastAsia"/>
              </w:rPr>
              <w:t>headerinfo</w:t>
            </w:r>
            <w:proofErr w:type="spellEnd"/>
            <w:r w:rsidRPr="00D0176D">
              <w:rPr>
                <w:rFonts w:eastAsiaTheme="majorEastAsia"/>
              </w:rPr>
              <w:t xml:space="preserve"> data structure that include Generation time</w:t>
            </w: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hRule="exact" w:val="288"/>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S1.3.2.2.4.</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xml:space="preserve">… with </w:t>
            </w:r>
            <w:proofErr w:type="spellStart"/>
            <w:r w:rsidRPr="00842D41">
              <w:rPr>
                <w:rFonts w:eastAsiaTheme="majorEastAsia"/>
              </w:rPr>
              <w:t>expiryTime</w:t>
            </w:r>
            <w:proofErr w:type="spellEnd"/>
            <w:r w:rsidRPr="00842D41">
              <w:rPr>
                <w:rFonts w:eastAsiaTheme="majorEastAsia"/>
              </w:rPr>
              <w:t xml:space="preserve"> in the security headers</w:t>
            </w:r>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6.3.9</w:t>
            </w:r>
            <w:proofErr w:type="gramStart"/>
            <w:r w:rsidRPr="00842D41">
              <w:rPr>
                <w:rFonts w:eastAsiaTheme="majorEastAsia"/>
              </w:rPr>
              <w:t>,  6</w:t>
            </w:r>
            <w:proofErr w:type="gramEnd"/>
            <w:r w:rsidRPr="00842D41">
              <w:rPr>
                <w:rFonts w:eastAsiaTheme="majorEastAsia"/>
              </w:rPr>
              <w:t>.3.11</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w:t>
            </w:r>
            <w:proofErr w:type="gramStart"/>
            <w:r w:rsidRPr="00842D41">
              <w:rPr>
                <w:rFonts w:eastAsiaTheme="majorEastAsia"/>
              </w:rPr>
              <w:t>2:O</w:t>
            </w:r>
            <w:proofErr w:type="gramEnd"/>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TP-16092-WSA-RECV-BV-02</w:t>
            </w:r>
          </w:p>
        </w:tc>
        <w:tc>
          <w:tcPr>
            <w:tcW w:w="2700"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D0176D">
              <w:rPr>
                <w:rFonts w:eastAsiaTheme="majorEastAsia"/>
              </w:rPr>
              <w:t xml:space="preserve">To verify that the IUT will accept a valid WSA </w:t>
            </w:r>
            <w:proofErr w:type="spellStart"/>
            <w:r w:rsidRPr="00D0176D">
              <w:rPr>
                <w:rFonts w:eastAsiaTheme="majorEastAsia"/>
              </w:rPr>
              <w:t>headerinfo</w:t>
            </w:r>
            <w:proofErr w:type="spellEnd"/>
            <w:r w:rsidRPr="00D0176D">
              <w:rPr>
                <w:rFonts w:eastAsiaTheme="majorEastAsia"/>
              </w:rPr>
              <w:t xml:space="preserve"> data structure that include</w:t>
            </w:r>
            <w:r>
              <w:rPr>
                <w:rFonts w:eastAsiaTheme="majorEastAsia"/>
              </w:rPr>
              <w:t xml:space="preserve"> Expiry time.</w:t>
            </w: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hRule="exact" w:val="288"/>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S1.3.2.2.5.</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xml:space="preserve">… with </w:t>
            </w:r>
            <w:proofErr w:type="spellStart"/>
            <w:r w:rsidRPr="00842D41">
              <w:rPr>
                <w:rFonts w:eastAsiaTheme="majorEastAsia"/>
              </w:rPr>
              <w:t>generationLocation</w:t>
            </w:r>
            <w:proofErr w:type="spellEnd"/>
            <w:r w:rsidRPr="00842D41">
              <w:rPr>
                <w:rFonts w:eastAsiaTheme="majorEastAsia"/>
              </w:rPr>
              <w:t xml:space="preserve"> in the security headers</w:t>
            </w:r>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6.3.9</w:t>
            </w:r>
            <w:proofErr w:type="gramStart"/>
            <w:r w:rsidRPr="00842D41">
              <w:rPr>
                <w:rFonts w:eastAsiaTheme="majorEastAsia"/>
              </w:rPr>
              <w:t>,  6</w:t>
            </w:r>
            <w:proofErr w:type="gramEnd"/>
            <w:r w:rsidRPr="00842D41">
              <w:rPr>
                <w:rFonts w:eastAsiaTheme="majorEastAsia"/>
              </w:rPr>
              <w:t>.3.12</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w:t>
            </w:r>
            <w:proofErr w:type="gramStart"/>
            <w:r w:rsidRPr="00842D41">
              <w:rPr>
                <w:rFonts w:eastAsiaTheme="majorEastAsia"/>
              </w:rPr>
              <w:t>2:O</w:t>
            </w:r>
            <w:proofErr w:type="gramEnd"/>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TP-16092-WSA-RECV-BV-02</w:t>
            </w:r>
          </w:p>
        </w:tc>
        <w:tc>
          <w:tcPr>
            <w:tcW w:w="2700"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r w:rsidRPr="00D0176D">
              <w:rPr>
                <w:rFonts w:eastAsiaTheme="majorEastAsia"/>
              </w:rPr>
              <w:t xml:space="preserve">To verify that the IUT will accept a valid WSA </w:t>
            </w:r>
            <w:proofErr w:type="spellStart"/>
            <w:r w:rsidRPr="00D0176D">
              <w:rPr>
                <w:rFonts w:eastAsiaTheme="majorEastAsia"/>
              </w:rPr>
              <w:t>headerinfo</w:t>
            </w:r>
            <w:proofErr w:type="spellEnd"/>
            <w:r w:rsidRPr="00D0176D">
              <w:rPr>
                <w:rFonts w:eastAsiaTheme="majorEastAsia"/>
              </w:rPr>
              <w:t xml:space="preserve"> data structure that include</w:t>
            </w:r>
            <w:r>
              <w:rPr>
                <w:rFonts w:eastAsiaTheme="majorEastAsia"/>
              </w:rPr>
              <w:t xml:space="preserve"> Generation location</w:t>
            </w: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DA522E">
        <w:trPr>
          <w:trHeight w:val="534"/>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S1.3.2.3.</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xml:space="preserve">Support a </w:t>
            </w:r>
            <w:proofErr w:type="spellStart"/>
            <w:r w:rsidRPr="00842D41">
              <w:rPr>
                <w:rFonts w:eastAsiaTheme="majorEastAsia"/>
              </w:rPr>
              <w:t>SignerIdentifier</w:t>
            </w:r>
            <w:proofErr w:type="spellEnd"/>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6.3.24</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S1.3.2:M</w:t>
            </w:r>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Default="001C5A72" w:rsidP="001C5A72">
            <w:pPr>
              <w:overflowPunct/>
              <w:autoSpaceDE/>
              <w:autoSpaceDN/>
              <w:adjustRightInd/>
              <w:spacing w:after="0"/>
              <w:textAlignment w:val="auto"/>
              <w:rPr>
                <w:rFonts w:eastAsiaTheme="majorEastAsia"/>
              </w:rPr>
            </w:pPr>
            <w:r w:rsidRPr="00B47C2C">
              <w:rPr>
                <w:rFonts w:eastAsiaTheme="majorEastAsia"/>
              </w:rPr>
              <w:t>TP-16092-WSA-RECV-BV-02</w:t>
            </w:r>
          </w:p>
          <w:p w:rsidR="001C5A72" w:rsidRPr="00842D41" w:rsidRDefault="001C5A72" w:rsidP="001C5A72">
            <w:pPr>
              <w:overflowPunct/>
              <w:autoSpaceDE/>
              <w:autoSpaceDN/>
              <w:adjustRightInd/>
              <w:spacing w:after="0"/>
              <w:textAlignment w:val="auto"/>
              <w:rPr>
                <w:rFonts w:eastAsiaTheme="majorEastAsia"/>
              </w:rPr>
            </w:pPr>
          </w:p>
        </w:tc>
        <w:tc>
          <w:tcPr>
            <w:tcW w:w="2700" w:type="dxa"/>
            <w:noWrap/>
            <w:hideMark/>
          </w:tcPr>
          <w:p w:rsidR="001C5A72" w:rsidRDefault="001C5A72" w:rsidP="001C5A72">
            <w:pPr>
              <w:overflowPunct/>
              <w:autoSpaceDE/>
              <w:autoSpaceDN/>
              <w:adjustRightInd/>
              <w:spacing w:after="0"/>
              <w:textAlignment w:val="auto"/>
              <w:rPr>
                <w:rFonts w:eastAsiaTheme="majorEastAsia"/>
              </w:rPr>
            </w:pPr>
            <w:r w:rsidRPr="00FB6D92">
              <w:rPr>
                <w:rFonts w:eastAsiaTheme="majorEastAsia"/>
              </w:rPr>
              <w:t>To v</w:t>
            </w:r>
            <w:r>
              <w:rPr>
                <w:rFonts w:eastAsiaTheme="majorEastAsia"/>
              </w:rPr>
              <w:t>erify that the IUT will accept a valid</w:t>
            </w:r>
            <w:r w:rsidRPr="00FB6D92">
              <w:rPr>
                <w:rFonts w:eastAsiaTheme="majorEastAsia"/>
              </w:rPr>
              <w:t xml:space="preserve"> WSA</w:t>
            </w:r>
            <w:r>
              <w:rPr>
                <w:rFonts w:eastAsiaTheme="majorEastAsia"/>
              </w:rPr>
              <w:t xml:space="preserve"> message</w:t>
            </w:r>
            <w:r w:rsidRPr="00FB6D92">
              <w:rPr>
                <w:rFonts w:eastAsiaTheme="majorEastAsia"/>
              </w:rPr>
              <w:t xml:space="preserve"> signed with signer type of implicit certificate</w:t>
            </w:r>
          </w:p>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DA522E">
        <w:trPr>
          <w:trHeight w:hRule="exact" w:val="1045"/>
        </w:trPr>
        <w:tc>
          <w:tcPr>
            <w:tcW w:w="1255" w:type="dxa"/>
            <w:vMerge/>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tcPr>
          <w:p w:rsidR="001C5A72" w:rsidRPr="00842D41" w:rsidRDefault="001C5A72" w:rsidP="001C5A72">
            <w:pPr>
              <w:overflowPunct/>
              <w:autoSpaceDE/>
              <w:autoSpaceDN/>
              <w:adjustRightInd/>
              <w:spacing w:after="0"/>
              <w:textAlignment w:val="auto"/>
              <w:rPr>
                <w:rFonts w:eastAsiaTheme="majorEastAsia"/>
              </w:rPr>
            </w:pPr>
          </w:p>
        </w:tc>
        <w:tc>
          <w:tcPr>
            <w:tcW w:w="837" w:type="dxa"/>
            <w:vMerge/>
          </w:tcPr>
          <w:p w:rsidR="001C5A72" w:rsidRPr="00842D41" w:rsidRDefault="001C5A72" w:rsidP="001C5A72">
            <w:pPr>
              <w:overflowPunct/>
              <w:autoSpaceDE/>
              <w:autoSpaceDN/>
              <w:adjustRightInd/>
              <w:spacing w:after="0"/>
              <w:textAlignment w:val="auto"/>
              <w:rPr>
                <w:rFonts w:eastAsiaTheme="majorEastAsia"/>
              </w:rPr>
            </w:pPr>
          </w:p>
        </w:tc>
        <w:tc>
          <w:tcPr>
            <w:tcW w:w="855" w:type="dxa"/>
            <w:vMerge/>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tcPr>
          <w:p w:rsidR="001C5A72" w:rsidRPr="00842D41" w:rsidRDefault="001C5A72" w:rsidP="001C5A72">
            <w:pPr>
              <w:overflowPunct/>
              <w:autoSpaceDE/>
              <w:autoSpaceDN/>
              <w:adjustRightInd/>
              <w:spacing w:after="0"/>
              <w:textAlignment w:val="auto"/>
              <w:rPr>
                <w:rFonts w:eastAsiaTheme="majorEastAsia"/>
              </w:rPr>
            </w:pPr>
          </w:p>
        </w:tc>
        <w:tc>
          <w:tcPr>
            <w:tcW w:w="1449" w:type="dxa"/>
            <w:noWrap/>
          </w:tcPr>
          <w:p w:rsidR="001C5A72" w:rsidRDefault="001C5A72" w:rsidP="001C5A72">
            <w:pPr>
              <w:overflowPunct/>
              <w:autoSpaceDE/>
              <w:autoSpaceDN/>
              <w:adjustRightInd/>
              <w:spacing w:after="0"/>
              <w:textAlignment w:val="auto"/>
              <w:rPr>
                <w:rFonts w:eastAsiaTheme="majorEastAsia"/>
              </w:rPr>
            </w:pPr>
            <w:r w:rsidRPr="00B47C2C">
              <w:rPr>
                <w:rFonts w:eastAsiaTheme="majorEastAsia"/>
              </w:rPr>
              <w:t>TP-16092-WSA-RECV-BV-02</w:t>
            </w:r>
          </w:p>
          <w:p w:rsidR="001C5A72" w:rsidRPr="00B47C2C" w:rsidRDefault="001C5A72" w:rsidP="001C5A72">
            <w:pPr>
              <w:overflowPunct/>
              <w:autoSpaceDE/>
              <w:autoSpaceDN/>
              <w:adjustRightInd/>
              <w:spacing w:after="0"/>
              <w:textAlignment w:val="auto"/>
              <w:rPr>
                <w:rFonts w:eastAsiaTheme="majorEastAsia"/>
              </w:rPr>
            </w:pPr>
          </w:p>
        </w:tc>
        <w:tc>
          <w:tcPr>
            <w:tcW w:w="2700" w:type="dxa"/>
            <w:noWrap/>
          </w:tcPr>
          <w:p w:rsidR="001C5A72" w:rsidRPr="00FB6D92" w:rsidRDefault="001C5A72" w:rsidP="001C5A72">
            <w:pPr>
              <w:overflowPunct/>
              <w:autoSpaceDE/>
              <w:autoSpaceDN/>
              <w:adjustRightInd/>
              <w:spacing w:after="0"/>
              <w:textAlignment w:val="auto"/>
              <w:rPr>
                <w:rFonts w:eastAsiaTheme="majorEastAsia"/>
              </w:rPr>
            </w:pPr>
            <w:r w:rsidRPr="00DA522E">
              <w:rPr>
                <w:rFonts w:eastAsiaTheme="majorEastAsia"/>
              </w:rPr>
              <w:t>To verify that the IUT will accept a valid WSA message sign</w:t>
            </w:r>
            <w:r>
              <w:rPr>
                <w:rFonts w:eastAsiaTheme="majorEastAsia"/>
              </w:rPr>
              <w:t xml:space="preserve">ed with signer type of </w:t>
            </w:r>
            <w:r w:rsidRPr="00DA522E">
              <w:rPr>
                <w:rFonts w:eastAsiaTheme="majorEastAsia"/>
              </w:rPr>
              <w:t>certificate</w:t>
            </w:r>
            <w:r>
              <w:rPr>
                <w:rFonts w:eastAsiaTheme="majorEastAsia"/>
              </w:rPr>
              <w:t xml:space="preserve"> digest.</w:t>
            </w:r>
          </w:p>
        </w:tc>
      </w:tr>
      <w:tr w:rsidR="001C5A72" w:rsidRPr="00842D41" w:rsidTr="00CD07F5">
        <w:trPr>
          <w:trHeight w:hRule="exact" w:val="631"/>
        </w:trPr>
        <w:tc>
          <w:tcPr>
            <w:tcW w:w="1255" w:type="dxa"/>
          </w:tcPr>
          <w:p w:rsidR="001C5A72" w:rsidRPr="00842D41" w:rsidRDefault="001C5A72" w:rsidP="001C5A72">
            <w:pPr>
              <w:overflowPunct/>
              <w:autoSpaceDE/>
              <w:autoSpaceDN/>
              <w:adjustRightInd/>
              <w:spacing w:after="0"/>
              <w:textAlignment w:val="auto"/>
              <w:rPr>
                <w:rFonts w:eastAsiaTheme="majorEastAsia"/>
              </w:rPr>
            </w:pPr>
            <w:r w:rsidRPr="00DA522E">
              <w:rPr>
                <w:rFonts w:eastAsiaTheme="majorEastAsia"/>
              </w:rPr>
              <w:t>S1.3.2.3.1.</w:t>
            </w:r>
          </w:p>
        </w:tc>
        <w:tc>
          <w:tcPr>
            <w:tcW w:w="1431" w:type="dxa"/>
          </w:tcPr>
          <w:p w:rsidR="001C5A72" w:rsidRPr="00842D41" w:rsidRDefault="001C5A72" w:rsidP="001C5A72">
            <w:pPr>
              <w:overflowPunct/>
              <w:autoSpaceDE/>
              <w:autoSpaceDN/>
              <w:adjustRightInd/>
              <w:spacing w:after="0"/>
              <w:textAlignment w:val="auto"/>
              <w:rPr>
                <w:rFonts w:eastAsiaTheme="majorEastAsia"/>
              </w:rPr>
            </w:pPr>
            <w:r w:rsidRPr="00DA522E">
              <w:rPr>
                <w:rFonts w:eastAsiaTheme="majorEastAsia"/>
              </w:rPr>
              <w:t>… of type digest</w:t>
            </w:r>
          </w:p>
        </w:tc>
        <w:tc>
          <w:tcPr>
            <w:tcW w:w="837" w:type="dxa"/>
          </w:tcPr>
          <w:p w:rsidR="001C5A72" w:rsidRPr="00842D41" w:rsidRDefault="001C5A72" w:rsidP="001C5A72">
            <w:pPr>
              <w:overflowPunct/>
              <w:autoSpaceDE/>
              <w:autoSpaceDN/>
              <w:adjustRightInd/>
              <w:spacing w:after="0"/>
              <w:textAlignment w:val="auto"/>
              <w:rPr>
                <w:rFonts w:eastAsiaTheme="majorEastAsia"/>
              </w:rPr>
            </w:pPr>
            <w:r w:rsidRPr="00DA522E">
              <w:rPr>
                <w:rFonts w:eastAsiaTheme="majorEastAsia"/>
              </w:rPr>
              <w:t>6.3.26</w:t>
            </w:r>
          </w:p>
        </w:tc>
        <w:tc>
          <w:tcPr>
            <w:tcW w:w="855" w:type="dxa"/>
          </w:tcPr>
          <w:p w:rsidR="001C5A72" w:rsidRPr="00842D41" w:rsidRDefault="001C5A72" w:rsidP="001C5A72">
            <w:pPr>
              <w:overflowPunct/>
              <w:autoSpaceDE/>
              <w:autoSpaceDN/>
              <w:adjustRightInd/>
              <w:spacing w:after="0"/>
              <w:textAlignment w:val="auto"/>
              <w:rPr>
                <w:rFonts w:eastAsiaTheme="majorEastAsia"/>
              </w:rPr>
            </w:pPr>
            <w:r w:rsidRPr="00DA522E">
              <w:rPr>
                <w:rFonts w:eastAsiaTheme="majorEastAsia"/>
              </w:rPr>
              <w:t>S1.3.2.</w:t>
            </w:r>
            <w:proofErr w:type="gramStart"/>
            <w:r w:rsidRPr="00DA522E">
              <w:rPr>
                <w:rFonts w:eastAsiaTheme="majorEastAsia"/>
              </w:rPr>
              <w:t>3:O</w:t>
            </w:r>
            <w:proofErr w:type="gramEnd"/>
            <w:r w:rsidRPr="00DA522E">
              <w:rPr>
                <w:rFonts w:eastAsiaTheme="majorEastAsia"/>
              </w:rPr>
              <w:t>20</w:t>
            </w:r>
          </w:p>
        </w:tc>
        <w:tc>
          <w:tcPr>
            <w:tcW w:w="1026" w:type="dxa"/>
          </w:tcPr>
          <w:p w:rsidR="001C5A72" w:rsidRPr="00842D41" w:rsidRDefault="001C5A72" w:rsidP="001C5A72">
            <w:pPr>
              <w:overflowPunct/>
              <w:autoSpaceDE/>
              <w:autoSpaceDN/>
              <w:adjustRightInd/>
              <w:spacing w:after="0"/>
              <w:textAlignment w:val="auto"/>
              <w:rPr>
                <w:rFonts w:eastAsiaTheme="majorEastAsia"/>
              </w:rPr>
            </w:pPr>
            <w:r w:rsidRPr="00DA522E">
              <w:rPr>
                <w:rFonts w:eastAsiaTheme="majorEastAsia"/>
              </w:rPr>
              <w:t>Y</w:t>
            </w:r>
          </w:p>
        </w:tc>
        <w:tc>
          <w:tcPr>
            <w:tcW w:w="1449" w:type="dxa"/>
            <w:noWrap/>
          </w:tcPr>
          <w:p w:rsidR="001C5A72" w:rsidRDefault="001C5A72" w:rsidP="001C5A72">
            <w:pPr>
              <w:overflowPunct/>
              <w:autoSpaceDE/>
              <w:autoSpaceDN/>
              <w:adjustRightInd/>
              <w:spacing w:after="0"/>
              <w:textAlignment w:val="auto"/>
              <w:rPr>
                <w:rFonts w:eastAsiaTheme="majorEastAsia"/>
              </w:rPr>
            </w:pPr>
            <w:r w:rsidRPr="00DA522E">
              <w:rPr>
                <w:rFonts w:eastAsiaTheme="majorEastAsia"/>
              </w:rPr>
              <w:t>Refer to S1.3.2.3</w:t>
            </w:r>
          </w:p>
        </w:tc>
        <w:tc>
          <w:tcPr>
            <w:tcW w:w="2700" w:type="dxa"/>
            <w:noWrap/>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hRule="exact" w:val="631"/>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S1.3.2.3.2.</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of type certificate</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6.4.2</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w:t>
            </w:r>
            <w:proofErr w:type="gramStart"/>
            <w:r w:rsidRPr="00842D41">
              <w:rPr>
                <w:rFonts w:eastAsiaTheme="majorEastAsia"/>
              </w:rPr>
              <w:t>3:O</w:t>
            </w:r>
            <w:proofErr w:type="gramEnd"/>
            <w:r w:rsidRPr="00842D41">
              <w:rPr>
                <w:rFonts w:eastAsiaTheme="majorEastAsia"/>
              </w:rPr>
              <w:t>20</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Default="001C5A72" w:rsidP="001C5A72">
            <w:pPr>
              <w:overflowPunct/>
              <w:autoSpaceDE/>
              <w:autoSpaceDN/>
              <w:adjustRightInd/>
              <w:spacing w:after="0"/>
              <w:textAlignment w:val="auto"/>
              <w:rPr>
                <w:rFonts w:eastAsiaTheme="majorEastAsia"/>
              </w:rPr>
            </w:pPr>
            <w:r>
              <w:rPr>
                <w:rFonts w:eastAsiaTheme="majorEastAsia"/>
              </w:rPr>
              <w:t xml:space="preserve">Refer to </w:t>
            </w:r>
          </w:p>
          <w:p w:rsidR="001C5A72" w:rsidRPr="00842D41" w:rsidRDefault="001C5A72" w:rsidP="001C5A72">
            <w:pPr>
              <w:overflowPunct/>
              <w:autoSpaceDE/>
              <w:autoSpaceDN/>
              <w:adjustRightInd/>
              <w:spacing w:after="0"/>
              <w:textAlignment w:val="auto"/>
              <w:rPr>
                <w:rFonts w:eastAsiaTheme="majorEastAsia"/>
              </w:rPr>
            </w:pPr>
            <w:r w:rsidRPr="00FB6D92">
              <w:rPr>
                <w:rFonts w:eastAsiaTheme="majorEastAsia"/>
              </w:rPr>
              <w:t>S1.3.2.3.</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hRule="exact" w:val="288"/>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S1.3.2.3.2.1.</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 Maximum number of Certificates in the chain</w:t>
            </w:r>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5.1.2.2</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S1.3.2.3.2</w:t>
            </w:r>
            <w:r w:rsidRPr="00842D41">
              <w:rPr>
                <w:rFonts w:eastAsiaTheme="majorEastAsia"/>
              </w:rPr>
              <w:br/>
              <w:t>1:M</w:t>
            </w:r>
            <w:r w:rsidRPr="00842D41">
              <w:rPr>
                <w:rFonts w:eastAsiaTheme="majorEastAsia"/>
              </w:rPr>
              <w:br/>
              <w:t>&gt;</w:t>
            </w:r>
            <w:proofErr w:type="gramStart"/>
            <w:r w:rsidRPr="00842D41">
              <w:rPr>
                <w:rFonts w:eastAsiaTheme="majorEastAsia"/>
              </w:rPr>
              <w:t>1:O</w:t>
            </w:r>
            <w:proofErr w:type="gramEnd"/>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1</w:t>
            </w:r>
          </w:p>
        </w:tc>
        <w:tc>
          <w:tcPr>
            <w:tcW w:w="1449"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FB6D92">
              <w:rPr>
                <w:rFonts w:eastAsiaTheme="majorEastAsia"/>
              </w:rPr>
              <w:t>TP-16092-WSA-RECV-BV-02</w:t>
            </w:r>
          </w:p>
        </w:tc>
        <w:tc>
          <w:tcPr>
            <w:tcW w:w="2700"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FB6D92">
              <w:rPr>
                <w:rFonts w:eastAsiaTheme="majorEastAsia"/>
              </w:rPr>
              <w:t>To verify that the IUT will accept a valid WSA</w:t>
            </w:r>
            <w:r>
              <w:rPr>
                <w:rFonts w:eastAsiaTheme="majorEastAsia"/>
              </w:rPr>
              <w:t xml:space="preserve"> </w:t>
            </w:r>
            <w:r w:rsidRPr="00FB6D92">
              <w:rPr>
                <w:rFonts w:eastAsiaTheme="majorEastAsia"/>
              </w:rPr>
              <w:t xml:space="preserve">message signed with </w:t>
            </w:r>
            <w:r>
              <w:rPr>
                <w:rFonts w:eastAsiaTheme="majorEastAsia"/>
              </w:rPr>
              <w:t>certificate chain = 1</w:t>
            </w: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FB6D92">
        <w:trPr>
          <w:trHeight w:hRule="exact" w:val="1531"/>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lastRenderedPageBreak/>
              <w:t>S1.3.2.4.</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Support a Signature</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6.3.28</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S1.3.2:M</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sidRPr="00FB6D92">
              <w:rPr>
                <w:rFonts w:eastAsiaTheme="majorEastAsia"/>
              </w:rPr>
              <w:t>TP-16092-WSA-RECV-BV-02</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FB6D92">
              <w:rPr>
                <w:rFonts w:eastAsiaTheme="majorEastAsia"/>
              </w:rPr>
              <w:t>To v</w:t>
            </w:r>
            <w:r>
              <w:rPr>
                <w:rFonts w:eastAsiaTheme="majorEastAsia"/>
              </w:rPr>
              <w:t>erify that the IUT Will accept</w:t>
            </w:r>
            <w:r w:rsidRPr="00FB6D92">
              <w:rPr>
                <w:rFonts w:eastAsiaTheme="majorEastAsia"/>
              </w:rPr>
              <w:t xml:space="preserve"> WSA signed with a valid signature. The signature will be generated using NISTp256 and using Compressed r value</w:t>
            </w:r>
          </w:p>
        </w:tc>
      </w:tr>
      <w:tr w:rsidR="001C5A72" w:rsidRPr="00842D41" w:rsidTr="00CD07F5">
        <w:trPr>
          <w:trHeight w:hRule="exact" w:val="802"/>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S1.3.2.4.1.</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a ecdsa256Signature</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6.3.29</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S1.3.2.4:M</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Refer to S1.3.2.4</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hRule="exact" w:val="730"/>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S1.3.2.4.1.1.</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 using NIST p256</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6.3.29</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S1.3.2.4.</w:t>
            </w:r>
            <w:proofErr w:type="gramStart"/>
            <w:r w:rsidRPr="00842D41">
              <w:rPr>
                <w:rFonts w:eastAsiaTheme="majorEastAsia"/>
              </w:rPr>
              <w:t>1:O</w:t>
            </w:r>
            <w:proofErr w:type="gramEnd"/>
            <w:r w:rsidRPr="00842D41">
              <w:rPr>
                <w:rFonts w:eastAsiaTheme="majorEastAsia"/>
              </w:rPr>
              <w:t>21</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sidRPr="00FB6D92">
              <w:rPr>
                <w:rFonts w:eastAsiaTheme="majorEastAsia"/>
              </w:rPr>
              <w:t>Refer to S1.3.2.4</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hRule="exact" w:val="811"/>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S1.3.2.4.1.4.</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 with a compressed r value</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6.3.23</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S1.3.2.4.</w:t>
            </w:r>
            <w:proofErr w:type="gramStart"/>
            <w:r w:rsidRPr="00842D41">
              <w:rPr>
                <w:rFonts w:eastAsiaTheme="majorEastAsia"/>
              </w:rPr>
              <w:t>1:O</w:t>
            </w:r>
            <w:proofErr w:type="gramEnd"/>
            <w:r w:rsidRPr="00842D41">
              <w:rPr>
                <w:rFonts w:eastAsiaTheme="majorEastAsia"/>
              </w:rPr>
              <w:t>22</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sidRPr="00FB6D92">
              <w:rPr>
                <w:rFonts w:eastAsiaTheme="majorEastAsia"/>
              </w:rPr>
              <w:t>Refer to S1.3.2.4</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hRule="exact" w:val="288"/>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S1.3.2.5.1.1.</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xml:space="preserve">… using a </w:t>
            </w:r>
            <w:proofErr w:type="spellStart"/>
            <w:r w:rsidRPr="00842D41">
              <w:rPr>
                <w:rFonts w:eastAsiaTheme="majorEastAsia"/>
              </w:rPr>
              <w:t>circularRegion</w:t>
            </w:r>
            <w:proofErr w:type="spellEnd"/>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6.4.17, 6.4.18</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S1.3.2.5.</w:t>
            </w:r>
            <w:proofErr w:type="gramStart"/>
            <w:r w:rsidRPr="00842D41">
              <w:rPr>
                <w:rFonts w:eastAsiaTheme="majorEastAsia"/>
              </w:rPr>
              <w:t>1:O</w:t>
            </w:r>
            <w:proofErr w:type="gramEnd"/>
            <w:r w:rsidRPr="00842D41">
              <w:rPr>
                <w:rFonts w:eastAsiaTheme="majorEastAsia"/>
              </w:rPr>
              <w:t>23</w:t>
            </w:r>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FB6D92">
              <w:rPr>
                <w:rFonts w:eastAsiaTheme="majorEastAsia"/>
              </w:rPr>
              <w:t>TP-16092-WSA-RECV-BV-02</w:t>
            </w:r>
          </w:p>
        </w:tc>
        <w:tc>
          <w:tcPr>
            <w:tcW w:w="2700"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To verify that the IUT will accept a WSA message signed by a signer of type implicit certificate with a region of type circular.</w:t>
            </w: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hRule="exact" w:val="288"/>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S1.3.2.7.</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Support verifying SPDUs signed with implicit authorization certificates</w:t>
            </w:r>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5.3.2, 6.4.5</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w:t>
            </w:r>
            <w:proofErr w:type="gramStart"/>
            <w:r w:rsidRPr="00842D41">
              <w:rPr>
                <w:rFonts w:eastAsiaTheme="majorEastAsia"/>
              </w:rPr>
              <w:t>2:O</w:t>
            </w:r>
            <w:proofErr w:type="gramEnd"/>
            <w:r w:rsidRPr="00842D41">
              <w:rPr>
                <w:rFonts w:eastAsiaTheme="majorEastAsia"/>
              </w:rPr>
              <w:t>25</w:t>
            </w:r>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r>
              <w:rPr>
                <w:rFonts w:eastAsiaTheme="majorEastAsia"/>
              </w:rPr>
              <w:t xml:space="preserve">Refer to </w:t>
            </w:r>
            <w:r w:rsidRPr="00755D50">
              <w:rPr>
                <w:rFonts w:eastAsiaTheme="majorEastAsia"/>
              </w:rPr>
              <w:t>S1.3.2.3.</w:t>
            </w:r>
          </w:p>
        </w:tc>
        <w:tc>
          <w:tcPr>
            <w:tcW w:w="2700"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val="480"/>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755D50">
        <w:trPr>
          <w:trHeight w:hRule="exact" w:val="1783"/>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S1.3.2.10.14.</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SPDU-Crypto: Verification failure</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5.3.1</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S1.3.2.10:M</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TP-16092-WSA-RECV-BI-01</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755D50">
              <w:rPr>
                <w:rFonts w:eastAsiaTheme="majorEastAsia"/>
              </w:rPr>
              <w:t>To verify that the IUT will re</w:t>
            </w:r>
            <w:r>
              <w:rPr>
                <w:rFonts w:eastAsiaTheme="majorEastAsia"/>
              </w:rPr>
              <w:t>ject a WSA</w:t>
            </w:r>
            <w:r w:rsidRPr="00755D50">
              <w:rPr>
                <w:rFonts w:eastAsiaTheme="majorEastAsia"/>
              </w:rPr>
              <w:t xml:space="preserve"> message signed with invalid ecdsa256Signature.  The signer credential of type certificate is used to sign the BSM message.</w:t>
            </w:r>
          </w:p>
        </w:tc>
      </w:tr>
    </w:tbl>
    <w:p w:rsidR="00747F6C" w:rsidRDefault="00747F6C">
      <w:pPr>
        <w:overflowPunct/>
        <w:autoSpaceDE/>
        <w:autoSpaceDN/>
        <w:adjustRightInd/>
        <w:spacing w:after="0"/>
        <w:textAlignment w:val="auto"/>
        <w:rPr>
          <w:rFonts w:asciiTheme="majorHAnsi" w:eastAsiaTheme="majorEastAsia" w:hAnsiTheme="majorHAnsi" w:cstheme="majorBidi"/>
          <w:b/>
          <w:bCs/>
          <w:color w:val="365F91" w:themeColor="accent1" w:themeShade="BF"/>
          <w:sz w:val="28"/>
          <w:szCs w:val="28"/>
        </w:rPr>
      </w:pPr>
    </w:p>
    <w:p w:rsidR="00842D41" w:rsidRDefault="00842D41">
      <w:pPr>
        <w:overflowPunct/>
        <w:autoSpaceDE/>
        <w:autoSpaceDN/>
        <w:adjustRightInd/>
        <w:spacing w:after="0"/>
        <w:textAlignment w:val="auto"/>
        <w:rPr>
          <w:rFonts w:asciiTheme="majorHAnsi" w:eastAsiaTheme="majorEastAsia" w:hAnsiTheme="majorHAnsi" w:cstheme="majorBidi"/>
          <w:b/>
          <w:bCs/>
          <w:color w:val="365F91" w:themeColor="accent1" w:themeShade="BF"/>
          <w:sz w:val="28"/>
          <w:szCs w:val="28"/>
        </w:rPr>
      </w:pPr>
    </w:p>
    <w:p w:rsidR="00842D41" w:rsidRDefault="00842D41">
      <w:pPr>
        <w:overflowPunct/>
        <w:autoSpaceDE/>
        <w:autoSpaceDN/>
        <w:adjustRightInd/>
        <w:spacing w:after="0"/>
        <w:textAlignment w:val="auto"/>
        <w:rPr>
          <w:rFonts w:asciiTheme="majorHAnsi" w:eastAsiaTheme="majorEastAsia" w:hAnsiTheme="majorHAnsi" w:cstheme="majorBidi"/>
          <w:b/>
          <w:bCs/>
          <w:color w:val="365F91" w:themeColor="accent1" w:themeShade="BF"/>
          <w:sz w:val="28"/>
          <w:szCs w:val="28"/>
        </w:rPr>
      </w:pPr>
    </w:p>
    <w:p w:rsidR="00842D41" w:rsidRDefault="00842D41">
      <w:pPr>
        <w:overflowPunct/>
        <w:autoSpaceDE/>
        <w:autoSpaceDN/>
        <w:adjustRightInd/>
        <w:spacing w:after="0"/>
        <w:textAlignment w:val="auto"/>
        <w:rPr>
          <w:rFonts w:asciiTheme="majorHAnsi" w:eastAsiaTheme="majorEastAsia" w:hAnsiTheme="majorHAnsi" w:cstheme="majorBidi"/>
          <w:b/>
          <w:bCs/>
          <w:color w:val="365F91" w:themeColor="accent1" w:themeShade="BF"/>
          <w:sz w:val="28"/>
          <w:szCs w:val="28"/>
        </w:rPr>
      </w:pPr>
    </w:p>
    <w:p w:rsidR="00842D41" w:rsidRDefault="00842D41">
      <w:pPr>
        <w:overflowPunct/>
        <w:autoSpaceDE/>
        <w:autoSpaceDN/>
        <w:adjustRightInd/>
        <w:spacing w:after="0"/>
        <w:textAlignment w:val="auto"/>
        <w:rPr>
          <w:rFonts w:asciiTheme="majorHAnsi" w:eastAsiaTheme="majorEastAsia" w:hAnsiTheme="majorHAnsi" w:cstheme="majorBidi"/>
          <w:b/>
          <w:bCs/>
          <w:color w:val="365F91" w:themeColor="accent1" w:themeShade="BF"/>
          <w:sz w:val="28"/>
          <w:szCs w:val="28"/>
        </w:rPr>
      </w:pPr>
    </w:p>
    <w:p w:rsidR="002D4C6B" w:rsidRDefault="002D4C6B">
      <w:pPr>
        <w:overflowPunct/>
        <w:autoSpaceDE/>
        <w:autoSpaceDN/>
        <w:adjustRightInd/>
        <w:spacing w:after="0"/>
        <w:textAlignment w:val="auto"/>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842D41" w:rsidRDefault="00842D41">
      <w:pPr>
        <w:overflowPunct/>
        <w:autoSpaceDE/>
        <w:autoSpaceDN/>
        <w:adjustRightInd/>
        <w:spacing w:after="0"/>
        <w:textAlignment w:val="auto"/>
        <w:rPr>
          <w:rFonts w:asciiTheme="majorHAnsi" w:eastAsiaTheme="majorEastAsia" w:hAnsiTheme="majorHAnsi" w:cstheme="majorBidi"/>
          <w:b/>
          <w:bCs/>
          <w:color w:val="365F91" w:themeColor="accent1" w:themeShade="BF"/>
          <w:sz w:val="28"/>
          <w:szCs w:val="28"/>
        </w:rPr>
      </w:pPr>
    </w:p>
    <w:p w:rsidR="00D160D7" w:rsidRPr="00D160D7" w:rsidRDefault="00D160D7" w:rsidP="001A0264">
      <w:pPr>
        <w:pStyle w:val="Heading1"/>
      </w:pPr>
      <w:bookmarkStart w:id="201" w:name="_Toc459988727"/>
      <w:r w:rsidRPr="00D160D7">
        <w:t>Revision History</w:t>
      </w:r>
      <w:bookmarkEnd w:id="198"/>
      <w:bookmarkEnd w:id="201"/>
    </w:p>
    <w:tbl>
      <w:tblPr>
        <w:tblW w:w="9639" w:type="dxa"/>
        <w:jc w:val="center"/>
        <w:tblLayout w:type="fixed"/>
        <w:tblCellMar>
          <w:left w:w="28" w:type="dxa"/>
          <w:right w:w="28" w:type="dxa"/>
        </w:tblCellMar>
        <w:tblLook w:val="0000" w:firstRow="0" w:lastRow="0" w:firstColumn="0" w:lastColumn="0" w:noHBand="0" w:noVBand="0"/>
      </w:tblPr>
      <w:tblGrid>
        <w:gridCol w:w="1247"/>
        <w:gridCol w:w="1588"/>
        <w:gridCol w:w="6804"/>
      </w:tblGrid>
      <w:tr w:rsidR="00D160D7" w:rsidRPr="00D160D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rsidR="00D160D7" w:rsidRPr="001977CA" w:rsidRDefault="00D160D7" w:rsidP="00D160D7">
            <w:r w:rsidRPr="001977CA">
              <w:t>V0.1</w:t>
            </w:r>
            <w:r w:rsidR="00DE0A81" w:rsidRPr="001977CA">
              <w:t>.0</w:t>
            </w:r>
          </w:p>
        </w:tc>
        <w:tc>
          <w:tcPr>
            <w:tcW w:w="1588" w:type="dxa"/>
            <w:tcBorders>
              <w:top w:val="single" w:sz="6" w:space="0" w:color="auto"/>
              <w:left w:val="single" w:sz="6" w:space="0" w:color="auto"/>
              <w:bottom w:val="single" w:sz="6" w:space="0" w:color="auto"/>
              <w:right w:val="single" w:sz="6" w:space="0" w:color="auto"/>
            </w:tcBorders>
          </w:tcPr>
          <w:p w:rsidR="00D160D7" w:rsidRPr="001977CA" w:rsidRDefault="00923B03" w:rsidP="00D160D7">
            <w:r w:rsidRPr="001977CA">
              <w:t>Sep</w:t>
            </w:r>
            <w:r w:rsidR="00D160D7" w:rsidRPr="001977CA">
              <w:t xml:space="preserve"> </w:t>
            </w:r>
            <w:r w:rsidR="001977CA">
              <w:t xml:space="preserve">17, </w:t>
            </w:r>
            <w:r w:rsidR="00D160D7" w:rsidRPr="001977CA">
              <w:t>2015</w:t>
            </w:r>
          </w:p>
        </w:tc>
        <w:tc>
          <w:tcPr>
            <w:tcW w:w="6804" w:type="dxa"/>
            <w:tcBorders>
              <w:top w:val="single" w:sz="6" w:space="0" w:color="auto"/>
              <w:bottom w:val="single" w:sz="6" w:space="0" w:color="auto"/>
              <w:right w:val="single" w:sz="6" w:space="0" w:color="auto"/>
            </w:tcBorders>
          </w:tcPr>
          <w:p w:rsidR="00D160D7" w:rsidRPr="001977CA" w:rsidRDefault="00D160D7" w:rsidP="00D160D7">
            <w:r w:rsidRPr="001977CA">
              <w:t>Initial Draft</w:t>
            </w:r>
            <w:r w:rsidR="001977CA" w:rsidRPr="001977CA">
              <w:t xml:space="preserve"> – BSM test cases</w:t>
            </w:r>
          </w:p>
        </w:tc>
      </w:tr>
      <w:tr w:rsidR="00D160D7" w:rsidRPr="00D160D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rsidR="00D160D7" w:rsidRPr="008A5C13" w:rsidRDefault="006D348D" w:rsidP="00D160D7">
            <w:r w:rsidRPr="008A5C13">
              <w:t>V0.2.0</w:t>
            </w:r>
          </w:p>
        </w:tc>
        <w:tc>
          <w:tcPr>
            <w:tcW w:w="1588" w:type="dxa"/>
            <w:tcBorders>
              <w:top w:val="single" w:sz="6" w:space="0" w:color="auto"/>
              <w:left w:val="single" w:sz="6" w:space="0" w:color="auto"/>
              <w:bottom w:val="single" w:sz="6" w:space="0" w:color="auto"/>
              <w:right w:val="single" w:sz="6" w:space="0" w:color="auto"/>
            </w:tcBorders>
          </w:tcPr>
          <w:p w:rsidR="00D160D7" w:rsidRPr="008A5C13" w:rsidRDefault="006D348D" w:rsidP="00D160D7">
            <w:r w:rsidRPr="008A5C13">
              <w:t>Sep 30, 2015</w:t>
            </w:r>
          </w:p>
        </w:tc>
        <w:tc>
          <w:tcPr>
            <w:tcW w:w="6804" w:type="dxa"/>
            <w:tcBorders>
              <w:top w:val="single" w:sz="6" w:space="0" w:color="auto"/>
              <w:bottom w:val="single" w:sz="6" w:space="0" w:color="auto"/>
              <w:right w:val="single" w:sz="6" w:space="0" w:color="auto"/>
            </w:tcBorders>
          </w:tcPr>
          <w:p w:rsidR="00D160D7" w:rsidRPr="008A5C13" w:rsidRDefault="006D348D" w:rsidP="006D348D">
            <w:r w:rsidRPr="008A5C13">
              <w:t>Added test cases for WSA messages</w:t>
            </w:r>
          </w:p>
        </w:tc>
      </w:tr>
      <w:tr w:rsidR="00D160D7" w:rsidRPr="00D160D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rsidR="00D160D7" w:rsidRPr="008A5C13" w:rsidRDefault="0084247D" w:rsidP="00D160D7">
            <w:r w:rsidRPr="008A5C13">
              <w:t>V0.3.0</w:t>
            </w:r>
          </w:p>
        </w:tc>
        <w:tc>
          <w:tcPr>
            <w:tcW w:w="1588" w:type="dxa"/>
            <w:tcBorders>
              <w:top w:val="single" w:sz="6" w:space="0" w:color="auto"/>
              <w:left w:val="single" w:sz="6" w:space="0" w:color="auto"/>
              <w:bottom w:val="single" w:sz="6" w:space="0" w:color="auto"/>
              <w:right w:val="single" w:sz="6" w:space="0" w:color="auto"/>
            </w:tcBorders>
          </w:tcPr>
          <w:p w:rsidR="00D160D7" w:rsidRPr="008A5C13" w:rsidRDefault="0084247D" w:rsidP="008A5C13">
            <w:r w:rsidRPr="008A5C13">
              <w:t>Oct 5, 2015</w:t>
            </w:r>
          </w:p>
        </w:tc>
        <w:tc>
          <w:tcPr>
            <w:tcW w:w="6804" w:type="dxa"/>
            <w:tcBorders>
              <w:top w:val="single" w:sz="6" w:space="0" w:color="auto"/>
              <w:bottom w:val="single" w:sz="6" w:space="0" w:color="auto"/>
              <w:right w:val="single" w:sz="6" w:space="0" w:color="auto"/>
            </w:tcBorders>
          </w:tcPr>
          <w:p w:rsidR="00D160D7" w:rsidRPr="008A5C13" w:rsidRDefault="006650FC" w:rsidP="00D160D7">
            <w:r w:rsidRPr="008A5C13">
              <w:t>Updated BSM and WSA messages</w:t>
            </w:r>
          </w:p>
        </w:tc>
      </w:tr>
      <w:tr w:rsidR="00610261" w:rsidRPr="00D160D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rsidR="00610261" w:rsidRPr="008A5C13" w:rsidRDefault="00610261" w:rsidP="00D160D7">
            <w:r w:rsidRPr="008A5C13">
              <w:t>V.0.4.0</w:t>
            </w:r>
          </w:p>
        </w:tc>
        <w:tc>
          <w:tcPr>
            <w:tcW w:w="1588" w:type="dxa"/>
            <w:tcBorders>
              <w:top w:val="single" w:sz="6" w:space="0" w:color="auto"/>
              <w:left w:val="single" w:sz="6" w:space="0" w:color="auto"/>
              <w:bottom w:val="single" w:sz="6" w:space="0" w:color="auto"/>
              <w:right w:val="single" w:sz="6" w:space="0" w:color="auto"/>
            </w:tcBorders>
          </w:tcPr>
          <w:p w:rsidR="00610261" w:rsidRPr="008A5C13" w:rsidRDefault="00610261" w:rsidP="008A5C13">
            <w:r w:rsidRPr="008A5C13">
              <w:t>Oct 2</w:t>
            </w:r>
            <w:r w:rsidR="008A5C13">
              <w:t>3</w:t>
            </w:r>
            <w:r w:rsidRPr="008A5C13">
              <w:t>, 2015</w:t>
            </w:r>
          </w:p>
        </w:tc>
        <w:tc>
          <w:tcPr>
            <w:tcW w:w="6804" w:type="dxa"/>
            <w:tcBorders>
              <w:top w:val="single" w:sz="6" w:space="0" w:color="auto"/>
              <w:bottom w:val="single" w:sz="6" w:space="0" w:color="auto"/>
              <w:right w:val="single" w:sz="6" w:space="0" w:color="auto"/>
            </w:tcBorders>
          </w:tcPr>
          <w:p w:rsidR="00610261" w:rsidRPr="008A5C13" w:rsidRDefault="00E1788F" w:rsidP="00D160D7">
            <w:r w:rsidRPr="008A5C13">
              <w:t xml:space="preserve">Updated </w:t>
            </w:r>
            <w:r w:rsidR="00610261" w:rsidRPr="008A5C13">
              <w:t>Test Case</w:t>
            </w:r>
            <w:r w:rsidRPr="008A5C13">
              <w:t>s to the new</w:t>
            </w:r>
            <w:r w:rsidR="00610261" w:rsidRPr="008A5C13">
              <w:t xml:space="preserve"> format</w:t>
            </w:r>
          </w:p>
        </w:tc>
      </w:tr>
      <w:tr w:rsidR="00D070B0" w:rsidRPr="00D160D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rsidR="00D070B0" w:rsidRPr="008A5C13" w:rsidRDefault="00D070B0" w:rsidP="00D160D7">
            <w:r w:rsidRPr="008A5C13">
              <w:t>V.0.5.0</w:t>
            </w:r>
          </w:p>
        </w:tc>
        <w:tc>
          <w:tcPr>
            <w:tcW w:w="1588" w:type="dxa"/>
            <w:tcBorders>
              <w:top w:val="single" w:sz="6" w:space="0" w:color="auto"/>
              <w:left w:val="single" w:sz="6" w:space="0" w:color="auto"/>
              <w:bottom w:val="single" w:sz="6" w:space="0" w:color="auto"/>
              <w:right w:val="single" w:sz="6" w:space="0" w:color="auto"/>
            </w:tcBorders>
          </w:tcPr>
          <w:p w:rsidR="00D070B0" w:rsidRPr="008A5C13" w:rsidRDefault="00DE6A29" w:rsidP="008A5C13">
            <w:r w:rsidRPr="008A5C13">
              <w:t>Dec 3</w:t>
            </w:r>
            <w:r w:rsidR="006650FC" w:rsidRPr="008A5C13">
              <w:t>1</w:t>
            </w:r>
            <w:r w:rsidR="008A5C13">
              <w:t>,</w:t>
            </w:r>
            <w:r w:rsidR="00D070B0" w:rsidRPr="008A5C13">
              <w:t xml:space="preserve"> 2015</w:t>
            </w:r>
          </w:p>
        </w:tc>
        <w:tc>
          <w:tcPr>
            <w:tcW w:w="6804" w:type="dxa"/>
            <w:tcBorders>
              <w:top w:val="single" w:sz="6" w:space="0" w:color="auto"/>
              <w:bottom w:val="single" w:sz="6" w:space="0" w:color="auto"/>
              <w:right w:val="single" w:sz="6" w:space="0" w:color="auto"/>
            </w:tcBorders>
          </w:tcPr>
          <w:p w:rsidR="00E1731F" w:rsidRPr="008A5C13" w:rsidRDefault="00E1731F" w:rsidP="00D160D7">
            <w:r w:rsidRPr="008A5C13">
              <w:t>Updated TP to the new Standard</w:t>
            </w:r>
          </w:p>
          <w:p w:rsidR="00D070B0" w:rsidRPr="008A5C13" w:rsidRDefault="00DE6A29" w:rsidP="00D160D7">
            <w:r w:rsidRPr="008A5C13">
              <w:t>Added Tractability Matrix for BSM and WSA</w:t>
            </w:r>
          </w:p>
        </w:tc>
      </w:tr>
      <w:tr w:rsidR="00952431" w:rsidRPr="00D160D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rsidR="00952431" w:rsidRPr="008A5C13" w:rsidRDefault="00952431" w:rsidP="00D160D7">
            <w:r w:rsidRPr="008A5C13">
              <w:t>V.0.6.0</w:t>
            </w:r>
          </w:p>
        </w:tc>
        <w:tc>
          <w:tcPr>
            <w:tcW w:w="1588" w:type="dxa"/>
            <w:tcBorders>
              <w:top w:val="single" w:sz="6" w:space="0" w:color="auto"/>
              <w:left w:val="single" w:sz="6" w:space="0" w:color="auto"/>
              <w:bottom w:val="single" w:sz="6" w:space="0" w:color="auto"/>
              <w:right w:val="single" w:sz="6" w:space="0" w:color="auto"/>
            </w:tcBorders>
          </w:tcPr>
          <w:p w:rsidR="00952431" w:rsidRPr="008A5C13" w:rsidRDefault="008A5C13" w:rsidP="008A5C13">
            <w:r>
              <w:t>Feb 5, 2</w:t>
            </w:r>
            <w:r w:rsidR="00952431" w:rsidRPr="008A5C13">
              <w:t>016</w:t>
            </w:r>
          </w:p>
        </w:tc>
        <w:tc>
          <w:tcPr>
            <w:tcW w:w="6804" w:type="dxa"/>
            <w:tcBorders>
              <w:top w:val="single" w:sz="6" w:space="0" w:color="auto"/>
              <w:bottom w:val="single" w:sz="6" w:space="0" w:color="auto"/>
              <w:right w:val="single" w:sz="6" w:space="0" w:color="auto"/>
            </w:tcBorders>
          </w:tcPr>
          <w:p w:rsidR="00952431" w:rsidRPr="008A5C13" w:rsidRDefault="000A15D6" w:rsidP="000A15D6">
            <w:r w:rsidRPr="008A5C13">
              <w:t>Based on peer review, multiple changes were made to the document</w:t>
            </w:r>
            <w:r w:rsidR="00952431" w:rsidRPr="008A5C13">
              <w:t>.</w:t>
            </w:r>
          </w:p>
        </w:tc>
      </w:tr>
      <w:tr w:rsidR="00AB7CB8" w:rsidRPr="00D160D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rsidR="00AB7CB8" w:rsidRPr="008A5C13" w:rsidRDefault="00AB7CB8" w:rsidP="00D160D7">
            <w:r w:rsidRPr="008A5C13">
              <w:t>V.1.0</w:t>
            </w:r>
          </w:p>
        </w:tc>
        <w:tc>
          <w:tcPr>
            <w:tcW w:w="1588" w:type="dxa"/>
            <w:tcBorders>
              <w:top w:val="single" w:sz="6" w:space="0" w:color="auto"/>
              <w:left w:val="single" w:sz="6" w:space="0" w:color="auto"/>
              <w:bottom w:val="single" w:sz="6" w:space="0" w:color="auto"/>
              <w:right w:val="single" w:sz="6" w:space="0" w:color="auto"/>
            </w:tcBorders>
          </w:tcPr>
          <w:p w:rsidR="00AB7CB8" w:rsidRPr="008A5C13" w:rsidRDefault="00AB7CB8" w:rsidP="008A5C13">
            <w:r w:rsidRPr="008A5C13">
              <w:t>March</w:t>
            </w:r>
            <w:r w:rsidR="008A5C13">
              <w:t xml:space="preserve"> </w:t>
            </w:r>
            <w:r w:rsidRPr="008A5C13">
              <w:t>23</w:t>
            </w:r>
            <w:r w:rsidR="008A5C13">
              <w:t xml:space="preserve">, </w:t>
            </w:r>
            <w:r w:rsidRPr="008A5C13">
              <w:t>2016</w:t>
            </w:r>
          </w:p>
        </w:tc>
        <w:tc>
          <w:tcPr>
            <w:tcW w:w="6804" w:type="dxa"/>
            <w:tcBorders>
              <w:top w:val="single" w:sz="6" w:space="0" w:color="auto"/>
              <w:bottom w:val="single" w:sz="6" w:space="0" w:color="auto"/>
              <w:right w:val="single" w:sz="6" w:space="0" w:color="auto"/>
            </w:tcBorders>
          </w:tcPr>
          <w:p w:rsidR="00AB7CB8" w:rsidRPr="008A5C13" w:rsidRDefault="008A5C13" w:rsidP="008A5C13">
            <w:r>
              <w:t xml:space="preserve">Incorporated comments from industry </w:t>
            </w:r>
            <w:r w:rsidR="00AB7CB8" w:rsidRPr="008A5C13">
              <w:t>review</w:t>
            </w:r>
            <w:r>
              <w:t>ers</w:t>
            </w:r>
          </w:p>
        </w:tc>
      </w:tr>
      <w:tr w:rsidR="00BE3639" w:rsidRPr="00D160D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rsidR="00BE3639" w:rsidRPr="008A5C13" w:rsidRDefault="00BE3639" w:rsidP="00D160D7">
            <w:r>
              <w:t>V1.1</w:t>
            </w:r>
          </w:p>
        </w:tc>
        <w:tc>
          <w:tcPr>
            <w:tcW w:w="1588" w:type="dxa"/>
            <w:tcBorders>
              <w:top w:val="single" w:sz="6" w:space="0" w:color="auto"/>
              <w:left w:val="single" w:sz="6" w:space="0" w:color="auto"/>
              <w:bottom w:val="single" w:sz="6" w:space="0" w:color="auto"/>
              <w:right w:val="single" w:sz="6" w:space="0" w:color="auto"/>
            </w:tcBorders>
          </w:tcPr>
          <w:p w:rsidR="00BE3639" w:rsidRPr="008A5C13" w:rsidRDefault="00505313" w:rsidP="00505313">
            <w:r>
              <w:t>Oct</w:t>
            </w:r>
            <w:r w:rsidR="00BE3639">
              <w:t xml:space="preserve"> </w:t>
            </w:r>
            <w:r>
              <w:t>10</w:t>
            </w:r>
            <w:r w:rsidR="00BE3639">
              <w:t>, 2016</w:t>
            </w:r>
          </w:p>
        </w:tc>
        <w:tc>
          <w:tcPr>
            <w:tcW w:w="6804" w:type="dxa"/>
            <w:tcBorders>
              <w:top w:val="single" w:sz="6" w:space="0" w:color="auto"/>
              <w:bottom w:val="single" w:sz="6" w:space="0" w:color="auto"/>
              <w:right w:val="single" w:sz="6" w:space="0" w:color="auto"/>
            </w:tcBorders>
          </w:tcPr>
          <w:p w:rsidR="00BE3639" w:rsidRDefault="00BE3639" w:rsidP="008A5C13">
            <w:r>
              <w:t xml:space="preserve">Incorporated comments from CAMP </w:t>
            </w:r>
            <w:r w:rsidR="00CC4BD2">
              <w:t>reviewers</w:t>
            </w:r>
            <w:r>
              <w:t>.</w:t>
            </w:r>
          </w:p>
        </w:tc>
      </w:tr>
      <w:tr w:rsidR="00155946" w:rsidRPr="00D160D7" w:rsidTr="00D160D7">
        <w:trPr>
          <w:cantSplit/>
          <w:jc w:val="center"/>
          <w:ins w:id="202" w:author="Dmitri.Khijniak@7Layers.com" w:date="2017-04-27T14:50:00Z"/>
        </w:trPr>
        <w:tc>
          <w:tcPr>
            <w:tcW w:w="1247" w:type="dxa"/>
            <w:tcBorders>
              <w:top w:val="single" w:sz="6" w:space="0" w:color="auto"/>
              <w:left w:val="single" w:sz="6" w:space="0" w:color="auto"/>
              <w:bottom w:val="single" w:sz="6" w:space="0" w:color="auto"/>
              <w:right w:val="single" w:sz="6" w:space="0" w:color="auto"/>
            </w:tcBorders>
          </w:tcPr>
          <w:p w:rsidR="00155946" w:rsidRDefault="00155946" w:rsidP="00DB6A92">
            <w:pPr>
              <w:spacing w:after="0"/>
              <w:rPr>
                <w:ins w:id="203" w:author="Dmitri.Khijniak@7Layers.com" w:date="2017-04-27T14:50:00Z"/>
              </w:rPr>
            </w:pPr>
            <w:ins w:id="204" w:author="Dmitri.Khijniak@7Layers.com" w:date="2017-04-27T14:50:00Z">
              <w:r>
                <w:t>V1.2</w:t>
              </w:r>
            </w:ins>
          </w:p>
        </w:tc>
        <w:tc>
          <w:tcPr>
            <w:tcW w:w="1588" w:type="dxa"/>
            <w:tcBorders>
              <w:top w:val="single" w:sz="6" w:space="0" w:color="auto"/>
              <w:left w:val="single" w:sz="6" w:space="0" w:color="auto"/>
              <w:bottom w:val="single" w:sz="6" w:space="0" w:color="auto"/>
              <w:right w:val="single" w:sz="6" w:space="0" w:color="auto"/>
            </w:tcBorders>
          </w:tcPr>
          <w:p w:rsidR="00155946" w:rsidRDefault="00155946" w:rsidP="00DB6A92">
            <w:pPr>
              <w:spacing w:after="0"/>
              <w:rPr>
                <w:ins w:id="205" w:author="Dmitri.Khijniak@7Layers.com" w:date="2017-04-27T14:50:00Z"/>
              </w:rPr>
            </w:pPr>
            <w:ins w:id="206" w:author="Dmitri.Khijniak@7Layers.com" w:date="2017-04-27T14:50:00Z">
              <w:r>
                <w:t>Apr 28, 2017</w:t>
              </w:r>
            </w:ins>
          </w:p>
        </w:tc>
        <w:tc>
          <w:tcPr>
            <w:tcW w:w="6804" w:type="dxa"/>
            <w:tcBorders>
              <w:top w:val="single" w:sz="6" w:space="0" w:color="auto"/>
              <w:bottom w:val="single" w:sz="6" w:space="0" w:color="auto"/>
              <w:right w:val="single" w:sz="6" w:space="0" w:color="auto"/>
            </w:tcBorders>
          </w:tcPr>
          <w:p w:rsidR="00ED36B2" w:rsidRDefault="00ED36B2" w:rsidP="00DB6A92">
            <w:pPr>
              <w:spacing w:after="0"/>
              <w:rPr>
                <w:ins w:id="207" w:author="Dmitri.Khijniak@7Layers.com" w:date="2017-04-30T16:26:00Z"/>
              </w:rPr>
            </w:pPr>
            <w:ins w:id="208" w:author="Dmitri.Khijniak@7Layers.com" w:date="2017-04-29T19:19:00Z">
              <w:r>
                <w:t>Replaced p-encoded PSID values with hex encoded values</w:t>
              </w:r>
            </w:ins>
          </w:p>
          <w:p w:rsidR="00DB6A92" w:rsidRDefault="00DB6A92" w:rsidP="00DB6A92">
            <w:pPr>
              <w:spacing w:after="0"/>
              <w:rPr>
                <w:ins w:id="209" w:author="Dmitri.Khijniak@7Layers.com" w:date="2017-04-30T15:22:00Z"/>
              </w:rPr>
            </w:pPr>
            <w:ins w:id="210" w:author="Dmitri.Khijniak@7Layers.com" w:date="2017-04-30T16:26:00Z">
              <w:r>
                <w:t>Added compressed-y-1 where compressed-y-0 is mentioned</w:t>
              </w:r>
            </w:ins>
          </w:p>
          <w:p w:rsidR="00ED36B2" w:rsidRDefault="00894EE9" w:rsidP="00DB6A92">
            <w:pPr>
              <w:spacing w:after="0"/>
              <w:rPr>
                <w:ins w:id="211" w:author="Dmitri.Khijniak@7Layers.com" w:date="2017-04-27T14:50:00Z"/>
              </w:rPr>
            </w:pPr>
            <w:ins w:id="212" w:author="Dmitri.Khijniak@7Layers.com" w:date="2017-04-30T15:20:00Z">
              <w:r>
                <w:t xml:space="preserve">Changes in </w:t>
              </w:r>
            </w:ins>
            <w:ins w:id="213" w:author="Dmitri.Khijniak@7Layers.com" w:date="2017-04-30T15:21:00Z">
              <w:r w:rsidRPr="008C14E3">
                <w:t>TP-16092- SPDUBSM-SEND-BV</w:t>
              </w:r>
              <w:proofErr w:type="gramStart"/>
              <w:r w:rsidRPr="008C14E3">
                <w:t>-</w:t>
              </w:r>
              <w:r w:rsidR="008D5280" w:rsidRPr="008C14E3">
                <w:t>[</w:t>
              </w:r>
              <w:proofErr w:type="gramEnd"/>
              <w:r w:rsidR="008D5280" w:rsidRPr="008C14E3">
                <w:t>04</w:t>
              </w:r>
            </w:ins>
            <w:ins w:id="214" w:author="Dmitri.Khijniak@7Layers.com" w:date="2017-04-30T15:30:00Z">
              <w:r w:rsidR="00CD689C" w:rsidRPr="008C14E3">
                <w:t>-</w:t>
              </w:r>
            </w:ins>
            <w:ins w:id="215" w:author="Dmitri.Khijniak@7Layers.com" w:date="2017-04-30T15:27:00Z">
              <w:r w:rsidR="00B05234" w:rsidRPr="008C14E3">
                <w:t>0</w:t>
              </w:r>
            </w:ins>
            <w:ins w:id="216" w:author="Dmitri.Khijniak@7Layers.com" w:date="2017-04-30T15:30:00Z">
              <w:r w:rsidR="00CD689C" w:rsidRPr="008C14E3">
                <w:t>6</w:t>
              </w:r>
            </w:ins>
            <w:ins w:id="217" w:author="Dmitri.Khijniak@7Layers.com" w:date="2017-04-30T16:27:00Z">
              <w:r w:rsidR="00DB6A92" w:rsidRPr="008C14E3">
                <w:t>], TP-16092-SPDUBSM-RECV-BI-01</w:t>
              </w:r>
            </w:ins>
            <w:ins w:id="218" w:author="Dmitri.Khijniak@7Layers.com" w:date="2017-04-30T16:43:00Z">
              <w:r w:rsidR="008C14E3" w:rsidRPr="008C14E3">
                <w:t>. Small edits in others.</w:t>
              </w:r>
            </w:ins>
          </w:p>
        </w:tc>
      </w:tr>
    </w:tbl>
    <w:p w:rsidR="004344FA" w:rsidRPr="00CF6DC5" w:rsidRDefault="004344FA" w:rsidP="0097297B"/>
    <w:p w:rsidR="005B0118" w:rsidRDefault="005B0118" w:rsidP="002803E2">
      <w:pPr>
        <w:jc w:val="center"/>
      </w:pPr>
      <w:r>
        <w:t>◙ End of Document ◙</w:t>
      </w:r>
    </w:p>
    <w:p w:rsidR="0052147E" w:rsidRPr="002803E2" w:rsidRDefault="0052147E" w:rsidP="0052147E">
      <w:pPr>
        <w:rPr>
          <w:rFonts w:ascii="TimesNewRomanPSMT" w:hAnsi="TimesNewRomanPSMT" w:cs="TimesNewRomanPSMT"/>
        </w:rPr>
      </w:pPr>
    </w:p>
    <w:sectPr w:rsidR="0052147E" w:rsidRPr="002803E2" w:rsidSect="00C15DB8">
      <w:headerReference w:type="default" r:id="rId12"/>
      <w:footerReference w:type="default" r:id="rId13"/>
      <w:type w:val="continuous"/>
      <w:pgSz w:w="12240" w:h="15840"/>
      <w:pgMar w:top="1185" w:right="1627" w:bottom="1350" w:left="1627" w:header="432" w:footer="4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406" w:rsidRDefault="00115406" w:rsidP="0097297B">
      <w:r>
        <w:separator/>
      </w:r>
    </w:p>
  </w:endnote>
  <w:endnote w:type="continuationSeparator" w:id="0">
    <w:p w:rsidR="00115406" w:rsidRDefault="00115406" w:rsidP="009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B80" w:rsidRPr="00C84DB0" w:rsidRDefault="009C5B80" w:rsidP="0097297B">
    <w:pPr>
      <w:pStyle w:val="Footer"/>
      <w:rPr>
        <w:color w:val="000000"/>
      </w:rPr>
    </w:pPr>
    <w:r w:rsidRPr="009C3C2C">
      <w:rPr>
        <w:sz w:val="24"/>
        <w:szCs w:val="24"/>
      </w:rPr>
      <w:tab/>
      <w:t>Connected Vehicle Certification Operating Council</w:t>
    </w:r>
    <w:r w:rsidRPr="00C84DB0">
      <w:tab/>
    </w:r>
    <w:r w:rsidRPr="009C3C2C">
      <w:rPr>
        <w:rFonts w:asciiTheme="minorHAnsi" w:hAnsiTheme="minorHAnsi"/>
        <w:b/>
        <w:color w:val="000000" w:themeColor="text1"/>
        <w:sz w:val="24"/>
        <w:szCs w:val="24"/>
        <w:lang w:val="en-US"/>
      </w:rPr>
      <w:t xml:space="preserve">Page </w:t>
    </w:r>
    <w:r w:rsidRPr="009C3C2C">
      <w:rPr>
        <w:rFonts w:asciiTheme="minorHAnsi" w:hAnsiTheme="minorHAnsi"/>
        <w:b/>
        <w:bCs/>
        <w:color w:val="000000" w:themeColor="text1"/>
        <w:sz w:val="24"/>
        <w:szCs w:val="24"/>
        <w:lang w:val="en-US"/>
      </w:rPr>
      <w:fldChar w:fldCharType="begin"/>
    </w:r>
    <w:r w:rsidRPr="009C3C2C">
      <w:rPr>
        <w:rFonts w:asciiTheme="minorHAnsi" w:hAnsiTheme="minorHAnsi"/>
        <w:b/>
        <w:bCs/>
        <w:color w:val="000000" w:themeColor="text1"/>
        <w:sz w:val="24"/>
        <w:szCs w:val="24"/>
        <w:lang w:val="en-US"/>
      </w:rPr>
      <w:instrText xml:space="preserve"> PAGE </w:instrText>
    </w:r>
    <w:r w:rsidRPr="009C3C2C">
      <w:rPr>
        <w:rFonts w:asciiTheme="minorHAnsi" w:hAnsiTheme="minorHAnsi"/>
        <w:b/>
        <w:bCs/>
        <w:color w:val="000000" w:themeColor="text1"/>
        <w:sz w:val="24"/>
        <w:szCs w:val="24"/>
        <w:lang w:val="en-US"/>
      </w:rPr>
      <w:fldChar w:fldCharType="separate"/>
    </w:r>
    <w:r w:rsidR="008C14E3">
      <w:rPr>
        <w:rFonts w:asciiTheme="minorHAnsi" w:hAnsiTheme="minorHAnsi"/>
        <w:b/>
        <w:bCs/>
        <w:noProof/>
        <w:color w:val="000000" w:themeColor="text1"/>
        <w:sz w:val="24"/>
        <w:szCs w:val="24"/>
        <w:lang w:val="en-US"/>
      </w:rPr>
      <w:t>6</w:t>
    </w:r>
    <w:r w:rsidRPr="009C3C2C">
      <w:rPr>
        <w:rFonts w:asciiTheme="minorHAnsi" w:hAnsiTheme="minorHAnsi"/>
        <w:b/>
        <w:color w:val="000000" w:themeColor="text1"/>
        <w:sz w:val="24"/>
        <w:szCs w:val="24"/>
      </w:rPr>
      <w:fldChar w:fldCharType="end"/>
    </w:r>
    <w:r w:rsidRPr="009C3C2C">
      <w:rPr>
        <w:rFonts w:asciiTheme="minorHAnsi" w:hAnsiTheme="minorHAnsi"/>
        <w:b/>
        <w:color w:val="000000" w:themeColor="text1"/>
        <w:sz w:val="24"/>
        <w:szCs w:val="24"/>
        <w:lang w:val="en-US"/>
      </w:rPr>
      <w:t xml:space="preserve"> of </w:t>
    </w:r>
    <w:r w:rsidRPr="009C3C2C">
      <w:rPr>
        <w:rFonts w:asciiTheme="minorHAnsi" w:hAnsiTheme="minorHAnsi"/>
        <w:b/>
        <w:bCs/>
        <w:color w:val="000000" w:themeColor="text1"/>
        <w:sz w:val="24"/>
        <w:szCs w:val="24"/>
        <w:lang w:val="en-US"/>
      </w:rPr>
      <w:fldChar w:fldCharType="begin"/>
    </w:r>
    <w:r w:rsidRPr="009C3C2C">
      <w:rPr>
        <w:rFonts w:asciiTheme="minorHAnsi" w:hAnsiTheme="minorHAnsi"/>
        <w:b/>
        <w:bCs/>
        <w:color w:val="000000" w:themeColor="text1"/>
        <w:sz w:val="24"/>
        <w:szCs w:val="24"/>
        <w:lang w:val="en-US"/>
      </w:rPr>
      <w:instrText xml:space="preserve"> NUMPAGES  </w:instrText>
    </w:r>
    <w:r w:rsidRPr="009C3C2C">
      <w:rPr>
        <w:rFonts w:asciiTheme="minorHAnsi" w:hAnsiTheme="minorHAnsi"/>
        <w:b/>
        <w:bCs/>
        <w:color w:val="000000" w:themeColor="text1"/>
        <w:sz w:val="24"/>
        <w:szCs w:val="24"/>
        <w:lang w:val="en-US"/>
      </w:rPr>
      <w:fldChar w:fldCharType="separate"/>
    </w:r>
    <w:r w:rsidR="008C14E3">
      <w:rPr>
        <w:rFonts w:asciiTheme="minorHAnsi" w:hAnsiTheme="minorHAnsi"/>
        <w:b/>
        <w:bCs/>
        <w:noProof/>
        <w:color w:val="000000" w:themeColor="text1"/>
        <w:sz w:val="24"/>
        <w:szCs w:val="24"/>
        <w:lang w:val="en-US"/>
      </w:rPr>
      <w:t>43</w:t>
    </w:r>
    <w:r w:rsidRPr="009C3C2C">
      <w:rPr>
        <w:rFonts w:asciiTheme="minorHAnsi" w:hAnsiTheme="minorHAnsi"/>
        <w:b/>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406" w:rsidRDefault="00115406" w:rsidP="0097297B">
      <w:r>
        <w:separator/>
      </w:r>
    </w:p>
  </w:footnote>
  <w:footnote w:type="continuationSeparator" w:id="0">
    <w:p w:rsidR="00115406" w:rsidRDefault="00115406" w:rsidP="0097297B">
      <w:r>
        <w:continuationSeparator/>
      </w:r>
    </w:p>
  </w:footnote>
  <w:footnote w:id="1">
    <w:p w:rsidR="009C5B80" w:rsidRDefault="009C5B80" w:rsidP="005A5787">
      <w:r>
        <w:rPr>
          <w:rStyle w:val="FootnoteReference"/>
        </w:rPr>
        <w:footnoteRef/>
      </w:r>
      <w:r>
        <w:t xml:space="preserve"> </w:t>
      </w:r>
      <w:r w:rsidRPr="0071352A">
        <w:rPr>
          <w:rFonts w:ascii="Calibri" w:eastAsia="Calibri" w:hAnsi="Calibri"/>
          <w:lang w:val="en-US"/>
        </w:rPr>
        <w:t>SPDU</w:t>
      </w:r>
      <w:r>
        <w:rPr>
          <w:rFonts w:asciiTheme="minorHAnsi" w:hAnsiTheme="minorHAnsi"/>
          <w:vertAlign w:val="subscript"/>
        </w:rPr>
        <w:t>BSM</w:t>
      </w:r>
      <w:r w:rsidRPr="00065429">
        <w:t xml:space="preserve"> will have certificates with a lifetime of</w:t>
      </w:r>
      <w:r>
        <w:t xml:space="preserve"> a week and will be revocable. </w:t>
      </w:r>
      <w:proofErr w:type="spellStart"/>
      <w:r w:rsidRPr="005804C4">
        <w:rPr>
          <w:b/>
          <w:i/>
        </w:rPr>
        <w:t>cracaId</w:t>
      </w:r>
      <w:proofErr w:type="spellEnd"/>
      <w:r w:rsidRPr="00065429">
        <w:t xml:space="preserve"> will be non-</w:t>
      </w:r>
      <w:r>
        <w:t xml:space="preserve">zero, </w:t>
      </w:r>
      <w:proofErr w:type="spellStart"/>
      <w:r w:rsidRPr="005804C4">
        <w:rPr>
          <w:b/>
          <w:i/>
        </w:rPr>
        <w:t>crlSeries</w:t>
      </w:r>
      <w:proofErr w:type="spellEnd"/>
      <w:r>
        <w:t xml:space="preserve"> value will be 1 and </w:t>
      </w:r>
      <w:proofErr w:type="spellStart"/>
      <w:r w:rsidRPr="005804C4">
        <w:rPr>
          <w:b/>
          <w:i/>
        </w:rPr>
        <w:t>linkageData</w:t>
      </w:r>
      <w:proofErr w:type="spellEnd"/>
      <w:r w:rsidRPr="00065429">
        <w:t xml:space="preserve"> is used to determine if the cert is revoked.</w:t>
      </w:r>
      <w:r>
        <w:t xml:space="preserve"> </w:t>
      </w:r>
      <w:proofErr w:type="spellStart"/>
      <w:r w:rsidRPr="00334C58">
        <w:rPr>
          <w:b/>
          <w:i/>
        </w:rPr>
        <w:t>reconstructionValue</w:t>
      </w:r>
      <w:proofErr w:type="spellEnd"/>
      <w:r>
        <w:t xml:space="preserve"> and </w:t>
      </w:r>
      <w:r w:rsidRPr="00334C58">
        <w:rPr>
          <w:b/>
          <w:i/>
        </w:rPr>
        <w:t>r</w:t>
      </w:r>
      <w:r>
        <w:t xml:space="preserve"> values will use </w:t>
      </w:r>
      <w:r w:rsidRPr="00334C58">
        <w:rPr>
          <w:b/>
          <w:i/>
        </w:rPr>
        <w:t>compressed-y-0</w:t>
      </w:r>
      <w:r>
        <w:t xml:space="preserve"> </w:t>
      </w:r>
      <w:ins w:id="37" w:author="Dmitri.Khijniak@7Layers.com" w:date="2017-04-30T15:00:00Z">
        <w:r w:rsidR="004C36F4">
          <w:t xml:space="preserve">or </w:t>
        </w:r>
        <w:r w:rsidR="004C36F4">
          <w:rPr>
            <w:b/>
            <w:i/>
          </w:rPr>
          <w:t xml:space="preserve">compressed-y-1 </w:t>
        </w:r>
      </w:ins>
      <w:r>
        <w:t>for elliptic curve point is encoding.</w:t>
      </w:r>
    </w:p>
    <w:p w:rsidR="009C5B80" w:rsidRDefault="009C5B80">
      <w:pPr>
        <w:pStyle w:val="FootnoteText"/>
      </w:pPr>
    </w:p>
  </w:footnote>
  <w:footnote w:id="2">
    <w:p w:rsidR="009C5B80" w:rsidRPr="007671C9" w:rsidRDefault="009C5B80" w:rsidP="005A5787">
      <w:pPr>
        <w:keepNext/>
        <w:keepLines/>
        <w:spacing w:after="0"/>
        <w:rPr>
          <w:b/>
          <w:i/>
        </w:rPr>
      </w:pPr>
      <w:r>
        <w:rPr>
          <w:rStyle w:val="FootnoteReference"/>
        </w:rPr>
        <w:footnoteRef/>
      </w:r>
      <w:r>
        <w:t xml:space="preserve"> </w:t>
      </w:r>
      <w:r w:rsidRPr="005A5787">
        <w:t xml:space="preserve">All </w:t>
      </w:r>
      <w:r w:rsidRPr="004B0049">
        <w:t>SPDU</w:t>
      </w:r>
      <w:r w:rsidRPr="004B0049">
        <w:rPr>
          <w:vertAlign w:val="subscript"/>
        </w:rPr>
        <w:t>WSA</w:t>
      </w:r>
      <w:r w:rsidRPr="005A5787">
        <w:t xml:space="preserve"> test cases are written with the assumption that the signer credentials (</w:t>
      </w:r>
      <w:r>
        <w:t>certificate) are non-revocable, because they</w:t>
      </w:r>
      <w:r w:rsidRPr="005A5787">
        <w:t xml:space="preserve"> will have short lifetimes.</w:t>
      </w:r>
      <w:r>
        <w:t xml:space="preserve"> Certificate geographical </w:t>
      </w:r>
      <w:r w:rsidRPr="00027B21">
        <w:rPr>
          <w:b/>
          <w:i/>
        </w:rPr>
        <w:t>region</w:t>
      </w:r>
      <w:r>
        <w:t xml:space="preserve"> will be </w:t>
      </w:r>
      <w:proofErr w:type="spellStart"/>
      <w:r>
        <w:rPr>
          <w:b/>
          <w:i/>
        </w:rPr>
        <w:t>circularRegion</w:t>
      </w:r>
      <w:proofErr w:type="spellEnd"/>
      <w:r>
        <w:rPr>
          <w:b/>
          <w:i/>
        </w:rPr>
        <w:t xml:space="preserve"> </w:t>
      </w:r>
      <w:r w:rsidRPr="00346230">
        <w:t>type</w:t>
      </w:r>
      <w:r>
        <w:rPr>
          <w:b/>
          <w:i/>
        </w:rPr>
        <w:t xml:space="preserve"> </w:t>
      </w:r>
      <w:proofErr w:type="spellStart"/>
      <w:r w:rsidRPr="00334C58">
        <w:rPr>
          <w:b/>
          <w:i/>
        </w:rPr>
        <w:t>reconstructionValue</w:t>
      </w:r>
      <w:proofErr w:type="spellEnd"/>
      <w:r w:rsidRPr="005A5787">
        <w:t xml:space="preserve"> and </w:t>
      </w:r>
      <w:r w:rsidRPr="00334C58">
        <w:rPr>
          <w:b/>
          <w:i/>
        </w:rPr>
        <w:t>r</w:t>
      </w:r>
      <w:r w:rsidRPr="005A5787">
        <w:t xml:space="preserve"> value</w:t>
      </w:r>
      <w:r>
        <w:t>s</w:t>
      </w:r>
      <w:r w:rsidRPr="005A5787">
        <w:t xml:space="preserve"> will use </w:t>
      </w:r>
      <w:r w:rsidRPr="00027B21">
        <w:rPr>
          <w:b/>
          <w:i/>
        </w:rPr>
        <w:t>compressed-y-0</w:t>
      </w:r>
      <w:ins w:id="46" w:author="Dmitri.Khijniak@7Layers.com" w:date="2017-04-30T15:00:00Z">
        <w:r w:rsidR="004C36F4">
          <w:rPr>
            <w:b/>
            <w:i/>
          </w:rPr>
          <w:t xml:space="preserve"> or compressed-y-1</w:t>
        </w:r>
      </w:ins>
      <w:r>
        <w:t xml:space="preserve"> for elliptic curve point encoding.</w:t>
      </w:r>
    </w:p>
    <w:p w:rsidR="009C5B80" w:rsidRDefault="009C5B8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B80" w:rsidRDefault="009C5B80" w:rsidP="009C3C2C">
    <w:pPr>
      <w:pStyle w:val="Header"/>
      <w:jc w:val="right"/>
    </w:pPr>
    <w:r>
      <w:tab/>
    </w:r>
    <w:r>
      <w:tab/>
    </w:r>
    <w:r w:rsidRPr="009C3C2C">
      <w:rPr>
        <w:sz w:val="22"/>
        <w:szCs w:val="22"/>
      </w:rPr>
      <w:t>WAVE</w:t>
    </w:r>
    <w:r>
      <w:rPr>
        <w:sz w:val="22"/>
        <w:szCs w:val="22"/>
      </w:rPr>
      <w:t>SEC</w:t>
    </w:r>
    <w:r w:rsidRPr="009C3C2C">
      <w:rPr>
        <w:sz w:val="22"/>
        <w:szCs w:val="22"/>
      </w:rPr>
      <w:t xml:space="preserve">-TSS&amp;TP </w:t>
    </w:r>
    <w:r>
      <w:rPr>
        <w:sz w:val="22"/>
        <w:szCs w:val="22"/>
      </w:rPr>
      <w:fldChar w:fldCharType="begin"/>
    </w:r>
    <w:r>
      <w:rPr>
        <w:sz w:val="22"/>
        <w:szCs w:val="22"/>
      </w:rPr>
      <w:instrText xml:space="preserve"> REF DOC_REVISION \h </w:instrText>
    </w:r>
    <w:r>
      <w:rPr>
        <w:sz w:val="22"/>
        <w:szCs w:val="22"/>
      </w:rPr>
    </w:r>
    <w:r>
      <w:rPr>
        <w:sz w:val="22"/>
        <w:szCs w:val="22"/>
      </w:rPr>
      <w:fldChar w:fldCharType="separate"/>
    </w:r>
    <w:r w:rsidRPr="009C3C2C">
      <w:rPr>
        <w:sz w:val="22"/>
        <w:szCs w:val="22"/>
      </w:rPr>
      <w:t>V</w:t>
    </w:r>
    <w:r>
      <w:rPr>
        <w:sz w:val="22"/>
        <w:szCs w:val="22"/>
      </w:rPr>
      <w:t>1.</w:t>
    </w:r>
    <w:ins w:id="219" w:author="Dmitri.Khijniak@7Layers.com" w:date="2017-04-27T14:48:00Z">
      <w:r>
        <w:rPr>
          <w:sz w:val="22"/>
          <w:szCs w:val="22"/>
        </w:rPr>
        <w:t>2</w:t>
      </w:r>
    </w:ins>
    <w:r>
      <w:rPr>
        <w:sz w:val="22"/>
        <w:szCs w:val="22"/>
      </w:rPr>
      <w:fldChar w:fldCharType="end"/>
    </w:r>
    <w:r>
      <w:rPr>
        <w:sz w:val="22"/>
        <w:szCs w:val="22"/>
      </w:rPr>
      <w:t xml:space="preserve"> </w:t>
    </w:r>
    <w:r w:rsidRPr="009C3C2C">
      <w:rPr>
        <w:sz w:val="22"/>
        <w:szCs w:val="22"/>
      </w:rPr>
      <w:t>(</w:t>
    </w:r>
    <w:sdt>
      <w:sdtPr>
        <w:rPr>
          <w:sz w:val="22"/>
          <w:szCs w:val="22"/>
        </w:rPr>
        <w:alias w:val="Publish Date"/>
        <w:tag w:val=""/>
        <w:id w:val="856318645"/>
        <w:placeholder>
          <w:docPart w:val="B3FA5335A2184CD4A2364E44A04D47E9"/>
        </w:placeholder>
        <w:dataBinding w:prefixMappings="xmlns:ns0='http://schemas.microsoft.com/office/2006/coverPageProps' " w:xpath="/ns0:CoverPageProperties[1]/ns0:PublishDate[1]" w:storeItemID="{55AF091B-3C7A-41E3-B477-F2FDAA23CFDA}"/>
        <w:date w:fullDate="2017-04-28T00:00:00Z">
          <w:dateFormat w:val="M/d/yyyy"/>
          <w:lid w:val="en-US"/>
          <w:storeMappedDataAs w:val="dateTime"/>
          <w:calendar w:val="gregorian"/>
        </w:date>
      </w:sdtPr>
      <w:sdtContent>
        <w:r>
          <w:rPr>
            <w:sz w:val="22"/>
            <w:szCs w:val="22"/>
            <w:lang w:val="en-US"/>
          </w:rPr>
          <w:t>4/28/2017</w:t>
        </w:r>
      </w:sdtContent>
    </w:sdt>
    <w:r>
      <w:rPr>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0ED7FE"/>
    <w:lvl w:ilvl="0">
      <w:start w:val="1"/>
      <w:numFmt w:val="decimal"/>
      <w:pStyle w:val="ListContinue3"/>
      <w:lvlText w:val="%1."/>
      <w:lvlJc w:val="left"/>
      <w:pPr>
        <w:tabs>
          <w:tab w:val="num" w:pos="1492"/>
        </w:tabs>
        <w:ind w:left="1492" w:hanging="360"/>
      </w:pPr>
    </w:lvl>
  </w:abstractNum>
  <w:abstractNum w:abstractNumId="1" w15:restartNumberingAfterBreak="0">
    <w:nsid w:val="FFFFFF7D"/>
    <w:multiLevelType w:val="singleLevel"/>
    <w:tmpl w:val="B686C17C"/>
    <w:lvl w:ilvl="0">
      <w:start w:val="1"/>
      <w:numFmt w:val="decimal"/>
      <w:pStyle w:val="ListContinue4"/>
      <w:lvlText w:val="%1."/>
      <w:lvlJc w:val="left"/>
      <w:pPr>
        <w:tabs>
          <w:tab w:val="num" w:pos="1440"/>
        </w:tabs>
        <w:ind w:left="1440" w:hanging="360"/>
      </w:pPr>
    </w:lvl>
  </w:abstractNum>
  <w:abstractNum w:abstractNumId="2" w15:restartNumberingAfterBreak="0">
    <w:nsid w:val="FFFFFF7F"/>
    <w:multiLevelType w:val="singleLevel"/>
    <w:tmpl w:val="F44A790E"/>
    <w:lvl w:ilvl="0">
      <w:start w:val="1"/>
      <w:numFmt w:val="decimal"/>
      <w:pStyle w:val="ListContinue2"/>
      <w:lvlText w:val="%1."/>
      <w:lvlJc w:val="left"/>
      <w:pPr>
        <w:tabs>
          <w:tab w:val="num" w:pos="720"/>
        </w:tabs>
        <w:ind w:left="720" w:hanging="360"/>
      </w:pPr>
    </w:lvl>
  </w:abstractNum>
  <w:abstractNum w:abstractNumId="3" w15:restartNumberingAfterBreak="0">
    <w:nsid w:val="FFFFFF80"/>
    <w:multiLevelType w:val="singleLevel"/>
    <w:tmpl w:val="C8060C16"/>
    <w:lvl w:ilvl="0">
      <w:start w:val="1"/>
      <w:numFmt w:val="bullet"/>
      <w:pStyle w:val="Lis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6106A192"/>
    <w:lvl w:ilvl="0">
      <w:start w:val="1"/>
      <w:numFmt w:val="bullet"/>
      <w:pStyle w:val="Lis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E0B07B22"/>
    <w:lvl w:ilvl="0">
      <w:start w:val="1"/>
      <w:numFmt w:val="bullet"/>
      <w:pStyle w:val="Lis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9484F62"/>
    <w:lvl w:ilvl="0">
      <w:start w:val="1"/>
      <w:numFmt w:val="bullet"/>
      <w:pStyle w:val="Lis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241C9282"/>
    <w:lvl w:ilvl="0">
      <w:start w:val="1"/>
      <w:numFmt w:val="decimal"/>
      <w:pStyle w:val="ListContinue"/>
      <w:lvlText w:val="%1."/>
      <w:lvlJc w:val="left"/>
      <w:pPr>
        <w:tabs>
          <w:tab w:val="num" w:pos="360"/>
        </w:tabs>
        <w:ind w:left="360" w:hanging="360"/>
      </w:pPr>
    </w:lvl>
  </w:abstractNum>
  <w:abstractNum w:abstractNumId="8" w15:restartNumberingAfterBreak="0">
    <w:nsid w:val="FFFFFF89"/>
    <w:multiLevelType w:val="singleLevel"/>
    <w:tmpl w:val="340610F4"/>
    <w:lvl w:ilvl="0">
      <w:start w:val="1"/>
      <w:numFmt w:val="bullet"/>
      <w:pStyle w:val="List"/>
      <w:lvlText w:val=""/>
      <w:lvlJc w:val="left"/>
      <w:pPr>
        <w:tabs>
          <w:tab w:val="num" w:pos="360"/>
        </w:tabs>
        <w:ind w:left="360" w:hanging="360"/>
      </w:pPr>
      <w:rPr>
        <w:rFonts w:ascii="Symbol" w:hAnsi="Symbol" w:hint="default"/>
      </w:rPr>
    </w:lvl>
  </w:abstractNum>
  <w:abstractNum w:abstractNumId="9" w15:restartNumberingAfterBreak="0">
    <w:nsid w:val="08044512"/>
    <w:multiLevelType w:val="multilevel"/>
    <w:tmpl w:val="844A93D4"/>
    <w:lvl w:ilvl="0">
      <w:start w:val="1"/>
      <w:numFmt w:val="decimal"/>
      <w:pStyle w:val="HTMLPreformatted80Column"/>
      <w:lvlText w:val="[%1]"/>
      <w:lvlJc w:val="left"/>
      <w:pPr>
        <w:ind w:left="360" w:hanging="360"/>
      </w:pPr>
      <w:rPr>
        <w:rFonts w:hint="default"/>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8584B4B"/>
    <w:multiLevelType w:val="hybridMultilevel"/>
    <w:tmpl w:val="A0DE1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85B4294"/>
    <w:multiLevelType w:val="multilevel"/>
    <w:tmpl w:val="CA62884A"/>
    <w:lvl w:ilvl="0">
      <w:start w:val="1"/>
      <w:numFmt w:val="decimal"/>
      <w:pStyle w:val="ListBullet4"/>
      <w:lvlText w:val="%1"/>
      <w:lvlJc w:val="left"/>
      <w:pPr>
        <w:tabs>
          <w:tab w:val="left" w:pos="720"/>
        </w:tabs>
        <w:ind w:left="432" w:hanging="432"/>
      </w:pPr>
    </w:lvl>
    <w:lvl w:ilvl="1">
      <w:start w:val="1"/>
      <w:numFmt w:val="decimal"/>
      <w:lvlText w:val="%1.%2"/>
      <w:lvlJc w:val="left"/>
      <w:pPr>
        <w:tabs>
          <w:tab w:val="left" w:pos="720"/>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720"/>
        </w:tabs>
        <w:ind w:left="864" w:hanging="864"/>
      </w:pPr>
    </w:lvl>
    <w:lvl w:ilvl="4">
      <w:start w:val="1"/>
      <w:numFmt w:val="decimal"/>
      <w:lvlText w:val="%1.%2.%3.%4.%5"/>
      <w:lvlJc w:val="left"/>
      <w:pPr>
        <w:tabs>
          <w:tab w:val="left" w:pos="720"/>
        </w:tabs>
        <w:ind w:left="1008" w:hanging="1008"/>
      </w:pPr>
    </w:lvl>
    <w:lvl w:ilvl="5">
      <w:start w:val="1"/>
      <w:numFmt w:val="decimal"/>
      <w:lvlText w:val="%1.%2.%3.%4.%5.%6"/>
      <w:lvlJc w:val="left"/>
      <w:pPr>
        <w:tabs>
          <w:tab w:val="left" w:pos="720"/>
        </w:tabs>
        <w:ind w:left="1152" w:hanging="1152"/>
      </w:pPr>
    </w:lvl>
    <w:lvl w:ilvl="6">
      <w:start w:val="1"/>
      <w:numFmt w:val="decimal"/>
      <w:lvlText w:val="%1.%2.%3.%4.%5.%6.%7"/>
      <w:lvlJc w:val="left"/>
      <w:pPr>
        <w:tabs>
          <w:tab w:val="left" w:pos="720"/>
        </w:tabs>
        <w:ind w:left="1296" w:hanging="1296"/>
      </w:pPr>
    </w:lvl>
    <w:lvl w:ilvl="7">
      <w:start w:val="1"/>
      <w:numFmt w:val="decimal"/>
      <w:lvlText w:val="%1.%2.%3.%4.%5.%6.%7.%8"/>
      <w:lvlJc w:val="left"/>
      <w:pPr>
        <w:tabs>
          <w:tab w:val="left" w:pos="720"/>
        </w:tabs>
        <w:ind w:left="1440" w:hanging="1440"/>
      </w:pPr>
    </w:lvl>
    <w:lvl w:ilvl="8">
      <w:start w:val="1"/>
      <w:numFmt w:val="decimal"/>
      <w:lvlText w:val="%1.%2.%3.%4.%5.%6.%7.%8.%9"/>
      <w:lvlJc w:val="left"/>
      <w:pPr>
        <w:tabs>
          <w:tab w:val="left" w:pos="720"/>
        </w:tabs>
        <w:ind w:left="1584" w:hanging="1584"/>
      </w:pPr>
    </w:lvl>
  </w:abstractNum>
  <w:abstractNum w:abstractNumId="12" w15:restartNumberingAfterBreak="0">
    <w:nsid w:val="099B2E1F"/>
    <w:multiLevelType w:val="hybridMultilevel"/>
    <w:tmpl w:val="42EC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pStyle w:val="IEEEStdsNumberedListLevel5"/>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2D2333"/>
    <w:multiLevelType w:val="singleLevel"/>
    <w:tmpl w:val="31BC6C98"/>
    <w:lvl w:ilvl="0">
      <w:start w:val="1"/>
      <w:numFmt w:val="bullet"/>
      <w:pStyle w:val="IEEEStdsUnorderedList"/>
      <w:lvlText w:val=""/>
      <w:lvlJc w:val="left"/>
      <w:pPr>
        <w:tabs>
          <w:tab w:val="num" w:pos="640"/>
        </w:tabs>
        <w:ind w:left="640" w:hanging="440"/>
      </w:pPr>
      <w:rPr>
        <w:rFonts w:ascii="Symbol" w:hAnsi="Symbol" w:hint="default"/>
      </w:rPr>
    </w:lvl>
  </w:abstractNum>
  <w:abstractNum w:abstractNumId="14" w15:restartNumberingAfterBreak="0">
    <w:nsid w:val="0C2A6828"/>
    <w:multiLevelType w:val="multilevel"/>
    <w:tmpl w:val="AB0C5D38"/>
    <w:lvl w:ilvl="0">
      <w:start w:val="1"/>
      <w:numFmt w:val="upperLetter"/>
      <w:suff w:val="space"/>
      <w:lvlText w:val="Appendix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14A82964"/>
    <w:multiLevelType w:val="multilevel"/>
    <w:tmpl w:val="1F80B8BE"/>
    <w:lvl w:ilvl="0">
      <w:start w:val="1"/>
      <w:numFmt w:val="decimal"/>
      <w:pStyle w:val="compuercodecha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BD26E4D"/>
    <w:multiLevelType w:val="hybridMultilevel"/>
    <w:tmpl w:val="6ACA452C"/>
    <w:lvl w:ilvl="0" w:tplc="D9A63E18">
      <w:start w:val="1"/>
      <w:numFmt w:val="decimal"/>
      <w:pStyle w:val="IEEEStdsRegularTableCaption"/>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EF50A9"/>
    <w:multiLevelType w:val="hybridMultilevel"/>
    <w:tmpl w:val="6ACA452C"/>
    <w:lvl w:ilvl="0" w:tplc="D9A63E18">
      <w:start w:val="1"/>
      <w:numFmt w:val="decimal"/>
      <w:pStyle w:val="ListBullet2"/>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4C78FC"/>
    <w:multiLevelType w:val="hybridMultilevel"/>
    <w:tmpl w:val="85324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3B7565E"/>
    <w:multiLevelType w:val="singleLevel"/>
    <w:tmpl w:val="06B6AD04"/>
    <w:lvl w:ilvl="0">
      <w:start w:val="1"/>
      <w:numFmt w:val="decimal"/>
      <w:pStyle w:val="IEEEStdsNamesList"/>
      <w:lvlText w:val="Table %1"/>
      <w:lvlJc w:val="center"/>
      <w:pPr>
        <w:tabs>
          <w:tab w:val="num" w:pos="1080"/>
        </w:tabs>
        <w:ind w:left="0" w:firstLine="0"/>
      </w:pPr>
      <w:rPr>
        <w:rFonts w:ascii="Arial" w:hAnsi="Arial" w:hint="default"/>
        <w:b/>
        <w:i w:val="0"/>
        <w:caps w:val="0"/>
        <w:strike w:val="0"/>
        <w:dstrike w:val="0"/>
        <w:outline w:val="0"/>
        <w:shadow w:val="0"/>
        <w:emboss w:val="0"/>
        <w:imprint w:val="0"/>
        <w:vanish w:val="0"/>
        <w:sz w:val="20"/>
        <w:vertAlign w:val="baseline"/>
      </w:rPr>
    </w:lvl>
  </w:abstractNum>
  <w:abstractNum w:abstractNumId="20" w15:restartNumberingAfterBreak="0">
    <w:nsid w:val="2A5F416C"/>
    <w:multiLevelType w:val="hybridMultilevel"/>
    <w:tmpl w:val="272C4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E066083"/>
    <w:multiLevelType w:val="multilevel"/>
    <w:tmpl w:val="A3FA1DE6"/>
    <w:lvl w:ilvl="0">
      <w:start w:val="1"/>
      <w:numFmt w:val="lowerLetter"/>
      <w:pStyle w:val="IEEEStdsNumberedListLevel1"/>
      <w:lvlText w:val="%1)"/>
      <w:lvlJc w:val="left"/>
      <w:pPr>
        <w:tabs>
          <w:tab w:val="num" w:pos="640"/>
        </w:tabs>
        <w:ind w:left="64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1">
      <w:start w:val="1"/>
      <w:numFmt w:val="decimal"/>
      <w:pStyle w:val="IEEEStdsNumberedListLevel2"/>
      <w:lvlText w:val="%2)"/>
      <w:lvlJc w:val="left"/>
      <w:pPr>
        <w:tabs>
          <w:tab w:val="num" w:pos="1080"/>
        </w:tabs>
        <w:ind w:left="108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2">
      <w:start w:val="1"/>
      <w:numFmt w:val="lowerRoman"/>
      <w:pStyle w:val="IEEEStdsNumberedListLevel3"/>
      <w:lvlText w:val="%3)"/>
      <w:lvlJc w:val="left"/>
      <w:pPr>
        <w:tabs>
          <w:tab w:val="num" w:pos="1800"/>
        </w:tabs>
        <w:ind w:left="152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3">
      <w:start w:val="1"/>
      <w:numFmt w:val="lowerRoman"/>
      <w:pStyle w:val="IEEEStdsNumberedListLevel4"/>
      <w:lvlText w:val="%4)"/>
      <w:lvlJc w:val="left"/>
      <w:pPr>
        <w:tabs>
          <w:tab w:val="num" w:pos="2240"/>
        </w:tabs>
        <w:ind w:left="196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hint="default"/>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hint="default"/>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hint="default"/>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hint="default"/>
        <w:b/>
        <w:i w:val="0"/>
        <w:caps w:val="0"/>
        <w:smallCaps w:val="0"/>
        <w:strike w:val="0"/>
        <w:dstrike w:val="0"/>
        <w:outline w:val="0"/>
        <w:shadow w:val="0"/>
        <w:emboss w:val="0"/>
        <w:imprint w:val="0"/>
        <w:vanish w:val="0"/>
        <w:sz w:val="20"/>
        <w:vertAlign w:val="baseline"/>
      </w:rPr>
    </w:lvl>
  </w:abstractNum>
  <w:abstractNum w:abstractNumId="22" w15:restartNumberingAfterBreak="0">
    <w:nsid w:val="375B67C0"/>
    <w:multiLevelType w:val="hybridMultilevel"/>
    <w:tmpl w:val="C3BC81E2"/>
    <w:lvl w:ilvl="0" w:tplc="04090011">
      <w:start w:val="1"/>
      <w:numFmt w:val="decimal"/>
      <w:pStyle w:val="IEEEStdsBibliographicEntr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8F6E52"/>
    <w:multiLevelType w:val="hybridMultilevel"/>
    <w:tmpl w:val="7144B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CF3A4C"/>
    <w:multiLevelType w:val="singleLevel"/>
    <w:tmpl w:val="F50ED7FE"/>
    <w:lvl w:ilvl="0">
      <w:start w:val="1"/>
      <w:numFmt w:val="decimal"/>
      <w:pStyle w:val="ListBullet5"/>
      <w:lvlText w:val="%1."/>
      <w:lvlJc w:val="left"/>
      <w:pPr>
        <w:tabs>
          <w:tab w:val="num" w:pos="1492"/>
        </w:tabs>
        <w:ind w:left="1492" w:hanging="360"/>
      </w:pPr>
    </w:lvl>
  </w:abstractNum>
  <w:abstractNum w:abstractNumId="25" w15:restartNumberingAfterBreak="0">
    <w:nsid w:val="436B1DDE"/>
    <w:multiLevelType w:val="hybridMultilevel"/>
    <w:tmpl w:val="DE142000"/>
    <w:lvl w:ilvl="0" w:tplc="C5B2F4B8">
      <w:start w:val="1"/>
      <w:numFmt w:val="decimal"/>
      <w:pStyle w:val="ListBullet3"/>
      <w:lvlText w:val="%1."/>
      <w:lvlJc w:val="left"/>
      <w:pPr>
        <w:tabs>
          <w:tab w:val="left" w:pos="720"/>
        </w:tabs>
        <w:ind w:left="720" w:hanging="360"/>
      </w:pPr>
    </w:lvl>
    <w:lvl w:ilvl="1" w:tplc="B7E2E74C">
      <w:start w:val="1"/>
      <w:numFmt w:val="lowerLetter"/>
      <w:lvlText w:val="%2."/>
      <w:lvlJc w:val="left"/>
      <w:pPr>
        <w:tabs>
          <w:tab w:val="left" w:pos="720"/>
        </w:tabs>
        <w:ind w:left="1440" w:hanging="360"/>
      </w:pPr>
    </w:lvl>
    <w:lvl w:ilvl="2" w:tplc="D228F556">
      <w:start w:val="1"/>
      <w:numFmt w:val="lowerRoman"/>
      <w:lvlText w:val="%3."/>
      <w:lvlJc w:val="right"/>
      <w:pPr>
        <w:tabs>
          <w:tab w:val="left" w:pos="720"/>
        </w:tabs>
        <w:ind w:left="2160" w:hanging="180"/>
      </w:pPr>
    </w:lvl>
    <w:lvl w:ilvl="3" w:tplc="A2A06BFA">
      <w:start w:val="1"/>
      <w:numFmt w:val="decimal"/>
      <w:lvlText w:val="%4."/>
      <w:lvlJc w:val="left"/>
      <w:pPr>
        <w:tabs>
          <w:tab w:val="left" w:pos="720"/>
        </w:tabs>
        <w:ind w:left="2880" w:hanging="360"/>
      </w:pPr>
    </w:lvl>
    <w:lvl w:ilvl="4" w:tplc="EDE4009C">
      <w:start w:val="1"/>
      <w:numFmt w:val="lowerLetter"/>
      <w:lvlText w:val="%5."/>
      <w:lvlJc w:val="left"/>
      <w:pPr>
        <w:tabs>
          <w:tab w:val="left" w:pos="720"/>
        </w:tabs>
        <w:ind w:left="3600" w:hanging="360"/>
      </w:pPr>
    </w:lvl>
    <w:lvl w:ilvl="5" w:tplc="A82C4C1C">
      <w:start w:val="1"/>
      <w:numFmt w:val="lowerRoman"/>
      <w:lvlText w:val="%6."/>
      <w:lvlJc w:val="right"/>
      <w:pPr>
        <w:tabs>
          <w:tab w:val="left" w:pos="720"/>
        </w:tabs>
        <w:ind w:left="4320" w:hanging="180"/>
      </w:pPr>
    </w:lvl>
    <w:lvl w:ilvl="6" w:tplc="24367228">
      <w:start w:val="1"/>
      <w:numFmt w:val="decimal"/>
      <w:lvlText w:val="%7."/>
      <w:lvlJc w:val="left"/>
      <w:pPr>
        <w:tabs>
          <w:tab w:val="left" w:pos="720"/>
        </w:tabs>
        <w:ind w:left="5040" w:hanging="360"/>
      </w:pPr>
    </w:lvl>
    <w:lvl w:ilvl="7" w:tplc="080E53BC">
      <w:start w:val="1"/>
      <w:numFmt w:val="lowerLetter"/>
      <w:lvlText w:val="%8."/>
      <w:lvlJc w:val="left"/>
      <w:pPr>
        <w:tabs>
          <w:tab w:val="left" w:pos="720"/>
        </w:tabs>
        <w:ind w:left="5760" w:hanging="360"/>
      </w:pPr>
    </w:lvl>
    <w:lvl w:ilvl="8" w:tplc="E0D60682">
      <w:start w:val="1"/>
      <w:numFmt w:val="lowerRoman"/>
      <w:lvlText w:val="%9."/>
      <w:lvlJc w:val="right"/>
      <w:pPr>
        <w:tabs>
          <w:tab w:val="left" w:pos="720"/>
        </w:tabs>
        <w:ind w:left="6480" w:hanging="180"/>
      </w:pPr>
    </w:lvl>
  </w:abstractNum>
  <w:abstractNum w:abstractNumId="26" w15:restartNumberingAfterBreak="0">
    <w:nsid w:val="46963E41"/>
    <w:multiLevelType w:val="multilevel"/>
    <w:tmpl w:val="6FAEFC5C"/>
    <w:lvl w:ilvl="0">
      <w:start w:val="1"/>
      <w:numFmt w:val="decimal"/>
      <w:pStyle w:val="Heading1"/>
      <w:lvlText w:val="%1"/>
      <w:lvlJc w:val="left"/>
      <w:pPr>
        <w:ind w:left="43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46C2439A"/>
    <w:multiLevelType w:val="hybridMultilevel"/>
    <w:tmpl w:val="6ACA452C"/>
    <w:lvl w:ilvl="0" w:tplc="D9A63E18">
      <w:start w:val="1"/>
      <w:numFmt w:val="decimal"/>
      <w:pStyle w:val="IEEEStdsRegularFigureCaption"/>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251A97"/>
    <w:multiLevelType w:val="hybridMultilevel"/>
    <w:tmpl w:val="8132DC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E3C1D72"/>
    <w:multiLevelType w:val="singleLevel"/>
    <w:tmpl w:val="68AE471A"/>
    <w:lvl w:ilvl="0">
      <w:start w:val="1"/>
      <w:numFmt w:val="decimal"/>
      <w:pStyle w:val="IEEEStdsMultipleNotes"/>
      <w:lvlText w:val="Figure %1"/>
      <w:lvlJc w:val="center"/>
      <w:pPr>
        <w:tabs>
          <w:tab w:val="num" w:pos="1008"/>
        </w:tabs>
        <w:ind w:left="0" w:firstLine="288"/>
      </w:pPr>
      <w:rPr>
        <w:rFonts w:ascii="Arial" w:hAnsi="Arial" w:hint="default"/>
        <w:b/>
        <w:i w:val="0"/>
        <w:caps w:val="0"/>
        <w:strike w:val="0"/>
        <w:dstrike w:val="0"/>
        <w:outline w:val="0"/>
        <w:shadow w:val="0"/>
        <w:emboss w:val="0"/>
        <w:imprint w:val="0"/>
        <w:vanish w:val="0"/>
        <w:sz w:val="20"/>
        <w:vertAlign w:val="baseline"/>
      </w:rPr>
    </w:lvl>
  </w:abstractNum>
  <w:abstractNum w:abstractNumId="30" w15:restartNumberingAfterBreak="0">
    <w:nsid w:val="531D5057"/>
    <w:multiLevelType w:val="hybridMultilevel"/>
    <w:tmpl w:val="BD46D3A0"/>
    <w:lvl w:ilvl="0" w:tplc="FFFFFFFF">
      <w:start w:val="1"/>
      <w:numFmt w:val="decimal"/>
      <w:pStyle w:val="Title1"/>
      <w:lvlText w:val="Figure %1"/>
      <w:lvlJc w:val="left"/>
      <w:pPr>
        <w:tabs>
          <w:tab w:val="num" w:pos="0"/>
        </w:tabs>
        <w:ind w:left="0" w:firstLine="0"/>
      </w:pPr>
      <w:rPr>
        <w:rFonts w:ascii="Arial" w:hAnsi="Arial" w:hint="default"/>
        <w:b/>
        <w:i w:val="0"/>
        <w:sz w:val="20"/>
        <w:szCs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15:restartNumberingAfterBreak="0">
    <w:nsid w:val="5C3522FB"/>
    <w:multiLevelType w:val="hybridMultilevel"/>
    <w:tmpl w:val="3BF81B2A"/>
    <w:lvl w:ilvl="0" w:tplc="79DC7800">
      <w:start w:val="1"/>
      <w:numFmt w:val="decimal"/>
      <w:pStyle w:val="List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ED3CEC"/>
    <w:multiLevelType w:val="hybridMultilevel"/>
    <w:tmpl w:val="C3E0DD0A"/>
    <w:lvl w:ilvl="0" w:tplc="B4B88ECC">
      <w:start w:val="1"/>
      <w:numFmt w:val="decimal"/>
      <w:pStyle w:val="gridnormal"/>
      <w:lvlText w:val="Figure %1"/>
      <w:lvlJc w:val="center"/>
      <w:pPr>
        <w:tabs>
          <w:tab w:val="num" w:pos="1890"/>
        </w:tabs>
        <w:ind w:left="882" w:hanging="72"/>
      </w:pPr>
      <w:rPr>
        <w:rFonts w:ascii="Arial" w:hAnsi="Arial" w:hint="default"/>
        <w:b/>
        <w:i w:val="0"/>
        <w:caps w:val="0"/>
        <w:strike w:val="0"/>
        <w:dstrike w:val="0"/>
        <w:outline w:val="0"/>
        <w:shadow w:val="0"/>
        <w:emboss w:val="0"/>
        <w:imprint w:val="0"/>
        <w:vanish w:val="0"/>
        <w:sz w:val="20"/>
        <w:vertAlign w:val="baseline"/>
      </w:rPr>
    </w:lvl>
    <w:lvl w:ilvl="1" w:tplc="04090019" w:tentative="1">
      <w:start w:val="1"/>
      <w:numFmt w:val="lowerLetter"/>
      <w:lvlText w:val="%2."/>
      <w:lvlJc w:val="left"/>
      <w:pPr>
        <w:tabs>
          <w:tab w:val="num" w:pos="810"/>
        </w:tabs>
        <w:ind w:left="810" w:hanging="360"/>
      </w:pPr>
    </w:lvl>
    <w:lvl w:ilvl="2" w:tplc="0409001B" w:tentative="1">
      <w:start w:val="1"/>
      <w:numFmt w:val="lowerRoman"/>
      <w:lvlText w:val="%3."/>
      <w:lvlJc w:val="right"/>
      <w:pPr>
        <w:tabs>
          <w:tab w:val="num" w:pos="1530"/>
        </w:tabs>
        <w:ind w:left="1530" w:hanging="180"/>
      </w:pPr>
    </w:lvl>
    <w:lvl w:ilvl="3" w:tplc="0409000F" w:tentative="1">
      <w:start w:val="1"/>
      <w:numFmt w:val="decimal"/>
      <w:lvlText w:val="%4."/>
      <w:lvlJc w:val="left"/>
      <w:pPr>
        <w:tabs>
          <w:tab w:val="num" w:pos="2250"/>
        </w:tabs>
        <w:ind w:left="2250" w:hanging="360"/>
      </w:pPr>
    </w:lvl>
    <w:lvl w:ilvl="4" w:tplc="04090019" w:tentative="1">
      <w:start w:val="1"/>
      <w:numFmt w:val="lowerLetter"/>
      <w:lvlText w:val="%5."/>
      <w:lvlJc w:val="left"/>
      <w:pPr>
        <w:tabs>
          <w:tab w:val="num" w:pos="2970"/>
        </w:tabs>
        <w:ind w:left="2970" w:hanging="360"/>
      </w:pPr>
    </w:lvl>
    <w:lvl w:ilvl="5" w:tplc="0409001B" w:tentative="1">
      <w:start w:val="1"/>
      <w:numFmt w:val="lowerRoman"/>
      <w:lvlText w:val="%6."/>
      <w:lvlJc w:val="right"/>
      <w:pPr>
        <w:tabs>
          <w:tab w:val="num" w:pos="3690"/>
        </w:tabs>
        <w:ind w:left="3690" w:hanging="180"/>
      </w:pPr>
    </w:lvl>
    <w:lvl w:ilvl="6" w:tplc="0409000F" w:tentative="1">
      <w:start w:val="1"/>
      <w:numFmt w:val="decimal"/>
      <w:lvlText w:val="%7."/>
      <w:lvlJc w:val="left"/>
      <w:pPr>
        <w:tabs>
          <w:tab w:val="num" w:pos="4410"/>
        </w:tabs>
        <w:ind w:left="4410" w:hanging="360"/>
      </w:pPr>
    </w:lvl>
    <w:lvl w:ilvl="7" w:tplc="04090019" w:tentative="1">
      <w:start w:val="1"/>
      <w:numFmt w:val="lowerLetter"/>
      <w:lvlText w:val="%8."/>
      <w:lvlJc w:val="left"/>
      <w:pPr>
        <w:tabs>
          <w:tab w:val="num" w:pos="5130"/>
        </w:tabs>
        <w:ind w:left="5130" w:hanging="360"/>
      </w:pPr>
    </w:lvl>
    <w:lvl w:ilvl="8" w:tplc="0409001B" w:tentative="1">
      <w:start w:val="1"/>
      <w:numFmt w:val="lowerRoman"/>
      <w:lvlText w:val="%9."/>
      <w:lvlJc w:val="right"/>
      <w:pPr>
        <w:tabs>
          <w:tab w:val="num" w:pos="5850"/>
        </w:tabs>
        <w:ind w:left="5850" w:hanging="180"/>
      </w:pPr>
    </w:lvl>
  </w:abstractNum>
  <w:abstractNum w:abstractNumId="33" w15:restartNumberingAfterBreak="0">
    <w:nsid w:val="65400714"/>
    <w:multiLevelType w:val="multilevel"/>
    <w:tmpl w:val="31EED04C"/>
    <w:lvl w:ilvl="0">
      <w:start w:val="1"/>
      <w:numFmt w:val="upperLetter"/>
      <w:pStyle w:val="definition"/>
      <w:lvlText w:val="Annex %1"/>
      <w:lvlJc w:val="left"/>
      <w:pPr>
        <w:tabs>
          <w:tab w:val="num" w:pos="1440"/>
        </w:tabs>
        <w:ind w:left="432" w:hanging="432"/>
      </w:pPr>
      <w:rPr>
        <w:rFonts w:hint="default"/>
      </w:rPr>
    </w:lvl>
    <w:lvl w:ilvl="1">
      <w:start w:val="1"/>
      <w:numFmt w:val="decimal"/>
      <w:pStyle w:val="H1withoutnumbers"/>
      <w:lvlText w:val="%1.%2"/>
      <w:lvlJc w:val="left"/>
      <w:pPr>
        <w:tabs>
          <w:tab w:val="num" w:pos="576"/>
        </w:tabs>
        <w:ind w:left="576" w:hanging="576"/>
      </w:pPr>
      <w:rPr>
        <w:rFonts w:hint="default"/>
      </w:rPr>
    </w:lvl>
    <w:lvl w:ilvl="2">
      <w:start w:val="1"/>
      <w:numFmt w:val="decimal"/>
      <w:pStyle w:val="StyleCaptionCentered"/>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upperLetter"/>
      <w:suff w:val="space"/>
      <w:lvlText w:val="Annex %6:"/>
      <w:lvlJc w:val="left"/>
      <w:pPr>
        <w:ind w:left="0" w:firstLine="0"/>
      </w:pPr>
      <w:rPr>
        <w:rFonts w:hint="default"/>
      </w:rPr>
    </w:lvl>
    <w:lvl w:ilvl="6">
      <w:start w:val="1"/>
      <w:numFmt w:val="decimal"/>
      <w:lvlText w:val="%6.%7"/>
      <w:lvlJc w:val="left"/>
      <w:pPr>
        <w:tabs>
          <w:tab w:val="num" w:pos="576"/>
        </w:tabs>
        <w:ind w:left="576" w:hanging="576"/>
      </w:pPr>
      <w:rPr>
        <w:rFonts w:hint="default"/>
      </w:rPr>
    </w:lvl>
    <w:lvl w:ilvl="7">
      <w:start w:val="1"/>
      <w:numFmt w:val="decimal"/>
      <w:lvlText w:val="%6.%7.%8"/>
      <w:lvlJc w:val="left"/>
      <w:pPr>
        <w:tabs>
          <w:tab w:val="num" w:pos="720"/>
        </w:tabs>
        <w:ind w:left="720" w:hanging="720"/>
      </w:pPr>
      <w:rPr>
        <w:rFonts w:hint="default"/>
      </w:rPr>
    </w:lvl>
    <w:lvl w:ilvl="8">
      <w:start w:val="1"/>
      <w:numFmt w:val="decimal"/>
      <w:lvlText w:val="%6.%7.%8.%9"/>
      <w:lvlJc w:val="left"/>
      <w:pPr>
        <w:tabs>
          <w:tab w:val="num" w:pos="1080"/>
        </w:tabs>
        <w:ind w:left="864" w:hanging="864"/>
      </w:pPr>
      <w:rPr>
        <w:rFonts w:hint="default"/>
      </w:rPr>
    </w:lvl>
  </w:abstractNum>
  <w:abstractNum w:abstractNumId="34" w15:restartNumberingAfterBreak="0">
    <w:nsid w:val="6933255C"/>
    <w:multiLevelType w:val="hybridMultilevel"/>
    <w:tmpl w:val="F022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AD630F"/>
    <w:multiLevelType w:val="hybridMultilevel"/>
    <w:tmpl w:val="6ACA452C"/>
    <w:lvl w:ilvl="0" w:tplc="D9A63E18">
      <w:start w:val="1"/>
      <w:numFmt w:val="decimal"/>
      <w:pStyle w:val="ListBullet"/>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2F5895"/>
    <w:multiLevelType w:val="hybridMultilevel"/>
    <w:tmpl w:val="18ACF656"/>
    <w:lvl w:ilvl="0" w:tplc="48BE087C">
      <w:start w:val="1"/>
      <w:numFmt w:val="bullet"/>
      <w:pStyle w:val="List-Ordered-Numeric"/>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37" w15:restartNumberingAfterBreak="0">
    <w:nsid w:val="7BE84A3D"/>
    <w:multiLevelType w:val="hybridMultilevel"/>
    <w:tmpl w:val="B1988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F2A463A"/>
    <w:multiLevelType w:val="hybridMultilevel"/>
    <w:tmpl w:val="77B0FD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0"/>
  </w:num>
  <w:num w:numId="3">
    <w:abstractNumId w:val="12"/>
  </w:num>
  <w:num w:numId="4">
    <w:abstractNumId w:val="22"/>
  </w:num>
  <w:num w:numId="5">
    <w:abstractNumId w:val="27"/>
  </w:num>
  <w:num w:numId="6">
    <w:abstractNumId w:val="16"/>
  </w:num>
  <w:num w:numId="7">
    <w:abstractNumId w:val="35"/>
  </w:num>
  <w:num w:numId="8">
    <w:abstractNumId w:val="17"/>
  </w:num>
  <w:num w:numId="9">
    <w:abstractNumId w:val="25"/>
  </w:num>
  <w:num w:numId="10">
    <w:abstractNumId w:val="11"/>
  </w:num>
  <w:num w:numId="11">
    <w:abstractNumId w:val="24"/>
  </w:num>
  <w:num w:numId="12">
    <w:abstractNumId w:val="31"/>
  </w:num>
  <w:num w:numId="13">
    <w:abstractNumId w:val="23"/>
  </w:num>
  <w:num w:numId="14">
    <w:abstractNumId w:val="18"/>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13"/>
  </w:num>
  <w:num w:numId="19">
    <w:abstractNumId w:val="29"/>
  </w:num>
  <w:num w:numId="20">
    <w:abstractNumId w:val="19"/>
  </w:num>
  <w:num w:numId="21">
    <w:abstractNumId w:val="8"/>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33"/>
  </w:num>
  <w:num w:numId="30">
    <w:abstractNumId w:val="32"/>
  </w:num>
  <w:num w:numId="31">
    <w:abstractNumId w:val="30"/>
  </w:num>
  <w:num w:numId="32">
    <w:abstractNumId w:val="36"/>
  </w:num>
  <w:num w:numId="33">
    <w:abstractNumId w:val="9"/>
  </w:num>
  <w:num w:numId="34">
    <w:abstractNumId w:val="15"/>
  </w:num>
  <w:num w:numId="35">
    <w:abstractNumId w:val="38"/>
  </w:num>
  <w:num w:numId="36">
    <w:abstractNumId w:val="28"/>
  </w:num>
  <w:num w:numId="37">
    <w:abstractNumId w:val="37"/>
  </w:num>
  <w:num w:numId="38">
    <w:abstractNumId w:val="10"/>
  </w:num>
  <w:num w:numId="39">
    <w:abstractNumId w:val="34"/>
  </w:num>
  <w:num w:numId="40">
    <w:abstractNumId w:val="20"/>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mitri.Khijniak@7Layers.com">
    <w15:presenceInfo w15:providerId="AD" w15:userId="S-1-5-21-2243525319-1236639098-625902868-8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DATA" w:val="&lt;13.1.66.0:658&gt;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"/>
    <w:docVar w:name="WR_METADATA_KEY" w:val="1e9b1d8d-85d3-4842-9daa-7cad810b0d85"/>
    <w:docVar w:name="WR_TAGS0" w:val="&lt;12.0.33.0:62&gt;eJyzsa/IzVEoSy0qzszPs1Uy1DNQUkjNS85PycxLt1UqLUnTtVCyt+PlsilJTC9GqLMEqdO3AwByYxLpAAA="/>
  </w:docVars>
  <w:rsids>
    <w:rsidRoot w:val="00322FC8"/>
    <w:rsid w:val="00000729"/>
    <w:rsid w:val="000014CE"/>
    <w:rsid w:val="00002C58"/>
    <w:rsid w:val="00003B6D"/>
    <w:rsid w:val="00005ABA"/>
    <w:rsid w:val="00007C55"/>
    <w:rsid w:val="00010CF7"/>
    <w:rsid w:val="00011304"/>
    <w:rsid w:val="0001130A"/>
    <w:rsid w:val="000113AC"/>
    <w:rsid w:val="00011465"/>
    <w:rsid w:val="000116AE"/>
    <w:rsid w:val="00012282"/>
    <w:rsid w:val="00013552"/>
    <w:rsid w:val="000139C9"/>
    <w:rsid w:val="00013B24"/>
    <w:rsid w:val="000152D6"/>
    <w:rsid w:val="00015A3F"/>
    <w:rsid w:val="00016196"/>
    <w:rsid w:val="00017D0B"/>
    <w:rsid w:val="0002011E"/>
    <w:rsid w:val="0002069C"/>
    <w:rsid w:val="000208E8"/>
    <w:rsid w:val="00020B6A"/>
    <w:rsid w:val="000223F9"/>
    <w:rsid w:val="00022770"/>
    <w:rsid w:val="00024047"/>
    <w:rsid w:val="00024DAF"/>
    <w:rsid w:val="00025F6E"/>
    <w:rsid w:val="000265E5"/>
    <w:rsid w:val="0002767F"/>
    <w:rsid w:val="00027B21"/>
    <w:rsid w:val="00030058"/>
    <w:rsid w:val="000321C6"/>
    <w:rsid w:val="000322D6"/>
    <w:rsid w:val="00032A85"/>
    <w:rsid w:val="00033CDB"/>
    <w:rsid w:val="000346FB"/>
    <w:rsid w:val="00034C97"/>
    <w:rsid w:val="00035D96"/>
    <w:rsid w:val="00037FA1"/>
    <w:rsid w:val="00040EDA"/>
    <w:rsid w:val="00041E85"/>
    <w:rsid w:val="000432DF"/>
    <w:rsid w:val="00045533"/>
    <w:rsid w:val="00045E77"/>
    <w:rsid w:val="00046A34"/>
    <w:rsid w:val="00047863"/>
    <w:rsid w:val="00047C60"/>
    <w:rsid w:val="00050433"/>
    <w:rsid w:val="000507CD"/>
    <w:rsid w:val="00050842"/>
    <w:rsid w:val="0005205D"/>
    <w:rsid w:val="000537A0"/>
    <w:rsid w:val="00053A23"/>
    <w:rsid w:val="000540BF"/>
    <w:rsid w:val="00054299"/>
    <w:rsid w:val="00054525"/>
    <w:rsid w:val="00054D9E"/>
    <w:rsid w:val="00055EA9"/>
    <w:rsid w:val="00060BA4"/>
    <w:rsid w:val="000613C7"/>
    <w:rsid w:val="00061543"/>
    <w:rsid w:val="00061710"/>
    <w:rsid w:val="0006469A"/>
    <w:rsid w:val="00065429"/>
    <w:rsid w:val="0006690B"/>
    <w:rsid w:val="00067054"/>
    <w:rsid w:val="00072212"/>
    <w:rsid w:val="00072715"/>
    <w:rsid w:val="00072A6E"/>
    <w:rsid w:val="0007384F"/>
    <w:rsid w:val="0007421E"/>
    <w:rsid w:val="0007472A"/>
    <w:rsid w:val="00074D55"/>
    <w:rsid w:val="000757C6"/>
    <w:rsid w:val="00077692"/>
    <w:rsid w:val="00083919"/>
    <w:rsid w:val="0008474F"/>
    <w:rsid w:val="00084FA2"/>
    <w:rsid w:val="000862EB"/>
    <w:rsid w:val="00090239"/>
    <w:rsid w:val="000904B1"/>
    <w:rsid w:val="00090B4E"/>
    <w:rsid w:val="00091A3C"/>
    <w:rsid w:val="00093064"/>
    <w:rsid w:val="000948A4"/>
    <w:rsid w:val="00094A2F"/>
    <w:rsid w:val="00094AD4"/>
    <w:rsid w:val="000968BD"/>
    <w:rsid w:val="000A10C5"/>
    <w:rsid w:val="000A15D6"/>
    <w:rsid w:val="000A2DF4"/>
    <w:rsid w:val="000A34FF"/>
    <w:rsid w:val="000A3BD0"/>
    <w:rsid w:val="000A4DD5"/>
    <w:rsid w:val="000A5C4D"/>
    <w:rsid w:val="000A5D00"/>
    <w:rsid w:val="000A61CB"/>
    <w:rsid w:val="000A62C4"/>
    <w:rsid w:val="000A6666"/>
    <w:rsid w:val="000A66DA"/>
    <w:rsid w:val="000A6885"/>
    <w:rsid w:val="000A7DB3"/>
    <w:rsid w:val="000B1B20"/>
    <w:rsid w:val="000B33AC"/>
    <w:rsid w:val="000B34A9"/>
    <w:rsid w:val="000B484A"/>
    <w:rsid w:val="000B529B"/>
    <w:rsid w:val="000B5B00"/>
    <w:rsid w:val="000B5F17"/>
    <w:rsid w:val="000B6895"/>
    <w:rsid w:val="000B74E4"/>
    <w:rsid w:val="000C0E2B"/>
    <w:rsid w:val="000C103F"/>
    <w:rsid w:val="000C1648"/>
    <w:rsid w:val="000C239C"/>
    <w:rsid w:val="000C2A2A"/>
    <w:rsid w:val="000C2C80"/>
    <w:rsid w:val="000C30BA"/>
    <w:rsid w:val="000C577D"/>
    <w:rsid w:val="000C75BA"/>
    <w:rsid w:val="000D2C10"/>
    <w:rsid w:val="000D2ECB"/>
    <w:rsid w:val="000E1C13"/>
    <w:rsid w:val="000E585C"/>
    <w:rsid w:val="000E6CE5"/>
    <w:rsid w:val="000F0B31"/>
    <w:rsid w:val="000F0B98"/>
    <w:rsid w:val="000F1D62"/>
    <w:rsid w:val="000F35FD"/>
    <w:rsid w:val="000F3701"/>
    <w:rsid w:val="000F5184"/>
    <w:rsid w:val="000F7C77"/>
    <w:rsid w:val="00100319"/>
    <w:rsid w:val="00101E0B"/>
    <w:rsid w:val="0010258F"/>
    <w:rsid w:val="00103A9D"/>
    <w:rsid w:val="00104500"/>
    <w:rsid w:val="001050CA"/>
    <w:rsid w:val="001060B6"/>
    <w:rsid w:val="00107791"/>
    <w:rsid w:val="00107B49"/>
    <w:rsid w:val="001115A4"/>
    <w:rsid w:val="00111CE2"/>
    <w:rsid w:val="00113360"/>
    <w:rsid w:val="00115406"/>
    <w:rsid w:val="00115525"/>
    <w:rsid w:val="0011617B"/>
    <w:rsid w:val="00116F80"/>
    <w:rsid w:val="001170E4"/>
    <w:rsid w:val="001204FC"/>
    <w:rsid w:val="001205F6"/>
    <w:rsid w:val="0012110F"/>
    <w:rsid w:val="00121401"/>
    <w:rsid w:val="00121D10"/>
    <w:rsid w:val="001221CA"/>
    <w:rsid w:val="001244ED"/>
    <w:rsid w:val="001250F1"/>
    <w:rsid w:val="00125E0D"/>
    <w:rsid w:val="00126CF0"/>
    <w:rsid w:val="0012767C"/>
    <w:rsid w:val="00127834"/>
    <w:rsid w:val="00130996"/>
    <w:rsid w:val="00131851"/>
    <w:rsid w:val="00133109"/>
    <w:rsid w:val="0013362F"/>
    <w:rsid w:val="00137049"/>
    <w:rsid w:val="0013720A"/>
    <w:rsid w:val="0013752E"/>
    <w:rsid w:val="00141386"/>
    <w:rsid w:val="0014150C"/>
    <w:rsid w:val="0014166C"/>
    <w:rsid w:val="00141727"/>
    <w:rsid w:val="00141E5D"/>
    <w:rsid w:val="001431DB"/>
    <w:rsid w:val="001434DC"/>
    <w:rsid w:val="00143AC1"/>
    <w:rsid w:val="00144BDD"/>
    <w:rsid w:val="00146227"/>
    <w:rsid w:val="001519D2"/>
    <w:rsid w:val="0015334A"/>
    <w:rsid w:val="0015354A"/>
    <w:rsid w:val="00153758"/>
    <w:rsid w:val="00155946"/>
    <w:rsid w:val="001576FA"/>
    <w:rsid w:val="00160242"/>
    <w:rsid w:val="00161163"/>
    <w:rsid w:val="00162D33"/>
    <w:rsid w:val="0016368D"/>
    <w:rsid w:val="00163C87"/>
    <w:rsid w:val="00164721"/>
    <w:rsid w:val="00164A78"/>
    <w:rsid w:val="0016525A"/>
    <w:rsid w:val="00166A16"/>
    <w:rsid w:val="001671A7"/>
    <w:rsid w:val="00167EA9"/>
    <w:rsid w:val="00171CE8"/>
    <w:rsid w:val="00171ECE"/>
    <w:rsid w:val="001721A3"/>
    <w:rsid w:val="001737B2"/>
    <w:rsid w:val="001753BB"/>
    <w:rsid w:val="00181C1A"/>
    <w:rsid w:val="00182274"/>
    <w:rsid w:val="00182E3E"/>
    <w:rsid w:val="0018356D"/>
    <w:rsid w:val="00183E6D"/>
    <w:rsid w:val="0018535C"/>
    <w:rsid w:val="001856A0"/>
    <w:rsid w:val="001901B5"/>
    <w:rsid w:val="00190819"/>
    <w:rsid w:val="00190FC8"/>
    <w:rsid w:val="00190FDE"/>
    <w:rsid w:val="001928F2"/>
    <w:rsid w:val="00194200"/>
    <w:rsid w:val="00195E3A"/>
    <w:rsid w:val="00196976"/>
    <w:rsid w:val="00197075"/>
    <w:rsid w:val="001977CA"/>
    <w:rsid w:val="001978C7"/>
    <w:rsid w:val="001A0264"/>
    <w:rsid w:val="001A35CD"/>
    <w:rsid w:val="001A433E"/>
    <w:rsid w:val="001A572E"/>
    <w:rsid w:val="001A6574"/>
    <w:rsid w:val="001A6D9A"/>
    <w:rsid w:val="001B06D9"/>
    <w:rsid w:val="001B112E"/>
    <w:rsid w:val="001B222B"/>
    <w:rsid w:val="001B2518"/>
    <w:rsid w:val="001B31CE"/>
    <w:rsid w:val="001B39D1"/>
    <w:rsid w:val="001B5CA3"/>
    <w:rsid w:val="001B5D61"/>
    <w:rsid w:val="001B66F9"/>
    <w:rsid w:val="001B74FD"/>
    <w:rsid w:val="001C054B"/>
    <w:rsid w:val="001C338B"/>
    <w:rsid w:val="001C4AA4"/>
    <w:rsid w:val="001C5A72"/>
    <w:rsid w:val="001C622F"/>
    <w:rsid w:val="001C6375"/>
    <w:rsid w:val="001C6E33"/>
    <w:rsid w:val="001C71B9"/>
    <w:rsid w:val="001D059C"/>
    <w:rsid w:val="001D09D4"/>
    <w:rsid w:val="001D5859"/>
    <w:rsid w:val="001D62D0"/>
    <w:rsid w:val="001D6750"/>
    <w:rsid w:val="001D6D1B"/>
    <w:rsid w:val="001D6D64"/>
    <w:rsid w:val="001D759D"/>
    <w:rsid w:val="001E0717"/>
    <w:rsid w:val="001E13B5"/>
    <w:rsid w:val="001E36EC"/>
    <w:rsid w:val="001E3C56"/>
    <w:rsid w:val="001E3F64"/>
    <w:rsid w:val="001E569C"/>
    <w:rsid w:val="001E5EE5"/>
    <w:rsid w:val="001E6D4E"/>
    <w:rsid w:val="001F021B"/>
    <w:rsid w:val="001F044D"/>
    <w:rsid w:val="001F1492"/>
    <w:rsid w:val="001F1575"/>
    <w:rsid w:val="001F2A21"/>
    <w:rsid w:val="001F2DEE"/>
    <w:rsid w:val="001F3664"/>
    <w:rsid w:val="001F39C5"/>
    <w:rsid w:val="001F7FCF"/>
    <w:rsid w:val="0020126D"/>
    <w:rsid w:val="00201489"/>
    <w:rsid w:val="002103EF"/>
    <w:rsid w:val="00212D64"/>
    <w:rsid w:val="002138BE"/>
    <w:rsid w:val="00213F99"/>
    <w:rsid w:val="00214698"/>
    <w:rsid w:val="002152FC"/>
    <w:rsid w:val="00215C94"/>
    <w:rsid w:val="00215D27"/>
    <w:rsid w:val="00215FCC"/>
    <w:rsid w:val="00216C29"/>
    <w:rsid w:val="00220469"/>
    <w:rsid w:val="0022047F"/>
    <w:rsid w:val="0022214C"/>
    <w:rsid w:val="00222532"/>
    <w:rsid w:val="00222929"/>
    <w:rsid w:val="00222FC6"/>
    <w:rsid w:val="00223436"/>
    <w:rsid w:val="00223763"/>
    <w:rsid w:val="0022475E"/>
    <w:rsid w:val="00224B84"/>
    <w:rsid w:val="00225686"/>
    <w:rsid w:val="0022628A"/>
    <w:rsid w:val="00227B0D"/>
    <w:rsid w:val="00227DEA"/>
    <w:rsid w:val="002300A7"/>
    <w:rsid w:val="00230EEB"/>
    <w:rsid w:val="002321B5"/>
    <w:rsid w:val="00232531"/>
    <w:rsid w:val="00234980"/>
    <w:rsid w:val="002349DF"/>
    <w:rsid w:val="00234B10"/>
    <w:rsid w:val="00235197"/>
    <w:rsid w:val="00237CCD"/>
    <w:rsid w:val="00240C77"/>
    <w:rsid w:val="00240EF6"/>
    <w:rsid w:val="0024226E"/>
    <w:rsid w:val="00242E34"/>
    <w:rsid w:val="00243A30"/>
    <w:rsid w:val="00243A7F"/>
    <w:rsid w:val="002469AB"/>
    <w:rsid w:val="00246CC2"/>
    <w:rsid w:val="00247B6B"/>
    <w:rsid w:val="0025001F"/>
    <w:rsid w:val="002502B3"/>
    <w:rsid w:val="00250777"/>
    <w:rsid w:val="0025190E"/>
    <w:rsid w:val="00251AD3"/>
    <w:rsid w:val="0025207B"/>
    <w:rsid w:val="00252C69"/>
    <w:rsid w:val="00252FD6"/>
    <w:rsid w:val="00254BB7"/>
    <w:rsid w:val="0025562E"/>
    <w:rsid w:val="002561C9"/>
    <w:rsid w:val="00256616"/>
    <w:rsid w:val="0025778F"/>
    <w:rsid w:val="0026109A"/>
    <w:rsid w:val="002616D2"/>
    <w:rsid w:val="002627BE"/>
    <w:rsid w:val="00262A11"/>
    <w:rsid w:val="0026386E"/>
    <w:rsid w:val="00265525"/>
    <w:rsid w:val="00265A66"/>
    <w:rsid w:val="00265AD3"/>
    <w:rsid w:val="00270201"/>
    <w:rsid w:val="00270B36"/>
    <w:rsid w:val="0027109B"/>
    <w:rsid w:val="002717BA"/>
    <w:rsid w:val="00271E74"/>
    <w:rsid w:val="00273EAB"/>
    <w:rsid w:val="00274126"/>
    <w:rsid w:val="00274507"/>
    <w:rsid w:val="002746EC"/>
    <w:rsid w:val="00274942"/>
    <w:rsid w:val="00275F40"/>
    <w:rsid w:val="00276267"/>
    <w:rsid w:val="002763A9"/>
    <w:rsid w:val="002768CE"/>
    <w:rsid w:val="00277183"/>
    <w:rsid w:val="002803E2"/>
    <w:rsid w:val="00280578"/>
    <w:rsid w:val="00280731"/>
    <w:rsid w:val="00280A90"/>
    <w:rsid w:val="00280DF0"/>
    <w:rsid w:val="00281264"/>
    <w:rsid w:val="00282286"/>
    <w:rsid w:val="002826E7"/>
    <w:rsid w:val="00282A64"/>
    <w:rsid w:val="00284686"/>
    <w:rsid w:val="00287E55"/>
    <w:rsid w:val="00290898"/>
    <w:rsid w:val="00290FC0"/>
    <w:rsid w:val="002946A7"/>
    <w:rsid w:val="0029495B"/>
    <w:rsid w:val="00294C64"/>
    <w:rsid w:val="00295C80"/>
    <w:rsid w:val="002973FA"/>
    <w:rsid w:val="002A0085"/>
    <w:rsid w:val="002A00BC"/>
    <w:rsid w:val="002A1833"/>
    <w:rsid w:val="002A3618"/>
    <w:rsid w:val="002A3792"/>
    <w:rsid w:val="002A44FD"/>
    <w:rsid w:val="002A4B31"/>
    <w:rsid w:val="002A5838"/>
    <w:rsid w:val="002A60AF"/>
    <w:rsid w:val="002A79EE"/>
    <w:rsid w:val="002B0C71"/>
    <w:rsid w:val="002B12C5"/>
    <w:rsid w:val="002B1AD2"/>
    <w:rsid w:val="002B2C64"/>
    <w:rsid w:val="002B4776"/>
    <w:rsid w:val="002B54B9"/>
    <w:rsid w:val="002B56ED"/>
    <w:rsid w:val="002B5DC5"/>
    <w:rsid w:val="002B63E1"/>
    <w:rsid w:val="002B6A41"/>
    <w:rsid w:val="002B6B5E"/>
    <w:rsid w:val="002C0281"/>
    <w:rsid w:val="002C0C0E"/>
    <w:rsid w:val="002C2240"/>
    <w:rsid w:val="002C37FC"/>
    <w:rsid w:val="002C4074"/>
    <w:rsid w:val="002C5522"/>
    <w:rsid w:val="002C5DE7"/>
    <w:rsid w:val="002C61DD"/>
    <w:rsid w:val="002C732C"/>
    <w:rsid w:val="002D1911"/>
    <w:rsid w:val="002D1DFF"/>
    <w:rsid w:val="002D2499"/>
    <w:rsid w:val="002D3BF0"/>
    <w:rsid w:val="002D3C25"/>
    <w:rsid w:val="002D4C07"/>
    <w:rsid w:val="002D4C6B"/>
    <w:rsid w:val="002D4EC6"/>
    <w:rsid w:val="002D512F"/>
    <w:rsid w:val="002D514E"/>
    <w:rsid w:val="002D6391"/>
    <w:rsid w:val="002D787E"/>
    <w:rsid w:val="002E0659"/>
    <w:rsid w:val="002E0B29"/>
    <w:rsid w:val="002E1C5E"/>
    <w:rsid w:val="002E1D54"/>
    <w:rsid w:val="002E2807"/>
    <w:rsid w:val="002E46F7"/>
    <w:rsid w:val="002E5274"/>
    <w:rsid w:val="002E5539"/>
    <w:rsid w:val="002E5E2E"/>
    <w:rsid w:val="002E6270"/>
    <w:rsid w:val="002E691D"/>
    <w:rsid w:val="002E74DE"/>
    <w:rsid w:val="002E77B3"/>
    <w:rsid w:val="002E787A"/>
    <w:rsid w:val="002F0BFE"/>
    <w:rsid w:val="002F29DD"/>
    <w:rsid w:val="002F4361"/>
    <w:rsid w:val="002F4A50"/>
    <w:rsid w:val="002F4CF1"/>
    <w:rsid w:val="002F68D7"/>
    <w:rsid w:val="0030088A"/>
    <w:rsid w:val="00300E80"/>
    <w:rsid w:val="00301D44"/>
    <w:rsid w:val="003038D3"/>
    <w:rsid w:val="00304678"/>
    <w:rsid w:val="00305DA7"/>
    <w:rsid w:val="0030602E"/>
    <w:rsid w:val="003062B9"/>
    <w:rsid w:val="00306C5D"/>
    <w:rsid w:val="00307C3E"/>
    <w:rsid w:val="00313F0A"/>
    <w:rsid w:val="00316A64"/>
    <w:rsid w:val="00316E45"/>
    <w:rsid w:val="00320472"/>
    <w:rsid w:val="003209E9"/>
    <w:rsid w:val="003221A4"/>
    <w:rsid w:val="00322307"/>
    <w:rsid w:val="00322DCD"/>
    <w:rsid w:val="00322FC8"/>
    <w:rsid w:val="00326570"/>
    <w:rsid w:val="00326806"/>
    <w:rsid w:val="00327576"/>
    <w:rsid w:val="00327A0A"/>
    <w:rsid w:val="0033075B"/>
    <w:rsid w:val="0033349A"/>
    <w:rsid w:val="00334133"/>
    <w:rsid w:val="0033479A"/>
    <w:rsid w:val="00334C58"/>
    <w:rsid w:val="00335096"/>
    <w:rsid w:val="003352B2"/>
    <w:rsid w:val="00336C6C"/>
    <w:rsid w:val="00337004"/>
    <w:rsid w:val="00337096"/>
    <w:rsid w:val="00343631"/>
    <w:rsid w:val="00346230"/>
    <w:rsid w:val="00346488"/>
    <w:rsid w:val="00347A4C"/>
    <w:rsid w:val="00350BFE"/>
    <w:rsid w:val="00350D25"/>
    <w:rsid w:val="00351363"/>
    <w:rsid w:val="00351DC2"/>
    <w:rsid w:val="00354065"/>
    <w:rsid w:val="00354F74"/>
    <w:rsid w:val="00355F99"/>
    <w:rsid w:val="00356A4D"/>
    <w:rsid w:val="00356D67"/>
    <w:rsid w:val="00361430"/>
    <w:rsid w:val="00361EB0"/>
    <w:rsid w:val="00362FE3"/>
    <w:rsid w:val="003640C6"/>
    <w:rsid w:val="00364C51"/>
    <w:rsid w:val="0036730F"/>
    <w:rsid w:val="00367C16"/>
    <w:rsid w:val="00370564"/>
    <w:rsid w:val="003745DC"/>
    <w:rsid w:val="003750D4"/>
    <w:rsid w:val="003772F6"/>
    <w:rsid w:val="0037772B"/>
    <w:rsid w:val="003800F0"/>
    <w:rsid w:val="0038034A"/>
    <w:rsid w:val="003806DF"/>
    <w:rsid w:val="00381A53"/>
    <w:rsid w:val="003823B4"/>
    <w:rsid w:val="00383D5F"/>
    <w:rsid w:val="003862AF"/>
    <w:rsid w:val="00386D99"/>
    <w:rsid w:val="00386ED3"/>
    <w:rsid w:val="00391226"/>
    <w:rsid w:val="00391F44"/>
    <w:rsid w:val="00392C40"/>
    <w:rsid w:val="00394976"/>
    <w:rsid w:val="003A20B6"/>
    <w:rsid w:val="003A2749"/>
    <w:rsid w:val="003A2FDF"/>
    <w:rsid w:val="003A313D"/>
    <w:rsid w:val="003A44D6"/>
    <w:rsid w:val="003A4836"/>
    <w:rsid w:val="003A6C33"/>
    <w:rsid w:val="003B0A90"/>
    <w:rsid w:val="003B0B74"/>
    <w:rsid w:val="003B2073"/>
    <w:rsid w:val="003B2323"/>
    <w:rsid w:val="003B39B9"/>
    <w:rsid w:val="003B4CB9"/>
    <w:rsid w:val="003B511C"/>
    <w:rsid w:val="003C0BC5"/>
    <w:rsid w:val="003C1FAE"/>
    <w:rsid w:val="003C57A8"/>
    <w:rsid w:val="003C7371"/>
    <w:rsid w:val="003D2200"/>
    <w:rsid w:val="003D2428"/>
    <w:rsid w:val="003D30FD"/>
    <w:rsid w:val="003D384B"/>
    <w:rsid w:val="003D4D7A"/>
    <w:rsid w:val="003D582C"/>
    <w:rsid w:val="003D69E8"/>
    <w:rsid w:val="003E05A8"/>
    <w:rsid w:val="003E1945"/>
    <w:rsid w:val="003E2EBE"/>
    <w:rsid w:val="003E32AB"/>
    <w:rsid w:val="003E3BCC"/>
    <w:rsid w:val="003E6615"/>
    <w:rsid w:val="003E7DF8"/>
    <w:rsid w:val="003F040E"/>
    <w:rsid w:val="003F0A1E"/>
    <w:rsid w:val="003F0B63"/>
    <w:rsid w:val="003F3AE4"/>
    <w:rsid w:val="003F48CC"/>
    <w:rsid w:val="003F5C23"/>
    <w:rsid w:val="003F6C91"/>
    <w:rsid w:val="004005FF"/>
    <w:rsid w:val="004033BF"/>
    <w:rsid w:val="00403FF2"/>
    <w:rsid w:val="00404C09"/>
    <w:rsid w:val="00406D79"/>
    <w:rsid w:val="00410974"/>
    <w:rsid w:val="00410D2C"/>
    <w:rsid w:val="00412986"/>
    <w:rsid w:val="00412F28"/>
    <w:rsid w:val="0041303C"/>
    <w:rsid w:val="00413044"/>
    <w:rsid w:val="0041452A"/>
    <w:rsid w:val="00414A93"/>
    <w:rsid w:val="00414C0D"/>
    <w:rsid w:val="00416C52"/>
    <w:rsid w:val="00420C2E"/>
    <w:rsid w:val="0042111D"/>
    <w:rsid w:val="004218D7"/>
    <w:rsid w:val="004225DA"/>
    <w:rsid w:val="00424019"/>
    <w:rsid w:val="00425AEC"/>
    <w:rsid w:val="00426768"/>
    <w:rsid w:val="004275C5"/>
    <w:rsid w:val="00427685"/>
    <w:rsid w:val="00427D07"/>
    <w:rsid w:val="00427DD7"/>
    <w:rsid w:val="004305C6"/>
    <w:rsid w:val="004305D0"/>
    <w:rsid w:val="004306F6"/>
    <w:rsid w:val="004312C7"/>
    <w:rsid w:val="00431E99"/>
    <w:rsid w:val="00431FF8"/>
    <w:rsid w:val="004340E5"/>
    <w:rsid w:val="004344FA"/>
    <w:rsid w:val="00434CF8"/>
    <w:rsid w:val="004359BA"/>
    <w:rsid w:val="00436BF3"/>
    <w:rsid w:val="00444168"/>
    <w:rsid w:val="004463A1"/>
    <w:rsid w:val="004468B5"/>
    <w:rsid w:val="00447CEB"/>
    <w:rsid w:val="00450176"/>
    <w:rsid w:val="00450F0B"/>
    <w:rsid w:val="0045107D"/>
    <w:rsid w:val="00453BA5"/>
    <w:rsid w:val="004541EA"/>
    <w:rsid w:val="004546DB"/>
    <w:rsid w:val="004547EF"/>
    <w:rsid w:val="00454B5D"/>
    <w:rsid w:val="0045502B"/>
    <w:rsid w:val="00455717"/>
    <w:rsid w:val="004570B2"/>
    <w:rsid w:val="00457F39"/>
    <w:rsid w:val="00460B9C"/>
    <w:rsid w:val="00462EAF"/>
    <w:rsid w:val="00463BB8"/>
    <w:rsid w:val="004648DA"/>
    <w:rsid w:val="00466B40"/>
    <w:rsid w:val="00470742"/>
    <w:rsid w:val="00472975"/>
    <w:rsid w:val="00472D9C"/>
    <w:rsid w:val="0047335C"/>
    <w:rsid w:val="00474284"/>
    <w:rsid w:val="0048227D"/>
    <w:rsid w:val="0048385B"/>
    <w:rsid w:val="00484CD4"/>
    <w:rsid w:val="00484EEC"/>
    <w:rsid w:val="00485A60"/>
    <w:rsid w:val="00485BDA"/>
    <w:rsid w:val="004862A5"/>
    <w:rsid w:val="0049048B"/>
    <w:rsid w:val="0049076D"/>
    <w:rsid w:val="00491B03"/>
    <w:rsid w:val="00491E16"/>
    <w:rsid w:val="00492B64"/>
    <w:rsid w:val="00493B19"/>
    <w:rsid w:val="00494EDB"/>
    <w:rsid w:val="00495216"/>
    <w:rsid w:val="004957E8"/>
    <w:rsid w:val="00495F31"/>
    <w:rsid w:val="004A1A50"/>
    <w:rsid w:val="004A2932"/>
    <w:rsid w:val="004A3599"/>
    <w:rsid w:val="004A3609"/>
    <w:rsid w:val="004A4976"/>
    <w:rsid w:val="004A4C65"/>
    <w:rsid w:val="004A5278"/>
    <w:rsid w:val="004A59C6"/>
    <w:rsid w:val="004A5A76"/>
    <w:rsid w:val="004A5E52"/>
    <w:rsid w:val="004A624D"/>
    <w:rsid w:val="004A62F1"/>
    <w:rsid w:val="004A6B4E"/>
    <w:rsid w:val="004B0049"/>
    <w:rsid w:val="004B0DD7"/>
    <w:rsid w:val="004B2CF5"/>
    <w:rsid w:val="004B2D15"/>
    <w:rsid w:val="004B3002"/>
    <w:rsid w:val="004B30F3"/>
    <w:rsid w:val="004B3647"/>
    <w:rsid w:val="004B4A40"/>
    <w:rsid w:val="004B4F86"/>
    <w:rsid w:val="004B6299"/>
    <w:rsid w:val="004B7733"/>
    <w:rsid w:val="004B78B3"/>
    <w:rsid w:val="004B7F27"/>
    <w:rsid w:val="004C07D6"/>
    <w:rsid w:val="004C0CFB"/>
    <w:rsid w:val="004C2057"/>
    <w:rsid w:val="004C257F"/>
    <w:rsid w:val="004C2EDA"/>
    <w:rsid w:val="004C36F4"/>
    <w:rsid w:val="004C485F"/>
    <w:rsid w:val="004C4B7A"/>
    <w:rsid w:val="004C4BAF"/>
    <w:rsid w:val="004C545E"/>
    <w:rsid w:val="004C5E2B"/>
    <w:rsid w:val="004C6468"/>
    <w:rsid w:val="004D04B3"/>
    <w:rsid w:val="004D131D"/>
    <w:rsid w:val="004D3CC0"/>
    <w:rsid w:val="004D4585"/>
    <w:rsid w:val="004D5A95"/>
    <w:rsid w:val="004D61A2"/>
    <w:rsid w:val="004D6DD7"/>
    <w:rsid w:val="004D70B2"/>
    <w:rsid w:val="004D7F4B"/>
    <w:rsid w:val="004E0B9E"/>
    <w:rsid w:val="004E3421"/>
    <w:rsid w:val="004E4236"/>
    <w:rsid w:val="004E4DD0"/>
    <w:rsid w:val="004E6219"/>
    <w:rsid w:val="004E633F"/>
    <w:rsid w:val="004F0E4F"/>
    <w:rsid w:val="004F17E3"/>
    <w:rsid w:val="004F2131"/>
    <w:rsid w:val="004F29D9"/>
    <w:rsid w:val="004F4163"/>
    <w:rsid w:val="004F4AF0"/>
    <w:rsid w:val="004F4DBE"/>
    <w:rsid w:val="004F76D2"/>
    <w:rsid w:val="00504522"/>
    <w:rsid w:val="00505313"/>
    <w:rsid w:val="00506703"/>
    <w:rsid w:val="00507770"/>
    <w:rsid w:val="00507C34"/>
    <w:rsid w:val="00510CB5"/>
    <w:rsid w:val="00511216"/>
    <w:rsid w:val="00511893"/>
    <w:rsid w:val="00511923"/>
    <w:rsid w:val="005135EE"/>
    <w:rsid w:val="00513F97"/>
    <w:rsid w:val="005157C0"/>
    <w:rsid w:val="00516EB6"/>
    <w:rsid w:val="005200DE"/>
    <w:rsid w:val="0052096B"/>
    <w:rsid w:val="0052147E"/>
    <w:rsid w:val="00521A84"/>
    <w:rsid w:val="0052327A"/>
    <w:rsid w:val="00523BCA"/>
    <w:rsid w:val="00523DA2"/>
    <w:rsid w:val="005250C1"/>
    <w:rsid w:val="0052638F"/>
    <w:rsid w:val="0053314A"/>
    <w:rsid w:val="005340A2"/>
    <w:rsid w:val="00534CED"/>
    <w:rsid w:val="005351D4"/>
    <w:rsid w:val="00535E0E"/>
    <w:rsid w:val="00536A0B"/>
    <w:rsid w:val="0053746B"/>
    <w:rsid w:val="0054193A"/>
    <w:rsid w:val="00543204"/>
    <w:rsid w:val="005438E3"/>
    <w:rsid w:val="0054408F"/>
    <w:rsid w:val="00544DAF"/>
    <w:rsid w:val="005466A5"/>
    <w:rsid w:val="005472B2"/>
    <w:rsid w:val="00550038"/>
    <w:rsid w:val="00550390"/>
    <w:rsid w:val="005503E4"/>
    <w:rsid w:val="00550A65"/>
    <w:rsid w:val="0055238A"/>
    <w:rsid w:val="005537A7"/>
    <w:rsid w:val="00553B42"/>
    <w:rsid w:val="005549DE"/>
    <w:rsid w:val="005561FD"/>
    <w:rsid w:val="00556E6C"/>
    <w:rsid w:val="005602A9"/>
    <w:rsid w:val="005604C1"/>
    <w:rsid w:val="00561E5B"/>
    <w:rsid w:val="0056253E"/>
    <w:rsid w:val="00564D78"/>
    <w:rsid w:val="00565612"/>
    <w:rsid w:val="00565BD0"/>
    <w:rsid w:val="005665C4"/>
    <w:rsid w:val="00566D23"/>
    <w:rsid w:val="00567581"/>
    <w:rsid w:val="00571030"/>
    <w:rsid w:val="00571046"/>
    <w:rsid w:val="00572EA4"/>
    <w:rsid w:val="00573D7F"/>
    <w:rsid w:val="0057492F"/>
    <w:rsid w:val="005756EF"/>
    <w:rsid w:val="005804C4"/>
    <w:rsid w:val="00583E06"/>
    <w:rsid w:val="0058439F"/>
    <w:rsid w:val="00584DED"/>
    <w:rsid w:val="005876C6"/>
    <w:rsid w:val="00587E32"/>
    <w:rsid w:val="00587FB0"/>
    <w:rsid w:val="00591FA4"/>
    <w:rsid w:val="005937A9"/>
    <w:rsid w:val="00595646"/>
    <w:rsid w:val="00595DBD"/>
    <w:rsid w:val="0059612E"/>
    <w:rsid w:val="005A0E45"/>
    <w:rsid w:val="005A1808"/>
    <w:rsid w:val="005A2D3F"/>
    <w:rsid w:val="005A3298"/>
    <w:rsid w:val="005A3EBE"/>
    <w:rsid w:val="005A5787"/>
    <w:rsid w:val="005A607B"/>
    <w:rsid w:val="005A7B83"/>
    <w:rsid w:val="005A7C46"/>
    <w:rsid w:val="005A7EBF"/>
    <w:rsid w:val="005B0118"/>
    <w:rsid w:val="005B1D95"/>
    <w:rsid w:val="005B2546"/>
    <w:rsid w:val="005B25C4"/>
    <w:rsid w:val="005B26D2"/>
    <w:rsid w:val="005B517A"/>
    <w:rsid w:val="005B60B5"/>
    <w:rsid w:val="005B73FA"/>
    <w:rsid w:val="005C21FB"/>
    <w:rsid w:val="005C3A22"/>
    <w:rsid w:val="005C41EC"/>
    <w:rsid w:val="005C44D7"/>
    <w:rsid w:val="005C45FA"/>
    <w:rsid w:val="005C4AB8"/>
    <w:rsid w:val="005C64FF"/>
    <w:rsid w:val="005C7A81"/>
    <w:rsid w:val="005D0111"/>
    <w:rsid w:val="005D035E"/>
    <w:rsid w:val="005D24EE"/>
    <w:rsid w:val="005D274D"/>
    <w:rsid w:val="005D2807"/>
    <w:rsid w:val="005D383B"/>
    <w:rsid w:val="005D400C"/>
    <w:rsid w:val="005D45F5"/>
    <w:rsid w:val="005D4639"/>
    <w:rsid w:val="005D493F"/>
    <w:rsid w:val="005D575B"/>
    <w:rsid w:val="005D725A"/>
    <w:rsid w:val="005E16FB"/>
    <w:rsid w:val="005E1830"/>
    <w:rsid w:val="005E1A00"/>
    <w:rsid w:val="005E318C"/>
    <w:rsid w:val="005E36D4"/>
    <w:rsid w:val="005E48F2"/>
    <w:rsid w:val="005E540B"/>
    <w:rsid w:val="005E5FBC"/>
    <w:rsid w:val="005E6E76"/>
    <w:rsid w:val="005E7241"/>
    <w:rsid w:val="005E75A9"/>
    <w:rsid w:val="005E76D3"/>
    <w:rsid w:val="005F0919"/>
    <w:rsid w:val="005F3363"/>
    <w:rsid w:val="005F3AEF"/>
    <w:rsid w:val="005F3D5E"/>
    <w:rsid w:val="005F3DC3"/>
    <w:rsid w:val="005F472B"/>
    <w:rsid w:val="005F6247"/>
    <w:rsid w:val="005F7961"/>
    <w:rsid w:val="00600883"/>
    <w:rsid w:val="006011FD"/>
    <w:rsid w:val="00602F8E"/>
    <w:rsid w:val="006032DB"/>
    <w:rsid w:val="00603EC2"/>
    <w:rsid w:val="00604711"/>
    <w:rsid w:val="00605A3A"/>
    <w:rsid w:val="006064BE"/>
    <w:rsid w:val="00607F1A"/>
    <w:rsid w:val="00610261"/>
    <w:rsid w:val="00613959"/>
    <w:rsid w:val="006144A3"/>
    <w:rsid w:val="00614E57"/>
    <w:rsid w:val="006158B8"/>
    <w:rsid w:val="00616471"/>
    <w:rsid w:val="00616DD9"/>
    <w:rsid w:val="00617336"/>
    <w:rsid w:val="00617411"/>
    <w:rsid w:val="00617A6B"/>
    <w:rsid w:val="0062238E"/>
    <w:rsid w:val="0062467A"/>
    <w:rsid w:val="00624876"/>
    <w:rsid w:val="00627676"/>
    <w:rsid w:val="00630120"/>
    <w:rsid w:val="0063178F"/>
    <w:rsid w:val="00631DB6"/>
    <w:rsid w:val="00631DFD"/>
    <w:rsid w:val="006326CE"/>
    <w:rsid w:val="00632714"/>
    <w:rsid w:val="00636859"/>
    <w:rsid w:val="00636FD2"/>
    <w:rsid w:val="006374D5"/>
    <w:rsid w:val="00637ED9"/>
    <w:rsid w:val="0064269F"/>
    <w:rsid w:val="00643676"/>
    <w:rsid w:val="00643C2C"/>
    <w:rsid w:val="00643CF5"/>
    <w:rsid w:val="0064429B"/>
    <w:rsid w:val="00646A12"/>
    <w:rsid w:val="00650294"/>
    <w:rsid w:val="00650818"/>
    <w:rsid w:val="00650D39"/>
    <w:rsid w:val="00654120"/>
    <w:rsid w:val="00654A2A"/>
    <w:rsid w:val="00655690"/>
    <w:rsid w:val="00655CF5"/>
    <w:rsid w:val="00660409"/>
    <w:rsid w:val="006606FC"/>
    <w:rsid w:val="0066329F"/>
    <w:rsid w:val="006644DC"/>
    <w:rsid w:val="006650FC"/>
    <w:rsid w:val="00665247"/>
    <w:rsid w:val="0066614F"/>
    <w:rsid w:val="00666B3F"/>
    <w:rsid w:val="006671B7"/>
    <w:rsid w:val="00671CE4"/>
    <w:rsid w:val="006729A1"/>
    <w:rsid w:val="00673422"/>
    <w:rsid w:val="00677066"/>
    <w:rsid w:val="00680FB1"/>
    <w:rsid w:val="006825FB"/>
    <w:rsid w:val="006835F0"/>
    <w:rsid w:val="00683B4B"/>
    <w:rsid w:val="00684C8E"/>
    <w:rsid w:val="00685F1B"/>
    <w:rsid w:val="00687192"/>
    <w:rsid w:val="00687220"/>
    <w:rsid w:val="00690225"/>
    <w:rsid w:val="00690EB1"/>
    <w:rsid w:val="00691227"/>
    <w:rsid w:val="00691F03"/>
    <w:rsid w:val="00693762"/>
    <w:rsid w:val="00693AF9"/>
    <w:rsid w:val="00693CC7"/>
    <w:rsid w:val="0069569A"/>
    <w:rsid w:val="006A1ACA"/>
    <w:rsid w:val="006A1CCD"/>
    <w:rsid w:val="006A1E2D"/>
    <w:rsid w:val="006A2129"/>
    <w:rsid w:val="006A356F"/>
    <w:rsid w:val="006A3959"/>
    <w:rsid w:val="006A4378"/>
    <w:rsid w:val="006A4E8F"/>
    <w:rsid w:val="006A572C"/>
    <w:rsid w:val="006A576F"/>
    <w:rsid w:val="006A5892"/>
    <w:rsid w:val="006A6872"/>
    <w:rsid w:val="006A780C"/>
    <w:rsid w:val="006B021E"/>
    <w:rsid w:val="006B0EEA"/>
    <w:rsid w:val="006B119A"/>
    <w:rsid w:val="006B34D1"/>
    <w:rsid w:val="006B38FD"/>
    <w:rsid w:val="006B5A3B"/>
    <w:rsid w:val="006B639C"/>
    <w:rsid w:val="006B6D29"/>
    <w:rsid w:val="006B7B66"/>
    <w:rsid w:val="006B7CD7"/>
    <w:rsid w:val="006C024E"/>
    <w:rsid w:val="006C0A26"/>
    <w:rsid w:val="006C1645"/>
    <w:rsid w:val="006C35AB"/>
    <w:rsid w:val="006C364F"/>
    <w:rsid w:val="006C4706"/>
    <w:rsid w:val="006C5013"/>
    <w:rsid w:val="006C6BD6"/>
    <w:rsid w:val="006C7630"/>
    <w:rsid w:val="006D01D8"/>
    <w:rsid w:val="006D138A"/>
    <w:rsid w:val="006D13DE"/>
    <w:rsid w:val="006D1880"/>
    <w:rsid w:val="006D280C"/>
    <w:rsid w:val="006D285D"/>
    <w:rsid w:val="006D2995"/>
    <w:rsid w:val="006D348D"/>
    <w:rsid w:val="006D3DF8"/>
    <w:rsid w:val="006D5B00"/>
    <w:rsid w:val="006D5B7D"/>
    <w:rsid w:val="006D5BB8"/>
    <w:rsid w:val="006D6ABA"/>
    <w:rsid w:val="006E00FD"/>
    <w:rsid w:val="006E03CB"/>
    <w:rsid w:val="006E14CF"/>
    <w:rsid w:val="006E2313"/>
    <w:rsid w:val="006E29A2"/>
    <w:rsid w:val="006E339A"/>
    <w:rsid w:val="006E38ED"/>
    <w:rsid w:val="006E3A86"/>
    <w:rsid w:val="006E3B5B"/>
    <w:rsid w:val="006E43E9"/>
    <w:rsid w:val="006E46C5"/>
    <w:rsid w:val="006E5A27"/>
    <w:rsid w:val="006E5E17"/>
    <w:rsid w:val="006E7BD3"/>
    <w:rsid w:val="006F1879"/>
    <w:rsid w:val="006F18CA"/>
    <w:rsid w:val="006F43F8"/>
    <w:rsid w:val="006F4869"/>
    <w:rsid w:val="006F56D7"/>
    <w:rsid w:val="006F572E"/>
    <w:rsid w:val="006F79CA"/>
    <w:rsid w:val="00700926"/>
    <w:rsid w:val="00700958"/>
    <w:rsid w:val="0070162B"/>
    <w:rsid w:val="00701F14"/>
    <w:rsid w:val="007022A7"/>
    <w:rsid w:val="00702465"/>
    <w:rsid w:val="00702469"/>
    <w:rsid w:val="007027EF"/>
    <w:rsid w:val="00702DBE"/>
    <w:rsid w:val="007036A5"/>
    <w:rsid w:val="0070549B"/>
    <w:rsid w:val="007060BB"/>
    <w:rsid w:val="00707BE1"/>
    <w:rsid w:val="00711416"/>
    <w:rsid w:val="007122A6"/>
    <w:rsid w:val="007127F5"/>
    <w:rsid w:val="00712B78"/>
    <w:rsid w:val="007130E4"/>
    <w:rsid w:val="00713254"/>
    <w:rsid w:val="0071352A"/>
    <w:rsid w:val="007164FD"/>
    <w:rsid w:val="00717905"/>
    <w:rsid w:val="007179D8"/>
    <w:rsid w:val="00717DCF"/>
    <w:rsid w:val="007202FB"/>
    <w:rsid w:val="00720AA4"/>
    <w:rsid w:val="00721012"/>
    <w:rsid w:val="007246FC"/>
    <w:rsid w:val="007247F7"/>
    <w:rsid w:val="007307C0"/>
    <w:rsid w:val="00730D58"/>
    <w:rsid w:val="0073201F"/>
    <w:rsid w:val="0073342B"/>
    <w:rsid w:val="0073349F"/>
    <w:rsid w:val="0073380F"/>
    <w:rsid w:val="00735CF7"/>
    <w:rsid w:val="00735E6A"/>
    <w:rsid w:val="00736AD3"/>
    <w:rsid w:val="00736E38"/>
    <w:rsid w:val="00736F6C"/>
    <w:rsid w:val="00737343"/>
    <w:rsid w:val="00737F40"/>
    <w:rsid w:val="00740A2E"/>
    <w:rsid w:val="00740ACE"/>
    <w:rsid w:val="00741A17"/>
    <w:rsid w:val="00741D88"/>
    <w:rsid w:val="0074302B"/>
    <w:rsid w:val="00744977"/>
    <w:rsid w:val="00746B4A"/>
    <w:rsid w:val="00747F6C"/>
    <w:rsid w:val="0075018E"/>
    <w:rsid w:val="00750DCD"/>
    <w:rsid w:val="00751302"/>
    <w:rsid w:val="007525DE"/>
    <w:rsid w:val="00752FCA"/>
    <w:rsid w:val="007537CB"/>
    <w:rsid w:val="007558C1"/>
    <w:rsid w:val="00755D06"/>
    <w:rsid w:val="00755D50"/>
    <w:rsid w:val="007560AC"/>
    <w:rsid w:val="00756A5A"/>
    <w:rsid w:val="00756E7F"/>
    <w:rsid w:val="00756F8A"/>
    <w:rsid w:val="00757D6A"/>
    <w:rsid w:val="00762199"/>
    <w:rsid w:val="007624F4"/>
    <w:rsid w:val="00762D34"/>
    <w:rsid w:val="0076482F"/>
    <w:rsid w:val="0076527D"/>
    <w:rsid w:val="00765873"/>
    <w:rsid w:val="0076610E"/>
    <w:rsid w:val="007666BE"/>
    <w:rsid w:val="007671C9"/>
    <w:rsid w:val="00767623"/>
    <w:rsid w:val="00767F97"/>
    <w:rsid w:val="00771692"/>
    <w:rsid w:val="00771FFC"/>
    <w:rsid w:val="00772266"/>
    <w:rsid w:val="0077228E"/>
    <w:rsid w:val="00772CD3"/>
    <w:rsid w:val="00774C27"/>
    <w:rsid w:val="00774E60"/>
    <w:rsid w:val="00775099"/>
    <w:rsid w:val="00775139"/>
    <w:rsid w:val="007753E6"/>
    <w:rsid w:val="00775D38"/>
    <w:rsid w:val="00776484"/>
    <w:rsid w:val="00777439"/>
    <w:rsid w:val="0078008B"/>
    <w:rsid w:val="00780316"/>
    <w:rsid w:val="00783E3C"/>
    <w:rsid w:val="00784F34"/>
    <w:rsid w:val="00785102"/>
    <w:rsid w:val="0078580E"/>
    <w:rsid w:val="0078623A"/>
    <w:rsid w:val="0079500F"/>
    <w:rsid w:val="007979BA"/>
    <w:rsid w:val="007A0413"/>
    <w:rsid w:val="007A0970"/>
    <w:rsid w:val="007A110A"/>
    <w:rsid w:val="007A2920"/>
    <w:rsid w:val="007A39D0"/>
    <w:rsid w:val="007A448F"/>
    <w:rsid w:val="007A548E"/>
    <w:rsid w:val="007A609B"/>
    <w:rsid w:val="007A6E49"/>
    <w:rsid w:val="007B15CE"/>
    <w:rsid w:val="007B187A"/>
    <w:rsid w:val="007B3599"/>
    <w:rsid w:val="007B44D8"/>
    <w:rsid w:val="007B4C0E"/>
    <w:rsid w:val="007B5411"/>
    <w:rsid w:val="007B5698"/>
    <w:rsid w:val="007B604F"/>
    <w:rsid w:val="007B6ADC"/>
    <w:rsid w:val="007B7C57"/>
    <w:rsid w:val="007C0193"/>
    <w:rsid w:val="007C1928"/>
    <w:rsid w:val="007C4416"/>
    <w:rsid w:val="007C4C39"/>
    <w:rsid w:val="007C534F"/>
    <w:rsid w:val="007C62D3"/>
    <w:rsid w:val="007C695C"/>
    <w:rsid w:val="007C746D"/>
    <w:rsid w:val="007D1162"/>
    <w:rsid w:val="007D1944"/>
    <w:rsid w:val="007D1F96"/>
    <w:rsid w:val="007D2AFD"/>
    <w:rsid w:val="007D2EC1"/>
    <w:rsid w:val="007D47BE"/>
    <w:rsid w:val="007D4844"/>
    <w:rsid w:val="007D5505"/>
    <w:rsid w:val="007D6660"/>
    <w:rsid w:val="007D6D58"/>
    <w:rsid w:val="007D7469"/>
    <w:rsid w:val="007D7729"/>
    <w:rsid w:val="007D7C74"/>
    <w:rsid w:val="007E00F8"/>
    <w:rsid w:val="007E39B1"/>
    <w:rsid w:val="007E48AF"/>
    <w:rsid w:val="007E5B8E"/>
    <w:rsid w:val="007E5F70"/>
    <w:rsid w:val="007E5FA2"/>
    <w:rsid w:val="007E65D5"/>
    <w:rsid w:val="007E67CE"/>
    <w:rsid w:val="007E6AC4"/>
    <w:rsid w:val="007F1160"/>
    <w:rsid w:val="007F16C3"/>
    <w:rsid w:val="007F4C73"/>
    <w:rsid w:val="007F4D1E"/>
    <w:rsid w:val="007F7929"/>
    <w:rsid w:val="00800635"/>
    <w:rsid w:val="00800889"/>
    <w:rsid w:val="00800C32"/>
    <w:rsid w:val="00801E6B"/>
    <w:rsid w:val="008036B7"/>
    <w:rsid w:val="00804066"/>
    <w:rsid w:val="00804540"/>
    <w:rsid w:val="008058FC"/>
    <w:rsid w:val="00805B3D"/>
    <w:rsid w:val="00805BE7"/>
    <w:rsid w:val="00805F5B"/>
    <w:rsid w:val="008062A4"/>
    <w:rsid w:val="008068F3"/>
    <w:rsid w:val="00806EAC"/>
    <w:rsid w:val="00807DEE"/>
    <w:rsid w:val="008100CA"/>
    <w:rsid w:val="008127D6"/>
    <w:rsid w:val="00812932"/>
    <w:rsid w:val="00813303"/>
    <w:rsid w:val="008133C6"/>
    <w:rsid w:val="00813611"/>
    <w:rsid w:val="008153BC"/>
    <w:rsid w:val="00815FD1"/>
    <w:rsid w:val="00820D0D"/>
    <w:rsid w:val="0082199F"/>
    <w:rsid w:val="00821AF2"/>
    <w:rsid w:val="008247CE"/>
    <w:rsid w:val="00824D64"/>
    <w:rsid w:val="008259A6"/>
    <w:rsid w:val="00825A30"/>
    <w:rsid w:val="00825D1F"/>
    <w:rsid w:val="0082738F"/>
    <w:rsid w:val="00827944"/>
    <w:rsid w:val="00830E22"/>
    <w:rsid w:val="00830FE5"/>
    <w:rsid w:val="008324C3"/>
    <w:rsid w:val="0083502F"/>
    <w:rsid w:val="00835D3D"/>
    <w:rsid w:val="00836BE1"/>
    <w:rsid w:val="008375CC"/>
    <w:rsid w:val="0084007F"/>
    <w:rsid w:val="00840635"/>
    <w:rsid w:val="0084115A"/>
    <w:rsid w:val="00841932"/>
    <w:rsid w:val="0084247D"/>
    <w:rsid w:val="00842677"/>
    <w:rsid w:val="00842D41"/>
    <w:rsid w:val="008433E2"/>
    <w:rsid w:val="00844830"/>
    <w:rsid w:val="00844B5E"/>
    <w:rsid w:val="00845ACD"/>
    <w:rsid w:val="0084673F"/>
    <w:rsid w:val="008472DA"/>
    <w:rsid w:val="00847579"/>
    <w:rsid w:val="00850C71"/>
    <w:rsid w:val="00851206"/>
    <w:rsid w:val="00851A71"/>
    <w:rsid w:val="008534A9"/>
    <w:rsid w:val="00855219"/>
    <w:rsid w:val="00855467"/>
    <w:rsid w:val="00856D58"/>
    <w:rsid w:val="00857F35"/>
    <w:rsid w:val="0086134B"/>
    <w:rsid w:val="00862180"/>
    <w:rsid w:val="008622BE"/>
    <w:rsid w:val="0086244D"/>
    <w:rsid w:val="0086273F"/>
    <w:rsid w:val="00863121"/>
    <w:rsid w:val="00863694"/>
    <w:rsid w:val="00864460"/>
    <w:rsid w:val="00865481"/>
    <w:rsid w:val="0086729E"/>
    <w:rsid w:val="00867C90"/>
    <w:rsid w:val="008707E9"/>
    <w:rsid w:val="00872313"/>
    <w:rsid w:val="00873531"/>
    <w:rsid w:val="00874B5A"/>
    <w:rsid w:val="00875A5F"/>
    <w:rsid w:val="00876B7E"/>
    <w:rsid w:val="0088160C"/>
    <w:rsid w:val="00883EA4"/>
    <w:rsid w:val="0088431F"/>
    <w:rsid w:val="00884D29"/>
    <w:rsid w:val="0088613C"/>
    <w:rsid w:val="00886962"/>
    <w:rsid w:val="00887916"/>
    <w:rsid w:val="008913CC"/>
    <w:rsid w:val="00894EE9"/>
    <w:rsid w:val="00896347"/>
    <w:rsid w:val="00897A0A"/>
    <w:rsid w:val="008A07EA"/>
    <w:rsid w:val="008A0A95"/>
    <w:rsid w:val="008A2661"/>
    <w:rsid w:val="008A3683"/>
    <w:rsid w:val="008A4619"/>
    <w:rsid w:val="008A53EC"/>
    <w:rsid w:val="008A5C13"/>
    <w:rsid w:val="008A5F70"/>
    <w:rsid w:val="008A66C4"/>
    <w:rsid w:val="008A6B21"/>
    <w:rsid w:val="008A7518"/>
    <w:rsid w:val="008A7653"/>
    <w:rsid w:val="008B063B"/>
    <w:rsid w:val="008B4589"/>
    <w:rsid w:val="008B4BA2"/>
    <w:rsid w:val="008B69B7"/>
    <w:rsid w:val="008B7573"/>
    <w:rsid w:val="008C0574"/>
    <w:rsid w:val="008C14E3"/>
    <w:rsid w:val="008C2638"/>
    <w:rsid w:val="008C27A0"/>
    <w:rsid w:val="008C3247"/>
    <w:rsid w:val="008C44E6"/>
    <w:rsid w:val="008C4A10"/>
    <w:rsid w:val="008C5443"/>
    <w:rsid w:val="008C5EC6"/>
    <w:rsid w:val="008D026A"/>
    <w:rsid w:val="008D0A08"/>
    <w:rsid w:val="008D130F"/>
    <w:rsid w:val="008D2804"/>
    <w:rsid w:val="008D29A8"/>
    <w:rsid w:val="008D2A82"/>
    <w:rsid w:val="008D3CAF"/>
    <w:rsid w:val="008D423B"/>
    <w:rsid w:val="008D4EE6"/>
    <w:rsid w:val="008D5280"/>
    <w:rsid w:val="008D564A"/>
    <w:rsid w:val="008D5965"/>
    <w:rsid w:val="008D6105"/>
    <w:rsid w:val="008D6140"/>
    <w:rsid w:val="008E0EB7"/>
    <w:rsid w:val="008E111D"/>
    <w:rsid w:val="008E19C1"/>
    <w:rsid w:val="008E1F9A"/>
    <w:rsid w:val="008E5266"/>
    <w:rsid w:val="008F1832"/>
    <w:rsid w:val="008F18F6"/>
    <w:rsid w:val="008F2DE9"/>
    <w:rsid w:val="008F349C"/>
    <w:rsid w:val="008F3F01"/>
    <w:rsid w:val="008F5501"/>
    <w:rsid w:val="008F6313"/>
    <w:rsid w:val="008F69C1"/>
    <w:rsid w:val="008F725C"/>
    <w:rsid w:val="00900A7F"/>
    <w:rsid w:val="00901075"/>
    <w:rsid w:val="00901784"/>
    <w:rsid w:val="009019ED"/>
    <w:rsid w:val="00901A5D"/>
    <w:rsid w:val="00902006"/>
    <w:rsid w:val="009043BF"/>
    <w:rsid w:val="00905BD7"/>
    <w:rsid w:val="00910B84"/>
    <w:rsid w:val="00911377"/>
    <w:rsid w:val="00911BC9"/>
    <w:rsid w:val="00912493"/>
    <w:rsid w:val="00912537"/>
    <w:rsid w:val="00912C13"/>
    <w:rsid w:val="00914600"/>
    <w:rsid w:val="00920B8D"/>
    <w:rsid w:val="00920E62"/>
    <w:rsid w:val="009216EB"/>
    <w:rsid w:val="00922BB0"/>
    <w:rsid w:val="00923959"/>
    <w:rsid w:val="00923B03"/>
    <w:rsid w:val="009248F3"/>
    <w:rsid w:val="009258D7"/>
    <w:rsid w:val="009274DF"/>
    <w:rsid w:val="00932A84"/>
    <w:rsid w:val="00933417"/>
    <w:rsid w:val="00934516"/>
    <w:rsid w:val="00935E59"/>
    <w:rsid w:val="00936386"/>
    <w:rsid w:val="00937377"/>
    <w:rsid w:val="0094021F"/>
    <w:rsid w:val="00941FA4"/>
    <w:rsid w:val="00942ABC"/>
    <w:rsid w:val="00942E9A"/>
    <w:rsid w:val="00943828"/>
    <w:rsid w:val="00945449"/>
    <w:rsid w:val="009455B0"/>
    <w:rsid w:val="009464F5"/>
    <w:rsid w:val="00946A28"/>
    <w:rsid w:val="00951B13"/>
    <w:rsid w:val="00952431"/>
    <w:rsid w:val="009525E4"/>
    <w:rsid w:val="009538A9"/>
    <w:rsid w:val="00956A7E"/>
    <w:rsid w:val="00956E9F"/>
    <w:rsid w:val="00956F13"/>
    <w:rsid w:val="009576EF"/>
    <w:rsid w:val="00960315"/>
    <w:rsid w:val="00961A15"/>
    <w:rsid w:val="009623AD"/>
    <w:rsid w:val="00964107"/>
    <w:rsid w:val="00964157"/>
    <w:rsid w:val="00965F91"/>
    <w:rsid w:val="00966758"/>
    <w:rsid w:val="00967D37"/>
    <w:rsid w:val="00971F79"/>
    <w:rsid w:val="009724EC"/>
    <w:rsid w:val="00972750"/>
    <w:rsid w:val="0097297B"/>
    <w:rsid w:val="00972C22"/>
    <w:rsid w:val="00973014"/>
    <w:rsid w:val="00973356"/>
    <w:rsid w:val="009733FE"/>
    <w:rsid w:val="00973BDD"/>
    <w:rsid w:val="009770DC"/>
    <w:rsid w:val="00980481"/>
    <w:rsid w:val="00980AA8"/>
    <w:rsid w:val="009814C1"/>
    <w:rsid w:val="00981F0A"/>
    <w:rsid w:val="00982A1D"/>
    <w:rsid w:val="009832DF"/>
    <w:rsid w:val="00983365"/>
    <w:rsid w:val="00984FBB"/>
    <w:rsid w:val="00985AB0"/>
    <w:rsid w:val="00986B16"/>
    <w:rsid w:val="009913EC"/>
    <w:rsid w:val="009915AE"/>
    <w:rsid w:val="009929AE"/>
    <w:rsid w:val="00993625"/>
    <w:rsid w:val="00993EC2"/>
    <w:rsid w:val="0099420F"/>
    <w:rsid w:val="00995E8C"/>
    <w:rsid w:val="009960E4"/>
    <w:rsid w:val="009975CD"/>
    <w:rsid w:val="00997E35"/>
    <w:rsid w:val="009A03C0"/>
    <w:rsid w:val="009A28BF"/>
    <w:rsid w:val="009A2EC7"/>
    <w:rsid w:val="009A3F60"/>
    <w:rsid w:val="009A4153"/>
    <w:rsid w:val="009A4272"/>
    <w:rsid w:val="009A4D1D"/>
    <w:rsid w:val="009A6608"/>
    <w:rsid w:val="009A7F12"/>
    <w:rsid w:val="009B0101"/>
    <w:rsid w:val="009B1FC8"/>
    <w:rsid w:val="009B31B9"/>
    <w:rsid w:val="009B4531"/>
    <w:rsid w:val="009B4630"/>
    <w:rsid w:val="009B4ACA"/>
    <w:rsid w:val="009B5CFE"/>
    <w:rsid w:val="009C0463"/>
    <w:rsid w:val="009C1E83"/>
    <w:rsid w:val="009C1F4E"/>
    <w:rsid w:val="009C25E3"/>
    <w:rsid w:val="009C26E0"/>
    <w:rsid w:val="009C3503"/>
    <w:rsid w:val="009C3C2C"/>
    <w:rsid w:val="009C453B"/>
    <w:rsid w:val="009C5A70"/>
    <w:rsid w:val="009C5B80"/>
    <w:rsid w:val="009C690E"/>
    <w:rsid w:val="009C6D15"/>
    <w:rsid w:val="009C6F85"/>
    <w:rsid w:val="009D1E75"/>
    <w:rsid w:val="009D2E39"/>
    <w:rsid w:val="009D35CC"/>
    <w:rsid w:val="009E0955"/>
    <w:rsid w:val="009E0E44"/>
    <w:rsid w:val="009E1768"/>
    <w:rsid w:val="009E1F01"/>
    <w:rsid w:val="009E2517"/>
    <w:rsid w:val="009E2F07"/>
    <w:rsid w:val="009E4D1B"/>
    <w:rsid w:val="009E5706"/>
    <w:rsid w:val="009F035F"/>
    <w:rsid w:val="009F2097"/>
    <w:rsid w:val="009F2B47"/>
    <w:rsid w:val="009F3999"/>
    <w:rsid w:val="009F564B"/>
    <w:rsid w:val="009F7A5D"/>
    <w:rsid w:val="00A00283"/>
    <w:rsid w:val="00A02286"/>
    <w:rsid w:val="00A02B0E"/>
    <w:rsid w:val="00A03973"/>
    <w:rsid w:val="00A0502A"/>
    <w:rsid w:val="00A0637B"/>
    <w:rsid w:val="00A065BE"/>
    <w:rsid w:val="00A069FC"/>
    <w:rsid w:val="00A0713B"/>
    <w:rsid w:val="00A07F5C"/>
    <w:rsid w:val="00A101F2"/>
    <w:rsid w:val="00A11BF9"/>
    <w:rsid w:val="00A12BE2"/>
    <w:rsid w:val="00A12F0A"/>
    <w:rsid w:val="00A14212"/>
    <w:rsid w:val="00A1475C"/>
    <w:rsid w:val="00A14989"/>
    <w:rsid w:val="00A150B8"/>
    <w:rsid w:val="00A1662F"/>
    <w:rsid w:val="00A20CF5"/>
    <w:rsid w:val="00A20DC6"/>
    <w:rsid w:val="00A20EB1"/>
    <w:rsid w:val="00A21B38"/>
    <w:rsid w:val="00A21B6D"/>
    <w:rsid w:val="00A224DB"/>
    <w:rsid w:val="00A224E4"/>
    <w:rsid w:val="00A232D3"/>
    <w:rsid w:val="00A23790"/>
    <w:rsid w:val="00A23E66"/>
    <w:rsid w:val="00A23F1A"/>
    <w:rsid w:val="00A2442C"/>
    <w:rsid w:val="00A30462"/>
    <w:rsid w:val="00A34660"/>
    <w:rsid w:val="00A355DA"/>
    <w:rsid w:val="00A35C8C"/>
    <w:rsid w:val="00A377C8"/>
    <w:rsid w:val="00A37AEB"/>
    <w:rsid w:val="00A37ED3"/>
    <w:rsid w:val="00A4083B"/>
    <w:rsid w:val="00A40891"/>
    <w:rsid w:val="00A42B03"/>
    <w:rsid w:val="00A43180"/>
    <w:rsid w:val="00A43185"/>
    <w:rsid w:val="00A44325"/>
    <w:rsid w:val="00A45320"/>
    <w:rsid w:val="00A45360"/>
    <w:rsid w:val="00A458A9"/>
    <w:rsid w:val="00A45BF1"/>
    <w:rsid w:val="00A52212"/>
    <w:rsid w:val="00A52D4B"/>
    <w:rsid w:val="00A53D30"/>
    <w:rsid w:val="00A5526B"/>
    <w:rsid w:val="00A6033A"/>
    <w:rsid w:val="00A60443"/>
    <w:rsid w:val="00A60449"/>
    <w:rsid w:val="00A60A6E"/>
    <w:rsid w:val="00A60BED"/>
    <w:rsid w:val="00A62948"/>
    <w:rsid w:val="00A62959"/>
    <w:rsid w:val="00A63209"/>
    <w:rsid w:val="00A63649"/>
    <w:rsid w:val="00A63943"/>
    <w:rsid w:val="00A654F1"/>
    <w:rsid w:val="00A65BEA"/>
    <w:rsid w:val="00A66E33"/>
    <w:rsid w:val="00A66F54"/>
    <w:rsid w:val="00A670E5"/>
    <w:rsid w:val="00A7104D"/>
    <w:rsid w:val="00A74B15"/>
    <w:rsid w:val="00A74C8B"/>
    <w:rsid w:val="00A7505F"/>
    <w:rsid w:val="00A752DF"/>
    <w:rsid w:val="00A76863"/>
    <w:rsid w:val="00A768E7"/>
    <w:rsid w:val="00A773EF"/>
    <w:rsid w:val="00A7774A"/>
    <w:rsid w:val="00A80CA6"/>
    <w:rsid w:val="00A813B6"/>
    <w:rsid w:val="00A8295C"/>
    <w:rsid w:val="00A833F7"/>
    <w:rsid w:val="00A8413D"/>
    <w:rsid w:val="00A849AB"/>
    <w:rsid w:val="00A855A3"/>
    <w:rsid w:val="00A8564F"/>
    <w:rsid w:val="00A85A85"/>
    <w:rsid w:val="00A85AD7"/>
    <w:rsid w:val="00A87BFD"/>
    <w:rsid w:val="00A90927"/>
    <w:rsid w:val="00A90F5A"/>
    <w:rsid w:val="00A91AA2"/>
    <w:rsid w:val="00A92CDE"/>
    <w:rsid w:val="00A93B95"/>
    <w:rsid w:val="00A93F44"/>
    <w:rsid w:val="00A9652C"/>
    <w:rsid w:val="00A96B9C"/>
    <w:rsid w:val="00A96EC7"/>
    <w:rsid w:val="00AA0935"/>
    <w:rsid w:val="00AA3027"/>
    <w:rsid w:val="00AA309D"/>
    <w:rsid w:val="00AA3160"/>
    <w:rsid w:val="00AA377B"/>
    <w:rsid w:val="00AA46ED"/>
    <w:rsid w:val="00AA50F1"/>
    <w:rsid w:val="00AA59F4"/>
    <w:rsid w:val="00AA63A4"/>
    <w:rsid w:val="00AA73AF"/>
    <w:rsid w:val="00AB0CFD"/>
    <w:rsid w:val="00AB103D"/>
    <w:rsid w:val="00AB29C3"/>
    <w:rsid w:val="00AB3F7E"/>
    <w:rsid w:val="00AB40F8"/>
    <w:rsid w:val="00AB57B2"/>
    <w:rsid w:val="00AB722A"/>
    <w:rsid w:val="00AB75FF"/>
    <w:rsid w:val="00AB7CB8"/>
    <w:rsid w:val="00AC09C9"/>
    <w:rsid w:val="00AC49AA"/>
    <w:rsid w:val="00AD01ED"/>
    <w:rsid w:val="00AD0B6C"/>
    <w:rsid w:val="00AD1CA6"/>
    <w:rsid w:val="00AD274F"/>
    <w:rsid w:val="00AD3294"/>
    <w:rsid w:val="00AE1348"/>
    <w:rsid w:val="00AE3EEA"/>
    <w:rsid w:val="00AE45C3"/>
    <w:rsid w:val="00AE4C95"/>
    <w:rsid w:val="00AE6010"/>
    <w:rsid w:val="00AE7C4E"/>
    <w:rsid w:val="00AF0356"/>
    <w:rsid w:val="00AF305E"/>
    <w:rsid w:val="00AF318E"/>
    <w:rsid w:val="00AF3211"/>
    <w:rsid w:val="00AF3D70"/>
    <w:rsid w:val="00AF48DF"/>
    <w:rsid w:val="00AF57DB"/>
    <w:rsid w:val="00AF67C6"/>
    <w:rsid w:val="00AF6ED9"/>
    <w:rsid w:val="00AF7444"/>
    <w:rsid w:val="00AF765A"/>
    <w:rsid w:val="00B00FE6"/>
    <w:rsid w:val="00B01D67"/>
    <w:rsid w:val="00B02509"/>
    <w:rsid w:val="00B029DF"/>
    <w:rsid w:val="00B05234"/>
    <w:rsid w:val="00B0583A"/>
    <w:rsid w:val="00B07041"/>
    <w:rsid w:val="00B1025D"/>
    <w:rsid w:val="00B110D8"/>
    <w:rsid w:val="00B1134C"/>
    <w:rsid w:val="00B113B7"/>
    <w:rsid w:val="00B113BB"/>
    <w:rsid w:val="00B11785"/>
    <w:rsid w:val="00B11B74"/>
    <w:rsid w:val="00B11BFC"/>
    <w:rsid w:val="00B1202B"/>
    <w:rsid w:val="00B13181"/>
    <w:rsid w:val="00B14EFE"/>
    <w:rsid w:val="00B21434"/>
    <w:rsid w:val="00B214BC"/>
    <w:rsid w:val="00B21A02"/>
    <w:rsid w:val="00B228E5"/>
    <w:rsid w:val="00B22E05"/>
    <w:rsid w:val="00B2372D"/>
    <w:rsid w:val="00B23F3F"/>
    <w:rsid w:val="00B244D1"/>
    <w:rsid w:val="00B25313"/>
    <w:rsid w:val="00B2555A"/>
    <w:rsid w:val="00B26CCD"/>
    <w:rsid w:val="00B26EEA"/>
    <w:rsid w:val="00B30111"/>
    <w:rsid w:val="00B3089D"/>
    <w:rsid w:val="00B30D02"/>
    <w:rsid w:val="00B351DF"/>
    <w:rsid w:val="00B35871"/>
    <w:rsid w:val="00B363A6"/>
    <w:rsid w:val="00B43B84"/>
    <w:rsid w:val="00B43E47"/>
    <w:rsid w:val="00B443BC"/>
    <w:rsid w:val="00B44E3A"/>
    <w:rsid w:val="00B472FB"/>
    <w:rsid w:val="00B47C2C"/>
    <w:rsid w:val="00B5015B"/>
    <w:rsid w:val="00B506A2"/>
    <w:rsid w:val="00B522FB"/>
    <w:rsid w:val="00B5272F"/>
    <w:rsid w:val="00B537D9"/>
    <w:rsid w:val="00B55C9F"/>
    <w:rsid w:val="00B561E1"/>
    <w:rsid w:val="00B5654E"/>
    <w:rsid w:val="00B56DA2"/>
    <w:rsid w:val="00B56FEA"/>
    <w:rsid w:val="00B57CA0"/>
    <w:rsid w:val="00B57FA3"/>
    <w:rsid w:val="00B64081"/>
    <w:rsid w:val="00B6661E"/>
    <w:rsid w:val="00B66809"/>
    <w:rsid w:val="00B66923"/>
    <w:rsid w:val="00B677D8"/>
    <w:rsid w:val="00B72D8F"/>
    <w:rsid w:val="00B7375D"/>
    <w:rsid w:val="00B739E9"/>
    <w:rsid w:val="00B74E41"/>
    <w:rsid w:val="00B7683B"/>
    <w:rsid w:val="00B76B01"/>
    <w:rsid w:val="00B774B7"/>
    <w:rsid w:val="00B77875"/>
    <w:rsid w:val="00B8040E"/>
    <w:rsid w:val="00B808AC"/>
    <w:rsid w:val="00B811FC"/>
    <w:rsid w:val="00B81C13"/>
    <w:rsid w:val="00B82A2D"/>
    <w:rsid w:val="00B82C5D"/>
    <w:rsid w:val="00B839F9"/>
    <w:rsid w:val="00B85E86"/>
    <w:rsid w:val="00B862EC"/>
    <w:rsid w:val="00B8754A"/>
    <w:rsid w:val="00B92702"/>
    <w:rsid w:val="00B93050"/>
    <w:rsid w:val="00B93366"/>
    <w:rsid w:val="00B951A9"/>
    <w:rsid w:val="00B955C5"/>
    <w:rsid w:val="00B96413"/>
    <w:rsid w:val="00B979A7"/>
    <w:rsid w:val="00B97A38"/>
    <w:rsid w:val="00BA0B68"/>
    <w:rsid w:val="00BA12E2"/>
    <w:rsid w:val="00BA1661"/>
    <w:rsid w:val="00BA20B3"/>
    <w:rsid w:val="00BA27E5"/>
    <w:rsid w:val="00BA27FA"/>
    <w:rsid w:val="00BA35E2"/>
    <w:rsid w:val="00BA40A3"/>
    <w:rsid w:val="00BA603B"/>
    <w:rsid w:val="00BA62F7"/>
    <w:rsid w:val="00BA63E0"/>
    <w:rsid w:val="00BB0E5D"/>
    <w:rsid w:val="00BB127F"/>
    <w:rsid w:val="00BB1D9B"/>
    <w:rsid w:val="00BB1E9F"/>
    <w:rsid w:val="00BB2EDE"/>
    <w:rsid w:val="00BB3C44"/>
    <w:rsid w:val="00BB47ED"/>
    <w:rsid w:val="00BB7C6B"/>
    <w:rsid w:val="00BB7E29"/>
    <w:rsid w:val="00BC24A9"/>
    <w:rsid w:val="00BC259B"/>
    <w:rsid w:val="00BC2ADB"/>
    <w:rsid w:val="00BC354B"/>
    <w:rsid w:val="00BC3DAC"/>
    <w:rsid w:val="00BC4CF8"/>
    <w:rsid w:val="00BC58C0"/>
    <w:rsid w:val="00BC5C79"/>
    <w:rsid w:val="00BC72D3"/>
    <w:rsid w:val="00BD1765"/>
    <w:rsid w:val="00BD2F1F"/>
    <w:rsid w:val="00BD62A2"/>
    <w:rsid w:val="00BD7649"/>
    <w:rsid w:val="00BD7700"/>
    <w:rsid w:val="00BE0419"/>
    <w:rsid w:val="00BE1159"/>
    <w:rsid w:val="00BE1890"/>
    <w:rsid w:val="00BE3639"/>
    <w:rsid w:val="00BE3805"/>
    <w:rsid w:val="00BE4B12"/>
    <w:rsid w:val="00BE4E1D"/>
    <w:rsid w:val="00BE79C3"/>
    <w:rsid w:val="00BE7F79"/>
    <w:rsid w:val="00BF1080"/>
    <w:rsid w:val="00BF10E0"/>
    <w:rsid w:val="00BF1439"/>
    <w:rsid w:val="00BF2729"/>
    <w:rsid w:val="00BF3FC2"/>
    <w:rsid w:val="00BF4B1B"/>
    <w:rsid w:val="00BF4F0A"/>
    <w:rsid w:val="00BF50D9"/>
    <w:rsid w:val="00BF7860"/>
    <w:rsid w:val="00C01FE6"/>
    <w:rsid w:val="00C0227A"/>
    <w:rsid w:val="00C04B4D"/>
    <w:rsid w:val="00C05059"/>
    <w:rsid w:val="00C06A8B"/>
    <w:rsid w:val="00C06CE0"/>
    <w:rsid w:val="00C07CB5"/>
    <w:rsid w:val="00C11BC8"/>
    <w:rsid w:val="00C11D10"/>
    <w:rsid w:val="00C135F4"/>
    <w:rsid w:val="00C13E9C"/>
    <w:rsid w:val="00C15DB8"/>
    <w:rsid w:val="00C17258"/>
    <w:rsid w:val="00C17D63"/>
    <w:rsid w:val="00C202B2"/>
    <w:rsid w:val="00C205CF"/>
    <w:rsid w:val="00C21853"/>
    <w:rsid w:val="00C224F1"/>
    <w:rsid w:val="00C22F53"/>
    <w:rsid w:val="00C244FE"/>
    <w:rsid w:val="00C24607"/>
    <w:rsid w:val="00C24770"/>
    <w:rsid w:val="00C247B4"/>
    <w:rsid w:val="00C24DF5"/>
    <w:rsid w:val="00C30205"/>
    <w:rsid w:val="00C333C3"/>
    <w:rsid w:val="00C33716"/>
    <w:rsid w:val="00C34C26"/>
    <w:rsid w:val="00C357F8"/>
    <w:rsid w:val="00C3611A"/>
    <w:rsid w:val="00C41144"/>
    <w:rsid w:val="00C41263"/>
    <w:rsid w:val="00C41EAC"/>
    <w:rsid w:val="00C42238"/>
    <w:rsid w:val="00C422F6"/>
    <w:rsid w:val="00C42358"/>
    <w:rsid w:val="00C42734"/>
    <w:rsid w:val="00C46831"/>
    <w:rsid w:val="00C47223"/>
    <w:rsid w:val="00C47D86"/>
    <w:rsid w:val="00C50423"/>
    <w:rsid w:val="00C50627"/>
    <w:rsid w:val="00C523EC"/>
    <w:rsid w:val="00C52C08"/>
    <w:rsid w:val="00C534C5"/>
    <w:rsid w:val="00C53EFA"/>
    <w:rsid w:val="00C5402C"/>
    <w:rsid w:val="00C60521"/>
    <w:rsid w:val="00C616CE"/>
    <w:rsid w:val="00C62178"/>
    <w:rsid w:val="00C6228E"/>
    <w:rsid w:val="00C62A8B"/>
    <w:rsid w:val="00C62CD8"/>
    <w:rsid w:val="00C62D3C"/>
    <w:rsid w:val="00C63944"/>
    <w:rsid w:val="00C641DB"/>
    <w:rsid w:val="00C64AE2"/>
    <w:rsid w:val="00C66198"/>
    <w:rsid w:val="00C67580"/>
    <w:rsid w:val="00C7078D"/>
    <w:rsid w:val="00C71227"/>
    <w:rsid w:val="00C71C23"/>
    <w:rsid w:val="00C7207A"/>
    <w:rsid w:val="00C7377C"/>
    <w:rsid w:val="00C738F7"/>
    <w:rsid w:val="00C7500D"/>
    <w:rsid w:val="00C76432"/>
    <w:rsid w:val="00C82A41"/>
    <w:rsid w:val="00C833C5"/>
    <w:rsid w:val="00C84DB0"/>
    <w:rsid w:val="00C84ED6"/>
    <w:rsid w:val="00C85587"/>
    <w:rsid w:val="00C85CC3"/>
    <w:rsid w:val="00C86018"/>
    <w:rsid w:val="00C86A79"/>
    <w:rsid w:val="00C905F0"/>
    <w:rsid w:val="00C9061C"/>
    <w:rsid w:val="00C91DD7"/>
    <w:rsid w:val="00C91F59"/>
    <w:rsid w:val="00C93E99"/>
    <w:rsid w:val="00C94D44"/>
    <w:rsid w:val="00C95A23"/>
    <w:rsid w:val="00C95EE3"/>
    <w:rsid w:val="00CA16AB"/>
    <w:rsid w:val="00CA18FC"/>
    <w:rsid w:val="00CA23A5"/>
    <w:rsid w:val="00CA3C8C"/>
    <w:rsid w:val="00CA4485"/>
    <w:rsid w:val="00CA6C94"/>
    <w:rsid w:val="00CA7420"/>
    <w:rsid w:val="00CB1C6F"/>
    <w:rsid w:val="00CB1EA9"/>
    <w:rsid w:val="00CB5E0E"/>
    <w:rsid w:val="00CB6044"/>
    <w:rsid w:val="00CB713D"/>
    <w:rsid w:val="00CC1670"/>
    <w:rsid w:val="00CC1CDD"/>
    <w:rsid w:val="00CC4BB6"/>
    <w:rsid w:val="00CC4BD2"/>
    <w:rsid w:val="00CC4CCC"/>
    <w:rsid w:val="00CC57D6"/>
    <w:rsid w:val="00CC6818"/>
    <w:rsid w:val="00CC7345"/>
    <w:rsid w:val="00CC7734"/>
    <w:rsid w:val="00CD07F5"/>
    <w:rsid w:val="00CD1A46"/>
    <w:rsid w:val="00CD1FE0"/>
    <w:rsid w:val="00CD24C9"/>
    <w:rsid w:val="00CD2A68"/>
    <w:rsid w:val="00CD2CAE"/>
    <w:rsid w:val="00CD3670"/>
    <w:rsid w:val="00CD55B2"/>
    <w:rsid w:val="00CD5826"/>
    <w:rsid w:val="00CD6625"/>
    <w:rsid w:val="00CD689C"/>
    <w:rsid w:val="00CD6B6C"/>
    <w:rsid w:val="00CE2951"/>
    <w:rsid w:val="00CE29DF"/>
    <w:rsid w:val="00CE43D5"/>
    <w:rsid w:val="00CE496D"/>
    <w:rsid w:val="00CE68FC"/>
    <w:rsid w:val="00CF00B8"/>
    <w:rsid w:val="00CF02B3"/>
    <w:rsid w:val="00CF07D2"/>
    <w:rsid w:val="00CF0C7B"/>
    <w:rsid w:val="00CF2354"/>
    <w:rsid w:val="00CF5EB4"/>
    <w:rsid w:val="00CF66AE"/>
    <w:rsid w:val="00CF6DC5"/>
    <w:rsid w:val="00D0172D"/>
    <w:rsid w:val="00D0176D"/>
    <w:rsid w:val="00D0241B"/>
    <w:rsid w:val="00D05C56"/>
    <w:rsid w:val="00D05FB6"/>
    <w:rsid w:val="00D06F85"/>
    <w:rsid w:val="00D070B0"/>
    <w:rsid w:val="00D07B54"/>
    <w:rsid w:val="00D106FE"/>
    <w:rsid w:val="00D1286C"/>
    <w:rsid w:val="00D13B87"/>
    <w:rsid w:val="00D1491A"/>
    <w:rsid w:val="00D160D7"/>
    <w:rsid w:val="00D17135"/>
    <w:rsid w:val="00D21C7C"/>
    <w:rsid w:val="00D2202D"/>
    <w:rsid w:val="00D227C7"/>
    <w:rsid w:val="00D244A3"/>
    <w:rsid w:val="00D25123"/>
    <w:rsid w:val="00D254E4"/>
    <w:rsid w:val="00D259AA"/>
    <w:rsid w:val="00D268AB"/>
    <w:rsid w:val="00D26C77"/>
    <w:rsid w:val="00D27769"/>
    <w:rsid w:val="00D27C33"/>
    <w:rsid w:val="00D319FD"/>
    <w:rsid w:val="00D3249A"/>
    <w:rsid w:val="00D35F4F"/>
    <w:rsid w:val="00D36BB4"/>
    <w:rsid w:val="00D3728B"/>
    <w:rsid w:val="00D4016B"/>
    <w:rsid w:val="00D415EA"/>
    <w:rsid w:val="00D4186F"/>
    <w:rsid w:val="00D42F95"/>
    <w:rsid w:val="00D45515"/>
    <w:rsid w:val="00D457F6"/>
    <w:rsid w:val="00D45BA1"/>
    <w:rsid w:val="00D47104"/>
    <w:rsid w:val="00D47DEB"/>
    <w:rsid w:val="00D51604"/>
    <w:rsid w:val="00D5193F"/>
    <w:rsid w:val="00D51E0C"/>
    <w:rsid w:val="00D52718"/>
    <w:rsid w:val="00D54AD3"/>
    <w:rsid w:val="00D55578"/>
    <w:rsid w:val="00D55B7A"/>
    <w:rsid w:val="00D55C35"/>
    <w:rsid w:val="00D56EB4"/>
    <w:rsid w:val="00D579A6"/>
    <w:rsid w:val="00D57AA2"/>
    <w:rsid w:val="00D60718"/>
    <w:rsid w:val="00D60930"/>
    <w:rsid w:val="00D60BA3"/>
    <w:rsid w:val="00D60CB4"/>
    <w:rsid w:val="00D60CC3"/>
    <w:rsid w:val="00D61B4A"/>
    <w:rsid w:val="00D626CE"/>
    <w:rsid w:val="00D630F1"/>
    <w:rsid w:val="00D65301"/>
    <w:rsid w:val="00D654B3"/>
    <w:rsid w:val="00D655E6"/>
    <w:rsid w:val="00D667ED"/>
    <w:rsid w:val="00D67C66"/>
    <w:rsid w:val="00D702F3"/>
    <w:rsid w:val="00D7382E"/>
    <w:rsid w:val="00D73883"/>
    <w:rsid w:val="00D763E1"/>
    <w:rsid w:val="00D764EF"/>
    <w:rsid w:val="00D76518"/>
    <w:rsid w:val="00D77048"/>
    <w:rsid w:val="00D77667"/>
    <w:rsid w:val="00D77F7F"/>
    <w:rsid w:val="00D8186D"/>
    <w:rsid w:val="00D82754"/>
    <w:rsid w:val="00D84C8F"/>
    <w:rsid w:val="00D84FBD"/>
    <w:rsid w:val="00D852B4"/>
    <w:rsid w:val="00D855EC"/>
    <w:rsid w:val="00D90501"/>
    <w:rsid w:val="00D9099A"/>
    <w:rsid w:val="00D90EC1"/>
    <w:rsid w:val="00D94024"/>
    <w:rsid w:val="00DA04D1"/>
    <w:rsid w:val="00DA0BE7"/>
    <w:rsid w:val="00DA3057"/>
    <w:rsid w:val="00DA3E4F"/>
    <w:rsid w:val="00DA40E1"/>
    <w:rsid w:val="00DA419D"/>
    <w:rsid w:val="00DA4740"/>
    <w:rsid w:val="00DA522E"/>
    <w:rsid w:val="00DA63C9"/>
    <w:rsid w:val="00DA6603"/>
    <w:rsid w:val="00DB089F"/>
    <w:rsid w:val="00DB213D"/>
    <w:rsid w:val="00DB233C"/>
    <w:rsid w:val="00DB2492"/>
    <w:rsid w:val="00DB25EB"/>
    <w:rsid w:val="00DB3F82"/>
    <w:rsid w:val="00DB4354"/>
    <w:rsid w:val="00DB4B20"/>
    <w:rsid w:val="00DB517A"/>
    <w:rsid w:val="00DB6A92"/>
    <w:rsid w:val="00DB76A7"/>
    <w:rsid w:val="00DB7755"/>
    <w:rsid w:val="00DC0083"/>
    <w:rsid w:val="00DC0248"/>
    <w:rsid w:val="00DC16C6"/>
    <w:rsid w:val="00DC2615"/>
    <w:rsid w:val="00DC2F19"/>
    <w:rsid w:val="00DC4071"/>
    <w:rsid w:val="00DC727A"/>
    <w:rsid w:val="00DD0C72"/>
    <w:rsid w:val="00DD146E"/>
    <w:rsid w:val="00DD231E"/>
    <w:rsid w:val="00DD27D2"/>
    <w:rsid w:val="00DD36E8"/>
    <w:rsid w:val="00DD4782"/>
    <w:rsid w:val="00DD4DDF"/>
    <w:rsid w:val="00DD50CA"/>
    <w:rsid w:val="00DD5C2C"/>
    <w:rsid w:val="00DD64AB"/>
    <w:rsid w:val="00DD67FF"/>
    <w:rsid w:val="00DE078E"/>
    <w:rsid w:val="00DE0A81"/>
    <w:rsid w:val="00DE18E0"/>
    <w:rsid w:val="00DE1E48"/>
    <w:rsid w:val="00DE1E5A"/>
    <w:rsid w:val="00DE2C9B"/>
    <w:rsid w:val="00DE3047"/>
    <w:rsid w:val="00DE3426"/>
    <w:rsid w:val="00DE39FC"/>
    <w:rsid w:val="00DE4A45"/>
    <w:rsid w:val="00DE5001"/>
    <w:rsid w:val="00DE517A"/>
    <w:rsid w:val="00DE6A29"/>
    <w:rsid w:val="00DE6EDE"/>
    <w:rsid w:val="00DF0792"/>
    <w:rsid w:val="00DF0C97"/>
    <w:rsid w:val="00DF15DF"/>
    <w:rsid w:val="00DF365B"/>
    <w:rsid w:val="00DF4B6C"/>
    <w:rsid w:val="00DF553B"/>
    <w:rsid w:val="00DF5C7A"/>
    <w:rsid w:val="00DF7007"/>
    <w:rsid w:val="00DF7250"/>
    <w:rsid w:val="00DF7A3A"/>
    <w:rsid w:val="00E00FBC"/>
    <w:rsid w:val="00E03435"/>
    <w:rsid w:val="00E034BF"/>
    <w:rsid w:val="00E05391"/>
    <w:rsid w:val="00E065DB"/>
    <w:rsid w:val="00E070C1"/>
    <w:rsid w:val="00E07279"/>
    <w:rsid w:val="00E11970"/>
    <w:rsid w:val="00E12AF4"/>
    <w:rsid w:val="00E1349A"/>
    <w:rsid w:val="00E1476E"/>
    <w:rsid w:val="00E15888"/>
    <w:rsid w:val="00E15E41"/>
    <w:rsid w:val="00E1731F"/>
    <w:rsid w:val="00E1788F"/>
    <w:rsid w:val="00E17CDE"/>
    <w:rsid w:val="00E21743"/>
    <w:rsid w:val="00E21C31"/>
    <w:rsid w:val="00E221C3"/>
    <w:rsid w:val="00E22696"/>
    <w:rsid w:val="00E235C8"/>
    <w:rsid w:val="00E25387"/>
    <w:rsid w:val="00E25B02"/>
    <w:rsid w:val="00E335D3"/>
    <w:rsid w:val="00E33A53"/>
    <w:rsid w:val="00E351FD"/>
    <w:rsid w:val="00E36495"/>
    <w:rsid w:val="00E372D4"/>
    <w:rsid w:val="00E407CB"/>
    <w:rsid w:val="00E40C3E"/>
    <w:rsid w:val="00E41F15"/>
    <w:rsid w:val="00E42087"/>
    <w:rsid w:val="00E427C8"/>
    <w:rsid w:val="00E43BF9"/>
    <w:rsid w:val="00E43DED"/>
    <w:rsid w:val="00E46D83"/>
    <w:rsid w:val="00E47707"/>
    <w:rsid w:val="00E50A2B"/>
    <w:rsid w:val="00E5109D"/>
    <w:rsid w:val="00E51C85"/>
    <w:rsid w:val="00E525A8"/>
    <w:rsid w:val="00E549E8"/>
    <w:rsid w:val="00E54A3F"/>
    <w:rsid w:val="00E561B2"/>
    <w:rsid w:val="00E56D1C"/>
    <w:rsid w:val="00E5764B"/>
    <w:rsid w:val="00E60592"/>
    <w:rsid w:val="00E631CF"/>
    <w:rsid w:val="00E636B9"/>
    <w:rsid w:val="00E651EA"/>
    <w:rsid w:val="00E65D19"/>
    <w:rsid w:val="00E702A2"/>
    <w:rsid w:val="00E722AC"/>
    <w:rsid w:val="00E722B8"/>
    <w:rsid w:val="00E72E93"/>
    <w:rsid w:val="00E734FE"/>
    <w:rsid w:val="00E73C29"/>
    <w:rsid w:val="00E73C9F"/>
    <w:rsid w:val="00E73F01"/>
    <w:rsid w:val="00E75548"/>
    <w:rsid w:val="00E77D62"/>
    <w:rsid w:val="00E80CD7"/>
    <w:rsid w:val="00E80CDB"/>
    <w:rsid w:val="00E817D8"/>
    <w:rsid w:val="00E84277"/>
    <w:rsid w:val="00E849FB"/>
    <w:rsid w:val="00E850B0"/>
    <w:rsid w:val="00E86DB0"/>
    <w:rsid w:val="00E87109"/>
    <w:rsid w:val="00E878F8"/>
    <w:rsid w:val="00E9148B"/>
    <w:rsid w:val="00E93D5F"/>
    <w:rsid w:val="00E9504C"/>
    <w:rsid w:val="00E9510F"/>
    <w:rsid w:val="00E96384"/>
    <w:rsid w:val="00E96D26"/>
    <w:rsid w:val="00E97DE7"/>
    <w:rsid w:val="00EA30AB"/>
    <w:rsid w:val="00EA477A"/>
    <w:rsid w:val="00EA6971"/>
    <w:rsid w:val="00EA6A13"/>
    <w:rsid w:val="00EA6DE7"/>
    <w:rsid w:val="00EA77DD"/>
    <w:rsid w:val="00EB10BD"/>
    <w:rsid w:val="00EB1E30"/>
    <w:rsid w:val="00EB24E4"/>
    <w:rsid w:val="00EB3E41"/>
    <w:rsid w:val="00EB67B2"/>
    <w:rsid w:val="00EB7728"/>
    <w:rsid w:val="00EC01E7"/>
    <w:rsid w:val="00EC1F08"/>
    <w:rsid w:val="00EC34C4"/>
    <w:rsid w:val="00EC3BB9"/>
    <w:rsid w:val="00EC3E81"/>
    <w:rsid w:val="00EC3E98"/>
    <w:rsid w:val="00EC428D"/>
    <w:rsid w:val="00EC4439"/>
    <w:rsid w:val="00EC4F1B"/>
    <w:rsid w:val="00EC5EF2"/>
    <w:rsid w:val="00EC67DB"/>
    <w:rsid w:val="00ED0570"/>
    <w:rsid w:val="00ED09AE"/>
    <w:rsid w:val="00ED126C"/>
    <w:rsid w:val="00ED1C03"/>
    <w:rsid w:val="00ED214F"/>
    <w:rsid w:val="00ED21AC"/>
    <w:rsid w:val="00ED29E9"/>
    <w:rsid w:val="00ED3188"/>
    <w:rsid w:val="00ED36B2"/>
    <w:rsid w:val="00ED46CA"/>
    <w:rsid w:val="00ED4BE1"/>
    <w:rsid w:val="00ED6C43"/>
    <w:rsid w:val="00ED6E80"/>
    <w:rsid w:val="00EE001E"/>
    <w:rsid w:val="00EE0B48"/>
    <w:rsid w:val="00EE100F"/>
    <w:rsid w:val="00EE1465"/>
    <w:rsid w:val="00EE3375"/>
    <w:rsid w:val="00EE37FF"/>
    <w:rsid w:val="00EE423B"/>
    <w:rsid w:val="00EE49FA"/>
    <w:rsid w:val="00EE510D"/>
    <w:rsid w:val="00EE5293"/>
    <w:rsid w:val="00EE5ED0"/>
    <w:rsid w:val="00EF0726"/>
    <w:rsid w:val="00EF15C5"/>
    <w:rsid w:val="00EF1CA6"/>
    <w:rsid w:val="00EF1DD0"/>
    <w:rsid w:val="00EF281F"/>
    <w:rsid w:val="00EF6D10"/>
    <w:rsid w:val="00EF7DBA"/>
    <w:rsid w:val="00F0169A"/>
    <w:rsid w:val="00F04F89"/>
    <w:rsid w:val="00F06BFA"/>
    <w:rsid w:val="00F06E98"/>
    <w:rsid w:val="00F1091D"/>
    <w:rsid w:val="00F117FD"/>
    <w:rsid w:val="00F12753"/>
    <w:rsid w:val="00F138C7"/>
    <w:rsid w:val="00F13DA8"/>
    <w:rsid w:val="00F203B4"/>
    <w:rsid w:val="00F21BDC"/>
    <w:rsid w:val="00F222D1"/>
    <w:rsid w:val="00F25A4B"/>
    <w:rsid w:val="00F27691"/>
    <w:rsid w:val="00F31558"/>
    <w:rsid w:val="00F327A8"/>
    <w:rsid w:val="00F32AE8"/>
    <w:rsid w:val="00F32FE9"/>
    <w:rsid w:val="00F33FE8"/>
    <w:rsid w:val="00F40F98"/>
    <w:rsid w:val="00F410C2"/>
    <w:rsid w:val="00F41289"/>
    <w:rsid w:val="00F42D7E"/>
    <w:rsid w:val="00F43FA9"/>
    <w:rsid w:val="00F44D6D"/>
    <w:rsid w:val="00F45CAA"/>
    <w:rsid w:val="00F47F8F"/>
    <w:rsid w:val="00F47FE3"/>
    <w:rsid w:val="00F51CD4"/>
    <w:rsid w:val="00F5236D"/>
    <w:rsid w:val="00F524AD"/>
    <w:rsid w:val="00F53647"/>
    <w:rsid w:val="00F55814"/>
    <w:rsid w:val="00F56DD4"/>
    <w:rsid w:val="00F606CE"/>
    <w:rsid w:val="00F611C8"/>
    <w:rsid w:val="00F644D1"/>
    <w:rsid w:val="00F64E62"/>
    <w:rsid w:val="00F65334"/>
    <w:rsid w:val="00F66F20"/>
    <w:rsid w:val="00F67C8E"/>
    <w:rsid w:val="00F70298"/>
    <w:rsid w:val="00F705E9"/>
    <w:rsid w:val="00F71B82"/>
    <w:rsid w:val="00F7389A"/>
    <w:rsid w:val="00F7499E"/>
    <w:rsid w:val="00F75B3B"/>
    <w:rsid w:val="00F7638F"/>
    <w:rsid w:val="00F76E46"/>
    <w:rsid w:val="00F80362"/>
    <w:rsid w:val="00F81466"/>
    <w:rsid w:val="00F81749"/>
    <w:rsid w:val="00F81B12"/>
    <w:rsid w:val="00F81E27"/>
    <w:rsid w:val="00F82ED7"/>
    <w:rsid w:val="00F83A69"/>
    <w:rsid w:val="00F83E1A"/>
    <w:rsid w:val="00F83E7A"/>
    <w:rsid w:val="00F8577F"/>
    <w:rsid w:val="00F85DFD"/>
    <w:rsid w:val="00F87747"/>
    <w:rsid w:val="00F87935"/>
    <w:rsid w:val="00F87A40"/>
    <w:rsid w:val="00F87AEE"/>
    <w:rsid w:val="00F87BDD"/>
    <w:rsid w:val="00F90C0C"/>
    <w:rsid w:val="00F912A6"/>
    <w:rsid w:val="00F96671"/>
    <w:rsid w:val="00F9698A"/>
    <w:rsid w:val="00F970DB"/>
    <w:rsid w:val="00FA28ED"/>
    <w:rsid w:val="00FA4CB7"/>
    <w:rsid w:val="00FA57AD"/>
    <w:rsid w:val="00FA688D"/>
    <w:rsid w:val="00FB0E39"/>
    <w:rsid w:val="00FB33E5"/>
    <w:rsid w:val="00FB34E0"/>
    <w:rsid w:val="00FB365E"/>
    <w:rsid w:val="00FB5505"/>
    <w:rsid w:val="00FB5FC0"/>
    <w:rsid w:val="00FB5FE9"/>
    <w:rsid w:val="00FB62D0"/>
    <w:rsid w:val="00FB6D92"/>
    <w:rsid w:val="00FB7231"/>
    <w:rsid w:val="00FB7723"/>
    <w:rsid w:val="00FB7F0C"/>
    <w:rsid w:val="00FC10D0"/>
    <w:rsid w:val="00FC280D"/>
    <w:rsid w:val="00FC2E9E"/>
    <w:rsid w:val="00FC3B71"/>
    <w:rsid w:val="00FC3BF9"/>
    <w:rsid w:val="00FC3C55"/>
    <w:rsid w:val="00FC6975"/>
    <w:rsid w:val="00FC7B38"/>
    <w:rsid w:val="00FD01AB"/>
    <w:rsid w:val="00FD2CA6"/>
    <w:rsid w:val="00FD34B4"/>
    <w:rsid w:val="00FD39B9"/>
    <w:rsid w:val="00FD49D9"/>
    <w:rsid w:val="00FD5D78"/>
    <w:rsid w:val="00FD782B"/>
    <w:rsid w:val="00FD797A"/>
    <w:rsid w:val="00FE1250"/>
    <w:rsid w:val="00FE2CAF"/>
    <w:rsid w:val="00FE3A2A"/>
    <w:rsid w:val="00FE4F50"/>
    <w:rsid w:val="00FE71C4"/>
    <w:rsid w:val="00FF1845"/>
    <w:rsid w:val="00FF2729"/>
    <w:rsid w:val="00FF3224"/>
    <w:rsid w:val="00FF4529"/>
    <w:rsid w:val="00FF4548"/>
    <w:rsid w:val="00FF4BFB"/>
    <w:rsid w:val="00FF4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69F58"/>
  <w15:docId w15:val="{432AC48A-6A86-46FE-AD93-B4EC249F6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00926"/>
    <w:pPr>
      <w:overflowPunct w:val="0"/>
      <w:autoSpaceDE w:val="0"/>
      <w:autoSpaceDN w:val="0"/>
      <w:adjustRightInd w:val="0"/>
      <w:spacing w:after="180"/>
      <w:textAlignment w:val="baseline"/>
    </w:pPr>
    <w:rPr>
      <w:lang w:val="en-GB"/>
    </w:rPr>
  </w:style>
  <w:style w:type="paragraph" w:styleId="Heading1">
    <w:name w:val="heading 1"/>
    <w:aliases w:val="Heading 1 GM,RptHeading 1"/>
    <w:basedOn w:val="Normal"/>
    <w:next w:val="Normal"/>
    <w:link w:val="Heading1Char"/>
    <w:uiPriority w:val="9"/>
    <w:qFormat/>
    <w:rsid w:val="005250C1"/>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eading 2 GM,h2"/>
    <w:basedOn w:val="Normal"/>
    <w:next w:val="Normal"/>
    <w:link w:val="Heading2Char"/>
    <w:uiPriority w:val="9"/>
    <w:unhideWhenUsed/>
    <w:qFormat/>
    <w:rsid w:val="005B25C4"/>
    <w:pPr>
      <w:keepNext/>
      <w:keepLines/>
      <w:numPr>
        <w:ilvl w:val="1"/>
        <w:numId w:val="1"/>
      </w:numPr>
      <w:spacing w:before="200" w:line="276"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aliases w:val="Heading 3 GM,h3"/>
    <w:basedOn w:val="Normal"/>
    <w:next w:val="Normal"/>
    <w:link w:val="Heading3Char"/>
    <w:uiPriority w:val="9"/>
    <w:unhideWhenUsed/>
    <w:qFormat/>
    <w:rsid w:val="005B25C4"/>
    <w:pPr>
      <w:keepNext/>
      <w:keepLines/>
      <w:numPr>
        <w:ilvl w:val="2"/>
        <w:numId w:val="1"/>
      </w:numPr>
      <w:spacing w:before="200" w:line="276" w:lineRule="auto"/>
      <w:outlineLvl w:val="2"/>
    </w:pPr>
    <w:rPr>
      <w:rFonts w:asciiTheme="majorHAnsi" w:eastAsiaTheme="majorEastAsia" w:hAnsiTheme="majorHAnsi" w:cstheme="majorBidi"/>
      <w:b/>
      <w:bCs/>
      <w:color w:val="17365D" w:themeColor="text2" w:themeShade="BF"/>
      <w:sz w:val="22"/>
      <w:szCs w:val="22"/>
    </w:rPr>
  </w:style>
  <w:style w:type="paragraph" w:styleId="Heading4">
    <w:name w:val="heading 4"/>
    <w:basedOn w:val="Normal"/>
    <w:next w:val="Normal"/>
    <w:link w:val="Heading4Char"/>
    <w:uiPriority w:val="9"/>
    <w:unhideWhenUsed/>
    <w:qFormat/>
    <w:rsid w:val="00FF3224"/>
    <w:pPr>
      <w:keepNext/>
      <w:keepLines/>
      <w:numPr>
        <w:ilvl w:val="3"/>
        <w:numId w:val="1"/>
      </w:numPr>
      <w:spacing w:before="200" w:line="276" w:lineRule="auto"/>
      <w:outlineLvl w:val="3"/>
    </w:pPr>
    <w:rPr>
      <w:rFonts w:asciiTheme="majorHAnsi" w:eastAsiaTheme="majorEastAsia" w:hAnsiTheme="majorHAnsi" w:cstheme="majorBidi"/>
      <w:b/>
      <w:bCs/>
      <w:i/>
      <w:iCs/>
      <w:color w:val="17365D" w:themeColor="text2" w:themeShade="BF"/>
      <w:sz w:val="22"/>
      <w:szCs w:val="22"/>
    </w:rPr>
  </w:style>
  <w:style w:type="paragraph" w:styleId="Heading5">
    <w:name w:val="heading 5"/>
    <w:aliases w:val="Heading 5 GM,h5"/>
    <w:basedOn w:val="Normal"/>
    <w:next w:val="Normal"/>
    <w:link w:val="Heading5Char"/>
    <w:uiPriority w:val="9"/>
    <w:unhideWhenUsed/>
    <w:qFormat/>
    <w:rsid w:val="005250C1"/>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aliases w:val="Heading 6 GM,h6"/>
    <w:basedOn w:val="Normal"/>
    <w:next w:val="Normal"/>
    <w:link w:val="Heading6Char"/>
    <w:uiPriority w:val="9"/>
    <w:unhideWhenUsed/>
    <w:qFormat/>
    <w:rsid w:val="005250C1"/>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nhideWhenUsed/>
    <w:qFormat/>
    <w:rsid w:val="005250C1"/>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nhideWhenUsed/>
    <w:qFormat/>
    <w:rsid w:val="005250C1"/>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5250C1"/>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dition">
    <w:name w:val="ATT_edition"/>
    <w:basedOn w:val="Normal"/>
    <w:rPr>
      <w:rFonts w:ascii="Verdana" w:hAnsi="Verdana"/>
      <w:color w:val="067AB4"/>
    </w:rPr>
  </w:style>
  <w:style w:type="paragraph" w:customStyle="1" w:styleId="ATTheadline">
    <w:name w:val="ATT_headline"/>
    <w:basedOn w:val="Normal"/>
    <w:rPr>
      <w:rFonts w:ascii="Verdana" w:hAnsi="Verdana"/>
      <w:color w:val="067AB4"/>
      <w:sz w:val="96"/>
      <w:szCs w:val="96"/>
    </w:rPr>
  </w:style>
  <w:style w:type="paragraph" w:customStyle="1" w:styleId="ATTsubhead">
    <w:name w:val="ATT_subhead"/>
    <w:basedOn w:val="Normal"/>
    <w:rPr>
      <w:rFonts w:ascii="Verdana" w:hAnsi="Verdana"/>
      <w:color w:val="000000"/>
      <w:sz w:val="56"/>
      <w:szCs w:val="56"/>
    </w:rPr>
  </w:style>
  <w:style w:type="paragraph" w:customStyle="1" w:styleId="ATTbody">
    <w:name w:val="ATT_body"/>
    <w:basedOn w:val="Normal"/>
    <w:pPr>
      <w:spacing w:line="300" w:lineRule="exact"/>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CellBody">
    <w:name w:val="CellBody"/>
    <w:pPr>
      <w:pBdr>
        <w:top w:val="nil"/>
        <w:left w:val="nil"/>
        <w:bottom w:val="nil"/>
        <w:right w:val="nil"/>
        <w:between w:val="nil"/>
      </w:pBdr>
      <w:spacing w:before="40" w:after="40" w:line="240" w:lineRule="atLeast"/>
    </w:pPr>
    <w:rPr>
      <w:rFonts w:ascii="Arial" w:hAnsi="Arial"/>
      <w:color w:val="000000"/>
    </w:rPr>
  </w:style>
  <w:style w:type="paragraph" w:customStyle="1" w:styleId="CellBodyCntr">
    <w:name w:val="CellBodyCntr"/>
    <w:pPr>
      <w:pBdr>
        <w:top w:val="nil"/>
        <w:left w:val="nil"/>
        <w:bottom w:val="nil"/>
        <w:right w:val="nil"/>
        <w:between w:val="nil"/>
      </w:pBdr>
      <w:spacing w:before="40" w:after="40" w:line="240" w:lineRule="atLeast"/>
      <w:jc w:val="center"/>
    </w:pPr>
    <w:rPr>
      <w:rFonts w:ascii="Arial" w:hAnsi="Arial"/>
      <w:color w:val="000000"/>
    </w:rPr>
  </w:style>
  <w:style w:type="paragraph" w:customStyle="1" w:styleId="CellHeading">
    <w:name w:val="CellHeading"/>
    <w:pPr>
      <w:keepNext/>
      <w:pBdr>
        <w:top w:val="nil"/>
        <w:left w:val="nil"/>
        <w:bottom w:val="nil"/>
        <w:right w:val="nil"/>
        <w:between w:val="nil"/>
      </w:pBdr>
      <w:spacing w:before="40" w:after="40"/>
      <w:jc w:val="center"/>
    </w:pPr>
    <w:rPr>
      <w:rFonts w:ascii="Arial" w:hAnsi="Arial"/>
      <w:b/>
      <w:color w:val="000000"/>
    </w:rPr>
  </w:style>
  <w:style w:type="character" w:styleId="PageNumber">
    <w:name w:val="page number"/>
    <w:rPr>
      <w:rFonts w:ascii="Trebuchet MS" w:hAnsi="Trebuchet MS"/>
      <w:b/>
      <w:sz w:val="20"/>
      <w:szCs w:val="20"/>
    </w:rPr>
  </w:style>
  <w:style w:type="paragraph" w:styleId="TOC2">
    <w:name w:val="toc 2"/>
    <w:basedOn w:val="Normal"/>
    <w:uiPriority w:val="39"/>
    <w:rsid w:val="008F5501"/>
    <w:pPr>
      <w:tabs>
        <w:tab w:val="left" w:pos="1080"/>
        <w:tab w:val="right" w:leader="dot" w:pos="9350"/>
      </w:tabs>
      <w:spacing w:before="40" w:after="40"/>
      <w:ind w:left="907" w:hanging="547"/>
    </w:pPr>
    <w:rPr>
      <w:rFonts w:ascii="Arial" w:hAnsi="Arial"/>
    </w:rPr>
  </w:style>
  <w:style w:type="paragraph" w:styleId="TOC1">
    <w:name w:val="toc 1"/>
    <w:basedOn w:val="Normal"/>
    <w:uiPriority w:val="39"/>
    <w:pPr>
      <w:tabs>
        <w:tab w:val="left" w:pos="540"/>
        <w:tab w:val="right" w:leader="dot" w:pos="9350"/>
      </w:tabs>
      <w:spacing w:before="180" w:line="280" w:lineRule="exact"/>
      <w:ind w:left="360" w:hanging="360"/>
    </w:pPr>
    <w:rPr>
      <w:rFonts w:ascii="Arial" w:hAnsi="Arial"/>
    </w:rPr>
  </w:style>
  <w:style w:type="paragraph" w:styleId="TOC9">
    <w:name w:val="toc 9"/>
    <w:basedOn w:val="Normal"/>
    <w:uiPriority w:val="39"/>
    <w:pPr>
      <w:tabs>
        <w:tab w:val="right" w:leader="dot" w:pos="9350"/>
      </w:tabs>
      <w:spacing w:before="40"/>
      <w:ind w:left="2880"/>
    </w:pPr>
    <w:rPr>
      <w:rFonts w:ascii="Arial" w:hAnsi="Arial"/>
    </w:rPr>
  </w:style>
  <w:style w:type="paragraph" w:styleId="TOC3">
    <w:name w:val="toc 3"/>
    <w:basedOn w:val="Normal"/>
    <w:uiPriority w:val="39"/>
    <w:rsid w:val="00D160D7"/>
    <w:pPr>
      <w:tabs>
        <w:tab w:val="left" w:pos="1620"/>
        <w:tab w:val="right" w:leader="dot" w:pos="9350"/>
      </w:tabs>
      <w:spacing w:before="40" w:after="40"/>
      <w:ind w:left="1627" w:hanging="720"/>
    </w:pPr>
    <w:rPr>
      <w:rFonts w:ascii="Arial" w:hAnsi="Arial"/>
    </w:rPr>
  </w:style>
  <w:style w:type="paragraph" w:styleId="TOC4">
    <w:name w:val="toc 4"/>
    <w:basedOn w:val="Normal"/>
    <w:uiPriority w:val="39"/>
    <w:pPr>
      <w:tabs>
        <w:tab w:val="left" w:pos="2160"/>
        <w:tab w:val="right" w:leader="dot" w:pos="9350"/>
      </w:tabs>
      <w:spacing w:before="40" w:line="280" w:lineRule="exact"/>
      <w:ind w:left="2534" w:hanging="907"/>
    </w:pPr>
    <w:rPr>
      <w:rFonts w:ascii="Arial" w:hAnsi="Arial"/>
    </w:rPr>
  </w:style>
  <w:style w:type="paragraph" w:styleId="TOC5">
    <w:name w:val="toc 5"/>
    <w:basedOn w:val="Normal"/>
    <w:uiPriority w:val="39"/>
    <w:pPr>
      <w:tabs>
        <w:tab w:val="left" w:pos="2520"/>
        <w:tab w:val="right" w:pos="9360"/>
      </w:tabs>
      <w:spacing w:before="40"/>
      <w:ind w:left="2520" w:hanging="1080"/>
    </w:pPr>
    <w:rPr>
      <w:rFonts w:ascii="Arial" w:hAnsi="Arial"/>
    </w:rPr>
  </w:style>
  <w:style w:type="paragraph" w:styleId="TOC6">
    <w:name w:val="toc 6"/>
    <w:basedOn w:val="Normal"/>
    <w:uiPriority w:val="39"/>
    <w:pPr>
      <w:spacing w:before="40"/>
      <w:ind w:left="1800"/>
    </w:pPr>
    <w:rPr>
      <w:rFonts w:ascii="Arial" w:hAnsi="Arial"/>
    </w:rPr>
  </w:style>
  <w:style w:type="paragraph" w:styleId="TOC7">
    <w:name w:val="toc 7"/>
    <w:basedOn w:val="Normal"/>
    <w:uiPriority w:val="39"/>
    <w:pPr>
      <w:spacing w:before="40"/>
      <w:ind w:left="2160"/>
    </w:pPr>
    <w:rPr>
      <w:rFonts w:ascii="Arial" w:hAnsi="Arial"/>
    </w:rPr>
  </w:style>
  <w:style w:type="paragraph" w:styleId="TOC8">
    <w:name w:val="toc 8"/>
    <w:basedOn w:val="Normal"/>
    <w:uiPriority w:val="39"/>
    <w:pPr>
      <w:spacing w:before="40"/>
      <w:ind w:left="2520"/>
    </w:pPr>
    <w:rPr>
      <w:rFonts w:ascii="Arial" w:hAnsi="Arial"/>
    </w:rPr>
  </w:style>
  <w:style w:type="character" w:styleId="Hyperlink">
    <w:name w:val="Hyperlink"/>
    <w:basedOn w:val="DefaultParagraphFont"/>
    <w:uiPriority w:val="99"/>
    <w:rPr>
      <w:color w:val="0000FF"/>
      <w:u w:val="single"/>
    </w:rPr>
  </w:style>
  <w:style w:type="table" w:styleId="TableGrid">
    <w:name w:val="Table Grid"/>
    <w:basedOn w:val="TableNormal"/>
    <w:uiPriority w:val="59"/>
    <w:pPr>
      <w:pBdr>
        <w:top w:val="nil"/>
        <w:left w:val="nil"/>
        <w:bottom w:val="nil"/>
        <w:right w:val="nil"/>
        <w:between w:val="nil"/>
      </w:pBd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aliases w:val="Heading 1 GM Char,RptHeading 1 Char"/>
    <w:basedOn w:val="DefaultParagraphFont"/>
    <w:link w:val="Heading1"/>
    <w:uiPriority w:val="9"/>
    <w:rsid w:val="005250C1"/>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aliases w:val="Heading 2 GM Char,h2 Char"/>
    <w:basedOn w:val="DefaultParagraphFont"/>
    <w:link w:val="Heading2"/>
    <w:uiPriority w:val="9"/>
    <w:rsid w:val="005B25C4"/>
    <w:rPr>
      <w:rFonts w:asciiTheme="majorHAnsi" w:eastAsiaTheme="majorEastAsia" w:hAnsiTheme="majorHAnsi" w:cstheme="majorBidi"/>
      <w:b/>
      <w:bCs/>
      <w:color w:val="17365D" w:themeColor="text2" w:themeShade="BF"/>
      <w:sz w:val="26"/>
      <w:szCs w:val="26"/>
      <w:lang w:val="en-GB"/>
    </w:rPr>
  </w:style>
  <w:style w:type="character" w:customStyle="1" w:styleId="Heading3Char">
    <w:name w:val="Heading 3 Char"/>
    <w:aliases w:val="Heading 3 GM Char,h3 Char"/>
    <w:basedOn w:val="DefaultParagraphFont"/>
    <w:link w:val="Heading3"/>
    <w:uiPriority w:val="9"/>
    <w:rsid w:val="005B25C4"/>
    <w:rPr>
      <w:rFonts w:asciiTheme="majorHAnsi" w:eastAsiaTheme="majorEastAsia" w:hAnsiTheme="majorHAnsi" w:cstheme="majorBidi"/>
      <w:b/>
      <w:bCs/>
      <w:color w:val="17365D" w:themeColor="text2" w:themeShade="BF"/>
      <w:sz w:val="22"/>
      <w:szCs w:val="22"/>
      <w:lang w:val="en-GB"/>
    </w:rPr>
  </w:style>
  <w:style w:type="character" w:customStyle="1" w:styleId="FooterChar">
    <w:name w:val="Footer Char"/>
    <w:basedOn w:val="DefaultParagraphFont"/>
    <w:link w:val="Footer"/>
    <w:uiPriority w:val="99"/>
    <w:rPr>
      <w:sz w:val="24"/>
      <w:szCs w:val="24"/>
    </w:rPr>
  </w:style>
  <w:style w:type="paragraph" w:styleId="TOCHeading">
    <w:name w:val="TOC Heading"/>
    <w:basedOn w:val="Heading1"/>
    <w:uiPriority w:val="39"/>
    <w:qFormat/>
    <w:pPr>
      <w:outlineLvl w:val="9"/>
    </w:pPr>
    <w:rPr>
      <w:lang w:eastAsia="ja-JP"/>
    </w:rPr>
  </w:style>
  <w:style w:type="character" w:customStyle="1" w:styleId="Heading4Char">
    <w:name w:val="Heading 4 Char"/>
    <w:basedOn w:val="DefaultParagraphFont"/>
    <w:link w:val="Heading4"/>
    <w:uiPriority w:val="9"/>
    <w:rsid w:val="00FF3224"/>
    <w:rPr>
      <w:rFonts w:asciiTheme="majorHAnsi" w:eastAsiaTheme="majorEastAsia" w:hAnsiTheme="majorHAnsi" w:cstheme="majorBidi"/>
      <w:b/>
      <w:bCs/>
      <w:i/>
      <w:iCs/>
      <w:color w:val="17365D" w:themeColor="text2" w:themeShade="BF"/>
      <w:sz w:val="22"/>
      <w:szCs w:val="22"/>
      <w:lang w:val="en-GB"/>
    </w:rPr>
  </w:style>
  <w:style w:type="paragraph" w:styleId="BalloonText">
    <w:name w:val="Balloon Text"/>
    <w:basedOn w:val="Normal"/>
    <w:link w:val="BalloonTextChar"/>
    <w:unhideWhenUsed/>
    <w:rsid w:val="00510CB5"/>
    <w:rPr>
      <w:rFonts w:ascii="Tahoma" w:hAnsi="Tahoma" w:cs="Tahoma"/>
      <w:sz w:val="16"/>
      <w:szCs w:val="16"/>
    </w:rPr>
  </w:style>
  <w:style w:type="character" w:customStyle="1" w:styleId="BalloonTextChar">
    <w:name w:val="Balloon Text Char"/>
    <w:basedOn w:val="DefaultParagraphFont"/>
    <w:link w:val="BalloonText"/>
    <w:rsid w:val="00510CB5"/>
    <w:rPr>
      <w:rFonts w:ascii="Tahoma" w:hAnsi="Tahoma" w:cs="Tahoma"/>
      <w:sz w:val="16"/>
      <w:szCs w:val="16"/>
    </w:rPr>
  </w:style>
  <w:style w:type="paragraph" w:styleId="NormalWeb">
    <w:name w:val="Normal (Web)"/>
    <w:basedOn w:val="Normal"/>
    <w:uiPriority w:val="99"/>
    <w:unhideWhenUsed/>
    <w:rsid w:val="00C84DB0"/>
    <w:pPr>
      <w:spacing w:before="100" w:beforeAutospacing="1" w:after="100" w:afterAutospacing="1"/>
    </w:pPr>
    <w:rPr>
      <w:rFonts w:eastAsiaTheme="minorEastAsia"/>
    </w:rPr>
  </w:style>
  <w:style w:type="paragraph" w:styleId="HTMLPreformatted">
    <w:name w:val="HTML Preformatted"/>
    <w:basedOn w:val="Normal"/>
    <w:link w:val="HTMLPreformattedChar"/>
    <w:uiPriority w:val="99"/>
    <w:unhideWhenUsed/>
    <w:rsid w:val="00A9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lang w:val="x-none" w:eastAsia="x-none"/>
    </w:rPr>
  </w:style>
  <w:style w:type="character" w:customStyle="1" w:styleId="HTMLPreformattedChar">
    <w:name w:val="HTML Preformatted Char"/>
    <w:basedOn w:val="DefaultParagraphFont"/>
    <w:link w:val="HTMLPreformatted"/>
    <w:uiPriority w:val="99"/>
    <w:rsid w:val="00A90927"/>
    <w:rPr>
      <w:rFonts w:ascii="Consolas" w:hAnsi="Consolas"/>
      <w:lang w:val="x-none" w:eastAsia="x-none"/>
    </w:rPr>
  </w:style>
  <w:style w:type="paragraph" w:styleId="ListParagraph">
    <w:name w:val="List Paragraph"/>
    <w:basedOn w:val="Normal"/>
    <w:uiPriority w:val="34"/>
    <w:qFormat/>
    <w:rsid w:val="00A90927"/>
    <w:pPr>
      <w:ind w:left="720"/>
      <w:contextualSpacing/>
    </w:pPr>
  </w:style>
  <w:style w:type="character" w:customStyle="1" w:styleId="Heading5Char">
    <w:name w:val="Heading 5 Char"/>
    <w:aliases w:val="Heading 5 GM Char,h5 Char"/>
    <w:basedOn w:val="DefaultParagraphFont"/>
    <w:link w:val="Heading5"/>
    <w:uiPriority w:val="9"/>
    <w:rsid w:val="005250C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aliases w:val="Heading 6 GM Char,h6 Char"/>
    <w:basedOn w:val="DefaultParagraphFont"/>
    <w:link w:val="Heading6"/>
    <w:uiPriority w:val="9"/>
    <w:rsid w:val="005250C1"/>
    <w:rPr>
      <w:rFonts w:asciiTheme="majorHAnsi" w:eastAsiaTheme="majorEastAsia" w:hAnsiTheme="majorHAnsi" w:cstheme="majorBidi"/>
      <w:i/>
      <w:iCs/>
      <w:color w:val="243F60" w:themeColor="accent1" w:themeShade="7F"/>
      <w:sz w:val="22"/>
      <w:szCs w:val="22"/>
      <w:lang w:val="en-GB"/>
    </w:rPr>
  </w:style>
  <w:style w:type="character" w:customStyle="1" w:styleId="Heading7Char">
    <w:name w:val="Heading 7 Char"/>
    <w:basedOn w:val="DefaultParagraphFont"/>
    <w:link w:val="Heading7"/>
    <w:rsid w:val="005250C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rsid w:val="005250C1"/>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rsid w:val="005250C1"/>
    <w:rPr>
      <w:rFonts w:asciiTheme="majorHAnsi" w:eastAsiaTheme="majorEastAsia" w:hAnsiTheme="majorHAnsi" w:cstheme="majorBidi"/>
      <w:i/>
      <w:iCs/>
      <w:color w:val="404040" w:themeColor="text1" w:themeTint="BF"/>
      <w:lang w:val="en-GB"/>
    </w:rPr>
  </w:style>
  <w:style w:type="paragraph" w:styleId="NoSpacing">
    <w:name w:val="No Spacing"/>
    <w:uiPriority w:val="1"/>
    <w:qFormat/>
    <w:rsid w:val="00875A5F"/>
    <w:pPr>
      <w:pBdr>
        <w:top w:val="nil"/>
        <w:left w:val="nil"/>
        <w:bottom w:val="nil"/>
        <w:right w:val="nil"/>
        <w:between w:val="nil"/>
      </w:pBdr>
    </w:pPr>
    <w:rPr>
      <w:sz w:val="24"/>
      <w:szCs w:val="24"/>
    </w:rPr>
  </w:style>
  <w:style w:type="paragraph" w:customStyle="1" w:styleId="EX">
    <w:name w:val="EX"/>
    <w:basedOn w:val="Normal"/>
    <w:rsid w:val="0097297B"/>
    <w:pPr>
      <w:keepLines/>
      <w:ind w:left="1702" w:hanging="1418"/>
    </w:pPr>
  </w:style>
  <w:style w:type="paragraph" w:styleId="ListContinue3">
    <w:name w:val="List Continue 3"/>
    <w:basedOn w:val="Normal"/>
    <w:rsid w:val="00FF4529"/>
    <w:pPr>
      <w:numPr>
        <w:numId w:val="2"/>
      </w:numPr>
      <w:tabs>
        <w:tab w:val="clear" w:pos="1492"/>
      </w:tabs>
      <w:spacing w:after="120"/>
      <w:ind w:left="849" w:firstLine="0"/>
    </w:pPr>
  </w:style>
  <w:style w:type="character" w:styleId="PlaceholderText">
    <w:name w:val="Placeholder Text"/>
    <w:basedOn w:val="DefaultParagraphFont"/>
    <w:uiPriority w:val="99"/>
    <w:semiHidden/>
    <w:rsid w:val="00D21C7C"/>
    <w:rPr>
      <w:color w:val="808080"/>
    </w:rPr>
  </w:style>
  <w:style w:type="paragraph" w:styleId="Caption">
    <w:name w:val="caption"/>
    <w:basedOn w:val="Normal"/>
    <w:next w:val="Normal"/>
    <w:unhideWhenUsed/>
    <w:qFormat/>
    <w:rsid w:val="00A5526B"/>
    <w:pPr>
      <w:spacing w:after="200"/>
      <w:jc w:val="center"/>
    </w:pPr>
    <w:rPr>
      <w:rFonts w:ascii="Arial" w:hAnsi="Arial" w:cs="Arial"/>
      <w:b/>
      <w:iCs/>
      <w:color w:val="000000" w:themeColor="text1"/>
      <w:sz w:val="18"/>
      <w:szCs w:val="18"/>
    </w:rPr>
  </w:style>
  <w:style w:type="paragraph" w:customStyle="1" w:styleId="Code">
    <w:name w:val="Code"/>
    <w:basedOn w:val="Normal"/>
    <w:link w:val="CodeChar"/>
    <w:autoRedefine/>
    <w:qFormat/>
    <w:rsid w:val="00E5764B"/>
    <w:pPr>
      <w:pBdr>
        <w:top w:val="nil"/>
        <w:left w:val="nil"/>
        <w:bottom w:val="nil"/>
        <w:right w:val="nil"/>
        <w:between w:val="nil"/>
      </w:pBdr>
      <w:spacing w:after="0"/>
    </w:pPr>
  </w:style>
  <w:style w:type="character" w:customStyle="1" w:styleId="CodeChar">
    <w:name w:val="Code Char"/>
    <w:basedOn w:val="HTMLPreformattedChar"/>
    <w:link w:val="Code"/>
    <w:rsid w:val="00E5764B"/>
    <w:rPr>
      <w:rFonts w:ascii="Consolas" w:hAnsi="Consolas"/>
      <w:lang w:val="en-GB" w:eastAsia="x-none"/>
    </w:rPr>
  </w:style>
  <w:style w:type="paragraph" w:customStyle="1" w:styleId="IEEEStdsTableData-Left">
    <w:name w:val="IEEEStds Table Data - Left"/>
    <w:basedOn w:val="Normal"/>
    <w:rsid w:val="007C1928"/>
    <w:pPr>
      <w:keepNext/>
      <w:keepLines/>
      <w:overflowPunct/>
      <w:autoSpaceDE/>
      <w:autoSpaceDN/>
      <w:adjustRightInd/>
      <w:spacing w:after="0"/>
      <w:textAlignment w:val="auto"/>
    </w:pPr>
    <w:rPr>
      <w:sz w:val="18"/>
      <w:lang w:val="en-US" w:eastAsia="ja-JP"/>
    </w:rPr>
  </w:style>
  <w:style w:type="paragraph" w:customStyle="1" w:styleId="IEEEStdsParagraph">
    <w:name w:val="IEEEStds Paragraph"/>
    <w:link w:val="IEEEStdsParagraphChar"/>
    <w:rsid w:val="005537A7"/>
    <w:pPr>
      <w:spacing w:after="240"/>
      <w:jc w:val="both"/>
    </w:pPr>
    <w:rPr>
      <w:lang w:eastAsia="ja-JP"/>
    </w:rPr>
  </w:style>
  <w:style w:type="character" w:customStyle="1" w:styleId="IEEEStdsParagraphChar">
    <w:name w:val="IEEEStds Paragraph Char"/>
    <w:link w:val="IEEEStdsParagraph"/>
    <w:rsid w:val="005537A7"/>
    <w:rPr>
      <w:lang w:eastAsia="ja-JP"/>
    </w:rPr>
  </w:style>
  <w:style w:type="character" w:styleId="CommentReference">
    <w:name w:val="annotation reference"/>
    <w:basedOn w:val="DefaultParagraphFont"/>
    <w:unhideWhenUsed/>
    <w:rsid w:val="00650D39"/>
    <w:rPr>
      <w:sz w:val="16"/>
      <w:szCs w:val="16"/>
    </w:rPr>
  </w:style>
  <w:style w:type="paragraph" w:styleId="CommentText">
    <w:name w:val="annotation text"/>
    <w:basedOn w:val="Normal"/>
    <w:link w:val="CommentTextChar"/>
    <w:unhideWhenUsed/>
    <w:rsid w:val="00650D39"/>
  </w:style>
  <w:style w:type="character" w:customStyle="1" w:styleId="CommentTextChar">
    <w:name w:val="Comment Text Char"/>
    <w:basedOn w:val="DefaultParagraphFont"/>
    <w:link w:val="CommentText"/>
    <w:rsid w:val="00650D39"/>
    <w:rPr>
      <w:lang w:val="en-GB"/>
    </w:rPr>
  </w:style>
  <w:style w:type="paragraph" w:styleId="CommentSubject">
    <w:name w:val="annotation subject"/>
    <w:basedOn w:val="CommentText"/>
    <w:next w:val="CommentText"/>
    <w:link w:val="CommentSubjectChar"/>
    <w:unhideWhenUsed/>
    <w:rsid w:val="00650D39"/>
    <w:rPr>
      <w:b/>
      <w:bCs/>
    </w:rPr>
  </w:style>
  <w:style w:type="character" w:customStyle="1" w:styleId="CommentSubjectChar">
    <w:name w:val="Comment Subject Char"/>
    <w:basedOn w:val="CommentTextChar"/>
    <w:link w:val="CommentSubject"/>
    <w:rsid w:val="00650D39"/>
    <w:rPr>
      <w:b/>
      <w:bCs/>
      <w:lang w:val="en-GB"/>
    </w:rPr>
  </w:style>
  <w:style w:type="paragraph" w:customStyle="1" w:styleId="Heading1APDX">
    <w:name w:val="Heading 1 APDX"/>
    <w:basedOn w:val="Heading1"/>
    <w:qFormat/>
    <w:rsid w:val="00804540"/>
    <w:pPr>
      <w:numPr>
        <w:numId w:val="0"/>
      </w:numPr>
      <w:ind w:left="432"/>
      <w:textAlignment w:val="auto"/>
    </w:pPr>
    <w:rPr>
      <w:color w:val="1F497D" w:themeColor="text2"/>
    </w:rPr>
  </w:style>
  <w:style w:type="paragraph" w:customStyle="1" w:styleId="IEEEStdsTableColumnHead">
    <w:name w:val="IEEEStds Table Column Head"/>
    <w:basedOn w:val="IEEEStdsParagraph"/>
    <w:rsid w:val="00EF1CA6"/>
    <w:pPr>
      <w:keepNext/>
      <w:keepLines/>
      <w:spacing w:after="0"/>
      <w:jc w:val="center"/>
    </w:pPr>
    <w:rPr>
      <w:b/>
      <w:sz w:val="18"/>
    </w:rPr>
  </w:style>
  <w:style w:type="character" w:customStyle="1" w:styleId="computercodeChar">
    <w:name w:val="computer code Char"/>
    <w:rsid w:val="00EF1CA6"/>
    <w:rPr>
      <w:rFonts w:ascii="Courier New" w:hAnsi="Courier New"/>
      <w:noProof w:val="0"/>
      <w:sz w:val="20"/>
      <w:lang w:val="en-US" w:eastAsia="en-US" w:bidi="ar-SA"/>
    </w:rPr>
  </w:style>
  <w:style w:type="paragraph" w:customStyle="1" w:styleId="IEEEStdsTitle">
    <w:name w:val="IEEEStds Title"/>
    <w:next w:val="IEEEStdsParagraph"/>
    <w:rsid w:val="0041452A"/>
    <w:pPr>
      <w:spacing w:before="1800" w:after="960"/>
    </w:pPr>
    <w:rPr>
      <w:rFonts w:ascii="Arial" w:hAnsi="Arial"/>
      <w:b/>
      <w:noProof/>
      <w:sz w:val="46"/>
      <w:lang w:eastAsia="ja-JP"/>
    </w:rPr>
  </w:style>
  <w:style w:type="paragraph" w:customStyle="1" w:styleId="IEEEStdsSponsorbodytext">
    <w:name w:val="IEEEStds Sponsor (body text)"/>
    <w:next w:val="IEEEStdsParagraph"/>
    <w:rsid w:val="0041452A"/>
    <w:pPr>
      <w:spacing w:before="120" w:after="360" w:line="480" w:lineRule="auto"/>
    </w:pPr>
    <w:rPr>
      <w:noProof/>
      <w:lang w:eastAsia="ja-JP"/>
    </w:rPr>
  </w:style>
  <w:style w:type="paragraph" w:customStyle="1" w:styleId="IEEEStdsTitleDraftCRBody">
    <w:name w:val="IEEEStds TitleDraftCRBody"/>
    <w:rsid w:val="0041452A"/>
    <w:pPr>
      <w:spacing w:before="120" w:after="120"/>
      <w:jc w:val="both"/>
    </w:pPr>
    <w:rPr>
      <w:noProof/>
      <w:lang w:eastAsia="ja-JP"/>
    </w:rPr>
  </w:style>
  <w:style w:type="character" w:styleId="LineNumber">
    <w:name w:val="line number"/>
    <w:basedOn w:val="DefaultParagraphFont"/>
    <w:rsid w:val="0041452A"/>
  </w:style>
  <w:style w:type="paragraph" w:customStyle="1" w:styleId="IEEEStdsSans-Serif">
    <w:name w:val="IEEEStds Sans-Serif"/>
    <w:rsid w:val="0041452A"/>
    <w:pPr>
      <w:jc w:val="both"/>
    </w:pPr>
    <w:rPr>
      <w:rFonts w:ascii="Arial" w:hAnsi="Arial"/>
      <w:lang w:eastAsia="ja-JP"/>
    </w:rPr>
  </w:style>
  <w:style w:type="paragraph" w:customStyle="1" w:styleId="IEEEStdsKeywords">
    <w:name w:val="IEEEStds Keywords"/>
    <w:basedOn w:val="IEEEStdsSans-Serif"/>
    <w:next w:val="IEEEStdsParagraph"/>
    <w:rsid w:val="0041452A"/>
  </w:style>
  <w:style w:type="paragraph" w:styleId="DocumentMap">
    <w:name w:val="Document Map"/>
    <w:basedOn w:val="Normal"/>
    <w:link w:val="DocumentMapChar"/>
    <w:semiHidden/>
    <w:rsid w:val="0041452A"/>
    <w:pPr>
      <w:shd w:val="clear" w:color="auto" w:fill="000080"/>
      <w:overflowPunct/>
      <w:autoSpaceDE/>
      <w:autoSpaceDN/>
      <w:adjustRightInd/>
      <w:spacing w:after="0"/>
      <w:textAlignment w:val="auto"/>
    </w:pPr>
    <w:rPr>
      <w:rFonts w:ascii="Arial" w:hAnsi="Arial"/>
      <w:sz w:val="24"/>
      <w:lang w:val="en-US" w:eastAsia="ja-JP"/>
    </w:rPr>
  </w:style>
  <w:style w:type="character" w:customStyle="1" w:styleId="DocumentMapChar">
    <w:name w:val="Document Map Char"/>
    <w:basedOn w:val="DefaultParagraphFont"/>
    <w:link w:val="DocumentMap"/>
    <w:semiHidden/>
    <w:rsid w:val="0041452A"/>
    <w:rPr>
      <w:rFonts w:ascii="Arial" w:hAnsi="Arial"/>
      <w:sz w:val="24"/>
      <w:shd w:val="clear" w:color="auto" w:fill="000080"/>
      <w:lang w:eastAsia="ja-JP"/>
    </w:rPr>
  </w:style>
  <w:style w:type="paragraph" w:customStyle="1" w:styleId="IEEEStdsTableData-Center">
    <w:name w:val="IEEEStds Table Data - Center"/>
    <w:basedOn w:val="IEEEStdsParagraph"/>
    <w:rsid w:val="0041452A"/>
    <w:pPr>
      <w:keepNext/>
      <w:keepLines/>
      <w:spacing w:after="0"/>
      <w:jc w:val="center"/>
    </w:pPr>
    <w:rPr>
      <w:sz w:val="18"/>
    </w:rPr>
  </w:style>
  <w:style w:type="paragraph" w:customStyle="1" w:styleId="IEEEStdsLevel1frontmatter">
    <w:name w:val="IEEEStds Level 1 (front matter)"/>
    <w:basedOn w:val="IEEEStdsParagraph"/>
    <w:next w:val="IEEEStdsParagraph"/>
    <w:link w:val="IEEEStdsLevel1frontmatterChar"/>
    <w:rsid w:val="0041452A"/>
    <w:pPr>
      <w:keepNext/>
      <w:keepLines/>
      <w:suppressAutoHyphens/>
      <w:spacing w:before="240"/>
    </w:pPr>
    <w:rPr>
      <w:rFonts w:ascii="Arial" w:hAnsi="Arial"/>
      <w:b/>
      <w:sz w:val="24"/>
    </w:rPr>
  </w:style>
  <w:style w:type="character" w:customStyle="1" w:styleId="IEEEStdsLevel1frontmatterChar">
    <w:name w:val="IEEEStds Level 1 (front matter) Char"/>
    <w:link w:val="IEEEStdsLevel1frontmatter"/>
    <w:rsid w:val="0041452A"/>
    <w:rPr>
      <w:rFonts w:ascii="Arial" w:hAnsi="Arial"/>
      <w:b/>
      <w:sz w:val="24"/>
      <w:lang w:eastAsia="ja-JP"/>
    </w:rPr>
  </w:style>
  <w:style w:type="paragraph" w:customStyle="1" w:styleId="IEEEStdsLevel1Header">
    <w:name w:val="IEEEStds Level 1 Header"/>
    <w:basedOn w:val="IEEEStdsParagraph"/>
    <w:next w:val="IEEEStdsParagraph"/>
    <w:link w:val="IEEEStdsLevel1HeaderChar"/>
    <w:rsid w:val="0041452A"/>
    <w:pPr>
      <w:keepNext/>
      <w:keepLines/>
      <w:suppressAutoHyphens/>
      <w:spacing w:before="360"/>
      <w:ind w:left="432" w:hanging="432"/>
      <w:jc w:val="left"/>
      <w:outlineLvl w:val="0"/>
    </w:pPr>
    <w:rPr>
      <w:rFonts w:ascii="Arial" w:hAnsi="Arial"/>
      <w:b/>
      <w:sz w:val="24"/>
    </w:rPr>
  </w:style>
  <w:style w:type="character" w:customStyle="1" w:styleId="IEEEStdsLevel1HeaderChar">
    <w:name w:val="IEEEStds Level 1 Header Char"/>
    <w:link w:val="IEEEStdsLevel1Header"/>
    <w:rsid w:val="0041452A"/>
    <w:rPr>
      <w:rFonts w:ascii="Arial" w:hAnsi="Arial"/>
      <w:b/>
      <w:sz w:val="24"/>
      <w:lang w:eastAsia="ja-JP"/>
    </w:rPr>
  </w:style>
  <w:style w:type="paragraph" w:customStyle="1" w:styleId="IEEEStdsNamesList">
    <w:name w:val="IEEEStds Names List"/>
    <w:rsid w:val="0041452A"/>
    <w:pPr>
      <w:numPr>
        <w:numId w:val="20"/>
      </w:numPr>
      <w:tabs>
        <w:tab w:val="clear" w:pos="1080"/>
      </w:tabs>
      <w:ind w:left="144" w:hanging="144"/>
    </w:pPr>
    <w:rPr>
      <w:sz w:val="18"/>
      <w:lang w:eastAsia="ja-JP"/>
    </w:rPr>
  </w:style>
  <w:style w:type="paragraph" w:customStyle="1" w:styleId="IEEEStdsLevel4Header">
    <w:name w:val="IEEEStds Level 4 Header"/>
    <w:basedOn w:val="IEEEStdsLevel3Header"/>
    <w:next w:val="IEEEStdsParagraph"/>
    <w:link w:val="IEEEStdsLevel4HeaderChar"/>
    <w:rsid w:val="0041452A"/>
    <w:pPr>
      <w:outlineLvl w:val="3"/>
    </w:pPr>
  </w:style>
  <w:style w:type="paragraph" w:customStyle="1" w:styleId="IEEEStdsLevel3Header">
    <w:name w:val="IEEEStds Level 3 Header"/>
    <w:basedOn w:val="IEEEStdsLevel2Header"/>
    <w:next w:val="IEEEStdsParagraph"/>
    <w:link w:val="IEEEStdsLevel3HeaderChar"/>
    <w:rsid w:val="0041452A"/>
    <w:pPr>
      <w:spacing w:before="240"/>
      <w:outlineLvl w:val="2"/>
    </w:pPr>
    <w:rPr>
      <w:sz w:val="20"/>
    </w:rPr>
  </w:style>
  <w:style w:type="paragraph" w:customStyle="1" w:styleId="IEEEStdsLevel2Header">
    <w:name w:val="IEEEStds Level 2 Header"/>
    <w:basedOn w:val="IEEEStdsLevel1Header"/>
    <w:next w:val="IEEEStdsParagraph"/>
    <w:link w:val="IEEEStdsLevel2HeaderChar"/>
    <w:rsid w:val="0041452A"/>
    <w:pPr>
      <w:ind w:left="0" w:firstLine="0"/>
      <w:outlineLvl w:val="1"/>
    </w:pPr>
    <w:rPr>
      <w:sz w:val="22"/>
    </w:rPr>
  </w:style>
  <w:style w:type="character" w:customStyle="1" w:styleId="IEEEStdsLevel2HeaderChar">
    <w:name w:val="IEEEStds Level 2 Header Char"/>
    <w:link w:val="IEEEStdsLevel2Header"/>
    <w:rsid w:val="0041452A"/>
    <w:rPr>
      <w:rFonts w:ascii="Arial" w:hAnsi="Arial"/>
      <w:b/>
      <w:sz w:val="22"/>
      <w:lang w:eastAsia="ja-JP"/>
    </w:rPr>
  </w:style>
  <w:style w:type="character" w:customStyle="1" w:styleId="IEEEStdsLevel3HeaderChar">
    <w:name w:val="IEEEStds Level 3 Header Char"/>
    <w:link w:val="IEEEStdsLevel3Header"/>
    <w:rsid w:val="0041452A"/>
    <w:rPr>
      <w:rFonts w:ascii="Arial" w:hAnsi="Arial"/>
      <w:b/>
      <w:lang w:eastAsia="ja-JP"/>
    </w:rPr>
  </w:style>
  <w:style w:type="character" w:customStyle="1" w:styleId="IEEEStdsLevel4HeaderChar">
    <w:name w:val="IEEEStds Level 4 Header Char"/>
    <w:link w:val="IEEEStdsLevel4Header"/>
    <w:rsid w:val="0041452A"/>
    <w:rPr>
      <w:rFonts w:ascii="Arial" w:hAnsi="Arial"/>
      <w:b/>
      <w:lang w:eastAsia="ja-JP"/>
    </w:rPr>
  </w:style>
  <w:style w:type="paragraph" w:customStyle="1" w:styleId="IEEEStdsLevel5Header">
    <w:name w:val="IEEEStds Level 5 Header"/>
    <w:basedOn w:val="IEEEStdsLevel4Header"/>
    <w:next w:val="IEEEStdsParagraph"/>
    <w:link w:val="IEEEStdsLevel5HeaderChar"/>
    <w:rsid w:val="0041452A"/>
    <w:pPr>
      <w:outlineLvl w:val="4"/>
    </w:pPr>
  </w:style>
  <w:style w:type="character" w:customStyle="1" w:styleId="IEEEStdsLevel5HeaderChar">
    <w:name w:val="IEEEStds Level 5 Header Char"/>
    <w:link w:val="IEEEStdsLevel5Header"/>
    <w:rsid w:val="0041452A"/>
    <w:rPr>
      <w:rFonts w:ascii="Arial" w:hAnsi="Arial"/>
      <w:b/>
      <w:lang w:eastAsia="ja-JP"/>
    </w:rPr>
  </w:style>
  <w:style w:type="paragraph" w:customStyle="1" w:styleId="IEEEStdsLevel6Header">
    <w:name w:val="IEEEStds Level 6 Header"/>
    <w:basedOn w:val="IEEEStdsLevel5Header"/>
    <w:next w:val="IEEEStdsParagraph"/>
    <w:rsid w:val="0041452A"/>
    <w:pPr>
      <w:ind w:left="1152" w:hanging="1152"/>
      <w:outlineLvl w:val="5"/>
    </w:pPr>
  </w:style>
  <w:style w:type="paragraph" w:customStyle="1" w:styleId="IEEEStdsRegularTableCaption">
    <w:name w:val="IEEEStds Regular Table Caption"/>
    <w:basedOn w:val="IEEEStdsParagraph"/>
    <w:next w:val="IEEEStdsParagraph"/>
    <w:rsid w:val="0041452A"/>
    <w:pPr>
      <w:keepNext/>
      <w:keepLines/>
      <w:numPr>
        <w:numId w:val="6"/>
      </w:numPr>
      <w:tabs>
        <w:tab w:val="left" w:pos="360"/>
        <w:tab w:val="left" w:pos="432"/>
        <w:tab w:val="left" w:pos="504"/>
      </w:tabs>
      <w:suppressAutoHyphens/>
      <w:spacing w:before="120" w:after="120"/>
      <w:jc w:val="center"/>
    </w:pPr>
    <w:rPr>
      <w:rFonts w:ascii="Arial" w:hAnsi="Arial"/>
      <w:b/>
    </w:rPr>
  </w:style>
  <w:style w:type="paragraph" w:styleId="FootnoteText">
    <w:name w:val="footnote text"/>
    <w:basedOn w:val="Normal"/>
    <w:link w:val="FootnoteTextChar"/>
    <w:semiHidden/>
    <w:rsid w:val="0041452A"/>
    <w:pPr>
      <w:overflowPunct/>
      <w:autoSpaceDE/>
      <w:autoSpaceDN/>
      <w:adjustRightInd/>
      <w:spacing w:after="0"/>
      <w:textAlignment w:val="auto"/>
    </w:pPr>
    <w:rPr>
      <w:lang w:val="en-US" w:eastAsia="ja-JP"/>
    </w:rPr>
  </w:style>
  <w:style w:type="character" w:customStyle="1" w:styleId="FootnoteTextChar">
    <w:name w:val="Footnote Text Char"/>
    <w:basedOn w:val="DefaultParagraphFont"/>
    <w:link w:val="FootnoteText"/>
    <w:semiHidden/>
    <w:rsid w:val="0041452A"/>
    <w:rPr>
      <w:lang w:eastAsia="ja-JP"/>
    </w:rPr>
  </w:style>
  <w:style w:type="paragraph" w:customStyle="1" w:styleId="IEEEStdsComputerCode">
    <w:name w:val="IEEEStds Computer Code"/>
    <w:basedOn w:val="IEEEStdsParagraph"/>
    <w:rsid w:val="0041452A"/>
    <w:pPr>
      <w:spacing w:after="0"/>
    </w:pPr>
    <w:rPr>
      <w:rFonts w:ascii="Courier New" w:hAnsi="Courier New"/>
    </w:rPr>
  </w:style>
  <w:style w:type="character" w:styleId="FootnoteReference">
    <w:name w:val="footnote reference"/>
    <w:semiHidden/>
    <w:rsid w:val="0041452A"/>
    <w:rPr>
      <w:vertAlign w:val="superscript"/>
    </w:rPr>
  </w:style>
  <w:style w:type="paragraph" w:customStyle="1" w:styleId="IEEEStdsSingleNote">
    <w:name w:val="IEEEStds Single Note"/>
    <w:basedOn w:val="IEEEStdsParagraph"/>
    <w:next w:val="IEEEStdsParagraph"/>
    <w:rsid w:val="0041452A"/>
    <w:pPr>
      <w:keepLines/>
      <w:spacing w:before="120" w:after="120"/>
    </w:pPr>
    <w:rPr>
      <w:sz w:val="18"/>
    </w:rPr>
  </w:style>
  <w:style w:type="paragraph" w:customStyle="1" w:styleId="IEEEStdsFootnote">
    <w:name w:val="IEEEStds Footnote"/>
    <w:basedOn w:val="FootnoteText"/>
    <w:rsid w:val="0041452A"/>
    <w:pPr>
      <w:jc w:val="both"/>
    </w:pPr>
    <w:rPr>
      <w:sz w:val="16"/>
    </w:rPr>
  </w:style>
  <w:style w:type="paragraph" w:customStyle="1" w:styleId="IEEEStdsMultipleNotes">
    <w:name w:val="IEEEStds Multiple Notes"/>
    <w:basedOn w:val="IEEEStdsSingleNote"/>
    <w:rsid w:val="0041452A"/>
    <w:pPr>
      <w:numPr>
        <w:numId w:val="19"/>
      </w:numPr>
      <w:tabs>
        <w:tab w:val="clear" w:pos="1008"/>
        <w:tab w:val="left" w:pos="799"/>
        <w:tab w:val="left" w:pos="864"/>
        <w:tab w:val="left" w:pos="936"/>
        <w:tab w:val="num" w:pos="1080"/>
      </w:tabs>
      <w:ind w:firstLine="0"/>
    </w:pPr>
  </w:style>
  <w:style w:type="paragraph" w:customStyle="1" w:styleId="IEEEStdsNumberedListLevel1">
    <w:name w:val="IEEEStds Numbered List Level 1"/>
    <w:rsid w:val="0041452A"/>
    <w:pPr>
      <w:numPr>
        <w:numId w:val="17"/>
      </w:numPr>
      <w:spacing w:after="240" w:line="360" w:lineRule="exact"/>
      <w:contextualSpacing/>
      <w:jc w:val="both"/>
      <w:outlineLvl w:val="0"/>
    </w:pPr>
    <w:rPr>
      <w:lang w:eastAsia="ja-JP"/>
    </w:rPr>
  </w:style>
  <w:style w:type="paragraph" w:customStyle="1" w:styleId="IEEEStdsNumberedListLevel2">
    <w:name w:val="IEEEStds Numbered List Level 2"/>
    <w:basedOn w:val="IEEEStdsNumberedListLevel1"/>
    <w:rsid w:val="0041452A"/>
    <w:pPr>
      <w:numPr>
        <w:ilvl w:val="1"/>
      </w:numPr>
      <w:outlineLvl w:val="1"/>
    </w:pPr>
  </w:style>
  <w:style w:type="paragraph" w:customStyle="1" w:styleId="IEEEStdsNumberedListLevel3">
    <w:name w:val="IEEEStds Numbered List Level 3"/>
    <w:basedOn w:val="IEEEStdsNumberedListLevel2"/>
    <w:rsid w:val="0041452A"/>
    <w:pPr>
      <w:numPr>
        <w:ilvl w:val="2"/>
      </w:numPr>
      <w:tabs>
        <w:tab w:val="left" w:pos="1512"/>
      </w:tabs>
      <w:outlineLvl w:val="2"/>
    </w:pPr>
  </w:style>
  <w:style w:type="paragraph" w:customStyle="1" w:styleId="IEEEStdsWarning">
    <w:name w:val="IEEEStds Warning"/>
    <w:basedOn w:val="IEEEStdsParagraph"/>
    <w:next w:val="IEEEStdsParagraph"/>
    <w:rsid w:val="0041452A"/>
    <w:pPr>
      <w:keepLines/>
      <w:pBdr>
        <w:top w:val="single" w:sz="8" w:space="4" w:color="auto"/>
        <w:left w:val="single" w:sz="8" w:space="4" w:color="auto"/>
        <w:bottom w:val="single" w:sz="8" w:space="4" w:color="auto"/>
        <w:right w:val="single" w:sz="8" w:space="4" w:color="auto"/>
      </w:pBdr>
      <w:spacing w:after="120"/>
      <w:jc w:val="center"/>
    </w:pPr>
  </w:style>
  <w:style w:type="paragraph" w:customStyle="1" w:styleId="IEEEStdsBibliographicEntry">
    <w:name w:val="IEEEStds Bibliographic Entry"/>
    <w:basedOn w:val="IEEEStdsParagraph"/>
    <w:rsid w:val="0041452A"/>
    <w:pPr>
      <w:keepLines/>
      <w:numPr>
        <w:numId w:val="4"/>
      </w:numPr>
      <w:tabs>
        <w:tab w:val="left" w:pos="540"/>
      </w:tabs>
      <w:spacing w:after="120"/>
    </w:pPr>
  </w:style>
  <w:style w:type="paragraph" w:customStyle="1" w:styleId="IEEEStdsIntroduction">
    <w:name w:val="IEEEStds Introduction"/>
    <w:basedOn w:val="IEEEStdsParagraph"/>
    <w:rsid w:val="0041452A"/>
    <w:pPr>
      <w:pBdr>
        <w:top w:val="single" w:sz="4" w:space="1" w:color="auto"/>
        <w:left w:val="single" w:sz="4" w:space="4" w:color="auto"/>
        <w:bottom w:val="single" w:sz="4" w:space="1" w:color="auto"/>
        <w:right w:val="single" w:sz="4" w:space="4" w:color="auto"/>
      </w:pBdr>
    </w:pPr>
    <w:rPr>
      <w:sz w:val="18"/>
    </w:rPr>
  </w:style>
  <w:style w:type="paragraph" w:customStyle="1" w:styleId="IEEEStdsTitleDraftCRaddr">
    <w:name w:val="IEEEStds TitleDraftCRaddr"/>
    <w:basedOn w:val="IEEEStdsTitleDraftCRBody"/>
    <w:rsid w:val="0041452A"/>
    <w:pPr>
      <w:spacing w:before="0" w:after="0"/>
      <w:jc w:val="left"/>
    </w:pPr>
  </w:style>
  <w:style w:type="paragraph" w:customStyle="1" w:styleId="IEEEStdsEquation">
    <w:name w:val="IEEEStds Equation"/>
    <w:basedOn w:val="IEEEStdsParagraph"/>
    <w:next w:val="IEEEStdsParagraph"/>
    <w:rsid w:val="0041452A"/>
    <w:pPr>
      <w:tabs>
        <w:tab w:val="right" w:pos="8640"/>
      </w:tabs>
      <w:spacing w:before="240"/>
      <w:ind w:left="360" w:right="547" w:hanging="360"/>
      <w:jc w:val="left"/>
    </w:pPr>
  </w:style>
  <w:style w:type="paragraph" w:customStyle="1" w:styleId="IEEEStdsRegularFigureCaption">
    <w:name w:val="IEEEStds Regular Figure Caption"/>
    <w:basedOn w:val="IEEEStdsParagraph"/>
    <w:next w:val="IEEEStdsParagraph"/>
    <w:rsid w:val="0041452A"/>
    <w:pPr>
      <w:keepLines/>
      <w:numPr>
        <w:numId w:val="5"/>
      </w:numPr>
      <w:tabs>
        <w:tab w:val="left" w:pos="403"/>
        <w:tab w:val="left" w:pos="475"/>
        <w:tab w:val="left" w:pos="547"/>
      </w:tabs>
      <w:suppressAutoHyphens/>
      <w:spacing w:before="120" w:after="120"/>
      <w:ind w:firstLine="0"/>
      <w:jc w:val="center"/>
    </w:pPr>
    <w:rPr>
      <w:rFonts w:ascii="Arial" w:hAnsi="Arial"/>
      <w:b/>
    </w:rPr>
  </w:style>
  <w:style w:type="paragraph" w:customStyle="1" w:styleId="IEEEStdsLevel7Header">
    <w:name w:val="IEEEStds Level 7 Header"/>
    <w:basedOn w:val="IEEEStdsLevel6Header"/>
    <w:next w:val="IEEEStdsParagraph"/>
    <w:rsid w:val="0041452A"/>
    <w:pPr>
      <w:numPr>
        <w:ilvl w:val="6"/>
      </w:numPr>
      <w:ind w:left="1152" w:hanging="1152"/>
      <w:outlineLvl w:val="6"/>
    </w:pPr>
  </w:style>
  <w:style w:type="paragraph" w:customStyle="1" w:styleId="IEEEStdsLevel8Header">
    <w:name w:val="IEEEStds Level 8 Header"/>
    <w:basedOn w:val="IEEEStdsLevel7Header"/>
    <w:next w:val="IEEEStdsParagraph"/>
    <w:rsid w:val="0041452A"/>
    <w:pPr>
      <w:numPr>
        <w:ilvl w:val="7"/>
      </w:numPr>
      <w:ind w:left="1152" w:hanging="1152"/>
      <w:outlineLvl w:val="7"/>
    </w:pPr>
  </w:style>
  <w:style w:type="paragraph" w:customStyle="1" w:styleId="IEEEStdsLevel9Header">
    <w:name w:val="IEEEStds Level 9 Header"/>
    <w:basedOn w:val="IEEEStdsLevel8Header"/>
    <w:next w:val="IEEEStdsParagraph"/>
    <w:rsid w:val="0041452A"/>
    <w:pPr>
      <w:numPr>
        <w:ilvl w:val="8"/>
      </w:numPr>
      <w:ind w:left="1152" w:hanging="1152"/>
      <w:outlineLvl w:val="8"/>
    </w:pPr>
  </w:style>
  <w:style w:type="paragraph" w:customStyle="1" w:styleId="IEEEStdsDefinitions">
    <w:name w:val="IEEEStds Definitions"/>
    <w:next w:val="IEEEStdsParagraph"/>
    <w:rsid w:val="0041452A"/>
    <w:pPr>
      <w:keepLines/>
      <w:spacing w:before="120" w:after="120"/>
      <w:jc w:val="both"/>
    </w:pPr>
    <w:rPr>
      <w:lang w:eastAsia="ja-JP"/>
    </w:rPr>
  </w:style>
  <w:style w:type="paragraph" w:customStyle="1" w:styleId="IEEEStdsNumberedListLevel4">
    <w:name w:val="IEEEStds Numbered List Level 4"/>
    <w:basedOn w:val="IEEEStdsNumberedListLevel3"/>
    <w:rsid w:val="0041452A"/>
    <w:pPr>
      <w:numPr>
        <w:ilvl w:val="3"/>
      </w:numPr>
      <w:tabs>
        <w:tab w:val="clear" w:pos="2240"/>
        <w:tab w:val="num" w:pos="1800"/>
      </w:tabs>
      <w:ind w:left="1520"/>
    </w:pPr>
  </w:style>
  <w:style w:type="paragraph" w:customStyle="1" w:styleId="IEEEStdsNumberedListLevel5">
    <w:name w:val="IEEEStds Numbered List Level 5"/>
    <w:basedOn w:val="IEEEStdsNumberedListLevel4"/>
    <w:rsid w:val="0041452A"/>
    <w:pPr>
      <w:numPr>
        <w:ilvl w:val="4"/>
        <w:numId w:val="3"/>
      </w:numPr>
      <w:tabs>
        <w:tab w:val="clear" w:pos="1512"/>
        <w:tab w:val="left" w:pos="2405"/>
      </w:tabs>
      <w:outlineLvl w:val="4"/>
    </w:pPr>
  </w:style>
  <w:style w:type="paragraph" w:customStyle="1" w:styleId="IEEEStdsEquationVariableList">
    <w:name w:val="IEEEStds Equation Variable List"/>
    <w:basedOn w:val="IEEEStdsParagraph"/>
    <w:rsid w:val="0041452A"/>
    <w:pPr>
      <w:keepLines/>
      <w:tabs>
        <w:tab w:val="left" w:pos="760"/>
      </w:tabs>
      <w:suppressAutoHyphens/>
      <w:spacing w:after="0"/>
      <w:ind w:left="764" w:hanging="562"/>
    </w:pPr>
    <w:rPr>
      <w:snapToGrid w:val="0"/>
    </w:rPr>
  </w:style>
  <w:style w:type="character" w:customStyle="1" w:styleId="IEEEStdsKeywordsHeader">
    <w:name w:val="IEEEStds Keywords Header"/>
    <w:rsid w:val="0041452A"/>
    <w:rPr>
      <w:b/>
    </w:rPr>
  </w:style>
  <w:style w:type="character" w:customStyle="1" w:styleId="IEEEStdsAbstractHeader">
    <w:name w:val="IEEEStds Abstract Header"/>
    <w:rsid w:val="0041452A"/>
    <w:rPr>
      <w:b/>
    </w:rPr>
  </w:style>
  <w:style w:type="character" w:customStyle="1" w:styleId="IEEEStdsDefTermsNumbers">
    <w:name w:val="IEEEStds DefTerms+Numbers"/>
    <w:rsid w:val="0041452A"/>
    <w:rPr>
      <w:b/>
    </w:rPr>
  </w:style>
  <w:style w:type="paragraph" w:customStyle="1" w:styleId="IEEEStdsTableLineHead">
    <w:name w:val="IEEEStds Table Line Head"/>
    <w:basedOn w:val="IEEEStdsParagraph"/>
    <w:rsid w:val="0041452A"/>
    <w:pPr>
      <w:keepNext/>
      <w:keepLines/>
      <w:spacing w:after="0"/>
      <w:jc w:val="left"/>
    </w:pPr>
    <w:rPr>
      <w:sz w:val="18"/>
    </w:rPr>
  </w:style>
  <w:style w:type="paragraph" w:customStyle="1" w:styleId="IEEEStdsTableLineSubhead">
    <w:name w:val="IEEEStds Table Line Subhead"/>
    <w:basedOn w:val="IEEEStdsParagraph"/>
    <w:rsid w:val="0041452A"/>
    <w:pPr>
      <w:keepNext/>
      <w:keepLines/>
      <w:spacing w:after="0"/>
      <w:ind w:left="216"/>
      <w:jc w:val="left"/>
    </w:pPr>
    <w:rPr>
      <w:sz w:val="18"/>
    </w:rPr>
  </w:style>
  <w:style w:type="paragraph" w:customStyle="1" w:styleId="IEEEStdsAbstractBody">
    <w:name w:val="IEEEStds Abstract Body"/>
    <w:basedOn w:val="IEEEStdsSans-Serif"/>
    <w:rsid w:val="0041452A"/>
  </w:style>
  <w:style w:type="paragraph" w:customStyle="1" w:styleId="IEEEStdsImage">
    <w:name w:val="IEEEStds Image"/>
    <w:basedOn w:val="IEEEStdsParagraph"/>
    <w:next w:val="IEEEStdsParagraph"/>
    <w:rsid w:val="0041452A"/>
    <w:pPr>
      <w:keepNext/>
      <w:keepLines/>
      <w:spacing w:before="240" w:after="0"/>
      <w:jc w:val="center"/>
    </w:pPr>
  </w:style>
  <w:style w:type="paragraph" w:customStyle="1" w:styleId="IEEEStdsCRTextReg">
    <w:name w:val="IEEEStds CR TextReg"/>
    <w:basedOn w:val="IEEEStdsSans-Serif"/>
    <w:rsid w:val="0041452A"/>
    <w:pPr>
      <w:tabs>
        <w:tab w:val="left" w:pos="540"/>
        <w:tab w:val="left" w:pos="2520"/>
      </w:tabs>
      <w:jc w:val="left"/>
    </w:pPr>
    <w:rPr>
      <w:sz w:val="14"/>
    </w:rPr>
  </w:style>
  <w:style w:type="paragraph" w:customStyle="1" w:styleId="IEEEStdsUnorderedList">
    <w:name w:val="IEEEStds Unordered List"/>
    <w:rsid w:val="0041452A"/>
    <w:pPr>
      <w:numPr>
        <w:numId w:val="18"/>
      </w:numPr>
      <w:tabs>
        <w:tab w:val="left" w:pos="1080"/>
        <w:tab w:val="left" w:pos="1512"/>
        <w:tab w:val="left" w:pos="1958"/>
        <w:tab w:val="left" w:pos="2405"/>
      </w:tabs>
      <w:spacing w:after="240" w:line="360" w:lineRule="exact"/>
      <w:contextualSpacing/>
      <w:jc w:val="both"/>
    </w:pPr>
    <w:rPr>
      <w:noProof/>
      <w:lang w:eastAsia="ja-JP"/>
    </w:rPr>
  </w:style>
  <w:style w:type="character" w:styleId="FollowedHyperlink">
    <w:name w:val="FollowedHyperlink"/>
    <w:rsid w:val="0041452A"/>
    <w:rPr>
      <w:color w:val="800080"/>
      <w:u w:val="single"/>
    </w:rPr>
  </w:style>
  <w:style w:type="paragraph" w:customStyle="1" w:styleId="IEEEStdsTitleParaSans">
    <w:name w:val="IEEEStds TitleParaSans"/>
    <w:basedOn w:val="IEEEStdsParagraph"/>
    <w:rsid w:val="0041452A"/>
    <w:pPr>
      <w:spacing w:after="0"/>
      <w:jc w:val="left"/>
    </w:pPr>
    <w:rPr>
      <w:rFonts w:ascii="Arial" w:hAnsi="Arial"/>
    </w:rPr>
  </w:style>
  <w:style w:type="paragraph" w:customStyle="1" w:styleId="IEEEStdsTitleParaSansBold">
    <w:name w:val="IEEEStds TitleParaSansBold"/>
    <w:basedOn w:val="IEEEStdsParagraph"/>
    <w:rsid w:val="0041452A"/>
    <w:pPr>
      <w:spacing w:after="0"/>
    </w:pPr>
    <w:rPr>
      <w:rFonts w:ascii="Arial" w:hAnsi="Arial"/>
      <w:b/>
      <w:sz w:val="22"/>
    </w:rPr>
  </w:style>
  <w:style w:type="paragraph" w:customStyle="1" w:styleId="IEEEStdsCRFootnote">
    <w:name w:val="IEEEStds CRFootnote"/>
    <w:basedOn w:val="FootnoteText"/>
    <w:rsid w:val="0041452A"/>
    <w:rPr>
      <w:color w:val="FFFFFF"/>
    </w:rPr>
  </w:style>
  <w:style w:type="paragraph" w:customStyle="1" w:styleId="IEEEStdsCRTextItal">
    <w:name w:val="IEEEStds CR TextItal"/>
    <w:basedOn w:val="IEEEStdsCRTextReg"/>
    <w:rsid w:val="0041452A"/>
    <w:rPr>
      <w:i/>
    </w:rPr>
  </w:style>
  <w:style w:type="character" w:customStyle="1" w:styleId="IEEEStdsParaBold">
    <w:name w:val="IEEEStds ParaBold"/>
    <w:rsid w:val="0041452A"/>
    <w:rPr>
      <w:b/>
    </w:rPr>
  </w:style>
  <w:style w:type="character" w:customStyle="1" w:styleId="DeltaViewInsertion">
    <w:name w:val="DeltaView Insertion"/>
    <w:uiPriority w:val="99"/>
    <w:rsid w:val="0041452A"/>
    <w:rPr>
      <w:color w:val="0000FF"/>
      <w:u w:val="double"/>
    </w:rPr>
  </w:style>
  <w:style w:type="character" w:customStyle="1" w:styleId="DeltaViewDeletion">
    <w:name w:val="DeltaView Deletion"/>
    <w:uiPriority w:val="99"/>
    <w:rsid w:val="0041452A"/>
    <w:rPr>
      <w:strike/>
      <w:color w:val="FF0000"/>
    </w:rPr>
  </w:style>
  <w:style w:type="paragraph" w:customStyle="1" w:styleId="IEEEStdsNamesCtr">
    <w:name w:val="IEEEStds NamesCtr"/>
    <w:basedOn w:val="IEEEStdsParagraph"/>
    <w:rsid w:val="0041452A"/>
    <w:pPr>
      <w:contextualSpacing/>
      <w:jc w:val="center"/>
    </w:pPr>
  </w:style>
  <w:style w:type="paragraph" w:customStyle="1" w:styleId="IEEEStdsInstrCallout">
    <w:name w:val="IEEEStds InstrCallout"/>
    <w:basedOn w:val="IEEEStdsParagraph"/>
    <w:rsid w:val="0041452A"/>
    <w:rPr>
      <w:b/>
      <w:i/>
    </w:rPr>
  </w:style>
  <w:style w:type="paragraph" w:customStyle="1" w:styleId="IEEEStdsParaMemEmeritus">
    <w:name w:val="IEEEStds ParaMemEmeritus"/>
    <w:basedOn w:val="IEEEStdsParagraph"/>
    <w:rsid w:val="0041452A"/>
    <w:pPr>
      <w:spacing w:before="240" w:after="0"/>
      <w:ind w:left="533"/>
    </w:pPr>
    <w:rPr>
      <w:sz w:val="18"/>
    </w:rPr>
  </w:style>
  <w:style w:type="paragraph" w:customStyle="1" w:styleId="IEEEStdsNonVoting">
    <w:name w:val="IEEEStds NonVoting"/>
    <w:basedOn w:val="IEEEStdsNamesCtr"/>
    <w:rsid w:val="0041452A"/>
    <w:rPr>
      <w:sz w:val="18"/>
    </w:rPr>
  </w:style>
  <w:style w:type="paragraph" w:customStyle="1" w:styleId="IEEEStdsTitlePgHead">
    <w:name w:val="IEEEStds TitlePgHead"/>
    <w:basedOn w:val="Header"/>
    <w:rsid w:val="0041452A"/>
    <w:pPr>
      <w:widowControl w:val="0"/>
      <w:tabs>
        <w:tab w:val="clear" w:pos="4320"/>
        <w:tab w:val="clear" w:pos="8640"/>
      </w:tabs>
      <w:overflowPunct/>
      <w:autoSpaceDE/>
      <w:autoSpaceDN/>
      <w:adjustRightInd/>
      <w:spacing w:after="0"/>
      <w:jc w:val="right"/>
      <w:textAlignment w:val="auto"/>
    </w:pPr>
    <w:rPr>
      <w:rFonts w:ascii="Arial" w:eastAsia="Arial Unicode MS" w:hAnsi="Arial"/>
      <w:b/>
      <w:noProof/>
      <w:sz w:val="22"/>
      <w:lang w:val="en-US" w:eastAsia="ja-JP"/>
    </w:rPr>
  </w:style>
  <w:style w:type="paragraph" w:customStyle="1" w:styleId="IEEEStdsTitlePgHeadRev">
    <w:name w:val="IEEEStds TitlePgHeadRev"/>
    <w:basedOn w:val="IEEEStdsTitlePgHead"/>
    <w:rsid w:val="0041452A"/>
    <w:rPr>
      <w:b w:val="0"/>
      <w:sz w:val="18"/>
    </w:rPr>
  </w:style>
  <w:style w:type="paragraph" w:customStyle="1" w:styleId="IEEEStdsCopyrightaddrs">
    <w:name w:val="IEEEStds Copyright (addrs)"/>
    <w:basedOn w:val="Normal"/>
    <w:rsid w:val="0041452A"/>
    <w:pPr>
      <w:overflowPunct/>
      <w:autoSpaceDE/>
      <w:autoSpaceDN/>
      <w:adjustRightInd/>
      <w:spacing w:after="0"/>
      <w:textAlignment w:val="auto"/>
    </w:pPr>
    <w:rPr>
      <w:noProof/>
      <w:lang w:val="en-US" w:eastAsia="ja-JP"/>
    </w:rPr>
  </w:style>
  <w:style w:type="character" w:customStyle="1" w:styleId="IEEEStdsAddItal">
    <w:name w:val="IEEEStds AddItal"/>
    <w:rsid w:val="0041452A"/>
    <w:rPr>
      <w:i/>
    </w:rPr>
  </w:style>
  <w:style w:type="paragraph" w:customStyle="1" w:styleId="IEEEStdsPara85">
    <w:name w:val="IEEEStds Para8.5"/>
    <w:basedOn w:val="IEEEStdsParagraph"/>
    <w:rsid w:val="0041452A"/>
    <w:rPr>
      <w:sz w:val="17"/>
    </w:rPr>
  </w:style>
  <w:style w:type="paragraph" w:customStyle="1" w:styleId="IEEEStdsPara85Indent">
    <w:name w:val="IEEEStds Para8.5 Indent"/>
    <w:basedOn w:val="IEEEStdsPara85"/>
    <w:rsid w:val="0041452A"/>
    <w:pPr>
      <w:ind w:left="2160"/>
      <w:contextualSpacing/>
    </w:pPr>
  </w:style>
  <w:style w:type="character" w:customStyle="1" w:styleId="DeltaViewMoveDestination">
    <w:name w:val="DeltaView Move Destination"/>
    <w:uiPriority w:val="99"/>
    <w:rsid w:val="0041452A"/>
    <w:rPr>
      <w:color w:val="00C000"/>
      <w:u w:val="double"/>
    </w:rPr>
  </w:style>
  <w:style w:type="paragraph" w:styleId="Bibliography">
    <w:name w:val="Bibliography"/>
    <w:basedOn w:val="Normal"/>
    <w:next w:val="Normal"/>
    <w:uiPriority w:val="37"/>
    <w:semiHidden/>
    <w:unhideWhenUsed/>
    <w:rsid w:val="0041452A"/>
    <w:pPr>
      <w:overflowPunct/>
      <w:autoSpaceDE/>
      <w:autoSpaceDN/>
      <w:adjustRightInd/>
      <w:spacing w:after="0"/>
      <w:textAlignment w:val="auto"/>
    </w:pPr>
    <w:rPr>
      <w:sz w:val="24"/>
      <w:lang w:val="en-US" w:eastAsia="ja-JP"/>
    </w:rPr>
  </w:style>
  <w:style w:type="paragraph" w:styleId="BlockText">
    <w:name w:val="Block Text"/>
    <w:basedOn w:val="Normal"/>
    <w:rsid w:val="0041452A"/>
    <w:pPr>
      <w:overflowPunct/>
      <w:autoSpaceDE/>
      <w:autoSpaceDN/>
      <w:adjustRightInd/>
      <w:spacing w:after="120"/>
      <w:ind w:left="1440" w:right="1440"/>
      <w:textAlignment w:val="auto"/>
    </w:pPr>
    <w:rPr>
      <w:sz w:val="24"/>
      <w:lang w:val="en-US" w:eastAsia="ja-JP"/>
    </w:rPr>
  </w:style>
  <w:style w:type="paragraph" w:styleId="BodyText">
    <w:name w:val="Body Text"/>
    <w:basedOn w:val="Normal"/>
    <w:link w:val="BodyTextChar"/>
    <w:rsid w:val="0041452A"/>
    <w:pPr>
      <w:overflowPunct/>
      <w:autoSpaceDE/>
      <w:autoSpaceDN/>
      <w:adjustRightInd/>
      <w:spacing w:after="120"/>
      <w:textAlignment w:val="auto"/>
    </w:pPr>
    <w:rPr>
      <w:sz w:val="24"/>
      <w:lang w:val="en-US" w:eastAsia="ja-JP"/>
    </w:rPr>
  </w:style>
  <w:style w:type="character" w:customStyle="1" w:styleId="BodyTextChar">
    <w:name w:val="Body Text Char"/>
    <w:basedOn w:val="DefaultParagraphFont"/>
    <w:link w:val="BodyText"/>
    <w:rsid w:val="0041452A"/>
    <w:rPr>
      <w:sz w:val="24"/>
      <w:lang w:eastAsia="ja-JP"/>
    </w:rPr>
  </w:style>
  <w:style w:type="paragraph" w:styleId="BodyText2">
    <w:name w:val="Body Text 2"/>
    <w:basedOn w:val="Normal"/>
    <w:link w:val="BodyText2Char"/>
    <w:rsid w:val="0041452A"/>
    <w:pPr>
      <w:overflowPunct/>
      <w:autoSpaceDE/>
      <w:autoSpaceDN/>
      <w:adjustRightInd/>
      <w:spacing w:after="120" w:line="480" w:lineRule="auto"/>
      <w:textAlignment w:val="auto"/>
    </w:pPr>
    <w:rPr>
      <w:sz w:val="24"/>
      <w:lang w:val="en-US" w:eastAsia="ja-JP"/>
    </w:rPr>
  </w:style>
  <w:style w:type="character" w:customStyle="1" w:styleId="BodyText2Char">
    <w:name w:val="Body Text 2 Char"/>
    <w:basedOn w:val="DefaultParagraphFont"/>
    <w:link w:val="BodyText2"/>
    <w:rsid w:val="0041452A"/>
    <w:rPr>
      <w:sz w:val="24"/>
      <w:lang w:eastAsia="ja-JP"/>
    </w:rPr>
  </w:style>
  <w:style w:type="paragraph" w:styleId="BodyText3">
    <w:name w:val="Body Text 3"/>
    <w:basedOn w:val="Normal"/>
    <w:link w:val="BodyText3Char"/>
    <w:rsid w:val="0041452A"/>
    <w:pPr>
      <w:overflowPunct/>
      <w:autoSpaceDE/>
      <w:autoSpaceDN/>
      <w:adjustRightInd/>
      <w:spacing w:after="120"/>
      <w:textAlignment w:val="auto"/>
    </w:pPr>
    <w:rPr>
      <w:sz w:val="16"/>
      <w:szCs w:val="16"/>
      <w:lang w:val="en-US" w:eastAsia="ja-JP"/>
    </w:rPr>
  </w:style>
  <w:style w:type="character" w:customStyle="1" w:styleId="BodyText3Char">
    <w:name w:val="Body Text 3 Char"/>
    <w:basedOn w:val="DefaultParagraphFont"/>
    <w:link w:val="BodyText3"/>
    <w:rsid w:val="0041452A"/>
    <w:rPr>
      <w:sz w:val="16"/>
      <w:szCs w:val="16"/>
      <w:lang w:eastAsia="ja-JP"/>
    </w:rPr>
  </w:style>
  <w:style w:type="paragraph" w:styleId="BodyTextFirstIndent">
    <w:name w:val="Body Text First Indent"/>
    <w:basedOn w:val="BodyText"/>
    <w:link w:val="BodyTextFirstIndentChar"/>
    <w:rsid w:val="0041452A"/>
    <w:pPr>
      <w:ind w:firstLine="210"/>
    </w:pPr>
  </w:style>
  <w:style w:type="character" w:customStyle="1" w:styleId="BodyTextFirstIndentChar">
    <w:name w:val="Body Text First Indent Char"/>
    <w:basedOn w:val="BodyTextChar"/>
    <w:link w:val="BodyTextFirstIndent"/>
    <w:rsid w:val="0041452A"/>
    <w:rPr>
      <w:sz w:val="24"/>
      <w:lang w:eastAsia="ja-JP"/>
    </w:rPr>
  </w:style>
  <w:style w:type="paragraph" w:styleId="BodyTextIndent">
    <w:name w:val="Body Text Indent"/>
    <w:basedOn w:val="Normal"/>
    <w:link w:val="BodyTextIndentChar"/>
    <w:rsid w:val="0041452A"/>
    <w:pPr>
      <w:overflowPunct/>
      <w:autoSpaceDE/>
      <w:autoSpaceDN/>
      <w:adjustRightInd/>
      <w:spacing w:after="120"/>
      <w:ind w:left="360"/>
      <w:textAlignment w:val="auto"/>
    </w:pPr>
    <w:rPr>
      <w:sz w:val="24"/>
      <w:lang w:val="en-US" w:eastAsia="ja-JP"/>
    </w:rPr>
  </w:style>
  <w:style w:type="character" w:customStyle="1" w:styleId="BodyTextIndentChar">
    <w:name w:val="Body Text Indent Char"/>
    <w:basedOn w:val="DefaultParagraphFont"/>
    <w:link w:val="BodyTextIndent"/>
    <w:rsid w:val="0041452A"/>
    <w:rPr>
      <w:sz w:val="24"/>
      <w:lang w:eastAsia="ja-JP"/>
    </w:rPr>
  </w:style>
  <w:style w:type="paragraph" w:styleId="BodyTextFirstIndent2">
    <w:name w:val="Body Text First Indent 2"/>
    <w:basedOn w:val="BodyTextIndent"/>
    <w:link w:val="BodyTextFirstIndent2Char"/>
    <w:rsid w:val="0041452A"/>
    <w:pPr>
      <w:ind w:firstLine="210"/>
    </w:pPr>
  </w:style>
  <w:style w:type="character" w:customStyle="1" w:styleId="BodyTextFirstIndent2Char">
    <w:name w:val="Body Text First Indent 2 Char"/>
    <w:basedOn w:val="BodyTextIndentChar"/>
    <w:link w:val="BodyTextFirstIndent2"/>
    <w:rsid w:val="0041452A"/>
    <w:rPr>
      <w:sz w:val="24"/>
      <w:lang w:eastAsia="ja-JP"/>
    </w:rPr>
  </w:style>
  <w:style w:type="paragraph" w:styleId="BodyTextIndent2">
    <w:name w:val="Body Text Indent 2"/>
    <w:basedOn w:val="Normal"/>
    <w:link w:val="BodyTextIndent2Char"/>
    <w:rsid w:val="0041452A"/>
    <w:pPr>
      <w:overflowPunct/>
      <w:autoSpaceDE/>
      <w:autoSpaceDN/>
      <w:adjustRightInd/>
      <w:spacing w:after="120" w:line="480" w:lineRule="auto"/>
      <w:ind w:left="360"/>
      <w:textAlignment w:val="auto"/>
    </w:pPr>
    <w:rPr>
      <w:sz w:val="24"/>
      <w:lang w:val="en-US" w:eastAsia="ja-JP"/>
    </w:rPr>
  </w:style>
  <w:style w:type="character" w:customStyle="1" w:styleId="BodyTextIndent2Char">
    <w:name w:val="Body Text Indent 2 Char"/>
    <w:basedOn w:val="DefaultParagraphFont"/>
    <w:link w:val="BodyTextIndent2"/>
    <w:rsid w:val="0041452A"/>
    <w:rPr>
      <w:sz w:val="24"/>
      <w:lang w:eastAsia="ja-JP"/>
    </w:rPr>
  </w:style>
  <w:style w:type="paragraph" w:styleId="BodyTextIndent3">
    <w:name w:val="Body Text Indent 3"/>
    <w:basedOn w:val="Normal"/>
    <w:link w:val="BodyTextIndent3Char"/>
    <w:rsid w:val="0041452A"/>
    <w:pPr>
      <w:overflowPunct/>
      <w:autoSpaceDE/>
      <w:autoSpaceDN/>
      <w:adjustRightInd/>
      <w:spacing w:after="120"/>
      <w:ind w:left="360"/>
      <w:textAlignment w:val="auto"/>
    </w:pPr>
    <w:rPr>
      <w:sz w:val="16"/>
      <w:szCs w:val="16"/>
      <w:lang w:val="en-US" w:eastAsia="ja-JP"/>
    </w:rPr>
  </w:style>
  <w:style w:type="character" w:customStyle="1" w:styleId="BodyTextIndent3Char">
    <w:name w:val="Body Text Indent 3 Char"/>
    <w:basedOn w:val="DefaultParagraphFont"/>
    <w:link w:val="BodyTextIndent3"/>
    <w:rsid w:val="0041452A"/>
    <w:rPr>
      <w:sz w:val="16"/>
      <w:szCs w:val="16"/>
      <w:lang w:eastAsia="ja-JP"/>
    </w:rPr>
  </w:style>
  <w:style w:type="paragraph" w:styleId="Closing">
    <w:name w:val="Closing"/>
    <w:basedOn w:val="Normal"/>
    <w:link w:val="ClosingChar"/>
    <w:rsid w:val="0041452A"/>
    <w:pPr>
      <w:overflowPunct/>
      <w:autoSpaceDE/>
      <w:autoSpaceDN/>
      <w:adjustRightInd/>
      <w:spacing w:after="0"/>
      <w:ind w:left="4320"/>
      <w:textAlignment w:val="auto"/>
    </w:pPr>
    <w:rPr>
      <w:sz w:val="24"/>
      <w:lang w:val="en-US" w:eastAsia="ja-JP"/>
    </w:rPr>
  </w:style>
  <w:style w:type="character" w:customStyle="1" w:styleId="ClosingChar">
    <w:name w:val="Closing Char"/>
    <w:basedOn w:val="DefaultParagraphFont"/>
    <w:link w:val="Closing"/>
    <w:rsid w:val="0041452A"/>
    <w:rPr>
      <w:sz w:val="24"/>
      <w:lang w:eastAsia="ja-JP"/>
    </w:rPr>
  </w:style>
  <w:style w:type="paragraph" w:styleId="Date">
    <w:name w:val="Date"/>
    <w:basedOn w:val="Normal"/>
    <w:next w:val="Normal"/>
    <w:link w:val="DateChar"/>
    <w:rsid w:val="0041452A"/>
    <w:pPr>
      <w:overflowPunct/>
      <w:autoSpaceDE/>
      <w:autoSpaceDN/>
      <w:adjustRightInd/>
      <w:spacing w:after="0"/>
      <w:textAlignment w:val="auto"/>
    </w:pPr>
    <w:rPr>
      <w:sz w:val="24"/>
      <w:lang w:val="en-US" w:eastAsia="ja-JP"/>
    </w:rPr>
  </w:style>
  <w:style w:type="character" w:customStyle="1" w:styleId="DateChar">
    <w:name w:val="Date Char"/>
    <w:basedOn w:val="DefaultParagraphFont"/>
    <w:link w:val="Date"/>
    <w:rsid w:val="0041452A"/>
    <w:rPr>
      <w:sz w:val="24"/>
      <w:lang w:eastAsia="ja-JP"/>
    </w:rPr>
  </w:style>
  <w:style w:type="paragraph" w:styleId="E-mailSignature">
    <w:name w:val="E-mail Signature"/>
    <w:basedOn w:val="Normal"/>
    <w:link w:val="E-mailSignatureChar"/>
    <w:rsid w:val="0041452A"/>
    <w:pPr>
      <w:overflowPunct/>
      <w:autoSpaceDE/>
      <w:autoSpaceDN/>
      <w:adjustRightInd/>
      <w:spacing w:after="0"/>
      <w:textAlignment w:val="auto"/>
    </w:pPr>
    <w:rPr>
      <w:sz w:val="24"/>
      <w:lang w:val="en-US" w:eastAsia="ja-JP"/>
    </w:rPr>
  </w:style>
  <w:style w:type="character" w:customStyle="1" w:styleId="E-mailSignatureChar">
    <w:name w:val="E-mail Signature Char"/>
    <w:basedOn w:val="DefaultParagraphFont"/>
    <w:link w:val="E-mailSignature"/>
    <w:rsid w:val="0041452A"/>
    <w:rPr>
      <w:sz w:val="24"/>
      <w:lang w:eastAsia="ja-JP"/>
    </w:rPr>
  </w:style>
  <w:style w:type="paragraph" w:styleId="EndnoteText">
    <w:name w:val="endnote text"/>
    <w:basedOn w:val="Normal"/>
    <w:link w:val="EndnoteTextChar"/>
    <w:rsid w:val="0041452A"/>
    <w:pPr>
      <w:overflowPunct/>
      <w:autoSpaceDE/>
      <w:autoSpaceDN/>
      <w:adjustRightInd/>
      <w:spacing w:after="0"/>
      <w:textAlignment w:val="auto"/>
    </w:pPr>
    <w:rPr>
      <w:lang w:val="en-US" w:eastAsia="ja-JP"/>
    </w:rPr>
  </w:style>
  <w:style w:type="character" w:customStyle="1" w:styleId="EndnoteTextChar">
    <w:name w:val="Endnote Text Char"/>
    <w:basedOn w:val="DefaultParagraphFont"/>
    <w:link w:val="EndnoteText"/>
    <w:rsid w:val="0041452A"/>
    <w:rPr>
      <w:lang w:eastAsia="ja-JP"/>
    </w:rPr>
  </w:style>
  <w:style w:type="paragraph" w:styleId="EnvelopeAddress">
    <w:name w:val="envelope address"/>
    <w:basedOn w:val="Normal"/>
    <w:rsid w:val="0041452A"/>
    <w:pPr>
      <w:framePr w:w="7920" w:h="1980" w:hRule="exact" w:hSpace="180" w:wrap="auto" w:hAnchor="page" w:xAlign="center" w:yAlign="bottom"/>
      <w:overflowPunct/>
      <w:autoSpaceDE/>
      <w:autoSpaceDN/>
      <w:adjustRightInd/>
      <w:spacing w:after="0"/>
      <w:ind w:left="2880"/>
      <w:textAlignment w:val="auto"/>
    </w:pPr>
    <w:rPr>
      <w:rFonts w:ascii="Cambria" w:hAnsi="Cambria"/>
      <w:sz w:val="24"/>
      <w:szCs w:val="24"/>
      <w:lang w:val="en-US" w:eastAsia="ja-JP"/>
    </w:rPr>
  </w:style>
  <w:style w:type="paragraph" w:styleId="EnvelopeReturn">
    <w:name w:val="envelope return"/>
    <w:basedOn w:val="Normal"/>
    <w:rsid w:val="0041452A"/>
    <w:pPr>
      <w:overflowPunct/>
      <w:autoSpaceDE/>
      <w:autoSpaceDN/>
      <w:adjustRightInd/>
      <w:spacing w:after="0"/>
      <w:textAlignment w:val="auto"/>
    </w:pPr>
    <w:rPr>
      <w:rFonts w:ascii="Cambria" w:hAnsi="Cambria"/>
      <w:lang w:val="en-US" w:eastAsia="ja-JP"/>
    </w:rPr>
  </w:style>
  <w:style w:type="paragraph" w:styleId="HTMLAddress">
    <w:name w:val="HTML Address"/>
    <w:basedOn w:val="Normal"/>
    <w:link w:val="HTMLAddressChar"/>
    <w:rsid w:val="0041452A"/>
    <w:pPr>
      <w:overflowPunct/>
      <w:autoSpaceDE/>
      <w:autoSpaceDN/>
      <w:adjustRightInd/>
      <w:spacing w:after="0"/>
      <w:textAlignment w:val="auto"/>
    </w:pPr>
    <w:rPr>
      <w:i/>
      <w:iCs/>
      <w:sz w:val="24"/>
      <w:lang w:val="en-US" w:eastAsia="ja-JP"/>
    </w:rPr>
  </w:style>
  <w:style w:type="character" w:customStyle="1" w:styleId="HTMLAddressChar">
    <w:name w:val="HTML Address Char"/>
    <w:basedOn w:val="DefaultParagraphFont"/>
    <w:link w:val="HTMLAddress"/>
    <w:rsid w:val="0041452A"/>
    <w:rPr>
      <w:i/>
      <w:iCs/>
      <w:sz w:val="24"/>
      <w:lang w:eastAsia="ja-JP"/>
    </w:rPr>
  </w:style>
  <w:style w:type="paragraph" w:styleId="Index1">
    <w:name w:val="index 1"/>
    <w:basedOn w:val="Normal"/>
    <w:next w:val="Normal"/>
    <w:autoRedefine/>
    <w:rsid w:val="0041452A"/>
    <w:pPr>
      <w:overflowPunct/>
      <w:autoSpaceDE/>
      <w:autoSpaceDN/>
      <w:adjustRightInd/>
      <w:spacing w:after="0"/>
      <w:ind w:left="240" w:hanging="240"/>
      <w:textAlignment w:val="auto"/>
    </w:pPr>
    <w:rPr>
      <w:sz w:val="24"/>
      <w:lang w:val="en-US" w:eastAsia="ja-JP"/>
    </w:rPr>
  </w:style>
  <w:style w:type="paragraph" w:styleId="Index2">
    <w:name w:val="index 2"/>
    <w:basedOn w:val="Normal"/>
    <w:next w:val="Normal"/>
    <w:autoRedefine/>
    <w:rsid w:val="0041452A"/>
    <w:pPr>
      <w:overflowPunct/>
      <w:autoSpaceDE/>
      <w:autoSpaceDN/>
      <w:adjustRightInd/>
      <w:spacing w:after="0"/>
      <w:ind w:left="480" w:hanging="240"/>
      <w:textAlignment w:val="auto"/>
    </w:pPr>
    <w:rPr>
      <w:sz w:val="24"/>
      <w:lang w:val="en-US" w:eastAsia="ja-JP"/>
    </w:rPr>
  </w:style>
  <w:style w:type="paragraph" w:styleId="Index3">
    <w:name w:val="index 3"/>
    <w:basedOn w:val="Normal"/>
    <w:next w:val="Normal"/>
    <w:autoRedefine/>
    <w:rsid w:val="0041452A"/>
    <w:pPr>
      <w:overflowPunct/>
      <w:autoSpaceDE/>
      <w:autoSpaceDN/>
      <w:adjustRightInd/>
      <w:spacing w:after="0"/>
      <w:ind w:left="720" w:hanging="240"/>
      <w:textAlignment w:val="auto"/>
    </w:pPr>
    <w:rPr>
      <w:sz w:val="24"/>
      <w:lang w:val="en-US" w:eastAsia="ja-JP"/>
    </w:rPr>
  </w:style>
  <w:style w:type="paragraph" w:styleId="Index4">
    <w:name w:val="index 4"/>
    <w:basedOn w:val="Normal"/>
    <w:next w:val="Normal"/>
    <w:autoRedefine/>
    <w:rsid w:val="0041452A"/>
    <w:pPr>
      <w:overflowPunct/>
      <w:autoSpaceDE/>
      <w:autoSpaceDN/>
      <w:adjustRightInd/>
      <w:spacing w:after="0"/>
      <w:ind w:left="960" w:hanging="240"/>
      <w:textAlignment w:val="auto"/>
    </w:pPr>
    <w:rPr>
      <w:sz w:val="24"/>
      <w:lang w:val="en-US" w:eastAsia="ja-JP"/>
    </w:rPr>
  </w:style>
  <w:style w:type="paragraph" w:styleId="Index5">
    <w:name w:val="index 5"/>
    <w:basedOn w:val="Normal"/>
    <w:next w:val="Normal"/>
    <w:autoRedefine/>
    <w:rsid w:val="0041452A"/>
    <w:pPr>
      <w:overflowPunct/>
      <w:autoSpaceDE/>
      <w:autoSpaceDN/>
      <w:adjustRightInd/>
      <w:spacing w:after="0"/>
      <w:ind w:left="1200" w:hanging="240"/>
      <w:textAlignment w:val="auto"/>
    </w:pPr>
    <w:rPr>
      <w:sz w:val="24"/>
      <w:lang w:val="en-US" w:eastAsia="ja-JP"/>
    </w:rPr>
  </w:style>
  <w:style w:type="paragraph" w:styleId="Index6">
    <w:name w:val="index 6"/>
    <w:basedOn w:val="Normal"/>
    <w:next w:val="Normal"/>
    <w:autoRedefine/>
    <w:rsid w:val="0041452A"/>
    <w:pPr>
      <w:overflowPunct/>
      <w:autoSpaceDE/>
      <w:autoSpaceDN/>
      <w:adjustRightInd/>
      <w:spacing w:after="0"/>
      <w:ind w:left="1440" w:hanging="240"/>
      <w:textAlignment w:val="auto"/>
    </w:pPr>
    <w:rPr>
      <w:sz w:val="24"/>
      <w:lang w:val="en-US" w:eastAsia="ja-JP"/>
    </w:rPr>
  </w:style>
  <w:style w:type="paragraph" w:styleId="Index7">
    <w:name w:val="index 7"/>
    <w:basedOn w:val="Normal"/>
    <w:next w:val="Normal"/>
    <w:autoRedefine/>
    <w:rsid w:val="0041452A"/>
    <w:pPr>
      <w:overflowPunct/>
      <w:autoSpaceDE/>
      <w:autoSpaceDN/>
      <w:adjustRightInd/>
      <w:spacing w:after="0"/>
      <w:ind w:left="1680" w:hanging="240"/>
      <w:textAlignment w:val="auto"/>
    </w:pPr>
    <w:rPr>
      <w:sz w:val="24"/>
      <w:lang w:val="en-US" w:eastAsia="ja-JP"/>
    </w:rPr>
  </w:style>
  <w:style w:type="paragraph" w:styleId="Index8">
    <w:name w:val="index 8"/>
    <w:basedOn w:val="Normal"/>
    <w:next w:val="Normal"/>
    <w:autoRedefine/>
    <w:rsid w:val="0041452A"/>
    <w:pPr>
      <w:overflowPunct/>
      <w:autoSpaceDE/>
      <w:autoSpaceDN/>
      <w:adjustRightInd/>
      <w:spacing w:after="0"/>
      <w:ind w:left="1920" w:hanging="240"/>
      <w:textAlignment w:val="auto"/>
    </w:pPr>
    <w:rPr>
      <w:sz w:val="24"/>
      <w:lang w:val="en-US" w:eastAsia="ja-JP"/>
    </w:rPr>
  </w:style>
  <w:style w:type="paragraph" w:styleId="Index9">
    <w:name w:val="index 9"/>
    <w:basedOn w:val="Normal"/>
    <w:next w:val="Normal"/>
    <w:autoRedefine/>
    <w:rsid w:val="0041452A"/>
    <w:pPr>
      <w:overflowPunct/>
      <w:autoSpaceDE/>
      <w:autoSpaceDN/>
      <w:adjustRightInd/>
      <w:spacing w:after="0"/>
      <w:ind w:left="2160" w:hanging="240"/>
      <w:textAlignment w:val="auto"/>
    </w:pPr>
    <w:rPr>
      <w:sz w:val="24"/>
      <w:lang w:val="en-US" w:eastAsia="ja-JP"/>
    </w:rPr>
  </w:style>
  <w:style w:type="paragraph" w:styleId="IndexHeading">
    <w:name w:val="index heading"/>
    <w:basedOn w:val="Normal"/>
    <w:next w:val="Index1"/>
    <w:rsid w:val="0041452A"/>
    <w:pPr>
      <w:overflowPunct/>
      <w:autoSpaceDE/>
      <w:autoSpaceDN/>
      <w:adjustRightInd/>
      <w:spacing w:after="0"/>
      <w:textAlignment w:val="auto"/>
    </w:pPr>
    <w:rPr>
      <w:rFonts w:ascii="Cambria" w:hAnsi="Cambria"/>
      <w:b/>
      <w:bCs/>
      <w:sz w:val="24"/>
      <w:lang w:val="en-US" w:eastAsia="ja-JP"/>
    </w:rPr>
  </w:style>
  <w:style w:type="paragraph" w:styleId="IntenseQuote">
    <w:name w:val="Intense Quote"/>
    <w:basedOn w:val="Normal"/>
    <w:next w:val="Normal"/>
    <w:link w:val="IntenseQuoteChar"/>
    <w:uiPriority w:val="30"/>
    <w:qFormat/>
    <w:rsid w:val="0041452A"/>
    <w:pPr>
      <w:pBdr>
        <w:bottom w:val="single" w:sz="4" w:space="4" w:color="4F81BD"/>
      </w:pBdr>
      <w:overflowPunct/>
      <w:autoSpaceDE/>
      <w:autoSpaceDN/>
      <w:adjustRightInd/>
      <w:spacing w:before="200" w:after="280"/>
      <w:ind w:left="936" w:right="936"/>
      <w:textAlignment w:val="auto"/>
    </w:pPr>
    <w:rPr>
      <w:b/>
      <w:bCs/>
      <w:i/>
      <w:iCs/>
      <w:color w:val="4F81BD"/>
      <w:sz w:val="24"/>
      <w:lang w:val="en-US" w:eastAsia="ja-JP"/>
    </w:rPr>
  </w:style>
  <w:style w:type="character" w:customStyle="1" w:styleId="IntenseQuoteChar">
    <w:name w:val="Intense Quote Char"/>
    <w:basedOn w:val="DefaultParagraphFont"/>
    <w:link w:val="IntenseQuote"/>
    <w:uiPriority w:val="30"/>
    <w:rsid w:val="0041452A"/>
    <w:rPr>
      <w:b/>
      <w:bCs/>
      <w:i/>
      <w:iCs/>
      <w:color w:val="4F81BD"/>
      <w:sz w:val="24"/>
      <w:lang w:eastAsia="ja-JP"/>
    </w:rPr>
  </w:style>
  <w:style w:type="paragraph" w:styleId="List">
    <w:name w:val="List"/>
    <w:basedOn w:val="Normal"/>
    <w:rsid w:val="0041452A"/>
    <w:pPr>
      <w:numPr>
        <w:numId w:val="21"/>
      </w:numPr>
      <w:tabs>
        <w:tab w:val="clear" w:pos="360"/>
      </w:tabs>
      <w:overflowPunct/>
      <w:autoSpaceDE/>
      <w:autoSpaceDN/>
      <w:adjustRightInd/>
      <w:spacing w:after="0"/>
      <w:contextualSpacing/>
      <w:textAlignment w:val="auto"/>
    </w:pPr>
    <w:rPr>
      <w:sz w:val="24"/>
      <w:lang w:val="en-US" w:eastAsia="ja-JP"/>
    </w:rPr>
  </w:style>
  <w:style w:type="paragraph" w:styleId="List2">
    <w:name w:val="List 2"/>
    <w:basedOn w:val="Normal"/>
    <w:rsid w:val="0041452A"/>
    <w:pPr>
      <w:numPr>
        <w:numId w:val="22"/>
      </w:numPr>
      <w:tabs>
        <w:tab w:val="clear" w:pos="720"/>
      </w:tabs>
      <w:overflowPunct/>
      <w:autoSpaceDE/>
      <w:autoSpaceDN/>
      <w:adjustRightInd/>
      <w:spacing w:after="0"/>
      <w:contextualSpacing/>
      <w:textAlignment w:val="auto"/>
    </w:pPr>
    <w:rPr>
      <w:sz w:val="24"/>
      <w:lang w:val="en-US" w:eastAsia="ja-JP"/>
    </w:rPr>
  </w:style>
  <w:style w:type="paragraph" w:styleId="List3">
    <w:name w:val="List 3"/>
    <w:basedOn w:val="Normal"/>
    <w:rsid w:val="0041452A"/>
    <w:pPr>
      <w:numPr>
        <w:numId w:val="23"/>
      </w:numPr>
      <w:tabs>
        <w:tab w:val="clear" w:pos="1080"/>
      </w:tabs>
      <w:overflowPunct/>
      <w:autoSpaceDE/>
      <w:autoSpaceDN/>
      <w:adjustRightInd/>
      <w:spacing w:after="0"/>
      <w:contextualSpacing/>
      <w:textAlignment w:val="auto"/>
    </w:pPr>
    <w:rPr>
      <w:sz w:val="24"/>
      <w:lang w:val="en-US" w:eastAsia="ja-JP"/>
    </w:rPr>
  </w:style>
  <w:style w:type="paragraph" w:styleId="List4">
    <w:name w:val="List 4"/>
    <w:basedOn w:val="Normal"/>
    <w:rsid w:val="0041452A"/>
    <w:pPr>
      <w:numPr>
        <w:numId w:val="24"/>
      </w:numPr>
      <w:tabs>
        <w:tab w:val="clear" w:pos="1440"/>
      </w:tabs>
      <w:overflowPunct/>
      <w:autoSpaceDE/>
      <w:autoSpaceDN/>
      <w:adjustRightInd/>
      <w:spacing w:after="0"/>
      <w:contextualSpacing/>
      <w:textAlignment w:val="auto"/>
    </w:pPr>
    <w:rPr>
      <w:sz w:val="24"/>
      <w:lang w:val="en-US" w:eastAsia="ja-JP"/>
    </w:rPr>
  </w:style>
  <w:style w:type="paragraph" w:styleId="List5">
    <w:name w:val="List 5"/>
    <w:basedOn w:val="Normal"/>
    <w:rsid w:val="0041452A"/>
    <w:pPr>
      <w:numPr>
        <w:numId w:val="25"/>
      </w:numPr>
      <w:tabs>
        <w:tab w:val="clear" w:pos="1800"/>
      </w:tabs>
      <w:overflowPunct/>
      <w:autoSpaceDE/>
      <w:autoSpaceDN/>
      <w:adjustRightInd/>
      <w:spacing w:after="0"/>
      <w:contextualSpacing/>
      <w:textAlignment w:val="auto"/>
    </w:pPr>
    <w:rPr>
      <w:sz w:val="24"/>
      <w:lang w:val="en-US" w:eastAsia="ja-JP"/>
    </w:rPr>
  </w:style>
  <w:style w:type="paragraph" w:styleId="ListBullet">
    <w:name w:val="List Bullet"/>
    <w:basedOn w:val="Normal"/>
    <w:rsid w:val="0041452A"/>
    <w:pPr>
      <w:numPr>
        <w:numId w:val="7"/>
      </w:numPr>
      <w:overflowPunct/>
      <w:autoSpaceDE/>
      <w:autoSpaceDN/>
      <w:adjustRightInd/>
      <w:spacing w:after="0"/>
      <w:contextualSpacing/>
      <w:textAlignment w:val="auto"/>
    </w:pPr>
    <w:rPr>
      <w:sz w:val="24"/>
      <w:lang w:val="en-US" w:eastAsia="ja-JP"/>
    </w:rPr>
  </w:style>
  <w:style w:type="paragraph" w:styleId="ListBullet2">
    <w:name w:val="List Bullet 2"/>
    <w:basedOn w:val="Normal"/>
    <w:rsid w:val="0041452A"/>
    <w:pPr>
      <w:numPr>
        <w:numId w:val="8"/>
      </w:numPr>
      <w:overflowPunct/>
      <w:autoSpaceDE/>
      <w:autoSpaceDN/>
      <w:adjustRightInd/>
      <w:spacing w:after="0"/>
      <w:contextualSpacing/>
      <w:textAlignment w:val="auto"/>
    </w:pPr>
    <w:rPr>
      <w:sz w:val="24"/>
      <w:lang w:val="en-US" w:eastAsia="ja-JP"/>
    </w:rPr>
  </w:style>
  <w:style w:type="paragraph" w:styleId="ListBullet3">
    <w:name w:val="List Bullet 3"/>
    <w:basedOn w:val="Normal"/>
    <w:rsid w:val="0041452A"/>
    <w:pPr>
      <w:numPr>
        <w:numId w:val="9"/>
      </w:numPr>
      <w:overflowPunct/>
      <w:autoSpaceDE/>
      <w:autoSpaceDN/>
      <w:adjustRightInd/>
      <w:spacing w:after="0"/>
      <w:contextualSpacing/>
      <w:textAlignment w:val="auto"/>
    </w:pPr>
    <w:rPr>
      <w:sz w:val="24"/>
      <w:lang w:val="en-US" w:eastAsia="ja-JP"/>
    </w:rPr>
  </w:style>
  <w:style w:type="paragraph" w:styleId="ListBullet4">
    <w:name w:val="List Bullet 4"/>
    <w:basedOn w:val="Normal"/>
    <w:rsid w:val="0041452A"/>
    <w:pPr>
      <w:numPr>
        <w:numId w:val="10"/>
      </w:numPr>
      <w:overflowPunct/>
      <w:autoSpaceDE/>
      <w:autoSpaceDN/>
      <w:adjustRightInd/>
      <w:spacing w:after="0"/>
      <w:contextualSpacing/>
      <w:textAlignment w:val="auto"/>
    </w:pPr>
    <w:rPr>
      <w:sz w:val="24"/>
      <w:lang w:val="en-US" w:eastAsia="ja-JP"/>
    </w:rPr>
  </w:style>
  <w:style w:type="paragraph" w:styleId="ListBullet5">
    <w:name w:val="List Bullet 5"/>
    <w:basedOn w:val="Normal"/>
    <w:rsid w:val="0041452A"/>
    <w:pPr>
      <w:numPr>
        <w:numId w:val="11"/>
      </w:numPr>
      <w:overflowPunct/>
      <w:autoSpaceDE/>
      <w:autoSpaceDN/>
      <w:adjustRightInd/>
      <w:spacing w:after="0"/>
      <w:contextualSpacing/>
      <w:textAlignment w:val="auto"/>
    </w:pPr>
    <w:rPr>
      <w:sz w:val="24"/>
      <w:lang w:val="en-US" w:eastAsia="ja-JP"/>
    </w:rPr>
  </w:style>
  <w:style w:type="paragraph" w:styleId="ListContinue">
    <w:name w:val="List Continue"/>
    <w:basedOn w:val="Normal"/>
    <w:rsid w:val="0041452A"/>
    <w:pPr>
      <w:numPr>
        <w:numId w:val="26"/>
      </w:numPr>
      <w:tabs>
        <w:tab w:val="clear" w:pos="360"/>
      </w:tabs>
      <w:overflowPunct/>
      <w:autoSpaceDE/>
      <w:autoSpaceDN/>
      <w:adjustRightInd/>
      <w:spacing w:after="120"/>
      <w:ind w:firstLine="0"/>
      <w:contextualSpacing/>
      <w:textAlignment w:val="auto"/>
    </w:pPr>
    <w:rPr>
      <w:sz w:val="24"/>
      <w:lang w:val="en-US" w:eastAsia="ja-JP"/>
    </w:rPr>
  </w:style>
  <w:style w:type="paragraph" w:styleId="ListContinue2">
    <w:name w:val="List Continue 2"/>
    <w:basedOn w:val="Normal"/>
    <w:rsid w:val="0041452A"/>
    <w:pPr>
      <w:numPr>
        <w:numId w:val="27"/>
      </w:numPr>
      <w:tabs>
        <w:tab w:val="clear" w:pos="720"/>
      </w:tabs>
      <w:overflowPunct/>
      <w:autoSpaceDE/>
      <w:autoSpaceDN/>
      <w:adjustRightInd/>
      <w:spacing w:after="120"/>
      <w:ind w:firstLine="0"/>
      <w:contextualSpacing/>
      <w:textAlignment w:val="auto"/>
    </w:pPr>
    <w:rPr>
      <w:sz w:val="24"/>
      <w:lang w:val="en-US" w:eastAsia="ja-JP"/>
    </w:rPr>
  </w:style>
  <w:style w:type="paragraph" w:styleId="ListContinue4">
    <w:name w:val="List Continue 4"/>
    <w:basedOn w:val="Normal"/>
    <w:rsid w:val="0041452A"/>
    <w:pPr>
      <w:numPr>
        <w:numId w:val="28"/>
      </w:numPr>
      <w:tabs>
        <w:tab w:val="clear" w:pos="1440"/>
      </w:tabs>
      <w:overflowPunct/>
      <w:autoSpaceDE/>
      <w:autoSpaceDN/>
      <w:adjustRightInd/>
      <w:spacing w:after="120"/>
      <w:ind w:firstLine="0"/>
      <w:contextualSpacing/>
      <w:textAlignment w:val="auto"/>
    </w:pPr>
    <w:rPr>
      <w:sz w:val="24"/>
      <w:lang w:val="en-US" w:eastAsia="ja-JP"/>
    </w:rPr>
  </w:style>
  <w:style w:type="paragraph" w:styleId="ListContinue5">
    <w:name w:val="List Continue 5"/>
    <w:basedOn w:val="Normal"/>
    <w:rsid w:val="0041452A"/>
    <w:pPr>
      <w:overflowPunct/>
      <w:autoSpaceDE/>
      <w:autoSpaceDN/>
      <w:adjustRightInd/>
      <w:spacing w:after="120"/>
      <w:ind w:left="1800"/>
      <w:contextualSpacing/>
      <w:textAlignment w:val="auto"/>
    </w:pPr>
    <w:rPr>
      <w:sz w:val="24"/>
      <w:lang w:val="en-US" w:eastAsia="ja-JP"/>
    </w:rPr>
  </w:style>
  <w:style w:type="paragraph" w:styleId="ListNumber">
    <w:name w:val="List Number"/>
    <w:basedOn w:val="Normal"/>
    <w:uiPriority w:val="99"/>
    <w:rsid w:val="0041452A"/>
    <w:pPr>
      <w:numPr>
        <w:numId w:val="12"/>
      </w:numPr>
      <w:overflowPunct/>
      <w:autoSpaceDE/>
      <w:autoSpaceDN/>
      <w:adjustRightInd/>
      <w:spacing w:after="0"/>
      <w:contextualSpacing/>
      <w:textAlignment w:val="auto"/>
    </w:pPr>
    <w:rPr>
      <w:sz w:val="24"/>
      <w:lang w:val="en-US" w:eastAsia="ja-JP"/>
    </w:rPr>
  </w:style>
  <w:style w:type="paragraph" w:styleId="ListNumber2">
    <w:name w:val="List Number 2"/>
    <w:basedOn w:val="Normal"/>
    <w:rsid w:val="0041452A"/>
    <w:pPr>
      <w:overflowPunct/>
      <w:autoSpaceDE/>
      <w:autoSpaceDN/>
      <w:adjustRightInd/>
      <w:spacing w:after="0"/>
      <w:contextualSpacing/>
      <w:textAlignment w:val="auto"/>
    </w:pPr>
    <w:rPr>
      <w:sz w:val="24"/>
      <w:lang w:val="en-US" w:eastAsia="ja-JP"/>
    </w:rPr>
  </w:style>
  <w:style w:type="paragraph" w:styleId="ListNumber3">
    <w:name w:val="List Number 3"/>
    <w:basedOn w:val="Normal"/>
    <w:rsid w:val="0041452A"/>
    <w:pPr>
      <w:overflowPunct/>
      <w:autoSpaceDE/>
      <w:autoSpaceDN/>
      <w:adjustRightInd/>
      <w:spacing w:after="0"/>
      <w:ind w:left="432" w:hanging="432"/>
      <w:contextualSpacing/>
      <w:textAlignment w:val="auto"/>
    </w:pPr>
    <w:rPr>
      <w:sz w:val="24"/>
      <w:lang w:val="en-US" w:eastAsia="ja-JP"/>
    </w:rPr>
  </w:style>
  <w:style w:type="paragraph" w:styleId="ListNumber4">
    <w:name w:val="List Number 4"/>
    <w:basedOn w:val="Normal"/>
    <w:rsid w:val="0041452A"/>
    <w:pPr>
      <w:overflowPunct/>
      <w:autoSpaceDE/>
      <w:autoSpaceDN/>
      <w:adjustRightInd/>
      <w:spacing w:after="0"/>
      <w:ind w:left="432" w:hanging="432"/>
      <w:contextualSpacing/>
      <w:textAlignment w:val="auto"/>
    </w:pPr>
    <w:rPr>
      <w:sz w:val="24"/>
      <w:lang w:val="en-US" w:eastAsia="ja-JP"/>
    </w:rPr>
  </w:style>
  <w:style w:type="paragraph" w:styleId="ListNumber5">
    <w:name w:val="List Number 5"/>
    <w:basedOn w:val="Normal"/>
    <w:rsid w:val="0041452A"/>
    <w:pPr>
      <w:overflowPunct/>
      <w:autoSpaceDE/>
      <w:autoSpaceDN/>
      <w:adjustRightInd/>
      <w:spacing w:after="0"/>
      <w:ind w:left="432" w:hanging="432"/>
      <w:contextualSpacing/>
      <w:textAlignment w:val="auto"/>
    </w:pPr>
    <w:rPr>
      <w:sz w:val="24"/>
      <w:lang w:val="en-US" w:eastAsia="ja-JP"/>
    </w:rPr>
  </w:style>
  <w:style w:type="paragraph" w:styleId="MacroText">
    <w:name w:val="macro"/>
    <w:link w:val="MacroTextChar"/>
    <w:rsid w:val="0041452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character" w:customStyle="1" w:styleId="MacroTextChar">
    <w:name w:val="Macro Text Char"/>
    <w:basedOn w:val="DefaultParagraphFont"/>
    <w:link w:val="MacroText"/>
    <w:rsid w:val="0041452A"/>
    <w:rPr>
      <w:rFonts w:ascii="Courier New" w:hAnsi="Courier New" w:cs="Courier New"/>
      <w:lang w:eastAsia="ja-JP"/>
    </w:rPr>
  </w:style>
  <w:style w:type="paragraph" w:styleId="MessageHeader">
    <w:name w:val="Message Header"/>
    <w:basedOn w:val="Normal"/>
    <w:link w:val="MessageHeaderChar"/>
    <w:rsid w:val="0041452A"/>
    <w:pPr>
      <w:pBdr>
        <w:top w:val="single" w:sz="6" w:space="1" w:color="auto"/>
        <w:left w:val="single" w:sz="6" w:space="1" w:color="auto"/>
        <w:bottom w:val="single" w:sz="6" w:space="1" w:color="auto"/>
        <w:right w:val="single" w:sz="6" w:space="1" w:color="auto"/>
      </w:pBdr>
      <w:shd w:val="pct20" w:color="auto" w:fill="auto"/>
      <w:overflowPunct/>
      <w:autoSpaceDE/>
      <w:autoSpaceDN/>
      <w:adjustRightInd/>
      <w:spacing w:after="0"/>
      <w:ind w:left="1080" w:hanging="1080"/>
      <w:textAlignment w:val="auto"/>
    </w:pPr>
    <w:rPr>
      <w:rFonts w:ascii="Cambria" w:hAnsi="Cambria"/>
      <w:sz w:val="24"/>
      <w:szCs w:val="24"/>
      <w:lang w:val="en-US" w:eastAsia="ja-JP"/>
    </w:rPr>
  </w:style>
  <w:style w:type="character" w:customStyle="1" w:styleId="MessageHeaderChar">
    <w:name w:val="Message Header Char"/>
    <w:basedOn w:val="DefaultParagraphFont"/>
    <w:link w:val="MessageHeader"/>
    <w:rsid w:val="0041452A"/>
    <w:rPr>
      <w:rFonts w:ascii="Cambria" w:hAnsi="Cambria"/>
      <w:sz w:val="24"/>
      <w:szCs w:val="24"/>
      <w:shd w:val="pct20" w:color="auto" w:fill="auto"/>
      <w:lang w:eastAsia="ja-JP"/>
    </w:rPr>
  </w:style>
  <w:style w:type="paragraph" w:styleId="NormalIndent">
    <w:name w:val="Normal Indent"/>
    <w:basedOn w:val="Normal"/>
    <w:rsid w:val="0041452A"/>
    <w:pPr>
      <w:overflowPunct/>
      <w:autoSpaceDE/>
      <w:autoSpaceDN/>
      <w:adjustRightInd/>
      <w:spacing w:after="0"/>
      <w:ind w:left="720"/>
      <w:textAlignment w:val="auto"/>
    </w:pPr>
    <w:rPr>
      <w:sz w:val="24"/>
      <w:lang w:val="en-US" w:eastAsia="ja-JP"/>
    </w:rPr>
  </w:style>
  <w:style w:type="paragraph" w:styleId="NoteHeading">
    <w:name w:val="Note Heading"/>
    <w:basedOn w:val="Normal"/>
    <w:next w:val="Normal"/>
    <w:link w:val="NoteHeadingChar"/>
    <w:rsid w:val="0041452A"/>
    <w:pPr>
      <w:overflowPunct/>
      <w:autoSpaceDE/>
      <w:autoSpaceDN/>
      <w:adjustRightInd/>
      <w:spacing w:after="0"/>
      <w:textAlignment w:val="auto"/>
    </w:pPr>
    <w:rPr>
      <w:sz w:val="24"/>
      <w:lang w:val="en-US" w:eastAsia="ja-JP"/>
    </w:rPr>
  </w:style>
  <w:style w:type="character" w:customStyle="1" w:styleId="NoteHeadingChar">
    <w:name w:val="Note Heading Char"/>
    <w:basedOn w:val="DefaultParagraphFont"/>
    <w:link w:val="NoteHeading"/>
    <w:rsid w:val="0041452A"/>
    <w:rPr>
      <w:sz w:val="24"/>
      <w:lang w:eastAsia="ja-JP"/>
    </w:rPr>
  </w:style>
  <w:style w:type="paragraph" w:styleId="PlainText">
    <w:name w:val="Plain Text"/>
    <w:basedOn w:val="Normal"/>
    <w:link w:val="PlainTextChar"/>
    <w:rsid w:val="0041452A"/>
    <w:pPr>
      <w:overflowPunct/>
      <w:autoSpaceDE/>
      <w:autoSpaceDN/>
      <w:adjustRightInd/>
      <w:spacing w:after="0"/>
      <w:textAlignment w:val="auto"/>
    </w:pPr>
    <w:rPr>
      <w:rFonts w:ascii="Courier New" w:hAnsi="Courier New" w:cs="Courier New"/>
      <w:lang w:val="en-US" w:eastAsia="ja-JP"/>
    </w:rPr>
  </w:style>
  <w:style w:type="character" w:customStyle="1" w:styleId="PlainTextChar">
    <w:name w:val="Plain Text Char"/>
    <w:basedOn w:val="DefaultParagraphFont"/>
    <w:link w:val="PlainText"/>
    <w:rsid w:val="0041452A"/>
    <w:rPr>
      <w:rFonts w:ascii="Courier New" w:hAnsi="Courier New" w:cs="Courier New"/>
      <w:lang w:eastAsia="ja-JP"/>
    </w:rPr>
  </w:style>
  <w:style w:type="paragraph" w:styleId="Quote">
    <w:name w:val="Quote"/>
    <w:basedOn w:val="Normal"/>
    <w:next w:val="Normal"/>
    <w:link w:val="QuoteChar"/>
    <w:uiPriority w:val="29"/>
    <w:qFormat/>
    <w:rsid w:val="0041452A"/>
    <w:pPr>
      <w:overflowPunct/>
      <w:autoSpaceDE/>
      <w:autoSpaceDN/>
      <w:adjustRightInd/>
      <w:spacing w:after="0"/>
      <w:textAlignment w:val="auto"/>
    </w:pPr>
    <w:rPr>
      <w:i/>
      <w:iCs/>
      <w:color w:val="000000"/>
      <w:sz w:val="24"/>
      <w:lang w:val="en-US" w:eastAsia="ja-JP"/>
    </w:rPr>
  </w:style>
  <w:style w:type="character" w:customStyle="1" w:styleId="QuoteChar">
    <w:name w:val="Quote Char"/>
    <w:basedOn w:val="DefaultParagraphFont"/>
    <w:link w:val="Quote"/>
    <w:uiPriority w:val="29"/>
    <w:rsid w:val="0041452A"/>
    <w:rPr>
      <w:i/>
      <w:iCs/>
      <w:color w:val="000000"/>
      <w:sz w:val="24"/>
      <w:lang w:eastAsia="ja-JP"/>
    </w:rPr>
  </w:style>
  <w:style w:type="paragraph" w:styleId="Salutation">
    <w:name w:val="Salutation"/>
    <w:basedOn w:val="Normal"/>
    <w:next w:val="Normal"/>
    <w:link w:val="SalutationChar"/>
    <w:rsid w:val="0041452A"/>
    <w:pPr>
      <w:overflowPunct/>
      <w:autoSpaceDE/>
      <w:autoSpaceDN/>
      <w:adjustRightInd/>
      <w:spacing w:after="0"/>
      <w:textAlignment w:val="auto"/>
    </w:pPr>
    <w:rPr>
      <w:sz w:val="24"/>
      <w:lang w:val="en-US" w:eastAsia="ja-JP"/>
    </w:rPr>
  </w:style>
  <w:style w:type="character" w:customStyle="1" w:styleId="SalutationChar">
    <w:name w:val="Salutation Char"/>
    <w:basedOn w:val="DefaultParagraphFont"/>
    <w:link w:val="Salutation"/>
    <w:rsid w:val="0041452A"/>
    <w:rPr>
      <w:sz w:val="24"/>
      <w:lang w:eastAsia="ja-JP"/>
    </w:rPr>
  </w:style>
  <w:style w:type="paragraph" w:styleId="Signature">
    <w:name w:val="Signature"/>
    <w:basedOn w:val="Normal"/>
    <w:link w:val="SignatureChar"/>
    <w:rsid w:val="0041452A"/>
    <w:pPr>
      <w:overflowPunct/>
      <w:autoSpaceDE/>
      <w:autoSpaceDN/>
      <w:adjustRightInd/>
      <w:spacing w:after="0"/>
      <w:ind w:left="4320"/>
      <w:textAlignment w:val="auto"/>
    </w:pPr>
    <w:rPr>
      <w:sz w:val="24"/>
      <w:lang w:val="en-US" w:eastAsia="ja-JP"/>
    </w:rPr>
  </w:style>
  <w:style w:type="character" w:customStyle="1" w:styleId="SignatureChar">
    <w:name w:val="Signature Char"/>
    <w:basedOn w:val="DefaultParagraphFont"/>
    <w:link w:val="Signature"/>
    <w:rsid w:val="0041452A"/>
    <w:rPr>
      <w:sz w:val="24"/>
      <w:lang w:eastAsia="ja-JP"/>
    </w:rPr>
  </w:style>
  <w:style w:type="paragraph" w:styleId="Subtitle">
    <w:name w:val="Subtitle"/>
    <w:basedOn w:val="Normal"/>
    <w:next w:val="Normal"/>
    <w:link w:val="SubtitleChar"/>
    <w:qFormat/>
    <w:rsid w:val="0041452A"/>
    <w:pPr>
      <w:overflowPunct/>
      <w:autoSpaceDE/>
      <w:autoSpaceDN/>
      <w:adjustRightInd/>
      <w:spacing w:after="60"/>
      <w:jc w:val="center"/>
      <w:textAlignment w:val="auto"/>
      <w:outlineLvl w:val="1"/>
    </w:pPr>
    <w:rPr>
      <w:rFonts w:ascii="Cambria" w:hAnsi="Cambria"/>
      <w:sz w:val="24"/>
      <w:szCs w:val="24"/>
      <w:lang w:val="en-US" w:eastAsia="ja-JP"/>
    </w:rPr>
  </w:style>
  <w:style w:type="character" w:customStyle="1" w:styleId="SubtitleChar">
    <w:name w:val="Subtitle Char"/>
    <w:basedOn w:val="DefaultParagraphFont"/>
    <w:link w:val="Subtitle"/>
    <w:rsid w:val="0041452A"/>
    <w:rPr>
      <w:rFonts w:ascii="Cambria" w:hAnsi="Cambria"/>
      <w:sz w:val="24"/>
      <w:szCs w:val="24"/>
      <w:lang w:eastAsia="ja-JP"/>
    </w:rPr>
  </w:style>
  <w:style w:type="paragraph" w:styleId="TableofAuthorities">
    <w:name w:val="table of authorities"/>
    <w:basedOn w:val="Normal"/>
    <w:next w:val="Normal"/>
    <w:rsid w:val="0041452A"/>
    <w:pPr>
      <w:overflowPunct/>
      <w:autoSpaceDE/>
      <w:autoSpaceDN/>
      <w:adjustRightInd/>
      <w:spacing w:after="0"/>
      <w:ind w:left="240" w:hanging="240"/>
      <w:textAlignment w:val="auto"/>
    </w:pPr>
    <w:rPr>
      <w:sz w:val="24"/>
      <w:lang w:val="en-US" w:eastAsia="ja-JP"/>
    </w:rPr>
  </w:style>
  <w:style w:type="paragraph" w:styleId="TableofFigures">
    <w:name w:val="table of figures"/>
    <w:basedOn w:val="Normal"/>
    <w:next w:val="Normal"/>
    <w:rsid w:val="0041452A"/>
    <w:pPr>
      <w:overflowPunct/>
      <w:autoSpaceDE/>
      <w:autoSpaceDN/>
      <w:adjustRightInd/>
      <w:spacing w:after="0"/>
      <w:textAlignment w:val="auto"/>
    </w:pPr>
    <w:rPr>
      <w:sz w:val="24"/>
      <w:lang w:val="en-US" w:eastAsia="ja-JP"/>
    </w:rPr>
  </w:style>
  <w:style w:type="paragraph" w:styleId="Title">
    <w:name w:val="Title"/>
    <w:basedOn w:val="Normal"/>
    <w:next w:val="Normal"/>
    <w:link w:val="TitleChar"/>
    <w:qFormat/>
    <w:rsid w:val="0041452A"/>
    <w:pPr>
      <w:overflowPunct/>
      <w:autoSpaceDE/>
      <w:autoSpaceDN/>
      <w:adjustRightInd/>
      <w:spacing w:before="240" w:after="60"/>
      <w:jc w:val="center"/>
      <w:textAlignment w:val="auto"/>
      <w:outlineLvl w:val="0"/>
    </w:pPr>
    <w:rPr>
      <w:rFonts w:ascii="Cambria" w:hAnsi="Cambria"/>
      <w:b/>
      <w:bCs/>
      <w:kern w:val="28"/>
      <w:sz w:val="32"/>
      <w:szCs w:val="32"/>
      <w:lang w:val="en-US" w:eastAsia="ja-JP"/>
    </w:rPr>
  </w:style>
  <w:style w:type="character" w:customStyle="1" w:styleId="TitleChar">
    <w:name w:val="Title Char"/>
    <w:basedOn w:val="DefaultParagraphFont"/>
    <w:link w:val="Title"/>
    <w:rsid w:val="0041452A"/>
    <w:rPr>
      <w:rFonts w:ascii="Cambria" w:hAnsi="Cambria"/>
      <w:b/>
      <w:bCs/>
      <w:kern w:val="28"/>
      <w:sz w:val="32"/>
      <w:szCs w:val="32"/>
      <w:lang w:eastAsia="ja-JP"/>
    </w:rPr>
  </w:style>
  <w:style w:type="paragraph" w:styleId="TOAHeading">
    <w:name w:val="toa heading"/>
    <w:basedOn w:val="Normal"/>
    <w:next w:val="Normal"/>
    <w:rsid w:val="0041452A"/>
    <w:pPr>
      <w:overflowPunct/>
      <w:autoSpaceDE/>
      <w:autoSpaceDN/>
      <w:adjustRightInd/>
      <w:spacing w:before="120" w:after="0"/>
      <w:textAlignment w:val="auto"/>
    </w:pPr>
    <w:rPr>
      <w:rFonts w:ascii="Cambria" w:hAnsi="Cambria"/>
      <w:b/>
      <w:bCs/>
      <w:sz w:val="24"/>
      <w:szCs w:val="24"/>
      <w:lang w:val="en-US" w:eastAsia="ja-JP"/>
    </w:rPr>
  </w:style>
  <w:style w:type="paragraph" w:customStyle="1" w:styleId="reference">
    <w:name w:val="reference"/>
    <w:basedOn w:val="Normal"/>
    <w:rsid w:val="0041452A"/>
    <w:pPr>
      <w:overflowPunct/>
      <w:autoSpaceDE/>
      <w:autoSpaceDN/>
      <w:adjustRightInd/>
      <w:spacing w:before="240" w:after="240"/>
      <w:jc w:val="both"/>
      <w:textAlignment w:val="auto"/>
    </w:pPr>
    <w:rPr>
      <w:rFonts w:ascii="Times" w:hAnsi="Times"/>
      <w:lang w:val="en-US"/>
    </w:rPr>
  </w:style>
  <w:style w:type="paragraph" w:customStyle="1" w:styleId="IEEEStdsCopyrightbody">
    <w:name w:val="IEEEStds Copyright (body)"/>
    <w:rsid w:val="0041452A"/>
    <w:pPr>
      <w:spacing w:before="120" w:after="120"/>
      <w:jc w:val="both"/>
    </w:pPr>
    <w:rPr>
      <w:noProof/>
      <w:lang w:eastAsia="ja-JP"/>
    </w:rPr>
  </w:style>
  <w:style w:type="paragraph" w:customStyle="1" w:styleId="IEEEStdsCopyrightStatementbodytext">
    <w:name w:val="IEEEStds Copyright Statement (body text)"/>
    <w:basedOn w:val="IEEEStdsCopyrightbody"/>
    <w:rsid w:val="0041452A"/>
  </w:style>
  <w:style w:type="paragraph" w:customStyle="1" w:styleId="IEEEStdsParticipantsList">
    <w:name w:val="IEEEStds Participants List"/>
    <w:rsid w:val="0041452A"/>
    <w:pPr>
      <w:ind w:left="144" w:hanging="144"/>
    </w:pPr>
    <w:rPr>
      <w:sz w:val="18"/>
      <w:lang w:eastAsia="ja-JP"/>
    </w:rPr>
  </w:style>
  <w:style w:type="paragraph" w:customStyle="1" w:styleId="IEEEStdsCopyrightPage3">
    <w:name w:val="IEEEStds Copyright Page 3"/>
    <w:basedOn w:val="IEEEStdsSans-Serif"/>
    <w:rsid w:val="0041452A"/>
    <w:pPr>
      <w:tabs>
        <w:tab w:val="left" w:pos="540"/>
        <w:tab w:val="left" w:pos="2520"/>
      </w:tabs>
      <w:jc w:val="left"/>
    </w:pPr>
    <w:rPr>
      <w:sz w:val="14"/>
    </w:rPr>
  </w:style>
  <w:style w:type="paragraph" w:customStyle="1" w:styleId="listitem">
    <w:name w:val="list item"/>
    <w:basedOn w:val="Normal"/>
    <w:rsid w:val="0041452A"/>
    <w:pPr>
      <w:overflowPunct/>
      <w:autoSpaceDE/>
      <w:autoSpaceDN/>
      <w:adjustRightInd/>
      <w:spacing w:after="240"/>
      <w:ind w:left="540" w:hanging="540"/>
      <w:jc w:val="both"/>
      <w:textAlignment w:val="auto"/>
    </w:pPr>
    <w:rPr>
      <w:rFonts w:ascii="Times" w:hAnsi="Times"/>
      <w:lang w:val="en-US"/>
    </w:rPr>
  </w:style>
  <w:style w:type="paragraph" w:customStyle="1" w:styleId="listitem2">
    <w:name w:val="list item 2"/>
    <w:basedOn w:val="listitem"/>
    <w:rsid w:val="0041452A"/>
    <w:pPr>
      <w:ind w:left="1080"/>
    </w:pPr>
  </w:style>
  <w:style w:type="paragraph" w:customStyle="1" w:styleId="listitem3">
    <w:name w:val="list item 3"/>
    <w:basedOn w:val="listitem2"/>
    <w:rsid w:val="0041452A"/>
    <w:pPr>
      <w:ind w:left="1620"/>
    </w:pPr>
  </w:style>
  <w:style w:type="paragraph" w:customStyle="1" w:styleId="ListParagraph1">
    <w:name w:val="List Paragraph1"/>
    <w:basedOn w:val="listitem"/>
    <w:next w:val="listitem"/>
    <w:rsid w:val="0041452A"/>
    <w:pPr>
      <w:spacing w:before="200"/>
      <w:ind w:firstLine="0"/>
    </w:pPr>
  </w:style>
  <w:style w:type="paragraph" w:customStyle="1" w:styleId="listparagraph2">
    <w:name w:val="list paragraph 2"/>
    <w:basedOn w:val="listitem2"/>
    <w:next w:val="listitem2"/>
    <w:rsid w:val="0041452A"/>
    <w:pPr>
      <w:spacing w:before="200"/>
      <w:ind w:firstLine="0"/>
    </w:pPr>
  </w:style>
  <w:style w:type="paragraph" w:customStyle="1" w:styleId="listparagraph3">
    <w:name w:val="list paragraph 3"/>
    <w:basedOn w:val="listitem3"/>
    <w:next w:val="listitem3"/>
    <w:rsid w:val="0041452A"/>
  </w:style>
  <w:style w:type="paragraph" w:customStyle="1" w:styleId="note">
    <w:name w:val="note"/>
    <w:basedOn w:val="Normal"/>
    <w:next w:val="Normal"/>
    <w:rsid w:val="0041452A"/>
    <w:pPr>
      <w:overflowPunct/>
      <w:autoSpaceDE/>
      <w:autoSpaceDN/>
      <w:adjustRightInd/>
      <w:spacing w:before="240" w:after="240"/>
      <w:jc w:val="both"/>
      <w:textAlignment w:val="auto"/>
    </w:pPr>
    <w:rPr>
      <w:rFonts w:ascii="Times" w:hAnsi="Times"/>
      <w:sz w:val="18"/>
      <w:lang w:val="en-US"/>
    </w:rPr>
  </w:style>
  <w:style w:type="paragraph" w:customStyle="1" w:styleId="Title1">
    <w:name w:val="Title1"/>
    <w:basedOn w:val="Normal"/>
    <w:next w:val="Heading1"/>
    <w:rsid w:val="0041452A"/>
    <w:pPr>
      <w:numPr>
        <w:numId w:val="31"/>
      </w:numPr>
      <w:tabs>
        <w:tab w:val="clear" w:pos="0"/>
      </w:tabs>
      <w:overflowPunct/>
      <w:autoSpaceDE/>
      <w:autoSpaceDN/>
      <w:adjustRightInd/>
      <w:spacing w:before="480" w:after="960"/>
      <w:jc w:val="both"/>
      <w:textAlignment w:val="auto"/>
    </w:pPr>
    <w:rPr>
      <w:rFonts w:ascii="Helvetica" w:hAnsi="Helvetica"/>
      <w:b/>
      <w:sz w:val="36"/>
      <w:lang w:val="en-US"/>
    </w:rPr>
  </w:style>
  <w:style w:type="paragraph" w:customStyle="1" w:styleId="annex">
    <w:name w:val="annex"/>
    <w:basedOn w:val="Title1"/>
    <w:rsid w:val="0041452A"/>
    <w:pPr>
      <w:spacing w:before="0" w:after="0"/>
    </w:pPr>
  </w:style>
  <w:style w:type="paragraph" w:customStyle="1" w:styleId="TAH">
    <w:name w:val="TAH"/>
    <w:basedOn w:val="TAC"/>
    <w:rsid w:val="0041452A"/>
    <w:rPr>
      <w:b/>
    </w:rPr>
  </w:style>
  <w:style w:type="paragraph" w:customStyle="1" w:styleId="TAC">
    <w:name w:val="TAC"/>
    <w:basedOn w:val="Normal"/>
    <w:rsid w:val="0041452A"/>
    <w:pPr>
      <w:keepNext/>
      <w:keepLines/>
      <w:spacing w:after="0"/>
      <w:jc w:val="center"/>
    </w:pPr>
    <w:rPr>
      <w:rFonts w:ascii="Arial" w:hAnsi="Arial"/>
      <w:sz w:val="18"/>
    </w:rPr>
  </w:style>
  <w:style w:type="paragraph" w:customStyle="1" w:styleId="indentedlist">
    <w:name w:val="indented list"/>
    <w:basedOn w:val="listitem"/>
    <w:rsid w:val="0041452A"/>
    <w:pPr>
      <w:ind w:left="900" w:hanging="900"/>
    </w:pPr>
  </w:style>
  <w:style w:type="paragraph" w:customStyle="1" w:styleId="Caption1">
    <w:name w:val="Caption1"/>
    <w:basedOn w:val="Normal"/>
    <w:rsid w:val="0041452A"/>
    <w:pPr>
      <w:overflowPunct/>
      <w:autoSpaceDE/>
      <w:autoSpaceDN/>
      <w:adjustRightInd/>
      <w:spacing w:before="240" w:after="240"/>
      <w:jc w:val="center"/>
      <w:textAlignment w:val="auto"/>
    </w:pPr>
    <w:rPr>
      <w:rFonts w:ascii="Arial" w:hAnsi="Arial"/>
      <w:b/>
      <w:lang w:val="en-US"/>
    </w:rPr>
  </w:style>
  <w:style w:type="paragraph" w:customStyle="1" w:styleId="definition">
    <w:name w:val="definition"/>
    <w:basedOn w:val="Normal"/>
    <w:rsid w:val="0041452A"/>
    <w:pPr>
      <w:numPr>
        <w:numId w:val="29"/>
      </w:numPr>
      <w:tabs>
        <w:tab w:val="clear" w:pos="1440"/>
      </w:tabs>
      <w:overflowPunct/>
      <w:autoSpaceDE/>
      <w:autoSpaceDN/>
      <w:adjustRightInd/>
      <w:spacing w:before="240" w:after="240"/>
      <w:ind w:left="0" w:firstLine="0"/>
      <w:jc w:val="both"/>
      <w:textAlignment w:val="auto"/>
    </w:pPr>
    <w:rPr>
      <w:rFonts w:ascii="Times" w:hAnsi="Times"/>
      <w:lang w:val="en-US"/>
    </w:rPr>
  </w:style>
  <w:style w:type="paragraph" w:customStyle="1" w:styleId="Bibliography1">
    <w:name w:val="Bibliography1"/>
    <w:basedOn w:val="Normal"/>
    <w:rsid w:val="0041452A"/>
    <w:pPr>
      <w:overflowPunct/>
      <w:autoSpaceDE/>
      <w:autoSpaceDN/>
      <w:adjustRightInd/>
      <w:spacing w:before="240" w:after="240"/>
      <w:jc w:val="both"/>
      <w:textAlignment w:val="auto"/>
    </w:pPr>
    <w:rPr>
      <w:rFonts w:ascii="Times" w:hAnsi="Times"/>
      <w:lang w:val="en-US"/>
    </w:rPr>
  </w:style>
  <w:style w:type="paragraph" w:customStyle="1" w:styleId="paragraph">
    <w:name w:val="paragraph"/>
    <w:basedOn w:val="Normal"/>
    <w:rsid w:val="0041452A"/>
    <w:pPr>
      <w:overflowPunct/>
      <w:autoSpaceDE/>
      <w:autoSpaceDN/>
      <w:adjustRightInd/>
      <w:spacing w:before="240" w:after="240"/>
      <w:jc w:val="both"/>
      <w:textAlignment w:val="auto"/>
    </w:pPr>
    <w:rPr>
      <w:lang w:val="en-US"/>
    </w:rPr>
  </w:style>
  <w:style w:type="paragraph" w:customStyle="1" w:styleId="member">
    <w:name w:val="member"/>
    <w:basedOn w:val="Normal"/>
    <w:rsid w:val="0041452A"/>
    <w:pPr>
      <w:overflowPunct/>
      <w:autoSpaceDE/>
      <w:autoSpaceDN/>
      <w:adjustRightInd/>
      <w:spacing w:after="240"/>
      <w:jc w:val="both"/>
      <w:textAlignment w:val="auto"/>
    </w:pPr>
    <w:rPr>
      <w:rFonts w:ascii="Times" w:hAnsi="Times"/>
      <w:lang w:val="en-US"/>
    </w:rPr>
  </w:style>
  <w:style w:type="character" w:styleId="HTMLKeyboard">
    <w:name w:val="HTML Keyboard"/>
    <w:rsid w:val="0041452A"/>
    <w:rPr>
      <w:rFonts w:ascii="Courier New" w:hAnsi="Courier New"/>
      <w:sz w:val="20"/>
      <w:szCs w:val="20"/>
    </w:rPr>
  </w:style>
  <w:style w:type="paragraph" w:customStyle="1" w:styleId="Annex1">
    <w:name w:val="Annex 1"/>
    <w:basedOn w:val="Heading1"/>
    <w:next w:val="Normal"/>
    <w:rsid w:val="0041452A"/>
    <w:pPr>
      <w:keepLines w:val="0"/>
      <w:numPr>
        <w:numId w:val="0"/>
      </w:numPr>
      <w:overflowPunct/>
      <w:autoSpaceDE/>
      <w:autoSpaceDN/>
      <w:adjustRightInd/>
      <w:spacing w:before="240" w:after="60" w:line="240" w:lineRule="auto"/>
      <w:ind w:left="432" w:hanging="432"/>
      <w:jc w:val="both"/>
      <w:textAlignment w:val="auto"/>
    </w:pPr>
    <w:rPr>
      <w:rFonts w:ascii="Arial" w:eastAsia="Times New Roman" w:hAnsi="Arial" w:cs="Arial"/>
      <w:color w:val="auto"/>
      <w:kern w:val="32"/>
      <w:sz w:val="24"/>
      <w:szCs w:val="32"/>
      <w:lang w:val="en-US"/>
    </w:rPr>
  </w:style>
  <w:style w:type="paragraph" w:customStyle="1" w:styleId="UnnumberedHeadingLevel2">
    <w:name w:val="Unnumbered Heading Level 2"/>
    <w:basedOn w:val="Heading2"/>
    <w:next w:val="Normal"/>
    <w:rsid w:val="0041452A"/>
    <w:pPr>
      <w:keepLines w:val="0"/>
      <w:numPr>
        <w:ilvl w:val="0"/>
        <w:numId w:val="0"/>
      </w:numPr>
      <w:tabs>
        <w:tab w:val="left" w:pos="1080"/>
      </w:tabs>
      <w:overflowPunct/>
      <w:autoSpaceDE/>
      <w:autoSpaceDN/>
      <w:adjustRightInd/>
      <w:spacing w:before="240" w:after="60" w:line="240" w:lineRule="auto"/>
      <w:jc w:val="both"/>
      <w:textAlignment w:val="auto"/>
    </w:pPr>
    <w:rPr>
      <w:rFonts w:ascii="Arial" w:eastAsia="Times New Roman" w:hAnsi="Arial" w:cs="Arial"/>
      <w:iCs/>
      <w:color w:val="auto"/>
      <w:kern w:val="32"/>
      <w:sz w:val="22"/>
      <w:szCs w:val="28"/>
      <w:lang w:val="en-US"/>
    </w:rPr>
  </w:style>
  <w:style w:type="character" w:customStyle="1" w:styleId="CharChar1">
    <w:name w:val="Char Char1"/>
    <w:rsid w:val="0041452A"/>
    <w:rPr>
      <w:rFonts w:ascii="Arial" w:hAnsi="Arial" w:cs="Arial"/>
      <w:b/>
      <w:bCs/>
      <w:noProof w:val="0"/>
      <w:kern w:val="28"/>
      <w:sz w:val="36"/>
      <w:szCs w:val="32"/>
      <w:lang w:val="en-US" w:eastAsia="en-US" w:bidi="ar-SA"/>
    </w:rPr>
  </w:style>
  <w:style w:type="paragraph" w:customStyle="1" w:styleId="H1withoutnumbers">
    <w:name w:val="H1 without numbers"/>
    <w:basedOn w:val="Heading1"/>
    <w:next w:val="Normal"/>
    <w:rsid w:val="0041452A"/>
    <w:pPr>
      <w:keepLines w:val="0"/>
      <w:numPr>
        <w:ilvl w:val="1"/>
        <w:numId w:val="29"/>
      </w:numPr>
      <w:tabs>
        <w:tab w:val="clear" w:pos="576"/>
        <w:tab w:val="left" w:pos="1080"/>
      </w:tabs>
      <w:overflowPunct/>
      <w:autoSpaceDE/>
      <w:autoSpaceDN/>
      <w:adjustRightInd/>
      <w:spacing w:before="240" w:after="60" w:line="240" w:lineRule="auto"/>
      <w:ind w:left="432" w:hanging="432"/>
      <w:jc w:val="both"/>
      <w:textAlignment w:val="auto"/>
      <w:outlineLvl w:val="9"/>
    </w:pPr>
    <w:rPr>
      <w:rFonts w:ascii="Arial" w:eastAsia="Times New Roman" w:hAnsi="Arial" w:cs="Arial"/>
      <w:color w:val="auto"/>
      <w:kern w:val="32"/>
      <w:sz w:val="24"/>
      <w:szCs w:val="32"/>
      <w:lang w:val="en-US"/>
    </w:rPr>
  </w:style>
  <w:style w:type="paragraph" w:customStyle="1" w:styleId="StyleCaptionCentered">
    <w:name w:val="Style Caption + Centered"/>
    <w:basedOn w:val="Caption"/>
    <w:autoRedefine/>
    <w:rsid w:val="0041452A"/>
    <w:pPr>
      <w:numPr>
        <w:ilvl w:val="2"/>
        <w:numId w:val="29"/>
      </w:numPr>
      <w:tabs>
        <w:tab w:val="clear" w:pos="720"/>
      </w:tabs>
      <w:overflowPunct/>
      <w:autoSpaceDE/>
      <w:autoSpaceDN/>
      <w:adjustRightInd/>
      <w:spacing w:before="120" w:after="120"/>
      <w:ind w:left="0" w:firstLine="0"/>
      <w:textAlignment w:val="auto"/>
    </w:pPr>
    <w:rPr>
      <w:rFonts w:cs="Times New Roman"/>
      <w:bCs/>
      <w:iCs w:val="0"/>
      <w:color w:val="auto"/>
      <w:sz w:val="20"/>
      <w:szCs w:val="20"/>
      <w:lang w:val="en-US"/>
    </w:rPr>
  </w:style>
  <w:style w:type="character" w:customStyle="1" w:styleId="CharChar">
    <w:name w:val="Char Char"/>
    <w:rsid w:val="0041452A"/>
    <w:rPr>
      <w:rFonts w:ascii="Courier New" w:hAnsi="Courier New" w:cs="Courier New"/>
      <w:noProof w:val="0"/>
      <w:lang w:val="en-US" w:eastAsia="en-US" w:bidi="ar-SA"/>
    </w:rPr>
  </w:style>
  <w:style w:type="character" w:styleId="HTMLCode">
    <w:name w:val="HTML Code"/>
    <w:rsid w:val="0041452A"/>
    <w:rPr>
      <w:rFonts w:ascii="Courier New" w:hAnsi="Courier New" w:cs="Courier New"/>
      <w:sz w:val="20"/>
      <w:szCs w:val="20"/>
    </w:rPr>
  </w:style>
  <w:style w:type="character" w:styleId="HTMLTypewriter">
    <w:name w:val="HTML Typewriter"/>
    <w:uiPriority w:val="99"/>
    <w:rsid w:val="0041452A"/>
    <w:rPr>
      <w:rFonts w:ascii="Courier New" w:hAnsi="Courier New"/>
      <w:sz w:val="20"/>
      <w:szCs w:val="20"/>
    </w:rPr>
  </w:style>
  <w:style w:type="paragraph" w:customStyle="1" w:styleId="Annex2">
    <w:name w:val="Annex 2"/>
    <w:basedOn w:val="Annex1"/>
    <w:next w:val="Normal"/>
    <w:rsid w:val="0041452A"/>
    <w:pPr>
      <w:numPr>
        <w:ilvl w:val="1"/>
      </w:numPr>
      <w:ind w:left="432" w:hanging="432"/>
      <w:outlineLvl w:val="1"/>
    </w:pPr>
    <w:rPr>
      <w:sz w:val="22"/>
    </w:rPr>
  </w:style>
  <w:style w:type="paragraph" w:customStyle="1" w:styleId="Annex3">
    <w:name w:val="Annex 3"/>
    <w:basedOn w:val="Annex1"/>
    <w:next w:val="Normal"/>
    <w:rsid w:val="0041452A"/>
    <w:pPr>
      <w:numPr>
        <w:ilvl w:val="2"/>
      </w:numPr>
      <w:ind w:left="432" w:hanging="432"/>
      <w:outlineLvl w:val="2"/>
    </w:pPr>
    <w:rPr>
      <w:sz w:val="20"/>
    </w:rPr>
  </w:style>
  <w:style w:type="paragraph" w:customStyle="1" w:styleId="Annex4">
    <w:name w:val="Annex 4"/>
    <w:basedOn w:val="Annex1"/>
    <w:rsid w:val="0041452A"/>
    <w:pPr>
      <w:numPr>
        <w:ilvl w:val="3"/>
      </w:numPr>
      <w:ind w:left="432" w:hanging="432"/>
      <w:outlineLvl w:val="3"/>
    </w:pPr>
    <w:rPr>
      <w:sz w:val="20"/>
    </w:rPr>
  </w:style>
  <w:style w:type="paragraph" w:customStyle="1" w:styleId="Annex5">
    <w:name w:val="Annex 5"/>
    <w:basedOn w:val="Annex4"/>
    <w:next w:val="Normal"/>
    <w:rsid w:val="0041452A"/>
    <w:pPr>
      <w:numPr>
        <w:ilvl w:val="4"/>
      </w:numPr>
      <w:ind w:left="432" w:hanging="432"/>
    </w:pPr>
  </w:style>
  <w:style w:type="paragraph" w:customStyle="1" w:styleId="StyleHeading1Before0pt">
    <w:name w:val="Style Heading 1 + Before:  0 pt"/>
    <w:basedOn w:val="Heading1"/>
    <w:rsid w:val="0041452A"/>
    <w:pPr>
      <w:keepLines w:val="0"/>
      <w:numPr>
        <w:numId w:val="0"/>
      </w:numPr>
      <w:tabs>
        <w:tab w:val="left" w:pos="1080"/>
      </w:tabs>
      <w:overflowPunct/>
      <w:autoSpaceDE/>
      <w:autoSpaceDN/>
      <w:adjustRightInd/>
      <w:spacing w:before="0" w:after="0" w:line="240" w:lineRule="auto"/>
      <w:jc w:val="both"/>
      <w:textAlignment w:val="auto"/>
    </w:pPr>
    <w:rPr>
      <w:rFonts w:ascii="Helvetica" w:eastAsia="Times New Roman" w:hAnsi="Helvetica" w:cs="Times New Roman"/>
      <w:color w:val="auto"/>
      <w:sz w:val="24"/>
      <w:szCs w:val="20"/>
      <w:lang w:val="en-US"/>
    </w:rPr>
  </w:style>
  <w:style w:type="character" w:customStyle="1" w:styleId="paragraphChar">
    <w:name w:val="paragraph Char"/>
    <w:rsid w:val="0041452A"/>
    <w:rPr>
      <w:rFonts w:ascii="Times" w:hAnsi="Times"/>
      <w:noProof w:val="0"/>
      <w:lang w:val="en-US" w:eastAsia="en-US" w:bidi="ar-SA"/>
    </w:rPr>
  </w:style>
  <w:style w:type="character" w:customStyle="1" w:styleId="listitemChar">
    <w:name w:val="list item Char"/>
    <w:rsid w:val="0041452A"/>
    <w:rPr>
      <w:rFonts w:ascii="Times" w:hAnsi="Times"/>
      <w:noProof w:val="0"/>
      <w:lang w:val="en-US" w:eastAsia="en-US" w:bidi="ar-SA"/>
    </w:rPr>
  </w:style>
  <w:style w:type="paragraph" w:customStyle="1" w:styleId="TextBoxContents">
    <w:name w:val="Text Box Contents"/>
    <w:basedOn w:val="Normal"/>
    <w:rsid w:val="0041452A"/>
    <w:pPr>
      <w:overflowPunct/>
      <w:autoSpaceDE/>
      <w:autoSpaceDN/>
      <w:adjustRightInd/>
      <w:spacing w:after="240"/>
      <w:jc w:val="center"/>
      <w:textAlignment w:val="auto"/>
    </w:pPr>
    <w:rPr>
      <w:rFonts w:ascii="Helvetica" w:hAnsi="Helvetica"/>
      <w:b/>
      <w:lang w:val="en-US"/>
    </w:rPr>
  </w:style>
  <w:style w:type="character" w:customStyle="1" w:styleId="TextBoxContentsChar">
    <w:name w:val="Text Box Contents Char"/>
    <w:rsid w:val="0041452A"/>
    <w:rPr>
      <w:rFonts w:ascii="Helvetica" w:hAnsi="Helvetica"/>
      <w:b/>
      <w:noProof w:val="0"/>
      <w:lang w:val="en-US" w:eastAsia="en-US" w:bidi="ar-SA"/>
    </w:rPr>
  </w:style>
  <w:style w:type="paragraph" w:customStyle="1" w:styleId="appendix1">
    <w:name w:val="appendix 1"/>
    <w:basedOn w:val="Normal"/>
    <w:rsid w:val="0041452A"/>
    <w:pPr>
      <w:overflowPunct/>
      <w:autoSpaceDE/>
      <w:autoSpaceDN/>
      <w:adjustRightInd/>
      <w:spacing w:before="240" w:after="240"/>
      <w:jc w:val="both"/>
      <w:textAlignment w:val="auto"/>
    </w:pPr>
    <w:rPr>
      <w:rFonts w:ascii="Times" w:hAnsi="Times"/>
      <w:lang w:val="en-US"/>
    </w:rPr>
  </w:style>
  <w:style w:type="character" w:customStyle="1" w:styleId="noteChar">
    <w:name w:val="note Char"/>
    <w:rsid w:val="0041452A"/>
    <w:rPr>
      <w:rFonts w:ascii="Times" w:hAnsi="Times"/>
      <w:noProof w:val="0"/>
      <w:sz w:val="18"/>
      <w:lang w:val="en-US" w:eastAsia="en-US" w:bidi="ar-SA"/>
    </w:rPr>
  </w:style>
  <w:style w:type="paragraph" w:customStyle="1" w:styleId="gridnormal">
    <w:name w:val="grid normal"/>
    <w:basedOn w:val="listitem"/>
    <w:rsid w:val="0041452A"/>
    <w:pPr>
      <w:numPr>
        <w:numId w:val="30"/>
      </w:numPr>
      <w:tabs>
        <w:tab w:val="clear" w:pos="1890"/>
      </w:tabs>
      <w:ind w:left="540" w:hanging="540"/>
    </w:pPr>
  </w:style>
  <w:style w:type="paragraph" w:customStyle="1" w:styleId="Tablecontents">
    <w:name w:val="Table contents"/>
    <w:basedOn w:val="Normal"/>
    <w:rsid w:val="0041452A"/>
    <w:pPr>
      <w:overflowPunct/>
      <w:autoSpaceDE/>
      <w:autoSpaceDN/>
      <w:adjustRightInd/>
      <w:spacing w:before="144" w:after="144"/>
      <w:jc w:val="both"/>
      <w:textAlignment w:val="auto"/>
    </w:pPr>
    <w:rPr>
      <w:rFonts w:ascii="Times" w:hAnsi="Times"/>
      <w:lang w:val="en-US"/>
    </w:rPr>
  </w:style>
  <w:style w:type="paragraph" w:customStyle="1" w:styleId="listitemcontinue">
    <w:name w:val="list item continue"/>
    <w:basedOn w:val="listitem"/>
    <w:rsid w:val="0041452A"/>
    <w:pPr>
      <w:ind w:left="0" w:firstLine="567"/>
    </w:pPr>
  </w:style>
  <w:style w:type="paragraph" w:customStyle="1" w:styleId="Annextitle">
    <w:name w:val="Annex title"/>
    <w:basedOn w:val="paragraph"/>
    <w:rsid w:val="0041452A"/>
    <w:rPr>
      <w:rFonts w:ascii="Arial" w:hAnsi="Arial"/>
      <w:b/>
      <w:sz w:val="24"/>
    </w:rPr>
  </w:style>
  <w:style w:type="paragraph" w:customStyle="1" w:styleId="IEEEStdsRegularFigureCaption1">
    <w:name w:val="IEEEStds Regular Figure Caption1"/>
    <w:basedOn w:val="Normal"/>
    <w:rsid w:val="0041452A"/>
    <w:pPr>
      <w:overflowPunct/>
      <w:autoSpaceDE/>
      <w:autoSpaceDN/>
      <w:adjustRightInd/>
      <w:spacing w:before="240" w:after="240"/>
      <w:ind w:left="432" w:hanging="432"/>
      <w:jc w:val="both"/>
      <w:textAlignment w:val="auto"/>
    </w:pPr>
    <w:rPr>
      <w:rFonts w:ascii="Times" w:hAnsi="Times"/>
      <w:lang w:val="en-US"/>
    </w:rPr>
  </w:style>
  <w:style w:type="character" w:customStyle="1" w:styleId="CharChar2">
    <w:name w:val="Char Char2"/>
    <w:rsid w:val="0041452A"/>
    <w:rPr>
      <w:rFonts w:ascii="Courier New" w:hAnsi="Courier New" w:cs="Courier New"/>
      <w:lang w:val="en-US" w:eastAsia="ar-SA" w:bidi="ar-SA"/>
    </w:rPr>
  </w:style>
  <w:style w:type="paragraph" w:customStyle="1" w:styleId="CodeASN">
    <w:name w:val="Code_ASN"/>
    <w:basedOn w:val="Normal"/>
    <w:rsid w:val="0041452A"/>
    <w:pPr>
      <w:keepLines/>
      <w:overflowPunct/>
      <w:autoSpaceDE/>
      <w:autoSpaceDN/>
      <w:adjustRightInd/>
      <w:spacing w:after="240"/>
      <w:jc w:val="both"/>
      <w:textAlignment w:val="auto"/>
    </w:pPr>
    <w:rPr>
      <w:rFonts w:ascii="Courier New" w:hAnsi="Courier New"/>
      <w:sz w:val="16"/>
      <w:lang w:val="en-US"/>
    </w:rPr>
  </w:style>
  <w:style w:type="character" w:styleId="Strong">
    <w:name w:val="Strong"/>
    <w:qFormat/>
    <w:rsid w:val="0041452A"/>
    <w:rPr>
      <w:b/>
      <w:bCs/>
    </w:rPr>
  </w:style>
  <w:style w:type="paragraph" w:customStyle="1" w:styleId="ieeestdsunorderedlist0">
    <w:name w:val="ieeestdsunorderedlist"/>
    <w:basedOn w:val="Normal"/>
    <w:rsid w:val="0041452A"/>
    <w:pPr>
      <w:overflowPunct/>
      <w:autoSpaceDE/>
      <w:autoSpaceDN/>
      <w:adjustRightInd/>
      <w:spacing w:before="100" w:beforeAutospacing="1" w:after="100" w:afterAutospacing="1"/>
      <w:jc w:val="both"/>
      <w:textAlignment w:val="auto"/>
    </w:pPr>
    <w:rPr>
      <w:szCs w:val="24"/>
      <w:lang w:val="en-US"/>
    </w:rPr>
  </w:style>
  <w:style w:type="paragraph" w:customStyle="1" w:styleId="IEEEStds">
    <w:name w:val="IEEEStds"/>
    <w:basedOn w:val="Caption"/>
    <w:rsid w:val="0041452A"/>
    <w:pPr>
      <w:keepLines/>
      <w:suppressAutoHyphens/>
      <w:overflowPunct/>
      <w:autoSpaceDE/>
      <w:autoSpaceDN/>
      <w:adjustRightInd/>
      <w:spacing w:before="120" w:after="120"/>
      <w:textAlignment w:val="auto"/>
    </w:pPr>
    <w:rPr>
      <w:rFonts w:cs="Times New Roman"/>
      <w:iCs w:val="0"/>
      <w:color w:val="auto"/>
      <w:sz w:val="20"/>
      <w:szCs w:val="20"/>
      <w:lang w:val="en-US" w:eastAsia="ja-JP"/>
    </w:rPr>
  </w:style>
  <w:style w:type="paragraph" w:customStyle="1" w:styleId="computercodeChara">
    <w:name w:val="computer code Chara"/>
    <w:basedOn w:val="IEEEStdsNumberedListLevel3"/>
    <w:rsid w:val="0041452A"/>
  </w:style>
  <w:style w:type="paragraph" w:customStyle="1" w:styleId="compuercodechar">
    <w:name w:val="compuer code char"/>
    <w:basedOn w:val="IEEEStdsNumberedListLevel1"/>
    <w:rsid w:val="0041452A"/>
    <w:pPr>
      <w:numPr>
        <w:numId w:val="34"/>
      </w:numPr>
      <w:spacing w:before="60" w:after="60" w:line="240" w:lineRule="auto"/>
      <w:contextualSpacing w:val="0"/>
      <w:outlineLvl w:val="9"/>
    </w:pPr>
  </w:style>
  <w:style w:type="character" w:customStyle="1" w:styleId="apple-style-span">
    <w:name w:val="apple-style-span"/>
    <w:rsid w:val="0041452A"/>
  </w:style>
  <w:style w:type="paragraph" w:customStyle="1" w:styleId="Har">
    <w:name w:val="Har"/>
    <w:basedOn w:val="IEEEStdsNumberedListLevel1"/>
    <w:rsid w:val="0041452A"/>
    <w:pPr>
      <w:numPr>
        <w:numId w:val="0"/>
      </w:numPr>
      <w:tabs>
        <w:tab w:val="num" w:pos="720"/>
      </w:tabs>
      <w:spacing w:before="60" w:after="60" w:line="240" w:lineRule="auto"/>
      <w:ind w:left="720" w:hanging="720"/>
      <w:contextualSpacing w:val="0"/>
      <w:outlineLvl w:val="9"/>
    </w:pPr>
  </w:style>
  <w:style w:type="character" w:customStyle="1" w:styleId="apple-converted-space">
    <w:name w:val="apple-converted-space"/>
    <w:rsid w:val="0041452A"/>
  </w:style>
  <w:style w:type="paragraph" w:customStyle="1" w:styleId="IEEEStdsTable">
    <w:name w:val="IEEEStds Table"/>
    <w:basedOn w:val="IEEEStdsParagraph"/>
    <w:rsid w:val="0041452A"/>
    <w:pPr>
      <w:jc w:val="left"/>
    </w:pPr>
  </w:style>
  <w:style w:type="paragraph" w:customStyle="1" w:styleId="IEEEStdsHeading1">
    <w:name w:val="IEEEStds Heading 1"/>
    <w:basedOn w:val="IEEEStdsParagraph"/>
    <w:rsid w:val="0041452A"/>
  </w:style>
  <w:style w:type="paragraph" w:customStyle="1" w:styleId="IEEEStdsParagraphCentered">
    <w:name w:val="IEEEStds Paragraph + Centered"/>
    <w:basedOn w:val="IEEEStdsParagraph"/>
    <w:rsid w:val="0041452A"/>
    <w:pPr>
      <w:jc w:val="center"/>
    </w:pPr>
  </w:style>
  <w:style w:type="character" w:customStyle="1" w:styleId="doi">
    <w:name w:val="doi"/>
    <w:rsid w:val="0041452A"/>
  </w:style>
  <w:style w:type="character" w:customStyle="1" w:styleId="label">
    <w:name w:val="label"/>
    <w:rsid w:val="0041452A"/>
  </w:style>
  <w:style w:type="character" w:customStyle="1" w:styleId="value">
    <w:name w:val="value"/>
    <w:rsid w:val="0041452A"/>
  </w:style>
  <w:style w:type="paragraph" w:customStyle="1" w:styleId="TH">
    <w:name w:val="TH"/>
    <w:basedOn w:val="Normal"/>
    <w:next w:val="Normal"/>
    <w:rsid w:val="0041452A"/>
    <w:pPr>
      <w:keepNext/>
      <w:keepLines/>
      <w:spacing w:before="60"/>
      <w:jc w:val="center"/>
    </w:pPr>
    <w:rPr>
      <w:rFonts w:ascii="Arial" w:hAnsi="Arial"/>
      <w:b/>
    </w:rPr>
  </w:style>
  <w:style w:type="paragraph" w:customStyle="1" w:styleId="TB2">
    <w:name w:val="TB2"/>
    <w:basedOn w:val="Normal"/>
    <w:qFormat/>
    <w:rsid w:val="0041452A"/>
    <w:pPr>
      <w:keepNext/>
      <w:keepLines/>
      <w:tabs>
        <w:tab w:val="left" w:pos="1109"/>
      </w:tabs>
      <w:spacing w:after="0"/>
      <w:ind w:left="1100" w:hanging="380"/>
    </w:pPr>
    <w:rPr>
      <w:rFonts w:ascii="Arial" w:hAnsi="Arial"/>
      <w:sz w:val="18"/>
    </w:rPr>
  </w:style>
  <w:style w:type="paragraph" w:customStyle="1" w:styleId="List-Ordered-Numeric">
    <w:name w:val="List-Ordered-Numeric"/>
    <w:basedOn w:val="Normal"/>
    <w:qFormat/>
    <w:rsid w:val="0041452A"/>
    <w:pPr>
      <w:numPr>
        <w:numId w:val="32"/>
      </w:numPr>
      <w:overflowPunct/>
      <w:autoSpaceDE/>
      <w:autoSpaceDN/>
      <w:adjustRightInd/>
      <w:spacing w:after="240"/>
      <w:ind w:left="360"/>
      <w:contextualSpacing/>
      <w:textAlignment w:val="auto"/>
    </w:pPr>
    <w:rPr>
      <w:sz w:val="18"/>
      <w:szCs w:val="24"/>
      <w:lang w:val="en-US"/>
    </w:rPr>
  </w:style>
  <w:style w:type="paragraph" w:customStyle="1" w:styleId="HTMLPreformatted80Column">
    <w:name w:val="HTML Preformatted 80 Column"/>
    <w:basedOn w:val="HTMLPreformatted"/>
    <w:qFormat/>
    <w:rsid w:val="0041452A"/>
    <w:pPr>
      <w:numPr>
        <w:numId w:val="33"/>
      </w:numPr>
      <w:overflowPunct/>
      <w:autoSpaceDE/>
      <w:autoSpaceDN/>
      <w:adjustRightInd/>
      <w:spacing w:after="240"/>
      <w:ind w:left="0" w:firstLine="0"/>
      <w:contextualSpacing/>
      <w:jc w:val="both"/>
      <w:textAlignment w:val="auto"/>
    </w:pPr>
    <w:rPr>
      <w:rFonts w:ascii="Courier New" w:hAnsi="Courier New" w:cs="Courier New"/>
      <w:sz w:val="18"/>
      <w:lang w:val="en-US" w:eastAsia="en-US"/>
    </w:rPr>
  </w:style>
  <w:style w:type="paragraph" w:customStyle="1" w:styleId="IEEEStdsParameterstyle">
    <w:name w:val="IEEEStds Parameter style"/>
    <w:basedOn w:val="IEEEStdsParagraph"/>
    <w:link w:val="IEEEStdsParameterstyleChar"/>
    <w:uiPriority w:val="99"/>
    <w:rsid w:val="0041452A"/>
    <w:pPr>
      <w:spacing w:after="0"/>
    </w:pPr>
    <w:rPr>
      <w:lang w:eastAsia="en-US"/>
    </w:rPr>
  </w:style>
  <w:style w:type="character" w:customStyle="1" w:styleId="IEEEStdsParameterstyleChar">
    <w:name w:val="IEEEStds Parameter style Char"/>
    <w:link w:val="IEEEStdsParameterstyle"/>
    <w:uiPriority w:val="99"/>
    <w:rsid w:val="0041452A"/>
  </w:style>
  <w:style w:type="character" w:customStyle="1" w:styleId="LightShading-Accent2Char">
    <w:name w:val="Light Shading - Accent 2 Char"/>
    <w:link w:val="LightShading-Accent2"/>
    <w:uiPriority w:val="30"/>
    <w:rsid w:val="0041452A"/>
    <w:rPr>
      <w:b/>
      <w:bCs/>
      <w:i/>
      <w:iCs/>
      <w:color w:val="4F81BD"/>
      <w:sz w:val="24"/>
      <w:lang w:eastAsia="ja-JP"/>
    </w:rPr>
  </w:style>
  <w:style w:type="character" w:customStyle="1" w:styleId="ColorfulGrid-Accent1Char">
    <w:name w:val="Colorful Grid - Accent 1 Char"/>
    <w:link w:val="ColorfulGrid-Accent1"/>
    <w:uiPriority w:val="29"/>
    <w:rsid w:val="0041452A"/>
    <w:rPr>
      <w:i/>
      <w:iCs/>
      <w:color w:val="000000"/>
      <w:sz w:val="24"/>
      <w:lang w:eastAsia="ja-JP"/>
    </w:rPr>
  </w:style>
  <w:style w:type="table" w:styleId="LightShading-Accent2">
    <w:name w:val="Light Shading Accent 2"/>
    <w:basedOn w:val="TableNormal"/>
    <w:link w:val="LightShading-Accent2Char"/>
    <w:uiPriority w:val="30"/>
    <w:rsid w:val="0041452A"/>
    <w:rPr>
      <w:b/>
      <w:bCs/>
      <w:i/>
      <w:iCs/>
      <w:color w:val="4F81BD"/>
      <w:sz w:val="24"/>
      <w:lang w:eastAsia="ja-JP"/>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rfulGrid-Accent1">
    <w:name w:val="Colorful Grid Accent 1"/>
    <w:basedOn w:val="TableNormal"/>
    <w:link w:val="ColorfulGrid-Accent1Char"/>
    <w:uiPriority w:val="29"/>
    <w:rsid w:val="0041452A"/>
    <w:rPr>
      <w:i/>
      <w:iCs/>
      <w:color w:val="000000"/>
      <w:sz w:val="24"/>
      <w:lang w:eastAsia="ja-JP"/>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Revision">
    <w:name w:val="Revision"/>
    <w:hidden/>
    <w:uiPriority w:val="99"/>
    <w:semiHidden/>
    <w:rsid w:val="0041452A"/>
    <w:rPr>
      <w:sz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48818">
      <w:bodyDiv w:val="1"/>
      <w:marLeft w:val="0"/>
      <w:marRight w:val="0"/>
      <w:marTop w:val="0"/>
      <w:marBottom w:val="0"/>
      <w:divBdr>
        <w:top w:val="none" w:sz="0" w:space="0" w:color="auto"/>
        <w:left w:val="none" w:sz="0" w:space="0" w:color="auto"/>
        <w:bottom w:val="none" w:sz="0" w:space="0" w:color="auto"/>
        <w:right w:val="none" w:sz="0" w:space="0" w:color="auto"/>
      </w:divBdr>
    </w:div>
    <w:div w:id="185214705">
      <w:bodyDiv w:val="1"/>
      <w:marLeft w:val="0"/>
      <w:marRight w:val="0"/>
      <w:marTop w:val="0"/>
      <w:marBottom w:val="0"/>
      <w:divBdr>
        <w:top w:val="none" w:sz="0" w:space="0" w:color="auto"/>
        <w:left w:val="none" w:sz="0" w:space="0" w:color="auto"/>
        <w:bottom w:val="none" w:sz="0" w:space="0" w:color="auto"/>
        <w:right w:val="none" w:sz="0" w:space="0" w:color="auto"/>
      </w:divBdr>
    </w:div>
    <w:div w:id="200636096">
      <w:bodyDiv w:val="1"/>
      <w:marLeft w:val="0"/>
      <w:marRight w:val="0"/>
      <w:marTop w:val="0"/>
      <w:marBottom w:val="0"/>
      <w:divBdr>
        <w:top w:val="none" w:sz="0" w:space="0" w:color="auto"/>
        <w:left w:val="none" w:sz="0" w:space="0" w:color="auto"/>
        <w:bottom w:val="none" w:sz="0" w:space="0" w:color="auto"/>
        <w:right w:val="none" w:sz="0" w:space="0" w:color="auto"/>
      </w:divBdr>
    </w:div>
    <w:div w:id="299379834">
      <w:bodyDiv w:val="1"/>
      <w:marLeft w:val="0"/>
      <w:marRight w:val="0"/>
      <w:marTop w:val="0"/>
      <w:marBottom w:val="0"/>
      <w:divBdr>
        <w:top w:val="none" w:sz="0" w:space="0" w:color="auto"/>
        <w:left w:val="none" w:sz="0" w:space="0" w:color="auto"/>
        <w:bottom w:val="none" w:sz="0" w:space="0" w:color="auto"/>
        <w:right w:val="none" w:sz="0" w:space="0" w:color="auto"/>
      </w:divBdr>
    </w:div>
    <w:div w:id="560137006">
      <w:bodyDiv w:val="1"/>
      <w:marLeft w:val="0"/>
      <w:marRight w:val="0"/>
      <w:marTop w:val="0"/>
      <w:marBottom w:val="0"/>
      <w:divBdr>
        <w:top w:val="none" w:sz="0" w:space="0" w:color="auto"/>
        <w:left w:val="none" w:sz="0" w:space="0" w:color="auto"/>
        <w:bottom w:val="none" w:sz="0" w:space="0" w:color="auto"/>
        <w:right w:val="none" w:sz="0" w:space="0" w:color="auto"/>
      </w:divBdr>
    </w:div>
    <w:div w:id="615217229">
      <w:bodyDiv w:val="1"/>
      <w:marLeft w:val="0"/>
      <w:marRight w:val="0"/>
      <w:marTop w:val="0"/>
      <w:marBottom w:val="0"/>
      <w:divBdr>
        <w:top w:val="none" w:sz="0" w:space="0" w:color="auto"/>
        <w:left w:val="none" w:sz="0" w:space="0" w:color="auto"/>
        <w:bottom w:val="none" w:sz="0" w:space="0" w:color="auto"/>
        <w:right w:val="none" w:sz="0" w:space="0" w:color="auto"/>
      </w:divBdr>
    </w:div>
    <w:div w:id="683291083">
      <w:bodyDiv w:val="1"/>
      <w:marLeft w:val="0"/>
      <w:marRight w:val="0"/>
      <w:marTop w:val="0"/>
      <w:marBottom w:val="0"/>
      <w:divBdr>
        <w:top w:val="none" w:sz="0" w:space="0" w:color="auto"/>
        <w:left w:val="none" w:sz="0" w:space="0" w:color="auto"/>
        <w:bottom w:val="none" w:sz="0" w:space="0" w:color="auto"/>
        <w:right w:val="none" w:sz="0" w:space="0" w:color="auto"/>
      </w:divBdr>
    </w:div>
    <w:div w:id="776825696">
      <w:bodyDiv w:val="1"/>
      <w:marLeft w:val="0"/>
      <w:marRight w:val="0"/>
      <w:marTop w:val="0"/>
      <w:marBottom w:val="0"/>
      <w:divBdr>
        <w:top w:val="none" w:sz="0" w:space="0" w:color="auto"/>
        <w:left w:val="none" w:sz="0" w:space="0" w:color="auto"/>
        <w:bottom w:val="none" w:sz="0" w:space="0" w:color="auto"/>
        <w:right w:val="none" w:sz="0" w:space="0" w:color="auto"/>
      </w:divBdr>
    </w:div>
    <w:div w:id="926959499">
      <w:bodyDiv w:val="1"/>
      <w:marLeft w:val="0"/>
      <w:marRight w:val="0"/>
      <w:marTop w:val="0"/>
      <w:marBottom w:val="0"/>
      <w:divBdr>
        <w:top w:val="none" w:sz="0" w:space="0" w:color="auto"/>
        <w:left w:val="none" w:sz="0" w:space="0" w:color="auto"/>
        <w:bottom w:val="none" w:sz="0" w:space="0" w:color="auto"/>
        <w:right w:val="none" w:sz="0" w:space="0" w:color="auto"/>
      </w:divBdr>
    </w:div>
    <w:div w:id="974916813">
      <w:bodyDiv w:val="1"/>
      <w:marLeft w:val="0"/>
      <w:marRight w:val="0"/>
      <w:marTop w:val="0"/>
      <w:marBottom w:val="0"/>
      <w:divBdr>
        <w:top w:val="none" w:sz="0" w:space="0" w:color="auto"/>
        <w:left w:val="none" w:sz="0" w:space="0" w:color="auto"/>
        <w:bottom w:val="none" w:sz="0" w:space="0" w:color="auto"/>
        <w:right w:val="none" w:sz="0" w:space="0" w:color="auto"/>
      </w:divBdr>
    </w:div>
    <w:div w:id="1177422142">
      <w:bodyDiv w:val="1"/>
      <w:marLeft w:val="0"/>
      <w:marRight w:val="0"/>
      <w:marTop w:val="0"/>
      <w:marBottom w:val="0"/>
      <w:divBdr>
        <w:top w:val="none" w:sz="0" w:space="0" w:color="auto"/>
        <w:left w:val="none" w:sz="0" w:space="0" w:color="auto"/>
        <w:bottom w:val="none" w:sz="0" w:space="0" w:color="auto"/>
        <w:right w:val="none" w:sz="0" w:space="0" w:color="auto"/>
      </w:divBdr>
    </w:div>
    <w:div w:id="1303585520">
      <w:bodyDiv w:val="1"/>
      <w:marLeft w:val="0"/>
      <w:marRight w:val="0"/>
      <w:marTop w:val="0"/>
      <w:marBottom w:val="0"/>
      <w:divBdr>
        <w:top w:val="none" w:sz="0" w:space="0" w:color="auto"/>
        <w:left w:val="none" w:sz="0" w:space="0" w:color="auto"/>
        <w:bottom w:val="none" w:sz="0" w:space="0" w:color="auto"/>
        <w:right w:val="none" w:sz="0" w:space="0" w:color="auto"/>
      </w:divBdr>
    </w:div>
    <w:div w:id="1524780822">
      <w:bodyDiv w:val="1"/>
      <w:marLeft w:val="0"/>
      <w:marRight w:val="0"/>
      <w:marTop w:val="0"/>
      <w:marBottom w:val="0"/>
      <w:divBdr>
        <w:top w:val="none" w:sz="0" w:space="0" w:color="auto"/>
        <w:left w:val="none" w:sz="0" w:space="0" w:color="auto"/>
        <w:bottom w:val="none" w:sz="0" w:space="0" w:color="auto"/>
        <w:right w:val="none" w:sz="0" w:space="0" w:color="auto"/>
      </w:divBdr>
    </w:div>
    <w:div w:id="1776710457">
      <w:bodyDiv w:val="1"/>
      <w:marLeft w:val="0"/>
      <w:marRight w:val="0"/>
      <w:marTop w:val="0"/>
      <w:marBottom w:val="0"/>
      <w:divBdr>
        <w:top w:val="none" w:sz="0" w:space="0" w:color="auto"/>
        <w:left w:val="none" w:sz="0" w:space="0" w:color="auto"/>
        <w:bottom w:val="none" w:sz="0" w:space="0" w:color="auto"/>
        <w:right w:val="none" w:sz="0" w:space="0" w:color="auto"/>
      </w:divBdr>
    </w:div>
    <w:div w:id="1900165116">
      <w:bodyDiv w:val="1"/>
      <w:marLeft w:val="0"/>
      <w:marRight w:val="0"/>
      <w:marTop w:val="0"/>
      <w:marBottom w:val="0"/>
      <w:divBdr>
        <w:top w:val="none" w:sz="0" w:space="0" w:color="auto"/>
        <w:left w:val="none" w:sz="0" w:space="0" w:color="auto"/>
        <w:bottom w:val="none" w:sz="0" w:space="0" w:color="auto"/>
        <w:right w:val="none" w:sz="0" w:space="0" w:color="auto"/>
      </w:divBdr>
    </w:div>
    <w:div w:id="1912344361">
      <w:bodyDiv w:val="1"/>
      <w:marLeft w:val="0"/>
      <w:marRight w:val="0"/>
      <w:marTop w:val="0"/>
      <w:marBottom w:val="0"/>
      <w:divBdr>
        <w:top w:val="none" w:sz="0" w:space="0" w:color="auto"/>
        <w:left w:val="none" w:sz="0" w:space="0" w:color="auto"/>
        <w:bottom w:val="none" w:sz="0" w:space="0" w:color="auto"/>
        <w:right w:val="none" w:sz="0" w:space="0" w:color="auto"/>
      </w:divBdr>
    </w:div>
    <w:div w:id="1948584181">
      <w:bodyDiv w:val="1"/>
      <w:marLeft w:val="0"/>
      <w:marRight w:val="0"/>
      <w:marTop w:val="0"/>
      <w:marBottom w:val="0"/>
      <w:divBdr>
        <w:top w:val="none" w:sz="0" w:space="0" w:color="auto"/>
        <w:left w:val="none" w:sz="0" w:space="0" w:color="auto"/>
        <w:bottom w:val="none" w:sz="0" w:space="0" w:color="auto"/>
        <w:right w:val="none" w:sz="0" w:space="0" w:color="auto"/>
      </w:divBdr>
    </w:div>
    <w:div w:id="2143502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9615D4D38F49B0983F2E4D60A30D87"/>
        <w:category>
          <w:name w:val="General"/>
          <w:gallery w:val="placeholder"/>
        </w:category>
        <w:types>
          <w:type w:val="bbPlcHdr"/>
        </w:types>
        <w:behaviors>
          <w:behavior w:val="content"/>
        </w:behaviors>
        <w:guid w:val="{5841E33B-E378-4398-B9FE-426E1D4CAB8A}"/>
      </w:docPartPr>
      <w:docPartBody>
        <w:p w:rsidR="00BB15F8" w:rsidRDefault="00BB15F8">
          <w:r w:rsidRPr="00D9344A">
            <w:rPr>
              <w:rStyle w:val="PlaceholderText"/>
            </w:rPr>
            <w:t>[Publish Date]</w:t>
          </w:r>
        </w:p>
      </w:docPartBody>
    </w:docPart>
    <w:docPart>
      <w:docPartPr>
        <w:name w:val="B3FA5335A2184CD4A2364E44A04D47E9"/>
        <w:category>
          <w:name w:val="General"/>
          <w:gallery w:val="placeholder"/>
        </w:category>
        <w:types>
          <w:type w:val="bbPlcHdr"/>
        </w:types>
        <w:behaviors>
          <w:behavior w:val="content"/>
        </w:behaviors>
        <w:guid w:val="{816021A4-7BC9-4591-88F6-73BDF2E81236}"/>
      </w:docPartPr>
      <w:docPartBody>
        <w:p w:rsidR="00BB15F8" w:rsidRDefault="00BB15F8">
          <w:r w:rsidRPr="00D9344A">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5F8"/>
    <w:rsid w:val="00003478"/>
    <w:rsid w:val="0003393E"/>
    <w:rsid w:val="00070AAA"/>
    <w:rsid w:val="00082E07"/>
    <w:rsid w:val="000928FF"/>
    <w:rsid w:val="000A520B"/>
    <w:rsid w:val="000C528C"/>
    <w:rsid w:val="000E08DA"/>
    <w:rsid w:val="000E1D20"/>
    <w:rsid w:val="00131DBB"/>
    <w:rsid w:val="00161A9F"/>
    <w:rsid w:val="001A135E"/>
    <w:rsid w:val="001C321F"/>
    <w:rsid w:val="001C6142"/>
    <w:rsid w:val="001C7A55"/>
    <w:rsid w:val="002350F2"/>
    <w:rsid w:val="00246449"/>
    <w:rsid w:val="00255FF8"/>
    <w:rsid w:val="00266E21"/>
    <w:rsid w:val="002A1A6A"/>
    <w:rsid w:val="002F7E74"/>
    <w:rsid w:val="003425BD"/>
    <w:rsid w:val="003465A0"/>
    <w:rsid w:val="003548C3"/>
    <w:rsid w:val="00380B4C"/>
    <w:rsid w:val="003A60DC"/>
    <w:rsid w:val="003C725C"/>
    <w:rsid w:val="00405D46"/>
    <w:rsid w:val="00443C9E"/>
    <w:rsid w:val="00457CEF"/>
    <w:rsid w:val="0046151D"/>
    <w:rsid w:val="004949BE"/>
    <w:rsid w:val="004A055D"/>
    <w:rsid w:val="004F0B1E"/>
    <w:rsid w:val="004F3438"/>
    <w:rsid w:val="004F6A43"/>
    <w:rsid w:val="0053012B"/>
    <w:rsid w:val="005472DE"/>
    <w:rsid w:val="00562CF1"/>
    <w:rsid w:val="005924FE"/>
    <w:rsid w:val="005952D7"/>
    <w:rsid w:val="005977F5"/>
    <w:rsid w:val="005A1D3A"/>
    <w:rsid w:val="005A67B9"/>
    <w:rsid w:val="005B5E55"/>
    <w:rsid w:val="005C3366"/>
    <w:rsid w:val="00662293"/>
    <w:rsid w:val="00686F0E"/>
    <w:rsid w:val="006A65F9"/>
    <w:rsid w:val="006C70A1"/>
    <w:rsid w:val="006F53CB"/>
    <w:rsid w:val="0072399E"/>
    <w:rsid w:val="00732BB1"/>
    <w:rsid w:val="0074135D"/>
    <w:rsid w:val="00764995"/>
    <w:rsid w:val="007E1061"/>
    <w:rsid w:val="007E2C83"/>
    <w:rsid w:val="007F510E"/>
    <w:rsid w:val="008036A8"/>
    <w:rsid w:val="008228E9"/>
    <w:rsid w:val="00866063"/>
    <w:rsid w:val="00871A67"/>
    <w:rsid w:val="00880A3D"/>
    <w:rsid w:val="008D253B"/>
    <w:rsid w:val="00901619"/>
    <w:rsid w:val="00906288"/>
    <w:rsid w:val="00916CE4"/>
    <w:rsid w:val="00936717"/>
    <w:rsid w:val="00944753"/>
    <w:rsid w:val="00951538"/>
    <w:rsid w:val="00951E74"/>
    <w:rsid w:val="00954E44"/>
    <w:rsid w:val="0095717F"/>
    <w:rsid w:val="00970C36"/>
    <w:rsid w:val="009850E8"/>
    <w:rsid w:val="009A373D"/>
    <w:rsid w:val="009A70ED"/>
    <w:rsid w:val="009C00B0"/>
    <w:rsid w:val="009D3FF8"/>
    <w:rsid w:val="00A22DB9"/>
    <w:rsid w:val="00A246F9"/>
    <w:rsid w:val="00A552B2"/>
    <w:rsid w:val="00A71580"/>
    <w:rsid w:val="00A934A7"/>
    <w:rsid w:val="00AA252A"/>
    <w:rsid w:val="00AA2EAF"/>
    <w:rsid w:val="00AD2ED2"/>
    <w:rsid w:val="00AD7390"/>
    <w:rsid w:val="00B3502D"/>
    <w:rsid w:val="00B850F9"/>
    <w:rsid w:val="00B864D6"/>
    <w:rsid w:val="00BA4FDA"/>
    <w:rsid w:val="00BB15F8"/>
    <w:rsid w:val="00BD5470"/>
    <w:rsid w:val="00C17201"/>
    <w:rsid w:val="00C221C9"/>
    <w:rsid w:val="00C3498E"/>
    <w:rsid w:val="00C36EBE"/>
    <w:rsid w:val="00C57D55"/>
    <w:rsid w:val="00CD49F5"/>
    <w:rsid w:val="00D30320"/>
    <w:rsid w:val="00D36A1B"/>
    <w:rsid w:val="00D61B9D"/>
    <w:rsid w:val="00D76966"/>
    <w:rsid w:val="00DB4158"/>
    <w:rsid w:val="00DE6595"/>
    <w:rsid w:val="00DE6ABA"/>
    <w:rsid w:val="00E05498"/>
    <w:rsid w:val="00E05A93"/>
    <w:rsid w:val="00E1259C"/>
    <w:rsid w:val="00E128AC"/>
    <w:rsid w:val="00E12DAC"/>
    <w:rsid w:val="00E13AE2"/>
    <w:rsid w:val="00E206E3"/>
    <w:rsid w:val="00E912AC"/>
    <w:rsid w:val="00E956BD"/>
    <w:rsid w:val="00EA1D38"/>
    <w:rsid w:val="00EB43C3"/>
    <w:rsid w:val="00EE1F8B"/>
    <w:rsid w:val="00EE3528"/>
    <w:rsid w:val="00EE494D"/>
    <w:rsid w:val="00EE64E6"/>
    <w:rsid w:val="00F025F8"/>
    <w:rsid w:val="00F150D6"/>
    <w:rsid w:val="00F309F9"/>
    <w:rsid w:val="00F46A2D"/>
    <w:rsid w:val="00F76CB2"/>
    <w:rsid w:val="00F93880"/>
    <w:rsid w:val="00FA5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15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801000-E69E-41B8-A5DC-AB4E6087E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3266</TotalTime>
  <Pages>43</Pages>
  <Words>12563</Words>
  <Characters>71612</Characters>
  <Application>Microsoft Office Word</Application>
  <DocSecurity>0</DocSecurity>
  <Lines>596</Lines>
  <Paragraphs>168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7Layers AG</Company>
  <LinksUpToDate>false</LinksUpToDate>
  <CharactersWithSpaces>84007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Mohammad.Battah@7Layers.com</dc:creator>
  <cp:keywords/>
  <dc:description/>
  <cp:lastModifiedBy>Dmitri.Khijniak@7Layers.com</cp:lastModifiedBy>
  <cp:revision>7</cp:revision>
  <cp:lastPrinted>2016-03-18T16:20:00Z</cp:lastPrinted>
  <dcterms:created xsi:type="dcterms:W3CDTF">2016-08-24T17:04:00Z</dcterms:created>
  <dcterms:modified xsi:type="dcterms:W3CDTF">2017-04-30T23:45:00Z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NUM" linkTarget="DOC_REVISION">
    <vt:lpwstr>V1.2</vt:lpwstr>
  </property>
</Properties>
</file>