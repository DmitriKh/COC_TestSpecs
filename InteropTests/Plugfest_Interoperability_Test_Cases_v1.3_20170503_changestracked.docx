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891B72" w14:textId="77777777" w:rsidR="00C84DB0" w:rsidRDefault="00543204" w:rsidP="0097297B">
      <w:pPr>
        <w:pStyle w:val="ATTheadline"/>
        <w:rPr>
          <w:sz w:val="24"/>
          <w:szCs w:val="24"/>
        </w:rPr>
      </w:pPr>
      <w:r>
        <w:rPr>
          <w:noProof/>
        </w:rPr>
        <w:drawing>
          <wp:inline distT="0" distB="0" distL="0" distR="0" wp14:anchorId="418EE5B6" wp14:editId="220F4D70">
            <wp:extent cx="5706110" cy="284035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611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EC90B" w14:textId="77777777" w:rsidR="00322FC8" w:rsidRPr="002803E2" w:rsidRDefault="00322FC8" w:rsidP="0097297B">
      <w:pPr>
        <w:pStyle w:val="ATTheadline"/>
        <w:rPr>
          <w:color w:val="000000" w:themeColor="text1"/>
          <w:sz w:val="24"/>
          <w:szCs w:val="24"/>
        </w:rPr>
      </w:pPr>
    </w:p>
    <w:p w14:paraId="28F9D812" w14:textId="2AFD457C" w:rsidR="00D21C7C" w:rsidRPr="00D21C7C" w:rsidRDefault="004A4F30" w:rsidP="00D21C7C">
      <w:pPr>
        <w:jc w:val="center"/>
        <w:rPr>
          <w:b/>
          <w:sz w:val="40"/>
        </w:rPr>
      </w:pPr>
      <w:r>
        <w:rPr>
          <w:b/>
          <w:sz w:val="40"/>
        </w:rPr>
        <w:t>Plug Fest Interoperability Test Cases</w:t>
      </w:r>
    </w:p>
    <w:p w14:paraId="13E2EDE7" w14:textId="77777777" w:rsidR="00322FC8" w:rsidRPr="002803E2" w:rsidRDefault="00322FC8" w:rsidP="0097297B">
      <w:pPr>
        <w:pStyle w:val="ATTheadline"/>
        <w:rPr>
          <w:color w:val="000000" w:themeColor="text1"/>
          <w:sz w:val="24"/>
          <w:szCs w:val="24"/>
        </w:rPr>
      </w:pPr>
    </w:p>
    <w:p w14:paraId="03CD75B6" w14:textId="77777777" w:rsidR="00322FC8" w:rsidRPr="002803E2" w:rsidRDefault="00322FC8" w:rsidP="0097297B">
      <w:pPr>
        <w:pStyle w:val="ATTheadline"/>
        <w:rPr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Ind w:w="1488" w:type="dxa"/>
        <w:tblLook w:val="04A0" w:firstRow="1" w:lastRow="0" w:firstColumn="1" w:lastColumn="0" w:noHBand="0" w:noVBand="1"/>
      </w:tblPr>
      <w:tblGrid>
        <w:gridCol w:w="2947"/>
        <w:gridCol w:w="3060"/>
      </w:tblGrid>
      <w:tr w:rsidR="00322FC8" w:rsidRPr="009C3C2C" w14:paraId="4D0AD36E" w14:textId="77777777" w:rsidTr="00C15DB8">
        <w:tc>
          <w:tcPr>
            <w:tcW w:w="2947" w:type="dxa"/>
          </w:tcPr>
          <w:p w14:paraId="40D5D6E0" w14:textId="647BE0FF" w:rsidR="00322FC8" w:rsidRPr="009C3C2C" w:rsidRDefault="004A4F30" w:rsidP="0097297B">
            <w:pPr>
              <w:pStyle w:val="Foo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Version</w:t>
            </w:r>
            <w:r w:rsidR="00510CB5" w:rsidRPr="009C3C2C">
              <w:rPr>
                <w:sz w:val="22"/>
                <w:szCs w:val="22"/>
              </w:rPr>
              <w:t>:</w:t>
            </w:r>
          </w:p>
        </w:tc>
        <w:tc>
          <w:tcPr>
            <w:tcW w:w="3060" w:type="dxa"/>
          </w:tcPr>
          <w:p w14:paraId="66A11761" w14:textId="4D438C3C" w:rsidR="00322FC8" w:rsidRPr="009C3C2C" w:rsidRDefault="00E71638" w:rsidP="00E517FB">
            <w:pPr>
              <w:pStyle w:val="Foo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</w:t>
            </w:r>
            <w:ins w:id="0" w:author="Dmitri.Khijniak@7Layers.com" w:date="2017-05-03T12:43:00Z">
              <w:r w:rsidR="00732703">
                <w:rPr>
                  <w:sz w:val="22"/>
                  <w:szCs w:val="22"/>
                </w:rPr>
                <w:t>3</w:t>
              </w:r>
            </w:ins>
          </w:p>
        </w:tc>
      </w:tr>
      <w:tr w:rsidR="00322FC8" w:rsidRPr="009C3C2C" w14:paraId="0253DBC9" w14:textId="77777777" w:rsidTr="00C15DB8">
        <w:tc>
          <w:tcPr>
            <w:tcW w:w="2947" w:type="dxa"/>
          </w:tcPr>
          <w:p w14:paraId="335E1215" w14:textId="77777777" w:rsidR="00322FC8" w:rsidRPr="009C3C2C" w:rsidRDefault="00510CB5" w:rsidP="0097297B">
            <w:pPr>
              <w:pStyle w:val="Footer"/>
              <w:rPr>
                <w:sz w:val="22"/>
                <w:szCs w:val="22"/>
              </w:rPr>
            </w:pPr>
            <w:r w:rsidRPr="009C3C2C">
              <w:rPr>
                <w:sz w:val="22"/>
                <w:szCs w:val="22"/>
              </w:rPr>
              <w:t>Revision Date:</w:t>
            </w:r>
          </w:p>
        </w:tc>
        <w:tc>
          <w:tcPr>
            <w:tcW w:w="3060" w:type="dxa"/>
          </w:tcPr>
          <w:p w14:paraId="3AE8716B" w14:textId="013D9D64" w:rsidR="00322FC8" w:rsidRPr="009C3C2C" w:rsidRDefault="007C19A4" w:rsidP="00A27247">
            <w:pPr>
              <w:pStyle w:val="Footer"/>
              <w:rPr>
                <w:sz w:val="22"/>
                <w:szCs w:val="22"/>
              </w:rPr>
            </w:pPr>
            <w:customXmlInsRangeStart w:id="1" w:author="Dmitri.Khijniak@7Layers.com" w:date="2017-05-03T12:43:00Z"/>
            <w:sdt>
              <w:sdtPr>
                <w:rPr>
                  <w:sz w:val="22"/>
                  <w:szCs w:val="22"/>
                </w:rPr>
                <w:alias w:val="Publish Date"/>
                <w:tag w:val=""/>
                <w:id w:val="-2003962287"/>
                <w:placeholder>
                  <w:docPart w:val="AE9615D4D38F49B0983F2E4D60A30D87"/>
                </w:placeholder>
                <w:dataBinding w:prefixMappings="xmlns:ns0='http://schemas.microsoft.com/office/2006/coverPageProps' " w:xpath="/ns0:CoverPageProperties[1]/ns0:PublishDate[1]" w:storeItemID="{55AF091B-3C7A-41E3-B477-F2FDAA23CFDA}"/>
                <w:date w:fullDate="2017-05-03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customXmlInsRangeEnd w:id="1"/>
                <w:ins w:id="2" w:author="Dmitri.Khijniak@7Layers.com" w:date="2017-05-03T12:43:00Z">
                  <w:r w:rsidR="007804C1">
                    <w:rPr>
                      <w:sz w:val="22"/>
                      <w:szCs w:val="22"/>
                    </w:rPr>
                    <w:t>5/3/2017</w:t>
                  </w:r>
                </w:ins>
                <w:customXmlInsRangeStart w:id="3" w:author="Dmitri.Khijniak@7Layers.com" w:date="2017-05-03T12:43:00Z"/>
              </w:sdtContent>
            </w:sdt>
            <w:customXmlInsRangeEnd w:id="3"/>
          </w:p>
        </w:tc>
      </w:tr>
    </w:tbl>
    <w:p w14:paraId="66234D30" w14:textId="77777777" w:rsidR="00322FC8" w:rsidRDefault="00322FC8" w:rsidP="0097297B">
      <w:pPr>
        <w:pStyle w:val="Footer"/>
      </w:pPr>
    </w:p>
    <w:p w14:paraId="735519DB" w14:textId="77777777" w:rsidR="002803E2" w:rsidRPr="005B0118" w:rsidRDefault="002803E2" w:rsidP="0097297B">
      <w:pPr>
        <w:pStyle w:val="Footer"/>
      </w:pPr>
    </w:p>
    <w:p w14:paraId="22CDDB39" w14:textId="77777777" w:rsidR="002803E2" w:rsidRDefault="002803E2">
      <w:pPr>
        <w:overflowPunct/>
        <w:autoSpaceDE/>
        <w:autoSpaceDN/>
        <w:adjustRightInd/>
        <w:spacing w:after="0"/>
        <w:textAlignment w:val="auto"/>
        <w:rPr>
          <w:rFonts w:ascii="Arial" w:hAnsi="Arial" w:cs="Arial"/>
        </w:rPr>
      </w:pPr>
      <w:r>
        <w:br w:type="page"/>
      </w:r>
    </w:p>
    <w:customXmlInsRangeStart w:id="4" w:author="Dmitri.Khijniak@7Layers.com" w:date="2017-05-03T12:43:00Z"/>
    <w:sdt>
      <w:sdtPr>
        <w:rPr>
          <w:rFonts w:ascii="Arial" w:eastAsiaTheme="majorEastAsia" w:hAnsi="Arial" w:cs="Arial"/>
          <w:b/>
          <w:bCs/>
          <w:color w:val="365F91" w:themeColor="accent1" w:themeShade="BF"/>
          <w:lang w:eastAsia="ja-JP"/>
        </w:rPr>
        <w:id w:val="1830948659"/>
        <w:docPartObj>
          <w:docPartGallery w:val="Table of Contents"/>
          <w:docPartUnique/>
        </w:docPartObj>
      </w:sdtPr>
      <w:sdtEndPr>
        <w:rPr>
          <w:rFonts w:eastAsia="Times New Roman"/>
          <w:noProof/>
          <w:color w:val="auto"/>
          <w:lang w:eastAsia="en-US"/>
        </w:rPr>
      </w:sdtEndPr>
      <w:sdtContent>
        <w:customXmlInsRangeEnd w:id="4"/>
        <w:p w14:paraId="4E5FEC81" w14:textId="2CC20DA3" w:rsidR="00D160D7" w:rsidRPr="000B644F" w:rsidRDefault="00D160D7" w:rsidP="009C3C2C">
          <w:pPr>
            <w:keepNext/>
            <w:keepLines/>
            <w:tabs>
              <w:tab w:val="left" w:pos="720"/>
            </w:tabs>
            <w:overflowPunct/>
            <w:autoSpaceDE/>
            <w:autoSpaceDN/>
            <w:adjustRightInd/>
            <w:spacing w:before="480" w:line="276" w:lineRule="auto"/>
            <w:rPr>
              <w:rFonts w:ascii="Arial" w:eastAsiaTheme="majorEastAsia" w:hAnsi="Arial" w:cs="Arial"/>
              <w:b/>
              <w:bCs/>
              <w:color w:val="365F91" w:themeColor="accent1" w:themeShade="BF"/>
              <w:lang w:eastAsia="ja-JP"/>
            </w:rPr>
          </w:pPr>
          <w:r w:rsidRPr="000B644F">
            <w:rPr>
              <w:rFonts w:ascii="Arial" w:eastAsiaTheme="majorEastAsia" w:hAnsi="Arial" w:cs="Arial"/>
              <w:b/>
              <w:bCs/>
              <w:color w:val="365F91" w:themeColor="accent1" w:themeShade="BF"/>
              <w:lang w:eastAsia="ja-JP"/>
            </w:rPr>
            <w:t>Table of Contents</w:t>
          </w:r>
        </w:p>
        <w:p w14:paraId="481DC707" w14:textId="5B808C37" w:rsidR="00D65053" w:rsidRDefault="00D160D7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0B644F">
            <w:rPr>
              <w:rFonts w:cs="Arial"/>
            </w:rPr>
            <w:fldChar w:fldCharType="begin"/>
          </w:r>
          <w:r w:rsidRPr="000B644F">
            <w:rPr>
              <w:rFonts w:cs="Arial"/>
            </w:rPr>
            <w:instrText xml:space="preserve"> TOC \o "1-3" \h \z \u </w:instrText>
          </w:r>
          <w:r w:rsidRPr="000B644F">
            <w:rPr>
              <w:rFonts w:cs="Arial"/>
            </w:rPr>
            <w:fldChar w:fldCharType="separate"/>
          </w:r>
          <w:hyperlink w:anchor="_Toc481578613" w:history="1">
            <w:r w:rsidR="00D65053" w:rsidRPr="00872C5A">
              <w:rPr>
                <w:rStyle w:val="Hyperlink"/>
                <w:noProof/>
              </w:rPr>
              <w:t>1</w:t>
            </w:r>
            <w:r w:rsidR="00D6505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65053" w:rsidRPr="00872C5A">
              <w:rPr>
                <w:rStyle w:val="Hyperlink"/>
                <w:noProof/>
              </w:rPr>
              <w:t>Scope</w:t>
            </w:r>
            <w:r w:rsidR="00D65053">
              <w:rPr>
                <w:noProof/>
                <w:webHidden/>
              </w:rPr>
              <w:tab/>
            </w:r>
            <w:r w:rsidR="00D65053">
              <w:rPr>
                <w:noProof/>
                <w:webHidden/>
              </w:rPr>
              <w:fldChar w:fldCharType="begin"/>
            </w:r>
            <w:r w:rsidR="00D65053">
              <w:rPr>
                <w:noProof/>
                <w:webHidden/>
              </w:rPr>
              <w:instrText xml:space="preserve"> PAGEREF _Toc481578613 \h </w:instrText>
            </w:r>
            <w:r w:rsidR="00D65053">
              <w:rPr>
                <w:noProof/>
                <w:webHidden/>
              </w:rPr>
            </w:r>
            <w:r w:rsidR="00D65053">
              <w:rPr>
                <w:noProof/>
                <w:webHidden/>
              </w:rPr>
              <w:fldChar w:fldCharType="separate"/>
            </w:r>
            <w:r w:rsidR="00D65053">
              <w:rPr>
                <w:noProof/>
                <w:webHidden/>
              </w:rPr>
              <w:t>3</w:t>
            </w:r>
            <w:r w:rsidR="00D65053">
              <w:rPr>
                <w:noProof/>
                <w:webHidden/>
              </w:rPr>
              <w:fldChar w:fldCharType="end"/>
            </w:r>
          </w:hyperlink>
        </w:p>
        <w:p w14:paraId="3969229F" w14:textId="78970593" w:rsidR="00D65053" w:rsidRDefault="007C19A4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1578614" w:history="1">
            <w:r w:rsidR="00D65053" w:rsidRPr="00872C5A">
              <w:rPr>
                <w:rStyle w:val="Hyperlink"/>
                <w:noProof/>
              </w:rPr>
              <w:t>1.1</w:t>
            </w:r>
            <w:r w:rsidR="00D6505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65053" w:rsidRPr="00872C5A">
              <w:rPr>
                <w:rStyle w:val="Hyperlink"/>
                <w:noProof/>
              </w:rPr>
              <w:t>References</w:t>
            </w:r>
            <w:r w:rsidR="00D65053">
              <w:rPr>
                <w:noProof/>
                <w:webHidden/>
              </w:rPr>
              <w:tab/>
            </w:r>
            <w:r w:rsidR="00D65053">
              <w:rPr>
                <w:noProof/>
                <w:webHidden/>
              </w:rPr>
              <w:fldChar w:fldCharType="begin"/>
            </w:r>
            <w:r w:rsidR="00D65053">
              <w:rPr>
                <w:noProof/>
                <w:webHidden/>
              </w:rPr>
              <w:instrText xml:space="preserve"> PAGEREF _Toc481578614 \h </w:instrText>
            </w:r>
            <w:r w:rsidR="00D65053">
              <w:rPr>
                <w:noProof/>
                <w:webHidden/>
              </w:rPr>
            </w:r>
            <w:r w:rsidR="00D65053">
              <w:rPr>
                <w:noProof/>
                <w:webHidden/>
              </w:rPr>
              <w:fldChar w:fldCharType="separate"/>
            </w:r>
            <w:r w:rsidR="00D65053">
              <w:rPr>
                <w:noProof/>
                <w:webHidden/>
              </w:rPr>
              <w:t>3</w:t>
            </w:r>
            <w:r w:rsidR="00D65053">
              <w:rPr>
                <w:noProof/>
                <w:webHidden/>
              </w:rPr>
              <w:fldChar w:fldCharType="end"/>
            </w:r>
          </w:hyperlink>
        </w:p>
        <w:p w14:paraId="116207C1" w14:textId="6E6B3715" w:rsidR="00D65053" w:rsidRDefault="007C19A4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1578615" w:history="1">
            <w:r w:rsidR="00D65053" w:rsidRPr="00872C5A">
              <w:rPr>
                <w:rStyle w:val="Hyperlink"/>
                <w:noProof/>
              </w:rPr>
              <w:t>2</w:t>
            </w:r>
            <w:r w:rsidR="00D6505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65053" w:rsidRPr="00872C5A">
              <w:rPr>
                <w:rStyle w:val="Hyperlink"/>
                <w:noProof/>
              </w:rPr>
              <w:t>Abbreviations</w:t>
            </w:r>
            <w:r w:rsidR="00D65053">
              <w:rPr>
                <w:noProof/>
                <w:webHidden/>
              </w:rPr>
              <w:tab/>
            </w:r>
            <w:r w:rsidR="00D65053">
              <w:rPr>
                <w:noProof/>
                <w:webHidden/>
              </w:rPr>
              <w:fldChar w:fldCharType="begin"/>
            </w:r>
            <w:r w:rsidR="00D65053">
              <w:rPr>
                <w:noProof/>
                <w:webHidden/>
              </w:rPr>
              <w:instrText xml:space="preserve"> PAGEREF _Toc481578615 \h </w:instrText>
            </w:r>
            <w:r w:rsidR="00D65053">
              <w:rPr>
                <w:noProof/>
                <w:webHidden/>
              </w:rPr>
            </w:r>
            <w:r w:rsidR="00D65053">
              <w:rPr>
                <w:noProof/>
                <w:webHidden/>
              </w:rPr>
              <w:fldChar w:fldCharType="separate"/>
            </w:r>
            <w:r w:rsidR="00D65053">
              <w:rPr>
                <w:noProof/>
                <w:webHidden/>
              </w:rPr>
              <w:t>4</w:t>
            </w:r>
            <w:r w:rsidR="00D65053">
              <w:rPr>
                <w:noProof/>
                <w:webHidden/>
              </w:rPr>
              <w:fldChar w:fldCharType="end"/>
            </w:r>
          </w:hyperlink>
        </w:p>
        <w:p w14:paraId="78D0305B" w14:textId="18F9FEE6" w:rsidR="00D65053" w:rsidRDefault="007C19A4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1578616" w:history="1">
            <w:r w:rsidR="00D65053" w:rsidRPr="00872C5A">
              <w:rPr>
                <w:rStyle w:val="Hyperlink"/>
                <w:noProof/>
              </w:rPr>
              <w:t>3</w:t>
            </w:r>
            <w:r w:rsidR="00D6505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65053" w:rsidRPr="00872C5A">
              <w:rPr>
                <w:rStyle w:val="Hyperlink"/>
                <w:noProof/>
              </w:rPr>
              <w:t>Prerequisites and Test Configurations</w:t>
            </w:r>
            <w:r w:rsidR="00D65053">
              <w:rPr>
                <w:noProof/>
                <w:webHidden/>
              </w:rPr>
              <w:tab/>
            </w:r>
            <w:r w:rsidR="00D65053">
              <w:rPr>
                <w:noProof/>
                <w:webHidden/>
              </w:rPr>
              <w:fldChar w:fldCharType="begin"/>
            </w:r>
            <w:r w:rsidR="00D65053">
              <w:rPr>
                <w:noProof/>
                <w:webHidden/>
              </w:rPr>
              <w:instrText xml:space="preserve"> PAGEREF _Toc481578616 \h </w:instrText>
            </w:r>
            <w:r w:rsidR="00D65053">
              <w:rPr>
                <w:noProof/>
                <w:webHidden/>
              </w:rPr>
            </w:r>
            <w:r w:rsidR="00D65053">
              <w:rPr>
                <w:noProof/>
                <w:webHidden/>
              </w:rPr>
              <w:fldChar w:fldCharType="separate"/>
            </w:r>
            <w:r w:rsidR="00D65053">
              <w:rPr>
                <w:noProof/>
                <w:webHidden/>
              </w:rPr>
              <w:t>4</w:t>
            </w:r>
            <w:r w:rsidR="00D65053">
              <w:rPr>
                <w:noProof/>
                <w:webHidden/>
              </w:rPr>
              <w:fldChar w:fldCharType="end"/>
            </w:r>
          </w:hyperlink>
        </w:p>
        <w:p w14:paraId="65DC0A91" w14:textId="360DDAF0" w:rsidR="00D65053" w:rsidRDefault="007C19A4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1578617" w:history="1">
            <w:r w:rsidR="00D65053" w:rsidRPr="00872C5A">
              <w:rPr>
                <w:rStyle w:val="Hyperlink"/>
                <w:noProof/>
              </w:rPr>
              <w:t>3.1</w:t>
            </w:r>
            <w:r w:rsidR="00D6505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65053" w:rsidRPr="00872C5A">
              <w:rPr>
                <w:rStyle w:val="Hyperlink"/>
                <w:noProof/>
              </w:rPr>
              <w:t>Test Configurations</w:t>
            </w:r>
            <w:r w:rsidR="00D65053">
              <w:rPr>
                <w:noProof/>
                <w:webHidden/>
              </w:rPr>
              <w:tab/>
            </w:r>
            <w:r w:rsidR="00D65053">
              <w:rPr>
                <w:noProof/>
                <w:webHidden/>
              </w:rPr>
              <w:fldChar w:fldCharType="begin"/>
            </w:r>
            <w:r w:rsidR="00D65053">
              <w:rPr>
                <w:noProof/>
                <w:webHidden/>
              </w:rPr>
              <w:instrText xml:space="preserve"> PAGEREF _Toc481578617 \h </w:instrText>
            </w:r>
            <w:r w:rsidR="00D65053">
              <w:rPr>
                <w:noProof/>
                <w:webHidden/>
              </w:rPr>
            </w:r>
            <w:r w:rsidR="00D65053">
              <w:rPr>
                <w:noProof/>
                <w:webHidden/>
              </w:rPr>
              <w:fldChar w:fldCharType="separate"/>
            </w:r>
            <w:r w:rsidR="00D65053">
              <w:rPr>
                <w:noProof/>
                <w:webHidden/>
              </w:rPr>
              <w:t>4</w:t>
            </w:r>
            <w:r w:rsidR="00D65053">
              <w:rPr>
                <w:noProof/>
                <w:webHidden/>
              </w:rPr>
              <w:fldChar w:fldCharType="end"/>
            </w:r>
          </w:hyperlink>
        </w:p>
        <w:p w14:paraId="458E5217" w14:textId="3BA48BB5" w:rsidR="00D65053" w:rsidRDefault="007C19A4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1578618" w:history="1">
            <w:r w:rsidR="00D65053" w:rsidRPr="00872C5A">
              <w:rPr>
                <w:rStyle w:val="Hyperlink"/>
                <w:noProof/>
              </w:rPr>
              <w:t>4</w:t>
            </w:r>
            <w:r w:rsidR="00D6505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65053" w:rsidRPr="00872C5A">
              <w:rPr>
                <w:rStyle w:val="Hyperlink"/>
                <w:noProof/>
              </w:rPr>
              <w:t>WSM Packets</w:t>
            </w:r>
            <w:r w:rsidR="00D65053">
              <w:rPr>
                <w:noProof/>
                <w:webHidden/>
              </w:rPr>
              <w:tab/>
            </w:r>
            <w:r w:rsidR="00D65053">
              <w:rPr>
                <w:noProof/>
                <w:webHidden/>
              </w:rPr>
              <w:fldChar w:fldCharType="begin"/>
            </w:r>
            <w:r w:rsidR="00D65053">
              <w:rPr>
                <w:noProof/>
                <w:webHidden/>
              </w:rPr>
              <w:instrText xml:space="preserve"> PAGEREF _Toc481578618 \h </w:instrText>
            </w:r>
            <w:r w:rsidR="00D65053">
              <w:rPr>
                <w:noProof/>
                <w:webHidden/>
              </w:rPr>
            </w:r>
            <w:r w:rsidR="00D65053">
              <w:rPr>
                <w:noProof/>
                <w:webHidden/>
              </w:rPr>
              <w:fldChar w:fldCharType="separate"/>
            </w:r>
            <w:r w:rsidR="00D65053">
              <w:rPr>
                <w:noProof/>
                <w:webHidden/>
              </w:rPr>
              <w:t>5</w:t>
            </w:r>
            <w:r w:rsidR="00D65053">
              <w:rPr>
                <w:noProof/>
                <w:webHidden/>
              </w:rPr>
              <w:fldChar w:fldCharType="end"/>
            </w:r>
          </w:hyperlink>
        </w:p>
        <w:p w14:paraId="7FF00808" w14:textId="77C9AE7D" w:rsidR="00D65053" w:rsidRDefault="007C19A4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1578619" w:history="1">
            <w:r w:rsidR="00D65053" w:rsidRPr="00872C5A">
              <w:rPr>
                <w:rStyle w:val="Hyperlink"/>
                <w:noProof/>
              </w:rPr>
              <w:t>4.1</w:t>
            </w:r>
            <w:r w:rsidR="00D6505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65053" w:rsidRPr="00872C5A">
              <w:rPr>
                <w:rStyle w:val="Hyperlink"/>
                <w:noProof/>
              </w:rPr>
              <w:t>Validation</w:t>
            </w:r>
            <w:r w:rsidR="00D65053">
              <w:rPr>
                <w:noProof/>
                <w:webHidden/>
              </w:rPr>
              <w:tab/>
            </w:r>
            <w:r w:rsidR="00D65053">
              <w:rPr>
                <w:noProof/>
                <w:webHidden/>
              </w:rPr>
              <w:fldChar w:fldCharType="begin"/>
            </w:r>
            <w:r w:rsidR="00D65053">
              <w:rPr>
                <w:noProof/>
                <w:webHidden/>
              </w:rPr>
              <w:instrText xml:space="preserve"> PAGEREF _Toc481578619 \h </w:instrText>
            </w:r>
            <w:r w:rsidR="00D65053">
              <w:rPr>
                <w:noProof/>
                <w:webHidden/>
              </w:rPr>
            </w:r>
            <w:r w:rsidR="00D65053">
              <w:rPr>
                <w:noProof/>
                <w:webHidden/>
              </w:rPr>
              <w:fldChar w:fldCharType="separate"/>
            </w:r>
            <w:r w:rsidR="00D65053">
              <w:rPr>
                <w:noProof/>
                <w:webHidden/>
              </w:rPr>
              <w:t>5</w:t>
            </w:r>
            <w:r w:rsidR="00D65053">
              <w:rPr>
                <w:noProof/>
                <w:webHidden/>
              </w:rPr>
              <w:fldChar w:fldCharType="end"/>
            </w:r>
          </w:hyperlink>
        </w:p>
        <w:p w14:paraId="36710648" w14:textId="6B467087" w:rsidR="00D65053" w:rsidRDefault="007C19A4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1578620" w:history="1">
            <w:r w:rsidR="00D65053" w:rsidRPr="00872C5A">
              <w:rPr>
                <w:rStyle w:val="Hyperlink"/>
                <w:noProof/>
              </w:rPr>
              <w:t>4.1.1</w:t>
            </w:r>
            <w:r w:rsidR="00D6505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65053" w:rsidRPr="00872C5A">
              <w:rPr>
                <w:rStyle w:val="Hyperlink"/>
                <w:noProof/>
              </w:rPr>
              <w:t>IOP TC WSM 1</w:t>
            </w:r>
            <w:r w:rsidR="00D65053">
              <w:rPr>
                <w:noProof/>
                <w:webHidden/>
              </w:rPr>
              <w:tab/>
            </w:r>
            <w:r w:rsidR="00D65053">
              <w:rPr>
                <w:noProof/>
                <w:webHidden/>
              </w:rPr>
              <w:fldChar w:fldCharType="begin"/>
            </w:r>
            <w:r w:rsidR="00D65053">
              <w:rPr>
                <w:noProof/>
                <w:webHidden/>
              </w:rPr>
              <w:instrText xml:space="preserve"> PAGEREF _Toc481578620 \h </w:instrText>
            </w:r>
            <w:r w:rsidR="00D65053">
              <w:rPr>
                <w:noProof/>
                <w:webHidden/>
              </w:rPr>
            </w:r>
            <w:r w:rsidR="00D65053">
              <w:rPr>
                <w:noProof/>
                <w:webHidden/>
              </w:rPr>
              <w:fldChar w:fldCharType="separate"/>
            </w:r>
            <w:r w:rsidR="00D65053">
              <w:rPr>
                <w:noProof/>
                <w:webHidden/>
              </w:rPr>
              <w:t>5</w:t>
            </w:r>
            <w:r w:rsidR="00D65053">
              <w:rPr>
                <w:noProof/>
                <w:webHidden/>
              </w:rPr>
              <w:fldChar w:fldCharType="end"/>
            </w:r>
          </w:hyperlink>
        </w:p>
        <w:p w14:paraId="290AB6DF" w14:textId="38DB942C" w:rsidR="00D65053" w:rsidRDefault="007C19A4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1578621" w:history="1">
            <w:r w:rsidR="00D65053" w:rsidRPr="00872C5A">
              <w:rPr>
                <w:rStyle w:val="Hyperlink"/>
                <w:noProof/>
              </w:rPr>
              <w:t>4.2</w:t>
            </w:r>
            <w:r w:rsidR="00D6505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65053" w:rsidRPr="00872C5A">
              <w:rPr>
                <w:rStyle w:val="Hyperlink"/>
                <w:noProof/>
              </w:rPr>
              <w:t>Transmit WSM with N Header / T Header</w:t>
            </w:r>
            <w:r w:rsidR="00D65053">
              <w:rPr>
                <w:noProof/>
                <w:webHidden/>
              </w:rPr>
              <w:tab/>
            </w:r>
            <w:r w:rsidR="00D65053">
              <w:rPr>
                <w:noProof/>
                <w:webHidden/>
              </w:rPr>
              <w:fldChar w:fldCharType="begin"/>
            </w:r>
            <w:r w:rsidR="00D65053">
              <w:rPr>
                <w:noProof/>
                <w:webHidden/>
              </w:rPr>
              <w:instrText xml:space="preserve"> PAGEREF _Toc481578621 \h </w:instrText>
            </w:r>
            <w:r w:rsidR="00D65053">
              <w:rPr>
                <w:noProof/>
                <w:webHidden/>
              </w:rPr>
            </w:r>
            <w:r w:rsidR="00D65053">
              <w:rPr>
                <w:noProof/>
                <w:webHidden/>
              </w:rPr>
              <w:fldChar w:fldCharType="separate"/>
            </w:r>
            <w:r w:rsidR="00D65053">
              <w:rPr>
                <w:noProof/>
                <w:webHidden/>
              </w:rPr>
              <w:t>5</w:t>
            </w:r>
            <w:r w:rsidR="00D65053">
              <w:rPr>
                <w:noProof/>
                <w:webHidden/>
              </w:rPr>
              <w:fldChar w:fldCharType="end"/>
            </w:r>
          </w:hyperlink>
        </w:p>
        <w:p w14:paraId="1B166421" w14:textId="64E750A5" w:rsidR="00D65053" w:rsidRDefault="007C19A4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1578622" w:history="1">
            <w:r w:rsidR="00D65053" w:rsidRPr="00872C5A">
              <w:rPr>
                <w:rStyle w:val="Hyperlink"/>
                <w:noProof/>
              </w:rPr>
              <w:t>4.2.1</w:t>
            </w:r>
            <w:r w:rsidR="00D6505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65053" w:rsidRPr="00872C5A">
              <w:rPr>
                <w:rStyle w:val="Hyperlink"/>
                <w:noProof/>
              </w:rPr>
              <w:t>IOP TC WSM 2</w:t>
            </w:r>
            <w:r w:rsidR="00D65053">
              <w:rPr>
                <w:noProof/>
                <w:webHidden/>
              </w:rPr>
              <w:tab/>
            </w:r>
            <w:r w:rsidR="00D65053">
              <w:rPr>
                <w:noProof/>
                <w:webHidden/>
              </w:rPr>
              <w:fldChar w:fldCharType="begin"/>
            </w:r>
            <w:r w:rsidR="00D65053">
              <w:rPr>
                <w:noProof/>
                <w:webHidden/>
              </w:rPr>
              <w:instrText xml:space="preserve"> PAGEREF _Toc481578622 \h </w:instrText>
            </w:r>
            <w:r w:rsidR="00D65053">
              <w:rPr>
                <w:noProof/>
                <w:webHidden/>
              </w:rPr>
            </w:r>
            <w:r w:rsidR="00D65053">
              <w:rPr>
                <w:noProof/>
                <w:webHidden/>
              </w:rPr>
              <w:fldChar w:fldCharType="separate"/>
            </w:r>
            <w:r w:rsidR="00D65053">
              <w:rPr>
                <w:noProof/>
                <w:webHidden/>
              </w:rPr>
              <w:t>5</w:t>
            </w:r>
            <w:r w:rsidR="00D65053">
              <w:rPr>
                <w:noProof/>
                <w:webHidden/>
              </w:rPr>
              <w:fldChar w:fldCharType="end"/>
            </w:r>
          </w:hyperlink>
        </w:p>
        <w:p w14:paraId="450BF4AB" w14:textId="4C6635AB" w:rsidR="00D65053" w:rsidRDefault="007C19A4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1578623" w:history="1">
            <w:r w:rsidR="00D65053" w:rsidRPr="00872C5A">
              <w:rPr>
                <w:rStyle w:val="Hyperlink"/>
                <w:noProof/>
              </w:rPr>
              <w:t>4.2.2</w:t>
            </w:r>
            <w:r w:rsidR="00D6505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65053" w:rsidRPr="00872C5A">
              <w:rPr>
                <w:rStyle w:val="Hyperlink"/>
                <w:noProof/>
              </w:rPr>
              <w:t>IOP TC WSM 3</w:t>
            </w:r>
            <w:r w:rsidR="00D65053">
              <w:rPr>
                <w:noProof/>
                <w:webHidden/>
              </w:rPr>
              <w:tab/>
            </w:r>
            <w:r w:rsidR="00D65053">
              <w:rPr>
                <w:noProof/>
                <w:webHidden/>
              </w:rPr>
              <w:fldChar w:fldCharType="begin"/>
            </w:r>
            <w:r w:rsidR="00D65053">
              <w:rPr>
                <w:noProof/>
                <w:webHidden/>
              </w:rPr>
              <w:instrText xml:space="preserve"> PAGEREF _Toc481578623 \h </w:instrText>
            </w:r>
            <w:r w:rsidR="00D65053">
              <w:rPr>
                <w:noProof/>
                <w:webHidden/>
              </w:rPr>
            </w:r>
            <w:r w:rsidR="00D65053">
              <w:rPr>
                <w:noProof/>
                <w:webHidden/>
              </w:rPr>
              <w:fldChar w:fldCharType="separate"/>
            </w:r>
            <w:r w:rsidR="00D65053">
              <w:rPr>
                <w:noProof/>
                <w:webHidden/>
              </w:rPr>
              <w:t>6</w:t>
            </w:r>
            <w:r w:rsidR="00D65053">
              <w:rPr>
                <w:noProof/>
                <w:webHidden/>
              </w:rPr>
              <w:fldChar w:fldCharType="end"/>
            </w:r>
          </w:hyperlink>
        </w:p>
        <w:p w14:paraId="76B6242D" w14:textId="786FDBD2" w:rsidR="00D65053" w:rsidRDefault="007C19A4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1578624" w:history="1">
            <w:r w:rsidR="00D65053" w:rsidRPr="00872C5A">
              <w:rPr>
                <w:rStyle w:val="Hyperlink"/>
                <w:noProof/>
              </w:rPr>
              <w:t>4.2.3</w:t>
            </w:r>
            <w:r w:rsidR="00D6505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65053" w:rsidRPr="00872C5A">
              <w:rPr>
                <w:rStyle w:val="Hyperlink"/>
                <w:noProof/>
              </w:rPr>
              <w:t>IOP TC WSM 4</w:t>
            </w:r>
            <w:r w:rsidR="00D65053">
              <w:rPr>
                <w:noProof/>
                <w:webHidden/>
              </w:rPr>
              <w:tab/>
            </w:r>
            <w:r w:rsidR="00D65053">
              <w:rPr>
                <w:noProof/>
                <w:webHidden/>
              </w:rPr>
              <w:fldChar w:fldCharType="begin"/>
            </w:r>
            <w:r w:rsidR="00D65053">
              <w:rPr>
                <w:noProof/>
                <w:webHidden/>
              </w:rPr>
              <w:instrText xml:space="preserve"> PAGEREF _Toc481578624 \h </w:instrText>
            </w:r>
            <w:r w:rsidR="00D65053">
              <w:rPr>
                <w:noProof/>
                <w:webHidden/>
              </w:rPr>
            </w:r>
            <w:r w:rsidR="00D65053">
              <w:rPr>
                <w:noProof/>
                <w:webHidden/>
              </w:rPr>
              <w:fldChar w:fldCharType="separate"/>
            </w:r>
            <w:r w:rsidR="00D65053">
              <w:rPr>
                <w:noProof/>
                <w:webHidden/>
              </w:rPr>
              <w:t>6</w:t>
            </w:r>
            <w:r w:rsidR="00D65053">
              <w:rPr>
                <w:noProof/>
                <w:webHidden/>
              </w:rPr>
              <w:fldChar w:fldCharType="end"/>
            </w:r>
          </w:hyperlink>
        </w:p>
        <w:p w14:paraId="4496CD4E" w14:textId="00896EF9" w:rsidR="00D65053" w:rsidRDefault="007C19A4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1578625" w:history="1">
            <w:r w:rsidR="00D65053" w:rsidRPr="00872C5A">
              <w:rPr>
                <w:rStyle w:val="Hyperlink"/>
                <w:noProof/>
              </w:rPr>
              <w:t>4.3</w:t>
            </w:r>
            <w:r w:rsidR="00D6505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65053" w:rsidRPr="00872C5A">
              <w:rPr>
                <w:rStyle w:val="Hyperlink"/>
                <w:noProof/>
              </w:rPr>
              <w:t>Transmission of WSMs with payload exceeding WsmMaxLength</w:t>
            </w:r>
            <w:r w:rsidR="00D65053">
              <w:rPr>
                <w:noProof/>
                <w:webHidden/>
              </w:rPr>
              <w:tab/>
            </w:r>
            <w:r w:rsidR="00D65053">
              <w:rPr>
                <w:noProof/>
                <w:webHidden/>
              </w:rPr>
              <w:fldChar w:fldCharType="begin"/>
            </w:r>
            <w:r w:rsidR="00D65053">
              <w:rPr>
                <w:noProof/>
                <w:webHidden/>
              </w:rPr>
              <w:instrText xml:space="preserve"> PAGEREF _Toc481578625 \h </w:instrText>
            </w:r>
            <w:r w:rsidR="00D65053">
              <w:rPr>
                <w:noProof/>
                <w:webHidden/>
              </w:rPr>
            </w:r>
            <w:r w:rsidR="00D65053">
              <w:rPr>
                <w:noProof/>
                <w:webHidden/>
              </w:rPr>
              <w:fldChar w:fldCharType="separate"/>
            </w:r>
            <w:r w:rsidR="00D65053">
              <w:rPr>
                <w:noProof/>
                <w:webHidden/>
              </w:rPr>
              <w:t>6</w:t>
            </w:r>
            <w:r w:rsidR="00D65053">
              <w:rPr>
                <w:noProof/>
                <w:webHidden/>
              </w:rPr>
              <w:fldChar w:fldCharType="end"/>
            </w:r>
          </w:hyperlink>
        </w:p>
        <w:p w14:paraId="684F0605" w14:textId="2B197173" w:rsidR="00D65053" w:rsidRDefault="007C19A4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1578626" w:history="1">
            <w:r w:rsidR="00D65053" w:rsidRPr="00872C5A">
              <w:rPr>
                <w:rStyle w:val="Hyperlink"/>
                <w:noProof/>
              </w:rPr>
              <w:t>4.3.1</w:t>
            </w:r>
            <w:r w:rsidR="00D6505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65053" w:rsidRPr="00872C5A">
              <w:rPr>
                <w:rStyle w:val="Hyperlink"/>
                <w:noProof/>
              </w:rPr>
              <w:t>IOP TC WSM 5</w:t>
            </w:r>
            <w:r w:rsidR="00D65053">
              <w:rPr>
                <w:noProof/>
                <w:webHidden/>
              </w:rPr>
              <w:tab/>
            </w:r>
            <w:r w:rsidR="00D65053">
              <w:rPr>
                <w:noProof/>
                <w:webHidden/>
              </w:rPr>
              <w:fldChar w:fldCharType="begin"/>
            </w:r>
            <w:r w:rsidR="00D65053">
              <w:rPr>
                <w:noProof/>
                <w:webHidden/>
              </w:rPr>
              <w:instrText xml:space="preserve"> PAGEREF _Toc481578626 \h </w:instrText>
            </w:r>
            <w:r w:rsidR="00D65053">
              <w:rPr>
                <w:noProof/>
                <w:webHidden/>
              </w:rPr>
            </w:r>
            <w:r w:rsidR="00D65053">
              <w:rPr>
                <w:noProof/>
                <w:webHidden/>
              </w:rPr>
              <w:fldChar w:fldCharType="separate"/>
            </w:r>
            <w:r w:rsidR="00D65053">
              <w:rPr>
                <w:noProof/>
                <w:webHidden/>
              </w:rPr>
              <w:t>6</w:t>
            </w:r>
            <w:r w:rsidR="00D65053">
              <w:rPr>
                <w:noProof/>
                <w:webHidden/>
              </w:rPr>
              <w:fldChar w:fldCharType="end"/>
            </w:r>
          </w:hyperlink>
        </w:p>
        <w:p w14:paraId="3AA6E21B" w14:textId="4EC48867" w:rsidR="00D65053" w:rsidRDefault="007C19A4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1578627" w:history="1">
            <w:r w:rsidR="00D65053" w:rsidRPr="00872C5A">
              <w:rPr>
                <w:rStyle w:val="Hyperlink"/>
                <w:noProof/>
              </w:rPr>
              <w:t>4.4</w:t>
            </w:r>
            <w:r w:rsidR="00D6505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65053" w:rsidRPr="00872C5A">
              <w:rPr>
                <w:rStyle w:val="Hyperlink"/>
                <w:noProof/>
              </w:rPr>
              <w:t>WSM communications with continuous channel</w:t>
            </w:r>
            <w:r w:rsidR="00D65053">
              <w:rPr>
                <w:noProof/>
                <w:webHidden/>
              </w:rPr>
              <w:tab/>
            </w:r>
            <w:r w:rsidR="00D65053">
              <w:rPr>
                <w:noProof/>
                <w:webHidden/>
              </w:rPr>
              <w:fldChar w:fldCharType="begin"/>
            </w:r>
            <w:r w:rsidR="00D65053">
              <w:rPr>
                <w:noProof/>
                <w:webHidden/>
              </w:rPr>
              <w:instrText xml:space="preserve"> PAGEREF _Toc481578627 \h </w:instrText>
            </w:r>
            <w:r w:rsidR="00D65053">
              <w:rPr>
                <w:noProof/>
                <w:webHidden/>
              </w:rPr>
            </w:r>
            <w:r w:rsidR="00D65053">
              <w:rPr>
                <w:noProof/>
                <w:webHidden/>
              </w:rPr>
              <w:fldChar w:fldCharType="separate"/>
            </w:r>
            <w:r w:rsidR="00D65053">
              <w:rPr>
                <w:noProof/>
                <w:webHidden/>
              </w:rPr>
              <w:t>7</w:t>
            </w:r>
            <w:r w:rsidR="00D65053">
              <w:rPr>
                <w:noProof/>
                <w:webHidden/>
              </w:rPr>
              <w:fldChar w:fldCharType="end"/>
            </w:r>
          </w:hyperlink>
        </w:p>
        <w:p w14:paraId="2F3CFC0D" w14:textId="4A29EDCF" w:rsidR="00D65053" w:rsidRDefault="007C19A4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1578628" w:history="1">
            <w:r w:rsidR="00D65053" w:rsidRPr="00872C5A">
              <w:rPr>
                <w:rStyle w:val="Hyperlink"/>
                <w:noProof/>
              </w:rPr>
              <w:t>4.4.1</w:t>
            </w:r>
            <w:r w:rsidR="00D6505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65053" w:rsidRPr="00872C5A">
              <w:rPr>
                <w:rStyle w:val="Hyperlink"/>
                <w:noProof/>
              </w:rPr>
              <w:t>IOP TC WSM 6</w:t>
            </w:r>
            <w:r w:rsidR="00D65053">
              <w:rPr>
                <w:noProof/>
                <w:webHidden/>
              </w:rPr>
              <w:tab/>
            </w:r>
            <w:r w:rsidR="00D65053">
              <w:rPr>
                <w:noProof/>
                <w:webHidden/>
              </w:rPr>
              <w:fldChar w:fldCharType="begin"/>
            </w:r>
            <w:r w:rsidR="00D65053">
              <w:rPr>
                <w:noProof/>
                <w:webHidden/>
              </w:rPr>
              <w:instrText xml:space="preserve"> PAGEREF _Toc481578628 \h </w:instrText>
            </w:r>
            <w:r w:rsidR="00D65053">
              <w:rPr>
                <w:noProof/>
                <w:webHidden/>
              </w:rPr>
            </w:r>
            <w:r w:rsidR="00D65053">
              <w:rPr>
                <w:noProof/>
                <w:webHidden/>
              </w:rPr>
              <w:fldChar w:fldCharType="separate"/>
            </w:r>
            <w:r w:rsidR="00D65053">
              <w:rPr>
                <w:noProof/>
                <w:webHidden/>
              </w:rPr>
              <w:t>7</w:t>
            </w:r>
            <w:r w:rsidR="00D65053">
              <w:rPr>
                <w:noProof/>
                <w:webHidden/>
              </w:rPr>
              <w:fldChar w:fldCharType="end"/>
            </w:r>
          </w:hyperlink>
        </w:p>
        <w:p w14:paraId="519E5B2F" w14:textId="4D7C66B0" w:rsidR="00D65053" w:rsidRDefault="007C19A4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1578629" w:history="1">
            <w:r w:rsidR="00D65053" w:rsidRPr="00872C5A">
              <w:rPr>
                <w:rStyle w:val="Hyperlink"/>
                <w:noProof/>
              </w:rPr>
              <w:t>4.5</w:t>
            </w:r>
            <w:r w:rsidR="00D6505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65053" w:rsidRPr="00872C5A">
              <w:rPr>
                <w:rStyle w:val="Hyperlink"/>
                <w:noProof/>
              </w:rPr>
              <w:t>WSM communication with alternative channel access</w:t>
            </w:r>
            <w:r w:rsidR="00D65053">
              <w:rPr>
                <w:noProof/>
                <w:webHidden/>
              </w:rPr>
              <w:tab/>
            </w:r>
            <w:r w:rsidR="00D65053">
              <w:rPr>
                <w:noProof/>
                <w:webHidden/>
              </w:rPr>
              <w:fldChar w:fldCharType="begin"/>
            </w:r>
            <w:r w:rsidR="00D65053">
              <w:rPr>
                <w:noProof/>
                <w:webHidden/>
              </w:rPr>
              <w:instrText xml:space="preserve"> PAGEREF _Toc481578629 \h </w:instrText>
            </w:r>
            <w:r w:rsidR="00D65053">
              <w:rPr>
                <w:noProof/>
                <w:webHidden/>
              </w:rPr>
            </w:r>
            <w:r w:rsidR="00D65053">
              <w:rPr>
                <w:noProof/>
                <w:webHidden/>
              </w:rPr>
              <w:fldChar w:fldCharType="separate"/>
            </w:r>
            <w:r w:rsidR="00D65053">
              <w:rPr>
                <w:noProof/>
                <w:webHidden/>
              </w:rPr>
              <w:t>7</w:t>
            </w:r>
            <w:r w:rsidR="00D65053">
              <w:rPr>
                <w:noProof/>
                <w:webHidden/>
              </w:rPr>
              <w:fldChar w:fldCharType="end"/>
            </w:r>
          </w:hyperlink>
        </w:p>
        <w:p w14:paraId="431CF975" w14:textId="2EDC9CAD" w:rsidR="00D65053" w:rsidRDefault="007C19A4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1578630" w:history="1">
            <w:r w:rsidR="00D65053" w:rsidRPr="00872C5A">
              <w:rPr>
                <w:rStyle w:val="Hyperlink"/>
                <w:noProof/>
              </w:rPr>
              <w:t>4.5.1</w:t>
            </w:r>
            <w:r w:rsidR="00D6505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65053" w:rsidRPr="00872C5A">
              <w:rPr>
                <w:rStyle w:val="Hyperlink"/>
                <w:noProof/>
              </w:rPr>
              <w:t>IOP TC WSM 7</w:t>
            </w:r>
            <w:r w:rsidR="00D65053">
              <w:rPr>
                <w:noProof/>
                <w:webHidden/>
              </w:rPr>
              <w:tab/>
            </w:r>
            <w:r w:rsidR="00D65053">
              <w:rPr>
                <w:noProof/>
                <w:webHidden/>
              </w:rPr>
              <w:fldChar w:fldCharType="begin"/>
            </w:r>
            <w:r w:rsidR="00D65053">
              <w:rPr>
                <w:noProof/>
                <w:webHidden/>
              </w:rPr>
              <w:instrText xml:space="preserve"> PAGEREF _Toc481578630 \h </w:instrText>
            </w:r>
            <w:r w:rsidR="00D65053">
              <w:rPr>
                <w:noProof/>
                <w:webHidden/>
              </w:rPr>
            </w:r>
            <w:r w:rsidR="00D65053">
              <w:rPr>
                <w:noProof/>
                <w:webHidden/>
              </w:rPr>
              <w:fldChar w:fldCharType="separate"/>
            </w:r>
            <w:r w:rsidR="00D65053">
              <w:rPr>
                <w:noProof/>
                <w:webHidden/>
              </w:rPr>
              <w:t>7</w:t>
            </w:r>
            <w:r w:rsidR="00D65053">
              <w:rPr>
                <w:noProof/>
                <w:webHidden/>
              </w:rPr>
              <w:fldChar w:fldCharType="end"/>
            </w:r>
          </w:hyperlink>
        </w:p>
        <w:p w14:paraId="499AE01C" w14:textId="04269EC0" w:rsidR="00D65053" w:rsidRDefault="007C19A4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1578631" w:history="1">
            <w:r w:rsidR="00D65053" w:rsidRPr="00872C5A">
              <w:rPr>
                <w:rStyle w:val="Hyperlink"/>
                <w:noProof/>
              </w:rPr>
              <w:t>5</w:t>
            </w:r>
            <w:r w:rsidR="00D6505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65053" w:rsidRPr="00872C5A">
              <w:rPr>
                <w:rStyle w:val="Hyperlink"/>
                <w:noProof/>
              </w:rPr>
              <w:t>BSM</w:t>
            </w:r>
            <w:r w:rsidR="00D65053">
              <w:rPr>
                <w:noProof/>
                <w:webHidden/>
              </w:rPr>
              <w:tab/>
            </w:r>
            <w:r w:rsidR="00D65053">
              <w:rPr>
                <w:noProof/>
                <w:webHidden/>
              </w:rPr>
              <w:fldChar w:fldCharType="begin"/>
            </w:r>
            <w:r w:rsidR="00D65053">
              <w:rPr>
                <w:noProof/>
                <w:webHidden/>
              </w:rPr>
              <w:instrText xml:space="preserve"> PAGEREF _Toc481578631 \h </w:instrText>
            </w:r>
            <w:r w:rsidR="00D65053">
              <w:rPr>
                <w:noProof/>
                <w:webHidden/>
              </w:rPr>
            </w:r>
            <w:r w:rsidR="00D65053">
              <w:rPr>
                <w:noProof/>
                <w:webHidden/>
              </w:rPr>
              <w:fldChar w:fldCharType="separate"/>
            </w:r>
            <w:r w:rsidR="00D65053">
              <w:rPr>
                <w:noProof/>
                <w:webHidden/>
              </w:rPr>
              <w:t>8</w:t>
            </w:r>
            <w:r w:rsidR="00D65053">
              <w:rPr>
                <w:noProof/>
                <w:webHidden/>
              </w:rPr>
              <w:fldChar w:fldCharType="end"/>
            </w:r>
          </w:hyperlink>
        </w:p>
        <w:p w14:paraId="55946D82" w14:textId="0645ADF6" w:rsidR="00D65053" w:rsidRDefault="007C19A4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1578632" w:history="1">
            <w:r w:rsidR="00D65053" w:rsidRPr="00872C5A">
              <w:rPr>
                <w:rStyle w:val="Hyperlink"/>
                <w:noProof/>
              </w:rPr>
              <w:t>5.1</w:t>
            </w:r>
            <w:r w:rsidR="00D6505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65053" w:rsidRPr="00872C5A">
              <w:rPr>
                <w:rStyle w:val="Hyperlink"/>
                <w:noProof/>
              </w:rPr>
              <w:t>Generation and reception</w:t>
            </w:r>
            <w:r w:rsidR="00D65053">
              <w:rPr>
                <w:noProof/>
                <w:webHidden/>
              </w:rPr>
              <w:tab/>
            </w:r>
            <w:r w:rsidR="00D65053">
              <w:rPr>
                <w:noProof/>
                <w:webHidden/>
              </w:rPr>
              <w:fldChar w:fldCharType="begin"/>
            </w:r>
            <w:r w:rsidR="00D65053">
              <w:rPr>
                <w:noProof/>
                <w:webHidden/>
              </w:rPr>
              <w:instrText xml:space="preserve"> PAGEREF _Toc481578632 \h </w:instrText>
            </w:r>
            <w:r w:rsidR="00D65053">
              <w:rPr>
                <w:noProof/>
                <w:webHidden/>
              </w:rPr>
            </w:r>
            <w:r w:rsidR="00D65053">
              <w:rPr>
                <w:noProof/>
                <w:webHidden/>
              </w:rPr>
              <w:fldChar w:fldCharType="separate"/>
            </w:r>
            <w:r w:rsidR="00D65053">
              <w:rPr>
                <w:noProof/>
                <w:webHidden/>
              </w:rPr>
              <w:t>8</w:t>
            </w:r>
            <w:r w:rsidR="00D65053">
              <w:rPr>
                <w:noProof/>
                <w:webHidden/>
              </w:rPr>
              <w:fldChar w:fldCharType="end"/>
            </w:r>
          </w:hyperlink>
        </w:p>
        <w:p w14:paraId="3A39FE2D" w14:textId="41C573BE" w:rsidR="00D65053" w:rsidRDefault="007C19A4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1578633" w:history="1">
            <w:r w:rsidR="00D65053" w:rsidRPr="00872C5A">
              <w:rPr>
                <w:rStyle w:val="Hyperlink"/>
                <w:noProof/>
              </w:rPr>
              <w:t>5.1.1</w:t>
            </w:r>
            <w:r w:rsidR="00D6505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65053" w:rsidRPr="00872C5A">
              <w:rPr>
                <w:rStyle w:val="Hyperlink"/>
                <w:noProof/>
              </w:rPr>
              <w:t>IOP TC BSM 1</w:t>
            </w:r>
            <w:r w:rsidR="00D65053">
              <w:rPr>
                <w:noProof/>
                <w:webHidden/>
              </w:rPr>
              <w:tab/>
            </w:r>
            <w:r w:rsidR="00D65053">
              <w:rPr>
                <w:noProof/>
                <w:webHidden/>
              </w:rPr>
              <w:fldChar w:fldCharType="begin"/>
            </w:r>
            <w:r w:rsidR="00D65053">
              <w:rPr>
                <w:noProof/>
                <w:webHidden/>
              </w:rPr>
              <w:instrText xml:space="preserve"> PAGEREF _Toc481578633 \h </w:instrText>
            </w:r>
            <w:r w:rsidR="00D65053">
              <w:rPr>
                <w:noProof/>
                <w:webHidden/>
              </w:rPr>
            </w:r>
            <w:r w:rsidR="00D65053">
              <w:rPr>
                <w:noProof/>
                <w:webHidden/>
              </w:rPr>
              <w:fldChar w:fldCharType="separate"/>
            </w:r>
            <w:r w:rsidR="00D65053">
              <w:rPr>
                <w:noProof/>
                <w:webHidden/>
              </w:rPr>
              <w:t>8</w:t>
            </w:r>
            <w:r w:rsidR="00D65053">
              <w:rPr>
                <w:noProof/>
                <w:webHidden/>
              </w:rPr>
              <w:fldChar w:fldCharType="end"/>
            </w:r>
          </w:hyperlink>
        </w:p>
        <w:p w14:paraId="5DD8D80B" w14:textId="33AFA8E1" w:rsidR="00D65053" w:rsidRDefault="007C19A4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1578634" w:history="1">
            <w:r w:rsidR="00D65053" w:rsidRPr="00872C5A">
              <w:rPr>
                <w:rStyle w:val="Hyperlink"/>
                <w:noProof/>
              </w:rPr>
              <w:t>5.1.2</w:t>
            </w:r>
            <w:r w:rsidR="00D6505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65053" w:rsidRPr="00872C5A">
              <w:rPr>
                <w:rStyle w:val="Hyperlink"/>
                <w:noProof/>
              </w:rPr>
              <w:t>IOP TC BSM 2</w:t>
            </w:r>
            <w:r w:rsidR="00D65053">
              <w:rPr>
                <w:noProof/>
                <w:webHidden/>
              </w:rPr>
              <w:tab/>
            </w:r>
            <w:r w:rsidR="00D65053">
              <w:rPr>
                <w:noProof/>
                <w:webHidden/>
              </w:rPr>
              <w:fldChar w:fldCharType="begin"/>
            </w:r>
            <w:r w:rsidR="00D65053">
              <w:rPr>
                <w:noProof/>
                <w:webHidden/>
              </w:rPr>
              <w:instrText xml:space="preserve"> PAGEREF _Toc481578634 \h </w:instrText>
            </w:r>
            <w:r w:rsidR="00D65053">
              <w:rPr>
                <w:noProof/>
                <w:webHidden/>
              </w:rPr>
            </w:r>
            <w:r w:rsidR="00D65053">
              <w:rPr>
                <w:noProof/>
                <w:webHidden/>
              </w:rPr>
              <w:fldChar w:fldCharType="separate"/>
            </w:r>
            <w:r w:rsidR="00D65053">
              <w:rPr>
                <w:noProof/>
                <w:webHidden/>
              </w:rPr>
              <w:t>9</w:t>
            </w:r>
            <w:r w:rsidR="00D65053">
              <w:rPr>
                <w:noProof/>
                <w:webHidden/>
              </w:rPr>
              <w:fldChar w:fldCharType="end"/>
            </w:r>
          </w:hyperlink>
        </w:p>
        <w:p w14:paraId="62E4F3B6" w14:textId="5487EF26" w:rsidR="00D65053" w:rsidRDefault="007C19A4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1578635" w:history="1">
            <w:r w:rsidR="00D65053" w:rsidRPr="00872C5A">
              <w:rPr>
                <w:rStyle w:val="Hyperlink"/>
                <w:noProof/>
              </w:rPr>
              <w:t>5.1.3</w:t>
            </w:r>
            <w:r w:rsidR="00D6505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65053" w:rsidRPr="00872C5A">
              <w:rPr>
                <w:rStyle w:val="Hyperlink"/>
                <w:noProof/>
              </w:rPr>
              <w:t>IOP TC BSM 3</w:t>
            </w:r>
            <w:r w:rsidR="00D65053">
              <w:rPr>
                <w:noProof/>
                <w:webHidden/>
              </w:rPr>
              <w:tab/>
            </w:r>
            <w:r w:rsidR="00D65053">
              <w:rPr>
                <w:noProof/>
                <w:webHidden/>
              </w:rPr>
              <w:fldChar w:fldCharType="begin"/>
            </w:r>
            <w:r w:rsidR="00D65053">
              <w:rPr>
                <w:noProof/>
                <w:webHidden/>
              </w:rPr>
              <w:instrText xml:space="preserve"> PAGEREF _Toc481578635 \h </w:instrText>
            </w:r>
            <w:r w:rsidR="00D65053">
              <w:rPr>
                <w:noProof/>
                <w:webHidden/>
              </w:rPr>
            </w:r>
            <w:r w:rsidR="00D65053">
              <w:rPr>
                <w:noProof/>
                <w:webHidden/>
              </w:rPr>
              <w:fldChar w:fldCharType="separate"/>
            </w:r>
            <w:r w:rsidR="00D65053">
              <w:rPr>
                <w:noProof/>
                <w:webHidden/>
              </w:rPr>
              <w:t>9</w:t>
            </w:r>
            <w:r w:rsidR="00D65053">
              <w:rPr>
                <w:noProof/>
                <w:webHidden/>
              </w:rPr>
              <w:fldChar w:fldCharType="end"/>
            </w:r>
          </w:hyperlink>
        </w:p>
        <w:p w14:paraId="04668588" w14:textId="56948221" w:rsidR="00D65053" w:rsidRDefault="007C19A4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1578636" w:history="1">
            <w:r w:rsidR="00D65053" w:rsidRPr="00872C5A">
              <w:rPr>
                <w:rStyle w:val="Hyperlink"/>
                <w:noProof/>
              </w:rPr>
              <w:t>5.1.4</w:t>
            </w:r>
            <w:r w:rsidR="00D6505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65053" w:rsidRPr="00872C5A">
              <w:rPr>
                <w:rStyle w:val="Hyperlink"/>
                <w:noProof/>
              </w:rPr>
              <w:t>IOP TC BSM 4</w:t>
            </w:r>
            <w:r w:rsidR="00D65053">
              <w:rPr>
                <w:noProof/>
                <w:webHidden/>
              </w:rPr>
              <w:tab/>
            </w:r>
            <w:r w:rsidR="00D65053">
              <w:rPr>
                <w:noProof/>
                <w:webHidden/>
              </w:rPr>
              <w:fldChar w:fldCharType="begin"/>
            </w:r>
            <w:r w:rsidR="00D65053">
              <w:rPr>
                <w:noProof/>
                <w:webHidden/>
              </w:rPr>
              <w:instrText xml:space="preserve"> PAGEREF _Toc481578636 \h </w:instrText>
            </w:r>
            <w:r w:rsidR="00D65053">
              <w:rPr>
                <w:noProof/>
                <w:webHidden/>
              </w:rPr>
            </w:r>
            <w:r w:rsidR="00D65053">
              <w:rPr>
                <w:noProof/>
                <w:webHidden/>
              </w:rPr>
              <w:fldChar w:fldCharType="separate"/>
            </w:r>
            <w:r w:rsidR="00D65053">
              <w:rPr>
                <w:noProof/>
                <w:webHidden/>
              </w:rPr>
              <w:t>10</w:t>
            </w:r>
            <w:r w:rsidR="00D65053">
              <w:rPr>
                <w:noProof/>
                <w:webHidden/>
              </w:rPr>
              <w:fldChar w:fldCharType="end"/>
            </w:r>
          </w:hyperlink>
        </w:p>
        <w:p w14:paraId="6C1D61E9" w14:textId="49C80486" w:rsidR="00D65053" w:rsidRDefault="007C19A4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1578637" w:history="1">
            <w:r w:rsidR="00D65053" w:rsidRPr="00872C5A">
              <w:rPr>
                <w:rStyle w:val="Hyperlink"/>
                <w:noProof/>
              </w:rPr>
              <w:t>5.1.5</w:t>
            </w:r>
            <w:r w:rsidR="00D6505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65053" w:rsidRPr="00872C5A">
              <w:rPr>
                <w:rStyle w:val="Hyperlink"/>
                <w:noProof/>
              </w:rPr>
              <w:t>IOP TC BSM 5</w:t>
            </w:r>
            <w:r w:rsidR="00D65053">
              <w:rPr>
                <w:noProof/>
                <w:webHidden/>
              </w:rPr>
              <w:tab/>
            </w:r>
            <w:r w:rsidR="00D65053">
              <w:rPr>
                <w:noProof/>
                <w:webHidden/>
              </w:rPr>
              <w:fldChar w:fldCharType="begin"/>
            </w:r>
            <w:r w:rsidR="00D65053">
              <w:rPr>
                <w:noProof/>
                <w:webHidden/>
              </w:rPr>
              <w:instrText xml:space="preserve"> PAGEREF _Toc481578637 \h </w:instrText>
            </w:r>
            <w:r w:rsidR="00D65053">
              <w:rPr>
                <w:noProof/>
                <w:webHidden/>
              </w:rPr>
            </w:r>
            <w:r w:rsidR="00D65053">
              <w:rPr>
                <w:noProof/>
                <w:webHidden/>
              </w:rPr>
              <w:fldChar w:fldCharType="separate"/>
            </w:r>
            <w:r w:rsidR="00D65053">
              <w:rPr>
                <w:noProof/>
                <w:webHidden/>
              </w:rPr>
              <w:t>10</w:t>
            </w:r>
            <w:r w:rsidR="00D65053">
              <w:rPr>
                <w:noProof/>
                <w:webHidden/>
              </w:rPr>
              <w:fldChar w:fldCharType="end"/>
            </w:r>
          </w:hyperlink>
        </w:p>
        <w:p w14:paraId="3E4207A1" w14:textId="5CF54816" w:rsidR="00D65053" w:rsidRDefault="007C19A4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1578638" w:history="1">
            <w:r w:rsidR="00D65053" w:rsidRPr="00872C5A">
              <w:rPr>
                <w:rStyle w:val="Hyperlink"/>
                <w:noProof/>
              </w:rPr>
              <w:t>5.1.6</w:t>
            </w:r>
            <w:r w:rsidR="00D6505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65053" w:rsidRPr="00872C5A">
              <w:rPr>
                <w:rStyle w:val="Hyperlink"/>
                <w:noProof/>
              </w:rPr>
              <w:t>IOP TC BSM 6</w:t>
            </w:r>
            <w:r w:rsidR="00D65053">
              <w:rPr>
                <w:noProof/>
                <w:webHidden/>
              </w:rPr>
              <w:tab/>
            </w:r>
            <w:r w:rsidR="00D65053">
              <w:rPr>
                <w:noProof/>
                <w:webHidden/>
              </w:rPr>
              <w:fldChar w:fldCharType="begin"/>
            </w:r>
            <w:r w:rsidR="00D65053">
              <w:rPr>
                <w:noProof/>
                <w:webHidden/>
              </w:rPr>
              <w:instrText xml:space="preserve"> PAGEREF _Toc481578638 \h </w:instrText>
            </w:r>
            <w:r w:rsidR="00D65053">
              <w:rPr>
                <w:noProof/>
                <w:webHidden/>
              </w:rPr>
            </w:r>
            <w:r w:rsidR="00D65053">
              <w:rPr>
                <w:noProof/>
                <w:webHidden/>
              </w:rPr>
              <w:fldChar w:fldCharType="separate"/>
            </w:r>
            <w:r w:rsidR="00D65053">
              <w:rPr>
                <w:noProof/>
                <w:webHidden/>
              </w:rPr>
              <w:t>11</w:t>
            </w:r>
            <w:r w:rsidR="00D65053">
              <w:rPr>
                <w:noProof/>
                <w:webHidden/>
              </w:rPr>
              <w:fldChar w:fldCharType="end"/>
            </w:r>
          </w:hyperlink>
        </w:p>
        <w:p w14:paraId="062B7931" w14:textId="5CCCFE81" w:rsidR="00D65053" w:rsidRDefault="007C19A4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1578639" w:history="1">
            <w:r w:rsidR="00D65053" w:rsidRPr="00872C5A">
              <w:rPr>
                <w:rStyle w:val="Hyperlink"/>
                <w:noProof/>
              </w:rPr>
              <w:t>5.1.7</w:t>
            </w:r>
            <w:r w:rsidR="00D6505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65053" w:rsidRPr="00872C5A">
              <w:rPr>
                <w:rStyle w:val="Hyperlink"/>
                <w:noProof/>
              </w:rPr>
              <w:t>IOP TC BSM 7</w:t>
            </w:r>
            <w:r w:rsidR="00D65053">
              <w:rPr>
                <w:noProof/>
                <w:webHidden/>
              </w:rPr>
              <w:tab/>
            </w:r>
            <w:r w:rsidR="00D65053">
              <w:rPr>
                <w:noProof/>
                <w:webHidden/>
              </w:rPr>
              <w:fldChar w:fldCharType="begin"/>
            </w:r>
            <w:r w:rsidR="00D65053">
              <w:rPr>
                <w:noProof/>
                <w:webHidden/>
              </w:rPr>
              <w:instrText xml:space="preserve"> PAGEREF _Toc481578639 \h </w:instrText>
            </w:r>
            <w:r w:rsidR="00D65053">
              <w:rPr>
                <w:noProof/>
                <w:webHidden/>
              </w:rPr>
            </w:r>
            <w:r w:rsidR="00D65053">
              <w:rPr>
                <w:noProof/>
                <w:webHidden/>
              </w:rPr>
              <w:fldChar w:fldCharType="separate"/>
            </w:r>
            <w:r w:rsidR="00D65053">
              <w:rPr>
                <w:noProof/>
                <w:webHidden/>
              </w:rPr>
              <w:t>11</w:t>
            </w:r>
            <w:r w:rsidR="00D65053">
              <w:rPr>
                <w:noProof/>
                <w:webHidden/>
              </w:rPr>
              <w:fldChar w:fldCharType="end"/>
            </w:r>
          </w:hyperlink>
        </w:p>
        <w:p w14:paraId="4CD50E23" w14:textId="0360A232" w:rsidR="00D65053" w:rsidRDefault="007C19A4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1578640" w:history="1">
            <w:r w:rsidR="00D65053" w:rsidRPr="00872C5A">
              <w:rPr>
                <w:rStyle w:val="Hyperlink"/>
                <w:noProof/>
              </w:rPr>
              <w:t>6</w:t>
            </w:r>
            <w:r w:rsidR="00D6505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65053" w:rsidRPr="00872C5A">
              <w:rPr>
                <w:rStyle w:val="Hyperlink"/>
                <w:noProof/>
              </w:rPr>
              <w:t>WSA</w:t>
            </w:r>
            <w:r w:rsidR="00D65053">
              <w:rPr>
                <w:noProof/>
                <w:webHidden/>
              </w:rPr>
              <w:tab/>
            </w:r>
            <w:r w:rsidR="00D65053">
              <w:rPr>
                <w:noProof/>
                <w:webHidden/>
              </w:rPr>
              <w:fldChar w:fldCharType="begin"/>
            </w:r>
            <w:r w:rsidR="00D65053">
              <w:rPr>
                <w:noProof/>
                <w:webHidden/>
              </w:rPr>
              <w:instrText xml:space="preserve"> PAGEREF _Toc481578640 \h </w:instrText>
            </w:r>
            <w:r w:rsidR="00D65053">
              <w:rPr>
                <w:noProof/>
                <w:webHidden/>
              </w:rPr>
            </w:r>
            <w:r w:rsidR="00D65053">
              <w:rPr>
                <w:noProof/>
                <w:webHidden/>
              </w:rPr>
              <w:fldChar w:fldCharType="separate"/>
            </w:r>
            <w:r w:rsidR="00D65053">
              <w:rPr>
                <w:noProof/>
                <w:webHidden/>
              </w:rPr>
              <w:t>12</w:t>
            </w:r>
            <w:r w:rsidR="00D65053">
              <w:rPr>
                <w:noProof/>
                <w:webHidden/>
              </w:rPr>
              <w:fldChar w:fldCharType="end"/>
            </w:r>
          </w:hyperlink>
        </w:p>
        <w:p w14:paraId="248C3D8B" w14:textId="5E0213E2" w:rsidR="00D65053" w:rsidRDefault="007C19A4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1578641" w:history="1">
            <w:r w:rsidR="00D65053" w:rsidRPr="00872C5A">
              <w:rPr>
                <w:rStyle w:val="Hyperlink"/>
                <w:noProof/>
              </w:rPr>
              <w:t>6.1</w:t>
            </w:r>
            <w:r w:rsidR="00D6505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65053" w:rsidRPr="00872C5A">
              <w:rPr>
                <w:rStyle w:val="Hyperlink"/>
                <w:noProof/>
              </w:rPr>
              <w:t>Transmission and reception</w:t>
            </w:r>
            <w:r w:rsidR="00D65053">
              <w:rPr>
                <w:noProof/>
                <w:webHidden/>
              </w:rPr>
              <w:tab/>
            </w:r>
            <w:r w:rsidR="00D65053">
              <w:rPr>
                <w:noProof/>
                <w:webHidden/>
              </w:rPr>
              <w:fldChar w:fldCharType="begin"/>
            </w:r>
            <w:r w:rsidR="00D65053">
              <w:rPr>
                <w:noProof/>
                <w:webHidden/>
              </w:rPr>
              <w:instrText xml:space="preserve"> PAGEREF _Toc481578641 \h </w:instrText>
            </w:r>
            <w:r w:rsidR="00D65053">
              <w:rPr>
                <w:noProof/>
                <w:webHidden/>
              </w:rPr>
            </w:r>
            <w:r w:rsidR="00D65053">
              <w:rPr>
                <w:noProof/>
                <w:webHidden/>
              </w:rPr>
              <w:fldChar w:fldCharType="separate"/>
            </w:r>
            <w:r w:rsidR="00D65053">
              <w:rPr>
                <w:noProof/>
                <w:webHidden/>
              </w:rPr>
              <w:t>12</w:t>
            </w:r>
            <w:r w:rsidR="00D65053">
              <w:rPr>
                <w:noProof/>
                <w:webHidden/>
              </w:rPr>
              <w:fldChar w:fldCharType="end"/>
            </w:r>
          </w:hyperlink>
        </w:p>
        <w:p w14:paraId="3321B565" w14:textId="5073DD11" w:rsidR="00D65053" w:rsidRDefault="007C19A4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1578642" w:history="1">
            <w:r w:rsidR="00D65053" w:rsidRPr="00872C5A">
              <w:rPr>
                <w:rStyle w:val="Hyperlink"/>
                <w:noProof/>
              </w:rPr>
              <w:t>6.1.1</w:t>
            </w:r>
            <w:r w:rsidR="00D6505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65053" w:rsidRPr="00872C5A">
              <w:rPr>
                <w:rStyle w:val="Hyperlink"/>
                <w:noProof/>
              </w:rPr>
              <w:t>IOP TC WSA 1</w:t>
            </w:r>
            <w:r w:rsidR="00D65053">
              <w:rPr>
                <w:noProof/>
                <w:webHidden/>
              </w:rPr>
              <w:tab/>
            </w:r>
            <w:r w:rsidR="00D65053">
              <w:rPr>
                <w:noProof/>
                <w:webHidden/>
              </w:rPr>
              <w:fldChar w:fldCharType="begin"/>
            </w:r>
            <w:r w:rsidR="00D65053">
              <w:rPr>
                <w:noProof/>
                <w:webHidden/>
              </w:rPr>
              <w:instrText xml:space="preserve"> PAGEREF _Toc481578642 \h </w:instrText>
            </w:r>
            <w:r w:rsidR="00D65053">
              <w:rPr>
                <w:noProof/>
                <w:webHidden/>
              </w:rPr>
            </w:r>
            <w:r w:rsidR="00D65053">
              <w:rPr>
                <w:noProof/>
                <w:webHidden/>
              </w:rPr>
              <w:fldChar w:fldCharType="separate"/>
            </w:r>
            <w:r w:rsidR="00D65053">
              <w:rPr>
                <w:noProof/>
                <w:webHidden/>
              </w:rPr>
              <w:t>12</w:t>
            </w:r>
            <w:r w:rsidR="00D65053">
              <w:rPr>
                <w:noProof/>
                <w:webHidden/>
              </w:rPr>
              <w:fldChar w:fldCharType="end"/>
            </w:r>
          </w:hyperlink>
        </w:p>
        <w:p w14:paraId="2F38AA80" w14:textId="71C39B9D" w:rsidR="00D65053" w:rsidRDefault="007C19A4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1578643" w:history="1">
            <w:r w:rsidR="00D65053" w:rsidRPr="00872C5A">
              <w:rPr>
                <w:rStyle w:val="Hyperlink"/>
                <w:noProof/>
              </w:rPr>
              <w:t>6.1.2</w:t>
            </w:r>
            <w:r w:rsidR="00D6505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65053" w:rsidRPr="00872C5A">
              <w:rPr>
                <w:rStyle w:val="Hyperlink"/>
                <w:noProof/>
              </w:rPr>
              <w:t>IOP TC WSA 2</w:t>
            </w:r>
            <w:r w:rsidR="00D65053">
              <w:rPr>
                <w:noProof/>
                <w:webHidden/>
              </w:rPr>
              <w:tab/>
            </w:r>
            <w:r w:rsidR="00D65053">
              <w:rPr>
                <w:noProof/>
                <w:webHidden/>
              </w:rPr>
              <w:fldChar w:fldCharType="begin"/>
            </w:r>
            <w:r w:rsidR="00D65053">
              <w:rPr>
                <w:noProof/>
                <w:webHidden/>
              </w:rPr>
              <w:instrText xml:space="preserve"> PAGEREF _Toc481578643 \h </w:instrText>
            </w:r>
            <w:r w:rsidR="00D65053">
              <w:rPr>
                <w:noProof/>
                <w:webHidden/>
              </w:rPr>
            </w:r>
            <w:r w:rsidR="00D65053">
              <w:rPr>
                <w:noProof/>
                <w:webHidden/>
              </w:rPr>
              <w:fldChar w:fldCharType="separate"/>
            </w:r>
            <w:r w:rsidR="00D65053">
              <w:rPr>
                <w:noProof/>
                <w:webHidden/>
              </w:rPr>
              <w:t>12</w:t>
            </w:r>
            <w:r w:rsidR="00D65053">
              <w:rPr>
                <w:noProof/>
                <w:webHidden/>
              </w:rPr>
              <w:fldChar w:fldCharType="end"/>
            </w:r>
          </w:hyperlink>
        </w:p>
        <w:p w14:paraId="2BF1BCEE" w14:textId="702AC435" w:rsidR="00D65053" w:rsidRDefault="007C19A4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1578644" w:history="1">
            <w:r w:rsidR="00D65053" w:rsidRPr="00872C5A">
              <w:rPr>
                <w:rStyle w:val="Hyperlink"/>
                <w:noProof/>
              </w:rPr>
              <w:t>6.1.3</w:t>
            </w:r>
            <w:r w:rsidR="00D6505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65053" w:rsidRPr="00872C5A">
              <w:rPr>
                <w:rStyle w:val="Hyperlink"/>
                <w:noProof/>
              </w:rPr>
              <w:t>IOP TC WSA 3</w:t>
            </w:r>
            <w:r w:rsidR="00D65053">
              <w:rPr>
                <w:noProof/>
                <w:webHidden/>
              </w:rPr>
              <w:tab/>
            </w:r>
            <w:r w:rsidR="00D65053">
              <w:rPr>
                <w:noProof/>
                <w:webHidden/>
              </w:rPr>
              <w:fldChar w:fldCharType="begin"/>
            </w:r>
            <w:r w:rsidR="00D65053">
              <w:rPr>
                <w:noProof/>
                <w:webHidden/>
              </w:rPr>
              <w:instrText xml:space="preserve"> PAGEREF _Toc481578644 \h </w:instrText>
            </w:r>
            <w:r w:rsidR="00D65053">
              <w:rPr>
                <w:noProof/>
                <w:webHidden/>
              </w:rPr>
            </w:r>
            <w:r w:rsidR="00D65053">
              <w:rPr>
                <w:noProof/>
                <w:webHidden/>
              </w:rPr>
              <w:fldChar w:fldCharType="separate"/>
            </w:r>
            <w:r w:rsidR="00D65053">
              <w:rPr>
                <w:noProof/>
                <w:webHidden/>
              </w:rPr>
              <w:t>13</w:t>
            </w:r>
            <w:r w:rsidR="00D65053">
              <w:rPr>
                <w:noProof/>
                <w:webHidden/>
              </w:rPr>
              <w:fldChar w:fldCharType="end"/>
            </w:r>
          </w:hyperlink>
        </w:p>
        <w:p w14:paraId="73E9B46C" w14:textId="2185E777" w:rsidR="00D65053" w:rsidRDefault="007C19A4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1578645" w:history="1">
            <w:r w:rsidR="00D65053" w:rsidRPr="00872C5A">
              <w:rPr>
                <w:rStyle w:val="Hyperlink"/>
                <w:noProof/>
              </w:rPr>
              <w:t>6.1.4</w:t>
            </w:r>
            <w:r w:rsidR="00D6505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65053" w:rsidRPr="00872C5A">
              <w:rPr>
                <w:rStyle w:val="Hyperlink"/>
                <w:noProof/>
              </w:rPr>
              <w:t>IOP TC WSA 4</w:t>
            </w:r>
            <w:r w:rsidR="00D65053">
              <w:rPr>
                <w:noProof/>
                <w:webHidden/>
              </w:rPr>
              <w:tab/>
            </w:r>
            <w:r w:rsidR="00D65053">
              <w:rPr>
                <w:noProof/>
                <w:webHidden/>
              </w:rPr>
              <w:fldChar w:fldCharType="begin"/>
            </w:r>
            <w:r w:rsidR="00D65053">
              <w:rPr>
                <w:noProof/>
                <w:webHidden/>
              </w:rPr>
              <w:instrText xml:space="preserve"> PAGEREF _Toc481578645 \h </w:instrText>
            </w:r>
            <w:r w:rsidR="00D65053">
              <w:rPr>
                <w:noProof/>
                <w:webHidden/>
              </w:rPr>
            </w:r>
            <w:r w:rsidR="00D65053">
              <w:rPr>
                <w:noProof/>
                <w:webHidden/>
              </w:rPr>
              <w:fldChar w:fldCharType="separate"/>
            </w:r>
            <w:r w:rsidR="00D65053">
              <w:rPr>
                <w:noProof/>
                <w:webHidden/>
              </w:rPr>
              <w:t>14</w:t>
            </w:r>
            <w:r w:rsidR="00D65053">
              <w:rPr>
                <w:noProof/>
                <w:webHidden/>
              </w:rPr>
              <w:fldChar w:fldCharType="end"/>
            </w:r>
          </w:hyperlink>
        </w:p>
        <w:p w14:paraId="67BB9BC0" w14:textId="6B74DEFE" w:rsidR="00D65053" w:rsidRDefault="007C19A4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1578646" w:history="1">
            <w:r w:rsidR="00D65053" w:rsidRPr="00872C5A">
              <w:rPr>
                <w:rStyle w:val="Hyperlink"/>
                <w:noProof/>
              </w:rPr>
              <w:t>6.1.5</w:t>
            </w:r>
            <w:r w:rsidR="00D6505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65053" w:rsidRPr="00872C5A">
              <w:rPr>
                <w:rStyle w:val="Hyperlink"/>
                <w:noProof/>
              </w:rPr>
              <w:t>IOP TC WSA 5</w:t>
            </w:r>
            <w:r w:rsidR="00D65053">
              <w:rPr>
                <w:noProof/>
                <w:webHidden/>
              </w:rPr>
              <w:tab/>
            </w:r>
            <w:r w:rsidR="00D65053">
              <w:rPr>
                <w:noProof/>
                <w:webHidden/>
              </w:rPr>
              <w:fldChar w:fldCharType="begin"/>
            </w:r>
            <w:r w:rsidR="00D65053">
              <w:rPr>
                <w:noProof/>
                <w:webHidden/>
              </w:rPr>
              <w:instrText xml:space="preserve"> PAGEREF _Toc481578646 \h </w:instrText>
            </w:r>
            <w:r w:rsidR="00D65053">
              <w:rPr>
                <w:noProof/>
                <w:webHidden/>
              </w:rPr>
            </w:r>
            <w:r w:rsidR="00D65053">
              <w:rPr>
                <w:noProof/>
                <w:webHidden/>
              </w:rPr>
              <w:fldChar w:fldCharType="separate"/>
            </w:r>
            <w:r w:rsidR="00D65053">
              <w:rPr>
                <w:noProof/>
                <w:webHidden/>
              </w:rPr>
              <w:t>14</w:t>
            </w:r>
            <w:r w:rsidR="00D65053">
              <w:rPr>
                <w:noProof/>
                <w:webHidden/>
              </w:rPr>
              <w:fldChar w:fldCharType="end"/>
            </w:r>
          </w:hyperlink>
        </w:p>
        <w:p w14:paraId="23531328" w14:textId="05DE3DDA" w:rsidR="00D65053" w:rsidRDefault="007C19A4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1578647" w:history="1">
            <w:r w:rsidR="00D65053" w:rsidRPr="00872C5A">
              <w:rPr>
                <w:rStyle w:val="Hyperlink"/>
                <w:noProof/>
              </w:rPr>
              <w:t>6.1.6</w:t>
            </w:r>
            <w:r w:rsidR="00D6505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65053" w:rsidRPr="00872C5A">
              <w:rPr>
                <w:rStyle w:val="Hyperlink"/>
                <w:noProof/>
              </w:rPr>
              <w:t>IOP TC WSA 6</w:t>
            </w:r>
            <w:r w:rsidR="00D65053">
              <w:rPr>
                <w:noProof/>
                <w:webHidden/>
              </w:rPr>
              <w:tab/>
            </w:r>
            <w:r w:rsidR="00D65053">
              <w:rPr>
                <w:noProof/>
                <w:webHidden/>
              </w:rPr>
              <w:fldChar w:fldCharType="begin"/>
            </w:r>
            <w:r w:rsidR="00D65053">
              <w:rPr>
                <w:noProof/>
                <w:webHidden/>
              </w:rPr>
              <w:instrText xml:space="preserve"> PAGEREF _Toc481578647 \h </w:instrText>
            </w:r>
            <w:r w:rsidR="00D65053">
              <w:rPr>
                <w:noProof/>
                <w:webHidden/>
              </w:rPr>
            </w:r>
            <w:r w:rsidR="00D65053">
              <w:rPr>
                <w:noProof/>
                <w:webHidden/>
              </w:rPr>
              <w:fldChar w:fldCharType="separate"/>
            </w:r>
            <w:r w:rsidR="00D65053">
              <w:rPr>
                <w:noProof/>
                <w:webHidden/>
              </w:rPr>
              <w:t>14</w:t>
            </w:r>
            <w:r w:rsidR="00D65053">
              <w:rPr>
                <w:noProof/>
                <w:webHidden/>
              </w:rPr>
              <w:fldChar w:fldCharType="end"/>
            </w:r>
          </w:hyperlink>
        </w:p>
        <w:p w14:paraId="4512A96B" w14:textId="1092D859" w:rsidR="00D65053" w:rsidRDefault="007C19A4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1578648" w:history="1">
            <w:r w:rsidR="00D65053" w:rsidRPr="00872C5A">
              <w:rPr>
                <w:rStyle w:val="Hyperlink"/>
                <w:noProof/>
              </w:rPr>
              <w:t>7</w:t>
            </w:r>
            <w:r w:rsidR="00D6505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65053" w:rsidRPr="00872C5A">
              <w:rPr>
                <w:rStyle w:val="Hyperlink"/>
                <w:noProof/>
              </w:rPr>
              <w:t>IPv6</w:t>
            </w:r>
            <w:r w:rsidR="00D65053">
              <w:rPr>
                <w:noProof/>
                <w:webHidden/>
              </w:rPr>
              <w:tab/>
            </w:r>
            <w:r w:rsidR="00D65053">
              <w:rPr>
                <w:noProof/>
                <w:webHidden/>
              </w:rPr>
              <w:fldChar w:fldCharType="begin"/>
            </w:r>
            <w:r w:rsidR="00D65053">
              <w:rPr>
                <w:noProof/>
                <w:webHidden/>
              </w:rPr>
              <w:instrText xml:space="preserve"> PAGEREF _Toc481578648 \h </w:instrText>
            </w:r>
            <w:r w:rsidR="00D65053">
              <w:rPr>
                <w:noProof/>
                <w:webHidden/>
              </w:rPr>
            </w:r>
            <w:r w:rsidR="00D65053">
              <w:rPr>
                <w:noProof/>
                <w:webHidden/>
              </w:rPr>
              <w:fldChar w:fldCharType="separate"/>
            </w:r>
            <w:r w:rsidR="00D65053">
              <w:rPr>
                <w:noProof/>
                <w:webHidden/>
              </w:rPr>
              <w:t>15</w:t>
            </w:r>
            <w:r w:rsidR="00D65053">
              <w:rPr>
                <w:noProof/>
                <w:webHidden/>
              </w:rPr>
              <w:fldChar w:fldCharType="end"/>
            </w:r>
          </w:hyperlink>
        </w:p>
        <w:p w14:paraId="77FA3713" w14:textId="44A381B1" w:rsidR="00D65053" w:rsidRDefault="007C19A4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1578649" w:history="1">
            <w:r w:rsidR="00D65053" w:rsidRPr="00872C5A">
              <w:rPr>
                <w:rStyle w:val="Hyperlink"/>
                <w:noProof/>
              </w:rPr>
              <w:t>7.1</w:t>
            </w:r>
            <w:r w:rsidR="00D6505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65053" w:rsidRPr="00872C5A">
              <w:rPr>
                <w:rStyle w:val="Hyperlink"/>
                <w:noProof/>
              </w:rPr>
              <w:t>IP Configuration</w:t>
            </w:r>
            <w:r w:rsidR="00D65053">
              <w:rPr>
                <w:noProof/>
                <w:webHidden/>
              </w:rPr>
              <w:tab/>
            </w:r>
            <w:r w:rsidR="00D65053">
              <w:rPr>
                <w:noProof/>
                <w:webHidden/>
              </w:rPr>
              <w:fldChar w:fldCharType="begin"/>
            </w:r>
            <w:r w:rsidR="00D65053">
              <w:rPr>
                <w:noProof/>
                <w:webHidden/>
              </w:rPr>
              <w:instrText xml:space="preserve"> PAGEREF _Toc481578649 \h </w:instrText>
            </w:r>
            <w:r w:rsidR="00D65053">
              <w:rPr>
                <w:noProof/>
                <w:webHidden/>
              </w:rPr>
            </w:r>
            <w:r w:rsidR="00D65053">
              <w:rPr>
                <w:noProof/>
                <w:webHidden/>
              </w:rPr>
              <w:fldChar w:fldCharType="separate"/>
            </w:r>
            <w:r w:rsidR="00D65053">
              <w:rPr>
                <w:noProof/>
                <w:webHidden/>
              </w:rPr>
              <w:t>15</w:t>
            </w:r>
            <w:r w:rsidR="00D65053">
              <w:rPr>
                <w:noProof/>
                <w:webHidden/>
              </w:rPr>
              <w:fldChar w:fldCharType="end"/>
            </w:r>
          </w:hyperlink>
        </w:p>
        <w:p w14:paraId="551FBF80" w14:textId="63B2B119" w:rsidR="00D65053" w:rsidRDefault="007C19A4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1578650" w:history="1">
            <w:r w:rsidR="00D65053" w:rsidRPr="00872C5A">
              <w:rPr>
                <w:rStyle w:val="Hyperlink"/>
                <w:noProof/>
              </w:rPr>
              <w:t>7.1.1</w:t>
            </w:r>
            <w:r w:rsidR="00D6505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65053" w:rsidRPr="00872C5A">
              <w:rPr>
                <w:rStyle w:val="Hyperlink"/>
                <w:noProof/>
              </w:rPr>
              <w:t>IOP TC IP 1</w:t>
            </w:r>
            <w:r w:rsidR="00D65053">
              <w:rPr>
                <w:noProof/>
                <w:webHidden/>
              </w:rPr>
              <w:tab/>
            </w:r>
            <w:r w:rsidR="00D65053">
              <w:rPr>
                <w:noProof/>
                <w:webHidden/>
              </w:rPr>
              <w:fldChar w:fldCharType="begin"/>
            </w:r>
            <w:r w:rsidR="00D65053">
              <w:rPr>
                <w:noProof/>
                <w:webHidden/>
              </w:rPr>
              <w:instrText xml:space="preserve"> PAGEREF _Toc481578650 \h </w:instrText>
            </w:r>
            <w:r w:rsidR="00D65053">
              <w:rPr>
                <w:noProof/>
                <w:webHidden/>
              </w:rPr>
            </w:r>
            <w:r w:rsidR="00D65053">
              <w:rPr>
                <w:noProof/>
                <w:webHidden/>
              </w:rPr>
              <w:fldChar w:fldCharType="separate"/>
            </w:r>
            <w:r w:rsidR="00D65053">
              <w:rPr>
                <w:noProof/>
                <w:webHidden/>
              </w:rPr>
              <w:t>15</w:t>
            </w:r>
            <w:r w:rsidR="00D65053">
              <w:rPr>
                <w:noProof/>
                <w:webHidden/>
              </w:rPr>
              <w:fldChar w:fldCharType="end"/>
            </w:r>
          </w:hyperlink>
        </w:p>
        <w:p w14:paraId="3E02650C" w14:textId="2DCCBC4A" w:rsidR="00D65053" w:rsidRDefault="007C19A4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1578651" w:history="1">
            <w:r w:rsidR="00D65053" w:rsidRPr="00872C5A">
              <w:rPr>
                <w:rStyle w:val="Hyperlink"/>
                <w:noProof/>
              </w:rPr>
              <w:t>7.2</w:t>
            </w:r>
            <w:r w:rsidR="00D6505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65053" w:rsidRPr="00872C5A">
              <w:rPr>
                <w:rStyle w:val="Hyperlink"/>
                <w:noProof/>
              </w:rPr>
              <w:t>Communication using IPv6</w:t>
            </w:r>
            <w:r w:rsidR="00D65053">
              <w:rPr>
                <w:noProof/>
                <w:webHidden/>
              </w:rPr>
              <w:tab/>
            </w:r>
            <w:r w:rsidR="00D65053">
              <w:rPr>
                <w:noProof/>
                <w:webHidden/>
              </w:rPr>
              <w:fldChar w:fldCharType="begin"/>
            </w:r>
            <w:r w:rsidR="00D65053">
              <w:rPr>
                <w:noProof/>
                <w:webHidden/>
              </w:rPr>
              <w:instrText xml:space="preserve"> PAGEREF _Toc481578651 \h </w:instrText>
            </w:r>
            <w:r w:rsidR="00D65053">
              <w:rPr>
                <w:noProof/>
                <w:webHidden/>
              </w:rPr>
            </w:r>
            <w:r w:rsidR="00D65053">
              <w:rPr>
                <w:noProof/>
                <w:webHidden/>
              </w:rPr>
              <w:fldChar w:fldCharType="separate"/>
            </w:r>
            <w:r w:rsidR="00D65053">
              <w:rPr>
                <w:noProof/>
                <w:webHidden/>
              </w:rPr>
              <w:t>16</w:t>
            </w:r>
            <w:r w:rsidR="00D65053">
              <w:rPr>
                <w:noProof/>
                <w:webHidden/>
              </w:rPr>
              <w:fldChar w:fldCharType="end"/>
            </w:r>
          </w:hyperlink>
        </w:p>
        <w:p w14:paraId="7CEB4523" w14:textId="42120A74" w:rsidR="00D65053" w:rsidRDefault="007C19A4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1578652" w:history="1">
            <w:r w:rsidR="00D65053" w:rsidRPr="00872C5A">
              <w:rPr>
                <w:rStyle w:val="Hyperlink"/>
                <w:noProof/>
              </w:rPr>
              <w:t>7.2.1</w:t>
            </w:r>
            <w:r w:rsidR="00D6505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65053" w:rsidRPr="00872C5A">
              <w:rPr>
                <w:rStyle w:val="Hyperlink"/>
                <w:noProof/>
              </w:rPr>
              <w:t>IOP TC IP 2</w:t>
            </w:r>
            <w:r w:rsidR="00D65053">
              <w:rPr>
                <w:noProof/>
                <w:webHidden/>
              </w:rPr>
              <w:tab/>
            </w:r>
            <w:r w:rsidR="00D65053">
              <w:rPr>
                <w:noProof/>
                <w:webHidden/>
              </w:rPr>
              <w:fldChar w:fldCharType="begin"/>
            </w:r>
            <w:r w:rsidR="00D65053">
              <w:rPr>
                <w:noProof/>
                <w:webHidden/>
              </w:rPr>
              <w:instrText xml:space="preserve"> PAGEREF _Toc481578652 \h </w:instrText>
            </w:r>
            <w:r w:rsidR="00D65053">
              <w:rPr>
                <w:noProof/>
                <w:webHidden/>
              </w:rPr>
            </w:r>
            <w:r w:rsidR="00D65053">
              <w:rPr>
                <w:noProof/>
                <w:webHidden/>
              </w:rPr>
              <w:fldChar w:fldCharType="separate"/>
            </w:r>
            <w:r w:rsidR="00D65053">
              <w:rPr>
                <w:noProof/>
                <w:webHidden/>
              </w:rPr>
              <w:t>16</w:t>
            </w:r>
            <w:r w:rsidR="00D65053">
              <w:rPr>
                <w:noProof/>
                <w:webHidden/>
              </w:rPr>
              <w:fldChar w:fldCharType="end"/>
            </w:r>
          </w:hyperlink>
        </w:p>
        <w:p w14:paraId="68C8505D" w14:textId="72469D0E" w:rsidR="00D65053" w:rsidRDefault="007C19A4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1578653" w:history="1">
            <w:r w:rsidR="00D65053" w:rsidRPr="00872C5A">
              <w:rPr>
                <w:rStyle w:val="Hyperlink"/>
                <w:noProof/>
              </w:rPr>
              <w:t>7.2.2</w:t>
            </w:r>
            <w:r w:rsidR="00D6505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65053" w:rsidRPr="00872C5A">
              <w:rPr>
                <w:rStyle w:val="Hyperlink"/>
                <w:noProof/>
              </w:rPr>
              <w:t>IOP TC IP 3</w:t>
            </w:r>
            <w:r w:rsidR="00D65053">
              <w:rPr>
                <w:noProof/>
                <w:webHidden/>
              </w:rPr>
              <w:tab/>
            </w:r>
            <w:r w:rsidR="00D65053">
              <w:rPr>
                <w:noProof/>
                <w:webHidden/>
              </w:rPr>
              <w:fldChar w:fldCharType="begin"/>
            </w:r>
            <w:r w:rsidR="00D65053">
              <w:rPr>
                <w:noProof/>
                <w:webHidden/>
              </w:rPr>
              <w:instrText xml:space="preserve"> PAGEREF _Toc481578653 \h </w:instrText>
            </w:r>
            <w:r w:rsidR="00D65053">
              <w:rPr>
                <w:noProof/>
                <w:webHidden/>
              </w:rPr>
            </w:r>
            <w:r w:rsidR="00D65053">
              <w:rPr>
                <w:noProof/>
                <w:webHidden/>
              </w:rPr>
              <w:fldChar w:fldCharType="separate"/>
            </w:r>
            <w:r w:rsidR="00D65053">
              <w:rPr>
                <w:noProof/>
                <w:webHidden/>
              </w:rPr>
              <w:t>16</w:t>
            </w:r>
            <w:r w:rsidR="00D65053">
              <w:rPr>
                <w:noProof/>
                <w:webHidden/>
              </w:rPr>
              <w:fldChar w:fldCharType="end"/>
            </w:r>
          </w:hyperlink>
        </w:p>
        <w:p w14:paraId="67BFFB57" w14:textId="63F4AE9D" w:rsidR="00D65053" w:rsidRDefault="007C19A4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1578654" w:history="1">
            <w:r w:rsidR="00D65053" w:rsidRPr="00872C5A">
              <w:rPr>
                <w:rStyle w:val="Hyperlink"/>
                <w:noProof/>
              </w:rPr>
              <w:t>8</w:t>
            </w:r>
            <w:r w:rsidR="00D6505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65053" w:rsidRPr="00872C5A">
              <w:rPr>
                <w:rStyle w:val="Hyperlink"/>
                <w:noProof/>
              </w:rPr>
              <w:t>SPAT / MAP</w:t>
            </w:r>
            <w:r w:rsidR="00D65053">
              <w:rPr>
                <w:noProof/>
                <w:webHidden/>
              </w:rPr>
              <w:tab/>
            </w:r>
            <w:r w:rsidR="00D65053">
              <w:rPr>
                <w:noProof/>
                <w:webHidden/>
              </w:rPr>
              <w:fldChar w:fldCharType="begin"/>
            </w:r>
            <w:r w:rsidR="00D65053">
              <w:rPr>
                <w:noProof/>
                <w:webHidden/>
              </w:rPr>
              <w:instrText xml:space="preserve"> PAGEREF _Toc481578654 \h </w:instrText>
            </w:r>
            <w:r w:rsidR="00D65053">
              <w:rPr>
                <w:noProof/>
                <w:webHidden/>
              </w:rPr>
            </w:r>
            <w:r w:rsidR="00D65053">
              <w:rPr>
                <w:noProof/>
                <w:webHidden/>
              </w:rPr>
              <w:fldChar w:fldCharType="separate"/>
            </w:r>
            <w:r w:rsidR="00D65053">
              <w:rPr>
                <w:noProof/>
                <w:webHidden/>
              </w:rPr>
              <w:t>17</w:t>
            </w:r>
            <w:r w:rsidR="00D65053">
              <w:rPr>
                <w:noProof/>
                <w:webHidden/>
              </w:rPr>
              <w:fldChar w:fldCharType="end"/>
            </w:r>
          </w:hyperlink>
        </w:p>
        <w:p w14:paraId="4B1A269A" w14:textId="573FF68A" w:rsidR="00D65053" w:rsidRDefault="007C19A4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1578655" w:history="1">
            <w:r w:rsidR="00D65053" w:rsidRPr="00872C5A">
              <w:rPr>
                <w:rStyle w:val="Hyperlink"/>
                <w:noProof/>
              </w:rPr>
              <w:t>8.1</w:t>
            </w:r>
            <w:r w:rsidR="00D6505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65053" w:rsidRPr="00872C5A">
              <w:rPr>
                <w:rStyle w:val="Hyperlink"/>
                <w:noProof/>
              </w:rPr>
              <w:t>Transmission</w:t>
            </w:r>
            <w:r w:rsidR="00D65053">
              <w:rPr>
                <w:noProof/>
                <w:webHidden/>
              </w:rPr>
              <w:tab/>
            </w:r>
            <w:r w:rsidR="00D65053">
              <w:rPr>
                <w:noProof/>
                <w:webHidden/>
              </w:rPr>
              <w:fldChar w:fldCharType="begin"/>
            </w:r>
            <w:r w:rsidR="00D65053">
              <w:rPr>
                <w:noProof/>
                <w:webHidden/>
              </w:rPr>
              <w:instrText xml:space="preserve"> PAGEREF _Toc481578655 \h </w:instrText>
            </w:r>
            <w:r w:rsidR="00D65053">
              <w:rPr>
                <w:noProof/>
                <w:webHidden/>
              </w:rPr>
            </w:r>
            <w:r w:rsidR="00D65053">
              <w:rPr>
                <w:noProof/>
                <w:webHidden/>
              </w:rPr>
              <w:fldChar w:fldCharType="separate"/>
            </w:r>
            <w:r w:rsidR="00D65053">
              <w:rPr>
                <w:noProof/>
                <w:webHidden/>
              </w:rPr>
              <w:t>17</w:t>
            </w:r>
            <w:r w:rsidR="00D65053">
              <w:rPr>
                <w:noProof/>
                <w:webHidden/>
              </w:rPr>
              <w:fldChar w:fldCharType="end"/>
            </w:r>
          </w:hyperlink>
        </w:p>
        <w:p w14:paraId="4547AE4C" w14:textId="75D74AB0" w:rsidR="00D65053" w:rsidRDefault="007C19A4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1578656" w:history="1">
            <w:r w:rsidR="00D65053" w:rsidRPr="00872C5A">
              <w:rPr>
                <w:rStyle w:val="Hyperlink"/>
                <w:noProof/>
              </w:rPr>
              <w:t>8.1.1</w:t>
            </w:r>
            <w:r w:rsidR="00D6505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65053" w:rsidRPr="00872C5A">
              <w:rPr>
                <w:rStyle w:val="Hyperlink"/>
                <w:noProof/>
              </w:rPr>
              <w:t>IOP TC SPATMAP 1</w:t>
            </w:r>
            <w:r w:rsidR="00D65053">
              <w:rPr>
                <w:noProof/>
                <w:webHidden/>
              </w:rPr>
              <w:tab/>
            </w:r>
            <w:r w:rsidR="00D65053">
              <w:rPr>
                <w:noProof/>
                <w:webHidden/>
              </w:rPr>
              <w:fldChar w:fldCharType="begin"/>
            </w:r>
            <w:r w:rsidR="00D65053">
              <w:rPr>
                <w:noProof/>
                <w:webHidden/>
              </w:rPr>
              <w:instrText xml:space="preserve"> PAGEREF _Toc481578656 \h </w:instrText>
            </w:r>
            <w:r w:rsidR="00D65053">
              <w:rPr>
                <w:noProof/>
                <w:webHidden/>
              </w:rPr>
            </w:r>
            <w:r w:rsidR="00D65053">
              <w:rPr>
                <w:noProof/>
                <w:webHidden/>
              </w:rPr>
              <w:fldChar w:fldCharType="separate"/>
            </w:r>
            <w:r w:rsidR="00D65053">
              <w:rPr>
                <w:noProof/>
                <w:webHidden/>
              </w:rPr>
              <w:t>17</w:t>
            </w:r>
            <w:r w:rsidR="00D65053">
              <w:rPr>
                <w:noProof/>
                <w:webHidden/>
              </w:rPr>
              <w:fldChar w:fldCharType="end"/>
            </w:r>
          </w:hyperlink>
        </w:p>
        <w:p w14:paraId="69F676F8" w14:textId="2D5E4629" w:rsidR="00D65053" w:rsidRDefault="007C19A4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1578657" w:history="1">
            <w:r w:rsidR="00D65053" w:rsidRPr="00872C5A">
              <w:rPr>
                <w:rStyle w:val="Hyperlink"/>
                <w:noProof/>
              </w:rPr>
              <w:t>8.1.2</w:t>
            </w:r>
            <w:r w:rsidR="00D6505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65053" w:rsidRPr="00872C5A">
              <w:rPr>
                <w:rStyle w:val="Hyperlink"/>
                <w:noProof/>
              </w:rPr>
              <w:t>IOP TC SPATMAP 2</w:t>
            </w:r>
            <w:r w:rsidR="00D65053">
              <w:rPr>
                <w:noProof/>
                <w:webHidden/>
              </w:rPr>
              <w:tab/>
            </w:r>
            <w:r w:rsidR="00D65053">
              <w:rPr>
                <w:noProof/>
                <w:webHidden/>
              </w:rPr>
              <w:fldChar w:fldCharType="begin"/>
            </w:r>
            <w:r w:rsidR="00D65053">
              <w:rPr>
                <w:noProof/>
                <w:webHidden/>
              </w:rPr>
              <w:instrText xml:space="preserve"> PAGEREF _Toc481578657 \h </w:instrText>
            </w:r>
            <w:r w:rsidR="00D65053">
              <w:rPr>
                <w:noProof/>
                <w:webHidden/>
              </w:rPr>
            </w:r>
            <w:r w:rsidR="00D65053">
              <w:rPr>
                <w:noProof/>
                <w:webHidden/>
              </w:rPr>
              <w:fldChar w:fldCharType="separate"/>
            </w:r>
            <w:r w:rsidR="00D65053">
              <w:rPr>
                <w:noProof/>
                <w:webHidden/>
              </w:rPr>
              <w:t>18</w:t>
            </w:r>
            <w:r w:rsidR="00D65053">
              <w:rPr>
                <w:noProof/>
                <w:webHidden/>
              </w:rPr>
              <w:fldChar w:fldCharType="end"/>
            </w:r>
          </w:hyperlink>
        </w:p>
        <w:p w14:paraId="2F3EEE5F" w14:textId="383710EE" w:rsidR="00D65053" w:rsidRDefault="007C19A4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1578658" w:history="1">
            <w:r w:rsidR="00D65053" w:rsidRPr="00872C5A">
              <w:rPr>
                <w:rStyle w:val="Hyperlink"/>
                <w:noProof/>
              </w:rPr>
              <w:t>8.2</w:t>
            </w:r>
            <w:r w:rsidR="00D6505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65053" w:rsidRPr="00872C5A">
              <w:rPr>
                <w:rStyle w:val="Hyperlink"/>
                <w:noProof/>
              </w:rPr>
              <w:t>Reception and processing</w:t>
            </w:r>
            <w:r w:rsidR="00D65053">
              <w:rPr>
                <w:noProof/>
                <w:webHidden/>
              </w:rPr>
              <w:tab/>
            </w:r>
            <w:r w:rsidR="00D65053">
              <w:rPr>
                <w:noProof/>
                <w:webHidden/>
              </w:rPr>
              <w:fldChar w:fldCharType="begin"/>
            </w:r>
            <w:r w:rsidR="00D65053">
              <w:rPr>
                <w:noProof/>
                <w:webHidden/>
              </w:rPr>
              <w:instrText xml:space="preserve"> PAGEREF _Toc481578658 \h </w:instrText>
            </w:r>
            <w:r w:rsidR="00D65053">
              <w:rPr>
                <w:noProof/>
                <w:webHidden/>
              </w:rPr>
            </w:r>
            <w:r w:rsidR="00D65053">
              <w:rPr>
                <w:noProof/>
                <w:webHidden/>
              </w:rPr>
              <w:fldChar w:fldCharType="separate"/>
            </w:r>
            <w:r w:rsidR="00D65053">
              <w:rPr>
                <w:noProof/>
                <w:webHidden/>
              </w:rPr>
              <w:t>18</w:t>
            </w:r>
            <w:r w:rsidR="00D65053">
              <w:rPr>
                <w:noProof/>
                <w:webHidden/>
              </w:rPr>
              <w:fldChar w:fldCharType="end"/>
            </w:r>
          </w:hyperlink>
        </w:p>
        <w:p w14:paraId="1C4B8A08" w14:textId="704E758D" w:rsidR="00D65053" w:rsidRDefault="007C19A4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1578659" w:history="1">
            <w:r w:rsidR="00D65053" w:rsidRPr="00872C5A">
              <w:rPr>
                <w:rStyle w:val="Hyperlink"/>
                <w:noProof/>
              </w:rPr>
              <w:t>8.2.1</w:t>
            </w:r>
            <w:r w:rsidR="00D6505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65053" w:rsidRPr="00872C5A">
              <w:rPr>
                <w:rStyle w:val="Hyperlink"/>
                <w:noProof/>
              </w:rPr>
              <w:t>IOP TC SPATMAP 3</w:t>
            </w:r>
            <w:r w:rsidR="00D65053">
              <w:rPr>
                <w:noProof/>
                <w:webHidden/>
              </w:rPr>
              <w:tab/>
            </w:r>
            <w:r w:rsidR="00D65053">
              <w:rPr>
                <w:noProof/>
                <w:webHidden/>
              </w:rPr>
              <w:fldChar w:fldCharType="begin"/>
            </w:r>
            <w:r w:rsidR="00D65053">
              <w:rPr>
                <w:noProof/>
                <w:webHidden/>
              </w:rPr>
              <w:instrText xml:space="preserve"> PAGEREF _Toc481578659 \h </w:instrText>
            </w:r>
            <w:r w:rsidR="00D65053">
              <w:rPr>
                <w:noProof/>
                <w:webHidden/>
              </w:rPr>
            </w:r>
            <w:r w:rsidR="00D65053">
              <w:rPr>
                <w:noProof/>
                <w:webHidden/>
              </w:rPr>
              <w:fldChar w:fldCharType="separate"/>
            </w:r>
            <w:r w:rsidR="00D65053">
              <w:rPr>
                <w:noProof/>
                <w:webHidden/>
              </w:rPr>
              <w:t>18</w:t>
            </w:r>
            <w:r w:rsidR="00D65053">
              <w:rPr>
                <w:noProof/>
                <w:webHidden/>
              </w:rPr>
              <w:fldChar w:fldCharType="end"/>
            </w:r>
          </w:hyperlink>
        </w:p>
        <w:p w14:paraId="18FB0E61" w14:textId="3A140140" w:rsidR="00D65053" w:rsidRDefault="007C19A4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1578660" w:history="1">
            <w:r w:rsidR="00D65053" w:rsidRPr="00872C5A">
              <w:rPr>
                <w:rStyle w:val="Hyperlink"/>
                <w:noProof/>
              </w:rPr>
              <w:t>8.2.2</w:t>
            </w:r>
            <w:r w:rsidR="00D6505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65053" w:rsidRPr="00872C5A">
              <w:rPr>
                <w:rStyle w:val="Hyperlink"/>
                <w:noProof/>
              </w:rPr>
              <w:t>IOP TC SPATMAP 4</w:t>
            </w:r>
            <w:r w:rsidR="00D65053">
              <w:rPr>
                <w:noProof/>
                <w:webHidden/>
              </w:rPr>
              <w:tab/>
            </w:r>
            <w:r w:rsidR="00D65053">
              <w:rPr>
                <w:noProof/>
                <w:webHidden/>
              </w:rPr>
              <w:fldChar w:fldCharType="begin"/>
            </w:r>
            <w:r w:rsidR="00D65053">
              <w:rPr>
                <w:noProof/>
                <w:webHidden/>
              </w:rPr>
              <w:instrText xml:space="preserve"> PAGEREF _Toc481578660 \h </w:instrText>
            </w:r>
            <w:r w:rsidR="00D65053">
              <w:rPr>
                <w:noProof/>
                <w:webHidden/>
              </w:rPr>
            </w:r>
            <w:r w:rsidR="00D65053">
              <w:rPr>
                <w:noProof/>
                <w:webHidden/>
              </w:rPr>
              <w:fldChar w:fldCharType="separate"/>
            </w:r>
            <w:r w:rsidR="00D65053">
              <w:rPr>
                <w:noProof/>
                <w:webHidden/>
              </w:rPr>
              <w:t>18</w:t>
            </w:r>
            <w:r w:rsidR="00D65053">
              <w:rPr>
                <w:noProof/>
                <w:webHidden/>
              </w:rPr>
              <w:fldChar w:fldCharType="end"/>
            </w:r>
          </w:hyperlink>
        </w:p>
        <w:p w14:paraId="72635EED" w14:textId="3AA7C8A6" w:rsidR="00D65053" w:rsidRDefault="007C19A4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1578661" w:history="1">
            <w:r w:rsidR="00D65053" w:rsidRPr="00872C5A">
              <w:rPr>
                <w:rStyle w:val="Hyperlink"/>
                <w:noProof/>
              </w:rPr>
              <w:t>Revision History</w:t>
            </w:r>
            <w:r w:rsidR="00D65053">
              <w:rPr>
                <w:noProof/>
                <w:webHidden/>
              </w:rPr>
              <w:tab/>
            </w:r>
            <w:r w:rsidR="00D65053">
              <w:rPr>
                <w:noProof/>
                <w:webHidden/>
              </w:rPr>
              <w:fldChar w:fldCharType="begin"/>
            </w:r>
            <w:r w:rsidR="00D65053">
              <w:rPr>
                <w:noProof/>
                <w:webHidden/>
              </w:rPr>
              <w:instrText xml:space="preserve"> PAGEREF _Toc481578661 \h </w:instrText>
            </w:r>
            <w:r w:rsidR="00D65053">
              <w:rPr>
                <w:noProof/>
                <w:webHidden/>
              </w:rPr>
            </w:r>
            <w:r w:rsidR="00D65053">
              <w:rPr>
                <w:noProof/>
                <w:webHidden/>
              </w:rPr>
              <w:fldChar w:fldCharType="separate"/>
            </w:r>
            <w:r w:rsidR="00D65053">
              <w:rPr>
                <w:noProof/>
                <w:webHidden/>
              </w:rPr>
              <w:t>19</w:t>
            </w:r>
            <w:r w:rsidR="00D65053">
              <w:rPr>
                <w:noProof/>
                <w:webHidden/>
              </w:rPr>
              <w:fldChar w:fldCharType="end"/>
            </w:r>
          </w:hyperlink>
        </w:p>
        <w:p w14:paraId="693D9312" w14:textId="520A7DC9" w:rsidR="00D65053" w:rsidRDefault="007C19A4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1578662" w:history="1">
            <w:r w:rsidR="00D65053" w:rsidRPr="00872C5A">
              <w:rPr>
                <w:rStyle w:val="Hyperlink"/>
                <w:noProof/>
              </w:rPr>
              <w:t>Known Issues</w:t>
            </w:r>
            <w:r w:rsidR="00D65053">
              <w:rPr>
                <w:noProof/>
                <w:webHidden/>
              </w:rPr>
              <w:tab/>
            </w:r>
            <w:r w:rsidR="00D65053">
              <w:rPr>
                <w:noProof/>
                <w:webHidden/>
              </w:rPr>
              <w:fldChar w:fldCharType="begin"/>
            </w:r>
            <w:r w:rsidR="00D65053">
              <w:rPr>
                <w:noProof/>
                <w:webHidden/>
              </w:rPr>
              <w:instrText xml:space="preserve"> PAGEREF _Toc481578662 \h </w:instrText>
            </w:r>
            <w:r w:rsidR="00D65053">
              <w:rPr>
                <w:noProof/>
                <w:webHidden/>
              </w:rPr>
            </w:r>
            <w:r w:rsidR="00D65053">
              <w:rPr>
                <w:noProof/>
                <w:webHidden/>
              </w:rPr>
              <w:fldChar w:fldCharType="separate"/>
            </w:r>
            <w:r w:rsidR="00D65053">
              <w:rPr>
                <w:noProof/>
                <w:webHidden/>
              </w:rPr>
              <w:t>19</w:t>
            </w:r>
            <w:r w:rsidR="00D65053">
              <w:rPr>
                <w:noProof/>
                <w:webHidden/>
              </w:rPr>
              <w:fldChar w:fldCharType="end"/>
            </w:r>
          </w:hyperlink>
        </w:p>
        <w:p w14:paraId="1F5C0953" w14:textId="2EBA9CCA" w:rsidR="00D160D7" w:rsidRPr="00D160D7" w:rsidRDefault="00D160D7" w:rsidP="00D160D7">
          <w:pPr>
            <w:overflowPunct/>
            <w:autoSpaceDE/>
            <w:autoSpaceDN/>
            <w:adjustRightInd/>
            <w:rPr>
              <w:b/>
              <w:bCs/>
              <w:noProof/>
            </w:rPr>
          </w:pPr>
          <w:r w:rsidRPr="000B644F">
            <w:rPr>
              <w:rFonts w:ascii="Arial" w:hAnsi="Arial" w:cs="Arial"/>
              <w:b/>
              <w:bCs/>
              <w:noProof/>
            </w:rPr>
            <w:fldChar w:fldCharType="end"/>
          </w:r>
        </w:p>
        <w:customXmlInsRangeStart w:id="5" w:author="Dmitri.Khijniak@7Layers.com" w:date="2017-05-03T12:43:00Z"/>
      </w:sdtContent>
    </w:sdt>
    <w:customXmlInsRangeEnd w:id="5"/>
    <w:p w14:paraId="77411B94" w14:textId="77777777" w:rsidR="005B0118" w:rsidRDefault="005B0118" w:rsidP="0097297B">
      <w:pPr>
        <w:pStyle w:val="Heading1"/>
      </w:pPr>
      <w:bookmarkStart w:id="6" w:name="_Toc481578613"/>
      <w:bookmarkStart w:id="7" w:name="_Toc481426044"/>
      <w:r>
        <w:t>Scope</w:t>
      </w:r>
      <w:bookmarkEnd w:id="6"/>
      <w:bookmarkEnd w:id="7"/>
    </w:p>
    <w:p w14:paraId="2DBCFFD3" w14:textId="436F4129" w:rsidR="0097297B" w:rsidRDefault="005B0118" w:rsidP="000956A8">
      <w:pPr>
        <w:jc w:val="both"/>
      </w:pPr>
      <w:r w:rsidRPr="0097297B">
        <w:t xml:space="preserve">This document provides the </w:t>
      </w:r>
      <w:r w:rsidR="000956A8">
        <w:t xml:space="preserve">test cases expected to be </w:t>
      </w:r>
      <w:r w:rsidR="0080280A">
        <w:t xml:space="preserve">conducted as a </w:t>
      </w:r>
      <w:r w:rsidR="00FC3E50">
        <w:t>part of the Plug</w:t>
      </w:r>
      <w:r w:rsidR="000956A8">
        <w:t xml:space="preserve">fest </w:t>
      </w:r>
      <w:r w:rsidR="0080280A">
        <w:t xml:space="preserve">interoperability </w:t>
      </w:r>
      <w:r w:rsidR="000956A8">
        <w:t xml:space="preserve">that will be held at </w:t>
      </w:r>
      <w:r w:rsidR="00DA17D8">
        <w:t>Southwest Research Institute’s</w:t>
      </w:r>
      <w:r w:rsidR="0080280A">
        <w:t xml:space="preserve"> facilities in </w:t>
      </w:r>
      <w:r w:rsidR="00DA17D8">
        <w:t xml:space="preserve"> San Antonio, Texas</w:t>
      </w:r>
      <w:r w:rsidR="00AF1B80">
        <w:t xml:space="preserve"> </w:t>
      </w:r>
      <w:r w:rsidR="0080280A">
        <w:t>in</w:t>
      </w:r>
      <w:r w:rsidR="00DA17D8">
        <w:t xml:space="preserve"> May </w:t>
      </w:r>
      <w:r w:rsidR="0080280A">
        <w:t xml:space="preserve"> of 201</w:t>
      </w:r>
      <w:r w:rsidR="00DA17D8">
        <w:t>7</w:t>
      </w:r>
      <w:r w:rsidR="0080280A">
        <w:t>.</w:t>
      </w:r>
      <w:r w:rsidR="00FC3E50">
        <w:t xml:space="preserve"> Some test cases may not be applicable if certificates are not available by the time of the Plugfest.</w:t>
      </w:r>
    </w:p>
    <w:p w14:paraId="46AF01DE" w14:textId="46FC407A" w:rsidR="00FF4529" w:rsidRPr="005B25C4" w:rsidRDefault="00FF4529" w:rsidP="005B25C4">
      <w:pPr>
        <w:pStyle w:val="Heading2"/>
      </w:pPr>
      <w:bookmarkStart w:id="8" w:name="_Toc481578614"/>
      <w:bookmarkStart w:id="9" w:name="_Toc481426045"/>
      <w:r w:rsidRPr="005B25C4">
        <w:t>References</w:t>
      </w:r>
      <w:bookmarkEnd w:id="8"/>
      <w:bookmarkEnd w:id="9"/>
    </w:p>
    <w:p w14:paraId="42E76EAD" w14:textId="77777777" w:rsidR="0097297B" w:rsidRPr="00230517" w:rsidRDefault="0097297B" w:rsidP="007D7A88">
      <w:pPr>
        <w:jc w:val="both"/>
        <w:rPr>
          <w:lang w:eastAsia="en-GB"/>
        </w:rPr>
      </w:pPr>
      <w:r w:rsidRPr="00230517">
        <w:rPr>
          <w:lang w:eastAsia="en-GB"/>
        </w:rPr>
        <w:t>The following referenced documents are necessary for the application of the present document.</w:t>
      </w:r>
    </w:p>
    <w:p w14:paraId="438DB232" w14:textId="42F9BA9C" w:rsidR="0097297B" w:rsidRDefault="0097297B" w:rsidP="00B506CE">
      <w:pPr>
        <w:pStyle w:val="EX"/>
        <w:spacing w:after="140"/>
        <w:ind w:left="1699" w:hanging="1411"/>
        <w:jc w:val="both"/>
        <w:rPr>
          <w:lang w:eastAsia="en-GB"/>
        </w:rPr>
      </w:pPr>
      <w:r w:rsidRPr="007D7A88">
        <w:t>[</w:t>
      </w:r>
      <w:bookmarkStart w:id="10" w:name="REF_SAEJ29451"/>
      <w:r w:rsidRPr="007D7A88">
        <w:fldChar w:fldCharType="begin"/>
      </w:r>
      <w:r w:rsidRPr="007D7A88">
        <w:instrText>SEQ REF</w:instrText>
      </w:r>
      <w:r w:rsidRPr="007D7A88">
        <w:fldChar w:fldCharType="separate"/>
      </w:r>
      <w:r w:rsidR="00BF1BA9">
        <w:rPr>
          <w:noProof/>
        </w:rPr>
        <w:t>1</w:t>
      </w:r>
      <w:r w:rsidRPr="007D7A88">
        <w:fldChar w:fldCharType="end"/>
      </w:r>
      <w:bookmarkEnd w:id="10"/>
      <w:r w:rsidRPr="007D7A88">
        <w:t>]</w:t>
      </w:r>
      <w:r w:rsidRPr="007D7A88">
        <w:tab/>
      </w:r>
      <w:r w:rsidR="006B15EB">
        <w:t xml:space="preserve">SAE J2945/1 MAR2016: “Surface Vehicle Standard - </w:t>
      </w:r>
      <w:r w:rsidR="006B15EB" w:rsidRPr="00A355DA">
        <w:t>On-board System Requirements for V2V Safety Communications</w:t>
      </w:r>
      <w:r w:rsidR="006B15EB">
        <w:t>”</w:t>
      </w:r>
      <w:r w:rsidR="003F3E9B" w:rsidRPr="00CF64C1">
        <w:rPr>
          <w:lang w:eastAsia="en-GB"/>
        </w:rPr>
        <w:t xml:space="preserve"> </w:t>
      </w:r>
    </w:p>
    <w:p w14:paraId="24E9A2FB" w14:textId="3F13D008" w:rsidR="003E2872" w:rsidRPr="007D7A88" w:rsidRDefault="003E2872" w:rsidP="00B506CE">
      <w:pPr>
        <w:pStyle w:val="EX"/>
        <w:spacing w:after="140"/>
        <w:ind w:left="1699" w:hanging="1411"/>
        <w:jc w:val="both"/>
      </w:pPr>
      <w:r>
        <w:t>[2]</w:t>
      </w:r>
      <w:r>
        <w:tab/>
      </w:r>
      <w:r w:rsidR="006B15EB">
        <w:t>SAE J2735 (2016-01): “Dedicated Short Range Communication (DSRC) Message Set Dictionary”</w:t>
      </w:r>
    </w:p>
    <w:p w14:paraId="6D39BA5E" w14:textId="0F8D84D7" w:rsidR="007D7A88" w:rsidRDefault="0097297B" w:rsidP="00B506CE">
      <w:pPr>
        <w:pStyle w:val="EX"/>
        <w:spacing w:after="140"/>
        <w:ind w:left="1699" w:hanging="1411"/>
        <w:jc w:val="both"/>
        <w:rPr>
          <w:lang w:eastAsia="en-GB"/>
        </w:rPr>
      </w:pPr>
      <w:r w:rsidRPr="007D7A88">
        <w:t>[</w:t>
      </w:r>
      <w:r w:rsidR="003E2872">
        <w:t>3</w:t>
      </w:r>
      <w:r w:rsidR="007F6FB9">
        <w:t xml:space="preserve">] </w:t>
      </w:r>
      <w:r w:rsidR="007F6FB9">
        <w:tab/>
      </w:r>
      <w:r w:rsidR="007D7A88" w:rsidRPr="007D7A88">
        <w:t>IEEE Std</w:t>
      </w:r>
      <w:r w:rsidR="008715A2">
        <w:t>.</w:t>
      </w:r>
      <w:r w:rsidR="007D7A88" w:rsidRPr="007D7A88">
        <w:t xml:space="preserve"> 802.11™-2012</w:t>
      </w:r>
      <w:r w:rsidR="00E5109D" w:rsidRPr="007D7A88">
        <w:t>: “</w:t>
      </w:r>
      <w:r w:rsidR="007D7A88" w:rsidRPr="007D7A88">
        <w:t>Part 11: Wireless LAN Medium Access Control</w:t>
      </w:r>
      <w:r w:rsidR="007D7A88">
        <w:t xml:space="preserve"> </w:t>
      </w:r>
      <w:r w:rsidR="007D7A88" w:rsidRPr="007D7A88">
        <w:t xml:space="preserve">(MAC) and </w:t>
      </w:r>
      <w:r w:rsidR="007D7A88">
        <w:t xml:space="preserve">         </w:t>
      </w:r>
      <w:r w:rsidR="007D7A88" w:rsidRPr="007D7A88">
        <w:t>Physical Layer (PHY) Specifications</w:t>
      </w:r>
      <w:r w:rsidR="00E5109D" w:rsidRPr="007D7A88">
        <w:t>”.</w:t>
      </w:r>
      <w:r w:rsidR="006C3038" w:rsidRPr="006C3038">
        <w:rPr>
          <w:lang w:eastAsia="en-GB"/>
        </w:rPr>
        <w:t xml:space="preserve"> </w:t>
      </w:r>
      <w:r w:rsidR="006C3038">
        <w:rPr>
          <w:lang w:eastAsia="en-GB"/>
        </w:rPr>
        <w:t>Latest issue.</w:t>
      </w:r>
    </w:p>
    <w:p w14:paraId="432DEF8B" w14:textId="0FE3C86D" w:rsidR="004B2282" w:rsidRPr="007D7A88" w:rsidRDefault="004B2282" w:rsidP="00B506CE">
      <w:pPr>
        <w:pStyle w:val="EX"/>
        <w:spacing w:after="140"/>
        <w:ind w:left="1699" w:hanging="1411"/>
      </w:pPr>
      <w:r w:rsidRPr="00230517">
        <w:t>[</w:t>
      </w:r>
      <w:r>
        <w:rPr>
          <w:noProof/>
        </w:rPr>
        <w:t>4</w:t>
      </w:r>
      <w:r w:rsidRPr="00230517">
        <w:t>]</w:t>
      </w:r>
      <w:r w:rsidRPr="00230517">
        <w:tab/>
      </w:r>
      <w:r>
        <w:t xml:space="preserve">IEEE Std. </w:t>
      </w:r>
      <w:r w:rsidRPr="00B537D9">
        <w:t>1609.2</w:t>
      </w:r>
      <w:r>
        <w:t>-2016</w:t>
      </w:r>
      <w:r w:rsidRPr="00B537D9">
        <w:t xml:space="preserve">: "IEEE Draft Standard for Wireless Access in Vehicular Environments - </w:t>
      </w:r>
      <w:r>
        <w:t>sec</w:t>
      </w:r>
      <w:r w:rsidRPr="00B537D9">
        <w:t>urity Services for Applic</w:t>
      </w:r>
      <w:r>
        <w:t>ations and Management Messages"</w:t>
      </w:r>
      <w:r w:rsidRPr="00230517">
        <w:t>.</w:t>
      </w:r>
    </w:p>
    <w:p w14:paraId="2E988064" w14:textId="395205C0" w:rsidR="003722CA" w:rsidRPr="00CF64C1" w:rsidRDefault="00EB0D5C" w:rsidP="00B506CE">
      <w:pPr>
        <w:pStyle w:val="EX"/>
        <w:spacing w:after="140"/>
        <w:ind w:left="1699" w:hanging="1411"/>
        <w:jc w:val="both"/>
        <w:rPr>
          <w:bCs/>
        </w:rPr>
      </w:pPr>
      <w:r>
        <w:t>[</w:t>
      </w:r>
      <w:r w:rsidR="004B2282">
        <w:t>5</w:t>
      </w:r>
      <w:r w:rsidR="00CF64C1">
        <w:t>]</w:t>
      </w:r>
      <w:r w:rsidR="00CF64C1">
        <w:tab/>
      </w:r>
      <w:r w:rsidR="004B2282">
        <w:t>IEEE Std 1609.3-2016 “IEEE Standard for Wireless Access in Vehicular Environments (WAVE) — Network Services”</w:t>
      </w:r>
    </w:p>
    <w:p w14:paraId="4170C433" w14:textId="4A9976D2" w:rsidR="00CF64C1" w:rsidRPr="00CF64C1" w:rsidRDefault="00CF64C1" w:rsidP="00B506CE">
      <w:pPr>
        <w:pStyle w:val="EX"/>
        <w:spacing w:after="140"/>
        <w:ind w:left="1699" w:hanging="1411"/>
        <w:jc w:val="both"/>
        <w:rPr>
          <w:lang w:eastAsia="en-GB"/>
        </w:rPr>
      </w:pPr>
      <w:r>
        <w:t>[</w:t>
      </w:r>
      <w:r w:rsidR="004B2282">
        <w:t>6</w:t>
      </w:r>
      <w:r>
        <w:t>]</w:t>
      </w:r>
      <w:r>
        <w:tab/>
      </w:r>
      <w:r w:rsidR="00302887">
        <w:t>IEEE Std. 1609.4-2016 “</w:t>
      </w:r>
      <w:r w:rsidR="00302887" w:rsidRPr="000E2078">
        <w:t>IEEE Standard for Wireless Access in Vehicular Environments (WAVE) -- Multi-Channel Operation</w:t>
      </w:r>
      <w:r w:rsidR="00302887">
        <w:t>”.</w:t>
      </w:r>
      <w:r w:rsidRPr="00CF64C1">
        <w:rPr>
          <w:lang w:eastAsia="en-GB"/>
        </w:rPr>
        <w:t xml:space="preserve"> </w:t>
      </w:r>
    </w:p>
    <w:p w14:paraId="0CBB9051" w14:textId="77777777" w:rsidR="00AF1B80" w:rsidRDefault="006414A4" w:rsidP="00AF1B80">
      <w:pPr>
        <w:pStyle w:val="EX"/>
        <w:spacing w:after="140"/>
        <w:ind w:left="1699" w:hanging="1411"/>
        <w:jc w:val="both"/>
      </w:pPr>
      <w:r w:rsidRPr="00AF1B80">
        <w:t>[</w:t>
      </w:r>
      <w:r w:rsidR="004B2282">
        <w:t>7</w:t>
      </w:r>
      <w:r w:rsidRPr="00AF1B80">
        <w:t>]</w:t>
      </w:r>
      <w:r w:rsidRPr="00AF1B80">
        <w:tab/>
      </w:r>
      <w:r w:rsidR="00AF1B80">
        <w:t>TCIS (V0.6.0): “Test Control Interface Specification.”: Revision date 4</w:t>
      </w:r>
      <w:r w:rsidR="00AF1B80" w:rsidRPr="003F7C9B">
        <w:t>/21/2017</w:t>
      </w:r>
      <w:r w:rsidR="00AF1B80">
        <w:t xml:space="preserve">, download from </w:t>
      </w:r>
      <w:hyperlink r:id="rId10" w:history="1">
        <w:r w:rsidR="00AF1B80" w:rsidRPr="00AF1B80">
          <w:t>https://github.com/certificationoperatingcouncil/TCI_ASN1</w:t>
        </w:r>
      </w:hyperlink>
    </w:p>
    <w:p w14:paraId="3241125F" w14:textId="64F943B9" w:rsidR="00F106A2" w:rsidRPr="00AF1B80" w:rsidRDefault="00F106A2" w:rsidP="00AF1B80">
      <w:pPr>
        <w:pStyle w:val="EX"/>
        <w:spacing w:after="140"/>
        <w:ind w:left="1699" w:hanging="1411"/>
        <w:jc w:val="both"/>
      </w:pPr>
      <w:r w:rsidRPr="00AF1B80">
        <w:t>[8]</w:t>
      </w:r>
      <w:r w:rsidRPr="00AF1B80">
        <w:tab/>
        <w:t>USDOT RSU Specification 4.1: “DSRC Roadside Unit (RSU) Specification Document v4.1</w:t>
      </w:r>
    </w:p>
    <w:p w14:paraId="4D96E979" w14:textId="40206D54" w:rsidR="00C9471C" w:rsidRDefault="00C9471C" w:rsidP="00C9471C">
      <w:pPr>
        <w:pStyle w:val="Heading1"/>
      </w:pPr>
      <w:bookmarkStart w:id="11" w:name="_Toc464741178"/>
      <w:bookmarkStart w:id="12" w:name="_Toc481578615"/>
      <w:bookmarkStart w:id="13" w:name="_Toc481426046"/>
      <w:r>
        <w:lastRenderedPageBreak/>
        <w:t>A</w:t>
      </w:r>
      <w:r w:rsidRPr="00FF4529">
        <w:t>bbreviations</w:t>
      </w:r>
      <w:bookmarkEnd w:id="11"/>
      <w:bookmarkEnd w:id="12"/>
      <w:bookmarkEnd w:id="13"/>
    </w:p>
    <w:p w14:paraId="678E7894" w14:textId="3864203F" w:rsidR="00C9471C" w:rsidRDefault="00C9471C" w:rsidP="00C9471C">
      <w:pPr>
        <w:spacing w:after="0"/>
      </w:pPr>
      <w:r w:rsidRPr="00C9471C">
        <w:rPr>
          <w:b/>
        </w:rPr>
        <w:t>SAE</w:t>
      </w:r>
      <w:r w:rsidRPr="00C9471C">
        <w:rPr>
          <w:b/>
        </w:rPr>
        <w:tab/>
      </w:r>
      <w:r w:rsidRPr="00C9471C">
        <w:t>Society of Automotive Engineers</w:t>
      </w:r>
    </w:p>
    <w:p w14:paraId="7435E002" w14:textId="5D73F08C" w:rsidR="00474044" w:rsidRDefault="00474044" w:rsidP="00C9471C">
      <w:pPr>
        <w:spacing w:after="0"/>
      </w:pPr>
      <w:r>
        <w:rPr>
          <w:b/>
        </w:rPr>
        <w:t>IEEE</w:t>
      </w:r>
      <w:r>
        <w:tab/>
        <w:t>Institute of Electrical and Electronics Engineers</w:t>
      </w:r>
    </w:p>
    <w:p w14:paraId="6ED88788" w14:textId="77777777" w:rsidR="00474044" w:rsidRDefault="00474044" w:rsidP="00474044">
      <w:pPr>
        <w:spacing w:after="0"/>
      </w:pPr>
      <w:r w:rsidRPr="00474044">
        <w:rPr>
          <w:b/>
        </w:rPr>
        <w:t>MAC</w:t>
      </w:r>
      <w:r>
        <w:tab/>
        <w:t>Media Access Control</w:t>
      </w:r>
    </w:p>
    <w:p w14:paraId="43E01D46" w14:textId="1B7CC6AD" w:rsidR="00474044" w:rsidRPr="00474044" w:rsidRDefault="00474044" w:rsidP="00C9471C">
      <w:pPr>
        <w:spacing w:after="0"/>
      </w:pPr>
      <w:r w:rsidRPr="00474044">
        <w:rPr>
          <w:b/>
        </w:rPr>
        <w:t>PHY</w:t>
      </w:r>
      <w:r>
        <w:rPr>
          <w:b/>
        </w:rPr>
        <w:tab/>
      </w:r>
      <w:r>
        <w:t>Physical Layer</w:t>
      </w:r>
    </w:p>
    <w:p w14:paraId="2FDAAE6D" w14:textId="77777777" w:rsidR="00474044" w:rsidRDefault="00474044" w:rsidP="00474044">
      <w:pPr>
        <w:spacing w:after="0"/>
      </w:pPr>
      <w:r w:rsidRPr="00474044">
        <w:rPr>
          <w:b/>
        </w:rPr>
        <w:t>WAVE</w:t>
      </w:r>
      <w:r>
        <w:tab/>
        <w:t>Wireless Access in Vehicular Environments</w:t>
      </w:r>
    </w:p>
    <w:p w14:paraId="03E9B71B" w14:textId="77777777" w:rsidR="00474044" w:rsidRDefault="00474044" w:rsidP="00474044">
      <w:pPr>
        <w:spacing w:after="0"/>
        <w:rPr>
          <w:bCs/>
        </w:rPr>
      </w:pPr>
      <w:r w:rsidRPr="00474044">
        <w:rPr>
          <w:b/>
          <w:bCs/>
        </w:rPr>
        <w:t>V2V</w:t>
      </w:r>
      <w:r>
        <w:rPr>
          <w:bCs/>
        </w:rPr>
        <w:tab/>
        <w:t>Vehicle-to-Vehicle</w:t>
      </w:r>
    </w:p>
    <w:p w14:paraId="57B780C7" w14:textId="2C48288E" w:rsidR="00474044" w:rsidRDefault="00474044" w:rsidP="00C9471C">
      <w:pPr>
        <w:spacing w:after="0"/>
        <w:rPr>
          <w:color w:val="000000" w:themeColor="text1"/>
        </w:rPr>
      </w:pPr>
      <w:r w:rsidRPr="00474044">
        <w:rPr>
          <w:b/>
          <w:color w:val="000000" w:themeColor="text1"/>
        </w:rPr>
        <w:t>DSRC</w:t>
      </w:r>
      <w:r>
        <w:rPr>
          <w:color w:val="000000" w:themeColor="text1"/>
        </w:rPr>
        <w:tab/>
        <w:t>Dedicated Short Range Communications</w:t>
      </w:r>
    </w:p>
    <w:p w14:paraId="67488BE7" w14:textId="598D6CB7" w:rsidR="00474044" w:rsidRDefault="00474044" w:rsidP="00C9471C">
      <w:pPr>
        <w:spacing w:after="0"/>
        <w:rPr>
          <w:b/>
          <w:color w:val="000000" w:themeColor="text1"/>
        </w:rPr>
      </w:pPr>
      <w:r w:rsidRPr="00474044">
        <w:rPr>
          <w:b/>
          <w:color w:val="000000" w:themeColor="text1"/>
        </w:rPr>
        <w:t>LAN</w:t>
      </w:r>
      <w:r w:rsidRPr="00474044">
        <w:rPr>
          <w:b/>
          <w:color w:val="000000" w:themeColor="text1"/>
        </w:rPr>
        <w:tab/>
      </w:r>
      <w:r w:rsidRPr="00474044">
        <w:rPr>
          <w:color w:val="000000" w:themeColor="text1"/>
        </w:rPr>
        <w:t>Local Area Network</w:t>
      </w:r>
    </w:p>
    <w:p w14:paraId="206B583B" w14:textId="77777777" w:rsidR="00474044" w:rsidRDefault="00474044" w:rsidP="00474044">
      <w:pPr>
        <w:spacing w:after="0"/>
      </w:pPr>
      <w:r w:rsidRPr="00474044">
        <w:rPr>
          <w:b/>
        </w:rPr>
        <w:t>IUT</w:t>
      </w:r>
      <w:r>
        <w:tab/>
      </w:r>
      <w:r>
        <w:tab/>
        <w:t>Implementation Under Test</w:t>
      </w:r>
    </w:p>
    <w:p w14:paraId="219080F9" w14:textId="1A427829" w:rsidR="00474044" w:rsidRDefault="00474044" w:rsidP="00C9471C">
      <w:pPr>
        <w:spacing w:after="0"/>
        <w:rPr>
          <w:color w:val="000000" w:themeColor="text1"/>
        </w:rPr>
      </w:pPr>
      <w:r>
        <w:rPr>
          <w:b/>
          <w:color w:val="000000" w:themeColor="text1"/>
        </w:rPr>
        <w:t>COC</w:t>
      </w:r>
      <w:r>
        <w:rPr>
          <w:b/>
          <w:color w:val="000000" w:themeColor="text1"/>
        </w:rPr>
        <w:tab/>
      </w:r>
      <w:r>
        <w:rPr>
          <w:color w:val="000000" w:themeColor="text1"/>
        </w:rPr>
        <w:t>Certification Operating Council</w:t>
      </w:r>
    </w:p>
    <w:p w14:paraId="03088C8C" w14:textId="2A2ECD93" w:rsidR="00474044" w:rsidRPr="00474044" w:rsidRDefault="00474044" w:rsidP="00C9471C">
      <w:pPr>
        <w:spacing w:after="0"/>
        <w:rPr>
          <w:color w:val="000000" w:themeColor="text1"/>
        </w:rPr>
      </w:pPr>
      <w:r w:rsidRPr="00474044">
        <w:rPr>
          <w:b/>
          <w:color w:val="000000" w:themeColor="text1"/>
        </w:rPr>
        <w:t>RSU</w:t>
      </w:r>
      <w:r>
        <w:rPr>
          <w:color w:val="000000" w:themeColor="text1"/>
        </w:rPr>
        <w:tab/>
        <w:t>Road Side Unit</w:t>
      </w:r>
    </w:p>
    <w:p w14:paraId="52015FC3" w14:textId="3BC81EE6" w:rsidR="00474044" w:rsidRDefault="00474044" w:rsidP="00C9471C">
      <w:pPr>
        <w:spacing w:after="0"/>
      </w:pPr>
      <w:r w:rsidRPr="00474044">
        <w:rPr>
          <w:b/>
        </w:rPr>
        <w:t>TCI</w:t>
      </w:r>
      <w:r>
        <w:tab/>
      </w:r>
      <w:r>
        <w:tab/>
        <w:t>Test Control Interface</w:t>
      </w:r>
    </w:p>
    <w:p w14:paraId="0756341A" w14:textId="366BFE80" w:rsidR="00474044" w:rsidRDefault="00474044" w:rsidP="00C9471C">
      <w:pPr>
        <w:spacing w:after="0"/>
      </w:pPr>
      <w:r w:rsidRPr="00474044">
        <w:rPr>
          <w:b/>
        </w:rPr>
        <w:t>IOP</w:t>
      </w:r>
      <w:r>
        <w:tab/>
      </w:r>
      <w:r>
        <w:tab/>
        <w:t>Interoperability</w:t>
      </w:r>
    </w:p>
    <w:p w14:paraId="680F4472" w14:textId="00FC1668" w:rsidR="00474044" w:rsidRDefault="00474044" w:rsidP="00C9471C">
      <w:pPr>
        <w:spacing w:after="0"/>
      </w:pPr>
      <w:r w:rsidRPr="00474044">
        <w:rPr>
          <w:b/>
        </w:rPr>
        <w:t>CFG</w:t>
      </w:r>
      <w:r>
        <w:tab/>
        <w:t>Configuration</w:t>
      </w:r>
    </w:p>
    <w:p w14:paraId="61F43B44" w14:textId="7699566F" w:rsidR="00474044" w:rsidRDefault="00474044" w:rsidP="00C9471C">
      <w:pPr>
        <w:spacing w:after="0"/>
      </w:pPr>
      <w:r w:rsidRPr="00474044">
        <w:rPr>
          <w:b/>
        </w:rPr>
        <w:t>STD</w:t>
      </w:r>
      <w:r>
        <w:tab/>
        <w:t>Standard</w:t>
      </w:r>
    </w:p>
    <w:p w14:paraId="7395C879" w14:textId="53D93263" w:rsidR="00474044" w:rsidRDefault="00474044" w:rsidP="00C9471C">
      <w:pPr>
        <w:spacing w:after="0"/>
      </w:pPr>
      <w:r w:rsidRPr="00474044">
        <w:rPr>
          <w:b/>
        </w:rPr>
        <w:t>WSM</w:t>
      </w:r>
      <w:r>
        <w:tab/>
        <w:t>WAVE Short Message</w:t>
      </w:r>
    </w:p>
    <w:p w14:paraId="4E6EF4A1" w14:textId="6C79F4C1" w:rsidR="00474044" w:rsidRDefault="00474044" w:rsidP="00C9471C">
      <w:pPr>
        <w:spacing w:after="0"/>
      </w:pPr>
      <w:r w:rsidRPr="00474044">
        <w:rPr>
          <w:b/>
        </w:rPr>
        <w:t>TPID</w:t>
      </w:r>
      <w:r>
        <w:tab/>
        <w:t>Transport Protocol Identifier</w:t>
      </w:r>
    </w:p>
    <w:p w14:paraId="4B79C3AD" w14:textId="77777777" w:rsidR="00474044" w:rsidRDefault="00474044" w:rsidP="00474044">
      <w:pPr>
        <w:spacing w:after="0"/>
      </w:pPr>
      <w:r w:rsidRPr="00474044">
        <w:rPr>
          <w:b/>
        </w:rPr>
        <w:t>PSID</w:t>
      </w:r>
      <w:r>
        <w:tab/>
      </w:r>
      <w:r w:rsidRPr="003D582C">
        <w:t>Provider Service Identifier</w:t>
      </w:r>
    </w:p>
    <w:p w14:paraId="02BC4C0C" w14:textId="2CE420CA" w:rsidR="00474044" w:rsidRDefault="00474044" w:rsidP="00C9471C">
      <w:pPr>
        <w:spacing w:after="0"/>
      </w:pPr>
      <w:r>
        <w:rPr>
          <w:b/>
        </w:rPr>
        <w:t>BSM</w:t>
      </w:r>
      <w:r>
        <w:tab/>
        <w:t>Basic Safety Message</w:t>
      </w:r>
    </w:p>
    <w:p w14:paraId="46CA9FE7" w14:textId="33F3F687" w:rsidR="00474044" w:rsidRDefault="00B506CE" w:rsidP="00C9471C">
      <w:pPr>
        <w:spacing w:after="0"/>
      </w:pPr>
      <w:r>
        <w:rPr>
          <w:b/>
        </w:rPr>
        <w:t>ID</w:t>
      </w:r>
      <w:r>
        <w:tab/>
      </w:r>
      <w:r>
        <w:tab/>
        <w:t>Identifier</w:t>
      </w:r>
    </w:p>
    <w:p w14:paraId="31455EA8" w14:textId="69A67659" w:rsidR="00B506CE" w:rsidRDefault="00B506CE" w:rsidP="00C9471C">
      <w:pPr>
        <w:spacing w:after="0"/>
      </w:pPr>
      <w:r>
        <w:rPr>
          <w:b/>
        </w:rPr>
        <w:t>WSA</w:t>
      </w:r>
      <w:r>
        <w:tab/>
        <w:t>Wave Service Advertisement</w:t>
      </w:r>
    </w:p>
    <w:p w14:paraId="734BE8FA" w14:textId="01D6DE20" w:rsidR="00B506CE" w:rsidRPr="00B506CE" w:rsidRDefault="00B506CE" w:rsidP="00C9471C">
      <w:pPr>
        <w:spacing w:after="0"/>
      </w:pPr>
      <w:r w:rsidRPr="00B506CE">
        <w:rPr>
          <w:b/>
        </w:rPr>
        <w:t>TX</w:t>
      </w:r>
      <w:r>
        <w:tab/>
      </w:r>
      <w:r>
        <w:tab/>
        <w:t>Transmit</w:t>
      </w:r>
    </w:p>
    <w:p w14:paraId="08C10A27" w14:textId="0CBCFDCB" w:rsidR="00B506CE" w:rsidRDefault="00B506CE" w:rsidP="00C9471C">
      <w:pPr>
        <w:spacing w:after="0"/>
      </w:pPr>
      <w:r>
        <w:rPr>
          <w:b/>
        </w:rPr>
        <w:t>UDP</w:t>
      </w:r>
      <w:r>
        <w:tab/>
        <w:t>User Datagram Protocol</w:t>
      </w:r>
    </w:p>
    <w:p w14:paraId="4961099C" w14:textId="162F82CD" w:rsidR="00B506CE" w:rsidRDefault="00B506CE" w:rsidP="00C9471C">
      <w:pPr>
        <w:spacing w:after="0"/>
      </w:pPr>
      <w:r w:rsidRPr="00B506CE">
        <w:rPr>
          <w:b/>
        </w:rPr>
        <w:t>IP</w:t>
      </w:r>
      <w:r>
        <w:tab/>
      </w:r>
      <w:r>
        <w:tab/>
        <w:t>Internet Protocol</w:t>
      </w:r>
    </w:p>
    <w:p w14:paraId="7CB5EFE4" w14:textId="7167408E" w:rsidR="00B506CE" w:rsidRPr="00B506CE" w:rsidRDefault="00B506CE" w:rsidP="00C9471C">
      <w:pPr>
        <w:spacing w:after="0"/>
      </w:pPr>
      <w:r>
        <w:rPr>
          <w:b/>
        </w:rPr>
        <w:t>IPv</w:t>
      </w:r>
      <w:r w:rsidRPr="00B506CE">
        <w:rPr>
          <w:b/>
        </w:rPr>
        <w:t>6</w:t>
      </w:r>
      <w:r>
        <w:tab/>
        <w:t>Internet Protocol Version 6</w:t>
      </w:r>
    </w:p>
    <w:p w14:paraId="06C87AF3" w14:textId="6E36DC66" w:rsidR="00474044" w:rsidRDefault="00B506CE" w:rsidP="00C9471C">
      <w:pPr>
        <w:spacing w:after="0"/>
        <w:rPr>
          <w:rFonts w:eastAsia="Arial"/>
        </w:rPr>
      </w:pPr>
      <w:r w:rsidRPr="00B506CE">
        <w:rPr>
          <w:rFonts w:eastAsia="Arial"/>
          <w:b/>
        </w:rPr>
        <w:t>I/F</w:t>
      </w:r>
      <w:r>
        <w:rPr>
          <w:rFonts w:eastAsia="Arial"/>
        </w:rPr>
        <w:tab/>
      </w:r>
      <w:r>
        <w:rPr>
          <w:rFonts w:eastAsia="Arial"/>
          <w:b/>
        </w:rPr>
        <w:tab/>
      </w:r>
      <w:r>
        <w:rPr>
          <w:rFonts w:eastAsia="Arial"/>
        </w:rPr>
        <w:t>Interface</w:t>
      </w:r>
    </w:p>
    <w:p w14:paraId="70899C46" w14:textId="77777777" w:rsidR="00B506CE" w:rsidRPr="00B506CE" w:rsidRDefault="00B506CE" w:rsidP="00C9471C">
      <w:pPr>
        <w:spacing w:after="0"/>
      </w:pPr>
    </w:p>
    <w:p w14:paraId="48B855E8" w14:textId="77777777" w:rsidR="005B25C4" w:rsidRDefault="008058FC" w:rsidP="00FF4529">
      <w:pPr>
        <w:pStyle w:val="Heading1"/>
      </w:pPr>
      <w:bookmarkStart w:id="14" w:name="_Toc481578616"/>
      <w:bookmarkStart w:id="15" w:name="_Toc481426047"/>
      <w:r w:rsidRPr="008058FC">
        <w:t>Prerequisites</w:t>
      </w:r>
      <w:r>
        <w:t xml:space="preserve"> and </w:t>
      </w:r>
      <w:r w:rsidR="005B25C4">
        <w:t>Test Configurations</w:t>
      </w:r>
      <w:bookmarkEnd w:id="14"/>
      <w:bookmarkEnd w:id="15"/>
    </w:p>
    <w:p w14:paraId="62C48B42" w14:textId="77777777" w:rsidR="008058FC" w:rsidRPr="008058FC" w:rsidRDefault="008058FC" w:rsidP="008058FC">
      <w:pPr>
        <w:pStyle w:val="Heading2"/>
      </w:pPr>
      <w:bookmarkStart w:id="16" w:name="_Toc481578617"/>
      <w:bookmarkStart w:id="17" w:name="_Toc481426048"/>
      <w:r>
        <w:t>Test Configurations</w:t>
      </w:r>
      <w:bookmarkEnd w:id="16"/>
      <w:bookmarkEnd w:id="17"/>
    </w:p>
    <w:p w14:paraId="2FBFB522" w14:textId="19B5FE36" w:rsidR="004A4F30" w:rsidRDefault="006F248C" w:rsidP="004A4F30">
      <w:r w:rsidRPr="00F14F3E">
        <w:rPr>
          <w:b/>
        </w:rPr>
        <w:t>IOP CFG 1</w:t>
      </w:r>
      <w:r>
        <w:t xml:space="preserve">: </w:t>
      </w:r>
      <w:r w:rsidR="004A4F30" w:rsidRPr="00E3598C">
        <w:t>Two IUTs are placed a short distance away from each other to allow for easy communication.</w:t>
      </w:r>
      <w:r w:rsidR="00E3598C">
        <w:t xml:space="preserve"> </w:t>
      </w:r>
      <w:r w:rsidR="00BF2BCB">
        <w:t>One IUT may be replaced by a system provided by the COC specifically when an RSU functionality is required.</w:t>
      </w:r>
    </w:p>
    <w:p w14:paraId="48A8D885" w14:textId="77777777" w:rsidR="006F248C" w:rsidRDefault="006F248C" w:rsidP="004A4F30">
      <w:pPr>
        <w:rPr>
          <w:del w:id="18" w:author="Dmitri.Khijniak@7Layers.com" w:date="2017-05-03T12:43:00Z"/>
        </w:rPr>
      </w:pPr>
      <w:del w:id="19" w:author="Dmitri.Khijniak@7Layers.com" w:date="2017-05-03T12:43:00Z">
        <w:r w:rsidRPr="00F14F3E">
          <w:rPr>
            <w:b/>
          </w:rPr>
          <w:delText>IOP CFG 2</w:delText>
        </w:r>
        <w:r>
          <w:delText>: One IUT is connected to a test apparatus cable of automatically testing the IUT through the TCI and returning a pass/fa</w:delText>
        </w:r>
        <w:bookmarkStart w:id="20" w:name="_GoBack"/>
        <w:bookmarkEnd w:id="20"/>
        <w:r>
          <w:delText>il verdict</w:delText>
        </w:r>
      </w:del>
    </w:p>
    <w:p w14:paraId="3758AE51" w14:textId="1087342C" w:rsidR="00F106A2" w:rsidRDefault="00F106A2" w:rsidP="004A4F30">
      <w:del w:id="21" w:author="Dmitri.Khijniak@7Layers.com" w:date="2017-05-03T12:43:00Z">
        <w:r>
          <w:delText>IOP CFG 3</w:delText>
        </w:r>
      </w:del>
      <w:ins w:id="22" w:author="Dmitri.Khijniak@7Layers.com" w:date="2017-05-03T12:43:00Z">
        <w:r w:rsidRPr="00732703">
          <w:rPr>
            <w:b/>
          </w:rPr>
          <w:t xml:space="preserve">IOP CFG </w:t>
        </w:r>
        <w:r w:rsidR="00732703" w:rsidRPr="00732703">
          <w:rPr>
            <w:b/>
          </w:rPr>
          <w:t>2</w:t>
        </w:r>
      </w:ins>
      <w:r>
        <w:t xml:space="preserve">: IUT transmission is tested with a DSRC sniffer. </w:t>
      </w:r>
    </w:p>
    <w:p w14:paraId="3CFBF86E" w14:textId="554C9BA0" w:rsidR="00496039" w:rsidRPr="00E3598C" w:rsidRDefault="00496039" w:rsidP="004A4F30"/>
    <w:p w14:paraId="54543AAA" w14:textId="77777777" w:rsidR="0072118B" w:rsidRDefault="0072118B">
      <w:pPr>
        <w:overflowPunct/>
        <w:autoSpaceDE/>
        <w:autoSpaceDN/>
        <w:adjustRightInd/>
        <w:spacing w:after="0"/>
        <w:textAlignment w:val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471D6508" w14:textId="48495C7D" w:rsidR="0072118B" w:rsidRDefault="0072118B" w:rsidP="0072118B">
      <w:pPr>
        <w:pStyle w:val="Heading1"/>
      </w:pPr>
      <w:bookmarkStart w:id="23" w:name="_Toc481578618"/>
      <w:bookmarkStart w:id="24" w:name="_Toc481426049"/>
      <w:r w:rsidRPr="00EA5BF1">
        <w:lastRenderedPageBreak/>
        <w:t>WSM Packet</w:t>
      </w:r>
      <w:r w:rsidR="009603C4">
        <w:t>s</w:t>
      </w:r>
      <w:bookmarkEnd w:id="23"/>
      <w:bookmarkEnd w:id="24"/>
      <w:r w:rsidRPr="00EA5BF1">
        <w:t xml:space="preserve"> </w:t>
      </w:r>
    </w:p>
    <w:p w14:paraId="416E1076" w14:textId="4529E0C5" w:rsidR="009603C4" w:rsidRDefault="009603C4" w:rsidP="009603C4">
      <w:pPr>
        <w:pStyle w:val="Heading2"/>
      </w:pPr>
      <w:bookmarkStart w:id="25" w:name="_Toc481578619"/>
      <w:bookmarkStart w:id="26" w:name="_Toc481426050"/>
      <w:r w:rsidRPr="00EA5BF1">
        <w:t>Validation</w:t>
      </w:r>
      <w:bookmarkEnd w:id="25"/>
      <w:bookmarkEnd w:id="26"/>
    </w:p>
    <w:p w14:paraId="4DB9BD25" w14:textId="09EE0D28" w:rsidR="0072118B" w:rsidRDefault="009603C4" w:rsidP="00590991">
      <w:pPr>
        <w:pStyle w:val="Heading3"/>
      </w:pPr>
      <w:bookmarkStart w:id="27" w:name="_Toc481578620"/>
      <w:bookmarkStart w:id="28" w:name="_Toc481426051"/>
      <w:r w:rsidRPr="009603C4">
        <w:t>IOP TC WSM 1</w:t>
      </w:r>
      <w:bookmarkEnd w:id="27"/>
      <w:bookmarkEnd w:id="28"/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77"/>
        <w:gridCol w:w="900"/>
        <w:gridCol w:w="1440"/>
        <w:gridCol w:w="5130"/>
      </w:tblGrid>
      <w:tr w:rsidR="0072118B" w14:paraId="3515A6B6" w14:textId="77777777" w:rsidTr="008322E5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A1B17" w14:textId="77777777" w:rsidR="0072118B" w:rsidRPr="00EA5BF1" w:rsidRDefault="0072118B" w:rsidP="008322E5">
            <w:pPr>
              <w:spacing w:after="0"/>
              <w:ind w:left="79"/>
              <w:rPr>
                <w:rFonts w:eastAsia="Arial"/>
              </w:rPr>
            </w:pPr>
            <w:r w:rsidRPr="00EA5BF1">
              <w:rPr>
                <w:rFonts w:eastAsia="Arial"/>
                <w:b/>
              </w:rPr>
              <w:t>I</w:t>
            </w:r>
            <w:r w:rsidRPr="00EA5BF1">
              <w:rPr>
                <w:rFonts w:eastAsia="Arial"/>
                <w:b/>
                <w:spacing w:val="-2"/>
              </w:rPr>
              <w:t>d</w:t>
            </w:r>
            <w:r w:rsidRPr="00EA5BF1">
              <w:rPr>
                <w:rFonts w:eastAsia="Arial"/>
                <w:b/>
                <w:spacing w:val="1"/>
              </w:rPr>
              <w:t>e</w:t>
            </w:r>
            <w:r w:rsidRPr="00EA5BF1">
              <w:rPr>
                <w:rFonts w:eastAsia="Arial"/>
                <w:b/>
              </w:rPr>
              <w:t>n</w:t>
            </w:r>
            <w:r w:rsidRPr="00EA5BF1">
              <w:rPr>
                <w:rFonts w:eastAsia="Arial"/>
                <w:b/>
                <w:spacing w:val="-2"/>
              </w:rPr>
              <w:t>t</w:t>
            </w:r>
            <w:r w:rsidRPr="00EA5BF1">
              <w:rPr>
                <w:rFonts w:eastAsia="Arial"/>
                <w:b/>
                <w:spacing w:val="2"/>
              </w:rPr>
              <w:t>i</w:t>
            </w:r>
            <w:r w:rsidRPr="00EA5BF1">
              <w:rPr>
                <w:rFonts w:eastAsia="Arial"/>
                <w:b/>
                <w:spacing w:val="-2"/>
              </w:rPr>
              <w:t>f</w:t>
            </w:r>
            <w:r w:rsidRPr="00EA5BF1">
              <w:rPr>
                <w:rFonts w:eastAsia="Arial"/>
                <w:b/>
                <w:spacing w:val="2"/>
              </w:rPr>
              <w:t>i</w:t>
            </w:r>
            <w:r w:rsidRPr="00EA5BF1">
              <w:rPr>
                <w:rFonts w:eastAsia="Arial"/>
                <w:b/>
                <w:spacing w:val="-1"/>
              </w:rPr>
              <w:t>e</w:t>
            </w:r>
            <w:r w:rsidRPr="00EA5BF1">
              <w:rPr>
                <w:rFonts w:eastAsia="Arial"/>
                <w:b/>
                <w:spacing w:val="2"/>
              </w:rPr>
              <w:t>r</w:t>
            </w:r>
            <w:r w:rsidRPr="00EA5BF1">
              <w:rPr>
                <w:rFonts w:eastAsia="Arial"/>
                <w:b/>
              </w:rPr>
              <w:t>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E3BB6" w14:textId="55433959" w:rsidR="0072118B" w:rsidRPr="00EA5BF1" w:rsidRDefault="00F14F3E" w:rsidP="008322E5">
            <w:pPr>
              <w:spacing w:after="0"/>
              <w:ind w:left="79"/>
              <w:rPr>
                <w:rFonts w:eastAsia="Arial"/>
              </w:rPr>
            </w:pPr>
            <w:r>
              <w:rPr>
                <w:rFonts w:eastAsia="Arial"/>
              </w:rPr>
              <w:t xml:space="preserve">IOP TC </w:t>
            </w:r>
            <w:r w:rsidR="00320AD6">
              <w:rPr>
                <w:rFonts w:eastAsia="Arial"/>
              </w:rPr>
              <w:t xml:space="preserve">WSM </w:t>
            </w:r>
            <w:r>
              <w:rPr>
                <w:rFonts w:eastAsia="Arial"/>
              </w:rPr>
              <w:t>1</w:t>
            </w:r>
          </w:p>
        </w:tc>
      </w:tr>
      <w:tr w:rsidR="0072118B" w14:paraId="1CB6BEAA" w14:textId="77777777" w:rsidTr="008322E5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955AF" w14:textId="77777777" w:rsidR="0072118B" w:rsidRPr="00EA5BF1" w:rsidRDefault="0072118B" w:rsidP="008322E5">
            <w:pPr>
              <w:spacing w:after="0"/>
              <w:ind w:left="79"/>
              <w:rPr>
                <w:rFonts w:eastAsia="Arial"/>
              </w:rPr>
            </w:pPr>
            <w:r w:rsidRPr="00EA5BF1">
              <w:rPr>
                <w:rFonts w:eastAsia="Arial"/>
                <w:b/>
                <w:spacing w:val="-1"/>
              </w:rPr>
              <w:t>Summary: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8CB93" w14:textId="10D42B74" w:rsidR="0072118B" w:rsidRPr="00EA5BF1" w:rsidRDefault="0072118B" w:rsidP="008322E5">
            <w:pPr>
              <w:spacing w:after="0"/>
              <w:rPr>
                <w:rFonts w:eastAsia="Arial"/>
              </w:rPr>
            </w:pPr>
            <w:r w:rsidRPr="00EA5BF1">
              <w:rPr>
                <w:rFonts w:eastAsia="Arial"/>
              </w:rPr>
              <w:t xml:space="preserve"> Transmit WSM with version number and ethertype</w:t>
            </w:r>
            <w:r w:rsidR="00FE1DD8">
              <w:rPr>
                <w:rFonts w:eastAsia="Arial"/>
              </w:rPr>
              <w:t xml:space="preserve"> </w:t>
            </w:r>
          </w:p>
        </w:tc>
      </w:tr>
      <w:tr w:rsidR="0072118B" w14:paraId="37566907" w14:textId="77777777" w:rsidTr="008322E5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D47C4" w14:textId="77777777" w:rsidR="0072118B" w:rsidRPr="00EA5BF1" w:rsidRDefault="0072118B" w:rsidP="008322E5">
            <w:pPr>
              <w:spacing w:after="0"/>
              <w:ind w:left="79"/>
              <w:rPr>
                <w:rFonts w:eastAsia="Arial"/>
              </w:rPr>
            </w:pPr>
            <w:r w:rsidRPr="00EA5BF1">
              <w:rPr>
                <w:rFonts w:eastAsia="Arial"/>
                <w:b/>
              </w:rPr>
              <w:t>Con</w:t>
            </w:r>
            <w:r w:rsidRPr="00EA5BF1">
              <w:rPr>
                <w:rFonts w:eastAsia="Arial"/>
                <w:b/>
                <w:spacing w:val="-2"/>
              </w:rPr>
              <w:t>f</w:t>
            </w:r>
            <w:r w:rsidRPr="00EA5BF1">
              <w:rPr>
                <w:rFonts w:eastAsia="Arial"/>
                <w:b/>
              </w:rPr>
              <w:t>ig</w:t>
            </w:r>
            <w:r w:rsidRPr="00EA5BF1">
              <w:rPr>
                <w:rFonts w:eastAsia="Arial"/>
                <w:b/>
                <w:spacing w:val="-2"/>
              </w:rPr>
              <w:t>u</w:t>
            </w:r>
            <w:r w:rsidRPr="00EA5BF1">
              <w:rPr>
                <w:rFonts w:eastAsia="Arial"/>
                <w:b/>
                <w:spacing w:val="2"/>
              </w:rPr>
              <w:t>r</w:t>
            </w:r>
            <w:r w:rsidRPr="00EA5BF1">
              <w:rPr>
                <w:rFonts w:eastAsia="Arial"/>
                <w:b/>
                <w:spacing w:val="1"/>
              </w:rPr>
              <w:t>a</w:t>
            </w:r>
            <w:r w:rsidRPr="00EA5BF1">
              <w:rPr>
                <w:rFonts w:eastAsia="Arial"/>
                <w:b/>
                <w:spacing w:val="-2"/>
              </w:rPr>
              <w:t>t</w:t>
            </w:r>
            <w:r w:rsidRPr="00EA5BF1">
              <w:rPr>
                <w:rFonts w:eastAsia="Arial"/>
                <w:b/>
                <w:spacing w:val="2"/>
              </w:rPr>
              <w:t>i</w:t>
            </w:r>
            <w:r w:rsidRPr="00EA5BF1">
              <w:rPr>
                <w:rFonts w:eastAsia="Arial"/>
                <w:b/>
              </w:rPr>
              <w:t>o</w:t>
            </w:r>
            <w:r w:rsidRPr="00EA5BF1">
              <w:rPr>
                <w:rFonts w:eastAsia="Arial"/>
                <w:b/>
                <w:spacing w:val="-2"/>
              </w:rPr>
              <w:t>n</w:t>
            </w:r>
            <w:r w:rsidRPr="00EA5BF1">
              <w:rPr>
                <w:rFonts w:eastAsia="Arial"/>
                <w:b/>
              </w:rPr>
              <w:t>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6F308" w14:textId="519861C1" w:rsidR="0072118B" w:rsidRPr="00EA5BF1" w:rsidRDefault="00BA3BB5" w:rsidP="008322E5">
            <w:pPr>
              <w:spacing w:after="0"/>
              <w:ind w:left="79"/>
              <w:rPr>
                <w:rFonts w:eastAsia="Arial"/>
              </w:rPr>
            </w:pPr>
            <w:r>
              <w:t>IOP CFG 1</w:t>
            </w:r>
          </w:p>
        </w:tc>
      </w:tr>
      <w:tr w:rsidR="0072118B" w14:paraId="7F600FEA" w14:textId="77777777" w:rsidTr="008322E5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7F355" w14:textId="77777777" w:rsidR="0072118B" w:rsidRPr="00EA5BF1" w:rsidRDefault="0072118B" w:rsidP="008322E5">
            <w:pPr>
              <w:spacing w:after="0"/>
              <w:ind w:left="79"/>
              <w:rPr>
                <w:rFonts w:eastAsia="Arial"/>
              </w:rPr>
            </w:pPr>
            <w:r w:rsidRPr="00EA5BF1">
              <w:rPr>
                <w:rFonts w:eastAsia="Arial"/>
                <w:b/>
              </w:rPr>
              <w:t>R</w:t>
            </w:r>
            <w:r w:rsidRPr="00EA5BF1">
              <w:rPr>
                <w:rFonts w:eastAsia="Arial"/>
                <w:b/>
                <w:spacing w:val="1"/>
              </w:rPr>
              <w:t>e</w:t>
            </w:r>
            <w:r w:rsidRPr="00EA5BF1">
              <w:rPr>
                <w:rFonts w:eastAsia="Arial"/>
                <w:b/>
              </w:rPr>
              <w:t>f</w:t>
            </w:r>
            <w:r w:rsidRPr="00EA5BF1">
              <w:rPr>
                <w:rFonts w:eastAsia="Arial"/>
                <w:b/>
                <w:spacing w:val="-1"/>
              </w:rPr>
              <w:t>e</w:t>
            </w:r>
            <w:r w:rsidRPr="00EA5BF1">
              <w:rPr>
                <w:rFonts w:eastAsia="Arial"/>
                <w:b/>
                <w:spacing w:val="2"/>
              </w:rPr>
              <w:t>r</w:t>
            </w:r>
            <w:r w:rsidRPr="00EA5BF1">
              <w:rPr>
                <w:rFonts w:eastAsia="Arial"/>
                <w:b/>
                <w:spacing w:val="-1"/>
              </w:rPr>
              <w:t>e</w:t>
            </w:r>
            <w:r w:rsidRPr="00EA5BF1">
              <w:rPr>
                <w:rFonts w:eastAsia="Arial"/>
                <w:b/>
              </w:rPr>
              <w:t>n</w:t>
            </w:r>
            <w:r w:rsidRPr="00EA5BF1">
              <w:rPr>
                <w:rFonts w:eastAsia="Arial"/>
                <w:b/>
                <w:spacing w:val="1"/>
              </w:rPr>
              <w:t>c</w:t>
            </w:r>
            <w:r w:rsidRPr="00EA5BF1">
              <w:rPr>
                <w:rFonts w:eastAsia="Arial"/>
                <w:b/>
                <w:spacing w:val="-1"/>
              </w:rPr>
              <w:t>es: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EC9CA" w14:textId="32D82DB4" w:rsidR="0072118B" w:rsidRPr="00EA5BF1" w:rsidRDefault="004B2282" w:rsidP="008322E5">
            <w:pPr>
              <w:spacing w:after="0"/>
              <w:ind w:left="79"/>
              <w:rPr>
                <w:rFonts w:eastAsia="Arial"/>
              </w:rPr>
            </w:pPr>
            <w:r>
              <w:t>[5]</w:t>
            </w:r>
          </w:p>
        </w:tc>
      </w:tr>
      <w:tr w:rsidR="0072118B" w14:paraId="3A0BFA55" w14:textId="77777777" w:rsidTr="008322E5">
        <w:tc>
          <w:tcPr>
            <w:tcW w:w="92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F736E" w14:textId="77777777" w:rsidR="0072118B" w:rsidRPr="00EA5BF1" w:rsidRDefault="0072118B" w:rsidP="008322E5">
            <w:pPr>
              <w:spacing w:after="0"/>
            </w:pPr>
          </w:p>
        </w:tc>
      </w:tr>
      <w:tr w:rsidR="0072118B" w14:paraId="32EE2F32" w14:textId="77777777" w:rsidTr="008322E5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F71A2" w14:textId="77777777" w:rsidR="0072118B" w:rsidRPr="00EA5BF1" w:rsidRDefault="0072118B" w:rsidP="008322E5">
            <w:pPr>
              <w:spacing w:after="0"/>
              <w:ind w:left="79"/>
              <w:rPr>
                <w:rFonts w:eastAsia="Arial"/>
              </w:rPr>
            </w:pPr>
            <w:r w:rsidRPr="00EA5BF1">
              <w:rPr>
                <w:rFonts w:eastAsia="Arial"/>
                <w:b/>
              </w:rPr>
              <w:t>P</w:t>
            </w:r>
            <w:r w:rsidRPr="00EA5BF1">
              <w:rPr>
                <w:rFonts w:eastAsia="Arial"/>
                <w:b/>
                <w:spacing w:val="2"/>
              </w:rPr>
              <w:t>r</w:t>
            </w:r>
            <w:r w:rsidRPr="00EA5BF1">
              <w:rPr>
                <w:rFonts w:eastAsia="Arial"/>
                <w:b/>
                <w:spacing w:val="-1"/>
              </w:rPr>
              <w:t>e</w:t>
            </w:r>
            <w:r w:rsidRPr="00EA5BF1">
              <w:rPr>
                <w:rFonts w:eastAsia="Arial"/>
                <w:b/>
              </w:rPr>
              <w:t>-t</w:t>
            </w:r>
            <w:r w:rsidRPr="00EA5BF1">
              <w:rPr>
                <w:rFonts w:eastAsia="Arial"/>
                <w:b/>
                <w:spacing w:val="-1"/>
              </w:rPr>
              <w:t>e</w:t>
            </w:r>
            <w:r w:rsidRPr="00EA5BF1">
              <w:rPr>
                <w:rFonts w:eastAsia="Arial"/>
                <w:b/>
                <w:spacing w:val="1"/>
              </w:rPr>
              <w:t>s</w:t>
            </w:r>
            <w:r w:rsidRPr="00EA5BF1">
              <w:rPr>
                <w:rFonts w:eastAsia="Arial"/>
                <w:b/>
              </w:rPr>
              <w:t>t</w:t>
            </w:r>
          </w:p>
          <w:p w14:paraId="32073D21" w14:textId="77777777" w:rsidR="0072118B" w:rsidRPr="00EA5BF1" w:rsidRDefault="0072118B" w:rsidP="008322E5">
            <w:pPr>
              <w:spacing w:after="0"/>
              <w:ind w:left="79"/>
              <w:rPr>
                <w:rFonts w:eastAsia="Arial"/>
              </w:rPr>
            </w:pPr>
            <w:r w:rsidRPr="00EA5BF1">
              <w:rPr>
                <w:rFonts w:eastAsia="Arial"/>
                <w:b/>
                <w:spacing w:val="1"/>
              </w:rPr>
              <w:t>c</w:t>
            </w:r>
            <w:r w:rsidRPr="00EA5BF1">
              <w:rPr>
                <w:rFonts w:eastAsia="Arial"/>
                <w:b/>
                <w:spacing w:val="-2"/>
              </w:rPr>
              <w:t>o</w:t>
            </w:r>
            <w:r w:rsidRPr="00EA5BF1">
              <w:rPr>
                <w:rFonts w:eastAsia="Arial"/>
                <w:b/>
              </w:rPr>
              <w:t>n</w:t>
            </w:r>
            <w:r w:rsidRPr="00EA5BF1">
              <w:rPr>
                <w:rFonts w:eastAsia="Arial"/>
                <w:b/>
                <w:spacing w:val="-2"/>
              </w:rPr>
              <w:t>d</w:t>
            </w:r>
            <w:r w:rsidRPr="00EA5BF1">
              <w:rPr>
                <w:rFonts w:eastAsia="Arial"/>
                <w:b/>
                <w:spacing w:val="2"/>
              </w:rPr>
              <w:t>i</w:t>
            </w:r>
            <w:r w:rsidRPr="00EA5BF1">
              <w:rPr>
                <w:rFonts w:eastAsia="Arial"/>
                <w:b/>
                <w:spacing w:val="-2"/>
              </w:rPr>
              <w:t>t</w:t>
            </w:r>
            <w:r w:rsidRPr="00EA5BF1">
              <w:rPr>
                <w:rFonts w:eastAsia="Arial"/>
                <w:b/>
                <w:spacing w:val="2"/>
              </w:rPr>
              <w:t>i</w:t>
            </w:r>
            <w:r w:rsidRPr="00EA5BF1">
              <w:rPr>
                <w:rFonts w:eastAsia="Arial"/>
                <w:b/>
              </w:rPr>
              <w:t>o</w:t>
            </w:r>
            <w:r w:rsidRPr="00EA5BF1">
              <w:rPr>
                <w:rFonts w:eastAsia="Arial"/>
                <w:b/>
                <w:spacing w:val="-2"/>
              </w:rPr>
              <w:t>n</w:t>
            </w:r>
            <w:r w:rsidRPr="00EA5BF1">
              <w:rPr>
                <w:rFonts w:eastAsia="Arial"/>
                <w:b/>
                <w:spacing w:val="-1"/>
              </w:rPr>
              <w:t>s</w:t>
            </w:r>
            <w:r w:rsidRPr="00EA5BF1">
              <w:rPr>
                <w:rFonts w:eastAsia="Arial"/>
                <w:b/>
              </w:rPr>
              <w:t>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99AD8" w14:textId="7548B35E" w:rsidR="0072118B" w:rsidRDefault="00E92F6C" w:rsidP="008322E5">
            <w:pPr>
              <w:spacing w:after="0"/>
              <w:ind w:left="79" w:right="91"/>
              <w:rPr>
                <w:ins w:id="29" w:author="Dmitri.Khijniak@7Layers.com" w:date="2017-05-03T12:43:00Z"/>
                <w:rFonts w:eastAsia="Arial"/>
              </w:rPr>
            </w:pPr>
            <w:r>
              <w:rPr>
                <w:rFonts w:eastAsia="Arial"/>
              </w:rPr>
              <w:t xml:space="preserve">Device A </w:t>
            </w:r>
            <w:ins w:id="30" w:author="Dmitri.Khijniak@7Layers.com" w:date="2017-05-03T12:43:00Z">
              <w:r>
                <w:rPr>
                  <w:rFonts w:eastAsia="Arial"/>
                </w:rPr>
                <w:t>can</w:t>
              </w:r>
            </w:ins>
            <w:r>
              <w:rPr>
                <w:rFonts w:eastAsia="Arial"/>
              </w:rPr>
              <w:t xml:space="preserve"> transmit </w:t>
            </w:r>
            <w:ins w:id="31" w:author="Dmitri.Khijniak@7Layers.com" w:date="2017-05-03T12:43:00Z">
              <w:r>
                <w:rPr>
                  <w:rFonts w:eastAsia="Arial"/>
                </w:rPr>
                <w:t>WSMs</w:t>
              </w:r>
            </w:ins>
          </w:p>
          <w:p w14:paraId="5AC0D668" w14:textId="23C3FE0B" w:rsidR="00E92F6C" w:rsidRPr="00EA5BF1" w:rsidRDefault="00E92F6C" w:rsidP="008322E5">
            <w:pPr>
              <w:spacing w:after="0"/>
              <w:ind w:left="79" w:right="91"/>
              <w:rPr>
                <w:rFonts w:eastAsia="Arial"/>
              </w:rPr>
            </w:pPr>
            <w:ins w:id="32" w:author="Dmitri.Khijniak@7Layers.com" w:date="2017-05-03T12:43:00Z">
              <w:r>
                <w:rPr>
                  <w:rFonts w:eastAsia="Arial"/>
                </w:rPr>
                <w:t>Device B can</w:t>
              </w:r>
            </w:ins>
            <w:r>
              <w:rPr>
                <w:rFonts w:eastAsia="Arial"/>
              </w:rPr>
              <w:t xml:space="preserve"> receive WSMs</w:t>
            </w:r>
          </w:p>
        </w:tc>
      </w:tr>
      <w:tr w:rsidR="0072118B" w14:paraId="5AEC716B" w14:textId="77777777" w:rsidTr="008322E5">
        <w:tc>
          <w:tcPr>
            <w:tcW w:w="9247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6955BB7" w14:textId="77777777" w:rsidR="0072118B" w:rsidRPr="00EA5BF1" w:rsidRDefault="0072118B" w:rsidP="008322E5">
            <w:pPr>
              <w:spacing w:after="0"/>
            </w:pPr>
          </w:p>
        </w:tc>
      </w:tr>
      <w:tr w:rsidR="0072118B" w14:paraId="039BBA72" w14:textId="77777777" w:rsidTr="008322E5">
        <w:tc>
          <w:tcPr>
            <w:tcW w:w="17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BC7EC1D" w14:textId="77777777" w:rsidR="0072118B" w:rsidRPr="00EA5BF1" w:rsidRDefault="0072118B" w:rsidP="008322E5">
            <w:pPr>
              <w:spacing w:after="0"/>
              <w:ind w:left="79"/>
              <w:rPr>
                <w:rFonts w:eastAsia="Arial"/>
              </w:rPr>
            </w:pPr>
            <w:r w:rsidRPr="00EA5BF1">
              <w:rPr>
                <w:rFonts w:eastAsia="Arial"/>
                <w:b/>
              </w:rPr>
              <w:t>T</w:t>
            </w:r>
            <w:r w:rsidRPr="00EA5BF1">
              <w:rPr>
                <w:rFonts w:eastAsia="Arial"/>
                <w:b/>
                <w:spacing w:val="-1"/>
              </w:rPr>
              <w:t>e</w:t>
            </w:r>
            <w:r w:rsidRPr="00EA5BF1">
              <w:rPr>
                <w:rFonts w:eastAsia="Arial"/>
                <w:b/>
                <w:spacing w:val="1"/>
              </w:rPr>
              <w:t>s</w:t>
            </w:r>
            <w:r w:rsidRPr="00EA5BF1">
              <w:rPr>
                <w:rFonts w:eastAsia="Arial"/>
                <w:b/>
              </w:rPr>
              <w:t>t</w:t>
            </w:r>
            <w:r w:rsidRPr="00EA5BF1">
              <w:rPr>
                <w:rFonts w:eastAsia="Arial"/>
                <w:b/>
                <w:spacing w:val="-1"/>
              </w:rPr>
              <w:t xml:space="preserve"> </w:t>
            </w:r>
            <w:r w:rsidRPr="00EA5BF1">
              <w:rPr>
                <w:rFonts w:eastAsia="Arial"/>
                <w:b/>
                <w:spacing w:val="2"/>
              </w:rPr>
              <w:t>S</w:t>
            </w:r>
            <w:r w:rsidRPr="00EA5BF1">
              <w:rPr>
                <w:rFonts w:eastAsia="Arial"/>
                <w:b/>
                <w:spacing w:val="1"/>
              </w:rPr>
              <w:t>e</w:t>
            </w:r>
            <w:r w:rsidRPr="00EA5BF1">
              <w:rPr>
                <w:rFonts w:eastAsia="Arial"/>
                <w:b/>
                <w:spacing w:val="-2"/>
              </w:rPr>
              <w:t>q</w:t>
            </w:r>
            <w:r w:rsidRPr="00EA5BF1">
              <w:rPr>
                <w:rFonts w:eastAsia="Arial"/>
                <w:b/>
              </w:rPr>
              <w:t>u</w:t>
            </w:r>
            <w:r w:rsidRPr="00EA5BF1">
              <w:rPr>
                <w:rFonts w:eastAsia="Arial"/>
                <w:b/>
                <w:spacing w:val="1"/>
              </w:rPr>
              <w:t>e</w:t>
            </w:r>
            <w:r w:rsidRPr="00EA5BF1">
              <w:rPr>
                <w:rFonts w:eastAsia="Arial"/>
                <w:b/>
              </w:rPr>
              <w:t>n</w:t>
            </w:r>
            <w:r w:rsidRPr="00EA5BF1">
              <w:rPr>
                <w:rFonts w:eastAsia="Arial"/>
                <w:b/>
                <w:spacing w:val="-1"/>
              </w:rPr>
              <w:t>ce: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9F0FE" w14:textId="77777777" w:rsidR="0072118B" w:rsidRPr="00EA5BF1" w:rsidRDefault="0072118B" w:rsidP="008322E5">
            <w:pPr>
              <w:spacing w:after="0"/>
              <w:ind w:left="178"/>
              <w:rPr>
                <w:rFonts w:eastAsia="Arial"/>
              </w:rPr>
            </w:pPr>
            <w:r w:rsidRPr="00EA5BF1">
              <w:rPr>
                <w:rFonts w:eastAsia="Arial"/>
                <w:b/>
              </w:rPr>
              <w:t>St</w:t>
            </w:r>
            <w:r w:rsidRPr="00EA5BF1">
              <w:rPr>
                <w:rFonts w:eastAsia="Arial"/>
                <w:b/>
                <w:spacing w:val="1"/>
              </w:rPr>
              <w:t>e</w:t>
            </w:r>
            <w:r w:rsidRPr="00EA5BF1">
              <w:rPr>
                <w:rFonts w:eastAsia="Arial"/>
                <w:b/>
              </w:rPr>
              <w:t>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F4606" w14:textId="77777777" w:rsidR="0072118B" w:rsidRPr="00EA5BF1" w:rsidRDefault="0072118B" w:rsidP="00F355B5">
            <w:pPr>
              <w:spacing w:after="0"/>
              <w:ind w:left="93"/>
              <w:rPr>
                <w:rFonts w:eastAsia="Arial"/>
              </w:rPr>
            </w:pPr>
            <w:r w:rsidRPr="00EA5BF1">
              <w:rPr>
                <w:rFonts w:eastAsia="Arial"/>
                <w:b/>
                <w:spacing w:val="2"/>
              </w:rPr>
              <w:t>T</w:t>
            </w:r>
            <w:r w:rsidRPr="00EA5BF1">
              <w:rPr>
                <w:rFonts w:eastAsia="Arial"/>
                <w:b/>
                <w:spacing w:val="-3"/>
              </w:rPr>
              <w:t>y</w:t>
            </w:r>
            <w:r w:rsidRPr="00EA5BF1">
              <w:rPr>
                <w:rFonts w:eastAsia="Arial"/>
                <w:b/>
              </w:rPr>
              <w:t>pe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E1080" w14:textId="77777777" w:rsidR="0072118B" w:rsidRPr="00EA5BF1" w:rsidRDefault="0072118B" w:rsidP="00F355B5">
            <w:pPr>
              <w:spacing w:after="0"/>
              <w:ind w:left="93" w:right="1562"/>
              <w:rPr>
                <w:rFonts w:eastAsia="Arial"/>
              </w:rPr>
            </w:pPr>
            <w:r w:rsidRPr="00EA5BF1">
              <w:rPr>
                <w:rFonts w:eastAsia="Arial"/>
                <w:b/>
              </w:rPr>
              <w:t>D</w:t>
            </w:r>
            <w:r w:rsidRPr="00EA5BF1">
              <w:rPr>
                <w:rFonts w:eastAsia="Arial"/>
                <w:b/>
                <w:spacing w:val="1"/>
              </w:rPr>
              <w:t>e</w:t>
            </w:r>
            <w:r w:rsidRPr="00EA5BF1">
              <w:rPr>
                <w:rFonts w:eastAsia="Arial"/>
                <w:b/>
                <w:spacing w:val="-1"/>
              </w:rPr>
              <w:t>sc</w:t>
            </w:r>
            <w:r w:rsidRPr="00EA5BF1">
              <w:rPr>
                <w:rFonts w:eastAsia="Arial"/>
                <w:b/>
                <w:spacing w:val="2"/>
              </w:rPr>
              <w:t>r</w:t>
            </w:r>
            <w:r w:rsidRPr="00EA5BF1">
              <w:rPr>
                <w:rFonts w:eastAsia="Arial"/>
                <w:b/>
              </w:rPr>
              <w:t>ip</w:t>
            </w:r>
            <w:r w:rsidRPr="00EA5BF1">
              <w:rPr>
                <w:rFonts w:eastAsia="Arial"/>
                <w:b/>
                <w:spacing w:val="-2"/>
              </w:rPr>
              <w:t>t</w:t>
            </w:r>
            <w:r w:rsidRPr="00EA5BF1">
              <w:rPr>
                <w:rFonts w:eastAsia="Arial"/>
                <w:b/>
                <w:spacing w:val="2"/>
              </w:rPr>
              <w:t>i</w:t>
            </w:r>
            <w:r w:rsidRPr="00EA5BF1">
              <w:rPr>
                <w:rFonts w:eastAsia="Arial"/>
                <w:b/>
              </w:rPr>
              <w:t>on</w:t>
            </w:r>
          </w:p>
        </w:tc>
      </w:tr>
      <w:tr w:rsidR="0072118B" w14:paraId="7245B9BF" w14:textId="77777777" w:rsidTr="008322E5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84C66E2" w14:textId="77777777" w:rsidR="0072118B" w:rsidRPr="00EA5BF1" w:rsidRDefault="0072118B" w:rsidP="008322E5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399CE" w14:textId="77777777" w:rsidR="0072118B" w:rsidRPr="00EA5BF1" w:rsidRDefault="0072118B" w:rsidP="008322E5">
            <w:pPr>
              <w:spacing w:after="0"/>
              <w:ind w:left="260" w:right="262"/>
              <w:jc w:val="center"/>
              <w:rPr>
                <w:rFonts w:eastAsia="Arial"/>
              </w:rPr>
            </w:pPr>
            <w:r w:rsidRPr="00EA5BF1">
              <w:rPr>
                <w:rFonts w:eastAsia="Arial"/>
              </w:rPr>
              <w:t>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06C65" w14:textId="2A691A9C" w:rsidR="0072118B" w:rsidRPr="00EA5BF1" w:rsidRDefault="0072118B" w:rsidP="00F355B5">
            <w:pPr>
              <w:spacing w:after="0"/>
              <w:ind w:left="93"/>
              <w:rPr>
                <w:rFonts w:eastAsia="Arial"/>
              </w:rPr>
            </w:pPr>
            <w:r w:rsidRPr="00EA5BF1">
              <w:rPr>
                <w:rFonts w:eastAsia="Arial"/>
              </w:rPr>
              <w:t>Configure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B4292" w14:textId="77777777" w:rsidR="0072118B" w:rsidRPr="00EA5BF1" w:rsidRDefault="0072118B" w:rsidP="008322E5">
            <w:pPr>
              <w:spacing w:after="0"/>
              <w:ind w:left="79"/>
              <w:rPr>
                <w:rFonts w:eastAsia="Arial"/>
              </w:rPr>
            </w:pPr>
            <w:r w:rsidRPr="00EA5BF1">
              <w:rPr>
                <w:rFonts w:eastAsia="Arial"/>
              </w:rPr>
              <w:t>Device A is configured to transmit WSM</w:t>
            </w:r>
          </w:p>
        </w:tc>
      </w:tr>
      <w:tr w:rsidR="0072118B" w14:paraId="3E315C78" w14:textId="77777777" w:rsidTr="008322E5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7F3C500" w14:textId="77777777" w:rsidR="0072118B" w:rsidRPr="00EA5BF1" w:rsidRDefault="0072118B" w:rsidP="008322E5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99180" w14:textId="77777777" w:rsidR="0072118B" w:rsidRPr="00EA5BF1" w:rsidRDefault="0072118B" w:rsidP="008322E5">
            <w:pPr>
              <w:spacing w:after="0"/>
              <w:ind w:left="260" w:right="262"/>
              <w:jc w:val="center"/>
              <w:rPr>
                <w:rFonts w:eastAsia="Arial"/>
              </w:rPr>
            </w:pPr>
            <w:r w:rsidRPr="00EA5BF1">
              <w:rPr>
                <w:rFonts w:eastAsia="Arial"/>
              </w:rPr>
              <w:t>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FC91E" w14:textId="10D9B1EA" w:rsidR="0072118B" w:rsidRPr="00EA5BF1" w:rsidRDefault="0072118B" w:rsidP="00F355B5">
            <w:pPr>
              <w:spacing w:after="0"/>
              <w:ind w:left="93"/>
              <w:rPr>
                <w:rFonts w:eastAsia="Arial"/>
              </w:rPr>
            </w:pPr>
            <w:r w:rsidRPr="00EA5BF1">
              <w:rPr>
                <w:rFonts w:eastAsia="Arial"/>
              </w:rPr>
              <w:t>Stimulus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37A23" w14:textId="77777777" w:rsidR="0072118B" w:rsidRPr="00EA5BF1" w:rsidRDefault="0072118B" w:rsidP="008322E5">
            <w:pPr>
              <w:spacing w:after="0"/>
              <w:ind w:left="79"/>
              <w:rPr>
                <w:rFonts w:eastAsia="Arial"/>
              </w:rPr>
            </w:pPr>
            <w:r w:rsidRPr="00EA5BF1">
              <w:rPr>
                <w:rFonts w:eastAsia="Arial"/>
              </w:rPr>
              <w:t>Device A transmits WSM</w:t>
            </w:r>
          </w:p>
        </w:tc>
      </w:tr>
      <w:tr w:rsidR="0072118B" w14:paraId="0AC6C00F" w14:textId="77777777" w:rsidTr="008322E5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6B53393" w14:textId="77777777" w:rsidR="0072118B" w:rsidRPr="00EA5BF1" w:rsidRDefault="0072118B" w:rsidP="008322E5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848EB" w14:textId="77777777" w:rsidR="0072118B" w:rsidRPr="00EA5BF1" w:rsidRDefault="0072118B" w:rsidP="008322E5">
            <w:pPr>
              <w:spacing w:after="0"/>
              <w:ind w:left="260" w:right="262"/>
              <w:jc w:val="center"/>
              <w:rPr>
                <w:rFonts w:eastAsia="Arial"/>
              </w:rPr>
            </w:pPr>
            <w:r w:rsidRPr="00EA5BF1">
              <w:rPr>
                <w:rFonts w:eastAsia="Arial"/>
              </w:rPr>
              <w:t>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25A41" w14:textId="4DA3935E" w:rsidR="0072118B" w:rsidRPr="00EA5BF1" w:rsidRDefault="0072118B" w:rsidP="00F355B5">
            <w:pPr>
              <w:spacing w:after="0"/>
              <w:ind w:left="93"/>
              <w:rPr>
                <w:rFonts w:eastAsia="Arial"/>
              </w:rPr>
            </w:pPr>
            <w:r w:rsidRPr="00EA5BF1">
              <w:rPr>
                <w:rFonts w:eastAsia="Arial"/>
              </w:rPr>
              <w:t>Verify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D4541" w14:textId="77777777" w:rsidR="0072118B" w:rsidRPr="00EA5BF1" w:rsidRDefault="0072118B" w:rsidP="008322E5">
            <w:pPr>
              <w:spacing w:after="0"/>
              <w:ind w:left="79"/>
              <w:rPr>
                <w:rFonts w:eastAsia="Arial"/>
              </w:rPr>
            </w:pPr>
            <w:r w:rsidRPr="00EA5BF1">
              <w:rPr>
                <w:rFonts w:eastAsia="Arial"/>
              </w:rPr>
              <w:t>Reception of WSM by Device B</w:t>
            </w:r>
          </w:p>
        </w:tc>
      </w:tr>
      <w:tr w:rsidR="0072118B" w14:paraId="43A76BED" w14:textId="77777777" w:rsidTr="008322E5">
        <w:trPr>
          <w:trHeight w:val="161"/>
        </w:trPr>
        <w:tc>
          <w:tcPr>
            <w:tcW w:w="1777" w:type="dxa"/>
            <w:tcBorders>
              <w:left w:val="single" w:sz="4" w:space="0" w:color="000000"/>
              <w:right w:val="single" w:sz="4" w:space="0" w:color="000000"/>
            </w:tcBorders>
          </w:tcPr>
          <w:p w14:paraId="05C2B314" w14:textId="77777777" w:rsidR="0072118B" w:rsidRPr="00EA5BF1" w:rsidRDefault="0072118B" w:rsidP="008322E5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CBF83" w14:textId="77777777" w:rsidR="0072118B" w:rsidRPr="00EA5BF1" w:rsidRDefault="0072118B" w:rsidP="008322E5">
            <w:pPr>
              <w:spacing w:after="0"/>
              <w:ind w:left="260" w:right="262"/>
              <w:jc w:val="center"/>
              <w:rPr>
                <w:rFonts w:eastAsia="Arial"/>
              </w:rPr>
            </w:pPr>
            <w:r w:rsidRPr="00EA5BF1">
              <w:rPr>
                <w:rFonts w:eastAsia="Arial"/>
              </w:rPr>
              <w:t>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BD5BD" w14:textId="151EF369" w:rsidR="0072118B" w:rsidRPr="00EA5BF1" w:rsidRDefault="0072118B" w:rsidP="00F355B5">
            <w:pPr>
              <w:spacing w:after="0"/>
              <w:ind w:left="93"/>
              <w:rPr>
                <w:rFonts w:eastAsia="Arial"/>
              </w:rPr>
            </w:pPr>
            <w:r w:rsidRPr="00EA5BF1">
              <w:rPr>
                <w:rFonts w:eastAsia="Arial"/>
              </w:rPr>
              <w:t>Verify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59399" w14:textId="77777777" w:rsidR="00C77B6B" w:rsidRDefault="0072118B" w:rsidP="008322E5">
            <w:pPr>
              <w:spacing w:after="0"/>
              <w:ind w:left="79"/>
              <w:rPr>
                <w:rFonts w:eastAsia="Arial"/>
              </w:rPr>
            </w:pPr>
            <w:r w:rsidRPr="00EA5BF1">
              <w:rPr>
                <w:rFonts w:eastAsia="Arial"/>
              </w:rPr>
              <w:t>Received WSM contains</w:t>
            </w:r>
            <w:r w:rsidR="00C77B6B">
              <w:rPr>
                <w:rFonts w:eastAsia="Arial"/>
              </w:rPr>
              <w:t>:</w:t>
            </w:r>
          </w:p>
          <w:p w14:paraId="76711EBC" w14:textId="2D5A4974" w:rsidR="00C77B6B" w:rsidRDefault="00EC651C" w:rsidP="00C77B6B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eastAsia="Arial"/>
              </w:rPr>
            </w:pPr>
            <w:r w:rsidRPr="00C77B6B">
              <w:rPr>
                <w:rFonts w:eastAsia="Arial"/>
              </w:rPr>
              <w:t>uses EPD in the LLC sublayer</w:t>
            </w:r>
          </w:p>
          <w:p w14:paraId="4405B777" w14:textId="3864EEA9" w:rsidR="0072118B" w:rsidRDefault="00EC651C" w:rsidP="00C77B6B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eastAsia="Arial"/>
              </w:rPr>
            </w:pPr>
            <w:r w:rsidRPr="00C77B6B">
              <w:rPr>
                <w:rFonts w:eastAsia="Arial"/>
              </w:rPr>
              <w:t>LLC sublayer contains Ethertype Type indicating</w:t>
            </w:r>
            <w:r w:rsidR="0072118B" w:rsidRPr="00C77B6B">
              <w:rPr>
                <w:rFonts w:eastAsia="Arial"/>
              </w:rPr>
              <w:t xml:space="preserve"> </w:t>
            </w:r>
            <w:r w:rsidR="00C77B6B">
              <w:rPr>
                <w:rFonts w:eastAsia="Arial"/>
              </w:rPr>
              <w:t>value 0x88DC</w:t>
            </w:r>
          </w:p>
          <w:p w14:paraId="2AB382A3" w14:textId="106C6017" w:rsidR="00C77B6B" w:rsidRPr="00C77B6B" w:rsidRDefault="00C77B6B" w:rsidP="00C77B6B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eastAsia="Arial"/>
              </w:rPr>
            </w:pPr>
            <w:r>
              <w:rPr>
                <w:rFonts w:eastAsia="Arial"/>
              </w:rPr>
              <w:t>WSM header version indicates version 3</w:t>
            </w:r>
          </w:p>
        </w:tc>
      </w:tr>
      <w:tr w:rsidR="0072118B" w14:paraId="0713035A" w14:textId="77777777" w:rsidTr="008322E5">
        <w:tc>
          <w:tcPr>
            <w:tcW w:w="17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42C3B" w14:textId="77777777" w:rsidR="0072118B" w:rsidRPr="00EA5BF1" w:rsidRDefault="0072118B" w:rsidP="008322E5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191B3" w14:textId="1BF23A44" w:rsidR="0072118B" w:rsidRPr="00EA5BF1" w:rsidRDefault="0072118B" w:rsidP="008322E5">
            <w:pPr>
              <w:spacing w:after="0"/>
              <w:ind w:left="260" w:right="262"/>
              <w:jc w:val="center"/>
              <w:rPr>
                <w:rFonts w:eastAsia="Arial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F57B1" w14:textId="3CE1C134" w:rsidR="0072118B" w:rsidRPr="00EA5BF1" w:rsidRDefault="0072118B" w:rsidP="00F355B5">
            <w:pPr>
              <w:spacing w:after="0"/>
              <w:ind w:left="93"/>
              <w:rPr>
                <w:rFonts w:eastAsia="Arial"/>
              </w:rPr>
            </w:pP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40F11" w14:textId="31FE47A7" w:rsidR="0072118B" w:rsidRPr="00EA5BF1" w:rsidRDefault="0072118B" w:rsidP="008322E5">
            <w:pPr>
              <w:spacing w:after="0"/>
              <w:ind w:left="79"/>
              <w:rPr>
                <w:rFonts w:eastAsia="Arial"/>
              </w:rPr>
            </w:pPr>
          </w:p>
        </w:tc>
      </w:tr>
    </w:tbl>
    <w:p w14:paraId="7F74570D" w14:textId="77777777" w:rsidR="0072118B" w:rsidRDefault="0072118B" w:rsidP="0072118B"/>
    <w:p w14:paraId="08CF9B65" w14:textId="06D3020D" w:rsidR="0072118B" w:rsidRDefault="0072118B" w:rsidP="00C77B6B">
      <w:pPr>
        <w:pStyle w:val="Heading2"/>
      </w:pPr>
      <w:bookmarkStart w:id="33" w:name="_Toc481578621"/>
      <w:bookmarkStart w:id="34" w:name="_Toc481426052"/>
      <w:r>
        <w:t>Transmit WSM with N Header / T Header</w:t>
      </w:r>
      <w:bookmarkEnd w:id="33"/>
      <w:bookmarkEnd w:id="34"/>
    </w:p>
    <w:p w14:paraId="516B096D" w14:textId="3B9798C6" w:rsidR="009603C4" w:rsidRDefault="009603C4" w:rsidP="00590991">
      <w:pPr>
        <w:pStyle w:val="Heading3"/>
      </w:pPr>
      <w:bookmarkStart w:id="35" w:name="_Toc481578622"/>
      <w:bookmarkStart w:id="36" w:name="_Toc481426053"/>
      <w:r w:rsidRPr="009603C4">
        <w:t xml:space="preserve">IOP TC WSM </w:t>
      </w:r>
      <w:r>
        <w:t>2</w:t>
      </w:r>
      <w:bookmarkEnd w:id="35"/>
      <w:bookmarkEnd w:id="36"/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77"/>
        <w:gridCol w:w="900"/>
        <w:gridCol w:w="1440"/>
        <w:gridCol w:w="5130"/>
      </w:tblGrid>
      <w:tr w:rsidR="0072118B" w14:paraId="1C4E8B07" w14:textId="77777777" w:rsidTr="008322E5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44BA0" w14:textId="77777777" w:rsidR="0072118B" w:rsidRPr="00EA5BF1" w:rsidRDefault="0072118B" w:rsidP="008322E5">
            <w:pPr>
              <w:spacing w:after="0"/>
              <w:ind w:left="79"/>
              <w:rPr>
                <w:rFonts w:eastAsia="Arial"/>
              </w:rPr>
            </w:pPr>
            <w:r w:rsidRPr="00EA5BF1">
              <w:rPr>
                <w:rFonts w:eastAsia="Arial"/>
                <w:b/>
              </w:rPr>
              <w:t>I</w:t>
            </w:r>
            <w:r w:rsidRPr="00EA5BF1">
              <w:rPr>
                <w:rFonts w:eastAsia="Arial"/>
                <w:b/>
                <w:spacing w:val="-2"/>
              </w:rPr>
              <w:t>d</w:t>
            </w:r>
            <w:r w:rsidRPr="00EA5BF1">
              <w:rPr>
                <w:rFonts w:eastAsia="Arial"/>
                <w:b/>
                <w:spacing w:val="1"/>
              </w:rPr>
              <w:t>e</w:t>
            </w:r>
            <w:r w:rsidRPr="00EA5BF1">
              <w:rPr>
                <w:rFonts w:eastAsia="Arial"/>
                <w:b/>
              </w:rPr>
              <w:t>n</w:t>
            </w:r>
            <w:r w:rsidRPr="00EA5BF1">
              <w:rPr>
                <w:rFonts w:eastAsia="Arial"/>
                <w:b/>
                <w:spacing w:val="-2"/>
              </w:rPr>
              <w:t>t</w:t>
            </w:r>
            <w:r w:rsidRPr="00EA5BF1">
              <w:rPr>
                <w:rFonts w:eastAsia="Arial"/>
                <w:b/>
                <w:spacing w:val="2"/>
              </w:rPr>
              <w:t>i</w:t>
            </w:r>
            <w:r w:rsidRPr="00EA5BF1">
              <w:rPr>
                <w:rFonts w:eastAsia="Arial"/>
                <w:b/>
                <w:spacing w:val="-2"/>
              </w:rPr>
              <w:t>f</w:t>
            </w:r>
            <w:r w:rsidRPr="00EA5BF1">
              <w:rPr>
                <w:rFonts w:eastAsia="Arial"/>
                <w:b/>
                <w:spacing w:val="2"/>
              </w:rPr>
              <w:t>i</w:t>
            </w:r>
            <w:r w:rsidRPr="00EA5BF1">
              <w:rPr>
                <w:rFonts w:eastAsia="Arial"/>
                <w:b/>
                <w:spacing w:val="-1"/>
              </w:rPr>
              <w:t>e</w:t>
            </w:r>
            <w:r w:rsidRPr="00EA5BF1">
              <w:rPr>
                <w:rFonts w:eastAsia="Arial"/>
                <w:b/>
                <w:spacing w:val="2"/>
              </w:rPr>
              <w:t>r</w:t>
            </w:r>
            <w:r w:rsidRPr="00EA5BF1">
              <w:rPr>
                <w:rFonts w:eastAsia="Arial"/>
                <w:b/>
              </w:rPr>
              <w:t>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6314F" w14:textId="21A303B6" w:rsidR="0072118B" w:rsidRPr="00EA5BF1" w:rsidRDefault="00F14F3E" w:rsidP="008322E5">
            <w:pPr>
              <w:spacing w:after="0"/>
              <w:ind w:left="79"/>
              <w:rPr>
                <w:rFonts w:eastAsia="Arial"/>
              </w:rPr>
            </w:pPr>
            <w:r>
              <w:rPr>
                <w:rFonts w:eastAsia="Arial"/>
              </w:rPr>
              <w:t>IOP TC</w:t>
            </w:r>
            <w:r w:rsidR="00320AD6">
              <w:rPr>
                <w:rFonts w:eastAsia="Arial"/>
              </w:rPr>
              <w:t xml:space="preserve"> WSM</w:t>
            </w:r>
            <w:r>
              <w:rPr>
                <w:rFonts w:eastAsia="Arial"/>
              </w:rPr>
              <w:t xml:space="preserve"> 2</w:t>
            </w:r>
          </w:p>
        </w:tc>
      </w:tr>
      <w:tr w:rsidR="0072118B" w14:paraId="782FE3CA" w14:textId="77777777" w:rsidTr="008322E5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85188" w14:textId="77777777" w:rsidR="0072118B" w:rsidRPr="00EA5BF1" w:rsidRDefault="0072118B" w:rsidP="008322E5">
            <w:pPr>
              <w:spacing w:after="0"/>
              <w:ind w:left="79"/>
              <w:rPr>
                <w:rFonts w:eastAsia="Arial"/>
              </w:rPr>
            </w:pPr>
            <w:r w:rsidRPr="00EA5BF1">
              <w:rPr>
                <w:rFonts w:eastAsia="Arial"/>
                <w:b/>
                <w:spacing w:val="-1"/>
              </w:rPr>
              <w:t>Summary: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C748B" w14:textId="0BB04305" w:rsidR="0072118B" w:rsidRPr="00EA5BF1" w:rsidRDefault="0072118B" w:rsidP="008322E5">
            <w:pPr>
              <w:spacing w:after="0"/>
              <w:rPr>
                <w:rFonts w:eastAsia="Arial"/>
              </w:rPr>
            </w:pPr>
            <w:r w:rsidRPr="00EA5BF1">
              <w:rPr>
                <w:rFonts w:eastAsia="Arial"/>
              </w:rPr>
              <w:t xml:space="preserve"> Transmit WSM with N Header </w:t>
            </w:r>
            <w:r w:rsidR="00E62E42">
              <w:rPr>
                <w:rFonts w:eastAsia="Arial"/>
              </w:rPr>
              <w:t>containing WAVE Information Element Extensions</w:t>
            </w:r>
          </w:p>
        </w:tc>
      </w:tr>
      <w:tr w:rsidR="0072118B" w14:paraId="70C96664" w14:textId="77777777" w:rsidTr="008322E5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2C0C8" w14:textId="77777777" w:rsidR="0072118B" w:rsidRPr="00EA5BF1" w:rsidRDefault="0072118B" w:rsidP="008322E5">
            <w:pPr>
              <w:spacing w:after="0"/>
              <w:ind w:left="79"/>
              <w:rPr>
                <w:rFonts w:eastAsia="Arial"/>
              </w:rPr>
            </w:pPr>
            <w:r w:rsidRPr="00EA5BF1">
              <w:rPr>
                <w:rFonts w:eastAsia="Arial"/>
                <w:b/>
              </w:rPr>
              <w:t>Con</w:t>
            </w:r>
            <w:r w:rsidRPr="00EA5BF1">
              <w:rPr>
                <w:rFonts w:eastAsia="Arial"/>
                <w:b/>
                <w:spacing w:val="-2"/>
              </w:rPr>
              <w:t>f</w:t>
            </w:r>
            <w:r w:rsidRPr="00EA5BF1">
              <w:rPr>
                <w:rFonts w:eastAsia="Arial"/>
                <w:b/>
              </w:rPr>
              <w:t>ig</w:t>
            </w:r>
            <w:r w:rsidRPr="00EA5BF1">
              <w:rPr>
                <w:rFonts w:eastAsia="Arial"/>
                <w:b/>
                <w:spacing w:val="-2"/>
              </w:rPr>
              <w:t>u</w:t>
            </w:r>
            <w:r w:rsidRPr="00EA5BF1">
              <w:rPr>
                <w:rFonts w:eastAsia="Arial"/>
                <w:b/>
                <w:spacing w:val="2"/>
              </w:rPr>
              <w:t>r</w:t>
            </w:r>
            <w:r w:rsidRPr="00EA5BF1">
              <w:rPr>
                <w:rFonts w:eastAsia="Arial"/>
                <w:b/>
                <w:spacing w:val="1"/>
              </w:rPr>
              <w:t>a</w:t>
            </w:r>
            <w:r w:rsidRPr="00EA5BF1">
              <w:rPr>
                <w:rFonts w:eastAsia="Arial"/>
                <w:b/>
                <w:spacing w:val="-2"/>
              </w:rPr>
              <w:t>t</w:t>
            </w:r>
            <w:r w:rsidRPr="00EA5BF1">
              <w:rPr>
                <w:rFonts w:eastAsia="Arial"/>
                <w:b/>
                <w:spacing w:val="2"/>
              </w:rPr>
              <w:t>i</w:t>
            </w:r>
            <w:r w:rsidRPr="00EA5BF1">
              <w:rPr>
                <w:rFonts w:eastAsia="Arial"/>
                <w:b/>
              </w:rPr>
              <w:t>o</w:t>
            </w:r>
            <w:r w:rsidRPr="00EA5BF1">
              <w:rPr>
                <w:rFonts w:eastAsia="Arial"/>
                <w:b/>
                <w:spacing w:val="-2"/>
              </w:rPr>
              <w:t>n</w:t>
            </w:r>
            <w:r w:rsidRPr="00EA5BF1">
              <w:rPr>
                <w:rFonts w:eastAsia="Arial"/>
                <w:b/>
              </w:rPr>
              <w:t>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A90FE" w14:textId="3ADBCA10" w:rsidR="0072118B" w:rsidRPr="00EA5BF1" w:rsidRDefault="00BA3BB5" w:rsidP="008322E5">
            <w:pPr>
              <w:spacing w:after="0"/>
              <w:ind w:left="79"/>
              <w:rPr>
                <w:rFonts w:eastAsia="Arial"/>
              </w:rPr>
            </w:pPr>
            <w:r>
              <w:t>IOP CFG 1</w:t>
            </w:r>
          </w:p>
        </w:tc>
      </w:tr>
      <w:tr w:rsidR="0072118B" w14:paraId="7B25E1BA" w14:textId="77777777" w:rsidTr="008322E5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A0FEC" w14:textId="77777777" w:rsidR="0072118B" w:rsidRPr="00EA5BF1" w:rsidRDefault="0072118B" w:rsidP="008322E5">
            <w:pPr>
              <w:spacing w:after="0"/>
              <w:ind w:left="79"/>
              <w:rPr>
                <w:rFonts w:eastAsia="Arial"/>
              </w:rPr>
            </w:pPr>
            <w:r w:rsidRPr="00EA5BF1">
              <w:rPr>
                <w:rFonts w:eastAsia="Arial"/>
                <w:b/>
              </w:rPr>
              <w:t>R</w:t>
            </w:r>
            <w:r w:rsidRPr="00EA5BF1">
              <w:rPr>
                <w:rFonts w:eastAsia="Arial"/>
                <w:b/>
                <w:spacing w:val="1"/>
              </w:rPr>
              <w:t>e</w:t>
            </w:r>
            <w:r w:rsidRPr="00EA5BF1">
              <w:rPr>
                <w:rFonts w:eastAsia="Arial"/>
                <w:b/>
              </w:rPr>
              <w:t>f</w:t>
            </w:r>
            <w:r w:rsidRPr="00EA5BF1">
              <w:rPr>
                <w:rFonts w:eastAsia="Arial"/>
                <w:b/>
                <w:spacing w:val="-1"/>
              </w:rPr>
              <w:t>e</w:t>
            </w:r>
            <w:r w:rsidRPr="00EA5BF1">
              <w:rPr>
                <w:rFonts w:eastAsia="Arial"/>
                <w:b/>
                <w:spacing w:val="2"/>
              </w:rPr>
              <w:t>r</w:t>
            </w:r>
            <w:r w:rsidRPr="00EA5BF1">
              <w:rPr>
                <w:rFonts w:eastAsia="Arial"/>
                <w:b/>
                <w:spacing w:val="-1"/>
              </w:rPr>
              <w:t>e</w:t>
            </w:r>
            <w:r w:rsidRPr="00EA5BF1">
              <w:rPr>
                <w:rFonts w:eastAsia="Arial"/>
                <w:b/>
              </w:rPr>
              <w:t>n</w:t>
            </w:r>
            <w:r w:rsidRPr="00EA5BF1">
              <w:rPr>
                <w:rFonts w:eastAsia="Arial"/>
                <w:b/>
                <w:spacing w:val="1"/>
              </w:rPr>
              <w:t>c</w:t>
            </w:r>
            <w:r w:rsidRPr="00EA5BF1">
              <w:rPr>
                <w:rFonts w:eastAsia="Arial"/>
                <w:b/>
                <w:spacing w:val="-1"/>
              </w:rPr>
              <w:t>es: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1CBD7" w14:textId="471166DB" w:rsidR="0072118B" w:rsidRPr="00EA5BF1" w:rsidRDefault="004B2282" w:rsidP="008322E5">
            <w:pPr>
              <w:spacing w:after="0"/>
              <w:ind w:left="79"/>
              <w:rPr>
                <w:rFonts w:eastAsia="Arial"/>
              </w:rPr>
            </w:pPr>
            <w:r>
              <w:t>[5]</w:t>
            </w:r>
          </w:p>
        </w:tc>
      </w:tr>
      <w:tr w:rsidR="0072118B" w14:paraId="0DF5CC57" w14:textId="77777777" w:rsidTr="008322E5">
        <w:tc>
          <w:tcPr>
            <w:tcW w:w="92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188B0" w14:textId="77777777" w:rsidR="0072118B" w:rsidRPr="00EA5BF1" w:rsidRDefault="0072118B" w:rsidP="008322E5">
            <w:pPr>
              <w:spacing w:after="0"/>
            </w:pPr>
          </w:p>
        </w:tc>
      </w:tr>
      <w:tr w:rsidR="0072118B" w14:paraId="567E9CF4" w14:textId="77777777" w:rsidTr="008322E5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CD796" w14:textId="77777777" w:rsidR="0072118B" w:rsidRPr="00EA5BF1" w:rsidRDefault="0072118B" w:rsidP="008322E5">
            <w:pPr>
              <w:spacing w:after="0"/>
              <w:ind w:left="79"/>
              <w:rPr>
                <w:rFonts w:eastAsia="Arial"/>
              </w:rPr>
            </w:pPr>
            <w:r w:rsidRPr="00EA5BF1">
              <w:rPr>
                <w:rFonts w:eastAsia="Arial"/>
                <w:b/>
              </w:rPr>
              <w:t>P</w:t>
            </w:r>
            <w:r w:rsidRPr="00EA5BF1">
              <w:rPr>
                <w:rFonts w:eastAsia="Arial"/>
                <w:b/>
                <w:spacing w:val="2"/>
              </w:rPr>
              <w:t>r</w:t>
            </w:r>
            <w:r w:rsidRPr="00EA5BF1">
              <w:rPr>
                <w:rFonts w:eastAsia="Arial"/>
                <w:b/>
                <w:spacing w:val="-1"/>
              </w:rPr>
              <w:t>e</w:t>
            </w:r>
            <w:r w:rsidRPr="00EA5BF1">
              <w:rPr>
                <w:rFonts w:eastAsia="Arial"/>
                <w:b/>
              </w:rPr>
              <w:t>-t</w:t>
            </w:r>
            <w:r w:rsidRPr="00EA5BF1">
              <w:rPr>
                <w:rFonts w:eastAsia="Arial"/>
                <w:b/>
                <w:spacing w:val="-1"/>
              </w:rPr>
              <w:t>e</w:t>
            </w:r>
            <w:r w:rsidRPr="00EA5BF1">
              <w:rPr>
                <w:rFonts w:eastAsia="Arial"/>
                <w:b/>
                <w:spacing w:val="1"/>
              </w:rPr>
              <w:t>s</w:t>
            </w:r>
            <w:r w:rsidRPr="00EA5BF1">
              <w:rPr>
                <w:rFonts w:eastAsia="Arial"/>
                <w:b/>
              </w:rPr>
              <w:t>t</w:t>
            </w:r>
          </w:p>
          <w:p w14:paraId="66D74EE3" w14:textId="77777777" w:rsidR="0072118B" w:rsidRPr="00EA5BF1" w:rsidRDefault="0072118B" w:rsidP="008322E5">
            <w:pPr>
              <w:spacing w:after="0"/>
              <w:ind w:left="79"/>
              <w:rPr>
                <w:rFonts w:eastAsia="Arial"/>
              </w:rPr>
            </w:pPr>
            <w:r w:rsidRPr="00EA5BF1">
              <w:rPr>
                <w:rFonts w:eastAsia="Arial"/>
                <w:b/>
                <w:spacing w:val="1"/>
              </w:rPr>
              <w:t>c</w:t>
            </w:r>
            <w:r w:rsidRPr="00EA5BF1">
              <w:rPr>
                <w:rFonts w:eastAsia="Arial"/>
                <w:b/>
                <w:spacing w:val="-2"/>
              </w:rPr>
              <w:t>o</w:t>
            </w:r>
            <w:r w:rsidRPr="00EA5BF1">
              <w:rPr>
                <w:rFonts w:eastAsia="Arial"/>
                <w:b/>
              </w:rPr>
              <w:t>n</w:t>
            </w:r>
            <w:r w:rsidRPr="00EA5BF1">
              <w:rPr>
                <w:rFonts w:eastAsia="Arial"/>
                <w:b/>
                <w:spacing w:val="-2"/>
              </w:rPr>
              <w:t>d</w:t>
            </w:r>
            <w:r w:rsidRPr="00EA5BF1">
              <w:rPr>
                <w:rFonts w:eastAsia="Arial"/>
                <w:b/>
                <w:spacing w:val="2"/>
              </w:rPr>
              <w:t>i</w:t>
            </w:r>
            <w:r w:rsidRPr="00EA5BF1">
              <w:rPr>
                <w:rFonts w:eastAsia="Arial"/>
                <w:b/>
                <w:spacing w:val="-2"/>
              </w:rPr>
              <w:t>t</w:t>
            </w:r>
            <w:r w:rsidRPr="00EA5BF1">
              <w:rPr>
                <w:rFonts w:eastAsia="Arial"/>
                <w:b/>
                <w:spacing w:val="2"/>
              </w:rPr>
              <w:t>i</w:t>
            </w:r>
            <w:r w:rsidRPr="00EA5BF1">
              <w:rPr>
                <w:rFonts w:eastAsia="Arial"/>
                <w:b/>
              </w:rPr>
              <w:t>o</w:t>
            </w:r>
            <w:r w:rsidRPr="00EA5BF1">
              <w:rPr>
                <w:rFonts w:eastAsia="Arial"/>
                <w:b/>
                <w:spacing w:val="-2"/>
              </w:rPr>
              <w:t>n</w:t>
            </w:r>
            <w:r w:rsidRPr="00EA5BF1">
              <w:rPr>
                <w:rFonts w:eastAsia="Arial"/>
                <w:b/>
                <w:spacing w:val="-1"/>
              </w:rPr>
              <w:t>s</w:t>
            </w:r>
            <w:r w:rsidRPr="00EA5BF1">
              <w:rPr>
                <w:rFonts w:eastAsia="Arial"/>
                <w:b/>
              </w:rPr>
              <w:t>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F7ACD" w14:textId="0E1BE0F4" w:rsidR="00E92F6C" w:rsidRDefault="00E92F6C" w:rsidP="00E92F6C">
            <w:pPr>
              <w:spacing w:after="0"/>
              <w:ind w:left="79" w:right="91"/>
              <w:rPr>
                <w:ins w:id="37" w:author="Dmitri.Khijniak@7Layers.com" w:date="2017-05-03T12:43:00Z"/>
                <w:rFonts w:eastAsia="Arial"/>
              </w:rPr>
            </w:pPr>
            <w:r>
              <w:rPr>
                <w:rFonts w:eastAsia="Arial"/>
              </w:rPr>
              <w:t xml:space="preserve">Device A </w:t>
            </w:r>
            <w:ins w:id="38" w:author="Dmitri.Khijniak@7Layers.com" w:date="2017-05-03T12:43:00Z">
              <w:r>
                <w:rPr>
                  <w:rFonts w:eastAsia="Arial"/>
                </w:rPr>
                <w:t>can</w:t>
              </w:r>
            </w:ins>
            <w:r>
              <w:rPr>
                <w:rFonts w:eastAsia="Arial"/>
              </w:rPr>
              <w:t xml:space="preserve"> transmit </w:t>
            </w:r>
            <w:ins w:id="39" w:author="Dmitri.Khijniak@7Layers.com" w:date="2017-05-03T12:43:00Z">
              <w:r>
                <w:rPr>
                  <w:rFonts w:eastAsia="Arial"/>
                </w:rPr>
                <w:t>WSMs</w:t>
              </w:r>
            </w:ins>
          </w:p>
          <w:p w14:paraId="6CFA398C" w14:textId="3DA6B0E9" w:rsidR="0072118B" w:rsidRPr="00EA5BF1" w:rsidRDefault="00E92F6C" w:rsidP="00E92F6C">
            <w:pPr>
              <w:spacing w:after="0"/>
              <w:ind w:left="79" w:right="91"/>
              <w:rPr>
                <w:rFonts w:eastAsia="Arial"/>
              </w:rPr>
            </w:pPr>
            <w:ins w:id="40" w:author="Dmitri.Khijniak@7Layers.com" w:date="2017-05-03T12:43:00Z">
              <w:r>
                <w:rPr>
                  <w:rFonts w:eastAsia="Arial"/>
                </w:rPr>
                <w:t>Device B can</w:t>
              </w:r>
            </w:ins>
            <w:r>
              <w:rPr>
                <w:rFonts w:eastAsia="Arial"/>
              </w:rPr>
              <w:t xml:space="preserve"> receive WSMs</w:t>
            </w:r>
          </w:p>
        </w:tc>
      </w:tr>
      <w:tr w:rsidR="0072118B" w14:paraId="1B151F52" w14:textId="77777777" w:rsidTr="008322E5">
        <w:tc>
          <w:tcPr>
            <w:tcW w:w="9247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2582876" w14:textId="77777777" w:rsidR="0072118B" w:rsidRPr="00EA5BF1" w:rsidRDefault="0072118B" w:rsidP="008322E5">
            <w:pPr>
              <w:spacing w:after="0"/>
            </w:pPr>
          </w:p>
        </w:tc>
      </w:tr>
      <w:tr w:rsidR="0072118B" w14:paraId="5E0C4F53" w14:textId="77777777" w:rsidTr="008322E5">
        <w:tc>
          <w:tcPr>
            <w:tcW w:w="17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45F4836" w14:textId="77777777" w:rsidR="0072118B" w:rsidRPr="00EA5BF1" w:rsidRDefault="0072118B" w:rsidP="008322E5">
            <w:pPr>
              <w:spacing w:after="0"/>
              <w:ind w:left="79"/>
              <w:rPr>
                <w:rFonts w:eastAsia="Arial"/>
              </w:rPr>
            </w:pPr>
            <w:r w:rsidRPr="00EA5BF1">
              <w:rPr>
                <w:rFonts w:eastAsia="Arial"/>
                <w:b/>
              </w:rPr>
              <w:t>T</w:t>
            </w:r>
            <w:r w:rsidRPr="00EA5BF1">
              <w:rPr>
                <w:rFonts w:eastAsia="Arial"/>
                <w:b/>
                <w:spacing w:val="-1"/>
              </w:rPr>
              <w:t>e</w:t>
            </w:r>
            <w:r w:rsidRPr="00EA5BF1">
              <w:rPr>
                <w:rFonts w:eastAsia="Arial"/>
                <w:b/>
                <w:spacing w:val="1"/>
              </w:rPr>
              <w:t>s</w:t>
            </w:r>
            <w:r w:rsidRPr="00EA5BF1">
              <w:rPr>
                <w:rFonts w:eastAsia="Arial"/>
                <w:b/>
              </w:rPr>
              <w:t>t</w:t>
            </w:r>
            <w:r w:rsidRPr="00EA5BF1">
              <w:rPr>
                <w:rFonts w:eastAsia="Arial"/>
                <w:b/>
                <w:spacing w:val="-1"/>
              </w:rPr>
              <w:t xml:space="preserve"> </w:t>
            </w:r>
            <w:r w:rsidRPr="00EA5BF1">
              <w:rPr>
                <w:rFonts w:eastAsia="Arial"/>
                <w:b/>
                <w:spacing w:val="2"/>
              </w:rPr>
              <w:t>S</w:t>
            </w:r>
            <w:r w:rsidRPr="00EA5BF1">
              <w:rPr>
                <w:rFonts w:eastAsia="Arial"/>
                <w:b/>
                <w:spacing w:val="1"/>
              </w:rPr>
              <w:t>e</w:t>
            </w:r>
            <w:r w:rsidRPr="00EA5BF1">
              <w:rPr>
                <w:rFonts w:eastAsia="Arial"/>
                <w:b/>
                <w:spacing w:val="-2"/>
              </w:rPr>
              <w:t>q</w:t>
            </w:r>
            <w:r w:rsidRPr="00EA5BF1">
              <w:rPr>
                <w:rFonts w:eastAsia="Arial"/>
                <w:b/>
              </w:rPr>
              <w:t>u</w:t>
            </w:r>
            <w:r w:rsidRPr="00EA5BF1">
              <w:rPr>
                <w:rFonts w:eastAsia="Arial"/>
                <w:b/>
                <w:spacing w:val="1"/>
              </w:rPr>
              <w:t>e</w:t>
            </w:r>
            <w:r w:rsidRPr="00EA5BF1">
              <w:rPr>
                <w:rFonts w:eastAsia="Arial"/>
                <w:b/>
              </w:rPr>
              <w:t>n</w:t>
            </w:r>
            <w:r w:rsidRPr="00EA5BF1">
              <w:rPr>
                <w:rFonts w:eastAsia="Arial"/>
                <w:b/>
                <w:spacing w:val="-1"/>
              </w:rPr>
              <w:t>ce: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1F4AB" w14:textId="77777777" w:rsidR="0072118B" w:rsidRPr="00EA5BF1" w:rsidRDefault="0072118B" w:rsidP="006C21D2">
            <w:pPr>
              <w:spacing w:after="0"/>
              <w:jc w:val="center"/>
              <w:rPr>
                <w:rFonts w:eastAsia="Arial"/>
              </w:rPr>
            </w:pPr>
            <w:r w:rsidRPr="00EA5BF1">
              <w:rPr>
                <w:rFonts w:eastAsia="Arial"/>
                <w:b/>
              </w:rPr>
              <w:t>St</w:t>
            </w:r>
            <w:r w:rsidRPr="00EA5BF1">
              <w:rPr>
                <w:rFonts w:eastAsia="Arial"/>
                <w:b/>
                <w:spacing w:val="1"/>
              </w:rPr>
              <w:t>e</w:t>
            </w:r>
            <w:r w:rsidRPr="00EA5BF1">
              <w:rPr>
                <w:rFonts w:eastAsia="Arial"/>
                <w:b/>
              </w:rPr>
              <w:t>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40EAD" w14:textId="77777777" w:rsidR="0072118B" w:rsidRPr="00EA5BF1" w:rsidRDefault="0072118B" w:rsidP="00F355B5">
            <w:pPr>
              <w:spacing w:after="0"/>
              <w:ind w:left="93"/>
              <w:rPr>
                <w:rFonts w:eastAsia="Arial"/>
              </w:rPr>
            </w:pPr>
            <w:r w:rsidRPr="00EA5BF1">
              <w:rPr>
                <w:rFonts w:eastAsia="Arial"/>
                <w:b/>
                <w:spacing w:val="2"/>
              </w:rPr>
              <w:t>T</w:t>
            </w:r>
            <w:r w:rsidRPr="00EA5BF1">
              <w:rPr>
                <w:rFonts w:eastAsia="Arial"/>
                <w:b/>
                <w:spacing w:val="-3"/>
              </w:rPr>
              <w:t>y</w:t>
            </w:r>
            <w:r w:rsidRPr="00EA5BF1">
              <w:rPr>
                <w:rFonts w:eastAsia="Arial"/>
                <w:b/>
              </w:rPr>
              <w:t>pe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3D26C" w14:textId="77777777" w:rsidR="0072118B" w:rsidRPr="00EA5BF1" w:rsidRDefault="0072118B" w:rsidP="00F355B5">
            <w:pPr>
              <w:spacing w:after="0"/>
              <w:ind w:left="93" w:right="1562"/>
              <w:jc w:val="both"/>
              <w:rPr>
                <w:rFonts w:eastAsia="Arial"/>
              </w:rPr>
            </w:pPr>
            <w:r w:rsidRPr="00EA5BF1">
              <w:rPr>
                <w:rFonts w:eastAsia="Arial"/>
                <w:b/>
              </w:rPr>
              <w:t>D</w:t>
            </w:r>
            <w:r w:rsidRPr="00EA5BF1">
              <w:rPr>
                <w:rFonts w:eastAsia="Arial"/>
                <w:b/>
                <w:spacing w:val="1"/>
              </w:rPr>
              <w:t>e</w:t>
            </w:r>
            <w:r w:rsidRPr="00EA5BF1">
              <w:rPr>
                <w:rFonts w:eastAsia="Arial"/>
                <w:b/>
                <w:spacing w:val="-1"/>
              </w:rPr>
              <w:t>sc</w:t>
            </w:r>
            <w:r w:rsidRPr="00EA5BF1">
              <w:rPr>
                <w:rFonts w:eastAsia="Arial"/>
                <w:b/>
                <w:spacing w:val="2"/>
              </w:rPr>
              <w:t>r</w:t>
            </w:r>
            <w:r w:rsidRPr="00EA5BF1">
              <w:rPr>
                <w:rFonts w:eastAsia="Arial"/>
                <w:b/>
              </w:rPr>
              <w:t>ip</w:t>
            </w:r>
            <w:r w:rsidRPr="00EA5BF1">
              <w:rPr>
                <w:rFonts w:eastAsia="Arial"/>
                <w:b/>
                <w:spacing w:val="-2"/>
              </w:rPr>
              <w:t>t</w:t>
            </w:r>
            <w:r w:rsidRPr="00EA5BF1">
              <w:rPr>
                <w:rFonts w:eastAsia="Arial"/>
                <w:b/>
                <w:spacing w:val="2"/>
              </w:rPr>
              <w:t>i</w:t>
            </w:r>
            <w:r w:rsidRPr="00EA5BF1">
              <w:rPr>
                <w:rFonts w:eastAsia="Arial"/>
                <w:b/>
              </w:rPr>
              <w:t>on</w:t>
            </w:r>
          </w:p>
        </w:tc>
      </w:tr>
      <w:tr w:rsidR="0072118B" w14:paraId="21B7C046" w14:textId="77777777" w:rsidTr="008322E5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94C180B" w14:textId="77777777" w:rsidR="0072118B" w:rsidRPr="00EA5BF1" w:rsidRDefault="0072118B" w:rsidP="008322E5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31F43" w14:textId="77777777" w:rsidR="0072118B" w:rsidRPr="00EA5BF1" w:rsidRDefault="0072118B" w:rsidP="008322E5">
            <w:pPr>
              <w:spacing w:after="0"/>
              <w:ind w:left="260" w:right="262"/>
              <w:jc w:val="center"/>
              <w:rPr>
                <w:rFonts w:eastAsia="Arial"/>
              </w:rPr>
            </w:pPr>
            <w:r w:rsidRPr="00EA5BF1">
              <w:rPr>
                <w:rFonts w:eastAsia="Arial"/>
              </w:rPr>
              <w:t>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308D6" w14:textId="2AB20C3F" w:rsidR="0072118B" w:rsidRPr="00EA5BF1" w:rsidRDefault="0072118B" w:rsidP="00F355B5">
            <w:pPr>
              <w:spacing w:after="0"/>
              <w:ind w:left="93"/>
              <w:rPr>
                <w:rFonts w:eastAsia="Arial"/>
              </w:rPr>
            </w:pPr>
            <w:r w:rsidRPr="00EA5BF1">
              <w:rPr>
                <w:rFonts w:eastAsia="Arial"/>
              </w:rPr>
              <w:t>Configure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9FE5B" w14:textId="75471240" w:rsidR="00E62E42" w:rsidRDefault="0072118B" w:rsidP="008322E5">
            <w:pPr>
              <w:spacing w:after="0"/>
              <w:ind w:left="79"/>
              <w:rPr>
                <w:rFonts w:eastAsia="Arial"/>
              </w:rPr>
            </w:pPr>
            <w:r w:rsidRPr="00EA5BF1">
              <w:rPr>
                <w:rFonts w:eastAsia="Arial"/>
              </w:rPr>
              <w:t>Device A is configured to transmit WSM</w:t>
            </w:r>
            <w:r w:rsidR="00E62E42">
              <w:rPr>
                <w:rFonts w:eastAsia="Arial"/>
              </w:rPr>
              <w:t xml:space="preserve"> containing WSM-N-Header containing:</w:t>
            </w:r>
          </w:p>
          <w:p w14:paraId="4849C1A4" w14:textId="77777777" w:rsidR="0072118B" w:rsidRDefault="00E62E42" w:rsidP="00E62E42">
            <w:pPr>
              <w:pStyle w:val="ListParagraph"/>
              <w:numPr>
                <w:ilvl w:val="0"/>
                <w:numId w:val="5"/>
              </w:numPr>
              <w:spacing w:after="0"/>
              <w:rPr>
                <w:rFonts w:eastAsia="Arial"/>
              </w:rPr>
            </w:pPr>
            <w:r w:rsidRPr="00E62E42">
              <w:rPr>
                <w:rFonts w:eastAsia="Arial"/>
              </w:rPr>
              <w:t>Channel</w:t>
            </w:r>
            <w:r>
              <w:rPr>
                <w:rFonts w:eastAsia="Arial"/>
              </w:rPr>
              <w:t xml:space="preserve"> Number</w:t>
            </w:r>
          </w:p>
          <w:p w14:paraId="796B31D8" w14:textId="77777777" w:rsidR="00E62E42" w:rsidRDefault="00E62E42" w:rsidP="00E62E42">
            <w:pPr>
              <w:pStyle w:val="ListParagraph"/>
              <w:numPr>
                <w:ilvl w:val="0"/>
                <w:numId w:val="5"/>
              </w:numPr>
              <w:spacing w:after="0"/>
              <w:rPr>
                <w:rFonts w:eastAsia="Arial"/>
              </w:rPr>
            </w:pPr>
            <w:r>
              <w:rPr>
                <w:rFonts w:eastAsia="Arial"/>
              </w:rPr>
              <w:t>Data Rate</w:t>
            </w:r>
          </w:p>
          <w:p w14:paraId="4646B5C2" w14:textId="139CA976" w:rsidR="00E62E42" w:rsidRPr="00E62E42" w:rsidRDefault="00E62E42" w:rsidP="00E62E42">
            <w:pPr>
              <w:pStyle w:val="ListParagraph"/>
              <w:numPr>
                <w:ilvl w:val="0"/>
                <w:numId w:val="5"/>
              </w:numPr>
              <w:spacing w:after="0"/>
              <w:rPr>
                <w:rFonts w:eastAsia="Arial"/>
              </w:rPr>
            </w:pPr>
            <w:r>
              <w:rPr>
                <w:rFonts w:eastAsia="Arial"/>
              </w:rPr>
              <w:t>Transmit Power Used</w:t>
            </w:r>
          </w:p>
        </w:tc>
      </w:tr>
      <w:tr w:rsidR="0072118B" w14:paraId="62CD0452" w14:textId="77777777" w:rsidTr="008322E5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1580D61" w14:textId="77777777" w:rsidR="0072118B" w:rsidRPr="00EA5BF1" w:rsidRDefault="0072118B" w:rsidP="008322E5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614CF" w14:textId="77777777" w:rsidR="0072118B" w:rsidRPr="00EA5BF1" w:rsidRDefault="0072118B" w:rsidP="008322E5">
            <w:pPr>
              <w:spacing w:after="0"/>
              <w:ind w:left="260" w:right="262"/>
              <w:jc w:val="center"/>
              <w:rPr>
                <w:rFonts w:eastAsia="Arial"/>
              </w:rPr>
            </w:pPr>
            <w:r w:rsidRPr="00EA5BF1">
              <w:rPr>
                <w:rFonts w:eastAsia="Arial"/>
              </w:rPr>
              <w:t>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9297B" w14:textId="1D4369E9" w:rsidR="0072118B" w:rsidRPr="00EA5BF1" w:rsidRDefault="0072118B" w:rsidP="00F355B5">
            <w:pPr>
              <w:spacing w:after="0"/>
              <w:ind w:left="93"/>
              <w:rPr>
                <w:rFonts w:eastAsia="Arial"/>
              </w:rPr>
            </w:pPr>
            <w:r w:rsidRPr="00EA5BF1">
              <w:rPr>
                <w:rFonts w:eastAsia="Arial"/>
              </w:rPr>
              <w:t>Stimulus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93D30" w14:textId="77777777" w:rsidR="0072118B" w:rsidRPr="00EA5BF1" w:rsidRDefault="0072118B" w:rsidP="008322E5">
            <w:pPr>
              <w:spacing w:after="0"/>
              <w:ind w:left="79"/>
              <w:rPr>
                <w:rFonts w:eastAsia="Arial"/>
              </w:rPr>
            </w:pPr>
            <w:r w:rsidRPr="00EA5BF1">
              <w:rPr>
                <w:rFonts w:eastAsia="Arial"/>
              </w:rPr>
              <w:t>Device A transmits WSM</w:t>
            </w:r>
          </w:p>
        </w:tc>
      </w:tr>
      <w:tr w:rsidR="0072118B" w14:paraId="059AA482" w14:textId="77777777" w:rsidTr="008322E5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E2BAC3B" w14:textId="77777777" w:rsidR="0072118B" w:rsidRPr="00EA5BF1" w:rsidRDefault="0072118B" w:rsidP="008322E5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B4999" w14:textId="77777777" w:rsidR="0072118B" w:rsidRPr="00EA5BF1" w:rsidRDefault="0072118B" w:rsidP="008322E5">
            <w:pPr>
              <w:spacing w:after="0"/>
              <w:ind w:left="260" w:right="262"/>
              <w:jc w:val="center"/>
              <w:rPr>
                <w:rFonts w:eastAsia="Arial"/>
              </w:rPr>
            </w:pPr>
            <w:r w:rsidRPr="00EA5BF1">
              <w:rPr>
                <w:rFonts w:eastAsia="Arial"/>
              </w:rPr>
              <w:t>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3374B" w14:textId="3841C350" w:rsidR="0072118B" w:rsidRPr="00EA5BF1" w:rsidRDefault="0072118B" w:rsidP="00F355B5">
            <w:pPr>
              <w:spacing w:after="0"/>
              <w:ind w:left="93"/>
              <w:rPr>
                <w:rFonts w:eastAsia="Arial"/>
              </w:rPr>
            </w:pPr>
            <w:r w:rsidRPr="00EA5BF1">
              <w:rPr>
                <w:rFonts w:eastAsia="Arial"/>
              </w:rPr>
              <w:t>Verify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D0161" w14:textId="4E831C98" w:rsidR="0072118B" w:rsidRPr="00EA5BF1" w:rsidRDefault="00857FE2" w:rsidP="00857FE2">
            <w:pPr>
              <w:spacing w:after="0"/>
              <w:ind w:left="79"/>
              <w:rPr>
                <w:rFonts w:eastAsia="Arial"/>
              </w:rPr>
            </w:pPr>
            <w:r>
              <w:rPr>
                <w:rFonts w:eastAsia="Arial"/>
              </w:rPr>
              <w:t>WSM header information included in the WSM-N-Header WAVE Information Element Extensions matches actually used Channel Number, Data Rate and Transmit Power Used.</w:t>
            </w:r>
          </w:p>
        </w:tc>
      </w:tr>
      <w:tr w:rsidR="0072118B" w14:paraId="414649F3" w14:textId="77777777" w:rsidTr="008322E5">
        <w:trPr>
          <w:trHeight w:val="161"/>
        </w:trPr>
        <w:tc>
          <w:tcPr>
            <w:tcW w:w="1777" w:type="dxa"/>
            <w:tcBorders>
              <w:left w:val="single" w:sz="4" w:space="0" w:color="000000"/>
              <w:right w:val="single" w:sz="4" w:space="0" w:color="000000"/>
            </w:tcBorders>
          </w:tcPr>
          <w:p w14:paraId="18A5C088" w14:textId="77777777" w:rsidR="0072118B" w:rsidRPr="00EA5BF1" w:rsidRDefault="0072118B" w:rsidP="008322E5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7E8D1" w14:textId="77777777" w:rsidR="0072118B" w:rsidRPr="00EA5BF1" w:rsidRDefault="0072118B" w:rsidP="008322E5">
            <w:pPr>
              <w:spacing w:after="0"/>
              <w:ind w:left="260" w:right="262"/>
              <w:jc w:val="center"/>
              <w:rPr>
                <w:rFonts w:eastAsia="Arial"/>
              </w:rPr>
            </w:pPr>
            <w:r w:rsidRPr="00EA5BF1">
              <w:rPr>
                <w:rFonts w:eastAsia="Arial"/>
              </w:rPr>
              <w:t>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B515F" w14:textId="5E6BE462" w:rsidR="0072118B" w:rsidRPr="00EA5BF1" w:rsidRDefault="00463FEB" w:rsidP="00F355B5">
            <w:pPr>
              <w:spacing w:after="0"/>
              <w:ind w:left="93"/>
              <w:rPr>
                <w:rFonts w:eastAsia="Arial"/>
              </w:rPr>
            </w:pPr>
            <w:r>
              <w:rPr>
                <w:rFonts w:eastAsia="Arial"/>
              </w:rPr>
              <w:t>Verify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D933C" w14:textId="29819F43" w:rsidR="0072118B" w:rsidRPr="00EA5BF1" w:rsidRDefault="00857FE2" w:rsidP="008322E5">
            <w:pPr>
              <w:spacing w:after="0"/>
              <w:ind w:left="79"/>
              <w:rPr>
                <w:rFonts w:eastAsia="Arial"/>
              </w:rPr>
            </w:pPr>
            <w:r w:rsidRPr="00EA5BF1">
              <w:rPr>
                <w:rFonts w:eastAsia="Arial"/>
              </w:rPr>
              <w:t xml:space="preserve">Device B </w:t>
            </w:r>
            <w:r>
              <w:rPr>
                <w:rFonts w:eastAsia="Arial"/>
              </w:rPr>
              <w:t>received</w:t>
            </w:r>
            <w:r w:rsidRPr="00EA5BF1">
              <w:rPr>
                <w:rFonts w:eastAsia="Arial"/>
              </w:rPr>
              <w:t xml:space="preserve"> WSM</w:t>
            </w:r>
            <w:r>
              <w:rPr>
                <w:rFonts w:eastAsia="Arial"/>
              </w:rPr>
              <w:t>s</w:t>
            </w:r>
            <w:r w:rsidRPr="00EA5BF1">
              <w:rPr>
                <w:rFonts w:eastAsia="Arial"/>
              </w:rPr>
              <w:t xml:space="preserve"> </w:t>
            </w:r>
            <w:r>
              <w:rPr>
                <w:rFonts w:eastAsia="Arial"/>
              </w:rPr>
              <w:t>with WSM-N-Header containing WAVE Information Element Extensions</w:t>
            </w:r>
          </w:p>
        </w:tc>
      </w:tr>
      <w:tr w:rsidR="00320AD6" w14:paraId="36637463" w14:textId="77777777" w:rsidTr="008322E5">
        <w:trPr>
          <w:trHeight w:val="161"/>
        </w:trPr>
        <w:tc>
          <w:tcPr>
            <w:tcW w:w="1777" w:type="dxa"/>
            <w:tcBorders>
              <w:left w:val="single" w:sz="4" w:space="0" w:color="000000"/>
              <w:right w:val="single" w:sz="4" w:space="0" w:color="000000"/>
            </w:tcBorders>
          </w:tcPr>
          <w:p w14:paraId="031A167D" w14:textId="77777777" w:rsidR="00320AD6" w:rsidRPr="00EA5BF1" w:rsidRDefault="00320AD6" w:rsidP="008322E5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D5E21" w14:textId="78EFA53E" w:rsidR="00320AD6" w:rsidRPr="00EA5BF1" w:rsidRDefault="00320AD6" w:rsidP="008322E5">
            <w:pPr>
              <w:spacing w:after="0"/>
              <w:ind w:left="260" w:right="262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0CB9E" w14:textId="70EDE863" w:rsidR="00320AD6" w:rsidRDefault="00623507" w:rsidP="00F355B5">
            <w:pPr>
              <w:spacing w:after="0"/>
              <w:ind w:left="93"/>
              <w:rPr>
                <w:rFonts w:eastAsia="Arial"/>
              </w:rPr>
            </w:pPr>
            <w:r>
              <w:rPr>
                <w:rFonts w:eastAsia="Arial"/>
              </w:rPr>
              <w:t>Procedure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03CA6" w14:textId="4DA6B363" w:rsidR="00320AD6" w:rsidRPr="00EA5BF1" w:rsidRDefault="00320AD6" w:rsidP="008322E5">
            <w:pPr>
              <w:spacing w:after="0"/>
              <w:ind w:left="79"/>
              <w:rPr>
                <w:rFonts w:eastAsia="Arial"/>
              </w:rPr>
            </w:pPr>
            <w:r>
              <w:rPr>
                <w:rFonts w:eastAsia="Arial"/>
              </w:rPr>
              <w:t xml:space="preserve">Repeat Steps 1-4 using </w:t>
            </w:r>
            <w:r w:rsidR="00623507">
              <w:rPr>
                <w:rFonts w:eastAsia="Arial"/>
              </w:rPr>
              <w:t>different Channels</w:t>
            </w:r>
          </w:p>
        </w:tc>
      </w:tr>
      <w:tr w:rsidR="00623507" w14:paraId="7DF8C6FC" w14:textId="77777777" w:rsidTr="008322E5">
        <w:trPr>
          <w:trHeight w:val="161"/>
        </w:trPr>
        <w:tc>
          <w:tcPr>
            <w:tcW w:w="1777" w:type="dxa"/>
            <w:tcBorders>
              <w:left w:val="single" w:sz="4" w:space="0" w:color="000000"/>
              <w:right w:val="single" w:sz="4" w:space="0" w:color="000000"/>
            </w:tcBorders>
          </w:tcPr>
          <w:p w14:paraId="0EA3542E" w14:textId="77777777" w:rsidR="00623507" w:rsidRPr="00EA5BF1" w:rsidRDefault="00623507" w:rsidP="008322E5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13344" w14:textId="483D60A1" w:rsidR="00623507" w:rsidRDefault="00623507" w:rsidP="008322E5">
            <w:pPr>
              <w:spacing w:after="0"/>
              <w:ind w:left="260" w:right="262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6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88748" w14:textId="6CE7AE51" w:rsidR="00623507" w:rsidRDefault="00623507" w:rsidP="00F355B5">
            <w:pPr>
              <w:spacing w:after="0"/>
              <w:ind w:left="93"/>
              <w:rPr>
                <w:rFonts w:eastAsia="Arial"/>
              </w:rPr>
            </w:pPr>
            <w:r>
              <w:rPr>
                <w:rFonts w:eastAsia="Arial"/>
              </w:rPr>
              <w:t>Procedure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A84E2" w14:textId="1413C47E" w:rsidR="00623507" w:rsidRDefault="00623507" w:rsidP="008322E5">
            <w:pPr>
              <w:spacing w:after="0"/>
              <w:ind w:left="79"/>
              <w:rPr>
                <w:rFonts w:eastAsia="Arial"/>
              </w:rPr>
            </w:pPr>
            <w:r>
              <w:rPr>
                <w:rFonts w:eastAsia="Arial"/>
              </w:rPr>
              <w:t>Repeat Steps 1-4 using different Data Rates</w:t>
            </w:r>
          </w:p>
        </w:tc>
      </w:tr>
      <w:tr w:rsidR="00623507" w14:paraId="529CD02F" w14:textId="77777777" w:rsidTr="008322E5">
        <w:trPr>
          <w:trHeight w:val="161"/>
        </w:trPr>
        <w:tc>
          <w:tcPr>
            <w:tcW w:w="1777" w:type="dxa"/>
            <w:tcBorders>
              <w:left w:val="single" w:sz="4" w:space="0" w:color="000000"/>
              <w:right w:val="single" w:sz="4" w:space="0" w:color="000000"/>
            </w:tcBorders>
          </w:tcPr>
          <w:p w14:paraId="3475AD0A" w14:textId="77777777" w:rsidR="00623507" w:rsidRPr="00EA5BF1" w:rsidRDefault="00623507" w:rsidP="008322E5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C3878" w14:textId="0450533B" w:rsidR="00623507" w:rsidRDefault="00623507" w:rsidP="008322E5">
            <w:pPr>
              <w:spacing w:after="0"/>
              <w:ind w:left="260" w:right="262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7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F1349" w14:textId="3F14BD72" w:rsidR="00623507" w:rsidRDefault="00623507" w:rsidP="00F355B5">
            <w:pPr>
              <w:spacing w:after="0"/>
              <w:ind w:left="93"/>
              <w:rPr>
                <w:rFonts w:eastAsia="Arial"/>
              </w:rPr>
            </w:pPr>
            <w:r>
              <w:rPr>
                <w:rFonts w:eastAsia="Arial"/>
              </w:rPr>
              <w:t>Procedure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39A21" w14:textId="6E358789" w:rsidR="00623507" w:rsidRDefault="00623507" w:rsidP="008322E5">
            <w:pPr>
              <w:spacing w:after="0"/>
              <w:ind w:left="79"/>
              <w:rPr>
                <w:rFonts w:eastAsia="Arial"/>
              </w:rPr>
            </w:pPr>
            <w:r>
              <w:rPr>
                <w:rFonts w:eastAsia="Arial"/>
              </w:rPr>
              <w:t>Repeat Steps 1-4 using different Transmit Powers</w:t>
            </w:r>
          </w:p>
        </w:tc>
      </w:tr>
      <w:tr w:rsidR="0072118B" w14:paraId="0B7F1CC8" w14:textId="77777777" w:rsidTr="008322E5">
        <w:tc>
          <w:tcPr>
            <w:tcW w:w="17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FD15C" w14:textId="77777777" w:rsidR="0072118B" w:rsidRPr="00EA5BF1" w:rsidRDefault="0072118B" w:rsidP="008322E5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F8758" w14:textId="43CBB79A" w:rsidR="0072118B" w:rsidRPr="00EA5BF1" w:rsidRDefault="0072118B" w:rsidP="008322E5">
            <w:pPr>
              <w:spacing w:after="0"/>
              <w:ind w:left="260" w:right="262"/>
              <w:jc w:val="center"/>
              <w:rPr>
                <w:rFonts w:eastAsia="Arial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81B67" w14:textId="34820D4D" w:rsidR="0072118B" w:rsidRPr="00EA5BF1" w:rsidRDefault="0072118B" w:rsidP="00F355B5">
            <w:pPr>
              <w:spacing w:after="0"/>
              <w:ind w:left="93"/>
              <w:rPr>
                <w:rFonts w:eastAsia="Arial"/>
              </w:rPr>
            </w:pP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00F7F" w14:textId="3731D905" w:rsidR="0072118B" w:rsidRPr="00EA5BF1" w:rsidRDefault="0072118B" w:rsidP="008322E5">
            <w:pPr>
              <w:spacing w:after="0"/>
              <w:ind w:left="79"/>
              <w:rPr>
                <w:rFonts w:eastAsia="Arial"/>
              </w:rPr>
            </w:pPr>
          </w:p>
        </w:tc>
      </w:tr>
    </w:tbl>
    <w:p w14:paraId="05DAC303" w14:textId="1DF07F43" w:rsidR="009603C4" w:rsidRDefault="009603C4" w:rsidP="00590991">
      <w:pPr>
        <w:pStyle w:val="Heading3"/>
      </w:pPr>
      <w:bookmarkStart w:id="41" w:name="_Toc481578623"/>
      <w:bookmarkStart w:id="42" w:name="_Toc481426054"/>
      <w:r w:rsidRPr="009603C4">
        <w:lastRenderedPageBreak/>
        <w:t xml:space="preserve">IOP TC WSM </w:t>
      </w:r>
      <w:r>
        <w:t>3</w:t>
      </w:r>
      <w:bookmarkEnd w:id="41"/>
      <w:bookmarkEnd w:id="42"/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77"/>
        <w:gridCol w:w="900"/>
        <w:gridCol w:w="1440"/>
        <w:gridCol w:w="5130"/>
      </w:tblGrid>
      <w:tr w:rsidR="00320AD6" w14:paraId="36DFAAB3" w14:textId="77777777" w:rsidTr="00623507">
        <w:trPr>
          <w:tblHeader/>
        </w:trPr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FA47A" w14:textId="77777777" w:rsidR="00320AD6" w:rsidRPr="00320AD6" w:rsidRDefault="00320AD6" w:rsidP="003619E3">
            <w:pPr>
              <w:spacing w:after="0"/>
              <w:ind w:left="79"/>
              <w:rPr>
                <w:rFonts w:eastAsia="Arial"/>
                <w:b/>
              </w:rPr>
            </w:pPr>
            <w:r w:rsidRPr="00EA5BF1">
              <w:rPr>
                <w:rFonts w:eastAsia="Arial"/>
                <w:b/>
              </w:rPr>
              <w:t>I</w:t>
            </w:r>
            <w:r w:rsidRPr="00320AD6">
              <w:rPr>
                <w:rFonts w:eastAsia="Arial"/>
                <w:b/>
              </w:rPr>
              <w:t>de</w:t>
            </w:r>
            <w:r w:rsidRPr="00EA5BF1">
              <w:rPr>
                <w:rFonts w:eastAsia="Arial"/>
                <w:b/>
              </w:rPr>
              <w:t>n</w:t>
            </w:r>
            <w:r w:rsidRPr="00320AD6">
              <w:rPr>
                <w:rFonts w:eastAsia="Arial"/>
                <w:b/>
              </w:rPr>
              <w:t>tifier</w:t>
            </w:r>
            <w:r w:rsidRPr="00EA5BF1">
              <w:rPr>
                <w:rFonts w:eastAsia="Arial"/>
                <w:b/>
              </w:rPr>
              <w:t>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58443" w14:textId="09237C79" w:rsidR="00320AD6" w:rsidRPr="00EA5BF1" w:rsidRDefault="00320AD6" w:rsidP="003619E3">
            <w:pPr>
              <w:spacing w:after="0"/>
              <w:ind w:left="79"/>
              <w:rPr>
                <w:rFonts w:eastAsia="Arial"/>
              </w:rPr>
            </w:pPr>
            <w:r>
              <w:rPr>
                <w:rFonts w:eastAsia="Arial"/>
              </w:rPr>
              <w:t xml:space="preserve">IOP TC WSM </w:t>
            </w:r>
            <w:r w:rsidR="00F4028D">
              <w:rPr>
                <w:rFonts w:eastAsia="Arial"/>
              </w:rPr>
              <w:t>3</w:t>
            </w:r>
          </w:p>
        </w:tc>
      </w:tr>
      <w:tr w:rsidR="00320AD6" w14:paraId="4D68396B" w14:textId="77777777" w:rsidTr="00623507">
        <w:trPr>
          <w:tblHeader/>
        </w:trPr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45CE2" w14:textId="77777777" w:rsidR="00320AD6" w:rsidRPr="00320AD6" w:rsidRDefault="00320AD6" w:rsidP="003619E3">
            <w:pPr>
              <w:spacing w:after="0"/>
              <w:ind w:left="79"/>
              <w:rPr>
                <w:rFonts w:eastAsia="Arial"/>
                <w:b/>
              </w:rPr>
            </w:pPr>
            <w:r w:rsidRPr="00320AD6">
              <w:rPr>
                <w:rFonts w:eastAsia="Arial"/>
                <w:b/>
              </w:rPr>
              <w:t>Summary: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C2B5B" w14:textId="25E9D085" w:rsidR="00320AD6" w:rsidRPr="00EA5BF1" w:rsidRDefault="00320AD6" w:rsidP="00320AD6">
            <w:pPr>
              <w:spacing w:after="0"/>
              <w:ind w:left="79"/>
              <w:rPr>
                <w:rFonts w:eastAsia="Arial"/>
              </w:rPr>
            </w:pPr>
            <w:r w:rsidRPr="00EA5BF1">
              <w:rPr>
                <w:rFonts w:eastAsia="Arial"/>
              </w:rPr>
              <w:t xml:space="preserve">Transmit WSM with N Header </w:t>
            </w:r>
            <w:r>
              <w:rPr>
                <w:rFonts w:eastAsia="Arial"/>
              </w:rPr>
              <w:t>without WAVE Information Element Extensions</w:t>
            </w:r>
          </w:p>
        </w:tc>
      </w:tr>
      <w:tr w:rsidR="00320AD6" w14:paraId="0906E6FC" w14:textId="77777777" w:rsidTr="00623507">
        <w:trPr>
          <w:tblHeader/>
        </w:trPr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FA546" w14:textId="77777777" w:rsidR="00320AD6" w:rsidRPr="00320AD6" w:rsidRDefault="00320AD6" w:rsidP="003619E3">
            <w:pPr>
              <w:spacing w:after="0"/>
              <w:ind w:left="79"/>
              <w:rPr>
                <w:rFonts w:eastAsia="Arial"/>
                <w:b/>
              </w:rPr>
            </w:pPr>
            <w:r w:rsidRPr="00EA5BF1">
              <w:rPr>
                <w:rFonts w:eastAsia="Arial"/>
                <w:b/>
              </w:rPr>
              <w:t>Con</w:t>
            </w:r>
            <w:r w:rsidRPr="00320AD6">
              <w:rPr>
                <w:rFonts w:eastAsia="Arial"/>
                <w:b/>
              </w:rPr>
              <w:t>f</w:t>
            </w:r>
            <w:r w:rsidRPr="00EA5BF1">
              <w:rPr>
                <w:rFonts w:eastAsia="Arial"/>
                <w:b/>
              </w:rPr>
              <w:t>ig</w:t>
            </w:r>
            <w:r w:rsidRPr="00320AD6">
              <w:rPr>
                <w:rFonts w:eastAsia="Arial"/>
                <w:b/>
              </w:rPr>
              <w:t>urati</w:t>
            </w:r>
            <w:r w:rsidRPr="00EA5BF1">
              <w:rPr>
                <w:rFonts w:eastAsia="Arial"/>
                <w:b/>
              </w:rPr>
              <w:t>o</w:t>
            </w:r>
            <w:r w:rsidRPr="00320AD6">
              <w:rPr>
                <w:rFonts w:eastAsia="Arial"/>
                <w:b/>
              </w:rPr>
              <w:t>n</w:t>
            </w:r>
            <w:r w:rsidRPr="00EA5BF1">
              <w:rPr>
                <w:rFonts w:eastAsia="Arial"/>
                <w:b/>
              </w:rPr>
              <w:t>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43B63" w14:textId="77777777" w:rsidR="00320AD6" w:rsidRPr="00EA5BF1" w:rsidRDefault="00320AD6" w:rsidP="003619E3">
            <w:pPr>
              <w:spacing w:after="0"/>
              <w:ind w:left="79"/>
              <w:rPr>
                <w:rFonts w:eastAsia="Arial"/>
              </w:rPr>
            </w:pPr>
            <w:r w:rsidRPr="00320AD6">
              <w:rPr>
                <w:rFonts w:eastAsia="Arial"/>
              </w:rPr>
              <w:t>IOP CFG 1</w:t>
            </w:r>
          </w:p>
        </w:tc>
      </w:tr>
      <w:tr w:rsidR="00320AD6" w14:paraId="083DE9B9" w14:textId="77777777" w:rsidTr="00623507">
        <w:trPr>
          <w:tblHeader/>
        </w:trPr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816DB" w14:textId="77777777" w:rsidR="00320AD6" w:rsidRPr="00320AD6" w:rsidRDefault="00320AD6" w:rsidP="003619E3">
            <w:pPr>
              <w:spacing w:after="0"/>
              <w:ind w:left="79"/>
              <w:rPr>
                <w:rFonts w:eastAsia="Arial"/>
                <w:b/>
              </w:rPr>
            </w:pPr>
            <w:r w:rsidRPr="00EA5BF1">
              <w:rPr>
                <w:rFonts w:eastAsia="Arial"/>
                <w:b/>
              </w:rPr>
              <w:t>R</w:t>
            </w:r>
            <w:r w:rsidRPr="00320AD6">
              <w:rPr>
                <w:rFonts w:eastAsia="Arial"/>
                <w:b/>
              </w:rPr>
              <w:t>e</w:t>
            </w:r>
            <w:r w:rsidRPr="00EA5BF1">
              <w:rPr>
                <w:rFonts w:eastAsia="Arial"/>
                <w:b/>
              </w:rPr>
              <w:t>f</w:t>
            </w:r>
            <w:r w:rsidRPr="00320AD6">
              <w:rPr>
                <w:rFonts w:eastAsia="Arial"/>
                <w:b/>
              </w:rPr>
              <w:t>ere</w:t>
            </w:r>
            <w:r w:rsidRPr="00EA5BF1">
              <w:rPr>
                <w:rFonts w:eastAsia="Arial"/>
                <w:b/>
              </w:rPr>
              <w:t>n</w:t>
            </w:r>
            <w:r w:rsidRPr="00320AD6">
              <w:rPr>
                <w:rFonts w:eastAsia="Arial"/>
                <w:b/>
              </w:rPr>
              <w:t>ces: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1B873" w14:textId="77777777" w:rsidR="00320AD6" w:rsidRPr="00EA5BF1" w:rsidRDefault="00320AD6" w:rsidP="003619E3">
            <w:pPr>
              <w:spacing w:after="0"/>
              <w:ind w:left="79"/>
              <w:rPr>
                <w:rFonts w:eastAsia="Arial"/>
              </w:rPr>
            </w:pPr>
            <w:r w:rsidRPr="00320AD6">
              <w:rPr>
                <w:rFonts w:eastAsia="Arial"/>
              </w:rPr>
              <w:t>[5]</w:t>
            </w:r>
          </w:p>
        </w:tc>
      </w:tr>
      <w:tr w:rsidR="00320AD6" w14:paraId="7F76419C" w14:textId="77777777" w:rsidTr="003619E3">
        <w:tc>
          <w:tcPr>
            <w:tcW w:w="92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C1ECC" w14:textId="77777777" w:rsidR="00320AD6" w:rsidRPr="00EA5BF1" w:rsidRDefault="00320AD6" w:rsidP="003619E3">
            <w:pPr>
              <w:spacing w:after="0"/>
            </w:pPr>
          </w:p>
        </w:tc>
      </w:tr>
      <w:tr w:rsidR="00320AD6" w14:paraId="25D17484" w14:textId="77777777" w:rsidTr="003619E3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00524" w14:textId="77777777" w:rsidR="00320AD6" w:rsidRPr="00EA5BF1" w:rsidRDefault="00320AD6" w:rsidP="003619E3">
            <w:pPr>
              <w:spacing w:after="0"/>
              <w:ind w:left="79"/>
              <w:rPr>
                <w:rFonts w:eastAsia="Arial"/>
              </w:rPr>
            </w:pPr>
            <w:r w:rsidRPr="00EA5BF1">
              <w:rPr>
                <w:rFonts w:eastAsia="Arial"/>
                <w:b/>
              </w:rPr>
              <w:t>P</w:t>
            </w:r>
            <w:r w:rsidRPr="00EA5BF1">
              <w:rPr>
                <w:rFonts w:eastAsia="Arial"/>
                <w:b/>
                <w:spacing w:val="2"/>
              </w:rPr>
              <w:t>r</w:t>
            </w:r>
            <w:r w:rsidRPr="00EA5BF1">
              <w:rPr>
                <w:rFonts w:eastAsia="Arial"/>
                <w:b/>
                <w:spacing w:val="-1"/>
              </w:rPr>
              <w:t>e</w:t>
            </w:r>
            <w:r w:rsidRPr="00EA5BF1">
              <w:rPr>
                <w:rFonts w:eastAsia="Arial"/>
                <w:b/>
              </w:rPr>
              <w:t>-t</w:t>
            </w:r>
            <w:r w:rsidRPr="00EA5BF1">
              <w:rPr>
                <w:rFonts w:eastAsia="Arial"/>
                <w:b/>
                <w:spacing w:val="-1"/>
              </w:rPr>
              <w:t>e</w:t>
            </w:r>
            <w:r w:rsidRPr="00EA5BF1">
              <w:rPr>
                <w:rFonts w:eastAsia="Arial"/>
                <w:b/>
                <w:spacing w:val="1"/>
              </w:rPr>
              <w:t>s</w:t>
            </w:r>
            <w:r w:rsidRPr="00EA5BF1">
              <w:rPr>
                <w:rFonts w:eastAsia="Arial"/>
                <w:b/>
              </w:rPr>
              <w:t>t</w:t>
            </w:r>
          </w:p>
          <w:p w14:paraId="3F921F81" w14:textId="77777777" w:rsidR="00320AD6" w:rsidRPr="00EA5BF1" w:rsidRDefault="00320AD6" w:rsidP="003619E3">
            <w:pPr>
              <w:spacing w:after="0"/>
              <w:ind w:left="79"/>
              <w:rPr>
                <w:rFonts w:eastAsia="Arial"/>
              </w:rPr>
            </w:pPr>
            <w:r w:rsidRPr="00EA5BF1">
              <w:rPr>
                <w:rFonts w:eastAsia="Arial"/>
                <w:b/>
                <w:spacing w:val="1"/>
              </w:rPr>
              <w:t>c</w:t>
            </w:r>
            <w:r w:rsidRPr="00EA5BF1">
              <w:rPr>
                <w:rFonts w:eastAsia="Arial"/>
                <w:b/>
                <w:spacing w:val="-2"/>
              </w:rPr>
              <w:t>o</w:t>
            </w:r>
            <w:r w:rsidRPr="00EA5BF1">
              <w:rPr>
                <w:rFonts w:eastAsia="Arial"/>
                <w:b/>
              </w:rPr>
              <w:t>n</w:t>
            </w:r>
            <w:r w:rsidRPr="00EA5BF1">
              <w:rPr>
                <w:rFonts w:eastAsia="Arial"/>
                <w:b/>
                <w:spacing w:val="-2"/>
              </w:rPr>
              <w:t>d</w:t>
            </w:r>
            <w:r w:rsidRPr="00EA5BF1">
              <w:rPr>
                <w:rFonts w:eastAsia="Arial"/>
                <w:b/>
                <w:spacing w:val="2"/>
              </w:rPr>
              <w:t>i</w:t>
            </w:r>
            <w:r w:rsidRPr="00EA5BF1">
              <w:rPr>
                <w:rFonts w:eastAsia="Arial"/>
                <w:b/>
                <w:spacing w:val="-2"/>
              </w:rPr>
              <w:t>t</w:t>
            </w:r>
            <w:r w:rsidRPr="00EA5BF1">
              <w:rPr>
                <w:rFonts w:eastAsia="Arial"/>
                <w:b/>
                <w:spacing w:val="2"/>
              </w:rPr>
              <w:t>i</w:t>
            </w:r>
            <w:r w:rsidRPr="00EA5BF1">
              <w:rPr>
                <w:rFonts w:eastAsia="Arial"/>
                <w:b/>
              </w:rPr>
              <w:t>o</w:t>
            </w:r>
            <w:r w:rsidRPr="00EA5BF1">
              <w:rPr>
                <w:rFonts w:eastAsia="Arial"/>
                <w:b/>
                <w:spacing w:val="-2"/>
              </w:rPr>
              <w:t>n</w:t>
            </w:r>
            <w:r w:rsidRPr="00EA5BF1">
              <w:rPr>
                <w:rFonts w:eastAsia="Arial"/>
                <w:b/>
                <w:spacing w:val="-1"/>
              </w:rPr>
              <w:t>s</w:t>
            </w:r>
            <w:r w:rsidRPr="00EA5BF1">
              <w:rPr>
                <w:rFonts w:eastAsia="Arial"/>
                <w:b/>
              </w:rPr>
              <w:t>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56A19" w14:textId="0329D7E8" w:rsidR="00E92F6C" w:rsidRDefault="00E92F6C" w:rsidP="00E92F6C">
            <w:pPr>
              <w:spacing w:after="0"/>
              <w:ind w:left="79" w:right="91"/>
              <w:rPr>
                <w:ins w:id="43" w:author="Dmitri.Khijniak@7Layers.com" w:date="2017-05-03T12:43:00Z"/>
                <w:rFonts w:eastAsia="Arial"/>
              </w:rPr>
            </w:pPr>
            <w:r>
              <w:rPr>
                <w:rFonts w:eastAsia="Arial"/>
              </w:rPr>
              <w:t xml:space="preserve">Device A </w:t>
            </w:r>
            <w:ins w:id="44" w:author="Dmitri.Khijniak@7Layers.com" w:date="2017-05-03T12:43:00Z">
              <w:r>
                <w:rPr>
                  <w:rFonts w:eastAsia="Arial"/>
                </w:rPr>
                <w:t>can</w:t>
              </w:r>
            </w:ins>
            <w:r>
              <w:rPr>
                <w:rFonts w:eastAsia="Arial"/>
              </w:rPr>
              <w:t xml:space="preserve"> transmit </w:t>
            </w:r>
            <w:ins w:id="45" w:author="Dmitri.Khijniak@7Layers.com" w:date="2017-05-03T12:43:00Z">
              <w:r>
                <w:rPr>
                  <w:rFonts w:eastAsia="Arial"/>
                </w:rPr>
                <w:t>WSMs</w:t>
              </w:r>
            </w:ins>
          </w:p>
          <w:p w14:paraId="63CF6137" w14:textId="3D1436CB" w:rsidR="00320AD6" w:rsidRPr="00EA5BF1" w:rsidRDefault="00E92F6C" w:rsidP="00E92F6C">
            <w:pPr>
              <w:spacing w:after="0"/>
              <w:ind w:left="79" w:right="91"/>
              <w:rPr>
                <w:rFonts w:eastAsia="Arial"/>
              </w:rPr>
            </w:pPr>
            <w:ins w:id="46" w:author="Dmitri.Khijniak@7Layers.com" w:date="2017-05-03T12:43:00Z">
              <w:r>
                <w:rPr>
                  <w:rFonts w:eastAsia="Arial"/>
                </w:rPr>
                <w:t>Device B can</w:t>
              </w:r>
            </w:ins>
            <w:r>
              <w:rPr>
                <w:rFonts w:eastAsia="Arial"/>
              </w:rPr>
              <w:t xml:space="preserve"> receive WSMs</w:t>
            </w:r>
          </w:p>
        </w:tc>
      </w:tr>
      <w:tr w:rsidR="00320AD6" w14:paraId="2BD62782" w14:textId="77777777" w:rsidTr="003619E3">
        <w:tc>
          <w:tcPr>
            <w:tcW w:w="9247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F6FB741" w14:textId="77777777" w:rsidR="00320AD6" w:rsidRPr="00EA5BF1" w:rsidRDefault="00320AD6" w:rsidP="003619E3">
            <w:pPr>
              <w:spacing w:after="0"/>
            </w:pPr>
          </w:p>
        </w:tc>
      </w:tr>
      <w:tr w:rsidR="00320AD6" w14:paraId="1F2FAB1C" w14:textId="77777777" w:rsidTr="003619E3">
        <w:tc>
          <w:tcPr>
            <w:tcW w:w="17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1B67979" w14:textId="77777777" w:rsidR="00320AD6" w:rsidRPr="00EA5BF1" w:rsidRDefault="00320AD6" w:rsidP="003619E3">
            <w:pPr>
              <w:spacing w:after="0"/>
              <w:ind w:left="79"/>
              <w:rPr>
                <w:rFonts w:eastAsia="Arial"/>
              </w:rPr>
            </w:pPr>
            <w:r w:rsidRPr="00EA5BF1">
              <w:rPr>
                <w:rFonts w:eastAsia="Arial"/>
                <w:b/>
              </w:rPr>
              <w:t>T</w:t>
            </w:r>
            <w:r w:rsidRPr="00EA5BF1">
              <w:rPr>
                <w:rFonts w:eastAsia="Arial"/>
                <w:b/>
                <w:spacing w:val="-1"/>
              </w:rPr>
              <w:t>e</w:t>
            </w:r>
            <w:r w:rsidRPr="00EA5BF1">
              <w:rPr>
                <w:rFonts w:eastAsia="Arial"/>
                <w:b/>
                <w:spacing w:val="1"/>
              </w:rPr>
              <w:t>s</w:t>
            </w:r>
            <w:r w:rsidRPr="00EA5BF1">
              <w:rPr>
                <w:rFonts w:eastAsia="Arial"/>
                <w:b/>
              </w:rPr>
              <w:t>t</w:t>
            </w:r>
            <w:r w:rsidRPr="00EA5BF1">
              <w:rPr>
                <w:rFonts w:eastAsia="Arial"/>
                <w:b/>
                <w:spacing w:val="-1"/>
              </w:rPr>
              <w:t xml:space="preserve"> </w:t>
            </w:r>
            <w:r w:rsidRPr="00EA5BF1">
              <w:rPr>
                <w:rFonts w:eastAsia="Arial"/>
                <w:b/>
                <w:spacing w:val="2"/>
              </w:rPr>
              <w:t>S</w:t>
            </w:r>
            <w:r w:rsidRPr="00EA5BF1">
              <w:rPr>
                <w:rFonts w:eastAsia="Arial"/>
                <w:b/>
                <w:spacing w:val="1"/>
              </w:rPr>
              <w:t>e</w:t>
            </w:r>
            <w:r w:rsidRPr="00EA5BF1">
              <w:rPr>
                <w:rFonts w:eastAsia="Arial"/>
                <w:b/>
                <w:spacing w:val="-2"/>
              </w:rPr>
              <w:t>q</w:t>
            </w:r>
            <w:r w:rsidRPr="00EA5BF1">
              <w:rPr>
                <w:rFonts w:eastAsia="Arial"/>
                <w:b/>
              </w:rPr>
              <w:t>u</w:t>
            </w:r>
            <w:r w:rsidRPr="00EA5BF1">
              <w:rPr>
                <w:rFonts w:eastAsia="Arial"/>
                <w:b/>
                <w:spacing w:val="1"/>
              </w:rPr>
              <w:t>e</w:t>
            </w:r>
            <w:r w:rsidRPr="00EA5BF1">
              <w:rPr>
                <w:rFonts w:eastAsia="Arial"/>
                <w:b/>
              </w:rPr>
              <w:t>n</w:t>
            </w:r>
            <w:r w:rsidRPr="00EA5BF1">
              <w:rPr>
                <w:rFonts w:eastAsia="Arial"/>
                <w:b/>
                <w:spacing w:val="-1"/>
              </w:rPr>
              <w:t>ce: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EE93A" w14:textId="77777777" w:rsidR="00320AD6" w:rsidRPr="00EA5BF1" w:rsidRDefault="00320AD6" w:rsidP="003619E3">
            <w:pPr>
              <w:spacing w:after="0"/>
              <w:jc w:val="center"/>
              <w:rPr>
                <w:rFonts w:eastAsia="Arial"/>
              </w:rPr>
            </w:pPr>
            <w:r w:rsidRPr="00EA5BF1">
              <w:rPr>
                <w:rFonts w:eastAsia="Arial"/>
                <w:b/>
              </w:rPr>
              <w:t>St</w:t>
            </w:r>
            <w:r w:rsidRPr="00EA5BF1">
              <w:rPr>
                <w:rFonts w:eastAsia="Arial"/>
                <w:b/>
                <w:spacing w:val="1"/>
              </w:rPr>
              <w:t>e</w:t>
            </w:r>
            <w:r w:rsidRPr="00EA5BF1">
              <w:rPr>
                <w:rFonts w:eastAsia="Arial"/>
                <w:b/>
              </w:rPr>
              <w:t>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640D8" w14:textId="77777777" w:rsidR="00320AD6" w:rsidRPr="00EA5BF1" w:rsidRDefault="00320AD6" w:rsidP="003619E3">
            <w:pPr>
              <w:spacing w:after="0"/>
              <w:ind w:left="93"/>
              <w:rPr>
                <w:rFonts w:eastAsia="Arial"/>
              </w:rPr>
            </w:pPr>
            <w:r w:rsidRPr="00EA5BF1">
              <w:rPr>
                <w:rFonts w:eastAsia="Arial"/>
                <w:b/>
                <w:spacing w:val="2"/>
              </w:rPr>
              <w:t>T</w:t>
            </w:r>
            <w:r w:rsidRPr="00EA5BF1">
              <w:rPr>
                <w:rFonts w:eastAsia="Arial"/>
                <w:b/>
                <w:spacing w:val="-3"/>
              </w:rPr>
              <w:t>y</w:t>
            </w:r>
            <w:r w:rsidRPr="00EA5BF1">
              <w:rPr>
                <w:rFonts w:eastAsia="Arial"/>
                <w:b/>
              </w:rPr>
              <w:t>pe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27217" w14:textId="77777777" w:rsidR="00320AD6" w:rsidRPr="00EA5BF1" w:rsidRDefault="00320AD6" w:rsidP="003619E3">
            <w:pPr>
              <w:spacing w:after="0"/>
              <w:ind w:left="93" w:right="1562"/>
              <w:jc w:val="both"/>
              <w:rPr>
                <w:rFonts w:eastAsia="Arial"/>
              </w:rPr>
            </w:pPr>
            <w:r w:rsidRPr="00EA5BF1">
              <w:rPr>
                <w:rFonts w:eastAsia="Arial"/>
                <w:b/>
              </w:rPr>
              <w:t>D</w:t>
            </w:r>
            <w:r w:rsidRPr="00EA5BF1">
              <w:rPr>
                <w:rFonts w:eastAsia="Arial"/>
                <w:b/>
                <w:spacing w:val="1"/>
              </w:rPr>
              <w:t>e</w:t>
            </w:r>
            <w:r w:rsidRPr="00EA5BF1">
              <w:rPr>
                <w:rFonts w:eastAsia="Arial"/>
                <w:b/>
                <w:spacing w:val="-1"/>
              </w:rPr>
              <w:t>sc</w:t>
            </w:r>
            <w:r w:rsidRPr="00EA5BF1">
              <w:rPr>
                <w:rFonts w:eastAsia="Arial"/>
                <w:b/>
                <w:spacing w:val="2"/>
              </w:rPr>
              <w:t>r</w:t>
            </w:r>
            <w:r w:rsidRPr="00EA5BF1">
              <w:rPr>
                <w:rFonts w:eastAsia="Arial"/>
                <w:b/>
              </w:rPr>
              <w:t>ip</w:t>
            </w:r>
            <w:r w:rsidRPr="00EA5BF1">
              <w:rPr>
                <w:rFonts w:eastAsia="Arial"/>
                <w:b/>
                <w:spacing w:val="-2"/>
              </w:rPr>
              <w:t>t</w:t>
            </w:r>
            <w:r w:rsidRPr="00EA5BF1">
              <w:rPr>
                <w:rFonts w:eastAsia="Arial"/>
                <w:b/>
                <w:spacing w:val="2"/>
              </w:rPr>
              <w:t>i</w:t>
            </w:r>
            <w:r w:rsidRPr="00EA5BF1">
              <w:rPr>
                <w:rFonts w:eastAsia="Arial"/>
                <w:b/>
              </w:rPr>
              <w:t>on</w:t>
            </w:r>
          </w:p>
        </w:tc>
      </w:tr>
      <w:tr w:rsidR="00320AD6" w14:paraId="12CB4E3E" w14:textId="77777777" w:rsidTr="003619E3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2C400FB" w14:textId="77777777" w:rsidR="00320AD6" w:rsidRPr="00EA5BF1" w:rsidRDefault="00320AD6" w:rsidP="003619E3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64C51" w14:textId="77777777" w:rsidR="00320AD6" w:rsidRPr="00EA5BF1" w:rsidRDefault="00320AD6" w:rsidP="003619E3">
            <w:pPr>
              <w:spacing w:after="0"/>
              <w:ind w:left="260" w:right="262"/>
              <w:jc w:val="center"/>
              <w:rPr>
                <w:rFonts w:eastAsia="Arial"/>
              </w:rPr>
            </w:pPr>
            <w:r w:rsidRPr="00EA5BF1">
              <w:rPr>
                <w:rFonts w:eastAsia="Arial"/>
              </w:rPr>
              <w:t>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A7C92" w14:textId="77777777" w:rsidR="00320AD6" w:rsidRPr="00EA5BF1" w:rsidRDefault="00320AD6" w:rsidP="003619E3">
            <w:pPr>
              <w:spacing w:after="0"/>
              <w:ind w:left="93"/>
              <w:rPr>
                <w:rFonts w:eastAsia="Arial"/>
              </w:rPr>
            </w:pPr>
            <w:r w:rsidRPr="00EA5BF1">
              <w:rPr>
                <w:rFonts w:eastAsia="Arial"/>
              </w:rPr>
              <w:t>Configure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7DA37" w14:textId="4916A396" w:rsidR="00320AD6" w:rsidRPr="00320AD6" w:rsidRDefault="00320AD6" w:rsidP="00320AD6">
            <w:pPr>
              <w:spacing w:after="0"/>
              <w:ind w:left="79"/>
              <w:rPr>
                <w:rFonts w:eastAsia="Arial"/>
              </w:rPr>
            </w:pPr>
            <w:r w:rsidRPr="00EA5BF1">
              <w:rPr>
                <w:rFonts w:eastAsia="Arial"/>
              </w:rPr>
              <w:t>Device A is configured to transmit WSM</w:t>
            </w:r>
            <w:r>
              <w:rPr>
                <w:rFonts w:eastAsia="Arial"/>
              </w:rPr>
              <w:t xml:space="preserve"> containing WSM-N-Header without any optional WAVE Information Element Extensions.</w:t>
            </w:r>
          </w:p>
        </w:tc>
      </w:tr>
      <w:tr w:rsidR="00320AD6" w14:paraId="3C12F00D" w14:textId="77777777" w:rsidTr="003619E3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C856755" w14:textId="77777777" w:rsidR="00320AD6" w:rsidRPr="00EA5BF1" w:rsidRDefault="00320AD6" w:rsidP="003619E3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9F44E" w14:textId="77777777" w:rsidR="00320AD6" w:rsidRPr="00EA5BF1" w:rsidRDefault="00320AD6" w:rsidP="003619E3">
            <w:pPr>
              <w:spacing w:after="0"/>
              <w:ind w:left="260" w:right="262"/>
              <w:jc w:val="center"/>
              <w:rPr>
                <w:rFonts w:eastAsia="Arial"/>
              </w:rPr>
            </w:pPr>
            <w:r w:rsidRPr="00EA5BF1">
              <w:rPr>
                <w:rFonts w:eastAsia="Arial"/>
              </w:rPr>
              <w:t>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E38A9" w14:textId="77777777" w:rsidR="00320AD6" w:rsidRPr="00EA5BF1" w:rsidRDefault="00320AD6" w:rsidP="003619E3">
            <w:pPr>
              <w:spacing w:after="0"/>
              <w:ind w:left="93"/>
              <w:rPr>
                <w:rFonts w:eastAsia="Arial"/>
              </w:rPr>
            </w:pPr>
            <w:r w:rsidRPr="00EA5BF1">
              <w:rPr>
                <w:rFonts w:eastAsia="Arial"/>
              </w:rPr>
              <w:t>Stimulus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0B3EB" w14:textId="77777777" w:rsidR="00320AD6" w:rsidRPr="00EA5BF1" w:rsidRDefault="00320AD6" w:rsidP="003619E3">
            <w:pPr>
              <w:spacing w:after="0"/>
              <w:ind w:left="79"/>
              <w:rPr>
                <w:rFonts w:eastAsia="Arial"/>
              </w:rPr>
            </w:pPr>
            <w:r w:rsidRPr="00EA5BF1">
              <w:rPr>
                <w:rFonts w:eastAsia="Arial"/>
              </w:rPr>
              <w:t>Device A transmits WSM</w:t>
            </w:r>
          </w:p>
        </w:tc>
      </w:tr>
      <w:tr w:rsidR="00320AD6" w14:paraId="1568F126" w14:textId="77777777" w:rsidTr="003619E3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D8FE69C" w14:textId="77777777" w:rsidR="00320AD6" w:rsidRPr="00EA5BF1" w:rsidRDefault="00320AD6" w:rsidP="003619E3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EB7E0" w14:textId="77777777" w:rsidR="00320AD6" w:rsidRPr="00EA5BF1" w:rsidRDefault="00320AD6" w:rsidP="003619E3">
            <w:pPr>
              <w:spacing w:after="0"/>
              <w:ind w:left="260" w:right="262"/>
              <w:jc w:val="center"/>
              <w:rPr>
                <w:rFonts w:eastAsia="Arial"/>
              </w:rPr>
            </w:pPr>
            <w:r w:rsidRPr="00EA5BF1">
              <w:rPr>
                <w:rFonts w:eastAsia="Arial"/>
              </w:rPr>
              <w:t>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0F7FA" w14:textId="77777777" w:rsidR="00320AD6" w:rsidRPr="00EA5BF1" w:rsidRDefault="00320AD6" w:rsidP="003619E3">
            <w:pPr>
              <w:spacing w:after="0"/>
              <w:ind w:left="93"/>
              <w:rPr>
                <w:rFonts w:eastAsia="Arial"/>
              </w:rPr>
            </w:pPr>
            <w:r w:rsidRPr="00EA5BF1">
              <w:rPr>
                <w:rFonts w:eastAsia="Arial"/>
              </w:rPr>
              <w:t>Verify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5DF01" w14:textId="4C6A8D2C" w:rsidR="00320AD6" w:rsidRPr="00EA5BF1" w:rsidRDefault="0052603B" w:rsidP="003619E3">
            <w:pPr>
              <w:spacing w:after="0"/>
              <w:ind w:left="79"/>
              <w:rPr>
                <w:rFonts w:eastAsia="Arial"/>
              </w:rPr>
            </w:pPr>
            <w:r>
              <w:rPr>
                <w:rFonts w:eastAsia="Arial"/>
              </w:rPr>
              <w:t xml:space="preserve">Actually used </w:t>
            </w:r>
            <w:r w:rsidR="00320AD6">
              <w:rPr>
                <w:rFonts w:eastAsia="Arial"/>
              </w:rPr>
              <w:t xml:space="preserve">Channel Number, Data Rate </w:t>
            </w:r>
            <w:r>
              <w:rPr>
                <w:rFonts w:eastAsia="Arial"/>
              </w:rPr>
              <w:t>corresponds those specified in the WSM configuration</w:t>
            </w:r>
          </w:p>
        </w:tc>
      </w:tr>
      <w:tr w:rsidR="00320AD6" w14:paraId="6829CFDE" w14:textId="77777777" w:rsidTr="003619E3">
        <w:trPr>
          <w:trHeight w:val="161"/>
        </w:trPr>
        <w:tc>
          <w:tcPr>
            <w:tcW w:w="1777" w:type="dxa"/>
            <w:tcBorders>
              <w:left w:val="single" w:sz="4" w:space="0" w:color="000000"/>
              <w:right w:val="single" w:sz="4" w:space="0" w:color="000000"/>
            </w:tcBorders>
          </w:tcPr>
          <w:p w14:paraId="75F809BB" w14:textId="77777777" w:rsidR="00320AD6" w:rsidRPr="00EA5BF1" w:rsidRDefault="00320AD6" w:rsidP="003619E3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A3D59" w14:textId="77777777" w:rsidR="00320AD6" w:rsidRPr="00EA5BF1" w:rsidRDefault="00320AD6" w:rsidP="003619E3">
            <w:pPr>
              <w:spacing w:after="0"/>
              <w:ind w:left="260" w:right="262"/>
              <w:jc w:val="center"/>
              <w:rPr>
                <w:rFonts w:eastAsia="Arial"/>
              </w:rPr>
            </w:pPr>
            <w:r w:rsidRPr="00EA5BF1">
              <w:rPr>
                <w:rFonts w:eastAsia="Arial"/>
              </w:rPr>
              <w:t>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06743" w14:textId="77777777" w:rsidR="00320AD6" w:rsidRPr="00EA5BF1" w:rsidRDefault="00320AD6" w:rsidP="003619E3">
            <w:pPr>
              <w:spacing w:after="0"/>
              <w:ind w:left="93"/>
              <w:rPr>
                <w:rFonts w:eastAsia="Arial"/>
              </w:rPr>
            </w:pPr>
            <w:r>
              <w:rPr>
                <w:rFonts w:eastAsia="Arial"/>
              </w:rPr>
              <w:t>Verify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62657" w14:textId="3440959C" w:rsidR="00320AD6" w:rsidRPr="00EA5BF1" w:rsidRDefault="00320AD6" w:rsidP="003619E3">
            <w:pPr>
              <w:spacing w:after="0"/>
              <w:ind w:left="79"/>
              <w:rPr>
                <w:rFonts w:eastAsia="Arial"/>
              </w:rPr>
            </w:pPr>
            <w:r w:rsidRPr="00EA5BF1">
              <w:rPr>
                <w:rFonts w:eastAsia="Arial"/>
              </w:rPr>
              <w:t xml:space="preserve">Device B </w:t>
            </w:r>
            <w:r w:rsidR="0052603B">
              <w:rPr>
                <w:rFonts w:eastAsia="Arial"/>
              </w:rPr>
              <w:t xml:space="preserve">can </w:t>
            </w:r>
            <w:r>
              <w:rPr>
                <w:rFonts w:eastAsia="Arial"/>
              </w:rPr>
              <w:t>r</w:t>
            </w:r>
            <w:r w:rsidR="0052603B">
              <w:rPr>
                <w:rFonts w:eastAsia="Arial"/>
              </w:rPr>
              <w:t>eceive and process</w:t>
            </w:r>
            <w:r w:rsidRPr="00EA5BF1">
              <w:rPr>
                <w:rFonts w:eastAsia="Arial"/>
              </w:rPr>
              <w:t xml:space="preserve"> WSM</w:t>
            </w:r>
            <w:r>
              <w:rPr>
                <w:rFonts w:eastAsia="Arial"/>
              </w:rPr>
              <w:t>s</w:t>
            </w:r>
            <w:r w:rsidRPr="00EA5BF1">
              <w:rPr>
                <w:rFonts w:eastAsia="Arial"/>
              </w:rPr>
              <w:t xml:space="preserve"> </w:t>
            </w:r>
            <w:r>
              <w:rPr>
                <w:rFonts w:eastAsia="Arial"/>
              </w:rPr>
              <w:t xml:space="preserve">with WSM-N-Header containing </w:t>
            </w:r>
            <w:r w:rsidR="0052603B">
              <w:rPr>
                <w:rFonts w:eastAsia="Arial"/>
              </w:rPr>
              <w:t xml:space="preserve">no </w:t>
            </w:r>
            <w:r>
              <w:rPr>
                <w:rFonts w:eastAsia="Arial"/>
              </w:rPr>
              <w:t>WAVE Information Element Extensions</w:t>
            </w:r>
          </w:p>
        </w:tc>
      </w:tr>
      <w:tr w:rsidR="00623507" w14:paraId="75260D40" w14:textId="77777777" w:rsidTr="003619E3">
        <w:trPr>
          <w:trHeight w:val="161"/>
        </w:trPr>
        <w:tc>
          <w:tcPr>
            <w:tcW w:w="1777" w:type="dxa"/>
            <w:tcBorders>
              <w:left w:val="single" w:sz="4" w:space="0" w:color="000000"/>
              <w:right w:val="single" w:sz="4" w:space="0" w:color="000000"/>
            </w:tcBorders>
          </w:tcPr>
          <w:p w14:paraId="685B17DB" w14:textId="77777777" w:rsidR="00623507" w:rsidRPr="00EA5BF1" w:rsidRDefault="00623507" w:rsidP="003619E3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F12D7" w14:textId="77777777" w:rsidR="00623507" w:rsidRPr="00EA5BF1" w:rsidRDefault="00623507" w:rsidP="003619E3">
            <w:pPr>
              <w:spacing w:after="0"/>
              <w:ind w:left="260" w:right="262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27343" w14:textId="77777777" w:rsidR="00623507" w:rsidRDefault="00623507" w:rsidP="003619E3">
            <w:pPr>
              <w:spacing w:after="0"/>
              <w:ind w:left="93"/>
              <w:rPr>
                <w:rFonts w:eastAsia="Arial"/>
              </w:rPr>
            </w:pPr>
            <w:r>
              <w:rPr>
                <w:rFonts w:eastAsia="Arial"/>
              </w:rPr>
              <w:t>Procedure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C8ACF" w14:textId="77777777" w:rsidR="00623507" w:rsidRPr="00EA5BF1" w:rsidRDefault="00623507" w:rsidP="003619E3">
            <w:pPr>
              <w:spacing w:after="0"/>
              <w:ind w:left="79"/>
              <w:rPr>
                <w:rFonts w:eastAsia="Arial"/>
              </w:rPr>
            </w:pPr>
            <w:r>
              <w:rPr>
                <w:rFonts w:eastAsia="Arial"/>
              </w:rPr>
              <w:t>Repeat Steps 1-4 using different Channels</w:t>
            </w:r>
          </w:p>
        </w:tc>
      </w:tr>
      <w:tr w:rsidR="00623507" w14:paraId="22C4DBF5" w14:textId="77777777" w:rsidTr="003619E3">
        <w:trPr>
          <w:trHeight w:val="161"/>
        </w:trPr>
        <w:tc>
          <w:tcPr>
            <w:tcW w:w="1777" w:type="dxa"/>
            <w:tcBorders>
              <w:left w:val="single" w:sz="4" w:space="0" w:color="000000"/>
              <w:right w:val="single" w:sz="4" w:space="0" w:color="000000"/>
            </w:tcBorders>
          </w:tcPr>
          <w:p w14:paraId="4FD73960" w14:textId="77777777" w:rsidR="00623507" w:rsidRPr="00EA5BF1" w:rsidRDefault="00623507" w:rsidP="003619E3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0EBB9" w14:textId="77777777" w:rsidR="00623507" w:rsidRDefault="00623507" w:rsidP="003619E3">
            <w:pPr>
              <w:spacing w:after="0"/>
              <w:ind w:left="260" w:right="262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6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FD580" w14:textId="77777777" w:rsidR="00623507" w:rsidRDefault="00623507" w:rsidP="003619E3">
            <w:pPr>
              <w:spacing w:after="0"/>
              <w:ind w:left="93"/>
              <w:rPr>
                <w:rFonts w:eastAsia="Arial"/>
              </w:rPr>
            </w:pPr>
            <w:r>
              <w:rPr>
                <w:rFonts w:eastAsia="Arial"/>
              </w:rPr>
              <w:t>Procedure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E594E" w14:textId="77777777" w:rsidR="00623507" w:rsidRDefault="00623507" w:rsidP="003619E3">
            <w:pPr>
              <w:spacing w:after="0"/>
              <w:ind w:left="79"/>
              <w:rPr>
                <w:rFonts w:eastAsia="Arial"/>
              </w:rPr>
            </w:pPr>
            <w:r>
              <w:rPr>
                <w:rFonts w:eastAsia="Arial"/>
              </w:rPr>
              <w:t>Repeat Steps 1-4 using different Data Rates</w:t>
            </w:r>
          </w:p>
        </w:tc>
      </w:tr>
      <w:tr w:rsidR="00623507" w14:paraId="72793477" w14:textId="77777777" w:rsidTr="003619E3">
        <w:trPr>
          <w:trHeight w:val="161"/>
        </w:trPr>
        <w:tc>
          <w:tcPr>
            <w:tcW w:w="1777" w:type="dxa"/>
            <w:tcBorders>
              <w:left w:val="single" w:sz="4" w:space="0" w:color="000000"/>
              <w:right w:val="single" w:sz="4" w:space="0" w:color="000000"/>
            </w:tcBorders>
          </w:tcPr>
          <w:p w14:paraId="7536F894" w14:textId="77777777" w:rsidR="00623507" w:rsidRPr="00EA5BF1" w:rsidRDefault="00623507" w:rsidP="003619E3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B36E8" w14:textId="77777777" w:rsidR="00623507" w:rsidRDefault="00623507" w:rsidP="003619E3">
            <w:pPr>
              <w:spacing w:after="0"/>
              <w:ind w:left="260" w:right="262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7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646E9" w14:textId="77777777" w:rsidR="00623507" w:rsidRDefault="00623507" w:rsidP="003619E3">
            <w:pPr>
              <w:spacing w:after="0"/>
              <w:ind w:left="93"/>
              <w:rPr>
                <w:rFonts w:eastAsia="Arial"/>
              </w:rPr>
            </w:pPr>
            <w:r>
              <w:rPr>
                <w:rFonts w:eastAsia="Arial"/>
              </w:rPr>
              <w:t>Procedure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B304F" w14:textId="77777777" w:rsidR="00623507" w:rsidRDefault="00623507" w:rsidP="003619E3">
            <w:pPr>
              <w:spacing w:after="0"/>
              <w:ind w:left="79"/>
              <w:rPr>
                <w:rFonts w:eastAsia="Arial"/>
              </w:rPr>
            </w:pPr>
            <w:r>
              <w:rPr>
                <w:rFonts w:eastAsia="Arial"/>
              </w:rPr>
              <w:t>Repeat Steps 1-4 using different Transmit Powers</w:t>
            </w:r>
          </w:p>
        </w:tc>
      </w:tr>
      <w:tr w:rsidR="00623507" w14:paraId="2D71F1F4" w14:textId="77777777" w:rsidTr="003619E3">
        <w:tc>
          <w:tcPr>
            <w:tcW w:w="17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EBD68" w14:textId="77777777" w:rsidR="00623507" w:rsidRPr="00EA5BF1" w:rsidRDefault="00623507" w:rsidP="003619E3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50225" w14:textId="47368F2B" w:rsidR="00623507" w:rsidRPr="00EA5BF1" w:rsidRDefault="00623507" w:rsidP="003619E3">
            <w:pPr>
              <w:spacing w:after="0"/>
              <w:ind w:left="260" w:right="262"/>
              <w:jc w:val="center"/>
              <w:rPr>
                <w:rFonts w:eastAsia="Arial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0043B" w14:textId="54515289" w:rsidR="00623507" w:rsidRPr="00EA5BF1" w:rsidRDefault="00623507" w:rsidP="003619E3">
            <w:pPr>
              <w:spacing w:after="0"/>
              <w:ind w:left="93"/>
              <w:rPr>
                <w:rFonts w:eastAsia="Arial"/>
              </w:rPr>
            </w:pP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F2D83" w14:textId="239CF7E2" w:rsidR="00623507" w:rsidRPr="00EA5BF1" w:rsidRDefault="00623507" w:rsidP="003619E3">
            <w:pPr>
              <w:spacing w:after="0"/>
              <w:ind w:left="79"/>
              <w:rPr>
                <w:rFonts w:eastAsia="Arial"/>
              </w:rPr>
            </w:pPr>
          </w:p>
        </w:tc>
      </w:tr>
    </w:tbl>
    <w:p w14:paraId="356761B5" w14:textId="6C676843" w:rsidR="00320AD6" w:rsidRDefault="00320AD6"/>
    <w:p w14:paraId="7444AE13" w14:textId="4FE33FC4" w:rsidR="009603C4" w:rsidRDefault="009603C4" w:rsidP="00590991">
      <w:pPr>
        <w:pStyle w:val="Heading3"/>
      </w:pPr>
      <w:bookmarkStart w:id="47" w:name="_Toc481578624"/>
      <w:bookmarkStart w:id="48" w:name="_Toc481426055"/>
      <w:r w:rsidRPr="009603C4">
        <w:t xml:space="preserve">IOP TC WSM </w:t>
      </w:r>
      <w:r>
        <w:t>4</w:t>
      </w:r>
      <w:bookmarkEnd w:id="47"/>
      <w:bookmarkEnd w:id="48"/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77"/>
        <w:gridCol w:w="900"/>
        <w:gridCol w:w="1440"/>
        <w:gridCol w:w="5130"/>
      </w:tblGrid>
      <w:tr w:rsidR="0072118B" w14:paraId="5F824E0D" w14:textId="77777777" w:rsidTr="008322E5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69D2B" w14:textId="77777777" w:rsidR="0072118B" w:rsidRPr="00EA5BF1" w:rsidRDefault="0072118B" w:rsidP="008322E5">
            <w:pPr>
              <w:spacing w:after="0"/>
              <w:ind w:left="79"/>
              <w:rPr>
                <w:rFonts w:eastAsia="Arial"/>
              </w:rPr>
            </w:pPr>
            <w:r w:rsidRPr="00EA5BF1">
              <w:rPr>
                <w:rFonts w:eastAsia="Arial"/>
                <w:b/>
              </w:rPr>
              <w:t>I</w:t>
            </w:r>
            <w:r w:rsidRPr="00EA5BF1">
              <w:rPr>
                <w:rFonts w:eastAsia="Arial"/>
                <w:b/>
                <w:spacing w:val="-2"/>
              </w:rPr>
              <w:t>d</w:t>
            </w:r>
            <w:r w:rsidRPr="00EA5BF1">
              <w:rPr>
                <w:rFonts w:eastAsia="Arial"/>
                <w:b/>
                <w:spacing w:val="1"/>
              </w:rPr>
              <w:t>e</w:t>
            </w:r>
            <w:r w:rsidRPr="00EA5BF1">
              <w:rPr>
                <w:rFonts w:eastAsia="Arial"/>
                <w:b/>
              </w:rPr>
              <w:t>n</w:t>
            </w:r>
            <w:r w:rsidRPr="00EA5BF1">
              <w:rPr>
                <w:rFonts w:eastAsia="Arial"/>
                <w:b/>
                <w:spacing w:val="-2"/>
              </w:rPr>
              <w:t>t</w:t>
            </w:r>
            <w:r w:rsidRPr="00EA5BF1">
              <w:rPr>
                <w:rFonts w:eastAsia="Arial"/>
                <w:b/>
                <w:spacing w:val="2"/>
              </w:rPr>
              <w:t>i</w:t>
            </w:r>
            <w:r w:rsidRPr="00EA5BF1">
              <w:rPr>
                <w:rFonts w:eastAsia="Arial"/>
                <w:b/>
                <w:spacing w:val="-2"/>
              </w:rPr>
              <w:t>f</w:t>
            </w:r>
            <w:r w:rsidRPr="00EA5BF1">
              <w:rPr>
                <w:rFonts w:eastAsia="Arial"/>
                <w:b/>
                <w:spacing w:val="2"/>
              </w:rPr>
              <w:t>i</w:t>
            </w:r>
            <w:r w:rsidRPr="00EA5BF1">
              <w:rPr>
                <w:rFonts w:eastAsia="Arial"/>
                <w:b/>
                <w:spacing w:val="-1"/>
              </w:rPr>
              <w:t>e</w:t>
            </w:r>
            <w:r w:rsidRPr="00EA5BF1">
              <w:rPr>
                <w:rFonts w:eastAsia="Arial"/>
                <w:b/>
                <w:spacing w:val="2"/>
              </w:rPr>
              <w:t>r</w:t>
            </w:r>
            <w:r w:rsidRPr="00EA5BF1">
              <w:rPr>
                <w:rFonts w:eastAsia="Arial"/>
                <w:b/>
              </w:rPr>
              <w:t>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83C69" w14:textId="1D0B16E8" w:rsidR="0072118B" w:rsidRPr="00EA5BF1" w:rsidRDefault="00F14F3E" w:rsidP="008322E5">
            <w:pPr>
              <w:spacing w:after="0"/>
              <w:ind w:left="79"/>
              <w:rPr>
                <w:rFonts w:eastAsia="Arial"/>
              </w:rPr>
            </w:pPr>
            <w:r>
              <w:rPr>
                <w:rFonts w:eastAsia="Arial"/>
              </w:rPr>
              <w:t xml:space="preserve">IOP TC </w:t>
            </w:r>
            <w:r w:rsidR="00833D15">
              <w:rPr>
                <w:rFonts w:eastAsia="Arial"/>
              </w:rPr>
              <w:t xml:space="preserve">WSM </w:t>
            </w:r>
            <w:r w:rsidR="00F4028D">
              <w:rPr>
                <w:rFonts w:eastAsia="Arial"/>
              </w:rPr>
              <w:t>4</w:t>
            </w:r>
          </w:p>
        </w:tc>
      </w:tr>
      <w:tr w:rsidR="0072118B" w14:paraId="35AEAF96" w14:textId="77777777" w:rsidTr="008322E5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9349F" w14:textId="77777777" w:rsidR="0072118B" w:rsidRPr="00EA5BF1" w:rsidRDefault="0072118B" w:rsidP="008322E5">
            <w:pPr>
              <w:spacing w:after="0"/>
              <w:ind w:left="79"/>
              <w:rPr>
                <w:rFonts w:eastAsia="Arial"/>
              </w:rPr>
            </w:pPr>
            <w:r w:rsidRPr="00EA5BF1">
              <w:rPr>
                <w:rFonts w:eastAsia="Arial"/>
                <w:b/>
                <w:spacing w:val="-1"/>
              </w:rPr>
              <w:t>Summary: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480D2" w14:textId="7C55FF2A" w:rsidR="0072118B" w:rsidRPr="00EA5BF1" w:rsidRDefault="0072118B" w:rsidP="008322E5">
            <w:pPr>
              <w:spacing w:after="0"/>
              <w:rPr>
                <w:rFonts w:eastAsia="Arial"/>
              </w:rPr>
            </w:pPr>
            <w:r w:rsidRPr="00EA5BF1">
              <w:rPr>
                <w:rFonts w:eastAsia="Arial"/>
              </w:rPr>
              <w:t xml:space="preserve"> Transmit WSM with T Header</w:t>
            </w:r>
            <w:r w:rsidR="00833D15">
              <w:rPr>
                <w:rFonts w:eastAsia="Arial"/>
              </w:rPr>
              <w:t>, and WSM Data</w:t>
            </w:r>
            <w:r w:rsidR="00FD1F30">
              <w:rPr>
                <w:rFonts w:eastAsia="Arial"/>
              </w:rPr>
              <w:t xml:space="preserve">, </w:t>
            </w:r>
            <w:r w:rsidR="00F4028D">
              <w:rPr>
                <w:rFonts w:eastAsia="Arial"/>
              </w:rPr>
              <w:t xml:space="preserve">testing </w:t>
            </w:r>
            <w:r w:rsidR="00FD1F30">
              <w:rPr>
                <w:rFonts w:eastAsia="Arial"/>
              </w:rPr>
              <w:t>different PSID length</w:t>
            </w:r>
            <w:r w:rsidR="00F4028D">
              <w:rPr>
                <w:rFonts w:eastAsia="Arial"/>
              </w:rPr>
              <w:t>s</w:t>
            </w:r>
          </w:p>
        </w:tc>
      </w:tr>
      <w:tr w:rsidR="00FE1DD8" w14:paraId="4387B0C5" w14:textId="77777777" w:rsidTr="008322E5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2E948" w14:textId="77777777" w:rsidR="00FE1DD8" w:rsidRPr="00EA5BF1" w:rsidRDefault="00FE1DD8" w:rsidP="00FE1DD8">
            <w:pPr>
              <w:spacing w:after="0"/>
              <w:ind w:left="79"/>
              <w:rPr>
                <w:rFonts w:eastAsia="Arial"/>
              </w:rPr>
            </w:pPr>
            <w:r w:rsidRPr="00EA5BF1">
              <w:rPr>
                <w:rFonts w:eastAsia="Arial"/>
                <w:b/>
              </w:rPr>
              <w:t>Con</w:t>
            </w:r>
            <w:r w:rsidRPr="00EA5BF1">
              <w:rPr>
                <w:rFonts w:eastAsia="Arial"/>
                <w:b/>
                <w:spacing w:val="-2"/>
              </w:rPr>
              <w:t>f</w:t>
            </w:r>
            <w:r w:rsidRPr="00EA5BF1">
              <w:rPr>
                <w:rFonts w:eastAsia="Arial"/>
                <w:b/>
              </w:rPr>
              <w:t>ig</w:t>
            </w:r>
            <w:r w:rsidRPr="00EA5BF1">
              <w:rPr>
                <w:rFonts w:eastAsia="Arial"/>
                <w:b/>
                <w:spacing w:val="-2"/>
              </w:rPr>
              <w:t>u</w:t>
            </w:r>
            <w:r w:rsidRPr="00EA5BF1">
              <w:rPr>
                <w:rFonts w:eastAsia="Arial"/>
                <w:b/>
                <w:spacing w:val="2"/>
              </w:rPr>
              <w:t>r</w:t>
            </w:r>
            <w:r w:rsidRPr="00EA5BF1">
              <w:rPr>
                <w:rFonts w:eastAsia="Arial"/>
                <w:b/>
                <w:spacing w:val="1"/>
              </w:rPr>
              <w:t>a</w:t>
            </w:r>
            <w:r w:rsidRPr="00EA5BF1">
              <w:rPr>
                <w:rFonts w:eastAsia="Arial"/>
                <w:b/>
                <w:spacing w:val="-2"/>
              </w:rPr>
              <w:t>t</w:t>
            </w:r>
            <w:r w:rsidRPr="00EA5BF1">
              <w:rPr>
                <w:rFonts w:eastAsia="Arial"/>
                <w:b/>
                <w:spacing w:val="2"/>
              </w:rPr>
              <w:t>i</w:t>
            </w:r>
            <w:r w:rsidRPr="00EA5BF1">
              <w:rPr>
                <w:rFonts w:eastAsia="Arial"/>
                <w:b/>
              </w:rPr>
              <w:t>o</w:t>
            </w:r>
            <w:r w:rsidRPr="00EA5BF1">
              <w:rPr>
                <w:rFonts w:eastAsia="Arial"/>
                <w:b/>
                <w:spacing w:val="-2"/>
              </w:rPr>
              <w:t>n</w:t>
            </w:r>
            <w:r w:rsidRPr="00EA5BF1">
              <w:rPr>
                <w:rFonts w:eastAsia="Arial"/>
                <w:b/>
              </w:rPr>
              <w:t>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C3630" w14:textId="5D6182AD" w:rsidR="00FE1DD8" w:rsidRPr="00EA5BF1" w:rsidRDefault="00BA3BB5" w:rsidP="00FE1DD8">
            <w:pPr>
              <w:spacing w:after="0"/>
              <w:ind w:left="79"/>
              <w:rPr>
                <w:rFonts w:eastAsia="Arial"/>
              </w:rPr>
            </w:pPr>
            <w:r>
              <w:t>IOP CFG 1</w:t>
            </w:r>
          </w:p>
        </w:tc>
      </w:tr>
      <w:tr w:rsidR="00FE1DD8" w14:paraId="47675643" w14:textId="77777777" w:rsidTr="008322E5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54D88" w14:textId="77777777" w:rsidR="00FE1DD8" w:rsidRPr="00EA5BF1" w:rsidRDefault="00FE1DD8" w:rsidP="00FE1DD8">
            <w:pPr>
              <w:spacing w:after="0"/>
              <w:ind w:left="79"/>
              <w:rPr>
                <w:rFonts w:eastAsia="Arial"/>
              </w:rPr>
            </w:pPr>
            <w:r w:rsidRPr="00EA5BF1">
              <w:rPr>
                <w:rFonts w:eastAsia="Arial"/>
                <w:b/>
              </w:rPr>
              <w:t>R</w:t>
            </w:r>
            <w:r w:rsidRPr="00EA5BF1">
              <w:rPr>
                <w:rFonts w:eastAsia="Arial"/>
                <w:b/>
                <w:spacing w:val="1"/>
              </w:rPr>
              <w:t>e</w:t>
            </w:r>
            <w:r w:rsidRPr="00EA5BF1">
              <w:rPr>
                <w:rFonts w:eastAsia="Arial"/>
                <w:b/>
              </w:rPr>
              <w:t>f</w:t>
            </w:r>
            <w:r w:rsidRPr="00EA5BF1">
              <w:rPr>
                <w:rFonts w:eastAsia="Arial"/>
                <w:b/>
                <w:spacing w:val="-1"/>
              </w:rPr>
              <w:t>e</w:t>
            </w:r>
            <w:r w:rsidRPr="00EA5BF1">
              <w:rPr>
                <w:rFonts w:eastAsia="Arial"/>
                <w:b/>
                <w:spacing w:val="2"/>
              </w:rPr>
              <w:t>r</w:t>
            </w:r>
            <w:r w:rsidRPr="00EA5BF1">
              <w:rPr>
                <w:rFonts w:eastAsia="Arial"/>
                <w:b/>
                <w:spacing w:val="-1"/>
              </w:rPr>
              <w:t>e</w:t>
            </w:r>
            <w:r w:rsidRPr="00EA5BF1">
              <w:rPr>
                <w:rFonts w:eastAsia="Arial"/>
                <w:b/>
              </w:rPr>
              <w:t>n</w:t>
            </w:r>
            <w:r w:rsidRPr="00EA5BF1">
              <w:rPr>
                <w:rFonts w:eastAsia="Arial"/>
                <w:b/>
                <w:spacing w:val="1"/>
              </w:rPr>
              <w:t>c</w:t>
            </w:r>
            <w:r w:rsidRPr="00EA5BF1">
              <w:rPr>
                <w:rFonts w:eastAsia="Arial"/>
                <w:b/>
                <w:spacing w:val="-1"/>
              </w:rPr>
              <w:t>es: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C3DB0" w14:textId="35C329B2" w:rsidR="00FE1DD8" w:rsidRPr="00EA5BF1" w:rsidRDefault="004B2282" w:rsidP="00FE1DD8">
            <w:pPr>
              <w:spacing w:after="0"/>
              <w:ind w:left="79"/>
              <w:rPr>
                <w:rFonts w:eastAsia="Arial"/>
              </w:rPr>
            </w:pPr>
            <w:r>
              <w:t>[5]</w:t>
            </w:r>
          </w:p>
        </w:tc>
      </w:tr>
      <w:tr w:rsidR="00FE1DD8" w14:paraId="5F77F261" w14:textId="77777777" w:rsidTr="008322E5">
        <w:tc>
          <w:tcPr>
            <w:tcW w:w="92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5338F" w14:textId="77777777" w:rsidR="00FE1DD8" w:rsidRPr="00EA5BF1" w:rsidRDefault="00FE1DD8" w:rsidP="00FE1DD8">
            <w:pPr>
              <w:spacing w:after="0"/>
            </w:pPr>
          </w:p>
        </w:tc>
      </w:tr>
      <w:tr w:rsidR="00FE1DD8" w14:paraId="400703E3" w14:textId="77777777" w:rsidTr="008322E5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A4FA1" w14:textId="77777777" w:rsidR="00FE1DD8" w:rsidRPr="00EA5BF1" w:rsidRDefault="00FE1DD8" w:rsidP="00FE1DD8">
            <w:pPr>
              <w:spacing w:after="0"/>
              <w:ind w:left="79"/>
              <w:rPr>
                <w:rFonts w:eastAsia="Arial"/>
              </w:rPr>
            </w:pPr>
            <w:r w:rsidRPr="00EA5BF1">
              <w:rPr>
                <w:rFonts w:eastAsia="Arial"/>
                <w:b/>
              </w:rPr>
              <w:t>P</w:t>
            </w:r>
            <w:r w:rsidRPr="00EA5BF1">
              <w:rPr>
                <w:rFonts w:eastAsia="Arial"/>
                <w:b/>
                <w:spacing w:val="2"/>
              </w:rPr>
              <w:t>r</w:t>
            </w:r>
            <w:r w:rsidRPr="00EA5BF1">
              <w:rPr>
                <w:rFonts w:eastAsia="Arial"/>
                <w:b/>
                <w:spacing w:val="-1"/>
              </w:rPr>
              <w:t>e</w:t>
            </w:r>
            <w:r w:rsidRPr="00EA5BF1">
              <w:rPr>
                <w:rFonts w:eastAsia="Arial"/>
                <w:b/>
              </w:rPr>
              <w:t>-t</w:t>
            </w:r>
            <w:r w:rsidRPr="00EA5BF1">
              <w:rPr>
                <w:rFonts w:eastAsia="Arial"/>
                <w:b/>
                <w:spacing w:val="-1"/>
              </w:rPr>
              <w:t>e</w:t>
            </w:r>
            <w:r w:rsidRPr="00EA5BF1">
              <w:rPr>
                <w:rFonts w:eastAsia="Arial"/>
                <w:b/>
                <w:spacing w:val="1"/>
              </w:rPr>
              <w:t>s</w:t>
            </w:r>
            <w:r w:rsidRPr="00EA5BF1">
              <w:rPr>
                <w:rFonts w:eastAsia="Arial"/>
                <w:b/>
              </w:rPr>
              <w:t>t</w:t>
            </w:r>
          </w:p>
          <w:p w14:paraId="15ED858B" w14:textId="77777777" w:rsidR="00FE1DD8" w:rsidRPr="00EA5BF1" w:rsidRDefault="00FE1DD8" w:rsidP="00FE1DD8">
            <w:pPr>
              <w:spacing w:after="0"/>
              <w:ind w:left="79"/>
              <w:rPr>
                <w:rFonts w:eastAsia="Arial"/>
              </w:rPr>
            </w:pPr>
            <w:r w:rsidRPr="00EA5BF1">
              <w:rPr>
                <w:rFonts w:eastAsia="Arial"/>
                <w:b/>
                <w:spacing w:val="1"/>
              </w:rPr>
              <w:t>c</w:t>
            </w:r>
            <w:r w:rsidRPr="00EA5BF1">
              <w:rPr>
                <w:rFonts w:eastAsia="Arial"/>
                <w:b/>
                <w:spacing w:val="-2"/>
              </w:rPr>
              <w:t>o</w:t>
            </w:r>
            <w:r w:rsidRPr="00EA5BF1">
              <w:rPr>
                <w:rFonts w:eastAsia="Arial"/>
                <w:b/>
              </w:rPr>
              <w:t>n</w:t>
            </w:r>
            <w:r w:rsidRPr="00EA5BF1">
              <w:rPr>
                <w:rFonts w:eastAsia="Arial"/>
                <w:b/>
                <w:spacing w:val="-2"/>
              </w:rPr>
              <w:t>d</w:t>
            </w:r>
            <w:r w:rsidRPr="00EA5BF1">
              <w:rPr>
                <w:rFonts w:eastAsia="Arial"/>
                <w:b/>
                <w:spacing w:val="2"/>
              </w:rPr>
              <w:t>i</w:t>
            </w:r>
            <w:r w:rsidRPr="00EA5BF1">
              <w:rPr>
                <w:rFonts w:eastAsia="Arial"/>
                <w:b/>
                <w:spacing w:val="-2"/>
              </w:rPr>
              <w:t>t</w:t>
            </w:r>
            <w:r w:rsidRPr="00EA5BF1">
              <w:rPr>
                <w:rFonts w:eastAsia="Arial"/>
                <w:b/>
                <w:spacing w:val="2"/>
              </w:rPr>
              <w:t>i</w:t>
            </w:r>
            <w:r w:rsidRPr="00EA5BF1">
              <w:rPr>
                <w:rFonts w:eastAsia="Arial"/>
                <w:b/>
              </w:rPr>
              <w:t>o</w:t>
            </w:r>
            <w:r w:rsidRPr="00EA5BF1">
              <w:rPr>
                <w:rFonts w:eastAsia="Arial"/>
                <w:b/>
                <w:spacing w:val="-2"/>
              </w:rPr>
              <w:t>n</w:t>
            </w:r>
            <w:r w:rsidRPr="00EA5BF1">
              <w:rPr>
                <w:rFonts w:eastAsia="Arial"/>
                <w:b/>
                <w:spacing w:val="-1"/>
              </w:rPr>
              <w:t>s</w:t>
            </w:r>
            <w:r w:rsidRPr="00EA5BF1">
              <w:rPr>
                <w:rFonts w:eastAsia="Arial"/>
                <w:b/>
              </w:rPr>
              <w:t>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CA2C0" w14:textId="284D9016" w:rsidR="00E92F6C" w:rsidRDefault="00E92F6C" w:rsidP="00E92F6C">
            <w:pPr>
              <w:spacing w:after="0"/>
              <w:ind w:left="79" w:right="91"/>
              <w:rPr>
                <w:ins w:id="49" w:author="Dmitri.Khijniak@7Layers.com" w:date="2017-05-03T12:43:00Z"/>
                <w:rFonts w:eastAsia="Arial"/>
              </w:rPr>
            </w:pPr>
            <w:r>
              <w:rPr>
                <w:rFonts w:eastAsia="Arial"/>
              </w:rPr>
              <w:t xml:space="preserve">Device A </w:t>
            </w:r>
            <w:ins w:id="50" w:author="Dmitri.Khijniak@7Layers.com" w:date="2017-05-03T12:43:00Z">
              <w:r>
                <w:rPr>
                  <w:rFonts w:eastAsia="Arial"/>
                </w:rPr>
                <w:t>can</w:t>
              </w:r>
            </w:ins>
            <w:r>
              <w:rPr>
                <w:rFonts w:eastAsia="Arial"/>
              </w:rPr>
              <w:t xml:space="preserve"> transmit </w:t>
            </w:r>
            <w:ins w:id="51" w:author="Dmitri.Khijniak@7Layers.com" w:date="2017-05-03T12:43:00Z">
              <w:r>
                <w:rPr>
                  <w:rFonts w:eastAsia="Arial"/>
                </w:rPr>
                <w:t>WSMs</w:t>
              </w:r>
            </w:ins>
          </w:p>
          <w:p w14:paraId="5428E5DC" w14:textId="65AC7E28" w:rsidR="00FE1DD8" w:rsidRPr="00EA5BF1" w:rsidRDefault="00E92F6C" w:rsidP="00E92F6C">
            <w:pPr>
              <w:spacing w:after="0"/>
              <w:ind w:left="79" w:right="91"/>
              <w:rPr>
                <w:rFonts w:eastAsia="Arial"/>
              </w:rPr>
            </w:pPr>
            <w:ins w:id="52" w:author="Dmitri.Khijniak@7Layers.com" w:date="2017-05-03T12:43:00Z">
              <w:r>
                <w:rPr>
                  <w:rFonts w:eastAsia="Arial"/>
                </w:rPr>
                <w:t>Device B can</w:t>
              </w:r>
            </w:ins>
            <w:r>
              <w:rPr>
                <w:rFonts w:eastAsia="Arial"/>
              </w:rPr>
              <w:t xml:space="preserve"> receive WSMs</w:t>
            </w:r>
          </w:p>
        </w:tc>
      </w:tr>
      <w:tr w:rsidR="00FE1DD8" w14:paraId="1CFCE357" w14:textId="77777777" w:rsidTr="008322E5">
        <w:tc>
          <w:tcPr>
            <w:tcW w:w="9247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82CE292" w14:textId="77777777" w:rsidR="00FE1DD8" w:rsidRPr="00EA5BF1" w:rsidRDefault="00FE1DD8" w:rsidP="00FE1DD8">
            <w:pPr>
              <w:spacing w:after="0"/>
            </w:pPr>
          </w:p>
        </w:tc>
      </w:tr>
      <w:tr w:rsidR="00FE1DD8" w14:paraId="46C8B640" w14:textId="77777777" w:rsidTr="008322E5">
        <w:tc>
          <w:tcPr>
            <w:tcW w:w="17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CAA5474" w14:textId="77777777" w:rsidR="00FE1DD8" w:rsidRPr="00EA5BF1" w:rsidRDefault="00FE1DD8" w:rsidP="00FE1DD8">
            <w:pPr>
              <w:spacing w:after="0"/>
              <w:ind w:left="79"/>
              <w:rPr>
                <w:rFonts w:eastAsia="Arial"/>
              </w:rPr>
            </w:pPr>
            <w:r w:rsidRPr="00EA5BF1">
              <w:rPr>
                <w:rFonts w:eastAsia="Arial"/>
                <w:b/>
              </w:rPr>
              <w:t>T</w:t>
            </w:r>
            <w:r w:rsidRPr="00EA5BF1">
              <w:rPr>
                <w:rFonts w:eastAsia="Arial"/>
                <w:b/>
                <w:spacing w:val="-1"/>
              </w:rPr>
              <w:t>e</w:t>
            </w:r>
            <w:r w:rsidRPr="00EA5BF1">
              <w:rPr>
                <w:rFonts w:eastAsia="Arial"/>
                <w:b/>
                <w:spacing w:val="1"/>
              </w:rPr>
              <w:t>s</w:t>
            </w:r>
            <w:r w:rsidRPr="00EA5BF1">
              <w:rPr>
                <w:rFonts w:eastAsia="Arial"/>
                <w:b/>
              </w:rPr>
              <w:t>t</w:t>
            </w:r>
            <w:r w:rsidRPr="00EA5BF1">
              <w:rPr>
                <w:rFonts w:eastAsia="Arial"/>
                <w:b/>
                <w:spacing w:val="-1"/>
              </w:rPr>
              <w:t xml:space="preserve"> </w:t>
            </w:r>
            <w:r w:rsidRPr="00EA5BF1">
              <w:rPr>
                <w:rFonts w:eastAsia="Arial"/>
                <w:b/>
                <w:spacing w:val="2"/>
              </w:rPr>
              <w:t>S</w:t>
            </w:r>
            <w:r w:rsidRPr="00EA5BF1">
              <w:rPr>
                <w:rFonts w:eastAsia="Arial"/>
                <w:b/>
                <w:spacing w:val="1"/>
              </w:rPr>
              <w:t>e</w:t>
            </w:r>
            <w:r w:rsidRPr="00EA5BF1">
              <w:rPr>
                <w:rFonts w:eastAsia="Arial"/>
                <w:b/>
                <w:spacing w:val="-2"/>
              </w:rPr>
              <w:t>q</w:t>
            </w:r>
            <w:r w:rsidRPr="00EA5BF1">
              <w:rPr>
                <w:rFonts w:eastAsia="Arial"/>
                <w:b/>
              </w:rPr>
              <w:t>u</w:t>
            </w:r>
            <w:r w:rsidRPr="00EA5BF1">
              <w:rPr>
                <w:rFonts w:eastAsia="Arial"/>
                <w:b/>
                <w:spacing w:val="1"/>
              </w:rPr>
              <w:t>e</w:t>
            </w:r>
            <w:r w:rsidRPr="00EA5BF1">
              <w:rPr>
                <w:rFonts w:eastAsia="Arial"/>
                <w:b/>
              </w:rPr>
              <w:t>n</w:t>
            </w:r>
            <w:r w:rsidRPr="00EA5BF1">
              <w:rPr>
                <w:rFonts w:eastAsia="Arial"/>
                <w:b/>
                <w:spacing w:val="-1"/>
              </w:rPr>
              <w:t>ce: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6A36F" w14:textId="77777777" w:rsidR="00FE1DD8" w:rsidRPr="00EA5BF1" w:rsidRDefault="00FE1DD8" w:rsidP="006C21D2">
            <w:pPr>
              <w:spacing w:after="0"/>
              <w:jc w:val="center"/>
              <w:rPr>
                <w:rFonts w:eastAsia="Arial"/>
              </w:rPr>
            </w:pPr>
            <w:r w:rsidRPr="00EA5BF1">
              <w:rPr>
                <w:rFonts w:eastAsia="Arial"/>
                <w:b/>
              </w:rPr>
              <w:t>St</w:t>
            </w:r>
            <w:r w:rsidRPr="00EA5BF1">
              <w:rPr>
                <w:rFonts w:eastAsia="Arial"/>
                <w:b/>
                <w:spacing w:val="1"/>
              </w:rPr>
              <w:t>e</w:t>
            </w:r>
            <w:r w:rsidRPr="00EA5BF1">
              <w:rPr>
                <w:rFonts w:eastAsia="Arial"/>
                <w:b/>
              </w:rPr>
              <w:t>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8A320" w14:textId="77777777" w:rsidR="00FE1DD8" w:rsidRPr="00EA5BF1" w:rsidRDefault="00FE1DD8" w:rsidP="00F355B5">
            <w:pPr>
              <w:spacing w:after="0"/>
              <w:ind w:left="93" w:right="-93"/>
              <w:rPr>
                <w:rFonts w:eastAsia="Arial"/>
              </w:rPr>
            </w:pPr>
            <w:r w:rsidRPr="00EA5BF1">
              <w:rPr>
                <w:rFonts w:eastAsia="Arial"/>
                <w:b/>
                <w:spacing w:val="2"/>
              </w:rPr>
              <w:t>T</w:t>
            </w:r>
            <w:r w:rsidRPr="00EA5BF1">
              <w:rPr>
                <w:rFonts w:eastAsia="Arial"/>
                <w:b/>
                <w:spacing w:val="-3"/>
              </w:rPr>
              <w:t>y</w:t>
            </w:r>
            <w:r w:rsidRPr="00EA5BF1">
              <w:rPr>
                <w:rFonts w:eastAsia="Arial"/>
                <w:b/>
              </w:rPr>
              <w:t>pe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6FF9B" w14:textId="77777777" w:rsidR="00FE1DD8" w:rsidRPr="00EA5BF1" w:rsidRDefault="00FE1DD8" w:rsidP="00F355B5">
            <w:pPr>
              <w:spacing w:after="0"/>
              <w:ind w:left="93" w:right="1562"/>
              <w:rPr>
                <w:rFonts w:eastAsia="Arial"/>
              </w:rPr>
            </w:pPr>
            <w:r w:rsidRPr="00EA5BF1">
              <w:rPr>
                <w:rFonts w:eastAsia="Arial"/>
                <w:b/>
              </w:rPr>
              <w:t>D</w:t>
            </w:r>
            <w:r w:rsidRPr="00EA5BF1">
              <w:rPr>
                <w:rFonts w:eastAsia="Arial"/>
                <w:b/>
                <w:spacing w:val="1"/>
              </w:rPr>
              <w:t>e</w:t>
            </w:r>
            <w:r w:rsidRPr="00EA5BF1">
              <w:rPr>
                <w:rFonts w:eastAsia="Arial"/>
                <w:b/>
                <w:spacing w:val="-1"/>
              </w:rPr>
              <w:t>sc</w:t>
            </w:r>
            <w:r w:rsidRPr="00EA5BF1">
              <w:rPr>
                <w:rFonts w:eastAsia="Arial"/>
                <w:b/>
                <w:spacing w:val="2"/>
              </w:rPr>
              <w:t>r</w:t>
            </w:r>
            <w:r w:rsidRPr="00EA5BF1">
              <w:rPr>
                <w:rFonts w:eastAsia="Arial"/>
                <w:b/>
              </w:rPr>
              <w:t>ip</w:t>
            </w:r>
            <w:r w:rsidRPr="00EA5BF1">
              <w:rPr>
                <w:rFonts w:eastAsia="Arial"/>
                <w:b/>
                <w:spacing w:val="-2"/>
              </w:rPr>
              <w:t>t</w:t>
            </w:r>
            <w:r w:rsidRPr="00EA5BF1">
              <w:rPr>
                <w:rFonts w:eastAsia="Arial"/>
                <w:b/>
                <w:spacing w:val="2"/>
              </w:rPr>
              <w:t>i</w:t>
            </w:r>
            <w:r w:rsidRPr="00EA5BF1">
              <w:rPr>
                <w:rFonts w:eastAsia="Arial"/>
                <w:b/>
              </w:rPr>
              <w:t>on</w:t>
            </w:r>
          </w:p>
        </w:tc>
      </w:tr>
      <w:tr w:rsidR="00FE1DD8" w14:paraId="08B64850" w14:textId="77777777" w:rsidTr="008322E5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D048008" w14:textId="77777777" w:rsidR="00FE1DD8" w:rsidRPr="00EA5BF1" w:rsidRDefault="00FE1DD8" w:rsidP="00FE1DD8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07105" w14:textId="77777777" w:rsidR="00FE1DD8" w:rsidRPr="00EA5BF1" w:rsidRDefault="00FE1DD8" w:rsidP="00FE1DD8">
            <w:pPr>
              <w:spacing w:after="0"/>
              <w:ind w:left="260" w:right="262"/>
              <w:jc w:val="center"/>
              <w:rPr>
                <w:rFonts w:eastAsia="Arial"/>
              </w:rPr>
            </w:pPr>
            <w:r w:rsidRPr="00EA5BF1">
              <w:rPr>
                <w:rFonts w:eastAsia="Arial"/>
              </w:rPr>
              <w:t>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CBCE9" w14:textId="77777777" w:rsidR="00FE1DD8" w:rsidRPr="00EA5BF1" w:rsidRDefault="00FE1DD8" w:rsidP="00F355B5">
            <w:pPr>
              <w:spacing w:after="0"/>
              <w:ind w:left="93" w:right="-93"/>
              <w:rPr>
                <w:rFonts w:eastAsia="Arial"/>
              </w:rPr>
            </w:pPr>
            <w:r w:rsidRPr="00EA5BF1">
              <w:rPr>
                <w:rFonts w:eastAsia="Arial"/>
              </w:rPr>
              <w:t>Configure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8064B" w14:textId="237F7010" w:rsidR="00FE1DD8" w:rsidRPr="00EA5BF1" w:rsidRDefault="00FE1DD8" w:rsidP="00FE1DD8">
            <w:pPr>
              <w:spacing w:after="0"/>
              <w:ind w:left="79"/>
              <w:rPr>
                <w:rFonts w:eastAsia="Arial"/>
              </w:rPr>
            </w:pPr>
            <w:r w:rsidRPr="00EA5BF1">
              <w:rPr>
                <w:rFonts w:eastAsia="Arial"/>
              </w:rPr>
              <w:t>Device A is configured to transmit WSM</w:t>
            </w:r>
            <w:r w:rsidR="00833D15">
              <w:rPr>
                <w:rFonts w:eastAsia="Arial"/>
              </w:rPr>
              <w:t xml:space="preserve"> containing </w:t>
            </w:r>
            <w:r w:rsidR="00833D15" w:rsidRPr="00EA5BF1">
              <w:rPr>
                <w:rFonts w:eastAsia="Arial"/>
              </w:rPr>
              <w:t>TPID, PSID, WSM Length, and WSM Data</w:t>
            </w:r>
          </w:p>
        </w:tc>
      </w:tr>
      <w:tr w:rsidR="00FE1DD8" w14:paraId="7CF74F7F" w14:textId="77777777" w:rsidTr="008322E5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400C91A" w14:textId="77777777" w:rsidR="00FE1DD8" w:rsidRPr="00EA5BF1" w:rsidRDefault="00FE1DD8" w:rsidP="00FE1DD8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FD272" w14:textId="77777777" w:rsidR="00FE1DD8" w:rsidRPr="00EA5BF1" w:rsidRDefault="00FE1DD8" w:rsidP="00FE1DD8">
            <w:pPr>
              <w:spacing w:after="0"/>
              <w:ind w:left="260" w:right="262"/>
              <w:jc w:val="center"/>
              <w:rPr>
                <w:rFonts w:eastAsia="Arial"/>
              </w:rPr>
            </w:pPr>
            <w:r w:rsidRPr="00EA5BF1">
              <w:rPr>
                <w:rFonts w:eastAsia="Arial"/>
              </w:rPr>
              <w:t>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93DBF" w14:textId="77777777" w:rsidR="00FE1DD8" w:rsidRPr="00EA5BF1" w:rsidRDefault="00FE1DD8" w:rsidP="00F355B5">
            <w:pPr>
              <w:spacing w:after="0"/>
              <w:ind w:left="93" w:right="-93"/>
              <w:rPr>
                <w:rFonts w:eastAsia="Arial"/>
              </w:rPr>
            </w:pPr>
            <w:r w:rsidRPr="00EA5BF1">
              <w:rPr>
                <w:rFonts w:eastAsia="Arial"/>
              </w:rPr>
              <w:t>Stimulus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2BC86" w14:textId="77777777" w:rsidR="00FE1DD8" w:rsidRPr="00EA5BF1" w:rsidRDefault="00FE1DD8" w:rsidP="00FE1DD8">
            <w:pPr>
              <w:spacing w:after="0"/>
              <w:ind w:left="79"/>
              <w:rPr>
                <w:rFonts w:eastAsia="Arial"/>
              </w:rPr>
            </w:pPr>
            <w:r w:rsidRPr="00EA5BF1">
              <w:rPr>
                <w:rFonts w:eastAsia="Arial"/>
              </w:rPr>
              <w:t>Device A transmits WSM</w:t>
            </w:r>
          </w:p>
        </w:tc>
      </w:tr>
      <w:tr w:rsidR="00FE1DD8" w14:paraId="62632395" w14:textId="77777777" w:rsidTr="008322E5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6B1ADDA" w14:textId="77777777" w:rsidR="00FE1DD8" w:rsidRPr="00EA5BF1" w:rsidRDefault="00FE1DD8" w:rsidP="00FE1DD8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761A1" w14:textId="77777777" w:rsidR="00FE1DD8" w:rsidRPr="00EA5BF1" w:rsidRDefault="00FE1DD8" w:rsidP="00FE1DD8">
            <w:pPr>
              <w:spacing w:after="0"/>
              <w:ind w:left="260" w:right="262"/>
              <w:jc w:val="center"/>
              <w:rPr>
                <w:rFonts w:eastAsia="Arial"/>
              </w:rPr>
            </w:pPr>
            <w:r w:rsidRPr="00EA5BF1">
              <w:rPr>
                <w:rFonts w:eastAsia="Arial"/>
              </w:rPr>
              <w:t>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94ABB" w14:textId="77777777" w:rsidR="00FE1DD8" w:rsidRPr="00EA5BF1" w:rsidRDefault="00FE1DD8" w:rsidP="00F355B5">
            <w:pPr>
              <w:spacing w:after="0"/>
              <w:ind w:left="93" w:right="-93"/>
              <w:rPr>
                <w:rFonts w:eastAsia="Arial"/>
              </w:rPr>
            </w:pPr>
            <w:r w:rsidRPr="00EA5BF1">
              <w:rPr>
                <w:rFonts w:eastAsia="Arial"/>
              </w:rPr>
              <w:t>Verify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4E1B1" w14:textId="564A62BC" w:rsidR="00FE1DD8" w:rsidRPr="00EA5BF1" w:rsidRDefault="00833D15" w:rsidP="00FE1DD8">
            <w:pPr>
              <w:spacing w:after="0"/>
              <w:ind w:left="79"/>
              <w:rPr>
                <w:rFonts w:eastAsia="Arial"/>
              </w:rPr>
            </w:pPr>
            <w:r w:rsidRPr="00EA5BF1">
              <w:rPr>
                <w:rFonts w:eastAsia="Arial"/>
              </w:rPr>
              <w:t xml:space="preserve">Device B </w:t>
            </w:r>
            <w:r>
              <w:rPr>
                <w:rFonts w:eastAsia="Arial"/>
              </w:rPr>
              <w:t xml:space="preserve">can receive and process </w:t>
            </w:r>
            <w:r w:rsidR="00FE1DD8" w:rsidRPr="00EA5BF1">
              <w:rPr>
                <w:rFonts w:eastAsia="Arial"/>
              </w:rPr>
              <w:t>WSM</w:t>
            </w:r>
            <w:r>
              <w:rPr>
                <w:rFonts w:eastAsia="Arial"/>
              </w:rPr>
              <w:t>s</w:t>
            </w:r>
            <w:r w:rsidR="00FE1DD8" w:rsidRPr="00EA5BF1">
              <w:rPr>
                <w:rFonts w:eastAsia="Arial"/>
              </w:rPr>
              <w:t xml:space="preserve"> </w:t>
            </w:r>
          </w:p>
        </w:tc>
      </w:tr>
      <w:tr w:rsidR="00FE1DD8" w14:paraId="0156D94B" w14:textId="77777777" w:rsidTr="008322E5">
        <w:trPr>
          <w:trHeight w:val="161"/>
        </w:trPr>
        <w:tc>
          <w:tcPr>
            <w:tcW w:w="1777" w:type="dxa"/>
            <w:tcBorders>
              <w:left w:val="single" w:sz="4" w:space="0" w:color="000000"/>
              <w:right w:val="single" w:sz="4" w:space="0" w:color="000000"/>
            </w:tcBorders>
          </w:tcPr>
          <w:p w14:paraId="1058F4A2" w14:textId="77777777" w:rsidR="00FE1DD8" w:rsidRPr="00EA5BF1" w:rsidRDefault="00FE1DD8" w:rsidP="00FE1DD8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D94BD" w14:textId="77777777" w:rsidR="00FE1DD8" w:rsidRPr="00EA5BF1" w:rsidRDefault="00FE1DD8" w:rsidP="00FE1DD8">
            <w:pPr>
              <w:spacing w:after="0"/>
              <w:ind w:left="260" w:right="262"/>
              <w:jc w:val="center"/>
              <w:rPr>
                <w:rFonts w:eastAsia="Arial"/>
              </w:rPr>
            </w:pPr>
            <w:r w:rsidRPr="00EA5BF1">
              <w:rPr>
                <w:rFonts w:eastAsia="Arial"/>
              </w:rPr>
              <w:t>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FDEBF" w14:textId="77777777" w:rsidR="00FE1DD8" w:rsidRPr="00EA5BF1" w:rsidRDefault="00FE1DD8" w:rsidP="00F355B5">
            <w:pPr>
              <w:spacing w:after="0"/>
              <w:ind w:left="93" w:right="-93"/>
              <w:rPr>
                <w:rFonts w:eastAsia="Arial"/>
              </w:rPr>
            </w:pPr>
            <w:r w:rsidRPr="00EA5BF1">
              <w:rPr>
                <w:rFonts w:eastAsia="Arial"/>
              </w:rPr>
              <w:t>Verify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0EED3" w14:textId="7EA0699A" w:rsidR="00FE1DD8" w:rsidRPr="00EA5BF1" w:rsidRDefault="00FD1F30" w:rsidP="00FE1DD8">
            <w:pPr>
              <w:spacing w:after="0"/>
              <w:ind w:left="79"/>
              <w:rPr>
                <w:rFonts w:eastAsia="Arial"/>
              </w:rPr>
            </w:pPr>
            <w:r>
              <w:rPr>
                <w:rFonts w:eastAsia="Arial"/>
              </w:rPr>
              <w:t>Repeat steps 1-3 for each PSID length i.e. 1, 2, 3, and 4 octets</w:t>
            </w:r>
          </w:p>
        </w:tc>
      </w:tr>
      <w:tr w:rsidR="00FE1DD8" w14:paraId="07835C62" w14:textId="77777777" w:rsidTr="008322E5">
        <w:tc>
          <w:tcPr>
            <w:tcW w:w="17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AB98B" w14:textId="77777777" w:rsidR="00FE1DD8" w:rsidRPr="00EA5BF1" w:rsidRDefault="00FE1DD8" w:rsidP="00FE1DD8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D00E6" w14:textId="565464F4" w:rsidR="00FE1DD8" w:rsidRPr="00EA5BF1" w:rsidRDefault="00FE1DD8" w:rsidP="00FE1DD8">
            <w:pPr>
              <w:spacing w:after="0"/>
              <w:ind w:left="260" w:right="262"/>
              <w:jc w:val="center"/>
              <w:rPr>
                <w:rFonts w:eastAsia="Arial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83479" w14:textId="6F5C7916" w:rsidR="00FE1DD8" w:rsidRPr="00EA5BF1" w:rsidRDefault="00FE1DD8" w:rsidP="00F355B5">
            <w:pPr>
              <w:spacing w:after="0"/>
              <w:ind w:left="93" w:right="-93"/>
              <w:rPr>
                <w:rFonts w:eastAsia="Arial"/>
              </w:rPr>
            </w:pP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1D348" w14:textId="4CEBB4B5" w:rsidR="00FE1DD8" w:rsidRPr="00EA5BF1" w:rsidRDefault="00FE1DD8" w:rsidP="00FE1DD8">
            <w:pPr>
              <w:spacing w:after="0"/>
              <w:ind w:left="79"/>
              <w:rPr>
                <w:rFonts w:eastAsia="Arial"/>
              </w:rPr>
            </w:pPr>
          </w:p>
        </w:tc>
      </w:tr>
    </w:tbl>
    <w:p w14:paraId="557BCC61" w14:textId="375827BD" w:rsidR="0072118B" w:rsidRDefault="0072118B" w:rsidP="0072118B"/>
    <w:p w14:paraId="27135AC3" w14:textId="57BE4773" w:rsidR="00EB75EF" w:rsidRDefault="00EB75EF" w:rsidP="00EB75EF">
      <w:pPr>
        <w:pStyle w:val="Heading2"/>
      </w:pPr>
      <w:bookmarkStart w:id="53" w:name="_Toc481578625"/>
      <w:bookmarkStart w:id="54" w:name="_Toc481426056"/>
      <w:r w:rsidRPr="00EA5BF1">
        <w:t>Transmission of WSMs with payload exceeding WsmMaxLength</w:t>
      </w:r>
      <w:bookmarkEnd w:id="53"/>
      <w:bookmarkEnd w:id="54"/>
    </w:p>
    <w:p w14:paraId="72B51720" w14:textId="474ECC0F" w:rsidR="009603C4" w:rsidRDefault="009603C4" w:rsidP="00590991">
      <w:pPr>
        <w:pStyle w:val="Heading3"/>
      </w:pPr>
      <w:bookmarkStart w:id="55" w:name="_Toc481578626"/>
      <w:bookmarkStart w:id="56" w:name="_Toc481426057"/>
      <w:r w:rsidRPr="009603C4">
        <w:t xml:space="preserve">IOP TC WSM </w:t>
      </w:r>
      <w:r>
        <w:t>5</w:t>
      </w:r>
      <w:bookmarkEnd w:id="55"/>
      <w:bookmarkEnd w:id="56"/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77"/>
        <w:gridCol w:w="900"/>
        <w:gridCol w:w="1440"/>
        <w:gridCol w:w="5130"/>
      </w:tblGrid>
      <w:tr w:rsidR="00EB75EF" w14:paraId="534A1981" w14:textId="77777777" w:rsidTr="003619E3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D9FAA" w14:textId="77777777" w:rsidR="00EB75EF" w:rsidRPr="00CA4103" w:rsidRDefault="00EB75EF" w:rsidP="003619E3">
            <w:pPr>
              <w:spacing w:after="0"/>
              <w:ind w:left="79"/>
              <w:rPr>
                <w:rFonts w:eastAsia="Arial"/>
                <w:b/>
              </w:rPr>
            </w:pPr>
            <w:r w:rsidRPr="00CA4103">
              <w:rPr>
                <w:rFonts w:eastAsia="Arial"/>
                <w:b/>
              </w:rPr>
              <w:t>Identifier: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318C5" w14:textId="1AB051C4" w:rsidR="00EB75EF" w:rsidRPr="00E17CC2" w:rsidRDefault="00EB75EF" w:rsidP="003619E3">
            <w:pPr>
              <w:spacing w:after="0"/>
              <w:rPr>
                <w:rFonts w:eastAsia="Arial"/>
              </w:rPr>
            </w:pPr>
            <w:r>
              <w:rPr>
                <w:rFonts w:eastAsia="Arial"/>
              </w:rPr>
              <w:t>IOP TC WSM</w:t>
            </w:r>
            <w:r w:rsidR="00F4028D">
              <w:rPr>
                <w:rFonts w:eastAsia="Arial"/>
              </w:rPr>
              <w:t xml:space="preserve"> 5</w:t>
            </w:r>
          </w:p>
        </w:tc>
      </w:tr>
      <w:tr w:rsidR="00EB75EF" w14:paraId="5FF9B64F" w14:textId="77777777" w:rsidTr="003619E3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13ED5" w14:textId="77777777" w:rsidR="00EB75EF" w:rsidRPr="00CA4103" w:rsidRDefault="00EB75EF" w:rsidP="003619E3">
            <w:pPr>
              <w:spacing w:after="0"/>
              <w:ind w:left="79"/>
              <w:rPr>
                <w:rFonts w:eastAsia="Arial"/>
                <w:b/>
              </w:rPr>
            </w:pPr>
            <w:r w:rsidRPr="00CA4103">
              <w:rPr>
                <w:rFonts w:eastAsia="Arial"/>
                <w:b/>
              </w:rPr>
              <w:t>Summary: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44A77" w14:textId="019F29F4" w:rsidR="00EB75EF" w:rsidRPr="00E17CC2" w:rsidRDefault="003426AE" w:rsidP="003619E3">
            <w:pPr>
              <w:spacing w:after="0"/>
              <w:ind w:right="91"/>
              <w:rPr>
                <w:rFonts w:eastAsia="Arial"/>
              </w:rPr>
            </w:pPr>
            <w:r>
              <w:rPr>
                <w:rFonts w:eastAsia="Arial"/>
              </w:rPr>
              <w:t xml:space="preserve">Confirm that </w:t>
            </w:r>
            <w:r w:rsidR="00EB75EF">
              <w:rPr>
                <w:rFonts w:eastAsia="Arial"/>
              </w:rPr>
              <w:t>WSM with payload exceeding WsmMaxLength</w:t>
            </w:r>
            <w:r>
              <w:rPr>
                <w:rFonts w:eastAsia="Arial"/>
              </w:rPr>
              <w:t xml:space="preserve"> are not transmitted</w:t>
            </w:r>
          </w:p>
        </w:tc>
      </w:tr>
      <w:tr w:rsidR="00EB75EF" w14:paraId="0060D5BB" w14:textId="77777777" w:rsidTr="003619E3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3D0F1" w14:textId="77777777" w:rsidR="00EB75EF" w:rsidRPr="00CA4103" w:rsidRDefault="00EB75EF" w:rsidP="003619E3">
            <w:pPr>
              <w:spacing w:after="0"/>
              <w:ind w:left="79"/>
              <w:rPr>
                <w:rFonts w:eastAsia="Arial"/>
                <w:b/>
              </w:rPr>
            </w:pPr>
            <w:r w:rsidRPr="00CA4103">
              <w:rPr>
                <w:rFonts w:eastAsia="Arial"/>
                <w:b/>
              </w:rPr>
              <w:t>Configuration: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351AB" w14:textId="77777777" w:rsidR="00EB75EF" w:rsidRPr="00E17CC2" w:rsidRDefault="00EB75EF" w:rsidP="003619E3">
            <w:pPr>
              <w:spacing w:after="0"/>
              <w:ind w:left="79" w:right="91"/>
              <w:rPr>
                <w:rFonts w:eastAsia="Arial"/>
              </w:rPr>
            </w:pPr>
            <w:r>
              <w:t>IOP CFG 1</w:t>
            </w:r>
          </w:p>
        </w:tc>
      </w:tr>
      <w:tr w:rsidR="00EB75EF" w14:paraId="7AB3EE27" w14:textId="77777777" w:rsidTr="003619E3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41AC9" w14:textId="77777777" w:rsidR="00EB75EF" w:rsidRPr="00CA4103" w:rsidRDefault="00EB75EF" w:rsidP="003619E3">
            <w:pPr>
              <w:spacing w:after="0"/>
              <w:ind w:left="79"/>
              <w:rPr>
                <w:rFonts w:eastAsia="Arial"/>
                <w:b/>
              </w:rPr>
            </w:pPr>
            <w:r w:rsidRPr="00CA4103">
              <w:rPr>
                <w:rFonts w:eastAsia="Arial"/>
                <w:b/>
              </w:rPr>
              <w:t>References: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45F2C" w14:textId="77777777" w:rsidR="00EB75EF" w:rsidRPr="00E17CC2" w:rsidRDefault="00EB75EF" w:rsidP="003619E3">
            <w:pPr>
              <w:spacing w:after="0"/>
              <w:ind w:left="79" w:right="91"/>
              <w:rPr>
                <w:rFonts w:eastAsia="Arial"/>
              </w:rPr>
            </w:pPr>
            <w:r>
              <w:t>[5]</w:t>
            </w:r>
          </w:p>
        </w:tc>
      </w:tr>
      <w:tr w:rsidR="00EB75EF" w14:paraId="7AD1BD58" w14:textId="77777777" w:rsidTr="003619E3">
        <w:tc>
          <w:tcPr>
            <w:tcW w:w="92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43FD5" w14:textId="77777777" w:rsidR="00EB75EF" w:rsidRPr="00CA4103" w:rsidRDefault="00EB75EF" w:rsidP="003619E3">
            <w:pPr>
              <w:spacing w:after="0"/>
              <w:ind w:left="79" w:right="91"/>
              <w:rPr>
                <w:rFonts w:eastAsia="Arial"/>
              </w:rPr>
            </w:pPr>
          </w:p>
        </w:tc>
      </w:tr>
      <w:tr w:rsidR="00EB75EF" w14:paraId="705A6A79" w14:textId="77777777" w:rsidTr="003619E3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9D98B" w14:textId="77777777" w:rsidR="00EB75EF" w:rsidRPr="00CA4103" w:rsidRDefault="00EB75EF" w:rsidP="003619E3">
            <w:pPr>
              <w:spacing w:after="0"/>
              <w:ind w:left="79"/>
              <w:rPr>
                <w:rFonts w:eastAsia="Arial"/>
                <w:b/>
              </w:rPr>
            </w:pPr>
            <w:r w:rsidRPr="00CA4103">
              <w:rPr>
                <w:rFonts w:eastAsia="Arial"/>
                <w:b/>
              </w:rPr>
              <w:t>Pre-test</w:t>
            </w:r>
          </w:p>
          <w:p w14:paraId="20FB9E03" w14:textId="77777777" w:rsidR="00EB75EF" w:rsidRPr="00E17CC2" w:rsidRDefault="00EB75EF" w:rsidP="003619E3">
            <w:pPr>
              <w:spacing w:after="0"/>
              <w:ind w:left="79"/>
              <w:rPr>
                <w:rFonts w:eastAsia="Arial"/>
              </w:rPr>
            </w:pPr>
            <w:r w:rsidRPr="00CA4103">
              <w:rPr>
                <w:rFonts w:eastAsia="Arial"/>
                <w:b/>
              </w:rPr>
              <w:t>conditions: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0CB4D" w14:textId="08722144" w:rsidR="00E92F6C" w:rsidRDefault="00E92F6C" w:rsidP="00E92F6C">
            <w:pPr>
              <w:spacing w:after="0"/>
              <w:ind w:left="79" w:right="91"/>
              <w:rPr>
                <w:ins w:id="57" w:author="Dmitri.Khijniak@7Layers.com" w:date="2017-05-03T12:43:00Z"/>
                <w:rFonts w:eastAsia="Arial"/>
              </w:rPr>
            </w:pPr>
            <w:r>
              <w:rPr>
                <w:rFonts w:eastAsia="Arial"/>
              </w:rPr>
              <w:t xml:space="preserve">Device A </w:t>
            </w:r>
            <w:ins w:id="58" w:author="Dmitri.Khijniak@7Layers.com" w:date="2017-05-03T12:43:00Z">
              <w:r>
                <w:rPr>
                  <w:rFonts w:eastAsia="Arial"/>
                </w:rPr>
                <w:t>can</w:t>
              </w:r>
            </w:ins>
            <w:r>
              <w:rPr>
                <w:rFonts w:eastAsia="Arial"/>
              </w:rPr>
              <w:t xml:space="preserve"> transmit </w:t>
            </w:r>
            <w:ins w:id="59" w:author="Dmitri.Khijniak@7Layers.com" w:date="2017-05-03T12:43:00Z">
              <w:r>
                <w:rPr>
                  <w:rFonts w:eastAsia="Arial"/>
                </w:rPr>
                <w:t>WSMs</w:t>
              </w:r>
            </w:ins>
          </w:p>
          <w:p w14:paraId="5008B710" w14:textId="77777777" w:rsidR="00E92F6C" w:rsidRDefault="00E92F6C" w:rsidP="00E92F6C">
            <w:pPr>
              <w:spacing w:after="0"/>
              <w:ind w:left="79" w:right="91"/>
              <w:rPr>
                <w:rFonts w:eastAsia="Arial"/>
              </w:rPr>
            </w:pPr>
            <w:ins w:id="60" w:author="Dmitri.Khijniak@7Layers.com" w:date="2017-05-03T12:43:00Z">
              <w:r>
                <w:rPr>
                  <w:rFonts w:eastAsia="Arial"/>
                </w:rPr>
                <w:t>Device B can</w:t>
              </w:r>
            </w:ins>
            <w:r>
              <w:rPr>
                <w:rFonts w:eastAsia="Arial"/>
              </w:rPr>
              <w:t xml:space="preserve"> receive WSMs</w:t>
            </w:r>
          </w:p>
          <w:p w14:paraId="6FE99DDF" w14:textId="5D52C2EE" w:rsidR="00EB75EF" w:rsidRPr="00E17CC2" w:rsidRDefault="00EB75EF" w:rsidP="00E92F6C">
            <w:pPr>
              <w:spacing w:after="0"/>
              <w:ind w:left="79" w:right="91"/>
              <w:rPr>
                <w:rFonts w:eastAsia="Arial"/>
              </w:rPr>
            </w:pPr>
            <w:r w:rsidRPr="00E17CC2">
              <w:rPr>
                <w:rFonts w:eastAsia="Arial"/>
              </w:rPr>
              <w:lastRenderedPageBreak/>
              <w:t>Channels and WSM Repeat Rate to be defined between two parties.</w:t>
            </w:r>
          </w:p>
        </w:tc>
      </w:tr>
      <w:tr w:rsidR="00EB75EF" w14:paraId="1CF08138" w14:textId="77777777" w:rsidTr="003619E3">
        <w:tc>
          <w:tcPr>
            <w:tcW w:w="9247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7B3848A" w14:textId="77777777" w:rsidR="00EB75EF" w:rsidRPr="00E17CC2" w:rsidRDefault="00EB75EF" w:rsidP="003619E3">
            <w:pPr>
              <w:spacing w:after="0"/>
            </w:pPr>
          </w:p>
        </w:tc>
      </w:tr>
      <w:tr w:rsidR="00EB75EF" w14:paraId="0B3DE1FB" w14:textId="77777777" w:rsidTr="003619E3">
        <w:tc>
          <w:tcPr>
            <w:tcW w:w="17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19A0813" w14:textId="77777777" w:rsidR="00EB75EF" w:rsidRPr="00E17CC2" w:rsidRDefault="00EB75EF" w:rsidP="003619E3">
            <w:pPr>
              <w:spacing w:after="0"/>
              <w:ind w:left="79"/>
              <w:rPr>
                <w:rFonts w:eastAsia="Arial"/>
              </w:rPr>
            </w:pPr>
            <w:r w:rsidRPr="00CA4103">
              <w:rPr>
                <w:rFonts w:eastAsia="Arial"/>
                <w:b/>
              </w:rPr>
              <w:t>Test Sequence: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4ACBA" w14:textId="77777777" w:rsidR="00EB75EF" w:rsidRPr="00CA4103" w:rsidRDefault="00EB75EF" w:rsidP="003619E3">
            <w:pPr>
              <w:spacing w:after="0"/>
              <w:jc w:val="center"/>
              <w:rPr>
                <w:rFonts w:eastAsia="Arial"/>
                <w:b/>
              </w:rPr>
            </w:pPr>
            <w:r w:rsidRPr="00CA4103">
              <w:rPr>
                <w:rFonts w:eastAsia="Arial"/>
                <w:b/>
              </w:rPr>
              <w:t>St</w:t>
            </w:r>
            <w:r w:rsidRPr="00CA4103">
              <w:rPr>
                <w:rFonts w:eastAsia="Arial"/>
                <w:b/>
                <w:spacing w:val="1"/>
              </w:rPr>
              <w:t>e</w:t>
            </w:r>
            <w:r w:rsidRPr="00CA4103">
              <w:rPr>
                <w:rFonts w:eastAsia="Arial"/>
                <w:b/>
              </w:rPr>
              <w:t>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31DA9" w14:textId="77777777" w:rsidR="00EB75EF" w:rsidRPr="00CA4103" w:rsidRDefault="00EB75EF" w:rsidP="003619E3">
            <w:pPr>
              <w:spacing w:after="0"/>
              <w:ind w:left="93"/>
              <w:rPr>
                <w:rFonts w:eastAsia="Arial"/>
                <w:b/>
              </w:rPr>
            </w:pPr>
            <w:r w:rsidRPr="00CA4103">
              <w:rPr>
                <w:rFonts w:eastAsia="Arial"/>
                <w:b/>
                <w:spacing w:val="2"/>
              </w:rPr>
              <w:t>T</w:t>
            </w:r>
            <w:r w:rsidRPr="00CA4103">
              <w:rPr>
                <w:rFonts w:eastAsia="Arial"/>
                <w:b/>
                <w:spacing w:val="-3"/>
              </w:rPr>
              <w:t>y</w:t>
            </w:r>
            <w:r w:rsidRPr="00CA4103">
              <w:rPr>
                <w:rFonts w:eastAsia="Arial"/>
                <w:b/>
              </w:rPr>
              <w:t>pe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597D1" w14:textId="77777777" w:rsidR="00EB75EF" w:rsidRPr="00CA4103" w:rsidRDefault="00EB75EF" w:rsidP="003619E3">
            <w:pPr>
              <w:spacing w:after="0"/>
              <w:ind w:left="93"/>
              <w:rPr>
                <w:rFonts w:eastAsia="Arial"/>
                <w:b/>
              </w:rPr>
            </w:pPr>
            <w:r w:rsidRPr="00CA4103">
              <w:rPr>
                <w:rFonts w:eastAsia="Arial"/>
                <w:b/>
              </w:rPr>
              <w:t>D</w:t>
            </w:r>
            <w:r w:rsidRPr="00CA4103">
              <w:rPr>
                <w:rFonts w:eastAsia="Arial"/>
                <w:b/>
                <w:spacing w:val="1"/>
              </w:rPr>
              <w:t>e</w:t>
            </w:r>
            <w:r w:rsidRPr="00CA4103">
              <w:rPr>
                <w:rFonts w:eastAsia="Arial"/>
                <w:b/>
                <w:spacing w:val="-1"/>
              </w:rPr>
              <w:t>sc</w:t>
            </w:r>
            <w:r w:rsidRPr="00CA4103">
              <w:rPr>
                <w:rFonts w:eastAsia="Arial"/>
                <w:b/>
                <w:spacing w:val="2"/>
              </w:rPr>
              <w:t>r</w:t>
            </w:r>
            <w:r w:rsidRPr="00CA4103">
              <w:rPr>
                <w:rFonts w:eastAsia="Arial"/>
                <w:b/>
              </w:rPr>
              <w:t>ip</w:t>
            </w:r>
            <w:r w:rsidRPr="00CA4103">
              <w:rPr>
                <w:rFonts w:eastAsia="Arial"/>
                <w:b/>
                <w:spacing w:val="-2"/>
              </w:rPr>
              <w:t>t</w:t>
            </w:r>
            <w:r w:rsidRPr="00CA4103">
              <w:rPr>
                <w:rFonts w:eastAsia="Arial"/>
                <w:b/>
                <w:spacing w:val="2"/>
              </w:rPr>
              <w:t>i</w:t>
            </w:r>
            <w:r w:rsidRPr="00CA4103">
              <w:rPr>
                <w:rFonts w:eastAsia="Arial"/>
                <w:b/>
              </w:rPr>
              <w:t>on</w:t>
            </w:r>
          </w:p>
        </w:tc>
      </w:tr>
      <w:tr w:rsidR="00EB75EF" w14:paraId="53D5D565" w14:textId="77777777" w:rsidTr="003619E3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012FE5F" w14:textId="77777777" w:rsidR="00EB75EF" w:rsidRPr="00E17CC2" w:rsidRDefault="00EB75EF" w:rsidP="003619E3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57873" w14:textId="77777777" w:rsidR="00EB75EF" w:rsidRPr="00E17CC2" w:rsidRDefault="00EB75EF" w:rsidP="003619E3">
            <w:pPr>
              <w:spacing w:after="0"/>
              <w:jc w:val="center"/>
              <w:rPr>
                <w:rFonts w:eastAsia="Arial"/>
              </w:rPr>
            </w:pPr>
            <w:r w:rsidRPr="00E17CC2">
              <w:rPr>
                <w:rFonts w:eastAsia="Arial"/>
              </w:rPr>
              <w:t>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AA9DE" w14:textId="77777777" w:rsidR="00EB75EF" w:rsidRPr="00E17CC2" w:rsidRDefault="00EB75EF" w:rsidP="003619E3">
            <w:pPr>
              <w:spacing w:after="0"/>
              <w:ind w:left="93"/>
              <w:rPr>
                <w:rFonts w:eastAsia="Arial"/>
              </w:rPr>
            </w:pPr>
            <w:r w:rsidRPr="00E17CC2">
              <w:rPr>
                <w:rFonts w:eastAsia="Arial"/>
              </w:rPr>
              <w:t>Configure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39E8A" w14:textId="6D2CA920" w:rsidR="00EB75EF" w:rsidRPr="00E17CC2" w:rsidRDefault="00EB75EF" w:rsidP="003619E3">
            <w:pPr>
              <w:spacing w:after="0"/>
              <w:ind w:left="93"/>
              <w:rPr>
                <w:rFonts w:eastAsia="Arial"/>
              </w:rPr>
            </w:pPr>
            <w:r w:rsidRPr="00E17CC2">
              <w:rPr>
                <w:rFonts w:eastAsia="Arial"/>
              </w:rPr>
              <w:t xml:space="preserve">Device A is configured to </w:t>
            </w:r>
            <w:r>
              <w:rPr>
                <w:rFonts w:eastAsia="Arial"/>
              </w:rPr>
              <w:t>transmit WSM with payload</w:t>
            </w:r>
            <w:r w:rsidR="006E74FF">
              <w:rPr>
                <w:rFonts w:eastAsia="Arial"/>
              </w:rPr>
              <w:t xml:space="preserve"> equal to </w:t>
            </w:r>
            <w:r>
              <w:rPr>
                <w:rFonts w:eastAsia="Arial"/>
              </w:rPr>
              <w:t>WsmMaxLength</w:t>
            </w:r>
            <w:r w:rsidR="006E74FF">
              <w:rPr>
                <w:rFonts w:eastAsia="Arial"/>
              </w:rPr>
              <w:t xml:space="preserve"> – H – 1, where H is the length of the WSMP header</w:t>
            </w:r>
            <w:r w:rsidR="00F5545A">
              <w:rPr>
                <w:rFonts w:eastAsia="Arial"/>
              </w:rPr>
              <w:t xml:space="preserve"> (in octets)</w:t>
            </w:r>
            <w:r w:rsidR="006E74FF">
              <w:rPr>
                <w:rFonts w:eastAsia="Arial"/>
              </w:rPr>
              <w:t>.</w:t>
            </w:r>
          </w:p>
        </w:tc>
      </w:tr>
      <w:tr w:rsidR="00EB75EF" w14:paraId="4A646736" w14:textId="77777777" w:rsidTr="003619E3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D68658C" w14:textId="77777777" w:rsidR="00EB75EF" w:rsidRPr="00E17CC2" w:rsidRDefault="00EB75EF" w:rsidP="003619E3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C8E3E" w14:textId="77777777" w:rsidR="00EB75EF" w:rsidRPr="00E17CC2" w:rsidRDefault="00EB75EF" w:rsidP="003619E3">
            <w:pPr>
              <w:spacing w:after="0"/>
              <w:jc w:val="center"/>
              <w:rPr>
                <w:rFonts w:eastAsia="Arial"/>
              </w:rPr>
            </w:pPr>
            <w:r w:rsidRPr="00E17CC2">
              <w:rPr>
                <w:rFonts w:eastAsia="Arial"/>
              </w:rPr>
              <w:t>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9A6F5" w14:textId="77777777" w:rsidR="00EB75EF" w:rsidRPr="00E17CC2" w:rsidRDefault="00EB75EF" w:rsidP="003619E3">
            <w:pPr>
              <w:spacing w:after="0"/>
              <w:ind w:left="93"/>
              <w:rPr>
                <w:rFonts w:eastAsia="Arial"/>
              </w:rPr>
            </w:pPr>
            <w:r w:rsidRPr="00E17CC2">
              <w:rPr>
                <w:rFonts w:eastAsia="Arial"/>
              </w:rPr>
              <w:t>Stimulus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6D4F4" w14:textId="77777777" w:rsidR="00EB75EF" w:rsidRPr="00E17CC2" w:rsidRDefault="00EB75EF" w:rsidP="003619E3">
            <w:pPr>
              <w:spacing w:after="0"/>
              <w:ind w:left="93"/>
              <w:rPr>
                <w:rFonts w:eastAsia="Arial"/>
              </w:rPr>
            </w:pPr>
            <w:r w:rsidRPr="00E17CC2">
              <w:rPr>
                <w:rFonts w:eastAsia="Arial"/>
              </w:rPr>
              <w:t>Device A transmits WSM at defined channels and repeat rate</w:t>
            </w:r>
          </w:p>
        </w:tc>
      </w:tr>
      <w:tr w:rsidR="00EB75EF" w14:paraId="615616D2" w14:textId="77777777" w:rsidTr="003619E3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8D862E7" w14:textId="77777777" w:rsidR="00EB75EF" w:rsidRPr="00E17CC2" w:rsidRDefault="00EB75EF" w:rsidP="003619E3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6FB0D" w14:textId="77777777" w:rsidR="00EB75EF" w:rsidRPr="00E17CC2" w:rsidRDefault="00EB75EF" w:rsidP="003619E3">
            <w:pPr>
              <w:spacing w:after="0"/>
              <w:jc w:val="center"/>
              <w:rPr>
                <w:rFonts w:eastAsia="Arial"/>
              </w:rPr>
            </w:pPr>
            <w:r w:rsidRPr="00E17CC2">
              <w:rPr>
                <w:rFonts w:eastAsia="Arial"/>
              </w:rPr>
              <w:t>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A1855" w14:textId="77777777" w:rsidR="00EB75EF" w:rsidRPr="00E17CC2" w:rsidRDefault="00EB75EF" w:rsidP="003619E3">
            <w:pPr>
              <w:spacing w:after="0"/>
              <w:ind w:left="93"/>
              <w:rPr>
                <w:rFonts w:eastAsia="Arial"/>
              </w:rPr>
            </w:pPr>
            <w:r w:rsidRPr="00E17CC2">
              <w:rPr>
                <w:rFonts w:eastAsia="Arial"/>
              </w:rPr>
              <w:t>Verify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46366" w14:textId="62E1562D" w:rsidR="00EB75EF" w:rsidRPr="00E17CC2" w:rsidRDefault="00EB75EF" w:rsidP="003619E3">
            <w:pPr>
              <w:spacing w:after="0"/>
              <w:ind w:left="93"/>
              <w:rPr>
                <w:rFonts w:eastAsia="Arial"/>
              </w:rPr>
            </w:pPr>
            <w:r>
              <w:rPr>
                <w:rFonts w:eastAsia="Arial"/>
              </w:rPr>
              <w:t xml:space="preserve">Device B </w:t>
            </w:r>
            <w:r w:rsidRPr="00F5545A">
              <w:rPr>
                <w:rFonts w:eastAsia="Arial"/>
                <w:b/>
              </w:rPr>
              <w:t>does</w:t>
            </w:r>
            <w:r>
              <w:rPr>
                <w:rFonts w:eastAsia="Arial"/>
              </w:rPr>
              <w:t xml:space="preserve"> receive WSM from Device A</w:t>
            </w:r>
          </w:p>
        </w:tc>
      </w:tr>
      <w:tr w:rsidR="00F5545A" w14:paraId="4495F923" w14:textId="77777777" w:rsidTr="003619E3">
        <w:tc>
          <w:tcPr>
            <w:tcW w:w="1777" w:type="dxa"/>
            <w:tcBorders>
              <w:left w:val="single" w:sz="4" w:space="0" w:color="000000"/>
              <w:right w:val="single" w:sz="4" w:space="0" w:color="000000"/>
            </w:tcBorders>
          </w:tcPr>
          <w:p w14:paraId="30825A93" w14:textId="77777777" w:rsidR="00F5545A" w:rsidRPr="00E17CC2" w:rsidRDefault="00F5545A" w:rsidP="003619E3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9866F" w14:textId="17DB7041" w:rsidR="00F5545A" w:rsidRPr="00E17CC2" w:rsidRDefault="00F5545A" w:rsidP="003619E3">
            <w:pPr>
              <w:spacing w:after="0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6F950" w14:textId="5BDF7D73" w:rsidR="00F5545A" w:rsidRPr="00E17CC2" w:rsidRDefault="00F5545A" w:rsidP="003619E3">
            <w:pPr>
              <w:spacing w:after="0"/>
              <w:ind w:left="93"/>
              <w:rPr>
                <w:rFonts w:eastAsia="Arial"/>
              </w:rPr>
            </w:pPr>
            <w:r w:rsidRPr="00E17CC2">
              <w:rPr>
                <w:rFonts w:eastAsia="Arial"/>
              </w:rPr>
              <w:t>Configure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7333F" w14:textId="0ED9150A" w:rsidR="00F5545A" w:rsidRDefault="00F5545A" w:rsidP="003619E3">
            <w:pPr>
              <w:spacing w:after="0"/>
              <w:ind w:left="93"/>
              <w:rPr>
                <w:rFonts w:eastAsia="Arial"/>
              </w:rPr>
            </w:pPr>
            <w:r w:rsidRPr="00E17CC2">
              <w:rPr>
                <w:rFonts w:eastAsia="Arial"/>
              </w:rPr>
              <w:t xml:space="preserve">Device A is configured to </w:t>
            </w:r>
            <w:r>
              <w:rPr>
                <w:rFonts w:eastAsia="Arial"/>
              </w:rPr>
              <w:t>transmit WSM with payload equal or greater to WsmMaxLength – H, where H is the length of the WSMP header (in octets).</w:t>
            </w:r>
          </w:p>
        </w:tc>
      </w:tr>
      <w:tr w:rsidR="00F5545A" w14:paraId="3ED6549F" w14:textId="77777777" w:rsidTr="003619E3">
        <w:tc>
          <w:tcPr>
            <w:tcW w:w="1777" w:type="dxa"/>
            <w:tcBorders>
              <w:left w:val="single" w:sz="4" w:space="0" w:color="000000"/>
              <w:right w:val="single" w:sz="4" w:space="0" w:color="000000"/>
            </w:tcBorders>
          </w:tcPr>
          <w:p w14:paraId="52329616" w14:textId="77777777" w:rsidR="00F5545A" w:rsidRPr="00E17CC2" w:rsidRDefault="00F5545A" w:rsidP="003619E3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4A900" w14:textId="2E984220" w:rsidR="00F5545A" w:rsidRPr="00E17CC2" w:rsidRDefault="00F5545A" w:rsidP="003619E3">
            <w:pPr>
              <w:spacing w:after="0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44B21" w14:textId="6D528E12" w:rsidR="00F5545A" w:rsidRPr="00E17CC2" w:rsidRDefault="00F5545A" w:rsidP="003619E3">
            <w:pPr>
              <w:spacing w:after="0"/>
              <w:ind w:left="93"/>
              <w:rPr>
                <w:rFonts w:eastAsia="Arial"/>
              </w:rPr>
            </w:pPr>
            <w:r w:rsidRPr="00E17CC2">
              <w:rPr>
                <w:rFonts w:eastAsia="Arial"/>
              </w:rPr>
              <w:t>Stimulus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2FAA4" w14:textId="3D4CF9D6" w:rsidR="00F5545A" w:rsidRDefault="00F5545A" w:rsidP="003619E3">
            <w:pPr>
              <w:spacing w:after="0"/>
              <w:ind w:left="93"/>
              <w:rPr>
                <w:rFonts w:eastAsia="Arial"/>
              </w:rPr>
            </w:pPr>
            <w:r w:rsidRPr="00E17CC2">
              <w:rPr>
                <w:rFonts w:eastAsia="Arial"/>
              </w:rPr>
              <w:t>Device A transmits WSM at defined channels and repeat rate</w:t>
            </w:r>
          </w:p>
        </w:tc>
      </w:tr>
      <w:tr w:rsidR="00F5545A" w14:paraId="185ADFB8" w14:textId="77777777" w:rsidTr="003619E3">
        <w:tc>
          <w:tcPr>
            <w:tcW w:w="1777" w:type="dxa"/>
            <w:tcBorders>
              <w:left w:val="single" w:sz="4" w:space="0" w:color="000000"/>
              <w:right w:val="single" w:sz="4" w:space="0" w:color="000000"/>
            </w:tcBorders>
          </w:tcPr>
          <w:p w14:paraId="161EF0FF" w14:textId="77777777" w:rsidR="00F5545A" w:rsidRPr="00E17CC2" w:rsidRDefault="00F5545A" w:rsidP="003619E3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0238E" w14:textId="04943B0C" w:rsidR="00F5545A" w:rsidRPr="00E17CC2" w:rsidRDefault="00F5545A" w:rsidP="003619E3">
            <w:pPr>
              <w:spacing w:after="0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6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0CBE9" w14:textId="51854352" w:rsidR="00F5545A" w:rsidRPr="00E17CC2" w:rsidRDefault="00F5545A" w:rsidP="003619E3">
            <w:pPr>
              <w:spacing w:after="0"/>
              <w:ind w:left="93"/>
              <w:rPr>
                <w:rFonts w:eastAsia="Arial"/>
              </w:rPr>
            </w:pPr>
            <w:r w:rsidRPr="00E17CC2">
              <w:rPr>
                <w:rFonts w:eastAsia="Arial"/>
              </w:rPr>
              <w:t>Verify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B94DE" w14:textId="161A5556" w:rsidR="00F5545A" w:rsidRDefault="00F5545A" w:rsidP="003619E3">
            <w:pPr>
              <w:spacing w:after="0"/>
              <w:ind w:left="93"/>
              <w:rPr>
                <w:rFonts w:eastAsia="Arial"/>
              </w:rPr>
            </w:pPr>
            <w:r>
              <w:rPr>
                <w:rFonts w:eastAsia="Arial"/>
              </w:rPr>
              <w:t xml:space="preserve">Device B </w:t>
            </w:r>
            <w:r w:rsidRPr="00F5545A">
              <w:rPr>
                <w:rFonts w:eastAsia="Arial"/>
                <w:b/>
              </w:rPr>
              <w:t>does not</w:t>
            </w:r>
            <w:r>
              <w:rPr>
                <w:rFonts w:eastAsia="Arial"/>
              </w:rPr>
              <w:t xml:space="preserve"> detect/receive WSM from Device A </w:t>
            </w:r>
          </w:p>
        </w:tc>
      </w:tr>
      <w:tr w:rsidR="00EB75EF" w14:paraId="5B5E42B7" w14:textId="77777777" w:rsidTr="003619E3">
        <w:trPr>
          <w:trHeight w:val="161"/>
        </w:trPr>
        <w:tc>
          <w:tcPr>
            <w:tcW w:w="1777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EB65D2A" w14:textId="77777777" w:rsidR="00EB75EF" w:rsidRPr="00E17CC2" w:rsidRDefault="00EB75EF" w:rsidP="003619E3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20FD28" w14:textId="75F91379" w:rsidR="00EB75EF" w:rsidRPr="00E17CC2" w:rsidRDefault="00EB75EF" w:rsidP="003619E3">
            <w:pPr>
              <w:spacing w:after="0"/>
              <w:jc w:val="center"/>
              <w:rPr>
                <w:rFonts w:eastAsia="Arial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D9CCCC3" w14:textId="098900CD" w:rsidR="00EB75EF" w:rsidRPr="00E17CC2" w:rsidRDefault="00EB75EF" w:rsidP="003619E3">
            <w:pPr>
              <w:spacing w:after="0"/>
              <w:ind w:left="93"/>
              <w:rPr>
                <w:rFonts w:eastAsia="Arial"/>
              </w:rPr>
            </w:pP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368179A" w14:textId="43F5215D" w:rsidR="00EB75EF" w:rsidRPr="00E17CC2" w:rsidRDefault="00EB75EF" w:rsidP="003619E3">
            <w:pPr>
              <w:spacing w:after="0"/>
              <w:ind w:left="93"/>
              <w:rPr>
                <w:rFonts w:eastAsia="Arial"/>
              </w:rPr>
            </w:pPr>
          </w:p>
        </w:tc>
      </w:tr>
    </w:tbl>
    <w:p w14:paraId="4BF95FE4" w14:textId="77777777" w:rsidR="00EB75EF" w:rsidRDefault="00EB75EF" w:rsidP="0072118B"/>
    <w:p w14:paraId="53A37BA3" w14:textId="77777777" w:rsidR="0072118B" w:rsidRDefault="0072118B" w:rsidP="0072118B">
      <w:pPr>
        <w:overflowPunct/>
        <w:autoSpaceDE/>
        <w:autoSpaceDN/>
        <w:adjustRightInd/>
        <w:spacing w:after="0"/>
        <w:textAlignment w:val="auto"/>
      </w:pPr>
    </w:p>
    <w:p w14:paraId="41CB04D1" w14:textId="4A6164FF" w:rsidR="0072118B" w:rsidRDefault="0072118B" w:rsidP="0072118B">
      <w:pPr>
        <w:pStyle w:val="Heading2"/>
      </w:pPr>
      <w:bookmarkStart w:id="61" w:name="_Toc481578627"/>
      <w:bookmarkStart w:id="62" w:name="_Toc481426058"/>
      <w:r w:rsidRPr="00EA5BF1">
        <w:t>WSM communications with continuous channel</w:t>
      </w:r>
      <w:bookmarkEnd w:id="61"/>
      <w:bookmarkEnd w:id="62"/>
      <w:r w:rsidRPr="00EA5BF1">
        <w:t xml:space="preserve"> </w:t>
      </w:r>
    </w:p>
    <w:p w14:paraId="24848F48" w14:textId="665FC6A1" w:rsidR="0072118B" w:rsidRDefault="009603C4" w:rsidP="00590991">
      <w:pPr>
        <w:pStyle w:val="Heading3"/>
      </w:pPr>
      <w:bookmarkStart w:id="63" w:name="_Toc481578628"/>
      <w:bookmarkStart w:id="64" w:name="_Toc481426059"/>
      <w:r w:rsidRPr="009603C4">
        <w:t xml:space="preserve">IOP TC WSM </w:t>
      </w:r>
      <w:r>
        <w:t>6</w:t>
      </w:r>
      <w:bookmarkEnd w:id="63"/>
      <w:bookmarkEnd w:id="64"/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77"/>
        <w:gridCol w:w="900"/>
        <w:gridCol w:w="1440"/>
        <w:gridCol w:w="5130"/>
      </w:tblGrid>
      <w:tr w:rsidR="0072118B" w14:paraId="328C8DD2" w14:textId="77777777" w:rsidTr="008322E5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99055" w14:textId="77777777" w:rsidR="0072118B" w:rsidRPr="00CA4103" w:rsidRDefault="0072118B" w:rsidP="008322E5">
            <w:pPr>
              <w:spacing w:after="0"/>
              <w:ind w:left="79"/>
              <w:rPr>
                <w:rFonts w:eastAsia="Arial"/>
                <w:b/>
              </w:rPr>
            </w:pPr>
            <w:r w:rsidRPr="00CA4103">
              <w:rPr>
                <w:rFonts w:eastAsia="Arial"/>
                <w:b/>
              </w:rPr>
              <w:t>Identifier: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2B1D2" w14:textId="1F879CAA" w:rsidR="0072118B" w:rsidRPr="00CA4103" w:rsidRDefault="00F14F3E" w:rsidP="008322E5">
            <w:pPr>
              <w:spacing w:after="0"/>
              <w:ind w:left="79"/>
              <w:rPr>
                <w:rFonts w:eastAsia="Arial"/>
                <w:b/>
              </w:rPr>
            </w:pPr>
            <w:r>
              <w:rPr>
                <w:rFonts w:eastAsia="Arial"/>
              </w:rPr>
              <w:t>IOP TC</w:t>
            </w:r>
            <w:r w:rsidR="00EB75EF">
              <w:rPr>
                <w:rFonts w:eastAsia="Arial"/>
              </w:rPr>
              <w:t xml:space="preserve"> WSM</w:t>
            </w:r>
            <w:r w:rsidR="00F4028D">
              <w:rPr>
                <w:rFonts w:eastAsia="Arial"/>
              </w:rPr>
              <w:t xml:space="preserve"> 6</w:t>
            </w:r>
          </w:p>
        </w:tc>
      </w:tr>
      <w:tr w:rsidR="0072118B" w14:paraId="6994C067" w14:textId="77777777" w:rsidTr="008322E5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98489" w14:textId="77777777" w:rsidR="0072118B" w:rsidRPr="00CA4103" w:rsidRDefault="0072118B" w:rsidP="008322E5">
            <w:pPr>
              <w:spacing w:after="0"/>
              <w:ind w:left="79"/>
              <w:rPr>
                <w:rFonts w:eastAsia="Arial"/>
                <w:b/>
              </w:rPr>
            </w:pPr>
            <w:r w:rsidRPr="00CA4103">
              <w:rPr>
                <w:rFonts w:eastAsia="Arial"/>
                <w:b/>
              </w:rPr>
              <w:t>Summary: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E4E0B" w14:textId="529D3EAE" w:rsidR="0072118B" w:rsidRPr="00CA4103" w:rsidRDefault="0072118B" w:rsidP="008322E5">
            <w:pPr>
              <w:spacing w:after="0"/>
              <w:ind w:left="79" w:right="91"/>
              <w:rPr>
                <w:rFonts w:eastAsia="Arial"/>
              </w:rPr>
            </w:pPr>
            <w:r w:rsidRPr="00CA4103">
              <w:rPr>
                <w:rFonts w:eastAsia="Arial"/>
              </w:rPr>
              <w:t xml:space="preserve">Transmit WSMs in continuous operation on </w:t>
            </w:r>
            <w:r w:rsidR="004846F2">
              <w:rPr>
                <w:rFonts w:eastAsia="Arial"/>
              </w:rPr>
              <w:t xml:space="preserve">a </w:t>
            </w:r>
            <w:r w:rsidRPr="00CA4103">
              <w:rPr>
                <w:rFonts w:eastAsia="Arial"/>
              </w:rPr>
              <w:t>selected channel</w:t>
            </w:r>
            <w:r w:rsidR="00C10392">
              <w:rPr>
                <w:rFonts w:eastAsia="Arial"/>
              </w:rPr>
              <w:t xml:space="preserve"> with </w:t>
            </w:r>
            <w:r w:rsidR="005A0D6B">
              <w:rPr>
                <w:rFonts w:eastAsia="Arial"/>
              </w:rPr>
              <w:t>specific repeat rate</w:t>
            </w:r>
          </w:p>
        </w:tc>
      </w:tr>
      <w:tr w:rsidR="00FE1DD8" w14:paraId="4544FECA" w14:textId="77777777" w:rsidTr="008322E5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62968" w14:textId="77777777" w:rsidR="00FE1DD8" w:rsidRPr="00CA4103" w:rsidRDefault="00FE1DD8" w:rsidP="00FE1DD8">
            <w:pPr>
              <w:spacing w:after="0"/>
              <w:ind w:left="79"/>
              <w:rPr>
                <w:rFonts w:eastAsia="Arial"/>
                <w:b/>
              </w:rPr>
            </w:pPr>
            <w:r w:rsidRPr="00CA4103">
              <w:rPr>
                <w:rFonts w:eastAsia="Arial"/>
                <w:b/>
              </w:rPr>
              <w:t>Configuration: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F232B" w14:textId="6B2FAF12" w:rsidR="00FE1DD8" w:rsidRPr="00CA4103" w:rsidRDefault="00BA3BB5" w:rsidP="00FE1DD8">
            <w:pPr>
              <w:spacing w:after="0"/>
              <w:ind w:left="79" w:right="91"/>
              <w:rPr>
                <w:rFonts w:eastAsia="Arial"/>
              </w:rPr>
            </w:pPr>
            <w:r>
              <w:t>IOP CFG 1</w:t>
            </w:r>
          </w:p>
        </w:tc>
      </w:tr>
      <w:tr w:rsidR="00FE1DD8" w14:paraId="08191DFA" w14:textId="77777777" w:rsidTr="008322E5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F60E1" w14:textId="77777777" w:rsidR="00FE1DD8" w:rsidRPr="00CA4103" w:rsidRDefault="00FE1DD8" w:rsidP="00FE1DD8">
            <w:pPr>
              <w:spacing w:after="0"/>
              <w:ind w:left="79"/>
              <w:rPr>
                <w:rFonts w:eastAsia="Arial"/>
                <w:b/>
              </w:rPr>
            </w:pPr>
            <w:r w:rsidRPr="00CA4103">
              <w:rPr>
                <w:rFonts w:eastAsia="Arial"/>
                <w:b/>
              </w:rPr>
              <w:t>References: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454E1" w14:textId="05A58427" w:rsidR="00FE1DD8" w:rsidRPr="00CA4103" w:rsidRDefault="004B2282" w:rsidP="00FE1DD8">
            <w:pPr>
              <w:spacing w:after="0"/>
              <w:ind w:left="79"/>
              <w:rPr>
                <w:rFonts w:eastAsia="Arial"/>
                <w:b/>
              </w:rPr>
            </w:pPr>
            <w:r>
              <w:t>[5]</w:t>
            </w:r>
          </w:p>
        </w:tc>
      </w:tr>
      <w:tr w:rsidR="00FE1DD8" w14:paraId="26A80AB3" w14:textId="77777777" w:rsidTr="008322E5">
        <w:tc>
          <w:tcPr>
            <w:tcW w:w="92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FE02E" w14:textId="77777777" w:rsidR="00FE1DD8" w:rsidRPr="00CA4103" w:rsidRDefault="00FE1DD8" w:rsidP="00FE1DD8">
            <w:pPr>
              <w:spacing w:after="0"/>
              <w:ind w:left="79"/>
              <w:rPr>
                <w:rFonts w:eastAsia="Arial"/>
                <w:b/>
              </w:rPr>
            </w:pPr>
          </w:p>
        </w:tc>
      </w:tr>
      <w:tr w:rsidR="00FE1DD8" w14:paraId="7E1C7421" w14:textId="77777777" w:rsidTr="008322E5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F298C" w14:textId="77777777" w:rsidR="00FE1DD8" w:rsidRPr="00CA4103" w:rsidRDefault="00FE1DD8" w:rsidP="00FE1DD8">
            <w:pPr>
              <w:spacing w:after="0"/>
              <w:ind w:left="79"/>
              <w:rPr>
                <w:rFonts w:eastAsia="Arial"/>
                <w:b/>
              </w:rPr>
            </w:pPr>
            <w:r w:rsidRPr="00CA4103">
              <w:rPr>
                <w:rFonts w:eastAsia="Arial"/>
                <w:b/>
              </w:rPr>
              <w:t>Pre-test</w:t>
            </w:r>
          </w:p>
          <w:p w14:paraId="35D990C0" w14:textId="77777777" w:rsidR="00FE1DD8" w:rsidRPr="00E17CC2" w:rsidRDefault="00FE1DD8" w:rsidP="00FE1DD8">
            <w:pPr>
              <w:spacing w:after="0"/>
              <w:ind w:left="79"/>
              <w:rPr>
                <w:rFonts w:eastAsia="Arial"/>
              </w:rPr>
            </w:pPr>
            <w:r w:rsidRPr="00CA4103">
              <w:rPr>
                <w:rFonts w:eastAsia="Arial"/>
                <w:b/>
              </w:rPr>
              <w:t>conditions: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65F37" w14:textId="2E4C5D15" w:rsidR="00E92F6C" w:rsidRDefault="00E92F6C" w:rsidP="00E92F6C">
            <w:pPr>
              <w:spacing w:after="0"/>
              <w:ind w:left="79" w:right="91"/>
              <w:rPr>
                <w:ins w:id="65" w:author="Dmitri.Khijniak@7Layers.com" w:date="2017-05-03T12:43:00Z"/>
                <w:rFonts w:eastAsia="Arial"/>
              </w:rPr>
            </w:pPr>
            <w:r>
              <w:rPr>
                <w:rFonts w:eastAsia="Arial"/>
              </w:rPr>
              <w:t xml:space="preserve">Device A </w:t>
            </w:r>
            <w:ins w:id="66" w:author="Dmitri.Khijniak@7Layers.com" w:date="2017-05-03T12:43:00Z">
              <w:r>
                <w:rPr>
                  <w:rFonts w:eastAsia="Arial"/>
                </w:rPr>
                <w:t>can</w:t>
              </w:r>
            </w:ins>
            <w:r>
              <w:rPr>
                <w:rFonts w:eastAsia="Arial"/>
              </w:rPr>
              <w:t xml:space="preserve"> transmit </w:t>
            </w:r>
            <w:ins w:id="67" w:author="Dmitri.Khijniak@7Layers.com" w:date="2017-05-03T12:43:00Z">
              <w:r>
                <w:rPr>
                  <w:rFonts w:eastAsia="Arial"/>
                </w:rPr>
                <w:t>WSMs</w:t>
              </w:r>
            </w:ins>
          </w:p>
          <w:p w14:paraId="02FEBEA0" w14:textId="77777777" w:rsidR="00E92F6C" w:rsidRDefault="00E92F6C" w:rsidP="00E92F6C">
            <w:pPr>
              <w:spacing w:after="0"/>
              <w:ind w:left="79" w:right="91"/>
              <w:rPr>
                <w:rFonts w:eastAsia="Arial"/>
              </w:rPr>
            </w:pPr>
            <w:ins w:id="68" w:author="Dmitri.Khijniak@7Layers.com" w:date="2017-05-03T12:43:00Z">
              <w:r>
                <w:rPr>
                  <w:rFonts w:eastAsia="Arial"/>
                </w:rPr>
                <w:t>Device B can</w:t>
              </w:r>
            </w:ins>
            <w:r>
              <w:rPr>
                <w:rFonts w:eastAsia="Arial"/>
              </w:rPr>
              <w:t xml:space="preserve"> receive WSMs</w:t>
            </w:r>
            <w:r w:rsidR="00FE1DD8" w:rsidRPr="00E17CC2">
              <w:rPr>
                <w:rFonts w:eastAsia="Arial"/>
              </w:rPr>
              <w:t xml:space="preserve">. </w:t>
            </w:r>
          </w:p>
          <w:p w14:paraId="7692F05F" w14:textId="128B3F0E" w:rsidR="00FE1DD8" w:rsidRPr="00E17CC2" w:rsidRDefault="00FE1DD8" w:rsidP="00E92F6C">
            <w:pPr>
              <w:spacing w:after="0"/>
              <w:ind w:left="79" w:right="91"/>
              <w:rPr>
                <w:rFonts w:eastAsia="Arial"/>
              </w:rPr>
            </w:pPr>
            <w:r w:rsidRPr="00E17CC2">
              <w:rPr>
                <w:rFonts w:eastAsia="Arial"/>
              </w:rPr>
              <w:t>Channel and WSM Repeat Rate to be defined between two parties.</w:t>
            </w:r>
          </w:p>
        </w:tc>
      </w:tr>
      <w:tr w:rsidR="00FE1DD8" w14:paraId="2B32B68D" w14:textId="77777777" w:rsidTr="008322E5">
        <w:tc>
          <w:tcPr>
            <w:tcW w:w="9247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4A00D80" w14:textId="77777777" w:rsidR="00FE1DD8" w:rsidRPr="00E17CC2" w:rsidRDefault="00FE1DD8" w:rsidP="00FE1DD8">
            <w:pPr>
              <w:spacing w:after="0"/>
            </w:pPr>
          </w:p>
        </w:tc>
      </w:tr>
      <w:tr w:rsidR="00FE1DD8" w14:paraId="67F13405" w14:textId="77777777" w:rsidTr="008322E5">
        <w:tc>
          <w:tcPr>
            <w:tcW w:w="17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3920AE6" w14:textId="77777777" w:rsidR="00FE1DD8" w:rsidRPr="006C21D2" w:rsidRDefault="00FE1DD8" w:rsidP="00FE1DD8">
            <w:pPr>
              <w:spacing w:after="0"/>
              <w:rPr>
                <w:rFonts w:eastAsia="Arial"/>
                <w:b/>
              </w:rPr>
            </w:pPr>
            <w:r w:rsidRPr="006C21D2">
              <w:rPr>
                <w:rFonts w:eastAsia="Arial"/>
                <w:b/>
              </w:rPr>
              <w:t>T</w:t>
            </w:r>
            <w:r w:rsidRPr="006C21D2">
              <w:rPr>
                <w:rFonts w:eastAsia="Arial"/>
                <w:b/>
                <w:spacing w:val="-1"/>
              </w:rPr>
              <w:t>e</w:t>
            </w:r>
            <w:r w:rsidRPr="006C21D2">
              <w:rPr>
                <w:rFonts w:eastAsia="Arial"/>
                <w:b/>
                <w:spacing w:val="1"/>
              </w:rPr>
              <w:t>s</w:t>
            </w:r>
            <w:r w:rsidRPr="006C21D2">
              <w:rPr>
                <w:rFonts w:eastAsia="Arial"/>
                <w:b/>
              </w:rPr>
              <w:t>t</w:t>
            </w:r>
            <w:r w:rsidRPr="006C21D2">
              <w:rPr>
                <w:rFonts w:eastAsia="Arial"/>
                <w:b/>
                <w:spacing w:val="-1"/>
              </w:rPr>
              <w:t xml:space="preserve"> </w:t>
            </w:r>
            <w:r w:rsidRPr="006C21D2">
              <w:rPr>
                <w:rFonts w:eastAsia="Arial"/>
                <w:b/>
                <w:spacing w:val="2"/>
              </w:rPr>
              <w:t>S</w:t>
            </w:r>
            <w:r w:rsidRPr="006C21D2">
              <w:rPr>
                <w:rFonts w:eastAsia="Arial"/>
                <w:b/>
                <w:spacing w:val="1"/>
              </w:rPr>
              <w:t>e</w:t>
            </w:r>
            <w:r w:rsidRPr="006C21D2">
              <w:rPr>
                <w:rFonts w:eastAsia="Arial"/>
                <w:b/>
                <w:spacing w:val="-2"/>
              </w:rPr>
              <w:t>q</w:t>
            </w:r>
            <w:r w:rsidRPr="006C21D2">
              <w:rPr>
                <w:rFonts w:eastAsia="Arial"/>
                <w:b/>
              </w:rPr>
              <w:t>u</w:t>
            </w:r>
            <w:r w:rsidRPr="006C21D2">
              <w:rPr>
                <w:rFonts w:eastAsia="Arial"/>
                <w:b/>
                <w:spacing w:val="1"/>
              </w:rPr>
              <w:t>e</w:t>
            </w:r>
            <w:r w:rsidRPr="006C21D2">
              <w:rPr>
                <w:rFonts w:eastAsia="Arial"/>
                <w:b/>
              </w:rPr>
              <w:t>n</w:t>
            </w:r>
            <w:r w:rsidRPr="006C21D2">
              <w:rPr>
                <w:rFonts w:eastAsia="Arial"/>
                <w:b/>
                <w:spacing w:val="-1"/>
              </w:rPr>
              <w:t>ce: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904EE" w14:textId="77777777" w:rsidR="00FE1DD8" w:rsidRPr="006C21D2" w:rsidRDefault="00FE1DD8" w:rsidP="006C21D2">
            <w:pPr>
              <w:spacing w:after="0"/>
              <w:jc w:val="center"/>
              <w:rPr>
                <w:rFonts w:eastAsia="Arial"/>
                <w:b/>
              </w:rPr>
            </w:pPr>
            <w:r w:rsidRPr="006C21D2">
              <w:rPr>
                <w:rFonts w:eastAsia="Arial"/>
                <w:b/>
              </w:rPr>
              <w:t>St</w:t>
            </w:r>
            <w:r w:rsidRPr="006C21D2">
              <w:rPr>
                <w:rFonts w:eastAsia="Arial"/>
                <w:b/>
                <w:spacing w:val="1"/>
              </w:rPr>
              <w:t>e</w:t>
            </w:r>
            <w:r w:rsidRPr="006C21D2">
              <w:rPr>
                <w:rFonts w:eastAsia="Arial"/>
                <w:b/>
              </w:rPr>
              <w:t>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EDD19" w14:textId="77777777" w:rsidR="00FE1DD8" w:rsidRPr="006C21D2" w:rsidRDefault="00FE1DD8" w:rsidP="00F355B5">
            <w:pPr>
              <w:spacing w:after="0"/>
              <w:ind w:left="93"/>
              <w:rPr>
                <w:rFonts w:eastAsia="Arial"/>
                <w:b/>
              </w:rPr>
            </w:pPr>
            <w:r w:rsidRPr="006C21D2">
              <w:rPr>
                <w:rFonts w:eastAsia="Arial"/>
                <w:b/>
                <w:spacing w:val="2"/>
              </w:rPr>
              <w:t>T</w:t>
            </w:r>
            <w:r w:rsidRPr="006C21D2">
              <w:rPr>
                <w:rFonts w:eastAsia="Arial"/>
                <w:b/>
                <w:spacing w:val="-3"/>
              </w:rPr>
              <w:t>y</w:t>
            </w:r>
            <w:r w:rsidRPr="006C21D2">
              <w:rPr>
                <w:rFonts w:eastAsia="Arial"/>
                <w:b/>
              </w:rPr>
              <w:t>pe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50298" w14:textId="77777777" w:rsidR="00FE1DD8" w:rsidRPr="006C21D2" w:rsidRDefault="00FE1DD8" w:rsidP="00F355B5">
            <w:pPr>
              <w:spacing w:after="0"/>
              <w:ind w:left="93"/>
              <w:rPr>
                <w:rFonts w:eastAsia="Arial"/>
                <w:b/>
              </w:rPr>
            </w:pPr>
            <w:r w:rsidRPr="006C21D2">
              <w:rPr>
                <w:rFonts w:eastAsia="Arial"/>
                <w:b/>
              </w:rPr>
              <w:t>D</w:t>
            </w:r>
            <w:r w:rsidRPr="006C21D2">
              <w:rPr>
                <w:rFonts w:eastAsia="Arial"/>
                <w:b/>
                <w:spacing w:val="1"/>
              </w:rPr>
              <w:t>e</w:t>
            </w:r>
            <w:r w:rsidRPr="006C21D2">
              <w:rPr>
                <w:rFonts w:eastAsia="Arial"/>
                <w:b/>
                <w:spacing w:val="-1"/>
              </w:rPr>
              <w:t>sc</w:t>
            </w:r>
            <w:r w:rsidRPr="006C21D2">
              <w:rPr>
                <w:rFonts w:eastAsia="Arial"/>
                <w:b/>
                <w:spacing w:val="2"/>
              </w:rPr>
              <w:t>r</w:t>
            </w:r>
            <w:r w:rsidRPr="006C21D2">
              <w:rPr>
                <w:rFonts w:eastAsia="Arial"/>
                <w:b/>
              </w:rPr>
              <w:t>ip</w:t>
            </w:r>
            <w:r w:rsidRPr="006C21D2">
              <w:rPr>
                <w:rFonts w:eastAsia="Arial"/>
                <w:b/>
                <w:spacing w:val="-2"/>
              </w:rPr>
              <w:t>t</w:t>
            </w:r>
            <w:r w:rsidRPr="006C21D2">
              <w:rPr>
                <w:rFonts w:eastAsia="Arial"/>
                <w:b/>
                <w:spacing w:val="2"/>
              </w:rPr>
              <w:t>i</w:t>
            </w:r>
            <w:r w:rsidRPr="006C21D2">
              <w:rPr>
                <w:rFonts w:eastAsia="Arial"/>
                <w:b/>
              </w:rPr>
              <w:t>on</w:t>
            </w:r>
          </w:p>
        </w:tc>
      </w:tr>
      <w:tr w:rsidR="00FE1DD8" w14:paraId="31C2FB95" w14:textId="77777777" w:rsidTr="008322E5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B658380" w14:textId="77777777" w:rsidR="00FE1DD8" w:rsidRPr="00E17CC2" w:rsidRDefault="00FE1DD8" w:rsidP="00FE1DD8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29D9D" w14:textId="77777777" w:rsidR="00FE1DD8" w:rsidRPr="00CA4103" w:rsidRDefault="00FE1DD8" w:rsidP="00FE1DD8">
            <w:pPr>
              <w:spacing w:after="0"/>
              <w:jc w:val="center"/>
              <w:rPr>
                <w:rFonts w:eastAsia="Arial"/>
              </w:rPr>
            </w:pPr>
            <w:r w:rsidRPr="00CA4103">
              <w:rPr>
                <w:rFonts w:eastAsia="Arial"/>
              </w:rPr>
              <w:t>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58140" w14:textId="77777777" w:rsidR="00FE1DD8" w:rsidRPr="00E17CC2" w:rsidRDefault="00FE1DD8" w:rsidP="00F355B5">
            <w:pPr>
              <w:spacing w:after="0"/>
              <w:ind w:left="93"/>
              <w:rPr>
                <w:rFonts w:eastAsia="Arial"/>
              </w:rPr>
            </w:pPr>
            <w:r w:rsidRPr="00E17CC2">
              <w:rPr>
                <w:rFonts w:eastAsia="Arial"/>
              </w:rPr>
              <w:t>Configure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C5FC5" w14:textId="77777777" w:rsidR="00FE1DD8" w:rsidRPr="00E17CC2" w:rsidRDefault="00FE1DD8" w:rsidP="00F355B5">
            <w:pPr>
              <w:spacing w:after="0"/>
              <w:ind w:left="93"/>
              <w:rPr>
                <w:rFonts w:eastAsia="Arial"/>
              </w:rPr>
            </w:pPr>
            <w:r w:rsidRPr="00E17CC2">
              <w:rPr>
                <w:rFonts w:eastAsia="Arial"/>
              </w:rPr>
              <w:t>Device A is configured to transmit WSM</w:t>
            </w:r>
          </w:p>
        </w:tc>
      </w:tr>
      <w:tr w:rsidR="00FE1DD8" w14:paraId="64977716" w14:textId="77777777" w:rsidTr="008322E5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03A5614" w14:textId="77777777" w:rsidR="00FE1DD8" w:rsidRPr="00E17CC2" w:rsidRDefault="00FE1DD8" w:rsidP="00FE1DD8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4F3A9" w14:textId="77777777" w:rsidR="00FE1DD8" w:rsidRPr="00CA4103" w:rsidRDefault="00FE1DD8" w:rsidP="00FE1DD8">
            <w:pPr>
              <w:spacing w:after="0"/>
              <w:jc w:val="center"/>
              <w:rPr>
                <w:rFonts w:eastAsia="Arial"/>
              </w:rPr>
            </w:pPr>
            <w:r w:rsidRPr="00CA4103">
              <w:rPr>
                <w:rFonts w:eastAsia="Arial"/>
              </w:rPr>
              <w:t>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495A7" w14:textId="77777777" w:rsidR="00FE1DD8" w:rsidRPr="00E17CC2" w:rsidRDefault="00FE1DD8" w:rsidP="00F355B5">
            <w:pPr>
              <w:spacing w:after="0"/>
              <w:ind w:left="93"/>
              <w:rPr>
                <w:rFonts w:eastAsia="Arial"/>
              </w:rPr>
            </w:pPr>
            <w:r w:rsidRPr="00E17CC2">
              <w:rPr>
                <w:rFonts w:eastAsia="Arial"/>
              </w:rPr>
              <w:t>Stimulus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DF9DE" w14:textId="77777777" w:rsidR="00FE1DD8" w:rsidRPr="00E17CC2" w:rsidRDefault="00FE1DD8" w:rsidP="00F355B5">
            <w:pPr>
              <w:spacing w:after="0"/>
              <w:ind w:left="93"/>
              <w:rPr>
                <w:rFonts w:eastAsia="Arial"/>
              </w:rPr>
            </w:pPr>
            <w:r w:rsidRPr="00E17CC2">
              <w:rPr>
                <w:rFonts w:eastAsia="Arial"/>
              </w:rPr>
              <w:t>Device A transmits WSM at defined channel and repeat rate</w:t>
            </w:r>
          </w:p>
        </w:tc>
      </w:tr>
      <w:tr w:rsidR="00FE1DD8" w14:paraId="1A931E0F" w14:textId="77777777" w:rsidTr="008322E5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1C08519" w14:textId="77777777" w:rsidR="00FE1DD8" w:rsidRPr="00E17CC2" w:rsidRDefault="00FE1DD8" w:rsidP="00FE1DD8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EDE74" w14:textId="77777777" w:rsidR="00FE1DD8" w:rsidRPr="00CA4103" w:rsidRDefault="00FE1DD8" w:rsidP="00FE1DD8">
            <w:pPr>
              <w:spacing w:after="0"/>
              <w:jc w:val="center"/>
              <w:rPr>
                <w:rFonts w:eastAsia="Arial"/>
              </w:rPr>
            </w:pPr>
            <w:r w:rsidRPr="00CA4103">
              <w:rPr>
                <w:rFonts w:eastAsia="Arial"/>
              </w:rPr>
              <w:t>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90831" w14:textId="77777777" w:rsidR="00FE1DD8" w:rsidRPr="00E17CC2" w:rsidRDefault="00FE1DD8" w:rsidP="00F355B5">
            <w:pPr>
              <w:spacing w:after="0"/>
              <w:ind w:left="93"/>
              <w:rPr>
                <w:rFonts w:eastAsia="Arial"/>
              </w:rPr>
            </w:pPr>
            <w:r w:rsidRPr="00E17CC2">
              <w:rPr>
                <w:rFonts w:eastAsia="Arial"/>
              </w:rPr>
              <w:t>Verify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C29F9" w14:textId="77777777" w:rsidR="00FE1DD8" w:rsidRPr="00E17CC2" w:rsidRDefault="00FE1DD8" w:rsidP="00F355B5">
            <w:pPr>
              <w:spacing w:after="0"/>
              <w:ind w:left="93"/>
              <w:rPr>
                <w:rFonts w:eastAsia="Arial"/>
              </w:rPr>
            </w:pPr>
            <w:r w:rsidRPr="00E17CC2">
              <w:rPr>
                <w:rFonts w:eastAsia="Arial"/>
              </w:rPr>
              <w:t>Reception of WSM by Device B</w:t>
            </w:r>
          </w:p>
        </w:tc>
      </w:tr>
      <w:tr w:rsidR="00FE1DD8" w14:paraId="5F166AEE" w14:textId="77777777" w:rsidTr="008322E5">
        <w:trPr>
          <w:trHeight w:val="161"/>
        </w:trPr>
        <w:tc>
          <w:tcPr>
            <w:tcW w:w="1777" w:type="dxa"/>
            <w:tcBorders>
              <w:left w:val="single" w:sz="4" w:space="0" w:color="000000"/>
              <w:right w:val="single" w:sz="4" w:space="0" w:color="000000"/>
            </w:tcBorders>
          </w:tcPr>
          <w:p w14:paraId="18F4EECF" w14:textId="77777777" w:rsidR="00FE1DD8" w:rsidRPr="00E17CC2" w:rsidRDefault="00FE1DD8" w:rsidP="00FE1DD8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A2803" w14:textId="77777777" w:rsidR="00FE1DD8" w:rsidRPr="00CA4103" w:rsidRDefault="00FE1DD8" w:rsidP="00FE1DD8">
            <w:pPr>
              <w:spacing w:after="0"/>
              <w:jc w:val="center"/>
              <w:rPr>
                <w:rFonts w:eastAsia="Arial"/>
              </w:rPr>
            </w:pPr>
            <w:r w:rsidRPr="00CA4103">
              <w:rPr>
                <w:rFonts w:eastAsia="Arial"/>
              </w:rPr>
              <w:t>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DA007" w14:textId="77777777" w:rsidR="00FE1DD8" w:rsidRPr="00E17CC2" w:rsidRDefault="00FE1DD8" w:rsidP="00F355B5">
            <w:pPr>
              <w:spacing w:after="0"/>
              <w:ind w:left="93"/>
              <w:rPr>
                <w:rFonts w:eastAsia="Arial"/>
              </w:rPr>
            </w:pPr>
            <w:r w:rsidRPr="00E17CC2">
              <w:rPr>
                <w:rFonts w:eastAsia="Arial"/>
              </w:rPr>
              <w:t>Verify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11B70" w14:textId="4CDE953E" w:rsidR="00FE1DD8" w:rsidRPr="00E17CC2" w:rsidRDefault="00FE1DD8" w:rsidP="00F355B5">
            <w:pPr>
              <w:spacing w:after="0"/>
              <w:ind w:left="93"/>
              <w:rPr>
                <w:rFonts w:eastAsia="Arial"/>
              </w:rPr>
            </w:pPr>
            <w:r w:rsidRPr="00E17CC2">
              <w:rPr>
                <w:rFonts w:eastAsia="Arial"/>
              </w:rPr>
              <w:t xml:space="preserve">Device B receives continuous streams of WSMs and verifies </w:t>
            </w:r>
            <w:r w:rsidR="001073D0">
              <w:rPr>
                <w:rFonts w:eastAsia="Arial"/>
              </w:rPr>
              <w:t xml:space="preserve">the </w:t>
            </w:r>
            <w:r w:rsidRPr="00E17CC2">
              <w:rPr>
                <w:rFonts w:eastAsia="Arial"/>
              </w:rPr>
              <w:t>channel used.</w:t>
            </w:r>
          </w:p>
        </w:tc>
      </w:tr>
      <w:tr w:rsidR="00C10392" w14:paraId="08956217" w14:textId="77777777" w:rsidTr="008322E5">
        <w:trPr>
          <w:trHeight w:val="161"/>
        </w:trPr>
        <w:tc>
          <w:tcPr>
            <w:tcW w:w="1777" w:type="dxa"/>
            <w:tcBorders>
              <w:left w:val="single" w:sz="4" w:space="0" w:color="000000"/>
              <w:right w:val="single" w:sz="4" w:space="0" w:color="000000"/>
            </w:tcBorders>
          </w:tcPr>
          <w:p w14:paraId="27D7553F" w14:textId="77777777" w:rsidR="00C10392" w:rsidRPr="00E17CC2" w:rsidRDefault="00C10392" w:rsidP="00FE1DD8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E0CA2" w14:textId="47B3DBC4" w:rsidR="00C10392" w:rsidRPr="00CA4103" w:rsidRDefault="00C10392" w:rsidP="00FE1DD8">
            <w:pPr>
              <w:spacing w:after="0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765E9" w14:textId="42174AA9" w:rsidR="00C10392" w:rsidRPr="00E17CC2" w:rsidRDefault="00C10392" w:rsidP="00F355B5">
            <w:pPr>
              <w:spacing w:after="0"/>
              <w:ind w:left="93"/>
              <w:rPr>
                <w:rFonts w:eastAsia="Arial"/>
              </w:rPr>
            </w:pPr>
            <w:r>
              <w:rPr>
                <w:rFonts w:eastAsia="Arial"/>
              </w:rPr>
              <w:t>Verify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D8B4A" w14:textId="2D791864" w:rsidR="00C10392" w:rsidRPr="00E17CC2" w:rsidRDefault="005A0D6B" w:rsidP="00F355B5">
            <w:pPr>
              <w:spacing w:after="0"/>
              <w:ind w:left="93"/>
              <w:rPr>
                <w:rFonts w:eastAsia="Arial"/>
              </w:rPr>
            </w:pPr>
            <w:r>
              <w:rPr>
                <w:rFonts w:eastAsia="Arial"/>
              </w:rPr>
              <w:t>Average r</w:t>
            </w:r>
            <w:r w:rsidR="00C10392">
              <w:rPr>
                <w:rFonts w:eastAsia="Arial"/>
              </w:rPr>
              <w:t>epeat period of the messages received by the Device B does not deviate from the expected</w:t>
            </w:r>
            <w:r>
              <w:rPr>
                <w:rFonts w:eastAsia="Arial"/>
              </w:rPr>
              <w:t xml:space="preserve"> (i.e. configured in Step 1)</w:t>
            </w:r>
            <w:r w:rsidR="00C10392">
              <w:rPr>
                <w:rFonts w:eastAsia="Arial"/>
              </w:rPr>
              <w:t xml:space="preserve"> repeat period by more than 10%. </w:t>
            </w:r>
            <w:r>
              <w:rPr>
                <w:rFonts w:eastAsia="Arial"/>
              </w:rPr>
              <w:t>R</w:t>
            </w:r>
            <w:r w:rsidR="00C10392">
              <w:rPr>
                <w:rFonts w:eastAsia="Arial"/>
              </w:rPr>
              <w:t>epeat period is defined as the inverse of the repeat rate.</w:t>
            </w:r>
          </w:p>
        </w:tc>
      </w:tr>
      <w:tr w:rsidR="00FE1DD8" w14:paraId="5C667D0E" w14:textId="77777777" w:rsidTr="008322E5">
        <w:tc>
          <w:tcPr>
            <w:tcW w:w="17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12518" w14:textId="77777777" w:rsidR="00FE1DD8" w:rsidRPr="00E17CC2" w:rsidRDefault="00FE1DD8" w:rsidP="00FE1DD8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8F47D" w14:textId="050090B3" w:rsidR="00FE1DD8" w:rsidRPr="00CA4103" w:rsidRDefault="00FE1DD8" w:rsidP="00FE1DD8">
            <w:pPr>
              <w:spacing w:after="0"/>
              <w:jc w:val="center"/>
              <w:rPr>
                <w:rFonts w:eastAsia="Arial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85977" w14:textId="7815E000" w:rsidR="00FE1DD8" w:rsidRPr="00E17CC2" w:rsidRDefault="00FE1DD8" w:rsidP="00F355B5">
            <w:pPr>
              <w:spacing w:after="0"/>
              <w:ind w:left="93"/>
              <w:rPr>
                <w:rFonts w:eastAsia="Arial"/>
              </w:rPr>
            </w:pP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D2664" w14:textId="750C6724" w:rsidR="00FE1DD8" w:rsidRPr="00E17CC2" w:rsidRDefault="00FE1DD8" w:rsidP="00F355B5">
            <w:pPr>
              <w:spacing w:after="0"/>
              <w:ind w:left="93"/>
              <w:rPr>
                <w:rFonts w:eastAsia="Arial"/>
              </w:rPr>
            </w:pPr>
          </w:p>
        </w:tc>
      </w:tr>
    </w:tbl>
    <w:p w14:paraId="62D85ACD" w14:textId="77777777" w:rsidR="0072118B" w:rsidRDefault="0072118B" w:rsidP="0072118B">
      <w:pPr>
        <w:pStyle w:val="ListParagraph"/>
      </w:pPr>
    </w:p>
    <w:p w14:paraId="212046B6" w14:textId="55EFAACC" w:rsidR="0072118B" w:rsidRPr="00EA5BF1" w:rsidRDefault="0072118B" w:rsidP="0072118B">
      <w:pPr>
        <w:pStyle w:val="Heading2"/>
      </w:pPr>
      <w:bookmarkStart w:id="69" w:name="_Toc481578629"/>
      <w:bookmarkStart w:id="70" w:name="_Toc481426060"/>
      <w:r w:rsidRPr="00EA5BF1">
        <w:t>WSM communication with alternat</w:t>
      </w:r>
      <w:r w:rsidR="00707BE1">
        <w:t>ive</w:t>
      </w:r>
      <w:r w:rsidRPr="00EA5BF1">
        <w:t xml:space="preserve"> channel access</w:t>
      </w:r>
      <w:bookmarkEnd w:id="69"/>
      <w:bookmarkEnd w:id="70"/>
    </w:p>
    <w:p w14:paraId="6E457E98" w14:textId="563A300D" w:rsidR="0072118B" w:rsidRDefault="009603C4" w:rsidP="00590991">
      <w:pPr>
        <w:pStyle w:val="Heading3"/>
      </w:pPr>
      <w:bookmarkStart w:id="71" w:name="_Toc481578630"/>
      <w:bookmarkStart w:id="72" w:name="_Toc481426061"/>
      <w:r w:rsidRPr="009603C4">
        <w:t xml:space="preserve">IOP TC WSM </w:t>
      </w:r>
      <w:r>
        <w:t>7</w:t>
      </w:r>
      <w:bookmarkEnd w:id="71"/>
      <w:bookmarkEnd w:id="72"/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77"/>
        <w:gridCol w:w="900"/>
        <w:gridCol w:w="1440"/>
        <w:gridCol w:w="5130"/>
      </w:tblGrid>
      <w:tr w:rsidR="0072118B" w14:paraId="2D460FC4" w14:textId="77777777" w:rsidTr="008322E5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67C2F" w14:textId="77777777" w:rsidR="0072118B" w:rsidRPr="00CA4103" w:rsidRDefault="0072118B" w:rsidP="008322E5">
            <w:pPr>
              <w:spacing w:after="0"/>
              <w:ind w:left="79"/>
              <w:rPr>
                <w:rFonts w:eastAsia="Arial"/>
                <w:b/>
              </w:rPr>
            </w:pPr>
            <w:r w:rsidRPr="00CA4103">
              <w:rPr>
                <w:rFonts w:eastAsia="Arial"/>
                <w:b/>
              </w:rPr>
              <w:t>Identifier: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717BA" w14:textId="0D61E6A3" w:rsidR="0072118B" w:rsidRPr="00E17CC2" w:rsidRDefault="00FE1DD8" w:rsidP="008322E5">
            <w:pPr>
              <w:spacing w:after="0"/>
              <w:rPr>
                <w:rFonts w:eastAsia="Arial"/>
              </w:rPr>
            </w:pPr>
            <w:r>
              <w:rPr>
                <w:rFonts w:eastAsia="Arial"/>
              </w:rPr>
              <w:t xml:space="preserve">  </w:t>
            </w:r>
            <w:r w:rsidR="00F14F3E">
              <w:rPr>
                <w:rFonts w:eastAsia="Arial"/>
              </w:rPr>
              <w:t>IOP TC</w:t>
            </w:r>
            <w:r w:rsidR="00EB75EF">
              <w:rPr>
                <w:rFonts w:eastAsia="Arial"/>
              </w:rPr>
              <w:t xml:space="preserve"> WSM</w:t>
            </w:r>
            <w:r w:rsidR="00F4028D">
              <w:rPr>
                <w:rFonts w:eastAsia="Arial"/>
              </w:rPr>
              <w:t xml:space="preserve"> 7</w:t>
            </w:r>
          </w:p>
        </w:tc>
      </w:tr>
      <w:tr w:rsidR="0072118B" w14:paraId="6A8D3D27" w14:textId="77777777" w:rsidTr="008322E5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799D5" w14:textId="77777777" w:rsidR="0072118B" w:rsidRPr="00CA4103" w:rsidRDefault="0072118B" w:rsidP="008322E5">
            <w:pPr>
              <w:spacing w:after="0"/>
              <w:ind w:left="79"/>
              <w:rPr>
                <w:rFonts w:eastAsia="Arial"/>
                <w:b/>
              </w:rPr>
            </w:pPr>
            <w:r w:rsidRPr="00CA4103">
              <w:rPr>
                <w:rFonts w:eastAsia="Arial"/>
                <w:b/>
              </w:rPr>
              <w:t>Summary: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57318" w14:textId="75B18E50" w:rsidR="0072118B" w:rsidRPr="00E17CC2" w:rsidRDefault="0072118B" w:rsidP="008322E5">
            <w:pPr>
              <w:spacing w:after="0"/>
              <w:ind w:left="79" w:right="91"/>
              <w:rPr>
                <w:rFonts w:eastAsia="Arial"/>
              </w:rPr>
            </w:pPr>
            <w:r w:rsidRPr="00E17CC2">
              <w:rPr>
                <w:rFonts w:eastAsia="Arial"/>
              </w:rPr>
              <w:t>Transmit WSMs in alternating operation on selected channels</w:t>
            </w:r>
          </w:p>
        </w:tc>
      </w:tr>
      <w:tr w:rsidR="00FE1DD8" w14:paraId="03131D21" w14:textId="77777777" w:rsidTr="008322E5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FEE6A" w14:textId="77777777" w:rsidR="00FE1DD8" w:rsidRPr="00CA4103" w:rsidRDefault="00FE1DD8" w:rsidP="00FE1DD8">
            <w:pPr>
              <w:spacing w:after="0"/>
              <w:ind w:left="79"/>
              <w:rPr>
                <w:rFonts w:eastAsia="Arial"/>
                <w:b/>
              </w:rPr>
            </w:pPr>
            <w:r w:rsidRPr="00CA4103">
              <w:rPr>
                <w:rFonts w:eastAsia="Arial"/>
                <w:b/>
              </w:rPr>
              <w:t>Configuration: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A2BE8" w14:textId="3BDF17F3" w:rsidR="00FE1DD8" w:rsidRPr="00E17CC2" w:rsidRDefault="00BA3BB5" w:rsidP="00FE1DD8">
            <w:pPr>
              <w:spacing w:after="0"/>
              <w:ind w:left="79" w:right="91"/>
              <w:rPr>
                <w:rFonts w:eastAsia="Arial"/>
              </w:rPr>
            </w:pPr>
            <w:r>
              <w:t>IOP CFG 1</w:t>
            </w:r>
          </w:p>
        </w:tc>
      </w:tr>
      <w:tr w:rsidR="00FE1DD8" w14:paraId="4190F5A1" w14:textId="77777777" w:rsidTr="008322E5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13729" w14:textId="77777777" w:rsidR="00FE1DD8" w:rsidRPr="00CA4103" w:rsidRDefault="00FE1DD8" w:rsidP="00FE1DD8">
            <w:pPr>
              <w:spacing w:after="0"/>
              <w:ind w:left="79"/>
              <w:rPr>
                <w:rFonts w:eastAsia="Arial"/>
                <w:b/>
              </w:rPr>
            </w:pPr>
            <w:r w:rsidRPr="00CA4103">
              <w:rPr>
                <w:rFonts w:eastAsia="Arial"/>
                <w:b/>
              </w:rPr>
              <w:t>References: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DCDE7" w14:textId="5D57B03C" w:rsidR="00FE1DD8" w:rsidRPr="00E17CC2" w:rsidRDefault="004B2282" w:rsidP="00FE1DD8">
            <w:pPr>
              <w:spacing w:after="0"/>
              <w:ind w:left="79" w:right="91"/>
              <w:rPr>
                <w:rFonts w:eastAsia="Arial"/>
              </w:rPr>
            </w:pPr>
            <w:r>
              <w:t>[5]</w:t>
            </w:r>
          </w:p>
        </w:tc>
      </w:tr>
      <w:tr w:rsidR="00FE1DD8" w14:paraId="3CFFB216" w14:textId="77777777" w:rsidTr="008322E5">
        <w:tc>
          <w:tcPr>
            <w:tcW w:w="92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BEBBD" w14:textId="77777777" w:rsidR="00FE1DD8" w:rsidRPr="00CA4103" w:rsidRDefault="00FE1DD8" w:rsidP="00FE1DD8">
            <w:pPr>
              <w:spacing w:after="0"/>
              <w:ind w:left="79" w:right="91"/>
              <w:rPr>
                <w:rFonts w:eastAsia="Arial"/>
              </w:rPr>
            </w:pPr>
          </w:p>
        </w:tc>
      </w:tr>
      <w:tr w:rsidR="00FE1DD8" w14:paraId="4A3F95A3" w14:textId="77777777" w:rsidTr="008322E5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FDCB8" w14:textId="77777777" w:rsidR="00FE1DD8" w:rsidRPr="00CA4103" w:rsidRDefault="00FE1DD8" w:rsidP="00FE1DD8">
            <w:pPr>
              <w:spacing w:after="0"/>
              <w:ind w:left="79"/>
              <w:rPr>
                <w:rFonts w:eastAsia="Arial"/>
                <w:b/>
              </w:rPr>
            </w:pPr>
            <w:r w:rsidRPr="00CA4103">
              <w:rPr>
                <w:rFonts w:eastAsia="Arial"/>
                <w:b/>
              </w:rPr>
              <w:t>Pre-test</w:t>
            </w:r>
          </w:p>
          <w:p w14:paraId="50A359CE" w14:textId="77777777" w:rsidR="00FE1DD8" w:rsidRPr="00E17CC2" w:rsidRDefault="00FE1DD8" w:rsidP="00FE1DD8">
            <w:pPr>
              <w:spacing w:after="0"/>
              <w:ind w:left="79"/>
              <w:rPr>
                <w:rFonts w:eastAsia="Arial"/>
              </w:rPr>
            </w:pPr>
            <w:r w:rsidRPr="00CA4103">
              <w:rPr>
                <w:rFonts w:eastAsia="Arial"/>
                <w:b/>
              </w:rPr>
              <w:t>conditions: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CA1E9" w14:textId="427F3E16" w:rsidR="00E92F6C" w:rsidRDefault="00E92F6C" w:rsidP="00E92F6C">
            <w:pPr>
              <w:spacing w:after="0"/>
              <w:ind w:left="79" w:right="91"/>
              <w:rPr>
                <w:ins w:id="73" w:author="Dmitri.Khijniak@7Layers.com" w:date="2017-05-03T12:43:00Z"/>
                <w:rFonts w:eastAsia="Arial"/>
              </w:rPr>
            </w:pPr>
            <w:r>
              <w:rPr>
                <w:rFonts w:eastAsia="Arial"/>
              </w:rPr>
              <w:t xml:space="preserve">Device A </w:t>
            </w:r>
            <w:ins w:id="74" w:author="Dmitri.Khijniak@7Layers.com" w:date="2017-05-03T12:43:00Z">
              <w:r>
                <w:rPr>
                  <w:rFonts w:eastAsia="Arial"/>
                </w:rPr>
                <w:t>can</w:t>
              </w:r>
            </w:ins>
            <w:r>
              <w:rPr>
                <w:rFonts w:eastAsia="Arial"/>
              </w:rPr>
              <w:t xml:space="preserve"> transmit </w:t>
            </w:r>
            <w:ins w:id="75" w:author="Dmitri.Khijniak@7Layers.com" w:date="2017-05-03T12:43:00Z">
              <w:r>
                <w:rPr>
                  <w:rFonts w:eastAsia="Arial"/>
                </w:rPr>
                <w:t>WSMs</w:t>
              </w:r>
            </w:ins>
          </w:p>
          <w:p w14:paraId="6911D3FC" w14:textId="565C4621" w:rsidR="00E92F6C" w:rsidRDefault="00E92F6C" w:rsidP="00E92F6C">
            <w:pPr>
              <w:spacing w:after="0"/>
              <w:ind w:left="79" w:right="91"/>
              <w:rPr>
                <w:rFonts w:eastAsia="Arial"/>
              </w:rPr>
            </w:pPr>
            <w:ins w:id="76" w:author="Dmitri.Khijniak@7Layers.com" w:date="2017-05-03T12:43:00Z">
              <w:r>
                <w:rPr>
                  <w:rFonts w:eastAsia="Arial"/>
                </w:rPr>
                <w:t>Device B can</w:t>
              </w:r>
            </w:ins>
            <w:r>
              <w:rPr>
                <w:rFonts w:eastAsia="Arial"/>
              </w:rPr>
              <w:t xml:space="preserve"> receive WSMs</w:t>
            </w:r>
          </w:p>
          <w:p w14:paraId="25B9214F" w14:textId="404BE5E1" w:rsidR="00FE1DD8" w:rsidRPr="00E17CC2" w:rsidRDefault="00FE1DD8" w:rsidP="00FE1DD8">
            <w:pPr>
              <w:spacing w:after="0"/>
              <w:ind w:left="79" w:right="91"/>
              <w:rPr>
                <w:rFonts w:eastAsia="Arial"/>
              </w:rPr>
            </w:pPr>
            <w:r w:rsidRPr="00E17CC2">
              <w:rPr>
                <w:rFonts w:eastAsia="Arial"/>
              </w:rPr>
              <w:lastRenderedPageBreak/>
              <w:t>Channels and WSM Repeat Rate to be defined between two parties.</w:t>
            </w:r>
          </w:p>
        </w:tc>
      </w:tr>
      <w:tr w:rsidR="00FE1DD8" w14:paraId="672ABD1A" w14:textId="77777777" w:rsidTr="008322E5">
        <w:tc>
          <w:tcPr>
            <w:tcW w:w="9247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45C6210" w14:textId="77777777" w:rsidR="00FE1DD8" w:rsidRPr="00E17CC2" w:rsidRDefault="00FE1DD8" w:rsidP="00FE1DD8">
            <w:pPr>
              <w:spacing w:after="0"/>
            </w:pPr>
          </w:p>
        </w:tc>
      </w:tr>
      <w:tr w:rsidR="00FE1DD8" w14:paraId="6E2E90C1" w14:textId="77777777" w:rsidTr="008322E5">
        <w:tc>
          <w:tcPr>
            <w:tcW w:w="17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DA57E9C" w14:textId="77777777" w:rsidR="00FE1DD8" w:rsidRPr="00E17CC2" w:rsidRDefault="00FE1DD8" w:rsidP="00FE1DD8">
            <w:pPr>
              <w:spacing w:after="0"/>
              <w:ind w:left="79"/>
              <w:rPr>
                <w:rFonts w:eastAsia="Arial"/>
              </w:rPr>
            </w:pPr>
            <w:r w:rsidRPr="00CA4103">
              <w:rPr>
                <w:rFonts w:eastAsia="Arial"/>
                <w:b/>
              </w:rPr>
              <w:t>Test Sequence: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723A8" w14:textId="77777777" w:rsidR="00FE1DD8" w:rsidRPr="00CA4103" w:rsidRDefault="00FE1DD8" w:rsidP="006C21D2">
            <w:pPr>
              <w:spacing w:after="0"/>
              <w:jc w:val="center"/>
              <w:rPr>
                <w:rFonts w:eastAsia="Arial"/>
                <w:b/>
              </w:rPr>
            </w:pPr>
            <w:r w:rsidRPr="00CA4103">
              <w:rPr>
                <w:rFonts w:eastAsia="Arial"/>
                <w:b/>
              </w:rPr>
              <w:t>St</w:t>
            </w:r>
            <w:r w:rsidRPr="00CA4103">
              <w:rPr>
                <w:rFonts w:eastAsia="Arial"/>
                <w:b/>
                <w:spacing w:val="1"/>
              </w:rPr>
              <w:t>e</w:t>
            </w:r>
            <w:r w:rsidRPr="00CA4103">
              <w:rPr>
                <w:rFonts w:eastAsia="Arial"/>
                <w:b/>
              </w:rPr>
              <w:t>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F969C" w14:textId="77777777" w:rsidR="00FE1DD8" w:rsidRPr="00CA4103" w:rsidRDefault="00FE1DD8" w:rsidP="00F355B5">
            <w:pPr>
              <w:spacing w:after="0"/>
              <w:ind w:left="93"/>
              <w:rPr>
                <w:rFonts w:eastAsia="Arial"/>
                <w:b/>
              </w:rPr>
            </w:pPr>
            <w:r w:rsidRPr="00CA4103">
              <w:rPr>
                <w:rFonts w:eastAsia="Arial"/>
                <w:b/>
                <w:spacing w:val="2"/>
              </w:rPr>
              <w:t>T</w:t>
            </w:r>
            <w:r w:rsidRPr="00CA4103">
              <w:rPr>
                <w:rFonts w:eastAsia="Arial"/>
                <w:b/>
                <w:spacing w:val="-3"/>
              </w:rPr>
              <w:t>y</w:t>
            </w:r>
            <w:r w:rsidRPr="00CA4103">
              <w:rPr>
                <w:rFonts w:eastAsia="Arial"/>
                <w:b/>
              </w:rPr>
              <w:t>pe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1A973" w14:textId="77777777" w:rsidR="00FE1DD8" w:rsidRPr="00CA4103" w:rsidRDefault="00FE1DD8" w:rsidP="00F355B5">
            <w:pPr>
              <w:spacing w:after="0"/>
              <w:ind w:left="93"/>
              <w:rPr>
                <w:rFonts w:eastAsia="Arial"/>
                <w:b/>
              </w:rPr>
            </w:pPr>
            <w:r w:rsidRPr="00CA4103">
              <w:rPr>
                <w:rFonts w:eastAsia="Arial"/>
                <w:b/>
              </w:rPr>
              <w:t>D</w:t>
            </w:r>
            <w:r w:rsidRPr="00CA4103">
              <w:rPr>
                <w:rFonts w:eastAsia="Arial"/>
                <w:b/>
                <w:spacing w:val="1"/>
              </w:rPr>
              <w:t>e</w:t>
            </w:r>
            <w:r w:rsidRPr="00CA4103">
              <w:rPr>
                <w:rFonts w:eastAsia="Arial"/>
                <w:b/>
                <w:spacing w:val="-1"/>
              </w:rPr>
              <w:t>sc</w:t>
            </w:r>
            <w:r w:rsidRPr="00CA4103">
              <w:rPr>
                <w:rFonts w:eastAsia="Arial"/>
                <w:b/>
                <w:spacing w:val="2"/>
              </w:rPr>
              <w:t>r</w:t>
            </w:r>
            <w:r w:rsidRPr="00CA4103">
              <w:rPr>
                <w:rFonts w:eastAsia="Arial"/>
                <w:b/>
              </w:rPr>
              <w:t>ip</w:t>
            </w:r>
            <w:r w:rsidRPr="00CA4103">
              <w:rPr>
                <w:rFonts w:eastAsia="Arial"/>
                <w:b/>
                <w:spacing w:val="-2"/>
              </w:rPr>
              <w:t>t</w:t>
            </w:r>
            <w:r w:rsidRPr="00CA4103">
              <w:rPr>
                <w:rFonts w:eastAsia="Arial"/>
                <w:b/>
                <w:spacing w:val="2"/>
              </w:rPr>
              <w:t>i</w:t>
            </w:r>
            <w:r w:rsidRPr="00CA4103">
              <w:rPr>
                <w:rFonts w:eastAsia="Arial"/>
                <w:b/>
              </w:rPr>
              <w:t>on</w:t>
            </w:r>
          </w:p>
        </w:tc>
      </w:tr>
      <w:tr w:rsidR="00FE1DD8" w14:paraId="151B4F77" w14:textId="77777777" w:rsidTr="008322E5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B743AF8" w14:textId="77777777" w:rsidR="00FE1DD8" w:rsidRPr="00E17CC2" w:rsidRDefault="00FE1DD8" w:rsidP="00FE1DD8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70381" w14:textId="77777777" w:rsidR="00FE1DD8" w:rsidRPr="00E17CC2" w:rsidRDefault="00FE1DD8" w:rsidP="00FE1DD8">
            <w:pPr>
              <w:spacing w:after="0"/>
              <w:jc w:val="center"/>
              <w:rPr>
                <w:rFonts w:eastAsia="Arial"/>
              </w:rPr>
            </w:pPr>
            <w:r w:rsidRPr="00E17CC2">
              <w:rPr>
                <w:rFonts w:eastAsia="Arial"/>
              </w:rPr>
              <w:t>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E234F" w14:textId="77777777" w:rsidR="00FE1DD8" w:rsidRPr="00E17CC2" w:rsidRDefault="00FE1DD8" w:rsidP="00F355B5">
            <w:pPr>
              <w:spacing w:after="0"/>
              <w:ind w:left="93"/>
              <w:rPr>
                <w:rFonts w:eastAsia="Arial"/>
              </w:rPr>
            </w:pPr>
            <w:r w:rsidRPr="00E17CC2">
              <w:rPr>
                <w:rFonts w:eastAsia="Arial"/>
              </w:rPr>
              <w:t>Configure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A78FB" w14:textId="77777777" w:rsidR="00893CAC" w:rsidRDefault="00FE1DD8" w:rsidP="00F355B5">
            <w:pPr>
              <w:spacing w:after="0"/>
              <w:ind w:left="93"/>
              <w:rPr>
                <w:rFonts w:eastAsia="Arial"/>
              </w:rPr>
            </w:pPr>
            <w:r w:rsidRPr="00E17CC2">
              <w:rPr>
                <w:rFonts w:eastAsia="Arial"/>
              </w:rPr>
              <w:t xml:space="preserve">Device A is configured to transmit 2 </w:t>
            </w:r>
            <w:r w:rsidR="005A0D6B">
              <w:rPr>
                <w:rFonts w:eastAsia="Arial"/>
              </w:rPr>
              <w:t xml:space="preserve">streams of </w:t>
            </w:r>
            <w:r w:rsidRPr="00E17CC2">
              <w:rPr>
                <w:rFonts w:eastAsia="Arial"/>
              </w:rPr>
              <w:t>WSMs</w:t>
            </w:r>
            <w:r w:rsidR="00C8026A">
              <w:rPr>
                <w:rFonts w:eastAsia="Arial"/>
              </w:rPr>
              <w:t xml:space="preserve">:  </w:t>
            </w:r>
          </w:p>
          <w:p w14:paraId="385A845A" w14:textId="77777777" w:rsidR="00893CAC" w:rsidRDefault="00C8026A" w:rsidP="00893CAC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eastAsia="Arial"/>
              </w:rPr>
            </w:pPr>
            <w:r w:rsidRPr="00893CAC">
              <w:rPr>
                <w:rFonts w:eastAsia="Arial"/>
              </w:rPr>
              <w:t xml:space="preserve">WSM1 </w:t>
            </w:r>
            <w:r w:rsidR="00893CAC">
              <w:rPr>
                <w:rFonts w:eastAsia="Arial"/>
              </w:rPr>
              <w:t xml:space="preserve">on </w:t>
            </w:r>
            <w:r w:rsidRPr="00893CAC">
              <w:rPr>
                <w:rFonts w:eastAsia="Arial"/>
              </w:rPr>
              <w:t xml:space="preserve">CH1 </w:t>
            </w:r>
            <w:r w:rsidR="00893CAC">
              <w:rPr>
                <w:rFonts w:eastAsia="Arial"/>
              </w:rPr>
              <w:t xml:space="preserve">during </w:t>
            </w:r>
            <w:r w:rsidRPr="00893CAC">
              <w:rPr>
                <w:rFonts w:eastAsia="Arial"/>
              </w:rPr>
              <w:t>TimeSlot1</w:t>
            </w:r>
          </w:p>
          <w:p w14:paraId="7A2A0285" w14:textId="77777777" w:rsidR="00893CAC" w:rsidRDefault="00893CAC" w:rsidP="00893CAC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eastAsia="Arial"/>
              </w:rPr>
            </w:pPr>
            <w:r w:rsidRPr="00893CAC">
              <w:rPr>
                <w:rFonts w:eastAsia="Arial"/>
              </w:rPr>
              <w:t>WSM2</w:t>
            </w:r>
            <w:r>
              <w:rPr>
                <w:rFonts w:eastAsia="Arial"/>
              </w:rPr>
              <w:t xml:space="preserve"> on CH2 during </w:t>
            </w:r>
            <w:r w:rsidR="00C8026A" w:rsidRPr="00893CAC">
              <w:rPr>
                <w:rFonts w:eastAsia="Arial"/>
              </w:rPr>
              <w:t>TimeSlot2</w:t>
            </w:r>
          </w:p>
          <w:p w14:paraId="143D776D" w14:textId="0C1BBF72" w:rsidR="00FE1DD8" w:rsidRPr="00893CAC" w:rsidRDefault="00893CAC" w:rsidP="00893CAC">
            <w:pPr>
              <w:spacing w:after="0"/>
              <w:rPr>
                <w:rFonts w:eastAsia="Arial"/>
              </w:rPr>
            </w:pPr>
            <w:r>
              <w:rPr>
                <w:rFonts w:eastAsia="Arial"/>
              </w:rPr>
              <w:t>Where CH1 different from CH2</w:t>
            </w:r>
          </w:p>
        </w:tc>
      </w:tr>
      <w:tr w:rsidR="001C4378" w14:paraId="6A0D8D5E" w14:textId="77777777" w:rsidTr="008322E5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0A58B83" w14:textId="77777777" w:rsidR="001C4378" w:rsidRPr="00E17CC2" w:rsidRDefault="001C4378" w:rsidP="00FE1DD8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60B4A" w14:textId="6A85189D" w:rsidR="001C4378" w:rsidRPr="00E17CC2" w:rsidRDefault="001C4378" w:rsidP="00FE1DD8">
            <w:pPr>
              <w:spacing w:after="0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BE28A" w14:textId="0A5D3DFC" w:rsidR="001C4378" w:rsidRPr="00E17CC2" w:rsidRDefault="001C4378" w:rsidP="00F355B5">
            <w:pPr>
              <w:spacing w:after="0"/>
              <w:ind w:left="93"/>
              <w:rPr>
                <w:rFonts w:eastAsia="Arial"/>
              </w:rPr>
            </w:pPr>
            <w:r>
              <w:rPr>
                <w:rFonts w:eastAsia="Arial"/>
              </w:rPr>
              <w:t>Configure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D95DE" w14:textId="08B4455E" w:rsidR="001C4378" w:rsidRDefault="001C4378" w:rsidP="001C4378">
            <w:pPr>
              <w:spacing w:after="0"/>
              <w:ind w:left="93"/>
              <w:rPr>
                <w:rFonts w:eastAsia="Arial"/>
              </w:rPr>
            </w:pPr>
            <w:r>
              <w:rPr>
                <w:rFonts w:eastAsia="Arial"/>
              </w:rPr>
              <w:t>Device B is configured to receive WSMs in alternating operation on</w:t>
            </w:r>
          </w:p>
          <w:p w14:paraId="588B1E12" w14:textId="77777777" w:rsidR="001C4378" w:rsidRDefault="001C4378" w:rsidP="001C4378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eastAsia="Arial"/>
              </w:rPr>
            </w:pPr>
            <w:r w:rsidRPr="00893CAC">
              <w:rPr>
                <w:rFonts w:eastAsia="Arial"/>
              </w:rPr>
              <w:t xml:space="preserve">CH1 </w:t>
            </w:r>
            <w:r>
              <w:rPr>
                <w:rFonts w:eastAsia="Arial"/>
              </w:rPr>
              <w:t xml:space="preserve">during </w:t>
            </w:r>
            <w:r w:rsidRPr="00893CAC">
              <w:rPr>
                <w:rFonts w:eastAsia="Arial"/>
              </w:rPr>
              <w:t>TimeSlot1</w:t>
            </w:r>
          </w:p>
          <w:p w14:paraId="0F3E74A5" w14:textId="2F177A21" w:rsidR="001C4378" w:rsidRPr="001C4378" w:rsidRDefault="001C4378" w:rsidP="001C4378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eastAsia="Arial"/>
              </w:rPr>
            </w:pPr>
            <w:r>
              <w:rPr>
                <w:rFonts w:eastAsia="Arial"/>
              </w:rPr>
              <w:t xml:space="preserve">CH2 during </w:t>
            </w:r>
            <w:r w:rsidRPr="00893CAC">
              <w:rPr>
                <w:rFonts w:eastAsia="Arial"/>
              </w:rPr>
              <w:t>TimeSlot2</w:t>
            </w:r>
          </w:p>
        </w:tc>
      </w:tr>
      <w:tr w:rsidR="00FE1DD8" w14:paraId="0239A861" w14:textId="77777777" w:rsidTr="008322E5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3C44AEA" w14:textId="77777777" w:rsidR="00FE1DD8" w:rsidRPr="00E17CC2" w:rsidRDefault="00FE1DD8" w:rsidP="00FE1DD8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AE62D" w14:textId="480B4B31" w:rsidR="00FE1DD8" w:rsidRPr="00E17CC2" w:rsidRDefault="001C4378" w:rsidP="00FE1DD8">
            <w:pPr>
              <w:spacing w:after="0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D06CC" w14:textId="77777777" w:rsidR="00FE1DD8" w:rsidRPr="00E17CC2" w:rsidRDefault="00FE1DD8" w:rsidP="00F355B5">
            <w:pPr>
              <w:spacing w:after="0"/>
              <w:ind w:left="93"/>
              <w:rPr>
                <w:rFonts w:eastAsia="Arial"/>
              </w:rPr>
            </w:pPr>
            <w:r w:rsidRPr="00E17CC2">
              <w:rPr>
                <w:rFonts w:eastAsia="Arial"/>
              </w:rPr>
              <w:t>Stimulus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A674D" w14:textId="0F383D1E" w:rsidR="00FE1DD8" w:rsidRPr="00E17CC2" w:rsidRDefault="00FE1DD8" w:rsidP="00F355B5">
            <w:pPr>
              <w:spacing w:after="0"/>
              <w:ind w:left="93"/>
              <w:rPr>
                <w:rFonts w:eastAsia="Arial"/>
              </w:rPr>
            </w:pPr>
            <w:r w:rsidRPr="00E17CC2">
              <w:rPr>
                <w:rFonts w:eastAsia="Arial"/>
              </w:rPr>
              <w:t>Device A transmits WSM</w:t>
            </w:r>
            <w:r w:rsidR="005A0D6B">
              <w:rPr>
                <w:rFonts w:eastAsia="Arial"/>
              </w:rPr>
              <w:t>1</w:t>
            </w:r>
            <w:r w:rsidRPr="00E17CC2">
              <w:rPr>
                <w:rFonts w:eastAsia="Arial"/>
              </w:rPr>
              <w:t xml:space="preserve"> </w:t>
            </w:r>
            <w:r w:rsidR="00893CAC">
              <w:rPr>
                <w:rFonts w:eastAsia="Arial"/>
              </w:rPr>
              <w:t>and WSM2s with defined repeat periods</w:t>
            </w:r>
          </w:p>
        </w:tc>
      </w:tr>
      <w:tr w:rsidR="00FE1DD8" w14:paraId="5E885B47" w14:textId="77777777" w:rsidTr="008322E5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8FD4C94" w14:textId="77777777" w:rsidR="00FE1DD8" w:rsidRPr="00E17CC2" w:rsidRDefault="00FE1DD8" w:rsidP="00FE1DD8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FC494" w14:textId="0590614C" w:rsidR="00FE1DD8" w:rsidRPr="00E17CC2" w:rsidRDefault="005333D2" w:rsidP="00FE1DD8">
            <w:pPr>
              <w:spacing w:after="0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52114" w14:textId="77777777" w:rsidR="00FE1DD8" w:rsidRPr="00E17CC2" w:rsidRDefault="00FE1DD8" w:rsidP="00F355B5">
            <w:pPr>
              <w:spacing w:after="0"/>
              <w:ind w:left="93"/>
              <w:rPr>
                <w:rFonts w:eastAsia="Arial"/>
              </w:rPr>
            </w:pPr>
            <w:r w:rsidRPr="00E17CC2">
              <w:rPr>
                <w:rFonts w:eastAsia="Arial"/>
              </w:rPr>
              <w:t>Verify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2E8C4" w14:textId="76B7CD62" w:rsidR="00FE1DD8" w:rsidRPr="00E17CC2" w:rsidRDefault="00C8026A" w:rsidP="00F355B5">
            <w:pPr>
              <w:spacing w:after="0"/>
              <w:ind w:left="93"/>
              <w:rPr>
                <w:rFonts w:eastAsia="Arial"/>
              </w:rPr>
            </w:pPr>
            <w:r>
              <w:rPr>
                <w:rFonts w:eastAsia="Arial"/>
              </w:rPr>
              <w:t>Device B received both WSM1 and WSM2</w:t>
            </w:r>
            <w:r w:rsidR="00893CAC">
              <w:rPr>
                <w:rFonts w:eastAsia="Arial"/>
              </w:rPr>
              <w:t xml:space="preserve"> on the corresponding channels.</w:t>
            </w:r>
          </w:p>
        </w:tc>
      </w:tr>
      <w:tr w:rsidR="00FE1DD8" w14:paraId="17A5C758" w14:textId="77777777" w:rsidTr="008322E5">
        <w:trPr>
          <w:trHeight w:val="161"/>
        </w:trPr>
        <w:tc>
          <w:tcPr>
            <w:tcW w:w="1777" w:type="dxa"/>
            <w:tcBorders>
              <w:left w:val="single" w:sz="4" w:space="0" w:color="000000"/>
              <w:right w:val="single" w:sz="4" w:space="0" w:color="000000"/>
            </w:tcBorders>
          </w:tcPr>
          <w:p w14:paraId="302295D9" w14:textId="77777777" w:rsidR="00FE1DD8" w:rsidRPr="00E17CC2" w:rsidRDefault="00FE1DD8" w:rsidP="00FE1DD8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B849E" w14:textId="38170D85" w:rsidR="00FE1DD8" w:rsidRPr="00E17CC2" w:rsidRDefault="005333D2" w:rsidP="00FE1DD8">
            <w:pPr>
              <w:spacing w:after="0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B729F" w14:textId="77777777" w:rsidR="00FE1DD8" w:rsidRPr="00E17CC2" w:rsidRDefault="00FE1DD8" w:rsidP="00F355B5">
            <w:pPr>
              <w:spacing w:after="0"/>
              <w:ind w:left="93"/>
              <w:rPr>
                <w:rFonts w:eastAsia="Arial"/>
              </w:rPr>
            </w:pPr>
            <w:r w:rsidRPr="00E17CC2">
              <w:rPr>
                <w:rFonts w:eastAsia="Arial"/>
              </w:rPr>
              <w:t>Verify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913B4" w14:textId="07990318" w:rsidR="00FE1DD8" w:rsidRPr="00E17CC2" w:rsidRDefault="00FE1DD8" w:rsidP="00F355B5">
            <w:pPr>
              <w:spacing w:after="0"/>
              <w:ind w:left="93"/>
              <w:rPr>
                <w:rFonts w:eastAsia="Arial"/>
              </w:rPr>
            </w:pPr>
            <w:r w:rsidRPr="00E17CC2">
              <w:rPr>
                <w:rFonts w:eastAsia="Arial"/>
              </w:rPr>
              <w:t>Device B d</w:t>
            </w:r>
            <w:r w:rsidR="001C4378">
              <w:rPr>
                <w:rFonts w:eastAsia="Arial"/>
              </w:rPr>
              <w:t>etects WSMs on defined channels</w:t>
            </w:r>
          </w:p>
        </w:tc>
      </w:tr>
      <w:tr w:rsidR="00893CAC" w14:paraId="62BA9DDB" w14:textId="77777777" w:rsidTr="008322E5">
        <w:trPr>
          <w:trHeight w:val="161"/>
        </w:trPr>
        <w:tc>
          <w:tcPr>
            <w:tcW w:w="1777" w:type="dxa"/>
            <w:tcBorders>
              <w:left w:val="single" w:sz="4" w:space="0" w:color="000000"/>
              <w:right w:val="single" w:sz="4" w:space="0" w:color="000000"/>
            </w:tcBorders>
          </w:tcPr>
          <w:p w14:paraId="1803AC9E" w14:textId="77777777" w:rsidR="00893CAC" w:rsidRPr="00E17CC2" w:rsidRDefault="00893CAC" w:rsidP="00FE1DD8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1EF4E" w14:textId="5741F538" w:rsidR="00893CAC" w:rsidRPr="00E17CC2" w:rsidRDefault="005333D2" w:rsidP="00FE1DD8">
            <w:pPr>
              <w:spacing w:after="0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6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66F3C" w14:textId="1EA9416A" w:rsidR="00893CAC" w:rsidRPr="00E17CC2" w:rsidRDefault="00893CAC" w:rsidP="00F355B5">
            <w:pPr>
              <w:spacing w:after="0"/>
              <w:ind w:left="93"/>
              <w:rPr>
                <w:rFonts w:eastAsia="Arial"/>
              </w:rPr>
            </w:pPr>
            <w:r>
              <w:rPr>
                <w:rFonts w:eastAsia="Arial"/>
              </w:rPr>
              <w:t>Verify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619DA" w14:textId="52287CF7" w:rsidR="00893CAC" w:rsidRPr="00E17CC2" w:rsidRDefault="00893CAC" w:rsidP="00F355B5">
            <w:pPr>
              <w:spacing w:after="0"/>
              <w:ind w:left="93"/>
              <w:rPr>
                <w:rFonts w:eastAsia="Arial"/>
              </w:rPr>
            </w:pPr>
            <w:r>
              <w:rPr>
                <w:rFonts w:eastAsia="Arial"/>
              </w:rPr>
              <w:t>Average repeat period for WSM1 and WSM2 doesn’t vary from the specified repeat period (i.e. specified in Step 2) by more than 10%.</w:t>
            </w:r>
          </w:p>
        </w:tc>
      </w:tr>
      <w:tr w:rsidR="00893CAC" w14:paraId="09D3E74D" w14:textId="77777777" w:rsidTr="008322E5">
        <w:trPr>
          <w:trHeight w:val="161"/>
        </w:trPr>
        <w:tc>
          <w:tcPr>
            <w:tcW w:w="1777" w:type="dxa"/>
            <w:tcBorders>
              <w:left w:val="single" w:sz="4" w:space="0" w:color="000000"/>
              <w:right w:val="single" w:sz="4" w:space="0" w:color="000000"/>
            </w:tcBorders>
          </w:tcPr>
          <w:p w14:paraId="2A5B4A7D" w14:textId="77777777" w:rsidR="00893CAC" w:rsidRPr="00E17CC2" w:rsidRDefault="00893CAC" w:rsidP="00FE1DD8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56844" w14:textId="1C80A92D" w:rsidR="00893CAC" w:rsidRDefault="005333D2" w:rsidP="00FE1DD8">
            <w:pPr>
              <w:spacing w:after="0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7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DBDCB" w14:textId="2772F49A" w:rsidR="00893CAC" w:rsidRDefault="001C4378" w:rsidP="00F355B5">
            <w:pPr>
              <w:spacing w:after="0"/>
              <w:ind w:left="93"/>
              <w:rPr>
                <w:rFonts w:eastAsia="Arial"/>
              </w:rPr>
            </w:pPr>
            <w:r>
              <w:rPr>
                <w:rFonts w:eastAsia="Arial"/>
              </w:rPr>
              <w:t>Configure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E37C9" w14:textId="0E7364DD" w:rsidR="00893CAC" w:rsidRDefault="001C4378" w:rsidP="00F355B5">
            <w:pPr>
              <w:spacing w:after="0"/>
              <w:ind w:left="93"/>
              <w:rPr>
                <w:rFonts w:eastAsia="Arial"/>
              </w:rPr>
            </w:pPr>
            <w:r>
              <w:rPr>
                <w:rFonts w:eastAsia="Arial"/>
              </w:rPr>
              <w:t>Change Device B configuration to receive WSMs on</w:t>
            </w:r>
          </w:p>
          <w:p w14:paraId="1DC1EBCC" w14:textId="22F30767" w:rsidR="001C4378" w:rsidRDefault="001C4378" w:rsidP="001C4378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eastAsia="Arial"/>
              </w:rPr>
            </w:pPr>
            <w:r w:rsidRPr="00893CAC">
              <w:rPr>
                <w:rFonts w:eastAsia="Arial"/>
              </w:rPr>
              <w:t xml:space="preserve">CH1 </w:t>
            </w:r>
            <w:r>
              <w:rPr>
                <w:rFonts w:eastAsia="Arial"/>
              </w:rPr>
              <w:t xml:space="preserve">during </w:t>
            </w:r>
            <w:r w:rsidRPr="00893CAC">
              <w:rPr>
                <w:rFonts w:eastAsia="Arial"/>
              </w:rPr>
              <w:t>TimeSlot</w:t>
            </w:r>
            <w:r>
              <w:rPr>
                <w:rFonts w:eastAsia="Arial"/>
              </w:rPr>
              <w:t>2</w:t>
            </w:r>
          </w:p>
          <w:p w14:paraId="337FA137" w14:textId="34F0C82E" w:rsidR="001C4378" w:rsidRDefault="001C4378" w:rsidP="001C4378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eastAsia="Arial"/>
              </w:rPr>
            </w:pPr>
            <w:r>
              <w:rPr>
                <w:rFonts w:eastAsia="Arial"/>
              </w:rPr>
              <w:t xml:space="preserve">CH2 during </w:t>
            </w:r>
            <w:r w:rsidRPr="00893CAC">
              <w:rPr>
                <w:rFonts w:eastAsia="Arial"/>
              </w:rPr>
              <w:t>TimeSlot</w:t>
            </w:r>
            <w:r>
              <w:rPr>
                <w:rFonts w:eastAsia="Arial"/>
              </w:rPr>
              <w:t>1</w:t>
            </w:r>
          </w:p>
          <w:p w14:paraId="6FE489BB" w14:textId="77777777" w:rsidR="001C4378" w:rsidRDefault="001C4378" w:rsidP="00F355B5">
            <w:pPr>
              <w:spacing w:after="0"/>
              <w:ind w:left="93"/>
              <w:rPr>
                <w:rFonts w:eastAsia="Arial"/>
              </w:rPr>
            </w:pPr>
            <w:r>
              <w:rPr>
                <w:rFonts w:eastAsia="Arial"/>
              </w:rPr>
              <w:t>(i.e. inverse time slots)</w:t>
            </w:r>
          </w:p>
          <w:p w14:paraId="0A26B3FF" w14:textId="7DEF73A1" w:rsidR="001C4378" w:rsidRDefault="001C4378" w:rsidP="00F355B5">
            <w:pPr>
              <w:spacing w:after="0"/>
              <w:ind w:left="93"/>
              <w:rPr>
                <w:rFonts w:eastAsia="Arial"/>
              </w:rPr>
            </w:pPr>
            <w:r>
              <w:rPr>
                <w:rFonts w:eastAsia="Arial"/>
              </w:rPr>
              <w:t>Device A continues to transmit WSM1 and WSM2 per Step 3</w:t>
            </w:r>
          </w:p>
        </w:tc>
      </w:tr>
      <w:tr w:rsidR="005333D2" w14:paraId="4071AD63" w14:textId="77777777" w:rsidTr="008322E5">
        <w:trPr>
          <w:trHeight w:val="161"/>
        </w:trPr>
        <w:tc>
          <w:tcPr>
            <w:tcW w:w="1777" w:type="dxa"/>
            <w:tcBorders>
              <w:left w:val="single" w:sz="4" w:space="0" w:color="000000"/>
              <w:right w:val="single" w:sz="4" w:space="0" w:color="000000"/>
            </w:tcBorders>
          </w:tcPr>
          <w:p w14:paraId="3263E609" w14:textId="77777777" w:rsidR="005333D2" w:rsidRPr="00E17CC2" w:rsidRDefault="005333D2" w:rsidP="00FE1DD8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CC59B" w14:textId="221C25A1" w:rsidR="005333D2" w:rsidRDefault="005333D2" w:rsidP="00FE1DD8">
            <w:pPr>
              <w:spacing w:after="0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8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59915" w14:textId="3074A714" w:rsidR="005333D2" w:rsidRDefault="005333D2" w:rsidP="00F355B5">
            <w:pPr>
              <w:spacing w:after="0"/>
              <w:ind w:left="93"/>
              <w:rPr>
                <w:rFonts w:eastAsia="Arial"/>
              </w:rPr>
            </w:pPr>
            <w:r>
              <w:rPr>
                <w:rFonts w:eastAsia="Arial"/>
              </w:rPr>
              <w:t>Verify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EA94D" w14:textId="72E16F81" w:rsidR="005333D2" w:rsidRDefault="005333D2" w:rsidP="00F355B5">
            <w:pPr>
              <w:spacing w:after="0"/>
              <w:ind w:left="93"/>
              <w:rPr>
                <w:rFonts w:eastAsia="Arial"/>
              </w:rPr>
            </w:pPr>
            <w:r w:rsidRPr="00E17CC2">
              <w:rPr>
                <w:rFonts w:eastAsia="Arial"/>
              </w:rPr>
              <w:t>Device B</w:t>
            </w:r>
            <w:r>
              <w:rPr>
                <w:rFonts w:eastAsia="Arial"/>
              </w:rPr>
              <w:t xml:space="preserve"> does not receive WSM1 and does not receive WSM2</w:t>
            </w:r>
          </w:p>
        </w:tc>
      </w:tr>
      <w:tr w:rsidR="00FE1DD8" w14:paraId="038E6E42" w14:textId="77777777" w:rsidTr="008322E5">
        <w:tc>
          <w:tcPr>
            <w:tcW w:w="17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D4479" w14:textId="77777777" w:rsidR="00FE1DD8" w:rsidRPr="00E17CC2" w:rsidRDefault="00FE1DD8" w:rsidP="00FE1DD8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8B711" w14:textId="45A4F876" w:rsidR="00FE1DD8" w:rsidRPr="00E17CC2" w:rsidRDefault="00FE1DD8" w:rsidP="00FE1DD8">
            <w:pPr>
              <w:spacing w:after="0"/>
              <w:jc w:val="center"/>
              <w:rPr>
                <w:rFonts w:eastAsia="Arial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3CA3D" w14:textId="7C111E4F" w:rsidR="00FE1DD8" w:rsidRPr="00E17CC2" w:rsidRDefault="00FE1DD8" w:rsidP="00F355B5">
            <w:pPr>
              <w:spacing w:after="0"/>
              <w:ind w:left="93"/>
              <w:rPr>
                <w:rFonts w:eastAsia="Arial"/>
              </w:rPr>
            </w:pP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24F71" w14:textId="216F2440" w:rsidR="00FE1DD8" w:rsidRPr="00E17CC2" w:rsidRDefault="00FE1DD8" w:rsidP="00F355B5">
            <w:pPr>
              <w:spacing w:after="0"/>
              <w:ind w:left="93"/>
              <w:rPr>
                <w:rFonts w:eastAsia="Arial"/>
              </w:rPr>
            </w:pPr>
          </w:p>
        </w:tc>
      </w:tr>
    </w:tbl>
    <w:p w14:paraId="2B5AB418" w14:textId="660D34DA" w:rsidR="004A4F30" w:rsidRDefault="004A4F30" w:rsidP="00D264D9">
      <w:pPr>
        <w:pStyle w:val="Heading1"/>
      </w:pPr>
      <w:bookmarkStart w:id="77" w:name="_Toc481578631"/>
      <w:bookmarkStart w:id="78" w:name="_Toc481426062"/>
      <w:r w:rsidRPr="00330017">
        <w:t>BSM</w:t>
      </w:r>
      <w:bookmarkEnd w:id="77"/>
      <w:bookmarkEnd w:id="78"/>
    </w:p>
    <w:p w14:paraId="23B175A0" w14:textId="5158C7D9" w:rsidR="00A118ED" w:rsidRDefault="00A118ED" w:rsidP="00A118ED">
      <w:pPr>
        <w:pStyle w:val="Heading2"/>
      </w:pPr>
      <w:bookmarkStart w:id="79" w:name="_Toc481578632"/>
      <w:bookmarkStart w:id="80" w:name="_Toc481426063"/>
      <w:r>
        <w:t>Generation and reception</w:t>
      </w:r>
      <w:bookmarkEnd w:id="79"/>
      <w:bookmarkEnd w:id="80"/>
    </w:p>
    <w:p w14:paraId="7B9313D6" w14:textId="67FD4F28" w:rsidR="00A118ED" w:rsidRDefault="00A118ED" w:rsidP="00590991">
      <w:pPr>
        <w:pStyle w:val="Heading3"/>
      </w:pPr>
      <w:bookmarkStart w:id="81" w:name="_Toc481578633"/>
      <w:bookmarkStart w:id="82" w:name="_Toc481426064"/>
      <w:r>
        <w:t>IOP TC BSM 1</w:t>
      </w:r>
      <w:bookmarkEnd w:id="81"/>
      <w:bookmarkEnd w:id="82"/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77"/>
        <w:gridCol w:w="900"/>
        <w:gridCol w:w="1440"/>
        <w:gridCol w:w="5130"/>
      </w:tblGrid>
      <w:tr w:rsidR="004A4F30" w:rsidRPr="00330017" w14:paraId="32DBC25F" w14:textId="77777777" w:rsidTr="00BF2BCB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BD668" w14:textId="25CA777D" w:rsidR="004A4F30" w:rsidRPr="00BF2BCB" w:rsidRDefault="004A4F30" w:rsidP="00CA4103">
            <w:pPr>
              <w:spacing w:after="0"/>
              <w:rPr>
                <w:rFonts w:ascii="Arial" w:hAnsi="Arial" w:cs="Arial"/>
                <w:b/>
                <w:sz w:val="18"/>
                <w:szCs w:val="18"/>
              </w:rPr>
            </w:pPr>
            <w:r w:rsidRPr="00BF2BCB">
              <w:rPr>
                <w:b/>
              </w:rPr>
              <w:t>Identifier</w:t>
            </w:r>
            <w:r w:rsidRPr="00BF2BCB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D3DE2" w14:textId="2DCC0CEB" w:rsidR="004A4F30" w:rsidRPr="00330017" w:rsidRDefault="00F14F3E" w:rsidP="00CA4103">
            <w:pPr>
              <w:spacing w:after="0"/>
              <w:ind w:left="79"/>
              <w:rPr>
                <w:rFonts w:ascii="Arial" w:hAnsi="Arial" w:cs="Arial"/>
              </w:rPr>
            </w:pPr>
            <w:r>
              <w:rPr>
                <w:rFonts w:eastAsia="Arial"/>
              </w:rPr>
              <w:t xml:space="preserve">IOP TC </w:t>
            </w:r>
            <w:r w:rsidR="00EB75EF">
              <w:rPr>
                <w:rFonts w:eastAsia="Arial"/>
              </w:rPr>
              <w:t xml:space="preserve">BSM </w:t>
            </w:r>
            <w:r w:rsidR="002F3F55">
              <w:rPr>
                <w:rFonts w:eastAsia="Arial"/>
              </w:rPr>
              <w:t>1</w:t>
            </w:r>
          </w:p>
        </w:tc>
      </w:tr>
      <w:tr w:rsidR="004A4F30" w:rsidRPr="00330017" w14:paraId="0D381595" w14:textId="77777777" w:rsidTr="00BF2BCB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C83FD" w14:textId="780CD427" w:rsidR="004A4F30" w:rsidRPr="00BF2BCB" w:rsidRDefault="004A4F30" w:rsidP="00CA4103">
            <w:pPr>
              <w:spacing w:after="0"/>
              <w:rPr>
                <w:b/>
              </w:rPr>
            </w:pPr>
            <w:r w:rsidRPr="00BF2BCB">
              <w:rPr>
                <w:b/>
              </w:rPr>
              <w:t>Summary: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053B4" w14:textId="34EFB291" w:rsidR="004A4F30" w:rsidRPr="00330017" w:rsidRDefault="004A4F30" w:rsidP="00CA4103">
            <w:pPr>
              <w:spacing w:after="0"/>
            </w:pPr>
            <w:r w:rsidRPr="004A4F30">
              <w:t xml:space="preserve"> </w:t>
            </w:r>
            <w:r w:rsidRPr="00330017">
              <w:t>Generate valid BSM security header</w:t>
            </w:r>
          </w:p>
        </w:tc>
      </w:tr>
      <w:tr w:rsidR="004A4F30" w:rsidRPr="00330017" w14:paraId="0A3290C4" w14:textId="77777777" w:rsidTr="00BF2BCB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0ABE7" w14:textId="5B2E13FF" w:rsidR="004A4F30" w:rsidRPr="00BF2BCB" w:rsidRDefault="004A4F30" w:rsidP="00CA4103">
            <w:pPr>
              <w:spacing w:after="0"/>
              <w:rPr>
                <w:b/>
              </w:rPr>
            </w:pPr>
            <w:r w:rsidRPr="00BF2BCB">
              <w:rPr>
                <w:b/>
              </w:rPr>
              <w:t>Configuration: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F8E4B" w14:textId="030272C3" w:rsidR="004A4F30" w:rsidRPr="00330017" w:rsidRDefault="004A4F30" w:rsidP="00CA4103">
            <w:pPr>
              <w:spacing w:after="0"/>
            </w:pPr>
            <w:r>
              <w:t xml:space="preserve"> </w:t>
            </w:r>
            <w:r w:rsidR="00BA3BB5">
              <w:t>IOP CFG 1</w:t>
            </w:r>
          </w:p>
        </w:tc>
      </w:tr>
      <w:tr w:rsidR="004A4F30" w:rsidRPr="00330017" w14:paraId="72D76062" w14:textId="77777777" w:rsidTr="00BF2BCB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8678C" w14:textId="58CA1862" w:rsidR="004A4F30" w:rsidRPr="00BF2BCB" w:rsidRDefault="004A4F30" w:rsidP="00CA4103">
            <w:pPr>
              <w:spacing w:after="0"/>
              <w:rPr>
                <w:b/>
              </w:rPr>
            </w:pPr>
            <w:r w:rsidRPr="00BF2BCB">
              <w:rPr>
                <w:b/>
              </w:rPr>
              <w:t>References: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95679" w14:textId="6B3DFC9F" w:rsidR="004A4F30" w:rsidRPr="00330017" w:rsidRDefault="006C21D2" w:rsidP="00CA4103">
            <w:pPr>
              <w:spacing w:after="0"/>
              <w:rPr>
                <w:rFonts w:ascii="Arial" w:hAnsi="Arial" w:cs="Arial"/>
              </w:rPr>
            </w:pPr>
            <w:r>
              <w:t xml:space="preserve"> </w:t>
            </w:r>
            <w:r w:rsidR="0012274D" w:rsidRPr="00230517">
              <w:t>[</w:t>
            </w:r>
            <w:r w:rsidR="0012274D">
              <w:rPr>
                <w:noProof/>
              </w:rPr>
              <w:t>4</w:t>
            </w:r>
            <w:r w:rsidR="0012274D" w:rsidRPr="00230517">
              <w:t>]</w:t>
            </w:r>
          </w:p>
        </w:tc>
      </w:tr>
      <w:tr w:rsidR="004A4F30" w:rsidRPr="00330017" w14:paraId="595D4F8D" w14:textId="77777777" w:rsidTr="00BF2BCB">
        <w:tc>
          <w:tcPr>
            <w:tcW w:w="92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97654" w14:textId="77777777" w:rsidR="004A4F30" w:rsidRPr="00330017" w:rsidRDefault="004A4F30" w:rsidP="00CA4103">
            <w:pPr>
              <w:spacing w:after="0"/>
              <w:rPr>
                <w:b/>
                <w:sz w:val="18"/>
                <w:szCs w:val="18"/>
              </w:rPr>
            </w:pPr>
          </w:p>
        </w:tc>
      </w:tr>
      <w:tr w:rsidR="004A4F30" w:rsidRPr="00330017" w14:paraId="0AF839C5" w14:textId="77777777" w:rsidTr="00BF2BCB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1C8A9" w14:textId="3E6F32D7" w:rsidR="004A4F30" w:rsidRPr="00BF2BCB" w:rsidRDefault="004A4F30" w:rsidP="00CA4103">
            <w:pPr>
              <w:spacing w:after="0"/>
              <w:rPr>
                <w:b/>
              </w:rPr>
            </w:pPr>
            <w:r w:rsidRPr="00BF2BCB">
              <w:rPr>
                <w:b/>
              </w:rPr>
              <w:t>Pre-test</w:t>
            </w:r>
          </w:p>
          <w:p w14:paraId="043BDF94" w14:textId="77777777" w:rsidR="004A4F30" w:rsidRPr="00330017" w:rsidRDefault="004A4F30" w:rsidP="00CA4103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BF2BCB">
              <w:rPr>
                <w:b/>
              </w:rPr>
              <w:t>conditions: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B8844" w14:textId="2CF779A5" w:rsidR="00E92F6C" w:rsidRDefault="00E92F6C" w:rsidP="00E92F6C">
            <w:pPr>
              <w:spacing w:after="0"/>
              <w:ind w:right="91"/>
              <w:rPr>
                <w:ins w:id="83" w:author="Dmitri.Khijniak@7Layers.com" w:date="2017-05-03T12:43:00Z"/>
                <w:rFonts w:eastAsia="Arial"/>
              </w:rPr>
            </w:pPr>
            <w:r>
              <w:rPr>
                <w:rFonts w:eastAsia="Arial"/>
              </w:rPr>
              <w:t xml:space="preserve">Device A </w:t>
            </w:r>
            <w:ins w:id="84" w:author="Dmitri.Khijniak@7Layers.com" w:date="2017-05-03T12:43:00Z">
              <w:r>
                <w:rPr>
                  <w:rFonts w:eastAsia="Arial"/>
                </w:rPr>
                <w:t>can</w:t>
              </w:r>
            </w:ins>
            <w:r>
              <w:rPr>
                <w:rFonts w:eastAsia="Arial"/>
              </w:rPr>
              <w:t xml:space="preserve"> transmit </w:t>
            </w:r>
            <w:ins w:id="85" w:author="Dmitri.Khijniak@7Layers.com" w:date="2017-05-03T12:43:00Z">
              <w:r>
                <w:rPr>
                  <w:rFonts w:eastAsia="Arial"/>
                </w:rPr>
                <w:t>BSMs</w:t>
              </w:r>
            </w:ins>
          </w:p>
          <w:p w14:paraId="62D7E04C" w14:textId="145C556D" w:rsidR="004A4F30" w:rsidRDefault="00E92F6C" w:rsidP="00E92F6C">
            <w:pPr>
              <w:spacing w:after="0"/>
            </w:pPr>
            <w:ins w:id="86" w:author="Dmitri.Khijniak@7Layers.com" w:date="2017-05-03T12:43:00Z">
              <w:r>
                <w:rPr>
                  <w:rFonts w:eastAsia="Arial"/>
                </w:rPr>
                <w:t>Device B can</w:t>
              </w:r>
            </w:ins>
            <w:r>
              <w:rPr>
                <w:rFonts w:eastAsia="Arial"/>
              </w:rPr>
              <w:t xml:space="preserve"> receive BSMs</w:t>
            </w:r>
          </w:p>
          <w:p w14:paraId="07FCDEB3" w14:textId="1F7CA81D" w:rsidR="00D84C7B" w:rsidRPr="00330017" w:rsidRDefault="00D84C7B" w:rsidP="00CA4103">
            <w:pPr>
              <w:spacing w:after="0"/>
            </w:pPr>
            <w:r>
              <w:t>Devices A and B loaded with necessary 1609.2 security credentials</w:t>
            </w:r>
          </w:p>
        </w:tc>
      </w:tr>
      <w:tr w:rsidR="004A4F30" w:rsidRPr="00330017" w14:paraId="2378F1CF" w14:textId="77777777" w:rsidTr="00BF2BCB">
        <w:tc>
          <w:tcPr>
            <w:tcW w:w="9247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FCCEBA4" w14:textId="66CF3A81" w:rsidR="004A4F30" w:rsidRPr="00330017" w:rsidRDefault="006C21D2" w:rsidP="00CA4103">
            <w:pPr>
              <w:spacing w:after="0"/>
            </w:pPr>
            <w:r>
              <w:t xml:space="preserve"> </w:t>
            </w:r>
          </w:p>
        </w:tc>
      </w:tr>
      <w:tr w:rsidR="004A4F30" w:rsidRPr="00330017" w14:paraId="0F2F94C5" w14:textId="77777777" w:rsidTr="00BF2BCB">
        <w:tc>
          <w:tcPr>
            <w:tcW w:w="17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1E15628" w14:textId="77777777" w:rsidR="004A4F30" w:rsidRPr="00330017" w:rsidRDefault="004A4F30" w:rsidP="00CA4103">
            <w:pPr>
              <w:spacing w:after="0"/>
              <w:ind w:left="79"/>
              <w:rPr>
                <w:sz w:val="22"/>
                <w:szCs w:val="22"/>
              </w:rPr>
            </w:pPr>
            <w:r w:rsidRPr="00330017">
              <w:rPr>
                <w:b/>
                <w:sz w:val="22"/>
                <w:szCs w:val="22"/>
              </w:rPr>
              <w:t>T</w:t>
            </w:r>
            <w:r w:rsidRPr="00330017">
              <w:rPr>
                <w:b/>
                <w:spacing w:val="-1"/>
                <w:sz w:val="22"/>
                <w:szCs w:val="22"/>
              </w:rPr>
              <w:t>e</w:t>
            </w:r>
            <w:r w:rsidRPr="00330017">
              <w:rPr>
                <w:b/>
                <w:spacing w:val="1"/>
                <w:sz w:val="22"/>
                <w:szCs w:val="22"/>
              </w:rPr>
              <w:t>s</w:t>
            </w:r>
            <w:r w:rsidRPr="00330017">
              <w:rPr>
                <w:b/>
                <w:sz w:val="22"/>
                <w:szCs w:val="22"/>
              </w:rPr>
              <w:t>t</w:t>
            </w:r>
            <w:r w:rsidRPr="00330017">
              <w:rPr>
                <w:b/>
                <w:spacing w:val="-1"/>
                <w:sz w:val="22"/>
                <w:szCs w:val="22"/>
              </w:rPr>
              <w:t xml:space="preserve"> </w:t>
            </w:r>
            <w:r w:rsidRPr="00330017">
              <w:rPr>
                <w:b/>
                <w:spacing w:val="2"/>
                <w:sz w:val="22"/>
                <w:szCs w:val="22"/>
              </w:rPr>
              <w:t>S</w:t>
            </w:r>
            <w:r w:rsidRPr="00330017">
              <w:rPr>
                <w:b/>
                <w:spacing w:val="1"/>
                <w:sz w:val="22"/>
                <w:szCs w:val="22"/>
              </w:rPr>
              <w:t>e</w:t>
            </w:r>
            <w:r w:rsidRPr="00330017">
              <w:rPr>
                <w:b/>
                <w:spacing w:val="-2"/>
                <w:sz w:val="22"/>
                <w:szCs w:val="22"/>
              </w:rPr>
              <w:t>q</w:t>
            </w:r>
            <w:r w:rsidRPr="00330017">
              <w:rPr>
                <w:b/>
                <w:sz w:val="22"/>
                <w:szCs w:val="22"/>
              </w:rPr>
              <w:t>u</w:t>
            </w:r>
            <w:r w:rsidRPr="00330017">
              <w:rPr>
                <w:b/>
                <w:spacing w:val="1"/>
                <w:sz w:val="22"/>
                <w:szCs w:val="22"/>
              </w:rPr>
              <w:t>e</w:t>
            </w:r>
            <w:r w:rsidRPr="00330017">
              <w:rPr>
                <w:b/>
                <w:sz w:val="22"/>
                <w:szCs w:val="22"/>
              </w:rPr>
              <w:t>n</w:t>
            </w:r>
            <w:r w:rsidRPr="00330017">
              <w:rPr>
                <w:b/>
                <w:spacing w:val="-1"/>
                <w:sz w:val="22"/>
                <w:szCs w:val="22"/>
              </w:rPr>
              <w:t>ce: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33311" w14:textId="77777777" w:rsidR="004A4F30" w:rsidRPr="00330017" w:rsidRDefault="004A4F30" w:rsidP="006C21D2">
            <w:pPr>
              <w:spacing w:after="0"/>
              <w:jc w:val="center"/>
            </w:pPr>
            <w:r w:rsidRPr="00330017">
              <w:rPr>
                <w:b/>
              </w:rPr>
              <w:t>St</w:t>
            </w:r>
            <w:r w:rsidRPr="00330017">
              <w:rPr>
                <w:b/>
                <w:spacing w:val="1"/>
              </w:rPr>
              <w:t>e</w:t>
            </w:r>
            <w:r w:rsidRPr="00330017">
              <w:rPr>
                <w:b/>
              </w:rPr>
              <w:t>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AFACE" w14:textId="77777777" w:rsidR="004A4F30" w:rsidRPr="00330017" w:rsidRDefault="004A4F30" w:rsidP="00F355B5">
            <w:pPr>
              <w:spacing w:after="0"/>
              <w:ind w:left="93"/>
            </w:pPr>
            <w:r w:rsidRPr="00330017">
              <w:rPr>
                <w:b/>
                <w:spacing w:val="2"/>
              </w:rPr>
              <w:t>T</w:t>
            </w:r>
            <w:r w:rsidRPr="00330017">
              <w:rPr>
                <w:b/>
                <w:spacing w:val="-3"/>
              </w:rPr>
              <w:t>y</w:t>
            </w:r>
            <w:r w:rsidRPr="00330017">
              <w:rPr>
                <w:b/>
              </w:rPr>
              <w:t>pe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46C67" w14:textId="77777777" w:rsidR="004A4F30" w:rsidRPr="00330017" w:rsidRDefault="004A4F30" w:rsidP="00F355B5">
            <w:pPr>
              <w:spacing w:after="0"/>
              <w:ind w:left="93"/>
            </w:pPr>
            <w:r w:rsidRPr="00330017">
              <w:rPr>
                <w:b/>
              </w:rPr>
              <w:t>D</w:t>
            </w:r>
            <w:r w:rsidRPr="00330017">
              <w:rPr>
                <w:b/>
                <w:spacing w:val="1"/>
              </w:rPr>
              <w:t>e</w:t>
            </w:r>
            <w:r w:rsidRPr="00330017">
              <w:rPr>
                <w:b/>
                <w:spacing w:val="-1"/>
              </w:rPr>
              <w:t>sc</w:t>
            </w:r>
            <w:r w:rsidRPr="00330017">
              <w:rPr>
                <w:b/>
                <w:spacing w:val="2"/>
              </w:rPr>
              <w:t>r</w:t>
            </w:r>
            <w:r w:rsidRPr="00330017">
              <w:rPr>
                <w:b/>
              </w:rPr>
              <w:t>ip</w:t>
            </w:r>
            <w:r w:rsidRPr="00330017">
              <w:rPr>
                <w:b/>
                <w:spacing w:val="-2"/>
              </w:rPr>
              <w:t>t</w:t>
            </w:r>
            <w:r w:rsidRPr="00330017">
              <w:rPr>
                <w:b/>
                <w:spacing w:val="2"/>
              </w:rPr>
              <w:t>i</w:t>
            </w:r>
            <w:r w:rsidRPr="00330017">
              <w:rPr>
                <w:b/>
              </w:rPr>
              <w:t>on</w:t>
            </w:r>
          </w:p>
        </w:tc>
      </w:tr>
      <w:tr w:rsidR="004A4F30" w:rsidRPr="00330017" w14:paraId="3F04937A" w14:textId="77777777" w:rsidTr="00BF2BCB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F6B0C07" w14:textId="77777777" w:rsidR="004A4F30" w:rsidRPr="00330017" w:rsidRDefault="004A4F30" w:rsidP="00CA4103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946CE" w14:textId="77777777" w:rsidR="004A4F30" w:rsidRPr="00330017" w:rsidRDefault="004A4F30" w:rsidP="006C21D2">
            <w:pPr>
              <w:spacing w:after="0"/>
              <w:jc w:val="center"/>
            </w:pPr>
            <w:r w:rsidRPr="00330017">
              <w:t>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E13A5" w14:textId="77777777" w:rsidR="004A4F30" w:rsidRPr="00330017" w:rsidRDefault="004A4F30" w:rsidP="00F355B5">
            <w:pPr>
              <w:spacing w:after="0"/>
              <w:ind w:left="93"/>
            </w:pPr>
            <w:r w:rsidRPr="00330017">
              <w:t>Configure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46D5F" w14:textId="77777777" w:rsidR="004A4F30" w:rsidRPr="00330017" w:rsidRDefault="004A4F30" w:rsidP="00F355B5">
            <w:pPr>
              <w:spacing w:after="0"/>
              <w:ind w:left="93"/>
            </w:pPr>
            <w:r w:rsidRPr="00330017">
              <w:t>Device A is configured to transmit BSM</w:t>
            </w:r>
          </w:p>
        </w:tc>
      </w:tr>
      <w:tr w:rsidR="004A4F30" w:rsidRPr="00330017" w14:paraId="72A71926" w14:textId="77777777" w:rsidTr="00BF2BCB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D9A917B" w14:textId="77777777" w:rsidR="004A4F30" w:rsidRPr="00330017" w:rsidRDefault="004A4F30" w:rsidP="00CA4103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BD8AD" w14:textId="77777777" w:rsidR="004A4F30" w:rsidRPr="00330017" w:rsidRDefault="004A4F30" w:rsidP="006C21D2">
            <w:pPr>
              <w:spacing w:after="0"/>
              <w:jc w:val="center"/>
            </w:pPr>
            <w:r w:rsidRPr="00330017">
              <w:t>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43925" w14:textId="77777777" w:rsidR="004A4F30" w:rsidRPr="00330017" w:rsidRDefault="004A4F30" w:rsidP="00F355B5">
            <w:pPr>
              <w:spacing w:after="0"/>
              <w:ind w:left="93"/>
            </w:pPr>
            <w:r w:rsidRPr="00330017">
              <w:t>Stimulus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1012E" w14:textId="02CCC083" w:rsidR="004A4F30" w:rsidRPr="00330017" w:rsidRDefault="004A4F30" w:rsidP="00F355B5">
            <w:pPr>
              <w:spacing w:after="0"/>
              <w:ind w:left="93"/>
            </w:pPr>
            <w:r w:rsidRPr="00330017">
              <w:t>Device A transmits BSM</w:t>
            </w:r>
            <w:r w:rsidR="00997893">
              <w:t>s using built-in default application rules</w:t>
            </w:r>
          </w:p>
        </w:tc>
      </w:tr>
      <w:tr w:rsidR="004A4F30" w:rsidRPr="00330017" w14:paraId="3AF245F1" w14:textId="77777777" w:rsidTr="00BF2BCB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F7CC609" w14:textId="77777777" w:rsidR="004A4F30" w:rsidRPr="00330017" w:rsidRDefault="004A4F30" w:rsidP="00CA4103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60B3B" w14:textId="77777777" w:rsidR="004A4F30" w:rsidRPr="00330017" w:rsidRDefault="004A4F30" w:rsidP="006C21D2">
            <w:pPr>
              <w:spacing w:after="0"/>
              <w:jc w:val="center"/>
            </w:pPr>
            <w:r w:rsidRPr="00330017">
              <w:t>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9A69C" w14:textId="77777777" w:rsidR="004A4F30" w:rsidRPr="00330017" w:rsidRDefault="004A4F30" w:rsidP="00F355B5">
            <w:pPr>
              <w:spacing w:after="0"/>
              <w:ind w:left="93"/>
            </w:pPr>
            <w:r w:rsidRPr="00330017">
              <w:t>Verify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2C5D5" w14:textId="77777777" w:rsidR="00BD55D1" w:rsidRDefault="00BD55D1" w:rsidP="00BD55D1">
            <w:pPr>
              <w:spacing w:after="0"/>
              <w:ind w:left="93"/>
            </w:pPr>
            <w:r>
              <w:t xml:space="preserve">Emitted BSMs contain: </w:t>
            </w:r>
          </w:p>
          <w:p w14:paraId="7CFC4030" w14:textId="227D4370" w:rsidR="00BD55D1" w:rsidRDefault="00BD55D1" w:rsidP="00BD55D1">
            <w:pPr>
              <w:pStyle w:val="ListParagraph"/>
              <w:numPr>
                <w:ilvl w:val="0"/>
                <w:numId w:val="7"/>
              </w:numPr>
              <w:spacing w:after="0"/>
            </w:pPr>
            <w:r>
              <w:t xml:space="preserve">protocol version and content in Ieee1609Dot2Data. </w:t>
            </w:r>
          </w:p>
          <w:p w14:paraId="74375A09" w14:textId="2B4E0ACA" w:rsidR="00BD55D1" w:rsidRDefault="00BD55D1" w:rsidP="00BD55D1">
            <w:pPr>
              <w:pStyle w:val="ListParagraph"/>
              <w:numPr>
                <w:ilvl w:val="0"/>
                <w:numId w:val="7"/>
              </w:numPr>
              <w:spacing w:after="0"/>
            </w:pPr>
            <w:r>
              <w:t xml:space="preserve">hashId in signedData. </w:t>
            </w:r>
          </w:p>
          <w:p w14:paraId="0A85FAFE" w14:textId="11AFB3B7" w:rsidR="00BD55D1" w:rsidRDefault="00BD55D1" w:rsidP="00BD55D1">
            <w:pPr>
              <w:pStyle w:val="ListParagraph"/>
              <w:numPr>
                <w:ilvl w:val="0"/>
                <w:numId w:val="7"/>
              </w:numPr>
              <w:spacing w:after="0"/>
            </w:pPr>
            <w:r>
              <w:t xml:space="preserve">Protocol version, content in tbsData. </w:t>
            </w:r>
          </w:p>
          <w:p w14:paraId="50FA8F28" w14:textId="2635F6D2" w:rsidR="00BD55D1" w:rsidRDefault="00BD55D1" w:rsidP="00BD55D1">
            <w:pPr>
              <w:pStyle w:val="ListParagraph"/>
              <w:numPr>
                <w:ilvl w:val="0"/>
                <w:numId w:val="7"/>
              </w:numPr>
              <w:spacing w:after="0"/>
            </w:pPr>
            <w:r>
              <w:t xml:space="preserve">Psid, generationTime </w:t>
            </w:r>
          </w:p>
          <w:p w14:paraId="6F696FC8" w14:textId="7F896DF2" w:rsidR="004A4F30" w:rsidRPr="00330017" w:rsidRDefault="00BD55D1" w:rsidP="00BD55D1">
            <w:pPr>
              <w:pStyle w:val="ListParagraph"/>
              <w:numPr>
                <w:ilvl w:val="0"/>
                <w:numId w:val="7"/>
              </w:numPr>
              <w:spacing w:after="0"/>
            </w:pPr>
            <w:r>
              <w:t>Does not include expiryTime, generationLocation in headerInfo</w:t>
            </w:r>
          </w:p>
        </w:tc>
      </w:tr>
      <w:tr w:rsidR="004A4F30" w:rsidRPr="00330017" w14:paraId="4FE7EDD9" w14:textId="77777777" w:rsidTr="00BF2BCB">
        <w:tc>
          <w:tcPr>
            <w:tcW w:w="1777" w:type="dxa"/>
            <w:tcBorders>
              <w:left w:val="single" w:sz="4" w:space="0" w:color="000000"/>
              <w:right w:val="single" w:sz="4" w:space="0" w:color="000000"/>
            </w:tcBorders>
          </w:tcPr>
          <w:p w14:paraId="7B71F2CF" w14:textId="77777777" w:rsidR="004A4F30" w:rsidRPr="00330017" w:rsidRDefault="004A4F30" w:rsidP="00CA4103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CDB3F" w14:textId="77777777" w:rsidR="004A4F30" w:rsidRPr="00330017" w:rsidRDefault="004A4F30" w:rsidP="006C21D2">
            <w:pPr>
              <w:spacing w:after="0"/>
              <w:jc w:val="center"/>
            </w:pPr>
            <w:r w:rsidRPr="00330017">
              <w:t>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3D708" w14:textId="77777777" w:rsidR="004A4F30" w:rsidRPr="00330017" w:rsidRDefault="004A4F30" w:rsidP="00F355B5">
            <w:pPr>
              <w:spacing w:after="0"/>
              <w:ind w:left="93"/>
            </w:pPr>
            <w:r w:rsidRPr="00330017">
              <w:t>Verify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D0AE6" w14:textId="44D7027B" w:rsidR="004A4F30" w:rsidRPr="00330017" w:rsidRDefault="00BD55D1" w:rsidP="00F355B5">
            <w:pPr>
              <w:spacing w:after="0"/>
              <w:ind w:left="93"/>
            </w:pPr>
            <w:r w:rsidRPr="00BD55D1">
              <w:t xml:space="preserve">Device B </w:t>
            </w:r>
            <w:r>
              <w:t>received</w:t>
            </w:r>
            <w:r w:rsidR="0087348F">
              <w:t xml:space="preserve"> </w:t>
            </w:r>
            <w:ins w:id="87" w:author="Dmitri.Khijniak@7Layers.com" w:date="2017-05-03T12:43:00Z">
              <w:r w:rsidR="0087348F">
                <w:t xml:space="preserve">and verified BSM signatures successfully </w:t>
              </w:r>
            </w:ins>
          </w:p>
        </w:tc>
      </w:tr>
      <w:tr w:rsidR="004A4F30" w:rsidRPr="00330017" w14:paraId="53ED356E" w14:textId="77777777" w:rsidTr="00BF2BCB">
        <w:tc>
          <w:tcPr>
            <w:tcW w:w="17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C84F0" w14:textId="77777777" w:rsidR="004A4F30" w:rsidRPr="00330017" w:rsidRDefault="004A4F30" w:rsidP="00CA4103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49C45" w14:textId="29A2BDC8" w:rsidR="004A4F30" w:rsidRPr="00330017" w:rsidRDefault="004A4F30" w:rsidP="006C21D2">
            <w:pPr>
              <w:spacing w:after="0"/>
              <w:jc w:val="center"/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BB593" w14:textId="1234727E" w:rsidR="004A4F30" w:rsidRPr="00330017" w:rsidRDefault="004A4F30" w:rsidP="00F355B5">
            <w:pPr>
              <w:spacing w:after="0"/>
              <w:ind w:left="93"/>
            </w:pP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165DA" w14:textId="22DBEF1C" w:rsidR="004A4F30" w:rsidRPr="00330017" w:rsidRDefault="004A4F30" w:rsidP="00F355B5">
            <w:pPr>
              <w:spacing w:after="0"/>
              <w:ind w:left="93"/>
            </w:pPr>
          </w:p>
        </w:tc>
      </w:tr>
    </w:tbl>
    <w:p w14:paraId="4E2792AE" w14:textId="7B0298C4" w:rsidR="004A4F30" w:rsidRDefault="004A4F30" w:rsidP="004A4F30">
      <w:pPr>
        <w:rPr>
          <w:b/>
        </w:rPr>
      </w:pPr>
    </w:p>
    <w:p w14:paraId="7EA8C560" w14:textId="63018315" w:rsidR="00A118ED" w:rsidRDefault="00A118ED" w:rsidP="00590991">
      <w:pPr>
        <w:pStyle w:val="Heading3"/>
      </w:pPr>
      <w:bookmarkStart w:id="88" w:name="_Toc481578634"/>
      <w:bookmarkStart w:id="89" w:name="_Toc481426065"/>
      <w:r>
        <w:t>IOP TC BSM 2</w:t>
      </w:r>
      <w:bookmarkEnd w:id="88"/>
      <w:bookmarkEnd w:id="89"/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77"/>
        <w:gridCol w:w="900"/>
        <w:gridCol w:w="1440"/>
        <w:gridCol w:w="5130"/>
      </w:tblGrid>
      <w:tr w:rsidR="00496039" w:rsidRPr="00330017" w14:paraId="51552831" w14:textId="77777777" w:rsidTr="00C9471C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66FB3" w14:textId="77777777" w:rsidR="00496039" w:rsidRPr="00BF2BCB" w:rsidRDefault="00496039" w:rsidP="00C9471C">
            <w:pPr>
              <w:spacing w:after="0"/>
              <w:rPr>
                <w:rFonts w:ascii="Arial" w:hAnsi="Arial" w:cs="Arial"/>
                <w:b/>
                <w:sz w:val="18"/>
                <w:szCs w:val="18"/>
              </w:rPr>
            </w:pPr>
            <w:r w:rsidRPr="00BF2BCB">
              <w:rPr>
                <w:b/>
              </w:rPr>
              <w:t>Identifier</w:t>
            </w:r>
            <w:r w:rsidRPr="00BF2BCB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7F73F" w14:textId="5E68079B" w:rsidR="00496039" w:rsidRPr="004732DC" w:rsidRDefault="00F14F3E" w:rsidP="00C9471C">
            <w:pPr>
              <w:spacing w:after="0"/>
              <w:ind w:left="79"/>
              <w:rPr>
                <w:rFonts w:ascii="Arial" w:hAnsi="Arial" w:cs="Arial"/>
              </w:rPr>
            </w:pPr>
            <w:r w:rsidRPr="004732DC">
              <w:rPr>
                <w:rFonts w:eastAsia="Arial"/>
              </w:rPr>
              <w:t xml:space="preserve">IOP TC </w:t>
            </w:r>
            <w:r w:rsidR="002F3F55" w:rsidRPr="004732DC">
              <w:rPr>
                <w:rFonts w:eastAsia="Arial"/>
              </w:rPr>
              <w:t>BSM 2</w:t>
            </w:r>
          </w:p>
        </w:tc>
      </w:tr>
      <w:tr w:rsidR="00496039" w:rsidRPr="00330017" w14:paraId="25042F66" w14:textId="77777777" w:rsidTr="00C9471C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3C6D4" w14:textId="77777777" w:rsidR="00496039" w:rsidRPr="00BF2BCB" w:rsidRDefault="00496039" w:rsidP="00C9471C">
            <w:pPr>
              <w:spacing w:after="0"/>
              <w:rPr>
                <w:b/>
              </w:rPr>
            </w:pPr>
            <w:r w:rsidRPr="00BF2BCB">
              <w:rPr>
                <w:b/>
              </w:rPr>
              <w:t>Summary: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F837E" w14:textId="4BD3F4BC" w:rsidR="00496039" w:rsidRPr="004732DC" w:rsidRDefault="00496039" w:rsidP="00C9471C">
            <w:pPr>
              <w:spacing w:after="0"/>
            </w:pPr>
            <w:r w:rsidRPr="004732DC">
              <w:t xml:space="preserve"> </w:t>
            </w:r>
            <w:r w:rsidRPr="004732DC">
              <w:rPr>
                <w:rFonts w:eastAsia="Arial"/>
              </w:rPr>
              <w:t>Test transmission and reception of “generic” BSMs</w:t>
            </w:r>
          </w:p>
        </w:tc>
      </w:tr>
      <w:tr w:rsidR="00496039" w:rsidRPr="00330017" w14:paraId="5519415E" w14:textId="77777777" w:rsidTr="00C9471C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B1F7E" w14:textId="77777777" w:rsidR="00496039" w:rsidRPr="00BF2BCB" w:rsidRDefault="00496039" w:rsidP="00C9471C">
            <w:pPr>
              <w:spacing w:after="0"/>
              <w:rPr>
                <w:b/>
              </w:rPr>
            </w:pPr>
            <w:r w:rsidRPr="00BF2BCB">
              <w:rPr>
                <w:b/>
              </w:rPr>
              <w:t>Configuration: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3EA88" w14:textId="3105B9B4" w:rsidR="00496039" w:rsidRPr="004732DC" w:rsidRDefault="006C21D2" w:rsidP="00C9471C">
            <w:pPr>
              <w:spacing w:after="0"/>
            </w:pPr>
            <w:r w:rsidRPr="004732DC">
              <w:t xml:space="preserve"> </w:t>
            </w:r>
            <w:r w:rsidR="00BA3BB5" w:rsidRPr="004732DC">
              <w:t>IOP CFG 1</w:t>
            </w:r>
          </w:p>
        </w:tc>
      </w:tr>
      <w:tr w:rsidR="00496039" w:rsidRPr="00330017" w14:paraId="5BD6E0FB" w14:textId="77777777" w:rsidTr="00C9471C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D8472" w14:textId="77777777" w:rsidR="00496039" w:rsidRPr="00BF2BCB" w:rsidRDefault="00496039" w:rsidP="00C9471C">
            <w:pPr>
              <w:spacing w:after="0"/>
              <w:rPr>
                <w:b/>
              </w:rPr>
            </w:pPr>
            <w:r w:rsidRPr="00BF2BCB">
              <w:rPr>
                <w:b/>
              </w:rPr>
              <w:t>References: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EE653" w14:textId="267A23EC" w:rsidR="00496039" w:rsidRPr="004732DC" w:rsidRDefault="006C21D2" w:rsidP="00C9471C">
            <w:pPr>
              <w:spacing w:after="0"/>
              <w:rPr>
                <w:rFonts w:ascii="Arial" w:hAnsi="Arial" w:cs="Arial"/>
              </w:rPr>
            </w:pPr>
            <w:r w:rsidRPr="004732DC">
              <w:t xml:space="preserve"> </w:t>
            </w:r>
            <w:r w:rsidR="00BA3BB5" w:rsidRPr="004732DC">
              <w:t>[</w:t>
            </w:r>
            <w:r w:rsidR="00BA3BB5" w:rsidRPr="004732DC">
              <w:fldChar w:fldCharType="begin"/>
            </w:r>
            <w:r w:rsidR="00BA3BB5" w:rsidRPr="004732DC">
              <w:instrText>SEQ REF</w:instrText>
            </w:r>
            <w:r w:rsidR="00BA3BB5" w:rsidRPr="004732DC">
              <w:fldChar w:fldCharType="separate"/>
            </w:r>
            <w:r w:rsidR="00BF1BA9" w:rsidRPr="004732DC">
              <w:rPr>
                <w:noProof/>
              </w:rPr>
              <w:t>2</w:t>
            </w:r>
            <w:r w:rsidR="00BA3BB5" w:rsidRPr="004732DC">
              <w:fldChar w:fldCharType="end"/>
            </w:r>
            <w:r w:rsidR="00BA3BB5" w:rsidRPr="004732DC">
              <w:t>]</w:t>
            </w:r>
          </w:p>
        </w:tc>
      </w:tr>
      <w:tr w:rsidR="00496039" w:rsidRPr="00330017" w14:paraId="5C7E4C2F" w14:textId="77777777" w:rsidTr="00C9471C">
        <w:tc>
          <w:tcPr>
            <w:tcW w:w="92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1ED6D" w14:textId="77777777" w:rsidR="00496039" w:rsidRPr="004732DC" w:rsidRDefault="00496039" w:rsidP="00C9471C">
            <w:pPr>
              <w:spacing w:after="0"/>
              <w:rPr>
                <w:b/>
                <w:sz w:val="18"/>
                <w:szCs w:val="18"/>
              </w:rPr>
            </w:pPr>
          </w:p>
        </w:tc>
      </w:tr>
      <w:tr w:rsidR="00496039" w:rsidRPr="00330017" w14:paraId="03FF7289" w14:textId="77777777" w:rsidTr="00C9471C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D7BE4" w14:textId="77777777" w:rsidR="00496039" w:rsidRPr="00BF2BCB" w:rsidRDefault="00496039" w:rsidP="00C9471C">
            <w:pPr>
              <w:spacing w:after="0"/>
              <w:rPr>
                <w:b/>
              </w:rPr>
            </w:pPr>
            <w:r w:rsidRPr="00BF2BCB">
              <w:rPr>
                <w:b/>
              </w:rPr>
              <w:t>Pre-test</w:t>
            </w:r>
          </w:p>
          <w:p w14:paraId="75C6CB57" w14:textId="77777777" w:rsidR="00496039" w:rsidRPr="00330017" w:rsidRDefault="00496039" w:rsidP="00C9471C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BF2BCB">
              <w:rPr>
                <w:b/>
              </w:rPr>
              <w:t>conditions: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8D0DB" w14:textId="1A63E0D2" w:rsidR="00E92F6C" w:rsidRDefault="00E92F6C" w:rsidP="00E92F6C">
            <w:pPr>
              <w:spacing w:after="0"/>
              <w:ind w:right="91"/>
              <w:rPr>
                <w:ins w:id="90" w:author="Dmitri.Khijniak@7Layers.com" w:date="2017-05-03T12:43:00Z"/>
                <w:rFonts w:eastAsia="Arial"/>
              </w:rPr>
            </w:pPr>
            <w:r>
              <w:rPr>
                <w:rFonts w:eastAsia="Arial"/>
              </w:rPr>
              <w:t xml:space="preserve">Device A </w:t>
            </w:r>
            <w:ins w:id="91" w:author="Dmitri.Khijniak@7Layers.com" w:date="2017-05-03T12:43:00Z">
              <w:r>
                <w:rPr>
                  <w:rFonts w:eastAsia="Arial"/>
                </w:rPr>
                <w:t>can</w:t>
              </w:r>
            </w:ins>
            <w:r>
              <w:rPr>
                <w:rFonts w:eastAsia="Arial"/>
              </w:rPr>
              <w:t xml:space="preserve"> transmit </w:t>
            </w:r>
            <w:ins w:id="92" w:author="Dmitri.Khijniak@7Layers.com" w:date="2017-05-03T12:43:00Z">
              <w:r>
                <w:rPr>
                  <w:rFonts w:eastAsia="Arial"/>
                </w:rPr>
                <w:t>BSMs</w:t>
              </w:r>
            </w:ins>
          </w:p>
          <w:p w14:paraId="4BB11F39" w14:textId="77777777" w:rsidR="00E92F6C" w:rsidRDefault="00E92F6C" w:rsidP="00E92F6C">
            <w:pPr>
              <w:spacing w:after="0"/>
              <w:rPr>
                <w:ins w:id="93" w:author="Dmitri.Khijniak@7Layers.com" w:date="2017-05-03T12:43:00Z"/>
              </w:rPr>
            </w:pPr>
            <w:ins w:id="94" w:author="Dmitri.Khijniak@7Layers.com" w:date="2017-05-03T12:43:00Z">
              <w:r>
                <w:rPr>
                  <w:rFonts w:eastAsia="Arial"/>
                </w:rPr>
                <w:t>Device B can</w:t>
              </w:r>
            </w:ins>
            <w:r>
              <w:rPr>
                <w:rFonts w:eastAsia="Arial"/>
              </w:rPr>
              <w:t xml:space="preserve"> receive BSMs</w:t>
            </w:r>
          </w:p>
          <w:p w14:paraId="6673D000" w14:textId="6507BA5A" w:rsidR="00496039" w:rsidRPr="004732DC" w:rsidRDefault="00E92F6C" w:rsidP="00E92F6C">
            <w:pPr>
              <w:spacing w:after="0"/>
            </w:pPr>
            <w:ins w:id="95" w:author="Dmitri.Khijniak@7Layers.com" w:date="2017-05-03T12:43:00Z">
              <w:r>
                <w:t>Devices A and B loaded with necessary 1609.2 security credentials</w:t>
              </w:r>
            </w:ins>
          </w:p>
        </w:tc>
      </w:tr>
      <w:tr w:rsidR="00496039" w:rsidRPr="00330017" w14:paraId="2CD35D00" w14:textId="77777777" w:rsidTr="00C9471C">
        <w:tc>
          <w:tcPr>
            <w:tcW w:w="9247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9D99FC6" w14:textId="77777777" w:rsidR="00496039" w:rsidRPr="004732DC" w:rsidRDefault="00496039" w:rsidP="00C9471C">
            <w:pPr>
              <w:spacing w:after="0"/>
            </w:pPr>
          </w:p>
        </w:tc>
      </w:tr>
      <w:tr w:rsidR="00496039" w:rsidRPr="00330017" w14:paraId="63CB475C" w14:textId="77777777" w:rsidTr="00C9471C">
        <w:tc>
          <w:tcPr>
            <w:tcW w:w="17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3A39C65" w14:textId="77777777" w:rsidR="00496039" w:rsidRPr="00330017" w:rsidRDefault="00496039" w:rsidP="00C9471C">
            <w:pPr>
              <w:spacing w:after="0"/>
              <w:ind w:left="79"/>
              <w:rPr>
                <w:sz w:val="22"/>
                <w:szCs w:val="22"/>
              </w:rPr>
            </w:pPr>
            <w:r w:rsidRPr="00330017">
              <w:rPr>
                <w:b/>
                <w:sz w:val="22"/>
                <w:szCs w:val="22"/>
              </w:rPr>
              <w:t>T</w:t>
            </w:r>
            <w:r w:rsidRPr="00330017">
              <w:rPr>
                <w:b/>
                <w:spacing w:val="-1"/>
                <w:sz w:val="22"/>
                <w:szCs w:val="22"/>
              </w:rPr>
              <w:t>e</w:t>
            </w:r>
            <w:r w:rsidRPr="00330017">
              <w:rPr>
                <w:b/>
                <w:spacing w:val="1"/>
                <w:sz w:val="22"/>
                <w:szCs w:val="22"/>
              </w:rPr>
              <w:t>s</w:t>
            </w:r>
            <w:r w:rsidRPr="00330017">
              <w:rPr>
                <w:b/>
                <w:sz w:val="22"/>
                <w:szCs w:val="22"/>
              </w:rPr>
              <w:t>t</w:t>
            </w:r>
            <w:r w:rsidRPr="00330017">
              <w:rPr>
                <w:b/>
                <w:spacing w:val="-1"/>
                <w:sz w:val="22"/>
                <w:szCs w:val="22"/>
              </w:rPr>
              <w:t xml:space="preserve"> </w:t>
            </w:r>
            <w:r w:rsidRPr="00330017">
              <w:rPr>
                <w:b/>
                <w:spacing w:val="2"/>
                <w:sz w:val="22"/>
                <w:szCs w:val="22"/>
              </w:rPr>
              <w:t>S</w:t>
            </w:r>
            <w:r w:rsidRPr="00330017">
              <w:rPr>
                <w:b/>
                <w:spacing w:val="1"/>
                <w:sz w:val="22"/>
                <w:szCs w:val="22"/>
              </w:rPr>
              <w:t>e</w:t>
            </w:r>
            <w:r w:rsidRPr="00330017">
              <w:rPr>
                <w:b/>
                <w:spacing w:val="-2"/>
                <w:sz w:val="22"/>
                <w:szCs w:val="22"/>
              </w:rPr>
              <w:t>q</w:t>
            </w:r>
            <w:r w:rsidRPr="00330017">
              <w:rPr>
                <w:b/>
                <w:sz w:val="22"/>
                <w:szCs w:val="22"/>
              </w:rPr>
              <w:t>u</w:t>
            </w:r>
            <w:r w:rsidRPr="00330017">
              <w:rPr>
                <w:b/>
                <w:spacing w:val="1"/>
                <w:sz w:val="22"/>
                <w:szCs w:val="22"/>
              </w:rPr>
              <w:t>e</w:t>
            </w:r>
            <w:r w:rsidRPr="00330017">
              <w:rPr>
                <w:b/>
                <w:sz w:val="22"/>
                <w:szCs w:val="22"/>
              </w:rPr>
              <w:t>n</w:t>
            </w:r>
            <w:r w:rsidRPr="00330017">
              <w:rPr>
                <w:b/>
                <w:spacing w:val="-1"/>
                <w:sz w:val="22"/>
                <w:szCs w:val="22"/>
              </w:rPr>
              <w:t>ce: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3AEE5" w14:textId="77777777" w:rsidR="00496039" w:rsidRPr="004732DC" w:rsidRDefault="00496039" w:rsidP="006C21D2">
            <w:pPr>
              <w:spacing w:after="0"/>
              <w:jc w:val="center"/>
            </w:pPr>
            <w:r w:rsidRPr="004732DC">
              <w:rPr>
                <w:b/>
              </w:rPr>
              <w:t>St</w:t>
            </w:r>
            <w:r w:rsidRPr="004732DC">
              <w:rPr>
                <w:b/>
                <w:spacing w:val="1"/>
              </w:rPr>
              <w:t>e</w:t>
            </w:r>
            <w:r w:rsidRPr="004732DC">
              <w:rPr>
                <w:b/>
              </w:rPr>
              <w:t>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99015" w14:textId="77777777" w:rsidR="00496039" w:rsidRPr="004732DC" w:rsidRDefault="00496039" w:rsidP="00F355B5">
            <w:pPr>
              <w:spacing w:after="0"/>
              <w:ind w:left="93"/>
            </w:pPr>
            <w:r w:rsidRPr="004732DC">
              <w:rPr>
                <w:b/>
                <w:spacing w:val="2"/>
              </w:rPr>
              <w:t>T</w:t>
            </w:r>
            <w:r w:rsidRPr="004732DC">
              <w:rPr>
                <w:b/>
                <w:spacing w:val="-3"/>
              </w:rPr>
              <w:t>y</w:t>
            </w:r>
            <w:r w:rsidRPr="004732DC">
              <w:rPr>
                <w:b/>
              </w:rPr>
              <w:t>pe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97070" w14:textId="77777777" w:rsidR="00496039" w:rsidRPr="004732DC" w:rsidRDefault="00496039" w:rsidP="00F355B5">
            <w:pPr>
              <w:spacing w:after="0"/>
              <w:ind w:left="93"/>
            </w:pPr>
            <w:r w:rsidRPr="004732DC">
              <w:rPr>
                <w:b/>
              </w:rPr>
              <w:t>D</w:t>
            </w:r>
            <w:r w:rsidRPr="004732DC">
              <w:rPr>
                <w:b/>
                <w:spacing w:val="1"/>
              </w:rPr>
              <w:t>e</w:t>
            </w:r>
            <w:r w:rsidRPr="004732DC">
              <w:rPr>
                <w:b/>
                <w:spacing w:val="-1"/>
              </w:rPr>
              <w:t>sc</w:t>
            </w:r>
            <w:r w:rsidRPr="004732DC">
              <w:rPr>
                <w:b/>
                <w:spacing w:val="2"/>
              </w:rPr>
              <w:t>r</w:t>
            </w:r>
            <w:r w:rsidRPr="004732DC">
              <w:rPr>
                <w:b/>
              </w:rPr>
              <w:t>ip</w:t>
            </w:r>
            <w:r w:rsidRPr="004732DC">
              <w:rPr>
                <w:b/>
                <w:spacing w:val="-2"/>
              </w:rPr>
              <w:t>t</w:t>
            </w:r>
            <w:r w:rsidRPr="004732DC">
              <w:rPr>
                <w:b/>
                <w:spacing w:val="2"/>
              </w:rPr>
              <w:t>i</w:t>
            </w:r>
            <w:r w:rsidRPr="004732DC">
              <w:rPr>
                <w:b/>
              </w:rPr>
              <w:t>on</w:t>
            </w:r>
          </w:p>
        </w:tc>
      </w:tr>
      <w:tr w:rsidR="00496039" w:rsidRPr="00330017" w14:paraId="4C6F8EED" w14:textId="77777777" w:rsidTr="00C9471C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87D89FD" w14:textId="77777777" w:rsidR="00496039" w:rsidRPr="00330017" w:rsidRDefault="00496039" w:rsidP="00496039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36229" w14:textId="77777777" w:rsidR="00496039" w:rsidRPr="004732DC" w:rsidRDefault="00496039" w:rsidP="006C21D2">
            <w:pPr>
              <w:spacing w:after="0"/>
              <w:jc w:val="center"/>
            </w:pPr>
            <w:r w:rsidRPr="004732DC">
              <w:t>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9A207" w14:textId="20C5F80A" w:rsidR="00496039" w:rsidRPr="004732DC" w:rsidRDefault="00496039" w:rsidP="00F355B5">
            <w:pPr>
              <w:spacing w:after="0"/>
              <w:ind w:left="93"/>
            </w:pPr>
            <w:r w:rsidRPr="004732DC">
              <w:t>Configure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9A5EF" w14:textId="1BEAE3F2" w:rsidR="00496039" w:rsidRPr="004732DC" w:rsidRDefault="00496039" w:rsidP="00F355B5">
            <w:pPr>
              <w:spacing w:after="0"/>
              <w:ind w:left="93"/>
            </w:pPr>
            <w:r w:rsidRPr="004732DC">
              <w:rPr>
                <w:rFonts w:eastAsia="Arial"/>
              </w:rPr>
              <w:t>Device A is configured to transmit BSM</w:t>
            </w:r>
          </w:p>
        </w:tc>
      </w:tr>
      <w:tr w:rsidR="00496039" w:rsidRPr="00330017" w14:paraId="68ECC50D" w14:textId="77777777" w:rsidTr="00C9471C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ECAF06A" w14:textId="77777777" w:rsidR="00496039" w:rsidRPr="00330017" w:rsidRDefault="00496039" w:rsidP="00496039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5F5EF" w14:textId="77777777" w:rsidR="00496039" w:rsidRPr="004732DC" w:rsidRDefault="00496039" w:rsidP="006C21D2">
            <w:pPr>
              <w:spacing w:after="0"/>
              <w:jc w:val="center"/>
            </w:pPr>
            <w:r w:rsidRPr="004732DC">
              <w:t>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8D387" w14:textId="77777777" w:rsidR="00496039" w:rsidRPr="004732DC" w:rsidRDefault="00496039" w:rsidP="00F355B5">
            <w:pPr>
              <w:spacing w:after="0"/>
              <w:ind w:left="93"/>
            </w:pPr>
            <w:r w:rsidRPr="004732DC">
              <w:t>Stimulus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7A5B4" w14:textId="1D3787A5" w:rsidR="00496039" w:rsidRPr="004732DC" w:rsidRDefault="00496039" w:rsidP="00F355B5">
            <w:pPr>
              <w:spacing w:after="0"/>
              <w:ind w:left="93"/>
            </w:pPr>
            <w:r w:rsidRPr="004732DC">
              <w:rPr>
                <w:rFonts w:eastAsia="Arial"/>
              </w:rPr>
              <w:t>Device A transmits BSM</w:t>
            </w:r>
          </w:p>
        </w:tc>
      </w:tr>
      <w:tr w:rsidR="00416E09" w:rsidRPr="00330017" w14:paraId="1A798050" w14:textId="77777777" w:rsidTr="00C9471C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BEFF3F3" w14:textId="77777777" w:rsidR="00416E09" w:rsidRPr="00330017" w:rsidRDefault="00416E09" w:rsidP="00496039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E7E3A" w14:textId="18EAC871" w:rsidR="00416E09" w:rsidRPr="004732DC" w:rsidRDefault="00B10591" w:rsidP="006C21D2">
            <w:pPr>
              <w:spacing w:after="0"/>
              <w:jc w:val="center"/>
            </w:pPr>
            <w:r>
              <w:t>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D65D0" w14:textId="3E00F13A" w:rsidR="00416E09" w:rsidRPr="004732DC" w:rsidRDefault="00416E09" w:rsidP="00F355B5">
            <w:pPr>
              <w:spacing w:after="0"/>
              <w:ind w:left="93"/>
            </w:pPr>
            <w:r>
              <w:t>Verify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2BBF6" w14:textId="3B8494A2" w:rsidR="00416E09" w:rsidRDefault="00416E09" w:rsidP="00F355B5">
            <w:pPr>
              <w:spacing w:after="0"/>
              <w:ind w:left="93"/>
              <w:rPr>
                <w:ins w:id="96" w:author="Dmitri.Khijniak@7Layers.com" w:date="2017-05-03T12:43:00Z"/>
                <w:rFonts w:eastAsia="Arial"/>
              </w:rPr>
            </w:pPr>
            <w:ins w:id="97" w:author="Dmitri.Khijniak@7Layers.com" w:date="2017-05-03T12:43:00Z">
              <w:r>
                <w:rPr>
                  <w:rFonts w:eastAsia="Arial"/>
                </w:rPr>
                <w:t>BSM is transmitted using WSM containing:</w:t>
              </w:r>
            </w:ins>
          </w:p>
          <w:p w14:paraId="38D3E064" w14:textId="623E0C50" w:rsidR="00416E09" w:rsidRDefault="00416E09" w:rsidP="00416E09">
            <w:pPr>
              <w:pStyle w:val="ListParagraph"/>
              <w:numPr>
                <w:ilvl w:val="0"/>
                <w:numId w:val="26"/>
              </w:numPr>
              <w:spacing w:after="0"/>
              <w:rPr>
                <w:ins w:id="98" w:author="Dmitri.Khijniak@7Layers.com" w:date="2017-05-03T12:43:00Z"/>
                <w:rFonts w:eastAsia="Arial"/>
              </w:rPr>
            </w:pPr>
            <w:ins w:id="99" w:author="Dmitri.Khijniak@7Layers.com" w:date="2017-05-03T12:43:00Z">
              <w:r>
                <w:rPr>
                  <w:rFonts w:eastAsia="Arial"/>
                </w:rPr>
                <w:t>Version = 3</w:t>
              </w:r>
            </w:ins>
          </w:p>
          <w:p w14:paraId="016B4EEE" w14:textId="53DCB819" w:rsidR="00AC368E" w:rsidRDefault="00AC368E" w:rsidP="00416E09">
            <w:pPr>
              <w:pStyle w:val="ListParagraph"/>
              <w:numPr>
                <w:ilvl w:val="0"/>
                <w:numId w:val="26"/>
              </w:numPr>
              <w:spacing w:after="0"/>
              <w:rPr>
                <w:ins w:id="100" w:author="Dmitri.Khijniak@7Layers.com" w:date="2017-05-03T12:43:00Z"/>
                <w:rFonts w:eastAsia="Arial"/>
              </w:rPr>
            </w:pPr>
            <w:ins w:id="101" w:author="Dmitri.Khijniak@7Layers.com" w:date="2017-05-03T12:43:00Z">
              <w:r>
                <w:rPr>
                  <w:rFonts w:eastAsia="Arial"/>
                </w:rPr>
                <w:t>No optional WAVE Element Extensions included</w:t>
              </w:r>
            </w:ins>
          </w:p>
          <w:p w14:paraId="1A67C83D" w14:textId="2874ECE9" w:rsidR="00416E09" w:rsidRPr="00AC368E" w:rsidRDefault="00AC368E" w:rsidP="00AC368E">
            <w:pPr>
              <w:pStyle w:val="ListParagraph"/>
              <w:numPr>
                <w:ilvl w:val="0"/>
                <w:numId w:val="26"/>
              </w:numPr>
              <w:spacing w:after="0"/>
              <w:rPr>
                <w:rFonts w:eastAsia="Arial"/>
              </w:rPr>
            </w:pPr>
            <w:ins w:id="102" w:author="Dmitri.Khijniak@7Layers.com" w:date="2017-05-03T12:43:00Z">
              <w:r>
                <w:rPr>
                  <w:rFonts w:eastAsia="Arial"/>
                </w:rPr>
                <w:t>PSID = 0p20</w:t>
              </w:r>
            </w:ins>
          </w:p>
        </w:tc>
      </w:tr>
      <w:tr w:rsidR="00AC368E" w:rsidRPr="00330017" w14:paraId="5297A795" w14:textId="77777777" w:rsidTr="00C9471C">
        <w:trPr>
          <w:ins w:id="103" w:author="Dmitri.Khijniak@7Layers.com" w:date="2017-05-03T12:43:00Z"/>
        </w:trPr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5DD2E6F" w14:textId="77777777" w:rsidR="00AC368E" w:rsidRPr="00330017" w:rsidRDefault="00AC368E" w:rsidP="00496039">
            <w:pPr>
              <w:spacing w:after="0"/>
              <w:rPr>
                <w:ins w:id="104" w:author="Dmitri.Khijniak@7Layers.com" w:date="2017-05-03T12:43:00Z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B20DA" w14:textId="157AFCCF" w:rsidR="00AC368E" w:rsidRPr="004732DC" w:rsidRDefault="00B10591" w:rsidP="006C21D2">
            <w:pPr>
              <w:spacing w:after="0"/>
              <w:jc w:val="center"/>
              <w:rPr>
                <w:ins w:id="105" w:author="Dmitri.Khijniak@7Layers.com" w:date="2017-05-03T12:43:00Z"/>
              </w:rPr>
            </w:pPr>
            <w:ins w:id="106" w:author="Dmitri.Khijniak@7Layers.com" w:date="2017-05-03T12:43:00Z">
              <w:r>
                <w:t>4</w:t>
              </w:r>
            </w:ins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844CE" w14:textId="0B55591C" w:rsidR="00AC368E" w:rsidRDefault="00AC368E" w:rsidP="00F355B5">
            <w:pPr>
              <w:spacing w:after="0"/>
              <w:ind w:left="93"/>
              <w:rPr>
                <w:ins w:id="107" w:author="Dmitri.Khijniak@7Layers.com" w:date="2017-05-03T12:43:00Z"/>
              </w:rPr>
            </w:pPr>
            <w:r>
              <w:t>Verify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4651B" w14:textId="498CA4C2" w:rsidR="00AC368E" w:rsidRDefault="00AC368E" w:rsidP="00F355B5">
            <w:pPr>
              <w:spacing w:after="0"/>
              <w:ind w:left="93"/>
              <w:rPr>
                <w:ins w:id="108" w:author="Dmitri.Khijniak@7Layers.com" w:date="2017-05-03T12:43:00Z"/>
                <w:rFonts w:eastAsia="Arial"/>
              </w:rPr>
            </w:pPr>
            <w:ins w:id="109" w:author="Dmitri.Khijniak@7Layers.com" w:date="2017-05-03T12:43:00Z">
              <w:r>
                <w:rPr>
                  <w:rFonts w:eastAsia="Arial"/>
                </w:rPr>
                <w:t>WSM is signed using 1609.2</w:t>
              </w:r>
            </w:ins>
          </w:p>
        </w:tc>
      </w:tr>
      <w:tr w:rsidR="00AC368E" w:rsidRPr="00330017" w14:paraId="55EE2516" w14:textId="77777777" w:rsidTr="00C9471C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51A57F4" w14:textId="77777777" w:rsidR="00AC368E" w:rsidRPr="00330017" w:rsidRDefault="00AC368E" w:rsidP="00496039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D01E1" w14:textId="4892D0EC" w:rsidR="00AC368E" w:rsidRPr="004732DC" w:rsidRDefault="00B10591" w:rsidP="006C21D2">
            <w:pPr>
              <w:spacing w:after="0"/>
              <w:jc w:val="center"/>
            </w:pPr>
            <w:ins w:id="110" w:author="Dmitri.Khijniak@7Layers.com" w:date="2017-05-03T12:43:00Z">
              <w:r>
                <w:t>5</w:t>
              </w:r>
            </w:ins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E178F" w14:textId="6AC6CC4B" w:rsidR="00AC368E" w:rsidRDefault="00AC368E" w:rsidP="00F355B5">
            <w:pPr>
              <w:spacing w:after="0"/>
              <w:ind w:left="93"/>
            </w:pPr>
            <w:r>
              <w:t>Verify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1AC58" w14:textId="2E4F2F06" w:rsidR="00AC368E" w:rsidRDefault="00AC368E" w:rsidP="00F355B5">
            <w:pPr>
              <w:spacing w:after="0"/>
              <w:ind w:left="93"/>
              <w:rPr>
                <w:ins w:id="111" w:author="Dmitri.Khijniak@7Layers.com" w:date="2017-05-03T12:43:00Z"/>
                <w:rFonts w:eastAsia="Arial"/>
              </w:rPr>
            </w:pPr>
            <w:ins w:id="112" w:author="Dmitri.Khijniak@7Layers.com" w:date="2017-05-03T12:43:00Z">
              <w:r>
                <w:rPr>
                  <w:rFonts w:eastAsia="Arial"/>
                </w:rPr>
                <w:t>BSM is transmitted using J2735 MSG_MessageFrame containing</w:t>
              </w:r>
              <w:r w:rsidR="00064219">
                <w:rPr>
                  <w:rFonts w:eastAsia="Arial"/>
                </w:rPr>
                <w:t xml:space="preserve"> BSMcoreData containing</w:t>
              </w:r>
              <w:r w:rsidR="00052B0D">
                <w:rPr>
                  <w:rFonts w:eastAsia="Arial"/>
                </w:rPr>
                <w:t>:</w:t>
              </w:r>
            </w:ins>
          </w:p>
          <w:p w14:paraId="0EF0C7A2" w14:textId="53C56416" w:rsidR="00052B0D" w:rsidRPr="00052B0D" w:rsidRDefault="00052B0D" w:rsidP="00052B0D">
            <w:pPr>
              <w:pStyle w:val="ListParagraph"/>
              <w:numPr>
                <w:ilvl w:val="0"/>
                <w:numId w:val="27"/>
              </w:numPr>
              <w:spacing w:after="0"/>
              <w:rPr>
                <w:ins w:id="113" w:author="Dmitri.Khijniak@7Layers.com" w:date="2017-05-03T12:43:00Z"/>
                <w:rFonts w:eastAsia="Arial"/>
              </w:rPr>
            </w:pPr>
            <w:ins w:id="114" w:author="Dmitri.Khijniak@7Layers.com" w:date="2017-05-03T12:43:00Z">
              <w:r w:rsidRPr="00052B0D">
                <w:rPr>
                  <w:rFonts w:eastAsia="Arial"/>
                </w:rPr>
                <w:t>msgCnt</w:t>
              </w:r>
              <w:r w:rsidR="00064219">
                <w:rPr>
                  <w:rFonts w:eastAsia="Arial"/>
                </w:rPr>
                <w:t xml:space="preserve">, </w:t>
              </w:r>
            </w:ins>
          </w:p>
          <w:p w14:paraId="46274B19" w14:textId="77777777" w:rsidR="00052B0D" w:rsidRPr="00052B0D" w:rsidRDefault="00052B0D" w:rsidP="00052B0D">
            <w:pPr>
              <w:pStyle w:val="ListParagraph"/>
              <w:numPr>
                <w:ilvl w:val="0"/>
                <w:numId w:val="27"/>
              </w:numPr>
              <w:spacing w:after="0"/>
              <w:rPr>
                <w:ins w:id="115" w:author="Dmitri.Khijniak@7Layers.com" w:date="2017-05-03T12:43:00Z"/>
                <w:rFonts w:eastAsia="Arial"/>
              </w:rPr>
            </w:pPr>
            <w:ins w:id="116" w:author="Dmitri.Khijniak@7Layers.com" w:date="2017-05-03T12:43:00Z">
              <w:r w:rsidRPr="00052B0D">
                <w:rPr>
                  <w:rFonts w:eastAsia="Arial"/>
                </w:rPr>
                <w:t>id</w:t>
              </w:r>
            </w:ins>
          </w:p>
          <w:p w14:paraId="6C78CF3A" w14:textId="77777777" w:rsidR="00052B0D" w:rsidRPr="00052B0D" w:rsidRDefault="00052B0D" w:rsidP="00052B0D">
            <w:pPr>
              <w:pStyle w:val="ListParagraph"/>
              <w:numPr>
                <w:ilvl w:val="0"/>
                <w:numId w:val="27"/>
              </w:numPr>
              <w:spacing w:after="0"/>
              <w:rPr>
                <w:ins w:id="117" w:author="Dmitri.Khijniak@7Layers.com" w:date="2017-05-03T12:43:00Z"/>
                <w:rFonts w:eastAsia="Arial"/>
              </w:rPr>
            </w:pPr>
            <w:ins w:id="118" w:author="Dmitri.Khijniak@7Layers.com" w:date="2017-05-03T12:43:00Z">
              <w:r w:rsidRPr="00052B0D">
                <w:rPr>
                  <w:rFonts w:eastAsia="Arial"/>
                </w:rPr>
                <w:t>secMark</w:t>
              </w:r>
            </w:ins>
          </w:p>
          <w:p w14:paraId="71B2D968" w14:textId="77777777" w:rsidR="00052B0D" w:rsidRPr="00052B0D" w:rsidRDefault="00052B0D" w:rsidP="00052B0D">
            <w:pPr>
              <w:pStyle w:val="ListParagraph"/>
              <w:numPr>
                <w:ilvl w:val="0"/>
                <w:numId w:val="27"/>
              </w:numPr>
              <w:spacing w:after="0"/>
              <w:rPr>
                <w:ins w:id="119" w:author="Dmitri.Khijniak@7Layers.com" w:date="2017-05-03T12:43:00Z"/>
                <w:rFonts w:eastAsia="Arial"/>
              </w:rPr>
            </w:pPr>
            <w:ins w:id="120" w:author="Dmitri.Khijniak@7Layers.com" w:date="2017-05-03T12:43:00Z">
              <w:r w:rsidRPr="00052B0D">
                <w:rPr>
                  <w:rFonts w:eastAsia="Arial"/>
                </w:rPr>
                <w:t>lat</w:t>
              </w:r>
            </w:ins>
          </w:p>
          <w:p w14:paraId="754B5600" w14:textId="77777777" w:rsidR="00052B0D" w:rsidRPr="00052B0D" w:rsidRDefault="00052B0D" w:rsidP="00052B0D">
            <w:pPr>
              <w:pStyle w:val="ListParagraph"/>
              <w:numPr>
                <w:ilvl w:val="0"/>
                <w:numId w:val="27"/>
              </w:numPr>
              <w:spacing w:after="0"/>
              <w:rPr>
                <w:ins w:id="121" w:author="Dmitri.Khijniak@7Layers.com" w:date="2017-05-03T12:43:00Z"/>
                <w:rFonts w:eastAsia="Arial"/>
              </w:rPr>
            </w:pPr>
            <w:ins w:id="122" w:author="Dmitri.Khijniak@7Layers.com" w:date="2017-05-03T12:43:00Z">
              <w:r w:rsidRPr="00052B0D">
                <w:rPr>
                  <w:rFonts w:eastAsia="Arial"/>
                </w:rPr>
                <w:t>long</w:t>
              </w:r>
            </w:ins>
          </w:p>
          <w:p w14:paraId="662F3B81" w14:textId="77777777" w:rsidR="00052B0D" w:rsidRPr="00052B0D" w:rsidRDefault="00052B0D" w:rsidP="00052B0D">
            <w:pPr>
              <w:pStyle w:val="ListParagraph"/>
              <w:numPr>
                <w:ilvl w:val="0"/>
                <w:numId w:val="27"/>
              </w:numPr>
              <w:spacing w:after="0"/>
              <w:rPr>
                <w:ins w:id="123" w:author="Dmitri.Khijniak@7Layers.com" w:date="2017-05-03T12:43:00Z"/>
                <w:rFonts w:eastAsia="Arial"/>
              </w:rPr>
            </w:pPr>
            <w:ins w:id="124" w:author="Dmitri.Khijniak@7Layers.com" w:date="2017-05-03T12:43:00Z">
              <w:r w:rsidRPr="00052B0D">
                <w:rPr>
                  <w:rFonts w:eastAsia="Arial"/>
                </w:rPr>
                <w:t>elev</w:t>
              </w:r>
            </w:ins>
          </w:p>
          <w:p w14:paraId="1ECB9B49" w14:textId="25E13637" w:rsidR="00B54B48" w:rsidRPr="00064219" w:rsidRDefault="00052B0D" w:rsidP="00064219">
            <w:pPr>
              <w:pStyle w:val="ListParagraph"/>
              <w:numPr>
                <w:ilvl w:val="0"/>
                <w:numId w:val="27"/>
              </w:numPr>
              <w:spacing w:after="0"/>
              <w:rPr>
                <w:ins w:id="125" w:author="Dmitri.Khijniak@7Layers.com" w:date="2017-05-03T12:43:00Z"/>
                <w:rFonts w:eastAsia="Arial"/>
              </w:rPr>
            </w:pPr>
            <w:ins w:id="126" w:author="Dmitri.Khijniak@7Layers.com" w:date="2017-05-03T12:43:00Z">
              <w:r w:rsidRPr="00064219">
                <w:rPr>
                  <w:rFonts w:eastAsia="Arial"/>
                </w:rPr>
                <w:t>accuracy</w:t>
              </w:r>
              <w:r w:rsidR="00064219" w:rsidRPr="00064219">
                <w:rPr>
                  <w:rFonts w:eastAsia="Arial"/>
                </w:rPr>
                <w:t xml:space="preserve">: </w:t>
              </w:r>
              <w:r w:rsidR="00B54B48">
                <w:t>semiMajor</w:t>
              </w:r>
              <w:r w:rsidR="00064219">
                <w:t xml:space="preserve">, </w:t>
              </w:r>
              <w:r w:rsidR="00B54B48">
                <w:t>semiMinor</w:t>
              </w:r>
              <w:r w:rsidR="00064219">
                <w:t xml:space="preserve">, </w:t>
              </w:r>
              <w:r w:rsidR="00B54B48">
                <w:t>orientation</w:t>
              </w:r>
            </w:ins>
          </w:p>
          <w:p w14:paraId="5CC0C382" w14:textId="1FD7DB00" w:rsidR="00052B0D" w:rsidRPr="00052B0D" w:rsidRDefault="00052B0D" w:rsidP="00052B0D">
            <w:pPr>
              <w:pStyle w:val="ListParagraph"/>
              <w:numPr>
                <w:ilvl w:val="0"/>
                <w:numId w:val="27"/>
              </w:numPr>
              <w:spacing w:after="0"/>
              <w:rPr>
                <w:ins w:id="127" w:author="Dmitri.Khijniak@7Layers.com" w:date="2017-05-03T12:43:00Z"/>
                <w:rFonts w:eastAsia="Arial"/>
              </w:rPr>
            </w:pPr>
            <w:ins w:id="128" w:author="Dmitri.Khijniak@7Layers.com" w:date="2017-05-03T12:43:00Z">
              <w:r w:rsidRPr="00052B0D">
                <w:rPr>
                  <w:rFonts w:eastAsia="Arial"/>
                </w:rPr>
                <w:t>transmission</w:t>
              </w:r>
            </w:ins>
          </w:p>
          <w:p w14:paraId="6A193534" w14:textId="73274171" w:rsidR="00052B0D" w:rsidRPr="00052B0D" w:rsidRDefault="00052B0D" w:rsidP="00052B0D">
            <w:pPr>
              <w:pStyle w:val="ListParagraph"/>
              <w:numPr>
                <w:ilvl w:val="0"/>
                <w:numId w:val="27"/>
              </w:numPr>
              <w:spacing w:after="0"/>
              <w:rPr>
                <w:ins w:id="129" w:author="Dmitri.Khijniak@7Layers.com" w:date="2017-05-03T12:43:00Z"/>
                <w:rFonts w:eastAsia="Arial"/>
              </w:rPr>
            </w:pPr>
            <w:ins w:id="130" w:author="Dmitri.Khijniak@7Layers.com" w:date="2017-05-03T12:43:00Z">
              <w:r w:rsidRPr="00052B0D">
                <w:rPr>
                  <w:rFonts w:eastAsia="Arial"/>
                </w:rPr>
                <w:t>speed</w:t>
              </w:r>
              <w:r w:rsidR="00B54B48">
                <w:rPr>
                  <w:rFonts w:eastAsia="Arial"/>
                </w:rPr>
                <w:t xml:space="preserve"> </w:t>
              </w:r>
            </w:ins>
          </w:p>
          <w:p w14:paraId="641B0A11" w14:textId="77777777" w:rsidR="00052B0D" w:rsidRPr="00052B0D" w:rsidRDefault="00052B0D" w:rsidP="00052B0D">
            <w:pPr>
              <w:pStyle w:val="ListParagraph"/>
              <w:numPr>
                <w:ilvl w:val="0"/>
                <w:numId w:val="27"/>
              </w:numPr>
              <w:spacing w:after="0"/>
              <w:rPr>
                <w:ins w:id="131" w:author="Dmitri.Khijniak@7Layers.com" w:date="2017-05-03T12:43:00Z"/>
                <w:rFonts w:eastAsia="Arial"/>
              </w:rPr>
            </w:pPr>
            <w:ins w:id="132" w:author="Dmitri.Khijniak@7Layers.com" w:date="2017-05-03T12:43:00Z">
              <w:r w:rsidRPr="00052B0D">
                <w:rPr>
                  <w:rFonts w:eastAsia="Arial"/>
                </w:rPr>
                <w:t>heading</w:t>
              </w:r>
            </w:ins>
          </w:p>
          <w:p w14:paraId="7C5E29E1" w14:textId="556FAC25" w:rsidR="00052B0D" w:rsidRPr="00052B0D" w:rsidRDefault="00052B0D" w:rsidP="00052B0D">
            <w:pPr>
              <w:pStyle w:val="ListParagraph"/>
              <w:numPr>
                <w:ilvl w:val="0"/>
                <w:numId w:val="27"/>
              </w:numPr>
              <w:spacing w:after="0"/>
              <w:rPr>
                <w:ins w:id="133" w:author="Dmitri.Khijniak@7Layers.com" w:date="2017-05-03T12:43:00Z"/>
                <w:rFonts w:eastAsia="Arial"/>
              </w:rPr>
            </w:pPr>
            <w:ins w:id="134" w:author="Dmitri.Khijniak@7Layers.com" w:date="2017-05-03T12:43:00Z">
              <w:r w:rsidRPr="00052B0D">
                <w:rPr>
                  <w:rFonts w:eastAsia="Arial"/>
                </w:rPr>
                <w:t>angle</w:t>
              </w:r>
            </w:ins>
          </w:p>
          <w:p w14:paraId="437998AB" w14:textId="700D3C00" w:rsidR="00052B0D" w:rsidRPr="00064219" w:rsidRDefault="00052B0D" w:rsidP="008C632B">
            <w:pPr>
              <w:pStyle w:val="ListParagraph"/>
              <w:numPr>
                <w:ilvl w:val="0"/>
                <w:numId w:val="27"/>
              </w:numPr>
              <w:spacing w:after="0"/>
              <w:rPr>
                <w:ins w:id="135" w:author="Dmitri.Khijniak@7Layers.com" w:date="2017-05-03T12:43:00Z"/>
                <w:rFonts w:eastAsia="Arial"/>
              </w:rPr>
            </w:pPr>
            <w:ins w:id="136" w:author="Dmitri.Khijniak@7Layers.com" w:date="2017-05-03T12:43:00Z">
              <w:r w:rsidRPr="00064219">
                <w:rPr>
                  <w:rFonts w:eastAsia="Arial"/>
                </w:rPr>
                <w:t>accelSet</w:t>
              </w:r>
              <w:r w:rsidR="00064219" w:rsidRPr="00064219">
                <w:rPr>
                  <w:rFonts w:eastAsia="Arial"/>
                </w:rPr>
                <w:t>: long, lat, vert, yaw</w:t>
              </w:r>
            </w:ins>
          </w:p>
          <w:p w14:paraId="2AE2C2BF" w14:textId="0A33740B" w:rsidR="00052B0D" w:rsidRPr="00052B0D" w:rsidRDefault="00052B0D" w:rsidP="00064219">
            <w:pPr>
              <w:pStyle w:val="ListParagraph"/>
              <w:numPr>
                <w:ilvl w:val="0"/>
                <w:numId w:val="27"/>
              </w:numPr>
              <w:spacing w:after="0"/>
              <w:rPr>
                <w:ins w:id="137" w:author="Dmitri.Khijniak@7Layers.com" w:date="2017-05-03T12:43:00Z"/>
                <w:rFonts w:eastAsia="Arial"/>
              </w:rPr>
            </w:pPr>
            <w:ins w:id="138" w:author="Dmitri.Khijniak@7Layers.com" w:date="2017-05-03T12:43:00Z">
              <w:r w:rsidRPr="00052B0D">
                <w:rPr>
                  <w:rFonts w:eastAsia="Arial"/>
                </w:rPr>
                <w:t>brakes</w:t>
              </w:r>
              <w:r w:rsidR="00064219">
                <w:rPr>
                  <w:rFonts w:eastAsia="Arial"/>
                </w:rPr>
                <w:t xml:space="preserve">: </w:t>
              </w:r>
              <w:r w:rsidR="00064219" w:rsidRPr="00064219">
                <w:rPr>
                  <w:rFonts w:eastAsia="Arial"/>
                </w:rPr>
                <w:t>wheelBrakes, traction, abs, scs, brakeBoost, auxBrakes</w:t>
              </w:r>
            </w:ins>
          </w:p>
          <w:p w14:paraId="494ACED9" w14:textId="046ACF6B" w:rsidR="00052B0D" w:rsidRPr="00052B0D" w:rsidRDefault="00052B0D" w:rsidP="00052B0D">
            <w:pPr>
              <w:pStyle w:val="ListParagraph"/>
              <w:numPr>
                <w:ilvl w:val="0"/>
                <w:numId w:val="27"/>
              </w:numPr>
              <w:spacing w:after="0"/>
              <w:rPr>
                <w:rFonts w:eastAsia="Arial"/>
              </w:rPr>
            </w:pPr>
            <w:ins w:id="139" w:author="Dmitri.Khijniak@7Layers.com" w:date="2017-05-03T12:43:00Z">
              <w:r w:rsidRPr="00052B0D">
                <w:rPr>
                  <w:rFonts w:eastAsia="Arial"/>
                </w:rPr>
                <w:t>size</w:t>
              </w:r>
              <w:r w:rsidR="00064219">
                <w:rPr>
                  <w:rFonts w:eastAsia="Arial"/>
                </w:rPr>
                <w:t xml:space="preserve">: </w:t>
              </w:r>
              <w:r w:rsidR="00064219">
                <w:t>width, length</w:t>
              </w:r>
            </w:ins>
          </w:p>
        </w:tc>
      </w:tr>
      <w:tr w:rsidR="00064219" w:rsidRPr="00330017" w14:paraId="2C30C49D" w14:textId="77777777" w:rsidTr="00C9471C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A78558C" w14:textId="77777777" w:rsidR="00064219" w:rsidRPr="00330017" w:rsidRDefault="00064219" w:rsidP="00496039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6C91C" w14:textId="4DBDA38B" w:rsidR="00064219" w:rsidRPr="004732DC" w:rsidRDefault="00B10591" w:rsidP="006C21D2">
            <w:pPr>
              <w:spacing w:after="0"/>
              <w:jc w:val="center"/>
            </w:pPr>
            <w:ins w:id="140" w:author="Dmitri.Khijniak@7Layers.com" w:date="2017-05-03T12:43:00Z">
              <w:r>
                <w:t>6</w:t>
              </w:r>
            </w:ins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DE434" w14:textId="6C1B21B9" w:rsidR="00064219" w:rsidRDefault="00B10591" w:rsidP="00F355B5">
            <w:pPr>
              <w:spacing w:after="0"/>
              <w:ind w:left="93"/>
            </w:pPr>
            <w:r>
              <w:t>Verify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87F19" w14:textId="495870AC" w:rsidR="00064219" w:rsidRPr="00EC0099" w:rsidRDefault="00EC0099" w:rsidP="00EC0099">
            <w:pPr>
              <w:spacing w:after="0"/>
              <w:rPr>
                <w:rFonts w:eastAsia="Arial"/>
              </w:rPr>
            </w:pPr>
            <w:r w:rsidRPr="00496039">
              <w:rPr>
                <w:rFonts w:eastAsia="Arial"/>
              </w:rPr>
              <w:t>Device B</w:t>
            </w:r>
            <w:ins w:id="141" w:author="Dmitri.Khijniak@7Layers.com" w:date="2017-05-03T12:43:00Z">
              <w:r w:rsidRPr="00496039">
                <w:rPr>
                  <w:rFonts w:eastAsia="Arial"/>
                </w:rPr>
                <w:t xml:space="preserve"> </w:t>
              </w:r>
              <w:r>
                <w:rPr>
                  <w:rFonts w:eastAsia="Arial"/>
                </w:rPr>
                <w:t>can r</w:t>
              </w:r>
              <w:r w:rsidRPr="00496039">
                <w:rPr>
                  <w:rFonts w:eastAsia="Arial"/>
                </w:rPr>
                <w:t>ece</w:t>
              </w:r>
              <w:r>
                <w:rPr>
                  <w:rFonts w:eastAsia="Arial"/>
                </w:rPr>
                <w:t>ive and decode BSMs</w:t>
              </w:r>
            </w:ins>
          </w:p>
        </w:tc>
      </w:tr>
      <w:tr w:rsidR="00496039" w:rsidRPr="00330017" w14:paraId="2D2FD8AF" w14:textId="77777777" w:rsidTr="00C9471C">
        <w:trPr>
          <w:ins w:id="142" w:author="Dmitri.Khijniak@7Layers.com" w:date="2017-05-03T12:43:00Z"/>
        </w:trPr>
        <w:tc>
          <w:tcPr>
            <w:tcW w:w="17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A62FC" w14:textId="77777777" w:rsidR="00496039" w:rsidRPr="00330017" w:rsidRDefault="00496039" w:rsidP="00496039">
            <w:pPr>
              <w:spacing w:after="0"/>
              <w:rPr>
                <w:ins w:id="143" w:author="Dmitri.Khijniak@7Layers.com" w:date="2017-05-03T12:43:00Z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43775" w14:textId="2171B108" w:rsidR="00496039" w:rsidRPr="00330017" w:rsidRDefault="00496039" w:rsidP="006C21D2">
            <w:pPr>
              <w:spacing w:after="0"/>
              <w:jc w:val="center"/>
              <w:rPr>
                <w:ins w:id="144" w:author="Dmitri.Khijniak@7Layers.com" w:date="2017-05-03T12:43:00Z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08281" w14:textId="0A63604A" w:rsidR="00496039" w:rsidRPr="00330017" w:rsidRDefault="00496039" w:rsidP="00F355B5">
            <w:pPr>
              <w:spacing w:after="0"/>
              <w:ind w:left="93"/>
              <w:rPr>
                <w:ins w:id="145" w:author="Dmitri.Khijniak@7Layers.com" w:date="2017-05-03T12:43:00Z"/>
              </w:rPr>
            </w:pP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B8A91" w14:textId="12816DF1" w:rsidR="00496039" w:rsidRPr="00496039" w:rsidRDefault="00496039" w:rsidP="00F355B5">
            <w:pPr>
              <w:spacing w:after="0"/>
              <w:ind w:left="93"/>
              <w:rPr>
                <w:ins w:id="146" w:author="Dmitri.Khijniak@7Layers.com" w:date="2017-05-03T12:43:00Z"/>
              </w:rPr>
            </w:pPr>
          </w:p>
        </w:tc>
      </w:tr>
    </w:tbl>
    <w:p w14:paraId="17217CEE" w14:textId="09C5A609" w:rsidR="00496039" w:rsidRDefault="00496039" w:rsidP="004A4F30">
      <w:pPr>
        <w:rPr>
          <w:b/>
        </w:rPr>
      </w:pPr>
    </w:p>
    <w:p w14:paraId="681CD038" w14:textId="67370F3D" w:rsidR="00A118ED" w:rsidRDefault="00A118ED" w:rsidP="00590991">
      <w:pPr>
        <w:pStyle w:val="Heading3"/>
      </w:pPr>
      <w:bookmarkStart w:id="147" w:name="_Toc481578635"/>
      <w:bookmarkStart w:id="148" w:name="_Toc481426066"/>
      <w:r>
        <w:t>IOP TC BSM 3</w:t>
      </w:r>
      <w:bookmarkEnd w:id="147"/>
      <w:bookmarkEnd w:id="148"/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77"/>
        <w:gridCol w:w="900"/>
        <w:gridCol w:w="1440"/>
        <w:gridCol w:w="5130"/>
      </w:tblGrid>
      <w:tr w:rsidR="00A35A57" w:rsidRPr="004732DC" w14:paraId="78EF3F60" w14:textId="77777777" w:rsidTr="00C9471C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1D7FC" w14:textId="77777777" w:rsidR="00A35A57" w:rsidRPr="004732DC" w:rsidRDefault="00A35A57" w:rsidP="00C9471C">
            <w:pPr>
              <w:spacing w:after="0"/>
              <w:rPr>
                <w:rFonts w:ascii="Arial" w:hAnsi="Arial" w:cs="Arial"/>
                <w:b/>
                <w:sz w:val="18"/>
                <w:szCs w:val="18"/>
              </w:rPr>
            </w:pPr>
            <w:r w:rsidRPr="004732DC">
              <w:rPr>
                <w:b/>
              </w:rPr>
              <w:t>Identifier</w:t>
            </w:r>
            <w:r w:rsidRPr="004732DC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7B889" w14:textId="72F65D77" w:rsidR="00A35A57" w:rsidRPr="004732DC" w:rsidRDefault="006C21D2" w:rsidP="006C21D2">
            <w:pPr>
              <w:spacing w:after="0"/>
              <w:rPr>
                <w:rFonts w:ascii="Arial" w:hAnsi="Arial" w:cs="Arial"/>
              </w:rPr>
            </w:pPr>
            <w:r w:rsidRPr="004732DC">
              <w:rPr>
                <w:rFonts w:eastAsia="Arial"/>
              </w:rPr>
              <w:t xml:space="preserve"> </w:t>
            </w:r>
            <w:r w:rsidR="00F14F3E" w:rsidRPr="004732DC">
              <w:rPr>
                <w:rFonts w:eastAsia="Arial"/>
              </w:rPr>
              <w:t>IOP TC</w:t>
            </w:r>
            <w:r w:rsidR="002F3F55" w:rsidRPr="004732DC">
              <w:rPr>
                <w:rFonts w:eastAsia="Arial"/>
              </w:rPr>
              <w:t xml:space="preserve"> BSM 3</w:t>
            </w:r>
          </w:p>
        </w:tc>
      </w:tr>
      <w:tr w:rsidR="00A35A57" w:rsidRPr="004732DC" w14:paraId="61663B21" w14:textId="77777777" w:rsidTr="00C9471C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F3D64" w14:textId="77777777" w:rsidR="00A35A57" w:rsidRPr="004732DC" w:rsidRDefault="00A35A57" w:rsidP="00A35A57">
            <w:pPr>
              <w:spacing w:after="0"/>
              <w:rPr>
                <w:b/>
              </w:rPr>
            </w:pPr>
            <w:r w:rsidRPr="004732DC">
              <w:rPr>
                <w:b/>
              </w:rPr>
              <w:t>Summary: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2CE04" w14:textId="703878BB" w:rsidR="00A35A57" w:rsidRPr="004732DC" w:rsidRDefault="006C21D2" w:rsidP="00A35A57">
            <w:pPr>
              <w:spacing w:after="0"/>
            </w:pPr>
            <w:r w:rsidRPr="004732DC">
              <w:rPr>
                <w:rFonts w:eastAsia="Arial"/>
              </w:rPr>
              <w:t xml:space="preserve"> </w:t>
            </w:r>
            <w:r w:rsidR="00A35A57" w:rsidRPr="004732DC">
              <w:rPr>
                <w:rFonts w:eastAsia="Arial"/>
              </w:rPr>
              <w:t>Test transmission of BSMs with vehicle event flags</w:t>
            </w:r>
          </w:p>
        </w:tc>
      </w:tr>
      <w:tr w:rsidR="00A35A57" w:rsidRPr="004732DC" w14:paraId="23E90BBF" w14:textId="77777777" w:rsidTr="00C9471C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74C5D" w14:textId="77777777" w:rsidR="00A35A57" w:rsidRPr="004732DC" w:rsidRDefault="00A35A57" w:rsidP="00A35A57">
            <w:pPr>
              <w:spacing w:after="0"/>
              <w:rPr>
                <w:b/>
              </w:rPr>
            </w:pPr>
            <w:r w:rsidRPr="004732DC">
              <w:rPr>
                <w:b/>
              </w:rPr>
              <w:t>Configuration: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94A6E" w14:textId="408A976A" w:rsidR="00A35A57" w:rsidRPr="004732DC" w:rsidRDefault="006C21D2" w:rsidP="00A35A57">
            <w:pPr>
              <w:spacing w:after="0"/>
            </w:pPr>
            <w:r w:rsidRPr="004732DC">
              <w:t xml:space="preserve"> </w:t>
            </w:r>
            <w:r w:rsidR="00732703">
              <w:t xml:space="preserve">IOP CFG </w:t>
            </w:r>
            <w:ins w:id="149" w:author="Dmitri.Khijniak@7Layers.com" w:date="2017-05-03T12:43:00Z">
              <w:r w:rsidR="00732703">
                <w:t>1</w:t>
              </w:r>
            </w:ins>
          </w:p>
        </w:tc>
      </w:tr>
      <w:tr w:rsidR="00A35A57" w:rsidRPr="004732DC" w14:paraId="44024361" w14:textId="77777777" w:rsidTr="00C9471C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45130" w14:textId="77777777" w:rsidR="00A35A57" w:rsidRPr="004732DC" w:rsidRDefault="00A35A57" w:rsidP="00A35A57">
            <w:pPr>
              <w:spacing w:after="0"/>
              <w:rPr>
                <w:b/>
              </w:rPr>
            </w:pPr>
            <w:r w:rsidRPr="004732DC">
              <w:rPr>
                <w:b/>
              </w:rPr>
              <w:t>References: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B7E20" w14:textId="21094089" w:rsidR="00A35A57" w:rsidRPr="004732DC" w:rsidRDefault="006C21D2" w:rsidP="00A35A57">
            <w:pPr>
              <w:spacing w:after="0"/>
              <w:rPr>
                <w:rFonts w:ascii="Arial" w:hAnsi="Arial" w:cs="Arial"/>
              </w:rPr>
            </w:pPr>
            <w:r w:rsidRPr="004732DC">
              <w:t xml:space="preserve"> </w:t>
            </w:r>
            <w:r w:rsidR="00BA3BB5" w:rsidRPr="004732DC">
              <w:t>[</w:t>
            </w:r>
            <w:r w:rsidR="00BA3BB5" w:rsidRPr="004732DC">
              <w:fldChar w:fldCharType="begin"/>
            </w:r>
            <w:r w:rsidR="00BA3BB5" w:rsidRPr="004732DC">
              <w:instrText>SEQ REF</w:instrText>
            </w:r>
            <w:r w:rsidR="00BA3BB5" w:rsidRPr="004732DC">
              <w:fldChar w:fldCharType="separate"/>
            </w:r>
            <w:r w:rsidR="00BF1BA9" w:rsidRPr="004732DC">
              <w:rPr>
                <w:noProof/>
              </w:rPr>
              <w:t>3</w:t>
            </w:r>
            <w:r w:rsidR="00BA3BB5" w:rsidRPr="004732DC">
              <w:fldChar w:fldCharType="end"/>
            </w:r>
            <w:r w:rsidR="00BA3BB5" w:rsidRPr="004732DC">
              <w:t>]</w:t>
            </w:r>
          </w:p>
        </w:tc>
      </w:tr>
      <w:tr w:rsidR="00A35A57" w:rsidRPr="004732DC" w14:paraId="10B37CCE" w14:textId="77777777" w:rsidTr="00C9471C">
        <w:tc>
          <w:tcPr>
            <w:tcW w:w="92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FAB18" w14:textId="77777777" w:rsidR="00A35A57" w:rsidRPr="004732DC" w:rsidRDefault="00A35A57" w:rsidP="00A35A57">
            <w:pPr>
              <w:spacing w:after="0"/>
              <w:rPr>
                <w:b/>
                <w:sz w:val="18"/>
                <w:szCs w:val="18"/>
              </w:rPr>
            </w:pPr>
          </w:p>
        </w:tc>
      </w:tr>
      <w:tr w:rsidR="00A35A57" w:rsidRPr="004732DC" w14:paraId="37D5A43C" w14:textId="77777777" w:rsidTr="00C9471C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7B072" w14:textId="77777777" w:rsidR="00A35A57" w:rsidRPr="004732DC" w:rsidRDefault="00A35A57" w:rsidP="00A35A57">
            <w:pPr>
              <w:spacing w:after="0"/>
              <w:rPr>
                <w:b/>
              </w:rPr>
            </w:pPr>
            <w:r w:rsidRPr="004732DC">
              <w:rPr>
                <w:b/>
              </w:rPr>
              <w:t>Pre-test</w:t>
            </w:r>
          </w:p>
          <w:p w14:paraId="17C8D571" w14:textId="77777777" w:rsidR="00A35A57" w:rsidRPr="004732DC" w:rsidRDefault="00A35A57" w:rsidP="00A35A57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4732DC">
              <w:rPr>
                <w:b/>
              </w:rPr>
              <w:t>conditions: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CF3E3" w14:textId="3DEC1122" w:rsidR="00E92F6C" w:rsidRDefault="00E92F6C" w:rsidP="00E92F6C">
            <w:pPr>
              <w:spacing w:after="0"/>
              <w:ind w:right="91"/>
              <w:rPr>
                <w:ins w:id="150" w:author="Dmitri.Khijniak@7Layers.com" w:date="2017-05-03T12:43:00Z"/>
                <w:rFonts w:eastAsia="Arial"/>
              </w:rPr>
            </w:pPr>
            <w:r>
              <w:rPr>
                <w:rFonts w:eastAsia="Arial"/>
              </w:rPr>
              <w:t xml:space="preserve">Device A can </w:t>
            </w:r>
            <w:ins w:id="151" w:author="Dmitri.Khijniak@7Layers.com" w:date="2017-05-03T12:43:00Z">
              <w:r>
                <w:rPr>
                  <w:rFonts w:eastAsia="Arial"/>
                </w:rPr>
                <w:t>transmit BSMs</w:t>
              </w:r>
            </w:ins>
          </w:p>
          <w:p w14:paraId="08F51606" w14:textId="77777777" w:rsidR="00E92F6C" w:rsidRDefault="00E92F6C" w:rsidP="00E92F6C">
            <w:pPr>
              <w:spacing w:after="0"/>
              <w:rPr>
                <w:ins w:id="152" w:author="Dmitri.Khijniak@7Layers.com" w:date="2017-05-03T12:43:00Z"/>
              </w:rPr>
            </w:pPr>
            <w:ins w:id="153" w:author="Dmitri.Khijniak@7Layers.com" w:date="2017-05-03T12:43:00Z">
              <w:r>
                <w:rPr>
                  <w:rFonts w:eastAsia="Arial"/>
                </w:rPr>
                <w:t>Device B can receive BSMs</w:t>
              </w:r>
            </w:ins>
          </w:p>
          <w:p w14:paraId="26A472D1" w14:textId="3D5A8D64" w:rsidR="00E92F6C" w:rsidRDefault="00E92F6C" w:rsidP="00E92F6C">
            <w:pPr>
              <w:spacing w:after="0"/>
              <w:rPr>
                <w:ins w:id="154" w:author="Dmitri.Khijniak@7Layers.com" w:date="2017-05-03T12:43:00Z"/>
                <w:rFonts w:eastAsia="Arial"/>
              </w:rPr>
            </w:pPr>
            <w:ins w:id="155" w:author="Dmitri.Khijniak@7Layers.com" w:date="2017-05-03T12:43:00Z">
              <w:r>
                <w:t>Devices A and B loaded with necessary 1609.2 security credentials</w:t>
              </w:r>
            </w:ins>
          </w:p>
          <w:p w14:paraId="0EB1033B" w14:textId="0826F040" w:rsidR="00A35A57" w:rsidRPr="004732DC" w:rsidRDefault="00BE1C01" w:rsidP="00A35A57">
            <w:pPr>
              <w:spacing w:after="0"/>
            </w:pPr>
            <w:ins w:id="156" w:author="Dmitri.Khijniak@7Layers.com" w:date="2017-05-03T12:43:00Z">
              <w:r>
                <w:rPr>
                  <w:rFonts w:eastAsia="Arial"/>
                </w:rPr>
                <w:lastRenderedPageBreak/>
                <w:t>E</w:t>
              </w:r>
              <w:r w:rsidR="0087348F">
                <w:rPr>
                  <w:rFonts w:eastAsia="Arial"/>
                </w:rPr>
                <w:t>vent</w:t>
              </w:r>
              <w:r>
                <w:rPr>
                  <w:rFonts w:eastAsia="Arial"/>
                </w:rPr>
                <w:t xml:space="preserve"> </w:t>
              </w:r>
              <w:r w:rsidR="0087348F">
                <w:rPr>
                  <w:rFonts w:eastAsia="Arial"/>
                </w:rPr>
                <w:t xml:space="preserve">can be </w:t>
              </w:r>
              <w:r>
                <w:rPr>
                  <w:rFonts w:eastAsia="Arial"/>
                </w:rPr>
                <w:t xml:space="preserve">triggered </w:t>
              </w:r>
              <w:r w:rsidR="0087348F">
                <w:rPr>
                  <w:rFonts w:eastAsia="Arial"/>
                </w:rPr>
                <w:t xml:space="preserve">in </w:t>
              </w:r>
            </w:ins>
            <w:r w:rsidR="0087348F">
              <w:rPr>
                <w:rFonts w:eastAsia="Arial"/>
              </w:rPr>
              <w:t xml:space="preserve">the </w:t>
            </w:r>
            <w:ins w:id="157" w:author="Dmitri.Khijniak@7Layers.com" w:date="2017-05-03T12:43:00Z">
              <w:r w:rsidR="0087348F">
                <w:rPr>
                  <w:rFonts w:eastAsia="Arial"/>
                </w:rPr>
                <w:t>BSM transmitter (</w:t>
              </w:r>
              <w:r w:rsidR="00A35A57" w:rsidRPr="004732DC">
                <w:rPr>
                  <w:rFonts w:eastAsia="Arial"/>
                </w:rPr>
                <w:t>Device A)</w:t>
              </w:r>
              <w:r w:rsidR="0087348F">
                <w:rPr>
                  <w:rFonts w:eastAsia="Arial"/>
                </w:rPr>
                <w:t>, e.g. using CAN</w:t>
              </w:r>
            </w:ins>
            <w:r w:rsidR="0087348F">
              <w:rPr>
                <w:rFonts w:eastAsia="Arial"/>
              </w:rPr>
              <w:t xml:space="preserve"> interface</w:t>
            </w:r>
            <w:ins w:id="158" w:author="Dmitri.Khijniak@7Layers.com" w:date="2017-05-03T12:43:00Z">
              <w:r w:rsidR="0087348F">
                <w:rPr>
                  <w:rFonts w:eastAsia="Arial"/>
                </w:rPr>
                <w:t>, TCI interface or some other means</w:t>
              </w:r>
              <w:r>
                <w:rPr>
                  <w:rFonts w:eastAsia="Arial"/>
                </w:rPr>
                <w:t>, which will cause the Device A to emit BSMs and include Part II subframe.</w:t>
              </w:r>
            </w:ins>
          </w:p>
        </w:tc>
      </w:tr>
      <w:tr w:rsidR="00A35A57" w:rsidRPr="004732DC" w14:paraId="1977846E" w14:textId="77777777" w:rsidTr="00A35A57">
        <w:tc>
          <w:tcPr>
            <w:tcW w:w="92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A554F" w14:textId="77777777" w:rsidR="00A35A57" w:rsidRPr="004732DC" w:rsidRDefault="00A35A57" w:rsidP="00A35A57">
            <w:pPr>
              <w:spacing w:after="0"/>
            </w:pPr>
          </w:p>
        </w:tc>
      </w:tr>
      <w:tr w:rsidR="00A35A57" w:rsidRPr="004732DC" w14:paraId="37D358AD" w14:textId="77777777" w:rsidTr="00C9471C">
        <w:tc>
          <w:tcPr>
            <w:tcW w:w="17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9202370" w14:textId="77777777" w:rsidR="00A35A57" w:rsidRPr="004732DC" w:rsidRDefault="00A35A57" w:rsidP="00A35A57">
            <w:pPr>
              <w:spacing w:after="0"/>
              <w:ind w:left="79"/>
              <w:rPr>
                <w:sz w:val="22"/>
                <w:szCs w:val="22"/>
              </w:rPr>
            </w:pPr>
            <w:r w:rsidRPr="004732DC">
              <w:rPr>
                <w:b/>
                <w:sz w:val="22"/>
                <w:szCs w:val="22"/>
              </w:rPr>
              <w:t>T</w:t>
            </w:r>
            <w:r w:rsidRPr="004732DC">
              <w:rPr>
                <w:b/>
                <w:spacing w:val="-1"/>
                <w:sz w:val="22"/>
                <w:szCs w:val="22"/>
              </w:rPr>
              <w:t>e</w:t>
            </w:r>
            <w:r w:rsidRPr="004732DC">
              <w:rPr>
                <w:b/>
                <w:spacing w:val="1"/>
                <w:sz w:val="22"/>
                <w:szCs w:val="22"/>
              </w:rPr>
              <w:t>s</w:t>
            </w:r>
            <w:r w:rsidRPr="004732DC">
              <w:rPr>
                <w:b/>
                <w:sz w:val="22"/>
                <w:szCs w:val="22"/>
              </w:rPr>
              <w:t>t</w:t>
            </w:r>
            <w:r w:rsidRPr="004732DC">
              <w:rPr>
                <w:b/>
                <w:spacing w:val="-1"/>
                <w:sz w:val="22"/>
                <w:szCs w:val="22"/>
              </w:rPr>
              <w:t xml:space="preserve"> </w:t>
            </w:r>
            <w:r w:rsidRPr="004732DC">
              <w:rPr>
                <w:b/>
                <w:spacing w:val="2"/>
                <w:sz w:val="22"/>
                <w:szCs w:val="22"/>
              </w:rPr>
              <w:t>S</w:t>
            </w:r>
            <w:r w:rsidRPr="004732DC">
              <w:rPr>
                <w:b/>
                <w:spacing w:val="1"/>
                <w:sz w:val="22"/>
                <w:szCs w:val="22"/>
              </w:rPr>
              <w:t>e</w:t>
            </w:r>
            <w:r w:rsidRPr="004732DC">
              <w:rPr>
                <w:b/>
                <w:spacing w:val="-2"/>
                <w:sz w:val="22"/>
                <w:szCs w:val="22"/>
              </w:rPr>
              <w:t>q</w:t>
            </w:r>
            <w:r w:rsidRPr="004732DC">
              <w:rPr>
                <w:b/>
                <w:sz w:val="22"/>
                <w:szCs w:val="22"/>
              </w:rPr>
              <w:t>u</w:t>
            </w:r>
            <w:r w:rsidRPr="004732DC">
              <w:rPr>
                <w:b/>
                <w:spacing w:val="1"/>
                <w:sz w:val="22"/>
                <w:szCs w:val="22"/>
              </w:rPr>
              <w:t>e</w:t>
            </w:r>
            <w:r w:rsidRPr="004732DC">
              <w:rPr>
                <w:b/>
                <w:sz w:val="22"/>
                <w:szCs w:val="22"/>
              </w:rPr>
              <w:t>n</w:t>
            </w:r>
            <w:r w:rsidRPr="004732DC">
              <w:rPr>
                <w:b/>
                <w:spacing w:val="-1"/>
                <w:sz w:val="22"/>
                <w:szCs w:val="22"/>
              </w:rPr>
              <w:t>ce: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C515D" w14:textId="77777777" w:rsidR="00A35A57" w:rsidRPr="004732DC" w:rsidRDefault="00A35A57" w:rsidP="006C21D2">
            <w:pPr>
              <w:spacing w:after="0"/>
              <w:jc w:val="center"/>
            </w:pPr>
            <w:r w:rsidRPr="004732DC">
              <w:rPr>
                <w:b/>
              </w:rPr>
              <w:t>St</w:t>
            </w:r>
            <w:r w:rsidRPr="004732DC">
              <w:rPr>
                <w:b/>
                <w:spacing w:val="1"/>
              </w:rPr>
              <w:t>e</w:t>
            </w:r>
            <w:r w:rsidRPr="004732DC">
              <w:rPr>
                <w:b/>
              </w:rPr>
              <w:t>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A0FCF" w14:textId="77777777" w:rsidR="00A35A57" w:rsidRPr="004732DC" w:rsidRDefault="00A35A57" w:rsidP="00F355B5">
            <w:pPr>
              <w:spacing w:after="0"/>
              <w:ind w:left="93"/>
            </w:pPr>
            <w:r w:rsidRPr="004732DC">
              <w:rPr>
                <w:b/>
                <w:spacing w:val="2"/>
              </w:rPr>
              <w:t>T</w:t>
            </w:r>
            <w:r w:rsidRPr="004732DC">
              <w:rPr>
                <w:b/>
                <w:spacing w:val="-3"/>
              </w:rPr>
              <w:t>y</w:t>
            </w:r>
            <w:r w:rsidRPr="004732DC">
              <w:rPr>
                <w:b/>
              </w:rPr>
              <w:t>pe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D6CC9" w14:textId="77777777" w:rsidR="00A35A57" w:rsidRPr="004732DC" w:rsidRDefault="00A35A57" w:rsidP="00F355B5">
            <w:pPr>
              <w:spacing w:after="0"/>
              <w:ind w:left="93"/>
            </w:pPr>
            <w:r w:rsidRPr="004732DC">
              <w:rPr>
                <w:b/>
              </w:rPr>
              <w:t>D</w:t>
            </w:r>
            <w:r w:rsidRPr="004732DC">
              <w:rPr>
                <w:b/>
                <w:spacing w:val="1"/>
              </w:rPr>
              <w:t>e</w:t>
            </w:r>
            <w:r w:rsidRPr="004732DC">
              <w:rPr>
                <w:b/>
                <w:spacing w:val="-1"/>
              </w:rPr>
              <w:t>sc</w:t>
            </w:r>
            <w:r w:rsidRPr="004732DC">
              <w:rPr>
                <w:b/>
                <w:spacing w:val="2"/>
              </w:rPr>
              <w:t>r</w:t>
            </w:r>
            <w:r w:rsidRPr="004732DC">
              <w:rPr>
                <w:b/>
              </w:rPr>
              <w:t>ip</w:t>
            </w:r>
            <w:r w:rsidRPr="004732DC">
              <w:rPr>
                <w:b/>
                <w:spacing w:val="-2"/>
              </w:rPr>
              <w:t>t</w:t>
            </w:r>
            <w:r w:rsidRPr="004732DC">
              <w:rPr>
                <w:b/>
                <w:spacing w:val="2"/>
              </w:rPr>
              <w:t>i</w:t>
            </w:r>
            <w:r w:rsidRPr="004732DC">
              <w:rPr>
                <w:b/>
              </w:rPr>
              <w:t>on</w:t>
            </w:r>
          </w:p>
        </w:tc>
      </w:tr>
      <w:tr w:rsidR="00A35A57" w:rsidRPr="004732DC" w14:paraId="1F2E6208" w14:textId="77777777" w:rsidTr="00C9471C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1FDAFC7" w14:textId="77777777" w:rsidR="00A35A57" w:rsidRPr="004732DC" w:rsidRDefault="00A35A57" w:rsidP="00A35A57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D3159" w14:textId="77777777" w:rsidR="00A35A57" w:rsidRPr="004732DC" w:rsidRDefault="00A35A57" w:rsidP="006C21D2">
            <w:pPr>
              <w:spacing w:after="0"/>
              <w:jc w:val="center"/>
            </w:pPr>
            <w:r w:rsidRPr="004732DC">
              <w:t>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AE4D1" w14:textId="77777777" w:rsidR="00A35A57" w:rsidRPr="004732DC" w:rsidRDefault="00A35A57" w:rsidP="00F355B5">
            <w:pPr>
              <w:spacing w:after="0"/>
              <w:ind w:left="93"/>
            </w:pPr>
            <w:r w:rsidRPr="004732DC">
              <w:t>Configure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91CB0" w14:textId="755A9B21" w:rsidR="00A35A57" w:rsidRPr="004732DC" w:rsidRDefault="00A35A57" w:rsidP="00F355B5">
            <w:pPr>
              <w:spacing w:after="0"/>
              <w:ind w:left="93"/>
            </w:pPr>
            <w:r w:rsidRPr="004732DC">
              <w:rPr>
                <w:rFonts w:eastAsia="Arial"/>
              </w:rPr>
              <w:t xml:space="preserve">Device A </w:t>
            </w:r>
            <w:r w:rsidR="0087348F">
              <w:rPr>
                <w:rFonts w:eastAsia="Arial"/>
              </w:rPr>
              <w:t xml:space="preserve">is </w:t>
            </w:r>
            <w:ins w:id="159" w:author="Dmitri.Khijniak@7Layers.com" w:date="2017-05-03T12:43:00Z">
              <w:r w:rsidR="0087348F">
                <w:rPr>
                  <w:rFonts w:eastAsia="Arial"/>
                </w:rPr>
                <w:t>transmitting BSM messages and no event flags activated.</w:t>
              </w:r>
            </w:ins>
          </w:p>
        </w:tc>
      </w:tr>
      <w:tr w:rsidR="00A35A57" w:rsidRPr="004732DC" w14:paraId="5E5740E9" w14:textId="77777777" w:rsidTr="00C9471C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1739B6E" w14:textId="77777777" w:rsidR="00A35A57" w:rsidRPr="004732DC" w:rsidRDefault="00A35A57" w:rsidP="00A35A57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EB296" w14:textId="77777777" w:rsidR="00A35A57" w:rsidRPr="004732DC" w:rsidRDefault="00A35A57" w:rsidP="006C21D2">
            <w:pPr>
              <w:spacing w:after="0"/>
              <w:jc w:val="center"/>
            </w:pPr>
            <w:r w:rsidRPr="004732DC">
              <w:t>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60659" w14:textId="77777777" w:rsidR="00A35A57" w:rsidRPr="004732DC" w:rsidRDefault="00A35A57" w:rsidP="00F355B5">
            <w:pPr>
              <w:spacing w:after="0"/>
              <w:ind w:left="93"/>
            </w:pPr>
            <w:r w:rsidRPr="004732DC">
              <w:t>Stimulus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E66B7" w14:textId="658177D2" w:rsidR="00A35A57" w:rsidRPr="004732DC" w:rsidRDefault="00BE1C01" w:rsidP="00F355B5">
            <w:pPr>
              <w:spacing w:after="0"/>
              <w:ind w:left="93"/>
            </w:pPr>
            <w:ins w:id="160" w:author="Dmitri.Khijniak@7Layers.com" w:date="2017-05-03T12:43:00Z">
              <w:r>
                <w:rPr>
                  <w:rFonts w:eastAsia="Arial"/>
                </w:rPr>
                <w:t>An</w:t>
              </w:r>
            </w:ins>
            <w:r>
              <w:rPr>
                <w:rFonts w:eastAsia="Arial"/>
              </w:rPr>
              <w:t xml:space="preserve"> event flag </w:t>
            </w:r>
            <w:ins w:id="161" w:author="Dmitri.Khijniak@7Layers.com" w:date="2017-05-03T12:43:00Z">
              <w:r>
                <w:rPr>
                  <w:rFonts w:eastAsia="Arial"/>
                </w:rPr>
                <w:t>triggered in Device A</w:t>
              </w:r>
            </w:ins>
          </w:p>
        </w:tc>
      </w:tr>
      <w:tr w:rsidR="00830865" w:rsidRPr="004732DC" w14:paraId="3F408545" w14:textId="77777777" w:rsidTr="00C9471C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A0C2C87" w14:textId="77777777" w:rsidR="00830865" w:rsidRPr="004732DC" w:rsidRDefault="00830865" w:rsidP="00A35A57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50CEA" w14:textId="59D9D102" w:rsidR="00830865" w:rsidRPr="004732DC" w:rsidRDefault="00830865" w:rsidP="006C21D2">
            <w:pPr>
              <w:spacing w:after="0"/>
              <w:jc w:val="center"/>
            </w:pPr>
            <w:r>
              <w:t>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D26A0" w14:textId="44FBA6F6" w:rsidR="00830865" w:rsidRPr="004732DC" w:rsidRDefault="00830865" w:rsidP="00F355B5">
            <w:pPr>
              <w:spacing w:after="0"/>
              <w:ind w:left="93"/>
            </w:pPr>
            <w:r>
              <w:t>Verify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FBC1D" w14:textId="7354A12A" w:rsidR="00830865" w:rsidRDefault="00830865" w:rsidP="00F355B5">
            <w:pPr>
              <w:spacing w:after="0"/>
              <w:ind w:left="93"/>
              <w:rPr>
                <w:rFonts w:eastAsia="Arial"/>
              </w:rPr>
            </w:pPr>
            <w:ins w:id="162" w:author="Dmitri.Khijniak@7Layers.com" w:date="2017-05-03T12:43:00Z">
              <w:r>
                <w:rPr>
                  <w:rFonts w:eastAsia="Arial"/>
                </w:rPr>
                <w:t>BSM is transmitted using J2735 MSG_MessageFrame containing BSMcoreData</w:t>
              </w:r>
            </w:ins>
          </w:p>
        </w:tc>
      </w:tr>
      <w:tr w:rsidR="00BE1C01" w:rsidRPr="004732DC" w14:paraId="29B9B445" w14:textId="77777777" w:rsidTr="00C9471C">
        <w:trPr>
          <w:ins w:id="163" w:author="Dmitri.Khijniak@7Layers.com" w:date="2017-05-03T12:43:00Z"/>
        </w:trPr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8EBD7EC" w14:textId="77777777" w:rsidR="00BE1C01" w:rsidRPr="004732DC" w:rsidRDefault="00BE1C01" w:rsidP="00A35A57">
            <w:pPr>
              <w:spacing w:after="0"/>
              <w:rPr>
                <w:ins w:id="164" w:author="Dmitri.Khijniak@7Layers.com" w:date="2017-05-03T12:43:00Z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75412" w14:textId="77777777" w:rsidR="00BE1C01" w:rsidRPr="004732DC" w:rsidRDefault="00BE1C01" w:rsidP="006C21D2">
            <w:pPr>
              <w:spacing w:after="0"/>
              <w:jc w:val="center"/>
              <w:rPr>
                <w:ins w:id="165" w:author="Dmitri.Khijniak@7Layers.com" w:date="2017-05-03T12:43:00Z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1207D" w14:textId="77777777" w:rsidR="00BE1C01" w:rsidRPr="004732DC" w:rsidRDefault="00BE1C01" w:rsidP="00F355B5">
            <w:pPr>
              <w:spacing w:after="0"/>
              <w:ind w:left="93"/>
              <w:rPr>
                <w:ins w:id="166" w:author="Dmitri.Khijniak@7Layers.com" w:date="2017-05-03T12:43:00Z"/>
              </w:rPr>
            </w:pP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3D93A" w14:textId="1F67E0FF" w:rsidR="00830865" w:rsidRDefault="00830865" w:rsidP="00830865">
            <w:pPr>
              <w:spacing w:after="0"/>
              <w:ind w:left="93"/>
              <w:rPr>
                <w:ins w:id="167" w:author="Dmitri.Khijniak@7Layers.com" w:date="2017-05-03T12:43:00Z"/>
                <w:rFonts w:eastAsia="Arial"/>
              </w:rPr>
            </w:pPr>
            <w:ins w:id="168" w:author="Dmitri.Khijniak@7Layers.com" w:date="2017-05-03T12:43:00Z">
              <w:r>
                <w:rPr>
                  <w:rFonts w:eastAsia="Arial"/>
                </w:rPr>
                <w:t>MSG_MessageFrame contains DF_</w:t>
              </w:r>
              <w:r>
                <w:t xml:space="preserve">VehicleSafetyExtensions, which is </w:t>
              </w:r>
              <w:r>
                <w:rPr>
                  <w:rFonts w:eastAsia="Arial"/>
                </w:rPr>
                <w:t>constructed using the following elements (some elements are optional):</w:t>
              </w:r>
            </w:ins>
          </w:p>
          <w:p w14:paraId="045151C0" w14:textId="77777777" w:rsidR="00830865" w:rsidRPr="00F1321B" w:rsidRDefault="00830865" w:rsidP="00830865">
            <w:pPr>
              <w:pStyle w:val="ListParagraph"/>
              <w:numPr>
                <w:ilvl w:val="0"/>
                <w:numId w:val="28"/>
              </w:numPr>
              <w:spacing w:after="0"/>
              <w:rPr>
                <w:ins w:id="169" w:author="Dmitri.Khijniak@7Layers.com" w:date="2017-05-03T12:43:00Z"/>
                <w:rFonts w:eastAsia="Arial"/>
              </w:rPr>
            </w:pPr>
            <w:ins w:id="170" w:author="Dmitri.Khijniak@7Layers.com" w:date="2017-05-03T12:43:00Z">
              <w:r>
                <w:t>events</w:t>
              </w:r>
            </w:ins>
          </w:p>
          <w:p w14:paraId="3EB9F7C2" w14:textId="77777777" w:rsidR="00830865" w:rsidRPr="00F1321B" w:rsidRDefault="00830865" w:rsidP="00830865">
            <w:pPr>
              <w:pStyle w:val="ListParagraph"/>
              <w:numPr>
                <w:ilvl w:val="0"/>
                <w:numId w:val="28"/>
              </w:numPr>
              <w:spacing w:after="0"/>
              <w:rPr>
                <w:ins w:id="171" w:author="Dmitri.Khijniak@7Layers.com" w:date="2017-05-03T12:43:00Z"/>
                <w:rFonts w:eastAsia="Arial"/>
              </w:rPr>
            </w:pPr>
            <w:ins w:id="172" w:author="Dmitri.Khijniak@7Layers.com" w:date="2017-05-03T12:43:00Z">
              <w:r>
                <w:t xml:space="preserve">pathHistory: </w:t>
              </w:r>
            </w:ins>
          </w:p>
          <w:p w14:paraId="7F62B27A" w14:textId="77777777" w:rsidR="00830865" w:rsidRPr="00B10591" w:rsidRDefault="00830865" w:rsidP="00830865">
            <w:pPr>
              <w:pStyle w:val="ListParagraph"/>
              <w:numPr>
                <w:ilvl w:val="1"/>
                <w:numId w:val="28"/>
              </w:numPr>
              <w:spacing w:after="0"/>
              <w:rPr>
                <w:ins w:id="173" w:author="Dmitri.Khijniak@7Layers.com" w:date="2017-05-03T12:43:00Z"/>
                <w:rFonts w:eastAsia="Arial"/>
              </w:rPr>
            </w:pPr>
            <w:ins w:id="174" w:author="Dmitri.Khijniak@7Layers.com" w:date="2017-05-03T12:43:00Z">
              <w:r>
                <w:t xml:space="preserve">initialPosition: </w:t>
              </w:r>
              <w:r w:rsidRPr="00B10591">
                <w:t>utcTime, long, lat, elevation, heading, speed, posAccuracy, timeConfidence, posConfidence, speedConfidence</w:t>
              </w:r>
            </w:ins>
          </w:p>
          <w:p w14:paraId="0865ECD5" w14:textId="77777777" w:rsidR="00830865" w:rsidRPr="00F1321B" w:rsidRDefault="00830865" w:rsidP="00830865">
            <w:pPr>
              <w:pStyle w:val="ListParagraph"/>
              <w:numPr>
                <w:ilvl w:val="1"/>
                <w:numId w:val="28"/>
              </w:numPr>
              <w:spacing w:after="0"/>
              <w:rPr>
                <w:ins w:id="175" w:author="Dmitri.Khijniak@7Layers.com" w:date="2017-05-03T12:43:00Z"/>
                <w:rFonts w:eastAsia="Arial"/>
              </w:rPr>
            </w:pPr>
            <w:ins w:id="176" w:author="Dmitri.Khijniak@7Layers.com" w:date="2017-05-03T12:43:00Z">
              <w:r>
                <w:t>currGNSSstatus</w:t>
              </w:r>
            </w:ins>
          </w:p>
          <w:p w14:paraId="493B5A41" w14:textId="77777777" w:rsidR="00830865" w:rsidRPr="00D25303" w:rsidRDefault="00830865" w:rsidP="00830865">
            <w:pPr>
              <w:pStyle w:val="ListParagraph"/>
              <w:numPr>
                <w:ilvl w:val="1"/>
                <w:numId w:val="28"/>
              </w:numPr>
              <w:spacing w:after="0"/>
              <w:rPr>
                <w:ins w:id="177" w:author="Dmitri.Khijniak@7Layers.com" w:date="2017-05-03T12:43:00Z"/>
                <w:rFonts w:eastAsia="Arial"/>
              </w:rPr>
            </w:pPr>
            <w:ins w:id="178" w:author="Dmitri.Khijniak@7Layers.com" w:date="2017-05-03T12:43:00Z">
              <w:r>
                <w:t xml:space="preserve">crumbData: </w:t>
              </w:r>
              <w:r w:rsidRPr="00F1321B">
                <w:t>latOffset, lonOffset, elevationOffset, timeOffset, speed, posAccuracy</w:t>
              </w:r>
              <w:r>
                <w:t xml:space="preserve"> (semiMajor, semiMinor, orientation)</w:t>
              </w:r>
              <w:r w:rsidRPr="00F1321B">
                <w:t xml:space="preserve">, heading </w:t>
              </w:r>
            </w:ins>
          </w:p>
          <w:p w14:paraId="172DB22C" w14:textId="77777777" w:rsidR="00830865" w:rsidRPr="00830865" w:rsidRDefault="00830865" w:rsidP="00830865">
            <w:pPr>
              <w:pStyle w:val="ListParagraph"/>
              <w:numPr>
                <w:ilvl w:val="0"/>
                <w:numId w:val="28"/>
              </w:numPr>
              <w:spacing w:after="0"/>
              <w:rPr>
                <w:ins w:id="179" w:author="Dmitri.Khijniak@7Layers.com" w:date="2017-05-03T12:43:00Z"/>
                <w:rFonts w:eastAsia="Arial"/>
              </w:rPr>
            </w:pPr>
            <w:ins w:id="180" w:author="Dmitri.Khijniak@7Layers.com" w:date="2017-05-03T12:43:00Z">
              <w:r>
                <w:t xml:space="preserve">pathPrediction: </w:t>
              </w:r>
              <w:r w:rsidRPr="00D25303">
                <w:t>radiusOfCurve, confidence</w:t>
              </w:r>
            </w:ins>
          </w:p>
          <w:p w14:paraId="7C782F40" w14:textId="7304B8AD" w:rsidR="00BE1C01" w:rsidRPr="00830865" w:rsidRDefault="00830865" w:rsidP="00830865">
            <w:pPr>
              <w:pStyle w:val="ListParagraph"/>
              <w:numPr>
                <w:ilvl w:val="0"/>
                <w:numId w:val="28"/>
              </w:numPr>
              <w:spacing w:after="0"/>
              <w:rPr>
                <w:ins w:id="181" w:author="Dmitri.Khijniak@7Layers.com" w:date="2017-05-03T12:43:00Z"/>
                <w:rFonts w:eastAsia="Arial"/>
              </w:rPr>
            </w:pPr>
            <w:ins w:id="182" w:author="Dmitri.Khijniak@7Layers.com" w:date="2017-05-03T12:43:00Z">
              <w:r>
                <w:t>lights</w:t>
              </w:r>
            </w:ins>
          </w:p>
        </w:tc>
      </w:tr>
      <w:tr w:rsidR="00A35A57" w:rsidRPr="004732DC" w14:paraId="38678C27" w14:textId="77777777" w:rsidTr="00A35A57">
        <w:trPr>
          <w:ins w:id="183" w:author="Dmitri.Khijniak@7Layers.com" w:date="2017-05-03T12:43:00Z"/>
        </w:trPr>
        <w:tc>
          <w:tcPr>
            <w:tcW w:w="1777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46220F5" w14:textId="77777777" w:rsidR="00A35A57" w:rsidRPr="004732DC" w:rsidRDefault="00A35A57" w:rsidP="00A35A57">
            <w:pPr>
              <w:spacing w:after="0"/>
              <w:rPr>
                <w:ins w:id="184" w:author="Dmitri.Khijniak@7Layers.com" w:date="2017-05-03T12:43:00Z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3972993" w14:textId="2E48A91C" w:rsidR="00A35A57" w:rsidRPr="004732DC" w:rsidRDefault="00A35A57" w:rsidP="006C21D2">
            <w:pPr>
              <w:spacing w:after="0"/>
              <w:jc w:val="center"/>
              <w:rPr>
                <w:ins w:id="185" w:author="Dmitri.Khijniak@7Layers.com" w:date="2017-05-03T12:43:00Z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922CCAF" w14:textId="665A38F9" w:rsidR="00A35A57" w:rsidRPr="004732DC" w:rsidRDefault="00A35A57" w:rsidP="00F355B5">
            <w:pPr>
              <w:spacing w:after="0"/>
              <w:ind w:left="93"/>
              <w:rPr>
                <w:ins w:id="186" w:author="Dmitri.Khijniak@7Layers.com" w:date="2017-05-03T12:43:00Z"/>
              </w:rPr>
            </w:pP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133F12" w14:textId="1EC77EDA" w:rsidR="00A35A57" w:rsidRPr="004732DC" w:rsidRDefault="00A35A57" w:rsidP="00F355B5">
            <w:pPr>
              <w:spacing w:after="0"/>
              <w:ind w:left="93"/>
              <w:rPr>
                <w:ins w:id="187" w:author="Dmitri.Khijniak@7Layers.com" w:date="2017-05-03T12:43:00Z"/>
              </w:rPr>
            </w:pPr>
          </w:p>
        </w:tc>
      </w:tr>
    </w:tbl>
    <w:p w14:paraId="6BD0AB90" w14:textId="44C99D98" w:rsidR="00A35A57" w:rsidRDefault="00A35A57" w:rsidP="004A4F30">
      <w:pPr>
        <w:rPr>
          <w:b/>
        </w:rPr>
      </w:pPr>
    </w:p>
    <w:p w14:paraId="0D822B93" w14:textId="21A43744" w:rsidR="00A118ED" w:rsidRDefault="00A118ED" w:rsidP="00590991">
      <w:pPr>
        <w:pStyle w:val="Heading3"/>
      </w:pPr>
      <w:bookmarkStart w:id="188" w:name="_Toc481578636"/>
      <w:bookmarkStart w:id="189" w:name="_Toc481426067"/>
      <w:r>
        <w:t>IOP TC BSM 4</w:t>
      </w:r>
      <w:bookmarkEnd w:id="188"/>
      <w:bookmarkEnd w:id="189"/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77"/>
        <w:gridCol w:w="900"/>
        <w:gridCol w:w="1440"/>
        <w:gridCol w:w="5130"/>
      </w:tblGrid>
      <w:tr w:rsidR="00A35A57" w:rsidRPr="004732DC" w14:paraId="4C3A0A5E" w14:textId="77777777" w:rsidTr="00C9471C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3FD61" w14:textId="77777777" w:rsidR="00A35A57" w:rsidRPr="004732DC" w:rsidRDefault="00A35A57" w:rsidP="00C9471C">
            <w:pPr>
              <w:spacing w:after="0"/>
              <w:rPr>
                <w:rFonts w:ascii="Arial" w:hAnsi="Arial" w:cs="Arial"/>
                <w:b/>
                <w:sz w:val="18"/>
                <w:szCs w:val="18"/>
              </w:rPr>
            </w:pPr>
            <w:r w:rsidRPr="004732DC">
              <w:rPr>
                <w:b/>
              </w:rPr>
              <w:t>Identifier</w:t>
            </w:r>
            <w:r w:rsidRPr="004732DC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C287C" w14:textId="796E21A3" w:rsidR="00A35A57" w:rsidRPr="004732DC" w:rsidRDefault="002F3F55" w:rsidP="00C9471C">
            <w:pPr>
              <w:spacing w:after="0"/>
              <w:ind w:left="79"/>
              <w:rPr>
                <w:rFonts w:ascii="Arial" w:hAnsi="Arial" w:cs="Arial"/>
              </w:rPr>
            </w:pPr>
            <w:r w:rsidRPr="004732DC">
              <w:rPr>
                <w:rFonts w:eastAsia="Arial"/>
              </w:rPr>
              <w:t>IOP TC BSM 4</w:t>
            </w:r>
          </w:p>
        </w:tc>
      </w:tr>
      <w:tr w:rsidR="006F248C" w:rsidRPr="004732DC" w14:paraId="051144A6" w14:textId="77777777" w:rsidTr="00C9471C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C9296" w14:textId="77777777" w:rsidR="006F248C" w:rsidRPr="004732DC" w:rsidRDefault="006F248C" w:rsidP="006F248C">
            <w:pPr>
              <w:spacing w:after="0"/>
              <w:rPr>
                <w:b/>
              </w:rPr>
            </w:pPr>
            <w:r w:rsidRPr="004732DC">
              <w:rPr>
                <w:b/>
              </w:rPr>
              <w:t>Summary: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0678D" w14:textId="748FA5F9" w:rsidR="006F248C" w:rsidRPr="004732DC" w:rsidRDefault="006F248C" w:rsidP="006F248C">
            <w:pPr>
              <w:spacing w:after="0"/>
            </w:pPr>
            <w:r w:rsidRPr="004732DC">
              <w:rPr>
                <w:rFonts w:eastAsia="Arial"/>
              </w:rPr>
              <w:t xml:space="preserve"> Test message number rollover and Temporary ID of BSMs</w:t>
            </w:r>
          </w:p>
        </w:tc>
      </w:tr>
      <w:tr w:rsidR="006F248C" w:rsidRPr="004732DC" w14:paraId="277CFF7C" w14:textId="77777777" w:rsidTr="00C9471C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33F2B" w14:textId="77777777" w:rsidR="006F248C" w:rsidRPr="004732DC" w:rsidRDefault="006F248C" w:rsidP="006F248C">
            <w:pPr>
              <w:spacing w:after="0"/>
              <w:rPr>
                <w:b/>
              </w:rPr>
            </w:pPr>
            <w:r w:rsidRPr="004732DC">
              <w:rPr>
                <w:b/>
              </w:rPr>
              <w:t>Configuration: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B0434" w14:textId="5509F786" w:rsidR="006F248C" w:rsidRPr="004732DC" w:rsidRDefault="00732703" w:rsidP="006F248C">
            <w:pPr>
              <w:spacing w:after="0"/>
            </w:pPr>
            <w:r>
              <w:t>IOP CFG 2</w:t>
            </w:r>
          </w:p>
        </w:tc>
      </w:tr>
      <w:tr w:rsidR="006F248C" w:rsidRPr="004732DC" w14:paraId="5BDDB5A2" w14:textId="77777777" w:rsidTr="00C9471C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1F231" w14:textId="77777777" w:rsidR="006F248C" w:rsidRPr="004732DC" w:rsidRDefault="006F248C" w:rsidP="006F248C">
            <w:pPr>
              <w:spacing w:after="0"/>
              <w:rPr>
                <w:b/>
              </w:rPr>
            </w:pPr>
            <w:r w:rsidRPr="004732DC">
              <w:rPr>
                <w:b/>
              </w:rPr>
              <w:t>References: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4E339" w14:textId="6C3F7118" w:rsidR="006F248C" w:rsidRPr="004732DC" w:rsidRDefault="00BA3BB5" w:rsidP="006F248C">
            <w:pPr>
              <w:spacing w:after="0"/>
              <w:rPr>
                <w:rFonts w:ascii="Arial" w:hAnsi="Arial" w:cs="Arial"/>
              </w:rPr>
            </w:pPr>
            <w:r w:rsidRPr="004732DC">
              <w:t>[</w:t>
            </w:r>
            <w:r w:rsidRPr="004732DC">
              <w:fldChar w:fldCharType="begin"/>
            </w:r>
            <w:r w:rsidRPr="004732DC">
              <w:instrText>SEQ REF</w:instrText>
            </w:r>
            <w:r w:rsidRPr="004732DC">
              <w:fldChar w:fldCharType="separate"/>
            </w:r>
            <w:r w:rsidR="00BF1BA9" w:rsidRPr="004732DC">
              <w:rPr>
                <w:noProof/>
              </w:rPr>
              <w:t>4</w:t>
            </w:r>
            <w:r w:rsidRPr="004732DC">
              <w:fldChar w:fldCharType="end"/>
            </w:r>
            <w:r w:rsidRPr="004732DC">
              <w:t>]</w:t>
            </w:r>
          </w:p>
        </w:tc>
      </w:tr>
      <w:tr w:rsidR="006F248C" w:rsidRPr="004732DC" w14:paraId="561C393B" w14:textId="77777777" w:rsidTr="00C9471C">
        <w:tc>
          <w:tcPr>
            <w:tcW w:w="92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DE878" w14:textId="77777777" w:rsidR="006F248C" w:rsidRPr="004732DC" w:rsidRDefault="006F248C" w:rsidP="006F248C">
            <w:pPr>
              <w:spacing w:after="0"/>
              <w:rPr>
                <w:b/>
                <w:sz w:val="18"/>
                <w:szCs w:val="18"/>
              </w:rPr>
            </w:pPr>
          </w:p>
        </w:tc>
      </w:tr>
      <w:tr w:rsidR="006F248C" w:rsidRPr="004732DC" w14:paraId="25981D38" w14:textId="77777777" w:rsidTr="00C9471C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C6D05" w14:textId="77777777" w:rsidR="006F248C" w:rsidRPr="004732DC" w:rsidRDefault="006F248C" w:rsidP="006F248C">
            <w:pPr>
              <w:spacing w:after="0"/>
              <w:rPr>
                <w:b/>
              </w:rPr>
            </w:pPr>
            <w:r w:rsidRPr="004732DC">
              <w:rPr>
                <w:b/>
              </w:rPr>
              <w:t>Pre-test</w:t>
            </w:r>
          </w:p>
          <w:p w14:paraId="247F1177" w14:textId="77777777" w:rsidR="006F248C" w:rsidRPr="004732DC" w:rsidRDefault="006F248C" w:rsidP="006F248C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4732DC">
              <w:rPr>
                <w:b/>
              </w:rPr>
              <w:t>conditions: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D7B55" w14:textId="1A617698" w:rsidR="00E92F6C" w:rsidRDefault="00E92F6C" w:rsidP="00E92F6C">
            <w:pPr>
              <w:spacing w:after="0"/>
              <w:ind w:right="91"/>
              <w:rPr>
                <w:ins w:id="190" w:author="Dmitri.Khijniak@7Layers.com" w:date="2017-05-03T12:43:00Z"/>
                <w:rFonts w:eastAsia="Arial"/>
              </w:rPr>
            </w:pPr>
            <w:r>
              <w:rPr>
                <w:rFonts w:eastAsia="Arial"/>
              </w:rPr>
              <w:t xml:space="preserve">Device A can </w:t>
            </w:r>
            <w:ins w:id="191" w:author="Dmitri.Khijniak@7Layers.com" w:date="2017-05-03T12:43:00Z">
              <w:r>
                <w:rPr>
                  <w:rFonts w:eastAsia="Arial"/>
                </w:rPr>
                <w:t>transmit BSMs</w:t>
              </w:r>
            </w:ins>
          </w:p>
          <w:p w14:paraId="06820D79" w14:textId="4BA34A06" w:rsidR="006F248C" w:rsidRDefault="00E92F6C" w:rsidP="00E92F6C">
            <w:pPr>
              <w:spacing w:after="0"/>
              <w:rPr>
                <w:ins w:id="192" w:author="Dmitri.Khijniak@7Layers.com" w:date="2017-05-03T12:43:00Z"/>
              </w:rPr>
            </w:pPr>
            <w:ins w:id="193" w:author="Dmitri.Khijniak@7Layers.com" w:date="2017-05-03T12:43:00Z">
              <w:r>
                <w:t xml:space="preserve">Devices A </w:t>
              </w:r>
              <w:r w:rsidR="000172D0">
                <w:t xml:space="preserve">is </w:t>
              </w:r>
              <w:r>
                <w:t>loaded with necessary 1609.2 security credentials</w:t>
              </w:r>
            </w:ins>
          </w:p>
          <w:p w14:paraId="73325732" w14:textId="759FF2C3" w:rsidR="00100A76" w:rsidRDefault="00100A76" w:rsidP="00E92F6C">
            <w:pPr>
              <w:spacing w:after="0"/>
              <w:rPr>
                <w:ins w:id="194" w:author="Dmitri.Khijniak@7Layers.com" w:date="2017-05-03T12:43:00Z"/>
              </w:rPr>
            </w:pPr>
            <w:ins w:id="195" w:author="Dmitri.Khijniak@7Layers.com" w:date="2017-05-03T12:43:00Z">
              <w:r>
                <w:t>Wireless sniffer</w:t>
              </w:r>
            </w:ins>
            <w:r>
              <w:t xml:space="preserve"> to </w:t>
            </w:r>
            <w:ins w:id="196" w:author="Dmitri.Khijniak@7Layers.com" w:date="2017-05-03T12:43:00Z">
              <w:r>
                <w:t>capture and analyze BSMs</w:t>
              </w:r>
            </w:ins>
          </w:p>
          <w:p w14:paraId="39CDC1FF" w14:textId="5FD52BEA" w:rsidR="007F4A8F" w:rsidRPr="004732DC" w:rsidRDefault="007F4A8F" w:rsidP="00E92F6C">
            <w:pPr>
              <w:spacing w:after="0"/>
            </w:pPr>
            <w:ins w:id="197" w:author="Dmitri.Khijniak@7Layers.com" w:date="2017-05-03T12:43:00Z">
              <w:r>
                <w:t>BSM signing certificate doesn’t change during this</w:t>
              </w:r>
            </w:ins>
            <w:r>
              <w:t xml:space="preserve"> test</w:t>
            </w:r>
          </w:p>
        </w:tc>
      </w:tr>
      <w:tr w:rsidR="006F248C" w:rsidRPr="004732DC" w14:paraId="0A399165" w14:textId="77777777" w:rsidTr="00C9471C">
        <w:tc>
          <w:tcPr>
            <w:tcW w:w="92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5AF0E" w14:textId="77777777" w:rsidR="006F248C" w:rsidRPr="004732DC" w:rsidRDefault="006F248C" w:rsidP="006F248C">
            <w:pPr>
              <w:spacing w:after="0"/>
            </w:pPr>
          </w:p>
        </w:tc>
      </w:tr>
      <w:tr w:rsidR="006F248C" w:rsidRPr="004732DC" w14:paraId="0C2AFA1B" w14:textId="77777777" w:rsidTr="00C9471C">
        <w:tc>
          <w:tcPr>
            <w:tcW w:w="17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8B72FB" w14:textId="77777777" w:rsidR="006F248C" w:rsidRPr="004732DC" w:rsidRDefault="006F248C" w:rsidP="006F248C">
            <w:pPr>
              <w:spacing w:after="0"/>
              <w:ind w:left="79"/>
              <w:rPr>
                <w:sz w:val="22"/>
                <w:szCs w:val="22"/>
              </w:rPr>
            </w:pPr>
            <w:r w:rsidRPr="004732DC">
              <w:rPr>
                <w:b/>
                <w:sz w:val="22"/>
                <w:szCs w:val="22"/>
              </w:rPr>
              <w:t>T</w:t>
            </w:r>
            <w:r w:rsidRPr="004732DC">
              <w:rPr>
                <w:b/>
                <w:spacing w:val="-1"/>
                <w:sz w:val="22"/>
                <w:szCs w:val="22"/>
              </w:rPr>
              <w:t>e</w:t>
            </w:r>
            <w:r w:rsidRPr="004732DC">
              <w:rPr>
                <w:b/>
                <w:spacing w:val="1"/>
                <w:sz w:val="22"/>
                <w:szCs w:val="22"/>
              </w:rPr>
              <w:t>s</w:t>
            </w:r>
            <w:r w:rsidRPr="004732DC">
              <w:rPr>
                <w:b/>
                <w:sz w:val="22"/>
                <w:szCs w:val="22"/>
              </w:rPr>
              <w:t>t</w:t>
            </w:r>
            <w:r w:rsidRPr="004732DC">
              <w:rPr>
                <w:b/>
                <w:spacing w:val="-1"/>
                <w:sz w:val="22"/>
                <w:szCs w:val="22"/>
              </w:rPr>
              <w:t xml:space="preserve"> </w:t>
            </w:r>
            <w:r w:rsidRPr="004732DC">
              <w:rPr>
                <w:b/>
                <w:spacing w:val="2"/>
                <w:sz w:val="22"/>
                <w:szCs w:val="22"/>
              </w:rPr>
              <w:t>S</w:t>
            </w:r>
            <w:r w:rsidRPr="004732DC">
              <w:rPr>
                <w:b/>
                <w:spacing w:val="1"/>
                <w:sz w:val="22"/>
                <w:szCs w:val="22"/>
              </w:rPr>
              <w:t>e</w:t>
            </w:r>
            <w:r w:rsidRPr="004732DC">
              <w:rPr>
                <w:b/>
                <w:spacing w:val="-2"/>
                <w:sz w:val="22"/>
                <w:szCs w:val="22"/>
              </w:rPr>
              <w:t>q</w:t>
            </w:r>
            <w:r w:rsidRPr="004732DC">
              <w:rPr>
                <w:b/>
                <w:sz w:val="22"/>
                <w:szCs w:val="22"/>
              </w:rPr>
              <w:t>u</w:t>
            </w:r>
            <w:r w:rsidRPr="004732DC">
              <w:rPr>
                <w:b/>
                <w:spacing w:val="1"/>
                <w:sz w:val="22"/>
                <w:szCs w:val="22"/>
              </w:rPr>
              <w:t>e</w:t>
            </w:r>
            <w:r w:rsidRPr="004732DC">
              <w:rPr>
                <w:b/>
                <w:sz w:val="22"/>
                <w:szCs w:val="22"/>
              </w:rPr>
              <w:t>n</w:t>
            </w:r>
            <w:r w:rsidRPr="004732DC">
              <w:rPr>
                <w:b/>
                <w:spacing w:val="-1"/>
                <w:sz w:val="22"/>
                <w:szCs w:val="22"/>
              </w:rPr>
              <w:t>ce: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6F63A" w14:textId="77777777" w:rsidR="006F248C" w:rsidRPr="004732DC" w:rsidRDefault="006F248C" w:rsidP="006F248C">
            <w:pPr>
              <w:spacing w:after="0"/>
            </w:pPr>
            <w:r w:rsidRPr="004732DC">
              <w:rPr>
                <w:b/>
              </w:rPr>
              <w:t>St</w:t>
            </w:r>
            <w:r w:rsidRPr="004732DC">
              <w:rPr>
                <w:b/>
                <w:spacing w:val="1"/>
              </w:rPr>
              <w:t>e</w:t>
            </w:r>
            <w:r w:rsidRPr="004732DC">
              <w:rPr>
                <w:b/>
              </w:rPr>
              <w:t>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0F040" w14:textId="77777777" w:rsidR="006F248C" w:rsidRPr="004732DC" w:rsidRDefault="006F248C" w:rsidP="00F355B5">
            <w:pPr>
              <w:spacing w:after="0"/>
              <w:ind w:left="93"/>
            </w:pPr>
            <w:r w:rsidRPr="004732DC">
              <w:rPr>
                <w:b/>
                <w:spacing w:val="2"/>
              </w:rPr>
              <w:t>T</w:t>
            </w:r>
            <w:r w:rsidRPr="004732DC">
              <w:rPr>
                <w:b/>
                <w:spacing w:val="-3"/>
              </w:rPr>
              <w:t>y</w:t>
            </w:r>
            <w:r w:rsidRPr="004732DC">
              <w:rPr>
                <w:b/>
              </w:rPr>
              <w:t>pe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DB7A6" w14:textId="77777777" w:rsidR="006F248C" w:rsidRPr="004732DC" w:rsidRDefault="006F248C" w:rsidP="00F355B5">
            <w:pPr>
              <w:spacing w:after="0"/>
              <w:ind w:left="93"/>
            </w:pPr>
            <w:r w:rsidRPr="004732DC">
              <w:rPr>
                <w:b/>
              </w:rPr>
              <w:t>D</w:t>
            </w:r>
            <w:r w:rsidRPr="004732DC">
              <w:rPr>
                <w:b/>
                <w:spacing w:val="1"/>
              </w:rPr>
              <w:t>e</w:t>
            </w:r>
            <w:r w:rsidRPr="004732DC">
              <w:rPr>
                <w:b/>
                <w:spacing w:val="-1"/>
              </w:rPr>
              <w:t>sc</w:t>
            </w:r>
            <w:r w:rsidRPr="004732DC">
              <w:rPr>
                <w:b/>
                <w:spacing w:val="2"/>
              </w:rPr>
              <w:t>r</w:t>
            </w:r>
            <w:r w:rsidRPr="004732DC">
              <w:rPr>
                <w:b/>
              </w:rPr>
              <w:t>ip</w:t>
            </w:r>
            <w:r w:rsidRPr="004732DC">
              <w:rPr>
                <w:b/>
                <w:spacing w:val="-2"/>
              </w:rPr>
              <w:t>t</w:t>
            </w:r>
            <w:r w:rsidRPr="004732DC">
              <w:rPr>
                <w:b/>
                <w:spacing w:val="2"/>
              </w:rPr>
              <w:t>i</w:t>
            </w:r>
            <w:r w:rsidRPr="004732DC">
              <w:rPr>
                <w:b/>
              </w:rPr>
              <w:t>on</w:t>
            </w:r>
          </w:p>
        </w:tc>
      </w:tr>
      <w:tr w:rsidR="006F248C" w:rsidRPr="004732DC" w14:paraId="7728AE0D" w14:textId="77777777" w:rsidTr="00C9471C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7C98405" w14:textId="77777777" w:rsidR="006F248C" w:rsidRPr="004732DC" w:rsidRDefault="006F248C" w:rsidP="006F248C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AB196" w14:textId="77777777" w:rsidR="006F248C" w:rsidRPr="004732DC" w:rsidRDefault="006F248C" w:rsidP="006F248C">
            <w:pPr>
              <w:spacing w:after="0"/>
            </w:pPr>
            <w:r w:rsidRPr="004732DC">
              <w:t>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B89BB" w14:textId="77777777" w:rsidR="006F248C" w:rsidRPr="004732DC" w:rsidRDefault="006F248C" w:rsidP="00F355B5">
            <w:pPr>
              <w:spacing w:after="0"/>
              <w:ind w:left="93"/>
            </w:pPr>
            <w:r w:rsidRPr="004732DC">
              <w:t>Configure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F944A" w14:textId="0B0390B2" w:rsidR="006F248C" w:rsidRPr="004732DC" w:rsidRDefault="006F248C" w:rsidP="00F355B5">
            <w:pPr>
              <w:spacing w:after="0"/>
              <w:ind w:left="93"/>
            </w:pPr>
            <w:r w:rsidRPr="004732DC">
              <w:rPr>
                <w:rFonts w:eastAsia="Arial"/>
              </w:rPr>
              <w:t xml:space="preserve">Device A </w:t>
            </w:r>
            <w:ins w:id="198" w:author="Dmitri.Khijniak@7Layers.com" w:date="2017-05-03T12:43:00Z">
              <w:r w:rsidR="00EC0099">
                <w:rPr>
                  <w:rFonts w:eastAsia="Arial"/>
                </w:rPr>
                <w:t xml:space="preserve">transmit BSMs where </w:t>
              </w:r>
              <w:r w:rsidR="00100A76">
                <w:t xml:space="preserve">DE_MsgCount </w:t>
              </w:r>
            </w:ins>
            <w:r w:rsidR="00100A76">
              <w:t xml:space="preserve">is </w:t>
            </w:r>
            <w:ins w:id="199" w:author="Dmitri.Khijniak@7Layers.com" w:date="2017-05-03T12:43:00Z">
              <w:r w:rsidR="00100A76">
                <w:t>less than 127</w:t>
              </w:r>
            </w:ins>
          </w:p>
        </w:tc>
      </w:tr>
      <w:tr w:rsidR="007F4A8F" w:rsidRPr="004732DC" w14:paraId="01F1ACCF" w14:textId="77777777" w:rsidTr="00C9471C">
        <w:trPr>
          <w:ins w:id="200" w:author="Dmitri.Khijniak@7Layers.com" w:date="2017-05-03T12:43:00Z"/>
        </w:trPr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6530EAB" w14:textId="77777777" w:rsidR="007F4A8F" w:rsidRPr="004732DC" w:rsidRDefault="007F4A8F" w:rsidP="006F248C">
            <w:pPr>
              <w:spacing w:after="0"/>
              <w:rPr>
                <w:ins w:id="201" w:author="Dmitri.Khijniak@7Layers.com" w:date="2017-05-03T12:43:00Z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68A90" w14:textId="30BA2798" w:rsidR="007F4A8F" w:rsidRPr="004732DC" w:rsidRDefault="007F4A8F" w:rsidP="006F248C">
            <w:pPr>
              <w:spacing w:after="0"/>
              <w:rPr>
                <w:ins w:id="202" w:author="Dmitri.Khijniak@7Layers.com" w:date="2017-05-03T12:43:00Z"/>
              </w:rPr>
            </w:pPr>
            <w:ins w:id="203" w:author="Dmitri.Khijniak@7Layers.com" w:date="2017-05-03T12:43:00Z">
              <w:r>
                <w:t>2</w:t>
              </w:r>
            </w:ins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EAB5B" w14:textId="73BEC0A9" w:rsidR="007F4A8F" w:rsidRPr="004732DC" w:rsidRDefault="007F4A8F" w:rsidP="00F355B5">
            <w:pPr>
              <w:spacing w:after="0"/>
              <w:ind w:left="93"/>
              <w:rPr>
                <w:ins w:id="204" w:author="Dmitri.Khijniak@7Layers.com" w:date="2017-05-03T12:43:00Z"/>
              </w:rPr>
            </w:pPr>
            <w:r>
              <w:t>Procedure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06AE6" w14:textId="65D5F57C" w:rsidR="007F4A8F" w:rsidRPr="004732DC" w:rsidRDefault="007F4A8F" w:rsidP="00F355B5">
            <w:pPr>
              <w:spacing w:after="0"/>
              <w:ind w:left="93"/>
              <w:rPr>
                <w:ins w:id="205" w:author="Dmitri.Khijniak@7Layers.com" w:date="2017-05-03T12:43:00Z"/>
                <w:rFonts w:eastAsia="Arial"/>
              </w:rPr>
            </w:pPr>
            <w:ins w:id="206" w:author="Dmitri.Khijniak@7Layers.com" w:date="2017-05-03T12:43:00Z">
              <w:r>
                <w:rPr>
                  <w:rFonts w:eastAsia="Arial"/>
                </w:rPr>
                <w:t>BSMs are captured using wireless sniffer</w:t>
              </w:r>
              <w:r w:rsidR="00220B21">
                <w:rPr>
                  <w:rFonts w:eastAsia="Arial"/>
                </w:rPr>
                <w:t xml:space="preserve"> for further analysis</w:t>
              </w:r>
            </w:ins>
          </w:p>
        </w:tc>
      </w:tr>
      <w:tr w:rsidR="006F248C" w:rsidRPr="004732DC" w14:paraId="278697B2" w14:textId="77777777" w:rsidTr="00C9471C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EAA1A63" w14:textId="77777777" w:rsidR="006F248C" w:rsidRPr="004732DC" w:rsidRDefault="006F248C" w:rsidP="006F248C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336F0" w14:textId="48AB03F5" w:rsidR="006F248C" w:rsidRPr="004732DC" w:rsidRDefault="007F4A8F" w:rsidP="006F248C">
            <w:pPr>
              <w:spacing w:after="0"/>
            </w:pPr>
            <w:ins w:id="207" w:author="Dmitri.Khijniak@7Layers.com" w:date="2017-05-03T12:43:00Z">
              <w:r>
                <w:t>3</w:t>
              </w:r>
            </w:ins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F491C" w14:textId="77777777" w:rsidR="006F248C" w:rsidRPr="004732DC" w:rsidRDefault="006F248C" w:rsidP="00F355B5">
            <w:pPr>
              <w:spacing w:after="0"/>
              <w:ind w:left="93"/>
            </w:pPr>
            <w:r w:rsidRPr="004732DC">
              <w:t>Stimulus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4B2A8" w14:textId="098C851B" w:rsidR="006F248C" w:rsidRPr="004732DC" w:rsidRDefault="00100A76" w:rsidP="00F355B5">
            <w:pPr>
              <w:spacing w:after="0"/>
              <w:ind w:left="93"/>
            </w:pPr>
            <w:ins w:id="208" w:author="Dmitri.Khijniak@7Layers.com" w:date="2017-05-03T12:43:00Z">
              <w:r>
                <w:rPr>
                  <w:rFonts w:eastAsia="Arial"/>
                </w:rPr>
                <w:t xml:space="preserve">Device A transmits BSM where </w:t>
              </w:r>
              <w:r>
                <w:t>DE_MsgCount is greater than 1</w:t>
              </w:r>
            </w:ins>
          </w:p>
        </w:tc>
      </w:tr>
      <w:tr w:rsidR="007F4A8F" w:rsidRPr="004732DC" w14:paraId="0A8E0B9D" w14:textId="77777777" w:rsidTr="00C9471C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8969685" w14:textId="77777777" w:rsidR="007F4A8F" w:rsidRPr="004732DC" w:rsidRDefault="007F4A8F" w:rsidP="006F248C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954B1" w14:textId="4600746D" w:rsidR="007F4A8F" w:rsidRDefault="00220B21" w:rsidP="006F248C">
            <w:pPr>
              <w:spacing w:after="0"/>
            </w:pPr>
            <w:ins w:id="209" w:author="Dmitri.Khijniak@7Layers.com" w:date="2017-05-03T12:43:00Z">
              <w:r>
                <w:t>4</w:t>
              </w:r>
            </w:ins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2E531" w14:textId="0952E67C" w:rsidR="007F4A8F" w:rsidRPr="004732DC" w:rsidRDefault="007F4A8F" w:rsidP="00F355B5">
            <w:pPr>
              <w:spacing w:after="0"/>
              <w:ind w:left="93"/>
            </w:pPr>
            <w:r>
              <w:rPr>
                <w:rFonts w:eastAsia="Arial"/>
              </w:rPr>
              <w:t>Verify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F48F1" w14:textId="3B28D4A3" w:rsidR="007F4A8F" w:rsidRDefault="007F4A8F" w:rsidP="00F355B5">
            <w:pPr>
              <w:spacing w:after="0"/>
              <w:ind w:left="93"/>
              <w:rPr>
                <w:rFonts w:eastAsia="Arial"/>
              </w:rPr>
            </w:pPr>
            <w:ins w:id="210" w:author="Dmitri.Khijniak@7Layers.com" w:date="2017-05-03T12:43:00Z">
              <w:r>
                <w:t>DE_MsgCount is incremented by one</w:t>
              </w:r>
              <w:r w:rsidR="00220B21">
                <w:t xml:space="preserve"> for every BSM</w:t>
              </w:r>
              <w:r>
                <w:t xml:space="preserve"> until it reaches 127, then the next BSM DE_MsgCount is equal </w:t>
              </w:r>
              <w:r w:rsidR="00220B21">
                <w:t xml:space="preserve">to </w:t>
              </w:r>
              <w:r>
                <w:t>one and continue</w:t>
              </w:r>
              <w:r w:rsidR="00220B21">
                <w:t>s</w:t>
              </w:r>
              <w:r>
                <w:t xml:space="preserve"> to increment by one</w:t>
              </w:r>
              <w:r w:rsidR="00220B21">
                <w:t xml:space="preserve"> for subsequent BSMs</w:t>
              </w:r>
              <w:r>
                <w:t>.</w:t>
              </w:r>
            </w:ins>
          </w:p>
        </w:tc>
      </w:tr>
      <w:tr w:rsidR="006F248C" w:rsidRPr="004732DC" w14:paraId="1D9210C8" w14:textId="77777777" w:rsidTr="00C9471C">
        <w:trPr>
          <w:ins w:id="211" w:author="Dmitri.Khijniak@7Layers.com" w:date="2017-05-03T12:43:00Z"/>
        </w:trPr>
        <w:tc>
          <w:tcPr>
            <w:tcW w:w="1777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1765822" w14:textId="77777777" w:rsidR="006F248C" w:rsidRPr="004732DC" w:rsidRDefault="006F248C" w:rsidP="006F248C">
            <w:pPr>
              <w:spacing w:after="0"/>
              <w:rPr>
                <w:ins w:id="212" w:author="Dmitri.Khijniak@7Layers.com" w:date="2017-05-03T12:43:00Z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2013B3" w14:textId="2B19DEF0" w:rsidR="006F248C" w:rsidRPr="004732DC" w:rsidRDefault="00220B21" w:rsidP="006F248C">
            <w:pPr>
              <w:spacing w:after="0"/>
              <w:rPr>
                <w:ins w:id="213" w:author="Dmitri.Khijniak@7Layers.com" w:date="2017-05-03T12:43:00Z"/>
              </w:rPr>
            </w:pPr>
            <w:ins w:id="214" w:author="Dmitri.Khijniak@7Layers.com" w:date="2017-05-03T12:43:00Z">
              <w:r>
                <w:t>5</w:t>
              </w:r>
            </w:ins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DA0A3E7" w14:textId="77777777" w:rsidR="006F248C" w:rsidRPr="004732DC" w:rsidRDefault="006F248C" w:rsidP="00F355B5">
            <w:pPr>
              <w:spacing w:after="0"/>
              <w:ind w:left="93"/>
              <w:rPr>
                <w:ins w:id="215" w:author="Dmitri.Khijniak@7Layers.com" w:date="2017-05-03T12:43:00Z"/>
              </w:rPr>
            </w:pPr>
            <w:r w:rsidRPr="004732DC">
              <w:t>Verify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6BCA1A5" w14:textId="3702604F" w:rsidR="006F248C" w:rsidRPr="004732DC" w:rsidRDefault="00220B21" w:rsidP="00F355B5">
            <w:pPr>
              <w:spacing w:after="0"/>
              <w:ind w:left="93"/>
              <w:rPr>
                <w:ins w:id="216" w:author="Dmitri.Khijniak@7Layers.com" w:date="2017-05-03T12:43:00Z"/>
              </w:rPr>
            </w:pPr>
            <w:ins w:id="217" w:author="Dmitri.Khijniak@7Layers.com" w:date="2017-05-03T12:43:00Z">
              <w:r>
                <w:t xml:space="preserve">DE_TemporaryIDs is unchanged for all </w:t>
              </w:r>
              <w:r>
                <w:rPr>
                  <w:rFonts w:eastAsia="Arial"/>
                </w:rPr>
                <w:t>captured BSMs</w:t>
              </w:r>
            </w:ins>
          </w:p>
        </w:tc>
      </w:tr>
    </w:tbl>
    <w:p w14:paraId="2925BCE7" w14:textId="39BBB117" w:rsidR="00A35A57" w:rsidRDefault="00A35A57" w:rsidP="004A4F30">
      <w:pPr>
        <w:rPr>
          <w:b/>
        </w:rPr>
      </w:pPr>
    </w:p>
    <w:p w14:paraId="25D76625" w14:textId="392BFE6B" w:rsidR="00A118ED" w:rsidRDefault="00A118ED" w:rsidP="00590991">
      <w:pPr>
        <w:pStyle w:val="Heading3"/>
      </w:pPr>
      <w:bookmarkStart w:id="218" w:name="_Toc481578637"/>
      <w:bookmarkStart w:id="219" w:name="_Toc481426068"/>
      <w:r>
        <w:t>IOP TC BSM 5</w:t>
      </w:r>
      <w:bookmarkEnd w:id="218"/>
      <w:bookmarkEnd w:id="219"/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77"/>
        <w:gridCol w:w="900"/>
        <w:gridCol w:w="1440"/>
        <w:gridCol w:w="5130"/>
      </w:tblGrid>
      <w:tr w:rsidR="006F248C" w:rsidRPr="004732DC" w14:paraId="1925847F" w14:textId="77777777" w:rsidTr="00C9471C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F2943" w14:textId="77777777" w:rsidR="006F248C" w:rsidRPr="004732DC" w:rsidRDefault="006F248C" w:rsidP="00C9471C">
            <w:pPr>
              <w:spacing w:after="0"/>
              <w:rPr>
                <w:rFonts w:ascii="Arial" w:hAnsi="Arial" w:cs="Arial"/>
                <w:b/>
                <w:sz w:val="18"/>
                <w:szCs w:val="18"/>
              </w:rPr>
            </w:pPr>
            <w:r w:rsidRPr="004732DC">
              <w:rPr>
                <w:b/>
              </w:rPr>
              <w:t>Identifier</w:t>
            </w:r>
            <w:r w:rsidRPr="004732DC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ED671" w14:textId="2F924DE2" w:rsidR="006F248C" w:rsidRPr="004732DC" w:rsidRDefault="00F14F3E" w:rsidP="002F3F55">
            <w:pPr>
              <w:spacing w:after="0"/>
              <w:rPr>
                <w:rFonts w:ascii="Arial" w:hAnsi="Arial" w:cs="Arial"/>
              </w:rPr>
            </w:pPr>
            <w:r w:rsidRPr="004732DC">
              <w:rPr>
                <w:rFonts w:eastAsia="Arial"/>
              </w:rPr>
              <w:t xml:space="preserve">IOP TC </w:t>
            </w:r>
            <w:r w:rsidR="002F3F55" w:rsidRPr="004732DC">
              <w:rPr>
                <w:rFonts w:eastAsia="Arial"/>
              </w:rPr>
              <w:t>BSM 5</w:t>
            </w:r>
          </w:p>
        </w:tc>
      </w:tr>
      <w:tr w:rsidR="006F248C" w:rsidRPr="004732DC" w14:paraId="19ACF791" w14:textId="77777777" w:rsidTr="00C9471C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8AEA3" w14:textId="77777777" w:rsidR="006F248C" w:rsidRPr="004732DC" w:rsidRDefault="006F248C" w:rsidP="00C9471C">
            <w:pPr>
              <w:spacing w:after="0"/>
              <w:rPr>
                <w:b/>
              </w:rPr>
            </w:pPr>
            <w:r w:rsidRPr="004732DC">
              <w:rPr>
                <w:b/>
              </w:rPr>
              <w:lastRenderedPageBreak/>
              <w:t>Summary: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08D64" w14:textId="236C7760" w:rsidR="006F248C" w:rsidRPr="004732DC" w:rsidRDefault="006F248C" w:rsidP="006F248C">
            <w:pPr>
              <w:tabs>
                <w:tab w:val="left" w:pos="1470"/>
              </w:tabs>
              <w:spacing w:after="0"/>
            </w:pPr>
            <w:r w:rsidRPr="004732DC">
              <w:rPr>
                <w:rFonts w:eastAsia="Arial"/>
              </w:rPr>
              <w:t>Test data randomization of BSMs</w:t>
            </w:r>
          </w:p>
        </w:tc>
      </w:tr>
      <w:tr w:rsidR="006F248C" w:rsidRPr="004732DC" w14:paraId="7FF26F91" w14:textId="77777777" w:rsidTr="00C9471C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23F08" w14:textId="77777777" w:rsidR="006F248C" w:rsidRPr="004732DC" w:rsidRDefault="006F248C" w:rsidP="00C9471C">
            <w:pPr>
              <w:spacing w:after="0"/>
              <w:rPr>
                <w:b/>
              </w:rPr>
            </w:pPr>
            <w:r w:rsidRPr="004732DC">
              <w:rPr>
                <w:b/>
              </w:rPr>
              <w:t>Configuration: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8E914" w14:textId="35D2AC18" w:rsidR="006F248C" w:rsidRPr="004732DC" w:rsidRDefault="00732703" w:rsidP="00C9471C">
            <w:pPr>
              <w:spacing w:after="0"/>
            </w:pPr>
            <w:r>
              <w:t>IOP CFG 2</w:t>
            </w:r>
          </w:p>
        </w:tc>
      </w:tr>
      <w:tr w:rsidR="006F248C" w:rsidRPr="004732DC" w14:paraId="7CDB02CA" w14:textId="77777777" w:rsidTr="00C9471C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EFC93" w14:textId="77777777" w:rsidR="006F248C" w:rsidRPr="004732DC" w:rsidRDefault="006F248C" w:rsidP="00C9471C">
            <w:pPr>
              <w:spacing w:after="0"/>
              <w:rPr>
                <w:b/>
              </w:rPr>
            </w:pPr>
            <w:r w:rsidRPr="004732DC">
              <w:rPr>
                <w:b/>
              </w:rPr>
              <w:t>References: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C4048" w14:textId="0A2C5EAD" w:rsidR="006F248C" w:rsidRPr="004732DC" w:rsidRDefault="00BA3BB5" w:rsidP="00C9471C">
            <w:pPr>
              <w:spacing w:after="0"/>
              <w:rPr>
                <w:rFonts w:ascii="Arial" w:hAnsi="Arial" w:cs="Arial"/>
              </w:rPr>
            </w:pPr>
            <w:r w:rsidRPr="004732DC">
              <w:t>[</w:t>
            </w:r>
            <w:r w:rsidRPr="004732DC">
              <w:fldChar w:fldCharType="begin"/>
            </w:r>
            <w:r w:rsidRPr="004732DC">
              <w:instrText>SEQ REF</w:instrText>
            </w:r>
            <w:r w:rsidRPr="004732DC">
              <w:fldChar w:fldCharType="separate"/>
            </w:r>
            <w:r w:rsidR="00BF1BA9" w:rsidRPr="004732DC">
              <w:rPr>
                <w:noProof/>
              </w:rPr>
              <w:t>5</w:t>
            </w:r>
            <w:r w:rsidRPr="004732DC">
              <w:fldChar w:fldCharType="end"/>
            </w:r>
            <w:r w:rsidRPr="004732DC">
              <w:t>]</w:t>
            </w:r>
          </w:p>
        </w:tc>
      </w:tr>
      <w:tr w:rsidR="006F248C" w:rsidRPr="004732DC" w14:paraId="1951D43B" w14:textId="77777777" w:rsidTr="00C9471C">
        <w:tc>
          <w:tcPr>
            <w:tcW w:w="92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6EA27" w14:textId="77777777" w:rsidR="006F248C" w:rsidRPr="004732DC" w:rsidRDefault="006F248C" w:rsidP="00C9471C">
            <w:pPr>
              <w:spacing w:after="0"/>
              <w:rPr>
                <w:b/>
                <w:sz w:val="18"/>
                <w:szCs w:val="18"/>
              </w:rPr>
            </w:pPr>
          </w:p>
        </w:tc>
      </w:tr>
      <w:tr w:rsidR="006F248C" w:rsidRPr="004732DC" w14:paraId="022B2335" w14:textId="77777777" w:rsidTr="00C9471C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78ADC" w14:textId="77777777" w:rsidR="006F248C" w:rsidRPr="004732DC" w:rsidRDefault="006F248C" w:rsidP="00C9471C">
            <w:pPr>
              <w:spacing w:after="0"/>
              <w:rPr>
                <w:b/>
              </w:rPr>
            </w:pPr>
            <w:r w:rsidRPr="004732DC">
              <w:rPr>
                <w:b/>
              </w:rPr>
              <w:t>Pre-test</w:t>
            </w:r>
          </w:p>
          <w:p w14:paraId="1AA7194D" w14:textId="77777777" w:rsidR="006F248C" w:rsidRPr="004732DC" w:rsidRDefault="006F248C" w:rsidP="00C9471C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4732DC">
              <w:rPr>
                <w:b/>
              </w:rPr>
              <w:t>conditions: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F36B3" w14:textId="76965E4A" w:rsidR="00E92F6C" w:rsidRDefault="00E92F6C" w:rsidP="00E92F6C">
            <w:pPr>
              <w:spacing w:after="0"/>
              <w:ind w:right="91"/>
              <w:rPr>
                <w:ins w:id="220" w:author="Dmitri.Khijniak@7Layers.com" w:date="2017-05-03T12:43:00Z"/>
                <w:rFonts w:eastAsia="Arial"/>
              </w:rPr>
            </w:pPr>
            <w:r>
              <w:rPr>
                <w:rFonts w:eastAsia="Arial"/>
              </w:rPr>
              <w:t xml:space="preserve">Device A can </w:t>
            </w:r>
            <w:ins w:id="221" w:author="Dmitri.Khijniak@7Layers.com" w:date="2017-05-03T12:43:00Z">
              <w:r>
                <w:rPr>
                  <w:rFonts w:eastAsia="Arial"/>
                </w:rPr>
                <w:t>transmit BSMs</w:t>
              </w:r>
            </w:ins>
          </w:p>
          <w:p w14:paraId="79D70247" w14:textId="1CA2E06E" w:rsidR="006F248C" w:rsidRDefault="00E92F6C" w:rsidP="00E92F6C">
            <w:pPr>
              <w:spacing w:after="0"/>
              <w:rPr>
                <w:ins w:id="222" w:author="Dmitri.Khijniak@7Layers.com" w:date="2017-05-03T12:43:00Z"/>
              </w:rPr>
            </w:pPr>
            <w:ins w:id="223" w:author="Dmitri.Khijniak@7Layers.com" w:date="2017-05-03T12:43:00Z">
              <w:r>
                <w:t xml:space="preserve">Devices A </w:t>
              </w:r>
              <w:r w:rsidR="000172D0">
                <w:t xml:space="preserve">is </w:t>
              </w:r>
              <w:r>
                <w:t>loaded with necessary 1609.2 security credentials</w:t>
              </w:r>
            </w:ins>
          </w:p>
          <w:p w14:paraId="178270B9" w14:textId="69B46A70" w:rsidR="00C541C0" w:rsidRPr="004732DC" w:rsidRDefault="00C541C0" w:rsidP="00E92F6C">
            <w:pPr>
              <w:spacing w:after="0"/>
            </w:pPr>
            <w:ins w:id="224" w:author="Dmitri.Khijniak@7Layers.com" w:date="2017-05-03T12:43:00Z">
              <w:r>
                <w:t>Wireless sniffer</w:t>
              </w:r>
            </w:ins>
            <w:r>
              <w:t xml:space="preserve"> to </w:t>
            </w:r>
            <w:ins w:id="225" w:author="Dmitri.Khijniak@7Layers.com" w:date="2017-05-03T12:43:00Z">
              <w:r>
                <w:t>capture and analyze BSMs</w:t>
              </w:r>
            </w:ins>
          </w:p>
        </w:tc>
      </w:tr>
      <w:tr w:rsidR="006F248C" w:rsidRPr="004732DC" w14:paraId="295A41C5" w14:textId="77777777" w:rsidTr="00C9471C">
        <w:tc>
          <w:tcPr>
            <w:tcW w:w="92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24BFF" w14:textId="77777777" w:rsidR="006F248C" w:rsidRPr="004732DC" w:rsidRDefault="006F248C" w:rsidP="00C9471C">
            <w:pPr>
              <w:spacing w:after="0"/>
            </w:pPr>
          </w:p>
        </w:tc>
      </w:tr>
      <w:tr w:rsidR="006F248C" w:rsidRPr="004732DC" w14:paraId="2909935B" w14:textId="77777777" w:rsidTr="00C9471C">
        <w:tc>
          <w:tcPr>
            <w:tcW w:w="17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699DBAA" w14:textId="77777777" w:rsidR="006F248C" w:rsidRPr="004732DC" w:rsidRDefault="006F248C" w:rsidP="00C9471C">
            <w:pPr>
              <w:spacing w:after="0"/>
              <w:ind w:left="79"/>
              <w:rPr>
                <w:sz w:val="22"/>
                <w:szCs w:val="22"/>
              </w:rPr>
            </w:pPr>
            <w:r w:rsidRPr="004732DC">
              <w:rPr>
                <w:b/>
                <w:sz w:val="22"/>
                <w:szCs w:val="22"/>
              </w:rPr>
              <w:t>T</w:t>
            </w:r>
            <w:r w:rsidRPr="004732DC">
              <w:rPr>
                <w:b/>
                <w:spacing w:val="-1"/>
                <w:sz w:val="22"/>
                <w:szCs w:val="22"/>
              </w:rPr>
              <w:t>e</w:t>
            </w:r>
            <w:r w:rsidRPr="004732DC">
              <w:rPr>
                <w:b/>
                <w:spacing w:val="1"/>
                <w:sz w:val="22"/>
                <w:szCs w:val="22"/>
              </w:rPr>
              <w:t>s</w:t>
            </w:r>
            <w:r w:rsidRPr="004732DC">
              <w:rPr>
                <w:b/>
                <w:sz w:val="22"/>
                <w:szCs w:val="22"/>
              </w:rPr>
              <w:t>t</w:t>
            </w:r>
            <w:r w:rsidRPr="004732DC">
              <w:rPr>
                <w:b/>
                <w:spacing w:val="-1"/>
                <w:sz w:val="22"/>
                <w:szCs w:val="22"/>
              </w:rPr>
              <w:t xml:space="preserve"> </w:t>
            </w:r>
            <w:r w:rsidRPr="004732DC">
              <w:rPr>
                <w:b/>
                <w:spacing w:val="2"/>
                <w:sz w:val="22"/>
                <w:szCs w:val="22"/>
              </w:rPr>
              <w:t>S</w:t>
            </w:r>
            <w:r w:rsidRPr="004732DC">
              <w:rPr>
                <w:b/>
                <w:spacing w:val="1"/>
                <w:sz w:val="22"/>
                <w:szCs w:val="22"/>
              </w:rPr>
              <w:t>e</w:t>
            </w:r>
            <w:r w:rsidRPr="004732DC">
              <w:rPr>
                <w:b/>
                <w:spacing w:val="-2"/>
                <w:sz w:val="22"/>
                <w:szCs w:val="22"/>
              </w:rPr>
              <w:t>q</w:t>
            </w:r>
            <w:r w:rsidRPr="004732DC">
              <w:rPr>
                <w:b/>
                <w:sz w:val="22"/>
                <w:szCs w:val="22"/>
              </w:rPr>
              <w:t>u</w:t>
            </w:r>
            <w:r w:rsidRPr="004732DC">
              <w:rPr>
                <w:b/>
                <w:spacing w:val="1"/>
                <w:sz w:val="22"/>
                <w:szCs w:val="22"/>
              </w:rPr>
              <w:t>e</w:t>
            </w:r>
            <w:r w:rsidRPr="004732DC">
              <w:rPr>
                <w:b/>
                <w:sz w:val="22"/>
                <w:szCs w:val="22"/>
              </w:rPr>
              <w:t>n</w:t>
            </w:r>
            <w:r w:rsidRPr="004732DC">
              <w:rPr>
                <w:b/>
                <w:spacing w:val="-1"/>
                <w:sz w:val="22"/>
                <w:szCs w:val="22"/>
              </w:rPr>
              <w:t>ce: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CCBF8" w14:textId="77777777" w:rsidR="006F248C" w:rsidRPr="004732DC" w:rsidRDefault="006F248C" w:rsidP="006C21D2">
            <w:pPr>
              <w:spacing w:after="0"/>
              <w:jc w:val="center"/>
            </w:pPr>
            <w:r w:rsidRPr="004732DC">
              <w:rPr>
                <w:b/>
              </w:rPr>
              <w:t>St</w:t>
            </w:r>
            <w:r w:rsidRPr="004732DC">
              <w:rPr>
                <w:b/>
                <w:spacing w:val="1"/>
              </w:rPr>
              <w:t>e</w:t>
            </w:r>
            <w:r w:rsidRPr="004732DC">
              <w:rPr>
                <w:b/>
              </w:rPr>
              <w:t>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9C04F" w14:textId="77777777" w:rsidR="006F248C" w:rsidRPr="004732DC" w:rsidRDefault="006F248C" w:rsidP="00F355B5">
            <w:pPr>
              <w:spacing w:after="0"/>
              <w:ind w:left="93"/>
            </w:pPr>
            <w:r w:rsidRPr="004732DC">
              <w:rPr>
                <w:b/>
                <w:spacing w:val="2"/>
              </w:rPr>
              <w:t>T</w:t>
            </w:r>
            <w:r w:rsidRPr="004732DC">
              <w:rPr>
                <w:b/>
                <w:spacing w:val="-3"/>
              </w:rPr>
              <w:t>y</w:t>
            </w:r>
            <w:r w:rsidRPr="004732DC">
              <w:rPr>
                <w:b/>
              </w:rPr>
              <w:t>pe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38107" w14:textId="77777777" w:rsidR="006F248C" w:rsidRPr="004732DC" w:rsidRDefault="006F248C" w:rsidP="00F355B5">
            <w:pPr>
              <w:spacing w:after="0"/>
              <w:ind w:left="93"/>
            </w:pPr>
            <w:r w:rsidRPr="004732DC">
              <w:rPr>
                <w:b/>
              </w:rPr>
              <w:t>D</w:t>
            </w:r>
            <w:r w:rsidRPr="004732DC">
              <w:rPr>
                <w:b/>
                <w:spacing w:val="1"/>
              </w:rPr>
              <w:t>e</w:t>
            </w:r>
            <w:r w:rsidRPr="004732DC">
              <w:rPr>
                <w:b/>
                <w:spacing w:val="-1"/>
              </w:rPr>
              <w:t>sc</w:t>
            </w:r>
            <w:r w:rsidRPr="004732DC">
              <w:rPr>
                <w:b/>
                <w:spacing w:val="2"/>
              </w:rPr>
              <w:t>r</w:t>
            </w:r>
            <w:r w:rsidRPr="004732DC">
              <w:rPr>
                <w:b/>
              </w:rPr>
              <w:t>ip</w:t>
            </w:r>
            <w:r w:rsidRPr="004732DC">
              <w:rPr>
                <w:b/>
                <w:spacing w:val="-2"/>
              </w:rPr>
              <w:t>t</w:t>
            </w:r>
            <w:r w:rsidRPr="004732DC">
              <w:rPr>
                <w:b/>
                <w:spacing w:val="2"/>
              </w:rPr>
              <w:t>i</w:t>
            </w:r>
            <w:r w:rsidRPr="004732DC">
              <w:rPr>
                <w:b/>
              </w:rPr>
              <w:t>on</w:t>
            </w:r>
          </w:p>
        </w:tc>
      </w:tr>
      <w:tr w:rsidR="006F248C" w:rsidRPr="004732DC" w14:paraId="6D7047B3" w14:textId="77777777" w:rsidTr="00C9471C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F66CB2B" w14:textId="77777777" w:rsidR="006F248C" w:rsidRPr="004732DC" w:rsidRDefault="006F248C" w:rsidP="006F248C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D2AE7" w14:textId="77777777" w:rsidR="006F248C" w:rsidRPr="004732DC" w:rsidRDefault="006F248C" w:rsidP="006C21D2">
            <w:pPr>
              <w:spacing w:after="0"/>
              <w:jc w:val="center"/>
            </w:pPr>
            <w:r w:rsidRPr="004732DC">
              <w:t>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3CA8B" w14:textId="77777777" w:rsidR="006F248C" w:rsidRPr="004732DC" w:rsidRDefault="006F248C" w:rsidP="00F355B5">
            <w:pPr>
              <w:spacing w:after="0"/>
              <w:ind w:left="93"/>
            </w:pPr>
            <w:r w:rsidRPr="004732DC">
              <w:t>Configure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533CF" w14:textId="1045F471" w:rsidR="006F248C" w:rsidRDefault="006F248C" w:rsidP="00F355B5">
            <w:pPr>
              <w:spacing w:after="0"/>
              <w:ind w:left="93"/>
              <w:rPr>
                <w:ins w:id="226" w:author="Dmitri.Khijniak@7Layers.com" w:date="2017-05-03T12:43:00Z"/>
                <w:rFonts w:eastAsia="Arial"/>
              </w:rPr>
            </w:pPr>
            <w:r w:rsidRPr="004732DC">
              <w:rPr>
                <w:rFonts w:eastAsia="Arial"/>
              </w:rPr>
              <w:t xml:space="preserve">Device A </w:t>
            </w:r>
            <w:ins w:id="227" w:author="Dmitri.Khijniak@7Layers.com" w:date="2017-05-03T12:43:00Z">
              <w:r w:rsidR="00C541C0">
                <w:rPr>
                  <w:rFonts w:eastAsia="Arial"/>
                </w:rPr>
                <w:t>transmits BSM</w:t>
              </w:r>
            </w:ins>
          </w:p>
          <w:p w14:paraId="436DFC2E" w14:textId="1138AC26" w:rsidR="00C541C0" w:rsidRPr="004732DC" w:rsidRDefault="00C541C0" w:rsidP="00F355B5">
            <w:pPr>
              <w:spacing w:after="0"/>
              <w:ind w:left="93"/>
            </w:pPr>
            <w:ins w:id="228" w:author="Dmitri.Khijniak@7Layers.com" w:date="2017-05-03T12:43:00Z">
              <w:r>
                <w:rPr>
                  <w:rFonts w:eastAsia="Arial"/>
                </w:rPr>
                <w:t xml:space="preserve">Record </w:t>
              </w:r>
              <w:r>
                <w:t>DE_MsgCount, DE_TemporaryID and DSRC MAC Address</w:t>
              </w:r>
            </w:ins>
          </w:p>
        </w:tc>
      </w:tr>
      <w:tr w:rsidR="006F248C" w:rsidRPr="004732DC" w14:paraId="5EB89718" w14:textId="77777777" w:rsidTr="00C9471C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77B99D0" w14:textId="77777777" w:rsidR="006F248C" w:rsidRPr="004732DC" w:rsidRDefault="006F248C" w:rsidP="006F248C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876BD" w14:textId="77777777" w:rsidR="006F248C" w:rsidRPr="004732DC" w:rsidRDefault="006F248C" w:rsidP="006C21D2">
            <w:pPr>
              <w:spacing w:after="0"/>
              <w:jc w:val="center"/>
            </w:pPr>
            <w:r w:rsidRPr="004732DC">
              <w:t>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FF0A6" w14:textId="77777777" w:rsidR="006F248C" w:rsidRPr="004732DC" w:rsidRDefault="006F248C" w:rsidP="00F355B5">
            <w:pPr>
              <w:spacing w:after="0"/>
              <w:ind w:left="93"/>
            </w:pPr>
            <w:r w:rsidRPr="004732DC">
              <w:t>Stimulus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F5321" w14:textId="78B569EF" w:rsidR="00C541C0" w:rsidRDefault="00C541C0" w:rsidP="00F355B5">
            <w:pPr>
              <w:spacing w:after="0"/>
              <w:ind w:left="93"/>
              <w:rPr>
                <w:ins w:id="229" w:author="Dmitri.Khijniak@7Layers.com" w:date="2017-05-03T12:43:00Z"/>
                <w:rFonts w:eastAsia="Arial"/>
              </w:rPr>
            </w:pPr>
            <w:ins w:id="230" w:author="Dmitri.Khijniak@7Layers.com" w:date="2017-05-03T12:43:00Z">
              <w:r>
                <w:rPr>
                  <w:rFonts w:eastAsia="Arial"/>
                </w:rPr>
                <w:t xml:space="preserve">Restart Device A. </w:t>
              </w:r>
            </w:ins>
          </w:p>
          <w:p w14:paraId="7B3FEEC9" w14:textId="7EFF4C62" w:rsidR="006F248C" w:rsidRPr="004732DC" w:rsidRDefault="00C541C0" w:rsidP="00F355B5">
            <w:pPr>
              <w:spacing w:after="0"/>
              <w:ind w:left="93"/>
            </w:pPr>
            <w:ins w:id="231" w:author="Dmitri.Khijniak@7Layers.com" w:date="2017-05-03T12:43:00Z">
              <w:r>
                <w:rPr>
                  <w:rFonts w:eastAsia="Arial"/>
                </w:rPr>
                <w:t xml:space="preserve">Use wireless sniffer to capture </w:t>
              </w:r>
              <w:r w:rsidR="00CA7B33">
                <w:rPr>
                  <w:rFonts w:eastAsia="Arial"/>
                </w:rPr>
                <w:t>BSMs after the restart</w:t>
              </w:r>
            </w:ins>
          </w:p>
        </w:tc>
      </w:tr>
      <w:tr w:rsidR="00CA7B33" w:rsidRPr="004732DC" w14:paraId="06CE1CFF" w14:textId="77777777" w:rsidTr="00C9471C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C6E1980" w14:textId="77777777" w:rsidR="00CA7B33" w:rsidRPr="004732DC" w:rsidRDefault="00CA7B33" w:rsidP="006F248C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51FCF" w14:textId="1DDC9EEA" w:rsidR="00CA7B33" w:rsidRPr="004732DC" w:rsidRDefault="00CA7B33" w:rsidP="006C21D2">
            <w:pPr>
              <w:spacing w:after="0"/>
              <w:jc w:val="center"/>
            </w:pPr>
            <w:r>
              <w:t>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24003" w14:textId="4238DA15" w:rsidR="00CA7B33" w:rsidRPr="004732DC" w:rsidRDefault="00CA7B33" w:rsidP="00F355B5">
            <w:pPr>
              <w:spacing w:after="0"/>
              <w:ind w:left="93"/>
            </w:pPr>
            <w:r>
              <w:t>Procedure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E7793" w14:textId="11160240" w:rsidR="00CA7B33" w:rsidRDefault="00CA7B33" w:rsidP="00F355B5">
            <w:pPr>
              <w:spacing w:after="0"/>
              <w:ind w:left="93"/>
              <w:rPr>
                <w:rFonts w:eastAsia="Arial"/>
              </w:rPr>
            </w:pPr>
            <w:ins w:id="232" w:author="Dmitri.Khijniak@7Layers.com" w:date="2017-05-03T12:43:00Z">
              <w:r>
                <w:rPr>
                  <w:rFonts w:eastAsia="Arial"/>
                </w:rPr>
                <w:t xml:space="preserve">Record </w:t>
              </w:r>
              <w:r>
                <w:t xml:space="preserve">DE_MsgCount, DE_TemporaryID and DSRC MAC Address of the </w:t>
              </w:r>
              <w:r>
                <w:rPr>
                  <w:rFonts w:eastAsia="Arial"/>
                </w:rPr>
                <w:t>1</w:t>
              </w:r>
              <w:r w:rsidRPr="00C541C0">
                <w:rPr>
                  <w:rFonts w:eastAsia="Arial"/>
                  <w:vertAlign w:val="superscript"/>
                </w:rPr>
                <w:t>st</w:t>
              </w:r>
              <w:r>
                <w:rPr>
                  <w:rFonts w:eastAsia="Arial"/>
                </w:rPr>
                <w:t xml:space="preserve"> BSM after the Device A restart</w:t>
              </w:r>
            </w:ins>
          </w:p>
        </w:tc>
      </w:tr>
      <w:tr w:rsidR="006F248C" w:rsidRPr="004732DC" w14:paraId="138E7F70" w14:textId="77777777" w:rsidTr="00CA7B33">
        <w:trPr>
          <w:ins w:id="233" w:author="Dmitri.Khijniak@7Layers.com" w:date="2017-05-03T12:43:00Z"/>
        </w:trPr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A895A25" w14:textId="77777777" w:rsidR="006F248C" w:rsidRPr="004732DC" w:rsidRDefault="006F248C" w:rsidP="006F248C">
            <w:pPr>
              <w:spacing w:after="0"/>
              <w:rPr>
                <w:ins w:id="234" w:author="Dmitri.Khijniak@7Layers.com" w:date="2017-05-03T12:43:00Z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422E5" w14:textId="412B7857" w:rsidR="006F248C" w:rsidRPr="004732DC" w:rsidRDefault="00CA7B33" w:rsidP="006C21D2">
            <w:pPr>
              <w:spacing w:after="0"/>
              <w:jc w:val="center"/>
              <w:rPr>
                <w:ins w:id="235" w:author="Dmitri.Khijniak@7Layers.com" w:date="2017-05-03T12:43:00Z"/>
              </w:rPr>
            </w:pPr>
            <w:ins w:id="236" w:author="Dmitri.Khijniak@7Layers.com" w:date="2017-05-03T12:43:00Z">
              <w:r>
                <w:t>4</w:t>
              </w:r>
            </w:ins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B82C8" w14:textId="50DEA577" w:rsidR="006F248C" w:rsidRPr="004732DC" w:rsidRDefault="00CA7B33" w:rsidP="00F355B5">
            <w:pPr>
              <w:spacing w:after="0"/>
              <w:ind w:left="93"/>
              <w:rPr>
                <w:ins w:id="237" w:author="Dmitri.Khijniak@7Layers.com" w:date="2017-05-03T12:43:00Z"/>
              </w:rPr>
            </w:pPr>
            <w:ins w:id="238" w:author="Dmitri.Khijniak@7Layers.com" w:date="2017-05-03T12:43:00Z">
              <w:r>
                <w:t>Procedure</w:t>
              </w:r>
            </w:ins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51974" w14:textId="57EA8AE6" w:rsidR="006F248C" w:rsidRPr="004732DC" w:rsidRDefault="00CA7B33" w:rsidP="00F355B5">
            <w:pPr>
              <w:spacing w:after="0"/>
              <w:ind w:left="93"/>
              <w:rPr>
                <w:ins w:id="239" w:author="Dmitri.Khijniak@7Layers.com" w:date="2017-05-03T12:43:00Z"/>
              </w:rPr>
            </w:pPr>
            <w:ins w:id="240" w:author="Dmitri.Khijniak@7Layers.com" w:date="2017-05-03T12:43:00Z">
              <w:r>
                <w:rPr>
                  <w:rFonts w:eastAsia="Arial"/>
                </w:rPr>
                <w:t>Repeat steps 2-3 several times</w:t>
              </w:r>
            </w:ins>
          </w:p>
        </w:tc>
      </w:tr>
      <w:tr w:rsidR="00CA7B33" w:rsidRPr="004732DC" w14:paraId="5ABC5B95" w14:textId="77777777" w:rsidTr="00C9471C">
        <w:trPr>
          <w:ins w:id="241" w:author="Dmitri.Khijniak@7Layers.com" w:date="2017-05-03T12:43:00Z"/>
        </w:trPr>
        <w:tc>
          <w:tcPr>
            <w:tcW w:w="1777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229D2BE" w14:textId="77777777" w:rsidR="00CA7B33" w:rsidRPr="004732DC" w:rsidRDefault="00CA7B33" w:rsidP="006F248C">
            <w:pPr>
              <w:spacing w:after="0"/>
              <w:rPr>
                <w:ins w:id="242" w:author="Dmitri.Khijniak@7Layers.com" w:date="2017-05-03T12:43:00Z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8693DF" w14:textId="735BF1C6" w:rsidR="00CA7B33" w:rsidRDefault="00CA7B33" w:rsidP="006C21D2">
            <w:pPr>
              <w:spacing w:after="0"/>
              <w:jc w:val="center"/>
              <w:rPr>
                <w:ins w:id="243" w:author="Dmitri.Khijniak@7Layers.com" w:date="2017-05-03T12:43:00Z"/>
              </w:rPr>
            </w:pPr>
            <w:ins w:id="244" w:author="Dmitri.Khijniak@7Layers.com" w:date="2017-05-03T12:43:00Z">
              <w:r>
                <w:t>5</w:t>
              </w:r>
            </w:ins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AE3AB7B" w14:textId="5C2E84DF" w:rsidR="00CA7B33" w:rsidRPr="004732DC" w:rsidRDefault="00CA7B33" w:rsidP="00F355B5">
            <w:pPr>
              <w:spacing w:after="0"/>
              <w:ind w:left="93"/>
              <w:rPr>
                <w:ins w:id="245" w:author="Dmitri.Khijniak@7Layers.com" w:date="2017-05-03T12:43:00Z"/>
              </w:rPr>
            </w:pPr>
            <w:r>
              <w:t>Verify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B363C84" w14:textId="3D1E88AF" w:rsidR="00CA7B33" w:rsidRDefault="00CA7B33" w:rsidP="00F355B5">
            <w:pPr>
              <w:spacing w:after="0"/>
              <w:ind w:left="93"/>
              <w:rPr>
                <w:ins w:id="246" w:author="Dmitri.Khijniak@7Layers.com" w:date="2017-05-03T12:43:00Z"/>
                <w:rFonts w:eastAsia="Arial"/>
              </w:rPr>
            </w:pPr>
            <w:ins w:id="247" w:author="Dmitri.Khijniak@7Layers.com" w:date="2017-05-03T12:43:00Z">
              <w:r>
                <w:t>DE_MsgCount, DE_TemporaryID and DSRC MAC Address are selected randomly after Device A restart</w:t>
              </w:r>
            </w:ins>
          </w:p>
        </w:tc>
      </w:tr>
    </w:tbl>
    <w:p w14:paraId="0D5E497C" w14:textId="209CCB12" w:rsidR="006F248C" w:rsidRDefault="006F248C" w:rsidP="004A4F30">
      <w:pPr>
        <w:rPr>
          <w:b/>
        </w:rPr>
      </w:pPr>
    </w:p>
    <w:p w14:paraId="3C6CCF82" w14:textId="4B3F8496" w:rsidR="00A118ED" w:rsidRDefault="00A118ED" w:rsidP="00590991">
      <w:pPr>
        <w:pStyle w:val="Heading3"/>
      </w:pPr>
      <w:bookmarkStart w:id="248" w:name="_Toc481578638"/>
      <w:bookmarkStart w:id="249" w:name="_Toc481426069"/>
      <w:r>
        <w:t>IOP TC BSM 6</w:t>
      </w:r>
      <w:bookmarkEnd w:id="248"/>
      <w:bookmarkEnd w:id="249"/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77"/>
        <w:gridCol w:w="900"/>
        <w:gridCol w:w="1440"/>
        <w:gridCol w:w="5130"/>
      </w:tblGrid>
      <w:tr w:rsidR="004A4F30" w:rsidRPr="004732DC" w14:paraId="27B49C95" w14:textId="77777777" w:rsidTr="002F3F55">
        <w:trPr>
          <w:trHeight w:val="321"/>
        </w:trPr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9" w:type="dxa"/>
            </w:tcMar>
          </w:tcPr>
          <w:p w14:paraId="007D3479" w14:textId="271C1A56" w:rsidR="004A4F30" w:rsidRPr="004732DC" w:rsidRDefault="004A4F30" w:rsidP="00C512F5">
            <w:pPr>
              <w:spacing w:after="0"/>
              <w:rPr>
                <w:b/>
              </w:rPr>
            </w:pPr>
            <w:r w:rsidRPr="004732DC">
              <w:rPr>
                <w:b/>
              </w:rPr>
              <w:t>I</w:t>
            </w:r>
            <w:r w:rsidRPr="004732DC">
              <w:rPr>
                <w:b/>
                <w:spacing w:val="-2"/>
              </w:rPr>
              <w:t>d</w:t>
            </w:r>
            <w:r w:rsidRPr="004732DC">
              <w:rPr>
                <w:b/>
                <w:spacing w:val="1"/>
              </w:rPr>
              <w:t>e</w:t>
            </w:r>
            <w:r w:rsidRPr="004732DC">
              <w:rPr>
                <w:b/>
              </w:rPr>
              <w:t>n</w:t>
            </w:r>
            <w:r w:rsidRPr="004732DC">
              <w:rPr>
                <w:b/>
                <w:spacing w:val="-2"/>
              </w:rPr>
              <w:t>t</w:t>
            </w:r>
            <w:r w:rsidRPr="004732DC">
              <w:rPr>
                <w:b/>
                <w:spacing w:val="2"/>
              </w:rPr>
              <w:t>i</w:t>
            </w:r>
            <w:r w:rsidRPr="004732DC">
              <w:rPr>
                <w:b/>
                <w:spacing w:val="-2"/>
              </w:rPr>
              <w:t>f</w:t>
            </w:r>
            <w:r w:rsidRPr="004732DC">
              <w:rPr>
                <w:b/>
                <w:spacing w:val="2"/>
              </w:rPr>
              <w:t>i</w:t>
            </w:r>
            <w:r w:rsidRPr="004732DC">
              <w:rPr>
                <w:b/>
                <w:spacing w:val="-1"/>
              </w:rPr>
              <w:t>e</w:t>
            </w:r>
            <w:r w:rsidRPr="004732DC">
              <w:rPr>
                <w:b/>
                <w:spacing w:val="2"/>
              </w:rPr>
              <w:t>r</w:t>
            </w:r>
            <w:r w:rsidRPr="004732DC">
              <w:rPr>
                <w:b/>
              </w:rPr>
              <w:t>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9" w:type="dxa"/>
            </w:tcMar>
          </w:tcPr>
          <w:p w14:paraId="5E52C0A0" w14:textId="361A2FA3" w:rsidR="004A4F30" w:rsidRPr="004732DC" w:rsidRDefault="00F14F3E" w:rsidP="00C512F5">
            <w:pPr>
              <w:spacing w:after="0"/>
            </w:pPr>
            <w:r w:rsidRPr="004732DC">
              <w:rPr>
                <w:rFonts w:eastAsia="Arial"/>
              </w:rPr>
              <w:t xml:space="preserve">IOP TC </w:t>
            </w:r>
            <w:r w:rsidR="002F3F55" w:rsidRPr="004732DC">
              <w:rPr>
                <w:rFonts w:eastAsia="Arial"/>
              </w:rPr>
              <w:t>BSM 6</w:t>
            </w:r>
          </w:p>
        </w:tc>
      </w:tr>
      <w:tr w:rsidR="004A4F30" w:rsidRPr="00330017" w14:paraId="1C3F6804" w14:textId="77777777" w:rsidTr="002F3F55">
        <w:trPr>
          <w:trHeight w:val="348"/>
        </w:trPr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9" w:type="dxa"/>
            </w:tcMar>
          </w:tcPr>
          <w:p w14:paraId="56E7D8FE" w14:textId="7EA75659" w:rsidR="004A4F30" w:rsidRPr="004732DC" w:rsidRDefault="004A4F30" w:rsidP="001C5AA8">
            <w:r w:rsidRPr="004732DC">
              <w:rPr>
                <w:b/>
              </w:rPr>
              <w:t>Summary</w:t>
            </w:r>
            <w:r w:rsidRPr="004732DC">
              <w:t>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9" w:type="dxa"/>
            </w:tcMar>
          </w:tcPr>
          <w:p w14:paraId="177C7273" w14:textId="6323C027" w:rsidR="004A4F30" w:rsidRPr="00DD546B" w:rsidRDefault="00C82128" w:rsidP="001C5AA8">
            <w:ins w:id="250" w:author="Dmitri.Khijniak@7Layers.com" w:date="2017-05-03T12:43:00Z">
              <w:r>
                <w:t>Test that BSMs contain full certificates after vMaxCertDigestInterval (5min) or more has passed since the previous transmission of a certificate</w:t>
              </w:r>
            </w:ins>
          </w:p>
        </w:tc>
      </w:tr>
      <w:tr w:rsidR="004A4F30" w:rsidRPr="00330017" w14:paraId="077179D2" w14:textId="77777777" w:rsidTr="002F3F55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9" w:type="dxa"/>
            </w:tcMar>
          </w:tcPr>
          <w:p w14:paraId="47862ACF" w14:textId="353F56E3" w:rsidR="004A4F30" w:rsidRPr="00BF2BCB" w:rsidRDefault="004A4F30" w:rsidP="00C512F5">
            <w:pPr>
              <w:spacing w:after="0"/>
              <w:rPr>
                <w:b/>
              </w:rPr>
            </w:pPr>
            <w:r w:rsidRPr="00BF2BCB">
              <w:rPr>
                <w:b/>
              </w:rPr>
              <w:t>Con</w:t>
            </w:r>
            <w:r w:rsidRPr="00BF2BCB">
              <w:rPr>
                <w:b/>
                <w:spacing w:val="-2"/>
              </w:rPr>
              <w:t>f</w:t>
            </w:r>
            <w:r w:rsidRPr="00BF2BCB">
              <w:rPr>
                <w:b/>
              </w:rPr>
              <w:t>ig</w:t>
            </w:r>
            <w:r w:rsidRPr="00BF2BCB">
              <w:rPr>
                <w:b/>
                <w:spacing w:val="-2"/>
              </w:rPr>
              <w:t>u</w:t>
            </w:r>
            <w:r w:rsidRPr="00BF2BCB">
              <w:rPr>
                <w:b/>
                <w:spacing w:val="2"/>
              </w:rPr>
              <w:t>r</w:t>
            </w:r>
            <w:r w:rsidRPr="00BF2BCB">
              <w:rPr>
                <w:b/>
                <w:spacing w:val="1"/>
              </w:rPr>
              <w:t>a</w:t>
            </w:r>
            <w:r w:rsidRPr="00BF2BCB">
              <w:rPr>
                <w:b/>
                <w:spacing w:val="-2"/>
              </w:rPr>
              <w:t>t</w:t>
            </w:r>
            <w:r w:rsidRPr="00BF2BCB">
              <w:rPr>
                <w:b/>
                <w:spacing w:val="2"/>
              </w:rPr>
              <w:t>i</w:t>
            </w:r>
            <w:r w:rsidRPr="00BF2BCB">
              <w:rPr>
                <w:b/>
              </w:rPr>
              <w:t>o</w:t>
            </w:r>
            <w:r w:rsidRPr="00BF2BCB">
              <w:rPr>
                <w:b/>
                <w:spacing w:val="-2"/>
              </w:rPr>
              <w:t>n</w:t>
            </w:r>
            <w:r w:rsidRPr="00BF2BCB">
              <w:rPr>
                <w:b/>
              </w:rPr>
              <w:t>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9" w:type="dxa"/>
            </w:tcMar>
          </w:tcPr>
          <w:p w14:paraId="01251A60" w14:textId="373C9CA8" w:rsidR="004A4F30" w:rsidRPr="00DD546B" w:rsidRDefault="00732703" w:rsidP="00C512F5">
            <w:pPr>
              <w:spacing w:after="0"/>
            </w:pPr>
            <w:r>
              <w:t xml:space="preserve">IOP CFG </w:t>
            </w:r>
            <w:ins w:id="251" w:author="Dmitri.Khijniak@7Layers.com" w:date="2017-05-03T12:43:00Z">
              <w:r>
                <w:t>2</w:t>
              </w:r>
            </w:ins>
          </w:p>
        </w:tc>
      </w:tr>
      <w:tr w:rsidR="004A4F30" w:rsidRPr="00330017" w14:paraId="49FDAA2B" w14:textId="77777777" w:rsidTr="002F3F55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9" w:type="dxa"/>
            </w:tcMar>
          </w:tcPr>
          <w:p w14:paraId="275B0F76" w14:textId="2D36B8C2" w:rsidR="004A4F30" w:rsidRPr="00BF2BCB" w:rsidRDefault="004A4F30" w:rsidP="00C512F5">
            <w:pPr>
              <w:spacing w:after="0"/>
              <w:rPr>
                <w:b/>
              </w:rPr>
            </w:pPr>
            <w:r w:rsidRPr="00BF2BCB">
              <w:rPr>
                <w:b/>
              </w:rPr>
              <w:t>R</w:t>
            </w:r>
            <w:r w:rsidRPr="00BF2BCB">
              <w:rPr>
                <w:b/>
                <w:spacing w:val="1"/>
              </w:rPr>
              <w:t>e</w:t>
            </w:r>
            <w:r w:rsidRPr="00BF2BCB">
              <w:rPr>
                <w:b/>
              </w:rPr>
              <w:t>f</w:t>
            </w:r>
            <w:r w:rsidRPr="00BF2BCB">
              <w:rPr>
                <w:b/>
                <w:spacing w:val="-1"/>
              </w:rPr>
              <w:t>e</w:t>
            </w:r>
            <w:r w:rsidRPr="00BF2BCB">
              <w:rPr>
                <w:b/>
                <w:spacing w:val="2"/>
              </w:rPr>
              <w:t>r</w:t>
            </w:r>
            <w:r w:rsidRPr="00BF2BCB">
              <w:rPr>
                <w:b/>
                <w:spacing w:val="-1"/>
              </w:rPr>
              <w:t>e</w:t>
            </w:r>
            <w:r w:rsidRPr="00BF2BCB">
              <w:rPr>
                <w:b/>
              </w:rPr>
              <w:t>n</w:t>
            </w:r>
            <w:r w:rsidRPr="00BF2BCB">
              <w:rPr>
                <w:b/>
                <w:spacing w:val="1"/>
              </w:rPr>
              <w:t>c</w:t>
            </w:r>
            <w:r w:rsidRPr="00BF2BCB">
              <w:rPr>
                <w:b/>
                <w:spacing w:val="-1"/>
              </w:rPr>
              <w:t>es: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9" w:type="dxa"/>
            </w:tcMar>
          </w:tcPr>
          <w:p w14:paraId="6B6CDA40" w14:textId="579A3E3C" w:rsidR="004A4F30" w:rsidRPr="00DD546B" w:rsidRDefault="0012274D" w:rsidP="00C512F5">
            <w:pPr>
              <w:spacing w:after="0"/>
            </w:pPr>
            <w:r w:rsidRPr="00230517">
              <w:t>[</w:t>
            </w:r>
            <w:r>
              <w:rPr>
                <w:noProof/>
              </w:rPr>
              <w:t>4</w:t>
            </w:r>
            <w:r w:rsidRPr="00230517">
              <w:t>]</w:t>
            </w:r>
          </w:p>
        </w:tc>
      </w:tr>
      <w:tr w:rsidR="004A4F30" w:rsidRPr="00330017" w14:paraId="058A1B8A" w14:textId="77777777" w:rsidTr="002F3F55">
        <w:tc>
          <w:tcPr>
            <w:tcW w:w="92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9" w:type="dxa"/>
            </w:tcMar>
          </w:tcPr>
          <w:p w14:paraId="23761ED8" w14:textId="77777777" w:rsidR="004A4F30" w:rsidRPr="00DD546B" w:rsidRDefault="004A4F30" w:rsidP="00C512F5">
            <w:pPr>
              <w:spacing w:after="0"/>
            </w:pPr>
          </w:p>
        </w:tc>
      </w:tr>
      <w:tr w:rsidR="004A4F30" w:rsidRPr="00330017" w14:paraId="1C69B58B" w14:textId="77777777" w:rsidTr="002F3F55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9" w:type="dxa"/>
            </w:tcMar>
          </w:tcPr>
          <w:p w14:paraId="1E4F3329" w14:textId="264ACA41" w:rsidR="004A4F30" w:rsidRPr="00BF2BCB" w:rsidRDefault="004A4F30" w:rsidP="00C512F5">
            <w:pPr>
              <w:spacing w:after="0"/>
              <w:rPr>
                <w:b/>
              </w:rPr>
            </w:pPr>
            <w:r w:rsidRPr="00BF2BCB">
              <w:rPr>
                <w:b/>
              </w:rPr>
              <w:t>P</w:t>
            </w:r>
            <w:r w:rsidRPr="00BF2BCB">
              <w:rPr>
                <w:b/>
                <w:spacing w:val="2"/>
              </w:rPr>
              <w:t>r</w:t>
            </w:r>
            <w:r w:rsidRPr="00BF2BCB">
              <w:rPr>
                <w:b/>
                <w:spacing w:val="-1"/>
              </w:rPr>
              <w:t>e</w:t>
            </w:r>
            <w:r w:rsidRPr="00BF2BCB">
              <w:rPr>
                <w:b/>
              </w:rPr>
              <w:t>-t</w:t>
            </w:r>
            <w:r w:rsidRPr="00BF2BCB">
              <w:rPr>
                <w:b/>
                <w:spacing w:val="-1"/>
              </w:rPr>
              <w:t>e</w:t>
            </w:r>
            <w:r w:rsidRPr="00BF2BCB">
              <w:rPr>
                <w:b/>
                <w:spacing w:val="1"/>
              </w:rPr>
              <w:t>s</w:t>
            </w:r>
            <w:r w:rsidRPr="00BF2BCB">
              <w:rPr>
                <w:b/>
              </w:rPr>
              <w:t>t</w:t>
            </w:r>
          </w:p>
          <w:p w14:paraId="5F6A5DF2" w14:textId="77777777" w:rsidR="004A4F30" w:rsidRPr="00BF2BCB" w:rsidRDefault="004A4F30" w:rsidP="00C512F5">
            <w:pPr>
              <w:spacing w:after="0"/>
              <w:rPr>
                <w:b/>
              </w:rPr>
            </w:pPr>
            <w:r w:rsidRPr="00BF2BCB">
              <w:rPr>
                <w:b/>
                <w:spacing w:val="1"/>
              </w:rPr>
              <w:t>c</w:t>
            </w:r>
            <w:r w:rsidRPr="00BF2BCB">
              <w:rPr>
                <w:b/>
                <w:spacing w:val="-2"/>
              </w:rPr>
              <w:t>o</w:t>
            </w:r>
            <w:r w:rsidRPr="00BF2BCB">
              <w:rPr>
                <w:b/>
              </w:rPr>
              <w:t>n</w:t>
            </w:r>
            <w:r w:rsidRPr="00BF2BCB">
              <w:rPr>
                <w:b/>
                <w:spacing w:val="-2"/>
              </w:rPr>
              <w:t>d</w:t>
            </w:r>
            <w:r w:rsidRPr="00BF2BCB">
              <w:rPr>
                <w:b/>
                <w:spacing w:val="2"/>
              </w:rPr>
              <w:t>i</w:t>
            </w:r>
            <w:r w:rsidRPr="00BF2BCB">
              <w:rPr>
                <w:b/>
                <w:spacing w:val="-2"/>
              </w:rPr>
              <w:t>t</w:t>
            </w:r>
            <w:r w:rsidRPr="00BF2BCB">
              <w:rPr>
                <w:b/>
                <w:spacing w:val="2"/>
              </w:rPr>
              <w:t>i</w:t>
            </w:r>
            <w:r w:rsidRPr="00BF2BCB">
              <w:rPr>
                <w:b/>
              </w:rPr>
              <w:t>o</w:t>
            </w:r>
            <w:r w:rsidRPr="00BF2BCB">
              <w:rPr>
                <w:b/>
                <w:spacing w:val="-2"/>
              </w:rPr>
              <w:t>n</w:t>
            </w:r>
            <w:r w:rsidRPr="00BF2BCB">
              <w:rPr>
                <w:b/>
                <w:spacing w:val="-1"/>
              </w:rPr>
              <w:t>s</w:t>
            </w:r>
            <w:r w:rsidRPr="00BF2BCB">
              <w:rPr>
                <w:b/>
              </w:rPr>
              <w:t>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9" w:type="dxa"/>
            </w:tcMar>
          </w:tcPr>
          <w:p w14:paraId="1CEFCDB8" w14:textId="6E483EC3" w:rsidR="00C82128" w:rsidRDefault="00C82128" w:rsidP="00C82128">
            <w:pPr>
              <w:spacing w:after="0"/>
              <w:ind w:right="91"/>
              <w:rPr>
                <w:ins w:id="252" w:author="Dmitri.Khijniak@7Layers.com" w:date="2017-05-03T12:43:00Z"/>
                <w:rFonts w:eastAsia="Arial"/>
              </w:rPr>
            </w:pPr>
            <w:r>
              <w:rPr>
                <w:rFonts w:eastAsia="Arial"/>
              </w:rPr>
              <w:t xml:space="preserve">Device A </w:t>
            </w:r>
            <w:ins w:id="253" w:author="Dmitri.Khijniak@7Layers.com" w:date="2017-05-03T12:43:00Z">
              <w:r>
                <w:rPr>
                  <w:rFonts w:eastAsia="Arial"/>
                </w:rPr>
                <w:t xml:space="preserve">can </w:t>
              </w:r>
            </w:ins>
            <w:r>
              <w:rPr>
                <w:rFonts w:eastAsia="Arial"/>
              </w:rPr>
              <w:t xml:space="preserve">transmit </w:t>
            </w:r>
            <w:ins w:id="254" w:author="Dmitri.Khijniak@7Layers.com" w:date="2017-05-03T12:43:00Z">
              <w:r>
                <w:rPr>
                  <w:rFonts w:eastAsia="Arial"/>
                </w:rPr>
                <w:t>BSMs</w:t>
              </w:r>
            </w:ins>
          </w:p>
          <w:p w14:paraId="36B3BFB2" w14:textId="77777777" w:rsidR="00C82128" w:rsidRDefault="00C82128" w:rsidP="00C82128">
            <w:pPr>
              <w:spacing w:after="0"/>
              <w:rPr>
                <w:ins w:id="255" w:author="Dmitri.Khijniak@7Layers.com" w:date="2017-05-03T12:43:00Z"/>
              </w:rPr>
            </w:pPr>
            <w:ins w:id="256" w:author="Dmitri.Khijniak@7Layers.com" w:date="2017-05-03T12:43:00Z">
              <w:r>
                <w:t>Devices A is loaded with necessary 1609.2 security credentials</w:t>
              </w:r>
            </w:ins>
          </w:p>
          <w:p w14:paraId="0EA2F3A5" w14:textId="28CDDDD1" w:rsidR="00AB2B5A" w:rsidRPr="00DD546B" w:rsidRDefault="00C82128" w:rsidP="00C82128">
            <w:pPr>
              <w:spacing w:after="0"/>
            </w:pPr>
            <w:ins w:id="257" w:author="Dmitri.Khijniak@7Layers.com" w:date="2017-05-03T12:43:00Z">
              <w:r>
                <w:t>Wireless sniffer to capture and analyze BSMs</w:t>
              </w:r>
            </w:ins>
          </w:p>
        </w:tc>
      </w:tr>
      <w:tr w:rsidR="004A4F30" w:rsidRPr="00330017" w14:paraId="57FB683F" w14:textId="77777777" w:rsidTr="001C5AA8">
        <w:tc>
          <w:tcPr>
            <w:tcW w:w="9247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E665C9B" w14:textId="77777777" w:rsidR="004A4F30" w:rsidRPr="00DD546B" w:rsidRDefault="004A4F30" w:rsidP="00C512F5">
            <w:pPr>
              <w:spacing w:after="0"/>
            </w:pPr>
          </w:p>
        </w:tc>
      </w:tr>
      <w:tr w:rsidR="004A4F30" w:rsidRPr="00330017" w14:paraId="0BB42109" w14:textId="77777777" w:rsidTr="001C5AA8">
        <w:tc>
          <w:tcPr>
            <w:tcW w:w="17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2DB0CBB" w14:textId="77777777" w:rsidR="004A4F30" w:rsidRPr="00BF2BCB" w:rsidRDefault="004A4F30" w:rsidP="00C512F5">
            <w:pPr>
              <w:spacing w:after="0"/>
              <w:rPr>
                <w:b/>
              </w:rPr>
            </w:pPr>
            <w:r w:rsidRPr="00BF2BCB">
              <w:rPr>
                <w:b/>
              </w:rPr>
              <w:t>Te</w:t>
            </w:r>
            <w:r w:rsidRPr="00BF2BCB">
              <w:rPr>
                <w:b/>
                <w:spacing w:val="1"/>
              </w:rPr>
              <w:t>s</w:t>
            </w:r>
            <w:r w:rsidRPr="00BF2BCB">
              <w:rPr>
                <w:b/>
              </w:rPr>
              <w:t xml:space="preserve">t </w:t>
            </w:r>
            <w:r w:rsidRPr="00BF2BCB">
              <w:rPr>
                <w:b/>
                <w:spacing w:val="2"/>
              </w:rPr>
              <w:t>S</w:t>
            </w:r>
            <w:r w:rsidRPr="00BF2BCB">
              <w:rPr>
                <w:b/>
                <w:spacing w:val="1"/>
              </w:rPr>
              <w:t>e</w:t>
            </w:r>
            <w:r w:rsidRPr="00BF2BCB">
              <w:rPr>
                <w:b/>
                <w:spacing w:val="-2"/>
              </w:rPr>
              <w:t>q</w:t>
            </w:r>
            <w:r w:rsidRPr="00BF2BCB">
              <w:rPr>
                <w:b/>
              </w:rPr>
              <w:t>u</w:t>
            </w:r>
            <w:r w:rsidRPr="00BF2BCB">
              <w:rPr>
                <w:b/>
                <w:spacing w:val="1"/>
              </w:rPr>
              <w:t>e</w:t>
            </w:r>
            <w:r w:rsidRPr="00BF2BCB">
              <w:rPr>
                <w:b/>
              </w:rPr>
              <w:t>nce: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44598" w14:textId="77777777" w:rsidR="004A4F30" w:rsidRPr="00BF2BCB" w:rsidRDefault="004A4F30" w:rsidP="00C512F5">
            <w:pPr>
              <w:spacing w:after="0"/>
              <w:jc w:val="center"/>
              <w:rPr>
                <w:b/>
              </w:rPr>
            </w:pPr>
            <w:r w:rsidRPr="00BF2BCB">
              <w:rPr>
                <w:b/>
              </w:rPr>
              <w:t>St</w:t>
            </w:r>
            <w:r w:rsidRPr="00BF2BCB">
              <w:rPr>
                <w:b/>
                <w:spacing w:val="1"/>
              </w:rPr>
              <w:t>e</w:t>
            </w:r>
            <w:r w:rsidRPr="00BF2BCB">
              <w:rPr>
                <w:b/>
              </w:rPr>
              <w:t>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E7BA9" w14:textId="77777777" w:rsidR="004A4F30" w:rsidRPr="00BF2BCB" w:rsidRDefault="004A4F30" w:rsidP="00F355B5">
            <w:pPr>
              <w:spacing w:after="0"/>
              <w:ind w:left="93"/>
              <w:rPr>
                <w:b/>
              </w:rPr>
            </w:pPr>
            <w:r w:rsidRPr="00BF2BCB">
              <w:rPr>
                <w:b/>
                <w:spacing w:val="2"/>
              </w:rPr>
              <w:t>T</w:t>
            </w:r>
            <w:r w:rsidRPr="00BF2BCB">
              <w:rPr>
                <w:b/>
                <w:spacing w:val="-3"/>
              </w:rPr>
              <w:t>y</w:t>
            </w:r>
            <w:r w:rsidRPr="00BF2BCB">
              <w:rPr>
                <w:b/>
              </w:rPr>
              <w:t>pe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AD904" w14:textId="77777777" w:rsidR="004A4F30" w:rsidRPr="00BF2BCB" w:rsidRDefault="004A4F30" w:rsidP="00F355B5">
            <w:pPr>
              <w:spacing w:after="0"/>
              <w:ind w:left="93"/>
              <w:rPr>
                <w:b/>
              </w:rPr>
            </w:pPr>
            <w:r w:rsidRPr="00BF2BCB">
              <w:rPr>
                <w:b/>
              </w:rPr>
              <w:t>D</w:t>
            </w:r>
            <w:r w:rsidRPr="00BF2BCB">
              <w:rPr>
                <w:b/>
                <w:spacing w:val="1"/>
              </w:rPr>
              <w:t>e</w:t>
            </w:r>
            <w:r w:rsidRPr="00BF2BCB">
              <w:rPr>
                <w:b/>
                <w:spacing w:val="-1"/>
              </w:rPr>
              <w:t>sc</w:t>
            </w:r>
            <w:r w:rsidRPr="00BF2BCB">
              <w:rPr>
                <w:b/>
                <w:spacing w:val="2"/>
              </w:rPr>
              <w:t>r</w:t>
            </w:r>
            <w:r w:rsidRPr="00BF2BCB">
              <w:rPr>
                <w:b/>
              </w:rPr>
              <w:t>ip</w:t>
            </w:r>
            <w:r w:rsidRPr="00BF2BCB">
              <w:rPr>
                <w:b/>
                <w:spacing w:val="-2"/>
              </w:rPr>
              <w:t>t</w:t>
            </w:r>
            <w:r w:rsidRPr="00BF2BCB">
              <w:rPr>
                <w:b/>
                <w:spacing w:val="2"/>
              </w:rPr>
              <w:t>i</w:t>
            </w:r>
            <w:r w:rsidRPr="00BF2BCB">
              <w:rPr>
                <w:b/>
              </w:rPr>
              <w:t>on</w:t>
            </w:r>
          </w:p>
        </w:tc>
      </w:tr>
      <w:tr w:rsidR="004A4F30" w:rsidRPr="00330017" w14:paraId="15030377" w14:textId="77777777" w:rsidTr="001C5AA8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863FAB0" w14:textId="77777777" w:rsidR="004A4F30" w:rsidRPr="00DD546B" w:rsidRDefault="004A4F30" w:rsidP="00C512F5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4F00D" w14:textId="77777777" w:rsidR="004A4F30" w:rsidRPr="00DD546B" w:rsidRDefault="004A4F30" w:rsidP="001C5AA8">
            <w:pPr>
              <w:spacing w:after="0"/>
              <w:jc w:val="center"/>
            </w:pPr>
            <w:r w:rsidRPr="00DD546B">
              <w:t>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A12D1" w14:textId="77777777" w:rsidR="004A4F30" w:rsidRPr="00DD546B" w:rsidRDefault="004A4F30" w:rsidP="00F355B5">
            <w:pPr>
              <w:spacing w:after="0"/>
              <w:ind w:left="93"/>
            </w:pPr>
            <w:r w:rsidRPr="00DD546B">
              <w:t>Configure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0AB93" w14:textId="77777777" w:rsidR="004A4F30" w:rsidRPr="00DD546B" w:rsidRDefault="004A4F30" w:rsidP="00F355B5">
            <w:pPr>
              <w:spacing w:after="0"/>
              <w:ind w:left="93"/>
            </w:pPr>
            <w:r w:rsidRPr="00DD546B">
              <w:t>Device A is configured to transmit BSM</w:t>
            </w:r>
          </w:p>
        </w:tc>
      </w:tr>
      <w:tr w:rsidR="004A4F30" w:rsidRPr="00330017" w14:paraId="16A4D341" w14:textId="77777777" w:rsidTr="001C5AA8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FA8B6A3" w14:textId="77777777" w:rsidR="004A4F30" w:rsidRPr="00DD546B" w:rsidRDefault="004A4F30" w:rsidP="00C512F5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34CD9" w14:textId="77777777" w:rsidR="004A4F30" w:rsidRPr="00DD546B" w:rsidRDefault="004A4F30" w:rsidP="001C5AA8">
            <w:pPr>
              <w:spacing w:after="0"/>
              <w:jc w:val="center"/>
            </w:pPr>
            <w:r w:rsidRPr="00DD546B">
              <w:t>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82588" w14:textId="77777777" w:rsidR="004A4F30" w:rsidRPr="00DD546B" w:rsidRDefault="004A4F30" w:rsidP="00F355B5">
            <w:pPr>
              <w:spacing w:after="0"/>
              <w:ind w:left="93"/>
            </w:pPr>
            <w:r w:rsidRPr="00DD546B">
              <w:t>Stimulus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4A043" w14:textId="618FF1A6" w:rsidR="004A4F30" w:rsidRPr="00DD546B" w:rsidRDefault="004A4F30" w:rsidP="00F355B5">
            <w:pPr>
              <w:spacing w:after="0"/>
              <w:ind w:left="93"/>
            </w:pPr>
            <w:r w:rsidRPr="00DD546B">
              <w:t>Device A transmits BSM</w:t>
            </w:r>
            <w:ins w:id="258" w:author="Dmitri.Khijniak@7Layers.com" w:date="2017-05-03T12:43:00Z">
              <w:r w:rsidR="00C82128">
                <w:t xml:space="preserve"> with the full certificate attached</w:t>
              </w:r>
            </w:ins>
          </w:p>
        </w:tc>
      </w:tr>
      <w:tr w:rsidR="00C82128" w:rsidRPr="00330017" w14:paraId="68CA416F" w14:textId="77777777" w:rsidTr="001C5AA8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7086C23" w14:textId="77777777" w:rsidR="00C82128" w:rsidRPr="00DD546B" w:rsidRDefault="00C82128" w:rsidP="00C512F5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96BDB" w14:textId="0F392690" w:rsidR="00C82128" w:rsidRPr="00DD546B" w:rsidRDefault="00C82128" w:rsidP="001C5AA8">
            <w:pPr>
              <w:spacing w:after="0"/>
              <w:jc w:val="center"/>
            </w:pPr>
            <w:r>
              <w:t>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B9509" w14:textId="29872AF0" w:rsidR="00C82128" w:rsidRPr="00DD546B" w:rsidRDefault="00C82128" w:rsidP="00F355B5">
            <w:pPr>
              <w:spacing w:after="0"/>
              <w:ind w:left="93"/>
            </w:pPr>
            <w:ins w:id="259" w:author="Dmitri.Khijniak@7Layers.com" w:date="2017-05-03T12:43:00Z">
              <w:r>
                <w:t>Stimulus</w:t>
              </w:r>
            </w:ins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16A5D" w14:textId="3005EA0C" w:rsidR="00C82128" w:rsidRPr="00DD546B" w:rsidRDefault="00C82128" w:rsidP="00F355B5">
            <w:pPr>
              <w:spacing w:after="0"/>
              <w:ind w:left="93"/>
            </w:pPr>
            <w:ins w:id="260" w:author="Dmitri.Khijniak@7Layers.com" w:date="2017-05-03T12:43:00Z">
              <w:r>
                <w:t>Wait for the next BSM with full certificate attached to be transmitted</w:t>
              </w:r>
            </w:ins>
          </w:p>
        </w:tc>
      </w:tr>
      <w:tr w:rsidR="00C82128" w:rsidRPr="00330017" w14:paraId="5B9DF1AF" w14:textId="77777777" w:rsidTr="001C5AA8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C491ED5" w14:textId="77777777" w:rsidR="00C82128" w:rsidRPr="00DD546B" w:rsidRDefault="00C82128" w:rsidP="00C82128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0B064" w14:textId="21575DE5" w:rsidR="00C82128" w:rsidRPr="00DD546B" w:rsidRDefault="00C82128" w:rsidP="00C82128">
            <w:pPr>
              <w:spacing w:after="0"/>
              <w:jc w:val="center"/>
            </w:pPr>
            <w:r>
              <w:t>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BAC17" w14:textId="77777777" w:rsidR="00C82128" w:rsidRPr="00DD546B" w:rsidRDefault="00C82128" w:rsidP="00C82128">
            <w:pPr>
              <w:spacing w:after="0"/>
              <w:ind w:left="93"/>
            </w:pPr>
            <w:r w:rsidRPr="00DD546B">
              <w:t>Verify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5DE4D" w14:textId="4B5682A6" w:rsidR="00C82128" w:rsidRPr="00DD546B" w:rsidRDefault="00C82128" w:rsidP="00C82128">
            <w:pPr>
              <w:spacing w:after="0"/>
              <w:ind w:left="93"/>
            </w:pPr>
            <w:ins w:id="261" w:author="Dmitri.Khijniak@7Layers.com" w:date="2017-05-03T12:43:00Z">
              <w:r>
                <w:t>A BSM is transmitted with a full certificate attached within interval not exceeding vMaxCertDigestInterval</w:t>
              </w:r>
            </w:ins>
          </w:p>
        </w:tc>
      </w:tr>
      <w:tr w:rsidR="00C82128" w:rsidRPr="00330017" w14:paraId="7BEE589A" w14:textId="77777777" w:rsidTr="001C5AA8">
        <w:tc>
          <w:tcPr>
            <w:tcW w:w="17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55024" w14:textId="77777777" w:rsidR="00C82128" w:rsidRPr="00DD546B" w:rsidRDefault="00C82128" w:rsidP="00C82128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06A6B" w14:textId="7DBAD114" w:rsidR="00C82128" w:rsidRPr="00DD546B" w:rsidRDefault="00C82128" w:rsidP="00C82128">
            <w:pPr>
              <w:jc w:val="center"/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F4F94" w14:textId="40357F12" w:rsidR="00C82128" w:rsidRPr="00DD546B" w:rsidRDefault="00C82128" w:rsidP="00C82128">
            <w:pPr>
              <w:ind w:left="93"/>
            </w:pP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CD042" w14:textId="59AD05FF" w:rsidR="00C82128" w:rsidRPr="00DD546B" w:rsidRDefault="00C82128" w:rsidP="00C82128">
            <w:pPr>
              <w:ind w:left="93"/>
            </w:pPr>
          </w:p>
        </w:tc>
      </w:tr>
    </w:tbl>
    <w:p w14:paraId="01CA09FB" w14:textId="6DBF7B14" w:rsidR="004A4F30" w:rsidRDefault="004A4F30" w:rsidP="004A4F30">
      <w:pPr>
        <w:rPr>
          <w:b/>
        </w:rPr>
      </w:pPr>
    </w:p>
    <w:p w14:paraId="4305001E" w14:textId="4CFE27E0" w:rsidR="00A118ED" w:rsidRPr="00590991" w:rsidRDefault="00A118ED" w:rsidP="00590991">
      <w:pPr>
        <w:pStyle w:val="Heading3"/>
      </w:pPr>
      <w:bookmarkStart w:id="262" w:name="_Toc481578639"/>
      <w:bookmarkStart w:id="263" w:name="_Toc481426070"/>
      <w:r w:rsidRPr="00590991">
        <w:t>IOP TC BSM 7</w:t>
      </w:r>
      <w:bookmarkEnd w:id="262"/>
      <w:bookmarkEnd w:id="263"/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77"/>
        <w:gridCol w:w="900"/>
        <w:gridCol w:w="1440"/>
        <w:gridCol w:w="5130"/>
      </w:tblGrid>
      <w:tr w:rsidR="006F248C" w:rsidRPr="00330017" w14:paraId="3F506B71" w14:textId="77777777" w:rsidTr="00C9471C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23D72" w14:textId="77777777" w:rsidR="006F248C" w:rsidRPr="00BF2BCB" w:rsidRDefault="006F248C" w:rsidP="00C9471C">
            <w:pPr>
              <w:spacing w:after="0"/>
              <w:rPr>
                <w:rFonts w:ascii="Arial" w:hAnsi="Arial" w:cs="Arial"/>
                <w:b/>
                <w:sz w:val="18"/>
                <w:szCs w:val="18"/>
              </w:rPr>
            </w:pPr>
            <w:r w:rsidRPr="00BF2BCB">
              <w:rPr>
                <w:b/>
              </w:rPr>
              <w:t>Identifier</w:t>
            </w:r>
            <w:r w:rsidRPr="00BF2BCB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BF0C4" w14:textId="0728E21D" w:rsidR="006F248C" w:rsidRPr="00330017" w:rsidRDefault="00F14F3E" w:rsidP="00C9471C">
            <w:pPr>
              <w:spacing w:after="0"/>
              <w:ind w:left="79"/>
              <w:rPr>
                <w:rFonts w:ascii="Arial" w:hAnsi="Arial" w:cs="Arial"/>
              </w:rPr>
            </w:pPr>
            <w:r>
              <w:rPr>
                <w:rFonts w:eastAsia="Arial"/>
              </w:rPr>
              <w:t>IOP TC</w:t>
            </w:r>
            <w:r w:rsidR="002F3F55">
              <w:rPr>
                <w:rFonts w:eastAsia="Arial"/>
              </w:rPr>
              <w:t xml:space="preserve"> WSM 7</w:t>
            </w:r>
          </w:p>
        </w:tc>
      </w:tr>
      <w:tr w:rsidR="006F248C" w:rsidRPr="00330017" w14:paraId="666AE74D" w14:textId="77777777" w:rsidTr="00C9471C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69888" w14:textId="77777777" w:rsidR="006F248C" w:rsidRPr="00BF2BCB" w:rsidRDefault="006F248C" w:rsidP="00C9471C">
            <w:pPr>
              <w:spacing w:after="0"/>
              <w:rPr>
                <w:b/>
              </w:rPr>
            </w:pPr>
            <w:r w:rsidRPr="00BF2BCB">
              <w:rPr>
                <w:b/>
              </w:rPr>
              <w:t>Summary: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66203" w14:textId="1D1CE7D7" w:rsidR="006F248C" w:rsidRPr="006F248C" w:rsidRDefault="006C21D2" w:rsidP="006C21D2">
            <w:pPr>
              <w:tabs>
                <w:tab w:val="left" w:pos="1470"/>
              </w:tabs>
              <w:spacing w:after="0"/>
              <w:ind w:left="88" w:hanging="90"/>
            </w:pPr>
            <w:r>
              <w:rPr>
                <w:rFonts w:eastAsia="Arial"/>
              </w:rPr>
              <w:t xml:space="preserve"> </w:t>
            </w:r>
            <w:r w:rsidR="006F248C" w:rsidRPr="006F248C">
              <w:rPr>
                <w:rFonts w:eastAsia="Arial"/>
              </w:rPr>
              <w:t>Test whether IUT continues sending valid BS</w:t>
            </w:r>
            <w:r w:rsidR="00732703">
              <w:rPr>
                <w:rFonts w:eastAsia="Arial"/>
              </w:rPr>
              <w:t xml:space="preserve">Ms after receiving invalid data </w:t>
            </w:r>
            <w:r w:rsidR="006F248C" w:rsidRPr="006F248C">
              <w:rPr>
                <w:rFonts w:eastAsia="Arial"/>
              </w:rPr>
              <w:t>frames/elements</w:t>
            </w:r>
          </w:p>
        </w:tc>
      </w:tr>
      <w:tr w:rsidR="006F248C" w:rsidRPr="00330017" w14:paraId="69553F43" w14:textId="77777777" w:rsidTr="00C9471C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8697D" w14:textId="77777777" w:rsidR="006F248C" w:rsidRPr="00BF2BCB" w:rsidRDefault="006F248C" w:rsidP="00C9471C">
            <w:pPr>
              <w:spacing w:after="0"/>
              <w:rPr>
                <w:b/>
              </w:rPr>
            </w:pPr>
            <w:r w:rsidRPr="00BF2BCB">
              <w:rPr>
                <w:b/>
              </w:rPr>
              <w:t>Configuration: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3A532" w14:textId="4C839031" w:rsidR="006F248C" w:rsidRPr="00330017" w:rsidRDefault="006C21D2" w:rsidP="00C9471C">
            <w:pPr>
              <w:spacing w:after="0"/>
            </w:pPr>
            <w:r>
              <w:t xml:space="preserve"> </w:t>
            </w:r>
            <w:r w:rsidR="00732703">
              <w:t xml:space="preserve">IOP CFG </w:t>
            </w:r>
            <w:ins w:id="264" w:author="Dmitri.Khijniak@7Layers.com" w:date="2017-05-03T12:43:00Z">
              <w:r w:rsidR="00732703">
                <w:t>1</w:t>
              </w:r>
            </w:ins>
          </w:p>
        </w:tc>
      </w:tr>
      <w:tr w:rsidR="006F248C" w:rsidRPr="00330017" w14:paraId="10F2B643" w14:textId="77777777" w:rsidTr="00C9471C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8CDDA" w14:textId="77777777" w:rsidR="006F248C" w:rsidRPr="00BF2BCB" w:rsidRDefault="006F248C" w:rsidP="00C9471C">
            <w:pPr>
              <w:spacing w:after="0"/>
              <w:rPr>
                <w:b/>
              </w:rPr>
            </w:pPr>
            <w:r w:rsidRPr="00BF2BCB">
              <w:rPr>
                <w:b/>
              </w:rPr>
              <w:t>References: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DD5DF" w14:textId="1231A5F1" w:rsidR="006F248C" w:rsidRPr="00330017" w:rsidRDefault="006C21D2" w:rsidP="00C9471C">
            <w:pPr>
              <w:spacing w:after="0"/>
              <w:rPr>
                <w:rFonts w:ascii="Arial" w:hAnsi="Arial" w:cs="Arial"/>
              </w:rPr>
            </w:pPr>
            <w:r>
              <w:t xml:space="preserve"> </w:t>
            </w:r>
            <w:r w:rsidR="00BA3BB5" w:rsidRPr="007D7A88">
              <w:t>[</w:t>
            </w:r>
            <w:r w:rsidR="00BA3BB5" w:rsidRPr="007D7A88">
              <w:fldChar w:fldCharType="begin"/>
            </w:r>
            <w:r w:rsidR="00BA3BB5" w:rsidRPr="007D7A88">
              <w:instrText>SEQ REF</w:instrText>
            </w:r>
            <w:r w:rsidR="00BA3BB5" w:rsidRPr="007D7A88">
              <w:fldChar w:fldCharType="separate"/>
            </w:r>
            <w:r w:rsidR="00BF1BA9">
              <w:rPr>
                <w:noProof/>
              </w:rPr>
              <w:t>6</w:t>
            </w:r>
            <w:r w:rsidR="00BA3BB5" w:rsidRPr="007D7A88">
              <w:fldChar w:fldCharType="end"/>
            </w:r>
            <w:r w:rsidR="00BA3BB5" w:rsidRPr="007D7A88">
              <w:t>]</w:t>
            </w:r>
          </w:p>
        </w:tc>
      </w:tr>
      <w:tr w:rsidR="006F248C" w:rsidRPr="00330017" w14:paraId="1EB30CD6" w14:textId="77777777" w:rsidTr="00C9471C">
        <w:tc>
          <w:tcPr>
            <w:tcW w:w="92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6F1B2" w14:textId="77777777" w:rsidR="006F248C" w:rsidRPr="00330017" w:rsidRDefault="006F248C" w:rsidP="00C9471C">
            <w:pPr>
              <w:spacing w:after="0"/>
              <w:rPr>
                <w:b/>
                <w:sz w:val="18"/>
                <w:szCs w:val="18"/>
              </w:rPr>
            </w:pPr>
          </w:p>
        </w:tc>
      </w:tr>
      <w:tr w:rsidR="006F248C" w:rsidRPr="00330017" w14:paraId="3815422D" w14:textId="77777777" w:rsidTr="00C9471C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0390B" w14:textId="77777777" w:rsidR="006F248C" w:rsidRPr="00BF2BCB" w:rsidRDefault="006F248C" w:rsidP="00C9471C">
            <w:pPr>
              <w:spacing w:after="0"/>
              <w:rPr>
                <w:b/>
              </w:rPr>
            </w:pPr>
            <w:r w:rsidRPr="00BF2BCB">
              <w:rPr>
                <w:b/>
              </w:rPr>
              <w:t>Pre-test</w:t>
            </w:r>
          </w:p>
          <w:p w14:paraId="619949E3" w14:textId="77777777" w:rsidR="006F248C" w:rsidRPr="00330017" w:rsidRDefault="006F248C" w:rsidP="00C9471C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BF2BCB">
              <w:rPr>
                <w:b/>
              </w:rPr>
              <w:t>conditions: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E6828" w14:textId="44740559" w:rsidR="00AB2B5A" w:rsidRDefault="00AB2B5A" w:rsidP="00AB2B5A">
            <w:pPr>
              <w:spacing w:after="0"/>
              <w:rPr>
                <w:ins w:id="265" w:author="Dmitri.Khijniak@7Layers.com" w:date="2017-05-03T12:43:00Z"/>
              </w:rPr>
            </w:pPr>
            <w:r w:rsidRPr="00DD546B">
              <w:t xml:space="preserve">Device A </w:t>
            </w:r>
            <w:r>
              <w:t xml:space="preserve">can </w:t>
            </w:r>
            <w:ins w:id="266" w:author="Dmitri.Khijniak@7Layers.com" w:date="2017-05-03T12:43:00Z">
              <w:r>
                <w:t>transmit BSMs</w:t>
              </w:r>
            </w:ins>
          </w:p>
          <w:p w14:paraId="2B4EAEC2" w14:textId="77777777" w:rsidR="00AB2B5A" w:rsidRDefault="00AB2B5A" w:rsidP="00AB2B5A">
            <w:pPr>
              <w:spacing w:after="0"/>
              <w:rPr>
                <w:ins w:id="267" w:author="Dmitri.Khijniak@7Layers.com" w:date="2017-05-03T12:43:00Z"/>
              </w:rPr>
            </w:pPr>
            <w:ins w:id="268" w:author="Dmitri.Khijniak@7Layers.com" w:date="2017-05-03T12:43:00Z">
              <w:r w:rsidRPr="00DD546B">
                <w:t>Device B</w:t>
              </w:r>
              <w:r>
                <w:t xml:space="preserve"> can receive BSMs</w:t>
              </w:r>
            </w:ins>
          </w:p>
          <w:p w14:paraId="50B48313" w14:textId="0493156F" w:rsidR="006F248C" w:rsidRPr="006F248C" w:rsidRDefault="00AB2B5A" w:rsidP="00AB2B5A">
            <w:pPr>
              <w:spacing w:after="0"/>
            </w:pPr>
            <w:ins w:id="269" w:author="Dmitri.Khijniak@7Layers.com" w:date="2017-05-03T12:43:00Z">
              <w:r>
                <w:t>Devices A and B loaded with necessary 1609.2 security credentials</w:t>
              </w:r>
            </w:ins>
          </w:p>
        </w:tc>
      </w:tr>
      <w:tr w:rsidR="006F248C" w:rsidRPr="00330017" w14:paraId="4EF6F219" w14:textId="77777777" w:rsidTr="00C9471C">
        <w:tc>
          <w:tcPr>
            <w:tcW w:w="92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87CC2" w14:textId="77777777" w:rsidR="006F248C" w:rsidRPr="00330017" w:rsidRDefault="006F248C" w:rsidP="00C9471C">
            <w:pPr>
              <w:spacing w:after="0"/>
            </w:pPr>
          </w:p>
        </w:tc>
      </w:tr>
      <w:tr w:rsidR="006F248C" w:rsidRPr="00330017" w14:paraId="11CE768B" w14:textId="77777777" w:rsidTr="00C9471C">
        <w:tc>
          <w:tcPr>
            <w:tcW w:w="17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2B277D4" w14:textId="77777777" w:rsidR="006F248C" w:rsidRPr="00330017" w:rsidRDefault="006F248C" w:rsidP="00C9471C">
            <w:pPr>
              <w:spacing w:after="0"/>
              <w:ind w:left="79"/>
              <w:rPr>
                <w:sz w:val="22"/>
                <w:szCs w:val="22"/>
              </w:rPr>
            </w:pPr>
            <w:r w:rsidRPr="00330017">
              <w:rPr>
                <w:b/>
                <w:sz w:val="22"/>
                <w:szCs w:val="22"/>
              </w:rPr>
              <w:t>T</w:t>
            </w:r>
            <w:r w:rsidRPr="00330017">
              <w:rPr>
                <w:b/>
                <w:spacing w:val="-1"/>
                <w:sz w:val="22"/>
                <w:szCs w:val="22"/>
              </w:rPr>
              <w:t>e</w:t>
            </w:r>
            <w:r w:rsidRPr="00330017">
              <w:rPr>
                <w:b/>
                <w:spacing w:val="1"/>
                <w:sz w:val="22"/>
                <w:szCs w:val="22"/>
              </w:rPr>
              <w:t>s</w:t>
            </w:r>
            <w:r w:rsidRPr="00330017">
              <w:rPr>
                <w:b/>
                <w:sz w:val="22"/>
                <w:szCs w:val="22"/>
              </w:rPr>
              <w:t>t</w:t>
            </w:r>
            <w:r w:rsidRPr="00330017">
              <w:rPr>
                <w:b/>
                <w:spacing w:val="-1"/>
                <w:sz w:val="22"/>
                <w:szCs w:val="22"/>
              </w:rPr>
              <w:t xml:space="preserve"> </w:t>
            </w:r>
            <w:r w:rsidRPr="00330017">
              <w:rPr>
                <w:b/>
                <w:spacing w:val="2"/>
                <w:sz w:val="22"/>
                <w:szCs w:val="22"/>
              </w:rPr>
              <w:t>S</w:t>
            </w:r>
            <w:r w:rsidRPr="00330017">
              <w:rPr>
                <w:b/>
                <w:spacing w:val="1"/>
                <w:sz w:val="22"/>
                <w:szCs w:val="22"/>
              </w:rPr>
              <w:t>e</w:t>
            </w:r>
            <w:r w:rsidRPr="00330017">
              <w:rPr>
                <w:b/>
                <w:spacing w:val="-2"/>
                <w:sz w:val="22"/>
                <w:szCs w:val="22"/>
              </w:rPr>
              <w:t>q</w:t>
            </w:r>
            <w:r w:rsidRPr="00330017">
              <w:rPr>
                <w:b/>
                <w:sz w:val="22"/>
                <w:szCs w:val="22"/>
              </w:rPr>
              <w:t>u</w:t>
            </w:r>
            <w:r w:rsidRPr="00330017">
              <w:rPr>
                <w:b/>
                <w:spacing w:val="1"/>
                <w:sz w:val="22"/>
                <w:szCs w:val="22"/>
              </w:rPr>
              <w:t>e</w:t>
            </w:r>
            <w:r w:rsidRPr="00330017">
              <w:rPr>
                <w:b/>
                <w:sz w:val="22"/>
                <w:szCs w:val="22"/>
              </w:rPr>
              <w:t>n</w:t>
            </w:r>
            <w:r w:rsidRPr="00330017">
              <w:rPr>
                <w:b/>
                <w:spacing w:val="-1"/>
                <w:sz w:val="22"/>
                <w:szCs w:val="22"/>
              </w:rPr>
              <w:t>ce: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BFC8C" w14:textId="77777777" w:rsidR="006F248C" w:rsidRPr="00330017" w:rsidRDefault="006F248C" w:rsidP="006C21D2">
            <w:pPr>
              <w:spacing w:after="0"/>
              <w:jc w:val="center"/>
            </w:pPr>
            <w:r w:rsidRPr="00330017">
              <w:rPr>
                <w:b/>
              </w:rPr>
              <w:t>St</w:t>
            </w:r>
            <w:r w:rsidRPr="00330017">
              <w:rPr>
                <w:b/>
                <w:spacing w:val="1"/>
              </w:rPr>
              <w:t>e</w:t>
            </w:r>
            <w:r w:rsidRPr="00330017">
              <w:rPr>
                <w:b/>
              </w:rPr>
              <w:t>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45C81" w14:textId="77777777" w:rsidR="006F248C" w:rsidRPr="00330017" w:rsidRDefault="006F248C" w:rsidP="00F355B5">
            <w:pPr>
              <w:spacing w:after="0"/>
              <w:ind w:left="93"/>
            </w:pPr>
            <w:r w:rsidRPr="00330017">
              <w:rPr>
                <w:b/>
                <w:spacing w:val="2"/>
              </w:rPr>
              <w:t>T</w:t>
            </w:r>
            <w:r w:rsidRPr="00330017">
              <w:rPr>
                <w:b/>
                <w:spacing w:val="-3"/>
              </w:rPr>
              <w:t>y</w:t>
            </w:r>
            <w:r w:rsidRPr="00330017">
              <w:rPr>
                <w:b/>
              </w:rPr>
              <w:t>pe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D8BF2" w14:textId="77777777" w:rsidR="006F248C" w:rsidRPr="00330017" w:rsidRDefault="006F248C" w:rsidP="00F355B5">
            <w:pPr>
              <w:spacing w:after="0"/>
              <w:ind w:left="93"/>
            </w:pPr>
            <w:r w:rsidRPr="00330017">
              <w:rPr>
                <w:b/>
              </w:rPr>
              <w:t>D</w:t>
            </w:r>
            <w:r w:rsidRPr="00330017">
              <w:rPr>
                <w:b/>
                <w:spacing w:val="1"/>
              </w:rPr>
              <w:t>e</w:t>
            </w:r>
            <w:r w:rsidRPr="00330017">
              <w:rPr>
                <w:b/>
                <w:spacing w:val="-1"/>
              </w:rPr>
              <w:t>sc</w:t>
            </w:r>
            <w:r w:rsidRPr="00330017">
              <w:rPr>
                <w:b/>
                <w:spacing w:val="2"/>
              </w:rPr>
              <w:t>r</w:t>
            </w:r>
            <w:r w:rsidRPr="00330017">
              <w:rPr>
                <w:b/>
              </w:rPr>
              <w:t>ip</w:t>
            </w:r>
            <w:r w:rsidRPr="00330017">
              <w:rPr>
                <w:b/>
                <w:spacing w:val="-2"/>
              </w:rPr>
              <w:t>t</w:t>
            </w:r>
            <w:r w:rsidRPr="00330017">
              <w:rPr>
                <w:b/>
                <w:spacing w:val="2"/>
              </w:rPr>
              <w:t>i</w:t>
            </w:r>
            <w:r w:rsidRPr="00330017">
              <w:rPr>
                <w:b/>
              </w:rPr>
              <w:t>on</w:t>
            </w:r>
          </w:p>
        </w:tc>
      </w:tr>
      <w:tr w:rsidR="006F248C" w:rsidRPr="00330017" w14:paraId="65358565" w14:textId="77777777" w:rsidTr="00C9471C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8A66BBE" w14:textId="77777777" w:rsidR="006F248C" w:rsidRPr="00330017" w:rsidRDefault="006F248C" w:rsidP="006F248C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0292B" w14:textId="77777777" w:rsidR="006F248C" w:rsidRPr="00330017" w:rsidRDefault="006F248C" w:rsidP="006C21D2">
            <w:pPr>
              <w:spacing w:after="0"/>
              <w:jc w:val="center"/>
            </w:pPr>
            <w:r w:rsidRPr="00330017">
              <w:t>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84BF5" w14:textId="77777777" w:rsidR="006F248C" w:rsidRPr="00330017" w:rsidRDefault="006F248C" w:rsidP="00F355B5">
            <w:pPr>
              <w:spacing w:after="0"/>
              <w:ind w:left="93"/>
            </w:pPr>
            <w:r w:rsidRPr="00330017">
              <w:t>Configure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6E114" w14:textId="2198E953" w:rsidR="006F248C" w:rsidRPr="006F248C" w:rsidRDefault="00697760" w:rsidP="00F355B5">
            <w:pPr>
              <w:spacing w:after="0"/>
              <w:ind w:left="93"/>
            </w:pPr>
            <w:ins w:id="270" w:author="Dmitri.Khijniak@7Layers.com" w:date="2017-05-03T12:43:00Z">
              <w:r>
                <w:t xml:space="preserve">A test surrogate device </w:t>
              </w:r>
              <w:r w:rsidRPr="00B0370C">
                <w:t xml:space="preserve">is configured to transmit </w:t>
              </w:r>
              <w:r>
                <w:t>signed BSMs where 1609.2 signature cannot be successfully verified. (For this test special test setup may be required).</w:t>
              </w:r>
            </w:ins>
          </w:p>
        </w:tc>
      </w:tr>
      <w:tr w:rsidR="006F248C" w:rsidRPr="00330017" w14:paraId="3A7977DD" w14:textId="77777777" w:rsidTr="00C9471C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14B5852" w14:textId="77777777" w:rsidR="006F248C" w:rsidRPr="00330017" w:rsidRDefault="006F248C" w:rsidP="006F248C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81974" w14:textId="77777777" w:rsidR="006F248C" w:rsidRPr="00330017" w:rsidRDefault="006F248C" w:rsidP="006C21D2">
            <w:pPr>
              <w:spacing w:after="0"/>
              <w:jc w:val="center"/>
            </w:pPr>
            <w:r w:rsidRPr="00330017">
              <w:t>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564E9" w14:textId="77777777" w:rsidR="006F248C" w:rsidRPr="00330017" w:rsidRDefault="006F248C" w:rsidP="00F355B5">
            <w:pPr>
              <w:spacing w:after="0"/>
              <w:ind w:left="93"/>
            </w:pPr>
            <w:r w:rsidRPr="00330017">
              <w:t>Stimulus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D1C74" w14:textId="139466A3" w:rsidR="006F248C" w:rsidRPr="006F248C" w:rsidRDefault="00697760" w:rsidP="00F355B5">
            <w:pPr>
              <w:spacing w:after="0"/>
              <w:ind w:left="93"/>
            </w:pPr>
            <w:ins w:id="271" w:author="Dmitri.Khijniak@7Layers.com" w:date="2017-05-03T12:43:00Z">
              <w:r>
                <w:rPr>
                  <w:rFonts w:eastAsia="Arial"/>
                </w:rPr>
                <w:t>A</w:t>
              </w:r>
            </w:ins>
            <w:r w:rsidR="006F248C" w:rsidRPr="006F248C">
              <w:rPr>
                <w:rFonts w:eastAsia="Arial"/>
              </w:rPr>
              <w:t xml:space="preserve"> series of improper BSMs </w:t>
            </w:r>
            <w:ins w:id="272" w:author="Dmitri.Khijniak@7Layers.com" w:date="2017-05-03T12:43:00Z">
              <w:r>
                <w:rPr>
                  <w:rFonts w:eastAsia="Arial"/>
                </w:rPr>
                <w:t>transmitted</w:t>
              </w:r>
            </w:ins>
          </w:p>
        </w:tc>
      </w:tr>
      <w:tr w:rsidR="006F248C" w:rsidRPr="00330017" w14:paraId="0466F48C" w14:textId="77777777" w:rsidTr="00C9471C">
        <w:tc>
          <w:tcPr>
            <w:tcW w:w="1777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F83E70" w14:textId="77777777" w:rsidR="006F248C" w:rsidRPr="00330017" w:rsidRDefault="006F248C" w:rsidP="006F248C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E8030C5" w14:textId="77777777" w:rsidR="006F248C" w:rsidRPr="00330017" w:rsidRDefault="006F248C" w:rsidP="006C21D2">
            <w:pPr>
              <w:spacing w:after="0"/>
              <w:jc w:val="center"/>
            </w:pPr>
            <w:r w:rsidRPr="00330017">
              <w:t>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6DBC67E" w14:textId="77777777" w:rsidR="006F248C" w:rsidRPr="00330017" w:rsidRDefault="006F248C" w:rsidP="00F355B5">
            <w:pPr>
              <w:spacing w:after="0"/>
              <w:ind w:left="93"/>
            </w:pPr>
            <w:r w:rsidRPr="00330017">
              <w:t>Verify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85A89D8" w14:textId="16C9CE4B" w:rsidR="006F248C" w:rsidRPr="006F248C" w:rsidRDefault="006F248C" w:rsidP="00F355B5">
            <w:pPr>
              <w:spacing w:after="0"/>
              <w:ind w:left="93"/>
            </w:pPr>
            <w:r w:rsidRPr="006F248C">
              <w:rPr>
                <w:rFonts w:eastAsia="Arial"/>
              </w:rPr>
              <w:t>Device A continues sending valid BSMs throughout the test</w:t>
            </w:r>
            <w:ins w:id="273" w:author="Dmitri.Khijniak@7Layers.com" w:date="2017-05-03T12:43:00Z">
              <w:r w:rsidR="00697760">
                <w:rPr>
                  <w:rFonts w:eastAsia="Arial"/>
                </w:rPr>
                <w:t xml:space="preserve"> and ignore invalid BSMs</w:t>
              </w:r>
            </w:ins>
          </w:p>
        </w:tc>
      </w:tr>
    </w:tbl>
    <w:p w14:paraId="3EED8361" w14:textId="2A340DFA" w:rsidR="004A4F30" w:rsidRDefault="004A4F30" w:rsidP="00DD546B">
      <w:pPr>
        <w:pStyle w:val="Heading1"/>
      </w:pPr>
      <w:bookmarkStart w:id="274" w:name="_Toc481578640"/>
      <w:bookmarkStart w:id="275" w:name="_Toc481426071"/>
      <w:r w:rsidRPr="00330017">
        <w:t>WSA</w:t>
      </w:r>
      <w:bookmarkEnd w:id="274"/>
      <w:bookmarkEnd w:id="275"/>
    </w:p>
    <w:p w14:paraId="0EDBE154" w14:textId="28A98068" w:rsidR="009E68C0" w:rsidRDefault="00E75779" w:rsidP="009E68C0">
      <w:pPr>
        <w:pStyle w:val="Heading2"/>
      </w:pPr>
      <w:bookmarkStart w:id="276" w:name="_Toc481578641"/>
      <w:bookmarkStart w:id="277" w:name="_Toc481426072"/>
      <w:r>
        <w:t>Transmission and reception</w:t>
      </w:r>
      <w:bookmarkEnd w:id="276"/>
      <w:bookmarkEnd w:id="277"/>
    </w:p>
    <w:p w14:paraId="2963DCED" w14:textId="70EBA11D" w:rsidR="009E68C0" w:rsidRPr="009E68C0" w:rsidRDefault="009E68C0" w:rsidP="00590991">
      <w:pPr>
        <w:pStyle w:val="Heading3"/>
      </w:pPr>
      <w:bookmarkStart w:id="278" w:name="_Toc481578642"/>
      <w:bookmarkStart w:id="279" w:name="_Toc481426073"/>
      <w:r w:rsidRPr="009E68C0">
        <w:t>IOP TC WSA 1</w:t>
      </w:r>
      <w:bookmarkEnd w:id="278"/>
      <w:bookmarkEnd w:id="279"/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77"/>
        <w:gridCol w:w="900"/>
        <w:gridCol w:w="1530"/>
        <w:gridCol w:w="5040"/>
      </w:tblGrid>
      <w:tr w:rsidR="0049741F" w14:paraId="1EBA8F3C" w14:textId="77777777" w:rsidTr="003619E3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FB889" w14:textId="77777777" w:rsidR="0049741F" w:rsidRPr="00CA4103" w:rsidRDefault="0049741F" w:rsidP="003619E3">
            <w:pPr>
              <w:spacing w:after="0"/>
              <w:ind w:left="79"/>
              <w:rPr>
                <w:rFonts w:eastAsia="Arial"/>
                <w:b/>
              </w:rPr>
            </w:pPr>
            <w:r w:rsidRPr="00CA4103">
              <w:rPr>
                <w:rFonts w:eastAsia="Arial"/>
                <w:b/>
              </w:rPr>
              <w:t>Identifier: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73509" w14:textId="551D07A4" w:rsidR="0049741F" w:rsidRPr="00EA5BF1" w:rsidRDefault="0049741F" w:rsidP="003619E3">
            <w:pPr>
              <w:spacing w:after="0"/>
              <w:rPr>
                <w:rFonts w:eastAsia="Arial"/>
              </w:rPr>
            </w:pPr>
            <w:r>
              <w:rPr>
                <w:rFonts w:eastAsia="Arial"/>
              </w:rPr>
              <w:t xml:space="preserve"> IOP TC </w:t>
            </w:r>
            <w:r w:rsidR="003619E3">
              <w:rPr>
                <w:rFonts w:eastAsia="Arial"/>
              </w:rPr>
              <w:t>WSA 1</w:t>
            </w:r>
          </w:p>
        </w:tc>
      </w:tr>
      <w:tr w:rsidR="0049741F" w14:paraId="4784C9A0" w14:textId="77777777" w:rsidTr="003619E3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5B906" w14:textId="77777777" w:rsidR="0049741F" w:rsidRPr="00CA4103" w:rsidRDefault="0049741F" w:rsidP="003619E3">
            <w:pPr>
              <w:spacing w:after="0"/>
              <w:ind w:left="79"/>
              <w:rPr>
                <w:rFonts w:eastAsia="Arial"/>
                <w:b/>
              </w:rPr>
            </w:pPr>
            <w:r w:rsidRPr="00CA4103">
              <w:rPr>
                <w:rFonts w:eastAsia="Arial"/>
                <w:b/>
              </w:rPr>
              <w:t>Summary: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81F47" w14:textId="18B34A95" w:rsidR="0049741F" w:rsidRPr="00EA5BF1" w:rsidRDefault="0049741F" w:rsidP="003619E3">
            <w:pPr>
              <w:spacing w:after="0"/>
              <w:ind w:right="91"/>
              <w:rPr>
                <w:rFonts w:eastAsia="Arial"/>
              </w:rPr>
            </w:pPr>
            <w:r>
              <w:rPr>
                <w:rFonts w:eastAsia="Arial"/>
              </w:rPr>
              <w:t xml:space="preserve"> </w:t>
            </w:r>
            <w:r w:rsidRPr="00EA5BF1">
              <w:rPr>
                <w:rFonts w:eastAsia="Arial"/>
              </w:rPr>
              <w:t xml:space="preserve">Transmit WSM with valid WSM header </w:t>
            </w:r>
            <w:r w:rsidR="00397DED">
              <w:rPr>
                <w:rFonts w:eastAsia="Arial"/>
              </w:rPr>
              <w:t>and WSA payload</w:t>
            </w:r>
            <w:r w:rsidRPr="00EA5BF1">
              <w:rPr>
                <w:rFonts w:eastAsia="Arial"/>
              </w:rPr>
              <w:t xml:space="preserve"> message </w:t>
            </w:r>
          </w:p>
        </w:tc>
      </w:tr>
      <w:tr w:rsidR="0049741F" w14:paraId="5B8F2718" w14:textId="77777777" w:rsidTr="003619E3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7C901" w14:textId="77777777" w:rsidR="0049741F" w:rsidRPr="00CA4103" w:rsidRDefault="0049741F" w:rsidP="003619E3">
            <w:pPr>
              <w:spacing w:after="0"/>
              <w:ind w:left="79"/>
              <w:rPr>
                <w:rFonts w:eastAsia="Arial"/>
                <w:b/>
              </w:rPr>
            </w:pPr>
            <w:r w:rsidRPr="00CA4103">
              <w:rPr>
                <w:rFonts w:eastAsia="Arial"/>
                <w:b/>
              </w:rPr>
              <w:t>Configuration: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708F4" w14:textId="77777777" w:rsidR="0049741F" w:rsidRPr="00EA5BF1" w:rsidRDefault="0049741F" w:rsidP="003619E3">
            <w:pPr>
              <w:spacing w:after="0"/>
              <w:ind w:left="79" w:right="91"/>
              <w:rPr>
                <w:rFonts w:eastAsia="Arial"/>
              </w:rPr>
            </w:pPr>
            <w:r>
              <w:t>IOP CFG 1</w:t>
            </w:r>
          </w:p>
        </w:tc>
      </w:tr>
      <w:tr w:rsidR="0049741F" w14:paraId="62318A99" w14:textId="77777777" w:rsidTr="003619E3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BB53D" w14:textId="77777777" w:rsidR="0049741F" w:rsidRPr="00CA4103" w:rsidRDefault="0049741F" w:rsidP="003619E3">
            <w:pPr>
              <w:spacing w:after="0"/>
              <w:ind w:left="79"/>
              <w:rPr>
                <w:rFonts w:eastAsia="Arial"/>
                <w:b/>
              </w:rPr>
            </w:pPr>
            <w:r w:rsidRPr="00CA4103">
              <w:rPr>
                <w:rFonts w:eastAsia="Arial"/>
                <w:b/>
              </w:rPr>
              <w:t>References: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49FC2" w14:textId="77777777" w:rsidR="0049741F" w:rsidRPr="00EA5BF1" w:rsidRDefault="0049741F" w:rsidP="003619E3">
            <w:pPr>
              <w:spacing w:after="0"/>
              <w:ind w:left="79" w:right="91"/>
              <w:rPr>
                <w:rFonts w:eastAsia="Arial"/>
              </w:rPr>
            </w:pPr>
            <w:r>
              <w:t>[5]</w:t>
            </w:r>
          </w:p>
        </w:tc>
      </w:tr>
      <w:tr w:rsidR="0049741F" w14:paraId="6CEE520B" w14:textId="77777777" w:rsidTr="003619E3">
        <w:tc>
          <w:tcPr>
            <w:tcW w:w="92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F0778" w14:textId="77777777" w:rsidR="0049741F" w:rsidRPr="00CA4103" w:rsidRDefault="0049741F" w:rsidP="003619E3">
            <w:pPr>
              <w:spacing w:after="0"/>
              <w:ind w:left="79" w:right="91"/>
              <w:rPr>
                <w:rFonts w:eastAsia="Arial"/>
              </w:rPr>
            </w:pPr>
          </w:p>
        </w:tc>
      </w:tr>
      <w:tr w:rsidR="0049741F" w14:paraId="0908FF42" w14:textId="77777777" w:rsidTr="003619E3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E6CD4" w14:textId="77777777" w:rsidR="0049741F" w:rsidRPr="00CA4103" w:rsidRDefault="0049741F" w:rsidP="003619E3">
            <w:pPr>
              <w:spacing w:after="0"/>
              <w:ind w:left="79"/>
              <w:rPr>
                <w:rFonts w:eastAsia="Arial"/>
                <w:b/>
              </w:rPr>
            </w:pPr>
            <w:r w:rsidRPr="00CA4103">
              <w:rPr>
                <w:rFonts w:eastAsia="Arial"/>
                <w:b/>
              </w:rPr>
              <w:t>Pre-test</w:t>
            </w:r>
          </w:p>
          <w:p w14:paraId="4331CC2B" w14:textId="77777777" w:rsidR="0049741F" w:rsidRPr="00CA4103" w:rsidRDefault="0049741F" w:rsidP="003619E3">
            <w:pPr>
              <w:spacing w:after="0"/>
              <w:ind w:left="79"/>
              <w:rPr>
                <w:rFonts w:eastAsia="Arial"/>
                <w:b/>
              </w:rPr>
            </w:pPr>
            <w:r w:rsidRPr="00CA4103">
              <w:rPr>
                <w:rFonts w:eastAsia="Arial"/>
                <w:b/>
              </w:rPr>
              <w:t>conditions: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4D90B" w14:textId="3B8FC8C6" w:rsidR="00F35A77" w:rsidRDefault="0049741F" w:rsidP="003619E3">
            <w:pPr>
              <w:spacing w:after="0"/>
              <w:ind w:left="79" w:right="91"/>
              <w:rPr>
                <w:ins w:id="280" w:author="Dmitri.Khijniak@7Layers.com" w:date="2017-05-03T12:43:00Z"/>
                <w:rFonts w:eastAsia="Arial"/>
              </w:rPr>
            </w:pPr>
            <w:r w:rsidRPr="00EA5BF1">
              <w:rPr>
                <w:rFonts w:eastAsia="Arial"/>
              </w:rPr>
              <w:t xml:space="preserve">Device A </w:t>
            </w:r>
            <w:ins w:id="281" w:author="Dmitri.Khijniak@7Layers.com" w:date="2017-05-03T12:43:00Z">
              <w:r w:rsidR="00F35A77">
                <w:rPr>
                  <w:rFonts w:eastAsia="Arial"/>
                </w:rPr>
                <w:t>can</w:t>
              </w:r>
            </w:ins>
            <w:r w:rsidR="00F35A77">
              <w:rPr>
                <w:rFonts w:eastAsia="Arial"/>
              </w:rPr>
              <w:t xml:space="preserve"> transmit </w:t>
            </w:r>
            <w:ins w:id="282" w:author="Dmitri.Khijniak@7Layers.com" w:date="2017-05-03T12:43:00Z">
              <w:r w:rsidR="00F35A77">
                <w:rPr>
                  <w:rFonts w:eastAsia="Arial"/>
                </w:rPr>
                <w:t>WSAs</w:t>
              </w:r>
            </w:ins>
          </w:p>
          <w:p w14:paraId="68726E93" w14:textId="683814F8" w:rsidR="0049741F" w:rsidRPr="00EA5BF1" w:rsidRDefault="0049741F" w:rsidP="003619E3">
            <w:pPr>
              <w:spacing w:after="0"/>
              <w:ind w:left="79" w:right="91"/>
              <w:rPr>
                <w:rFonts w:eastAsia="Arial"/>
              </w:rPr>
            </w:pPr>
            <w:ins w:id="283" w:author="Dmitri.Khijniak@7Layers.com" w:date="2017-05-03T12:43:00Z">
              <w:r w:rsidRPr="00EA5BF1">
                <w:rPr>
                  <w:rFonts w:eastAsia="Arial"/>
                </w:rPr>
                <w:t>Device B</w:t>
              </w:r>
              <w:r w:rsidR="00F35A77">
                <w:rPr>
                  <w:rFonts w:eastAsia="Arial"/>
                </w:rPr>
                <w:t xml:space="preserve"> </w:t>
              </w:r>
              <w:r w:rsidR="00697760">
                <w:rPr>
                  <w:rFonts w:eastAsia="Arial"/>
                </w:rPr>
                <w:t>can</w:t>
              </w:r>
            </w:ins>
            <w:r w:rsidR="00F35A77">
              <w:rPr>
                <w:rFonts w:eastAsia="Arial"/>
              </w:rPr>
              <w:t xml:space="preserve"> receive </w:t>
            </w:r>
            <w:ins w:id="284" w:author="Dmitri.Khijniak@7Layers.com" w:date="2017-05-03T12:43:00Z">
              <w:r w:rsidR="00F35A77">
                <w:rPr>
                  <w:rFonts w:eastAsia="Arial"/>
                </w:rPr>
                <w:t xml:space="preserve">and process </w:t>
              </w:r>
            </w:ins>
            <w:r w:rsidRPr="00EA5BF1">
              <w:rPr>
                <w:rFonts w:eastAsia="Arial"/>
              </w:rPr>
              <w:t>WS</w:t>
            </w:r>
            <w:r>
              <w:rPr>
                <w:rFonts w:eastAsia="Arial"/>
              </w:rPr>
              <w:t>A</w:t>
            </w:r>
            <w:r w:rsidR="00F35A77">
              <w:rPr>
                <w:rFonts w:eastAsia="Arial"/>
              </w:rPr>
              <w:t>s</w:t>
            </w:r>
          </w:p>
        </w:tc>
      </w:tr>
      <w:tr w:rsidR="0049741F" w14:paraId="48D1342B" w14:textId="77777777" w:rsidTr="003619E3">
        <w:tc>
          <w:tcPr>
            <w:tcW w:w="9247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9353223" w14:textId="77777777" w:rsidR="0049741F" w:rsidRPr="00EA5BF1" w:rsidRDefault="0049741F" w:rsidP="003619E3">
            <w:pPr>
              <w:spacing w:after="0"/>
            </w:pPr>
          </w:p>
        </w:tc>
      </w:tr>
      <w:tr w:rsidR="0049741F" w14:paraId="71C8AC6D" w14:textId="77777777" w:rsidTr="003619E3">
        <w:tc>
          <w:tcPr>
            <w:tcW w:w="17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CCB2C17" w14:textId="77777777" w:rsidR="0049741F" w:rsidRPr="00CA4103" w:rsidRDefault="0049741F" w:rsidP="003619E3">
            <w:pPr>
              <w:spacing w:after="0"/>
              <w:jc w:val="center"/>
              <w:rPr>
                <w:rFonts w:eastAsia="Arial"/>
                <w:b/>
              </w:rPr>
            </w:pPr>
            <w:r w:rsidRPr="00CA4103">
              <w:rPr>
                <w:rFonts w:eastAsia="Arial"/>
                <w:b/>
              </w:rPr>
              <w:t>T</w:t>
            </w:r>
            <w:r w:rsidRPr="00CA4103">
              <w:rPr>
                <w:rFonts w:eastAsia="Arial"/>
                <w:b/>
                <w:spacing w:val="-1"/>
              </w:rPr>
              <w:t>e</w:t>
            </w:r>
            <w:r w:rsidRPr="00CA4103">
              <w:rPr>
                <w:rFonts w:eastAsia="Arial"/>
                <w:b/>
                <w:spacing w:val="1"/>
              </w:rPr>
              <w:t>s</w:t>
            </w:r>
            <w:r w:rsidRPr="00CA4103">
              <w:rPr>
                <w:rFonts w:eastAsia="Arial"/>
                <w:b/>
              </w:rPr>
              <w:t>t</w:t>
            </w:r>
            <w:r w:rsidRPr="00CA4103">
              <w:rPr>
                <w:rFonts w:eastAsia="Arial"/>
                <w:b/>
                <w:spacing w:val="-1"/>
              </w:rPr>
              <w:t xml:space="preserve"> </w:t>
            </w:r>
            <w:r w:rsidRPr="00CA4103">
              <w:rPr>
                <w:rFonts w:eastAsia="Arial"/>
                <w:b/>
                <w:spacing w:val="2"/>
              </w:rPr>
              <w:t>S</w:t>
            </w:r>
            <w:r w:rsidRPr="00CA4103">
              <w:rPr>
                <w:rFonts w:eastAsia="Arial"/>
                <w:b/>
                <w:spacing w:val="1"/>
              </w:rPr>
              <w:t>e</w:t>
            </w:r>
            <w:r w:rsidRPr="00CA4103">
              <w:rPr>
                <w:rFonts w:eastAsia="Arial"/>
                <w:b/>
                <w:spacing w:val="-2"/>
              </w:rPr>
              <w:t>q</w:t>
            </w:r>
            <w:r w:rsidRPr="00CA4103">
              <w:rPr>
                <w:rFonts w:eastAsia="Arial"/>
                <w:b/>
              </w:rPr>
              <w:t>u</w:t>
            </w:r>
            <w:r w:rsidRPr="00CA4103">
              <w:rPr>
                <w:rFonts w:eastAsia="Arial"/>
                <w:b/>
                <w:spacing w:val="1"/>
              </w:rPr>
              <w:t>e</w:t>
            </w:r>
            <w:r w:rsidRPr="00CA4103">
              <w:rPr>
                <w:rFonts w:eastAsia="Arial"/>
                <w:b/>
              </w:rPr>
              <w:t>n</w:t>
            </w:r>
            <w:r w:rsidRPr="00CA4103">
              <w:rPr>
                <w:rFonts w:eastAsia="Arial"/>
                <w:b/>
                <w:spacing w:val="-1"/>
              </w:rPr>
              <w:t>ce: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7395C" w14:textId="77777777" w:rsidR="0049741F" w:rsidRPr="00CA4103" w:rsidRDefault="0049741F" w:rsidP="003619E3">
            <w:pPr>
              <w:spacing w:after="0"/>
              <w:jc w:val="center"/>
              <w:rPr>
                <w:rFonts w:eastAsia="Arial"/>
                <w:b/>
              </w:rPr>
            </w:pPr>
            <w:r w:rsidRPr="00CA4103">
              <w:rPr>
                <w:rFonts w:eastAsia="Arial"/>
                <w:b/>
              </w:rPr>
              <w:t>St</w:t>
            </w:r>
            <w:r w:rsidRPr="00CA4103">
              <w:rPr>
                <w:rFonts w:eastAsia="Arial"/>
                <w:b/>
                <w:spacing w:val="1"/>
              </w:rPr>
              <w:t>e</w:t>
            </w:r>
            <w:r w:rsidRPr="00CA4103">
              <w:rPr>
                <w:rFonts w:eastAsia="Arial"/>
                <w:b/>
              </w:rPr>
              <w:t>p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05171" w14:textId="77777777" w:rsidR="0049741F" w:rsidRPr="00CA4103" w:rsidRDefault="0049741F" w:rsidP="003619E3">
            <w:pPr>
              <w:spacing w:after="0"/>
              <w:ind w:left="93"/>
              <w:rPr>
                <w:rFonts w:eastAsia="Arial"/>
                <w:b/>
              </w:rPr>
            </w:pPr>
            <w:r w:rsidRPr="00CA4103">
              <w:rPr>
                <w:rFonts w:eastAsia="Arial"/>
                <w:b/>
                <w:spacing w:val="2"/>
              </w:rPr>
              <w:t>T</w:t>
            </w:r>
            <w:r w:rsidRPr="00CA4103">
              <w:rPr>
                <w:rFonts w:eastAsia="Arial"/>
                <w:b/>
                <w:spacing w:val="-3"/>
              </w:rPr>
              <w:t>y</w:t>
            </w:r>
            <w:r w:rsidRPr="00CA4103">
              <w:rPr>
                <w:rFonts w:eastAsia="Arial"/>
                <w:b/>
              </w:rPr>
              <w:t>pe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13FC8" w14:textId="77777777" w:rsidR="0049741F" w:rsidRPr="00CA4103" w:rsidRDefault="0049741F" w:rsidP="003619E3">
            <w:pPr>
              <w:spacing w:after="0"/>
              <w:ind w:left="93"/>
              <w:rPr>
                <w:rFonts w:eastAsia="Arial"/>
                <w:b/>
              </w:rPr>
            </w:pPr>
            <w:r w:rsidRPr="00CA4103">
              <w:rPr>
                <w:rFonts w:eastAsia="Arial"/>
                <w:b/>
              </w:rPr>
              <w:t>D</w:t>
            </w:r>
            <w:r w:rsidRPr="00CA4103">
              <w:rPr>
                <w:rFonts w:eastAsia="Arial"/>
                <w:b/>
                <w:spacing w:val="1"/>
              </w:rPr>
              <w:t>e</w:t>
            </w:r>
            <w:r w:rsidRPr="00CA4103">
              <w:rPr>
                <w:rFonts w:eastAsia="Arial"/>
                <w:b/>
                <w:spacing w:val="-1"/>
              </w:rPr>
              <w:t>sc</w:t>
            </w:r>
            <w:r w:rsidRPr="00CA4103">
              <w:rPr>
                <w:rFonts w:eastAsia="Arial"/>
                <w:b/>
                <w:spacing w:val="2"/>
              </w:rPr>
              <w:t>r</w:t>
            </w:r>
            <w:r w:rsidRPr="00CA4103">
              <w:rPr>
                <w:rFonts w:eastAsia="Arial"/>
                <w:b/>
              </w:rPr>
              <w:t>ip</w:t>
            </w:r>
            <w:r w:rsidRPr="00CA4103">
              <w:rPr>
                <w:rFonts w:eastAsia="Arial"/>
                <w:b/>
                <w:spacing w:val="-2"/>
              </w:rPr>
              <w:t>t</w:t>
            </w:r>
            <w:r w:rsidRPr="00CA4103">
              <w:rPr>
                <w:rFonts w:eastAsia="Arial"/>
                <w:b/>
                <w:spacing w:val="2"/>
              </w:rPr>
              <w:t>i</w:t>
            </w:r>
            <w:r w:rsidRPr="00CA4103">
              <w:rPr>
                <w:rFonts w:eastAsia="Arial"/>
                <w:b/>
              </w:rPr>
              <w:t>on</w:t>
            </w:r>
          </w:p>
        </w:tc>
      </w:tr>
      <w:tr w:rsidR="0049741F" w14:paraId="7FBDF019" w14:textId="77777777" w:rsidTr="003619E3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A8BCA75" w14:textId="77777777" w:rsidR="0049741F" w:rsidRPr="00EA5BF1" w:rsidRDefault="0049741F" w:rsidP="003619E3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2C3E5" w14:textId="77777777" w:rsidR="0049741F" w:rsidRPr="00EA5BF1" w:rsidRDefault="0049741F" w:rsidP="003619E3">
            <w:pPr>
              <w:spacing w:after="0"/>
              <w:jc w:val="center"/>
              <w:rPr>
                <w:rFonts w:eastAsia="Arial"/>
              </w:rPr>
            </w:pPr>
            <w:r w:rsidRPr="00EA5BF1">
              <w:rPr>
                <w:rFonts w:eastAsia="Arial"/>
              </w:rPr>
              <w:t>1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1F66A" w14:textId="77777777" w:rsidR="0049741F" w:rsidRPr="00EA5BF1" w:rsidRDefault="0049741F" w:rsidP="003619E3">
            <w:pPr>
              <w:spacing w:after="0"/>
              <w:ind w:left="93"/>
              <w:rPr>
                <w:rFonts w:eastAsia="Arial"/>
              </w:rPr>
            </w:pPr>
            <w:r w:rsidRPr="00EA5BF1">
              <w:rPr>
                <w:rFonts w:eastAsia="Arial"/>
              </w:rPr>
              <w:t>Configure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F2370" w14:textId="7ED9B80F" w:rsidR="0049741F" w:rsidRDefault="0049741F" w:rsidP="003619E3">
            <w:pPr>
              <w:spacing w:after="0"/>
              <w:ind w:left="93"/>
              <w:rPr>
                <w:rFonts w:eastAsia="Arial"/>
              </w:rPr>
            </w:pPr>
            <w:r w:rsidRPr="00EA5BF1">
              <w:rPr>
                <w:rFonts w:eastAsia="Arial"/>
              </w:rPr>
              <w:t>Device</w:t>
            </w:r>
            <w:r>
              <w:rPr>
                <w:rFonts w:eastAsia="Arial"/>
              </w:rPr>
              <w:t xml:space="preserve"> A is configured to transmit WSAs containing:</w:t>
            </w:r>
          </w:p>
          <w:p w14:paraId="577A319D" w14:textId="77777777" w:rsidR="0004401A" w:rsidRDefault="0004401A" w:rsidP="0004401A">
            <w:pPr>
              <w:pStyle w:val="ListParagraph"/>
              <w:numPr>
                <w:ilvl w:val="0"/>
                <w:numId w:val="8"/>
              </w:numPr>
              <w:spacing w:after="0"/>
              <w:ind w:left="540"/>
              <w:rPr>
                <w:rFonts w:eastAsia="Arial"/>
              </w:rPr>
            </w:pPr>
            <w:r w:rsidRPr="0004401A">
              <w:rPr>
                <w:rFonts w:eastAsia="Arial"/>
              </w:rPr>
              <w:t>WSA Header</w:t>
            </w:r>
          </w:p>
          <w:p w14:paraId="7DD549FC" w14:textId="1159243A" w:rsidR="0004401A" w:rsidRPr="00185E20" w:rsidRDefault="0004401A" w:rsidP="003619E3">
            <w:pPr>
              <w:pStyle w:val="ListParagraph"/>
              <w:numPr>
                <w:ilvl w:val="1"/>
                <w:numId w:val="8"/>
              </w:numPr>
              <w:spacing w:after="0"/>
              <w:ind w:left="900"/>
              <w:rPr>
                <w:rFonts w:eastAsia="Arial"/>
              </w:rPr>
            </w:pPr>
            <w:r w:rsidRPr="00185E20">
              <w:rPr>
                <w:rFonts w:eastAsia="Arial"/>
              </w:rPr>
              <w:t>Repeat Rate</w:t>
            </w:r>
            <w:r w:rsidR="00185E20" w:rsidRPr="00185E20">
              <w:rPr>
                <w:rFonts w:eastAsia="Arial"/>
              </w:rPr>
              <w:t xml:space="preserve">, </w:t>
            </w:r>
            <w:r w:rsidRPr="00185E20">
              <w:rPr>
                <w:rFonts w:eastAsia="Arial"/>
              </w:rPr>
              <w:t>3D Location</w:t>
            </w:r>
            <w:r w:rsidR="00185E20" w:rsidRPr="00185E20">
              <w:rPr>
                <w:rFonts w:eastAsia="Arial"/>
              </w:rPr>
              <w:t xml:space="preserve">, </w:t>
            </w:r>
            <w:r w:rsidRPr="00185E20">
              <w:rPr>
                <w:rFonts w:eastAsia="Arial"/>
              </w:rPr>
              <w:t>Advertiser ID</w:t>
            </w:r>
          </w:p>
          <w:p w14:paraId="01FAE7F7" w14:textId="3FF5A25A" w:rsidR="003064DE" w:rsidRDefault="0004401A" w:rsidP="0004401A">
            <w:pPr>
              <w:pStyle w:val="ListParagraph"/>
              <w:numPr>
                <w:ilvl w:val="0"/>
                <w:numId w:val="8"/>
              </w:numPr>
              <w:spacing w:after="0"/>
              <w:ind w:left="540"/>
              <w:rPr>
                <w:rFonts w:eastAsia="Arial"/>
              </w:rPr>
            </w:pPr>
            <w:r>
              <w:rPr>
                <w:rFonts w:eastAsia="Arial"/>
              </w:rPr>
              <w:t xml:space="preserve">Service Info </w:t>
            </w:r>
            <w:r w:rsidR="003064DE">
              <w:rPr>
                <w:rFonts w:eastAsia="Arial"/>
              </w:rPr>
              <w:t>(2 segments)</w:t>
            </w:r>
          </w:p>
          <w:p w14:paraId="03ED5F8D" w14:textId="38CE9146" w:rsidR="0004401A" w:rsidRDefault="0004401A" w:rsidP="003064DE">
            <w:pPr>
              <w:pStyle w:val="ListParagraph"/>
              <w:numPr>
                <w:ilvl w:val="1"/>
                <w:numId w:val="8"/>
              </w:numPr>
              <w:spacing w:after="0"/>
              <w:ind w:left="900"/>
              <w:rPr>
                <w:rFonts w:eastAsia="Arial"/>
              </w:rPr>
            </w:pPr>
            <w:r>
              <w:rPr>
                <w:rFonts w:eastAsia="Arial"/>
              </w:rPr>
              <w:t>Segment</w:t>
            </w:r>
            <w:r w:rsidR="003064DE">
              <w:rPr>
                <w:rFonts w:eastAsia="Arial"/>
              </w:rPr>
              <w:t xml:space="preserve"> 1</w:t>
            </w:r>
          </w:p>
          <w:p w14:paraId="58DFF5A0" w14:textId="09C078D3" w:rsidR="0004401A" w:rsidRPr="003064DE" w:rsidRDefault="0004401A" w:rsidP="003619E3">
            <w:pPr>
              <w:pStyle w:val="ListParagraph"/>
              <w:numPr>
                <w:ilvl w:val="2"/>
                <w:numId w:val="8"/>
              </w:numPr>
              <w:spacing w:after="0"/>
              <w:ind w:left="1260"/>
              <w:rPr>
                <w:rFonts w:eastAsia="Arial"/>
              </w:rPr>
            </w:pPr>
            <w:r w:rsidRPr="003064DE">
              <w:rPr>
                <w:rFonts w:eastAsia="Arial"/>
              </w:rPr>
              <w:t>PSID</w:t>
            </w:r>
            <w:r w:rsidR="003064DE" w:rsidRPr="003064DE">
              <w:rPr>
                <w:rFonts w:eastAsia="Arial"/>
              </w:rPr>
              <w:t xml:space="preserve">, </w:t>
            </w:r>
            <w:r w:rsidRPr="003064DE">
              <w:rPr>
                <w:rFonts w:eastAsia="Arial"/>
              </w:rPr>
              <w:t>PSC</w:t>
            </w:r>
          </w:p>
          <w:p w14:paraId="7794D8A1" w14:textId="1C2DF50E" w:rsidR="003064DE" w:rsidRDefault="003064DE" w:rsidP="003064DE">
            <w:pPr>
              <w:pStyle w:val="ListParagraph"/>
              <w:numPr>
                <w:ilvl w:val="1"/>
                <w:numId w:val="8"/>
              </w:numPr>
              <w:spacing w:after="0"/>
              <w:ind w:left="900"/>
              <w:rPr>
                <w:rFonts w:eastAsia="Arial"/>
              </w:rPr>
            </w:pPr>
            <w:r>
              <w:rPr>
                <w:rFonts w:eastAsia="Arial"/>
              </w:rPr>
              <w:t>Segment 2</w:t>
            </w:r>
          </w:p>
          <w:p w14:paraId="47EE2275" w14:textId="67D61439" w:rsidR="003064DE" w:rsidRPr="00185E20" w:rsidRDefault="003064DE" w:rsidP="003619E3">
            <w:pPr>
              <w:pStyle w:val="ListParagraph"/>
              <w:numPr>
                <w:ilvl w:val="2"/>
                <w:numId w:val="8"/>
              </w:numPr>
              <w:spacing w:after="0"/>
              <w:ind w:left="1260"/>
              <w:rPr>
                <w:rFonts w:eastAsia="Arial"/>
              </w:rPr>
            </w:pPr>
            <w:r w:rsidRPr="00185E20">
              <w:rPr>
                <w:rFonts w:eastAsia="Arial"/>
              </w:rPr>
              <w:t>PSID, PSC, IPv6, Service Port</w:t>
            </w:r>
            <w:r w:rsidR="00185E20" w:rsidRPr="00185E20">
              <w:rPr>
                <w:rFonts w:eastAsia="Arial"/>
              </w:rPr>
              <w:t xml:space="preserve">, </w:t>
            </w:r>
            <w:r w:rsidRPr="00185E20">
              <w:rPr>
                <w:rFonts w:eastAsia="Arial"/>
              </w:rPr>
              <w:t>Provider MAC address</w:t>
            </w:r>
          </w:p>
          <w:p w14:paraId="7BAA6B54" w14:textId="01DEE1FF" w:rsidR="003064DE" w:rsidRDefault="003064DE" w:rsidP="003064DE">
            <w:pPr>
              <w:pStyle w:val="ListParagraph"/>
              <w:numPr>
                <w:ilvl w:val="0"/>
                <w:numId w:val="8"/>
              </w:numPr>
              <w:spacing w:after="0"/>
              <w:ind w:left="540"/>
              <w:rPr>
                <w:rFonts w:eastAsia="Arial"/>
              </w:rPr>
            </w:pPr>
            <w:r>
              <w:rPr>
                <w:rFonts w:eastAsia="Arial"/>
              </w:rPr>
              <w:t>Channel Info Segment</w:t>
            </w:r>
          </w:p>
          <w:p w14:paraId="69D7329F" w14:textId="682FDF9B" w:rsidR="0049741F" w:rsidRPr="00185E20" w:rsidRDefault="003064DE" w:rsidP="00185E20">
            <w:pPr>
              <w:pStyle w:val="ListParagraph"/>
              <w:numPr>
                <w:ilvl w:val="1"/>
                <w:numId w:val="8"/>
              </w:numPr>
              <w:spacing w:after="0"/>
              <w:ind w:left="900"/>
              <w:rPr>
                <w:rFonts w:eastAsia="Arial"/>
              </w:rPr>
            </w:pPr>
            <w:r w:rsidRPr="00185E20">
              <w:rPr>
                <w:rFonts w:eastAsia="Arial"/>
              </w:rPr>
              <w:t>Channel Number, Power Level</w:t>
            </w:r>
            <w:r w:rsidR="00185E20" w:rsidRPr="00185E20">
              <w:rPr>
                <w:rFonts w:eastAsia="Arial"/>
              </w:rPr>
              <w:t xml:space="preserve">, </w:t>
            </w:r>
            <w:r w:rsidRPr="00185E20">
              <w:rPr>
                <w:rFonts w:eastAsia="Arial"/>
              </w:rPr>
              <w:t>Data Rate</w:t>
            </w:r>
            <w:r w:rsidR="00185E20">
              <w:rPr>
                <w:rFonts w:eastAsia="Arial"/>
              </w:rPr>
              <w:t>, Adaptable, EDCA values, alternating SCH</w:t>
            </w:r>
          </w:p>
        </w:tc>
      </w:tr>
      <w:tr w:rsidR="0049741F" w14:paraId="2D096D2F" w14:textId="77777777" w:rsidTr="003619E3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4B0F654" w14:textId="77777777" w:rsidR="0049741F" w:rsidRPr="00EA5BF1" w:rsidRDefault="0049741F" w:rsidP="003619E3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6C91D" w14:textId="77777777" w:rsidR="0049741F" w:rsidRPr="00EA5BF1" w:rsidRDefault="0049741F" w:rsidP="003619E3">
            <w:pPr>
              <w:spacing w:after="0"/>
              <w:jc w:val="center"/>
              <w:rPr>
                <w:rFonts w:eastAsia="Arial"/>
              </w:rPr>
            </w:pPr>
            <w:r w:rsidRPr="00EA5BF1">
              <w:rPr>
                <w:rFonts w:eastAsia="Arial"/>
              </w:rPr>
              <w:t>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E13C8" w14:textId="77777777" w:rsidR="0049741F" w:rsidRPr="00EA5BF1" w:rsidRDefault="0049741F" w:rsidP="003619E3">
            <w:pPr>
              <w:spacing w:after="0"/>
              <w:ind w:left="93"/>
              <w:rPr>
                <w:rFonts w:eastAsia="Arial"/>
              </w:rPr>
            </w:pPr>
            <w:r w:rsidRPr="00EA5BF1">
              <w:rPr>
                <w:rFonts w:eastAsia="Arial"/>
              </w:rPr>
              <w:t>Stimulus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9CCFA" w14:textId="0B0279C2" w:rsidR="0049741F" w:rsidRPr="00EA5BF1" w:rsidRDefault="0049741F" w:rsidP="003619E3">
            <w:pPr>
              <w:spacing w:after="0"/>
              <w:ind w:left="93"/>
              <w:rPr>
                <w:rFonts w:eastAsia="Arial"/>
              </w:rPr>
            </w:pPr>
            <w:r>
              <w:rPr>
                <w:rFonts w:eastAsia="Arial"/>
              </w:rPr>
              <w:t>Device A transmits WSA</w:t>
            </w:r>
            <w:r w:rsidR="00185E20">
              <w:rPr>
                <w:rFonts w:eastAsia="Arial"/>
              </w:rPr>
              <w:t>s</w:t>
            </w:r>
          </w:p>
        </w:tc>
      </w:tr>
      <w:tr w:rsidR="00185E20" w14:paraId="2669FEA9" w14:textId="77777777" w:rsidTr="003619E3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9870F1E" w14:textId="77777777" w:rsidR="00185E20" w:rsidRPr="00EA5BF1" w:rsidRDefault="00185E20" w:rsidP="003619E3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BC00C" w14:textId="2830E32B" w:rsidR="00185E20" w:rsidRPr="00EA5BF1" w:rsidRDefault="00D50856" w:rsidP="003619E3">
            <w:pPr>
              <w:spacing w:after="0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3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37782" w14:textId="6920C20F" w:rsidR="00185E20" w:rsidRPr="00EA5BF1" w:rsidRDefault="00D50856" w:rsidP="003619E3">
            <w:pPr>
              <w:spacing w:after="0"/>
              <w:ind w:left="93"/>
              <w:rPr>
                <w:rFonts w:eastAsia="Arial"/>
              </w:rPr>
            </w:pPr>
            <w:r>
              <w:rPr>
                <w:rFonts w:eastAsia="Arial"/>
              </w:rPr>
              <w:t>Verify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C8653" w14:textId="57A250CC" w:rsidR="00185E20" w:rsidRDefault="00185E20" w:rsidP="003619E3">
            <w:pPr>
              <w:spacing w:after="0"/>
              <w:ind w:left="93"/>
              <w:rPr>
                <w:rFonts w:eastAsia="Arial"/>
              </w:rPr>
            </w:pPr>
            <w:r>
              <w:rPr>
                <w:rFonts w:eastAsia="Arial"/>
              </w:rPr>
              <w:t>WSA message</w:t>
            </w:r>
            <w:r w:rsidR="00B1289B">
              <w:rPr>
                <w:rFonts w:eastAsia="Arial"/>
              </w:rPr>
              <w:t>s</w:t>
            </w:r>
            <w:r>
              <w:rPr>
                <w:rFonts w:eastAsia="Arial"/>
              </w:rPr>
              <w:t xml:space="preserve"> </w:t>
            </w:r>
            <w:r w:rsidR="00B1289B">
              <w:rPr>
                <w:rFonts w:eastAsia="Arial"/>
              </w:rPr>
              <w:t>are</w:t>
            </w:r>
            <w:r>
              <w:rPr>
                <w:rFonts w:eastAsia="Arial"/>
              </w:rPr>
              <w:t xml:space="preserve"> transmitted as WSM </w:t>
            </w:r>
            <w:r w:rsidRPr="00EA5BF1">
              <w:rPr>
                <w:rFonts w:eastAsia="Arial"/>
              </w:rPr>
              <w:t xml:space="preserve">with N-Header containing Subtype, TPID, PSID </w:t>
            </w:r>
            <w:r>
              <w:rPr>
                <w:rFonts w:eastAsia="Arial"/>
              </w:rPr>
              <w:t xml:space="preserve">= 0p80-07 </w:t>
            </w:r>
            <w:r w:rsidRPr="00EA5BF1">
              <w:rPr>
                <w:rFonts w:eastAsia="Arial"/>
              </w:rPr>
              <w:t xml:space="preserve">and WSM </w:t>
            </w:r>
            <w:r>
              <w:rPr>
                <w:rFonts w:eastAsia="Arial"/>
              </w:rPr>
              <w:t xml:space="preserve">Data containing WSA </w:t>
            </w:r>
            <w:r w:rsidR="00D50856">
              <w:rPr>
                <w:rFonts w:eastAsia="Arial"/>
              </w:rPr>
              <w:t>in Ieee1609dot2Data</w:t>
            </w:r>
            <w:r w:rsidR="00D36782">
              <w:rPr>
                <w:rFonts w:eastAsia="Arial"/>
              </w:rPr>
              <w:t>, WSA version is 3</w:t>
            </w:r>
          </w:p>
        </w:tc>
      </w:tr>
      <w:tr w:rsidR="00D50856" w14:paraId="6E463004" w14:textId="77777777" w:rsidTr="003619E3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E568330" w14:textId="77777777" w:rsidR="00D50856" w:rsidRPr="00EA5BF1" w:rsidRDefault="00D50856" w:rsidP="003619E3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3A892" w14:textId="2ACA5223" w:rsidR="00D50856" w:rsidRPr="00EA5BF1" w:rsidRDefault="00D50856" w:rsidP="003619E3">
            <w:pPr>
              <w:spacing w:after="0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4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6C49B" w14:textId="271AFC8F" w:rsidR="00D50856" w:rsidRPr="00EA5BF1" w:rsidRDefault="00D50856" w:rsidP="003619E3">
            <w:pPr>
              <w:spacing w:after="0"/>
              <w:ind w:left="93"/>
              <w:rPr>
                <w:rFonts w:eastAsia="Arial"/>
              </w:rPr>
            </w:pPr>
            <w:r>
              <w:rPr>
                <w:rFonts w:eastAsia="Arial"/>
              </w:rPr>
              <w:t>Verify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1206F" w14:textId="5D753AEF" w:rsidR="00D50856" w:rsidRDefault="00D50856" w:rsidP="003619E3">
            <w:pPr>
              <w:spacing w:after="0"/>
              <w:ind w:left="93"/>
              <w:rPr>
                <w:rFonts w:eastAsia="Arial"/>
              </w:rPr>
            </w:pPr>
            <w:r>
              <w:rPr>
                <w:rFonts w:eastAsia="Arial"/>
              </w:rPr>
              <w:t>WSA contents include all fields configured in step 1</w:t>
            </w:r>
          </w:p>
        </w:tc>
      </w:tr>
      <w:tr w:rsidR="00D50856" w14:paraId="567247E3" w14:textId="77777777" w:rsidTr="003619E3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95B9550" w14:textId="77777777" w:rsidR="00D50856" w:rsidRPr="00EA5BF1" w:rsidRDefault="00D50856" w:rsidP="003619E3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BFCA0" w14:textId="1D0BA398" w:rsidR="00D50856" w:rsidRDefault="00D50856" w:rsidP="003619E3">
            <w:pPr>
              <w:spacing w:after="0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5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74270" w14:textId="7F716555" w:rsidR="00D50856" w:rsidRDefault="00D50856" w:rsidP="003619E3">
            <w:pPr>
              <w:spacing w:after="0"/>
              <w:ind w:left="93"/>
              <w:rPr>
                <w:rFonts w:eastAsia="Arial"/>
              </w:rPr>
            </w:pPr>
            <w:r>
              <w:rPr>
                <w:rFonts w:eastAsia="Arial"/>
              </w:rPr>
              <w:t>Verify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CCB5B" w14:textId="0B65EFA0" w:rsidR="00D50856" w:rsidRDefault="00D50856" w:rsidP="003619E3">
            <w:pPr>
              <w:spacing w:after="0"/>
              <w:ind w:left="93"/>
              <w:rPr>
                <w:rFonts w:eastAsia="Arial"/>
              </w:rPr>
            </w:pPr>
            <w:r>
              <w:rPr>
                <w:rFonts w:eastAsia="Arial"/>
              </w:rPr>
              <w:t>WSA transmitted with repeat period which vary by no more than 10% from the expected rate included in Step 1</w:t>
            </w:r>
          </w:p>
        </w:tc>
      </w:tr>
      <w:tr w:rsidR="0049741F" w14:paraId="398B7DCF" w14:textId="77777777" w:rsidTr="003619E3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DAE8029" w14:textId="77777777" w:rsidR="0049741F" w:rsidRPr="00EA5BF1" w:rsidRDefault="0049741F" w:rsidP="003619E3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787CE" w14:textId="20E2E6E1" w:rsidR="0049741F" w:rsidRPr="00EA5BF1" w:rsidRDefault="003619E3" w:rsidP="003619E3">
            <w:pPr>
              <w:spacing w:after="0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6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19452" w14:textId="77777777" w:rsidR="0049741F" w:rsidRPr="00EA5BF1" w:rsidRDefault="0049741F" w:rsidP="003619E3">
            <w:pPr>
              <w:spacing w:after="0"/>
              <w:ind w:left="93"/>
              <w:rPr>
                <w:rFonts w:eastAsia="Arial"/>
              </w:rPr>
            </w:pPr>
            <w:r w:rsidRPr="00EA5BF1">
              <w:rPr>
                <w:rFonts w:eastAsia="Arial"/>
              </w:rPr>
              <w:t>Verify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3E741" w14:textId="41ACD741" w:rsidR="0049741F" w:rsidRPr="00EA5BF1" w:rsidRDefault="00397DED" w:rsidP="003619E3">
            <w:pPr>
              <w:spacing w:after="0"/>
              <w:ind w:left="93"/>
              <w:rPr>
                <w:rFonts w:eastAsia="Arial"/>
              </w:rPr>
            </w:pPr>
            <w:r w:rsidRPr="00EA5BF1">
              <w:rPr>
                <w:rFonts w:eastAsia="Arial"/>
              </w:rPr>
              <w:t xml:space="preserve">Device B </w:t>
            </w:r>
            <w:r>
              <w:rPr>
                <w:rFonts w:eastAsia="Arial"/>
              </w:rPr>
              <w:t>received</w:t>
            </w:r>
            <w:r w:rsidR="0049741F" w:rsidRPr="00EA5BF1">
              <w:rPr>
                <w:rFonts w:eastAsia="Arial"/>
              </w:rPr>
              <w:t xml:space="preserve"> </w:t>
            </w:r>
            <w:r>
              <w:rPr>
                <w:rFonts w:eastAsia="Arial"/>
              </w:rPr>
              <w:t>WSM/WSAs and updated its MIB UserAvailableServiceTable with WSA contents</w:t>
            </w:r>
          </w:p>
        </w:tc>
      </w:tr>
      <w:tr w:rsidR="0049741F" w14:paraId="46205A09" w14:textId="77777777" w:rsidTr="00D36782">
        <w:tc>
          <w:tcPr>
            <w:tcW w:w="1777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AE7C00" w14:textId="77777777" w:rsidR="0049741F" w:rsidRPr="00EA5BF1" w:rsidRDefault="0049741F" w:rsidP="003619E3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7CBB0" w14:textId="180E65D5" w:rsidR="0049741F" w:rsidRPr="00EA5BF1" w:rsidRDefault="0049741F" w:rsidP="003619E3">
            <w:pPr>
              <w:spacing w:after="0"/>
              <w:jc w:val="center"/>
              <w:rPr>
                <w:rFonts w:eastAsia="Arial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E07E9" w14:textId="0CCDEB33" w:rsidR="0049741F" w:rsidRPr="00EA5BF1" w:rsidRDefault="0049741F" w:rsidP="003619E3">
            <w:pPr>
              <w:spacing w:after="0"/>
              <w:ind w:left="93"/>
              <w:rPr>
                <w:rFonts w:eastAsia="Arial"/>
              </w:rPr>
            </w:pP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261D8" w14:textId="005B689E" w:rsidR="0049741F" w:rsidRPr="00EA5BF1" w:rsidRDefault="0049741F" w:rsidP="003619E3">
            <w:pPr>
              <w:spacing w:after="0"/>
              <w:ind w:left="93"/>
              <w:rPr>
                <w:rFonts w:eastAsia="Arial"/>
              </w:rPr>
            </w:pPr>
          </w:p>
        </w:tc>
      </w:tr>
    </w:tbl>
    <w:p w14:paraId="622AD872" w14:textId="29A63DE0" w:rsidR="0049741F" w:rsidRDefault="0049741F" w:rsidP="0049741F"/>
    <w:p w14:paraId="0F01D13E" w14:textId="09ED86E5" w:rsidR="009E68C0" w:rsidRPr="009E68C0" w:rsidRDefault="009E68C0" w:rsidP="00590991">
      <w:pPr>
        <w:pStyle w:val="Heading3"/>
      </w:pPr>
      <w:bookmarkStart w:id="285" w:name="_Toc481578643"/>
      <w:bookmarkStart w:id="286" w:name="_Toc481426074"/>
      <w:r w:rsidRPr="009E68C0">
        <w:t xml:space="preserve">IOP TC </w:t>
      </w:r>
      <w:r>
        <w:t>WSA 2</w:t>
      </w:r>
      <w:bookmarkEnd w:id="285"/>
      <w:bookmarkEnd w:id="286"/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77"/>
        <w:gridCol w:w="900"/>
        <w:gridCol w:w="1530"/>
        <w:gridCol w:w="5040"/>
      </w:tblGrid>
      <w:tr w:rsidR="003619E3" w14:paraId="3E22AFF8" w14:textId="77777777" w:rsidTr="003619E3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424D7" w14:textId="77777777" w:rsidR="003619E3" w:rsidRPr="00CA4103" w:rsidRDefault="003619E3" w:rsidP="003619E3">
            <w:pPr>
              <w:spacing w:after="0"/>
              <w:ind w:left="79"/>
              <w:rPr>
                <w:rFonts w:eastAsia="Arial"/>
                <w:b/>
              </w:rPr>
            </w:pPr>
            <w:r w:rsidRPr="00CA4103">
              <w:rPr>
                <w:rFonts w:eastAsia="Arial"/>
                <w:b/>
              </w:rPr>
              <w:t>Identifier: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60DF7" w14:textId="346123A5" w:rsidR="003619E3" w:rsidRPr="00EA5BF1" w:rsidRDefault="003619E3" w:rsidP="003619E3">
            <w:pPr>
              <w:spacing w:after="0"/>
              <w:rPr>
                <w:rFonts w:eastAsia="Arial"/>
              </w:rPr>
            </w:pPr>
            <w:r>
              <w:rPr>
                <w:rFonts w:eastAsia="Arial"/>
              </w:rPr>
              <w:t xml:space="preserve"> IOP TC WSA 2</w:t>
            </w:r>
          </w:p>
        </w:tc>
      </w:tr>
      <w:tr w:rsidR="003619E3" w14:paraId="62E07130" w14:textId="77777777" w:rsidTr="003619E3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5A4DE" w14:textId="77777777" w:rsidR="003619E3" w:rsidRPr="00CA4103" w:rsidRDefault="003619E3" w:rsidP="003619E3">
            <w:pPr>
              <w:spacing w:after="0"/>
              <w:ind w:left="79"/>
              <w:rPr>
                <w:rFonts w:eastAsia="Arial"/>
                <w:b/>
              </w:rPr>
            </w:pPr>
            <w:r w:rsidRPr="00CA4103">
              <w:rPr>
                <w:rFonts w:eastAsia="Arial"/>
                <w:b/>
              </w:rPr>
              <w:t>Summary: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2C871" w14:textId="4B07C01F" w:rsidR="003619E3" w:rsidRPr="00EA5BF1" w:rsidRDefault="003619E3" w:rsidP="003619E3">
            <w:pPr>
              <w:spacing w:after="0"/>
              <w:ind w:right="91"/>
              <w:rPr>
                <w:rFonts w:eastAsia="Arial"/>
              </w:rPr>
            </w:pPr>
            <w:r>
              <w:rPr>
                <w:rFonts w:eastAsia="Arial"/>
              </w:rPr>
              <w:t xml:space="preserve"> </w:t>
            </w:r>
            <w:r w:rsidRPr="00EA5BF1">
              <w:rPr>
                <w:rFonts w:eastAsia="Arial"/>
              </w:rPr>
              <w:t xml:space="preserve">Transmit </w:t>
            </w:r>
            <w:r>
              <w:rPr>
                <w:rFonts w:eastAsia="Arial"/>
              </w:rPr>
              <w:t>WSA containing WRA</w:t>
            </w:r>
            <w:r w:rsidRPr="00EA5BF1">
              <w:rPr>
                <w:rFonts w:eastAsia="Arial"/>
              </w:rPr>
              <w:t xml:space="preserve"> </w:t>
            </w:r>
          </w:p>
        </w:tc>
      </w:tr>
      <w:tr w:rsidR="003619E3" w14:paraId="65DED0DD" w14:textId="77777777" w:rsidTr="003619E3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32BFB" w14:textId="77777777" w:rsidR="003619E3" w:rsidRPr="00CA4103" w:rsidRDefault="003619E3" w:rsidP="003619E3">
            <w:pPr>
              <w:spacing w:after="0"/>
              <w:ind w:left="79"/>
              <w:rPr>
                <w:rFonts w:eastAsia="Arial"/>
                <w:b/>
              </w:rPr>
            </w:pPr>
            <w:r w:rsidRPr="00CA4103">
              <w:rPr>
                <w:rFonts w:eastAsia="Arial"/>
                <w:b/>
              </w:rPr>
              <w:t>Configuration: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B2B75" w14:textId="77777777" w:rsidR="003619E3" w:rsidRPr="00EA5BF1" w:rsidRDefault="003619E3" w:rsidP="003619E3">
            <w:pPr>
              <w:spacing w:after="0"/>
              <w:ind w:left="79" w:right="91"/>
              <w:rPr>
                <w:rFonts w:eastAsia="Arial"/>
              </w:rPr>
            </w:pPr>
            <w:r>
              <w:t>IOP CFG 1</w:t>
            </w:r>
          </w:p>
        </w:tc>
      </w:tr>
      <w:tr w:rsidR="003619E3" w14:paraId="723E4F20" w14:textId="77777777" w:rsidTr="003619E3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F9251" w14:textId="77777777" w:rsidR="003619E3" w:rsidRPr="00CA4103" w:rsidRDefault="003619E3" w:rsidP="003619E3">
            <w:pPr>
              <w:spacing w:after="0"/>
              <w:ind w:left="79"/>
              <w:rPr>
                <w:rFonts w:eastAsia="Arial"/>
                <w:b/>
              </w:rPr>
            </w:pPr>
            <w:r w:rsidRPr="00CA4103">
              <w:rPr>
                <w:rFonts w:eastAsia="Arial"/>
                <w:b/>
              </w:rPr>
              <w:t>References: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CF3B5" w14:textId="77777777" w:rsidR="003619E3" w:rsidRPr="00EA5BF1" w:rsidRDefault="003619E3" w:rsidP="003619E3">
            <w:pPr>
              <w:spacing w:after="0"/>
              <w:ind w:left="79" w:right="91"/>
              <w:rPr>
                <w:rFonts w:eastAsia="Arial"/>
              </w:rPr>
            </w:pPr>
            <w:r>
              <w:t>[5]</w:t>
            </w:r>
          </w:p>
        </w:tc>
      </w:tr>
      <w:tr w:rsidR="003619E3" w14:paraId="392C9AF4" w14:textId="77777777" w:rsidTr="003619E3">
        <w:tc>
          <w:tcPr>
            <w:tcW w:w="92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E7FE0" w14:textId="77777777" w:rsidR="003619E3" w:rsidRPr="00CA4103" w:rsidRDefault="003619E3" w:rsidP="003619E3">
            <w:pPr>
              <w:spacing w:after="0"/>
              <w:ind w:left="79" w:right="91"/>
              <w:rPr>
                <w:rFonts w:eastAsia="Arial"/>
              </w:rPr>
            </w:pPr>
          </w:p>
        </w:tc>
      </w:tr>
      <w:tr w:rsidR="003619E3" w14:paraId="2C1E6F34" w14:textId="77777777" w:rsidTr="003619E3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14FAA" w14:textId="77777777" w:rsidR="003619E3" w:rsidRPr="00CA4103" w:rsidRDefault="003619E3" w:rsidP="003619E3">
            <w:pPr>
              <w:spacing w:after="0"/>
              <w:ind w:left="79"/>
              <w:rPr>
                <w:rFonts w:eastAsia="Arial"/>
                <w:b/>
              </w:rPr>
            </w:pPr>
            <w:r w:rsidRPr="00CA4103">
              <w:rPr>
                <w:rFonts w:eastAsia="Arial"/>
                <w:b/>
              </w:rPr>
              <w:t>Pre-test</w:t>
            </w:r>
          </w:p>
          <w:p w14:paraId="079A2279" w14:textId="77777777" w:rsidR="003619E3" w:rsidRPr="00CA4103" w:rsidRDefault="003619E3" w:rsidP="003619E3">
            <w:pPr>
              <w:spacing w:after="0"/>
              <w:ind w:left="79"/>
              <w:rPr>
                <w:rFonts w:eastAsia="Arial"/>
                <w:b/>
              </w:rPr>
            </w:pPr>
            <w:r w:rsidRPr="00CA4103">
              <w:rPr>
                <w:rFonts w:eastAsia="Arial"/>
                <w:b/>
              </w:rPr>
              <w:t>conditions: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2A3C4" w14:textId="00116E2F" w:rsidR="00F35A77" w:rsidRDefault="00F35A77" w:rsidP="00F35A77">
            <w:pPr>
              <w:spacing w:after="0"/>
              <w:ind w:right="91"/>
              <w:rPr>
                <w:ins w:id="287" w:author="Dmitri.Khijniak@7Layers.com" w:date="2017-05-03T12:43:00Z"/>
                <w:rFonts w:eastAsia="Arial"/>
              </w:rPr>
            </w:pPr>
            <w:r w:rsidRPr="00EA5BF1">
              <w:rPr>
                <w:rFonts w:eastAsia="Arial"/>
              </w:rPr>
              <w:t xml:space="preserve">Device A </w:t>
            </w:r>
            <w:ins w:id="288" w:author="Dmitri.Khijniak@7Layers.com" w:date="2017-05-03T12:43:00Z">
              <w:r>
                <w:rPr>
                  <w:rFonts w:eastAsia="Arial"/>
                </w:rPr>
                <w:t>can</w:t>
              </w:r>
            </w:ins>
            <w:r>
              <w:rPr>
                <w:rFonts w:eastAsia="Arial"/>
              </w:rPr>
              <w:t xml:space="preserve"> transmit </w:t>
            </w:r>
            <w:ins w:id="289" w:author="Dmitri.Khijniak@7Layers.com" w:date="2017-05-03T12:43:00Z">
              <w:r>
                <w:rPr>
                  <w:rFonts w:eastAsia="Arial"/>
                </w:rPr>
                <w:t>WSAs</w:t>
              </w:r>
            </w:ins>
          </w:p>
          <w:p w14:paraId="3F293D38" w14:textId="43C186E2" w:rsidR="003619E3" w:rsidRPr="00EA5BF1" w:rsidRDefault="00F35A77" w:rsidP="00F35A77">
            <w:pPr>
              <w:spacing w:after="0"/>
              <w:ind w:right="91"/>
              <w:rPr>
                <w:rFonts w:eastAsia="Arial"/>
              </w:rPr>
            </w:pPr>
            <w:ins w:id="290" w:author="Dmitri.Khijniak@7Layers.com" w:date="2017-05-03T12:43:00Z">
              <w:r w:rsidRPr="00EA5BF1">
                <w:rPr>
                  <w:rFonts w:eastAsia="Arial"/>
                </w:rPr>
                <w:t>Device B</w:t>
              </w:r>
              <w:r>
                <w:rPr>
                  <w:rFonts w:eastAsia="Arial"/>
                </w:rPr>
                <w:t xml:space="preserve"> </w:t>
              </w:r>
              <w:r w:rsidR="00697760">
                <w:rPr>
                  <w:rFonts w:eastAsia="Arial"/>
                </w:rPr>
                <w:t>can</w:t>
              </w:r>
            </w:ins>
            <w:r>
              <w:rPr>
                <w:rFonts w:eastAsia="Arial"/>
              </w:rPr>
              <w:t xml:space="preserve"> receive </w:t>
            </w:r>
            <w:ins w:id="291" w:author="Dmitri.Khijniak@7Layers.com" w:date="2017-05-03T12:43:00Z">
              <w:r>
                <w:rPr>
                  <w:rFonts w:eastAsia="Arial"/>
                </w:rPr>
                <w:t xml:space="preserve">and process </w:t>
              </w:r>
            </w:ins>
            <w:r w:rsidRPr="00EA5BF1">
              <w:rPr>
                <w:rFonts w:eastAsia="Arial"/>
              </w:rPr>
              <w:t>WS</w:t>
            </w:r>
            <w:r>
              <w:rPr>
                <w:rFonts w:eastAsia="Arial"/>
              </w:rPr>
              <w:t>As</w:t>
            </w:r>
          </w:p>
        </w:tc>
      </w:tr>
      <w:tr w:rsidR="003619E3" w14:paraId="6A608613" w14:textId="77777777" w:rsidTr="003619E3">
        <w:tc>
          <w:tcPr>
            <w:tcW w:w="9247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69CD9E9" w14:textId="77777777" w:rsidR="003619E3" w:rsidRPr="00EA5BF1" w:rsidRDefault="003619E3" w:rsidP="003619E3">
            <w:pPr>
              <w:spacing w:after="0"/>
            </w:pPr>
          </w:p>
        </w:tc>
      </w:tr>
      <w:tr w:rsidR="003619E3" w14:paraId="58536C08" w14:textId="77777777" w:rsidTr="003619E3">
        <w:tc>
          <w:tcPr>
            <w:tcW w:w="17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4047D38" w14:textId="77777777" w:rsidR="003619E3" w:rsidRPr="00CA4103" w:rsidRDefault="003619E3" w:rsidP="003619E3">
            <w:pPr>
              <w:spacing w:after="0"/>
              <w:jc w:val="center"/>
              <w:rPr>
                <w:rFonts w:eastAsia="Arial"/>
                <w:b/>
              </w:rPr>
            </w:pPr>
            <w:r w:rsidRPr="00CA4103">
              <w:rPr>
                <w:rFonts w:eastAsia="Arial"/>
                <w:b/>
              </w:rPr>
              <w:t>T</w:t>
            </w:r>
            <w:r w:rsidRPr="00CA4103">
              <w:rPr>
                <w:rFonts w:eastAsia="Arial"/>
                <w:b/>
                <w:spacing w:val="-1"/>
              </w:rPr>
              <w:t>e</w:t>
            </w:r>
            <w:r w:rsidRPr="00CA4103">
              <w:rPr>
                <w:rFonts w:eastAsia="Arial"/>
                <w:b/>
                <w:spacing w:val="1"/>
              </w:rPr>
              <w:t>s</w:t>
            </w:r>
            <w:r w:rsidRPr="00CA4103">
              <w:rPr>
                <w:rFonts w:eastAsia="Arial"/>
                <w:b/>
              </w:rPr>
              <w:t>t</w:t>
            </w:r>
            <w:r w:rsidRPr="00CA4103">
              <w:rPr>
                <w:rFonts w:eastAsia="Arial"/>
                <w:b/>
                <w:spacing w:val="-1"/>
              </w:rPr>
              <w:t xml:space="preserve"> </w:t>
            </w:r>
            <w:r w:rsidRPr="00CA4103">
              <w:rPr>
                <w:rFonts w:eastAsia="Arial"/>
                <w:b/>
                <w:spacing w:val="2"/>
              </w:rPr>
              <w:t>S</w:t>
            </w:r>
            <w:r w:rsidRPr="00CA4103">
              <w:rPr>
                <w:rFonts w:eastAsia="Arial"/>
                <w:b/>
                <w:spacing w:val="1"/>
              </w:rPr>
              <w:t>e</w:t>
            </w:r>
            <w:r w:rsidRPr="00CA4103">
              <w:rPr>
                <w:rFonts w:eastAsia="Arial"/>
                <w:b/>
                <w:spacing w:val="-2"/>
              </w:rPr>
              <w:t>q</w:t>
            </w:r>
            <w:r w:rsidRPr="00CA4103">
              <w:rPr>
                <w:rFonts w:eastAsia="Arial"/>
                <w:b/>
              </w:rPr>
              <w:t>u</w:t>
            </w:r>
            <w:r w:rsidRPr="00CA4103">
              <w:rPr>
                <w:rFonts w:eastAsia="Arial"/>
                <w:b/>
                <w:spacing w:val="1"/>
              </w:rPr>
              <w:t>e</w:t>
            </w:r>
            <w:r w:rsidRPr="00CA4103">
              <w:rPr>
                <w:rFonts w:eastAsia="Arial"/>
                <w:b/>
              </w:rPr>
              <w:t>n</w:t>
            </w:r>
            <w:r w:rsidRPr="00CA4103">
              <w:rPr>
                <w:rFonts w:eastAsia="Arial"/>
                <w:b/>
                <w:spacing w:val="-1"/>
              </w:rPr>
              <w:t>ce: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4798E" w14:textId="77777777" w:rsidR="003619E3" w:rsidRPr="00CA4103" w:rsidRDefault="003619E3" w:rsidP="003619E3">
            <w:pPr>
              <w:spacing w:after="0"/>
              <w:jc w:val="center"/>
              <w:rPr>
                <w:rFonts w:eastAsia="Arial"/>
                <w:b/>
              </w:rPr>
            </w:pPr>
            <w:r w:rsidRPr="00CA4103">
              <w:rPr>
                <w:rFonts w:eastAsia="Arial"/>
                <w:b/>
              </w:rPr>
              <w:t>St</w:t>
            </w:r>
            <w:r w:rsidRPr="00CA4103">
              <w:rPr>
                <w:rFonts w:eastAsia="Arial"/>
                <w:b/>
                <w:spacing w:val="1"/>
              </w:rPr>
              <w:t>e</w:t>
            </w:r>
            <w:r w:rsidRPr="00CA4103">
              <w:rPr>
                <w:rFonts w:eastAsia="Arial"/>
                <w:b/>
              </w:rPr>
              <w:t>p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7F681" w14:textId="77777777" w:rsidR="003619E3" w:rsidRPr="00CA4103" w:rsidRDefault="003619E3" w:rsidP="003619E3">
            <w:pPr>
              <w:spacing w:after="0"/>
              <w:ind w:left="93"/>
              <w:rPr>
                <w:rFonts w:eastAsia="Arial"/>
                <w:b/>
              </w:rPr>
            </w:pPr>
            <w:r w:rsidRPr="00CA4103">
              <w:rPr>
                <w:rFonts w:eastAsia="Arial"/>
                <w:b/>
                <w:spacing w:val="2"/>
              </w:rPr>
              <w:t>T</w:t>
            </w:r>
            <w:r w:rsidRPr="00CA4103">
              <w:rPr>
                <w:rFonts w:eastAsia="Arial"/>
                <w:b/>
                <w:spacing w:val="-3"/>
              </w:rPr>
              <w:t>y</w:t>
            </w:r>
            <w:r w:rsidRPr="00CA4103">
              <w:rPr>
                <w:rFonts w:eastAsia="Arial"/>
                <w:b/>
              </w:rPr>
              <w:t>pe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89C5D" w14:textId="77777777" w:rsidR="003619E3" w:rsidRPr="00CA4103" w:rsidRDefault="003619E3" w:rsidP="003619E3">
            <w:pPr>
              <w:spacing w:after="0"/>
              <w:ind w:left="93"/>
              <w:rPr>
                <w:rFonts w:eastAsia="Arial"/>
                <w:b/>
              </w:rPr>
            </w:pPr>
            <w:r w:rsidRPr="00CA4103">
              <w:rPr>
                <w:rFonts w:eastAsia="Arial"/>
                <w:b/>
              </w:rPr>
              <w:t>D</w:t>
            </w:r>
            <w:r w:rsidRPr="00CA4103">
              <w:rPr>
                <w:rFonts w:eastAsia="Arial"/>
                <w:b/>
                <w:spacing w:val="1"/>
              </w:rPr>
              <w:t>e</w:t>
            </w:r>
            <w:r w:rsidRPr="00CA4103">
              <w:rPr>
                <w:rFonts w:eastAsia="Arial"/>
                <w:b/>
                <w:spacing w:val="-1"/>
              </w:rPr>
              <w:t>sc</w:t>
            </w:r>
            <w:r w:rsidRPr="00CA4103">
              <w:rPr>
                <w:rFonts w:eastAsia="Arial"/>
                <w:b/>
                <w:spacing w:val="2"/>
              </w:rPr>
              <w:t>r</w:t>
            </w:r>
            <w:r w:rsidRPr="00CA4103">
              <w:rPr>
                <w:rFonts w:eastAsia="Arial"/>
                <w:b/>
              </w:rPr>
              <w:t>ip</w:t>
            </w:r>
            <w:r w:rsidRPr="00CA4103">
              <w:rPr>
                <w:rFonts w:eastAsia="Arial"/>
                <w:b/>
                <w:spacing w:val="-2"/>
              </w:rPr>
              <w:t>t</w:t>
            </w:r>
            <w:r w:rsidRPr="00CA4103">
              <w:rPr>
                <w:rFonts w:eastAsia="Arial"/>
                <w:b/>
                <w:spacing w:val="2"/>
              </w:rPr>
              <w:t>i</w:t>
            </w:r>
            <w:r w:rsidRPr="00CA4103">
              <w:rPr>
                <w:rFonts w:eastAsia="Arial"/>
                <w:b/>
              </w:rPr>
              <w:t>on</w:t>
            </w:r>
          </w:p>
        </w:tc>
      </w:tr>
      <w:tr w:rsidR="003619E3" w14:paraId="10408D38" w14:textId="77777777" w:rsidTr="003619E3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3645D5B" w14:textId="77777777" w:rsidR="003619E3" w:rsidRPr="00EA5BF1" w:rsidRDefault="003619E3" w:rsidP="003619E3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E157F" w14:textId="77777777" w:rsidR="003619E3" w:rsidRPr="00EA5BF1" w:rsidRDefault="003619E3" w:rsidP="003619E3">
            <w:pPr>
              <w:spacing w:after="0"/>
              <w:jc w:val="center"/>
              <w:rPr>
                <w:rFonts w:eastAsia="Arial"/>
              </w:rPr>
            </w:pPr>
            <w:r w:rsidRPr="00EA5BF1">
              <w:rPr>
                <w:rFonts w:eastAsia="Arial"/>
              </w:rPr>
              <w:t>1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B6DC6" w14:textId="77777777" w:rsidR="003619E3" w:rsidRPr="00EA5BF1" w:rsidRDefault="003619E3" w:rsidP="003619E3">
            <w:pPr>
              <w:spacing w:after="0"/>
              <w:ind w:left="93"/>
              <w:rPr>
                <w:rFonts w:eastAsia="Arial"/>
              </w:rPr>
            </w:pPr>
            <w:r w:rsidRPr="00EA5BF1">
              <w:rPr>
                <w:rFonts w:eastAsia="Arial"/>
              </w:rPr>
              <w:t>Configure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F0718" w14:textId="77777777" w:rsidR="003619E3" w:rsidRDefault="003619E3" w:rsidP="003619E3">
            <w:pPr>
              <w:spacing w:after="0"/>
              <w:ind w:left="93"/>
              <w:rPr>
                <w:rFonts w:eastAsia="Arial"/>
              </w:rPr>
            </w:pPr>
            <w:r w:rsidRPr="00EA5BF1">
              <w:rPr>
                <w:rFonts w:eastAsia="Arial"/>
              </w:rPr>
              <w:t>Device</w:t>
            </w:r>
            <w:r>
              <w:rPr>
                <w:rFonts w:eastAsia="Arial"/>
              </w:rPr>
              <w:t xml:space="preserve"> A is configured to transmit WSAs containing:</w:t>
            </w:r>
          </w:p>
          <w:p w14:paraId="4C9FE61B" w14:textId="77777777" w:rsidR="003619E3" w:rsidRDefault="003619E3" w:rsidP="003619E3">
            <w:pPr>
              <w:pStyle w:val="ListParagraph"/>
              <w:numPr>
                <w:ilvl w:val="0"/>
                <w:numId w:val="8"/>
              </w:numPr>
              <w:spacing w:after="0"/>
              <w:ind w:left="540"/>
              <w:rPr>
                <w:rFonts w:eastAsia="Arial"/>
              </w:rPr>
            </w:pPr>
            <w:r w:rsidRPr="0004401A">
              <w:rPr>
                <w:rFonts w:eastAsia="Arial"/>
              </w:rPr>
              <w:t>WSA Header</w:t>
            </w:r>
          </w:p>
          <w:p w14:paraId="2D4B711A" w14:textId="77777777" w:rsidR="003619E3" w:rsidRPr="00185E20" w:rsidRDefault="003619E3" w:rsidP="003619E3">
            <w:pPr>
              <w:pStyle w:val="ListParagraph"/>
              <w:numPr>
                <w:ilvl w:val="1"/>
                <w:numId w:val="8"/>
              </w:numPr>
              <w:spacing w:after="0"/>
              <w:ind w:left="900"/>
              <w:rPr>
                <w:rFonts w:eastAsia="Arial"/>
              </w:rPr>
            </w:pPr>
            <w:r w:rsidRPr="00185E20">
              <w:rPr>
                <w:rFonts w:eastAsia="Arial"/>
              </w:rPr>
              <w:t>Repeat Rate, 3D Location, Advertiser ID</w:t>
            </w:r>
          </w:p>
          <w:p w14:paraId="423EBD60" w14:textId="77777777" w:rsidR="003619E3" w:rsidRDefault="003619E3" w:rsidP="003619E3">
            <w:pPr>
              <w:pStyle w:val="ListParagraph"/>
              <w:numPr>
                <w:ilvl w:val="0"/>
                <w:numId w:val="8"/>
              </w:numPr>
              <w:spacing w:after="0"/>
              <w:ind w:left="540"/>
              <w:rPr>
                <w:rFonts w:eastAsia="Arial"/>
              </w:rPr>
            </w:pPr>
            <w:r>
              <w:rPr>
                <w:rFonts w:eastAsia="Arial"/>
              </w:rPr>
              <w:t>Service Info (2 segments)</w:t>
            </w:r>
          </w:p>
          <w:p w14:paraId="7BF3D7ED" w14:textId="77777777" w:rsidR="003619E3" w:rsidRDefault="003619E3" w:rsidP="003619E3">
            <w:pPr>
              <w:pStyle w:val="ListParagraph"/>
              <w:numPr>
                <w:ilvl w:val="1"/>
                <w:numId w:val="8"/>
              </w:numPr>
              <w:spacing w:after="0"/>
              <w:ind w:left="900"/>
              <w:rPr>
                <w:rFonts w:eastAsia="Arial"/>
              </w:rPr>
            </w:pPr>
            <w:r>
              <w:rPr>
                <w:rFonts w:eastAsia="Arial"/>
              </w:rPr>
              <w:t>Segment 1</w:t>
            </w:r>
          </w:p>
          <w:p w14:paraId="54AF86F3" w14:textId="762F73DE" w:rsidR="003619E3" w:rsidRPr="003064DE" w:rsidRDefault="003619E3" w:rsidP="003619E3">
            <w:pPr>
              <w:pStyle w:val="ListParagraph"/>
              <w:numPr>
                <w:ilvl w:val="2"/>
                <w:numId w:val="8"/>
              </w:numPr>
              <w:spacing w:after="0"/>
              <w:ind w:left="1260"/>
              <w:rPr>
                <w:rFonts w:eastAsia="Arial"/>
              </w:rPr>
            </w:pPr>
            <w:r w:rsidRPr="003064DE">
              <w:rPr>
                <w:rFonts w:eastAsia="Arial"/>
              </w:rPr>
              <w:t>PSID, PSC</w:t>
            </w:r>
            <w:r>
              <w:rPr>
                <w:rFonts w:eastAsia="Arial"/>
              </w:rPr>
              <w:t xml:space="preserve">, Channel Index </w:t>
            </w:r>
          </w:p>
          <w:p w14:paraId="6CD8E8D3" w14:textId="77777777" w:rsidR="003619E3" w:rsidRDefault="003619E3" w:rsidP="003619E3">
            <w:pPr>
              <w:pStyle w:val="ListParagraph"/>
              <w:numPr>
                <w:ilvl w:val="1"/>
                <w:numId w:val="8"/>
              </w:numPr>
              <w:spacing w:after="0"/>
              <w:ind w:left="900"/>
              <w:rPr>
                <w:rFonts w:eastAsia="Arial"/>
              </w:rPr>
            </w:pPr>
            <w:r>
              <w:rPr>
                <w:rFonts w:eastAsia="Arial"/>
              </w:rPr>
              <w:t>Segment 2</w:t>
            </w:r>
          </w:p>
          <w:p w14:paraId="5868CA9B" w14:textId="0004F902" w:rsidR="003619E3" w:rsidRPr="00185E20" w:rsidRDefault="003619E3" w:rsidP="003619E3">
            <w:pPr>
              <w:pStyle w:val="ListParagraph"/>
              <w:numPr>
                <w:ilvl w:val="2"/>
                <w:numId w:val="8"/>
              </w:numPr>
              <w:spacing w:after="0"/>
              <w:ind w:left="1260"/>
              <w:rPr>
                <w:rFonts w:eastAsia="Arial"/>
              </w:rPr>
            </w:pPr>
            <w:r w:rsidRPr="00185E20">
              <w:rPr>
                <w:rFonts w:eastAsia="Arial"/>
              </w:rPr>
              <w:t xml:space="preserve">PSID, PSC, </w:t>
            </w:r>
            <w:r>
              <w:rPr>
                <w:rFonts w:eastAsia="Arial"/>
              </w:rPr>
              <w:t xml:space="preserve">Channel Index, </w:t>
            </w:r>
            <w:r w:rsidRPr="00185E20">
              <w:rPr>
                <w:rFonts w:eastAsia="Arial"/>
              </w:rPr>
              <w:t>IPv6, Service Port, Provider MAC address</w:t>
            </w:r>
            <w:r w:rsidR="00B1289B">
              <w:rPr>
                <w:rFonts w:eastAsia="Arial"/>
              </w:rPr>
              <w:t xml:space="preserve">, </w:t>
            </w:r>
            <w:r w:rsidR="00B1289B" w:rsidRPr="00E22969">
              <w:t>RcpiThreshold</w:t>
            </w:r>
            <w:r w:rsidR="00B1289B">
              <w:t xml:space="preserve">, </w:t>
            </w:r>
            <w:r w:rsidR="00B1289B" w:rsidRPr="00E22969">
              <w:t>WsaCountThreshold</w:t>
            </w:r>
            <w:r w:rsidR="00B1289B">
              <w:t xml:space="preserve">, </w:t>
            </w:r>
            <w:r w:rsidR="00B1289B" w:rsidRPr="00E22969">
              <w:t>WsaCountThresholdInterval</w:t>
            </w:r>
          </w:p>
          <w:p w14:paraId="47318223" w14:textId="77777777" w:rsidR="003619E3" w:rsidRDefault="003619E3" w:rsidP="003619E3">
            <w:pPr>
              <w:pStyle w:val="ListParagraph"/>
              <w:numPr>
                <w:ilvl w:val="0"/>
                <w:numId w:val="8"/>
              </w:numPr>
              <w:spacing w:after="0"/>
              <w:ind w:left="540"/>
              <w:rPr>
                <w:rFonts w:eastAsia="Arial"/>
              </w:rPr>
            </w:pPr>
            <w:r>
              <w:rPr>
                <w:rFonts w:eastAsia="Arial"/>
              </w:rPr>
              <w:t>Channel Info Segment</w:t>
            </w:r>
          </w:p>
          <w:p w14:paraId="1E1F4C93" w14:textId="77777777" w:rsidR="003619E3" w:rsidRDefault="003619E3" w:rsidP="003619E3">
            <w:pPr>
              <w:pStyle w:val="ListParagraph"/>
              <w:numPr>
                <w:ilvl w:val="1"/>
                <w:numId w:val="8"/>
              </w:numPr>
              <w:spacing w:after="0"/>
              <w:ind w:left="900"/>
              <w:rPr>
                <w:rFonts w:eastAsia="Arial"/>
              </w:rPr>
            </w:pPr>
            <w:r w:rsidRPr="00185E20">
              <w:rPr>
                <w:rFonts w:eastAsia="Arial"/>
              </w:rPr>
              <w:t>Channel Number, Power Level, Data Rate</w:t>
            </w:r>
            <w:r>
              <w:rPr>
                <w:rFonts w:eastAsia="Arial"/>
              </w:rPr>
              <w:t>, Adaptable, EDCA values, alternating SCH</w:t>
            </w:r>
          </w:p>
          <w:p w14:paraId="5E670177" w14:textId="0AA7C3AE" w:rsidR="003619E3" w:rsidRDefault="003619E3" w:rsidP="003619E3">
            <w:pPr>
              <w:pStyle w:val="ListParagraph"/>
              <w:numPr>
                <w:ilvl w:val="0"/>
                <w:numId w:val="8"/>
              </w:numPr>
              <w:spacing w:after="0"/>
              <w:ind w:left="540"/>
              <w:rPr>
                <w:rFonts w:eastAsia="Arial"/>
              </w:rPr>
            </w:pPr>
            <w:r>
              <w:rPr>
                <w:rFonts w:eastAsia="Arial"/>
              </w:rPr>
              <w:t>WAVE Router Advertisement</w:t>
            </w:r>
          </w:p>
          <w:p w14:paraId="515A4CC9" w14:textId="7960E2F7" w:rsidR="003619E3" w:rsidRPr="00B1289B" w:rsidRDefault="00B1289B" w:rsidP="003619E3">
            <w:pPr>
              <w:pStyle w:val="ListParagraph"/>
              <w:numPr>
                <w:ilvl w:val="1"/>
                <w:numId w:val="8"/>
              </w:numPr>
              <w:spacing w:after="0"/>
              <w:ind w:left="900"/>
              <w:rPr>
                <w:rFonts w:eastAsia="Arial"/>
              </w:rPr>
            </w:pPr>
            <w:r w:rsidRPr="00E22969">
              <w:t>Lifetime</w:t>
            </w:r>
            <w:r>
              <w:t xml:space="preserve">, </w:t>
            </w:r>
            <w:r w:rsidRPr="00E22969">
              <w:t>ipPrefix</w:t>
            </w:r>
            <w:r>
              <w:t>, i</w:t>
            </w:r>
            <w:r w:rsidRPr="00E22969">
              <w:t>pPrefix</w:t>
            </w:r>
            <w:r>
              <w:t xml:space="preserve">Length, </w:t>
            </w:r>
            <w:r w:rsidRPr="00E22969">
              <w:t>defaultGateway</w:t>
            </w:r>
            <w:r>
              <w:t xml:space="preserve">, </w:t>
            </w:r>
            <w:r w:rsidRPr="00E22969">
              <w:t>primaryDns</w:t>
            </w:r>
            <w:r>
              <w:t>, Gateway MAC, Secondary DNS</w:t>
            </w:r>
          </w:p>
        </w:tc>
      </w:tr>
      <w:tr w:rsidR="003619E3" w14:paraId="0740AC39" w14:textId="77777777" w:rsidTr="003619E3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7765ACA" w14:textId="77777777" w:rsidR="003619E3" w:rsidRPr="00EA5BF1" w:rsidRDefault="003619E3" w:rsidP="003619E3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5A8C3" w14:textId="77777777" w:rsidR="003619E3" w:rsidRPr="00EA5BF1" w:rsidRDefault="003619E3" w:rsidP="003619E3">
            <w:pPr>
              <w:spacing w:after="0"/>
              <w:jc w:val="center"/>
              <w:rPr>
                <w:rFonts w:eastAsia="Arial"/>
              </w:rPr>
            </w:pPr>
            <w:r w:rsidRPr="00EA5BF1">
              <w:rPr>
                <w:rFonts w:eastAsia="Arial"/>
              </w:rPr>
              <w:t>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80F37" w14:textId="77777777" w:rsidR="003619E3" w:rsidRPr="00EA5BF1" w:rsidRDefault="003619E3" w:rsidP="003619E3">
            <w:pPr>
              <w:spacing w:after="0"/>
              <w:ind w:left="93"/>
              <w:rPr>
                <w:rFonts w:eastAsia="Arial"/>
              </w:rPr>
            </w:pPr>
            <w:r w:rsidRPr="00EA5BF1">
              <w:rPr>
                <w:rFonts w:eastAsia="Arial"/>
              </w:rPr>
              <w:t>Stimulus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C8AAB" w14:textId="77777777" w:rsidR="003619E3" w:rsidRPr="00EA5BF1" w:rsidRDefault="003619E3" w:rsidP="003619E3">
            <w:pPr>
              <w:spacing w:after="0"/>
              <w:ind w:left="93"/>
              <w:rPr>
                <w:rFonts w:eastAsia="Arial"/>
              </w:rPr>
            </w:pPr>
            <w:r>
              <w:rPr>
                <w:rFonts w:eastAsia="Arial"/>
              </w:rPr>
              <w:t>Device A transmits WSAs</w:t>
            </w:r>
          </w:p>
        </w:tc>
      </w:tr>
      <w:tr w:rsidR="003619E3" w14:paraId="5C97B671" w14:textId="77777777" w:rsidTr="003619E3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71BC1F9" w14:textId="77777777" w:rsidR="003619E3" w:rsidRPr="00EA5BF1" w:rsidRDefault="003619E3" w:rsidP="003619E3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D614B" w14:textId="77777777" w:rsidR="003619E3" w:rsidRPr="00EA5BF1" w:rsidRDefault="003619E3" w:rsidP="003619E3">
            <w:pPr>
              <w:spacing w:after="0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3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A7367" w14:textId="77777777" w:rsidR="003619E3" w:rsidRPr="00EA5BF1" w:rsidRDefault="003619E3" w:rsidP="003619E3">
            <w:pPr>
              <w:spacing w:after="0"/>
              <w:ind w:left="93"/>
              <w:rPr>
                <w:rFonts w:eastAsia="Arial"/>
              </w:rPr>
            </w:pPr>
            <w:r>
              <w:rPr>
                <w:rFonts w:eastAsia="Arial"/>
              </w:rPr>
              <w:t>Verify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A2B9B" w14:textId="24266176" w:rsidR="003619E3" w:rsidRDefault="003619E3" w:rsidP="003619E3">
            <w:pPr>
              <w:spacing w:after="0"/>
              <w:ind w:left="93"/>
              <w:rPr>
                <w:rFonts w:eastAsia="Arial"/>
              </w:rPr>
            </w:pPr>
            <w:r>
              <w:rPr>
                <w:rFonts w:eastAsia="Arial"/>
              </w:rPr>
              <w:t>WSA message</w:t>
            </w:r>
            <w:r w:rsidR="00B1289B">
              <w:rPr>
                <w:rFonts w:eastAsia="Arial"/>
              </w:rPr>
              <w:t>s</w:t>
            </w:r>
            <w:r>
              <w:rPr>
                <w:rFonts w:eastAsia="Arial"/>
              </w:rPr>
              <w:t xml:space="preserve"> </w:t>
            </w:r>
            <w:r w:rsidR="00B1289B">
              <w:rPr>
                <w:rFonts w:eastAsia="Arial"/>
              </w:rPr>
              <w:t>are</w:t>
            </w:r>
            <w:r>
              <w:rPr>
                <w:rFonts w:eastAsia="Arial"/>
              </w:rPr>
              <w:t xml:space="preserve"> transmitted as WSM</w:t>
            </w:r>
            <w:r w:rsidR="00B1289B">
              <w:rPr>
                <w:rFonts w:eastAsia="Arial"/>
              </w:rPr>
              <w:t>s</w:t>
            </w:r>
            <w:r>
              <w:rPr>
                <w:rFonts w:eastAsia="Arial"/>
              </w:rPr>
              <w:t xml:space="preserve"> </w:t>
            </w:r>
            <w:r w:rsidRPr="00EA5BF1">
              <w:rPr>
                <w:rFonts w:eastAsia="Arial"/>
              </w:rPr>
              <w:t xml:space="preserve">with N-Header containing Subtype, TPID, PSID </w:t>
            </w:r>
            <w:r>
              <w:rPr>
                <w:rFonts w:eastAsia="Arial"/>
              </w:rPr>
              <w:t xml:space="preserve">= 0p80-07 </w:t>
            </w:r>
            <w:r w:rsidRPr="00EA5BF1">
              <w:rPr>
                <w:rFonts w:eastAsia="Arial"/>
              </w:rPr>
              <w:t xml:space="preserve">and WSM </w:t>
            </w:r>
            <w:r>
              <w:rPr>
                <w:rFonts w:eastAsia="Arial"/>
              </w:rPr>
              <w:t>Data containing WSA in Ieee1609dot2Data</w:t>
            </w:r>
            <w:r w:rsidR="00D36782">
              <w:rPr>
                <w:rFonts w:eastAsia="Arial"/>
              </w:rPr>
              <w:t>, WSA version is 3</w:t>
            </w:r>
          </w:p>
        </w:tc>
      </w:tr>
      <w:tr w:rsidR="003619E3" w14:paraId="58C43711" w14:textId="77777777" w:rsidTr="003619E3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33F04C9" w14:textId="77777777" w:rsidR="003619E3" w:rsidRPr="00EA5BF1" w:rsidRDefault="003619E3" w:rsidP="003619E3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776E6" w14:textId="77777777" w:rsidR="003619E3" w:rsidRPr="00EA5BF1" w:rsidRDefault="003619E3" w:rsidP="003619E3">
            <w:pPr>
              <w:spacing w:after="0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4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93444" w14:textId="77777777" w:rsidR="003619E3" w:rsidRPr="00EA5BF1" w:rsidRDefault="003619E3" w:rsidP="003619E3">
            <w:pPr>
              <w:spacing w:after="0"/>
              <w:ind w:left="93"/>
              <w:rPr>
                <w:rFonts w:eastAsia="Arial"/>
              </w:rPr>
            </w:pPr>
            <w:r>
              <w:rPr>
                <w:rFonts w:eastAsia="Arial"/>
              </w:rPr>
              <w:t>Verify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6DEF4" w14:textId="77777777" w:rsidR="003619E3" w:rsidRDefault="003619E3" w:rsidP="003619E3">
            <w:pPr>
              <w:spacing w:after="0"/>
              <w:ind w:left="93"/>
              <w:rPr>
                <w:rFonts w:eastAsia="Arial"/>
              </w:rPr>
            </w:pPr>
            <w:r>
              <w:rPr>
                <w:rFonts w:eastAsia="Arial"/>
              </w:rPr>
              <w:t>WSA contents include all fields configured in step 1</w:t>
            </w:r>
          </w:p>
        </w:tc>
      </w:tr>
      <w:tr w:rsidR="003619E3" w14:paraId="051AA637" w14:textId="77777777" w:rsidTr="003619E3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A816DE6" w14:textId="77777777" w:rsidR="003619E3" w:rsidRPr="00EA5BF1" w:rsidRDefault="003619E3" w:rsidP="003619E3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211E1" w14:textId="77777777" w:rsidR="003619E3" w:rsidRDefault="003619E3" w:rsidP="003619E3">
            <w:pPr>
              <w:spacing w:after="0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5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4D25C" w14:textId="77777777" w:rsidR="003619E3" w:rsidRDefault="003619E3" w:rsidP="003619E3">
            <w:pPr>
              <w:spacing w:after="0"/>
              <w:ind w:left="93"/>
              <w:rPr>
                <w:rFonts w:eastAsia="Arial"/>
              </w:rPr>
            </w:pPr>
            <w:r>
              <w:rPr>
                <w:rFonts w:eastAsia="Arial"/>
              </w:rPr>
              <w:t>Verify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6E34C" w14:textId="77777777" w:rsidR="003619E3" w:rsidRDefault="003619E3" w:rsidP="003619E3">
            <w:pPr>
              <w:spacing w:after="0"/>
              <w:ind w:left="93"/>
              <w:rPr>
                <w:rFonts w:eastAsia="Arial"/>
              </w:rPr>
            </w:pPr>
            <w:r>
              <w:rPr>
                <w:rFonts w:eastAsia="Arial"/>
              </w:rPr>
              <w:t>WSA transmitted with repeat period which vary by no more than 10% from the expected rate included in Step 1</w:t>
            </w:r>
          </w:p>
        </w:tc>
      </w:tr>
      <w:tr w:rsidR="003619E3" w14:paraId="50DDCF52" w14:textId="77777777" w:rsidTr="003619E3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A674A05" w14:textId="77777777" w:rsidR="003619E3" w:rsidRPr="00EA5BF1" w:rsidRDefault="003619E3" w:rsidP="003619E3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F8AF2" w14:textId="77777777" w:rsidR="003619E3" w:rsidRPr="00EA5BF1" w:rsidRDefault="003619E3" w:rsidP="003619E3">
            <w:pPr>
              <w:spacing w:after="0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6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21351" w14:textId="77777777" w:rsidR="003619E3" w:rsidRPr="00EA5BF1" w:rsidRDefault="003619E3" w:rsidP="003619E3">
            <w:pPr>
              <w:spacing w:after="0"/>
              <w:ind w:left="93"/>
              <w:rPr>
                <w:rFonts w:eastAsia="Arial"/>
              </w:rPr>
            </w:pPr>
            <w:r w:rsidRPr="00EA5BF1">
              <w:rPr>
                <w:rFonts w:eastAsia="Arial"/>
              </w:rPr>
              <w:t>Verify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C0D7A" w14:textId="77777777" w:rsidR="003619E3" w:rsidRPr="00EA5BF1" w:rsidRDefault="003619E3" w:rsidP="003619E3">
            <w:pPr>
              <w:spacing w:after="0"/>
              <w:ind w:left="93"/>
              <w:rPr>
                <w:rFonts w:eastAsia="Arial"/>
              </w:rPr>
            </w:pPr>
            <w:r w:rsidRPr="00EA5BF1">
              <w:rPr>
                <w:rFonts w:eastAsia="Arial"/>
              </w:rPr>
              <w:t xml:space="preserve">Device B </w:t>
            </w:r>
            <w:r>
              <w:rPr>
                <w:rFonts w:eastAsia="Arial"/>
              </w:rPr>
              <w:t>received</w:t>
            </w:r>
            <w:r w:rsidRPr="00EA5BF1">
              <w:rPr>
                <w:rFonts w:eastAsia="Arial"/>
              </w:rPr>
              <w:t xml:space="preserve"> </w:t>
            </w:r>
            <w:r>
              <w:rPr>
                <w:rFonts w:eastAsia="Arial"/>
              </w:rPr>
              <w:t>WSM/WSAs and updated its MIB UserAvailableServiceTable with WSA contents</w:t>
            </w:r>
          </w:p>
        </w:tc>
      </w:tr>
      <w:tr w:rsidR="003619E3" w14:paraId="5772AABE" w14:textId="77777777" w:rsidTr="00D36782">
        <w:tc>
          <w:tcPr>
            <w:tcW w:w="1777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86759FF" w14:textId="77777777" w:rsidR="003619E3" w:rsidRPr="00EA5BF1" w:rsidRDefault="003619E3" w:rsidP="003619E3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48A57" w14:textId="1F085268" w:rsidR="003619E3" w:rsidRPr="00EA5BF1" w:rsidRDefault="003619E3" w:rsidP="003619E3">
            <w:pPr>
              <w:spacing w:after="0"/>
              <w:jc w:val="center"/>
              <w:rPr>
                <w:rFonts w:eastAsia="Arial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C0B5D" w14:textId="27459C3C" w:rsidR="003619E3" w:rsidRPr="00EA5BF1" w:rsidRDefault="003619E3" w:rsidP="003619E3">
            <w:pPr>
              <w:spacing w:after="0"/>
              <w:ind w:left="93"/>
              <w:rPr>
                <w:rFonts w:eastAsia="Arial"/>
              </w:rPr>
            </w:pP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CCDDF" w14:textId="5D4176BF" w:rsidR="003619E3" w:rsidRPr="00EA5BF1" w:rsidRDefault="003619E3" w:rsidP="003619E3">
            <w:pPr>
              <w:spacing w:after="0"/>
              <w:ind w:left="93"/>
              <w:rPr>
                <w:rFonts w:eastAsia="Arial"/>
              </w:rPr>
            </w:pPr>
          </w:p>
        </w:tc>
      </w:tr>
    </w:tbl>
    <w:p w14:paraId="18770494" w14:textId="5854B356" w:rsidR="003619E3" w:rsidRDefault="003619E3" w:rsidP="0049741F"/>
    <w:p w14:paraId="7A47E3DD" w14:textId="2FCC03C6" w:rsidR="009E68C0" w:rsidRPr="009E68C0" w:rsidRDefault="009E68C0" w:rsidP="00590991">
      <w:pPr>
        <w:pStyle w:val="Heading3"/>
      </w:pPr>
      <w:bookmarkStart w:id="292" w:name="_Toc481578644"/>
      <w:bookmarkStart w:id="293" w:name="_Toc481426075"/>
      <w:r w:rsidRPr="009E68C0">
        <w:t xml:space="preserve">IOP TC </w:t>
      </w:r>
      <w:r>
        <w:t>WSA 3</w:t>
      </w:r>
      <w:bookmarkEnd w:id="292"/>
      <w:bookmarkEnd w:id="293"/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77"/>
        <w:gridCol w:w="900"/>
        <w:gridCol w:w="1440"/>
        <w:gridCol w:w="5130"/>
      </w:tblGrid>
      <w:tr w:rsidR="004A4F30" w:rsidRPr="00330017" w14:paraId="66463311" w14:textId="77777777" w:rsidTr="002F3F55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9" w:type="dxa"/>
            </w:tcMar>
          </w:tcPr>
          <w:p w14:paraId="00D6FD40" w14:textId="5D87C589" w:rsidR="004A4F30" w:rsidRPr="004645E3" w:rsidRDefault="004A4F30" w:rsidP="00C512F5">
            <w:pPr>
              <w:spacing w:after="0"/>
              <w:rPr>
                <w:b/>
              </w:rPr>
            </w:pPr>
            <w:r w:rsidRPr="004645E3">
              <w:rPr>
                <w:b/>
              </w:rPr>
              <w:t>I</w:t>
            </w:r>
            <w:r w:rsidRPr="004645E3">
              <w:rPr>
                <w:b/>
                <w:spacing w:val="-2"/>
              </w:rPr>
              <w:t>d</w:t>
            </w:r>
            <w:r w:rsidRPr="004645E3">
              <w:rPr>
                <w:b/>
                <w:spacing w:val="1"/>
              </w:rPr>
              <w:t>e</w:t>
            </w:r>
            <w:r w:rsidRPr="004645E3">
              <w:rPr>
                <w:b/>
              </w:rPr>
              <w:t>n</w:t>
            </w:r>
            <w:r w:rsidRPr="004645E3">
              <w:rPr>
                <w:b/>
                <w:spacing w:val="-2"/>
              </w:rPr>
              <w:t>t</w:t>
            </w:r>
            <w:r w:rsidRPr="004645E3">
              <w:rPr>
                <w:b/>
                <w:spacing w:val="2"/>
              </w:rPr>
              <w:t>i</w:t>
            </w:r>
            <w:r w:rsidRPr="004645E3">
              <w:rPr>
                <w:b/>
                <w:spacing w:val="-2"/>
              </w:rPr>
              <w:t>f</w:t>
            </w:r>
            <w:r w:rsidRPr="004645E3">
              <w:rPr>
                <w:b/>
                <w:spacing w:val="2"/>
              </w:rPr>
              <w:t>i</w:t>
            </w:r>
            <w:r w:rsidRPr="004645E3">
              <w:rPr>
                <w:b/>
                <w:spacing w:val="-1"/>
              </w:rPr>
              <w:t>e</w:t>
            </w:r>
            <w:r w:rsidRPr="004645E3">
              <w:rPr>
                <w:b/>
                <w:spacing w:val="2"/>
              </w:rPr>
              <w:t>r</w:t>
            </w:r>
            <w:r w:rsidRPr="004645E3">
              <w:rPr>
                <w:b/>
              </w:rPr>
              <w:t>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9" w:type="dxa"/>
            </w:tcMar>
          </w:tcPr>
          <w:p w14:paraId="52BE36B9" w14:textId="31C7E267" w:rsidR="004A4F30" w:rsidRPr="00DD546B" w:rsidRDefault="00F14F3E" w:rsidP="00C512F5">
            <w:pPr>
              <w:spacing w:after="0"/>
            </w:pPr>
            <w:r>
              <w:rPr>
                <w:rFonts w:eastAsia="Arial"/>
              </w:rPr>
              <w:t xml:space="preserve"> IOP TC </w:t>
            </w:r>
            <w:r w:rsidR="00A57FE6">
              <w:rPr>
                <w:rFonts w:eastAsia="Arial"/>
              </w:rPr>
              <w:t>WSA 3</w:t>
            </w:r>
          </w:p>
        </w:tc>
      </w:tr>
      <w:tr w:rsidR="004A4F30" w:rsidRPr="00330017" w14:paraId="69E34F94" w14:textId="77777777" w:rsidTr="002F3F55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9" w:type="dxa"/>
            </w:tcMar>
          </w:tcPr>
          <w:p w14:paraId="2E221301" w14:textId="39E7702B" w:rsidR="004A4F30" w:rsidRPr="004645E3" w:rsidRDefault="004A4F30" w:rsidP="00C512F5">
            <w:pPr>
              <w:spacing w:after="0"/>
              <w:rPr>
                <w:b/>
              </w:rPr>
            </w:pPr>
            <w:r w:rsidRPr="004645E3">
              <w:rPr>
                <w:b/>
                <w:spacing w:val="-1"/>
              </w:rPr>
              <w:t>Summary: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9" w:type="dxa"/>
            </w:tcMar>
          </w:tcPr>
          <w:p w14:paraId="6C3FE28E" w14:textId="36D47488" w:rsidR="004A4F30" w:rsidRPr="00DD546B" w:rsidRDefault="006C21D2" w:rsidP="00C512F5">
            <w:pPr>
              <w:spacing w:after="0"/>
            </w:pPr>
            <w:r>
              <w:t xml:space="preserve"> </w:t>
            </w:r>
            <w:r w:rsidR="004A4F30" w:rsidRPr="00DD546B">
              <w:t xml:space="preserve">Transmit WSA </w:t>
            </w:r>
            <w:r w:rsidR="00200B27">
              <w:t xml:space="preserve">with </w:t>
            </w:r>
            <w:r w:rsidR="001A720F">
              <w:t xml:space="preserve">valid </w:t>
            </w:r>
            <w:r w:rsidR="00200B27" w:rsidRPr="00DD546B">
              <w:t xml:space="preserve">1609.2 </w:t>
            </w:r>
            <w:r w:rsidR="004A4F30" w:rsidRPr="00DD546B">
              <w:t>security header</w:t>
            </w:r>
          </w:p>
        </w:tc>
      </w:tr>
      <w:tr w:rsidR="004A4F30" w:rsidRPr="00330017" w14:paraId="7C11D345" w14:textId="77777777" w:rsidTr="002F3F55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9" w:type="dxa"/>
            </w:tcMar>
          </w:tcPr>
          <w:p w14:paraId="5070D37B" w14:textId="12E10D9A" w:rsidR="004A4F30" w:rsidRPr="004645E3" w:rsidRDefault="004A4F30" w:rsidP="00C512F5">
            <w:pPr>
              <w:spacing w:after="0"/>
              <w:rPr>
                <w:b/>
              </w:rPr>
            </w:pPr>
            <w:r w:rsidRPr="004645E3">
              <w:rPr>
                <w:b/>
              </w:rPr>
              <w:t>Con</w:t>
            </w:r>
            <w:r w:rsidRPr="004645E3">
              <w:rPr>
                <w:b/>
                <w:spacing w:val="-2"/>
              </w:rPr>
              <w:t>f</w:t>
            </w:r>
            <w:r w:rsidRPr="004645E3">
              <w:rPr>
                <w:b/>
              </w:rPr>
              <w:t>ig</w:t>
            </w:r>
            <w:r w:rsidRPr="004645E3">
              <w:rPr>
                <w:b/>
                <w:spacing w:val="-2"/>
              </w:rPr>
              <w:t>u</w:t>
            </w:r>
            <w:r w:rsidRPr="004645E3">
              <w:rPr>
                <w:b/>
                <w:spacing w:val="2"/>
              </w:rPr>
              <w:t>r</w:t>
            </w:r>
            <w:r w:rsidRPr="004645E3">
              <w:rPr>
                <w:b/>
                <w:spacing w:val="1"/>
              </w:rPr>
              <w:t>a</w:t>
            </w:r>
            <w:r w:rsidRPr="004645E3">
              <w:rPr>
                <w:b/>
                <w:spacing w:val="-2"/>
              </w:rPr>
              <w:t>t</w:t>
            </w:r>
            <w:r w:rsidRPr="004645E3">
              <w:rPr>
                <w:b/>
                <w:spacing w:val="2"/>
              </w:rPr>
              <w:t>i</w:t>
            </w:r>
            <w:r w:rsidRPr="004645E3">
              <w:rPr>
                <w:b/>
              </w:rPr>
              <w:t>o</w:t>
            </w:r>
            <w:r w:rsidRPr="004645E3">
              <w:rPr>
                <w:b/>
                <w:spacing w:val="-2"/>
              </w:rPr>
              <w:t>n</w:t>
            </w:r>
            <w:r w:rsidRPr="004645E3">
              <w:rPr>
                <w:b/>
              </w:rPr>
              <w:t>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9" w:type="dxa"/>
            </w:tcMar>
          </w:tcPr>
          <w:p w14:paraId="136DF30C" w14:textId="2E045153" w:rsidR="004A4F30" w:rsidRPr="00DD546B" w:rsidRDefault="0012274D" w:rsidP="00C512F5">
            <w:pPr>
              <w:spacing w:after="0"/>
            </w:pPr>
            <w:r>
              <w:rPr>
                <w:rFonts w:eastAsia="Arial"/>
              </w:rPr>
              <w:t xml:space="preserve"> </w:t>
            </w:r>
            <w:r w:rsidR="00BA3BB5">
              <w:t>IOP CFG 1</w:t>
            </w:r>
          </w:p>
        </w:tc>
      </w:tr>
      <w:tr w:rsidR="004A4F30" w:rsidRPr="00330017" w14:paraId="33BB4F71" w14:textId="77777777" w:rsidTr="002F3F55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9" w:type="dxa"/>
            </w:tcMar>
          </w:tcPr>
          <w:p w14:paraId="52E2FBF2" w14:textId="0C01F92B" w:rsidR="004A4F30" w:rsidRPr="004645E3" w:rsidRDefault="004A4F30" w:rsidP="00C512F5">
            <w:pPr>
              <w:spacing w:after="0"/>
              <w:rPr>
                <w:b/>
              </w:rPr>
            </w:pPr>
            <w:r w:rsidRPr="004645E3">
              <w:rPr>
                <w:b/>
              </w:rPr>
              <w:t>R</w:t>
            </w:r>
            <w:r w:rsidRPr="004645E3">
              <w:rPr>
                <w:b/>
                <w:spacing w:val="1"/>
              </w:rPr>
              <w:t>e</w:t>
            </w:r>
            <w:r w:rsidRPr="004645E3">
              <w:rPr>
                <w:b/>
              </w:rPr>
              <w:t>f</w:t>
            </w:r>
            <w:r w:rsidRPr="004645E3">
              <w:rPr>
                <w:b/>
                <w:spacing w:val="-1"/>
              </w:rPr>
              <w:t>e</w:t>
            </w:r>
            <w:r w:rsidRPr="004645E3">
              <w:rPr>
                <w:b/>
                <w:spacing w:val="2"/>
              </w:rPr>
              <w:t>r</w:t>
            </w:r>
            <w:r w:rsidRPr="004645E3">
              <w:rPr>
                <w:b/>
                <w:spacing w:val="-1"/>
              </w:rPr>
              <w:t>e</w:t>
            </w:r>
            <w:r w:rsidRPr="004645E3">
              <w:rPr>
                <w:b/>
              </w:rPr>
              <w:t>n</w:t>
            </w:r>
            <w:r w:rsidRPr="004645E3">
              <w:rPr>
                <w:b/>
                <w:spacing w:val="1"/>
              </w:rPr>
              <w:t>c</w:t>
            </w:r>
            <w:r w:rsidRPr="004645E3">
              <w:rPr>
                <w:b/>
                <w:spacing w:val="-1"/>
              </w:rPr>
              <w:t>es: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9" w:type="dxa"/>
            </w:tcMar>
          </w:tcPr>
          <w:p w14:paraId="68E852BF" w14:textId="3BE836DF" w:rsidR="004A4F30" w:rsidRPr="00DD546B" w:rsidRDefault="006C21D2" w:rsidP="00C512F5">
            <w:pPr>
              <w:spacing w:after="0"/>
            </w:pPr>
            <w:r>
              <w:t xml:space="preserve"> </w:t>
            </w:r>
            <w:r w:rsidR="0012274D" w:rsidRPr="00230517">
              <w:t>[</w:t>
            </w:r>
            <w:r w:rsidR="0012274D">
              <w:rPr>
                <w:noProof/>
              </w:rPr>
              <w:t>4</w:t>
            </w:r>
            <w:r w:rsidR="0012274D" w:rsidRPr="00230517">
              <w:t>]</w:t>
            </w:r>
          </w:p>
        </w:tc>
      </w:tr>
      <w:tr w:rsidR="004A4F30" w:rsidRPr="00330017" w14:paraId="35999398" w14:textId="77777777" w:rsidTr="002F3F55">
        <w:tc>
          <w:tcPr>
            <w:tcW w:w="92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9" w:type="dxa"/>
            </w:tcMar>
          </w:tcPr>
          <w:p w14:paraId="33E364AA" w14:textId="77777777" w:rsidR="004A4F30" w:rsidRPr="004645E3" w:rsidRDefault="004A4F30" w:rsidP="00C512F5">
            <w:pPr>
              <w:spacing w:after="0"/>
              <w:rPr>
                <w:b/>
              </w:rPr>
            </w:pPr>
          </w:p>
        </w:tc>
      </w:tr>
      <w:tr w:rsidR="004A4F30" w:rsidRPr="00330017" w14:paraId="63141216" w14:textId="77777777" w:rsidTr="002F3F55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9" w:type="dxa"/>
            </w:tcMar>
          </w:tcPr>
          <w:p w14:paraId="5FBFECC8" w14:textId="2989A7BB" w:rsidR="004A4F30" w:rsidRPr="004645E3" w:rsidRDefault="004A4F30" w:rsidP="00C512F5">
            <w:pPr>
              <w:spacing w:after="0"/>
              <w:rPr>
                <w:b/>
              </w:rPr>
            </w:pPr>
            <w:r w:rsidRPr="004645E3">
              <w:rPr>
                <w:b/>
              </w:rPr>
              <w:t>P</w:t>
            </w:r>
            <w:r w:rsidRPr="004645E3">
              <w:rPr>
                <w:b/>
                <w:spacing w:val="2"/>
              </w:rPr>
              <w:t>r</w:t>
            </w:r>
            <w:r w:rsidRPr="004645E3">
              <w:rPr>
                <w:b/>
                <w:spacing w:val="-1"/>
              </w:rPr>
              <w:t>e</w:t>
            </w:r>
            <w:r w:rsidRPr="004645E3">
              <w:rPr>
                <w:b/>
              </w:rPr>
              <w:t>-t</w:t>
            </w:r>
            <w:r w:rsidRPr="004645E3">
              <w:rPr>
                <w:b/>
                <w:spacing w:val="-1"/>
              </w:rPr>
              <w:t>e</w:t>
            </w:r>
            <w:r w:rsidRPr="004645E3">
              <w:rPr>
                <w:b/>
                <w:spacing w:val="1"/>
              </w:rPr>
              <w:t>s</w:t>
            </w:r>
            <w:r w:rsidRPr="004645E3">
              <w:rPr>
                <w:b/>
              </w:rPr>
              <w:t>t</w:t>
            </w:r>
          </w:p>
          <w:p w14:paraId="60EBA832" w14:textId="77777777" w:rsidR="004A4F30" w:rsidRPr="004645E3" w:rsidRDefault="004A4F30" w:rsidP="00C512F5">
            <w:pPr>
              <w:spacing w:after="0"/>
              <w:rPr>
                <w:b/>
              </w:rPr>
            </w:pPr>
            <w:r w:rsidRPr="004645E3">
              <w:rPr>
                <w:b/>
                <w:spacing w:val="1"/>
              </w:rPr>
              <w:t>c</w:t>
            </w:r>
            <w:r w:rsidRPr="004645E3">
              <w:rPr>
                <w:b/>
                <w:spacing w:val="-2"/>
              </w:rPr>
              <w:t>o</w:t>
            </w:r>
            <w:r w:rsidRPr="004645E3">
              <w:rPr>
                <w:b/>
              </w:rPr>
              <w:t>n</w:t>
            </w:r>
            <w:r w:rsidRPr="004645E3">
              <w:rPr>
                <w:b/>
                <w:spacing w:val="-2"/>
              </w:rPr>
              <w:t>d</w:t>
            </w:r>
            <w:r w:rsidRPr="004645E3">
              <w:rPr>
                <w:b/>
                <w:spacing w:val="2"/>
              </w:rPr>
              <w:t>i</w:t>
            </w:r>
            <w:r w:rsidRPr="004645E3">
              <w:rPr>
                <w:b/>
                <w:spacing w:val="-2"/>
              </w:rPr>
              <w:t>t</w:t>
            </w:r>
            <w:r w:rsidRPr="004645E3">
              <w:rPr>
                <w:b/>
                <w:spacing w:val="2"/>
              </w:rPr>
              <w:t>i</w:t>
            </w:r>
            <w:r w:rsidRPr="004645E3">
              <w:rPr>
                <w:b/>
              </w:rPr>
              <w:t>o</w:t>
            </w:r>
            <w:r w:rsidRPr="004645E3">
              <w:rPr>
                <w:b/>
                <w:spacing w:val="-2"/>
              </w:rPr>
              <w:t>n</w:t>
            </w:r>
            <w:r w:rsidRPr="004645E3">
              <w:rPr>
                <w:b/>
                <w:spacing w:val="-1"/>
              </w:rPr>
              <w:t>s</w:t>
            </w:r>
            <w:r w:rsidRPr="004645E3">
              <w:rPr>
                <w:b/>
              </w:rPr>
              <w:t>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9" w:type="dxa"/>
            </w:tcMar>
          </w:tcPr>
          <w:p w14:paraId="29DA209D" w14:textId="22533662" w:rsidR="00F35A77" w:rsidRDefault="00F35A77" w:rsidP="00F35A77">
            <w:pPr>
              <w:spacing w:after="0"/>
              <w:ind w:right="91"/>
              <w:rPr>
                <w:ins w:id="294" w:author="Dmitri.Khijniak@7Layers.com" w:date="2017-05-03T12:43:00Z"/>
                <w:rFonts w:eastAsia="Arial"/>
              </w:rPr>
            </w:pPr>
            <w:r w:rsidRPr="00EA5BF1">
              <w:rPr>
                <w:rFonts w:eastAsia="Arial"/>
              </w:rPr>
              <w:t xml:space="preserve">Device A </w:t>
            </w:r>
            <w:ins w:id="295" w:author="Dmitri.Khijniak@7Layers.com" w:date="2017-05-03T12:43:00Z">
              <w:r>
                <w:rPr>
                  <w:rFonts w:eastAsia="Arial"/>
                </w:rPr>
                <w:t>can</w:t>
              </w:r>
            </w:ins>
            <w:r>
              <w:rPr>
                <w:rFonts w:eastAsia="Arial"/>
              </w:rPr>
              <w:t xml:space="preserve"> transmit </w:t>
            </w:r>
            <w:ins w:id="296" w:author="Dmitri.Khijniak@7Layers.com" w:date="2017-05-03T12:43:00Z">
              <w:r>
                <w:rPr>
                  <w:rFonts w:eastAsia="Arial"/>
                </w:rPr>
                <w:t>WSAs</w:t>
              </w:r>
            </w:ins>
          </w:p>
          <w:p w14:paraId="4BA06373" w14:textId="1799A2AB" w:rsidR="004A4F30" w:rsidRPr="00DD546B" w:rsidRDefault="00F35A77" w:rsidP="00F35A77">
            <w:pPr>
              <w:spacing w:after="0"/>
            </w:pPr>
            <w:ins w:id="297" w:author="Dmitri.Khijniak@7Layers.com" w:date="2017-05-03T12:43:00Z">
              <w:r w:rsidRPr="00EA5BF1">
                <w:rPr>
                  <w:rFonts w:eastAsia="Arial"/>
                </w:rPr>
                <w:t>Device B</w:t>
              </w:r>
              <w:r>
                <w:rPr>
                  <w:rFonts w:eastAsia="Arial"/>
                </w:rPr>
                <w:t xml:space="preserve"> </w:t>
              </w:r>
              <w:r w:rsidR="00697760">
                <w:rPr>
                  <w:rFonts w:eastAsia="Arial"/>
                </w:rPr>
                <w:t>can</w:t>
              </w:r>
            </w:ins>
            <w:r>
              <w:rPr>
                <w:rFonts w:eastAsia="Arial"/>
              </w:rPr>
              <w:t xml:space="preserve"> receive </w:t>
            </w:r>
            <w:ins w:id="298" w:author="Dmitri.Khijniak@7Layers.com" w:date="2017-05-03T12:43:00Z">
              <w:r>
                <w:rPr>
                  <w:rFonts w:eastAsia="Arial"/>
                </w:rPr>
                <w:t xml:space="preserve">and process </w:t>
              </w:r>
            </w:ins>
            <w:r w:rsidRPr="00EA5BF1">
              <w:rPr>
                <w:rFonts w:eastAsia="Arial"/>
              </w:rPr>
              <w:t>WS</w:t>
            </w:r>
            <w:r>
              <w:rPr>
                <w:rFonts w:eastAsia="Arial"/>
              </w:rPr>
              <w:t>As</w:t>
            </w:r>
          </w:p>
        </w:tc>
      </w:tr>
      <w:tr w:rsidR="004A4F30" w:rsidRPr="00330017" w14:paraId="5FD94CF2" w14:textId="77777777" w:rsidTr="00C512F5">
        <w:tc>
          <w:tcPr>
            <w:tcW w:w="9247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406B1A2" w14:textId="77777777" w:rsidR="004A4F30" w:rsidRPr="00DD546B" w:rsidRDefault="004A4F30" w:rsidP="00C512F5">
            <w:pPr>
              <w:spacing w:after="0"/>
            </w:pPr>
          </w:p>
        </w:tc>
      </w:tr>
      <w:tr w:rsidR="004A4F30" w:rsidRPr="00330017" w14:paraId="2EF247C1" w14:textId="77777777" w:rsidTr="00C512F5">
        <w:tc>
          <w:tcPr>
            <w:tcW w:w="17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E69C97D" w14:textId="77777777" w:rsidR="004A4F30" w:rsidRPr="004645E3" w:rsidRDefault="004A4F30" w:rsidP="00C512F5">
            <w:pPr>
              <w:spacing w:after="0"/>
              <w:jc w:val="center"/>
              <w:rPr>
                <w:b/>
              </w:rPr>
            </w:pPr>
            <w:r w:rsidRPr="004645E3">
              <w:rPr>
                <w:b/>
              </w:rPr>
              <w:t>T</w:t>
            </w:r>
            <w:r w:rsidRPr="004645E3">
              <w:rPr>
                <w:b/>
                <w:spacing w:val="-1"/>
              </w:rPr>
              <w:t>e</w:t>
            </w:r>
            <w:r w:rsidRPr="004645E3">
              <w:rPr>
                <w:b/>
                <w:spacing w:val="1"/>
              </w:rPr>
              <w:t>s</w:t>
            </w:r>
            <w:r w:rsidRPr="004645E3">
              <w:rPr>
                <w:b/>
              </w:rPr>
              <w:t>t</w:t>
            </w:r>
            <w:r w:rsidRPr="004645E3">
              <w:rPr>
                <w:b/>
                <w:spacing w:val="-1"/>
              </w:rPr>
              <w:t xml:space="preserve"> </w:t>
            </w:r>
            <w:r w:rsidRPr="004645E3">
              <w:rPr>
                <w:b/>
                <w:spacing w:val="2"/>
              </w:rPr>
              <w:t>S</w:t>
            </w:r>
            <w:r w:rsidRPr="004645E3">
              <w:rPr>
                <w:b/>
                <w:spacing w:val="1"/>
              </w:rPr>
              <w:t>e</w:t>
            </w:r>
            <w:r w:rsidRPr="004645E3">
              <w:rPr>
                <w:b/>
                <w:spacing w:val="-2"/>
              </w:rPr>
              <w:t>q</w:t>
            </w:r>
            <w:r w:rsidRPr="004645E3">
              <w:rPr>
                <w:b/>
              </w:rPr>
              <w:t>u</w:t>
            </w:r>
            <w:r w:rsidRPr="004645E3">
              <w:rPr>
                <w:b/>
                <w:spacing w:val="1"/>
              </w:rPr>
              <w:t>e</w:t>
            </w:r>
            <w:r w:rsidRPr="004645E3">
              <w:rPr>
                <w:b/>
              </w:rPr>
              <w:t>n</w:t>
            </w:r>
            <w:r w:rsidRPr="004645E3">
              <w:rPr>
                <w:b/>
                <w:spacing w:val="-1"/>
              </w:rPr>
              <w:t>ce: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397A1" w14:textId="77777777" w:rsidR="004A4F30" w:rsidRPr="004645E3" w:rsidRDefault="004A4F30" w:rsidP="00C512F5">
            <w:pPr>
              <w:spacing w:after="0"/>
              <w:jc w:val="center"/>
              <w:rPr>
                <w:b/>
              </w:rPr>
            </w:pPr>
            <w:r w:rsidRPr="004645E3">
              <w:rPr>
                <w:b/>
              </w:rPr>
              <w:t>St</w:t>
            </w:r>
            <w:r w:rsidRPr="004645E3">
              <w:rPr>
                <w:b/>
                <w:spacing w:val="1"/>
              </w:rPr>
              <w:t>e</w:t>
            </w:r>
            <w:r w:rsidRPr="004645E3">
              <w:rPr>
                <w:b/>
              </w:rPr>
              <w:t>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CBF73" w14:textId="77777777" w:rsidR="004A4F30" w:rsidRPr="004645E3" w:rsidRDefault="004A4F30" w:rsidP="00F355B5">
            <w:pPr>
              <w:spacing w:after="0"/>
              <w:ind w:left="93"/>
              <w:rPr>
                <w:b/>
              </w:rPr>
            </w:pPr>
            <w:r w:rsidRPr="004645E3">
              <w:rPr>
                <w:b/>
                <w:spacing w:val="2"/>
              </w:rPr>
              <w:t>T</w:t>
            </w:r>
            <w:r w:rsidRPr="004645E3">
              <w:rPr>
                <w:b/>
                <w:spacing w:val="-3"/>
              </w:rPr>
              <w:t>y</w:t>
            </w:r>
            <w:r w:rsidRPr="004645E3">
              <w:rPr>
                <w:b/>
              </w:rPr>
              <w:t>pe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96EF4" w14:textId="77777777" w:rsidR="004A4F30" w:rsidRPr="004645E3" w:rsidRDefault="004A4F30" w:rsidP="00F355B5">
            <w:pPr>
              <w:spacing w:after="0"/>
              <w:ind w:left="93"/>
              <w:rPr>
                <w:b/>
              </w:rPr>
            </w:pPr>
            <w:r w:rsidRPr="004645E3">
              <w:rPr>
                <w:b/>
              </w:rPr>
              <w:t>D</w:t>
            </w:r>
            <w:r w:rsidRPr="004645E3">
              <w:rPr>
                <w:b/>
                <w:spacing w:val="1"/>
              </w:rPr>
              <w:t>e</w:t>
            </w:r>
            <w:r w:rsidRPr="004645E3">
              <w:rPr>
                <w:b/>
                <w:spacing w:val="-1"/>
              </w:rPr>
              <w:t>sc</w:t>
            </w:r>
            <w:r w:rsidRPr="004645E3">
              <w:rPr>
                <w:b/>
                <w:spacing w:val="2"/>
              </w:rPr>
              <w:t>r</w:t>
            </w:r>
            <w:r w:rsidRPr="004645E3">
              <w:rPr>
                <w:b/>
              </w:rPr>
              <w:t>ip</w:t>
            </w:r>
            <w:r w:rsidRPr="004645E3">
              <w:rPr>
                <w:b/>
                <w:spacing w:val="-2"/>
              </w:rPr>
              <w:t>t</w:t>
            </w:r>
            <w:r w:rsidRPr="004645E3">
              <w:rPr>
                <w:b/>
                <w:spacing w:val="2"/>
              </w:rPr>
              <w:t>i</w:t>
            </w:r>
            <w:r w:rsidRPr="004645E3">
              <w:rPr>
                <w:b/>
              </w:rPr>
              <w:t>on</w:t>
            </w:r>
          </w:p>
        </w:tc>
      </w:tr>
      <w:tr w:rsidR="004A4F30" w:rsidRPr="00330017" w14:paraId="4D615BC0" w14:textId="77777777" w:rsidTr="00C512F5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FB78B09" w14:textId="77777777" w:rsidR="004A4F30" w:rsidRPr="00DD546B" w:rsidRDefault="004A4F30" w:rsidP="00C512F5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D9C87" w14:textId="77777777" w:rsidR="004A4F30" w:rsidRPr="00DD546B" w:rsidRDefault="004A4F30" w:rsidP="00C512F5">
            <w:pPr>
              <w:spacing w:after="0"/>
              <w:jc w:val="center"/>
            </w:pPr>
            <w:r w:rsidRPr="00DD546B">
              <w:t>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AD317" w14:textId="77777777" w:rsidR="004A4F30" w:rsidRPr="00DD546B" w:rsidRDefault="004A4F30" w:rsidP="00F355B5">
            <w:pPr>
              <w:spacing w:after="0"/>
              <w:ind w:left="93"/>
            </w:pPr>
            <w:r w:rsidRPr="00DD546B">
              <w:t>Configure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0F059" w14:textId="77777777" w:rsidR="004A4F30" w:rsidRPr="00DD546B" w:rsidRDefault="004A4F30" w:rsidP="00F355B5">
            <w:pPr>
              <w:spacing w:after="0"/>
              <w:ind w:left="93"/>
            </w:pPr>
            <w:r w:rsidRPr="00DD546B">
              <w:t>Device A is configured to transmit WSA</w:t>
            </w:r>
          </w:p>
        </w:tc>
      </w:tr>
      <w:tr w:rsidR="004A4F30" w:rsidRPr="00330017" w14:paraId="5D78E242" w14:textId="77777777" w:rsidTr="00C512F5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B09B14A" w14:textId="77777777" w:rsidR="004A4F30" w:rsidRPr="00DD546B" w:rsidRDefault="004A4F30" w:rsidP="00C512F5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323DF" w14:textId="77777777" w:rsidR="004A4F30" w:rsidRPr="00DD546B" w:rsidRDefault="004A4F30" w:rsidP="00C512F5">
            <w:pPr>
              <w:spacing w:after="0"/>
              <w:jc w:val="center"/>
            </w:pPr>
            <w:r w:rsidRPr="00DD546B">
              <w:t>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4007E" w14:textId="77777777" w:rsidR="004A4F30" w:rsidRPr="00DD546B" w:rsidRDefault="004A4F30" w:rsidP="00F355B5">
            <w:pPr>
              <w:spacing w:after="0"/>
              <w:ind w:left="93"/>
            </w:pPr>
            <w:r w:rsidRPr="00DD546B">
              <w:t>Stimulus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3E3DA" w14:textId="77777777" w:rsidR="004A4F30" w:rsidRPr="00DD546B" w:rsidRDefault="004A4F30" w:rsidP="00F355B5">
            <w:pPr>
              <w:spacing w:after="0"/>
              <w:ind w:left="93"/>
            </w:pPr>
            <w:r w:rsidRPr="00DD546B">
              <w:t>Device A transmits WSA</w:t>
            </w:r>
          </w:p>
        </w:tc>
      </w:tr>
      <w:tr w:rsidR="004A4F30" w:rsidRPr="00330017" w14:paraId="0EE139B6" w14:textId="77777777" w:rsidTr="00C512F5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18CE36F" w14:textId="77777777" w:rsidR="004A4F30" w:rsidRPr="00DD546B" w:rsidRDefault="004A4F30" w:rsidP="00C512F5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DCA8E" w14:textId="77777777" w:rsidR="004A4F30" w:rsidRPr="00DD546B" w:rsidRDefault="004A4F30" w:rsidP="00C512F5">
            <w:pPr>
              <w:spacing w:after="0"/>
              <w:jc w:val="center"/>
            </w:pPr>
            <w:r w:rsidRPr="00DD546B">
              <w:t>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06A06" w14:textId="77777777" w:rsidR="004A4F30" w:rsidRPr="00DD546B" w:rsidRDefault="004A4F30" w:rsidP="00F355B5">
            <w:pPr>
              <w:spacing w:after="0"/>
              <w:ind w:left="93"/>
            </w:pPr>
            <w:r w:rsidRPr="00DD546B">
              <w:t>Verify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1EF10" w14:textId="77777777" w:rsidR="00200B27" w:rsidRDefault="00200B27" w:rsidP="00200B27">
            <w:pPr>
              <w:spacing w:after="0"/>
            </w:pPr>
            <w:r w:rsidRPr="00DD546B">
              <w:t xml:space="preserve">Received </w:t>
            </w:r>
            <w:r>
              <w:t xml:space="preserve">WSA </w:t>
            </w:r>
            <w:r w:rsidRPr="00DD546B">
              <w:t>contains</w:t>
            </w:r>
            <w:r>
              <w:t>:</w:t>
            </w:r>
          </w:p>
          <w:p w14:paraId="6F4EDFAC" w14:textId="77777777" w:rsidR="00200B27" w:rsidRDefault="00200B27" w:rsidP="00200B27">
            <w:pPr>
              <w:pStyle w:val="ListParagraph"/>
              <w:numPr>
                <w:ilvl w:val="0"/>
                <w:numId w:val="9"/>
              </w:numPr>
              <w:spacing w:after="0"/>
              <w:ind w:left="365"/>
            </w:pPr>
            <w:r w:rsidRPr="00DD546B">
              <w:t>protocolVersion a</w:t>
            </w:r>
            <w:r>
              <w:t>nd content in Ieee1609Dot2Data.</w:t>
            </w:r>
          </w:p>
          <w:p w14:paraId="5E53BF42" w14:textId="77777777" w:rsidR="00200B27" w:rsidRDefault="00200B27" w:rsidP="00200B27">
            <w:pPr>
              <w:pStyle w:val="ListParagraph"/>
              <w:numPr>
                <w:ilvl w:val="0"/>
                <w:numId w:val="9"/>
              </w:numPr>
              <w:spacing w:after="0"/>
              <w:ind w:left="365"/>
            </w:pPr>
            <w:r w:rsidRPr="00DD546B">
              <w:t>protocolVersion and content in tbsData.</w:t>
            </w:r>
          </w:p>
          <w:p w14:paraId="1300559E" w14:textId="6A8E9546" w:rsidR="004A4F30" w:rsidRPr="00DD546B" w:rsidRDefault="00200B27" w:rsidP="00200B27">
            <w:pPr>
              <w:pStyle w:val="ListParagraph"/>
              <w:numPr>
                <w:ilvl w:val="0"/>
                <w:numId w:val="9"/>
              </w:numPr>
              <w:spacing w:after="0"/>
              <w:ind w:left="365"/>
            </w:pPr>
            <w:r w:rsidRPr="00DD546B">
              <w:t>psid, generationTime, expirtyTime and generationLocation in headerInfo</w:t>
            </w:r>
          </w:p>
        </w:tc>
      </w:tr>
      <w:tr w:rsidR="004A4F30" w:rsidRPr="00330017" w14:paraId="62FBF494" w14:textId="77777777" w:rsidTr="00C512F5">
        <w:trPr>
          <w:trHeight w:val="161"/>
        </w:trPr>
        <w:tc>
          <w:tcPr>
            <w:tcW w:w="1777" w:type="dxa"/>
            <w:tcBorders>
              <w:left w:val="single" w:sz="4" w:space="0" w:color="000000"/>
              <w:right w:val="single" w:sz="4" w:space="0" w:color="000000"/>
            </w:tcBorders>
          </w:tcPr>
          <w:p w14:paraId="716FAE24" w14:textId="77777777" w:rsidR="004A4F30" w:rsidRPr="00DD546B" w:rsidRDefault="004A4F30" w:rsidP="00C512F5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88FAA" w14:textId="77777777" w:rsidR="004A4F30" w:rsidRPr="00DD546B" w:rsidRDefault="004A4F30" w:rsidP="00C512F5">
            <w:pPr>
              <w:spacing w:after="0"/>
              <w:jc w:val="center"/>
            </w:pPr>
            <w:r w:rsidRPr="00DD546B">
              <w:t>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C5EE1" w14:textId="77777777" w:rsidR="004A4F30" w:rsidRPr="00DD546B" w:rsidRDefault="004A4F30" w:rsidP="00F355B5">
            <w:pPr>
              <w:spacing w:after="0"/>
              <w:ind w:left="93"/>
            </w:pPr>
            <w:r w:rsidRPr="00DD546B">
              <w:t>Verify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0835A" w14:textId="4D7871C9" w:rsidR="004A4F30" w:rsidRPr="00DD546B" w:rsidRDefault="00200B27" w:rsidP="00F355B5">
            <w:pPr>
              <w:spacing w:after="0"/>
              <w:ind w:left="93"/>
            </w:pPr>
            <w:r w:rsidRPr="00DD546B">
              <w:t xml:space="preserve">Device B </w:t>
            </w:r>
            <w:r>
              <w:t xml:space="preserve">can receive </w:t>
            </w:r>
            <w:r w:rsidRPr="00DD546B">
              <w:t xml:space="preserve">WSA </w:t>
            </w:r>
            <w:r>
              <w:t xml:space="preserve">and </w:t>
            </w:r>
            <w:r>
              <w:rPr>
                <w:rFonts w:eastAsia="Arial"/>
              </w:rPr>
              <w:t>updated its MIB UserAvailableServiceTable with WSA contents</w:t>
            </w:r>
          </w:p>
        </w:tc>
      </w:tr>
      <w:tr w:rsidR="004A4F30" w:rsidRPr="00330017" w14:paraId="3B9CDAA7" w14:textId="77777777" w:rsidTr="00C512F5">
        <w:tc>
          <w:tcPr>
            <w:tcW w:w="17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2B4AB" w14:textId="77777777" w:rsidR="004A4F30" w:rsidRPr="00DD546B" w:rsidRDefault="004A4F30" w:rsidP="00C512F5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9FB54" w14:textId="73DEE0EC" w:rsidR="004A4F30" w:rsidRPr="00DD546B" w:rsidRDefault="004A4F30" w:rsidP="00C512F5">
            <w:pPr>
              <w:spacing w:after="0"/>
              <w:jc w:val="center"/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BC56B" w14:textId="24CF797D" w:rsidR="004A4F30" w:rsidRPr="00DD546B" w:rsidRDefault="004A4F30" w:rsidP="00F355B5">
            <w:pPr>
              <w:spacing w:after="0"/>
              <w:ind w:left="93"/>
            </w:pP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1761D" w14:textId="1E0B592E" w:rsidR="004A4F30" w:rsidRPr="00DD546B" w:rsidRDefault="004A4F30" w:rsidP="00F355B5">
            <w:pPr>
              <w:spacing w:after="0"/>
              <w:ind w:left="93"/>
            </w:pPr>
          </w:p>
        </w:tc>
      </w:tr>
    </w:tbl>
    <w:p w14:paraId="0B7D0148" w14:textId="709351B1" w:rsidR="004A4F30" w:rsidRDefault="004A4F30" w:rsidP="004A4F30">
      <w:pPr>
        <w:rPr>
          <w:b/>
        </w:rPr>
      </w:pPr>
    </w:p>
    <w:p w14:paraId="13ED1782" w14:textId="5F66CC1C" w:rsidR="009E68C0" w:rsidRPr="009E68C0" w:rsidRDefault="009E68C0" w:rsidP="00590991">
      <w:pPr>
        <w:pStyle w:val="Heading3"/>
      </w:pPr>
      <w:bookmarkStart w:id="299" w:name="_Toc481578645"/>
      <w:bookmarkStart w:id="300" w:name="_Toc481426076"/>
      <w:r w:rsidRPr="009E68C0">
        <w:t xml:space="preserve">IOP TC </w:t>
      </w:r>
      <w:r>
        <w:t>WSA 4</w:t>
      </w:r>
      <w:bookmarkEnd w:id="299"/>
      <w:bookmarkEnd w:id="300"/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77"/>
        <w:gridCol w:w="900"/>
        <w:gridCol w:w="1440"/>
        <w:gridCol w:w="5130"/>
      </w:tblGrid>
      <w:tr w:rsidR="00A57FE6" w:rsidRPr="00330017" w14:paraId="0773E959" w14:textId="77777777" w:rsidTr="00B30093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0E73A" w14:textId="77777777" w:rsidR="00A57FE6" w:rsidRPr="00B0370C" w:rsidRDefault="00A57FE6" w:rsidP="00B30093">
            <w:pPr>
              <w:spacing w:after="0"/>
              <w:ind w:left="79"/>
            </w:pPr>
            <w:r w:rsidRPr="00B0370C">
              <w:rPr>
                <w:b/>
              </w:rPr>
              <w:t>I</w:t>
            </w:r>
            <w:r w:rsidRPr="00B0370C">
              <w:rPr>
                <w:b/>
                <w:spacing w:val="-2"/>
              </w:rPr>
              <w:t>d</w:t>
            </w:r>
            <w:r w:rsidRPr="00B0370C">
              <w:rPr>
                <w:b/>
                <w:spacing w:val="1"/>
              </w:rPr>
              <w:t>e</w:t>
            </w:r>
            <w:r w:rsidRPr="00B0370C">
              <w:rPr>
                <w:b/>
              </w:rPr>
              <w:t>n</w:t>
            </w:r>
            <w:r w:rsidRPr="00B0370C">
              <w:rPr>
                <w:b/>
                <w:spacing w:val="-2"/>
              </w:rPr>
              <w:t>t</w:t>
            </w:r>
            <w:r w:rsidRPr="00B0370C">
              <w:rPr>
                <w:b/>
                <w:spacing w:val="2"/>
              </w:rPr>
              <w:t>i</w:t>
            </w:r>
            <w:r w:rsidRPr="00B0370C">
              <w:rPr>
                <w:b/>
                <w:spacing w:val="-2"/>
              </w:rPr>
              <w:t>f</w:t>
            </w:r>
            <w:r w:rsidRPr="00B0370C">
              <w:rPr>
                <w:b/>
                <w:spacing w:val="2"/>
              </w:rPr>
              <w:t>i</w:t>
            </w:r>
            <w:r w:rsidRPr="00B0370C">
              <w:rPr>
                <w:b/>
                <w:spacing w:val="-1"/>
              </w:rPr>
              <w:t>e</w:t>
            </w:r>
            <w:r w:rsidRPr="00B0370C">
              <w:rPr>
                <w:b/>
                <w:spacing w:val="2"/>
              </w:rPr>
              <w:t>r</w:t>
            </w:r>
            <w:r w:rsidRPr="00B0370C">
              <w:rPr>
                <w:b/>
              </w:rPr>
              <w:t>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36EF1" w14:textId="214F7E06" w:rsidR="00A57FE6" w:rsidRPr="00B0370C" w:rsidRDefault="00A57FE6" w:rsidP="00B30093">
            <w:pPr>
              <w:spacing w:after="0"/>
              <w:ind w:left="79"/>
            </w:pPr>
            <w:r>
              <w:rPr>
                <w:rFonts w:eastAsia="Arial"/>
              </w:rPr>
              <w:t>IOP TC WSA 4</w:t>
            </w:r>
          </w:p>
        </w:tc>
      </w:tr>
      <w:tr w:rsidR="00A57FE6" w:rsidRPr="00330017" w14:paraId="343A139B" w14:textId="77777777" w:rsidTr="00B30093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BADFD" w14:textId="77777777" w:rsidR="00A57FE6" w:rsidRPr="00B0370C" w:rsidRDefault="00A57FE6" w:rsidP="00B30093">
            <w:pPr>
              <w:spacing w:after="0"/>
              <w:ind w:left="79"/>
            </w:pPr>
            <w:r w:rsidRPr="00B0370C">
              <w:rPr>
                <w:b/>
                <w:spacing w:val="-1"/>
              </w:rPr>
              <w:t>Summary: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E6E4C" w14:textId="57D94C78" w:rsidR="00A57FE6" w:rsidRPr="00B0370C" w:rsidRDefault="00A57FE6" w:rsidP="00B30093">
            <w:pPr>
              <w:spacing w:after="0"/>
            </w:pPr>
            <w:r>
              <w:t xml:space="preserve"> Checking validity of </w:t>
            </w:r>
            <w:r w:rsidRPr="00B0370C">
              <w:t>WSA</w:t>
            </w:r>
            <w:r w:rsidR="0055374F">
              <w:t xml:space="preserve"> signature</w:t>
            </w:r>
          </w:p>
        </w:tc>
      </w:tr>
      <w:tr w:rsidR="00A57FE6" w:rsidRPr="00330017" w14:paraId="2599EEAC" w14:textId="77777777" w:rsidTr="00B30093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EEB6A" w14:textId="77777777" w:rsidR="00A57FE6" w:rsidRPr="00B0370C" w:rsidRDefault="00A57FE6" w:rsidP="00B30093">
            <w:pPr>
              <w:spacing w:after="0"/>
              <w:ind w:left="79"/>
            </w:pPr>
            <w:r w:rsidRPr="00B0370C">
              <w:rPr>
                <w:b/>
              </w:rPr>
              <w:t>Con</w:t>
            </w:r>
            <w:r w:rsidRPr="00B0370C">
              <w:rPr>
                <w:b/>
                <w:spacing w:val="-2"/>
              </w:rPr>
              <w:t>f</w:t>
            </w:r>
            <w:r w:rsidRPr="00B0370C">
              <w:rPr>
                <w:b/>
              </w:rPr>
              <w:t>ig</w:t>
            </w:r>
            <w:r w:rsidRPr="00B0370C">
              <w:rPr>
                <w:b/>
                <w:spacing w:val="-2"/>
              </w:rPr>
              <w:t>u</w:t>
            </w:r>
            <w:r w:rsidRPr="00B0370C">
              <w:rPr>
                <w:b/>
                <w:spacing w:val="2"/>
              </w:rPr>
              <w:t>r</w:t>
            </w:r>
            <w:r w:rsidRPr="00B0370C">
              <w:rPr>
                <w:b/>
                <w:spacing w:val="1"/>
              </w:rPr>
              <w:t>a</w:t>
            </w:r>
            <w:r w:rsidRPr="00B0370C">
              <w:rPr>
                <w:b/>
                <w:spacing w:val="-2"/>
              </w:rPr>
              <w:t>t</w:t>
            </w:r>
            <w:r w:rsidRPr="00B0370C">
              <w:rPr>
                <w:b/>
                <w:spacing w:val="2"/>
              </w:rPr>
              <w:t>i</w:t>
            </w:r>
            <w:r w:rsidRPr="00B0370C">
              <w:rPr>
                <w:b/>
              </w:rPr>
              <w:t>o</w:t>
            </w:r>
            <w:r w:rsidRPr="00B0370C">
              <w:rPr>
                <w:b/>
                <w:spacing w:val="-2"/>
              </w:rPr>
              <w:t>n</w:t>
            </w:r>
            <w:r w:rsidRPr="00B0370C">
              <w:rPr>
                <w:b/>
              </w:rPr>
              <w:t>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A0DA2" w14:textId="77777777" w:rsidR="00A57FE6" w:rsidRPr="00B0370C" w:rsidRDefault="00A57FE6" w:rsidP="00B30093">
            <w:pPr>
              <w:spacing w:after="0"/>
              <w:ind w:left="79"/>
            </w:pPr>
            <w:r>
              <w:t>IOP CFG 1</w:t>
            </w:r>
          </w:p>
        </w:tc>
      </w:tr>
      <w:tr w:rsidR="00A57FE6" w:rsidRPr="00330017" w14:paraId="189B7CD6" w14:textId="77777777" w:rsidTr="00B30093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608C4" w14:textId="77777777" w:rsidR="00A57FE6" w:rsidRPr="00B0370C" w:rsidRDefault="00A57FE6" w:rsidP="00B30093">
            <w:pPr>
              <w:spacing w:after="0"/>
              <w:ind w:left="79"/>
            </w:pPr>
            <w:r w:rsidRPr="00B0370C">
              <w:rPr>
                <w:b/>
              </w:rPr>
              <w:t>R</w:t>
            </w:r>
            <w:r w:rsidRPr="00B0370C">
              <w:rPr>
                <w:b/>
                <w:spacing w:val="1"/>
              </w:rPr>
              <w:t>e</w:t>
            </w:r>
            <w:r w:rsidRPr="00B0370C">
              <w:rPr>
                <w:b/>
              </w:rPr>
              <w:t>f</w:t>
            </w:r>
            <w:r w:rsidRPr="00B0370C">
              <w:rPr>
                <w:b/>
                <w:spacing w:val="-1"/>
              </w:rPr>
              <w:t>e</w:t>
            </w:r>
            <w:r w:rsidRPr="00B0370C">
              <w:rPr>
                <w:b/>
                <w:spacing w:val="2"/>
              </w:rPr>
              <w:t>r</w:t>
            </w:r>
            <w:r w:rsidRPr="00B0370C">
              <w:rPr>
                <w:b/>
                <w:spacing w:val="-1"/>
              </w:rPr>
              <w:t>e</w:t>
            </w:r>
            <w:r w:rsidRPr="00B0370C">
              <w:rPr>
                <w:b/>
              </w:rPr>
              <w:t>n</w:t>
            </w:r>
            <w:r w:rsidRPr="00B0370C">
              <w:rPr>
                <w:b/>
                <w:spacing w:val="1"/>
              </w:rPr>
              <w:t>c</w:t>
            </w:r>
            <w:r w:rsidRPr="00B0370C">
              <w:rPr>
                <w:b/>
                <w:spacing w:val="-1"/>
              </w:rPr>
              <w:t>es: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AF73B" w14:textId="77777777" w:rsidR="00A57FE6" w:rsidRPr="00B0370C" w:rsidRDefault="00A57FE6" w:rsidP="00B30093">
            <w:pPr>
              <w:spacing w:after="0"/>
            </w:pPr>
            <w:r>
              <w:t xml:space="preserve"> </w:t>
            </w:r>
            <w:r w:rsidRPr="00230517">
              <w:t>[</w:t>
            </w:r>
            <w:r>
              <w:rPr>
                <w:noProof/>
              </w:rPr>
              <w:t>4</w:t>
            </w:r>
            <w:r w:rsidRPr="00230517">
              <w:t>]</w:t>
            </w:r>
          </w:p>
        </w:tc>
      </w:tr>
      <w:tr w:rsidR="00A57FE6" w:rsidRPr="00330017" w14:paraId="3FCFA7AC" w14:textId="77777777" w:rsidTr="00B30093">
        <w:tc>
          <w:tcPr>
            <w:tcW w:w="92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0CE86" w14:textId="77777777" w:rsidR="00A57FE6" w:rsidRPr="00B0370C" w:rsidRDefault="00A57FE6" w:rsidP="00B30093">
            <w:pPr>
              <w:spacing w:after="0"/>
            </w:pPr>
          </w:p>
        </w:tc>
      </w:tr>
      <w:tr w:rsidR="00A57FE6" w:rsidRPr="00330017" w14:paraId="24415D38" w14:textId="77777777" w:rsidTr="00B30093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045C8" w14:textId="77777777" w:rsidR="00A57FE6" w:rsidRPr="00B0370C" w:rsidRDefault="00A57FE6" w:rsidP="00B30093">
            <w:pPr>
              <w:spacing w:after="0"/>
              <w:ind w:left="79"/>
            </w:pPr>
            <w:r w:rsidRPr="00B0370C">
              <w:rPr>
                <w:b/>
              </w:rPr>
              <w:t>P</w:t>
            </w:r>
            <w:r w:rsidRPr="00B0370C">
              <w:rPr>
                <w:b/>
                <w:spacing w:val="2"/>
              </w:rPr>
              <w:t>r</w:t>
            </w:r>
            <w:r w:rsidRPr="00B0370C">
              <w:rPr>
                <w:b/>
                <w:spacing w:val="-1"/>
              </w:rPr>
              <w:t>e</w:t>
            </w:r>
            <w:r w:rsidRPr="00B0370C">
              <w:rPr>
                <w:b/>
              </w:rPr>
              <w:t>-t</w:t>
            </w:r>
            <w:r w:rsidRPr="00B0370C">
              <w:rPr>
                <w:b/>
                <w:spacing w:val="-1"/>
              </w:rPr>
              <w:t>e</w:t>
            </w:r>
            <w:r w:rsidRPr="00B0370C">
              <w:rPr>
                <w:b/>
                <w:spacing w:val="1"/>
              </w:rPr>
              <w:t>s</w:t>
            </w:r>
            <w:r w:rsidRPr="00B0370C">
              <w:rPr>
                <w:b/>
              </w:rPr>
              <w:t>t</w:t>
            </w:r>
          </w:p>
          <w:p w14:paraId="3461CA65" w14:textId="77777777" w:rsidR="00A57FE6" w:rsidRPr="00B0370C" w:rsidRDefault="00A57FE6" w:rsidP="00B30093">
            <w:pPr>
              <w:spacing w:after="0"/>
              <w:ind w:left="79"/>
            </w:pPr>
            <w:r w:rsidRPr="00B0370C">
              <w:rPr>
                <w:b/>
                <w:spacing w:val="1"/>
              </w:rPr>
              <w:t>c</w:t>
            </w:r>
            <w:r w:rsidRPr="00B0370C">
              <w:rPr>
                <w:b/>
                <w:spacing w:val="-2"/>
              </w:rPr>
              <w:t>o</w:t>
            </w:r>
            <w:r w:rsidRPr="00B0370C">
              <w:rPr>
                <w:b/>
              </w:rPr>
              <w:t>n</w:t>
            </w:r>
            <w:r w:rsidRPr="00B0370C">
              <w:rPr>
                <w:b/>
                <w:spacing w:val="-2"/>
              </w:rPr>
              <w:t>d</w:t>
            </w:r>
            <w:r w:rsidRPr="00B0370C">
              <w:rPr>
                <w:b/>
                <w:spacing w:val="2"/>
              </w:rPr>
              <w:t>i</w:t>
            </w:r>
            <w:r w:rsidRPr="00B0370C">
              <w:rPr>
                <w:b/>
                <w:spacing w:val="-2"/>
              </w:rPr>
              <w:t>t</w:t>
            </w:r>
            <w:r w:rsidRPr="00B0370C">
              <w:rPr>
                <w:b/>
                <w:spacing w:val="2"/>
              </w:rPr>
              <w:t>i</w:t>
            </w:r>
            <w:r w:rsidRPr="00B0370C">
              <w:rPr>
                <w:b/>
              </w:rPr>
              <w:t>o</w:t>
            </w:r>
            <w:r w:rsidRPr="00B0370C">
              <w:rPr>
                <w:b/>
                <w:spacing w:val="-2"/>
              </w:rPr>
              <w:t>n</w:t>
            </w:r>
            <w:r w:rsidRPr="00B0370C">
              <w:rPr>
                <w:b/>
                <w:spacing w:val="-1"/>
              </w:rPr>
              <w:t>s</w:t>
            </w:r>
            <w:r w:rsidRPr="00B0370C">
              <w:rPr>
                <w:b/>
              </w:rPr>
              <w:t>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D79C0" w14:textId="54FC09A2" w:rsidR="00F35A77" w:rsidRDefault="00F35A77" w:rsidP="00F35A77">
            <w:pPr>
              <w:spacing w:after="0"/>
              <w:ind w:left="79" w:right="91"/>
              <w:rPr>
                <w:ins w:id="301" w:author="Dmitri.Khijniak@7Layers.com" w:date="2017-05-03T12:43:00Z"/>
                <w:rFonts w:eastAsia="Arial"/>
              </w:rPr>
            </w:pPr>
            <w:r w:rsidRPr="00EA5BF1">
              <w:rPr>
                <w:rFonts w:eastAsia="Arial"/>
              </w:rPr>
              <w:t xml:space="preserve">Device A </w:t>
            </w:r>
            <w:ins w:id="302" w:author="Dmitri.Khijniak@7Layers.com" w:date="2017-05-03T12:43:00Z">
              <w:r>
                <w:rPr>
                  <w:rFonts w:eastAsia="Arial"/>
                </w:rPr>
                <w:t>can</w:t>
              </w:r>
            </w:ins>
            <w:r>
              <w:rPr>
                <w:rFonts w:eastAsia="Arial"/>
              </w:rPr>
              <w:t xml:space="preserve"> transmit </w:t>
            </w:r>
            <w:ins w:id="303" w:author="Dmitri.Khijniak@7Layers.com" w:date="2017-05-03T12:43:00Z">
              <w:r>
                <w:rPr>
                  <w:rFonts w:eastAsia="Arial"/>
                </w:rPr>
                <w:t>WSAs</w:t>
              </w:r>
            </w:ins>
          </w:p>
          <w:p w14:paraId="527DF13F" w14:textId="37F741BD" w:rsidR="00F35A77" w:rsidRDefault="00F35A77" w:rsidP="00F35A77">
            <w:pPr>
              <w:spacing w:after="0"/>
              <w:ind w:left="79" w:right="91"/>
            </w:pPr>
            <w:ins w:id="304" w:author="Dmitri.Khijniak@7Layers.com" w:date="2017-05-03T12:43:00Z">
              <w:r w:rsidRPr="00EA5BF1">
                <w:rPr>
                  <w:rFonts w:eastAsia="Arial"/>
                </w:rPr>
                <w:t>Device B</w:t>
              </w:r>
              <w:r w:rsidR="00697760">
                <w:rPr>
                  <w:rFonts w:eastAsia="Arial"/>
                </w:rPr>
                <w:t xml:space="preserve"> can</w:t>
              </w:r>
            </w:ins>
            <w:r>
              <w:rPr>
                <w:rFonts w:eastAsia="Arial"/>
              </w:rPr>
              <w:t xml:space="preserve"> receive </w:t>
            </w:r>
            <w:ins w:id="305" w:author="Dmitri.Khijniak@7Layers.com" w:date="2017-05-03T12:43:00Z">
              <w:r>
                <w:rPr>
                  <w:rFonts w:eastAsia="Arial"/>
                </w:rPr>
                <w:t xml:space="preserve">and process </w:t>
              </w:r>
            </w:ins>
            <w:r w:rsidRPr="00EA5BF1">
              <w:rPr>
                <w:rFonts w:eastAsia="Arial"/>
              </w:rPr>
              <w:t>WS</w:t>
            </w:r>
            <w:r>
              <w:rPr>
                <w:rFonts w:eastAsia="Arial"/>
              </w:rPr>
              <w:t>As</w:t>
            </w:r>
            <w:r>
              <w:t xml:space="preserve"> </w:t>
            </w:r>
          </w:p>
          <w:p w14:paraId="269E5C22" w14:textId="7965D3DE" w:rsidR="00A57FE6" w:rsidRPr="00B0370C" w:rsidRDefault="00A57FE6" w:rsidP="00F35A77">
            <w:pPr>
              <w:spacing w:after="0"/>
              <w:ind w:left="79" w:right="91"/>
            </w:pPr>
            <w:r>
              <w:t>Required 1609.2 credentials are loaded on Device A and B</w:t>
            </w:r>
          </w:p>
        </w:tc>
      </w:tr>
      <w:tr w:rsidR="00A57FE6" w:rsidRPr="00330017" w14:paraId="31AD4DC5" w14:textId="77777777" w:rsidTr="00B30093">
        <w:tc>
          <w:tcPr>
            <w:tcW w:w="9247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AA1F127" w14:textId="77777777" w:rsidR="00A57FE6" w:rsidRPr="00B0370C" w:rsidRDefault="00A57FE6" w:rsidP="00B30093">
            <w:pPr>
              <w:spacing w:after="0"/>
            </w:pPr>
          </w:p>
        </w:tc>
      </w:tr>
      <w:tr w:rsidR="00A57FE6" w:rsidRPr="00330017" w14:paraId="21123E6D" w14:textId="77777777" w:rsidTr="00B30093">
        <w:tc>
          <w:tcPr>
            <w:tcW w:w="17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08D47EB" w14:textId="77777777" w:rsidR="00A57FE6" w:rsidRPr="00B0370C" w:rsidRDefault="00A57FE6" w:rsidP="00B30093">
            <w:pPr>
              <w:spacing w:after="0"/>
              <w:ind w:left="79"/>
            </w:pPr>
            <w:r w:rsidRPr="00B0370C">
              <w:rPr>
                <w:b/>
              </w:rPr>
              <w:t>T</w:t>
            </w:r>
            <w:r w:rsidRPr="00B0370C">
              <w:rPr>
                <w:b/>
                <w:spacing w:val="-1"/>
              </w:rPr>
              <w:t>e</w:t>
            </w:r>
            <w:r w:rsidRPr="00B0370C">
              <w:rPr>
                <w:b/>
                <w:spacing w:val="1"/>
              </w:rPr>
              <w:t>s</w:t>
            </w:r>
            <w:r w:rsidRPr="00B0370C">
              <w:rPr>
                <w:b/>
              </w:rPr>
              <w:t>t</w:t>
            </w:r>
            <w:r w:rsidRPr="00B0370C">
              <w:rPr>
                <w:b/>
                <w:spacing w:val="-1"/>
              </w:rPr>
              <w:t xml:space="preserve"> </w:t>
            </w:r>
            <w:r w:rsidRPr="00B0370C">
              <w:rPr>
                <w:b/>
                <w:spacing w:val="2"/>
              </w:rPr>
              <w:t>S</w:t>
            </w:r>
            <w:r w:rsidRPr="00B0370C">
              <w:rPr>
                <w:b/>
                <w:spacing w:val="1"/>
              </w:rPr>
              <w:t>e</w:t>
            </w:r>
            <w:r w:rsidRPr="00B0370C">
              <w:rPr>
                <w:b/>
                <w:spacing w:val="-2"/>
              </w:rPr>
              <w:t>q</w:t>
            </w:r>
            <w:r w:rsidRPr="00B0370C">
              <w:rPr>
                <w:b/>
              </w:rPr>
              <w:t>u</w:t>
            </w:r>
            <w:r w:rsidRPr="00B0370C">
              <w:rPr>
                <w:b/>
                <w:spacing w:val="1"/>
              </w:rPr>
              <w:t>e</w:t>
            </w:r>
            <w:r w:rsidRPr="00B0370C">
              <w:rPr>
                <w:b/>
              </w:rPr>
              <w:t>n</w:t>
            </w:r>
            <w:r w:rsidRPr="00B0370C">
              <w:rPr>
                <w:b/>
                <w:spacing w:val="-1"/>
              </w:rPr>
              <w:t>ce: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CFBE8" w14:textId="77777777" w:rsidR="00A57FE6" w:rsidRPr="00B0370C" w:rsidRDefault="00A57FE6" w:rsidP="00B30093">
            <w:pPr>
              <w:spacing w:after="0"/>
              <w:ind w:left="178"/>
            </w:pPr>
            <w:r w:rsidRPr="00B0370C">
              <w:rPr>
                <w:b/>
              </w:rPr>
              <w:t>St</w:t>
            </w:r>
            <w:r w:rsidRPr="00B0370C">
              <w:rPr>
                <w:b/>
                <w:spacing w:val="1"/>
              </w:rPr>
              <w:t>e</w:t>
            </w:r>
            <w:r w:rsidRPr="00B0370C">
              <w:rPr>
                <w:b/>
              </w:rPr>
              <w:t>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8BE96" w14:textId="77777777" w:rsidR="00A57FE6" w:rsidRPr="00B0370C" w:rsidRDefault="00A57FE6" w:rsidP="00B30093">
            <w:pPr>
              <w:spacing w:after="0"/>
              <w:ind w:left="93"/>
            </w:pPr>
            <w:r w:rsidRPr="00B0370C">
              <w:rPr>
                <w:b/>
                <w:spacing w:val="2"/>
              </w:rPr>
              <w:t>T</w:t>
            </w:r>
            <w:r w:rsidRPr="00B0370C">
              <w:rPr>
                <w:b/>
                <w:spacing w:val="-3"/>
              </w:rPr>
              <w:t>y</w:t>
            </w:r>
            <w:r w:rsidRPr="00B0370C">
              <w:rPr>
                <w:b/>
              </w:rPr>
              <w:t>pe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44907" w14:textId="77777777" w:rsidR="00A57FE6" w:rsidRPr="00B0370C" w:rsidRDefault="00A57FE6" w:rsidP="00B30093">
            <w:pPr>
              <w:spacing w:after="0"/>
              <w:ind w:left="93" w:right="1562"/>
            </w:pPr>
            <w:r w:rsidRPr="00B0370C">
              <w:rPr>
                <w:b/>
              </w:rPr>
              <w:t>D</w:t>
            </w:r>
            <w:r w:rsidRPr="00B0370C">
              <w:rPr>
                <w:b/>
                <w:spacing w:val="1"/>
              </w:rPr>
              <w:t>e</w:t>
            </w:r>
            <w:r w:rsidRPr="00B0370C">
              <w:rPr>
                <w:b/>
                <w:spacing w:val="-1"/>
              </w:rPr>
              <w:t>sc</w:t>
            </w:r>
            <w:r w:rsidRPr="00B0370C">
              <w:rPr>
                <w:b/>
                <w:spacing w:val="2"/>
              </w:rPr>
              <w:t>r</w:t>
            </w:r>
            <w:r w:rsidRPr="00B0370C">
              <w:rPr>
                <w:b/>
              </w:rPr>
              <w:t>ip</w:t>
            </w:r>
            <w:r w:rsidRPr="00B0370C">
              <w:rPr>
                <w:b/>
                <w:spacing w:val="-2"/>
              </w:rPr>
              <w:t>t</w:t>
            </w:r>
            <w:r w:rsidRPr="00B0370C">
              <w:rPr>
                <w:b/>
                <w:spacing w:val="2"/>
              </w:rPr>
              <w:t>i</w:t>
            </w:r>
            <w:r w:rsidRPr="00B0370C">
              <w:rPr>
                <w:b/>
              </w:rPr>
              <w:t>on</w:t>
            </w:r>
          </w:p>
        </w:tc>
      </w:tr>
      <w:tr w:rsidR="00A57FE6" w:rsidRPr="00330017" w14:paraId="313486DE" w14:textId="77777777" w:rsidTr="00B30093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3F1ADDE" w14:textId="77777777" w:rsidR="00A57FE6" w:rsidRPr="00B0370C" w:rsidRDefault="00A57FE6" w:rsidP="00B30093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8086B" w14:textId="77777777" w:rsidR="00A57FE6" w:rsidRPr="00B0370C" w:rsidRDefault="00A57FE6" w:rsidP="00B30093">
            <w:pPr>
              <w:spacing w:after="0"/>
              <w:ind w:left="260" w:right="262"/>
              <w:jc w:val="center"/>
            </w:pPr>
            <w:r w:rsidRPr="00B0370C">
              <w:t>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7EADB" w14:textId="77777777" w:rsidR="00A57FE6" w:rsidRPr="00B0370C" w:rsidRDefault="00A57FE6" w:rsidP="00B30093">
            <w:pPr>
              <w:spacing w:after="0"/>
              <w:ind w:left="93"/>
            </w:pPr>
            <w:r w:rsidRPr="00B0370C">
              <w:t>Configure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9A24F" w14:textId="3EF28CEB" w:rsidR="00A57FE6" w:rsidRPr="00B0370C" w:rsidRDefault="00A57FE6" w:rsidP="00B30093">
            <w:pPr>
              <w:spacing w:after="0"/>
              <w:ind w:left="79"/>
            </w:pPr>
            <w:r w:rsidRPr="00B0370C">
              <w:t>Device A is configured to transmit WSA</w:t>
            </w:r>
            <w:r>
              <w:t xml:space="preserve"> with valid signature</w:t>
            </w:r>
          </w:p>
        </w:tc>
      </w:tr>
      <w:tr w:rsidR="00A57FE6" w:rsidRPr="00330017" w14:paraId="58F6C058" w14:textId="77777777" w:rsidTr="00B30093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726C824" w14:textId="77777777" w:rsidR="00A57FE6" w:rsidRPr="00B0370C" w:rsidRDefault="00A57FE6" w:rsidP="00B30093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8F095" w14:textId="77777777" w:rsidR="00A57FE6" w:rsidRPr="00B0370C" w:rsidRDefault="00A57FE6" w:rsidP="00B30093">
            <w:pPr>
              <w:spacing w:after="0"/>
              <w:ind w:left="260" w:right="262"/>
              <w:jc w:val="center"/>
            </w:pPr>
            <w:r w:rsidRPr="00B0370C">
              <w:t>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2665C" w14:textId="77777777" w:rsidR="00A57FE6" w:rsidRPr="00B0370C" w:rsidRDefault="00A57FE6" w:rsidP="00B30093">
            <w:pPr>
              <w:spacing w:after="0"/>
              <w:ind w:left="93"/>
            </w:pPr>
            <w:r w:rsidRPr="00B0370C">
              <w:t>Stimulus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DB648" w14:textId="77777777" w:rsidR="00A57FE6" w:rsidRPr="00B0370C" w:rsidRDefault="00A57FE6" w:rsidP="00B30093">
            <w:pPr>
              <w:spacing w:after="0"/>
              <w:ind w:left="79"/>
            </w:pPr>
            <w:r w:rsidRPr="00B0370C">
              <w:t>Device A transmits WSA</w:t>
            </w:r>
          </w:p>
        </w:tc>
      </w:tr>
      <w:tr w:rsidR="00A57FE6" w:rsidRPr="00330017" w14:paraId="51CD1236" w14:textId="77777777" w:rsidTr="00B30093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D3DE828" w14:textId="77777777" w:rsidR="00A57FE6" w:rsidRPr="00B0370C" w:rsidRDefault="00A57FE6" w:rsidP="00B30093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0077F" w14:textId="77777777" w:rsidR="00A57FE6" w:rsidRPr="00B0370C" w:rsidRDefault="00A57FE6" w:rsidP="00B30093">
            <w:pPr>
              <w:spacing w:after="0"/>
              <w:ind w:left="260" w:right="262"/>
              <w:jc w:val="center"/>
            </w:pPr>
            <w:r w:rsidRPr="00B0370C">
              <w:t>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C591E" w14:textId="77777777" w:rsidR="00A57FE6" w:rsidRPr="00B0370C" w:rsidRDefault="00A57FE6" w:rsidP="00B30093">
            <w:pPr>
              <w:spacing w:after="0"/>
              <w:ind w:left="93"/>
            </w:pPr>
            <w:r w:rsidRPr="00B0370C">
              <w:t>Verify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3C6C4" w14:textId="3138FA5E" w:rsidR="00A57FE6" w:rsidRPr="00B0370C" w:rsidRDefault="00A57FE6" w:rsidP="00B30093">
            <w:pPr>
              <w:spacing w:after="0"/>
              <w:ind w:left="79"/>
            </w:pPr>
            <w:r>
              <w:t>Device B receives WSAs and verify WSA signature</w:t>
            </w:r>
            <w:r w:rsidR="0055374F">
              <w:t xml:space="preserve"> using certificate in WSA</w:t>
            </w:r>
          </w:p>
        </w:tc>
      </w:tr>
      <w:tr w:rsidR="00A57FE6" w:rsidRPr="00330017" w14:paraId="239EA217" w14:textId="77777777" w:rsidTr="00B30093">
        <w:tc>
          <w:tcPr>
            <w:tcW w:w="17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481FA" w14:textId="77777777" w:rsidR="00A57FE6" w:rsidRPr="00B0370C" w:rsidRDefault="00A57FE6" w:rsidP="00A57FE6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B4B55" w14:textId="55764E30" w:rsidR="00A57FE6" w:rsidRPr="00B0370C" w:rsidRDefault="00A57FE6" w:rsidP="00A57FE6">
            <w:pPr>
              <w:spacing w:after="0"/>
              <w:ind w:left="260" w:right="262"/>
              <w:jc w:val="center"/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5CAEE" w14:textId="230CB045" w:rsidR="00A57FE6" w:rsidRPr="00B0370C" w:rsidRDefault="00A57FE6" w:rsidP="00A57FE6">
            <w:pPr>
              <w:spacing w:after="0"/>
              <w:ind w:left="93"/>
            </w:pP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6D823" w14:textId="2C135B0E" w:rsidR="00A57FE6" w:rsidRPr="00B0370C" w:rsidRDefault="00A57FE6" w:rsidP="00A57FE6">
            <w:pPr>
              <w:spacing w:after="0"/>
              <w:ind w:left="79"/>
            </w:pPr>
          </w:p>
        </w:tc>
      </w:tr>
    </w:tbl>
    <w:p w14:paraId="0D159D34" w14:textId="1203A61E" w:rsidR="00A57FE6" w:rsidRDefault="00A57FE6" w:rsidP="004A4F30">
      <w:pPr>
        <w:rPr>
          <w:b/>
        </w:rPr>
      </w:pPr>
    </w:p>
    <w:p w14:paraId="320FC99E" w14:textId="42255B91" w:rsidR="009E68C0" w:rsidRPr="009E68C0" w:rsidRDefault="009E68C0" w:rsidP="00590991">
      <w:pPr>
        <w:pStyle w:val="Heading3"/>
      </w:pPr>
      <w:bookmarkStart w:id="306" w:name="_Toc481578646"/>
      <w:bookmarkStart w:id="307" w:name="_Toc481426077"/>
      <w:r w:rsidRPr="009E68C0">
        <w:t xml:space="preserve">IOP TC </w:t>
      </w:r>
      <w:r>
        <w:t>WSA 5</w:t>
      </w:r>
      <w:bookmarkEnd w:id="306"/>
      <w:bookmarkEnd w:id="307"/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77"/>
        <w:gridCol w:w="900"/>
        <w:gridCol w:w="1440"/>
        <w:gridCol w:w="5130"/>
      </w:tblGrid>
      <w:tr w:rsidR="00A57FE6" w:rsidRPr="00330017" w14:paraId="1CAAE03C" w14:textId="77777777" w:rsidTr="00B30093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565F0" w14:textId="77777777" w:rsidR="00A57FE6" w:rsidRPr="00B0370C" w:rsidRDefault="00A57FE6" w:rsidP="00B30093">
            <w:pPr>
              <w:spacing w:after="0"/>
              <w:ind w:left="79"/>
            </w:pPr>
            <w:r w:rsidRPr="00B0370C">
              <w:rPr>
                <w:b/>
              </w:rPr>
              <w:t>I</w:t>
            </w:r>
            <w:r w:rsidRPr="00B0370C">
              <w:rPr>
                <w:b/>
                <w:spacing w:val="-2"/>
              </w:rPr>
              <w:t>d</w:t>
            </w:r>
            <w:r w:rsidRPr="00B0370C">
              <w:rPr>
                <w:b/>
                <w:spacing w:val="1"/>
              </w:rPr>
              <w:t>e</w:t>
            </w:r>
            <w:r w:rsidRPr="00B0370C">
              <w:rPr>
                <w:b/>
              </w:rPr>
              <w:t>n</w:t>
            </w:r>
            <w:r w:rsidRPr="00B0370C">
              <w:rPr>
                <w:b/>
                <w:spacing w:val="-2"/>
              </w:rPr>
              <w:t>t</w:t>
            </w:r>
            <w:r w:rsidRPr="00B0370C">
              <w:rPr>
                <w:b/>
                <w:spacing w:val="2"/>
              </w:rPr>
              <w:t>i</w:t>
            </w:r>
            <w:r w:rsidRPr="00B0370C">
              <w:rPr>
                <w:b/>
                <w:spacing w:val="-2"/>
              </w:rPr>
              <w:t>f</w:t>
            </w:r>
            <w:r w:rsidRPr="00B0370C">
              <w:rPr>
                <w:b/>
                <w:spacing w:val="2"/>
              </w:rPr>
              <w:t>i</w:t>
            </w:r>
            <w:r w:rsidRPr="00B0370C">
              <w:rPr>
                <w:b/>
                <w:spacing w:val="-1"/>
              </w:rPr>
              <w:t>e</w:t>
            </w:r>
            <w:r w:rsidRPr="00B0370C">
              <w:rPr>
                <w:b/>
                <w:spacing w:val="2"/>
              </w:rPr>
              <w:t>r</w:t>
            </w:r>
            <w:r w:rsidRPr="00B0370C">
              <w:rPr>
                <w:b/>
              </w:rPr>
              <w:t>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47D62" w14:textId="2C8B2D42" w:rsidR="00A57FE6" w:rsidRPr="00B0370C" w:rsidRDefault="00A57FE6" w:rsidP="00B30093">
            <w:pPr>
              <w:spacing w:after="0"/>
              <w:ind w:left="79"/>
            </w:pPr>
            <w:r>
              <w:rPr>
                <w:rFonts w:eastAsia="Arial"/>
              </w:rPr>
              <w:t xml:space="preserve">IOP TC </w:t>
            </w:r>
            <w:r w:rsidR="003D6BAD">
              <w:rPr>
                <w:rFonts w:eastAsia="Arial"/>
              </w:rPr>
              <w:t>WSA 5</w:t>
            </w:r>
          </w:p>
        </w:tc>
      </w:tr>
      <w:tr w:rsidR="00A57FE6" w:rsidRPr="00330017" w14:paraId="709F1E88" w14:textId="77777777" w:rsidTr="00B30093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92A26" w14:textId="77777777" w:rsidR="00A57FE6" w:rsidRPr="00B0370C" w:rsidRDefault="00A57FE6" w:rsidP="00B30093">
            <w:pPr>
              <w:spacing w:after="0"/>
              <w:ind w:left="79"/>
            </w:pPr>
            <w:r w:rsidRPr="00B0370C">
              <w:rPr>
                <w:b/>
                <w:spacing w:val="-1"/>
              </w:rPr>
              <w:t>Summary: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2D12A" w14:textId="0C4AD6E2" w:rsidR="00A57FE6" w:rsidRPr="00B0370C" w:rsidRDefault="00A57FE6" w:rsidP="00B30093">
            <w:pPr>
              <w:spacing w:after="0"/>
            </w:pPr>
            <w:r>
              <w:t xml:space="preserve"> </w:t>
            </w:r>
            <w:r w:rsidRPr="00B0370C">
              <w:t>Detection of invalid WSA</w:t>
            </w:r>
            <w:r w:rsidR="003D6BAD">
              <w:t>s</w:t>
            </w:r>
          </w:p>
        </w:tc>
      </w:tr>
      <w:tr w:rsidR="00A57FE6" w:rsidRPr="00330017" w14:paraId="77CC6982" w14:textId="77777777" w:rsidTr="00B30093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3455D" w14:textId="77777777" w:rsidR="00A57FE6" w:rsidRPr="00B0370C" w:rsidRDefault="00A57FE6" w:rsidP="00B30093">
            <w:pPr>
              <w:spacing w:after="0"/>
              <w:ind w:left="79"/>
            </w:pPr>
            <w:r w:rsidRPr="00B0370C">
              <w:rPr>
                <w:b/>
              </w:rPr>
              <w:t>Con</w:t>
            </w:r>
            <w:r w:rsidRPr="00B0370C">
              <w:rPr>
                <w:b/>
                <w:spacing w:val="-2"/>
              </w:rPr>
              <w:t>f</w:t>
            </w:r>
            <w:r w:rsidRPr="00B0370C">
              <w:rPr>
                <w:b/>
              </w:rPr>
              <w:t>ig</w:t>
            </w:r>
            <w:r w:rsidRPr="00B0370C">
              <w:rPr>
                <w:b/>
                <w:spacing w:val="-2"/>
              </w:rPr>
              <w:t>u</w:t>
            </w:r>
            <w:r w:rsidRPr="00B0370C">
              <w:rPr>
                <w:b/>
                <w:spacing w:val="2"/>
              </w:rPr>
              <w:t>r</w:t>
            </w:r>
            <w:r w:rsidRPr="00B0370C">
              <w:rPr>
                <w:b/>
                <w:spacing w:val="1"/>
              </w:rPr>
              <w:t>a</w:t>
            </w:r>
            <w:r w:rsidRPr="00B0370C">
              <w:rPr>
                <w:b/>
                <w:spacing w:val="-2"/>
              </w:rPr>
              <w:t>t</w:t>
            </w:r>
            <w:r w:rsidRPr="00B0370C">
              <w:rPr>
                <w:b/>
                <w:spacing w:val="2"/>
              </w:rPr>
              <w:t>i</w:t>
            </w:r>
            <w:r w:rsidRPr="00B0370C">
              <w:rPr>
                <w:b/>
              </w:rPr>
              <w:t>o</w:t>
            </w:r>
            <w:r w:rsidRPr="00B0370C">
              <w:rPr>
                <w:b/>
                <w:spacing w:val="-2"/>
              </w:rPr>
              <w:t>n</w:t>
            </w:r>
            <w:r w:rsidRPr="00B0370C">
              <w:rPr>
                <w:b/>
              </w:rPr>
              <w:t>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8C14D" w14:textId="77777777" w:rsidR="00A57FE6" w:rsidRPr="00B0370C" w:rsidRDefault="00A57FE6" w:rsidP="00B30093">
            <w:pPr>
              <w:spacing w:after="0"/>
              <w:ind w:left="79"/>
            </w:pPr>
            <w:r>
              <w:t>IOP CFG 1</w:t>
            </w:r>
          </w:p>
        </w:tc>
      </w:tr>
      <w:tr w:rsidR="00A57FE6" w:rsidRPr="00330017" w14:paraId="5B8BB08C" w14:textId="77777777" w:rsidTr="00B30093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88574" w14:textId="77777777" w:rsidR="00A57FE6" w:rsidRPr="00B0370C" w:rsidRDefault="00A57FE6" w:rsidP="00B30093">
            <w:pPr>
              <w:spacing w:after="0"/>
              <w:ind w:left="79"/>
            </w:pPr>
            <w:r w:rsidRPr="00B0370C">
              <w:rPr>
                <w:b/>
              </w:rPr>
              <w:t>R</w:t>
            </w:r>
            <w:r w:rsidRPr="00B0370C">
              <w:rPr>
                <w:b/>
                <w:spacing w:val="1"/>
              </w:rPr>
              <w:t>e</w:t>
            </w:r>
            <w:r w:rsidRPr="00B0370C">
              <w:rPr>
                <w:b/>
              </w:rPr>
              <w:t>f</w:t>
            </w:r>
            <w:r w:rsidRPr="00B0370C">
              <w:rPr>
                <w:b/>
                <w:spacing w:val="-1"/>
              </w:rPr>
              <w:t>e</w:t>
            </w:r>
            <w:r w:rsidRPr="00B0370C">
              <w:rPr>
                <w:b/>
                <w:spacing w:val="2"/>
              </w:rPr>
              <w:t>r</w:t>
            </w:r>
            <w:r w:rsidRPr="00B0370C">
              <w:rPr>
                <w:b/>
                <w:spacing w:val="-1"/>
              </w:rPr>
              <w:t>e</w:t>
            </w:r>
            <w:r w:rsidRPr="00B0370C">
              <w:rPr>
                <w:b/>
              </w:rPr>
              <w:t>n</w:t>
            </w:r>
            <w:r w:rsidRPr="00B0370C">
              <w:rPr>
                <w:b/>
                <w:spacing w:val="1"/>
              </w:rPr>
              <w:t>c</w:t>
            </w:r>
            <w:r w:rsidRPr="00B0370C">
              <w:rPr>
                <w:b/>
                <w:spacing w:val="-1"/>
              </w:rPr>
              <w:t>es: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49C45" w14:textId="77777777" w:rsidR="00A57FE6" w:rsidRPr="00B0370C" w:rsidRDefault="00A57FE6" w:rsidP="00B30093">
            <w:pPr>
              <w:spacing w:after="0"/>
            </w:pPr>
            <w:r>
              <w:t xml:space="preserve"> </w:t>
            </w:r>
            <w:r w:rsidRPr="00230517">
              <w:t>[</w:t>
            </w:r>
            <w:r>
              <w:rPr>
                <w:noProof/>
              </w:rPr>
              <w:t>4</w:t>
            </w:r>
            <w:r w:rsidRPr="00230517">
              <w:t>]</w:t>
            </w:r>
          </w:p>
        </w:tc>
      </w:tr>
      <w:tr w:rsidR="00A57FE6" w:rsidRPr="00330017" w14:paraId="4EFF67C2" w14:textId="77777777" w:rsidTr="00B30093">
        <w:tc>
          <w:tcPr>
            <w:tcW w:w="92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0CE84" w14:textId="77777777" w:rsidR="00A57FE6" w:rsidRPr="00B0370C" w:rsidRDefault="00A57FE6" w:rsidP="00B30093">
            <w:pPr>
              <w:spacing w:after="0"/>
            </w:pPr>
          </w:p>
        </w:tc>
      </w:tr>
      <w:tr w:rsidR="00A57FE6" w:rsidRPr="00330017" w14:paraId="4483BF77" w14:textId="77777777" w:rsidTr="00B30093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C5418" w14:textId="77777777" w:rsidR="00A57FE6" w:rsidRPr="00B0370C" w:rsidRDefault="00A57FE6" w:rsidP="00B30093">
            <w:pPr>
              <w:spacing w:after="0"/>
              <w:ind w:left="79"/>
            </w:pPr>
            <w:r w:rsidRPr="00B0370C">
              <w:rPr>
                <w:b/>
              </w:rPr>
              <w:t>P</w:t>
            </w:r>
            <w:r w:rsidRPr="00B0370C">
              <w:rPr>
                <w:b/>
                <w:spacing w:val="2"/>
              </w:rPr>
              <w:t>r</w:t>
            </w:r>
            <w:r w:rsidRPr="00B0370C">
              <w:rPr>
                <w:b/>
                <w:spacing w:val="-1"/>
              </w:rPr>
              <w:t>e</w:t>
            </w:r>
            <w:r w:rsidRPr="00B0370C">
              <w:rPr>
                <w:b/>
              </w:rPr>
              <w:t>-t</w:t>
            </w:r>
            <w:r w:rsidRPr="00B0370C">
              <w:rPr>
                <w:b/>
                <w:spacing w:val="-1"/>
              </w:rPr>
              <w:t>e</w:t>
            </w:r>
            <w:r w:rsidRPr="00B0370C">
              <w:rPr>
                <w:b/>
                <w:spacing w:val="1"/>
              </w:rPr>
              <w:t>s</w:t>
            </w:r>
            <w:r w:rsidRPr="00B0370C">
              <w:rPr>
                <w:b/>
              </w:rPr>
              <w:t>t</w:t>
            </w:r>
          </w:p>
          <w:p w14:paraId="2072F5A9" w14:textId="77777777" w:rsidR="00A57FE6" w:rsidRPr="00B0370C" w:rsidRDefault="00A57FE6" w:rsidP="00B30093">
            <w:pPr>
              <w:spacing w:after="0"/>
              <w:ind w:left="79"/>
            </w:pPr>
            <w:r w:rsidRPr="00B0370C">
              <w:rPr>
                <w:b/>
                <w:spacing w:val="1"/>
              </w:rPr>
              <w:t>c</w:t>
            </w:r>
            <w:r w:rsidRPr="00B0370C">
              <w:rPr>
                <w:b/>
                <w:spacing w:val="-2"/>
              </w:rPr>
              <w:t>o</w:t>
            </w:r>
            <w:r w:rsidRPr="00B0370C">
              <w:rPr>
                <w:b/>
              </w:rPr>
              <w:t>n</w:t>
            </w:r>
            <w:r w:rsidRPr="00B0370C">
              <w:rPr>
                <w:b/>
                <w:spacing w:val="-2"/>
              </w:rPr>
              <w:t>d</w:t>
            </w:r>
            <w:r w:rsidRPr="00B0370C">
              <w:rPr>
                <w:b/>
                <w:spacing w:val="2"/>
              </w:rPr>
              <w:t>i</w:t>
            </w:r>
            <w:r w:rsidRPr="00B0370C">
              <w:rPr>
                <w:b/>
                <w:spacing w:val="-2"/>
              </w:rPr>
              <w:t>t</w:t>
            </w:r>
            <w:r w:rsidRPr="00B0370C">
              <w:rPr>
                <w:b/>
                <w:spacing w:val="2"/>
              </w:rPr>
              <w:t>i</w:t>
            </w:r>
            <w:r w:rsidRPr="00B0370C">
              <w:rPr>
                <w:b/>
              </w:rPr>
              <w:t>o</w:t>
            </w:r>
            <w:r w:rsidRPr="00B0370C">
              <w:rPr>
                <w:b/>
                <w:spacing w:val="-2"/>
              </w:rPr>
              <w:t>n</w:t>
            </w:r>
            <w:r w:rsidRPr="00B0370C">
              <w:rPr>
                <w:b/>
                <w:spacing w:val="-1"/>
              </w:rPr>
              <w:t>s</w:t>
            </w:r>
            <w:r w:rsidRPr="00B0370C">
              <w:rPr>
                <w:b/>
              </w:rPr>
              <w:t>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71F2C" w14:textId="36155040" w:rsidR="00A57FE6" w:rsidRPr="00B0370C" w:rsidRDefault="00A57FE6" w:rsidP="00B30093">
            <w:pPr>
              <w:spacing w:after="0"/>
              <w:ind w:left="79" w:right="91"/>
            </w:pPr>
            <w:r w:rsidRPr="00B0370C">
              <w:t xml:space="preserve">Device A </w:t>
            </w:r>
            <w:r w:rsidR="0011395D">
              <w:t xml:space="preserve">is </w:t>
            </w:r>
            <w:r w:rsidRPr="00B0370C">
              <w:t>configured to receive WSAs</w:t>
            </w:r>
          </w:p>
        </w:tc>
      </w:tr>
      <w:tr w:rsidR="00A57FE6" w:rsidRPr="00330017" w14:paraId="113BE9E4" w14:textId="77777777" w:rsidTr="00B30093">
        <w:tc>
          <w:tcPr>
            <w:tcW w:w="9247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D55020A" w14:textId="77777777" w:rsidR="00A57FE6" w:rsidRPr="00B0370C" w:rsidRDefault="00A57FE6" w:rsidP="00B30093">
            <w:pPr>
              <w:spacing w:after="0"/>
            </w:pPr>
          </w:p>
        </w:tc>
      </w:tr>
      <w:tr w:rsidR="00A57FE6" w:rsidRPr="00330017" w14:paraId="6FD1CAF2" w14:textId="77777777" w:rsidTr="00B30093">
        <w:tc>
          <w:tcPr>
            <w:tcW w:w="17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2888268" w14:textId="77777777" w:rsidR="00A57FE6" w:rsidRPr="00B0370C" w:rsidRDefault="00A57FE6" w:rsidP="00B30093">
            <w:pPr>
              <w:spacing w:after="0"/>
              <w:ind w:left="79"/>
            </w:pPr>
            <w:r w:rsidRPr="00B0370C">
              <w:rPr>
                <w:b/>
              </w:rPr>
              <w:t>T</w:t>
            </w:r>
            <w:r w:rsidRPr="00B0370C">
              <w:rPr>
                <w:b/>
                <w:spacing w:val="-1"/>
              </w:rPr>
              <w:t>e</w:t>
            </w:r>
            <w:r w:rsidRPr="00B0370C">
              <w:rPr>
                <w:b/>
                <w:spacing w:val="1"/>
              </w:rPr>
              <w:t>s</w:t>
            </w:r>
            <w:r w:rsidRPr="00B0370C">
              <w:rPr>
                <w:b/>
              </w:rPr>
              <w:t>t</w:t>
            </w:r>
            <w:r w:rsidRPr="00B0370C">
              <w:rPr>
                <w:b/>
                <w:spacing w:val="-1"/>
              </w:rPr>
              <w:t xml:space="preserve"> </w:t>
            </w:r>
            <w:r w:rsidRPr="00B0370C">
              <w:rPr>
                <w:b/>
                <w:spacing w:val="2"/>
              </w:rPr>
              <w:t>S</w:t>
            </w:r>
            <w:r w:rsidRPr="00B0370C">
              <w:rPr>
                <w:b/>
                <w:spacing w:val="1"/>
              </w:rPr>
              <w:t>e</w:t>
            </w:r>
            <w:r w:rsidRPr="00B0370C">
              <w:rPr>
                <w:b/>
                <w:spacing w:val="-2"/>
              </w:rPr>
              <w:t>q</w:t>
            </w:r>
            <w:r w:rsidRPr="00B0370C">
              <w:rPr>
                <w:b/>
              </w:rPr>
              <w:t>u</w:t>
            </w:r>
            <w:r w:rsidRPr="00B0370C">
              <w:rPr>
                <w:b/>
                <w:spacing w:val="1"/>
              </w:rPr>
              <w:t>e</w:t>
            </w:r>
            <w:r w:rsidRPr="00B0370C">
              <w:rPr>
                <w:b/>
              </w:rPr>
              <w:t>n</w:t>
            </w:r>
            <w:r w:rsidRPr="00B0370C">
              <w:rPr>
                <w:b/>
                <w:spacing w:val="-1"/>
              </w:rPr>
              <w:t>ce: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F9A90" w14:textId="77777777" w:rsidR="00A57FE6" w:rsidRPr="00B0370C" w:rsidRDefault="00A57FE6" w:rsidP="00B30093">
            <w:pPr>
              <w:spacing w:after="0"/>
              <w:ind w:left="178"/>
            </w:pPr>
            <w:r w:rsidRPr="00B0370C">
              <w:rPr>
                <w:b/>
              </w:rPr>
              <w:t>St</w:t>
            </w:r>
            <w:r w:rsidRPr="00B0370C">
              <w:rPr>
                <w:b/>
                <w:spacing w:val="1"/>
              </w:rPr>
              <w:t>e</w:t>
            </w:r>
            <w:r w:rsidRPr="00B0370C">
              <w:rPr>
                <w:b/>
              </w:rPr>
              <w:t>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9446E" w14:textId="77777777" w:rsidR="00A57FE6" w:rsidRPr="00B0370C" w:rsidRDefault="00A57FE6" w:rsidP="00B30093">
            <w:pPr>
              <w:spacing w:after="0"/>
              <w:ind w:left="93"/>
            </w:pPr>
            <w:r w:rsidRPr="00B0370C">
              <w:rPr>
                <w:b/>
                <w:spacing w:val="2"/>
              </w:rPr>
              <w:t>T</w:t>
            </w:r>
            <w:r w:rsidRPr="00B0370C">
              <w:rPr>
                <w:b/>
                <w:spacing w:val="-3"/>
              </w:rPr>
              <w:t>y</w:t>
            </w:r>
            <w:r w:rsidRPr="00B0370C">
              <w:rPr>
                <w:b/>
              </w:rPr>
              <w:t>pe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2F9B2" w14:textId="77777777" w:rsidR="00A57FE6" w:rsidRPr="00B0370C" w:rsidRDefault="00A57FE6" w:rsidP="00B30093">
            <w:pPr>
              <w:spacing w:after="0"/>
              <w:ind w:left="93" w:right="1562"/>
            </w:pPr>
            <w:r w:rsidRPr="00B0370C">
              <w:rPr>
                <w:b/>
              </w:rPr>
              <w:t>D</w:t>
            </w:r>
            <w:r w:rsidRPr="00B0370C">
              <w:rPr>
                <w:b/>
                <w:spacing w:val="1"/>
              </w:rPr>
              <w:t>e</w:t>
            </w:r>
            <w:r w:rsidRPr="00B0370C">
              <w:rPr>
                <w:b/>
                <w:spacing w:val="-1"/>
              </w:rPr>
              <w:t>sc</w:t>
            </w:r>
            <w:r w:rsidRPr="00B0370C">
              <w:rPr>
                <w:b/>
                <w:spacing w:val="2"/>
              </w:rPr>
              <w:t>r</w:t>
            </w:r>
            <w:r w:rsidRPr="00B0370C">
              <w:rPr>
                <w:b/>
              </w:rPr>
              <w:t>ip</w:t>
            </w:r>
            <w:r w:rsidRPr="00B0370C">
              <w:rPr>
                <w:b/>
                <w:spacing w:val="-2"/>
              </w:rPr>
              <w:t>t</w:t>
            </w:r>
            <w:r w:rsidRPr="00B0370C">
              <w:rPr>
                <w:b/>
                <w:spacing w:val="2"/>
              </w:rPr>
              <w:t>i</w:t>
            </w:r>
            <w:r w:rsidRPr="00B0370C">
              <w:rPr>
                <w:b/>
              </w:rPr>
              <w:t>on</w:t>
            </w:r>
          </w:p>
        </w:tc>
      </w:tr>
      <w:tr w:rsidR="00A57FE6" w:rsidRPr="00330017" w14:paraId="7F19AA81" w14:textId="77777777" w:rsidTr="00B30093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E63A957" w14:textId="77777777" w:rsidR="00A57FE6" w:rsidRPr="00B0370C" w:rsidRDefault="00A57FE6" w:rsidP="00B30093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45017" w14:textId="77777777" w:rsidR="00A57FE6" w:rsidRPr="00B0370C" w:rsidRDefault="00A57FE6" w:rsidP="00B30093">
            <w:pPr>
              <w:spacing w:after="0"/>
              <w:ind w:left="260" w:right="262"/>
              <w:jc w:val="center"/>
            </w:pPr>
            <w:r w:rsidRPr="00B0370C">
              <w:t>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141E6" w14:textId="77777777" w:rsidR="00A57FE6" w:rsidRPr="00B0370C" w:rsidRDefault="00A57FE6" w:rsidP="00B30093">
            <w:pPr>
              <w:spacing w:after="0"/>
              <w:ind w:left="93"/>
            </w:pPr>
            <w:r w:rsidRPr="00B0370C">
              <w:t>Configure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9C93B" w14:textId="0029A5B7" w:rsidR="00A57FE6" w:rsidRPr="00B0370C" w:rsidRDefault="00DE4A72" w:rsidP="00B30093">
            <w:pPr>
              <w:spacing w:after="0"/>
              <w:ind w:left="79"/>
            </w:pPr>
            <w:r>
              <w:t xml:space="preserve">A test surrogate device </w:t>
            </w:r>
            <w:r w:rsidR="00A57FE6" w:rsidRPr="00B0370C">
              <w:t xml:space="preserve">is configured to transmit </w:t>
            </w:r>
            <w:r>
              <w:t xml:space="preserve">signed </w:t>
            </w:r>
            <w:r w:rsidR="00A57FE6" w:rsidRPr="00B0370C">
              <w:t>WSA</w:t>
            </w:r>
            <w:r>
              <w:t xml:space="preserve"> </w:t>
            </w:r>
            <w:r w:rsidR="0011395D">
              <w:t>where WSA signature cannot be successfully verified</w:t>
            </w:r>
            <w:r>
              <w:t xml:space="preserve">. </w:t>
            </w:r>
            <w:r w:rsidR="0011395D">
              <w:t>(For this test special test setup may be required).</w:t>
            </w:r>
          </w:p>
        </w:tc>
      </w:tr>
      <w:tr w:rsidR="00A57FE6" w:rsidRPr="00330017" w14:paraId="302E63B4" w14:textId="77777777" w:rsidTr="00B30093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6AF2169" w14:textId="77777777" w:rsidR="00A57FE6" w:rsidRPr="00B0370C" w:rsidRDefault="00A57FE6" w:rsidP="00B30093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16713" w14:textId="77777777" w:rsidR="00A57FE6" w:rsidRPr="00B0370C" w:rsidRDefault="00A57FE6" w:rsidP="00B30093">
            <w:pPr>
              <w:spacing w:after="0"/>
              <w:ind w:left="260" w:right="262"/>
              <w:jc w:val="center"/>
            </w:pPr>
            <w:r w:rsidRPr="00B0370C">
              <w:t>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C2B00" w14:textId="77777777" w:rsidR="00A57FE6" w:rsidRPr="00B0370C" w:rsidRDefault="00A57FE6" w:rsidP="00B30093">
            <w:pPr>
              <w:spacing w:after="0"/>
              <w:ind w:left="93"/>
            </w:pPr>
            <w:r w:rsidRPr="00B0370C">
              <w:t>Stimulus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A9CCF" w14:textId="498E5D12" w:rsidR="00A57FE6" w:rsidRPr="00B0370C" w:rsidRDefault="0011395D" w:rsidP="00B30093">
            <w:pPr>
              <w:spacing w:after="0"/>
              <w:ind w:left="79"/>
            </w:pPr>
            <w:r>
              <w:t>WSA is transmitted</w:t>
            </w:r>
          </w:p>
        </w:tc>
      </w:tr>
      <w:tr w:rsidR="00A57FE6" w:rsidRPr="00330017" w14:paraId="37A2CF88" w14:textId="77777777" w:rsidTr="00B30093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EB3B432" w14:textId="77777777" w:rsidR="00A57FE6" w:rsidRPr="00B0370C" w:rsidRDefault="00A57FE6" w:rsidP="00B30093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4F120" w14:textId="77777777" w:rsidR="00A57FE6" w:rsidRPr="00B0370C" w:rsidRDefault="00A57FE6" w:rsidP="00B30093">
            <w:pPr>
              <w:spacing w:after="0"/>
              <w:ind w:left="260" w:right="262"/>
              <w:jc w:val="center"/>
            </w:pPr>
            <w:r w:rsidRPr="00B0370C">
              <w:t>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34857" w14:textId="77777777" w:rsidR="00A57FE6" w:rsidRPr="00B0370C" w:rsidRDefault="00A57FE6" w:rsidP="00B30093">
            <w:pPr>
              <w:spacing w:after="0"/>
              <w:ind w:left="93"/>
            </w:pPr>
            <w:r w:rsidRPr="00B0370C">
              <w:t>Verify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B2B23" w14:textId="5DF5C0B8" w:rsidR="00A57FE6" w:rsidRPr="00B0370C" w:rsidRDefault="0011395D" w:rsidP="00B30093">
            <w:pPr>
              <w:spacing w:after="0"/>
              <w:ind w:left="79"/>
            </w:pPr>
            <w:r>
              <w:t>Device A received WSAs</w:t>
            </w:r>
            <w:r w:rsidR="00A57FE6" w:rsidRPr="00B0370C">
              <w:t xml:space="preserve"> </w:t>
            </w:r>
          </w:p>
        </w:tc>
      </w:tr>
      <w:tr w:rsidR="00A57FE6" w:rsidRPr="00330017" w14:paraId="115178AE" w14:textId="77777777" w:rsidTr="00B30093">
        <w:trPr>
          <w:trHeight w:val="161"/>
        </w:trPr>
        <w:tc>
          <w:tcPr>
            <w:tcW w:w="1777" w:type="dxa"/>
            <w:tcBorders>
              <w:left w:val="single" w:sz="4" w:space="0" w:color="000000"/>
              <w:right w:val="single" w:sz="4" w:space="0" w:color="000000"/>
            </w:tcBorders>
          </w:tcPr>
          <w:p w14:paraId="7C006AF2" w14:textId="77777777" w:rsidR="00A57FE6" w:rsidRPr="00B0370C" w:rsidRDefault="00A57FE6" w:rsidP="00B30093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3BE40" w14:textId="77777777" w:rsidR="00A57FE6" w:rsidRPr="00B0370C" w:rsidRDefault="00A57FE6" w:rsidP="00B30093">
            <w:pPr>
              <w:spacing w:after="0"/>
              <w:ind w:left="260" w:right="262"/>
              <w:jc w:val="center"/>
            </w:pPr>
            <w:r w:rsidRPr="00B0370C">
              <w:t>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66C4E" w14:textId="77777777" w:rsidR="00A57FE6" w:rsidRPr="00B0370C" w:rsidRDefault="00A57FE6" w:rsidP="00B30093">
            <w:pPr>
              <w:spacing w:after="0"/>
              <w:ind w:left="93"/>
            </w:pPr>
            <w:r w:rsidRPr="00B0370C">
              <w:t>Verify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591A6" w14:textId="48C17E0C" w:rsidR="00A57FE6" w:rsidRPr="00B0370C" w:rsidRDefault="0011395D" w:rsidP="00B30093">
            <w:pPr>
              <w:spacing w:after="0"/>
              <w:ind w:left="79"/>
            </w:pPr>
            <w:r>
              <w:t xml:space="preserve">Device A discards </w:t>
            </w:r>
            <w:r w:rsidR="00A57FE6" w:rsidRPr="00B0370C">
              <w:t xml:space="preserve">WSA </w:t>
            </w:r>
            <w:r>
              <w:t>which didn’t pass signature verification.</w:t>
            </w:r>
          </w:p>
        </w:tc>
      </w:tr>
      <w:tr w:rsidR="00A57FE6" w:rsidRPr="00330017" w14:paraId="7B68EC8F" w14:textId="77777777" w:rsidTr="00B30093">
        <w:tc>
          <w:tcPr>
            <w:tcW w:w="17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33B86" w14:textId="77777777" w:rsidR="00A57FE6" w:rsidRPr="00B0370C" w:rsidRDefault="00A57FE6" w:rsidP="00B30093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F3C07" w14:textId="22E23661" w:rsidR="00A57FE6" w:rsidRPr="00B0370C" w:rsidRDefault="00A57FE6" w:rsidP="00B30093">
            <w:pPr>
              <w:spacing w:after="0"/>
              <w:ind w:left="260" w:right="262"/>
              <w:jc w:val="center"/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EA2CD" w14:textId="4BC302B3" w:rsidR="00A57FE6" w:rsidRPr="00B0370C" w:rsidRDefault="00A57FE6" w:rsidP="00B30093">
            <w:pPr>
              <w:spacing w:after="0"/>
              <w:ind w:left="93"/>
            </w:pP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8462D" w14:textId="1A0E4633" w:rsidR="00A57FE6" w:rsidRPr="00B0370C" w:rsidRDefault="00A57FE6" w:rsidP="00B30093">
            <w:pPr>
              <w:spacing w:after="0"/>
              <w:ind w:left="79"/>
            </w:pPr>
          </w:p>
        </w:tc>
      </w:tr>
    </w:tbl>
    <w:p w14:paraId="6B5B3FC6" w14:textId="114F6134" w:rsidR="004A4F30" w:rsidRDefault="004A4F30" w:rsidP="003D6BAD">
      <w:pPr>
        <w:pStyle w:val="Heading2"/>
        <w:numPr>
          <w:ilvl w:val="0"/>
          <w:numId w:val="0"/>
        </w:numPr>
      </w:pPr>
    </w:p>
    <w:p w14:paraId="66E66EC0" w14:textId="7FC2E2DE" w:rsidR="009E68C0" w:rsidRPr="009E68C0" w:rsidRDefault="009E68C0" w:rsidP="00590991">
      <w:pPr>
        <w:pStyle w:val="Heading3"/>
      </w:pPr>
      <w:bookmarkStart w:id="308" w:name="_Toc481578647"/>
      <w:bookmarkStart w:id="309" w:name="_Toc481426078"/>
      <w:r w:rsidRPr="009E68C0">
        <w:t xml:space="preserve">IOP TC </w:t>
      </w:r>
      <w:r>
        <w:t>WSA 6</w:t>
      </w:r>
      <w:bookmarkEnd w:id="308"/>
      <w:bookmarkEnd w:id="309"/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77"/>
        <w:gridCol w:w="900"/>
        <w:gridCol w:w="1530"/>
        <w:gridCol w:w="5040"/>
      </w:tblGrid>
      <w:tr w:rsidR="00B91631" w:rsidRPr="00E17CC2" w14:paraId="340CEAFE" w14:textId="77777777" w:rsidTr="008322E5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DC78C" w14:textId="77777777" w:rsidR="00B91631" w:rsidRPr="00E17CC2" w:rsidRDefault="00B91631" w:rsidP="008322E5">
            <w:pPr>
              <w:spacing w:after="0"/>
              <w:ind w:left="79"/>
              <w:rPr>
                <w:rFonts w:eastAsia="Arial"/>
              </w:rPr>
            </w:pPr>
            <w:r w:rsidRPr="00E17CC2">
              <w:rPr>
                <w:rFonts w:eastAsia="Arial"/>
                <w:b/>
              </w:rPr>
              <w:t>I</w:t>
            </w:r>
            <w:r w:rsidRPr="00E17CC2">
              <w:rPr>
                <w:rFonts w:eastAsia="Arial"/>
                <w:b/>
                <w:spacing w:val="-2"/>
              </w:rPr>
              <w:t>d</w:t>
            </w:r>
            <w:r w:rsidRPr="00E17CC2">
              <w:rPr>
                <w:rFonts w:eastAsia="Arial"/>
                <w:b/>
                <w:spacing w:val="1"/>
              </w:rPr>
              <w:t>e</w:t>
            </w:r>
            <w:r w:rsidRPr="00E17CC2">
              <w:rPr>
                <w:rFonts w:eastAsia="Arial"/>
                <w:b/>
              </w:rPr>
              <w:t>n</w:t>
            </w:r>
            <w:r w:rsidRPr="00E17CC2">
              <w:rPr>
                <w:rFonts w:eastAsia="Arial"/>
                <w:b/>
                <w:spacing w:val="-2"/>
              </w:rPr>
              <w:t>t</w:t>
            </w:r>
            <w:r w:rsidRPr="00E17CC2">
              <w:rPr>
                <w:rFonts w:eastAsia="Arial"/>
                <w:b/>
                <w:spacing w:val="2"/>
              </w:rPr>
              <w:t>i</w:t>
            </w:r>
            <w:r w:rsidRPr="00E17CC2">
              <w:rPr>
                <w:rFonts w:eastAsia="Arial"/>
                <w:b/>
                <w:spacing w:val="-2"/>
              </w:rPr>
              <w:t>f</w:t>
            </w:r>
            <w:r w:rsidRPr="00E17CC2">
              <w:rPr>
                <w:rFonts w:eastAsia="Arial"/>
                <w:b/>
                <w:spacing w:val="2"/>
              </w:rPr>
              <w:t>i</w:t>
            </w:r>
            <w:r w:rsidRPr="00E17CC2">
              <w:rPr>
                <w:rFonts w:eastAsia="Arial"/>
                <w:b/>
                <w:spacing w:val="-1"/>
              </w:rPr>
              <w:t>e</w:t>
            </w:r>
            <w:r w:rsidRPr="00E17CC2">
              <w:rPr>
                <w:rFonts w:eastAsia="Arial"/>
                <w:b/>
                <w:spacing w:val="2"/>
              </w:rPr>
              <w:t>r</w:t>
            </w:r>
            <w:r w:rsidRPr="00E17CC2">
              <w:rPr>
                <w:rFonts w:eastAsia="Arial"/>
                <w:b/>
              </w:rPr>
              <w:t>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D42EA" w14:textId="5FF87552" w:rsidR="00B91631" w:rsidRPr="00E17CC2" w:rsidRDefault="00F14F3E" w:rsidP="008322E5">
            <w:pPr>
              <w:spacing w:after="0"/>
              <w:ind w:left="79"/>
              <w:rPr>
                <w:rFonts w:eastAsia="Arial"/>
              </w:rPr>
            </w:pPr>
            <w:r>
              <w:rPr>
                <w:rFonts w:eastAsia="Arial"/>
              </w:rPr>
              <w:t xml:space="preserve">IOP TC </w:t>
            </w:r>
            <w:r w:rsidR="003D6BAD">
              <w:rPr>
                <w:rFonts w:eastAsia="Arial"/>
              </w:rPr>
              <w:t>WSA 6</w:t>
            </w:r>
          </w:p>
        </w:tc>
      </w:tr>
      <w:tr w:rsidR="00B91631" w:rsidRPr="00E17CC2" w14:paraId="4683EC8A" w14:textId="77777777" w:rsidTr="008322E5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FDFE6" w14:textId="77777777" w:rsidR="00B91631" w:rsidRPr="00E17CC2" w:rsidRDefault="00B91631" w:rsidP="008322E5">
            <w:pPr>
              <w:spacing w:after="0"/>
              <w:ind w:left="79"/>
              <w:rPr>
                <w:rFonts w:eastAsia="Arial"/>
              </w:rPr>
            </w:pPr>
            <w:r w:rsidRPr="00E17CC2">
              <w:rPr>
                <w:rFonts w:eastAsia="Arial"/>
                <w:b/>
                <w:spacing w:val="-1"/>
              </w:rPr>
              <w:t>Summary: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D5B4A" w14:textId="42625132" w:rsidR="00B91631" w:rsidRPr="00E17CC2" w:rsidRDefault="006D38C9" w:rsidP="008322E5">
            <w:pPr>
              <w:spacing w:after="0"/>
              <w:rPr>
                <w:rFonts w:eastAsia="Arial"/>
              </w:rPr>
            </w:pPr>
            <w:r>
              <w:rPr>
                <w:rFonts w:eastAsia="Arial"/>
              </w:rPr>
              <w:t xml:space="preserve"> </w:t>
            </w:r>
            <w:r w:rsidR="00B91631">
              <w:rPr>
                <w:rFonts w:eastAsia="Arial"/>
              </w:rPr>
              <w:t xml:space="preserve">Change WSA Contents </w:t>
            </w:r>
          </w:p>
        </w:tc>
      </w:tr>
      <w:tr w:rsidR="008666E0" w:rsidRPr="00E17CC2" w14:paraId="7BB48E4D" w14:textId="77777777" w:rsidTr="008322E5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64EFC" w14:textId="77777777" w:rsidR="008666E0" w:rsidRPr="00E17CC2" w:rsidRDefault="008666E0" w:rsidP="008666E0">
            <w:pPr>
              <w:spacing w:after="0"/>
              <w:ind w:left="79"/>
              <w:rPr>
                <w:rFonts w:eastAsia="Arial"/>
              </w:rPr>
            </w:pPr>
            <w:r w:rsidRPr="00E17CC2">
              <w:rPr>
                <w:rFonts w:eastAsia="Arial"/>
                <w:b/>
              </w:rPr>
              <w:t>Con</w:t>
            </w:r>
            <w:r w:rsidRPr="00E17CC2">
              <w:rPr>
                <w:rFonts w:eastAsia="Arial"/>
                <w:b/>
                <w:spacing w:val="-2"/>
              </w:rPr>
              <w:t>f</w:t>
            </w:r>
            <w:r w:rsidRPr="00E17CC2">
              <w:rPr>
                <w:rFonts w:eastAsia="Arial"/>
                <w:b/>
              </w:rPr>
              <w:t>ig</w:t>
            </w:r>
            <w:r w:rsidRPr="00E17CC2">
              <w:rPr>
                <w:rFonts w:eastAsia="Arial"/>
                <w:b/>
                <w:spacing w:val="-2"/>
              </w:rPr>
              <w:t>u</w:t>
            </w:r>
            <w:r w:rsidRPr="00E17CC2">
              <w:rPr>
                <w:rFonts w:eastAsia="Arial"/>
                <w:b/>
                <w:spacing w:val="2"/>
              </w:rPr>
              <w:t>r</w:t>
            </w:r>
            <w:r w:rsidRPr="00E17CC2">
              <w:rPr>
                <w:rFonts w:eastAsia="Arial"/>
                <w:b/>
                <w:spacing w:val="1"/>
              </w:rPr>
              <w:t>a</w:t>
            </w:r>
            <w:r w:rsidRPr="00E17CC2">
              <w:rPr>
                <w:rFonts w:eastAsia="Arial"/>
                <w:b/>
                <w:spacing w:val="-2"/>
              </w:rPr>
              <w:t>t</w:t>
            </w:r>
            <w:r w:rsidRPr="00E17CC2">
              <w:rPr>
                <w:rFonts w:eastAsia="Arial"/>
                <w:b/>
                <w:spacing w:val="2"/>
              </w:rPr>
              <w:t>i</w:t>
            </w:r>
            <w:r w:rsidRPr="00E17CC2">
              <w:rPr>
                <w:rFonts w:eastAsia="Arial"/>
                <w:b/>
              </w:rPr>
              <w:t>o</w:t>
            </w:r>
            <w:r w:rsidRPr="00E17CC2">
              <w:rPr>
                <w:rFonts w:eastAsia="Arial"/>
                <w:b/>
                <w:spacing w:val="-2"/>
              </w:rPr>
              <w:t>n</w:t>
            </w:r>
            <w:r w:rsidRPr="00E17CC2">
              <w:rPr>
                <w:rFonts w:eastAsia="Arial"/>
                <w:b/>
              </w:rPr>
              <w:t>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1061E" w14:textId="442A7056" w:rsidR="008666E0" w:rsidRPr="00E17CC2" w:rsidRDefault="00732703" w:rsidP="008666E0">
            <w:pPr>
              <w:spacing w:after="0"/>
              <w:ind w:left="79"/>
              <w:rPr>
                <w:rFonts w:eastAsia="Arial"/>
              </w:rPr>
            </w:pPr>
            <w:r>
              <w:t xml:space="preserve">IOP CFG </w:t>
            </w:r>
            <w:ins w:id="310" w:author="Dmitri.Khijniak@7Layers.com" w:date="2017-05-03T12:43:00Z">
              <w:r>
                <w:t>1</w:t>
              </w:r>
            </w:ins>
          </w:p>
        </w:tc>
      </w:tr>
      <w:tr w:rsidR="008666E0" w:rsidRPr="00E17CC2" w14:paraId="3AC7BC4F" w14:textId="77777777" w:rsidTr="008322E5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6A74C" w14:textId="77777777" w:rsidR="008666E0" w:rsidRPr="00E17CC2" w:rsidRDefault="008666E0" w:rsidP="008666E0">
            <w:pPr>
              <w:spacing w:after="0"/>
              <w:ind w:left="79"/>
              <w:rPr>
                <w:rFonts w:eastAsia="Arial"/>
              </w:rPr>
            </w:pPr>
            <w:r w:rsidRPr="00E17CC2">
              <w:rPr>
                <w:rFonts w:eastAsia="Arial"/>
                <w:b/>
              </w:rPr>
              <w:t>R</w:t>
            </w:r>
            <w:r w:rsidRPr="00E17CC2">
              <w:rPr>
                <w:rFonts w:eastAsia="Arial"/>
                <w:b/>
                <w:spacing w:val="1"/>
              </w:rPr>
              <w:t>e</w:t>
            </w:r>
            <w:r w:rsidRPr="00E17CC2">
              <w:rPr>
                <w:rFonts w:eastAsia="Arial"/>
                <w:b/>
              </w:rPr>
              <w:t>f</w:t>
            </w:r>
            <w:r w:rsidRPr="00E17CC2">
              <w:rPr>
                <w:rFonts w:eastAsia="Arial"/>
                <w:b/>
                <w:spacing w:val="-1"/>
              </w:rPr>
              <w:t>e</w:t>
            </w:r>
            <w:r w:rsidRPr="00E17CC2">
              <w:rPr>
                <w:rFonts w:eastAsia="Arial"/>
                <w:b/>
                <w:spacing w:val="2"/>
              </w:rPr>
              <w:t>r</w:t>
            </w:r>
            <w:r w:rsidRPr="00E17CC2">
              <w:rPr>
                <w:rFonts w:eastAsia="Arial"/>
                <w:b/>
                <w:spacing w:val="-1"/>
              </w:rPr>
              <w:t>e</w:t>
            </w:r>
            <w:r w:rsidRPr="00E17CC2">
              <w:rPr>
                <w:rFonts w:eastAsia="Arial"/>
                <w:b/>
              </w:rPr>
              <w:t>n</w:t>
            </w:r>
            <w:r w:rsidRPr="00E17CC2">
              <w:rPr>
                <w:rFonts w:eastAsia="Arial"/>
                <w:b/>
                <w:spacing w:val="1"/>
              </w:rPr>
              <w:t>c</w:t>
            </w:r>
            <w:r w:rsidRPr="00E17CC2">
              <w:rPr>
                <w:rFonts w:eastAsia="Arial"/>
                <w:b/>
                <w:spacing w:val="-1"/>
              </w:rPr>
              <w:t>es: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D09A5" w14:textId="5C9B14E8" w:rsidR="008666E0" w:rsidRPr="00E17CC2" w:rsidRDefault="00BA3BB5" w:rsidP="008666E0">
            <w:pPr>
              <w:spacing w:after="0"/>
              <w:ind w:left="79"/>
              <w:rPr>
                <w:rFonts w:eastAsia="Arial"/>
              </w:rPr>
            </w:pPr>
            <w:r>
              <w:t>[5]</w:t>
            </w:r>
          </w:p>
        </w:tc>
      </w:tr>
      <w:tr w:rsidR="008666E0" w:rsidRPr="00E17CC2" w14:paraId="7C7C46EA" w14:textId="77777777" w:rsidTr="008322E5">
        <w:tc>
          <w:tcPr>
            <w:tcW w:w="92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FF37A" w14:textId="77777777" w:rsidR="008666E0" w:rsidRPr="00E17CC2" w:rsidRDefault="008666E0" w:rsidP="008666E0">
            <w:pPr>
              <w:spacing w:after="0"/>
            </w:pPr>
          </w:p>
        </w:tc>
      </w:tr>
      <w:tr w:rsidR="008666E0" w:rsidRPr="00E17CC2" w14:paraId="7AFB9A6D" w14:textId="77777777" w:rsidTr="008322E5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976AB" w14:textId="77777777" w:rsidR="008666E0" w:rsidRPr="00E17CC2" w:rsidRDefault="008666E0" w:rsidP="008666E0">
            <w:pPr>
              <w:spacing w:after="0"/>
              <w:ind w:left="79"/>
              <w:rPr>
                <w:rFonts w:eastAsia="Arial"/>
              </w:rPr>
            </w:pPr>
            <w:r w:rsidRPr="00E17CC2">
              <w:rPr>
                <w:rFonts w:eastAsia="Arial"/>
                <w:b/>
              </w:rPr>
              <w:t>P</w:t>
            </w:r>
            <w:r w:rsidRPr="00E17CC2">
              <w:rPr>
                <w:rFonts w:eastAsia="Arial"/>
                <w:b/>
                <w:spacing w:val="2"/>
              </w:rPr>
              <w:t>r</w:t>
            </w:r>
            <w:r w:rsidRPr="00E17CC2">
              <w:rPr>
                <w:rFonts w:eastAsia="Arial"/>
                <w:b/>
                <w:spacing w:val="-1"/>
              </w:rPr>
              <w:t>e</w:t>
            </w:r>
            <w:r w:rsidRPr="00E17CC2">
              <w:rPr>
                <w:rFonts w:eastAsia="Arial"/>
                <w:b/>
              </w:rPr>
              <w:t>-t</w:t>
            </w:r>
            <w:r w:rsidRPr="00E17CC2">
              <w:rPr>
                <w:rFonts w:eastAsia="Arial"/>
                <w:b/>
                <w:spacing w:val="-1"/>
              </w:rPr>
              <w:t>e</w:t>
            </w:r>
            <w:r w:rsidRPr="00E17CC2">
              <w:rPr>
                <w:rFonts w:eastAsia="Arial"/>
                <w:b/>
                <w:spacing w:val="1"/>
              </w:rPr>
              <w:t>s</w:t>
            </w:r>
            <w:r w:rsidRPr="00E17CC2">
              <w:rPr>
                <w:rFonts w:eastAsia="Arial"/>
                <w:b/>
              </w:rPr>
              <w:t>t</w:t>
            </w:r>
          </w:p>
          <w:p w14:paraId="540A5B1B" w14:textId="77777777" w:rsidR="008666E0" w:rsidRPr="00E17CC2" w:rsidRDefault="008666E0" w:rsidP="008666E0">
            <w:pPr>
              <w:spacing w:after="0"/>
              <w:ind w:left="79"/>
              <w:rPr>
                <w:rFonts w:eastAsia="Arial"/>
              </w:rPr>
            </w:pPr>
            <w:r w:rsidRPr="00E17CC2">
              <w:rPr>
                <w:rFonts w:eastAsia="Arial"/>
                <w:b/>
                <w:spacing w:val="1"/>
              </w:rPr>
              <w:t>c</w:t>
            </w:r>
            <w:r w:rsidRPr="00E17CC2">
              <w:rPr>
                <w:rFonts w:eastAsia="Arial"/>
                <w:b/>
                <w:spacing w:val="-2"/>
              </w:rPr>
              <w:t>o</w:t>
            </w:r>
            <w:r w:rsidRPr="00E17CC2">
              <w:rPr>
                <w:rFonts w:eastAsia="Arial"/>
                <w:b/>
              </w:rPr>
              <w:t>n</w:t>
            </w:r>
            <w:r w:rsidRPr="00E17CC2">
              <w:rPr>
                <w:rFonts w:eastAsia="Arial"/>
                <w:b/>
                <w:spacing w:val="-2"/>
              </w:rPr>
              <w:t>d</w:t>
            </w:r>
            <w:r w:rsidRPr="00E17CC2">
              <w:rPr>
                <w:rFonts w:eastAsia="Arial"/>
                <w:b/>
                <w:spacing w:val="2"/>
              </w:rPr>
              <w:t>i</w:t>
            </w:r>
            <w:r w:rsidRPr="00E17CC2">
              <w:rPr>
                <w:rFonts w:eastAsia="Arial"/>
                <w:b/>
                <w:spacing w:val="-2"/>
              </w:rPr>
              <w:t>t</w:t>
            </w:r>
            <w:r w:rsidRPr="00E17CC2">
              <w:rPr>
                <w:rFonts w:eastAsia="Arial"/>
                <w:b/>
                <w:spacing w:val="2"/>
              </w:rPr>
              <w:t>i</w:t>
            </w:r>
            <w:r w:rsidRPr="00E17CC2">
              <w:rPr>
                <w:rFonts w:eastAsia="Arial"/>
                <w:b/>
              </w:rPr>
              <w:t>o</w:t>
            </w:r>
            <w:r w:rsidRPr="00E17CC2">
              <w:rPr>
                <w:rFonts w:eastAsia="Arial"/>
                <w:b/>
                <w:spacing w:val="-2"/>
              </w:rPr>
              <w:t>n</w:t>
            </w:r>
            <w:r w:rsidRPr="00E17CC2">
              <w:rPr>
                <w:rFonts w:eastAsia="Arial"/>
                <w:b/>
                <w:spacing w:val="-1"/>
              </w:rPr>
              <w:t>s</w:t>
            </w:r>
            <w:r w:rsidRPr="00E17CC2">
              <w:rPr>
                <w:rFonts w:eastAsia="Arial"/>
                <w:b/>
              </w:rPr>
              <w:t>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03230" w14:textId="6383FD1E" w:rsidR="00F35A77" w:rsidRDefault="00F35A77" w:rsidP="00F35A77">
            <w:pPr>
              <w:spacing w:after="0"/>
              <w:ind w:left="79" w:right="91"/>
              <w:rPr>
                <w:ins w:id="311" w:author="Dmitri.Khijniak@7Layers.com" w:date="2017-05-03T12:43:00Z"/>
                <w:rFonts w:eastAsia="Arial"/>
              </w:rPr>
            </w:pPr>
            <w:r w:rsidRPr="00EA5BF1">
              <w:rPr>
                <w:rFonts w:eastAsia="Arial"/>
              </w:rPr>
              <w:t xml:space="preserve">Device A </w:t>
            </w:r>
            <w:ins w:id="312" w:author="Dmitri.Khijniak@7Layers.com" w:date="2017-05-03T12:43:00Z">
              <w:r>
                <w:rPr>
                  <w:rFonts w:eastAsia="Arial"/>
                </w:rPr>
                <w:t>can transmit WSAs</w:t>
              </w:r>
            </w:ins>
          </w:p>
          <w:p w14:paraId="2C56049C" w14:textId="6B03DC91" w:rsidR="008666E0" w:rsidRPr="00E17CC2" w:rsidRDefault="00F35A77" w:rsidP="00F35A77">
            <w:pPr>
              <w:spacing w:after="0"/>
              <w:ind w:left="79" w:right="91"/>
              <w:rPr>
                <w:rFonts w:eastAsia="Arial"/>
              </w:rPr>
            </w:pPr>
            <w:r w:rsidRPr="00EA5BF1">
              <w:rPr>
                <w:rFonts w:eastAsia="Arial"/>
              </w:rPr>
              <w:t>Device B</w:t>
            </w:r>
            <w:r>
              <w:rPr>
                <w:rFonts w:eastAsia="Arial"/>
              </w:rPr>
              <w:t xml:space="preserve"> </w:t>
            </w:r>
            <w:ins w:id="313" w:author="Dmitri.Khijniak@7Layers.com" w:date="2017-05-03T12:43:00Z">
              <w:r w:rsidR="00697760">
                <w:rPr>
                  <w:rFonts w:eastAsia="Arial"/>
                </w:rPr>
                <w:t>can</w:t>
              </w:r>
              <w:r>
                <w:rPr>
                  <w:rFonts w:eastAsia="Arial"/>
                </w:rPr>
                <w:t xml:space="preserve"> receive and process </w:t>
              </w:r>
              <w:r w:rsidRPr="00EA5BF1">
                <w:rPr>
                  <w:rFonts w:eastAsia="Arial"/>
                </w:rPr>
                <w:t>WS</w:t>
              </w:r>
              <w:r>
                <w:rPr>
                  <w:rFonts w:eastAsia="Arial"/>
                </w:rPr>
                <w:t>As</w:t>
              </w:r>
            </w:ins>
          </w:p>
        </w:tc>
      </w:tr>
      <w:tr w:rsidR="008666E0" w:rsidRPr="00E17CC2" w14:paraId="064D6E2F" w14:textId="77777777" w:rsidTr="008322E5">
        <w:tc>
          <w:tcPr>
            <w:tcW w:w="9247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1604BEC" w14:textId="77777777" w:rsidR="008666E0" w:rsidRPr="00E17CC2" w:rsidRDefault="008666E0" w:rsidP="008666E0">
            <w:pPr>
              <w:spacing w:after="0"/>
            </w:pPr>
          </w:p>
        </w:tc>
      </w:tr>
      <w:tr w:rsidR="008666E0" w:rsidRPr="00E17CC2" w14:paraId="54536992" w14:textId="77777777" w:rsidTr="008322E5">
        <w:tc>
          <w:tcPr>
            <w:tcW w:w="17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388C58F" w14:textId="77777777" w:rsidR="008666E0" w:rsidRPr="00E17CC2" w:rsidRDefault="008666E0" w:rsidP="008666E0">
            <w:pPr>
              <w:spacing w:after="0"/>
              <w:ind w:left="79"/>
              <w:rPr>
                <w:rFonts w:eastAsia="Arial"/>
              </w:rPr>
            </w:pPr>
            <w:r w:rsidRPr="00E17CC2">
              <w:rPr>
                <w:rFonts w:eastAsia="Arial"/>
                <w:b/>
              </w:rPr>
              <w:t>T</w:t>
            </w:r>
            <w:r w:rsidRPr="00E17CC2">
              <w:rPr>
                <w:rFonts w:eastAsia="Arial"/>
                <w:b/>
                <w:spacing w:val="-1"/>
              </w:rPr>
              <w:t>e</w:t>
            </w:r>
            <w:r w:rsidRPr="00E17CC2">
              <w:rPr>
                <w:rFonts w:eastAsia="Arial"/>
                <w:b/>
                <w:spacing w:val="1"/>
              </w:rPr>
              <w:t>s</w:t>
            </w:r>
            <w:r w:rsidRPr="00E17CC2">
              <w:rPr>
                <w:rFonts w:eastAsia="Arial"/>
                <w:b/>
              </w:rPr>
              <w:t>t</w:t>
            </w:r>
            <w:r w:rsidRPr="00E17CC2">
              <w:rPr>
                <w:rFonts w:eastAsia="Arial"/>
                <w:b/>
                <w:spacing w:val="-1"/>
              </w:rPr>
              <w:t xml:space="preserve"> </w:t>
            </w:r>
            <w:r w:rsidRPr="00E17CC2">
              <w:rPr>
                <w:rFonts w:eastAsia="Arial"/>
                <w:b/>
                <w:spacing w:val="2"/>
              </w:rPr>
              <w:t>S</w:t>
            </w:r>
            <w:r w:rsidRPr="00E17CC2">
              <w:rPr>
                <w:rFonts w:eastAsia="Arial"/>
                <w:b/>
                <w:spacing w:val="1"/>
              </w:rPr>
              <w:t>e</w:t>
            </w:r>
            <w:r w:rsidRPr="00E17CC2">
              <w:rPr>
                <w:rFonts w:eastAsia="Arial"/>
                <w:b/>
                <w:spacing w:val="-2"/>
              </w:rPr>
              <w:t>q</w:t>
            </w:r>
            <w:r w:rsidRPr="00E17CC2">
              <w:rPr>
                <w:rFonts w:eastAsia="Arial"/>
                <w:b/>
              </w:rPr>
              <w:t>u</w:t>
            </w:r>
            <w:r w:rsidRPr="00E17CC2">
              <w:rPr>
                <w:rFonts w:eastAsia="Arial"/>
                <w:b/>
                <w:spacing w:val="1"/>
              </w:rPr>
              <w:t>e</w:t>
            </w:r>
            <w:r w:rsidRPr="00E17CC2">
              <w:rPr>
                <w:rFonts w:eastAsia="Arial"/>
                <w:b/>
              </w:rPr>
              <w:t>n</w:t>
            </w:r>
            <w:r w:rsidRPr="00E17CC2">
              <w:rPr>
                <w:rFonts w:eastAsia="Arial"/>
                <w:b/>
                <w:spacing w:val="-1"/>
              </w:rPr>
              <w:t>ce: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FD98A" w14:textId="77777777" w:rsidR="008666E0" w:rsidRPr="00E17CC2" w:rsidRDefault="008666E0" w:rsidP="008666E0">
            <w:pPr>
              <w:spacing w:after="0"/>
              <w:ind w:left="178"/>
              <w:rPr>
                <w:rFonts w:eastAsia="Arial"/>
              </w:rPr>
            </w:pPr>
            <w:r w:rsidRPr="00E17CC2">
              <w:rPr>
                <w:rFonts w:eastAsia="Arial"/>
                <w:b/>
              </w:rPr>
              <w:t>St</w:t>
            </w:r>
            <w:r w:rsidRPr="00E17CC2">
              <w:rPr>
                <w:rFonts w:eastAsia="Arial"/>
                <w:b/>
                <w:spacing w:val="1"/>
              </w:rPr>
              <w:t>e</w:t>
            </w:r>
            <w:r w:rsidRPr="00E17CC2">
              <w:rPr>
                <w:rFonts w:eastAsia="Arial"/>
                <w:b/>
              </w:rPr>
              <w:t>p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94DC3" w14:textId="77777777" w:rsidR="008666E0" w:rsidRPr="00E17CC2" w:rsidRDefault="008666E0" w:rsidP="006C21D2">
            <w:pPr>
              <w:spacing w:after="0"/>
              <w:rPr>
                <w:rFonts w:eastAsia="Arial"/>
              </w:rPr>
            </w:pPr>
            <w:r w:rsidRPr="00E17CC2">
              <w:rPr>
                <w:rFonts w:eastAsia="Arial"/>
                <w:b/>
                <w:spacing w:val="2"/>
              </w:rPr>
              <w:t>T</w:t>
            </w:r>
            <w:r w:rsidRPr="00E17CC2">
              <w:rPr>
                <w:rFonts w:eastAsia="Arial"/>
                <w:b/>
                <w:spacing w:val="-3"/>
              </w:rPr>
              <w:t>y</w:t>
            </w:r>
            <w:r w:rsidRPr="00E17CC2">
              <w:rPr>
                <w:rFonts w:eastAsia="Arial"/>
                <w:b/>
              </w:rPr>
              <w:t>pe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90861" w14:textId="77777777" w:rsidR="008666E0" w:rsidRPr="00E17CC2" w:rsidRDefault="008666E0" w:rsidP="00F355B5">
            <w:pPr>
              <w:spacing w:after="0"/>
              <w:ind w:left="93" w:right="1562"/>
              <w:rPr>
                <w:rFonts w:eastAsia="Arial"/>
              </w:rPr>
            </w:pPr>
            <w:r w:rsidRPr="00E17CC2">
              <w:rPr>
                <w:rFonts w:eastAsia="Arial"/>
                <w:b/>
              </w:rPr>
              <w:t>D</w:t>
            </w:r>
            <w:r w:rsidRPr="00E17CC2">
              <w:rPr>
                <w:rFonts w:eastAsia="Arial"/>
                <w:b/>
                <w:spacing w:val="1"/>
              </w:rPr>
              <w:t>e</w:t>
            </w:r>
            <w:r w:rsidRPr="00E17CC2">
              <w:rPr>
                <w:rFonts w:eastAsia="Arial"/>
                <w:b/>
                <w:spacing w:val="-1"/>
              </w:rPr>
              <w:t>sc</w:t>
            </w:r>
            <w:r w:rsidRPr="00E17CC2">
              <w:rPr>
                <w:rFonts w:eastAsia="Arial"/>
                <w:b/>
                <w:spacing w:val="2"/>
              </w:rPr>
              <w:t>r</w:t>
            </w:r>
            <w:r w:rsidRPr="00E17CC2">
              <w:rPr>
                <w:rFonts w:eastAsia="Arial"/>
                <w:b/>
              </w:rPr>
              <w:t>ip</w:t>
            </w:r>
            <w:r w:rsidRPr="00E17CC2">
              <w:rPr>
                <w:rFonts w:eastAsia="Arial"/>
                <w:b/>
                <w:spacing w:val="-2"/>
              </w:rPr>
              <w:t>t</w:t>
            </w:r>
            <w:r w:rsidRPr="00E17CC2">
              <w:rPr>
                <w:rFonts w:eastAsia="Arial"/>
                <w:b/>
                <w:spacing w:val="2"/>
              </w:rPr>
              <w:t>i</w:t>
            </w:r>
            <w:r w:rsidRPr="00E17CC2">
              <w:rPr>
                <w:rFonts w:eastAsia="Arial"/>
                <w:b/>
              </w:rPr>
              <w:t>on</w:t>
            </w:r>
          </w:p>
        </w:tc>
      </w:tr>
      <w:tr w:rsidR="008666E0" w:rsidRPr="00E17CC2" w14:paraId="5D09342E" w14:textId="77777777" w:rsidTr="008322E5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F05FB74" w14:textId="77777777" w:rsidR="008666E0" w:rsidRPr="00E17CC2" w:rsidRDefault="008666E0" w:rsidP="008666E0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C5CD1" w14:textId="77777777" w:rsidR="008666E0" w:rsidRPr="00E17CC2" w:rsidRDefault="008666E0" w:rsidP="008666E0">
            <w:pPr>
              <w:spacing w:after="0"/>
              <w:ind w:left="260" w:right="262"/>
              <w:jc w:val="center"/>
              <w:rPr>
                <w:rFonts w:eastAsia="Arial"/>
              </w:rPr>
            </w:pPr>
            <w:r w:rsidRPr="00E17CC2">
              <w:rPr>
                <w:rFonts w:eastAsia="Arial"/>
              </w:rPr>
              <w:t>1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1A94B" w14:textId="77777777" w:rsidR="008666E0" w:rsidRPr="00E17CC2" w:rsidRDefault="008666E0" w:rsidP="00F355B5">
            <w:pPr>
              <w:spacing w:after="0"/>
              <w:ind w:left="93"/>
              <w:rPr>
                <w:rFonts w:eastAsia="Arial"/>
              </w:rPr>
            </w:pPr>
            <w:r w:rsidRPr="00E17CC2">
              <w:rPr>
                <w:rFonts w:eastAsia="Arial"/>
              </w:rPr>
              <w:t>Configure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8AD9D" w14:textId="06A98D76" w:rsidR="008666E0" w:rsidRPr="00E17CC2" w:rsidRDefault="008666E0" w:rsidP="008666E0">
            <w:pPr>
              <w:spacing w:after="0"/>
              <w:ind w:left="79"/>
              <w:rPr>
                <w:rFonts w:eastAsia="Arial"/>
              </w:rPr>
            </w:pPr>
            <w:r w:rsidRPr="00E17CC2">
              <w:rPr>
                <w:rFonts w:eastAsia="Arial"/>
              </w:rPr>
              <w:t xml:space="preserve">Device A </w:t>
            </w:r>
            <w:r w:rsidR="003D6BAD">
              <w:rPr>
                <w:rFonts w:eastAsia="Arial"/>
              </w:rPr>
              <w:t>transmits WSAs containing one ServiceInfoSegment</w:t>
            </w:r>
            <w:r>
              <w:rPr>
                <w:rFonts w:eastAsia="Arial"/>
              </w:rPr>
              <w:t>.</w:t>
            </w:r>
          </w:p>
        </w:tc>
      </w:tr>
      <w:tr w:rsidR="003D6BAD" w:rsidRPr="00E17CC2" w14:paraId="78A3A90E" w14:textId="77777777" w:rsidTr="008322E5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7362626" w14:textId="77777777" w:rsidR="003D6BAD" w:rsidRPr="00E17CC2" w:rsidRDefault="003D6BAD" w:rsidP="008666E0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27930" w14:textId="06147B7C" w:rsidR="003D6BAD" w:rsidRPr="00E17CC2" w:rsidRDefault="003D6BAD" w:rsidP="008666E0">
            <w:pPr>
              <w:spacing w:after="0"/>
              <w:ind w:left="260" w:right="262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00A2B" w14:textId="55B3B893" w:rsidR="003D6BAD" w:rsidRPr="00E17CC2" w:rsidRDefault="003D6BAD" w:rsidP="00F355B5">
            <w:pPr>
              <w:spacing w:after="0"/>
              <w:ind w:left="93"/>
              <w:rPr>
                <w:rFonts w:eastAsia="Arial"/>
              </w:rPr>
            </w:pPr>
            <w:r>
              <w:rPr>
                <w:rFonts w:eastAsia="Arial"/>
              </w:rPr>
              <w:t>Configure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2E477" w14:textId="32FABE01" w:rsidR="003D6BAD" w:rsidRPr="00E17CC2" w:rsidRDefault="003D6BAD" w:rsidP="008666E0">
            <w:pPr>
              <w:spacing w:after="0"/>
              <w:ind w:left="79"/>
              <w:rPr>
                <w:rFonts w:eastAsia="Arial"/>
              </w:rPr>
            </w:pPr>
            <w:r>
              <w:rPr>
                <w:rFonts w:eastAsia="Arial"/>
              </w:rPr>
              <w:t xml:space="preserve">Device B receives WSAs </w:t>
            </w:r>
            <w:r w:rsidR="00684381">
              <w:rPr>
                <w:rFonts w:eastAsia="Arial"/>
              </w:rPr>
              <w:t>updated its MIB UserAvailableServiceTable with the WSA contents</w:t>
            </w:r>
          </w:p>
        </w:tc>
      </w:tr>
      <w:tr w:rsidR="008666E0" w:rsidRPr="00E17CC2" w14:paraId="7D4B437D" w14:textId="77777777" w:rsidTr="008322E5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523A1E0" w14:textId="77777777" w:rsidR="008666E0" w:rsidRPr="00E17CC2" w:rsidRDefault="008666E0" w:rsidP="008666E0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5EE10" w14:textId="2EE26744" w:rsidR="008666E0" w:rsidRPr="00E17CC2" w:rsidRDefault="00684381" w:rsidP="008666E0">
            <w:pPr>
              <w:spacing w:after="0"/>
              <w:ind w:left="260" w:right="262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3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A8D91" w14:textId="77777777" w:rsidR="008666E0" w:rsidRPr="00E17CC2" w:rsidRDefault="008666E0" w:rsidP="00F355B5">
            <w:pPr>
              <w:spacing w:after="0"/>
              <w:ind w:left="93"/>
              <w:rPr>
                <w:rFonts w:eastAsia="Arial"/>
              </w:rPr>
            </w:pPr>
            <w:r w:rsidRPr="00E17CC2">
              <w:rPr>
                <w:rFonts w:eastAsia="Arial"/>
              </w:rPr>
              <w:t>Stimulus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5BE87" w14:textId="7BDFC22A" w:rsidR="008666E0" w:rsidRPr="00E17CC2" w:rsidRDefault="00684381" w:rsidP="008666E0">
            <w:pPr>
              <w:spacing w:after="0"/>
              <w:ind w:left="79"/>
              <w:rPr>
                <w:rFonts w:eastAsia="Arial"/>
              </w:rPr>
            </w:pPr>
            <w:r>
              <w:rPr>
                <w:rFonts w:eastAsia="Arial"/>
              </w:rPr>
              <w:t xml:space="preserve">Device B added another service to the WSA ServiceInfoSegment </w:t>
            </w:r>
          </w:p>
        </w:tc>
      </w:tr>
      <w:tr w:rsidR="008666E0" w:rsidRPr="00E17CC2" w14:paraId="7DAC9F17" w14:textId="77777777" w:rsidTr="008322E5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B691BC1" w14:textId="77777777" w:rsidR="008666E0" w:rsidRPr="00E17CC2" w:rsidRDefault="008666E0" w:rsidP="008666E0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A9302" w14:textId="4CB63FA5" w:rsidR="008666E0" w:rsidRPr="00E17CC2" w:rsidRDefault="00684381" w:rsidP="008666E0">
            <w:pPr>
              <w:spacing w:after="0"/>
              <w:ind w:left="260" w:right="262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4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669AD" w14:textId="77777777" w:rsidR="008666E0" w:rsidRPr="00E17CC2" w:rsidRDefault="008666E0" w:rsidP="00F355B5">
            <w:pPr>
              <w:spacing w:after="0"/>
              <w:ind w:left="93"/>
              <w:rPr>
                <w:rFonts w:eastAsia="Arial"/>
              </w:rPr>
            </w:pPr>
            <w:r w:rsidRPr="00E17CC2">
              <w:rPr>
                <w:rFonts w:eastAsia="Arial"/>
              </w:rPr>
              <w:t>Verify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0E34C" w14:textId="1401837C" w:rsidR="008666E0" w:rsidRPr="00E17CC2" w:rsidRDefault="00684381" w:rsidP="008666E0">
            <w:pPr>
              <w:spacing w:after="0"/>
              <w:ind w:left="79"/>
              <w:rPr>
                <w:rFonts w:eastAsia="Arial"/>
              </w:rPr>
            </w:pPr>
            <w:r>
              <w:rPr>
                <w:rFonts w:eastAsia="Arial"/>
              </w:rPr>
              <w:t>Device B receives WSAs and updated its MIB UserAvailableServiceTable to add the additional service</w:t>
            </w:r>
          </w:p>
        </w:tc>
      </w:tr>
      <w:tr w:rsidR="00684381" w:rsidRPr="00E17CC2" w14:paraId="26FE2F9F" w14:textId="77777777" w:rsidTr="008322E5">
        <w:tc>
          <w:tcPr>
            <w:tcW w:w="1777" w:type="dxa"/>
            <w:tcBorders>
              <w:left w:val="single" w:sz="4" w:space="0" w:color="000000"/>
              <w:right w:val="single" w:sz="4" w:space="0" w:color="000000"/>
            </w:tcBorders>
          </w:tcPr>
          <w:p w14:paraId="4CB5707C" w14:textId="77777777" w:rsidR="00684381" w:rsidRPr="00E17CC2" w:rsidRDefault="00684381" w:rsidP="008666E0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913A5" w14:textId="698BB132" w:rsidR="00684381" w:rsidRPr="00E17CC2" w:rsidRDefault="00684381" w:rsidP="008666E0">
            <w:pPr>
              <w:spacing w:after="0"/>
              <w:ind w:left="260" w:right="262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5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38F89" w14:textId="0F6AF213" w:rsidR="00684381" w:rsidRPr="00E17CC2" w:rsidRDefault="00684381" w:rsidP="00F355B5">
            <w:pPr>
              <w:spacing w:after="0"/>
              <w:ind w:left="93"/>
              <w:rPr>
                <w:rFonts w:eastAsia="Arial"/>
              </w:rPr>
            </w:pPr>
            <w:r w:rsidRPr="00E17CC2">
              <w:rPr>
                <w:rFonts w:eastAsia="Arial"/>
              </w:rPr>
              <w:t>Stimulus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65881" w14:textId="07495DB0" w:rsidR="00684381" w:rsidRDefault="00684381" w:rsidP="008666E0">
            <w:pPr>
              <w:spacing w:after="0"/>
              <w:ind w:left="79"/>
              <w:rPr>
                <w:rFonts w:eastAsia="Arial"/>
              </w:rPr>
            </w:pPr>
            <w:r>
              <w:rPr>
                <w:rFonts w:eastAsia="Arial"/>
              </w:rPr>
              <w:t>Device B deleted one of the services in the WSA ServiceInfoSegment</w:t>
            </w:r>
          </w:p>
        </w:tc>
      </w:tr>
      <w:tr w:rsidR="00684381" w:rsidRPr="00E17CC2" w14:paraId="490450D4" w14:textId="77777777" w:rsidTr="00A30AF0">
        <w:tc>
          <w:tcPr>
            <w:tcW w:w="1777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0701A81" w14:textId="77777777" w:rsidR="00684381" w:rsidRPr="00E17CC2" w:rsidRDefault="00684381" w:rsidP="008666E0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57DDD" w14:textId="3C883C73" w:rsidR="00684381" w:rsidRDefault="00684381" w:rsidP="008666E0">
            <w:pPr>
              <w:spacing w:after="0"/>
              <w:ind w:left="260" w:right="262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6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A4733" w14:textId="3BEE146D" w:rsidR="00684381" w:rsidRPr="00E17CC2" w:rsidRDefault="00684381" w:rsidP="00F355B5">
            <w:pPr>
              <w:spacing w:after="0"/>
              <w:ind w:left="93"/>
              <w:rPr>
                <w:rFonts w:eastAsia="Arial"/>
              </w:rPr>
            </w:pPr>
            <w:r>
              <w:rPr>
                <w:rFonts w:eastAsia="Arial"/>
              </w:rPr>
              <w:t>Verify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A470C" w14:textId="2F7B1EF6" w:rsidR="00684381" w:rsidRDefault="00684381" w:rsidP="008666E0">
            <w:pPr>
              <w:spacing w:after="0"/>
              <w:ind w:left="79"/>
              <w:rPr>
                <w:rFonts w:eastAsia="Arial"/>
              </w:rPr>
            </w:pPr>
            <w:r>
              <w:rPr>
                <w:rFonts w:eastAsia="Arial"/>
              </w:rPr>
              <w:t>Device B receives WSAs and updated its MIB UserAvailableServiceTable to delete the service removed in step 5.</w:t>
            </w:r>
          </w:p>
        </w:tc>
      </w:tr>
    </w:tbl>
    <w:p w14:paraId="7328D7CF" w14:textId="3C212AF7" w:rsidR="004A4F30" w:rsidRDefault="004A4F30" w:rsidP="0011725C">
      <w:pPr>
        <w:pStyle w:val="Heading1"/>
      </w:pPr>
      <w:bookmarkStart w:id="314" w:name="_Toc481578648"/>
      <w:bookmarkStart w:id="315" w:name="_Toc481426079"/>
      <w:r w:rsidRPr="00E17CC2">
        <w:t>IP</w:t>
      </w:r>
      <w:r w:rsidR="00B506CE">
        <w:t>v</w:t>
      </w:r>
      <w:r w:rsidR="0011725C">
        <w:t>6</w:t>
      </w:r>
      <w:bookmarkEnd w:id="314"/>
      <w:bookmarkEnd w:id="315"/>
    </w:p>
    <w:p w14:paraId="38F0C25C" w14:textId="240F7CF6" w:rsidR="0011725C" w:rsidRDefault="0011725C" w:rsidP="0011725C">
      <w:pPr>
        <w:pStyle w:val="Heading2"/>
      </w:pPr>
      <w:bookmarkStart w:id="316" w:name="_Toc481578649"/>
      <w:bookmarkStart w:id="317" w:name="_Toc481426080"/>
      <w:r w:rsidRPr="00E17CC2">
        <w:t>IP Configuration</w:t>
      </w:r>
      <w:bookmarkEnd w:id="316"/>
      <w:bookmarkEnd w:id="317"/>
    </w:p>
    <w:p w14:paraId="0139BD71" w14:textId="6E3E60AA" w:rsidR="00E852BF" w:rsidRPr="00E852BF" w:rsidRDefault="00E852BF" w:rsidP="00590991">
      <w:pPr>
        <w:pStyle w:val="Heading3"/>
      </w:pPr>
      <w:bookmarkStart w:id="318" w:name="_Toc481578650"/>
      <w:bookmarkStart w:id="319" w:name="_Toc481426081"/>
      <w:r w:rsidRPr="00E852BF">
        <w:t>IOP TC IP 1</w:t>
      </w:r>
      <w:bookmarkEnd w:id="318"/>
      <w:bookmarkEnd w:id="319"/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77"/>
        <w:gridCol w:w="900"/>
        <w:gridCol w:w="1530"/>
        <w:gridCol w:w="5040"/>
      </w:tblGrid>
      <w:tr w:rsidR="00EF40FA" w:rsidRPr="00E17CC2" w14:paraId="069F138B" w14:textId="77777777" w:rsidTr="00B30093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0569C" w14:textId="77777777" w:rsidR="00EF40FA" w:rsidRPr="00E17CC2" w:rsidRDefault="00EF40FA" w:rsidP="00B30093">
            <w:pPr>
              <w:spacing w:after="0"/>
              <w:ind w:left="79"/>
              <w:rPr>
                <w:rFonts w:eastAsia="Arial"/>
              </w:rPr>
            </w:pPr>
            <w:r w:rsidRPr="00E17CC2">
              <w:rPr>
                <w:rFonts w:eastAsia="Arial"/>
                <w:b/>
              </w:rPr>
              <w:t>I</w:t>
            </w:r>
            <w:r w:rsidRPr="00E17CC2">
              <w:rPr>
                <w:rFonts w:eastAsia="Arial"/>
                <w:b/>
                <w:spacing w:val="-2"/>
              </w:rPr>
              <w:t>d</w:t>
            </w:r>
            <w:r w:rsidRPr="00E17CC2">
              <w:rPr>
                <w:rFonts w:eastAsia="Arial"/>
                <w:b/>
                <w:spacing w:val="1"/>
              </w:rPr>
              <w:t>e</w:t>
            </w:r>
            <w:r w:rsidRPr="00E17CC2">
              <w:rPr>
                <w:rFonts w:eastAsia="Arial"/>
                <w:b/>
              </w:rPr>
              <w:t>n</w:t>
            </w:r>
            <w:r w:rsidRPr="00E17CC2">
              <w:rPr>
                <w:rFonts w:eastAsia="Arial"/>
                <w:b/>
                <w:spacing w:val="-2"/>
              </w:rPr>
              <w:t>t</w:t>
            </w:r>
            <w:r w:rsidRPr="00E17CC2">
              <w:rPr>
                <w:rFonts w:eastAsia="Arial"/>
                <w:b/>
                <w:spacing w:val="2"/>
              </w:rPr>
              <w:t>i</w:t>
            </w:r>
            <w:r w:rsidRPr="00E17CC2">
              <w:rPr>
                <w:rFonts w:eastAsia="Arial"/>
                <w:b/>
                <w:spacing w:val="-2"/>
              </w:rPr>
              <w:t>f</w:t>
            </w:r>
            <w:r w:rsidRPr="00E17CC2">
              <w:rPr>
                <w:rFonts w:eastAsia="Arial"/>
                <w:b/>
                <w:spacing w:val="2"/>
              </w:rPr>
              <w:t>i</w:t>
            </w:r>
            <w:r w:rsidRPr="00E17CC2">
              <w:rPr>
                <w:rFonts w:eastAsia="Arial"/>
                <w:b/>
                <w:spacing w:val="-1"/>
              </w:rPr>
              <w:t>e</w:t>
            </w:r>
            <w:r w:rsidRPr="00E17CC2">
              <w:rPr>
                <w:rFonts w:eastAsia="Arial"/>
                <w:b/>
                <w:spacing w:val="2"/>
              </w:rPr>
              <w:t>r</w:t>
            </w:r>
            <w:r w:rsidRPr="00E17CC2">
              <w:rPr>
                <w:rFonts w:eastAsia="Arial"/>
                <w:b/>
              </w:rPr>
              <w:t>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773B7" w14:textId="77777777" w:rsidR="00EF40FA" w:rsidRPr="00E17CC2" w:rsidRDefault="00EF40FA" w:rsidP="00B30093">
            <w:pPr>
              <w:spacing w:after="0"/>
              <w:ind w:left="79"/>
              <w:rPr>
                <w:rFonts w:eastAsia="Arial"/>
              </w:rPr>
            </w:pPr>
            <w:r>
              <w:rPr>
                <w:rFonts w:eastAsia="Arial"/>
              </w:rPr>
              <w:t>IOP TC IP 1</w:t>
            </w:r>
          </w:p>
        </w:tc>
      </w:tr>
      <w:tr w:rsidR="00EF40FA" w:rsidRPr="00E17CC2" w14:paraId="1E048F09" w14:textId="77777777" w:rsidTr="00B30093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D69BB" w14:textId="77777777" w:rsidR="00EF40FA" w:rsidRPr="00E17CC2" w:rsidRDefault="00EF40FA" w:rsidP="00B30093">
            <w:pPr>
              <w:spacing w:after="0"/>
              <w:ind w:left="79"/>
              <w:rPr>
                <w:rFonts w:eastAsia="Arial"/>
              </w:rPr>
            </w:pPr>
            <w:r w:rsidRPr="00E17CC2">
              <w:rPr>
                <w:rFonts w:eastAsia="Arial"/>
                <w:b/>
                <w:spacing w:val="-1"/>
              </w:rPr>
              <w:t>Summary: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DE12F" w14:textId="5E0AA94E" w:rsidR="00EF40FA" w:rsidRPr="00E17CC2" w:rsidRDefault="00EF40FA" w:rsidP="00B30093">
            <w:pPr>
              <w:spacing w:after="0"/>
              <w:rPr>
                <w:rFonts w:eastAsia="Arial"/>
              </w:rPr>
            </w:pPr>
            <w:r>
              <w:rPr>
                <w:rFonts w:eastAsia="Arial"/>
              </w:rPr>
              <w:t xml:space="preserve"> Assignment and change of IPv6 address on OBU</w:t>
            </w:r>
          </w:p>
        </w:tc>
      </w:tr>
      <w:tr w:rsidR="00EF40FA" w:rsidRPr="00E17CC2" w14:paraId="37824213" w14:textId="77777777" w:rsidTr="00B30093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00045" w14:textId="77777777" w:rsidR="00EF40FA" w:rsidRPr="00E17CC2" w:rsidRDefault="00EF40FA" w:rsidP="00B30093">
            <w:pPr>
              <w:spacing w:after="0"/>
              <w:ind w:left="79"/>
              <w:rPr>
                <w:rFonts w:eastAsia="Arial"/>
              </w:rPr>
            </w:pPr>
            <w:r w:rsidRPr="00E17CC2">
              <w:rPr>
                <w:rFonts w:eastAsia="Arial"/>
                <w:b/>
              </w:rPr>
              <w:t>Con</w:t>
            </w:r>
            <w:r w:rsidRPr="00E17CC2">
              <w:rPr>
                <w:rFonts w:eastAsia="Arial"/>
                <w:b/>
                <w:spacing w:val="-2"/>
              </w:rPr>
              <w:t>f</w:t>
            </w:r>
            <w:r w:rsidRPr="00E17CC2">
              <w:rPr>
                <w:rFonts w:eastAsia="Arial"/>
                <w:b/>
              </w:rPr>
              <w:t>ig</w:t>
            </w:r>
            <w:r w:rsidRPr="00E17CC2">
              <w:rPr>
                <w:rFonts w:eastAsia="Arial"/>
                <w:b/>
                <w:spacing w:val="-2"/>
              </w:rPr>
              <w:t>u</w:t>
            </w:r>
            <w:r w:rsidRPr="00E17CC2">
              <w:rPr>
                <w:rFonts w:eastAsia="Arial"/>
                <w:b/>
                <w:spacing w:val="2"/>
              </w:rPr>
              <w:t>r</w:t>
            </w:r>
            <w:r w:rsidRPr="00E17CC2">
              <w:rPr>
                <w:rFonts w:eastAsia="Arial"/>
                <w:b/>
                <w:spacing w:val="1"/>
              </w:rPr>
              <w:t>a</w:t>
            </w:r>
            <w:r w:rsidRPr="00E17CC2">
              <w:rPr>
                <w:rFonts w:eastAsia="Arial"/>
                <w:b/>
                <w:spacing w:val="-2"/>
              </w:rPr>
              <w:t>t</w:t>
            </w:r>
            <w:r w:rsidRPr="00E17CC2">
              <w:rPr>
                <w:rFonts w:eastAsia="Arial"/>
                <w:b/>
                <w:spacing w:val="2"/>
              </w:rPr>
              <w:t>i</w:t>
            </w:r>
            <w:r w:rsidRPr="00E17CC2">
              <w:rPr>
                <w:rFonts w:eastAsia="Arial"/>
                <w:b/>
              </w:rPr>
              <w:t>o</w:t>
            </w:r>
            <w:r w:rsidRPr="00E17CC2">
              <w:rPr>
                <w:rFonts w:eastAsia="Arial"/>
                <w:b/>
                <w:spacing w:val="-2"/>
              </w:rPr>
              <w:t>n</w:t>
            </w:r>
            <w:r w:rsidRPr="00E17CC2">
              <w:rPr>
                <w:rFonts w:eastAsia="Arial"/>
                <w:b/>
              </w:rPr>
              <w:t>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73328" w14:textId="61B48007" w:rsidR="00EF40FA" w:rsidRPr="00E17CC2" w:rsidRDefault="00732703" w:rsidP="00B30093">
            <w:pPr>
              <w:spacing w:after="0"/>
              <w:ind w:left="79"/>
              <w:rPr>
                <w:rFonts w:eastAsia="Arial"/>
              </w:rPr>
            </w:pPr>
            <w:r>
              <w:t xml:space="preserve">IOP CFG </w:t>
            </w:r>
            <w:ins w:id="320" w:author="Dmitri.Khijniak@7Layers.com" w:date="2017-05-03T12:43:00Z">
              <w:r>
                <w:t>1</w:t>
              </w:r>
            </w:ins>
          </w:p>
        </w:tc>
      </w:tr>
      <w:tr w:rsidR="00EF40FA" w:rsidRPr="00E17CC2" w14:paraId="4BF9D12C" w14:textId="77777777" w:rsidTr="00B30093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DA3C1" w14:textId="77777777" w:rsidR="00EF40FA" w:rsidRPr="00E17CC2" w:rsidRDefault="00EF40FA" w:rsidP="00B30093">
            <w:pPr>
              <w:spacing w:after="0"/>
              <w:ind w:left="79"/>
              <w:rPr>
                <w:rFonts w:eastAsia="Arial"/>
              </w:rPr>
            </w:pPr>
            <w:r w:rsidRPr="00E17CC2">
              <w:rPr>
                <w:rFonts w:eastAsia="Arial"/>
                <w:b/>
              </w:rPr>
              <w:t>R</w:t>
            </w:r>
            <w:r w:rsidRPr="00E17CC2">
              <w:rPr>
                <w:rFonts w:eastAsia="Arial"/>
                <w:b/>
                <w:spacing w:val="1"/>
              </w:rPr>
              <w:t>e</w:t>
            </w:r>
            <w:r w:rsidRPr="00E17CC2">
              <w:rPr>
                <w:rFonts w:eastAsia="Arial"/>
                <w:b/>
              </w:rPr>
              <w:t>f</w:t>
            </w:r>
            <w:r w:rsidRPr="00E17CC2">
              <w:rPr>
                <w:rFonts w:eastAsia="Arial"/>
                <w:b/>
                <w:spacing w:val="-1"/>
              </w:rPr>
              <w:t>e</w:t>
            </w:r>
            <w:r w:rsidRPr="00E17CC2">
              <w:rPr>
                <w:rFonts w:eastAsia="Arial"/>
                <w:b/>
                <w:spacing w:val="2"/>
              </w:rPr>
              <w:t>r</w:t>
            </w:r>
            <w:r w:rsidRPr="00E17CC2">
              <w:rPr>
                <w:rFonts w:eastAsia="Arial"/>
                <w:b/>
                <w:spacing w:val="-1"/>
              </w:rPr>
              <w:t>e</w:t>
            </w:r>
            <w:r w:rsidRPr="00E17CC2">
              <w:rPr>
                <w:rFonts w:eastAsia="Arial"/>
                <w:b/>
              </w:rPr>
              <w:t>n</w:t>
            </w:r>
            <w:r w:rsidRPr="00E17CC2">
              <w:rPr>
                <w:rFonts w:eastAsia="Arial"/>
                <w:b/>
                <w:spacing w:val="1"/>
              </w:rPr>
              <w:t>c</w:t>
            </w:r>
            <w:r w:rsidRPr="00E17CC2">
              <w:rPr>
                <w:rFonts w:eastAsia="Arial"/>
                <w:b/>
                <w:spacing w:val="-1"/>
              </w:rPr>
              <w:t>es: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FD637" w14:textId="77777777" w:rsidR="00EF40FA" w:rsidRPr="00E17CC2" w:rsidRDefault="00EF40FA" w:rsidP="00B30093">
            <w:pPr>
              <w:spacing w:after="0"/>
              <w:ind w:left="79"/>
              <w:rPr>
                <w:rFonts w:eastAsia="Arial"/>
              </w:rPr>
            </w:pPr>
            <w:r>
              <w:t>[5]</w:t>
            </w:r>
          </w:p>
        </w:tc>
      </w:tr>
      <w:tr w:rsidR="00EF40FA" w:rsidRPr="00E17CC2" w14:paraId="5C79D389" w14:textId="77777777" w:rsidTr="00B30093">
        <w:tc>
          <w:tcPr>
            <w:tcW w:w="92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A72FB" w14:textId="77777777" w:rsidR="00EF40FA" w:rsidRPr="00E17CC2" w:rsidRDefault="00EF40FA" w:rsidP="00B30093">
            <w:pPr>
              <w:spacing w:after="0"/>
            </w:pPr>
          </w:p>
        </w:tc>
      </w:tr>
      <w:tr w:rsidR="00EF40FA" w:rsidRPr="00E17CC2" w14:paraId="3407002E" w14:textId="77777777" w:rsidTr="00B30093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50C21" w14:textId="77777777" w:rsidR="00EF40FA" w:rsidRPr="00E17CC2" w:rsidRDefault="00EF40FA" w:rsidP="00B30093">
            <w:pPr>
              <w:spacing w:after="0"/>
              <w:ind w:left="79"/>
              <w:rPr>
                <w:rFonts w:eastAsia="Arial"/>
              </w:rPr>
            </w:pPr>
            <w:r w:rsidRPr="00E17CC2">
              <w:rPr>
                <w:rFonts w:eastAsia="Arial"/>
                <w:b/>
              </w:rPr>
              <w:t>P</w:t>
            </w:r>
            <w:r w:rsidRPr="00E17CC2">
              <w:rPr>
                <w:rFonts w:eastAsia="Arial"/>
                <w:b/>
                <w:spacing w:val="2"/>
              </w:rPr>
              <w:t>r</w:t>
            </w:r>
            <w:r w:rsidRPr="00E17CC2">
              <w:rPr>
                <w:rFonts w:eastAsia="Arial"/>
                <w:b/>
                <w:spacing w:val="-1"/>
              </w:rPr>
              <w:t>e</w:t>
            </w:r>
            <w:r w:rsidRPr="00E17CC2">
              <w:rPr>
                <w:rFonts w:eastAsia="Arial"/>
                <w:b/>
              </w:rPr>
              <w:t>-t</w:t>
            </w:r>
            <w:r w:rsidRPr="00E17CC2">
              <w:rPr>
                <w:rFonts w:eastAsia="Arial"/>
                <w:b/>
                <w:spacing w:val="-1"/>
              </w:rPr>
              <w:t>e</w:t>
            </w:r>
            <w:r w:rsidRPr="00E17CC2">
              <w:rPr>
                <w:rFonts w:eastAsia="Arial"/>
                <w:b/>
                <w:spacing w:val="1"/>
              </w:rPr>
              <w:t>s</w:t>
            </w:r>
            <w:r w:rsidRPr="00E17CC2">
              <w:rPr>
                <w:rFonts w:eastAsia="Arial"/>
                <w:b/>
              </w:rPr>
              <w:t>t</w:t>
            </w:r>
          </w:p>
          <w:p w14:paraId="649F3443" w14:textId="77777777" w:rsidR="00EF40FA" w:rsidRPr="00E17CC2" w:rsidRDefault="00EF40FA" w:rsidP="00B30093">
            <w:pPr>
              <w:spacing w:after="0"/>
              <w:ind w:left="79"/>
              <w:rPr>
                <w:rFonts w:eastAsia="Arial"/>
              </w:rPr>
            </w:pPr>
            <w:r w:rsidRPr="00E17CC2">
              <w:rPr>
                <w:rFonts w:eastAsia="Arial"/>
                <w:b/>
                <w:spacing w:val="1"/>
              </w:rPr>
              <w:t>c</w:t>
            </w:r>
            <w:r w:rsidRPr="00E17CC2">
              <w:rPr>
                <w:rFonts w:eastAsia="Arial"/>
                <w:b/>
                <w:spacing w:val="-2"/>
              </w:rPr>
              <w:t>o</w:t>
            </w:r>
            <w:r w:rsidRPr="00E17CC2">
              <w:rPr>
                <w:rFonts w:eastAsia="Arial"/>
                <w:b/>
              </w:rPr>
              <w:t>n</w:t>
            </w:r>
            <w:r w:rsidRPr="00E17CC2">
              <w:rPr>
                <w:rFonts w:eastAsia="Arial"/>
                <w:b/>
                <w:spacing w:val="-2"/>
              </w:rPr>
              <w:t>d</w:t>
            </w:r>
            <w:r w:rsidRPr="00E17CC2">
              <w:rPr>
                <w:rFonts w:eastAsia="Arial"/>
                <w:b/>
                <w:spacing w:val="2"/>
              </w:rPr>
              <w:t>i</w:t>
            </w:r>
            <w:r w:rsidRPr="00E17CC2">
              <w:rPr>
                <w:rFonts w:eastAsia="Arial"/>
                <w:b/>
                <w:spacing w:val="-2"/>
              </w:rPr>
              <w:t>t</w:t>
            </w:r>
            <w:r w:rsidRPr="00E17CC2">
              <w:rPr>
                <w:rFonts w:eastAsia="Arial"/>
                <w:b/>
                <w:spacing w:val="2"/>
              </w:rPr>
              <w:t>i</w:t>
            </w:r>
            <w:r w:rsidRPr="00E17CC2">
              <w:rPr>
                <w:rFonts w:eastAsia="Arial"/>
                <w:b/>
              </w:rPr>
              <w:t>o</w:t>
            </w:r>
            <w:r w:rsidRPr="00E17CC2">
              <w:rPr>
                <w:rFonts w:eastAsia="Arial"/>
                <w:b/>
                <w:spacing w:val="-2"/>
              </w:rPr>
              <w:t>n</w:t>
            </w:r>
            <w:r w:rsidRPr="00E17CC2">
              <w:rPr>
                <w:rFonts w:eastAsia="Arial"/>
                <w:b/>
                <w:spacing w:val="-1"/>
              </w:rPr>
              <w:t>s</w:t>
            </w:r>
            <w:r w:rsidRPr="00E17CC2">
              <w:rPr>
                <w:rFonts w:eastAsia="Arial"/>
                <w:b/>
              </w:rPr>
              <w:t>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3AF23" w14:textId="4D438016" w:rsidR="00F35A77" w:rsidRDefault="00F35A77" w:rsidP="00F35A77">
            <w:pPr>
              <w:spacing w:after="0"/>
              <w:ind w:left="79" w:right="91"/>
              <w:rPr>
                <w:rFonts w:eastAsia="Arial"/>
              </w:rPr>
            </w:pPr>
            <w:r w:rsidRPr="00EA5BF1">
              <w:rPr>
                <w:rFonts w:eastAsia="Arial"/>
              </w:rPr>
              <w:t xml:space="preserve">Device A </w:t>
            </w:r>
            <w:ins w:id="321" w:author="Dmitri.Khijniak@7Layers.com" w:date="2017-05-03T12:43:00Z">
              <w:r>
                <w:rPr>
                  <w:rFonts w:eastAsia="Arial"/>
                </w:rPr>
                <w:t>can transmit</w:t>
              </w:r>
            </w:ins>
            <w:r>
              <w:rPr>
                <w:rFonts w:eastAsia="Arial"/>
              </w:rPr>
              <w:t xml:space="preserve"> WSAs</w:t>
            </w:r>
          </w:p>
          <w:p w14:paraId="4AA4EC38" w14:textId="2097BFE9" w:rsidR="00EF40FA" w:rsidRPr="00E17CC2" w:rsidRDefault="00F35A77" w:rsidP="00F35A77">
            <w:pPr>
              <w:spacing w:after="0"/>
              <w:ind w:left="79" w:right="91"/>
              <w:rPr>
                <w:rFonts w:eastAsia="Arial"/>
              </w:rPr>
            </w:pPr>
            <w:r w:rsidRPr="00EA5BF1">
              <w:rPr>
                <w:rFonts w:eastAsia="Arial"/>
              </w:rPr>
              <w:t>Device B</w:t>
            </w:r>
            <w:r>
              <w:rPr>
                <w:rFonts w:eastAsia="Arial"/>
              </w:rPr>
              <w:t xml:space="preserve"> </w:t>
            </w:r>
            <w:ins w:id="322" w:author="Dmitri.Khijniak@7Layers.com" w:date="2017-05-03T12:43:00Z">
              <w:r w:rsidR="00697760">
                <w:rPr>
                  <w:rFonts w:eastAsia="Arial"/>
                </w:rPr>
                <w:t>can</w:t>
              </w:r>
              <w:r>
                <w:rPr>
                  <w:rFonts w:eastAsia="Arial"/>
                </w:rPr>
                <w:t xml:space="preserve"> receive and process</w:t>
              </w:r>
            </w:ins>
            <w:r>
              <w:rPr>
                <w:rFonts w:eastAsia="Arial"/>
              </w:rPr>
              <w:t xml:space="preserve"> </w:t>
            </w:r>
            <w:r w:rsidRPr="00EA5BF1">
              <w:rPr>
                <w:rFonts w:eastAsia="Arial"/>
              </w:rPr>
              <w:t>WS</w:t>
            </w:r>
            <w:r>
              <w:rPr>
                <w:rFonts w:eastAsia="Arial"/>
              </w:rPr>
              <w:t>As</w:t>
            </w:r>
          </w:p>
        </w:tc>
      </w:tr>
      <w:tr w:rsidR="00EF40FA" w:rsidRPr="00E17CC2" w14:paraId="6015C607" w14:textId="77777777" w:rsidTr="00B30093">
        <w:tc>
          <w:tcPr>
            <w:tcW w:w="9247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B9EA467" w14:textId="77777777" w:rsidR="00EF40FA" w:rsidRPr="00E17CC2" w:rsidRDefault="00EF40FA" w:rsidP="00B30093">
            <w:pPr>
              <w:spacing w:after="0"/>
            </w:pPr>
          </w:p>
        </w:tc>
      </w:tr>
      <w:tr w:rsidR="00EF40FA" w:rsidRPr="00E17CC2" w14:paraId="591D3E1C" w14:textId="77777777" w:rsidTr="00B30093">
        <w:tc>
          <w:tcPr>
            <w:tcW w:w="17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E5AE6BD" w14:textId="77777777" w:rsidR="00EF40FA" w:rsidRPr="00E17CC2" w:rsidRDefault="00EF40FA" w:rsidP="00B30093">
            <w:pPr>
              <w:spacing w:after="0"/>
              <w:ind w:left="79"/>
              <w:rPr>
                <w:rFonts w:eastAsia="Arial"/>
              </w:rPr>
            </w:pPr>
            <w:r w:rsidRPr="00E17CC2">
              <w:rPr>
                <w:rFonts w:eastAsia="Arial"/>
                <w:b/>
              </w:rPr>
              <w:t>T</w:t>
            </w:r>
            <w:r w:rsidRPr="00E17CC2">
              <w:rPr>
                <w:rFonts w:eastAsia="Arial"/>
                <w:b/>
                <w:spacing w:val="-1"/>
              </w:rPr>
              <w:t>e</w:t>
            </w:r>
            <w:r w:rsidRPr="00E17CC2">
              <w:rPr>
                <w:rFonts w:eastAsia="Arial"/>
                <w:b/>
                <w:spacing w:val="1"/>
              </w:rPr>
              <w:t>s</w:t>
            </w:r>
            <w:r w:rsidRPr="00E17CC2">
              <w:rPr>
                <w:rFonts w:eastAsia="Arial"/>
                <w:b/>
              </w:rPr>
              <w:t>t</w:t>
            </w:r>
            <w:r w:rsidRPr="00E17CC2">
              <w:rPr>
                <w:rFonts w:eastAsia="Arial"/>
                <w:b/>
                <w:spacing w:val="-1"/>
              </w:rPr>
              <w:t xml:space="preserve"> </w:t>
            </w:r>
            <w:r w:rsidRPr="00E17CC2">
              <w:rPr>
                <w:rFonts w:eastAsia="Arial"/>
                <w:b/>
                <w:spacing w:val="2"/>
              </w:rPr>
              <w:t>S</w:t>
            </w:r>
            <w:r w:rsidRPr="00E17CC2">
              <w:rPr>
                <w:rFonts w:eastAsia="Arial"/>
                <w:b/>
                <w:spacing w:val="1"/>
              </w:rPr>
              <w:t>e</w:t>
            </w:r>
            <w:r w:rsidRPr="00E17CC2">
              <w:rPr>
                <w:rFonts w:eastAsia="Arial"/>
                <w:b/>
                <w:spacing w:val="-2"/>
              </w:rPr>
              <w:t>q</w:t>
            </w:r>
            <w:r w:rsidRPr="00E17CC2">
              <w:rPr>
                <w:rFonts w:eastAsia="Arial"/>
                <w:b/>
              </w:rPr>
              <w:t>u</w:t>
            </w:r>
            <w:r w:rsidRPr="00E17CC2">
              <w:rPr>
                <w:rFonts w:eastAsia="Arial"/>
                <w:b/>
                <w:spacing w:val="1"/>
              </w:rPr>
              <w:t>e</w:t>
            </w:r>
            <w:r w:rsidRPr="00E17CC2">
              <w:rPr>
                <w:rFonts w:eastAsia="Arial"/>
                <w:b/>
              </w:rPr>
              <w:t>n</w:t>
            </w:r>
            <w:r w:rsidRPr="00E17CC2">
              <w:rPr>
                <w:rFonts w:eastAsia="Arial"/>
                <w:b/>
                <w:spacing w:val="-1"/>
              </w:rPr>
              <w:t>ce: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2C597" w14:textId="77777777" w:rsidR="00EF40FA" w:rsidRPr="00E17CC2" w:rsidRDefault="00EF40FA" w:rsidP="00B30093">
            <w:pPr>
              <w:spacing w:after="0"/>
              <w:ind w:left="178"/>
              <w:rPr>
                <w:rFonts w:eastAsia="Arial"/>
              </w:rPr>
            </w:pPr>
            <w:r w:rsidRPr="00E17CC2">
              <w:rPr>
                <w:rFonts w:eastAsia="Arial"/>
                <w:b/>
              </w:rPr>
              <w:t>St</w:t>
            </w:r>
            <w:r w:rsidRPr="00E17CC2">
              <w:rPr>
                <w:rFonts w:eastAsia="Arial"/>
                <w:b/>
                <w:spacing w:val="1"/>
              </w:rPr>
              <w:t>e</w:t>
            </w:r>
            <w:r w:rsidRPr="00E17CC2">
              <w:rPr>
                <w:rFonts w:eastAsia="Arial"/>
                <w:b/>
              </w:rPr>
              <w:t>p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2FF08" w14:textId="77777777" w:rsidR="00EF40FA" w:rsidRPr="00E17CC2" w:rsidRDefault="00EF40FA" w:rsidP="00B30093">
            <w:pPr>
              <w:spacing w:after="0"/>
              <w:ind w:left="93"/>
              <w:rPr>
                <w:rFonts w:eastAsia="Arial"/>
              </w:rPr>
            </w:pPr>
            <w:r w:rsidRPr="00E17CC2">
              <w:rPr>
                <w:rFonts w:eastAsia="Arial"/>
                <w:b/>
                <w:spacing w:val="2"/>
              </w:rPr>
              <w:t>T</w:t>
            </w:r>
            <w:r w:rsidRPr="00E17CC2">
              <w:rPr>
                <w:rFonts w:eastAsia="Arial"/>
                <w:b/>
                <w:spacing w:val="-3"/>
              </w:rPr>
              <w:t>y</w:t>
            </w:r>
            <w:r w:rsidRPr="00E17CC2">
              <w:rPr>
                <w:rFonts w:eastAsia="Arial"/>
                <w:b/>
              </w:rPr>
              <w:t>pe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EB331" w14:textId="77777777" w:rsidR="00EF40FA" w:rsidRPr="00E17CC2" w:rsidRDefault="00EF40FA" w:rsidP="00B30093">
            <w:pPr>
              <w:spacing w:after="0"/>
              <w:ind w:left="93" w:right="1562"/>
              <w:rPr>
                <w:rFonts w:eastAsia="Arial"/>
              </w:rPr>
            </w:pPr>
            <w:r w:rsidRPr="00E17CC2">
              <w:rPr>
                <w:rFonts w:eastAsia="Arial"/>
                <w:b/>
              </w:rPr>
              <w:t>D</w:t>
            </w:r>
            <w:r w:rsidRPr="00E17CC2">
              <w:rPr>
                <w:rFonts w:eastAsia="Arial"/>
                <w:b/>
                <w:spacing w:val="1"/>
              </w:rPr>
              <w:t>e</w:t>
            </w:r>
            <w:r w:rsidRPr="00E17CC2">
              <w:rPr>
                <w:rFonts w:eastAsia="Arial"/>
                <w:b/>
                <w:spacing w:val="-1"/>
              </w:rPr>
              <w:t>sc</w:t>
            </w:r>
            <w:r w:rsidRPr="00E17CC2">
              <w:rPr>
                <w:rFonts w:eastAsia="Arial"/>
                <w:b/>
                <w:spacing w:val="2"/>
              </w:rPr>
              <w:t>r</w:t>
            </w:r>
            <w:r w:rsidRPr="00E17CC2">
              <w:rPr>
                <w:rFonts w:eastAsia="Arial"/>
                <w:b/>
              </w:rPr>
              <w:t>ip</w:t>
            </w:r>
            <w:r w:rsidRPr="00E17CC2">
              <w:rPr>
                <w:rFonts w:eastAsia="Arial"/>
                <w:b/>
                <w:spacing w:val="-2"/>
              </w:rPr>
              <w:t>t</w:t>
            </w:r>
            <w:r w:rsidRPr="00E17CC2">
              <w:rPr>
                <w:rFonts w:eastAsia="Arial"/>
                <w:b/>
                <w:spacing w:val="2"/>
              </w:rPr>
              <w:t>i</w:t>
            </w:r>
            <w:r w:rsidRPr="00E17CC2">
              <w:rPr>
                <w:rFonts w:eastAsia="Arial"/>
                <w:b/>
              </w:rPr>
              <w:t>on</w:t>
            </w:r>
          </w:p>
        </w:tc>
      </w:tr>
      <w:tr w:rsidR="00EF40FA" w:rsidRPr="00E17CC2" w14:paraId="1BA2E901" w14:textId="77777777" w:rsidTr="00B30093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1E493CF" w14:textId="77777777" w:rsidR="00EF40FA" w:rsidRPr="00E17CC2" w:rsidRDefault="00EF40FA" w:rsidP="00B30093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74BA8" w14:textId="77777777" w:rsidR="00EF40FA" w:rsidRPr="00E17CC2" w:rsidRDefault="00EF40FA" w:rsidP="00B30093">
            <w:pPr>
              <w:spacing w:after="0"/>
              <w:ind w:left="260" w:right="262"/>
              <w:jc w:val="center"/>
              <w:rPr>
                <w:rFonts w:eastAsia="Arial"/>
              </w:rPr>
            </w:pPr>
            <w:r w:rsidRPr="00E17CC2">
              <w:rPr>
                <w:rFonts w:eastAsia="Arial"/>
              </w:rPr>
              <w:t>1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E559B" w14:textId="77777777" w:rsidR="00EF40FA" w:rsidRPr="00E17CC2" w:rsidRDefault="00EF40FA" w:rsidP="00B30093">
            <w:pPr>
              <w:spacing w:after="0"/>
              <w:ind w:left="93"/>
              <w:rPr>
                <w:rFonts w:eastAsia="Arial"/>
              </w:rPr>
            </w:pPr>
            <w:r w:rsidRPr="00E17CC2">
              <w:rPr>
                <w:rFonts w:eastAsia="Arial"/>
              </w:rPr>
              <w:t>Configure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6F286" w14:textId="2F2005C6" w:rsidR="00EF40FA" w:rsidRPr="00E17CC2" w:rsidRDefault="00D73E83" w:rsidP="00D73E83">
            <w:pPr>
              <w:spacing w:after="0"/>
              <w:ind w:left="93"/>
              <w:rPr>
                <w:rFonts w:eastAsia="Arial"/>
              </w:rPr>
            </w:pPr>
            <w:r w:rsidRPr="00EA5BF1">
              <w:rPr>
                <w:rFonts w:eastAsia="Arial"/>
              </w:rPr>
              <w:t>Device</w:t>
            </w:r>
            <w:r>
              <w:rPr>
                <w:rFonts w:eastAsia="Arial"/>
              </w:rPr>
              <w:t xml:space="preserve"> A transmits WSAs configured with the configuration parameters from the IOP TC WSA 2 Step 1</w:t>
            </w:r>
          </w:p>
        </w:tc>
      </w:tr>
      <w:tr w:rsidR="00D73E83" w:rsidRPr="00E17CC2" w14:paraId="5F3613BD" w14:textId="77777777" w:rsidTr="00B30093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C32C529" w14:textId="77777777" w:rsidR="00D73E83" w:rsidRPr="00E17CC2" w:rsidRDefault="00D73E83" w:rsidP="00D73E83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2B319" w14:textId="18749290" w:rsidR="00D73E83" w:rsidRPr="00E17CC2" w:rsidRDefault="00D73E83" w:rsidP="00D73E83">
            <w:pPr>
              <w:spacing w:after="0"/>
              <w:ind w:left="260" w:right="262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DB401" w14:textId="0CEB5FF7" w:rsidR="00D73E83" w:rsidRPr="00E17CC2" w:rsidRDefault="00D73E83" w:rsidP="00D73E83">
            <w:pPr>
              <w:spacing w:after="0"/>
              <w:ind w:left="93"/>
              <w:rPr>
                <w:rFonts w:eastAsia="Arial"/>
              </w:rPr>
            </w:pPr>
            <w:r>
              <w:rPr>
                <w:rFonts w:eastAsia="Arial"/>
              </w:rPr>
              <w:t>Configure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F4FD2" w14:textId="39B8C60C" w:rsidR="00D73E83" w:rsidRPr="00EA5BF1" w:rsidRDefault="00D73E83" w:rsidP="00D73E83">
            <w:pPr>
              <w:spacing w:after="0"/>
              <w:ind w:left="93"/>
              <w:rPr>
                <w:rFonts w:eastAsia="Arial"/>
              </w:rPr>
            </w:pPr>
            <w:r>
              <w:rPr>
                <w:rFonts w:eastAsia="Arial"/>
              </w:rPr>
              <w:t>Device B is configured to receive WSAs and join/activate service with PSID listed in the Service Info Segment 2</w:t>
            </w:r>
          </w:p>
        </w:tc>
      </w:tr>
      <w:tr w:rsidR="00D73E83" w:rsidRPr="00E17CC2" w14:paraId="3AE8A938" w14:textId="77777777" w:rsidTr="00B30093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F5BA16D" w14:textId="77777777" w:rsidR="00D73E83" w:rsidRPr="00E17CC2" w:rsidRDefault="00D73E83" w:rsidP="00D73E83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CB80D" w14:textId="229AB4F7" w:rsidR="00D73E83" w:rsidRDefault="00D73E83" w:rsidP="00D73E83">
            <w:pPr>
              <w:spacing w:after="0"/>
              <w:ind w:left="260" w:right="262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3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DA250" w14:textId="7E81CBC0" w:rsidR="00D73E83" w:rsidRDefault="00D73E83" w:rsidP="00D73E83">
            <w:pPr>
              <w:spacing w:after="0"/>
              <w:ind w:left="93"/>
              <w:rPr>
                <w:rFonts w:eastAsia="Arial"/>
              </w:rPr>
            </w:pPr>
            <w:r>
              <w:rPr>
                <w:rFonts w:eastAsia="Arial"/>
              </w:rPr>
              <w:t>Verify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8BDDE" w14:textId="6209B450" w:rsidR="00D73E83" w:rsidRDefault="00D73E83" w:rsidP="00D73E83">
            <w:pPr>
              <w:spacing w:after="0"/>
              <w:ind w:left="93"/>
              <w:rPr>
                <w:rFonts w:eastAsia="Arial"/>
              </w:rPr>
            </w:pPr>
            <w:r>
              <w:rPr>
                <w:rFonts w:eastAsia="Arial"/>
              </w:rPr>
              <w:t>Device B does not have IPv6 global address assigned to its DSRC radio interface</w:t>
            </w:r>
          </w:p>
        </w:tc>
      </w:tr>
      <w:tr w:rsidR="00D73E83" w:rsidRPr="00E17CC2" w14:paraId="3167938D" w14:textId="77777777" w:rsidTr="00B30093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3D19B89" w14:textId="77777777" w:rsidR="00D73E83" w:rsidRPr="00E17CC2" w:rsidRDefault="00D73E83" w:rsidP="00D73E83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8BE3F" w14:textId="2CBBA896" w:rsidR="00D73E83" w:rsidRPr="00E17CC2" w:rsidRDefault="001C38B2" w:rsidP="00D73E83">
            <w:pPr>
              <w:spacing w:after="0"/>
              <w:ind w:left="260" w:right="262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4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74ACF" w14:textId="77777777" w:rsidR="00D73E83" w:rsidRPr="00E17CC2" w:rsidRDefault="00D73E83" w:rsidP="00D73E83">
            <w:pPr>
              <w:spacing w:after="0"/>
              <w:ind w:left="93"/>
              <w:rPr>
                <w:rFonts w:eastAsia="Arial"/>
              </w:rPr>
            </w:pPr>
            <w:r w:rsidRPr="00E17CC2">
              <w:rPr>
                <w:rFonts w:eastAsia="Arial"/>
              </w:rPr>
              <w:t>Stimulus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DAB76" w14:textId="2205AB9E" w:rsidR="00D73E83" w:rsidRPr="00E17CC2" w:rsidRDefault="00D73E83" w:rsidP="00D73E83">
            <w:pPr>
              <w:spacing w:after="0"/>
              <w:ind w:left="79"/>
              <w:rPr>
                <w:rFonts w:eastAsia="Arial"/>
              </w:rPr>
            </w:pPr>
            <w:r>
              <w:rPr>
                <w:rFonts w:eastAsia="Arial"/>
              </w:rPr>
              <w:t>Device A transmits WSAs and Device B activates the PSID service</w:t>
            </w:r>
          </w:p>
        </w:tc>
      </w:tr>
      <w:tr w:rsidR="00D73E83" w:rsidRPr="00E17CC2" w14:paraId="180FB59D" w14:textId="77777777" w:rsidTr="00B30093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D945F36" w14:textId="77777777" w:rsidR="00D73E83" w:rsidRPr="00E17CC2" w:rsidRDefault="00D73E83" w:rsidP="00D73E83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59665" w14:textId="38E32B54" w:rsidR="00D73E83" w:rsidRPr="00E17CC2" w:rsidRDefault="001C38B2" w:rsidP="00D73E83">
            <w:pPr>
              <w:spacing w:after="0"/>
              <w:ind w:left="260" w:right="262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5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7A398" w14:textId="77777777" w:rsidR="00D73E83" w:rsidRPr="00E17CC2" w:rsidRDefault="00D73E83" w:rsidP="00D73E83">
            <w:pPr>
              <w:spacing w:after="0"/>
              <w:ind w:left="93"/>
              <w:rPr>
                <w:rFonts w:eastAsia="Arial"/>
              </w:rPr>
            </w:pPr>
            <w:r w:rsidRPr="00E17CC2">
              <w:rPr>
                <w:rFonts w:eastAsia="Arial"/>
              </w:rPr>
              <w:t>Verify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BBE47" w14:textId="0F3FDFA6" w:rsidR="00D73E83" w:rsidRPr="00E17CC2" w:rsidRDefault="00D73E83" w:rsidP="00D73E83">
            <w:pPr>
              <w:spacing w:after="0"/>
              <w:ind w:left="79"/>
              <w:rPr>
                <w:rFonts w:eastAsia="Arial"/>
              </w:rPr>
            </w:pPr>
            <w:r>
              <w:rPr>
                <w:rFonts w:eastAsia="Arial"/>
              </w:rPr>
              <w:t>Device B DSRC radio is assigned link-local IPv6 address</w:t>
            </w:r>
            <w:r w:rsidR="00226172">
              <w:rPr>
                <w:rFonts w:eastAsia="Arial"/>
              </w:rPr>
              <w:t xml:space="preserve"> which is derived from Device B MAC address</w:t>
            </w:r>
          </w:p>
        </w:tc>
      </w:tr>
      <w:tr w:rsidR="00D73E83" w:rsidRPr="00E17CC2" w14:paraId="05AF9824" w14:textId="77777777" w:rsidTr="00B30093">
        <w:tc>
          <w:tcPr>
            <w:tcW w:w="1777" w:type="dxa"/>
            <w:tcBorders>
              <w:left w:val="single" w:sz="4" w:space="0" w:color="000000"/>
              <w:right w:val="single" w:sz="4" w:space="0" w:color="000000"/>
            </w:tcBorders>
          </w:tcPr>
          <w:p w14:paraId="34F26308" w14:textId="77777777" w:rsidR="00D73E83" w:rsidRPr="00E17CC2" w:rsidRDefault="00D73E83" w:rsidP="00D73E83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DFE80" w14:textId="58D6B7F0" w:rsidR="00D73E83" w:rsidRPr="00E17CC2" w:rsidRDefault="001C38B2" w:rsidP="00D73E83">
            <w:pPr>
              <w:spacing w:after="0"/>
              <w:ind w:left="260" w:right="262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6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9511C" w14:textId="4866B76B" w:rsidR="00D73E83" w:rsidRPr="00E17CC2" w:rsidRDefault="001C38B2" w:rsidP="00D73E83">
            <w:pPr>
              <w:spacing w:after="0"/>
              <w:ind w:left="93"/>
              <w:rPr>
                <w:rFonts w:eastAsia="Arial"/>
              </w:rPr>
            </w:pPr>
            <w:r>
              <w:rPr>
                <w:rFonts w:eastAsia="Arial"/>
              </w:rPr>
              <w:t>Verify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98C7F" w14:textId="21340395" w:rsidR="00D73E83" w:rsidRDefault="00D73E83" w:rsidP="00D73E83">
            <w:pPr>
              <w:spacing w:after="0"/>
              <w:ind w:left="79"/>
              <w:rPr>
                <w:rFonts w:eastAsia="Arial"/>
              </w:rPr>
            </w:pPr>
            <w:r>
              <w:rPr>
                <w:rFonts w:eastAsia="Arial"/>
              </w:rPr>
              <w:t>Device B DSRC radio is assigned link-global IPv6 address, where the IPv6 ad</w:t>
            </w:r>
            <w:r w:rsidR="001C38B2">
              <w:rPr>
                <w:rFonts w:eastAsia="Arial"/>
              </w:rPr>
              <w:t>dress is derived from the WRA ipPrefix and Device B MAC address</w:t>
            </w:r>
          </w:p>
        </w:tc>
      </w:tr>
      <w:tr w:rsidR="00D73E83" w:rsidRPr="00E17CC2" w14:paraId="5231CB50" w14:textId="77777777" w:rsidTr="00B30093">
        <w:trPr>
          <w:trHeight w:val="161"/>
        </w:trPr>
        <w:tc>
          <w:tcPr>
            <w:tcW w:w="1777" w:type="dxa"/>
            <w:tcBorders>
              <w:left w:val="single" w:sz="4" w:space="0" w:color="000000"/>
              <w:right w:val="single" w:sz="4" w:space="0" w:color="000000"/>
            </w:tcBorders>
          </w:tcPr>
          <w:p w14:paraId="2DB6F96A" w14:textId="77777777" w:rsidR="00D73E83" w:rsidRPr="00E17CC2" w:rsidRDefault="00D73E83" w:rsidP="00D73E83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B25E2" w14:textId="1F4F33F2" w:rsidR="00D73E83" w:rsidRPr="00E17CC2" w:rsidRDefault="001C38B2" w:rsidP="00D73E83">
            <w:pPr>
              <w:spacing w:after="0"/>
              <w:ind w:left="260" w:right="262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7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928CA" w14:textId="1AF0C3DB" w:rsidR="00D73E83" w:rsidRPr="00E17CC2" w:rsidRDefault="001C38B2" w:rsidP="00D73E83">
            <w:pPr>
              <w:spacing w:after="0"/>
              <w:ind w:left="93"/>
              <w:rPr>
                <w:rFonts w:eastAsia="Arial"/>
              </w:rPr>
            </w:pPr>
            <w:r>
              <w:rPr>
                <w:rFonts w:eastAsia="Arial"/>
              </w:rPr>
              <w:t>Stimulus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EB77B" w14:textId="460BAF5A" w:rsidR="00D73E83" w:rsidRPr="00E17CC2" w:rsidRDefault="001C38B2" w:rsidP="00D73E83">
            <w:pPr>
              <w:spacing w:after="0"/>
              <w:ind w:left="79"/>
              <w:rPr>
                <w:rFonts w:eastAsia="Arial"/>
              </w:rPr>
            </w:pPr>
            <w:r>
              <w:rPr>
                <w:rFonts w:eastAsia="Arial"/>
              </w:rPr>
              <w:t>Device A WSA transmissions stopped and Device B deactivate the service</w:t>
            </w:r>
          </w:p>
        </w:tc>
      </w:tr>
      <w:tr w:rsidR="00D73E83" w:rsidRPr="00E17CC2" w14:paraId="55A38E54" w14:textId="77777777" w:rsidTr="00B30093">
        <w:trPr>
          <w:trHeight w:val="161"/>
        </w:trPr>
        <w:tc>
          <w:tcPr>
            <w:tcW w:w="1777" w:type="dxa"/>
            <w:tcBorders>
              <w:left w:val="single" w:sz="4" w:space="0" w:color="000000"/>
              <w:right w:val="single" w:sz="4" w:space="0" w:color="000000"/>
            </w:tcBorders>
          </w:tcPr>
          <w:p w14:paraId="5B51AFE6" w14:textId="77777777" w:rsidR="00D73E83" w:rsidRPr="00E17CC2" w:rsidRDefault="00D73E83" w:rsidP="00D73E83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603B6" w14:textId="68370633" w:rsidR="00D73E83" w:rsidRPr="00E17CC2" w:rsidRDefault="001C38B2" w:rsidP="00D73E83">
            <w:pPr>
              <w:spacing w:after="0"/>
              <w:ind w:left="260" w:right="262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8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9524F" w14:textId="46BF9B7B" w:rsidR="00D73E83" w:rsidRPr="00E17CC2" w:rsidRDefault="001C38B2" w:rsidP="00D73E83">
            <w:pPr>
              <w:spacing w:after="0"/>
              <w:ind w:left="93"/>
              <w:rPr>
                <w:rFonts w:eastAsia="Arial"/>
              </w:rPr>
            </w:pPr>
            <w:r>
              <w:rPr>
                <w:rFonts w:eastAsia="Arial"/>
              </w:rPr>
              <w:t>Verify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75779" w14:textId="58E76F28" w:rsidR="00D73E83" w:rsidRPr="00E17CC2" w:rsidRDefault="001C38B2" w:rsidP="00D73E83">
            <w:pPr>
              <w:spacing w:after="0"/>
              <w:ind w:left="79"/>
              <w:rPr>
                <w:rFonts w:eastAsia="Arial"/>
              </w:rPr>
            </w:pPr>
            <w:r>
              <w:rPr>
                <w:rFonts w:eastAsia="Arial"/>
              </w:rPr>
              <w:t>Device B DSRC radio link-global IPv6 address is removed</w:t>
            </w:r>
          </w:p>
        </w:tc>
      </w:tr>
      <w:tr w:rsidR="001C38B2" w:rsidRPr="00E17CC2" w14:paraId="57815D63" w14:textId="77777777" w:rsidTr="00B30093">
        <w:trPr>
          <w:trHeight w:val="161"/>
        </w:trPr>
        <w:tc>
          <w:tcPr>
            <w:tcW w:w="1777" w:type="dxa"/>
            <w:tcBorders>
              <w:left w:val="single" w:sz="4" w:space="0" w:color="000000"/>
              <w:right w:val="single" w:sz="4" w:space="0" w:color="000000"/>
            </w:tcBorders>
          </w:tcPr>
          <w:p w14:paraId="59AFCA88" w14:textId="77777777" w:rsidR="001C38B2" w:rsidRPr="00E17CC2" w:rsidRDefault="001C38B2" w:rsidP="00D73E83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9B1C7" w14:textId="65E9E5BD" w:rsidR="001C38B2" w:rsidRDefault="001C38B2" w:rsidP="00D73E83">
            <w:pPr>
              <w:spacing w:after="0"/>
              <w:ind w:left="260" w:right="262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9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5E81F" w14:textId="2AADB6AF" w:rsidR="001C38B2" w:rsidRDefault="001C38B2" w:rsidP="00D73E83">
            <w:pPr>
              <w:spacing w:after="0"/>
              <w:ind w:left="93"/>
              <w:rPr>
                <w:rFonts w:eastAsia="Arial"/>
              </w:rPr>
            </w:pPr>
            <w:r>
              <w:rPr>
                <w:rFonts w:eastAsia="Arial"/>
              </w:rPr>
              <w:t>Stimulus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6DC62" w14:textId="5786E553" w:rsidR="001C38B2" w:rsidRDefault="001C38B2" w:rsidP="00D73E83">
            <w:pPr>
              <w:spacing w:after="0"/>
              <w:ind w:left="79"/>
              <w:rPr>
                <w:rFonts w:eastAsia="Arial"/>
              </w:rPr>
            </w:pPr>
            <w:r>
              <w:rPr>
                <w:rFonts w:eastAsia="Arial"/>
              </w:rPr>
              <w:t>Device A transmits WSAs and Device B activates the PSID service</w:t>
            </w:r>
          </w:p>
        </w:tc>
      </w:tr>
      <w:tr w:rsidR="00D73E83" w:rsidRPr="00E17CC2" w14:paraId="1E10D770" w14:textId="77777777" w:rsidTr="00B30093">
        <w:trPr>
          <w:trHeight w:val="161"/>
        </w:trPr>
        <w:tc>
          <w:tcPr>
            <w:tcW w:w="1777" w:type="dxa"/>
            <w:tcBorders>
              <w:left w:val="single" w:sz="4" w:space="0" w:color="000000"/>
              <w:right w:val="single" w:sz="4" w:space="0" w:color="000000"/>
            </w:tcBorders>
          </w:tcPr>
          <w:p w14:paraId="7E981064" w14:textId="77777777" w:rsidR="00D73E83" w:rsidRPr="00E17CC2" w:rsidRDefault="00D73E83" w:rsidP="00D73E83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9D167" w14:textId="22BEB4B6" w:rsidR="00D73E83" w:rsidRPr="00E17CC2" w:rsidRDefault="004A4BE4" w:rsidP="00D73E83">
            <w:pPr>
              <w:spacing w:after="0"/>
              <w:ind w:left="260" w:right="262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10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326AC" w14:textId="77777777" w:rsidR="00D73E83" w:rsidRPr="00E17CC2" w:rsidRDefault="00D73E83" w:rsidP="00D73E83">
            <w:pPr>
              <w:spacing w:after="0"/>
              <w:ind w:left="93"/>
              <w:rPr>
                <w:rFonts w:eastAsia="Arial"/>
              </w:rPr>
            </w:pPr>
            <w:r w:rsidRPr="00E17CC2">
              <w:rPr>
                <w:rFonts w:eastAsia="Arial"/>
              </w:rPr>
              <w:t>Verify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F6E8C" w14:textId="0CF3DC21" w:rsidR="00D73E83" w:rsidRPr="00E17CC2" w:rsidRDefault="004A4BE4" w:rsidP="00D73E83">
            <w:pPr>
              <w:spacing w:after="0"/>
              <w:ind w:left="79"/>
              <w:rPr>
                <w:rFonts w:eastAsia="Arial"/>
              </w:rPr>
            </w:pPr>
            <w:r>
              <w:rPr>
                <w:rFonts w:eastAsia="Arial"/>
              </w:rPr>
              <w:t>Device B DSRC radio is assigned link-local IPv6 address different from the one used in step 5 (due to change in MAC address)</w:t>
            </w:r>
          </w:p>
        </w:tc>
      </w:tr>
      <w:tr w:rsidR="004A4BE4" w:rsidRPr="00E17CC2" w14:paraId="64C06423" w14:textId="77777777" w:rsidTr="00B30093">
        <w:trPr>
          <w:trHeight w:val="161"/>
        </w:trPr>
        <w:tc>
          <w:tcPr>
            <w:tcW w:w="1777" w:type="dxa"/>
            <w:tcBorders>
              <w:left w:val="single" w:sz="4" w:space="0" w:color="000000"/>
              <w:right w:val="single" w:sz="4" w:space="0" w:color="000000"/>
            </w:tcBorders>
          </w:tcPr>
          <w:p w14:paraId="4E2EB4B5" w14:textId="77777777" w:rsidR="004A4BE4" w:rsidRPr="00E17CC2" w:rsidRDefault="004A4BE4" w:rsidP="00D73E83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76B27" w14:textId="25A7A44B" w:rsidR="004A4BE4" w:rsidRDefault="004A4BE4" w:rsidP="00D73E83">
            <w:pPr>
              <w:spacing w:after="0"/>
              <w:ind w:left="260" w:right="262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11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6AA7C" w14:textId="185A4667" w:rsidR="004A4BE4" w:rsidRPr="00E17CC2" w:rsidRDefault="004A4BE4" w:rsidP="00D73E83">
            <w:pPr>
              <w:spacing w:after="0"/>
              <w:ind w:left="93"/>
              <w:rPr>
                <w:rFonts w:eastAsia="Arial"/>
              </w:rPr>
            </w:pPr>
            <w:r>
              <w:rPr>
                <w:rFonts w:eastAsia="Arial"/>
              </w:rPr>
              <w:t>Verify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71F81" w14:textId="33B9E5AC" w:rsidR="004A4BE4" w:rsidRDefault="004A4BE4" w:rsidP="00D73E83">
            <w:pPr>
              <w:spacing w:after="0"/>
              <w:ind w:left="79"/>
              <w:rPr>
                <w:rFonts w:eastAsia="Arial"/>
              </w:rPr>
            </w:pPr>
            <w:r>
              <w:rPr>
                <w:rFonts w:eastAsia="Arial"/>
              </w:rPr>
              <w:t xml:space="preserve">Device B DSRC radio is assigned link-global IPv6 address, where the IPv6 address is derived from the WRA ipPrefix and Device B MAC address (which changed compared to Step 6) </w:t>
            </w:r>
          </w:p>
        </w:tc>
      </w:tr>
      <w:tr w:rsidR="004A4BE4" w:rsidRPr="00E17CC2" w14:paraId="237216DC" w14:textId="77777777" w:rsidTr="00B30093">
        <w:trPr>
          <w:trHeight w:val="161"/>
        </w:trPr>
        <w:tc>
          <w:tcPr>
            <w:tcW w:w="1777" w:type="dxa"/>
            <w:tcBorders>
              <w:left w:val="single" w:sz="4" w:space="0" w:color="000000"/>
              <w:right w:val="single" w:sz="4" w:space="0" w:color="000000"/>
            </w:tcBorders>
          </w:tcPr>
          <w:p w14:paraId="18986AE4" w14:textId="77777777" w:rsidR="004A4BE4" w:rsidRPr="00E17CC2" w:rsidRDefault="004A4BE4" w:rsidP="004A4BE4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963E7" w14:textId="08BE8AFE" w:rsidR="004A4BE4" w:rsidRDefault="004A4BE4" w:rsidP="004A4BE4">
            <w:pPr>
              <w:spacing w:after="0"/>
              <w:ind w:left="260" w:right="262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A5BCC" w14:textId="10E6DE42" w:rsidR="004A4BE4" w:rsidRDefault="004A4BE4" w:rsidP="004A4BE4">
            <w:pPr>
              <w:spacing w:after="0"/>
              <w:ind w:left="93"/>
              <w:rPr>
                <w:rFonts w:eastAsia="Arial"/>
              </w:rPr>
            </w:pPr>
            <w:r>
              <w:rPr>
                <w:rFonts w:eastAsia="Arial"/>
              </w:rPr>
              <w:t>Procedure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09ADE" w14:textId="0A64D089" w:rsidR="004A4BE4" w:rsidRDefault="004A4BE4" w:rsidP="004A4BE4">
            <w:pPr>
              <w:spacing w:after="0"/>
              <w:ind w:left="79"/>
              <w:rPr>
                <w:rFonts w:eastAsia="Arial"/>
              </w:rPr>
            </w:pPr>
            <w:r>
              <w:rPr>
                <w:rFonts w:eastAsia="Arial"/>
              </w:rPr>
              <w:t>Repeat steps 7 – 11</w:t>
            </w:r>
            <w:r w:rsidR="00226172">
              <w:rPr>
                <w:rFonts w:eastAsia="Arial"/>
              </w:rPr>
              <w:t xml:space="preserve"> several times</w:t>
            </w:r>
          </w:p>
        </w:tc>
      </w:tr>
      <w:tr w:rsidR="00226172" w:rsidRPr="00E17CC2" w14:paraId="7CE73B7E" w14:textId="77777777" w:rsidTr="00B30093">
        <w:trPr>
          <w:trHeight w:val="161"/>
        </w:trPr>
        <w:tc>
          <w:tcPr>
            <w:tcW w:w="1777" w:type="dxa"/>
            <w:tcBorders>
              <w:left w:val="single" w:sz="4" w:space="0" w:color="000000"/>
              <w:right w:val="single" w:sz="4" w:space="0" w:color="000000"/>
            </w:tcBorders>
          </w:tcPr>
          <w:p w14:paraId="05DF4BF0" w14:textId="77777777" w:rsidR="00226172" w:rsidRPr="00E17CC2" w:rsidRDefault="00226172" w:rsidP="004A4BE4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0E398" w14:textId="1A31DCD7" w:rsidR="00226172" w:rsidRDefault="00226172" w:rsidP="004A4BE4">
            <w:pPr>
              <w:spacing w:after="0"/>
              <w:ind w:left="260" w:right="262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13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81AE8" w14:textId="5E238BFE" w:rsidR="00226172" w:rsidRDefault="00226172" w:rsidP="004A4BE4">
            <w:pPr>
              <w:spacing w:after="0"/>
              <w:ind w:left="93"/>
              <w:rPr>
                <w:rFonts w:eastAsia="Arial"/>
              </w:rPr>
            </w:pPr>
            <w:r>
              <w:rPr>
                <w:rFonts w:eastAsia="Arial"/>
              </w:rPr>
              <w:t>Verify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D0435" w14:textId="34CFF134" w:rsidR="00226172" w:rsidRDefault="00226172" w:rsidP="004A4BE4">
            <w:pPr>
              <w:spacing w:after="0"/>
              <w:ind w:left="79"/>
              <w:rPr>
                <w:rFonts w:eastAsia="Arial"/>
              </w:rPr>
            </w:pPr>
            <w:r>
              <w:rPr>
                <w:rFonts w:eastAsia="Arial"/>
              </w:rPr>
              <w:t xml:space="preserve">Device B MAC address changes to new random values when Device B activates the WSA service, which lead to corresponding changes with link-local and link-global IPv6 addresses. </w:t>
            </w:r>
          </w:p>
        </w:tc>
      </w:tr>
      <w:tr w:rsidR="004A4BE4" w:rsidRPr="00E17CC2" w14:paraId="54557ED0" w14:textId="77777777" w:rsidTr="00B30093">
        <w:tc>
          <w:tcPr>
            <w:tcW w:w="17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5B0B8" w14:textId="77777777" w:rsidR="004A4BE4" w:rsidRPr="00E17CC2" w:rsidRDefault="004A4BE4" w:rsidP="004A4BE4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92BD4" w14:textId="2D23BB65" w:rsidR="004A4BE4" w:rsidRPr="00E17CC2" w:rsidRDefault="004A4BE4" w:rsidP="004A4BE4">
            <w:pPr>
              <w:spacing w:after="0"/>
              <w:ind w:left="260" w:right="262"/>
              <w:jc w:val="center"/>
              <w:rPr>
                <w:rFonts w:eastAsia="Arial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34B91" w14:textId="0D4814CF" w:rsidR="004A4BE4" w:rsidRPr="00E17CC2" w:rsidRDefault="004A4BE4" w:rsidP="004A4BE4">
            <w:pPr>
              <w:spacing w:after="0"/>
              <w:ind w:left="93"/>
              <w:rPr>
                <w:rFonts w:eastAsia="Arial"/>
              </w:rPr>
            </w:pP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6D490" w14:textId="474BE0BC" w:rsidR="004A4BE4" w:rsidRPr="00E17CC2" w:rsidRDefault="004A4BE4" w:rsidP="004A4BE4">
            <w:pPr>
              <w:spacing w:after="0"/>
              <w:ind w:left="79"/>
              <w:rPr>
                <w:rFonts w:eastAsia="Arial"/>
              </w:rPr>
            </w:pPr>
          </w:p>
        </w:tc>
      </w:tr>
    </w:tbl>
    <w:p w14:paraId="45D37F76" w14:textId="3D4F6A5B" w:rsidR="00EF40FA" w:rsidRDefault="00EF40FA" w:rsidP="00EF40FA"/>
    <w:p w14:paraId="2AAFFEC0" w14:textId="6FCE30BE" w:rsidR="00EF40FA" w:rsidRDefault="00E852BF" w:rsidP="00E852BF">
      <w:pPr>
        <w:pStyle w:val="Heading2"/>
      </w:pPr>
      <w:bookmarkStart w:id="323" w:name="_Toc481578651"/>
      <w:bookmarkStart w:id="324" w:name="_Toc481426082"/>
      <w:r w:rsidRPr="00E852BF">
        <w:t>Communication using</w:t>
      </w:r>
      <w:r w:rsidRPr="00E17CC2">
        <w:t xml:space="preserve"> IPv6</w:t>
      </w:r>
      <w:bookmarkEnd w:id="323"/>
      <w:bookmarkEnd w:id="324"/>
    </w:p>
    <w:p w14:paraId="5430E567" w14:textId="0FCFF6F9" w:rsidR="00E852BF" w:rsidRPr="00E852BF" w:rsidRDefault="00E852BF" w:rsidP="00590991">
      <w:pPr>
        <w:pStyle w:val="Heading3"/>
      </w:pPr>
      <w:bookmarkStart w:id="325" w:name="_Toc481578652"/>
      <w:bookmarkStart w:id="326" w:name="_Toc481426083"/>
      <w:r w:rsidRPr="00E852BF">
        <w:t xml:space="preserve">IOP TC </w:t>
      </w:r>
      <w:r>
        <w:t>IP 2</w:t>
      </w:r>
      <w:bookmarkEnd w:id="325"/>
      <w:bookmarkEnd w:id="326"/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77"/>
        <w:gridCol w:w="900"/>
        <w:gridCol w:w="1530"/>
        <w:gridCol w:w="5040"/>
      </w:tblGrid>
      <w:tr w:rsidR="00CA394F" w14:paraId="564CD91B" w14:textId="77777777" w:rsidTr="00377E2C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704CA" w14:textId="77777777" w:rsidR="00CA394F" w:rsidRPr="00CA4103" w:rsidRDefault="00CA394F" w:rsidP="00B30093">
            <w:pPr>
              <w:spacing w:after="0"/>
              <w:ind w:left="79"/>
              <w:rPr>
                <w:rFonts w:eastAsia="Arial"/>
                <w:b/>
              </w:rPr>
            </w:pPr>
            <w:r w:rsidRPr="00CA4103">
              <w:rPr>
                <w:rFonts w:eastAsia="Arial"/>
                <w:b/>
              </w:rPr>
              <w:t>Identifier: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F86A2" w14:textId="03215597" w:rsidR="00CA394F" w:rsidRPr="00EA5BF1" w:rsidRDefault="00CA394F" w:rsidP="00B30093">
            <w:pPr>
              <w:spacing w:after="0"/>
              <w:rPr>
                <w:rFonts w:eastAsia="Arial"/>
              </w:rPr>
            </w:pPr>
            <w:r>
              <w:rPr>
                <w:rFonts w:eastAsia="Arial"/>
              </w:rPr>
              <w:t xml:space="preserve"> IOP TC </w:t>
            </w:r>
            <w:r w:rsidR="00EF40FA">
              <w:rPr>
                <w:rFonts w:eastAsia="Arial"/>
              </w:rPr>
              <w:t xml:space="preserve">IP </w:t>
            </w:r>
            <w:r w:rsidR="00013F1C">
              <w:rPr>
                <w:rFonts w:eastAsia="Arial"/>
              </w:rPr>
              <w:t>2</w:t>
            </w:r>
          </w:p>
        </w:tc>
      </w:tr>
      <w:tr w:rsidR="00CA394F" w14:paraId="797A193D" w14:textId="77777777" w:rsidTr="00377E2C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1BBFF" w14:textId="77777777" w:rsidR="00CA394F" w:rsidRPr="00CA4103" w:rsidRDefault="00CA394F" w:rsidP="00B30093">
            <w:pPr>
              <w:spacing w:after="0"/>
              <w:ind w:left="79"/>
              <w:rPr>
                <w:rFonts w:eastAsia="Arial"/>
                <w:b/>
              </w:rPr>
            </w:pPr>
            <w:r w:rsidRPr="00CA4103">
              <w:rPr>
                <w:rFonts w:eastAsia="Arial"/>
                <w:b/>
              </w:rPr>
              <w:t>Summary: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601A6" w14:textId="69D4DD64" w:rsidR="00CA394F" w:rsidRPr="00EA5BF1" w:rsidRDefault="003F4FB8" w:rsidP="00B30093">
            <w:pPr>
              <w:spacing w:after="0"/>
              <w:ind w:right="91"/>
              <w:rPr>
                <w:rFonts w:eastAsia="Arial"/>
              </w:rPr>
            </w:pPr>
            <w:r>
              <w:rPr>
                <w:rFonts w:eastAsia="Arial"/>
              </w:rPr>
              <w:t xml:space="preserve">IPv6 communication </w:t>
            </w:r>
            <w:r w:rsidR="00EF40FA">
              <w:rPr>
                <w:rFonts w:eastAsia="Arial"/>
              </w:rPr>
              <w:t xml:space="preserve">between RSU and OBU </w:t>
            </w:r>
            <w:r>
              <w:rPr>
                <w:rFonts w:eastAsia="Arial"/>
              </w:rPr>
              <w:t xml:space="preserve">using link-local IPv6 </w:t>
            </w:r>
          </w:p>
        </w:tc>
      </w:tr>
      <w:tr w:rsidR="00CA394F" w14:paraId="43821CBE" w14:textId="77777777" w:rsidTr="00377E2C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7347E" w14:textId="77777777" w:rsidR="00CA394F" w:rsidRPr="00CA4103" w:rsidRDefault="00CA394F" w:rsidP="00B30093">
            <w:pPr>
              <w:spacing w:after="0"/>
              <w:ind w:left="79"/>
              <w:rPr>
                <w:rFonts w:eastAsia="Arial"/>
                <w:b/>
              </w:rPr>
            </w:pPr>
            <w:r w:rsidRPr="00CA4103">
              <w:rPr>
                <w:rFonts w:eastAsia="Arial"/>
                <w:b/>
              </w:rPr>
              <w:t>Configuration: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59F03" w14:textId="77777777" w:rsidR="00CA394F" w:rsidRPr="00EA5BF1" w:rsidRDefault="00CA394F" w:rsidP="00B30093">
            <w:pPr>
              <w:spacing w:after="0"/>
              <w:ind w:left="79" w:right="91"/>
              <w:rPr>
                <w:rFonts w:eastAsia="Arial"/>
              </w:rPr>
            </w:pPr>
            <w:r>
              <w:t>IOP CFG 1</w:t>
            </w:r>
          </w:p>
        </w:tc>
      </w:tr>
      <w:tr w:rsidR="00CA394F" w14:paraId="414D0DEC" w14:textId="77777777" w:rsidTr="00377E2C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57904" w14:textId="77777777" w:rsidR="00CA394F" w:rsidRPr="00CA4103" w:rsidRDefault="00CA394F" w:rsidP="00B30093">
            <w:pPr>
              <w:spacing w:after="0"/>
              <w:ind w:left="79"/>
              <w:rPr>
                <w:rFonts w:eastAsia="Arial"/>
                <w:b/>
              </w:rPr>
            </w:pPr>
            <w:r w:rsidRPr="00CA4103">
              <w:rPr>
                <w:rFonts w:eastAsia="Arial"/>
                <w:b/>
              </w:rPr>
              <w:t>References: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0800C" w14:textId="77777777" w:rsidR="00CA394F" w:rsidRPr="00EA5BF1" w:rsidRDefault="00CA394F" w:rsidP="00B30093">
            <w:pPr>
              <w:spacing w:after="0"/>
              <w:ind w:left="79" w:right="91"/>
              <w:rPr>
                <w:rFonts w:eastAsia="Arial"/>
              </w:rPr>
            </w:pPr>
            <w:r>
              <w:t>[5]</w:t>
            </w:r>
          </w:p>
        </w:tc>
      </w:tr>
      <w:tr w:rsidR="00CA394F" w14:paraId="7E8A2D57" w14:textId="77777777" w:rsidTr="00377E2C">
        <w:tc>
          <w:tcPr>
            <w:tcW w:w="92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BEE1A" w14:textId="77777777" w:rsidR="00CA394F" w:rsidRPr="00CA4103" w:rsidRDefault="00CA394F" w:rsidP="00B30093">
            <w:pPr>
              <w:spacing w:after="0"/>
              <w:ind w:left="79" w:right="91"/>
              <w:rPr>
                <w:rFonts w:eastAsia="Arial"/>
              </w:rPr>
            </w:pPr>
          </w:p>
        </w:tc>
      </w:tr>
      <w:tr w:rsidR="00CA394F" w14:paraId="71A1012E" w14:textId="77777777" w:rsidTr="00377E2C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A50E7" w14:textId="77777777" w:rsidR="00CA394F" w:rsidRPr="00CA4103" w:rsidRDefault="00CA394F" w:rsidP="00B30093">
            <w:pPr>
              <w:spacing w:after="0"/>
              <w:ind w:left="79"/>
              <w:rPr>
                <w:rFonts w:eastAsia="Arial"/>
                <w:b/>
              </w:rPr>
            </w:pPr>
            <w:r w:rsidRPr="00CA4103">
              <w:rPr>
                <w:rFonts w:eastAsia="Arial"/>
                <w:b/>
              </w:rPr>
              <w:t>Pre-test</w:t>
            </w:r>
          </w:p>
          <w:p w14:paraId="3EFE6FC8" w14:textId="77777777" w:rsidR="00CA394F" w:rsidRPr="00CA4103" w:rsidRDefault="00CA394F" w:rsidP="00B30093">
            <w:pPr>
              <w:spacing w:after="0"/>
              <w:ind w:left="79"/>
              <w:rPr>
                <w:rFonts w:eastAsia="Arial"/>
                <w:b/>
              </w:rPr>
            </w:pPr>
            <w:r w:rsidRPr="00CA4103">
              <w:rPr>
                <w:rFonts w:eastAsia="Arial"/>
                <w:b/>
              </w:rPr>
              <w:t>conditions: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8AB0D" w14:textId="68E3EDC3" w:rsidR="00E92F6C" w:rsidRDefault="00E92F6C" w:rsidP="00E92F6C">
            <w:pPr>
              <w:spacing w:after="0"/>
              <w:ind w:left="79" w:right="91"/>
              <w:rPr>
                <w:ins w:id="327" w:author="Dmitri.Khijniak@7Layers.com" w:date="2017-05-03T12:43:00Z"/>
                <w:rFonts w:eastAsia="Arial"/>
              </w:rPr>
            </w:pPr>
            <w:r w:rsidRPr="00EA5BF1">
              <w:rPr>
                <w:rFonts w:eastAsia="Arial"/>
              </w:rPr>
              <w:t xml:space="preserve">Device A </w:t>
            </w:r>
            <w:ins w:id="328" w:author="Dmitri.Khijniak@7Layers.com" w:date="2017-05-03T12:43:00Z">
              <w:r>
                <w:rPr>
                  <w:rFonts w:eastAsia="Arial"/>
                </w:rPr>
                <w:t>can</w:t>
              </w:r>
            </w:ins>
            <w:r>
              <w:rPr>
                <w:rFonts w:eastAsia="Arial"/>
              </w:rPr>
              <w:t xml:space="preserve"> transmit </w:t>
            </w:r>
            <w:ins w:id="329" w:author="Dmitri.Khijniak@7Layers.com" w:date="2017-05-03T12:43:00Z">
              <w:r>
                <w:rPr>
                  <w:rFonts w:eastAsia="Arial"/>
                </w:rPr>
                <w:t>WSAs</w:t>
              </w:r>
            </w:ins>
          </w:p>
          <w:p w14:paraId="42131888" w14:textId="153B9D05" w:rsidR="00CA394F" w:rsidRPr="00EA5BF1" w:rsidRDefault="00E92F6C" w:rsidP="00E92F6C">
            <w:pPr>
              <w:spacing w:after="0"/>
              <w:ind w:left="79" w:right="91"/>
              <w:rPr>
                <w:rFonts w:eastAsia="Arial"/>
              </w:rPr>
            </w:pPr>
            <w:ins w:id="330" w:author="Dmitri.Khijniak@7Layers.com" w:date="2017-05-03T12:43:00Z">
              <w:r w:rsidRPr="00EA5BF1">
                <w:rPr>
                  <w:rFonts w:eastAsia="Arial"/>
                </w:rPr>
                <w:t>Device B</w:t>
              </w:r>
              <w:r>
                <w:rPr>
                  <w:rFonts w:eastAsia="Arial"/>
                </w:rPr>
                <w:t xml:space="preserve"> </w:t>
              </w:r>
              <w:r w:rsidR="00697760">
                <w:rPr>
                  <w:rFonts w:eastAsia="Arial"/>
                </w:rPr>
                <w:t>can</w:t>
              </w:r>
            </w:ins>
            <w:r>
              <w:rPr>
                <w:rFonts w:eastAsia="Arial"/>
              </w:rPr>
              <w:t xml:space="preserve"> receive </w:t>
            </w:r>
            <w:ins w:id="331" w:author="Dmitri.Khijniak@7Layers.com" w:date="2017-05-03T12:43:00Z">
              <w:r>
                <w:rPr>
                  <w:rFonts w:eastAsia="Arial"/>
                </w:rPr>
                <w:t xml:space="preserve">and process </w:t>
              </w:r>
            </w:ins>
            <w:r w:rsidRPr="00EA5BF1">
              <w:rPr>
                <w:rFonts w:eastAsia="Arial"/>
              </w:rPr>
              <w:t>WS</w:t>
            </w:r>
            <w:r>
              <w:rPr>
                <w:rFonts w:eastAsia="Arial"/>
              </w:rPr>
              <w:t>As</w:t>
            </w:r>
          </w:p>
        </w:tc>
      </w:tr>
      <w:tr w:rsidR="00CA394F" w14:paraId="36F2FC01" w14:textId="77777777" w:rsidTr="00377E2C">
        <w:tc>
          <w:tcPr>
            <w:tcW w:w="9247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8B73181" w14:textId="77777777" w:rsidR="00CA394F" w:rsidRPr="00EA5BF1" w:rsidRDefault="00CA394F" w:rsidP="00B30093">
            <w:pPr>
              <w:spacing w:after="0"/>
            </w:pPr>
          </w:p>
        </w:tc>
      </w:tr>
      <w:tr w:rsidR="00CA394F" w14:paraId="17183646" w14:textId="77777777" w:rsidTr="00377E2C">
        <w:tc>
          <w:tcPr>
            <w:tcW w:w="17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2BA798C" w14:textId="77777777" w:rsidR="00CA394F" w:rsidRPr="00CA4103" w:rsidRDefault="00CA394F" w:rsidP="00B30093">
            <w:pPr>
              <w:spacing w:after="0"/>
              <w:jc w:val="center"/>
              <w:rPr>
                <w:rFonts w:eastAsia="Arial"/>
                <w:b/>
              </w:rPr>
            </w:pPr>
            <w:r w:rsidRPr="00CA4103">
              <w:rPr>
                <w:rFonts w:eastAsia="Arial"/>
                <w:b/>
              </w:rPr>
              <w:t>T</w:t>
            </w:r>
            <w:r w:rsidRPr="00CA4103">
              <w:rPr>
                <w:rFonts w:eastAsia="Arial"/>
                <w:b/>
                <w:spacing w:val="-1"/>
              </w:rPr>
              <w:t>e</w:t>
            </w:r>
            <w:r w:rsidRPr="00CA4103">
              <w:rPr>
                <w:rFonts w:eastAsia="Arial"/>
                <w:b/>
                <w:spacing w:val="1"/>
              </w:rPr>
              <w:t>s</w:t>
            </w:r>
            <w:r w:rsidRPr="00CA4103">
              <w:rPr>
                <w:rFonts w:eastAsia="Arial"/>
                <w:b/>
              </w:rPr>
              <w:t>t</w:t>
            </w:r>
            <w:r w:rsidRPr="00CA4103">
              <w:rPr>
                <w:rFonts w:eastAsia="Arial"/>
                <w:b/>
                <w:spacing w:val="-1"/>
              </w:rPr>
              <w:t xml:space="preserve"> </w:t>
            </w:r>
            <w:r w:rsidRPr="00CA4103">
              <w:rPr>
                <w:rFonts w:eastAsia="Arial"/>
                <w:b/>
                <w:spacing w:val="2"/>
              </w:rPr>
              <w:t>S</w:t>
            </w:r>
            <w:r w:rsidRPr="00CA4103">
              <w:rPr>
                <w:rFonts w:eastAsia="Arial"/>
                <w:b/>
                <w:spacing w:val="1"/>
              </w:rPr>
              <w:t>e</w:t>
            </w:r>
            <w:r w:rsidRPr="00CA4103">
              <w:rPr>
                <w:rFonts w:eastAsia="Arial"/>
                <w:b/>
                <w:spacing w:val="-2"/>
              </w:rPr>
              <w:t>q</w:t>
            </w:r>
            <w:r w:rsidRPr="00CA4103">
              <w:rPr>
                <w:rFonts w:eastAsia="Arial"/>
                <w:b/>
              </w:rPr>
              <w:t>u</w:t>
            </w:r>
            <w:r w:rsidRPr="00CA4103">
              <w:rPr>
                <w:rFonts w:eastAsia="Arial"/>
                <w:b/>
                <w:spacing w:val="1"/>
              </w:rPr>
              <w:t>e</w:t>
            </w:r>
            <w:r w:rsidRPr="00CA4103">
              <w:rPr>
                <w:rFonts w:eastAsia="Arial"/>
                <w:b/>
              </w:rPr>
              <w:t>n</w:t>
            </w:r>
            <w:r w:rsidRPr="00CA4103">
              <w:rPr>
                <w:rFonts w:eastAsia="Arial"/>
                <w:b/>
                <w:spacing w:val="-1"/>
              </w:rPr>
              <w:t>ce: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5B8C3" w14:textId="77777777" w:rsidR="00CA394F" w:rsidRPr="00CA4103" w:rsidRDefault="00CA394F" w:rsidP="00B30093">
            <w:pPr>
              <w:spacing w:after="0"/>
              <w:jc w:val="center"/>
              <w:rPr>
                <w:rFonts w:eastAsia="Arial"/>
                <w:b/>
              </w:rPr>
            </w:pPr>
            <w:r w:rsidRPr="00CA4103">
              <w:rPr>
                <w:rFonts w:eastAsia="Arial"/>
                <w:b/>
              </w:rPr>
              <w:t>St</w:t>
            </w:r>
            <w:r w:rsidRPr="00CA4103">
              <w:rPr>
                <w:rFonts w:eastAsia="Arial"/>
                <w:b/>
                <w:spacing w:val="1"/>
              </w:rPr>
              <w:t>e</w:t>
            </w:r>
            <w:r w:rsidRPr="00CA4103">
              <w:rPr>
                <w:rFonts w:eastAsia="Arial"/>
                <w:b/>
              </w:rPr>
              <w:t>p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E06EE" w14:textId="77777777" w:rsidR="00CA394F" w:rsidRPr="00CA4103" w:rsidRDefault="00CA394F" w:rsidP="00B30093">
            <w:pPr>
              <w:spacing w:after="0"/>
              <w:ind w:left="93"/>
              <w:rPr>
                <w:rFonts w:eastAsia="Arial"/>
                <w:b/>
              </w:rPr>
            </w:pPr>
            <w:r w:rsidRPr="00CA4103">
              <w:rPr>
                <w:rFonts w:eastAsia="Arial"/>
                <w:b/>
                <w:spacing w:val="2"/>
              </w:rPr>
              <w:t>T</w:t>
            </w:r>
            <w:r w:rsidRPr="00CA4103">
              <w:rPr>
                <w:rFonts w:eastAsia="Arial"/>
                <w:b/>
                <w:spacing w:val="-3"/>
              </w:rPr>
              <w:t>y</w:t>
            </w:r>
            <w:r w:rsidRPr="00CA4103">
              <w:rPr>
                <w:rFonts w:eastAsia="Arial"/>
                <w:b/>
              </w:rPr>
              <w:t>pe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C9621" w14:textId="77777777" w:rsidR="00CA394F" w:rsidRPr="00CA4103" w:rsidRDefault="00CA394F" w:rsidP="00B30093">
            <w:pPr>
              <w:spacing w:after="0"/>
              <w:ind w:left="93"/>
              <w:rPr>
                <w:rFonts w:eastAsia="Arial"/>
                <w:b/>
              </w:rPr>
            </w:pPr>
            <w:r w:rsidRPr="00CA4103">
              <w:rPr>
                <w:rFonts w:eastAsia="Arial"/>
                <w:b/>
              </w:rPr>
              <w:t>D</w:t>
            </w:r>
            <w:r w:rsidRPr="00CA4103">
              <w:rPr>
                <w:rFonts w:eastAsia="Arial"/>
                <w:b/>
                <w:spacing w:val="1"/>
              </w:rPr>
              <w:t>e</w:t>
            </w:r>
            <w:r w:rsidRPr="00CA4103">
              <w:rPr>
                <w:rFonts w:eastAsia="Arial"/>
                <w:b/>
                <w:spacing w:val="-1"/>
              </w:rPr>
              <w:t>sc</w:t>
            </w:r>
            <w:r w:rsidRPr="00CA4103">
              <w:rPr>
                <w:rFonts w:eastAsia="Arial"/>
                <w:b/>
                <w:spacing w:val="2"/>
              </w:rPr>
              <w:t>r</w:t>
            </w:r>
            <w:r w:rsidRPr="00CA4103">
              <w:rPr>
                <w:rFonts w:eastAsia="Arial"/>
                <w:b/>
              </w:rPr>
              <w:t>ip</w:t>
            </w:r>
            <w:r w:rsidRPr="00CA4103">
              <w:rPr>
                <w:rFonts w:eastAsia="Arial"/>
                <w:b/>
                <w:spacing w:val="-2"/>
              </w:rPr>
              <w:t>t</w:t>
            </w:r>
            <w:r w:rsidRPr="00CA4103">
              <w:rPr>
                <w:rFonts w:eastAsia="Arial"/>
                <w:b/>
                <w:spacing w:val="2"/>
              </w:rPr>
              <w:t>i</w:t>
            </w:r>
            <w:r w:rsidRPr="00CA4103">
              <w:rPr>
                <w:rFonts w:eastAsia="Arial"/>
                <w:b/>
              </w:rPr>
              <w:t>on</w:t>
            </w:r>
          </w:p>
        </w:tc>
      </w:tr>
      <w:tr w:rsidR="00CA394F" w14:paraId="1BEC45F3" w14:textId="77777777" w:rsidTr="00377E2C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6E6DD72" w14:textId="77777777" w:rsidR="00CA394F" w:rsidRPr="00EA5BF1" w:rsidRDefault="00CA394F" w:rsidP="00B30093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A12DD" w14:textId="77777777" w:rsidR="00CA394F" w:rsidRPr="00EA5BF1" w:rsidRDefault="00CA394F" w:rsidP="00B30093">
            <w:pPr>
              <w:spacing w:after="0"/>
              <w:jc w:val="center"/>
              <w:rPr>
                <w:rFonts w:eastAsia="Arial"/>
              </w:rPr>
            </w:pPr>
            <w:r w:rsidRPr="00EA5BF1">
              <w:rPr>
                <w:rFonts w:eastAsia="Arial"/>
              </w:rPr>
              <w:t>1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287D2" w14:textId="77777777" w:rsidR="00CA394F" w:rsidRPr="00EA5BF1" w:rsidRDefault="00CA394F" w:rsidP="00B30093">
            <w:pPr>
              <w:spacing w:after="0"/>
              <w:ind w:left="93"/>
              <w:rPr>
                <w:rFonts w:eastAsia="Arial"/>
              </w:rPr>
            </w:pPr>
            <w:r w:rsidRPr="00EA5BF1">
              <w:rPr>
                <w:rFonts w:eastAsia="Arial"/>
              </w:rPr>
              <w:t>Configure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7191C" w14:textId="158E8853" w:rsidR="003F4FB8" w:rsidRDefault="00CA394F" w:rsidP="006C2687">
            <w:pPr>
              <w:spacing w:after="0"/>
              <w:ind w:left="93"/>
              <w:rPr>
                <w:rFonts w:eastAsia="Arial"/>
              </w:rPr>
            </w:pPr>
            <w:r w:rsidRPr="00EA5BF1">
              <w:rPr>
                <w:rFonts w:eastAsia="Arial"/>
              </w:rPr>
              <w:t>Device</w:t>
            </w:r>
            <w:r>
              <w:rPr>
                <w:rFonts w:eastAsia="Arial"/>
              </w:rPr>
              <w:t xml:space="preserve"> A </w:t>
            </w:r>
            <w:r w:rsidR="00B87507">
              <w:rPr>
                <w:rFonts w:eastAsia="Arial"/>
              </w:rPr>
              <w:t xml:space="preserve">transmits WSAs </w:t>
            </w:r>
            <w:r>
              <w:rPr>
                <w:rFonts w:eastAsia="Arial"/>
              </w:rPr>
              <w:t xml:space="preserve">configured </w:t>
            </w:r>
            <w:r w:rsidR="006C2687">
              <w:rPr>
                <w:rFonts w:eastAsia="Arial"/>
              </w:rPr>
              <w:t xml:space="preserve">with the configuration parameters from the IOP TC WSA 1 Step 1, where </w:t>
            </w:r>
            <w:r w:rsidR="003F4FB8">
              <w:rPr>
                <w:rFonts w:eastAsia="Arial"/>
              </w:rPr>
              <w:t>Service Info Segment 2</w:t>
            </w:r>
          </w:p>
          <w:p w14:paraId="3C23D6F5" w14:textId="1D64801D" w:rsidR="003F4FB8" w:rsidRDefault="003F4FB8" w:rsidP="003F4FB8">
            <w:pPr>
              <w:pStyle w:val="ListParagraph"/>
              <w:numPr>
                <w:ilvl w:val="0"/>
                <w:numId w:val="10"/>
              </w:numPr>
              <w:spacing w:after="0"/>
              <w:rPr>
                <w:rFonts w:eastAsia="Arial"/>
              </w:rPr>
            </w:pPr>
            <w:r>
              <w:rPr>
                <w:rFonts w:eastAsia="Arial"/>
              </w:rPr>
              <w:t>IPv6 address is the link-local IPv6 of the Device A DSRC radio interface</w:t>
            </w:r>
          </w:p>
          <w:p w14:paraId="128F3B8D" w14:textId="596D8BE4" w:rsidR="00CA394F" w:rsidRPr="003F4FB8" w:rsidRDefault="006C2687" w:rsidP="003F4FB8">
            <w:pPr>
              <w:pStyle w:val="ListParagraph"/>
              <w:numPr>
                <w:ilvl w:val="0"/>
                <w:numId w:val="10"/>
              </w:numPr>
              <w:spacing w:after="0"/>
              <w:rPr>
                <w:rFonts w:eastAsia="Arial"/>
              </w:rPr>
            </w:pPr>
            <w:r w:rsidRPr="003F4FB8">
              <w:rPr>
                <w:rFonts w:eastAsia="Arial"/>
              </w:rPr>
              <w:t>Provider MAC Address is the MAC address of the DSRC radio of the Device A.</w:t>
            </w:r>
          </w:p>
        </w:tc>
      </w:tr>
      <w:tr w:rsidR="00B87507" w14:paraId="7821BCDA" w14:textId="77777777" w:rsidTr="00377E2C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42EC28D" w14:textId="77777777" w:rsidR="00B87507" w:rsidRPr="00EA5BF1" w:rsidRDefault="00B87507" w:rsidP="00B30093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A5C1D" w14:textId="6153D472" w:rsidR="00B87507" w:rsidRPr="00EA5BF1" w:rsidRDefault="00B87507" w:rsidP="00B30093">
            <w:pPr>
              <w:spacing w:after="0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C838D" w14:textId="2DE1FC4E" w:rsidR="00B87507" w:rsidRPr="00EA5BF1" w:rsidRDefault="00B87507" w:rsidP="00B30093">
            <w:pPr>
              <w:spacing w:after="0"/>
              <w:ind w:left="93"/>
              <w:rPr>
                <w:rFonts w:eastAsia="Arial"/>
              </w:rPr>
            </w:pPr>
            <w:r>
              <w:rPr>
                <w:rFonts w:eastAsia="Arial"/>
              </w:rPr>
              <w:t>Configure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F88D8" w14:textId="5812FB52" w:rsidR="00B87507" w:rsidRPr="00EA5BF1" w:rsidRDefault="00B87507" w:rsidP="006C2687">
            <w:pPr>
              <w:spacing w:after="0"/>
              <w:ind w:left="93"/>
              <w:rPr>
                <w:rFonts w:eastAsia="Arial"/>
              </w:rPr>
            </w:pPr>
            <w:r>
              <w:rPr>
                <w:rFonts w:eastAsia="Arial"/>
              </w:rPr>
              <w:t xml:space="preserve">Device B is configured to receive WSAs and </w:t>
            </w:r>
            <w:r w:rsidR="009D5766">
              <w:rPr>
                <w:rFonts w:eastAsia="Arial"/>
              </w:rPr>
              <w:t>join/</w:t>
            </w:r>
            <w:r>
              <w:rPr>
                <w:rFonts w:eastAsia="Arial"/>
              </w:rPr>
              <w:t>activate service with PSID listed in the Service Info Segment 2</w:t>
            </w:r>
          </w:p>
        </w:tc>
      </w:tr>
      <w:tr w:rsidR="00CA394F" w14:paraId="2B73ECEA" w14:textId="77777777" w:rsidTr="00377E2C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24437D2" w14:textId="77777777" w:rsidR="00CA394F" w:rsidRPr="00EA5BF1" w:rsidRDefault="00CA394F" w:rsidP="00B30093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E4424" w14:textId="2E0E210E" w:rsidR="00CA394F" w:rsidRPr="00EA5BF1" w:rsidRDefault="009D5766" w:rsidP="00B30093">
            <w:pPr>
              <w:spacing w:after="0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3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8CC2F" w14:textId="77777777" w:rsidR="00CA394F" w:rsidRPr="00EA5BF1" w:rsidRDefault="00CA394F" w:rsidP="00B30093">
            <w:pPr>
              <w:spacing w:after="0"/>
              <w:ind w:left="93"/>
              <w:rPr>
                <w:rFonts w:eastAsia="Arial"/>
              </w:rPr>
            </w:pPr>
            <w:r w:rsidRPr="00EA5BF1">
              <w:rPr>
                <w:rFonts w:eastAsia="Arial"/>
              </w:rPr>
              <w:t>Stimulus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DD5E7" w14:textId="18637B62" w:rsidR="00CA394F" w:rsidRPr="00EA5BF1" w:rsidRDefault="00CA394F" w:rsidP="00B30093">
            <w:pPr>
              <w:spacing w:after="0"/>
              <w:ind w:left="93"/>
              <w:rPr>
                <w:rFonts w:eastAsia="Arial"/>
              </w:rPr>
            </w:pPr>
            <w:r>
              <w:rPr>
                <w:rFonts w:eastAsia="Arial"/>
              </w:rPr>
              <w:t>Device A transmits WSAs</w:t>
            </w:r>
            <w:r w:rsidR="009D5766">
              <w:rPr>
                <w:rFonts w:eastAsia="Arial"/>
              </w:rPr>
              <w:t xml:space="preserve"> and Device B activates the </w:t>
            </w:r>
            <w:r w:rsidR="00377E2C">
              <w:rPr>
                <w:rFonts w:eastAsia="Arial"/>
              </w:rPr>
              <w:t xml:space="preserve">PSID </w:t>
            </w:r>
            <w:r w:rsidR="009D5766">
              <w:rPr>
                <w:rFonts w:eastAsia="Arial"/>
              </w:rPr>
              <w:t>service</w:t>
            </w:r>
          </w:p>
        </w:tc>
      </w:tr>
      <w:tr w:rsidR="00B87507" w14:paraId="541A6670" w14:textId="77777777" w:rsidTr="00377E2C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954995D" w14:textId="77777777" w:rsidR="00B87507" w:rsidRPr="00EA5BF1" w:rsidRDefault="00B87507" w:rsidP="00B30093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C3BC8" w14:textId="00310C47" w:rsidR="00B87507" w:rsidRPr="00EA5BF1" w:rsidRDefault="009D5766" w:rsidP="00B30093">
            <w:pPr>
              <w:spacing w:after="0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4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E4DEE" w14:textId="0F5253B8" w:rsidR="00B87507" w:rsidRPr="00EA5BF1" w:rsidRDefault="00B87507" w:rsidP="00B30093">
            <w:pPr>
              <w:spacing w:after="0"/>
              <w:ind w:left="93"/>
              <w:rPr>
                <w:rFonts w:eastAsia="Arial"/>
              </w:rPr>
            </w:pPr>
            <w:r w:rsidRPr="00EA5BF1">
              <w:rPr>
                <w:rFonts w:eastAsia="Arial"/>
              </w:rPr>
              <w:t>Verify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0A157" w14:textId="215D01CD" w:rsidR="00B87507" w:rsidRDefault="009D5766" w:rsidP="00B30093">
            <w:pPr>
              <w:spacing w:after="0"/>
              <w:ind w:left="93"/>
              <w:rPr>
                <w:rFonts w:eastAsia="Arial"/>
              </w:rPr>
            </w:pPr>
            <w:r>
              <w:rPr>
                <w:rFonts w:eastAsia="Arial"/>
              </w:rPr>
              <w:t>Device B DSRC radio is assigned link-local IPv6 address</w:t>
            </w:r>
          </w:p>
        </w:tc>
      </w:tr>
      <w:tr w:rsidR="009D5766" w14:paraId="508F3C11" w14:textId="77777777" w:rsidTr="00377E2C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E46586C" w14:textId="77777777" w:rsidR="009D5766" w:rsidRPr="00EA5BF1" w:rsidRDefault="009D5766" w:rsidP="00B30093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AFC59" w14:textId="76D04427" w:rsidR="009D5766" w:rsidRDefault="009D5766" w:rsidP="00B30093">
            <w:pPr>
              <w:spacing w:after="0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5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FEFB9" w14:textId="525E83B4" w:rsidR="009D5766" w:rsidRPr="00EA5BF1" w:rsidRDefault="009D5766" w:rsidP="00B30093">
            <w:pPr>
              <w:spacing w:after="0"/>
              <w:ind w:left="93"/>
              <w:rPr>
                <w:rFonts w:eastAsia="Arial"/>
              </w:rPr>
            </w:pPr>
            <w:r w:rsidRPr="00EA5BF1">
              <w:rPr>
                <w:rFonts w:eastAsia="Arial"/>
              </w:rPr>
              <w:t>Verify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C5CC2" w14:textId="4E7E888B" w:rsidR="009D5766" w:rsidRDefault="009D5766" w:rsidP="00B30093">
            <w:pPr>
              <w:spacing w:after="0"/>
              <w:ind w:left="93"/>
              <w:rPr>
                <w:rFonts w:eastAsia="Arial"/>
              </w:rPr>
            </w:pPr>
            <w:r>
              <w:rPr>
                <w:rFonts w:eastAsia="Arial"/>
              </w:rPr>
              <w:t>Device B send</w:t>
            </w:r>
            <w:r w:rsidR="00377E2C">
              <w:rPr>
                <w:rFonts w:eastAsia="Arial"/>
              </w:rPr>
              <w:t>s</w:t>
            </w:r>
            <w:r>
              <w:rPr>
                <w:rFonts w:eastAsia="Arial"/>
              </w:rPr>
              <w:t xml:space="preserve"> ping6 to the link-local IPv6 address of Device A and receive</w:t>
            </w:r>
            <w:r w:rsidR="00377E2C">
              <w:rPr>
                <w:rFonts w:eastAsia="Arial"/>
              </w:rPr>
              <w:t>s</w:t>
            </w:r>
            <w:r>
              <w:rPr>
                <w:rFonts w:eastAsia="Arial"/>
              </w:rPr>
              <w:t xml:space="preserve"> ping6 echo</w:t>
            </w:r>
          </w:p>
        </w:tc>
      </w:tr>
      <w:tr w:rsidR="00377E2C" w14:paraId="0CE7C5D7" w14:textId="77777777" w:rsidTr="00377E2C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0308CE7" w14:textId="77777777" w:rsidR="00377E2C" w:rsidRPr="00EA5BF1" w:rsidRDefault="00377E2C" w:rsidP="00B30093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A44C5" w14:textId="12812CA5" w:rsidR="00377E2C" w:rsidRDefault="00377E2C" w:rsidP="00B30093">
            <w:pPr>
              <w:spacing w:after="0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6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D2504" w14:textId="7DA4876B" w:rsidR="00377E2C" w:rsidRPr="00EA5BF1" w:rsidRDefault="00377E2C" w:rsidP="00B30093">
            <w:pPr>
              <w:spacing w:after="0"/>
              <w:ind w:left="93"/>
              <w:rPr>
                <w:rFonts w:eastAsia="Arial"/>
              </w:rPr>
            </w:pPr>
            <w:r>
              <w:rPr>
                <w:rFonts w:eastAsia="Arial"/>
              </w:rPr>
              <w:t>Verify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1D00F" w14:textId="727F4F58" w:rsidR="00377E2C" w:rsidRDefault="00377E2C" w:rsidP="00B30093">
            <w:pPr>
              <w:spacing w:after="0"/>
              <w:ind w:left="93"/>
              <w:rPr>
                <w:rFonts w:eastAsia="Arial"/>
              </w:rPr>
            </w:pPr>
            <w:r>
              <w:rPr>
                <w:rFonts w:eastAsia="Arial"/>
              </w:rPr>
              <w:t>Device A sends ping6 to the link-local IPv6 address of Device B and receives ping6 echo</w:t>
            </w:r>
          </w:p>
        </w:tc>
      </w:tr>
      <w:tr w:rsidR="009D5766" w14:paraId="0D1C64B8" w14:textId="77777777" w:rsidTr="00377E2C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33E1D9D" w14:textId="77777777" w:rsidR="009D5766" w:rsidRPr="00EA5BF1" w:rsidRDefault="009D5766" w:rsidP="00B30093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2E0F4" w14:textId="05EF068E" w:rsidR="009D5766" w:rsidRDefault="00377E2C" w:rsidP="00B30093">
            <w:pPr>
              <w:spacing w:after="0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7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CF771" w14:textId="371B5674" w:rsidR="009D5766" w:rsidRPr="00EA5BF1" w:rsidRDefault="00377E2C" w:rsidP="00B30093">
            <w:pPr>
              <w:spacing w:after="0"/>
              <w:ind w:left="93"/>
              <w:rPr>
                <w:rFonts w:eastAsia="Arial"/>
              </w:rPr>
            </w:pPr>
            <w:r>
              <w:rPr>
                <w:rFonts w:eastAsia="Arial"/>
              </w:rPr>
              <w:t>Stimulus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D54D6" w14:textId="70FAC233" w:rsidR="009D5766" w:rsidRDefault="00377E2C" w:rsidP="00B30093">
            <w:pPr>
              <w:spacing w:after="0"/>
              <w:ind w:left="93"/>
              <w:rPr>
                <w:rFonts w:eastAsia="Arial"/>
              </w:rPr>
            </w:pPr>
            <w:r>
              <w:rPr>
                <w:rFonts w:eastAsia="Arial"/>
              </w:rPr>
              <w:t>Device A stops transmitting WSAs and Device B deactivates the PSID service</w:t>
            </w:r>
          </w:p>
        </w:tc>
      </w:tr>
      <w:tr w:rsidR="00B87507" w14:paraId="380BDF22" w14:textId="77777777" w:rsidTr="00377E2C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3D8BCBE" w14:textId="77777777" w:rsidR="00B87507" w:rsidRPr="00EA5BF1" w:rsidRDefault="00B87507" w:rsidP="00B30093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D87A2" w14:textId="11ACA3B8" w:rsidR="00B87507" w:rsidRPr="00EA5BF1" w:rsidRDefault="00377E2C" w:rsidP="00B30093">
            <w:pPr>
              <w:spacing w:after="0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8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93E0C" w14:textId="2CA437D1" w:rsidR="00B87507" w:rsidRPr="00EA5BF1" w:rsidRDefault="00B87507" w:rsidP="00B30093">
            <w:pPr>
              <w:spacing w:after="0"/>
              <w:ind w:left="93"/>
              <w:rPr>
                <w:rFonts w:eastAsia="Arial"/>
              </w:rPr>
            </w:pPr>
            <w:r>
              <w:rPr>
                <w:rFonts w:eastAsia="Arial"/>
              </w:rPr>
              <w:t>Verify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E3749" w14:textId="579184B9" w:rsidR="00B87507" w:rsidRDefault="00377E2C" w:rsidP="00B30093">
            <w:pPr>
              <w:spacing w:after="0"/>
              <w:ind w:left="93"/>
              <w:rPr>
                <w:rFonts w:eastAsia="Arial"/>
              </w:rPr>
            </w:pPr>
            <w:r>
              <w:rPr>
                <w:rFonts w:eastAsia="Arial"/>
              </w:rPr>
              <w:t>Device B sends ping6 to the link-local IPv6 address of Device A and receives no ping6 echo back</w:t>
            </w:r>
          </w:p>
        </w:tc>
      </w:tr>
      <w:tr w:rsidR="003F4FB8" w14:paraId="63CEBB00" w14:textId="77777777" w:rsidTr="003F4FB8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7CC0185" w14:textId="77777777" w:rsidR="003F4FB8" w:rsidRPr="00EA5BF1" w:rsidRDefault="003F4FB8" w:rsidP="00B30093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863157F" w14:textId="0EEB8F8F" w:rsidR="003F4FB8" w:rsidRDefault="003F4FB8" w:rsidP="00B30093">
            <w:pPr>
              <w:spacing w:after="0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9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C3C7C3B" w14:textId="3E8F514A" w:rsidR="003F4FB8" w:rsidRDefault="003F4FB8" w:rsidP="00B30093">
            <w:pPr>
              <w:spacing w:after="0"/>
              <w:ind w:left="93"/>
              <w:rPr>
                <w:rFonts w:eastAsia="Arial"/>
              </w:rPr>
            </w:pPr>
            <w:r w:rsidRPr="00EA5BF1">
              <w:rPr>
                <w:rFonts w:eastAsia="Arial"/>
              </w:rPr>
              <w:t>Verify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776CE22" w14:textId="0FBE5376" w:rsidR="003F4FB8" w:rsidRDefault="003F4FB8" w:rsidP="00B30093">
            <w:pPr>
              <w:spacing w:after="0"/>
              <w:ind w:left="93"/>
              <w:rPr>
                <w:rFonts w:eastAsia="Arial"/>
              </w:rPr>
            </w:pPr>
            <w:r>
              <w:rPr>
                <w:rFonts w:eastAsia="Arial"/>
              </w:rPr>
              <w:t>Device A sends ping6 to the link-local IPv6 address of Device B and receives no ping6 echo back</w:t>
            </w:r>
          </w:p>
        </w:tc>
      </w:tr>
      <w:tr w:rsidR="00377E2C" w14:paraId="5697C94C" w14:textId="77777777" w:rsidTr="00377E2C">
        <w:tc>
          <w:tcPr>
            <w:tcW w:w="1777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15739E8" w14:textId="77777777" w:rsidR="00377E2C" w:rsidRPr="00EA5BF1" w:rsidRDefault="00377E2C" w:rsidP="00B30093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56375" w14:textId="7C04BC96" w:rsidR="00377E2C" w:rsidRPr="00EA5BF1" w:rsidRDefault="00377E2C" w:rsidP="00B30093">
            <w:pPr>
              <w:spacing w:after="0"/>
              <w:jc w:val="center"/>
              <w:rPr>
                <w:rFonts w:eastAsia="Arial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541D0" w14:textId="25E40043" w:rsidR="00377E2C" w:rsidRPr="00EA5BF1" w:rsidRDefault="00377E2C" w:rsidP="00B30093">
            <w:pPr>
              <w:spacing w:after="0"/>
              <w:ind w:left="93"/>
              <w:rPr>
                <w:rFonts w:eastAsia="Arial"/>
              </w:rPr>
            </w:pP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ABF40" w14:textId="76C1FA19" w:rsidR="00377E2C" w:rsidRPr="00EA5BF1" w:rsidRDefault="00377E2C" w:rsidP="00B30093">
            <w:pPr>
              <w:spacing w:after="0"/>
              <w:ind w:left="93"/>
              <w:rPr>
                <w:rFonts w:eastAsia="Arial"/>
              </w:rPr>
            </w:pPr>
          </w:p>
        </w:tc>
      </w:tr>
    </w:tbl>
    <w:p w14:paraId="16359D06" w14:textId="64AB12AF" w:rsidR="0011725C" w:rsidRDefault="0011725C" w:rsidP="0011725C"/>
    <w:p w14:paraId="11F8BCF6" w14:textId="4570CA18" w:rsidR="00E852BF" w:rsidRDefault="00E852BF" w:rsidP="00590991">
      <w:pPr>
        <w:pStyle w:val="Heading3"/>
      </w:pPr>
      <w:bookmarkStart w:id="332" w:name="_Toc481578653"/>
      <w:bookmarkStart w:id="333" w:name="_Toc481426084"/>
      <w:r w:rsidRPr="00E852BF">
        <w:t xml:space="preserve">IOP TC </w:t>
      </w:r>
      <w:r>
        <w:t>IP 3</w:t>
      </w:r>
      <w:bookmarkEnd w:id="332"/>
      <w:bookmarkEnd w:id="333"/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77"/>
        <w:gridCol w:w="900"/>
        <w:gridCol w:w="1530"/>
        <w:gridCol w:w="5040"/>
      </w:tblGrid>
      <w:tr w:rsidR="00013F1C" w14:paraId="58F18FE6" w14:textId="77777777" w:rsidTr="00B30093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949DB" w14:textId="77777777" w:rsidR="00013F1C" w:rsidRPr="00CA4103" w:rsidRDefault="00013F1C" w:rsidP="00B30093">
            <w:pPr>
              <w:spacing w:after="0"/>
              <w:ind w:left="79"/>
              <w:rPr>
                <w:rFonts w:eastAsia="Arial"/>
                <w:b/>
              </w:rPr>
            </w:pPr>
            <w:r w:rsidRPr="00CA4103">
              <w:rPr>
                <w:rFonts w:eastAsia="Arial"/>
                <w:b/>
              </w:rPr>
              <w:t>Identifier: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32D67" w14:textId="1987783C" w:rsidR="00013F1C" w:rsidRPr="00EA5BF1" w:rsidRDefault="00013F1C" w:rsidP="00B30093">
            <w:pPr>
              <w:spacing w:after="0"/>
              <w:rPr>
                <w:rFonts w:eastAsia="Arial"/>
              </w:rPr>
            </w:pPr>
            <w:r>
              <w:rPr>
                <w:rFonts w:eastAsia="Arial"/>
              </w:rPr>
              <w:t xml:space="preserve"> IOP TC IP </w:t>
            </w:r>
            <w:r w:rsidR="00E852BF">
              <w:rPr>
                <w:rFonts w:eastAsia="Arial"/>
              </w:rPr>
              <w:t>3</w:t>
            </w:r>
          </w:p>
        </w:tc>
      </w:tr>
      <w:tr w:rsidR="00013F1C" w14:paraId="06063537" w14:textId="77777777" w:rsidTr="00B30093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A4F55" w14:textId="77777777" w:rsidR="00013F1C" w:rsidRPr="00CA4103" w:rsidRDefault="00013F1C" w:rsidP="00B30093">
            <w:pPr>
              <w:spacing w:after="0"/>
              <w:ind w:left="79"/>
              <w:rPr>
                <w:rFonts w:eastAsia="Arial"/>
                <w:b/>
              </w:rPr>
            </w:pPr>
            <w:r w:rsidRPr="00CA4103">
              <w:rPr>
                <w:rFonts w:eastAsia="Arial"/>
                <w:b/>
              </w:rPr>
              <w:t>Summary: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2557B" w14:textId="12D6A607" w:rsidR="00013F1C" w:rsidRPr="00EA5BF1" w:rsidRDefault="00013F1C" w:rsidP="00B30093">
            <w:pPr>
              <w:spacing w:after="0"/>
              <w:ind w:right="91"/>
              <w:rPr>
                <w:rFonts w:eastAsia="Arial"/>
              </w:rPr>
            </w:pPr>
            <w:r>
              <w:rPr>
                <w:rFonts w:eastAsia="Arial"/>
              </w:rPr>
              <w:t xml:space="preserve">IPv6 communication between RSU and OBU using link-global IPv6 </w:t>
            </w:r>
          </w:p>
        </w:tc>
      </w:tr>
      <w:tr w:rsidR="00013F1C" w14:paraId="48AF9AD9" w14:textId="77777777" w:rsidTr="00B30093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4372D" w14:textId="77777777" w:rsidR="00013F1C" w:rsidRPr="00CA4103" w:rsidRDefault="00013F1C" w:rsidP="00B30093">
            <w:pPr>
              <w:spacing w:after="0"/>
              <w:ind w:left="79"/>
              <w:rPr>
                <w:rFonts w:eastAsia="Arial"/>
                <w:b/>
              </w:rPr>
            </w:pPr>
            <w:r w:rsidRPr="00CA4103">
              <w:rPr>
                <w:rFonts w:eastAsia="Arial"/>
                <w:b/>
              </w:rPr>
              <w:t>Configuration: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59C07" w14:textId="77777777" w:rsidR="00013F1C" w:rsidRPr="00EA5BF1" w:rsidRDefault="00013F1C" w:rsidP="00B30093">
            <w:pPr>
              <w:spacing w:after="0"/>
              <w:ind w:left="79" w:right="91"/>
              <w:rPr>
                <w:rFonts w:eastAsia="Arial"/>
              </w:rPr>
            </w:pPr>
            <w:r>
              <w:t>IOP CFG 1</w:t>
            </w:r>
          </w:p>
        </w:tc>
      </w:tr>
      <w:tr w:rsidR="00013F1C" w14:paraId="1F6D0E6E" w14:textId="77777777" w:rsidTr="00B30093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45CAA" w14:textId="77777777" w:rsidR="00013F1C" w:rsidRPr="00CA4103" w:rsidRDefault="00013F1C" w:rsidP="00B30093">
            <w:pPr>
              <w:spacing w:after="0"/>
              <w:ind w:left="79"/>
              <w:rPr>
                <w:rFonts w:eastAsia="Arial"/>
                <w:b/>
              </w:rPr>
            </w:pPr>
            <w:r w:rsidRPr="00CA4103">
              <w:rPr>
                <w:rFonts w:eastAsia="Arial"/>
                <w:b/>
              </w:rPr>
              <w:t>References: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39377" w14:textId="77777777" w:rsidR="00013F1C" w:rsidRPr="00EA5BF1" w:rsidRDefault="00013F1C" w:rsidP="00B30093">
            <w:pPr>
              <w:spacing w:after="0"/>
              <w:ind w:left="79" w:right="91"/>
              <w:rPr>
                <w:rFonts w:eastAsia="Arial"/>
              </w:rPr>
            </w:pPr>
            <w:r>
              <w:t>[5]</w:t>
            </w:r>
          </w:p>
        </w:tc>
      </w:tr>
      <w:tr w:rsidR="00013F1C" w14:paraId="6D25FA28" w14:textId="77777777" w:rsidTr="00B30093">
        <w:tc>
          <w:tcPr>
            <w:tcW w:w="92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F4F67" w14:textId="77777777" w:rsidR="00013F1C" w:rsidRPr="00CA4103" w:rsidRDefault="00013F1C" w:rsidP="00B30093">
            <w:pPr>
              <w:spacing w:after="0"/>
              <w:ind w:left="79" w:right="91"/>
              <w:rPr>
                <w:rFonts w:eastAsia="Arial"/>
              </w:rPr>
            </w:pPr>
          </w:p>
        </w:tc>
      </w:tr>
      <w:tr w:rsidR="00013F1C" w14:paraId="010B1409" w14:textId="77777777" w:rsidTr="00B30093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AC545" w14:textId="77777777" w:rsidR="00013F1C" w:rsidRPr="00CA4103" w:rsidRDefault="00013F1C" w:rsidP="00B30093">
            <w:pPr>
              <w:spacing w:after="0"/>
              <w:ind w:left="79"/>
              <w:rPr>
                <w:rFonts w:eastAsia="Arial"/>
                <w:b/>
              </w:rPr>
            </w:pPr>
            <w:r w:rsidRPr="00CA4103">
              <w:rPr>
                <w:rFonts w:eastAsia="Arial"/>
                <w:b/>
              </w:rPr>
              <w:t>Pre-test</w:t>
            </w:r>
          </w:p>
          <w:p w14:paraId="036EC1E9" w14:textId="77777777" w:rsidR="00013F1C" w:rsidRPr="00CA4103" w:rsidRDefault="00013F1C" w:rsidP="00B30093">
            <w:pPr>
              <w:spacing w:after="0"/>
              <w:ind w:left="79"/>
              <w:rPr>
                <w:rFonts w:eastAsia="Arial"/>
                <w:b/>
              </w:rPr>
            </w:pPr>
            <w:r w:rsidRPr="00CA4103">
              <w:rPr>
                <w:rFonts w:eastAsia="Arial"/>
                <w:b/>
              </w:rPr>
              <w:t>conditions: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0E93E" w14:textId="33D2800E" w:rsidR="00013F1C" w:rsidRDefault="00013F1C" w:rsidP="00B30093">
            <w:pPr>
              <w:spacing w:after="0"/>
              <w:ind w:left="79" w:right="91"/>
              <w:rPr>
                <w:rFonts w:eastAsia="Arial"/>
              </w:rPr>
            </w:pPr>
            <w:r w:rsidRPr="00EA5BF1">
              <w:rPr>
                <w:rFonts w:eastAsia="Arial"/>
              </w:rPr>
              <w:t xml:space="preserve">Device A </w:t>
            </w:r>
            <w:r w:rsidR="00EE74D8">
              <w:rPr>
                <w:rFonts w:eastAsia="Arial"/>
              </w:rPr>
              <w:t xml:space="preserve">is </w:t>
            </w:r>
            <w:r w:rsidRPr="00EA5BF1">
              <w:rPr>
                <w:rFonts w:eastAsia="Arial"/>
              </w:rPr>
              <w:t>configured to transmit WS</w:t>
            </w:r>
            <w:r>
              <w:rPr>
                <w:rFonts w:eastAsia="Arial"/>
              </w:rPr>
              <w:t>A</w:t>
            </w:r>
            <w:r w:rsidRPr="00EA5BF1">
              <w:rPr>
                <w:rFonts w:eastAsia="Arial"/>
              </w:rPr>
              <w:t xml:space="preserve">s. </w:t>
            </w:r>
          </w:p>
          <w:p w14:paraId="221B3F17" w14:textId="519221F0" w:rsidR="00EE74D8" w:rsidRDefault="00EE74D8" w:rsidP="00B30093">
            <w:pPr>
              <w:spacing w:after="0"/>
              <w:ind w:left="79" w:right="91"/>
              <w:rPr>
                <w:rFonts w:eastAsia="Arial"/>
              </w:rPr>
            </w:pPr>
            <w:r>
              <w:rPr>
                <w:rFonts w:eastAsia="Arial"/>
              </w:rPr>
              <w:t>Device A is connected to a PC laptop. Device A can ping laptop using link-global IPv6 address of the laptop and receive echo messages back</w:t>
            </w:r>
          </w:p>
          <w:p w14:paraId="4B11B2F4" w14:textId="3CB78AB0" w:rsidR="00EE74D8" w:rsidRPr="00EA5BF1" w:rsidRDefault="00EE74D8" w:rsidP="00B30093">
            <w:pPr>
              <w:spacing w:after="0"/>
              <w:ind w:left="79" w:right="91"/>
              <w:rPr>
                <w:rFonts w:eastAsia="Arial"/>
              </w:rPr>
            </w:pPr>
            <w:r w:rsidRPr="00EA5BF1">
              <w:rPr>
                <w:rFonts w:eastAsia="Arial"/>
              </w:rPr>
              <w:t>Device B</w:t>
            </w:r>
            <w:r>
              <w:rPr>
                <w:rFonts w:eastAsia="Arial"/>
              </w:rPr>
              <w:t xml:space="preserve"> is configured to receive WSAs</w:t>
            </w:r>
          </w:p>
        </w:tc>
      </w:tr>
      <w:tr w:rsidR="00013F1C" w14:paraId="6EC4F51A" w14:textId="77777777" w:rsidTr="00B30093">
        <w:tc>
          <w:tcPr>
            <w:tcW w:w="9247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10C4522" w14:textId="77777777" w:rsidR="00013F1C" w:rsidRPr="00EA5BF1" w:rsidRDefault="00013F1C" w:rsidP="00B30093">
            <w:pPr>
              <w:spacing w:after="0"/>
            </w:pPr>
          </w:p>
        </w:tc>
      </w:tr>
      <w:tr w:rsidR="00013F1C" w14:paraId="44640E33" w14:textId="77777777" w:rsidTr="00B30093">
        <w:tc>
          <w:tcPr>
            <w:tcW w:w="17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4FBE44A" w14:textId="77777777" w:rsidR="00013F1C" w:rsidRPr="00CA4103" w:rsidRDefault="00013F1C" w:rsidP="00B30093">
            <w:pPr>
              <w:spacing w:after="0"/>
              <w:jc w:val="center"/>
              <w:rPr>
                <w:rFonts w:eastAsia="Arial"/>
                <w:b/>
              </w:rPr>
            </w:pPr>
            <w:r w:rsidRPr="00CA4103">
              <w:rPr>
                <w:rFonts w:eastAsia="Arial"/>
                <w:b/>
              </w:rPr>
              <w:t>T</w:t>
            </w:r>
            <w:r w:rsidRPr="00CA4103">
              <w:rPr>
                <w:rFonts w:eastAsia="Arial"/>
                <w:b/>
                <w:spacing w:val="-1"/>
              </w:rPr>
              <w:t>e</w:t>
            </w:r>
            <w:r w:rsidRPr="00CA4103">
              <w:rPr>
                <w:rFonts w:eastAsia="Arial"/>
                <w:b/>
                <w:spacing w:val="1"/>
              </w:rPr>
              <w:t>s</w:t>
            </w:r>
            <w:r w:rsidRPr="00CA4103">
              <w:rPr>
                <w:rFonts w:eastAsia="Arial"/>
                <w:b/>
              </w:rPr>
              <w:t>t</w:t>
            </w:r>
            <w:r w:rsidRPr="00CA4103">
              <w:rPr>
                <w:rFonts w:eastAsia="Arial"/>
                <w:b/>
                <w:spacing w:val="-1"/>
              </w:rPr>
              <w:t xml:space="preserve"> </w:t>
            </w:r>
            <w:r w:rsidRPr="00CA4103">
              <w:rPr>
                <w:rFonts w:eastAsia="Arial"/>
                <w:b/>
                <w:spacing w:val="2"/>
              </w:rPr>
              <w:t>S</w:t>
            </w:r>
            <w:r w:rsidRPr="00CA4103">
              <w:rPr>
                <w:rFonts w:eastAsia="Arial"/>
                <w:b/>
                <w:spacing w:val="1"/>
              </w:rPr>
              <w:t>e</w:t>
            </w:r>
            <w:r w:rsidRPr="00CA4103">
              <w:rPr>
                <w:rFonts w:eastAsia="Arial"/>
                <w:b/>
                <w:spacing w:val="-2"/>
              </w:rPr>
              <w:t>q</w:t>
            </w:r>
            <w:r w:rsidRPr="00CA4103">
              <w:rPr>
                <w:rFonts w:eastAsia="Arial"/>
                <w:b/>
              </w:rPr>
              <w:t>u</w:t>
            </w:r>
            <w:r w:rsidRPr="00CA4103">
              <w:rPr>
                <w:rFonts w:eastAsia="Arial"/>
                <w:b/>
                <w:spacing w:val="1"/>
              </w:rPr>
              <w:t>e</w:t>
            </w:r>
            <w:r w:rsidRPr="00CA4103">
              <w:rPr>
                <w:rFonts w:eastAsia="Arial"/>
                <w:b/>
              </w:rPr>
              <w:t>n</w:t>
            </w:r>
            <w:r w:rsidRPr="00CA4103">
              <w:rPr>
                <w:rFonts w:eastAsia="Arial"/>
                <w:b/>
                <w:spacing w:val="-1"/>
              </w:rPr>
              <w:t>ce: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1B417" w14:textId="77777777" w:rsidR="00013F1C" w:rsidRPr="00CA4103" w:rsidRDefault="00013F1C" w:rsidP="00B30093">
            <w:pPr>
              <w:spacing w:after="0"/>
              <w:jc w:val="center"/>
              <w:rPr>
                <w:rFonts w:eastAsia="Arial"/>
                <w:b/>
              </w:rPr>
            </w:pPr>
            <w:r w:rsidRPr="00CA4103">
              <w:rPr>
                <w:rFonts w:eastAsia="Arial"/>
                <w:b/>
              </w:rPr>
              <w:t>St</w:t>
            </w:r>
            <w:r w:rsidRPr="00CA4103">
              <w:rPr>
                <w:rFonts w:eastAsia="Arial"/>
                <w:b/>
                <w:spacing w:val="1"/>
              </w:rPr>
              <w:t>e</w:t>
            </w:r>
            <w:r w:rsidRPr="00CA4103">
              <w:rPr>
                <w:rFonts w:eastAsia="Arial"/>
                <w:b/>
              </w:rPr>
              <w:t>p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69B98" w14:textId="77777777" w:rsidR="00013F1C" w:rsidRPr="00CA4103" w:rsidRDefault="00013F1C" w:rsidP="00B30093">
            <w:pPr>
              <w:spacing w:after="0"/>
              <w:ind w:left="93"/>
              <w:rPr>
                <w:rFonts w:eastAsia="Arial"/>
                <w:b/>
              </w:rPr>
            </w:pPr>
            <w:r w:rsidRPr="00CA4103">
              <w:rPr>
                <w:rFonts w:eastAsia="Arial"/>
                <w:b/>
                <w:spacing w:val="2"/>
              </w:rPr>
              <w:t>T</w:t>
            </w:r>
            <w:r w:rsidRPr="00CA4103">
              <w:rPr>
                <w:rFonts w:eastAsia="Arial"/>
                <w:b/>
                <w:spacing w:val="-3"/>
              </w:rPr>
              <w:t>y</w:t>
            </w:r>
            <w:r w:rsidRPr="00CA4103">
              <w:rPr>
                <w:rFonts w:eastAsia="Arial"/>
                <w:b/>
              </w:rPr>
              <w:t>pe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BC366" w14:textId="77777777" w:rsidR="00013F1C" w:rsidRPr="00CA4103" w:rsidRDefault="00013F1C" w:rsidP="00B30093">
            <w:pPr>
              <w:spacing w:after="0"/>
              <w:ind w:left="93"/>
              <w:rPr>
                <w:rFonts w:eastAsia="Arial"/>
                <w:b/>
              </w:rPr>
            </w:pPr>
            <w:r w:rsidRPr="00CA4103">
              <w:rPr>
                <w:rFonts w:eastAsia="Arial"/>
                <w:b/>
              </w:rPr>
              <w:t>D</w:t>
            </w:r>
            <w:r w:rsidRPr="00CA4103">
              <w:rPr>
                <w:rFonts w:eastAsia="Arial"/>
                <w:b/>
                <w:spacing w:val="1"/>
              </w:rPr>
              <w:t>e</w:t>
            </w:r>
            <w:r w:rsidRPr="00CA4103">
              <w:rPr>
                <w:rFonts w:eastAsia="Arial"/>
                <w:b/>
                <w:spacing w:val="-1"/>
              </w:rPr>
              <w:t>sc</w:t>
            </w:r>
            <w:r w:rsidRPr="00CA4103">
              <w:rPr>
                <w:rFonts w:eastAsia="Arial"/>
                <w:b/>
                <w:spacing w:val="2"/>
              </w:rPr>
              <w:t>r</w:t>
            </w:r>
            <w:r w:rsidRPr="00CA4103">
              <w:rPr>
                <w:rFonts w:eastAsia="Arial"/>
                <w:b/>
              </w:rPr>
              <w:t>ip</w:t>
            </w:r>
            <w:r w:rsidRPr="00CA4103">
              <w:rPr>
                <w:rFonts w:eastAsia="Arial"/>
                <w:b/>
                <w:spacing w:val="-2"/>
              </w:rPr>
              <w:t>t</w:t>
            </w:r>
            <w:r w:rsidRPr="00CA4103">
              <w:rPr>
                <w:rFonts w:eastAsia="Arial"/>
                <w:b/>
                <w:spacing w:val="2"/>
              </w:rPr>
              <w:t>i</w:t>
            </w:r>
            <w:r w:rsidRPr="00CA4103">
              <w:rPr>
                <w:rFonts w:eastAsia="Arial"/>
                <w:b/>
              </w:rPr>
              <w:t>on</w:t>
            </w:r>
          </w:p>
        </w:tc>
      </w:tr>
      <w:tr w:rsidR="00013F1C" w14:paraId="5ECF36DD" w14:textId="77777777" w:rsidTr="00B30093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D8194F7" w14:textId="77777777" w:rsidR="00013F1C" w:rsidRPr="00EA5BF1" w:rsidRDefault="00013F1C" w:rsidP="00B30093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CAAC8" w14:textId="77777777" w:rsidR="00013F1C" w:rsidRPr="00EA5BF1" w:rsidRDefault="00013F1C" w:rsidP="00B30093">
            <w:pPr>
              <w:spacing w:after="0"/>
              <w:jc w:val="center"/>
              <w:rPr>
                <w:rFonts w:eastAsia="Arial"/>
              </w:rPr>
            </w:pPr>
            <w:r w:rsidRPr="00EA5BF1">
              <w:rPr>
                <w:rFonts w:eastAsia="Arial"/>
              </w:rPr>
              <w:t>1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0BFCE" w14:textId="77777777" w:rsidR="00013F1C" w:rsidRPr="00EA5BF1" w:rsidRDefault="00013F1C" w:rsidP="00B30093">
            <w:pPr>
              <w:spacing w:after="0"/>
              <w:ind w:left="93"/>
              <w:rPr>
                <w:rFonts w:eastAsia="Arial"/>
              </w:rPr>
            </w:pPr>
            <w:r w:rsidRPr="00EA5BF1">
              <w:rPr>
                <w:rFonts w:eastAsia="Arial"/>
              </w:rPr>
              <w:t>Configure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0423A" w14:textId="77777777" w:rsidR="00EE74D8" w:rsidRDefault="00013F1C" w:rsidP="00B30093">
            <w:pPr>
              <w:spacing w:after="0"/>
              <w:ind w:left="93"/>
              <w:rPr>
                <w:rFonts w:eastAsia="Arial"/>
              </w:rPr>
            </w:pPr>
            <w:r w:rsidRPr="00EA5BF1">
              <w:rPr>
                <w:rFonts w:eastAsia="Arial"/>
              </w:rPr>
              <w:t>Device</w:t>
            </w:r>
            <w:r>
              <w:rPr>
                <w:rFonts w:eastAsia="Arial"/>
              </w:rPr>
              <w:t xml:space="preserve"> A transmits WSAs configured with the configuration parameters from the IOP TC WSA 2 Step 1, where </w:t>
            </w:r>
          </w:p>
          <w:p w14:paraId="617B1322" w14:textId="3C7909B4" w:rsidR="00013F1C" w:rsidRDefault="00EE74D8" w:rsidP="00B30093">
            <w:pPr>
              <w:spacing w:after="0"/>
              <w:ind w:left="93"/>
              <w:rPr>
                <w:rFonts w:eastAsia="Arial"/>
              </w:rPr>
            </w:pPr>
            <w:r>
              <w:rPr>
                <w:rFonts w:eastAsia="Arial"/>
              </w:rPr>
              <w:t xml:space="preserve">For </w:t>
            </w:r>
            <w:r w:rsidR="00013F1C">
              <w:rPr>
                <w:rFonts w:eastAsia="Arial"/>
              </w:rPr>
              <w:t>Service Info Segment 2</w:t>
            </w:r>
          </w:p>
          <w:p w14:paraId="4999DC43" w14:textId="61C9FD57" w:rsidR="00013F1C" w:rsidRDefault="00013F1C" w:rsidP="00B30093">
            <w:pPr>
              <w:pStyle w:val="ListParagraph"/>
              <w:numPr>
                <w:ilvl w:val="0"/>
                <w:numId w:val="10"/>
              </w:numPr>
              <w:spacing w:after="0"/>
              <w:rPr>
                <w:rFonts w:eastAsia="Arial"/>
              </w:rPr>
            </w:pPr>
            <w:r>
              <w:rPr>
                <w:rFonts w:eastAsia="Arial"/>
              </w:rPr>
              <w:t>IPv6 address is the link-</w:t>
            </w:r>
            <w:r w:rsidR="00EE74D8">
              <w:rPr>
                <w:rFonts w:eastAsia="Arial"/>
              </w:rPr>
              <w:t>global</w:t>
            </w:r>
            <w:r>
              <w:rPr>
                <w:rFonts w:eastAsia="Arial"/>
              </w:rPr>
              <w:t xml:space="preserve"> IPv6 of the </w:t>
            </w:r>
            <w:r w:rsidR="00EE74D8">
              <w:rPr>
                <w:rFonts w:eastAsia="Arial"/>
              </w:rPr>
              <w:t>PC laptop</w:t>
            </w:r>
          </w:p>
          <w:p w14:paraId="07F8D99C" w14:textId="23953F49" w:rsidR="00013F1C" w:rsidRDefault="00013F1C" w:rsidP="00B30093">
            <w:pPr>
              <w:pStyle w:val="ListParagraph"/>
              <w:numPr>
                <w:ilvl w:val="0"/>
                <w:numId w:val="10"/>
              </w:numPr>
              <w:spacing w:after="0"/>
              <w:rPr>
                <w:rFonts w:eastAsia="Arial"/>
              </w:rPr>
            </w:pPr>
            <w:r w:rsidRPr="003F4FB8">
              <w:rPr>
                <w:rFonts w:eastAsia="Arial"/>
              </w:rPr>
              <w:t xml:space="preserve">Provider MAC Address is </w:t>
            </w:r>
            <w:r w:rsidR="00EE74D8">
              <w:rPr>
                <w:rFonts w:eastAsia="Arial"/>
              </w:rPr>
              <w:t>omitted</w:t>
            </w:r>
          </w:p>
          <w:p w14:paraId="2FA9A1BF" w14:textId="1A48C093" w:rsidR="00EE74D8" w:rsidRPr="00EE74D8" w:rsidRDefault="00EE74D8" w:rsidP="00EE74D8">
            <w:pPr>
              <w:spacing w:after="0"/>
              <w:rPr>
                <w:rFonts w:eastAsia="Arial"/>
              </w:rPr>
            </w:pPr>
            <w:r>
              <w:rPr>
                <w:rFonts w:eastAsia="Arial"/>
              </w:rPr>
              <w:t xml:space="preserve"> For WRA Info</w:t>
            </w:r>
          </w:p>
          <w:p w14:paraId="15D544E6" w14:textId="77777777" w:rsidR="00EE74D8" w:rsidRDefault="008F57C1" w:rsidP="00B30093">
            <w:pPr>
              <w:pStyle w:val="ListParagraph"/>
              <w:numPr>
                <w:ilvl w:val="0"/>
                <w:numId w:val="10"/>
              </w:numPr>
              <w:spacing w:after="0"/>
              <w:rPr>
                <w:rFonts w:eastAsia="Arial"/>
              </w:rPr>
            </w:pPr>
            <w:r>
              <w:rPr>
                <w:rFonts w:eastAsia="Arial"/>
              </w:rPr>
              <w:t>ipPrefix corresponds to the RSU DSRC radio network segment</w:t>
            </w:r>
          </w:p>
          <w:p w14:paraId="0F72A41A" w14:textId="77777777" w:rsidR="008F57C1" w:rsidRPr="008F57C1" w:rsidRDefault="008F57C1" w:rsidP="00B30093">
            <w:pPr>
              <w:pStyle w:val="ListParagraph"/>
              <w:numPr>
                <w:ilvl w:val="0"/>
                <w:numId w:val="10"/>
              </w:numPr>
              <w:spacing w:after="0"/>
              <w:rPr>
                <w:rFonts w:eastAsia="Arial"/>
              </w:rPr>
            </w:pPr>
            <w:r w:rsidRPr="00E22969">
              <w:t>defaultGateway</w:t>
            </w:r>
            <w:r>
              <w:t xml:space="preserve"> is the link-global IPv6 of the RSU</w:t>
            </w:r>
          </w:p>
          <w:p w14:paraId="2EA3D92C" w14:textId="77E54FF7" w:rsidR="008F57C1" w:rsidRPr="003F4FB8" w:rsidRDefault="008F57C1" w:rsidP="00B30093">
            <w:pPr>
              <w:pStyle w:val="ListParagraph"/>
              <w:numPr>
                <w:ilvl w:val="0"/>
                <w:numId w:val="10"/>
              </w:numPr>
              <w:spacing w:after="0"/>
              <w:rPr>
                <w:rFonts w:eastAsia="Arial"/>
              </w:rPr>
            </w:pPr>
            <w:r>
              <w:t>Gateway MAC is the MAC addres of the RSU DSRC radio</w:t>
            </w:r>
          </w:p>
        </w:tc>
      </w:tr>
      <w:tr w:rsidR="00013F1C" w14:paraId="5497CF46" w14:textId="77777777" w:rsidTr="00B30093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E7899DF" w14:textId="77777777" w:rsidR="00013F1C" w:rsidRPr="00EA5BF1" w:rsidRDefault="00013F1C" w:rsidP="00B30093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3D4D6" w14:textId="77777777" w:rsidR="00013F1C" w:rsidRPr="00EA5BF1" w:rsidRDefault="00013F1C" w:rsidP="00B30093">
            <w:pPr>
              <w:spacing w:after="0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8BA89" w14:textId="77777777" w:rsidR="00013F1C" w:rsidRPr="00EA5BF1" w:rsidRDefault="00013F1C" w:rsidP="00B30093">
            <w:pPr>
              <w:spacing w:after="0"/>
              <w:ind w:left="93"/>
              <w:rPr>
                <w:rFonts w:eastAsia="Arial"/>
              </w:rPr>
            </w:pPr>
            <w:r>
              <w:rPr>
                <w:rFonts w:eastAsia="Arial"/>
              </w:rPr>
              <w:t>Configure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8D45C" w14:textId="77777777" w:rsidR="00013F1C" w:rsidRPr="00EA5BF1" w:rsidRDefault="00013F1C" w:rsidP="00B30093">
            <w:pPr>
              <w:spacing w:after="0"/>
              <w:ind w:left="93"/>
              <w:rPr>
                <w:rFonts w:eastAsia="Arial"/>
              </w:rPr>
            </w:pPr>
            <w:r>
              <w:rPr>
                <w:rFonts w:eastAsia="Arial"/>
              </w:rPr>
              <w:t>Device B is configured to receive WSAs and join/activate service with PSID listed in the Service Info Segment 2</w:t>
            </w:r>
          </w:p>
        </w:tc>
      </w:tr>
      <w:tr w:rsidR="00013F1C" w14:paraId="4B116971" w14:textId="77777777" w:rsidTr="00B30093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EF78206" w14:textId="77777777" w:rsidR="00013F1C" w:rsidRPr="00EA5BF1" w:rsidRDefault="00013F1C" w:rsidP="00B30093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418F7" w14:textId="77777777" w:rsidR="00013F1C" w:rsidRPr="00EA5BF1" w:rsidRDefault="00013F1C" w:rsidP="00B30093">
            <w:pPr>
              <w:spacing w:after="0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3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E8E14" w14:textId="77777777" w:rsidR="00013F1C" w:rsidRPr="00EA5BF1" w:rsidRDefault="00013F1C" w:rsidP="00B30093">
            <w:pPr>
              <w:spacing w:after="0"/>
              <w:ind w:left="93"/>
              <w:rPr>
                <w:rFonts w:eastAsia="Arial"/>
              </w:rPr>
            </w:pPr>
            <w:r w:rsidRPr="00EA5BF1">
              <w:rPr>
                <w:rFonts w:eastAsia="Arial"/>
              </w:rPr>
              <w:t>Stimulus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D60A4" w14:textId="77777777" w:rsidR="00013F1C" w:rsidRPr="00EA5BF1" w:rsidRDefault="00013F1C" w:rsidP="00B30093">
            <w:pPr>
              <w:spacing w:after="0"/>
              <w:ind w:left="93"/>
              <w:rPr>
                <w:rFonts w:eastAsia="Arial"/>
              </w:rPr>
            </w:pPr>
            <w:r>
              <w:rPr>
                <w:rFonts w:eastAsia="Arial"/>
              </w:rPr>
              <w:t>Device A transmits WSAs and Device B activates the PSID service</w:t>
            </w:r>
          </w:p>
        </w:tc>
      </w:tr>
      <w:tr w:rsidR="00013F1C" w14:paraId="0EA16981" w14:textId="77777777" w:rsidTr="00B30093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606E32C" w14:textId="77777777" w:rsidR="00013F1C" w:rsidRPr="00EA5BF1" w:rsidRDefault="00013F1C" w:rsidP="00B30093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607FF" w14:textId="77777777" w:rsidR="00013F1C" w:rsidRPr="00EA5BF1" w:rsidRDefault="00013F1C" w:rsidP="00B30093">
            <w:pPr>
              <w:spacing w:after="0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4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D8299" w14:textId="77777777" w:rsidR="00013F1C" w:rsidRPr="00EA5BF1" w:rsidRDefault="00013F1C" w:rsidP="00B30093">
            <w:pPr>
              <w:spacing w:after="0"/>
              <w:ind w:left="93"/>
              <w:rPr>
                <w:rFonts w:eastAsia="Arial"/>
              </w:rPr>
            </w:pPr>
            <w:r w:rsidRPr="00EA5BF1">
              <w:rPr>
                <w:rFonts w:eastAsia="Arial"/>
              </w:rPr>
              <w:t>Verify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813ED" w14:textId="2563B1A5" w:rsidR="00013F1C" w:rsidRDefault="00013F1C" w:rsidP="00B30093">
            <w:pPr>
              <w:spacing w:after="0"/>
              <w:ind w:left="93"/>
              <w:rPr>
                <w:rFonts w:eastAsia="Arial"/>
              </w:rPr>
            </w:pPr>
            <w:r>
              <w:rPr>
                <w:rFonts w:eastAsia="Arial"/>
              </w:rPr>
              <w:t xml:space="preserve">Device B DSRC radio is assigned link-local </w:t>
            </w:r>
            <w:r w:rsidR="008F57C1">
              <w:rPr>
                <w:rFonts w:eastAsia="Arial"/>
              </w:rPr>
              <w:t xml:space="preserve">and link-global </w:t>
            </w:r>
            <w:r>
              <w:rPr>
                <w:rFonts w:eastAsia="Arial"/>
              </w:rPr>
              <w:t>IPv6 address</w:t>
            </w:r>
          </w:p>
        </w:tc>
      </w:tr>
      <w:tr w:rsidR="00013F1C" w14:paraId="2BF968E8" w14:textId="77777777" w:rsidTr="00B30093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1593DD2" w14:textId="77777777" w:rsidR="00013F1C" w:rsidRPr="00EA5BF1" w:rsidRDefault="00013F1C" w:rsidP="00B30093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597D4" w14:textId="77777777" w:rsidR="00013F1C" w:rsidRDefault="00013F1C" w:rsidP="00B30093">
            <w:pPr>
              <w:spacing w:after="0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5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E6120" w14:textId="77777777" w:rsidR="00013F1C" w:rsidRPr="00EA5BF1" w:rsidRDefault="00013F1C" w:rsidP="00B30093">
            <w:pPr>
              <w:spacing w:after="0"/>
              <w:ind w:left="93"/>
              <w:rPr>
                <w:rFonts w:eastAsia="Arial"/>
              </w:rPr>
            </w:pPr>
            <w:r w:rsidRPr="00EA5BF1">
              <w:rPr>
                <w:rFonts w:eastAsia="Arial"/>
              </w:rPr>
              <w:t>Verify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102E9" w14:textId="07F9313C" w:rsidR="00013F1C" w:rsidRDefault="00013F1C" w:rsidP="00B30093">
            <w:pPr>
              <w:spacing w:after="0"/>
              <w:ind w:left="93"/>
              <w:rPr>
                <w:rFonts w:eastAsia="Arial"/>
              </w:rPr>
            </w:pPr>
            <w:r>
              <w:rPr>
                <w:rFonts w:eastAsia="Arial"/>
              </w:rPr>
              <w:t>Device B sends ping6 to the link-</w:t>
            </w:r>
            <w:r w:rsidR="00E852BF">
              <w:rPr>
                <w:rFonts w:eastAsia="Arial"/>
              </w:rPr>
              <w:t>global</w:t>
            </w:r>
            <w:r>
              <w:rPr>
                <w:rFonts w:eastAsia="Arial"/>
              </w:rPr>
              <w:t xml:space="preserve"> IPv6 address of </w:t>
            </w:r>
            <w:r w:rsidR="00E852BF">
              <w:rPr>
                <w:rFonts w:eastAsia="Arial"/>
              </w:rPr>
              <w:t xml:space="preserve">the PC laptop </w:t>
            </w:r>
            <w:r>
              <w:rPr>
                <w:rFonts w:eastAsia="Arial"/>
              </w:rPr>
              <w:t>and receives ping6 echo</w:t>
            </w:r>
          </w:p>
        </w:tc>
      </w:tr>
      <w:tr w:rsidR="00013F1C" w14:paraId="4D75D8D2" w14:textId="77777777" w:rsidTr="00B30093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A3A51F8" w14:textId="77777777" w:rsidR="00013F1C" w:rsidRPr="00EA5BF1" w:rsidRDefault="00013F1C" w:rsidP="00B30093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747B9" w14:textId="77777777" w:rsidR="00013F1C" w:rsidRDefault="00013F1C" w:rsidP="00B30093">
            <w:pPr>
              <w:spacing w:after="0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6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7599F" w14:textId="77777777" w:rsidR="00013F1C" w:rsidRPr="00EA5BF1" w:rsidRDefault="00013F1C" w:rsidP="00B30093">
            <w:pPr>
              <w:spacing w:after="0"/>
              <w:ind w:left="93"/>
              <w:rPr>
                <w:rFonts w:eastAsia="Arial"/>
              </w:rPr>
            </w:pPr>
            <w:r>
              <w:rPr>
                <w:rFonts w:eastAsia="Arial"/>
              </w:rPr>
              <w:t>Verify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62BAA" w14:textId="580371F1" w:rsidR="00013F1C" w:rsidRDefault="00E852BF" w:rsidP="00B30093">
            <w:pPr>
              <w:spacing w:after="0"/>
              <w:ind w:left="93"/>
              <w:rPr>
                <w:rFonts w:eastAsia="Arial"/>
              </w:rPr>
            </w:pPr>
            <w:r>
              <w:rPr>
                <w:rFonts w:eastAsia="Arial"/>
              </w:rPr>
              <w:t xml:space="preserve">PC laptop </w:t>
            </w:r>
            <w:r w:rsidR="00013F1C">
              <w:rPr>
                <w:rFonts w:eastAsia="Arial"/>
              </w:rPr>
              <w:t>sends ping6 to the link-</w:t>
            </w:r>
            <w:r>
              <w:rPr>
                <w:rFonts w:eastAsia="Arial"/>
              </w:rPr>
              <w:t>global</w:t>
            </w:r>
            <w:r w:rsidR="00013F1C">
              <w:rPr>
                <w:rFonts w:eastAsia="Arial"/>
              </w:rPr>
              <w:t xml:space="preserve"> IPv6 address of Device B and receives ping6 echo</w:t>
            </w:r>
          </w:p>
        </w:tc>
      </w:tr>
      <w:tr w:rsidR="00013F1C" w14:paraId="254A00D6" w14:textId="77777777" w:rsidTr="00B30093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D0BD5BE" w14:textId="77777777" w:rsidR="00013F1C" w:rsidRPr="00EA5BF1" w:rsidRDefault="00013F1C" w:rsidP="00B30093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3B19E" w14:textId="77777777" w:rsidR="00013F1C" w:rsidRDefault="00013F1C" w:rsidP="00B30093">
            <w:pPr>
              <w:spacing w:after="0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7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1BAD7" w14:textId="77777777" w:rsidR="00013F1C" w:rsidRPr="00EA5BF1" w:rsidRDefault="00013F1C" w:rsidP="00B30093">
            <w:pPr>
              <w:spacing w:after="0"/>
              <w:ind w:left="93"/>
              <w:rPr>
                <w:rFonts w:eastAsia="Arial"/>
              </w:rPr>
            </w:pPr>
            <w:r>
              <w:rPr>
                <w:rFonts w:eastAsia="Arial"/>
              </w:rPr>
              <w:t>Stimulus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985AC" w14:textId="77777777" w:rsidR="00013F1C" w:rsidRDefault="00013F1C" w:rsidP="00B30093">
            <w:pPr>
              <w:spacing w:after="0"/>
              <w:ind w:left="93"/>
              <w:rPr>
                <w:rFonts w:eastAsia="Arial"/>
              </w:rPr>
            </w:pPr>
            <w:r>
              <w:rPr>
                <w:rFonts w:eastAsia="Arial"/>
              </w:rPr>
              <w:t>Device A stops transmitting WSAs and Device B deactivates the PSID service</w:t>
            </w:r>
          </w:p>
        </w:tc>
      </w:tr>
      <w:tr w:rsidR="00013F1C" w14:paraId="54236C7A" w14:textId="77777777" w:rsidTr="00B30093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30ED40E" w14:textId="77777777" w:rsidR="00013F1C" w:rsidRPr="00EA5BF1" w:rsidRDefault="00013F1C" w:rsidP="00B30093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9ED6A" w14:textId="77777777" w:rsidR="00013F1C" w:rsidRPr="00EA5BF1" w:rsidRDefault="00013F1C" w:rsidP="00B30093">
            <w:pPr>
              <w:spacing w:after="0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8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5A432" w14:textId="77777777" w:rsidR="00013F1C" w:rsidRPr="00EA5BF1" w:rsidRDefault="00013F1C" w:rsidP="00B30093">
            <w:pPr>
              <w:spacing w:after="0"/>
              <w:ind w:left="93"/>
              <w:rPr>
                <w:rFonts w:eastAsia="Arial"/>
              </w:rPr>
            </w:pPr>
            <w:r>
              <w:rPr>
                <w:rFonts w:eastAsia="Arial"/>
              </w:rPr>
              <w:t>Verify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8DDD7" w14:textId="3EE42563" w:rsidR="00013F1C" w:rsidRDefault="00013F1C" w:rsidP="00B30093">
            <w:pPr>
              <w:spacing w:after="0"/>
              <w:ind w:left="93"/>
              <w:rPr>
                <w:rFonts w:eastAsia="Arial"/>
              </w:rPr>
            </w:pPr>
            <w:r>
              <w:rPr>
                <w:rFonts w:eastAsia="Arial"/>
              </w:rPr>
              <w:t>Device B sends ping6 to the link-</w:t>
            </w:r>
            <w:r w:rsidR="00E852BF">
              <w:rPr>
                <w:rFonts w:eastAsia="Arial"/>
              </w:rPr>
              <w:t>global</w:t>
            </w:r>
            <w:r>
              <w:rPr>
                <w:rFonts w:eastAsia="Arial"/>
              </w:rPr>
              <w:t xml:space="preserve"> IPv6 address of </w:t>
            </w:r>
            <w:r w:rsidR="00E852BF">
              <w:rPr>
                <w:rFonts w:eastAsia="Arial"/>
              </w:rPr>
              <w:t>PC laptop</w:t>
            </w:r>
            <w:r>
              <w:rPr>
                <w:rFonts w:eastAsia="Arial"/>
              </w:rPr>
              <w:t xml:space="preserve"> and receives no ping6 echo back</w:t>
            </w:r>
          </w:p>
        </w:tc>
      </w:tr>
      <w:tr w:rsidR="00013F1C" w14:paraId="171C7132" w14:textId="77777777" w:rsidTr="00B30093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E056952" w14:textId="77777777" w:rsidR="00013F1C" w:rsidRPr="00EA5BF1" w:rsidRDefault="00013F1C" w:rsidP="00B30093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0A6694C" w14:textId="77777777" w:rsidR="00013F1C" w:rsidRDefault="00013F1C" w:rsidP="00B30093">
            <w:pPr>
              <w:spacing w:after="0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9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B2261D9" w14:textId="77777777" w:rsidR="00013F1C" w:rsidRDefault="00013F1C" w:rsidP="00B30093">
            <w:pPr>
              <w:spacing w:after="0"/>
              <w:ind w:left="93"/>
              <w:rPr>
                <w:rFonts w:eastAsia="Arial"/>
              </w:rPr>
            </w:pPr>
            <w:r w:rsidRPr="00EA5BF1">
              <w:rPr>
                <w:rFonts w:eastAsia="Arial"/>
              </w:rPr>
              <w:t>Verify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110A87C" w14:textId="6595DBD6" w:rsidR="00013F1C" w:rsidRDefault="00E852BF" w:rsidP="00B30093">
            <w:pPr>
              <w:spacing w:after="0"/>
              <w:ind w:left="93"/>
              <w:rPr>
                <w:rFonts w:eastAsia="Arial"/>
              </w:rPr>
            </w:pPr>
            <w:r>
              <w:rPr>
                <w:rFonts w:eastAsia="Arial"/>
              </w:rPr>
              <w:t>PC laptop se</w:t>
            </w:r>
            <w:r w:rsidR="00013F1C">
              <w:rPr>
                <w:rFonts w:eastAsia="Arial"/>
              </w:rPr>
              <w:t>nds ping6 to the link-</w:t>
            </w:r>
            <w:r>
              <w:rPr>
                <w:rFonts w:eastAsia="Arial"/>
              </w:rPr>
              <w:t>global</w:t>
            </w:r>
            <w:r w:rsidR="00013F1C">
              <w:rPr>
                <w:rFonts w:eastAsia="Arial"/>
              </w:rPr>
              <w:t xml:space="preserve"> IPv6 address of Device B and receives no ping6 echo back</w:t>
            </w:r>
          </w:p>
        </w:tc>
      </w:tr>
      <w:tr w:rsidR="00013F1C" w14:paraId="1CF2DC45" w14:textId="77777777" w:rsidTr="00B30093">
        <w:tc>
          <w:tcPr>
            <w:tcW w:w="1777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92F3DF7" w14:textId="77777777" w:rsidR="00013F1C" w:rsidRPr="00EA5BF1" w:rsidRDefault="00013F1C" w:rsidP="00B30093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90C69" w14:textId="27DA4A28" w:rsidR="00013F1C" w:rsidRPr="00EA5BF1" w:rsidRDefault="00013F1C" w:rsidP="00B30093">
            <w:pPr>
              <w:spacing w:after="0"/>
              <w:jc w:val="center"/>
              <w:rPr>
                <w:rFonts w:eastAsia="Arial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E16A0" w14:textId="0C3DE9B6" w:rsidR="00013F1C" w:rsidRPr="00EA5BF1" w:rsidRDefault="00013F1C" w:rsidP="00B30093">
            <w:pPr>
              <w:spacing w:after="0"/>
              <w:ind w:left="93"/>
              <w:rPr>
                <w:rFonts w:eastAsia="Arial"/>
              </w:rPr>
            </w:pP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6C2FB" w14:textId="77CCE138" w:rsidR="00013F1C" w:rsidRPr="00EA5BF1" w:rsidRDefault="00013F1C" w:rsidP="00B30093">
            <w:pPr>
              <w:spacing w:after="0"/>
              <w:ind w:left="93"/>
              <w:rPr>
                <w:rFonts w:eastAsia="Arial"/>
              </w:rPr>
            </w:pPr>
          </w:p>
        </w:tc>
      </w:tr>
    </w:tbl>
    <w:p w14:paraId="689165D7" w14:textId="77777777" w:rsidR="00CA394F" w:rsidRPr="0011725C" w:rsidRDefault="00CA394F" w:rsidP="0011725C"/>
    <w:p w14:paraId="08AC73BD" w14:textId="746DBC11" w:rsidR="00C500A0" w:rsidRDefault="00C500A0" w:rsidP="00C500A0">
      <w:pPr>
        <w:pStyle w:val="Heading1"/>
      </w:pPr>
      <w:bookmarkStart w:id="334" w:name="_Toc481578654"/>
      <w:bookmarkStart w:id="335" w:name="_Toc481426085"/>
      <w:r>
        <w:t>SPAT / MAP</w:t>
      </w:r>
      <w:bookmarkEnd w:id="334"/>
      <w:bookmarkEnd w:id="335"/>
    </w:p>
    <w:p w14:paraId="711E6482" w14:textId="7850BDC1" w:rsidR="00C500A0" w:rsidRPr="00E17CC2" w:rsidRDefault="00E75779" w:rsidP="00C500A0">
      <w:pPr>
        <w:pStyle w:val="Heading2"/>
      </w:pPr>
      <w:bookmarkStart w:id="336" w:name="_Toc481578655"/>
      <w:bookmarkStart w:id="337" w:name="_Toc481426086"/>
      <w:r>
        <w:rPr>
          <w:bCs w:val="0"/>
        </w:rPr>
        <w:t>Transmission</w:t>
      </w:r>
      <w:bookmarkEnd w:id="336"/>
      <w:bookmarkEnd w:id="337"/>
    </w:p>
    <w:p w14:paraId="337CCFFE" w14:textId="05B4AA90" w:rsidR="00C500A0" w:rsidRPr="00E852BF" w:rsidRDefault="00E852BF" w:rsidP="00590991">
      <w:pPr>
        <w:pStyle w:val="Heading3"/>
      </w:pPr>
      <w:bookmarkStart w:id="338" w:name="_Toc481578656"/>
      <w:bookmarkStart w:id="339" w:name="_Toc481426087"/>
      <w:r w:rsidRPr="00E852BF">
        <w:t>IOP TC SPATMAP 1</w:t>
      </w:r>
      <w:bookmarkEnd w:id="338"/>
      <w:bookmarkEnd w:id="339"/>
    </w:p>
    <w:tbl>
      <w:tblPr>
        <w:tblW w:w="9247" w:type="dxa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77"/>
        <w:gridCol w:w="900"/>
        <w:gridCol w:w="1530"/>
        <w:gridCol w:w="5040"/>
      </w:tblGrid>
      <w:tr w:rsidR="00C500A0" w:rsidRPr="00E17CC2" w14:paraId="51BB07E8" w14:textId="77777777" w:rsidTr="003619E3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7774B" w14:textId="77777777" w:rsidR="00C500A0" w:rsidRPr="00E17CC2" w:rsidRDefault="00C500A0" w:rsidP="003619E3">
            <w:pPr>
              <w:spacing w:after="0"/>
              <w:ind w:left="79"/>
              <w:rPr>
                <w:rFonts w:eastAsia="Arial"/>
              </w:rPr>
            </w:pPr>
            <w:r w:rsidRPr="00E17CC2">
              <w:rPr>
                <w:rFonts w:eastAsia="Arial"/>
                <w:b/>
              </w:rPr>
              <w:t>I</w:t>
            </w:r>
            <w:r w:rsidRPr="00E17CC2">
              <w:rPr>
                <w:rFonts w:eastAsia="Arial"/>
                <w:b/>
                <w:spacing w:val="-2"/>
              </w:rPr>
              <w:t>d</w:t>
            </w:r>
            <w:r w:rsidRPr="00E17CC2">
              <w:rPr>
                <w:rFonts w:eastAsia="Arial"/>
                <w:b/>
                <w:spacing w:val="1"/>
              </w:rPr>
              <w:t>e</w:t>
            </w:r>
            <w:r w:rsidRPr="00E17CC2">
              <w:rPr>
                <w:rFonts w:eastAsia="Arial"/>
                <w:b/>
              </w:rPr>
              <w:t>n</w:t>
            </w:r>
            <w:r w:rsidRPr="00E17CC2">
              <w:rPr>
                <w:rFonts w:eastAsia="Arial"/>
                <w:b/>
                <w:spacing w:val="-2"/>
              </w:rPr>
              <w:t>t</w:t>
            </w:r>
            <w:r w:rsidRPr="00E17CC2">
              <w:rPr>
                <w:rFonts w:eastAsia="Arial"/>
                <w:b/>
                <w:spacing w:val="2"/>
              </w:rPr>
              <w:t>i</w:t>
            </w:r>
            <w:r w:rsidRPr="00E17CC2">
              <w:rPr>
                <w:rFonts w:eastAsia="Arial"/>
                <w:b/>
                <w:spacing w:val="-2"/>
              </w:rPr>
              <w:t>f</w:t>
            </w:r>
            <w:r w:rsidRPr="00E17CC2">
              <w:rPr>
                <w:rFonts w:eastAsia="Arial"/>
                <w:b/>
                <w:spacing w:val="2"/>
              </w:rPr>
              <w:t>i</w:t>
            </w:r>
            <w:r w:rsidRPr="00E17CC2">
              <w:rPr>
                <w:rFonts w:eastAsia="Arial"/>
                <w:b/>
                <w:spacing w:val="-1"/>
              </w:rPr>
              <w:t>e</w:t>
            </w:r>
            <w:r w:rsidRPr="00E17CC2">
              <w:rPr>
                <w:rFonts w:eastAsia="Arial"/>
                <w:b/>
                <w:spacing w:val="2"/>
              </w:rPr>
              <w:t>r</w:t>
            </w:r>
            <w:r w:rsidRPr="00E17CC2">
              <w:rPr>
                <w:rFonts w:eastAsia="Arial"/>
                <w:b/>
              </w:rPr>
              <w:t>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87707" w14:textId="3117E708" w:rsidR="00C500A0" w:rsidRPr="00E17CC2" w:rsidRDefault="00332A10" w:rsidP="003619E3">
            <w:pPr>
              <w:spacing w:after="0"/>
              <w:ind w:left="79"/>
              <w:rPr>
                <w:rFonts w:eastAsia="Arial"/>
              </w:rPr>
            </w:pPr>
            <w:r>
              <w:rPr>
                <w:rFonts w:eastAsia="Arial"/>
              </w:rPr>
              <w:t>IOP TC SPATMAP 1</w:t>
            </w:r>
          </w:p>
        </w:tc>
      </w:tr>
      <w:tr w:rsidR="00C500A0" w:rsidRPr="00E17CC2" w14:paraId="5B54ED93" w14:textId="77777777" w:rsidTr="003619E3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B2A3F" w14:textId="77777777" w:rsidR="00C500A0" w:rsidRPr="00E17CC2" w:rsidRDefault="00C500A0" w:rsidP="003619E3">
            <w:pPr>
              <w:spacing w:after="0"/>
              <w:ind w:left="79"/>
              <w:rPr>
                <w:rFonts w:eastAsia="Arial"/>
              </w:rPr>
            </w:pPr>
            <w:r w:rsidRPr="00E17CC2">
              <w:rPr>
                <w:rFonts w:eastAsia="Arial"/>
                <w:b/>
                <w:spacing w:val="-1"/>
              </w:rPr>
              <w:t>Summary: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079FF" w14:textId="398EBEA2" w:rsidR="00C500A0" w:rsidRPr="00E17CC2" w:rsidRDefault="00C500A0" w:rsidP="003619E3">
            <w:pPr>
              <w:spacing w:after="0"/>
              <w:rPr>
                <w:rFonts w:eastAsia="Arial"/>
              </w:rPr>
            </w:pPr>
            <w:r>
              <w:rPr>
                <w:rFonts w:eastAsia="Arial"/>
              </w:rPr>
              <w:t>Verify transmission of SPAT message</w:t>
            </w:r>
            <w:r w:rsidR="00B30093">
              <w:rPr>
                <w:rFonts w:eastAsia="Arial"/>
              </w:rPr>
              <w:t>s</w:t>
            </w:r>
          </w:p>
        </w:tc>
      </w:tr>
      <w:tr w:rsidR="00C500A0" w:rsidRPr="00E17CC2" w14:paraId="2A93B64D" w14:textId="77777777" w:rsidTr="003619E3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AF43F" w14:textId="77777777" w:rsidR="00C500A0" w:rsidRPr="00E17CC2" w:rsidRDefault="00C500A0" w:rsidP="003619E3">
            <w:pPr>
              <w:spacing w:after="0"/>
              <w:ind w:left="79"/>
              <w:rPr>
                <w:rFonts w:eastAsia="Arial"/>
              </w:rPr>
            </w:pPr>
            <w:r w:rsidRPr="00E17CC2">
              <w:rPr>
                <w:rFonts w:eastAsia="Arial"/>
                <w:b/>
              </w:rPr>
              <w:t>Con</w:t>
            </w:r>
            <w:r w:rsidRPr="00E17CC2">
              <w:rPr>
                <w:rFonts w:eastAsia="Arial"/>
                <w:b/>
                <w:spacing w:val="-2"/>
              </w:rPr>
              <w:t>f</w:t>
            </w:r>
            <w:r w:rsidRPr="00E17CC2">
              <w:rPr>
                <w:rFonts w:eastAsia="Arial"/>
                <w:b/>
              </w:rPr>
              <w:t>ig</w:t>
            </w:r>
            <w:r w:rsidRPr="00E17CC2">
              <w:rPr>
                <w:rFonts w:eastAsia="Arial"/>
                <w:b/>
                <w:spacing w:val="-2"/>
              </w:rPr>
              <w:t>u</w:t>
            </w:r>
            <w:r w:rsidRPr="00E17CC2">
              <w:rPr>
                <w:rFonts w:eastAsia="Arial"/>
                <w:b/>
                <w:spacing w:val="2"/>
              </w:rPr>
              <w:t>r</w:t>
            </w:r>
            <w:r w:rsidRPr="00E17CC2">
              <w:rPr>
                <w:rFonts w:eastAsia="Arial"/>
                <w:b/>
                <w:spacing w:val="1"/>
              </w:rPr>
              <w:t>a</w:t>
            </w:r>
            <w:r w:rsidRPr="00E17CC2">
              <w:rPr>
                <w:rFonts w:eastAsia="Arial"/>
                <w:b/>
                <w:spacing w:val="-2"/>
              </w:rPr>
              <w:t>t</w:t>
            </w:r>
            <w:r w:rsidRPr="00E17CC2">
              <w:rPr>
                <w:rFonts w:eastAsia="Arial"/>
                <w:b/>
                <w:spacing w:val="2"/>
              </w:rPr>
              <w:t>i</w:t>
            </w:r>
            <w:r w:rsidRPr="00E17CC2">
              <w:rPr>
                <w:rFonts w:eastAsia="Arial"/>
                <w:b/>
              </w:rPr>
              <w:t>o</w:t>
            </w:r>
            <w:r w:rsidRPr="00E17CC2">
              <w:rPr>
                <w:rFonts w:eastAsia="Arial"/>
                <w:b/>
                <w:spacing w:val="-2"/>
              </w:rPr>
              <w:t>n</w:t>
            </w:r>
            <w:r w:rsidRPr="00E17CC2">
              <w:rPr>
                <w:rFonts w:eastAsia="Arial"/>
                <w:b/>
              </w:rPr>
              <w:t>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8F88A" w14:textId="60682561" w:rsidR="00C500A0" w:rsidRPr="00E17CC2" w:rsidRDefault="00732703" w:rsidP="003619E3">
            <w:pPr>
              <w:spacing w:after="0"/>
              <w:ind w:left="79"/>
              <w:rPr>
                <w:rFonts w:eastAsia="Arial"/>
              </w:rPr>
            </w:pPr>
            <w:r>
              <w:rPr>
                <w:rFonts w:eastAsia="Arial"/>
              </w:rPr>
              <w:t xml:space="preserve">IOP CFG </w:t>
            </w:r>
            <w:ins w:id="340" w:author="Dmitri.Khijniak@7Layers.com" w:date="2017-05-03T12:43:00Z">
              <w:r>
                <w:rPr>
                  <w:rFonts w:eastAsia="Arial"/>
                </w:rPr>
                <w:t>2</w:t>
              </w:r>
            </w:ins>
          </w:p>
        </w:tc>
      </w:tr>
      <w:tr w:rsidR="00C500A0" w:rsidRPr="00E17CC2" w14:paraId="5D1A3FF6" w14:textId="77777777" w:rsidTr="003619E3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57E96" w14:textId="77777777" w:rsidR="00C500A0" w:rsidRPr="00E17CC2" w:rsidRDefault="00C500A0" w:rsidP="003619E3">
            <w:pPr>
              <w:spacing w:after="0"/>
              <w:ind w:left="79"/>
              <w:rPr>
                <w:rFonts w:eastAsia="Arial"/>
              </w:rPr>
            </w:pPr>
            <w:r w:rsidRPr="00E17CC2">
              <w:rPr>
                <w:rFonts w:eastAsia="Arial"/>
                <w:b/>
              </w:rPr>
              <w:t>R</w:t>
            </w:r>
            <w:r w:rsidRPr="00E17CC2">
              <w:rPr>
                <w:rFonts w:eastAsia="Arial"/>
                <w:b/>
                <w:spacing w:val="1"/>
              </w:rPr>
              <w:t>e</w:t>
            </w:r>
            <w:r w:rsidRPr="00E17CC2">
              <w:rPr>
                <w:rFonts w:eastAsia="Arial"/>
                <w:b/>
              </w:rPr>
              <w:t>f</w:t>
            </w:r>
            <w:r w:rsidRPr="00E17CC2">
              <w:rPr>
                <w:rFonts w:eastAsia="Arial"/>
                <w:b/>
                <w:spacing w:val="-1"/>
              </w:rPr>
              <w:t>e</w:t>
            </w:r>
            <w:r w:rsidRPr="00E17CC2">
              <w:rPr>
                <w:rFonts w:eastAsia="Arial"/>
                <w:b/>
                <w:spacing w:val="2"/>
              </w:rPr>
              <w:t>r</w:t>
            </w:r>
            <w:r w:rsidRPr="00E17CC2">
              <w:rPr>
                <w:rFonts w:eastAsia="Arial"/>
                <w:b/>
                <w:spacing w:val="-1"/>
              </w:rPr>
              <w:t>e</w:t>
            </w:r>
            <w:r w:rsidRPr="00E17CC2">
              <w:rPr>
                <w:rFonts w:eastAsia="Arial"/>
                <w:b/>
              </w:rPr>
              <w:t>n</w:t>
            </w:r>
            <w:r w:rsidRPr="00E17CC2">
              <w:rPr>
                <w:rFonts w:eastAsia="Arial"/>
                <w:b/>
                <w:spacing w:val="1"/>
              </w:rPr>
              <w:t>c</w:t>
            </w:r>
            <w:r w:rsidRPr="00E17CC2">
              <w:rPr>
                <w:rFonts w:eastAsia="Arial"/>
                <w:b/>
                <w:spacing w:val="-1"/>
              </w:rPr>
              <w:t>es: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63FCB" w14:textId="77777777" w:rsidR="00C500A0" w:rsidRPr="00E17CC2" w:rsidRDefault="00C500A0" w:rsidP="003619E3">
            <w:pPr>
              <w:spacing w:after="0"/>
              <w:ind w:left="79"/>
              <w:rPr>
                <w:rFonts w:eastAsia="Arial"/>
              </w:rPr>
            </w:pPr>
            <w:r>
              <w:rPr>
                <w:rFonts w:eastAsia="Arial"/>
              </w:rPr>
              <w:t>[8]</w:t>
            </w:r>
          </w:p>
        </w:tc>
      </w:tr>
      <w:tr w:rsidR="00C500A0" w:rsidRPr="00E17CC2" w14:paraId="5B103688" w14:textId="77777777" w:rsidTr="003619E3">
        <w:tc>
          <w:tcPr>
            <w:tcW w:w="92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4ABD0" w14:textId="77777777" w:rsidR="00C500A0" w:rsidRPr="00E17CC2" w:rsidRDefault="00C500A0" w:rsidP="003619E3">
            <w:pPr>
              <w:spacing w:after="0"/>
            </w:pPr>
          </w:p>
        </w:tc>
      </w:tr>
      <w:tr w:rsidR="00C500A0" w:rsidRPr="00E17CC2" w14:paraId="5BB68BB8" w14:textId="77777777" w:rsidTr="003619E3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8F5CC" w14:textId="77777777" w:rsidR="00C500A0" w:rsidRPr="00E17CC2" w:rsidRDefault="00C500A0" w:rsidP="003619E3">
            <w:pPr>
              <w:spacing w:after="0"/>
              <w:ind w:left="79"/>
              <w:rPr>
                <w:rFonts w:eastAsia="Arial"/>
              </w:rPr>
            </w:pPr>
            <w:r w:rsidRPr="00E17CC2">
              <w:rPr>
                <w:rFonts w:eastAsia="Arial"/>
                <w:b/>
              </w:rPr>
              <w:t>P</w:t>
            </w:r>
            <w:r w:rsidRPr="00E17CC2">
              <w:rPr>
                <w:rFonts w:eastAsia="Arial"/>
                <w:b/>
                <w:spacing w:val="2"/>
              </w:rPr>
              <w:t>r</w:t>
            </w:r>
            <w:r w:rsidRPr="00E17CC2">
              <w:rPr>
                <w:rFonts w:eastAsia="Arial"/>
                <w:b/>
                <w:spacing w:val="-1"/>
              </w:rPr>
              <w:t>e</w:t>
            </w:r>
            <w:r w:rsidRPr="00E17CC2">
              <w:rPr>
                <w:rFonts w:eastAsia="Arial"/>
                <w:b/>
              </w:rPr>
              <w:t>-t</w:t>
            </w:r>
            <w:r w:rsidRPr="00E17CC2">
              <w:rPr>
                <w:rFonts w:eastAsia="Arial"/>
                <w:b/>
                <w:spacing w:val="-1"/>
              </w:rPr>
              <w:t>e</w:t>
            </w:r>
            <w:r w:rsidRPr="00E17CC2">
              <w:rPr>
                <w:rFonts w:eastAsia="Arial"/>
                <w:b/>
                <w:spacing w:val="1"/>
              </w:rPr>
              <w:t>s</w:t>
            </w:r>
            <w:r w:rsidRPr="00E17CC2">
              <w:rPr>
                <w:rFonts w:eastAsia="Arial"/>
                <w:b/>
              </w:rPr>
              <w:t>t</w:t>
            </w:r>
          </w:p>
          <w:p w14:paraId="2ACA4649" w14:textId="77777777" w:rsidR="00C500A0" w:rsidRPr="00E17CC2" w:rsidRDefault="00C500A0" w:rsidP="003619E3">
            <w:pPr>
              <w:spacing w:after="0"/>
              <w:ind w:left="79"/>
              <w:rPr>
                <w:rFonts w:eastAsia="Arial"/>
              </w:rPr>
            </w:pPr>
            <w:r w:rsidRPr="00E17CC2">
              <w:rPr>
                <w:rFonts w:eastAsia="Arial"/>
                <w:b/>
                <w:spacing w:val="1"/>
              </w:rPr>
              <w:t>c</w:t>
            </w:r>
            <w:r w:rsidRPr="00E17CC2">
              <w:rPr>
                <w:rFonts w:eastAsia="Arial"/>
                <w:b/>
                <w:spacing w:val="-2"/>
              </w:rPr>
              <w:t>o</w:t>
            </w:r>
            <w:r w:rsidRPr="00E17CC2">
              <w:rPr>
                <w:rFonts w:eastAsia="Arial"/>
                <w:b/>
              </w:rPr>
              <w:t>n</w:t>
            </w:r>
            <w:r w:rsidRPr="00E17CC2">
              <w:rPr>
                <w:rFonts w:eastAsia="Arial"/>
                <w:b/>
                <w:spacing w:val="-2"/>
              </w:rPr>
              <w:t>d</w:t>
            </w:r>
            <w:r w:rsidRPr="00E17CC2">
              <w:rPr>
                <w:rFonts w:eastAsia="Arial"/>
                <w:b/>
                <w:spacing w:val="2"/>
              </w:rPr>
              <w:t>i</w:t>
            </w:r>
            <w:r w:rsidRPr="00E17CC2">
              <w:rPr>
                <w:rFonts w:eastAsia="Arial"/>
                <w:b/>
                <w:spacing w:val="-2"/>
              </w:rPr>
              <w:t>t</w:t>
            </w:r>
            <w:r w:rsidRPr="00E17CC2">
              <w:rPr>
                <w:rFonts w:eastAsia="Arial"/>
                <w:b/>
                <w:spacing w:val="2"/>
              </w:rPr>
              <w:t>i</w:t>
            </w:r>
            <w:r w:rsidRPr="00E17CC2">
              <w:rPr>
                <w:rFonts w:eastAsia="Arial"/>
                <w:b/>
              </w:rPr>
              <w:t>o</w:t>
            </w:r>
            <w:r w:rsidRPr="00E17CC2">
              <w:rPr>
                <w:rFonts w:eastAsia="Arial"/>
                <w:b/>
                <w:spacing w:val="-2"/>
              </w:rPr>
              <w:t>n</w:t>
            </w:r>
            <w:r w:rsidRPr="00E17CC2">
              <w:rPr>
                <w:rFonts w:eastAsia="Arial"/>
                <w:b/>
                <w:spacing w:val="-1"/>
              </w:rPr>
              <w:t>s</w:t>
            </w:r>
            <w:r w:rsidRPr="00E17CC2">
              <w:rPr>
                <w:rFonts w:eastAsia="Arial"/>
                <w:b/>
              </w:rPr>
              <w:t>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F07E9" w14:textId="77777777" w:rsidR="00C500A0" w:rsidRDefault="00C07D56" w:rsidP="003619E3">
            <w:pPr>
              <w:spacing w:after="0"/>
              <w:ind w:left="79" w:right="91"/>
              <w:rPr>
                <w:rFonts w:eastAsia="Arial"/>
              </w:rPr>
            </w:pPr>
            <w:r>
              <w:rPr>
                <w:rFonts w:eastAsia="Arial"/>
              </w:rPr>
              <w:t>Channel is selected (default 172) for transmission of SPAT</w:t>
            </w:r>
          </w:p>
          <w:p w14:paraId="23930F16" w14:textId="4CC21125" w:rsidR="00C07D56" w:rsidRPr="00E17CC2" w:rsidRDefault="00C07D56" w:rsidP="003619E3">
            <w:pPr>
              <w:spacing w:after="0"/>
              <w:ind w:left="79" w:right="91"/>
              <w:rPr>
                <w:rFonts w:eastAsia="Arial"/>
              </w:rPr>
            </w:pPr>
            <w:r>
              <w:rPr>
                <w:rFonts w:eastAsia="Arial"/>
              </w:rPr>
              <w:t>Device A contains 1609.2 security credentials for SPAT/MAP</w:t>
            </w:r>
          </w:p>
        </w:tc>
      </w:tr>
      <w:tr w:rsidR="00C500A0" w:rsidRPr="00E17CC2" w14:paraId="74D06A3E" w14:textId="77777777" w:rsidTr="003619E3">
        <w:tc>
          <w:tcPr>
            <w:tcW w:w="92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AEBB0" w14:textId="77777777" w:rsidR="00C500A0" w:rsidRPr="00E17CC2" w:rsidRDefault="00C500A0" w:rsidP="003619E3">
            <w:pPr>
              <w:spacing w:after="0"/>
            </w:pPr>
          </w:p>
        </w:tc>
      </w:tr>
      <w:tr w:rsidR="00C500A0" w:rsidRPr="00E17CC2" w14:paraId="6272D64C" w14:textId="77777777" w:rsidTr="003619E3">
        <w:tc>
          <w:tcPr>
            <w:tcW w:w="17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A88CC46" w14:textId="77777777" w:rsidR="00C500A0" w:rsidRPr="00E17CC2" w:rsidRDefault="00C500A0" w:rsidP="003619E3">
            <w:pPr>
              <w:spacing w:after="0"/>
              <w:ind w:left="79"/>
              <w:rPr>
                <w:rFonts w:eastAsia="Arial"/>
              </w:rPr>
            </w:pPr>
            <w:r w:rsidRPr="00E17CC2">
              <w:rPr>
                <w:rFonts w:eastAsia="Arial"/>
                <w:b/>
              </w:rPr>
              <w:t>T</w:t>
            </w:r>
            <w:r w:rsidRPr="00E17CC2">
              <w:rPr>
                <w:rFonts w:eastAsia="Arial"/>
                <w:b/>
                <w:spacing w:val="-1"/>
              </w:rPr>
              <w:t>e</w:t>
            </w:r>
            <w:r w:rsidRPr="00E17CC2">
              <w:rPr>
                <w:rFonts w:eastAsia="Arial"/>
                <w:b/>
                <w:spacing w:val="1"/>
              </w:rPr>
              <w:t>s</w:t>
            </w:r>
            <w:r w:rsidRPr="00E17CC2">
              <w:rPr>
                <w:rFonts w:eastAsia="Arial"/>
                <w:b/>
              </w:rPr>
              <w:t>t</w:t>
            </w:r>
            <w:r w:rsidRPr="00E17CC2">
              <w:rPr>
                <w:rFonts w:eastAsia="Arial"/>
                <w:b/>
                <w:spacing w:val="-1"/>
              </w:rPr>
              <w:t xml:space="preserve"> </w:t>
            </w:r>
            <w:r w:rsidRPr="00E17CC2">
              <w:rPr>
                <w:rFonts w:eastAsia="Arial"/>
                <w:b/>
                <w:spacing w:val="2"/>
              </w:rPr>
              <w:t>S</w:t>
            </w:r>
            <w:r w:rsidRPr="00E17CC2">
              <w:rPr>
                <w:rFonts w:eastAsia="Arial"/>
                <w:b/>
                <w:spacing w:val="1"/>
              </w:rPr>
              <w:t>e</w:t>
            </w:r>
            <w:r w:rsidRPr="00E17CC2">
              <w:rPr>
                <w:rFonts w:eastAsia="Arial"/>
                <w:b/>
                <w:spacing w:val="-2"/>
              </w:rPr>
              <w:t>q</w:t>
            </w:r>
            <w:r w:rsidRPr="00E17CC2">
              <w:rPr>
                <w:rFonts w:eastAsia="Arial"/>
                <w:b/>
              </w:rPr>
              <w:t>u</w:t>
            </w:r>
            <w:r w:rsidRPr="00E17CC2">
              <w:rPr>
                <w:rFonts w:eastAsia="Arial"/>
                <w:b/>
                <w:spacing w:val="1"/>
              </w:rPr>
              <w:t>e</w:t>
            </w:r>
            <w:r w:rsidRPr="00E17CC2">
              <w:rPr>
                <w:rFonts w:eastAsia="Arial"/>
                <w:b/>
              </w:rPr>
              <w:t>n</w:t>
            </w:r>
            <w:r w:rsidRPr="00E17CC2">
              <w:rPr>
                <w:rFonts w:eastAsia="Arial"/>
                <w:b/>
                <w:spacing w:val="-1"/>
              </w:rPr>
              <w:t>ce: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18E17" w14:textId="77777777" w:rsidR="00C500A0" w:rsidRPr="00E17CC2" w:rsidRDefault="00C500A0" w:rsidP="003619E3">
            <w:pPr>
              <w:spacing w:after="0"/>
              <w:ind w:left="178"/>
              <w:rPr>
                <w:rFonts w:eastAsia="Arial"/>
              </w:rPr>
            </w:pPr>
            <w:r w:rsidRPr="00E17CC2">
              <w:rPr>
                <w:rFonts w:eastAsia="Arial"/>
                <w:b/>
              </w:rPr>
              <w:t>St</w:t>
            </w:r>
            <w:r w:rsidRPr="00E17CC2">
              <w:rPr>
                <w:rFonts w:eastAsia="Arial"/>
                <w:b/>
                <w:spacing w:val="1"/>
              </w:rPr>
              <w:t>e</w:t>
            </w:r>
            <w:r w:rsidRPr="00E17CC2">
              <w:rPr>
                <w:rFonts w:eastAsia="Arial"/>
                <w:b/>
              </w:rPr>
              <w:t>p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50183" w14:textId="77777777" w:rsidR="00C500A0" w:rsidRPr="00E17CC2" w:rsidRDefault="00C500A0" w:rsidP="003619E3">
            <w:pPr>
              <w:spacing w:after="0"/>
              <w:rPr>
                <w:rFonts w:eastAsia="Arial"/>
              </w:rPr>
            </w:pPr>
            <w:r w:rsidRPr="00E17CC2">
              <w:rPr>
                <w:rFonts w:eastAsia="Arial"/>
                <w:b/>
                <w:spacing w:val="2"/>
              </w:rPr>
              <w:t>T</w:t>
            </w:r>
            <w:r w:rsidRPr="00E17CC2">
              <w:rPr>
                <w:rFonts w:eastAsia="Arial"/>
                <w:b/>
                <w:spacing w:val="-3"/>
              </w:rPr>
              <w:t>y</w:t>
            </w:r>
            <w:r w:rsidRPr="00E17CC2">
              <w:rPr>
                <w:rFonts w:eastAsia="Arial"/>
                <w:b/>
              </w:rPr>
              <w:t>pe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7F3DA" w14:textId="77777777" w:rsidR="00C500A0" w:rsidRPr="00E17CC2" w:rsidRDefault="00C500A0" w:rsidP="003619E3">
            <w:pPr>
              <w:spacing w:after="0"/>
              <w:ind w:left="93" w:right="1562"/>
              <w:rPr>
                <w:rFonts w:eastAsia="Arial"/>
              </w:rPr>
            </w:pPr>
            <w:r w:rsidRPr="00E17CC2">
              <w:rPr>
                <w:rFonts w:eastAsia="Arial"/>
                <w:b/>
              </w:rPr>
              <w:t>D</w:t>
            </w:r>
            <w:r w:rsidRPr="00E17CC2">
              <w:rPr>
                <w:rFonts w:eastAsia="Arial"/>
                <w:b/>
                <w:spacing w:val="1"/>
              </w:rPr>
              <w:t>e</w:t>
            </w:r>
            <w:r w:rsidRPr="00E17CC2">
              <w:rPr>
                <w:rFonts w:eastAsia="Arial"/>
                <w:b/>
                <w:spacing w:val="-1"/>
              </w:rPr>
              <w:t>sc</w:t>
            </w:r>
            <w:r w:rsidRPr="00E17CC2">
              <w:rPr>
                <w:rFonts w:eastAsia="Arial"/>
                <w:b/>
                <w:spacing w:val="2"/>
              </w:rPr>
              <w:t>r</w:t>
            </w:r>
            <w:r w:rsidRPr="00E17CC2">
              <w:rPr>
                <w:rFonts w:eastAsia="Arial"/>
                <w:b/>
              </w:rPr>
              <w:t>ip</w:t>
            </w:r>
            <w:r w:rsidRPr="00E17CC2">
              <w:rPr>
                <w:rFonts w:eastAsia="Arial"/>
                <w:b/>
                <w:spacing w:val="-2"/>
              </w:rPr>
              <w:t>t</w:t>
            </w:r>
            <w:r w:rsidRPr="00E17CC2">
              <w:rPr>
                <w:rFonts w:eastAsia="Arial"/>
                <w:b/>
                <w:spacing w:val="2"/>
              </w:rPr>
              <w:t>i</w:t>
            </w:r>
            <w:r w:rsidRPr="00E17CC2">
              <w:rPr>
                <w:rFonts w:eastAsia="Arial"/>
                <w:b/>
              </w:rPr>
              <w:t>on</w:t>
            </w:r>
          </w:p>
        </w:tc>
      </w:tr>
      <w:tr w:rsidR="00C500A0" w:rsidRPr="00E17CC2" w14:paraId="05514386" w14:textId="77777777" w:rsidTr="003619E3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A941539" w14:textId="77777777" w:rsidR="00C500A0" w:rsidRPr="00E17CC2" w:rsidRDefault="00C500A0" w:rsidP="003619E3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F0FF6" w14:textId="77777777" w:rsidR="00C500A0" w:rsidRPr="00E17CC2" w:rsidRDefault="00C500A0" w:rsidP="003619E3">
            <w:pPr>
              <w:spacing w:after="0"/>
              <w:ind w:left="260" w:right="262"/>
              <w:jc w:val="center"/>
              <w:rPr>
                <w:rFonts w:eastAsia="Arial"/>
              </w:rPr>
            </w:pPr>
            <w:r w:rsidRPr="00E17CC2">
              <w:rPr>
                <w:rFonts w:eastAsia="Arial"/>
              </w:rPr>
              <w:t>1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42B8E" w14:textId="77777777" w:rsidR="00C500A0" w:rsidRPr="00E17CC2" w:rsidRDefault="00C500A0" w:rsidP="003619E3">
            <w:pPr>
              <w:spacing w:after="0"/>
              <w:ind w:left="93"/>
              <w:rPr>
                <w:rFonts w:eastAsia="Arial"/>
              </w:rPr>
            </w:pPr>
            <w:r w:rsidRPr="00E17CC2">
              <w:rPr>
                <w:rFonts w:eastAsia="Arial"/>
              </w:rPr>
              <w:t>Configure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7C29A" w14:textId="59692ADD" w:rsidR="00A574C3" w:rsidRPr="00E17CC2" w:rsidRDefault="00A574C3" w:rsidP="00C07D56">
            <w:pPr>
              <w:spacing w:after="0"/>
              <w:ind w:left="79"/>
              <w:rPr>
                <w:rFonts w:eastAsia="Arial"/>
              </w:rPr>
            </w:pPr>
            <w:r>
              <w:rPr>
                <w:rFonts w:eastAsia="Arial"/>
              </w:rPr>
              <w:t>Device A is configured to use “Immediate Forward”</w:t>
            </w:r>
            <w:r w:rsidR="00C07D56">
              <w:rPr>
                <w:rFonts w:eastAsia="Arial"/>
              </w:rPr>
              <w:t xml:space="preserve"> application</w:t>
            </w:r>
            <w:r>
              <w:rPr>
                <w:rFonts w:eastAsia="Arial"/>
              </w:rPr>
              <w:t xml:space="preserve"> for </w:t>
            </w:r>
            <w:r w:rsidR="00C500A0">
              <w:rPr>
                <w:rFonts w:eastAsia="Arial"/>
              </w:rPr>
              <w:t>SPAT message</w:t>
            </w:r>
            <w:r w:rsidR="00C07D56">
              <w:rPr>
                <w:rFonts w:eastAsia="Arial"/>
              </w:rPr>
              <w:t xml:space="preserve">s. </w:t>
            </w:r>
          </w:p>
        </w:tc>
      </w:tr>
      <w:tr w:rsidR="00C500A0" w:rsidRPr="00E17CC2" w14:paraId="4438275F" w14:textId="77777777" w:rsidTr="003619E3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9981A4A" w14:textId="77777777" w:rsidR="00C500A0" w:rsidRPr="00E17CC2" w:rsidRDefault="00C500A0" w:rsidP="003619E3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53B9B" w14:textId="77777777" w:rsidR="00C500A0" w:rsidRPr="00E17CC2" w:rsidRDefault="00C500A0" w:rsidP="003619E3">
            <w:pPr>
              <w:spacing w:after="0"/>
              <w:ind w:left="260" w:right="262"/>
              <w:jc w:val="center"/>
              <w:rPr>
                <w:rFonts w:eastAsia="Arial"/>
              </w:rPr>
            </w:pPr>
            <w:r w:rsidRPr="00E17CC2">
              <w:rPr>
                <w:rFonts w:eastAsia="Arial"/>
              </w:rPr>
              <w:t>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CA863" w14:textId="77777777" w:rsidR="00C500A0" w:rsidRPr="00E17CC2" w:rsidRDefault="00C500A0" w:rsidP="003619E3">
            <w:pPr>
              <w:spacing w:after="0"/>
              <w:ind w:left="93"/>
              <w:rPr>
                <w:rFonts w:eastAsia="Arial"/>
              </w:rPr>
            </w:pPr>
            <w:r w:rsidRPr="00E17CC2">
              <w:rPr>
                <w:rFonts w:eastAsia="Arial"/>
              </w:rPr>
              <w:t>Stimulus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4BA33" w14:textId="50C2C7C4" w:rsidR="00C500A0" w:rsidRPr="00E17CC2" w:rsidRDefault="00D346CF" w:rsidP="00C07D56">
            <w:pPr>
              <w:spacing w:after="0"/>
              <w:ind w:left="79"/>
              <w:rPr>
                <w:rFonts w:eastAsia="Arial"/>
              </w:rPr>
            </w:pPr>
            <w:r>
              <w:rPr>
                <w:rFonts w:eastAsia="Arial"/>
              </w:rPr>
              <w:t>SPAT messages sent via Ethernet</w:t>
            </w:r>
            <w:r w:rsidR="00C07D56">
              <w:rPr>
                <w:rFonts w:eastAsia="Arial"/>
              </w:rPr>
              <w:t xml:space="preserve"> to a UDP port on the Device A.</w:t>
            </w:r>
          </w:p>
        </w:tc>
      </w:tr>
      <w:tr w:rsidR="00D346CF" w:rsidRPr="00E17CC2" w14:paraId="2BE70053" w14:textId="77777777" w:rsidTr="003619E3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B05C93A" w14:textId="77777777" w:rsidR="00D346CF" w:rsidRPr="00E17CC2" w:rsidRDefault="00D346CF" w:rsidP="003619E3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59CF3" w14:textId="77777777" w:rsidR="00D346CF" w:rsidRPr="00E17CC2" w:rsidRDefault="00D346CF" w:rsidP="003619E3">
            <w:pPr>
              <w:spacing w:after="0"/>
              <w:ind w:left="260" w:right="262"/>
              <w:jc w:val="center"/>
              <w:rPr>
                <w:rFonts w:eastAsia="Arial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2D8E3" w14:textId="0ADB7A26" w:rsidR="00D346CF" w:rsidRPr="00E17CC2" w:rsidRDefault="00D346CF" w:rsidP="003619E3">
            <w:pPr>
              <w:spacing w:after="0"/>
              <w:ind w:left="93"/>
              <w:rPr>
                <w:rFonts w:eastAsia="Arial"/>
              </w:rPr>
            </w:pPr>
            <w:r>
              <w:rPr>
                <w:rFonts w:eastAsia="Arial"/>
              </w:rPr>
              <w:t>Verify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768A9" w14:textId="59E04CF3" w:rsidR="00D346CF" w:rsidRDefault="00D346CF" w:rsidP="00D346CF">
            <w:pPr>
              <w:spacing w:after="0"/>
              <w:ind w:left="79"/>
              <w:rPr>
                <w:rFonts w:eastAsia="Arial"/>
              </w:rPr>
            </w:pPr>
            <w:r w:rsidRPr="00E17CC2">
              <w:rPr>
                <w:rFonts w:eastAsia="Arial"/>
              </w:rPr>
              <w:t xml:space="preserve">Device A </w:t>
            </w:r>
            <w:r>
              <w:rPr>
                <w:rFonts w:eastAsia="Arial"/>
              </w:rPr>
              <w:t>transmits a WSM with PSID p80</w:t>
            </w:r>
            <w:r w:rsidR="00C07D56">
              <w:rPr>
                <w:rFonts w:eastAsia="Arial"/>
              </w:rPr>
              <w:t>-</w:t>
            </w:r>
            <w:r>
              <w:rPr>
                <w:rFonts w:eastAsia="Arial"/>
              </w:rPr>
              <w:t>0</w:t>
            </w:r>
            <w:r w:rsidR="00C07D56">
              <w:rPr>
                <w:rFonts w:eastAsia="Arial"/>
              </w:rPr>
              <w:t>2</w:t>
            </w:r>
            <w:r>
              <w:rPr>
                <w:rFonts w:eastAsia="Arial"/>
              </w:rPr>
              <w:t xml:space="preserve"> on the selected channel</w:t>
            </w:r>
          </w:p>
        </w:tc>
      </w:tr>
      <w:tr w:rsidR="00D346CF" w:rsidRPr="00E17CC2" w14:paraId="0C7EDAA2" w14:textId="77777777" w:rsidTr="003619E3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1B3B533" w14:textId="77777777" w:rsidR="00D346CF" w:rsidRPr="00E17CC2" w:rsidRDefault="00D346CF" w:rsidP="003619E3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B345A" w14:textId="77777777" w:rsidR="00D346CF" w:rsidRPr="00E17CC2" w:rsidRDefault="00D346CF" w:rsidP="003619E3">
            <w:pPr>
              <w:spacing w:after="0"/>
              <w:ind w:left="260" w:right="262"/>
              <w:jc w:val="center"/>
              <w:rPr>
                <w:rFonts w:eastAsia="Arial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43DD5" w14:textId="5AE65019" w:rsidR="00D346CF" w:rsidRDefault="00D346CF" w:rsidP="003619E3">
            <w:pPr>
              <w:spacing w:after="0"/>
              <w:ind w:left="93"/>
              <w:rPr>
                <w:rFonts w:eastAsia="Arial"/>
              </w:rPr>
            </w:pPr>
            <w:r>
              <w:rPr>
                <w:rFonts w:eastAsia="Arial"/>
              </w:rPr>
              <w:t>Verify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1DF00" w14:textId="70E7904A" w:rsidR="00D346CF" w:rsidRDefault="00D346CF" w:rsidP="00D346CF">
            <w:pPr>
              <w:spacing w:after="0"/>
              <w:ind w:left="79"/>
              <w:rPr>
                <w:rFonts w:eastAsia="Arial"/>
              </w:rPr>
            </w:pPr>
            <w:r>
              <w:rPr>
                <w:rFonts w:eastAsia="Arial"/>
              </w:rPr>
              <w:t xml:space="preserve">WSMs contain SPAT payload encoded </w:t>
            </w:r>
            <w:r w:rsidR="00B30093">
              <w:rPr>
                <w:rFonts w:eastAsia="Arial"/>
              </w:rPr>
              <w:t>per</w:t>
            </w:r>
            <w:r>
              <w:rPr>
                <w:rFonts w:eastAsia="Arial"/>
              </w:rPr>
              <w:t xml:space="preserve"> J2735 </w:t>
            </w:r>
            <w:r w:rsidR="00B30093">
              <w:rPr>
                <w:rFonts w:eastAsia="Arial"/>
              </w:rPr>
              <w:t>[2]</w:t>
            </w:r>
          </w:p>
          <w:p w14:paraId="12D4E5C1" w14:textId="3832E589" w:rsidR="00D346CF" w:rsidRPr="00E17CC2" w:rsidRDefault="00D346CF" w:rsidP="00D346CF">
            <w:pPr>
              <w:spacing w:after="0"/>
              <w:ind w:left="79"/>
              <w:rPr>
                <w:rFonts w:eastAsia="Arial"/>
              </w:rPr>
            </w:pPr>
            <w:r>
              <w:rPr>
                <w:rFonts w:eastAsia="Arial"/>
              </w:rPr>
              <w:lastRenderedPageBreak/>
              <w:t>and required 1609.2 security envelope</w:t>
            </w:r>
          </w:p>
        </w:tc>
      </w:tr>
      <w:tr w:rsidR="00C500A0" w:rsidRPr="00E17CC2" w14:paraId="01CE604F" w14:textId="77777777" w:rsidTr="003619E3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94B301E" w14:textId="77777777" w:rsidR="00C500A0" w:rsidRPr="00E17CC2" w:rsidRDefault="00C500A0" w:rsidP="003619E3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1C91D" w14:textId="6D8A21C5" w:rsidR="00C500A0" w:rsidRPr="00E17CC2" w:rsidRDefault="00C500A0" w:rsidP="003619E3">
            <w:pPr>
              <w:spacing w:after="0"/>
              <w:ind w:left="260" w:right="262"/>
              <w:jc w:val="center"/>
              <w:rPr>
                <w:rFonts w:eastAsia="Arial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D2BAF" w14:textId="14CBE7D9" w:rsidR="00C500A0" w:rsidRPr="00E17CC2" w:rsidRDefault="00C500A0" w:rsidP="003619E3">
            <w:pPr>
              <w:spacing w:after="0"/>
              <w:ind w:left="93"/>
              <w:rPr>
                <w:rFonts w:eastAsia="Arial"/>
              </w:rPr>
            </w:pP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1C3B8" w14:textId="272A1748" w:rsidR="00C500A0" w:rsidRPr="00E17CC2" w:rsidRDefault="00C500A0" w:rsidP="003619E3">
            <w:pPr>
              <w:spacing w:after="0"/>
              <w:ind w:left="79"/>
              <w:rPr>
                <w:rFonts w:eastAsia="Arial"/>
              </w:rPr>
            </w:pPr>
          </w:p>
        </w:tc>
      </w:tr>
    </w:tbl>
    <w:p w14:paraId="2D83A4C2" w14:textId="77777777" w:rsidR="00C500A0" w:rsidRDefault="00C500A0" w:rsidP="00C500A0">
      <w:pPr>
        <w:pStyle w:val="ListParagraph"/>
        <w:overflowPunct/>
        <w:autoSpaceDE/>
        <w:autoSpaceDN/>
        <w:adjustRightInd/>
        <w:spacing w:after="0"/>
        <w:textAlignment w:val="auto"/>
      </w:pPr>
    </w:p>
    <w:p w14:paraId="2E5475AD" w14:textId="77777777" w:rsidR="00C500A0" w:rsidRDefault="00C500A0" w:rsidP="00C500A0">
      <w:pPr>
        <w:pStyle w:val="ListParagraph"/>
        <w:overflowPunct/>
        <w:autoSpaceDE/>
        <w:autoSpaceDN/>
        <w:adjustRightInd/>
        <w:spacing w:after="0"/>
        <w:textAlignment w:val="auto"/>
      </w:pPr>
    </w:p>
    <w:p w14:paraId="3F495CFF" w14:textId="5137B391" w:rsidR="00C500A0" w:rsidRDefault="00B30093" w:rsidP="00590991">
      <w:pPr>
        <w:pStyle w:val="Heading3"/>
      </w:pPr>
      <w:bookmarkStart w:id="341" w:name="_Toc481578657"/>
      <w:bookmarkStart w:id="342" w:name="_Toc481426088"/>
      <w:r>
        <w:t>IOP TC SPATMAP 2</w:t>
      </w:r>
      <w:bookmarkEnd w:id="341"/>
      <w:bookmarkEnd w:id="342"/>
    </w:p>
    <w:tbl>
      <w:tblPr>
        <w:tblW w:w="9247" w:type="dxa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77"/>
        <w:gridCol w:w="900"/>
        <w:gridCol w:w="1530"/>
        <w:gridCol w:w="5040"/>
      </w:tblGrid>
      <w:tr w:rsidR="00C500A0" w:rsidRPr="00E17CC2" w14:paraId="5D6D8951" w14:textId="77777777" w:rsidTr="003619E3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18876" w14:textId="77777777" w:rsidR="00C500A0" w:rsidRPr="00E17CC2" w:rsidRDefault="00C500A0" w:rsidP="003619E3">
            <w:pPr>
              <w:spacing w:after="0"/>
              <w:ind w:left="79"/>
              <w:rPr>
                <w:rFonts w:eastAsia="Arial"/>
              </w:rPr>
            </w:pPr>
            <w:r w:rsidRPr="00E17CC2">
              <w:rPr>
                <w:rFonts w:eastAsia="Arial"/>
                <w:b/>
              </w:rPr>
              <w:t>I</w:t>
            </w:r>
            <w:r w:rsidRPr="00E17CC2">
              <w:rPr>
                <w:rFonts w:eastAsia="Arial"/>
                <w:b/>
                <w:spacing w:val="-2"/>
              </w:rPr>
              <w:t>d</w:t>
            </w:r>
            <w:r w:rsidRPr="00E17CC2">
              <w:rPr>
                <w:rFonts w:eastAsia="Arial"/>
                <w:b/>
                <w:spacing w:val="1"/>
              </w:rPr>
              <w:t>e</w:t>
            </w:r>
            <w:r w:rsidRPr="00E17CC2">
              <w:rPr>
                <w:rFonts w:eastAsia="Arial"/>
                <w:b/>
              </w:rPr>
              <w:t>n</w:t>
            </w:r>
            <w:r w:rsidRPr="00E17CC2">
              <w:rPr>
                <w:rFonts w:eastAsia="Arial"/>
                <w:b/>
                <w:spacing w:val="-2"/>
              </w:rPr>
              <w:t>t</w:t>
            </w:r>
            <w:r w:rsidRPr="00E17CC2">
              <w:rPr>
                <w:rFonts w:eastAsia="Arial"/>
                <w:b/>
                <w:spacing w:val="2"/>
              </w:rPr>
              <w:t>i</w:t>
            </w:r>
            <w:r w:rsidRPr="00E17CC2">
              <w:rPr>
                <w:rFonts w:eastAsia="Arial"/>
                <w:b/>
                <w:spacing w:val="-2"/>
              </w:rPr>
              <w:t>f</w:t>
            </w:r>
            <w:r w:rsidRPr="00E17CC2">
              <w:rPr>
                <w:rFonts w:eastAsia="Arial"/>
                <w:b/>
                <w:spacing w:val="2"/>
              </w:rPr>
              <w:t>i</w:t>
            </w:r>
            <w:r w:rsidRPr="00E17CC2">
              <w:rPr>
                <w:rFonts w:eastAsia="Arial"/>
                <w:b/>
                <w:spacing w:val="-1"/>
              </w:rPr>
              <w:t>e</w:t>
            </w:r>
            <w:r w:rsidRPr="00E17CC2">
              <w:rPr>
                <w:rFonts w:eastAsia="Arial"/>
                <w:b/>
                <w:spacing w:val="2"/>
              </w:rPr>
              <w:t>r</w:t>
            </w:r>
            <w:r w:rsidRPr="00E17CC2">
              <w:rPr>
                <w:rFonts w:eastAsia="Arial"/>
                <w:b/>
              </w:rPr>
              <w:t>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D114E" w14:textId="1064FD38" w:rsidR="00C500A0" w:rsidRPr="00E17CC2" w:rsidRDefault="00332A10" w:rsidP="003619E3">
            <w:pPr>
              <w:spacing w:after="0"/>
              <w:ind w:left="79"/>
              <w:rPr>
                <w:rFonts w:eastAsia="Arial"/>
              </w:rPr>
            </w:pPr>
            <w:r>
              <w:rPr>
                <w:rFonts w:eastAsia="Arial"/>
              </w:rPr>
              <w:t>IOP TC SPATMAP 2</w:t>
            </w:r>
          </w:p>
        </w:tc>
      </w:tr>
      <w:tr w:rsidR="00C500A0" w:rsidRPr="00E17CC2" w14:paraId="14143B64" w14:textId="77777777" w:rsidTr="003619E3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9DA2B" w14:textId="77777777" w:rsidR="00C500A0" w:rsidRPr="00E17CC2" w:rsidRDefault="00C500A0" w:rsidP="003619E3">
            <w:pPr>
              <w:spacing w:after="0"/>
              <w:ind w:left="79"/>
              <w:rPr>
                <w:rFonts w:eastAsia="Arial"/>
              </w:rPr>
            </w:pPr>
            <w:r w:rsidRPr="00E17CC2">
              <w:rPr>
                <w:rFonts w:eastAsia="Arial"/>
                <w:b/>
                <w:spacing w:val="-1"/>
              </w:rPr>
              <w:t>Summary: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3731F" w14:textId="22B279EB" w:rsidR="00C500A0" w:rsidRPr="00E17CC2" w:rsidRDefault="00B30093" w:rsidP="003619E3">
            <w:pPr>
              <w:spacing w:after="0"/>
              <w:rPr>
                <w:rFonts w:eastAsia="Arial"/>
              </w:rPr>
            </w:pPr>
            <w:r>
              <w:rPr>
                <w:rFonts w:eastAsia="Arial"/>
              </w:rPr>
              <w:t xml:space="preserve"> </w:t>
            </w:r>
            <w:r w:rsidR="00C500A0">
              <w:rPr>
                <w:rFonts w:eastAsia="Arial"/>
              </w:rPr>
              <w:t>Verify transmission of MAP message</w:t>
            </w:r>
            <w:r>
              <w:rPr>
                <w:rFonts w:eastAsia="Arial"/>
              </w:rPr>
              <w:t>s</w:t>
            </w:r>
          </w:p>
        </w:tc>
      </w:tr>
      <w:tr w:rsidR="00C500A0" w:rsidRPr="00E17CC2" w14:paraId="39241D1D" w14:textId="77777777" w:rsidTr="003619E3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7179C" w14:textId="77777777" w:rsidR="00C500A0" w:rsidRPr="00E17CC2" w:rsidRDefault="00C500A0" w:rsidP="003619E3">
            <w:pPr>
              <w:spacing w:after="0"/>
              <w:ind w:left="79"/>
              <w:rPr>
                <w:rFonts w:eastAsia="Arial"/>
              </w:rPr>
            </w:pPr>
            <w:r w:rsidRPr="00E17CC2">
              <w:rPr>
                <w:rFonts w:eastAsia="Arial"/>
                <w:b/>
              </w:rPr>
              <w:t>Con</w:t>
            </w:r>
            <w:r w:rsidRPr="00E17CC2">
              <w:rPr>
                <w:rFonts w:eastAsia="Arial"/>
                <w:b/>
                <w:spacing w:val="-2"/>
              </w:rPr>
              <w:t>f</w:t>
            </w:r>
            <w:r w:rsidRPr="00E17CC2">
              <w:rPr>
                <w:rFonts w:eastAsia="Arial"/>
                <w:b/>
              </w:rPr>
              <w:t>ig</w:t>
            </w:r>
            <w:r w:rsidRPr="00E17CC2">
              <w:rPr>
                <w:rFonts w:eastAsia="Arial"/>
                <w:b/>
                <w:spacing w:val="-2"/>
              </w:rPr>
              <w:t>u</w:t>
            </w:r>
            <w:r w:rsidRPr="00E17CC2">
              <w:rPr>
                <w:rFonts w:eastAsia="Arial"/>
                <w:b/>
                <w:spacing w:val="2"/>
              </w:rPr>
              <w:t>r</w:t>
            </w:r>
            <w:r w:rsidRPr="00E17CC2">
              <w:rPr>
                <w:rFonts w:eastAsia="Arial"/>
                <w:b/>
                <w:spacing w:val="1"/>
              </w:rPr>
              <w:t>a</w:t>
            </w:r>
            <w:r w:rsidRPr="00E17CC2">
              <w:rPr>
                <w:rFonts w:eastAsia="Arial"/>
                <w:b/>
                <w:spacing w:val="-2"/>
              </w:rPr>
              <w:t>t</w:t>
            </w:r>
            <w:r w:rsidRPr="00E17CC2">
              <w:rPr>
                <w:rFonts w:eastAsia="Arial"/>
                <w:b/>
                <w:spacing w:val="2"/>
              </w:rPr>
              <w:t>i</w:t>
            </w:r>
            <w:r w:rsidRPr="00E17CC2">
              <w:rPr>
                <w:rFonts w:eastAsia="Arial"/>
                <w:b/>
              </w:rPr>
              <w:t>o</w:t>
            </w:r>
            <w:r w:rsidRPr="00E17CC2">
              <w:rPr>
                <w:rFonts w:eastAsia="Arial"/>
                <w:b/>
                <w:spacing w:val="-2"/>
              </w:rPr>
              <w:t>n</w:t>
            </w:r>
            <w:r w:rsidRPr="00E17CC2">
              <w:rPr>
                <w:rFonts w:eastAsia="Arial"/>
                <w:b/>
              </w:rPr>
              <w:t>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1A2EC" w14:textId="01D4903C" w:rsidR="00C500A0" w:rsidRPr="00E17CC2" w:rsidRDefault="00C500A0" w:rsidP="003619E3">
            <w:pPr>
              <w:spacing w:after="0"/>
              <w:ind w:left="79"/>
              <w:rPr>
                <w:rFonts w:eastAsia="Arial"/>
              </w:rPr>
            </w:pPr>
            <w:r>
              <w:rPr>
                <w:rFonts w:eastAsia="Arial"/>
              </w:rPr>
              <w:t>I</w:t>
            </w:r>
            <w:r w:rsidR="00732703">
              <w:rPr>
                <w:rFonts w:eastAsia="Arial"/>
              </w:rPr>
              <w:t xml:space="preserve">OP CFG </w:t>
            </w:r>
            <w:ins w:id="343" w:author="Dmitri.Khijniak@7Layers.com" w:date="2017-05-03T12:43:00Z">
              <w:r w:rsidR="00732703">
                <w:rPr>
                  <w:rFonts w:eastAsia="Arial"/>
                </w:rPr>
                <w:t>1</w:t>
              </w:r>
            </w:ins>
          </w:p>
        </w:tc>
      </w:tr>
      <w:tr w:rsidR="00C500A0" w:rsidRPr="00E17CC2" w14:paraId="7DADAAB2" w14:textId="77777777" w:rsidTr="003619E3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DB229" w14:textId="77777777" w:rsidR="00C500A0" w:rsidRPr="00E17CC2" w:rsidRDefault="00C500A0" w:rsidP="003619E3">
            <w:pPr>
              <w:spacing w:after="0"/>
              <w:ind w:left="79"/>
              <w:rPr>
                <w:rFonts w:eastAsia="Arial"/>
              </w:rPr>
            </w:pPr>
            <w:r w:rsidRPr="00E17CC2">
              <w:rPr>
                <w:rFonts w:eastAsia="Arial"/>
                <w:b/>
              </w:rPr>
              <w:t>R</w:t>
            </w:r>
            <w:r w:rsidRPr="00E17CC2">
              <w:rPr>
                <w:rFonts w:eastAsia="Arial"/>
                <w:b/>
                <w:spacing w:val="1"/>
              </w:rPr>
              <w:t>e</w:t>
            </w:r>
            <w:r w:rsidRPr="00E17CC2">
              <w:rPr>
                <w:rFonts w:eastAsia="Arial"/>
                <w:b/>
              </w:rPr>
              <w:t>f</w:t>
            </w:r>
            <w:r w:rsidRPr="00E17CC2">
              <w:rPr>
                <w:rFonts w:eastAsia="Arial"/>
                <w:b/>
                <w:spacing w:val="-1"/>
              </w:rPr>
              <w:t>e</w:t>
            </w:r>
            <w:r w:rsidRPr="00E17CC2">
              <w:rPr>
                <w:rFonts w:eastAsia="Arial"/>
                <w:b/>
                <w:spacing w:val="2"/>
              </w:rPr>
              <w:t>r</w:t>
            </w:r>
            <w:r w:rsidRPr="00E17CC2">
              <w:rPr>
                <w:rFonts w:eastAsia="Arial"/>
                <w:b/>
                <w:spacing w:val="-1"/>
              </w:rPr>
              <w:t>e</w:t>
            </w:r>
            <w:r w:rsidRPr="00E17CC2">
              <w:rPr>
                <w:rFonts w:eastAsia="Arial"/>
                <w:b/>
              </w:rPr>
              <w:t>n</w:t>
            </w:r>
            <w:r w:rsidRPr="00E17CC2">
              <w:rPr>
                <w:rFonts w:eastAsia="Arial"/>
                <w:b/>
                <w:spacing w:val="1"/>
              </w:rPr>
              <w:t>c</w:t>
            </w:r>
            <w:r w:rsidRPr="00E17CC2">
              <w:rPr>
                <w:rFonts w:eastAsia="Arial"/>
                <w:b/>
                <w:spacing w:val="-1"/>
              </w:rPr>
              <w:t>es: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89375" w14:textId="77777777" w:rsidR="00C500A0" w:rsidRPr="00E17CC2" w:rsidRDefault="00C500A0" w:rsidP="003619E3">
            <w:pPr>
              <w:spacing w:after="0"/>
              <w:ind w:left="79"/>
              <w:rPr>
                <w:rFonts w:eastAsia="Arial"/>
              </w:rPr>
            </w:pPr>
            <w:r>
              <w:rPr>
                <w:rFonts w:eastAsia="Arial"/>
              </w:rPr>
              <w:t>[8]</w:t>
            </w:r>
          </w:p>
        </w:tc>
      </w:tr>
      <w:tr w:rsidR="00C500A0" w:rsidRPr="00E17CC2" w14:paraId="13166DC4" w14:textId="77777777" w:rsidTr="003619E3">
        <w:tc>
          <w:tcPr>
            <w:tcW w:w="92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A5B8A" w14:textId="77777777" w:rsidR="00C500A0" w:rsidRPr="00E17CC2" w:rsidRDefault="00C500A0" w:rsidP="003619E3">
            <w:pPr>
              <w:spacing w:after="0"/>
            </w:pPr>
          </w:p>
        </w:tc>
      </w:tr>
      <w:tr w:rsidR="00C500A0" w:rsidRPr="00E17CC2" w14:paraId="42950A09" w14:textId="77777777" w:rsidTr="003619E3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DA742" w14:textId="77777777" w:rsidR="00C500A0" w:rsidRPr="00E17CC2" w:rsidRDefault="00C500A0" w:rsidP="003619E3">
            <w:pPr>
              <w:spacing w:after="0"/>
              <w:ind w:left="79"/>
              <w:rPr>
                <w:rFonts w:eastAsia="Arial"/>
              </w:rPr>
            </w:pPr>
            <w:r w:rsidRPr="00E17CC2">
              <w:rPr>
                <w:rFonts w:eastAsia="Arial"/>
                <w:b/>
              </w:rPr>
              <w:t>P</w:t>
            </w:r>
            <w:r w:rsidRPr="00E17CC2">
              <w:rPr>
                <w:rFonts w:eastAsia="Arial"/>
                <w:b/>
                <w:spacing w:val="2"/>
              </w:rPr>
              <w:t>r</w:t>
            </w:r>
            <w:r w:rsidRPr="00E17CC2">
              <w:rPr>
                <w:rFonts w:eastAsia="Arial"/>
                <w:b/>
                <w:spacing w:val="-1"/>
              </w:rPr>
              <w:t>e</w:t>
            </w:r>
            <w:r w:rsidRPr="00E17CC2">
              <w:rPr>
                <w:rFonts w:eastAsia="Arial"/>
                <w:b/>
              </w:rPr>
              <w:t>-t</w:t>
            </w:r>
            <w:r w:rsidRPr="00E17CC2">
              <w:rPr>
                <w:rFonts w:eastAsia="Arial"/>
                <w:b/>
                <w:spacing w:val="-1"/>
              </w:rPr>
              <w:t>e</w:t>
            </w:r>
            <w:r w:rsidRPr="00E17CC2">
              <w:rPr>
                <w:rFonts w:eastAsia="Arial"/>
                <w:b/>
                <w:spacing w:val="1"/>
              </w:rPr>
              <w:t>s</w:t>
            </w:r>
            <w:r w:rsidRPr="00E17CC2">
              <w:rPr>
                <w:rFonts w:eastAsia="Arial"/>
                <w:b/>
              </w:rPr>
              <w:t>t</w:t>
            </w:r>
          </w:p>
          <w:p w14:paraId="15866B84" w14:textId="77777777" w:rsidR="00C500A0" w:rsidRPr="00E17CC2" w:rsidRDefault="00C500A0" w:rsidP="003619E3">
            <w:pPr>
              <w:spacing w:after="0"/>
              <w:ind w:left="79"/>
              <w:rPr>
                <w:rFonts w:eastAsia="Arial"/>
              </w:rPr>
            </w:pPr>
            <w:r w:rsidRPr="00E17CC2">
              <w:rPr>
                <w:rFonts w:eastAsia="Arial"/>
                <w:b/>
                <w:spacing w:val="1"/>
              </w:rPr>
              <w:t>c</w:t>
            </w:r>
            <w:r w:rsidRPr="00E17CC2">
              <w:rPr>
                <w:rFonts w:eastAsia="Arial"/>
                <w:b/>
                <w:spacing w:val="-2"/>
              </w:rPr>
              <w:t>o</w:t>
            </w:r>
            <w:r w:rsidRPr="00E17CC2">
              <w:rPr>
                <w:rFonts w:eastAsia="Arial"/>
                <w:b/>
              </w:rPr>
              <w:t>n</w:t>
            </w:r>
            <w:r w:rsidRPr="00E17CC2">
              <w:rPr>
                <w:rFonts w:eastAsia="Arial"/>
                <w:b/>
                <w:spacing w:val="-2"/>
              </w:rPr>
              <w:t>d</w:t>
            </w:r>
            <w:r w:rsidRPr="00E17CC2">
              <w:rPr>
                <w:rFonts w:eastAsia="Arial"/>
                <w:b/>
                <w:spacing w:val="2"/>
              </w:rPr>
              <w:t>i</w:t>
            </w:r>
            <w:r w:rsidRPr="00E17CC2">
              <w:rPr>
                <w:rFonts w:eastAsia="Arial"/>
                <w:b/>
                <w:spacing w:val="-2"/>
              </w:rPr>
              <w:t>t</w:t>
            </w:r>
            <w:r w:rsidRPr="00E17CC2">
              <w:rPr>
                <w:rFonts w:eastAsia="Arial"/>
                <w:b/>
                <w:spacing w:val="2"/>
              </w:rPr>
              <w:t>i</w:t>
            </w:r>
            <w:r w:rsidRPr="00E17CC2">
              <w:rPr>
                <w:rFonts w:eastAsia="Arial"/>
                <w:b/>
              </w:rPr>
              <w:t>o</w:t>
            </w:r>
            <w:r w:rsidRPr="00E17CC2">
              <w:rPr>
                <w:rFonts w:eastAsia="Arial"/>
                <w:b/>
                <w:spacing w:val="-2"/>
              </w:rPr>
              <w:t>n</w:t>
            </w:r>
            <w:r w:rsidRPr="00E17CC2">
              <w:rPr>
                <w:rFonts w:eastAsia="Arial"/>
                <w:b/>
                <w:spacing w:val="-1"/>
              </w:rPr>
              <w:t>s</w:t>
            </w:r>
            <w:r w:rsidRPr="00E17CC2">
              <w:rPr>
                <w:rFonts w:eastAsia="Arial"/>
                <w:b/>
              </w:rPr>
              <w:t>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82E21" w14:textId="77777777" w:rsidR="00C07D56" w:rsidRDefault="00C07D56" w:rsidP="003619E3">
            <w:pPr>
              <w:spacing w:after="0"/>
              <w:ind w:left="79" w:right="91"/>
              <w:rPr>
                <w:rFonts w:eastAsia="Arial"/>
              </w:rPr>
            </w:pPr>
            <w:r>
              <w:rPr>
                <w:rFonts w:eastAsia="Arial"/>
              </w:rPr>
              <w:t>Channel is selected (default 172) for transmission of MAP</w:t>
            </w:r>
          </w:p>
          <w:p w14:paraId="60D766F1" w14:textId="3DCF367A" w:rsidR="00C07D56" w:rsidRPr="00E17CC2" w:rsidRDefault="00C07D56" w:rsidP="003619E3">
            <w:pPr>
              <w:spacing w:after="0"/>
              <w:ind w:left="79" w:right="91"/>
              <w:rPr>
                <w:rFonts w:eastAsia="Arial"/>
              </w:rPr>
            </w:pPr>
            <w:r>
              <w:rPr>
                <w:rFonts w:eastAsia="Arial"/>
              </w:rPr>
              <w:t>Device A contains 1609.2 security credentials for SPAT/MAP</w:t>
            </w:r>
          </w:p>
        </w:tc>
      </w:tr>
      <w:tr w:rsidR="00C500A0" w:rsidRPr="00E17CC2" w14:paraId="507A419C" w14:textId="77777777" w:rsidTr="003619E3">
        <w:tc>
          <w:tcPr>
            <w:tcW w:w="92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ED6FB" w14:textId="77777777" w:rsidR="00C500A0" w:rsidRPr="00E17CC2" w:rsidRDefault="00C500A0" w:rsidP="003619E3">
            <w:pPr>
              <w:spacing w:after="0"/>
            </w:pPr>
          </w:p>
        </w:tc>
      </w:tr>
      <w:tr w:rsidR="00C500A0" w:rsidRPr="00E17CC2" w14:paraId="1EE5C5BC" w14:textId="77777777" w:rsidTr="003619E3">
        <w:tc>
          <w:tcPr>
            <w:tcW w:w="17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D33E31F" w14:textId="77777777" w:rsidR="00C500A0" w:rsidRPr="00E17CC2" w:rsidRDefault="00C500A0" w:rsidP="003619E3">
            <w:pPr>
              <w:spacing w:after="0"/>
              <w:ind w:left="79"/>
              <w:rPr>
                <w:rFonts w:eastAsia="Arial"/>
              </w:rPr>
            </w:pPr>
            <w:r w:rsidRPr="00E17CC2">
              <w:rPr>
                <w:rFonts w:eastAsia="Arial"/>
                <w:b/>
              </w:rPr>
              <w:t>T</w:t>
            </w:r>
            <w:r w:rsidRPr="00E17CC2">
              <w:rPr>
                <w:rFonts w:eastAsia="Arial"/>
                <w:b/>
                <w:spacing w:val="-1"/>
              </w:rPr>
              <w:t>e</w:t>
            </w:r>
            <w:r w:rsidRPr="00E17CC2">
              <w:rPr>
                <w:rFonts w:eastAsia="Arial"/>
                <w:b/>
                <w:spacing w:val="1"/>
              </w:rPr>
              <w:t>s</w:t>
            </w:r>
            <w:r w:rsidRPr="00E17CC2">
              <w:rPr>
                <w:rFonts w:eastAsia="Arial"/>
                <w:b/>
              </w:rPr>
              <w:t>t</w:t>
            </w:r>
            <w:r w:rsidRPr="00E17CC2">
              <w:rPr>
                <w:rFonts w:eastAsia="Arial"/>
                <w:b/>
                <w:spacing w:val="-1"/>
              </w:rPr>
              <w:t xml:space="preserve"> </w:t>
            </w:r>
            <w:r w:rsidRPr="00E17CC2">
              <w:rPr>
                <w:rFonts w:eastAsia="Arial"/>
                <w:b/>
                <w:spacing w:val="2"/>
              </w:rPr>
              <w:t>S</w:t>
            </w:r>
            <w:r w:rsidRPr="00E17CC2">
              <w:rPr>
                <w:rFonts w:eastAsia="Arial"/>
                <w:b/>
                <w:spacing w:val="1"/>
              </w:rPr>
              <w:t>e</w:t>
            </w:r>
            <w:r w:rsidRPr="00E17CC2">
              <w:rPr>
                <w:rFonts w:eastAsia="Arial"/>
                <w:b/>
                <w:spacing w:val="-2"/>
              </w:rPr>
              <w:t>q</w:t>
            </w:r>
            <w:r w:rsidRPr="00E17CC2">
              <w:rPr>
                <w:rFonts w:eastAsia="Arial"/>
                <w:b/>
              </w:rPr>
              <w:t>u</w:t>
            </w:r>
            <w:r w:rsidRPr="00E17CC2">
              <w:rPr>
                <w:rFonts w:eastAsia="Arial"/>
                <w:b/>
                <w:spacing w:val="1"/>
              </w:rPr>
              <w:t>e</w:t>
            </w:r>
            <w:r w:rsidRPr="00E17CC2">
              <w:rPr>
                <w:rFonts w:eastAsia="Arial"/>
                <w:b/>
              </w:rPr>
              <w:t>n</w:t>
            </w:r>
            <w:r w:rsidRPr="00E17CC2">
              <w:rPr>
                <w:rFonts w:eastAsia="Arial"/>
                <w:b/>
                <w:spacing w:val="-1"/>
              </w:rPr>
              <w:t>ce: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D1A37" w14:textId="77777777" w:rsidR="00C500A0" w:rsidRPr="00E17CC2" w:rsidRDefault="00C500A0" w:rsidP="003619E3">
            <w:pPr>
              <w:spacing w:after="0"/>
              <w:ind w:left="178"/>
              <w:rPr>
                <w:rFonts w:eastAsia="Arial"/>
              </w:rPr>
            </w:pPr>
            <w:r w:rsidRPr="00E17CC2">
              <w:rPr>
                <w:rFonts w:eastAsia="Arial"/>
                <w:b/>
              </w:rPr>
              <w:t>St</w:t>
            </w:r>
            <w:r w:rsidRPr="00E17CC2">
              <w:rPr>
                <w:rFonts w:eastAsia="Arial"/>
                <w:b/>
                <w:spacing w:val="1"/>
              </w:rPr>
              <w:t>e</w:t>
            </w:r>
            <w:r w:rsidRPr="00E17CC2">
              <w:rPr>
                <w:rFonts w:eastAsia="Arial"/>
                <w:b/>
              </w:rPr>
              <w:t>p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396DC" w14:textId="77777777" w:rsidR="00C500A0" w:rsidRPr="00E17CC2" w:rsidRDefault="00C500A0" w:rsidP="003619E3">
            <w:pPr>
              <w:spacing w:after="0"/>
              <w:rPr>
                <w:rFonts w:eastAsia="Arial"/>
              </w:rPr>
            </w:pPr>
            <w:r w:rsidRPr="00E17CC2">
              <w:rPr>
                <w:rFonts w:eastAsia="Arial"/>
                <w:b/>
                <w:spacing w:val="2"/>
              </w:rPr>
              <w:t>T</w:t>
            </w:r>
            <w:r w:rsidRPr="00E17CC2">
              <w:rPr>
                <w:rFonts w:eastAsia="Arial"/>
                <w:b/>
                <w:spacing w:val="-3"/>
              </w:rPr>
              <w:t>y</w:t>
            </w:r>
            <w:r w:rsidRPr="00E17CC2">
              <w:rPr>
                <w:rFonts w:eastAsia="Arial"/>
                <w:b/>
              </w:rPr>
              <w:t>pe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F3876" w14:textId="77777777" w:rsidR="00C500A0" w:rsidRPr="00E17CC2" w:rsidRDefault="00C500A0" w:rsidP="003619E3">
            <w:pPr>
              <w:spacing w:after="0"/>
              <w:ind w:left="93" w:right="1562"/>
              <w:rPr>
                <w:rFonts w:eastAsia="Arial"/>
              </w:rPr>
            </w:pPr>
            <w:r w:rsidRPr="00E17CC2">
              <w:rPr>
                <w:rFonts w:eastAsia="Arial"/>
                <w:b/>
              </w:rPr>
              <w:t>D</w:t>
            </w:r>
            <w:r w:rsidRPr="00E17CC2">
              <w:rPr>
                <w:rFonts w:eastAsia="Arial"/>
                <w:b/>
                <w:spacing w:val="1"/>
              </w:rPr>
              <w:t>e</w:t>
            </w:r>
            <w:r w:rsidRPr="00E17CC2">
              <w:rPr>
                <w:rFonts w:eastAsia="Arial"/>
                <w:b/>
                <w:spacing w:val="-1"/>
              </w:rPr>
              <w:t>sc</w:t>
            </w:r>
            <w:r w:rsidRPr="00E17CC2">
              <w:rPr>
                <w:rFonts w:eastAsia="Arial"/>
                <w:b/>
                <w:spacing w:val="2"/>
              </w:rPr>
              <w:t>r</w:t>
            </w:r>
            <w:r w:rsidRPr="00E17CC2">
              <w:rPr>
                <w:rFonts w:eastAsia="Arial"/>
                <w:b/>
              </w:rPr>
              <w:t>ip</w:t>
            </w:r>
            <w:r w:rsidRPr="00E17CC2">
              <w:rPr>
                <w:rFonts w:eastAsia="Arial"/>
                <w:b/>
                <w:spacing w:val="-2"/>
              </w:rPr>
              <w:t>t</w:t>
            </w:r>
            <w:r w:rsidRPr="00E17CC2">
              <w:rPr>
                <w:rFonts w:eastAsia="Arial"/>
                <w:b/>
                <w:spacing w:val="2"/>
              </w:rPr>
              <w:t>i</w:t>
            </w:r>
            <w:r w:rsidRPr="00E17CC2">
              <w:rPr>
                <w:rFonts w:eastAsia="Arial"/>
                <w:b/>
              </w:rPr>
              <w:t>on</w:t>
            </w:r>
          </w:p>
        </w:tc>
      </w:tr>
      <w:tr w:rsidR="00C500A0" w:rsidRPr="00E17CC2" w14:paraId="17B31C04" w14:textId="77777777" w:rsidTr="003619E3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FDF7FFB" w14:textId="77777777" w:rsidR="00C500A0" w:rsidRPr="00E17CC2" w:rsidRDefault="00C500A0" w:rsidP="003619E3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DB359" w14:textId="77777777" w:rsidR="00C500A0" w:rsidRPr="00E17CC2" w:rsidRDefault="00C500A0" w:rsidP="003619E3">
            <w:pPr>
              <w:spacing w:after="0"/>
              <w:ind w:left="260" w:right="262"/>
              <w:jc w:val="center"/>
              <w:rPr>
                <w:rFonts w:eastAsia="Arial"/>
              </w:rPr>
            </w:pPr>
            <w:r w:rsidRPr="00E17CC2">
              <w:rPr>
                <w:rFonts w:eastAsia="Arial"/>
              </w:rPr>
              <w:t>1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63E38" w14:textId="77777777" w:rsidR="00C500A0" w:rsidRPr="00E17CC2" w:rsidRDefault="00C500A0" w:rsidP="003619E3">
            <w:pPr>
              <w:spacing w:after="0"/>
              <w:ind w:left="93"/>
              <w:rPr>
                <w:rFonts w:eastAsia="Arial"/>
              </w:rPr>
            </w:pPr>
            <w:r w:rsidRPr="00E17CC2">
              <w:rPr>
                <w:rFonts w:eastAsia="Arial"/>
              </w:rPr>
              <w:t>Configure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41EA2" w14:textId="53491173" w:rsidR="00C07D56" w:rsidRDefault="00C07D56" w:rsidP="003619E3">
            <w:pPr>
              <w:spacing w:after="0"/>
              <w:ind w:left="79"/>
              <w:rPr>
                <w:rFonts w:eastAsia="Arial"/>
              </w:rPr>
            </w:pPr>
            <w:r>
              <w:rPr>
                <w:rFonts w:eastAsia="Arial"/>
              </w:rPr>
              <w:t>Device A is configured to use Store &amp; Forward application.</w:t>
            </w:r>
          </w:p>
          <w:p w14:paraId="6E5D9892" w14:textId="61286567" w:rsidR="00C500A0" w:rsidRPr="00E17CC2" w:rsidRDefault="00C07D56" w:rsidP="003619E3">
            <w:pPr>
              <w:spacing w:after="0"/>
              <w:ind w:left="79"/>
              <w:rPr>
                <w:rFonts w:eastAsia="Arial"/>
              </w:rPr>
            </w:pPr>
            <w:r>
              <w:rPr>
                <w:rFonts w:eastAsia="Arial"/>
              </w:rPr>
              <w:t>MAP</w:t>
            </w:r>
            <w:r w:rsidR="00C500A0">
              <w:rPr>
                <w:rFonts w:eastAsia="Arial"/>
              </w:rPr>
              <w:t xml:space="preserve"> message is loaded on </w:t>
            </w:r>
            <w:r>
              <w:rPr>
                <w:rFonts w:eastAsia="Arial"/>
              </w:rPr>
              <w:t>the RSU using configuration file listed in [8] or RSU SNMP MIB</w:t>
            </w:r>
          </w:p>
        </w:tc>
      </w:tr>
      <w:tr w:rsidR="00C500A0" w:rsidRPr="00E17CC2" w14:paraId="319F86F1" w14:textId="77777777" w:rsidTr="003619E3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D468C69" w14:textId="77777777" w:rsidR="00C500A0" w:rsidRPr="00E17CC2" w:rsidRDefault="00C500A0" w:rsidP="003619E3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57283" w14:textId="77777777" w:rsidR="00C500A0" w:rsidRPr="00E17CC2" w:rsidRDefault="00C500A0" w:rsidP="003619E3">
            <w:pPr>
              <w:spacing w:after="0"/>
              <w:ind w:left="260" w:right="262"/>
              <w:jc w:val="center"/>
              <w:rPr>
                <w:rFonts w:eastAsia="Arial"/>
              </w:rPr>
            </w:pPr>
            <w:r w:rsidRPr="00E17CC2">
              <w:rPr>
                <w:rFonts w:eastAsia="Arial"/>
              </w:rPr>
              <w:t>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6C150" w14:textId="77777777" w:rsidR="00C500A0" w:rsidRPr="00E17CC2" w:rsidRDefault="00C500A0" w:rsidP="003619E3">
            <w:pPr>
              <w:spacing w:after="0"/>
              <w:ind w:left="93"/>
              <w:rPr>
                <w:rFonts w:eastAsia="Arial"/>
              </w:rPr>
            </w:pPr>
            <w:r w:rsidRPr="00E17CC2">
              <w:rPr>
                <w:rFonts w:eastAsia="Arial"/>
              </w:rPr>
              <w:t>Stimulus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2FCF9" w14:textId="7AA83E92" w:rsidR="00C500A0" w:rsidRPr="00E17CC2" w:rsidRDefault="00C500A0" w:rsidP="00935F8F">
            <w:pPr>
              <w:spacing w:after="0"/>
              <w:ind w:left="79"/>
              <w:rPr>
                <w:rFonts w:eastAsia="Arial"/>
              </w:rPr>
            </w:pPr>
            <w:r w:rsidRPr="00E17CC2">
              <w:rPr>
                <w:rFonts w:eastAsia="Arial"/>
              </w:rPr>
              <w:t xml:space="preserve">Device A </w:t>
            </w:r>
            <w:r>
              <w:rPr>
                <w:rFonts w:eastAsia="Arial"/>
              </w:rPr>
              <w:t>transmits a WSM</w:t>
            </w:r>
            <w:r w:rsidR="00935F8F">
              <w:rPr>
                <w:rFonts w:eastAsia="Arial"/>
              </w:rPr>
              <w:t>s with MAP</w:t>
            </w:r>
          </w:p>
        </w:tc>
      </w:tr>
      <w:tr w:rsidR="00C500A0" w:rsidRPr="00E17CC2" w14:paraId="0F4A5C7F" w14:textId="77777777" w:rsidTr="003619E3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008A504" w14:textId="77777777" w:rsidR="00C500A0" w:rsidRPr="00E17CC2" w:rsidRDefault="00C500A0" w:rsidP="003619E3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F5FA5" w14:textId="77777777" w:rsidR="00C500A0" w:rsidRPr="00E17CC2" w:rsidRDefault="00C500A0" w:rsidP="003619E3">
            <w:pPr>
              <w:spacing w:after="0"/>
              <w:ind w:left="260" w:right="262"/>
              <w:jc w:val="center"/>
              <w:rPr>
                <w:rFonts w:eastAsia="Arial"/>
              </w:rPr>
            </w:pPr>
            <w:r w:rsidRPr="00E17CC2">
              <w:rPr>
                <w:rFonts w:eastAsia="Arial"/>
              </w:rPr>
              <w:t>3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52AF0" w14:textId="77777777" w:rsidR="00C500A0" w:rsidRPr="00E17CC2" w:rsidRDefault="00C500A0" w:rsidP="003619E3">
            <w:pPr>
              <w:spacing w:after="0"/>
              <w:ind w:left="93"/>
              <w:rPr>
                <w:rFonts w:eastAsia="Arial"/>
              </w:rPr>
            </w:pPr>
            <w:r w:rsidRPr="00E17CC2">
              <w:rPr>
                <w:rFonts w:eastAsia="Arial"/>
              </w:rPr>
              <w:t>Verify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D058B" w14:textId="63E74FD7" w:rsidR="00C500A0" w:rsidRPr="00E17CC2" w:rsidRDefault="00C500A0" w:rsidP="003619E3">
            <w:pPr>
              <w:spacing w:after="0"/>
              <w:ind w:left="79"/>
              <w:rPr>
                <w:rFonts w:eastAsia="Arial"/>
              </w:rPr>
            </w:pPr>
            <w:r>
              <w:rPr>
                <w:rFonts w:eastAsia="Arial"/>
              </w:rPr>
              <w:t xml:space="preserve">Device A transmits WSM with </w:t>
            </w:r>
            <w:r w:rsidR="00935F8F">
              <w:rPr>
                <w:rFonts w:eastAsia="Arial"/>
              </w:rPr>
              <w:t>PSID p80-02 containing MAP message on the selected channel</w:t>
            </w:r>
          </w:p>
        </w:tc>
      </w:tr>
      <w:tr w:rsidR="00C500A0" w:rsidRPr="00E17CC2" w14:paraId="1B8B7821" w14:textId="77777777" w:rsidTr="003619E3">
        <w:trPr>
          <w:trHeight w:val="161"/>
        </w:trPr>
        <w:tc>
          <w:tcPr>
            <w:tcW w:w="1777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2CB340D" w14:textId="77777777" w:rsidR="00C500A0" w:rsidRPr="00E17CC2" w:rsidRDefault="00C500A0" w:rsidP="003619E3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898AE3D" w14:textId="77777777" w:rsidR="00C500A0" w:rsidRPr="00E17CC2" w:rsidRDefault="00C500A0" w:rsidP="003619E3">
            <w:pPr>
              <w:spacing w:after="0"/>
              <w:ind w:left="260" w:right="262"/>
              <w:jc w:val="center"/>
              <w:rPr>
                <w:rFonts w:eastAsia="Arial"/>
              </w:rPr>
            </w:pPr>
            <w:r w:rsidRPr="00E17CC2">
              <w:rPr>
                <w:rFonts w:eastAsia="Arial"/>
              </w:rPr>
              <w:t>4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46139FE" w14:textId="77777777" w:rsidR="00C500A0" w:rsidRPr="00E17CC2" w:rsidRDefault="00C500A0" w:rsidP="003619E3">
            <w:pPr>
              <w:spacing w:after="0"/>
              <w:ind w:left="93"/>
              <w:rPr>
                <w:rFonts w:eastAsia="Arial"/>
              </w:rPr>
            </w:pPr>
            <w:r w:rsidRPr="00E17CC2">
              <w:rPr>
                <w:rFonts w:eastAsia="Arial"/>
              </w:rPr>
              <w:t>Verify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9AEF5F" w14:textId="675C5B5C" w:rsidR="00935F8F" w:rsidRDefault="00935F8F" w:rsidP="00935F8F">
            <w:pPr>
              <w:spacing w:after="0"/>
              <w:ind w:left="79"/>
              <w:rPr>
                <w:rFonts w:eastAsia="Arial"/>
              </w:rPr>
            </w:pPr>
            <w:r>
              <w:rPr>
                <w:rFonts w:eastAsia="Arial"/>
              </w:rPr>
              <w:t>WSMs contain MAP payload encoded per J2735 [2]</w:t>
            </w:r>
          </w:p>
          <w:p w14:paraId="30FAAB54" w14:textId="424B57C6" w:rsidR="00C500A0" w:rsidRPr="00E17CC2" w:rsidRDefault="00935F8F" w:rsidP="00935F8F">
            <w:pPr>
              <w:spacing w:after="0"/>
              <w:ind w:left="79"/>
              <w:rPr>
                <w:rFonts w:eastAsia="Arial"/>
              </w:rPr>
            </w:pPr>
            <w:r>
              <w:rPr>
                <w:rFonts w:eastAsia="Arial"/>
              </w:rPr>
              <w:t>and required 1609.2 security envelope</w:t>
            </w:r>
          </w:p>
        </w:tc>
      </w:tr>
    </w:tbl>
    <w:p w14:paraId="508C4FD2" w14:textId="77777777" w:rsidR="00C500A0" w:rsidRDefault="00C500A0" w:rsidP="00C500A0">
      <w:pPr>
        <w:overflowPunct/>
        <w:autoSpaceDE/>
        <w:autoSpaceDN/>
        <w:adjustRightInd/>
        <w:spacing w:after="0"/>
        <w:textAlignment w:val="auto"/>
      </w:pPr>
    </w:p>
    <w:p w14:paraId="252A9A87" w14:textId="0F5416D6" w:rsidR="00C500A0" w:rsidRDefault="00C500A0" w:rsidP="004A4F30"/>
    <w:p w14:paraId="13434C8C" w14:textId="3EF1AB63" w:rsidR="00EC651C" w:rsidRPr="00E17CC2" w:rsidRDefault="00EC651C" w:rsidP="00EC651C">
      <w:pPr>
        <w:pStyle w:val="Heading2"/>
      </w:pPr>
      <w:bookmarkStart w:id="344" w:name="_Toc481578658"/>
      <w:bookmarkStart w:id="345" w:name="_Toc481426089"/>
      <w:r>
        <w:rPr>
          <w:bCs w:val="0"/>
        </w:rPr>
        <w:t>Reception and processing</w:t>
      </w:r>
      <w:bookmarkEnd w:id="344"/>
      <w:bookmarkEnd w:id="345"/>
    </w:p>
    <w:p w14:paraId="51ECC137" w14:textId="5ED083F1" w:rsidR="00432C81" w:rsidRDefault="00432C81" w:rsidP="00590991">
      <w:pPr>
        <w:pStyle w:val="Heading3"/>
      </w:pPr>
      <w:bookmarkStart w:id="346" w:name="_Toc481578659"/>
      <w:bookmarkStart w:id="347" w:name="_Toc481426090"/>
      <w:r>
        <w:t>IOP TC SPATMAP 3</w:t>
      </w:r>
      <w:bookmarkEnd w:id="346"/>
      <w:bookmarkEnd w:id="347"/>
    </w:p>
    <w:tbl>
      <w:tblPr>
        <w:tblW w:w="9247" w:type="dxa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77"/>
        <w:gridCol w:w="900"/>
        <w:gridCol w:w="1530"/>
        <w:gridCol w:w="5040"/>
      </w:tblGrid>
      <w:tr w:rsidR="00C500A0" w:rsidRPr="00E17CC2" w14:paraId="28DA06E3" w14:textId="77777777" w:rsidTr="003619E3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1D01F" w14:textId="77777777" w:rsidR="00C500A0" w:rsidRPr="00E17CC2" w:rsidRDefault="00C500A0" w:rsidP="003619E3">
            <w:pPr>
              <w:spacing w:after="0"/>
              <w:ind w:left="79"/>
              <w:rPr>
                <w:rFonts w:eastAsia="Arial"/>
              </w:rPr>
            </w:pPr>
            <w:r w:rsidRPr="00E17CC2">
              <w:rPr>
                <w:rFonts w:eastAsia="Arial"/>
                <w:b/>
              </w:rPr>
              <w:t>I</w:t>
            </w:r>
            <w:r w:rsidRPr="00E17CC2">
              <w:rPr>
                <w:rFonts w:eastAsia="Arial"/>
                <w:b/>
                <w:spacing w:val="-2"/>
              </w:rPr>
              <w:t>d</w:t>
            </w:r>
            <w:r w:rsidRPr="00E17CC2">
              <w:rPr>
                <w:rFonts w:eastAsia="Arial"/>
                <w:b/>
                <w:spacing w:val="1"/>
              </w:rPr>
              <w:t>e</w:t>
            </w:r>
            <w:r w:rsidRPr="00E17CC2">
              <w:rPr>
                <w:rFonts w:eastAsia="Arial"/>
                <w:b/>
              </w:rPr>
              <w:t>n</w:t>
            </w:r>
            <w:r w:rsidRPr="00E17CC2">
              <w:rPr>
                <w:rFonts w:eastAsia="Arial"/>
                <w:b/>
                <w:spacing w:val="-2"/>
              </w:rPr>
              <w:t>t</w:t>
            </w:r>
            <w:r w:rsidRPr="00E17CC2">
              <w:rPr>
                <w:rFonts w:eastAsia="Arial"/>
                <w:b/>
                <w:spacing w:val="2"/>
              </w:rPr>
              <w:t>i</w:t>
            </w:r>
            <w:r w:rsidRPr="00E17CC2">
              <w:rPr>
                <w:rFonts w:eastAsia="Arial"/>
                <w:b/>
                <w:spacing w:val="-2"/>
              </w:rPr>
              <w:t>f</w:t>
            </w:r>
            <w:r w:rsidRPr="00E17CC2">
              <w:rPr>
                <w:rFonts w:eastAsia="Arial"/>
                <w:b/>
                <w:spacing w:val="2"/>
              </w:rPr>
              <w:t>i</w:t>
            </w:r>
            <w:r w:rsidRPr="00E17CC2">
              <w:rPr>
                <w:rFonts w:eastAsia="Arial"/>
                <w:b/>
                <w:spacing w:val="-1"/>
              </w:rPr>
              <w:t>e</w:t>
            </w:r>
            <w:r w:rsidRPr="00E17CC2">
              <w:rPr>
                <w:rFonts w:eastAsia="Arial"/>
                <w:b/>
                <w:spacing w:val="2"/>
              </w:rPr>
              <w:t>r</w:t>
            </w:r>
            <w:r w:rsidRPr="00E17CC2">
              <w:rPr>
                <w:rFonts w:eastAsia="Arial"/>
                <w:b/>
              </w:rPr>
              <w:t>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A10F9" w14:textId="05F3F2C1" w:rsidR="00C500A0" w:rsidRPr="00E17CC2" w:rsidRDefault="00332A10" w:rsidP="003619E3">
            <w:pPr>
              <w:spacing w:after="0"/>
              <w:ind w:left="79"/>
              <w:rPr>
                <w:rFonts w:eastAsia="Arial"/>
              </w:rPr>
            </w:pPr>
            <w:r>
              <w:rPr>
                <w:rFonts w:eastAsia="Arial"/>
              </w:rPr>
              <w:t>IOP TC SPATMAP 3</w:t>
            </w:r>
          </w:p>
        </w:tc>
      </w:tr>
      <w:tr w:rsidR="00C500A0" w:rsidRPr="00E17CC2" w14:paraId="74B32125" w14:textId="77777777" w:rsidTr="003619E3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6F18E" w14:textId="77777777" w:rsidR="00C500A0" w:rsidRPr="00E17CC2" w:rsidRDefault="00C500A0" w:rsidP="003619E3">
            <w:pPr>
              <w:spacing w:after="0"/>
              <w:ind w:left="79"/>
              <w:rPr>
                <w:rFonts w:eastAsia="Arial"/>
              </w:rPr>
            </w:pPr>
            <w:r w:rsidRPr="00E17CC2">
              <w:rPr>
                <w:rFonts w:eastAsia="Arial"/>
                <w:b/>
                <w:spacing w:val="-1"/>
              </w:rPr>
              <w:t>Summary: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DAC2D" w14:textId="047508D1" w:rsidR="00C500A0" w:rsidRPr="00E17CC2" w:rsidRDefault="005D7970" w:rsidP="003619E3">
            <w:pPr>
              <w:spacing w:after="0"/>
              <w:rPr>
                <w:rFonts w:eastAsia="Arial"/>
              </w:rPr>
            </w:pPr>
            <w:r>
              <w:rPr>
                <w:rFonts w:eastAsia="Arial"/>
              </w:rPr>
              <w:t xml:space="preserve"> </w:t>
            </w:r>
            <w:r w:rsidR="00C500A0">
              <w:rPr>
                <w:rFonts w:eastAsia="Arial"/>
              </w:rPr>
              <w:t>Verify reception of SPAT message</w:t>
            </w:r>
            <w:r w:rsidR="00552651">
              <w:rPr>
                <w:rFonts w:eastAsia="Arial"/>
              </w:rPr>
              <w:t>s</w:t>
            </w:r>
          </w:p>
        </w:tc>
      </w:tr>
      <w:tr w:rsidR="00C500A0" w:rsidRPr="00E17CC2" w14:paraId="2397337D" w14:textId="77777777" w:rsidTr="003619E3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B90BD" w14:textId="77777777" w:rsidR="00C500A0" w:rsidRPr="00E17CC2" w:rsidRDefault="00C500A0" w:rsidP="003619E3">
            <w:pPr>
              <w:spacing w:after="0"/>
              <w:ind w:left="79"/>
              <w:rPr>
                <w:rFonts w:eastAsia="Arial"/>
              </w:rPr>
            </w:pPr>
            <w:r w:rsidRPr="00E17CC2">
              <w:rPr>
                <w:rFonts w:eastAsia="Arial"/>
                <w:b/>
              </w:rPr>
              <w:t>Con</w:t>
            </w:r>
            <w:r w:rsidRPr="00E17CC2">
              <w:rPr>
                <w:rFonts w:eastAsia="Arial"/>
                <w:b/>
                <w:spacing w:val="-2"/>
              </w:rPr>
              <w:t>f</w:t>
            </w:r>
            <w:r w:rsidRPr="00E17CC2">
              <w:rPr>
                <w:rFonts w:eastAsia="Arial"/>
                <w:b/>
              </w:rPr>
              <w:t>ig</w:t>
            </w:r>
            <w:r w:rsidRPr="00E17CC2">
              <w:rPr>
                <w:rFonts w:eastAsia="Arial"/>
                <w:b/>
                <w:spacing w:val="-2"/>
              </w:rPr>
              <w:t>u</w:t>
            </w:r>
            <w:r w:rsidRPr="00E17CC2">
              <w:rPr>
                <w:rFonts w:eastAsia="Arial"/>
                <w:b/>
                <w:spacing w:val="2"/>
              </w:rPr>
              <w:t>r</w:t>
            </w:r>
            <w:r w:rsidRPr="00E17CC2">
              <w:rPr>
                <w:rFonts w:eastAsia="Arial"/>
                <w:b/>
                <w:spacing w:val="1"/>
              </w:rPr>
              <w:t>a</w:t>
            </w:r>
            <w:r w:rsidRPr="00E17CC2">
              <w:rPr>
                <w:rFonts w:eastAsia="Arial"/>
                <w:b/>
                <w:spacing w:val="-2"/>
              </w:rPr>
              <w:t>t</w:t>
            </w:r>
            <w:r w:rsidRPr="00E17CC2">
              <w:rPr>
                <w:rFonts w:eastAsia="Arial"/>
                <w:b/>
                <w:spacing w:val="2"/>
              </w:rPr>
              <w:t>i</w:t>
            </w:r>
            <w:r w:rsidRPr="00E17CC2">
              <w:rPr>
                <w:rFonts w:eastAsia="Arial"/>
                <w:b/>
              </w:rPr>
              <w:t>o</w:t>
            </w:r>
            <w:r w:rsidRPr="00E17CC2">
              <w:rPr>
                <w:rFonts w:eastAsia="Arial"/>
                <w:b/>
                <w:spacing w:val="-2"/>
              </w:rPr>
              <w:t>n</w:t>
            </w:r>
            <w:r w:rsidRPr="00E17CC2">
              <w:rPr>
                <w:rFonts w:eastAsia="Arial"/>
                <w:b/>
              </w:rPr>
              <w:t>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C65B9" w14:textId="77777777" w:rsidR="00C500A0" w:rsidRPr="00E17CC2" w:rsidRDefault="00C500A0" w:rsidP="003619E3">
            <w:pPr>
              <w:spacing w:after="0"/>
              <w:ind w:left="79"/>
              <w:rPr>
                <w:rFonts w:eastAsia="Arial"/>
              </w:rPr>
            </w:pPr>
            <w:r>
              <w:rPr>
                <w:rFonts w:eastAsia="Arial"/>
              </w:rPr>
              <w:t>IOP CFG 1</w:t>
            </w:r>
          </w:p>
        </w:tc>
      </w:tr>
      <w:tr w:rsidR="00C500A0" w:rsidRPr="00E17CC2" w14:paraId="024DB307" w14:textId="77777777" w:rsidTr="003619E3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F0E9C" w14:textId="77777777" w:rsidR="00C500A0" w:rsidRPr="00E17CC2" w:rsidRDefault="00C500A0" w:rsidP="003619E3">
            <w:pPr>
              <w:spacing w:after="0"/>
              <w:ind w:left="79"/>
              <w:rPr>
                <w:rFonts w:eastAsia="Arial"/>
              </w:rPr>
            </w:pPr>
            <w:r w:rsidRPr="00E17CC2">
              <w:rPr>
                <w:rFonts w:eastAsia="Arial"/>
                <w:b/>
              </w:rPr>
              <w:t>R</w:t>
            </w:r>
            <w:r w:rsidRPr="00E17CC2">
              <w:rPr>
                <w:rFonts w:eastAsia="Arial"/>
                <w:b/>
                <w:spacing w:val="1"/>
              </w:rPr>
              <w:t>e</w:t>
            </w:r>
            <w:r w:rsidRPr="00E17CC2">
              <w:rPr>
                <w:rFonts w:eastAsia="Arial"/>
                <w:b/>
              </w:rPr>
              <w:t>f</w:t>
            </w:r>
            <w:r w:rsidRPr="00E17CC2">
              <w:rPr>
                <w:rFonts w:eastAsia="Arial"/>
                <w:b/>
                <w:spacing w:val="-1"/>
              </w:rPr>
              <w:t>e</w:t>
            </w:r>
            <w:r w:rsidRPr="00E17CC2">
              <w:rPr>
                <w:rFonts w:eastAsia="Arial"/>
                <w:b/>
                <w:spacing w:val="2"/>
              </w:rPr>
              <w:t>r</w:t>
            </w:r>
            <w:r w:rsidRPr="00E17CC2">
              <w:rPr>
                <w:rFonts w:eastAsia="Arial"/>
                <w:b/>
                <w:spacing w:val="-1"/>
              </w:rPr>
              <w:t>e</w:t>
            </w:r>
            <w:r w:rsidRPr="00E17CC2">
              <w:rPr>
                <w:rFonts w:eastAsia="Arial"/>
                <w:b/>
              </w:rPr>
              <w:t>n</w:t>
            </w:r>
            <w:r w:rsidRPr="00E17CC2">
              <w:rPr>
                <w:rFonts w:eastAsia="Arial"/>
                <w:b/>
                <w:spacing w:val="1"/>
              </w:rPr>
              <w:t>c</w:t>
            </w:r>
            <w:r w:rsidRPr="00E17CC2">
              <w:rPr>
                <w:rFonts w:eastAsia="Arial"/>
                <w:b/>
                <w:spacing w:val="-1"/>
              </w:rPr>
              <w:t>es: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06C76" w14:textId="77777777" w:rsidR="00C500A0" w:rsidRPr="00E17CC2" w:rsidRDefault="00C500A0" w:rsidP="003619E3">
            <w:pPr>
              <w:spacing w:after="0"/>
              <w:ind w:left="79"/>
              <w:rPr>
                <w:rFonts w:eastAsia="Arial"/>
              </w:rPr>
            </w:pPr>
            <w:r>
              <w:rPr>
                <w:rFonts w:eastAsia="Arial"/>
              </w:rPr>
              <w:t>[8]</w:t>
            </w:r>
          </w:p>
        </w:tc>
      </w:tr>
      <w:tr w:rsidR="00C500A0" w:rsidRPr="00E17CC2" w14:paraId="323F01CB" w14:textId="77777777" w:rsidTr="003619E3">
        <w:tc>
          <w:tcPr>
            <w:tcW w:w="92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9C3F2" w14:textId="77777777" w:rsidR="00C500A0" w:rsidRPr="00E17CC2" w:rsidRDefault="00C500A0" w:rsidP="003619E3">
            <w:pPr>
              <w:spacing w:after="0"/>
            </w:pPr>
          </w:p>
        </w:tc>
      </w:tr>
      <w:tr w:rsidR="00432C81" w:rsidRPr="00E17CC2" w14:paraId="00AA57B9" w14:textId="77777777" w:rsidTr="003619E3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4A249" w14:textId="77777777" w:rsidR="00432C81" w:rsidRPr="00E17CC2" w:rsidRDefault="00432C81" w:rsidP="00432C81">
            <w:pPr>
              <w:spacing w:after="0"/>
              <w:ind w:left="79"/>
              <w:rPr>
                <w:rFonts w:eastAsia="Arial"/>
              </w:rPr>
            </w:pPr>
            <w:r w:rsidRPr="00E17CC2">
              <w:rPr>
                <w:rFonts w:eastAsia="Arial"/>
                <w:b/>
              </w:rPr>
              <w:t>P</w:t>
            </w:r>
            <w:r w:rsidRPr="00E17CC2">
              <w:rPr>
                <w:rFonts w:eastAsia="Arial"/>
                <w:b/>
                <w:spacing w:val="2"/>
              </w:rPr>
              <w:t>r</w:t>
            </w:r>
            <w:r w:rsidRPr="00E17CC2">
              <w:rPr>
                <w:rFonts w:eastAsia="Arial"/>
                <w:b/>
                <w:spacing w:val="-1"/>
              </w:rPr>
              <w:t>e</w:t>
            </w:r>
            <w:r w:rsidRPr="00E17CC2">
              <w:rPr>
                <w:rFonts w:eastAsia="Arial"/>
                <w:b/>
              </w:rPr>
              <w:t>-t</w:t>
            </w:r>
            <w:r w:rsidRPr="00E17CC2">
              <w:rPr>
                <w:rFonts w:eastAsia="Arial"/>
                <w:b/>
                <w:spacing w:val="-1"/>
              </w:rPr>
              <w:t>e</w:t>
            </w:r>
            <w:r w:rsidRPr="00E17CC2">
              <w:rPr>
                <w:rFonts w:eastAsia="Arial"/>
                <w:b/>
                <w:spacing w:val="1"/>
              </w:rPr>
              <w:t>s</w:t>
            </w:r>
            <w:r w:rsidRPr="00E17CC2">
              <w:rPr>
                <w:rFonts w:eastAsia="Arial"/>
                <w:b/>
              </w:rPr>
              <w:t>t</w:t>
            </w:r>
          </w:p>
          <w:p w14:paraId="1C42A6AF" w14:textId="77777777" w:rsidR="00432C81" w:rsidRPr="00E17CC2" w:rsidRDefault="00432C81" w:rsidP="00432C81">
            <w:pPr>
              <w:spacing w:after="0"/>
              <w:ind w:left="79"/>
              <w:rPr>
                <w:rFonts w:eastAsia="Arial"/>
              </w:rPr>
            </w:pPr>
            <w:r w:rsidRPr="00E17CC2">
              <w:rPr>
                <w:rFonts w:eastAsia="Arial"/>
                <w:b/>
                <w:spacing w:val="1"/>
              </w:rPr>
              <w:t>c</w:t>
            </w:r>
            <w:r w:rsidRPr="00E17CC2">
              <w:rPr>
                <w:rFonts w:eastAsia="Arial"/>
                <w:b/>
                <w:spacing w:val="-2"/>
              </w:rPr>
              <w:t>o</w:t>
            </w:r>
            <w:r w:rsidRPr="00E17CC2">
              <w:rPr>
                <w:rFonts w:eastAsia="Arial"/>
                <w:b/>
              </w:rPr>
              <w:t>n</w:t>
            </w:r>
            <w:r w:rsidRPr="00E17CC2">
              <w:rPr>
                <w:rFonts w:eastAsia="Arial"/>
                <w:b/>
                <w:spacing w:val="-2"/>
              </w:rPr>
              <w:t>d</w:t>
            </w:r>
            <w:r w:rsidRPr="00E17CC2">
              <w:rPr>
                <w:rFonts w:eastAsia="Arial"/>
                <w:b/>
                <w:spacing w:val="2"/>
              </w:rPr>
              <w:t>i</w:t>
            </w:r>
            <w:r w:rsidRPr="00E17CC2">
              <w:rPr>
                <w:rFonts w:eastAsia="Arial"/>
                <w:b/>
                <w:spacing w:val="-2"/>
              </w:rPr>
              <w:t>t</w:t>
            </w:r>
            <w:r w:rsidRPr="00E17CC2">
              <w:rPr>
                <w:rFonts w:eastAsia="Arial"/>
                <w:b/>
                <w:spacing w:val="2"/>
              </w:rPr>
              <w:t>i</w:t>
            </w:r>
            <w:r w:rsidRPr="00E17CC2">
              <w:rPr>
                <w:rFonts w:eastAsia="Arial"/>
                <w:b/>
              </w:rPr>
              <w:t>o</w:t>
            </w:r>
            <w:r w:rsidRPr="00E17CC2">
              <w:rPr>
                <w:rFonts w:eastAsia="Arial"/>
                <w:b/>
                <w:spacing w:val="-2"/>
              </w:rPr>
              <w:t>n</w:t>
            </w:r>
            <w:r w:rsidRPr="00E17CC2">
              <w:rPr>
                <w:rFonts w:eastAsia="Arial"/>
                <w:b/>
                <w:spacing w:val="-1"/>
              </w:rPr>
              <w:t>s</w:t>
            </w:r>
            <w:r w:rsidRPr="00E17CC2">
              <w:rPr>
                <w:rFonts w:eastAsia="Arial"/>
                <w:b/>
              </w:rPr>
              <w:t>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97AAE" w14:textId="77777777" w:rsidR="00432C81" w:rsidRDefault="00432C81" w:rsidP="00432C81">
            <w:pPr>
              <w:spacing w:after="0"/>
              <w:ind w:left="79" w:right="91"/>
              <w:rPr>
                <w:rFonts w:eastAsia="Arial"/>
              </w:rPr>
            </w:pPr>
            <w:r>
              <w:rPr>
                <w:rFonts w:eastAsia="Arial"/>
              </w:rPr>
              <w:t>Channel is selected (default 172) for transmission of MAP</w:t>
            </w:r>
          </w:p>
          <w:p w14:paraId="44014B16" w14:textId="41A1D7D9" w:rsidR="00432C81" w:rsidRPr="00E17CC2" w:rsidRDefault="00432C81" w:rsidP="00432C81">
            <w:pPr>
              <w:spacing w:after="0"/>
              <w:ind w:left="79" w:right="91"/>
              <w:rPr>
                <w:rFonts w:eastAsia="Arial"/>
              </w:rPr>
            </w:pPr>
            <w:r>
              <w:rPr>
                <w:rFonts w:eastAsia="Arial"/>
              </w:rPr>
              <w:t>Device A and B contain 1609.2 security credentials for SPAT/MAP</w:t>
            </w:r>
          </w:p>
        </w:tc>
      </w:tr>
      <w:tr w:rsidR="00432C81" w:rsidRPr="00E17CC2" w14:paraId="29D79640" w14:textId="77777777" w:rsidTr="003619E3">
        <w:tc>
          <w:tcPr>
            <w:tcW w:w="92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407AF" w14:textId="77777777" w:rsidR="00432C81" w:rsidRPr="00E17CC2" w:rsidRDefault="00432C81" w:rsidP="00432C81">
            <w:pPr>
              <w:spacing w:after="0"/>
            </w:pPr>
          </w:p>
        </w:tc>
      </w:tr>
      <w:tr w:rsidR="00432C81" w:rsidRPr="00E17CC2" w14:paraId="771EE687" w14:textId="77777777" w:rsidTr="003619E3">
        <w:tc>
          <w:tcPr>
            <w:tcW w:w="17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EABD3C7" w14:textId="77777777" w:rsidR="00432C81" w:rsidRPr="00E17CC2" w:rsidRDefault="00432C81" w:rsidP="00432C81">
            <w:pPr>
              <w:spacing w:after="0"/>
              <w:ind w:left="79"/>
              <w:rPr>
                <w:rFonts w:eastAsia="Arial"/>
              </w:rPr>
            </w:pPr>
            <w:r w:rsidRPr="00E17CC2">
              <w:rPr>
                <w:rFonts w:eastAsia="Arial"/>
                <w:b/>
              </w:rPr>
              <w:t>T</w:t>
            </w:r>
            <w:r w:rsidRPr="00E17CC2">
              <w:rPr>
                <w:rFonts w:eastAsia="Arial"/>
                <w:b/>
                <w:spacing w:val="-1"/>
              </w:rPr>
              <w:t>e</w:t>
            </w:r>
            <w:r w:rsidRPr="00E17CC2">
              <w:rPr>
                <w:rFonts w:eastAsia="Arial"/>
                <w:b/>
                <w:spacing w:val="1"/>
              </w:rPr>
              <w:t>s</w:t>
            </w:r>
            <w:r w:rsidRPr="00E17CC2">
              <w:rPr>
                <w:rFonts w:eastAsia="Arial"/>
                <w:b/>
              </w:rPr>
              <w:t>t</w:t>
            </w:r>
            <w:r w:rsidRPr="00E17CC2">
              <w:rPr>
                <w:rFonts w:eastAsia="Arial"/>
                <w:b/>
                <w:spacing w:val="-1"/>
              </w:rPr>
              <w:t xml:space="preserve"> </w:t>
            </w:r>
            <w:r w:rsidRPr="00E17CC2">
              <w:rPr>
                <w:rFonts w:eastAsia="Arial"/>
                <w:b/>
                <w:spacing w:val="2"/>
              </w:rPr>
              <w:t>S</w:t>
            </w:r>
            <w:r w:rsidRPr="00E17CC2">
              <w:rPr>
                <w:rFonts w:eastAsia="Arial"/>
                <w:b/>
                <w:spacing w:val="1"/>
              </w:rPr>
              <w:t>e</w:t>
            </w:r>
            <w:r w:rsidRPr="00E17CC2">
              <w:rPr>
                <w:rFonts w:eastAsia="Arial"/>
                <w:b/>
                <w:spacing w:val="-2"/>
              </w:rPr>
              <w:t>q</w:t>
            </w:r>
            <w:r w:rsidRPr="00E17CC2">
              <w:rPr>
                <w:rFonts w:eastAsia="Arial"/>
                <w:b/>
              </w:rPr>
              <w:t>u</w:t>
            </w:r>
            <w:r w:rsidRPr="00E17CC2">
              <w:rPr>
                <w:rFonts w:eastAsia="Arial"/>
                <w:b/>
                <w:spacing w:val="1"/>
              </w:rPr>
              <w:t>e</w:t>
            </w:r>
            <w:r w:rsidRPr="00E17CC2">
              <w:rPr>
                <w:rFonts w:eastAsia="Arial"/>
                <w:b/>
              </w:rPr>
              <w:t>n</w:t>
            </w:r>
            <w:r w:rsidRPr="00E17CC2">
              <w:rPr>
                <w:rFonts w:eastAsia="Arial"/>
                <w:b/>
                <w:spacing w:val="-1"/>
              </w:rPr>
              <w:t>ce: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8562B" w14:textId="77777777" w:rsidR="00432C81" w:rsidRPr="00E17CC2" w:rsidRDefault="00432C81" w:rsidP="00432C81">
            <w:pPr>
              <w:spacing w:after="0"/>
              <w:ind w:left="178"/>
              <w:rPr>
                <w:rFonts w:eastAsia="Arial"/>
              </w:rPr>
            </w:pPr>
            <w:r w:rsidRPr="00E17CC2">
              <w:rPr>
                <w:rFonts w:eastAsia="Arial"/>
                <w:b/>
              </w:rPr>
              <w:t>St</w:t>
            </w:r>
            <w:r w:rsidRPr="00E17CC2">
              <w:rPr>
                <w:rFonts w:eastAsia="Arial"/>
                <w:b/>
                <w:spacing w:val="1"/>
              </w:rPr>
              <w:t>e</w:t>
            </w:r>
            <w:r w:rsidRPr="00E17CC2">
              <w:rPr>
                <w:rFonts w:eastAsia="Arial"/>
                <w:b/>
              </w:rPr>
              <w:t>p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E7BBF" w14:textId="77777777" w:rsidR="00432C81" w:rsidRPr="00E17CC2" w:rsidRDefault="00432C81" w:rsidP="00432C81">
            <w:pPr>
              <w:spacing w:after="0"/>
              <w:rPr>
                <w:rFonts w:eastAsia="Arial"/>
              </w:rPr>
            </w:pPr>
            <w:r w:rsidRPr="00E17CC2">
              <w:rPr>
                <w:rFonts w:eastAsia="Arial"/>
                <w:b/>
                <w:spacing w:val="2"/>
              </w:rPr>
              <w:t>T</w:t>
            </w:r>
            <w:r w:rsidRPr="00E17CC2">
              <w:rPr>
                <w:rFonts w:eastAsia="Arial"/>
                <w:b/>
                <w:spacing w:val="-3"/>
              </w:rPr>
              <w:t>y</w:t>
            </w:r>
            <w:r w:rsidRPr="00E17CC2">
              <w:rPr>
                <w:rFonts w:eastAsia="Arial"/>
                <w:b/>
              </w:rPr>
              <w:t>pe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E3D34" w14:textId="77777777" w:rsidR="00432C81" w:rsidRPr="00E17CC2" w:rsidRDefault="00432C81" w:rsidP="00432C81">
            <w:pPr>
              <w:spacing w:after="0"/>
              <w:ind w:left="93" w:right="1562"/>
              <w:rPr>
                <w:rFonts w:eastAsia="Arial"/>
              </w:rPr>
            </w:pPr>
            <w:r w:rsidRPr="00E17CC2">
              <w:rPr>
                <w:rFonts w:eastAsia="Arial"/>
                <w:b/>
              </w:rPr>
              <w:t>D</w:t>
            </w:r>
            <w:r w:rsidRPr="00E17CC2">
              <w:rPr>
                <w:rFonts w:eastAsia="Arial"/>
                <w:b/>
                <w:spacing w:val="1"/>
              </w:rPr>
              <w:t>e</w:t>
            </w:r>
            <w:r w:rsidRPr="00E17CC2">
              <w:rPr>
                <w:rFonts w:eastAsia="Arial"/>
                <w:b/>
                <w:spacing w:val="-1"/>
              </w:rPr>
              <w:t>sc</w:t>
            </w:r>
            <w:r w:rsidRPr="00E17CC2">
              <w:rPr>
                <w:rFonts w:eastAsia="Arial"/>
                <w:b/>
                <w:spacing w:val="2"/>
              </w:rPr>
              <w:t>r</w:t>
            </w:r>
            <w:r w:rsidRPr="00E17CC2">
              <w:rPr>
                <w:rFonts w:eastAsia="Arial"/>
                <w:b/>
              </w:rPr>
              <w:t>ip</w:t>
            </w:r>
            <w:r w:rsidRPr="00E17CC2">
              <w:rPr>
                <w:rFonts w:eastAsia="Arial"/>
                <w:b/>
                <w:spacing w:val="-2"/>
              </w:rPr>
              <w:t>t</w:t>
            </w:r>
            <w:r w:rsidRPr="00E17CC2">
              <w:rPr>
                <w:rFonts w:eastAsia="Arial"/>
                <w:b/>
                <w:spacing w:val="2"/>
              </w:rPr>
              <w:t>i</w:t>
            </w:r>
            <w:r w:rsidRPr="00E17CC2">
              <w:rPr>
                <w:rFonts w:eastAsia="Arial"/>
                <w:b/>
              </w:rPr>
              <w:t>on</w:t>
            </w:r>
          </w:p>
        </w:tc>
      </w:tr>
      <w:tr w:rsidR="00432C81" w:rsidRPr="00E17CC2" w14:paraId="21DAFB41" w14:textId="77777777" w:rsidTr="003619E3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77EC5CC" w14:textId="77777777" w:rsidR="00432C81" w:rsidRPr="00E17CC2" w:rsidRDefault="00432C81" w:rsidP="00432C81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70D95" w14:textId="77777777" w:rsidR="00432C81" w:rsidRPr="00E17CC2" w:rsidRDefault="00432C81" w:rsidP="00432C81">
            <w:pPr>
              <w:spacing w:after="0"/>
              <w:ind w:left="260" w:right="262"/>
              <w:jc w:val="center"/>
              <w:rPr>
                <w:rFonts w:eastAsia="Arial"/>
              </w:rPr>
            </w:pPr>
            <w:r w:rsidRPr="00E17CC2">
              <w:rPr>
                <w:rFonts w:eastAsia="Arial"/>
              </w:rPr>
              <w:t>1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0EB50" w14:textId="7957E334" w:rsidR="00432C81" w:rsidRPr="00E17CC2" w:rsidRDefault="00432C81" w:rsidP="00432C81">
            <w:pPr>
              <w:spacing w:after="0"/>
              <w:ind w:left="93"/>
              <w:rPr>
                <w:rFonts w:eastAsia="Arial"/>
              </w:rPr>
            </w:pPr>
            <w:r>
              <w:rPr>
                <w:rFonts w:eastAsia="Arial"/>
              </w:rPr>
              <w:t>Configure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04243" w14:textId="7D694B23" w:rsidR="00432C81" w:rsidRPr="00E17CC2" w:rsidRDefault="00432C81" w:rsidP="00432C81">
            <w:pPr>
              <w:spacing w:after="0"/>
              <w:ind w:left="79"/>
              <w:rPr>
                <w:rFonts w:eastAsia="Arial"/>
              </w:rPr>
            </w:pPr>
            <w:r>
              <w:rPr>
                <w:rFonts w:eastAsia="Arial"/>
              </w:rPr>
              <w:t>Device B configured to receive WSM messages with PSID p80-02</w:t>
            </w:r>
          </w:p>
        </w:tc>
      </w:tr>
      <w:tr w:rsidR="00432C81" w:rsidRPr="00E17CC2" w14:paraId="5C66D54A" w14:textId="77777777" w:rsidTr="003619E3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8E5AA34" w14:textId="77777777" w:rsidR="00432C81" w:rsidRPr="00E17CC2" w:rsidRDefault="00432C81" w:rsidP="00432C81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F7291" w14:textId="77777777" w:rsidR="00432C81" w:rsidRPr="00E17CC2" w:rsidRDefault="00432C81" w:rsidP="00432C81">
            <w:pPr>
              <w:spacing w:after="0"/>
              <w:ind w:left="260" w:right="262"/>
              <w:jc w:val="center"/>
              <w:rPr>
                <w:rFonts w:eastAsia="Arial"/>
              </w:rPr>
            </w:pPr>
            <w:r w:rsidRPr="00E17CC2">
              <w:rPr>
                <w:rFonts w:eastAsia="Arial"/>
              </w:rPr>
              <w:t>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B112C" w14:textId="77777777" w:rsidR="00432C81" w:rsidRPr="00E17CC2" w:rsidRDefault="00432C81" w:rsidP="00432C81">
            <w:pPr>
              <w:spacing w:after="0"/>
              <w:ind w:left="93"/>
              <w:rPr>
                <w:rFonts w:eastAsia="Arial"/>
              </w:rPr>
            </w:pPr>
            <w:r w:rsidRPr="00E17CC2">
              <w:rPr>
                <w:rFonts w:eastAsia="Arial"/>
              </w:rPr>
              <w:t>Stimulus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E9F6D" w14:textId="3E5B8CC9" w:rsidR="00432C81" w:rsidRPr="00E17CC2" w:rsidRDefault="00432C81" w:rsidP="00432C81">
            <w:pPr>
              <w:spacing w:after="0"/>
              <w:ind w:left="79"/>
              <w:rPr>
                <w:rFonts w:eastAsia="Arial"/>
              </w:rPr>
            </w:pPr>
            <w:r w:rsidRPr="00E17CC2">
              <w:rPr>
                <w:rFonts w:eastAsia="Arial"/>
              </w:rPr>
              <w:t xml:space="preserve">Device A </w:t>
            </w:r>
            <w:r>
              <w:rPr>
                <w:rFonts w:eastAsia="Arial"/>
              </w:rPr>
              <w:t>transmits WSMs with PSID p80-02 containing SPAT messages on CH 172</w:t>
            </w:r>
          </w:p>
        </w:tc>
      </w:tr>
      <w:tr w:rsidR="00432C81" w:rsidRPr="00E17CC2" w14:paraId="3770FC16" w14:textId="77777777" w:rsidTr="003619E3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01156AA" w14:textId="77777777" w:rsidR="00432C81" w:rsidRPr="00E17CC2" w:rsidRDefault="00432C81" w:rsidP="00432C81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6AF57" w14:textId="77777777" w:rsidR="00432C81" w:rsidRPr="00E17CC2" w:rsidRDefault="00432C81" w:rsidP="00432C81">
            <w:pPr>
              <w:spacing w:after="0"/>
              <w:ind w:left="260" w:right="262"/>
              <w:jc w:val="center"/>
              <w:rPr>
                <w:rFonts w:eastAsia="Arial"/>
              </w:rPr>
            </w:pPr>
            <w:r w:rsidRPr="00E17CC2">
              <w:rPr>
                <w:rFonts w:eastAsia="Arial"/>
              </w:rPr>
              <w:t>3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198EA" w14:textId="77777777" w:rsidR="00432C81" w:rsidRPr="00E17CC2" w:rsidRDefault="00432C81" w:rsidP="00432C81">
            <w:pPr>
              <w:spacing w:after="0"/>
              <w:ind w:left="93"/>
              <w:rPr>
                <w:rFonts w:eastAsia="Arial"/>
              </w:rPr>
            </w:pPr>
            <w:r w:rsidRPr="00E17CC2">
              <w:rPr>
                <w:rFonts w:eastAsia="Arial"/>
              </w:rPr>
              <w:t>Verify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40998" w14:textId="105CE0CE" w:rsidR="00432C81" w:rsidRPr="00E17CC2" w:rsidRDefault="00432C81" w:rsidP="00432C81">
            <w:pPr>
              <w:spacing w:after="0"/>
              <w:ind w:left="79"/>
              <w:rPr>
                <w:rFonts w:eastAsia="Arial"/>
              </w:rPr>
            </w:pPr>
            <w:r w:rsidRPr="00E17CC2">
              <w:rPr>
                <w:rFonts w:eastAsia="Arial"/>
              </w:rPr>
              <w:t>Device B</w:t>
            </w:r>
            <w:r>
              <w:rPr>
                <w:rFonts w:eastAsia="Arial"/>
              </w:rPr>
              <w:t xml:space="preserve"> receives WSMs on CH172</w:t>
            </w:r>
          </w:p>
        </w:tc>
      </w:tr>
      <w:tr w:rsidR="00432C81" w:rsidRPr="00E17CC2" w14:paraId="7317A2C0" w14:textId="77777777" w:rsidTr="003619E3">
        <w:trPr>
          <w:trHeight w:val="161"/>
        </w:trPr>
        <w:tc>
          <w:tcPr>
            <w:tcW w:w="1777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483B92E" w14:textId="77777777" w:rsidR="00432C81" w:rsidRPr="00E17CC2" w:rsidRDefault="00432C81" w:rsidP="00432C81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C63BD60" w14:textId="77777777" w:rsidR="00432C81" w:rsidRPr="00E17CC2" w:rsidRDefault="00432C81" w:rsidP="00432C81">
            <w:pPr>
              <w:spacing w:after="0"/>
              <w:ind w:left="260" w:right="262"/>
              <w:jc w:val="center"/>
              <w:rPr>
                <w:rFonts w:eastAsia="Arial"/>
              </w:rPr>
            </w:pPr>
            <w:r w:rsidRPr="00E17CC2">
              <w:rPr>
                <w:rFonts w:eastAsia="Arial"/>
              </w:rPr>
              <w:t>4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64F766" w14:textId="77777777" w:rsidR="00432C81" w:rsidRPr="00E17CC2" w:rsidRDefault="00432C81" w:rsidP="00432C81">
            <w:pPr>
              <w:spacing w:after="0"/>
              <w:ind w:left="93"/>
              <w:rPr>
                <w:rFonts w:eastAsia="Arial"/>
              </w:rPr>
            </w:pPr>
            <w:r w:rsidRPr="00E17CC2">
              <w:rPr>
                <w:rFonts w:eastAsia="Arial"/>
              </w:rPr>
              <w:t>Verify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173D0A2" w14:textId="55689915" w:rsidR="00432C81" w:rsidRPr="00E17CC2" w:rsidRDefault="00432C81" w:rsidP="00432C81">
            <w:pPr>
              <w:spacing w:after="0"/>
              <w:ind w:left="79"/>
              <w:rPr>
                <w:rFonts w:eastAsia="Arial"/>
              </w:rPr>
            </w:pPr>
            <w:r>
              <w:rPr>
                <w:rFonts w:eastAsia="Arial"/>
              </w:rPr>
              <w:t xml:space="preserve">Device B </w:t>
            </w:r>
            <w:r w:rsidR="00552651">
              <w:rPr>
                <w:rFonts w:eastAsia="Arial"/>
              </w:rPr>
              <w:t xml:space="preserve">can </w:t>
            </w:r>
            <w:r>
              <w:rPr>
                <w:rFonts w:eastAsia="Arial"/>
              </w:rPr>
              <w:t>decode the contents of the SPAT message</w:t>
            </w:r>
          </w:p>
        </w:tc>
      </w:tr>
    </w:tbl>
    <w:p w14:paraId="6CCBA006" w14:textId="0AD8940B" w:rsidR="00C500A0" w:rsidRDefault="00C500A0" w:rsidP="00C500A0">
      <w:pPr>
        <w:pStyle w:val="ListParagraph"/>
        <w:overflowPunct/>
        <w:autoSpaceDE/>
        <w:autoSpaceDN/>
        <w:adjustRightInd/>
        <w:spacing w:after="0"/>
        <w:textAlignment w:val="auto"/>
      </w:pPr>
    </w:p>
    <w:p w14:paraId="3EAFAEF5" w14:textId="20FF2946" w:rsidR="00432C81" w:rsidRDefault="00432C81" w:rsidP="00590991">
      <w:pPr>
        <w:pStyle w:val="Heading3"/>
      </w:pPr>
      <w:bookmarkStart w:id="348" w:name="_Toc481578660"/>
      <w:bookmarkStart w:id="349" w:name="_Toc481426091"/>
      <w:r>
        <w:t>IOP TC SPATMAP 4</w:t>
      </w:r>
      <w:bookmarkEnd w:id="348"/>
      <w:bookmarkEnd w:id="349"/>
    </w:p>
    <w:tbl>
      <w:tblPr>
        <w:tblW w:w="9247" w:type="dxa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77"/>
        <w:gridCol w:w="900"/>
        <w:gridCol w:w="1530"/>
        <w:gridCol w:w="5040"/>
      </w:tblGrid>
      <w:tr w:rsidR="00C500A0" w:rsidRPr="00E17CC2" w14:paraId="54892B70" w14:textId="77777777" w:rsidTr="003619E3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7052F" w14:textId="77777777" w:rsidR="00C500A0" w:rsidRPr="00E17CC2" w:rsidRDefault="00C500A0" w:rsidP="003619E3">
            <w:pPr>
              <w:spacing w:after="0"/>
              <w:ind w:left="79"/>
              <w:rPr>
                <w:rFonts w:eastAsia="Arial"/>
              </w:rPr>
            </w:pPr>
            <w:r w:rsidRPr="00E17CC2">
              <w:rPr>
                <w:rFonts w:eastAsia="Arial"/>
                <w:b/>
              </w:rPr>
              <w:t>I</w:t>
            </w:r>
            <w:r w:rsidRPr="00E17CC2">
              <w:rPr>
                <w:rFonts w:eastAsia="Arial"/>
                <w:b/>
                <w:spacing w:val="-2"/>
              </w:rPr>
              <w:t>d</w:t>
            </w:r>
            <w:r w:rsidRPr="00E17CC2">
              <w:rPr>
                <w:rFonts w:eastAsia="Arial"/>
                <w:b/>
                <w:spacing w:val="1"/>
              </w:rPr>
              <w:t>e</w:t>
            </w:r>
            <w:r w:rsidRPr="00E17CC2">
              <w:rPr>
                <w:rFonts w:eastAsia="Arial"/>
                <w:b/>
              </w:rPr>
              <w:t>n</w:t>
            </w:r>
            <w:r w:rsidRPr="00E17CC2">
              <w:rPr>
                <w:rFonts w:eastAsia="Arial"/>
                <w:b/>
                <w:spacing w:val="-2"/>
              </w:rPr>
              <w:t>t</w:t>
            </w:r>
            <w:r w:rsidRPr="00E17CC2">
              <w:rPr>
                <w:rFonts w:eastAsia="Arial"/>
                <w:b/>
                <w:spacing w:val="2"/>
              </w:rPr>
              <w:t>i</w:t>
            </w:r>
            <w:r w:rsidRPr="00E17CC2">
              <w:rPr>
                <w:rFonts w:eastAsia="Arial"/>
                <w:b/>
                <w:spacing w:val="-2"/>
              </w:rPr>
              <w:t>f</w:t>
            </w:r>
            <w:r w:rsidRPr="00E17CC2">
              <w:rPr>
                <w:rFonts w:eastAsia="Arial"/>
                <w:b/>
                <w:spacing w:val="2"/>
              </w:rPr>
              <w:t>i</w:t>
            </w:r>
            <w:r w:rsidRPr="00E17CC2">
              <w:rPr>
                <w:rFonts w:eastAsia="Arial"/>
                <w:b/>
                <w:spacing w:val="-1"/>
              </w:rPr>
              <w:t>e</w:t>
            </w:r>
            <w:r w:rsidRPr="00E17CC2">
              <w:rPr>
                <w:rFonts w:eastAsia="Arial"/>
                <w:b/>
                <w:spacing w:val="2"/>
              </w:rPr>
              <w:t>r</w:t>
            </w:r>
            <w:r w:rsidRPr="00E17CC2">
              <w:rPr>
                <w:rFonts w:eastAsia="Arial"/>
                <w:b/>
              </w:rPr>
              <w:t>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EB16B" w14:textId="5F867801" w:rsidR="00C500A0" w:rsidRPr="00E17CC2" w:rsidRDefault="00332A10" w:rsidP="003619E3">
            <w:pPr>
              <w:spacing w:after="0"/>
              <w:ind w:left="79"/>
              <w:rPr>
                <w:rFonts w:eastAsia="Arial"/>
              </w:rPr>
            </w:pPr>
            <w:r>
              <w:rPr>
                <w:rFonts w:eastAsia="Arial"/>
              </w:rPr>
              <w:t>IOP TC SPATMAP 4</w:t>
            </w:r>
          </w:p>
        </w:tc>
      </w:tr>
      <w:tr w:rsidR="00C500A0" w:rsidRPr="00E17CC2" w14:paraId="49257E99" w14:textId="77777777" w:rsidTr="003619E3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45229" w14:textId="77777777" w:rsidR="00C500A0" w:rsidRPr="00E17CC2" w:rsidRDefault="00C500A0" w:rsidP="003619E3">
            <w:pPr>
              <w:spacing w:after="0"/>
              <w:ind w:left="79"/>
              <w:rPr>
                <w:rFonts w:eastAsia="Arial"/>
              </w:rPr>
            </w:pPr>
            <w:r w:rsidRPr="00E17CC2">
              <w:rPr>
                <w:rFonts w:eastAsia="Arial"/>
                <w:b/>
                <w:spacing w:val="-1"/>
              </w:rPr>
              <w:t>Summary: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0CD02" w14:textId="71EF0BB5" w:rsidR="00C500A0" w:rsidRPr="00E17CC2" w:rsidRDefault="00552651" w:rsidP="003619E3">
            <w:pPr>
              <w:spacing w:after="0"/>
              <w:rPr>
                <w:rFonts w:eastAsia="Arial"/>
              </w:rPr>
            </w:pPr>
            <w:r>
              <w:rPr>
                <w:rFonts w:eastAsia="Arial"/>
              </w:rPr>
              <w:t xml:space="preserve"> </w:t>
            </w:r>
            <w:r w:rsidR="00C500A0">
              <w:rPr>
                <w:rFonts w:eastAsia="Arial"/>
              </w:rPr>
              <w:t>Verify reception of MAP message</w:t>
            </w:r>
            <w:r>
              <w:rPr>
                <w:rFonts w:eastAsia="Arial"/>
              </w:rPr>
              <w:t>s</w:t>
            </w:r>
          </w:p>
        </w:tc>
      </w:tr>
      <w:tr w:rsidR="00C500A0" w:rsidRPr="00E17CC2" w14:paraId="4DEBC837" w14:textId="77777777" w:rsidTr="003619E3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68840" w14:textId="77777777" w:rsidR="00C500A0" w:rsidRPr="00E17CC2" w:rsidRDefault="00C500A0" w:rsidP="003619E3">
            <w:pPr>
              <w:spacing w:after="0"/>
              <w:ind w:left="79"/>
              <w:rPr>
                <w:rFonts w:eastAsia="Arial"/>
              </w:rPr>
            </w:pPr>
            <w:r w:rsidRPr="00E17CC2">
              <w:rPr>
                <w:rFonts w:eastAsia="Arial"/>
                <w:b/>
              </w:rPr>
              <w:t>Con</w:t>
            </w:r>
            <w:r w:rsidRPr="00E17CC2">
              <w:rPr>
                <w:rFonts w:eastAsia="Arial"/>
                <w:b/>
                <w:spacing w:val="-2"/>
              </w:rPr>
              <w:t>f</w:t>
            </w:r>
            <w:r w:rsidRPr="00E17CC2">
              <w:rPr>
                <w:rFonts w:eastAsia="Arial"/>
                <w:b/>
              </w:rPr>
              <w:t>ig</w:t>
            </w:r>
            <w:r w:rsidRPr="00E17CC2">
              <w:rPr>
                <w:rFonts w:eastAsia="Arial"/>
                <w:b/>
                <w:spacing w:val="-2"/>
              </w:rPr>
              <w:t>u</w:t>
            </w:r>
            <w:r w:rsidRPr="00E17CC2">
              <w:rPr>
                <w:rFonts w:eastAsia="Arial"/>
                <w:b/>
                <w:spacing w:val="2"/>
              </w:rPr>
              <w:t>r</w:t>
            </w:r>
            <w:r w:rsidRPr="00E17CC2">
              <w:rPr>
                <w:rFonts w:eastAsia="Arial"/>
                <w:b/>
                <w:spacing w:val="1"/>
              </w:rPr>
              <w:t>a</w:t>
            </w:r>
            <w:r w:rsidRPr="00E17CC2">
              <w:rPr>
                <w:rFonts w:eastAsia="Arial"/>
                <w:b/>
                <w:spacing w:val="-2"/>
              </w:rPr>
              <w:t>t</w:t>
            </w:r>
            <w:r w:rsidRPr="00E17CC2">
              <w:rPr>
                <w:rFonts w:eastAsia="Arial"/>
                <w:b/>
                <w:spacing w:val="2"/>
              </w:rPr>
              <w:t>i</w:t>
            </w:r>
            <w:r w:rsidRPr="00E17CC2">
              <w:rPr>
                <w:rFonts w:eastAsia="Arial"/>
                <w:b/>
              </w:rPr>
              <w:t>o</w:t>
            </w:r>
            <w:r w:rsidRPr="00E17CC2">
              <w:rPr>
                <w:rFonts w:eastAsia="Arial"/>
                <w:b/>
                <w:spacing w:val="-2"/>
              </w:rPr>
              <w:t>n</w:t>
            </w:r>
            <w:r w:rsidRPr="00E17CC2">
              <w:rPr>
                <w:rFonts w:eastAsia="Arial"/>
                <w:b/>
              </w:rPr>
              <w:t>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5E2D4" w14:textId="77777777" w:rsidR="00C500A0" w:rsidRPr="00E17CC2" w:rsidRDefault="00C500A0" w:rsidP="003619E3">
            <w:pPr>
              <w:spacing w:after="0"/>
              <w:ind w:left="79"/>
              <w:rPr>
                <w:rFonts w:eastAsia="Arial"/>
              </w:rPr>
            </w:pPr>
            <w:r>
              <w:rPr>
                <w:rFonts w:eastAsia="Arial"/>
              </w:rPr>
              <w:t>IOP CFG 1</w:t>
            </w:r>
          </w:p>
        </w:tc>
      </w:tr>
      <w:tr w:rsidR="00C500A0" w:rsidRPr="00E17CC2" w14:paraId="48D02972" w14:textId="77777777" w:rsidTr="003619E3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CC0B7" w14:textId="77777777" w:rsidR="00C500A0" w:rsidRPr="00E17CC2" w:rsidRDefault="00C500A0" w:rsidP="003619E3">
            <w:pPr>
              <w:spacing w:after="0"/>
              <w:ind w:left="79"/>
              <w:rPr>
                <w:rFonts w:eastAsia="Arial"/>
              </w:rPr>
            </w:pPr>
            <w:r w:rsidRPr="00E17CC2">
              <w:rPr>
                <w:rFonts w:eastAsia="Arial"/>
                <w:b/>
              </w:rPr>
              <w:t>R</w:t>
            </w:r>
            <w:r w:rsidRPr="00E17CC2">
              <w:rPr>
                <w:rFonts w:eastAsia="Arial"/>
                <w:b/>
                <w:spacing w:val="1"/>
              </w:rPr>
              <w:t>e</w:t>
            </w:r>
            <w:r w:rsidRPr="00E17CC2">
              <w:rPr>
                <w:rFonts w:eastAsia="Arial"/>
                <w:b/>
              </w:rPr>
              <w:t>f</w:t>
            </w:r>
            <w:r w:rsidRPr="00E17CC2">
              <w:rPr>
                <w:rFonts w:eastAsia="Arial"/>
                <w:b/>
                <w:spacing w:val="-1"/>
              </w:rPr>
              <w:t>e</w:t>
            </w:r>
            <w:r w:rsidRPr="00E17CC2">
              <w:rPr>
                <w:rFonts w:eastAsia="Arial"/>
                <w:b/>
                <w:spacing w:val="2"/>
              </w:rPr>
              <w:t>r</w:t>
            </w:r>
            <w:r w:rsidRPr="00E17CC2">
              <w:rPr>
                <w:rFonts w:eastAsia="Arial"/>
                <w:b/>
                <w:spacing w:val="-1"/>
              </w:rPr>
              <w:t>e</w:t>
            </w:r>
            <w:r w:rsidRPr="00E17CC2">
              <w:rPr>
                <w:rFonts w:eastAsia="Arial"/>
                <w:b/>
              </w:rPr>
              <w:t>n</w:t>
            </w:r>
            <w:r w:rsidRPr="00E17CC2">
              <w:rPr>
                <w:rFonts w:eastAsia="Arial"/>
                <w:b/>
                <w:spacing w:val="1"/>
              </w:rPr>
              <w:t>c</w:t>
            </w:r>
            <w:r w:rsidRPr="00E17CC2">
              <w:rPr>
                <w:rFonts w:eastAsia="Arial"/>
                <w:b/>
                <w:spacing w:val="-1"/>
              </w:rPr>
              <w:t>es: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A2B6A" w14:textId="77777777" w:rsidR="00C500A0" w:rsidRPr="00E17CC2" w:rsidRDefault="00C500A0" w:rsidP="003619E3">
            <w:pPr>
              <w:spacing w:after="0"/>
              <w:ind w:left="79"/>
              <w:rPr>
                <w:rFonts w:eastAsia="Arial"/>
              </w:rPr>
            </w:pPr>
            <w:r>
              <w:rPr>
                <w:rFonts w:eastAsia="Arial"/>
              </w:rPr>
              <w:t>[8]</w:t>
            </w:r>
          </w:p>
        </w:tc>
      </w:tr>
      <w:tr w:rsidR="00C500A0" w:rsidRPr="00E17CC2" w14:paraId="56147F92" w14:textId="77777777" w:rsidTr="003619E3">
        <w:tc>
          <w:tcPr>
            <w:tcW w:w="92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2CD22" w14:textId="77777777" w:rsidR="00C500A0" w:rsidRPr="00E17CC2" w:rsidRDefault="00C500A0" w:rsidP="003619E3">
            <w:pPr>
              <w:spacing w:after="0"/>
            </w:pPr>
          </w:p>
        </w:tc>
      </w:tr>
      <w:tr w:rsidR="00C500A0" w:rsidRPr="00E17CC2" w14:paraId="42F76D03" w14:textId="77777777" w:rsidTr="003619E3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EE55E" w14:textId="77777777" w:rsidR="00C500A0" w:rsidRPr="00E17CC2" w:rsidRDefault="00C500A0" w:rsidP="003619E3">
            <w:pPr>
              <w:spacing w:after="0"/>
              <w:ind w:left="79"/>
              <w:rPr>
                <w:rFonts w:eastAsia="Arial"/>
              </w:rPr>
            </w:pPr>
            <w:r w:rsidRPr="00E17CC2">
              <w:rPr>
                <w:rFonts w:eastAsia="Arial"/>
                <w:b/>
              </w:rPr>
              <w:t>P</w:t>
            </w:r>
            <w:r w:rsidRPr="00E17CC2">
              <w:rPr>
                <w:rFonts w:eastAsia="Arial"/>
                <w:b/>
                <w:spacing w:val="2"/>
              </w:rPr>
              <w:t>r</w:t>
            </w:r>
            <w:r w:rsidRPr="00E17CC2">
              <w:rPr>
                <w:rFonts w:eastAsia="Arial"/>
                <w:b/>
                <w:spacing w:val="-1"/>
              </w:rPr>
              <w:t>e</w:t>
            </w:r>
            <w:r w:rsidRPr="00E17CC2">
              <w:rPr>
                <w:rFonts w:eastAsia="Arial"/>
                <w:b/>
              </w:rPr>
              <w:t>-t</w:t>
            </w:r>
            <w:r w:rsidRPr="00E17CC2">
              <w:rPr>
                <w:rFonts w:eastAsia="Arial"/>
                <w:b/>
                <w:spacing w:val="-1"/>
              </w:rPr>
              <w:t>e</w:t>
            </w:r>
            <w:r w:rsidRPr="00E17CC2">
              <w:rPr>
                <w:rFonts w:eastAsia="Arial"/>
                <w:b/>
                <w:spacing w:val="1"/>
              </w:rPr>
              <w:t>s</w:t>
            </w:r>
            <w:r w:rsidRPr="00E17CC2">
              <w:rPr>
                <w:rFonts w:eastAsia="Arial"/>
                <w:b/>
              </w:rPr>
              <w:t>t</w:t>
            </w:r>
          </w:p>
          <w:p w14:paraId="1862457B" w14:textId="77777777" w:rsidR="00C500A0" w:rsidRPr="00E17CC2" w:rsidRDefault="00C500A0" w:rsidP="003619E3">
            <w:pPr>
              <w:spacing w:after="0"/>
              <w:ind w:left="79"/>
              <w:rPr>
                <w:rFonts w:eastAsia="Arial"/>
              </w:rPr>
            </w:pPr>
            <w:r w:rsidRPr="00E17CC2">
              <w:rPr>
                <w:rFonts w:eastAsia="Arial"/>
                <w:b/>
                <w:spacing w:val="1"/>
              </w:rPr>
              <w:lastRenderedPageBreak/>
              <w:t>c</w:t>
            </w:r>
            <w:r w:rsidRPr="00E17CC2">
              <w:rPr>
                <w:rFonts w:eastAsia="Arial"/>
                <w:b/>
                <w:spacing w:val="-2"/>
              </w:rPr>
              <w:t>o</w:t>
            </w:r>
            <w:r w:rsidRPr="00E17CC2">
              <w:rPr>
                <w:rFonts w:eastAsia="Arial"/>
                <w:b/>
              </w:rPr>
              <w:t>n</w:t>
            </w:r>
            <w:r w:rsidRPr="00E17CC2">
              <w:rPr>
                <w:rFonts w:eastAsia="Arial"/>
                <w:b/>
                <w:spacing w:val="-2"/>
              </w:rPr>
              <w:t>d</w:t>
            </w:r>
            <w:r w:rsidRPr="00E17CC2">
              <w:rPr>
                <w:rFonts w:eastAsia="Arial"/>
                <w:b/>
                <w:spacing w:val="2"/>
              </w:rPr>
              <w:t>i</w:t>
            </w:r>
            <w:r w:rsidRPr="00E17CC2">
              <w:rPr>
                <w:rFonts w:eastAsia="Arial"/>
                <w:b/>
                <w:spacing w:val="-2"/>
              </w:rPr>
              <w:t>t</w:t>
            </w:r>
            <w:r w:rsidRPr="00E17CC2">
              <w:rPr>
                <w:rFonts w:eastAsia="Arial"/>
                <w:b/>
                <w:spacing w:val="2"/>
              </w:rPr>
              <w:t>i</w:t>
            </w:r>
            <w:r w:rsidRPr="00E17CC2">
              <w:rPr>
                <w:rFonts w:eastAsia="Arial"/>
                <w:b/>
              </w:rPr>
              <w:t>o</w:t>
            </w:r>
            <w:r w:rsidRPr="00E17CC2">
              <w:rPr>
                <w:rFonts w:eastAsia="Arial"/>
                <w:b/>
                <w:spacing w:val="-2"/>
              </w:rPr>
              <w:t>n</w:t>
            </w:r>
            <w:r w:rsidRPr="00E17CC2">
              <w:rPr>
                <w:rFonts w:eastAsia="Arial"/>
                <w:b/>
                <w:spacing w:val="-1"/>
              </w:rPr>
              <w:t>s</w:t>
            </w:r>
            <w:r w:rsidRPr="00E17CC2">
              <w:rPr>
                <w:rFonts w:eastAsia="Arial"/>
                <w:b/>
              </w:rPr>
              <w:t>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01609" w14:textId="77777777" w:rsidR="00552651" w:rsidRDefault="00552651" w:rsidP="00552651">
            <w:pPr>
              <w:spacing w:after="0"/>
              <w:ind w:left="79" w:right="91"/>
              <w:rPr>
                <w:rFonts w:eastAsia="Arial"/>
              </w:rPr>
            </w:pPr>
            <w:r>
              <w:rPr>
                <w:rFonts w:eastAsia="Arial"/>
              </w:rPr>
              <w:lastRenderedPageBreak/>
              <w:t>Channel is selected (default 172) for transmission of MAP</w:t>
            </w:r>
          </w:p>
          <w:p w14:paraId="0D103CC1" w14:textId="468A3874" w:rsidR="00C500A0" w:rsidRPr="00E17CC2" w:rsidRDefault="00552651" w:rsidP="00552651">
            <w:pPr>
              <w:spacing w:after="0"/>
              <w:ind w:left="79" w:right="91"/>
              <w:rPr>
                <w:rFonts w:eastAsia="Arial"/>
              </w:rPr>
            </w:pPr>
            <w:r>
              <w:rPr>
                <w:rFonts w:eastAsia="Arial"/>
              </w:rPr>
              <w:lastRenderedPageBreak/>
              <w:t>Device A and B contain 1609.2 security credentials for SPAT/MAP</w:t>
            </w:r>
          </w:p>
        </w:tc>
      </w:tr>
      <w:tr w:rsidR="00C500A0" w:rsidRPr="00E17CC2" w14:paraId="7C695D5A" w14:textId="77777777" w:rsidTr="003619E3">
        <w:tc>
          <w:tcPr>
            <w:tcW w:w="92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DEF12" w14:textId="77777777" w:rsidR="00C500A0" w:rsidRPr="00E17CC2" w:rsidRDefault="00C500A0" w:rsidP="003619E3">
            <w:pPr>
              <w:spacing w:after="0"/>
            </w:pPr>
          </w:p>
        </w:tc>
      </w:tr>
      <w:tr w:rsidR="00C500A0" w:rsidRPr="00E17CC2" w14:paraId="30AC296D" w14:textId="77777777" w:rsidTr="003619E3">
        <w:tc>
          <w:tcPr>
            <w:tcW w:w="17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12F4166" w14:textId="77777777" w:rsidR="00C500A0" w:rsidRPr="00E17CC2" w:rsidRDefault="00C500A0" w:rsidP="003619E3">
            <w:pPr>
              <w:spacing w:after="0"/>
              <w:ind w:left="79"/>
              <w:rPr>
                <w:rFonts w:eastAsia="Arial"/>
              </w:rPr>
            </w:pPr>
            <w:r w:rsidRPr="00E17CC2">
              <w:rPr>
                <w:rFonts w:eastAsia="Arial"/>
                <w:b/>
              </w:rPr>
              <w:t>T</w:t>
            </w:r>
            <w:r w:rsidRPr="00E17CC2">
              <w:rPr>
                <w:rFonts w:eastAsia="Arial"/>
                <w:b/>
                <w:spacing w:val="-1"/>
              </w:rPr>
              <w:t>e</w:t>
            </w:r>
            <w:r w:rsidRPr="00E17CC2">
              <w:rPr>
                <w:rFonts w:eastAsia="Arial"/>
                <w:b/>
                <w:spacing w:val="1"/>
              </w:rPr>
              <w:t>s</w:t>
            </w:r>
            <w:r w:rsidRPr="00E17CC2">
              <w:rPr>
                <w:rFonts w:eastAsia="Arial"/>
                <w:b/>
              </w:rPr>
              <w:t>t</w:t>
            </w:r>
            <w:r w:rsidRPr="00E17CC2">
              <w:rPr>
                <w:rFonts w:eastAsia="Arial"/>
                <w:b/>
                <w:spacing w:val="-1"/>
              </w:rPr>
              <w:t xml:space="preserve"> </w:t>
            </w:r>
            <w:r w:rsidRPr="00E17CC2">
              <w:rPr>
                <w:rFonts w:eastAsia="Arial"/>
                <w:b/>
                <w:spacing w:val="2"/>
              </w:rPr>
              <w:t>S</w:t>
            </w:r>
            <w:r w:rsidRPr="00E17CC2">
              <w:rPr>
                <w:rFonts w:eastAsia="Arial"/>
                <w:b/>
                <w:spacing w:val="1"/>
              </w:rPr>
              <w:t>e</w:t>
            </w:r>
            <w:r w:rsidRPr="00E17CC2">
              <w:rPr>
                <w:rFonts w:eastAsia="Arial"/>
                <w:b/>
                <w:spacing w:val="-2"/>
              </w:rPr>
              <w:t>q</w:t>
            </w:r>
            <w:r w:rsidRPr="00E17CC2">
              <w:rPr>
                <w:rFonts w:eastAsia="Arial"/>
                <w:b/>
              </w:rPr>
              <w:t>u</w:t>
            </w:r>
            <w:r w:rsidRPr="00E17CC2">
              <w:rPr>
                <w:rFonts w:eastAsia="Arial"/>
                <w:b/>
                <w:spacing w:val="1"/>
              </w:rPr>
              <w:t>e</w:t>
            </w:r>
            <w:r w:rsidRPr="00E17CC2">
              <w:rPr>
                <w:rFonts w:eastAsia="Arial"/>
                <w:b/>
              </w:rPr>
              <w:t>n</w:t>
            </w:r>
            <w:r w:rsidRPr="00E17CC2">
              <w:rPr>
                <w:rFonts w:eastAsia="Arial"/>
                <w:b/>
                <w:spacing w:val="-1"/>
              </w:rPr>
              <w:t>ce: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CE210" w14:textId="77777777" w:rsidR="00C500A0" w:rsidRPr="00E17CC2" w:rsidRDefault="00C500A0" w:rsidP="003619E3">
            <w:pPr>
              <w:spacing w:after="0"/>
              <w:ind w:left="178"/>
              <w:rPr>
                <w:rFonts w:eastAsia="Arial"/>
              </w:rPr>
            </w:pPr>
            <w:r w:rsidRPr="00E17CC2">
              <w:rPr>
                <w:rFonts w:eastAsia="Arial"/>
                <w:b/>
              </w:rPr>
              <w:t>St</w:t>
            </w:r>
            <w:r w:rsidRPr="00E17CC2">
              <w:rPr>
                <w:rFonts w:eastAsia="Arial"/>
                <w:b/>
                <w:spacing w:val="1"/>
              </w:rPr>
              <w:t>e</w:t>
            </w:r>
            <w:r w:rsidRPr="00E17CC2">
              <w:rPr>
                <w:rFonts w:eastAsia="Arial"/>
                <w:b/>
              </w:rPr>
              <w:t>p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94AF7" w14:textId="77777777" w:rsidR="00C500A0" w:rsidRPr="00E17CC2" w:rsidRDefault="00C500A0" w:rsidP="003619E3">
            <w:pPr>
              <w:spacing w:after="0"/>
              <w:rPr>
                <w:rFonts w:eastAsia="Arial"/>
              </w:rPr>
            </w:pPr>
            <w:r w:rsidRPr="00E17CC2">
              <w:rPr>
                <w:rFonts w:eastAsia="Arial"/>
                <w:b/>
                <w:spacing w:val="2"/>
              </w:rPr>
              <w:t>T</w:t>
            </w:r>
            <w:r w:rsidRPr="00E17CC2">
              <w:rPr>
                <w:rFonts w:eastAsia="Arial"/>
                <w:b/>
                <w:spacing w:val="-3"/>
              </w:rPr>
              <w:t>y</w:t>
            </w:r>
            <w:r w:rsidRPr="00E17CC2">
              <w:rPr>
                <w:rFonts w:eastAsia="Arial"/>
                <w:b/>
              </w:rPr>
              <w:t>pe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DC6B1" w14:textId="77777777" w:rsidR="00C500A0" w:rsidRPr="00E17CC2" w:rsidRDefault="00C500A0" w:rsidP="003619E3">
            <w:pPr>
              <w:spacing w:after="0"/>
              <w:ind w:left="93" w:right="1562"/>
              <w:rPr>
                <w:rFonts w:eastAsia="Arial"/>
              </w:rPr>
            </w:pPr>
            <w:r w:rsidRPr="00E17CC2">
              <w:rPr>
                <w:rFonts w:eastAsia="Arial"/>
                <w:b/>
              </w:rPr>
              <w:t>D</w:t>
            </w:r>
            <w:r w:rsidRPr="00E17CC2">
              <w:rPr>
                <w:rFonts w:eastAsia="Arial"/>
                <w:b/>
                <w:spacing w:val="1"/>
              </w:rPr>
              <w:t>e</w:t>
            </w:r>
            <w:r w:rsidRPr="00E17CC2">
              <w:rPr>
                <w:rFonts w:eastAsia="Arial"/>
                <w:b/>
                <w:spacing w:val="-1"/>
              </w:rPr>
              <w:t>sc</w:t>
            </w:r>
            <w:r w:rsidRPr="00E17CC2">
              <w:rPr>
                <w:rFonts w:eastAsia="Arial"/>
                <w:b/>
                <w:spacing w:val="2"/>
              </w:rPr>
              <w:t>r</w:t>
            </w:r>
            <w:r w:rsidRPr="00E17CC2">
              <w:rPr>
                <w:rFonts w:eastAsia="Arial"/>
                <w:b/>
              </w:rPr>
              <w:t>ip</w:t>
            </w:r>
            <w:r w:rsidRPr="00E17CC2">
              <w:rPr>
                <w:rFonts w:eastAsia="Arial"/>
                <w:b/>
                <w:spacing w:val="-2"/>
              </w:rPr>
              <w:t>t</w:t>
            </w:r>
            <w:r w:rsidRPr="00E17CC2">
              <w:rPr>
                <w:rFonts w:eastAsia="Arial"/>
                <w:b/>
                <w:spacing w:val="2"/>
              </w:rPr>
              <w:t>i</w:t>
            </w:r>
            <w:r w:rsidRPr="00E17CC2">
              <w:rPr>
                <w:rFonts w:eastAsia="Arial"/>
                <w:b/>
              </w:rPr>
              <w:t>on</w:t>
            </w:r>
          </w:p>
        </w:tc>
      </w:tr>
      <w:tr w:rsidR="00C500A0" w:rsidRPr="00E17CC2" w14:paraId="22FEAC2E" w14:textId="77777777" w:rsidTr="003619E3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7BE0C1E" w14:textId="77777777" w:rsidR="00C500A0" w:rsidRPr="00E17CC2" w:rsidRDefault="00C500A0" w:rsidP="003619E3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3CCB7" w14:textId="77777777" w:rsidR="00C500A0" w:rsidRPr="00E17CC2" w:rsidRDefault="00C500A0" w:rsidP="003619E3">
            <w:pPr>
              <w:spacing w:after="0"/>
              <w:ind w:left="260" w:right="262"/>
              <w:jc w:val="center"/>
              <w:rPr>
                <w:rFonts w:eastAsia="Arial"/>
              </w:rPr>
            </w:pPr>
            <w:r w:rsidRPr="00E17CC2">
              <w:rPr>
                <w:rFonts w:eastAsia="Arial"/>
              </w:rPr>
              <w:t>1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15EF3" w14:textId="77777777" w:rsidR="00C500A0" w:rsidRPr="00E17CC2" w:rsidRDefault="00C500A0" w:rsidP="003619E3">
            <w:pPr>
              <w:spacing w:after="0"/>
              <w:ind w:left="93"/>
              <w:rPr>
                <w:rFonts w:eastAsia="Arial"/>
              </w:rPr>
            </w:pPr>
            <w:r w:rsidRPr="00E17CC2">
              <w:rPr>
                <w:rFonts w:eastAsia="Arial"/>
              </w:rPr>
              <w:t>Configure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45B48" w14:textId="080B98E5" w:rsidR="00C500A0" w:rsidRPr="00E17CC2" w:rsidRDefault="00552651" w:rsidP="003619E3">
            <w:pPr>
              <w:spacing w:after="0"/>
              <w:ind w:left="79"/>
              <w:rPr>
                <w:rFonts w:eastAsia="Arial"/>
              </w:rPr>
            </w:pPr>
            <w:r>
              <w:rPr>
                <w:rFonts w:eastAsia="Arial"/>
              </w:rPr>
              <w:t>Device B configured to receive WSM messages with PSID p80-02</w:t>
            </w:r>
          </w:p>
        </w:tc>
      </w:tr>
      <w:tr w:rsidR="00C500A0" w:rsidRPr="00E17CC2" w14:paraId="7A932697" w14:textId="77777777" w:rsidTr="003619E3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F201E14" w14:textId="77777777" w:rsidR="00C500A0" w:rsidRPr="00E17CC2" w:rsidRDefault="00C500A0" w:rsidP="003619E3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EB60A" w14:textId="77777777" w:rsidR="00C500A0" w:rsidRPr="00E17CC2" w:rsidRDefault="00C500A0" w:rsidP="003619E3">
            <w:pPr>
              <w:spacing w:after="0"/>
              <w:ind w:left="260" w:right="262"/>
              <w:jc w:val="center"/>
              <w:rPr>
                <w:rFonts w:eastAsia="Arial"/>
              </w:rPr>
            </w:pPr>
            <w:r w:rsidRPr="00E17CC2">
              <w:rPr>
                <w:rFonts w:eastAsia="Arial"/>
              </w:rPr>
              <w:t>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A7021" w14:textId="77777777" w:rsidR="00C500A0" w:rsidRPr="00E17CC2" w:rsidRDefault="00C500A0" w:rsidP="003619E3">
            <w:pPr>
              <w:spacing w:after="0"/>
              <w:ind w:left="93"/>
              <w:rPr>
                <w:rFonts w:eastAsia="Arial"/>
              </w:rPr>
            </w:pPr>
            <w:r w:rsidRPr="00E17CC2">
              <w:rPr>
                <w:rFonts w:eastAsia="Arial"/>
              </w:rPr>
              <w:t>Stimulus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C7B4E" w14:textId="422B0B7E" w:rsidR="00C500A0" w:rsidRPr="00E17CC2" w:rsidRDefault="00552651" w:rsidP="003619E3">
            <w:pPr>
              <w:spacing w:after="0"/>
              <w:ind w:left="79"/>
              <w:rPr>
                <w:rFonts w:eastAsia="Arial"/>
              </w:rPr>
            </w:pPr>
            <w:r w:rsidRPr="00E17CC2">
              <w:rPr>
                <w:rFonts w:eastAsia="Arial"/>
              </w:rPr>
              <w:t xml:space="preserve">Device A </w:t>
            </w:r>
            <w:r>
              <w:rPr>
                <w:rFonts w:eastAsia="Arial"/>
              </w:rPr>
              <w:t>transmits WSMs with PSID p80-02 containing MAP messages on CH 172</w:t>
            </w:r>
          </w:p>
        </w:tc>
      </w:tr>
      <w:tr w:rsidR="00C500A0" w:rsidRPr="00E17CC2" w14:paraId="110C090A" w14:textId="77777777" w:rsidTr="003619E3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A3C6517" w14:textId="77777777" w:rsidR="00C500A0" w:rsidRPr="00E17CC2" w:rsidRDefault="00C500A0" w:rsidP="003619E3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F1578" w14:textId="77777777" w:rsidR="00C500A0" w:rsidRPr="00E17CC2" w:rsidRDefault="00C500A0" w:rsidP="003619E3">
            <w:pPr>
              <w:spacing w:after="0"/>
              <w:ind w:left="260" w:right="262"/>
              <w:jc w:val="center"/>
              <w:rPr>
                <w:rFonts w:eastAsia="Arial"/>
              </w:rPr>
            </w:pPr>
            <w:r w:rsidRPr="00E17CC2">
              <w:rPr>
                <w:rFonts w:eastAsia="Arial"/>
              </w:rPr>
              <w:t>3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78F02" w14:textId="77777777" w:rsidR="00C500A0" w:rsidRPr="00E17CC2" w:rsidRDefault="00C500A0" w:rsidP="003619E3">
            <w:pPr>
              <w:spacing w:after="0"/>
              <w:ind w:left="93"/>
              <w:rPr>
                <w:rFonts w:eastAsia="Arial"/>
              </w:rPr>
            </w:pPr>
            <w:r w:rsidRPr="00E17CC2">
              <w:rPr>
                <w:rFonts w:eastAsia="Arial"/>
              </w:rPr>
              <w:t>Verify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627A7" w14:textId="3760FD40" w:rsidR="00C500A0" w:rsidRPr="00E17CC2" w:rsidRDefault="00552651" w:rsidP="003619E3">
            <w:pPr>
              <w:spacing w:after="0"/>
              <w:ind w:left="79"/>
              <w:rPr>
                <w:rFonts w:eastAsia="Arial"/>
              </w:rPr>
            </w:pPr>
            <w:r w:rsidRPr="00E17CC2">
              <w:rPr>
                <w:rFonts w:eastAsia="Arial"/>
              </w:rPr>
              <w:t>Device B</w:t>
            </w:r>
            <w:r>
              <w:rPr>
                <w:rFonts w:eastAsia="Arial"/>
              </w:rPr>
              <w:t xml:space="preserve"> receives WSMs on CH172</w:t>
            </w:r>
          </w:p>
        </w:tc>
      </w:tr>
      <w:tr w:rsidR="00C500A0" w:rsidRPr="00E17CC2" w14:paraId="7D237471" w14:textId="77777777" w:rsidTr="003619E3">
        <w:trPr>
          <w:trHeight w:val="161"/>
        </w:trPr>
        <w:tc>
          <w:tcPr>
            <w:tcW w:w="1777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5C3702B" w14:textId="77777777" w:rsidR="00C500A0" w:rsidRPr="00E17CC2" w:rsidRDefault="00C500A0" w:rsidP="003619E3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5B2E98E" w14:textId="77777777" w:rsidR="00C500A0" w:rsidRPr="00E17CC2" w:rsidRDefault="00C500A0" w:rsidP="003619E3">
            <w:pPr>
              <w:spacing w:after="0"/>
              <w:ind w:left="260" w:right="262"/>
              <w:jc w:val="center"/>
              <w:rPr>
                <w:rFonts w:eastAsia="Arial"/>
              </w:rPr>
            </w:pPr>
            <w:r w:rsidRPr="00E17CC2">
              <w:rPr>
                <w:rFonts w:eastAsia="Arial"/>
              </w:rPr>
              <w:t>4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B6AE73" w14:textId="77777777" w:rsidR="00C500A0" w:rsidRPr="00E17CC2" w:rsidRDefault="00C500A0" w:rsidP="003619E3">
            <w:pPr>
              <w:spacing w:after="0"/>
              <w:ind w:left="93"/>
              <w:rPr>
                <w:rFonts w:eastAsia="Arial"/>
              </w:rPr>
            </w:pPr>
            <w:r w:rsidRPr="00E17CC2">
              <w:rPr>
                <w:rFonts w:eastAsia="Arial"/>
              </w:rPr>
              <w:t>Verify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A4F3EA7" w14:textId="0AF49C3F" w:rsidR="00C500A0" w:rsidRPr="00E17CC2" w:rsidRDefault="00552651" w:rsidP="003619E3">
            <w:pPr>
              <w:spacing w:after="0"/>
              <w:ind w:left="79"/>
              <w:rPr>
                <w:rFonts w:eastAsia="Arial"/>
              </w:rPr>
            </w:pPr>
            <w:r>
              <w:rPr>
                <w:rFonts w:eastAsia="Arial"/>
              </w:rPr>
              <w:t>Device B can decode the contents of the MAP message</w:t>
            </w:r>
          </w:p>
        </w:tc>
      </w:tr>
    </w:tbl>
    <w:p w14:paraId="54D04718" w14:textId="77777777" w:rsidR="00C500A0" w:rsidRDefault="00C500A0" w:rsidP="004A4F30"/>
    <w:p w14:paraId="0007BF0C" w14:textId="77777777" w:rsidR="00C500A0" w:rsidRDefault="00C500A0" w:rsidP="004A4F30"/>
    <w:p w14:paraId="77EDFF05" w14:textId="77777777" w:rsidR="00C500A0" w:rsidRPr="00E22969" w:rsidRDefault="00C500A0" w:rsidP="00C500A0">
      <w:pPr>
        <w:pStyle w:val="Heading1APDX"/>
      </w:pPr>
      <w:bookmarkStart w:id="350" w:name="_Toc428196294"/>
      <w:bookmarkStart w:id="351" w:name="_Toc480994911"/>
      <w:bookmarkStart w:id="352" w:name="_Toc481578661"/>
      <w:bookmarkStart w:id="353" w:name="_Toc481426092"/>
      <w:r w:rsidRPr="00E22969">
        <w:t>Revision History</w:t>
      </w:r>
      <w:bookmarkEnd w:id="350"/>
      <w:bookmarkEnd w:id="351"/>
      <w:bookmarkEnd w:id="352"/>
      <w:bookmarkEnd w:id="353"/>
    </w:p>
    <w:tbl>
      <w:tblPr>
        <w:tblW w:w="9639" w:type="dxa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47"/>
        <w:gridCol w:w="1588"/>
        <w:gridCol w:w="6804"/>
      </w:tblGrid>
      <w:tr w:rsidR="00C500A0" w:rsidRPr="00E22969" w14:paraId="7A5F0955" w14:textId="77777777" w:rsidTr="003619E3">
        <w:trPr>
          <w:cantSplit/>
          <w:jc w:val="center"/>
        </w:trPr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5D626C" w14:textId="77777777" w:rsidR="00C500A0" w:rsidRPr="00E22969" w:rsidRDefault="00C500A0" w:rsidP="003619E3">
            <w:pPr>
              <w:spacing w:after="0"/>
            </w:pPr>
            <w:r w:rsidRPr="00E22969">
              <w:t>V</w:t>
            </w:r>
            <w:r>
              <w:t>1</w:t>
            </w:r>
            <w:r w:rsidRPr="00E22969">
              <w:t>.</w:t>
            </w:r>
            <w:r>
              <w:t>1</w:t>
            </w: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95899A" w14:textId="77777777" w:rsidR="00C500A0" w:rsidRPr="00E22969" w:rsidRDefault="00C500A0" w:rsidP="003619E3">
            <w:pPr>
              <w:spacing w:after="0"/>
            </w:pPr>
            <w:r>
              <w:t>Nov 2016</w:t>
            </w:r>
          </w:p>
        </w:tc>
        <w:tc>
          <w:tcPr>
            <w:tcW w:w="680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CC8D8D" w14:textId="77777777" w:rsidR="00C500A0" w:rsidRPr="00E22969" w:rsidRDefault="00C500A0" w:rsidP="003619E3">
            <w:pPr>
              <w:spacing w:after="0"/>
            </w:pPr>
            <w:r>
              <w:t>Version prepared for the Plugfest in Novi, MI</w:t>
            </w:r>
          </w:p>
        </w:tc>
      </w:tr>
      <w:tr w:rsidR="00C500A0" w:rsidRPr="00E22969" w14:paraId="1FA37279" w14:textId="77777777" w:rsidTr="003619E3">
        <w:trPr>
          <w:cantSplit/>
          <w:jc w:val="center"/>
        </w:trPr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F5ED3C" w14:textId="77777777" w:rsidR="00C500A0" w:rsidRPr="00E22969" w:rsidRDefault="00C500A0" w:rsidP="003619E3">
            <w:pPr>
              <w:spacing w:after="0"/>
            </w:pPr>
            <w:r w:rsidRPr="00E22969">
              <w:t>V</w:t>
            </w:r>
            <w:r>
              <w:t>1</w:t>
            </w:r>
            <w:r w:rsidRPr="00E22969">
              <w:t>.2</w:t>
            </w: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9ADD4E" w14:textId="2BD57F0C" w:rsidR="00C500A0" w:rsidRPr="00E22969" w:rsidRDefault="00C500A0" w:rsidP="003619E3">
            <w:pPr>
              <w:spacing w:after="0"/>
            </w:pPr>
            <w:r>
              <w:t>May 2017</w:t>
            </w:r>
          </w:p>
        </w:tc>
        <w:tc>
          <w:tcPr>
            <w:tcW w:w="680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AD3F68" w14:textId="5499980D" w:rsidR="009E68C0" w:rsidRDefault="009E68C0" w:rsidP="003619E3">
            <w:pPr>
              <w:spacing w:after="0"/>
            </w:pPr>
            <w:r>
              <w:t>Revised previously define</w:t>
            </w:r>
            <w:r w:rsidR="001B2AE1">
              <w:t>d</w:t>
            </w:r>
            <w:r>
              <w:t xml:space="preserve"> test cases</w:t>
            </w:r>
          </w:p>
          <w:p w14:paraId="5A3E4CA9" w14:textId="2C81B448" w:rsidR="00E34B81" w:rsidRDefault="00E34B81" w:rsidP="003619E3">
            <w:pPr>
              <w:spacing w:after="0"/>
            </w:pPr>
            <w:r>
              <w:t>Renumbered test cases</w:t>
            </w:r>
          </w:p>
          <w:p w14:paraId="77CA1C0F" w14:textId="72DCFB30" w:rsidR="00E34B81" w:rsidRPr="00E22969" w:rsidRDefault="009E68C0" w:rsidP="003619E3">
            <w:pPr>
              <w:spacing w:after="0"/>
            </w:pPr>
            <w:r>
              <w:t>Added test cases for SPAT, MAP</w:t>
            </w:r>
          </w:p>
        </w:tc>
      </w:tr>
      <w:tr w:rsidR="00C500A0" w:rsidRPr="00E22969" w14:paraId="07349207" w14:textId="77777777" w:rsidTr="003619E3">
        <w:trPr>
          <w:cantSplit/>
          <w:jc w:val="center"/>
        </w:trPr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6B4BB8" w14:textId="0D9F7F87" w:rsidR="00C500A0" w:rsidRPr="00E22969" w:rsidRDefault="00732703" w:rsidP="003619E3">
            <w:pPr>
              <w:spacing w:after="0"/>
            </w:pPr>
            <w:ins w:id="354" w:author="Dmitri.Khijniak@7Layers.com" w:date="2017-05-03T12:43:00Z">
              <w:r>
                <w:t>V1.3</w:t>
              </w:r>
            </w:ins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44C1CA" w14:textId="69C5B14A" w:rsidR="00C500A0" w:rsidRDefault="00732703" w:rsidP="003619E3">
            <w:pPr>
              <w:spacing w:after="0"/>
            </w:pPr>
            <w:ins w:id="355" w:author="Dmitri.Khijniak@7Layers.com" w:date="2017-05-03T12:43:00Z">
              <w:r>
                <w:t>May 2017</w:t>
              </w:r>
            </w:ins>
          </w:p>
        </w:tc>
        <w:tc>
          <w:tcPr>
            <w:tcW w:w="680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FFE1A4" w14:textId="77777777" w:rsidR="00C500A0" w:rsidRDefault="00732703" w:rsidP="003619E3">
            <w:pPr>
              <w:spacing w:after="0"/>
              <w:rPr>
                <w:ins w:id="356" w:author="Dmitri.Khijniak@7Layers.com" w:date="2017-05-03T12:43:00Z"/>
              </w:rPr>
            </w:pPr>
            <w:ins w:id="357" w:author="Dmitri.Khijniak@7Layers.com" w:date="2017-05-03T12:43:00Z">
              <w:r>
                <w:t>Reworked Test Cases in BSM section</w:t>
              </w:r>
            </w:ins>
          </w:p>
          <w:p w14:paraId="37CB2419" w14:textId="36599A2C" w:rsidR="00732703" w:rsidRDefault="00732703" w:rsidP="003619E3">
            <w:pPr>
              <w:spacing w:after="0"/>
            </w:pPr>
            <w:ins w:id="358" w:author="Dmitri.Khijniak@7Layers.com" w:date="2017-05-03T12:43:00Z">
              <w:r>
                <w:t>Updated test configurations</w:t>
              </w:r>
            </w:ins>
          </w:p>
        </w:tc>
      </w:tr>
    </w:tbl>
    <w:p w14:paraId="16267232" w14:textId="0E882EE9" w:rsidR="00A024ED" w:rsidRDefault="00A024ED" w:rsidP="00C818E5">
      <w:pPr>
        <w:jc w:val="center"/>
      </w:pPr>
    </w:p>
    <w:p w14:paraId="01C2D369" w14:textId="5DE45421" w:rsidR="00282DAE" w:rsidRPr="00E22969" w:rsidRDefault="00282DAE" w:rsidP="00282DAE">
      <w:pPr>
        <w:pStyle w:val="Heading1APDX"/>
      </w:pPr>
      <w:bookmarkStart w:id="359" w:name="_Toc481578662"/>
      <w:bookmarkStart w:id="360" w:name="_Toc481426093"/>
      <w:r>
        <w:t>Known Issues</w:t>
      </w:r>
      <w:bookmarkEnd w:id="359"/>
      <w:bookmarkEnd w:id="360"/>
    </w:p>
    <w:p w14:paraId="197C48A9" w14:textId="72E7780E" w:rsidR="00282DAE" w:rsidRDefault="00732703" w:rsidP="00282DAE">
      <w:pPr>
        <w:rPr>
          <w:ins w:id="361" w:author="Dmitri.Khijniak@7Layers.com" w:date="2017-05-03T12:43:00Z"/>
        </w:rPr>
      </w:pPr>
      <w:ins w:id="362" w:author="Dmitri.Khijniak@7Layers.com" w:date="2017-05-03T12:43:00Z">
        <w:r>
          <w:t>None</w:t>
        </w:r>
      </w:ins>
    </w:p>
    <w:p w14:paraId="48089149" w14:textId="0E7BCD27" w:rsidR="00282DAE" w:rsidRDefault="00282DAE" w:rsidP="00282DAE">
      <w:pPr>
        <w:rPr>
          <w:ins w:id="363" w:author="Dmitri.Khijniak@7Layers.com" w:date="2017-05-03T12:43:00Z"/>
        </w:rPr>
      </w:pPr>
    </w:p>
    <w:p w14:paraId="060497B8" w14:textId="77777777" w:rsidR="00282DAE" w:rsidRDefault="00282DAE" w:rsidP="00C818E5">
      <w:pPr>
        <w:jc w:val="center"/>
      </w:pPr>
    </w:p>
    <w:p w14:paraId="5EDC394B" w14:textId="77D8B5DE" w:rsidR="006D5C1D" w:rsidRDefault="00911460" w:rsidP="00B341F6">
      <w:pPr>
        <w:jc w:val="center"/>
      </w:pPr>
      <w:r>
        <w:t>◙ End of Document ◙</w:t>
      </w:r>
    </w:p>
    <w:sectPr w:rsidR="006D5C1D" w:rsidSect="00A96DA8">
      <w:headerReference w:type="default" r:id="rId11"/>
      <w:footerReference w:type="default" r:id="rId12"/>
      <w:type w:val="continuous"/>
      <w:pgSz w:w="12240" w:h="15840"/>
      <w:pgMar w:top="1181" w:right="1296" w:bottom="1354" w:left="1296" w:header="432" w:footer="418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DDFE9D" w14:textId="77777777" w:rsidR="007C19A4" w:rsidRDefault="007C19A4" w:rsidP="0097297B">
      <w:r>
        <w:separator/>
      </w:r>
    </w:p>
  </w:endnote>
  <w:endnote w:type="continuationSeparator" w:id="0">
    <w:p w14:paraId="45028464" w14:textId="77777777" w:rsidR="007C19A4" w:rsidRDefault="007C19A4" w:rsidP="0097297B">
      <w:r>
        <w:continuationSeparator/>
      </w:r>
    </w:p>
  </w:endnote>
  <w:endnote w:type="continuationNotice" w:id="1">
    <w:p w14:paraId="1A481D7B" w14:textId="77777777" w:rsidR="007C19A4" w:rsidRDefault="007C19A4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BE9FCF" w14:textId="76CA78F9" w:rsidR="00416E09" w:rsidRPr="00C84DB0" w:rsidRDefault="00416E09" w:rsidP="0097297B">
    <w:pPr>
      <w:pStyle w:val="Footer"/>
      <w:rPr>
        <w:color w:val="000000"/>
      </w:rPr>
    </w:pPr>
    <w:r>
      <w:rPr>
        <w:b/>
        <w:sz w:val="24"/>
        <w:szCs w:val="24"/>
      </w:rPr>
      <w:t>V 1.2</w:t>
    </w:r>
    <w:r w:rsidRPr="009C3C2C">
      <w:rPr>
        <w:sz w:val="24"/>
        <w:szCs w:val="24"/>
      </w:rPr>
      <w:tab/>
      <w:t>Connected Vehicle Certification Operating Council</w:t>
    </w:r>
    <w:r w:rsidRPr="00C84DB0">
      <w:tab/>
    </w:r>
    <w:r w:rsidRPr="009C3C2C">
      <w:rPr>
        <w:rFonts w:asciiTheme="minorHAnsi" w:hAnsiTheme="minorHAnsi"/>
        <w:b/>
        <w:color w:val="000000" w:themeColor="text1"/>
        <w:sz w:val="24"/>
        <w:szCs w:val="24"/>
      </w:rPr>
      <w:t xml:space="preserve">Page </w:t>
    </w:r>
    <w:r w:rsidRPr="009C3C2C">
      <w:rPr>
        <w:rFonts w:asciiTheme="minorHAnsi" w:hAnsiTheme="minorHAnsi"/>
        <w:b/>
        <w:bCs/>
        <w:color w:val="000000" w:themeColor="text1"/>
        <w:sz w:val="24"/>
        <w:szCs w:val="24"/>
      </w:rPr>
      <w:fldChar w:fldCharType="begin"/>
    </w:r>
    <w:r w:rsidRPr="009C3C2C">
      <w:rPr>
        <w:rFonts w:asciiTheme="minorHAnsi" w:hAnsiTheme="minorHAnsi"/>
        <w:b/>
        <w:bCs/>
        <w:color w:val="000000" w:themeColor="text1"/>
        <w:sz w:val="24"/>
        <w:szCs w:val="24"/>
      </w:rPr>
      <w:instrText xml:space="preserve"> PAGE </w:instrText>
    </w:r>
    <w:r w:rsidRPr="009C3C2C">
      <w:rPr>
        <w:rFonts w:asciiTheme="minorHAnsi" w:hAnsiTheme="minorHAnsi"/>
        <w:b/>
        <w:bCs/>
        <w:color w:val="000000" w:themeColor="text1"/>
        <w:sz w:val="24"/>
        <w:szCs w:val="24"/>
      </w:rPr>
      <w:fldChar w:fldCharType="separate"/>
    </w:r>
    <w:r w:rsidR="007804C1">
      <w:rPr>
        <w:rFonts w:asciiTheme="minorHAnsi" w:hAnsiTheme="minorHAnsi"/>
        <w:b/>
        <w:bCs/>
        <w:noProof/>
        <w:color w:val="000000" w:themeColor="text1"/>
        <w:sz w:val="24"/>
        <w:szCs w:val="24"/>
      </w:rPr>
      <w:t>2</w:t>
    </w:r>
    <w:r w:rsidRPr="009C3C2C">
      <w:rPr>
        <w:rFonts w:asciiTheme="minorHAnsi" w:hAnsiTheme="minorHAnsi"/>
        <w:b/>
        <w:color w:val="000000" w:themeColor="text1"/>
        <w:sz w:val="24"/>
        <w:szCs w:val="24"/>
      </w:rPr>
      <w:fldChar w:fldCharType="end"/>
    </w:r>
    <w:r w:rsidRPr="009C3C2C">
      <w:rPr>
        <w:rFonts w:asciiTheme="minorHAnsi" w:hAnsiTheme="minorHAnsi"/>
        <w:b/>
        <w:color w:val="000000" w:themeColor="text1"/>
        <w:sz w:val="24"/>
        <w:szCs w:val="24"/>
      </w:rPr>
      <w:t xml:space="preserve"> of </w:t>
    </w:r>
    <w:r w:rsidRPr="009C3C2C">
      <w:rPr>
        <w:rFonts w:asciiTheme="minorHAnsi" w:hAnsiTheme="minorHAnsi"/>
        <w:b/>
        <w:bCs/>
        <w:color w:val="000000" w:themeColor="text1"/>
        <w:sz w:val="24"/>
        <w:szCs w:val="24"/>
      </w:rPr>
      <w:fldChar w:fldCharType="begin"/>
    </w:r>
    <w:r w:rsidRPr="009C3C2C">
      <w:rPr>
        <w:rFonts w:asciiTheme="minorHAnsi" w:hAnsiTheme="minorHAnsi"/>
        <w:b/>
        <w:bCs/>
        <w:color w:val="000000" w:themeColor="text1"/>
        <w:sz w:val="24"/>
        <w:szCs w:val="24"/>
      </w:rPr>
      <w:instrText xml:space="preserve"> NUMPAGES  </w:instrText>
    </w:r>
    <w:r w:rsidRPr="009C3C2C">
      <w:rPr>
        <w:rFonts w:asciiTheme="minorHAnsi" w:hAnsiTheme="minorHAnsi"/>
        <w:b/>
        <w:bCs/>
        <w:color w:val="000000" w:themeColor="text1"/>
        <w:sz w:val="24"/>
        <w:szCs w:val="24"/>
      </w:rPr>
      <w:fldChar w:fldCharType="separate"/>
    </w:r>
    <w:r w:rsidR="007804C1">
      <w:rPr>
        <w:rFonts w:asciiTheme="minorHAnsi" w:hAnsiTheme="minorHAnsi"/>
        <w:b/>
        <w:bCs/>
        <w:noProof/>
        <w:color w:val="000000" w:themeColor="text1"/>
        <w:sz w:val="24"/>
        <w:szCs w:val="24"/>
      </w:rPr>
      <w:t>19</w:t>
    </w:r>
    <w:r w:rsidRPr="009C3C2C">
      <w:rPr>
        <w:rFonts w:asciiTheme="minorHAnsi" w:hAnsiTheme="minorHAnsi"/>
        <w:b/>
        <w:color w:val="000000" w:themeColor="text1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09B6ED" w14:textId="77777777" w:rsidR="007C19A4" w:rsidRDefault="007C19A4" w:rsidP="0097297B">
      <w:r>
        <w:separator/>
      </w:r>
    </w:p>
  </w:footnote>
  <w:footnote w:type="continuationSeparator" w:id="0">
    <w:p w14:paraId="762C653C" w14:textId="77777777" w:rsidR="007C19A4" w:rsidRDefault="007C19A4" w:rsidP="0097297B">
      <w:r>
        <w:continuationSeparator/>
      </w:r>
    </w:p>
  </w:footnote>
  <w:footnote w:type="continuationNotice" w:id="1">
    <w:p w14:paraId="1D674490" w14:textId="77777777" w:rsidR="007C19A4" w:rsidRDefault="007C19A4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8937D3" w14:textId="37E65879" w:rsidR="00416E09" w:rsidRDefault="00416E09" w:rsidP="009C3C2C">
    <w:pPr>
      <w:pStyle w:val="Header"/>
      <w:jc w:val="right"/>
    </w:pPr>
    <w:r>
      <w:tab/>
    </w:r>
    <w:r>
      <w:tab/>
    </w:r>
    <w:r>
      <w:rPr>
        <w:sz w:val="22"/>
        <w:szCs w:val="22"/>
      </w:rPr>
      <w:t>Plug Fest Interoperability Test Cases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50ED7FE"/>
    <w:lvl w:ilvl="0">
      <w:start w:val="1"/>
      <w:numFmt w:val="decimal"/>
      <w:pStyle w:val="ListContinue3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02CE3C00"/>
    <w:multiLevelType w:val="hybridMultilevel"/>
    <w:tmpl w:val="398C1A04"/>
    <w:lvl w:ilvl="0" w:tplc="04090001">
      <w:start w:val="1"/>
      <w:numFmt w:val="bullet"/>
      <w:lvlText w:val=""/>
      <w:lvlJc w:val="left"/>
      <w:pPr>
        <w:ind w:left="81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3" w:hanging="360"/>
      </w:pPr>
      <w:rPr>
        <w:rFonts w:ascii="Wingdings" w:hAnsi="Wingdings" w:hint="default"/>
      </w:rPr>
    </w:lvl>
  </w:abstractNum>
  <w:abstractNum w:abstractNumId="2" w15:restartNumberingAfterBreak="0">
    <w:nsid w:val="1C406BD1"/>
    <w:multiLevelType w:val="hybridMultilevel"/>
    <w:tmpl w:val="F93C2412"/>
    <w:lvl w:ilvl="0" w:tplc="04090001">
      <w:start w:val="1"/>
      <w:numFmt w:val="bullet"/>
      <w:lvlText w:val=""/>
      <w:lvlJc w:val="left"/>
      <w:pPr>
        <w:ind w:left="7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9" w:hanging="360"/>
      </w:pPr>
      <w:rPr>
        <w:rFonts w:ascii="Wingdings" w:hAnsi="Wingdings" w:hint="default"/>
      </w:rPr>
    </w:lvl>
  </w:abstractNum>
  <w:abstractNum w:abstractNumId="3" w15:restartNumberingAfterBreak="0">
    <w:nsid w:val="280571CC"/>
    <w:multiLevelType w:val="hybridMultilevel"/>
    <w:tmpl w:val="D7B0FDA0"/>
    <w:lvl w:ilvl="0" w:tplc="04090001">
      <w:start w:val="1"/>
      <w:numFmt w:val="bullet"/>
      <w:lvlText w:val=""/>
      <w:lvlJc w:val="left"/>
      <w:pPr>
        <w:ind w:left="8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3" w:hanging="360"/>
      </w:pPr>
      <w:rPr>
        <w:rFonts w:ascii="Wingdings" w:hAnsi="Wingdings" w:hint="default"/>
      </w:rPr>
    </w:lvl>
  </w:abstractNum>
  <w:abstractNum w:abstractNumId="4" w15:restartNumberingAfterBreak="0">
    <w:nsid w:val="28BB5A21"/>
    <w:multiLevelType w:val="hybridMultilevel"/>
    <w:tmpl w:val="C5A264B8"/>
    <w:lvl w:ilvl="0" w:tplc="04090001">
      <w:start w:val="1"/>
      <w:numFmt w:val="bullet"/>
      <w:lvlText w:val=""/>
      <w:lvlJc w:val="left"/>
      <w:pPr>
        <w:ind w:left="8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3" w:hanging="360"/>
      </w:pPr>
      <w:rPr>
        <w:rFonts w:ascii="Wingdings" w:hAnsi="Wingdings" w:hint="default"/>
      </w:rPr>
    </w:lvl>
  </w:abstractNum>
  <w:abstractNum w:abstractNumId="5" w15:restartNumberingAfterBreak="0">
    <w:nsid w:val="46963E41"/>
    <w:multiLevelType w:val="multilevel"/>
    <w:tmpl w:val="87D8EE5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405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4A8B05C3"/>
    <w:multiLevelType w:val="hybridMultilevel"/>
    <w:tmpl w:val="5D723E06"/>
    <w:lvl w:ilvl="0" w:tplc="04090001">
      <w:start w:val="1"/>
      <w:numFmt w:val="bullet"/>
      <w:lvlText w:val=""/>
      <w:lvlJc w:val="left"/>
      <w:pPr>
        <w:ind w:left="8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3" w:hanging="360"/>
      </w:pPr>
      <w:rPr>
        <w:rFonts w:ascii="Wingdings" w:hAnsi="Wingdings" w:hint="default"/>
      </w:rPr>
    </w:lvl>
  </w:abstractNum>
  <w:abstractNum w:abstractNumId="7" w15:restartNumberingAfterBreak="0">
    <w:nsid w:val="4F59572C"/>
    <w:multiLevelType w:val="hybridMultilevel"/>
    <w:tmpl w:val="7EEA5B4E"/>
    <w:lvl w:ilvl="0" w:tplc="9A68FB8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6326E9"/>
    <w:multiLevelType w:val="hybridMultilevel"/>
    <w:tmpl w:val="E66AEFA4"/>
    <w:lvl w:ilvl="0" w:tplc="04090001">
      <w:start w:val="1"/>
      <w:numFmt w:val="bullet"/>
      <w:lvlText w:val=""/>
      <w:lvlJc w:val="left"/>
      <w:pPr>
        <w:ind w:left="7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9" w:hanging="360"/>
      </w:pPr>
      <w:rPr>
        <w:rFonts w:ascii="Wingdings" w:hAnsi="Wingdings" w:hint="default"/>
      </w:rPr>
    </w:lvl>
  </w:abstractNum>
  <w:abstractNum w:abstractNumId="9" w15:restartNumberingAfterBreak="0">
    <w:nsid w:val="6E7F5AF4"/>
    <w:multiLevelType w:val="hybridMultilevel"/>
    <w:tmpl w:val="3DEC15C0"/>
    <w:lvl w:ilvl="0" w:tplc="04090001">
      <w:start w:val="1"/>
      <w:numFmt w:val="bullet"/>
      <w:lvlText w:val=""/>
      <w:lvlJc w:val="left"/>
      <w:pPr>
        <w:ind w:left="8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3" w:hanging="360"/>
      </w:pPr>
      <w:rPr>
        <w:rFonts w:ascii="Wingdings" w:hAnsi="Wingdings" w:hint="default"/>
      </w:rPr>
    </w:lvl>
  </w:abstractNum>
  <w:abstractNum w:abstractNumId="10" w15:restartNumberingAfterBreak="0">
    <w:nsid w:val="6EAD2319"/>
    <w:multiLevelType w:val="hybridMultilevel"/>
    <w:tmpl w:val="5D38BA66"/>
    <w:lvl w:ilvl="0" w:tplc="04090001">
      <w:start w:val="1"/>
      <w:numFmt w:val="bullet"/>
      <w:lvlText w:val=""/>
      <w:lvlJc w:val="left"/>
      <w:pPr>
        <w:ind w:left="81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3" w:hanging="360"/>
      </w:pPr>
      <w:rPr>
        <w:rFonts w:ascii="Wingdings" w:hAnsi="Wingdings" w:hint="default"/>
      </w:rPr>
    </w:lvl>
  </w:abstractNum>
  <w:abstractNum w:abstractNumId="11" w15:restartNumberingAfterBreak="0">
    <w:nsid w:val="799A4F22"/>
    <w:multiLevelType w:val="hybridMultilevel"/>
    <w:tmpl w:val="3066122C"/>
    <w:lvl w:ilvl="0" w:tplc="04090001">
      <w:start w:val="1"/>
      <w:numFmt w:val="bullet"/>
      <w:lvlText w:val=""/>
      <w:lvlJc w:val="left"/>
      <w:pPr>
        <w:ind w:left="81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3" w:hanging="360"/>
      </w:pPr>
      <w:rPr>
        <w:rFonts w:ascii="Wingdings" w:hAnsi="Wingdings" w:hint="default"/>
      </w:rPr>
    </w:lvl>
  </w:abstractNum>
  <w:abstractNum w:abstractNumId="12" w15:restartNumberingAfterBreak="0">
    <w:nsid w:val="7AF14E9B"/>
    <w:multiLevelType w:val="hybridMultilevel"/>
    <w:tmpl w:val="B7DC2B7E"/>
    <w:lvl w:ilvl="0" w:tplc="04090001">
      <w:start w:val="1"/>
      <w:numFmt w:val="bullet"/>
      <w:lvlText w:val=""/>
      <w:lvlJc w:val="left"/>
      <w:pPr>
        <w:ind w:left="8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3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2"/>
  </w:num>
  <w:num w:numId="5">
    <w:abstractNumId w:val="8"/>
  </w:num>
  <w:num w:numId="6">
    <w:abstractNumId w:val="12"/>
  </w:num>
  <w:num w:numId="7">
    <w:abstractNumId w:val="6"/>
  </w:num>
  <w:num w:numId="8">
    <w:abstractNumId w:val="11"/>
  </w:num>
  <w:num w:numId="9">
    <w:abstractNumId w:val="4"/>
  </w:num>
  <w:num w:numId="10">
    <w:abstractNumId w:val="9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5"/>
  </w:num>
  <w:num w:numId="23">
    <w:abstractNumId w:val="5"/>
  </w:num>
  <w:num w:numId="24">
    <w:abstractNumId w:val="5"/>
  </w:num>
  <w:num w:numId="25">
    <w:abstractNumId w:val="5"/>
  </w:num>
  <w:num w:numId="26">
    <w:abstractNumId w:val="3"/>
  </w:num>
  <w:num w:numId="27">
    <w:abstractNumId w:val="1"/>
  </w:num>
  <w:num w:numId="28">
    <w:abstractNumId w:val="10"/>
  </w:num>
  <w:numIdMacAtCleanup w:val="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mitri.Khijniak@7Layers.com">
    <w15:presenceInfo w15:providerId="AD" w15:userId="S-1-5-21-2243525319-1236639098-625902868-819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36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WR_DATA" w:val="&lt;13.1.66.0:658&gt;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"/>
    <w:docVar w:name="WR_METADATA_KEY" w:val="1e9b1d8d-85d3-4842-9daa-7cad810b0d85"/>
    <w:docVar w:name="WR_TAGS0" w:val="&lt;12.0.33.0:62&gt;eJyzsa/IzVEoSy0qzszPs1Uy1DNQUkjNS85PycxLt1UqLUnTtVCyt+PlsilJTC9GqLMEqdO3AwByYxLpAAA="/>
  </w:docVars>
  <w:rsids>
    <w:rsidRoot w:val="00322FC8"/>
    <w:rsid w:val="00000948"/>
    <w:rsid w:val="00001C3F"/>
    <w:rsid w:val="00003436"/>
    <w:rsid w:val="00004506"/>
    <w:rsid w:val="00005311"/>
    <w:rsid w:val="00005B59"/>
    <w:rsid w:val="00006A4C"/>
    <w:rsid w:val="0000790C"/>
    <w:rsid w:val="00010331"/>
    <w:rsid w:val="00010AEF"/>
    <w:rsid w:val="0001108A"/>
    <w:rsid w:val="00012AF7"/>
    <w:rsid w:val="00012E6D"/>
    <w:rsid w:val="0001324D"/>
    <w:rsid w:val="00013552"/>
    <w:rsid w:val="000139C9"/>
    <w:rsid w:val="00013B24"/>
    <w:rsid w:val="00013F1C"/>
    <w:rsid w:val="00014406"/>
    <w:rsid w:val="00014BBD"/>
    <w:rsid w:val="000158DB"/>
    <w:rsid w:val="000165A9"/>
    <w:rsid w:val="00016B09"/>
    <w:rsid w:val="000172D0"/>
    <w:rsid w:val="00020C75"/>
    <w:rsid w:val="00021842"/>
    <w:rsid w:val="00022A24"/>
    <w:rsid w:val="000232CE"/>
    <w:rsid w:val="00024BEA"/>
    <w:rsid w:val="0002588A"/>
    <w:rsid w:val="00025AF7"/>
    <w:rsid w:val="00026341"/>
    <w:rsid w:val="0002661F"/>
    <w:rsid w:val="00027290"/>
    <w:rsid w:val="0002767F"/>
    <w:rsid w:val="00030058"/>
    <w:rsid w:val="00030119"/>
    <w:rsid w:val="00030F74"/>
    <w:rsid w:val="00035CA4"/>
    <w:rsid w:val="00035CCD"/>
    <w:rsid w:val="00035E79"/>
    <w:rsid w:val="00036B6C"/>
    <w:rsid w:val="00036D08"/>
    <w:rsid w:val="00037FA1"/>
    <w:rsid w:val="00040F9F"/>
    <w:rsid w:val="0004205D"/>
    <w:rsid w:val="000439EF"/>
    <w:rsid w:val="00043FA8"/>
    <w:rsid w:val="0004401A"/>
    <w:rsid w:val="00044B2C"/>
    <w:rsid w:val="00044ECF"/>
    <w:rsid w:val="000456A5"/>
    <w:rsid w:val="00046B27"/>
    <w:rsid w:val="00046D33"/>
    <w:rsid w:val="000470EE"/>
    <w:rsid w:val="000471D3"/>
    <w:rsid w:val="00047863"/>
    <w:rsid w:val="00052424"/>
    <w:rsid w:val="00052B0D"/>
    <w:rsid w:val="000537A0"/>
    <w:rsid w:val="00054525"/>
    <w:rsid w:val="00055B33"/>
    <w:rsid w:val="00055BBD"/>
    <w:rsid w:val="000573D5"/>
    <w:rsid w:val="00057581"/>
    <w:rsid w:val="00057684"/>
    <w:rsid w:val="00057C78"/>
    <w:rsid w:val="00057F0F"/>
    <w:rsid w:val="0006003A"/>
    <w:rsid w:val="0006167B"/>
    <w:rsid w:val="0006403B"/>
    <w:rsid w:val="00064219"/>
    <w:rsid w:val="000650A0"/>
    <w:rsid w:val="000659B3"/>
    <w:rsid w:val="00070A11"/>
    <w:rsid w:val="000747FE"/>
    <w:rsid w:val="00075707"/>
    <w:rsid w:val="00075CAE"/>
    <w:rsid w:val="00076440"/>
    <w:rsid w:val="00077530"/>
    <w:rsid w:val="00080092"/>
    <w:rsid w:val="000802F4"/>
    <w:rsid w:val="00080A02"/>
    <w:rsid w:val="000850B2"/>
    <w:rsid w:val="00087A0C"/>
    <w:rsid w:val="00087BBC"/>
    <w:rsid w:val="000902FC"/>
    <w:rsid w:val="00090860"/>
    <w:rsid w:val="00092160"/>
    <w:rsid w:val="00093B72"/>
    <w:rsid w:val="000941C3"/>
    <w:rsid w:val="000949C9"/>
    <w:rsid w:val="00094D5E"/>
    <w:rsid w:val="000956A8"/>
    <w:rsid w:val="00095F89"/>
    <w:rsid w:val="00096190"/>
    <w:rsid w:val="000968BD"/>
    <w:rsid w:val="00096B08"/>
    <w:rsid w:val="000A12FA"/>
    <w:rsid w:val="000A1B3E"/>
    <w:rsid w:val="000A2302"/>
    <w:rsid w:val="000A2770"/>
    <w:rsid w:val="000A3A67"/>
    <w:rsid w:val="000A4DD5"/>
    <w:rsid w:val="000A57EB"/>
    <w:rsid w:val="000A59C1"/>
    <w:rsid w:val="000A5D00"/>
    <w:rsid w:val="000A70CB"/>
    <w:rsid w:val="000A7C5B"/>
    <w:rsid w:val="000B01CB"/>
    <w:rsid w:val="000B033C"/>
    <w:rsid w:val="000B1E80"/>
    <w:rsid w:val="000B23DC"/>
    <w:rsid w:val="000B2956"/>
    <w:rsid w:val="000B34A9"/>
    <w:rsid w:val="000B3F9E"/>
    <w:rsid w:val="000B5919"/>
    <w:rsid w:val="000B644F"/>
    <w:rsid w:val="000B7FF6"/>
    <w:rsid w:val="000C0059"/>
    <w:rsid w:val="000C103F"/>
    <w:rsid w:val="000C1118"/>
    <w:rsid w:val="000C1AD5"/>
    <w:rsid w:val="000C2343"/>
    <w:rsid w:val="000C239C"/>
    <w:rsid w:val="000C30BF"/>
    <w:rsid w:val="000C3AC9"/>
    <w:rsid w:val="000C668D"/>
    <w:rsid w:val="000C7104"/>
    <w:rsid w:val="000C7623"/>
    <w:rsid w:val="000D0351"/>
    <w:rsid w:val="000D1894"/>
    <w:rsid w:val="000D1E5F"/>
    <w:rsid w:val="000D280C"/>
    <w:rsid w:val="000D4DD8"/>
    <w:rsid w:val="000D62A3"/>
    <w:rsid w:val="000D72C4"/>
    <w:rsid w:val="000E087D"/>
    <w:rsid w:val="000E181E"/>
    <w:rsid w:val="000E3CAB"/>
    <w:rsid w:val="000E4637"/>
    <w:rsid w:val="000E49CA"/>
    <w:rsid w:val="000E7C9B"/>
    <w:rsid w:val="000E7CED"/>
    <w:rsid w:val="000F01A1"/>
    <w:rsid w:val="000F0B98"/>
    <w:rsid w:val="000F0BE6"/>
    <w:rsid w:val="000F1D62"/>
    <w:rsid w:val="000F28EB"/>
    <w:rsid w:val="000F2F42"/>
    <w:rsid w:val="000F34A2"/>
    <w:rsid w:val="000F380D"/>
    <w:rsid w:val="000F3C1F"/>
    <w:rsid w:val="000F491E"/>
    <w:rsid w:val="000F5311"/>
    <w:rsid w:val="0010057F"/>
    <w:rsid w:val="00100A0F"/>
    <w:rsid w:val="00100A76"/>
    <w:rsid w:val="00100D94"/>
    <w:rsid w:val="00100DC1"/>
    <w:rsid w:val="00101D9C"/>
    <w:rsid w:val="00103A37"/>
    <w:rsid w:val="00104F35"/>
    <w:rsid w:val="00105E14"/>
    <w:rsid w:val="0010606A"/>
    <w:rsid w:val="001073D0"/>
    <w:rsid w:val="00107B49"/>
    <w:rsid w:val="00110BF1"/>
    <w:rsid w:val="00112EC0"/>
    <w:rsid w:val="0011395D"/>
    <w:rsid w:val="00113A3A"/>
    <w:rsid w:val="00113CD5"/>
    <w:rsid w:val="00114040"/>
    <w:rsid w:val="00115525"/>
    <w:rsid w:val="00115CC0"/>
    <w:rsid w:val="001163F1"/>
    <w:rsid w:val="001166D5"/>
    <w:rsid w:val="00116807"/>
    <w:rsid w:val="00116E83"/>
    <w:rsid w:val="00116F80"/>
    <w:rsid w:val="0011725C"/>
    <w:rsid w:val="001175C4"/>
    <w:rsid w:val="00117C35"/>
    <w:rsid w:val="00121E44"/>
    <w:rsid w:val="00122274"/>
    <w:rsid w:val="0012274D"/>
    <w:rsid w:val="00123F3A"/>
    <w:rsid w:val="00124630"/>
    <w:rsid w:val="00124978"/>
    <w:rsid w:val="00125766"/>
    <w:rsid w:val="00126629"/>
    <w:rsid w:val="001267C8"/>
    <w:rsid w:val="00127BAD"/>
    <w:rsid w:val="00130996"/>
    <w:rsid w:val="00130BAF"/>
    <w:rsid w:val="00130D40"/>
    <w:rsid w:val="001319F3"/>
    <w:rsid w:val="001336FC"/>
    <w:rsid w:val="00134534"/>
    <w:rsid w:val="00134A2F"/>
    <w:rsid w:val="00136047"/>
    <w:rsid w:val="00140057"/>
    <w:rsid w:val="00140F0F"/>
    <w:rsid w:val="00141059"/>
    <w:rsid w:val="00141386"/>
    <w:rsid w:val="00141B15"/>
    <w:rsid w:val="00142B27"/>
    <w:rsid w:val="001434DC"/>
    <w:rsid w:val="001437C7"/>
    <w:rsid w:val="00143B6B"/>
    <w:rsid w:val="00143C1E"/>
    <w:rsid w:val="00143EF4"/>
    <w:rsid w:val="001443D5"/>
    <w:rsid w:val="001444C2"/>
    <w:rsid w:val="00144707"/>
    <w:rsid w:val="00145010"/>
    <w:rsid w:val="001452E7"/>
    <w:rsid w:val="00146CA0"/>
    <w:rsid w:val="00151913"/>
    <w:rsid w:val="001530A1"/>
    <w:rsid w:val="0015354A"/>
    <w:rsid w:val="00153758"/>
    <w:rsid w:val="00153A32"/>
    <w:rsid w:val="00154345"/>
    <w:rsid w:val="00154C15"/>
    <w:rsid w:val="001568AC"/>
    <w:rsid w:val="001577CA"/>
    <w:rsid w:val="00160345"/>
    <w:rsid w:val="0016183A"/>
    <w:rsid w:val="00162896"/>
    <w:rsid w:val="00162E8F"/>
    <w:rsid w:val="0016342E"/>
    <w:rsid w:val="00163A90"/>
    <w:rsid w:val="001646ED"/>
    <w:rsid w:val="001661D1"/>
    <w:rsid w:val="00166CBA"/>
    <w:rsid w:val="00167A5C"/>
    <w:rsid w:val="001710E8"/>
    <w:rsid w:val="00171166"/>
    <w:rsid w:val="001721A3"/>
    <w:rsid w:val="001731D0"/>
    <w:rsid w:val="0017456D"/>
    <w:rsid w:val="001749A4"/>
    <w:rsid w:val="001753F3"/>
    <w:rsid w:val="00176E12"/>
    <w:rsid w:val="0018069C"/>
    <w:rsid w:val="00181873"/>
    <w:rsid w:val="0018192E"/>
    <w:rsid w:val="00181C8A"/>
    <w:rsid w:val="00181F3E"/>
    <w:rsid w:val="00182E3E"/>
    <w:rsid w:val="00183AAA"/>
    <w:rsid w:val="00183CE4"/>
    <w:rsid w:val="0018535C"/>
    <w:rsid w:val="00185E20"/>
    <w:rsid w:val="001868A7"/>
    <w:rsid w:val="0018726B"/>
    <w:rsid w:val="0019014B"/>
    <w:rsid w:val="001901B5"/>
    <w:rsid w:val="00193555"/>
    <w:rsid w:val="00194120"/>
    <w:rsid w:val="00194FF9"/>
    <w:rsid w:val="001973AD"/>
    <w:rsid w:val="00197ED6"/>
    <w:rsid w:val="001A17E4"/>
    <w:rsid w:val="001A1BF8"/>
    <w:rsid w:val="001A5192"/>
    <w:rsid w:val="001A5514"/>
    <w:rsid w:val="001A55AE"/>
    <w:rsid w:val="001A63D4"/>
    <w:rsid w:val="001A6574"/>
    <w:rsid w:val="001A67E3"/>
    <w:rsid w:val="001A69FD"/>
    <w:rsid w:val="001A71F1"/>
    <w:rsid w:val="001A720F"/>
    <w:rsid w:val="001A7D0B"/>
    <w:rsid w:val="001B06D9"/>
    <w:rsid w:val="001B2997"/>
    <w:rsid w:val="001B2AE1"/>
    <w:rsid w:val="001B3013"/>
    <w:rsid w:val="001B31CE"/>
    <w:rsid w:val="001B400E"/>
    <w:rsid w:val="001B64BF"/>
    <w:rsid w:val="001B6F81"/>
    <w:rsid w:val="001B78FF"/>
    <w:rsid w:val="001B79AD"/>
    <w:rsid w:val="001C10DE"/>
    <w:rsid w:val="001C338B"/>
    <w:rsid w:val="001C38B2"/>
    <w:rsid w:val="001C3B2B"/>
    <w:rsid w:val="001C3DD5"/>
    <w:rsid w:val="001C4378"/>
    <w:rsid w:val="001C5221"/>
    <w:rsid w:val="001C5AA8"/>
    <w:rsid w:val="001C5F66"/>
    <w:rsid w:val="001C6644"/>
    <w:rsid w:val="001D0330"/>
    <w:rsid w:val="001D2CA2"/>
    <w:rsid w:val="001D3730"/>
    <w:rsid w:val="001D3826"/>
    <w:rsid w:val="001D73D6"/>
    <w:rsid w:val="001E0717"/>
    <w:rsid w:val="001E0D46"/>
    <w:rsid w:val="001E13B5"/>
    <w:rsid w:val="001E2BCE"/>
    <w:rsid w:val="001E57B9"/>
    <w:rsid w:val="001E6FED"/>
    <w:rsid w:val="001E7BE5"/>
    <w:rsid w:val="001F044D"/>
    <w:rsid w:val="001F1C5F"/>
    <w:rsid w:val="001F35A3"/>
    <w:rsid w:val="001F44B0"/>
    <w:rsid w:val="001F5CE8"/>
    <w:rsid w:val="001F64D0"/>
    <w:rsid w:val="001F74F0"/>
    <w:rsid w:val="00200B27"/>
    <w:rsid w:val="00201521"/>
    <w:rsid w:val="002021B2"/>
    <w:rsid w:val="0020237E"/>
    <w:rsid w:val="00202D18"/>
    <w:rsid w:val="00204335"/>
    <w:rsid w:val="00207284"/>
    <w:rsid w:val="00207A8D"/>
    <w:rsid w:val="00207CC7"/>
    <w:rsid w:val="002125E9"/>
    <w:rsid w:val="00213F99"/>
    <w:rsid w:val="002147ED"/>
    <w:rsid w:val="00214A07"/>
    <w:rsid w:val="00215BB8"/>
    <w:rsid w:val="00216A68"/>
    <w:rsid w:val="002206E8"/>
    <w:rsid w:val="00220B21"/>
    <w:rsid w:val="00220D6E"/>
    <w:rsid w:val="00221E5E"/>
    <w:rsid w:val="002228D4"/>
    <w:rsid w:val="00222929"/>
    <w:rsid w:val="0022309B"/>
    <w:rsid w:val="00223436"/>
    <w:rsid w:val="0022361D"/>
    <w:rsid w:val="00224459"/>
    <w:rsid w:val="00224EA5"/>
    <w:rsid w:val="00225686"/>
    <w:rsid w:val="00226172"/>
    <w:rsid w:val="00226C53"/>
    <w:rsid w:val="00227515"/>
    <w:rsid w:val="002275F5"/>
    <w:rsid w:val="00227DEA"/>
    <w:rsid w:val="00230731"/>
    <w:rsid w:val="00233325"/>
    <w:rsid w:val="00233899"/>
    <w:rsid w:val="00233A1D"/>
    <w:rsid w:val="0023421F"/>
    <w:rsid w:val="002345D7"/>
    <w:rsid w:val="00234980"/>
    <w:rsid w:val="002349A6"/>
    <w:rsid w:val="002349DF"/>
    <w:rsid w:val="0023640D"/>
    <w:rsid w:val="002368A0"/>
    <w:rsid w:val="002404FB"/>
    <w:rsid w:val="00241126"/>
    <w:rsid w:val="002425F5"/>
    <w:rsid w:val="002427BF"/>
    <w:rsid w:val="00242D5F"/>
    <w:rsid w:val="00243EFA"/>
    <w:rsid w:val="00244909"/>
    <w:rsid w:val="00245075"/>
    <w:rsid w:val="00245478"/>
    <w:rsid w:val="00245E92"/>
    <w:rsid w:val="00250777"/>
    <w:rsid w:val="002516E3"/>
    <w:rsid w:val="0025190E"/>
    <w:rsid w:val="002529A9"/>
    <w:rsid w:val="00254315"/>
    <w:rsid w:val="0025562E"/>
    <w:rsid w:val="002568D5"/>
    <w:rsid w:val="00256C04"/>
    <w:rsid w:val="0025778F"/>
    <w:rsid w:val="00257D0B"/>
    <w:rsid w:val="00257E31"/>
    <w:rsid w:val="00260335"/>
    <w:rsid w:val="002609BC"/>
    <w:rsid w:val="00260CC5"/>
    <w:rsid w:val="00260DA6"/>
    <w:rsid w:val="00261F63"/>
    <w:rsid w:val="002627BE"/>
    <w:rsid w:val="00265525"/>
    <w:rsid w:val="00265ACC"/>
    <w:rsid w:val="00266434"/>
    <w:rsid w:val="0026703E"/>
    <w:rsid w:val="0027099A"/>
    <w:rsid w:val="00271E74"/>
    <w:rsid w:val="00272EDA"/>
    <w:rsid w:val="00275FD3"/>
    <w:rsid w:val="002763A8"/>
    <w:rsid w:val="0027677C"/>
    <w:rsid w:val="00276B3B"/>
    <w:rsid w:val="00277547"/>
    <w:rsid w:val="00277736"/>
    <w:rsid w:val="00277AA3"/>
    <w:rsid w:val="002803E2"/>
    <w:rsid w:val="0028062C"/>
    <w:rsid w:val="00280731"/>
    <w:rsid w:val="00280A95"/>
    <w:rsid w:val="002816A6"/>
    <w:rsid w:val="00281AF0"/>
    <w:rsid w:val="002826E7"/>
    <w:rsid w:val="00282A64"/>
    <w:rsid w:val="00282DAE"/>
    <w:rsid w:val="00283B45"/>
    <w:rsid w:val="00284CD7"/>
    <w:rsid w:val="00284CF4"/>
    <w:rsid w:val="00284E0E"/>
    <w:rsid w:val="00285931"/>
    <w:rsid w:val="00286280"/>
    <w:rsid w:val="0028748C"/>
    <w:rsid w:val="002904A8"/>
    <w:rsid w:val="0029139B"/>
    <w:rsid w:val="00291844"/>
    <w:rsid w:val="00295692"/>
    <w:rsid w:val="00296BD8"/>
    <w:rsid w:val="00297BE7"/>
    <w:rsid w:val="00297C74"/>
    <w:rsid w:val="002A13E2"/>
    <w:rsid w:val="002A1833"/>
    <w:rsid w:val="002A1867"/>
    <w:rsid w:val="002A1BB2"/>
    <w:rsid w:val="002A26BC"/>
    <w:rsid w:val="002A3449"/>
    <w:rsid w:val="002A3CE2"/>
    <w:rsid w:val="002A46F5"/>
    <w:rsid w:val="002A4B31"/>
    <w:rsid w:val="002A5B0E"/>
    <w:rsid w:val="002A7EBB"/>
    <w:rsid w:val="002B04A5"/>
    <w:rsid w:val="002B0EEF"/>
    <w:rsid w:val="002B193B"/>
    <w:rsid w:val="002B1AD2"/>
    <w:rsid w:val="002B2C64"/>
    <w:rsid w:val="002B2FB1"/>
    <w:rsid w:val="002B3323"/>
    <w:rsid w:val="002B4039"/>
    <w:rsid w:val="002B54B9"/>
    <w:rsid w:val="002B5A8A"/>
    <w:rsid w:val="002B5B54"/>
    <w:rsid w:val="002B63E1"/>
    <w:rsid w:val="002B7F51"/>
    <w:rsid w:val="002C0D1E"/>
    <w:rsid w:val="002C0EA8"/>
    <w:rsid w:val="002C1399"/>
    <w:rsid w:val="002C2091"/>
    <w:rsid w:val="002C5DE7"/>
    <w:rsid w:val="002C60AA"/>
    <w:rsid w:val="002C6260"/>
    <w:rsid w:val="002C674D"/>
    <w:rsid w:val="002C70BB"/>
    <w:rsid w:val="002D0701"/>
    <w:rsid w:val="002D0C47"/>
    <w:rsid w:val="002D383D"/>
    <w:rsid w:val="002D4898"/>
    <w:rsid w:val="002D56D6"/>
    <w:rsid w:val="002D5BEC"/>
    <w:rsid w:val="002E0EAB"/>
    <w:rsid w:val="002E210B"/>
    <w:rsid w:val="002E6BD0"/>
    <w:rsid w:val="002E7D1F"/>
    <w:rsid w:val="002F0B91"/>
    <w:rsid w:val="002F1773"/>
    <w:rsid w:val="002F187C"/>
    <w:rsid w:val="002F29E1"/>
    <w:rsid w:val="002F2E16"/>
    <w:rsid w:val="002F3E50"/>
    <w:rsid w:val="002F3F55"/>
    <w:rsid w:val="002F5270"/>
    <w:rsid w:val="00300945"/>
    <w:rsid w:val="00302887"/>
    <w:rsid w:val="003042B8"/>
    <w:rsid w:val="00304385"/>
    <w:rsid w:val="00305CC3"/>
    <w:rsid w:val="0030602E"/>
    <w:rsid w:val="003064DE"/>
    <w:rsid w:val="003118C4"/>
    <w:rsid w:val="00311ADF"/>
    <w:rsid w:val="00312BC1"/>
    <w:rsid w:val="003135AE"/>
    <w:rsid w:val="0031396D"/>
    <w:rsid w:val="00313F0A"/>
    <w:rsid w:val="003163FA"/>
    <w:rsid w:val="00316A2B"/>
    <w:rsid w:val="00316B23"/>
    <w:rsid w:val="00320AD6"/>
    <w:rsid w:val="00322273"/>
    <w:rsid w:val="00322307"/>
    <w:rsid w:val="00322B8C"/>
    <w:rsid w:val="00322FC8"/>
    <w:rsid w:val="00323CC9"/>
    <w:rsid w:val="003247C5"/>
    <w:rsid w:val="0032484C"/>
    <w:rsid w:val="003248CD"/>
    <w:rsid w:val="00326932"/>
    <w:rsid w:val="00326FC4"/>
    <w:rsid w:val="00326FE6"/>
    <w:rsid w:val="0033042F"/>
    <w:rsid w:val="003322D2"/>
    <w:rsid w:val="00332A10"/>
    <w:rsid w:val="00333029"/>
    <w:rsid w:val="003330F3"/>
    <w:rsid w:val="0033349A"/>
    <w:rsid w:val="00333ADF"/>
    <w:rsid w:val="00334250"/>
    <w:rsid w:val="0033487C"/>
    <w:rsid w:val="00335007"/>
    <w:rsid w:val="00335F43"/>
    <w:rsid w:val="003405DA"/>
    <w:rsid w:val="003409E8"/>
    <w:rsid w:val="00341977"/>
    <w:rsid w:val="00341C4F"/>
    <w:rsid w:val="00342029"/>
    <w:rsid w:val="00342640"/>
    <w:rsid w:val="003426AE"/>
    <w:rsid w:val="00342865"/>
    <w:rsid w:val="003430A0"/>
    <w:rsid w:val="00344084"/>
    <w:rsid w:val="00344C98"/>
    <w:rsid w:val="00345451"/>
    <w:rsid w:val="00345827"/>
    <w:rsid w:val="00346488"/>
    <w:rsid w:val="00346F4F"/>
    <w:rsid w:val="003475E5"/>
    <w:rsid w:val="00350361"/>
    <w:rsid w:val="00352AE0"/>
    <w:rsid w:val="00352C0A"/>
    <w:rsid w:val="0035497B"/>
    <w:rsid w:val="00355965"/>
    <w:rsid w:val="00356713"/>
    <w:rsid w:val="00356FBE"/>
    <w:rsid w:val="003574F7"/>
    <w:rsid w:val="00360319"/>
    <w:rsid w:val="003613C3"/>
    <w:rsid w:val="00361430"/>
    <w:rsid w:val="003619E3"/>
    <w:rsid w:val="00361A7C"/>
    <w:rsid w:val="0036237D"/>
    <w:rsid w:val="00362D28"/>
    <w:rsid w:val="00362FE3"/>
    <w:rsid w:val="00363D43"/>
    <w:rsid w:val="003647D1"/>
    <w:rsid w:val="00364B62"/>
    <w:rsid w:val="00367065"/>
    <w:rsid w:val="003701DF"/>
    <w:rsid w:val="0037163D"/>
    <w:rsid w:val="003722CA"/>
    <w:rsid w:val="00373258"/>
    <w:rsid w:val="00375647"/>
    <w:rsid w:val="00375A9C"/>
    <w:rsid w:val="0037686A"/>
    <w:rsid w:val="00376879"/>
    <w:rsid w:val="00376F7B"/>
    <w:rsid w:val="00377E2C"/>
    <w:rsid w:val="003807A6"/>
    <w:rsid w:val="00381432"/>
    <w:rsid w:val="00381D70"/>
    <w:rsid w:val="00381DFC"/>
    <w:rsid w:val="00383AA9"/>
    <w:rsid w:val="00384E2D"/>
    <w:rsid w:val="0038789C"/>
    <w:rsid w:val="00387D78"/>
    <w:rsid w:val="00387EEE"/>
    <w:rsid w:val="00391226"/>
    <w:rsid w:val="00392B11"/>
    <w:rsid w:val="0039301E"/>
    <w:rsid w:val="00394399"/>
    <w:rsid w:val="00394727"/>
    <w:rsid w:val="00394C3D"/>
    <w:rsid w:val="00394D1C"/>
    <w:rsid w:val="003969CB"/>
    <w:rsid w:val="0039710A"/>
    <w:rsid w:val="00397CD0"/>
    <w:rsid w:val="00397DED"/>
    <w:rsid w:val="003A2E4A"/>
    <w:rsid w:val="003A3508"/>
    <w:rsid w:val="003A3A66"/>
    <w:rsid w:val="003A3A71"/>
    <w:rsid w:val="003A45DC"/>
    <w:rsid w:val="003A5187"/>
    <w:rsid w:val="003A5974"/>
    <w:rsid w:val="003A5D1A"/>
    <w:rsid w:val="003A5D79"/>
    <w:rsid w:val="003A60EA"/>
    <w:rsid w:val="003A6395"/>
    <w:rsid w:val="003A71CC"/>
    <w:rsid w:val="003A7746"/>
    <w:rsid w:val="003B0B74"/>
    <w:rsid w:val="003B4CB9"/>
    <w:rsid w:val="003B516E"/>
    <w:rsid w:val="003B540D"/>
    <w:rsid w:val="003B73B7"/>
    <w:rsid w:val="003C0BC5"/>
    <w:rsid w:val="003C4E2C"/>
    <w:rsid w:val="003C617A"/>
    <w:rsid w:val="003C640C"/>
    <w:rsid w:val="003C6D63"/>
    <w:rsid w:val="003D145C"/>
    <w:rsid w:val="003D17E1"/>
    <w:rsid w:val="003D28C8"/>
    <w:rsid w:val="003D2B06"/>
    <w:rsid w:val="003D2B27"/>
    <w:rsid w:val="003D34F0"/>
    <w:rsid w:val="003D582C"/>
    <w:rsid w:val="003D620B"/>
    <w:rsid w:val="003D6BAD"/>
    <w:rsid w:val="003D6FF6"/>
    <w:rsid w:val="003D74A0"/>
    <w:rsid w:val="003E1636"/>
    <w:rsid w:val="003E167F"/>
    <w:rsid w:val="003E1945"/>
    <w:rsid w:val="003E1C00"/>
    <w:rsid w:val="003E21FE"/>
    <w:rsid w:val="003E2872"/>
    <w:rsid w:val="003E3982"/>
    <w:rsid w:val="003E481F"/>
    <w:rsid w:val="003E489C"/>
    <w:rsid w:val="003E4D5F"/>
    <w:rsid w:val="003E4E7F"/>
    <w:rsid w:val="003E5D8A"/>
    <w:rsid w:val="003E5DA6"/>
    <w:rsid w:val="003E7961"/>
    <w:rsid w:val="003F07DE"/>
    <w:rsid w:val="003F0832"/>
    <w:rsid w:val="003F10DE"/>
    <w:rsid w:val="003F29D5"/>
    <w:rsid w:val="003F2FF9"/>
    <w:rsid w:val="003F33BB"/>
    <w:rsid w:val="003F3E9B"/>
    <w:rsid w:val="003F48CC"/>
    <w:rsid w:val="003F4FB8"/>
    <w:rsid w:val="003F6655"/>
    <w:rsid w:val="003F6C91"/>
    <w:rsid w:val="003F70A9"/>
    <w:rsid w:val="003F7661"/>
    <w:rsid w:val="003F7A49"/>
    <w:rsid w:val="00400CB8"/>
    <w:rsid w:val="0040109D"/>
    <w:rsid w:val="00402674"/>
    <w:rsid w:val="0040280E"/>
    <w:rsid w:val="0040471D"/>
    <w:rsid w:val="00404C09"/>
    <w:rsid w:val="00405B5A"/>
    <w:rsid w:val="00405BA2"/>
    <w:rsid w:val="004060D6"/>
    <w:rsid w:val="004062BF"/>
    <w:rsid w:val="00406778"/>
    <w:rsid w:val="004071FA"/>
    <w:rsid w:val="00407277"/>
    <w:rsid w:val="00407ABF"/>
    <w:rsid w:val="00410426"/>
    <w:rsid w:val="00411CC5"/>
    <w:rsid w:val="00413044"/>
    <w:rsid w:val="004130DA"/>
    <w:rsid w:val="004133EE"/>
    <w:rsid w:val="004136FA"/>
    <w:rsid w:val="00415B61"/>
    <w:rsid w:val="00416E09"/>
    <w:rsid w:val="0042165C"/>
    <w:rsid w:val="004217CF"/>
    <w:rsid w:val="004227C3"/>
    <w:rsid w:val="00423B18"/>
    <w:rsid w:val="00423BA1"/>
    <w:rsid w:val="00423E86"/>
    <w:rsid w:val="00423FC8"/>
    <w:rsid w:val="00423FE0"/>
    <w:rsid w:val="00424376"/>
    <w:rsid w:val="00425D7C"/>
    <w:rsid w:val="004275C5"/>
    <w:rsid w:val="004306F6"/>
    <w:rsid w:val="00430FAF"/>
    <w:rsid w:val="004312C7"/>
    <w:rsid w:val="00431C7A"/>
    <w:rsid w:val="00432C81"/>
    <w:rsid w:val="0043421D"/>
    <w:rsid w:val="004344FA"/>
    <w:rsid w:val="00435408"/>
    <w:rsid w:val="00436B44"/>
    <w:rsid w:val="004418C5"/>
    <w:rsid w:val="00441ACE"/>
    <w:rsid w:val="00442844"/>
    <w:rsid w:val="004431E5"/>
    <w:rsid w:val="00443E58"/>
    <w:rsid w:val="00443FB2"/>
    <w:rsid w:val="00444E3C"/>
    <w:rsid w:val="0044546D"/>
    <w:rsid w:val="00447919"/>
    <w:rsid w:val="00450675"/>
    <w:rsid w:val="00450912"/>
    <w:rsid w:val="00453534"/>
    <w:rsid w:val="004543BF"/>
    <w:rsid w:val="004555FE"/>
    <w:rsid w:val="004556BF"/>
    <w:rsid w:val="00456748"/>
    <w:rsid w:val="00456950"/>
    <w:rsid w:val="00461A7C"/>
    <w:rsid w:val="00462080"/>
    <w:rsid w:val="004632D5"/>
    <w:rsid w:val="00463E60"/>
    <w:rsid w:val="00463FEB"/>
    <w:rsid w:val="004645E3"/>
    <w:rsid w:val="00464822"/>
    <w:rsid w:val="004648DA"/>
    <w:rsid w:val="00466A6B"/>
    <w:rsid w:val="00466B40"/>
    <w:rsid w:val="00466D1A"/>
    <w:rsid w:val="00467364"/>
    <w:rsid w:val="00467BCB"/>
    <w:rsid w:val="00471409"/>
    <w:rsid w:val="004732DC"/>
    <w:rsid w:val="00473F64"/>
    <w:rsid w:val="00474044"/>
    <w:rsid w:val="004768F2"/>
    <w:rsid w:val="00477582"/>
    <w:rsid w:val="00481D44"/>
    <w:rsid w:val="00482386"/>
    <w:rsid w:val="004842EE"/>
    <w:rsid w:val="004846F2"/>
    <w:rsid w:val="00485E70"/>
    <w:rsid w:val="00486E57"/>
    <w:rsid w:val="00487031"/>
    <w:rsid w:val="0049076D"/>
    <w:rsid w:val="00492B64"/>
    <w:rsid w:val="00493927"/>
    <w:rsid w:val="00493B19"/>
    <w:rsid w:val="00493D36"/>
    <w:rsid w:val="004941A7"/>
    <w:rsid w:val="00495216"/>
    <w:rsid w:val="00496039"/>
    <w:rsid w:val="0049689E"/>
    <w:rsid w:val="0049741F"/>
    <w:rsid w:val="00497C61"/>
    <w:rsid w:val="004A179D"/>
    <w:rsid w:val="004A2D2E"/>
    <w:rsid w:val="004A414D"/>
    <w:rsid w:val="004A4924"/>
    <w:rsid w:val="004A4BE4"/>
    <w:rsid w:val="004A4F30"/>
    <w:rsid w:val="004A62F1"/>
    <w:rsid w:val="004B03AA"/>
    <w:rsid w:val="004B1AC2"/>
    <w:rsid w:val="004B2282"/>
    <w:rsid w:val="004B2778"/>
    <w:rsid w:val="004B2943"/>
    <w:rsid w:val="004B2D15"/>
    <w:rsid w:val="004B3002"/>
    <w:rsid w:val="004B30D0"/>
    <w:rsid w:val="004B361E"/>
    <w:rsid w:val="004B3BDA"/>
    <w:rsid w:val="004B4A40"/>
    <w:rsid w:val="004B67EE"/>
    <w:rsid w:val="004B699B"/>
    <w:rsid w:val="004B78B3"/>
    <w:rsid w:val="004B7F27"/>
    <w:rsid w:val="004C07D6"/>
    <w:rsid w:val="004C0CCF"/>
    <w:rsid w:val="004C0CFB"/>
    <w:rsid w:val="004C2177"/>
    <w:rsid w:val="004C2E0F"/>
    <w:rsid w:val="004C2E8D"/>
    <w:rsid w:val="004C3859"/>
    <w:rsid w:val="004C4BAF"/>
    <w:rsid w:val="004C63FB"/>
    <w:rsid w:val="004C721A"/>
    <w:rsid w:val="004D1D29"/>
    <w:rsid w:val="004D1FD9"/>
    <w:rsid w:val="004D2CC8"/>
    <w:rsid w:val="004D2E35"/>
    <w:rsid w:val="004D2F65"/>
    <w:rsid w:val="004D43AB"/>
    <w:rsid w:val="004D57A9"/>
    <w:rsid w:val="004D5C9C"/>
    <w:rsid w:val="004D61A2"/>
    <w:rsid w:val="004E044D"/>
    <w:rsid w:val="004E1E8F"/>
    <w:rsid w:val="004E406D"/>
    <w:rsid w:val="004E4567"/>
    <w:rsid w:val="004E4F84"/>
    <w:rsid w:val="004E70F4"/>
    <w:rsid w:val="004E78E0"/>
    <w:rsid w:val="004F00DD"/>
    <w:rsid w:val="004F080F"/>
    <w:rsid w:val="004F22A9"/>
    <w:rsid w:val="004F30AB"/>
    <w:rsid w:val="004F485A"/>
    <w:rsid w:val="004F5922"/>
    <w:rsid w:val="004F7A7E"/>
    <w:rsid w:val="005022AD"/>
    <w:rsid w:val="005029BD"/>
    <w:rsid w:val="00503BF2"/>
    <w:rsid w:val="005045BB"/>
    <w:rsid w:val="005048FD"/>
    <w:rsid w:val="00506507"/>
    <w:rsid w:val="00507770"/>
    <w:rsid w:val="00507828"/>
    <w:rsid w:val="005102CD"/>
    <w:rsid w:val="00510CB5"/>
    <w:rsid w:val="00511AD8"/>
    <w:rsid w:val="00514BC1"/>
    <w:rsid w:val="005157C0"/>
    <w:rsid w:val="005161CF"/>
    <w:rsid w:val="005171DC"/>
    <w:rsid w:val="00520DC2"/>
    <w:rsid w:val="0052147E"/>
    <w:rsid w:val="00521965"/>
    <w:rsid w:val="00521D6B"/>
    <w:rsid w:val="0052320A"/>
    <w:rsid w:val="00523B3A"/>
    <w:rsid w:val="00524E15"/>
    <w:rsid w:val="005250C1"/>
    <w:rsid w:val="00525FA0"/>
    <w:rsid w:val="0052603B"/>
    <w:rsid w:val="00526E57"/>
    <w:rsid w:val="00530C40"/>
    <w:rsid w:val="005322C3"/>
    <w:rsid w:val="005328F9"/>
    <w:rsid w:val="00532B3E"/>
    <w:rsid w:val="005333D2"/>
    <w:rsid w:val="00533797"/>
    <w:rsid w:val="00533F68"/>
    <w:rsid w:val="005340AB"/>
    <w:rsid w:val="00534A3F"/>
    <w:rsid w:val="00534BC9"/>
    <w:rsid w:val="00536871"/>
    <w:rsid w:val="005375CE"/>
    <w:rsid w:val="00540B43"/>
    <w:rsid w:val="00540E87"/>
    <w:rsid w:val="0054193A"/>
    <w:rsid w:val="00541F6E"/>
    <w:rsid w:val="0054211F"/>
    <w:rsid w:val="00542973"/>
    <w:rsid w:val="005431FE"/>
    <w:rsid w:val="00543204"/>
    <w:rsid w:val="00544ADD"/>
    <w:rsid w:val="0054513F"/>
    <w:rsid w:val="0054552A"/>
    <w:rsid w:val="0054552E"/>
    <w:rsid w:val="00545611"/>
    <w:rsid w:val="00546486"/>
    <w:rsid w:val="005472B2"/>
    <w:rsid w:val="00547438"/>
    <w:rsid w:val="00550045"/>
    <w:rsid w:val="0055099E"/>
    <w:rsid w:val="00550FC4"/>
    <w:rsid w:val="00552651"/>
    <w:rsid w:val="0055374F"/>
    <w:rsid w:val="0055548A"/>
    <w:rsid w:val="00555F69"/>
    <w:rsid w:val="005561FD"/>
    <w:rsid w:val="005567AC"/>
    <w:rsid w:val="00557B99"/>
    <w:rsid w:val="00557BD2"/>
    <w:rsid w:val="00557D6F"/>
    <w:rsid w:val="00560ED8"/>
    <w:rsid w:val="0056217C"/>
    <w:rsid w:val="0056253E"/>
    <w:rsid w:val="00562A94"/>
    <w:rsid w:val="00564D78"/>
    <w:rsid w:val="00571030"/>
    <w:rsid w:val="00571421"/>
    <w:rsid w:val="005725A7"/>
    <w:rsid w:val="00572765"/>
    <w:rsid w:val="00574E98"/>
    <w:rsid w:val="0057547D"/>
    <w:rsid w:val="00575C70"/>
    <w:rsid w:val="00576665"/>
    <w:rsid w:val="005766BB"/>
    <w:rsid w:val="0057699A"/>
    <w:rsid w:val="00580AA6"/>
    <w:rsid w:val="0058240D"/>
    <w:rsid w:val="005844C6"/>
    <w:rsid w:val="00584E35"/>
    <w:rsid w:val="00585725"/>
    <w:rsid w:val="00586784"/>
    <w:rsid w:val="00587CAB"/>
    <w:rsid w:val="00590991"/>
    <w:rsid w:val="00593F28"/>
    <w:rsid w:val="00593F5E"/>
    <w:rsid w:val="005952DA"/>
    <w:rsid w:val="005972BE"/>
    <w:rsid w:val="005A0062"/>
    <w:rsid w:val="005A01D7"/>
    <w:rsid w:val="005A03AE"/>
    <w:rsid w:val="005A05F1"/>
    <w:rsid w:val="005A0B29"/>
    <w:rsid w:val="005A0D6B"/>
    <w:rsid w:val="005A0E45"/>
    <w:rsid w:val="005A1387"/>
    <w:rsid w:val="005A2A7F"/>
    <w:rsid w:val="005A3298"/>
    <w:rsid w:val="005A3552"/>
    <w:rsid w:val="005A358F"/>
    <w:rsid w:val="005A6741"/>
    <w:rsid w:val="005B0118"/>
    <w:rsid w:val="005B0DE9"/>
    <w:rsid w:val="005B0FB0"/>
    <w:rsid w:val="005B25C4"/>
    <w:rsid w:val="005B3938"/>
    <w:rsid w:val="005B64CE"/>
    <w:rsid w:val="005B698A"/>
    <w:rsid w:val="005B6C77"/>
    <w:rsid w:val="005C1D23"/>
    <w:rsid w:val="005C259E"/>
    <w:rsid w:val="005C28CA"/>
    <w:rsid w:val="005C2F34"/>
    <w:rsid w:val="005C34A2"/>
    <w:rsid w:val="005C441D"/>
    <w:rsid w:val="005C45FA"/>
    <w:rsid w:val="005C551C"/>
    <w:rsid w:val="005C558A"/>
    <w:rsid w:val="005C6500"/>
    <w:rsid w:val="005C688B"/>
    <w:rsid w:val="005C68DC"/>
    <w:rsid w:val="005C6A88"/>
    <w:rsid w:val="005D160A"/>
    <w:rsid w:val="005D21BA"/>
    <w:rsid w:val="005D24EE"/>
    <w:rsid w:val="005D274D"/>
    <w:rsid w:val="005D282C"/>
    <w:rsid w:val="005D2FBD"/>
    <w:rsid w:val="005D383B"/>
    <w:rsid w:val="005D3DC9"/>
    <w:rsid w:val="005D45F5"/>
    <w:rsid w:val="005D4639"/>
    <w:rsid w:val="005D53B6"/>
    <w:rsid w:val="005D5970"/>
    <w:rsid w:val="005D7006"/>
    <w:rsid w:val="005D7970"/>
    <w:rsid w:val="005D7C5F"/>
    <w:rsid w:val="005E0131"/>
    <w:rsid w:val="005E0879"/>
    <w:rsid w:val="005E2C46"/>
    <w:rsid w:val="005E36D4"/>
    <w:rsid w:val="005E461D"/>
    <w:rsid w:val="005E478A"/>
    <w:rsid w:val="005E6A42"/>
    <w:rsid w:val="005E7241"/>
    <w:rsid w:val="005E79F9"/>
    <w:rsid w:val="005F03DD"/>
    <w:rsid w:val="005F07D6"/>
    <w:rsid w:val="005F0919"/>
    <w:rsid w:val="005F185B"/>
    <w:rsid w:val="005F2100"/>
    <w:rsid w:val="005F26E1"/>
    <w:rsid w:val="005F3D5E"/>
    <w:rsid w:val="005F7D26"/>
    <w:rsid w:val="005F7DBE"/>
    <w:rsid w:val="00603EC2"/>
    <w:rsid w:val="00607315"/>
    <w:rsid w:val="006079BE"/>
    <w:rsid w:val="00611309"/>
    <w:rsid w:val="00612AF1"/>
    <w:rsid w:val="00614071"/>
    <w:rsid w:val="006143C8"/>
    <w:rsid w:val="0061508F"/>
    <w:rsid w:val="00616E1E"/>
    <w:rsid w:val="00617963"/>
    <w:rsid w:val="00617BB3"/>
    <w:rsid w:val="006226AD"/>
    <w:rsid w:val="00623507"/>
    <w:rsid w:val="006237EC"/>
    <w:rsid w:val="0062404A"/>
    <w:rsid w:val="00624876"/>
    <w:rsid w:val="00625662"/>
    <w:rsid w:val="00625FD2"/>
    <w:rsid w:val="00627725"/>
    <w:rsid w:val="00627D88"/>
    <w:rsid w:val="00631DB6"/>
    <w:rsid w:val="006326CE"/>
    <w:rsid w:val="006335B5"/>
    <w:rsid w:val="0063400C"/>
    <w:rsid w:val="0063427F"/>
    <w:rsid w:val="006342B5"/>
    <w:rsid w:val="00635A07"/>
    <w:rsid w:val="00636107"/>
    <w:rsid w:val="0063709C"/>
    <w:rsid w:val="0064007A"/>
    <w:rsid w:val="00640835"/>
    <w:rsid w:val="006414A4"/>
    <w:rsid w:val="00643C2C"/>
    <w:rsid w:val="006463A5"/>
    <w:rsid w:val="00646BC2"/>
    <w:rsid w:val="00646EF1"/>
    <w:rsid w:val="00647CC0"/>
    <w:rsid w:val="00651EE9"/>
    <w:rsid w:val="0065253B"/>
    <w:rsid w:val="006525BC"/>
    <w:rsid w:val="006563A5"/>
    <w:rsid w:val="00657345"/>
    <w:rsid w:val="006579FC"/>
    <w:rsid w:val="006618B1"/>
    <w:rsid w:val="00664FFB"/>
    <w:rsid w:val="00665E9D"/>
    <w:rsid w:val="00666902"/>
    <w:rsid w:val="0067218D"/>
    <w:rsid w:val="006721BC"/>
    <w:rsid w:val="006735E3"/>
    <w:rsid w:val="006761F1"/>
    <w:rsid w:val="006764D4"/>
    <w:rsid w:val="00681412"/>
    <w:rsid w:val="0068326B"/>
    <w:rsid w:val="00684381"/>
    <w:rsid w:val="00685F1B"/>
    <w:rsid w:val="00687192"/>
    <w:rsid w:val="0069007D"/>
    <w:rsid w:val="00691129"/>
    <w:rsid w:val="0069135D"/>
    <w:rsid w:val="00691DAE"/>
    <w:rsid w:val="00692DE9"/>
    <w:rsid w:val="00693ADF"/>
    <w:rsid w:val="00695916"/>
    <w:rsid w:val="006967B9"/>
    <w:rsid w:val="00697760"/>
    <w:rsid w:val="006979D8"/>
    <w:rsid w:val="006A02D4"/>
    <w:rsid w:val="006A2BC7"/>
    <w:rsid w:val="006A2F4E"/>
    <w:rsid w:val="006A38C0"/>
    <w:rsid w:val="006A38D0"/>
    <w:rsid w:val="006A410E"/>
    <w:rsid w:val="006A4378"/>
    <w:rsid w:val="006A44D5"/>
    <w:rsid w:val="006A4994"/>
    <w:rsid w:val="006A4D7D"/>
    <w:rsid w:val="006A4E8F"/>
    <w:rsid w:val="006A538D"/>
    <w:rsid w:val="006A64BB"/>
    <w:rsid w:val="006A6CBD"/>
    <w:rsid w:val="006B0DD8"/>
    <w:rsid w:val="006B0EEA"/>
    <w:rsid w:val="006B15EB"/>
    <w:rsid w:val="006B1678"/>
    <w:rsid w:val="006B1DA3"/>
    <w:rsid w:val="006B2229"/>
    <w:rsid w:val="006B2988"/>
    <w:rsid w:val="006B38FD"/>
    <w:rsid w:val="006B3901"/>
    <w:rsid w:val="006B45E4"/>
    <w:rsid w:val="006B6D7B"/>
    <w:rsid w:val="006B7ACA"/>
    <w:rsid w:val="006C024E"/>
    <w:rsid w:val="006C06B7"/>
    <w:rsid w:val="006C0A26"/>
    <w:rsid w:val="006C10C6"/>
    <w:rsid w:val="006C1BC7"/>
    <w:rsid w:val="006C21D2"/>
    <w:rsid w:val="006C2687"/>
    <w:rsid w:val="006C2851"/>
    <w:rsid w:val="006C3038"/>
    <w:rsid w:val="006C60B4"/>
    <w:rsid w:val="006D136B"/>
    <w:rsid w:val="006D16EA"/>
    <w:rsid w:val="006D2091"/>
    <w:rsid w:val="006D38C9"/>
    <w:rsid w:val="006D3E71"/>
    <w:rsid w:val="006D43C6"/>
    <w:rsid w:val="006D43F8"/>
    <w:rsid w:val="006D4B7D"/>
    <w:rsid w:val="006D4E50"/>
    <w:rsid w:val="006D5C1D"/>
    <w:rsid w:val="006D6A9A"/>
    <w:rsid w:val="006D719C"/>
    <w:rsid w:val="006D72D6"/>
    <w:rsid w:val="006D752B"/>
    <w:rsid w:val="006D75EC"/>
    <w:rsid w:val="006E01D6"/>
    <w:rsid w:val="006E0A9A"/>
    <w:rsid w:val="006E0AFF"/>
    <w:rsid w:val="006E14CF"/>
    <w:rsid w:val="006E1624"/>
    <w:rsid w:val="006E19D0"/>
    <w:rsid w:val="006E20C3"/>
    <w:rsid w:val="006E263E"/>
    <w:rsid w:val="006E36A9"/>
    <w:rsid w:val="006E38ED"/>
    <w:rsid w:val="006E53EA"/>
    <w:rsid w:val="006E5FA1"/>
    <w:rsid w:val="006E74FF"/>
    <w:rsid w:val="006F02E2"/>
    <w:rsid w:val="006F030F"/>
    <w:rsid w:val="006F0AB7"/>
    <w:rsid w:val="006F1798"/>
    <w:rsid w:val="006F18CA"/>
    <w:rsid w:val="006F1C23"/>
    <w:rsid w:val="006F1CD5"/>
    <w:rsid w:val="006F248C"/>
    <w:rsid w:val="006F2FFE"/>
    <w:rsid w:val="006F3757"/>
    <w:rsid w:val="006F3FFE"/>
    <w:rsid w:val="006F4574"/>
    <w:rsid w:val="006F572E"/>
    <w:rsid w:val="006F5A34"/>
    <w:rsid w:val="006F5FBF"/>
    <w:rsid w:val="006F6230"/>
    <w:rsid w:val="006F6257"/>
    <w:rsid w:val="006F69F3"/>
    <w:rsid w:val="006F6D08"/>
    <w:rsid w:val="006F7BB9"/>
    <w:rsid w:val="00700041"/>
    <w:rsid w:val="00701237"/>
    <w:rsid w:val="0070435F"/>
    <w:rsid w:val="0070549B"/>
    <w:rsid w:val="00706726"/>
    <w:rsid w:val="007078CE"/>
    <w:rsid w:val="00707BE1"/>
    <w:rsid w:val="00710276"/>
    <w:rsid w:val="00711449"/>
    <w:rsid w:val="007134F2"/>
    <w:rsid w:val="00714487"/>
    <w:rsid w:val="00714DE9"/>
    <w:rsid w:val="007157F0"/>
    <w:rsid w:val="00715EE6"/>
    <w:rsid w:val="007166D0"/>
    <w:rsid w:val="00716A1D"/>
    <w:rsid w:val="00717792"/>
    <w:rsid w:val="0072000C"/>
    <w:rsid w:val="0072043A"/>
    <w:rsid w:val="00720566"/>
    <w:rsid w:val="0072070A"/>
    <w:rsid w:val="00720FB1"/>
    <w:rsid w:val="0072118B"/>
    <w:rsid w:val="007212A8"/>
    <w:rsid w:val="007221E0"/>
    <w:rsid w:val="00723624"/>
    <w:rsid w:val="00723925"/>
    <w:rsid w:val="00723F0D"/>
    <w:rsid w:val="007246FC"/>
    <w:rsid w:val="007253BE"/>
    <w:rsid w:val="00730602"/>
    <w:rsid w:val="00731F67"/>
    <w:rsid w:val="00732189"/>
    <w:rsid w:val="00732703"/>
    <w:rsid w:val="00732A4B"/>
    <w:rsid w:val="0073342B"/>
    <w:rsid w:val="007345D8"/>
    <w:rsid w:val="00734D4C"/>
    <w:rsid w:val="0073594E"/>
    <w:rsid w:val="007366D0"/>
    <w:rsid w:val="007366DB"/>
    <w:rsid w:val="00736AF2"/>
    <w:rsid w:val="00736F6C"/>
    <w:rsid w:val="00737564"/>
    <w:rsid w:val="00737F40"/>
    <w:rsid w:val="00740A2E"/>
    <w:rsid w:val="0074180A"/>
    <w:rsid w:val="0074246C"/>
    <w:rsid w:val="0074358B"/>
    <w:rsid w:val="007438A2"/>
    <w:rsid w:val="0074498E"/>
    <w:rsid w:val="00746B4A"/>
    <w:rsid w:val="007502C9"/>
    <w:rsid w:val="00750DCD"/>
    <w:rsid w:val="007529B1"/>
    <w:rsid w:val="00752AF8"/>
    <w:rsid w:val="00754B84"/>
    <w:rsid w:val="00754E3E"/>
    <w:rsid w:val="007558C1"/>
    <w:rsid w:val="00756A05"/>
    <w:rsid w:val="00756E7F"/>
    <w:rsid w:val="007575D1"/>
    <w:rsid w:val="00761405"/>
    <w:rsid w:val="0076168C"/>
    <w:rsid w:val="00761A2A"/>
    <w:rsid w:val="00761AC7"/>
    <w:rsid w:val="007624F4"/>
    <w:rsid w:val="007636CF"/>
    <w:rsid w:val="007657B1"/>
    <w:rsid w:val="00765AE9"/>
    <w:rsid w:val="0076630B"/>
    <w:rsid w:val="007665F3"/>
    <w:rsid w:val="00767B96"/>
    <w:rsid w:val="007714DC"/>
    <w:rsid w:val="00771692"/>
    <w:rsid w:val="007717B0"/>
    <w:rsid w:val="00771CE7"/>
    <w:rsid w:val="00772239"/>
    <w:rsid w:val="007727D2"/>
    <w:rsid w:val="00772CD3"/>
    <w:rsid w:val="0077370F"/>
    <w:rsid w:val="00773987"/>
    <w:rsid w:val="00774C27"/>
    <w:rsid w:val="00774E60"/>
    <w:rsid w:val="00775606"/>
    <w:rsid w:val="00775A68"/>
    <w:rsid w:val="007761E4"/>
    <w:rsid w:val="00776325"/>
    <w:rsid w:val="007765BA"/>
    <w:rsid w:val="00776D91"/>
    <w:rsid w:val="00777644"/>
    <w:rsid w:val="0078008B"/>
    <w:rsid w:val="007804C1"/>
    <w:rsid w:val="007818CA"/>
    <w:rsid w:val="00782022"/>
    <w:rsid w:val="00782766"/>
    <w:rsid w:val="00784488"/>
    <w:rsid w:val="00784A15"/>
    <w:rsid w:val="0078580E"/>
    <w:rsid w:val="00786588"/>
    <w:rsid w:val="00790E8F"/>
    <w:rsid w:val="007919B9"/>
    <w:rsid w:val="0079459B"/>
    <w:rsid w:val="00796118"/>
    <w:rsid w:val="007966B5"/>
    <w:rsid w:val="00797EBD"/>
    <w:rsid w:val="007A0B40"/>
    <w:rsid w:val="007A589F"/>
    <w:rsid w:val="007A6E49"/>
    <w:rsid w:val="007A7CFA"/>
    <w:rsid w:val="007B1092"/>
    <w:rsid w:val="007B15CE"/>
    <w:rsid w:val="007B1F46"/>
    <w:rsid w:val="007B3C28"/>
    <w:rsid w:val="007B3E5E"/>
    <w:rsid w:val="007B44D8"/>
    <w:rsid w:val="007B4808"/>
    <w:rsid w:val="007B52EE"/>
    <w:rsid w:val="007B5ACD"/>
    <w:rsid w:val="007B604F"/>
    <w:rsid w:val="007B634A"/>
    <w:rsid w:val="007B6ABE"/>
    <w:rsid w:val="007B76EA"/>
    <w:rsid w:val="007C19A4"/>
    <w:rsid w:val="007C32E4"/>
    <w:rsid w:val="007C53F1"/>
    <w:rsid w:val="007C62D3"/>
    <w:rsid w:val="007D1700"/>
    <w:rsid w:val="007D3436"/>
    <w:rsid w:val="007D3BBC"/>
    <w:rsid w:val="007D5228"/>
    <w:rsid w:val="007D798E"/>
    <w:rsid w:val="007D7A88"/>
    <w:rsid w:val="007E06CF"/>
    <w:rsid w:val="007E2953"/>
    <w:rsid w:val="007E2966"/>
    <w:rsid w:val="007E2D33"/>
    <w:rsid w:val="007E35D7"/>
    <w:rsid w:val="007E3BAE"/>
    <w:rsid w:val="007E4027"/>
    <w:rsid w:val="007E48AF"/>
    <w:rsid w:val="007E5690"/>
    <w:rsid w:val="007E65D5"/>
    <w:rsid w:val="007E6930"/>
    <w:rsid w:val="007E6AC4"/>
    <w:rsid w:val="007E6BFC"/>
    <w:rsid w:val="007E6DC6"/>
    <w:rsid w:val="007E74BE"/>
    <w:rsid w:val="007F0EF7"/>
    <w:rsid w:val="007F16C3"/>
    <w:rsid w:val="007F2A3E"/>
    <w:rsid w:val="007F3C16"/>
    <w:rsid w:val="007F4A8F"/>
    <w:rsid w:val="007F4D1E"/>
    <w:rsid w:val="007F5AF9"/>
    <w:rsid w:val="007F63C9"/>
    <w:rsid w:val="007F678E"/>
    <w:rsid w:val="007F680C"/>
    <w:rsid w:val="007F6FB9"/>
    <w:rsid w:val="007F79DF"/>
    <w:rsid w:val="008008FE"/>
    <w:rsid w:val="0080280A"/>
    <w:rsid w:val="00803375"/>
    <w:rsid w:val="00803B52"/>
    <w:rsid w:val="00803E61"/>
    <w:rsid w:val="008058FC"/>
    <w:rsid w:val="00806627"/>
    <w:rsid w:val="008068F3"/>
    <w:rsid w:val="0080715C"/>
    <w:rsid w:val="00807C87"/>
    <w:rsid w:val="00811E75"/>
    <w:rsid w:val="00811E88"/>
    <w:rsid w:val="00812895"/>
    <w:rsid w:val="00813B3E"/>
    <w:rsid w:val="00813BD6"/>
    <w:rsid w:val="00814330"/>
    <w:rsid w:val="008148C7"/>
    <w:rsid w:val="008149B4"/>
    <w:rsid w:val="00816B0D"/>
    <w:rsid w:val="00817163"/>
    <w:rsid w:val="00820EA3"/>
    <w:rsid w:val="0082199F"/>
    <w:rsid w:val="00823214"/>
    <w:rsid w:val="008246A7"/>
    <w:rsid w:val="00824CF9"/>
    <w:rsid w:val="00825CCB"/>
    <w:rsid w:val="00826235"/>
    <w:rsid w:val="00826914"/>
    <w:rsid w:val="00827640"/>
    <w:rsid w:val="00827A71"/>
    <w:rsid w:val="00830865"/>
    <w:rsid w:val="00830FB9"/>
    <w:rsid w:val="008322E5"/>
    <w:rsid w:val="00833B87"/>
    <w:rsid w:val="00833D15"/>
    <w:rsid w:val="00833D31"/>
    <w:rsid w:val="008341E0"/>
    <w:rsid w:val="008343B6"/>
    <w:rsid w:val="0083502F"/>
    <w:rsid w:val="0083514C"/>
    <w:rsid w:val="008352FD"/>
    <w:rsid w:val="00835705"/>
    <w:rsid w:val="00835D3D"/>
    <w:rsid w:val="00835E4A"/>
    <w:rsid w:val="00836EC1"/>
    <w:rsid w:val="00837272"/>
    <w:rsid w:val="00840145"/>
    <w:rsid w:val="00841D4C"/>
    <w:rsid w:val="008426C7"/>
    <w:rsid w:val="008433E2"/>
    <w:rsid w:val="00843561"/>
    <w:rsid w:val="0084373D"/>
    <w:rsid w:val="00844B5E"/>
    <w:rsid w:val="00845316"/>
    <w:rsid w:val="00847B7B"/>
    <w:rsid w:val="00847BA5"/>
    <w:rsid w:val="008507D8"/>
    <w:rsid w:val="00850819"/>
    <w:rsid w:val="00850B1B"/>
    <w:rsid w:val="00850FD1"/>
    <w:rsid w:val="00851206"/>
    <w:rsid w:val="00851A71"/>
    <w:rsid w:val="0085313E"/>
    <w:rsid w:val="00855059"/>
    <w:rsid w:val="008550DB"/>
    <w:rsid w:val="00855431"/>
    <w:rsid w:val="00857D89"/>
    <w:rsid w:val="00857FE2"/>
    <w:rsid w:val="0086024A"/>
    <w:rsid w:val="008628D2"/>
    <w:rsid w:val="00862AFD"/>
    <w:rsid w:val="0086320E"/>
    <w:rsid w:val="0086341D"/>
    <w:rsid w:val="00864460"/>
    <w:rsid w:val="008646EF"/>
    <w:rsid w:val="00864FF0"/>
    <w:rsid w:val="00866420"/>
    <w:rsid w:val="008666E0"/>
    <w:rsid w:val="00866AE4"/>
    <w:rsid w:val="0086729E"/>
    <w:rsid w:val="008673EE"/>
    <w:rsid w:val="008702A8"/>
    <w:rsid w:val="00870CD2"/>
    <w:rsid w:val="008715A2"/>
    <w:rsid w:val="00872B29"/>
    <w:rsid w:val="008732B5"/>
    <w:rsid w:val="0087348F"/>
    <w:rsid w:val="00873531"/>
    <w:rsid w:val="00873605"/>
    <w:rsid w:val="00874453"/>
    <w:rsid w:val="0087597F"/>
    <w:rsid w:val="00875A5F"/>
    <w:rsid w:val="0087637D"/>
    <w:rsid w:val="008814E1"/>
    <w:rsid w:val="00882A48"/>
    <w:rsid w:val="008856E5"/>
    <w:rsid w:val="00885B23"/>
    <w:rsid w:val="0088613C"/>
    <w:rsid w:val="00886781"/>
    <w:rsid w:val="008867EB"/>
    <w:rsid w:val="008873C7"/>
    <w:rsid w:val="008908BB"/>
    <w:rsid w:val="008918F5"/>
    <w:rsid w:val="00891D2D"/>
    <w:rsid w:val="00891D67"/>
    <w:rsid w:val="008921E8"/>
    <w:rsid w:val="00893674"/>
    <w:rsid w:val="00893CAC"/>
    <w:rsid w:val="0089516A"/>
    <w:rsid w:val="008965B0"/>
    <w:rsid w:val="00896F17"/>
    <w:rsid w:val="00896FD1"/>
    <w:rsid w:val="008A1F1A"/>
    <w:rsid w:val="008A2075"/>
    <w:rsid w:val="008A20E5"/>
    <w:rsid w:val="008B0959"/>
    <w:rsid w:val="008B3231"/>
    <w:rsid w:val="008B33A3"/>
    <w:rsid w:val="008B4589"/>
    <w:rsid w:val="008B4821"/>
    <w:rsid w:val="008B492A"/>
    <w:rsid w:val="008B4BA2"/>
    <w:rsid w:val="008B54F6"/>
    <w:rsid w:val="008B77E4"/>
    <w:rsid w:val="008C0574"/>
    <w:rsid w:val="008C2283"/>
    <w:rsid w:val="008C2638"/>
    <w:rsid w:val="008C27A0"/>
    <w:rsid w:val="008C48A2"/>
    <w:rsid w:val="008C4C03"/>
    <w:rsid w:val="008C4EEF"/>
    <w:rsid w:val="008C678E"/>
    <w:rsid w:val="008C71EC"/>
    <w:rsid w:val="008D07E3"/>
    <w:rsid w:val="008D09E5"/>
    <w:rsid w:val="008D1F00"/>
    <w:rsid w:val="008D25B0"/>
    <w:rsid w:val="008D5965"/>
    <w:rsid w:val="008D5991"/>
    <w:rsid w:val="008D776B"/>
    <w:rsid w:val="008E0E34"/>
    <w:rsid w:val="008E3479"/>
    <w:rsid w:val="008E385E"/>
    <w:rsid w:val="008E437E"/>
    <w:rsid w:val="008E518C"/>
    <w:rsid w:val="008E5266"/>
    <w:rsid w:val="008F00D8"/>
    <w:rsid w:val="008F1642"/>
    <w:rsid w:val="008F1DE9"/>
    <w:rsid w:val="008F27AF"/>
    <w:rsid w:val="008F2869"/>
    <w:rsid w:val="008F349C"/>
    <w:rsid w:val="008F39BA"/>
    <w:rsid w:val="008F46EB"/>
    <w:rsid w:val="008F576C"/>
    <w:rsid w:val="008F57C1"/>
    <w:rsid w:val="0090096B"/>
    <w:rsid w:val="00900A7F"/>
    <w:rsid w:val="00902006"/>
    <w:rsid w:val="009041C4"/>
    <w:rsid w:val="00904392"/>
    <w:rsid w:val="009043BF"/>
    <w:rsid w:val="00907BEC"/>
    <w:rsid w:val="00910B61"/>
    <w:rsid w:val="00911460"/>
    <w:rsid w:val="0091359F"/>
    <w:rsid w:val="00913CB7"/>
    <w:rsid w:val="00913EC9"/>
    <w:rsid w:val="00914600"/>
    <w:rsid w:val="009147DB"/>
    <w:rsid w:val="009167E8"/>
    <w:rsid w:val="00917E7B"/>
    <w:rsid w:val="00920E62"/>
    <w:rsid w:val="009225DF"/>
    <w:rsid w:val="00923B03"/>
    <w:rsid w:val="009248F3"/>
    <w:rsid w:val="00925A12"/>
    <w:rsid w:val="00925CB9"/>
    <w:rsid w:val="009274DF"/>
    <w:rsid w:val="00927C19"/>
    <w:rsid w:val="00931220"/>
    <w:rsid w:val="0093158E"/>
    <w:rsid w:val="00932188"/>
    <w:rsid w:val="00932A84"/>
    <w:rsid w:val="00932ABB"/>
    <w:rsid w:val="00933417"/>
    <w:rsid w:val="00933D01"/>
    <w:rsid w:val="00934190"/>
    <w:rsid w:val="00934351"/>
    <w:rsid w:val="00935D3D"/>
    <w:rsid w:val="00935F8F"/>
    <w:rsid w:val="00936304"/>
    <w:rsid w:val="009371A1"/>
    <w:rsid w:val="00937404"/>
    <w:rsid w:val="0094021F"/>
    <w:rsid w:val="009437A0"/>
    <w:rsid w:val="00943AAD"/>
    <w:rsid w:val="00945449"/>
    <w:rsid w:val="009454D2"/>
    <w:rsid w:val="009460C2"/>
    <w:rsid w:val="00946140"/>
    <w:rsid w:val="009464F5"/>
    <w:rsid w:val="00946993"/>
    <w:rsid w:val="009471AB"/>
    <w:rsid w:val="00947445"/>
    <w:rsid w:val="00947546"/>
    <w:rsid w:val="009508BD"/>
    <w:rsid w:val="00950B4C"/>
    <w:rsid w:val="009525E4"/>
    <w:rsid w:val="0095384F"/>
    <w:rsid w:val="00953CEB"/>
    <w:rsid w:val="00955C75"/>
    <w:rsid w:val="00956379"/>
    <w:rsid w:val="00956E9F"/>
    <w:rsid w:val="0096004E"/>
    <w:rsid w:val="009603C4"/>
    <w:rsid w:val="009617F0"/>
    <w:rsid w:val="00961A15"/>
    <w:rsid w:val="00961DAC"/>
    <w:rsid w:val="009624B2"/>
    <w:rsid w:val="00963ABB"/>
    <w:rsid w:val="00965FFC"/>
    <w:rsid w:val="00967D37"/>
    <w:rsid w:val="009721AC"/>
    <w:rsid w:val="0097297B"/>
    <w:rsid w:val="00973BDD"/>
    <w:rsid w:val="00974669"/>
    <w:rsid w:val="00975D38"/>
    <w:rsid w:val="00981975"/>
    <w:rsid w:val="0098319F"/>
    <w:rsid w:val="0098330A"/>
    <w:rsid w:val="00983C07"/>
    <w:rsid w:val="00983C54"/>
    <w:rsid w:val="00984012"/>
    <w:rsid w:val="00984B7E"/>
    <w:rsid w:val="00985977"/>
    <w:rsid w:val="00985CDE"/>
    <w:rsid w:val="00986BD3"/>
    <w:rsid w:val="00987715"/>
    <w:rsid w:val="00991078"/>
    <w:rsid w:val="009919B8"/>
    <w:rsid w:val="009922E6"/>
    <w:rsid w:val="009929AE"/>
    <w:rsid w:val="009939AE"/>
    <w:rsid w:val="00995B38"/>
    <w:rsid w:val="0099695F"/>
    <w:rsid w:val="00996A50"/>
    <w:rsid w:val="00997893"/>
    <w:rsid w:val="00997A2E"/>
    <w:rsid w:val="009A01D5"/>
    <w:rsid w:val="009A03C0"/>
    <w:rsid w:val="009A08A1"/>
    <w:rsid w:val="009A1213"/>
    <w:rsid w:val="009A1F3D"/>
    <w:rsid w:val="009A28BF"/>
    <w:rsid w:val="009A3402"/>
    <w:rsid w:val="009A3ABB"/>
    <w:rsid w:val="009A3DB9"/>
    <w:rsid w:val="009A6091"/>
    <w:rsid w:val="009A7036"/>
    <w:rsid w:val="009A79DC"/>
    <w:rsid w:val="009A7F7B"/>
    <w:rsid w:val="009B00B9"/>
    <w:rsid w:val="009B1A5C"/>
    <w:rsid w:val="009B4497"/>
    <w:rsid w:val="009B4531"/>
    <w:rsid w:val="009B58EA"/>
    <w:rsid w:val="009B6F64"/>
    <w:rsid w:val="009B7F8D"/>
    <w:rsid w:val="009C0221"/>
    <w:rsid w:val="009C28F2"/>
    <w:rsid w:val="009C2C76"/>
    <w:rsid w:val="009C384E"/>
    <w:rsid w:val="009C3C2C"/>
    <w:rsid w:val="009C453B"/>
    <w:rsid w:val="009C690E"/>
    <w:rsid w:val="009C7611"/>
    <w:rsid w:val="009D10F2"/>
    <w:rsid w:val="009D2294"/>
    <w:rsid w:val="009D24EC"/>
    <w:rsid w:val="009D26BA"/>
    <w:rsid w:val="009D3384"/>
    <w:rsid w:val="009D441D"/>
    <w:rsid w:val="009D5766"/>
    <w:rsid w:val="009D76A1"/>
    <w:rsid w:val="009D7998"/>
    <w:rsid w:val="009E036A"/>
    <w:rsid w:val="009E18B9"/>
    <w:rsid w:val="009E308C"/>
    <w:rsid w:val="009E4474"/>
    <w:rsid w:val="009E4B68"/>
    <w:rsid w:val="009E5C64"/>
    <w:rsid w:val="009E5FC5"/>
    <w:rsid w:val="009E68C0"/>
    <w:rsid w:val="009E696C"/>
    <w:rsid w:val="009E6C4C"/>
    <w:rsid w:val="009E6F46"/>
    <w:rsid w:val="009E7761"/>
    <w:rsid w:val="009F035F"/>
    <w:rsid w:val="009F2097"/>
    <w:rsid w:val="009F2B47"/>
    <w:rsid w:val="009F4397"/>
    <w:rsid w:val="009F555C"/>
    <w:rsid w:val="009F58C3"/>
    <w:rsid w:val="009F5FF7"/>
    <w:rsid w:val="009F6332"/>
    <w:rsid w:val="009F6BF1"/>
    <w:rsid w:val="009F72AB"/>
    <w:rsid w:val="00A00712"/>
    <w:rsid w:val="00A00748"/>
    <w:rsid w:val="00A00990"/>
    <w:rsid w:val="00A01A00"/>
    <w:rsid w:val="00A024ED"/>
    <w:rsid w:val="00A0350E"/>
    <w:rsid w:val="00A03959"/>
    <w:rsid w:val="00A049D7"/>
    <w:rsid w:val="00A049F4"/>
    <w:rsid w:val="00A0535A"/>
    <w:rsid w:val="00A059D5"/>
    <w:rsid w:val="00A06BDD"/>
    <w:rsid w:val="00A0713B"/>
    <w:rsid w:val="00A07477"/>
    <w:rsid w:val="00A079B9"/>
    <w:rsid w:val="00A108F1"/>
    <w:rsid w:val="00A118ED"/>
    <w:rsid w:val="00A11A0C"/>
    <w:rsid w:val="00A125F7"/>
    <w:rsid w:val="00A13CD2"/>
    <w:rsid w:val="00A14212"/>
    <w:rsid w:val="00A14439"/>
    <w:rsid w:val="00A147A5"/>
    <w:rsid w:val="00A14989"/>
    <w:rsid w:val="00A15A3A"/>
    <w:rsid w:val="00A16A7F"/>
    <w:rsid w:val="00A1752A"/>
    <w:rsid w:val="00A17A15"/>
    <w:rsid w:val="00A212D2"/>
    <w:rsid w:val="00A21CE9"/>
    <w:rsid w:val="00A22109"/>
    <w:rsid w:val="00A23E66"/>
    <w:rsid w:val="00A251ED"/>
    <w:rsid w:val="00A25826"/>
    <w:rsid w:val="00A27247"/>
    <w:rsid w:val="00A27774"/>
    <w:rsid w:val="00A279C8"/>
    <w:rsid w:val="00A27C14"/>
    <w:rsid w:val="00A27FA3"/>
    <w:rsid w:val="00A30AF0"/>
    <w:rsid w:val="00A30F6C"/>
    <w:rsid w:val="00A339DE"/>
    <w:rsid w:val="00A344BF"/>
    <w:rsid w:val="00A34FB5"/>
    <w:rsid w:val="00A35A57"/>
    <w:rsid w:val="00A37ED3"/>
    <w:rsid w:val="00A40493"/>
    <w:rsid w:val="00A40891"/>
    <w:rsid w:val="00A40F3E"/>
    <w:rsid w:val="00A41EC2"/>
    <w:rsid w:val="00A43AA3"/>
    <w:rsid w:val="00A45A37"/>
    <w:rsid w:val="00A47221"/>
    <w:rsid w:val="00A4762D"/>
    <w:rsid w:val="00A47859"/>
    <w:rsid w:val="00A516AA"/>
    <w:rsid w:val="00A5192E"/>
    <w:rsid w:val="00A5275A"/>
    <w:rsid w:val="00A5526B"/>
    <w:rsid w:val="00A55908"/>
    <w:rsid w:val="00A561E8"/>
    <w:rsid w:val="00A56E73"/>
    <w:rsid w:val="00A56F3C"/>
    <w:rsid w:val="00A574C3"/>
    <w:rsid w:val="00A577BB"/>
    <w:rsid w:val="00A57FE6"/>
    <w:rsid w:val="00A60BED"/>
    <w:rsid w:val="00A62B01"/>
    <w:rsid w:val="00A62B33"/>
    <w:rsid w:val="00A62CD0"/>
    <w:rsid w:val="00A631D7"/>
    <w:rsid w:val="00A63947"/>
    <w:rsid w:val="00A64359"/>
    <w:rsid w:val="00A64B9B"/>
    <w:rsid w:val="00A656BB"/>
    <w:rsid w:val="00A65BEA"/>
    <w:rsid w:val="00A67B8E"/>
    <w:rsid w:val="00A723DA"/>
    <w:rsid w:val="00A72C6C"/>
    <w:rsid w:val="00A739DC"/>
    <w:rsid w:val="00A73A65"/>
    <w:rsid w:val="00A74507"/>
    <w:rsid w:val="00A74A3E"/>
    <w:rsid w:val="00A768E7"/>
    <w:rsid w:val="00A836D6"/>
    <w:rsid w:val="00A858AF"/>
    <w:rsid w:val="00A87BFD"/>
    <w:rsid w:val="00A90927"/>
    <w:rsid w:val="00A9128B"/>
    <w:rsid w:val="00A92220"/>
    <w:rsid w:val="00A92A57"/>
    <w:rsid w:val="00A92CDE"/>
    <w:rsid w:val="00A9394E"/>
    <w:rsid w:val="00A93B95"/>
    <w:rsid w:val="00A95F08"/>
    <w:rsid w:val="00A962B0"/>
    <w:rsid w:val="00A9652C"/>
    <w:rsid w:val="00A96B9C"/>
    <w:rsid w:val="00A96DA8"/>
    <w:rsid w:val="00AA0BC7"/>
    <w:rsid w:val="00AA1E90"/>
    <w:rsid w:val="00AA273F"/>
    <w:rsid w:val="00AA33ED"/>
    <w:rsid w:val="00AA4059"/>
    <w:rsid w:val="00AA429A"/>
    <w:rsid w:val="00AB124F"/>
    <w:rsid w:val="00AB1583"/>
    <w:rsid w:val="00AB2067"/>
    <w:rsid w:val="00AB277D"/>
    <w:rsid w:val="00AB2B5A"/>
    <w:rsid w:val="00AB38C1"/>
    <w:rsid w:val="00AB40EE"/>
    <w:rsid w:val="00AB707D"/>
    <w:rsid w:val="00AC07D0"/>
    <w:rsid w:val="00AC09F5"/>
    <w:rsid w:val="00AC1CA8"/>
    <w:rsid w:val="00AC1D9C"/>
    <w:rsid w:val="00AC3049"/>
    <w:rsid w:val="00AC3432"/>
    <w:rsid w:val="00AC368E"/>
    <w:rsid w:val="00AC5392"/>
    <w:rsid w:val="00AC6851"/>
    <w:rsid w:val="00AC72E1"/>
    <w:rsid w:val="00AD04D1"/>
    <w:rsid w:val="00AD2375"/>
    <w:rsid w:val="00AD274F"/>
    <w:rsid w:val="00AD2F11"/>
    <w:rsid w:val="00AD30B7"/>
    <w:rsid w:val="00AD36E0"/>
    <w:rsid w:val="00AD3C9E"/>
    <w:rsid w:val="00AD61DE"/>
    <w:rsid w:val="00AD646D"/>
    <w:rsid w:val="00AE005A"/>
    <w:rsid w:val="00AE121C"/>
    <w:rsid w:val="00AE1379"/>
    <w:rsid w:val="00AE1B51"/>
    <w:rsid w:val="00AE1BE2"/>
    <w:rsid w:val="00AE1BFF"/>
    <w:rsid w:val="00AE29C2"/>
    <w:rsid w:val="00AE4F69"/>
    <w:rsid w:val="00AE56A6"/>
    <w:rsid w:val="00AF06BF"/>
    <w:rsid w:val="00AF0AF0"/>
    <w:rsid w:val="00AF1B80"/>
    <w:rsid w:val="00AF2828"/>
    <w:rsid w:val="00AF2B0E"/>
    <w:rsid w:val="00AF2E25"/>
    <w:rsid w:val="00AF305E"/>
    <w:rsid w:val="00AF4032"/>
    <w:rsid w:val="00AF4922"/>
    <w:rsid w:val="00AF5942"/>
    <w:rsid w:val="00AF68AB"/>
    <w:rsid w:val="00B01774"/>
    <w:rsid w:val="00B019C6"/>
    <w:rsid w:val="00B01D67"/>
    <w:rsid w:val="00B01FE5"/>
    <w:rsid w:val="00B02509"/>
    <w:rsid w:val="00B029DF"/>
    <w:rsid w:val="00B036B6"/>
    <w:rsid w:val="00B0370C"/>
    <w:rsid w:val="00B041DD"/>
    <w:rsid w:val="00B04711"/>
    <w:rsid w:val="00B04E47"/>
    <w:rsid w:val="00B05699"/>
    <w:rsid w:val="00B0583A"/>
    <w:rsid w:val="00B06331"/>
    <w:rsid w:val="00B07F10"/>
    <w:rsid w:val="00B10591"/>
    <w:rsid w:val="00B10CC6"/>
    <w:rsid w:val="00B11608"/>
    <w:rsid w:val="00B1289B"/>
    <w:rsid w:val="00B13181"/>
    <w:rsid w:val="00B13429"/>
    <w:rsid w:val="00B13690"/>
    <w:rsid w:val="00B153C5"/>
    <w:rsid w:val="00B15C1E"/>
    <w:rsid w:val="00B163FC"/>
    <w:rsid w:val="00B20854"/>
    <w:rsid w:val="00B20DD9"/>
    <w:rsid w:val="00B21422"/>
    <w:rsid w:val="00B231E3"/>
    <w:rsid w:val="00B234D9"/>
    <w:rsid w:val="00B23CB2"/>
    <w:rsid w:val="00B24086"/>
    <w:rsid w:val="00B257F7"/>
    <w:rsid w:val="00B270D8"/>
    <w:rsid w:val="00B2759C"/>
    <w:rsid w:val="00B30093"/>
    <w:rsid w:val="00B30278"/>
    <w:rsid w:val="00B30AF5"/>
    <w:rsid w:val="00B314C0"/>
    <w:rsid w:val="00B31DAF"/>
    <w:rsid w:val="00B3223A"/>
    <w:rsid w:val="00B341F6"/>
    <w:rsid w:val="00B358F3"/>
    <w:rsid w:val="00B36D1B"/>
    <w:rsid w:val="00B4046B"/>
    <w:rsid w:val="00B40D29"/>
    <w:rsid w:val="00B4197D"/>
    <w:rsid w:val="00B419C5"/>
    <w:rsid w:val="00B425CA"/>
    <w:rsid w:val="00B43528"/>
    <w:rsid w:val="00B43E47"/>
    <w:rsid w:val="00B44BCE"/>
    <w:rsid w:val="00B457CB"/>
    <w:rsid w:val="00B45966"/>
    <w:rsid w:val="00B46C5A"/>
    <w:rsid w:val="00B4780E"/>
    <w:rsid w:val="00B47F22"/>
    <w:rsid w:val="00B5014D"/>
    <w:rsid w:val="00B506CE"/>
    <w:rsid w:val="00B5078D"/>
    <w:rsid w:val="00B50916"/>
    <w:rsid w:val="00B5196A"/>
    <w:rsid w:val="00B5217F"/>
    <w:rsid w:val="00B5347F"/>
    <w:rsid w:val="00B537D9"/>
    <w:rsid w:val="00B53ADC"/>
    <w:rsid w:val="00B54B48"/>
    <w:rsid w:val="00B54B5C"/>
    <w:rsid w:val="00B55311"/>
    <w:rsid w:val="00B55896"/>
    <w:rsid w:val="00B561E1"/>
    <w:rsid w:val="00B5621F"/>
    <w:rsid w:val="00B56867"/>
    <w:rsid w:val="00B575A2"/>
    <w:rsid w:val="00B607F2"/>
    <w:rsid w:val="00B60BB2"/>
    <w:rsid w:val="00B60CA8"/>
    <w:rsid w:val="00B61892"/>
    <w:rsid w:val="00B637C7"/>
    <w:rsid w:val="00B63D44"/>
    <w:rsid w:val="00B64081"/>
    <w:rsid w:val="00B651A9"/>
    <w:rsid w:val="00B66E0C"/>
    <w:rsid w:val="00B66F82"/>
    <w:rsid w:val="00B67BB4"/>
    <w:rsid w:val="00B7231E"/>
    <w:rsid w:val="00B72743"/>
    <w:rsid w:val="00B73EDD"/>
    <w:rsid w:val="00B744C9"/>
    <w:rsid w:val="00B74787"/>
    <w:rsid w:val="00B75AB1"/>
    <w:rsid w:val="00B75F87"/>
    <w:rsid w:val="00B76887"/>
    <w:rsid w:val="00B808AC"/>
    <w:rsid w:val="00B81C13"/>
    <w:rsid w:val="00B820EB"/>
    <w:rsid w:val="00B85249"/>
    <w:rsid w:val="00B855A1"/>
    <w:rsid w:val="00B87507"/>
    <w:rsid w:val="00B8754A"/>
    <w:rsid w:val="00B9067B"/>
    <w:rsid w:val="00B911B1"/>
    <w:rsid w:val="00B91631"/>
    <w:rsid w:val="00B92702"/>
    <w:rsid w:val="00B92E91"/>
    <w:rsid w:val="00B95290"/>
    <w:rsid w:val="00B96413"/>
    <w:rsid w:val="00B973DD"/>
    <w:rsid w:val="00BA1965"/>
    <w:rsid w:val="00BA2E75"/>
    <w:rsid w:val="00BA3BB5"/>
    <w:rsid w:val="00BA443F"/>
    <w:rsid w:val="00BA52AA"/>
    <w:rsid w:val="00BA5F17"/>
    <w:rsid w:val="00BA603B"/>
    <w:rsid w:val="00BA6180"/>
    <w:rsid w:val="00BA7E28"/>
    <w:rsid w:val="00BB2A1A"/>
    <w:rsid w:val="00BB2B28"/>
    <w:rsid w:val="00BB30AA"/>
    <w:rsid w:val="00BB41D0"/>
    <w:rsid w:val="00BB55E9"/>
    <w:rsid w:val="00BB5DBC"/>
    <w:rsid w:val="00BB64F0"/>
    <w:rsid w:val="00BB7C6B"/>
    <w:rsid w:val="00BC0649"/>
    <w:rsid w:val="00BC0695"/>
    <w:rsid w:val="00BC0B3A"/>
    <w:rsid w:val="00BC15B2"/>
    <w:rsid w:val="00BC2173"/>
    <w:rsid w:val="00BC758A"/>
    <w:rsid w:val="00BD021A"/>
    <w:rsid w:val="00BD0522"/>
    <w:rsid w:val="00BD0A76"/>
    <w:rsid w:val="00BD0C85"/>
    <w:rsid w:val="00BD249A"/>
    <w:rsid w:val="00BD274F"/>
    <w:rsid w:val="00BD2CB9"/>
    <w:rsid w:val="00BD4801"/>
    <w:rsid w:val="00BD52B9"/>
    <w:rsid w:val="00BD540A"/>
    <w:rsid w:val="00BD55D1"/>
    <w:rsid w:val="00BD5696"/>
    <w:rsid w:val="00BD7649"/>
    <w:rsid w:val="00BD7B42"/>
    <w:rsid w:val="00BD7C8B"/>
    <w:rsid w:val="00BD7C9E"/>
    <w:rsid w:val="00BE0419"/>
    <w:rsid w:val="00BE0C74"/>
    <w:rsid w:val="00BE1C01"/>
    <w:rsid w:val="00BE260F"/>
    <w:rsid w:val="00BE2640"/>
    <w:rsid w:val="00BE40DB"/>
    <w:rsid w:val="00BE61EA"/>
    <w:rsid w:val="00BE747D"/>
    <w:rsid w:val="00BE7B84"/>
    <w:rsid w:val="00BF1BA9"/>
    <w:rsid w:val="00BF2BCB"/>
    <w:rsid w:val="00BF37DA"/>
    <w:rsid w:val="00BF3B90"/>
    <w:rsid w:val="00BF4785"/>
    <w:rsid w:val="00BF54B8"/>
    <w:rsid w:val="00BF5854"/>
    <w:rsid w:val="00BF5A64"/>
    <w:rsid w:val="00BF6C3B"/>
    <w:rsid w:val="00C01407"/>
    <w:rsid w:val="00C01D5B"/>
    <w:rsid w:val="00C02166"/>
    <w:rsid w:val="00C0227A"/>
    <w:rsid w:val="00C0371A"/>
    <w:rsid w:val="00C041E0"/>
    <w:rsid w:val="00C047B9"/>
    <w:rsid w:val="00C07D56"/>
    <w:rsid w:val="00C10100"/>
    <w:rsid w:val="00C10392"/>
    <w:rsid w:val="00C10CDC"/>
    <w:rsid w:val="00C11702"/>
    <w:rsid w:val="00C12926"/>
    <w:rsid w:val="00C14D79"/>
    <w:rsid w:val="00C1534E"/>
    <w:rsid w:val="00C1593F"/>
    <w:rsid w:val="00C15DB8"/>
    <w:rsid w:val="00C17574"/>
    <w:rsid w:val="00C17945"/>
    <w:rsid w:val="00C17A3B"/>
    <w:rsid w:val="00C201AC"/>
    <w:rsid w:val="00C205CF"/>
    <w:rsid w:val="00C21853"/>
    <w:rsid w:val="00C243FE"/>
    <w:rsid w:val="00C24AA5"/>
    <w:rsid w:val="00C26004"/>
    <w:rsid w:val="00C26F25"/>
    <w:rsid w:val="00C27993"/>
    <w:rsid w:val="00C27FE1"/>
    <w:rsid w:val="00C32186"/>
    <w:rsid w:val="00C32529"/>
    <w:rsid w:val="00C34424"/>
    <w:rsid w:val="00C347CA"/>
    <w:rsid w:val="00C37A2B"/>
    <w:rsid w:val="00C42238"/>
    <w:rsid w:val="00C42574"/>
    <w:rsid w:val="00C4432A"/>
    <w:rsid w:val="00C44382"/>
    <w:rsid w:val="00C44FF9"/>
    <w:rsid w:val="00C4669C"/>
    <w:rsid w:val="00C466C4"/>
    <w:rsid w:val="00C47AB6"/>
    <w:rsid w:val="00C47B60"/>
    <w:rsid w:val="00C5007F"/>
    <w:rsid w:val="00C500A0"/>
    <w:rsid w:val="00C50423"/>
    <w:rsid w:val="00C50627"/>
    <w:rsid w:val="00C507EE"/>
    <w:rsid w:val="00C512F5"/>
    <w:rsid w:val="00C5284D"/>
    <w:rsid w:val="00C52C08"/>
    <w:rsid w:val="00C534C5"/>
    <w:rsid w:val="00C53723"/>
    <w:rsid w:val="00C53EFA"/>
    <w:rsid w:val="00C541C0"/>
    <w:rsid w:val="00C54744"/>
    <w:rsid w:val="00C54A20"/>
    <w:rsid w:val="00C550D2"/>
    <w:rsid w:val="00C56EF8"/>
    <w:rsid w:val="00C56F4C"/>
    <w:rsid w:val="00C6011E"/>
    <w:rsid w:val="00C601B9"/>
    <w:rsid w:val="00C60521"/>
    <w:rsid w:val="00C60ADB"/>
    <w:rsid w:val="00C60DC4"/>
    <w:rsid w:val="00C61C2E"/>
    <w:rsid w:val="00C61C4A"/>
    <w:rsid w:val="00C62025"/>
    <w:rsid w:val="00C62158"/>
    <w:rsid w:val="00C62178"/>
    <w:rsid w:val="00C62878"/>
    <w:rsid w:val="00C62934"/>
    <w:rsid w:val="00C63DAB"/>
    <w:rsid w:val="00C651F6"/>
    <w:rsid w:val="00C6579C"/>
    <w:rsid w:val="00C6689F"/>
    <w:rsid w:val="00C66AD3"/>
    <w:rsid w:val="00C70372"/>
    <w:rsid w:val="00C716B7"/>
    <w:rsid w:val="00C72571"/>
    <w:rsid w:val="00C72969"/>
    <w:rsid w:val="00C7343C"/>
    <w:rsid w:val="00C73BF2"/>
    <w:rsid w:val="00C73BF3"/>
    <w:rsid w:val="00C746AB"/>
    <w:rsid w:val="00C77550"/>
    <w:rsid w:val="00C77B6B"/>
    <w:rsid w:val="00C8026A"/>
    <w:rsid w:val="00C818E5"/>
    <w:rsid w:val="00C82128"/>
    <w:rsid w:val="00C821A1"/>
    <w:rsid w:val="00C833C5"/>
    <w:rsid w:val="00C835A7"/>
    <w:rsid w:val="00C83AA7"/>
    <w:rsid w:val="00C840BE"/>
    <w:rsid w:val="00C846EA"/>
    <w:rsid w:val="00C84732"/>
    <w:rsid w:val="00C84DB0"/>
    <w:rsid w:val="00C86364"/>
    <w:rsid w:val="00C86A21"/>
    <w:rsid w:val="00C872F9"/>
    <w:rsid w:val="00C90453"/>
    <w:rsid w:val="00C90E0F"/>
    <w:rsid w:val="00C91F59"/>
    <w:rsid w:val="00C928E8"/>
    <w:rsid w:val="00C93BD9"/>
    <w:rsid w:val="00C9471C"/>
    <w:rsid w:val="00C94A0D"/>
    <w:rsid w:val="00C95780"/>
    <w:rsid w:val="00C97DB3"/>
    <w:rsid w:val="00CA16AB"/>
    <w:rsid w:val="00CA19DE"/>
    <w:rsid w:val="00CA2C80"/>
    <w:rsid w:val="00CA32A3"/>
    <w:rsid w:val="00CA394F"/>
    <w:rsid w:val="00CA4103"/>
    <w:rsid w:val="00CA4485"/>
    <w:rsid w:val="00CA4716"/>
    <w:rsid w:val="00CA58CA"/>
    <w:rsid w:val="00CA5D0B"/>
    <w:rsid w:val="00CA63D3"/>
    <w:rsid w:val="00CA6504"/>
    <w:rsid w:val="00CA7B33"/>
    <w:rsid w:val="00CB068D"/>
    <w:rsid w:val="00CB0B31"/>
    <w:rsid w:val="00CB1457"/>
    <w:rsid w:val="00CB4738"/>
    <w:rsid w:val="00CB5454"/>
    <w:rsid w:val="00CB71BF"/>
    <w:rsid w:val="00CB7B3B"/>
    <w:rsid w:val="00CC0287"/>
    <w:rsid w:val="00CC03E5"/>
    <w:rsid w:val="00CC0B9E"/>
    <w:rsid w:val="00CC0CFA"/>
    <w:rsid w:val="00CC1352"/>
    <w:rsid w:val="00CC29FC"/>
    <w:rsid w:val="00CC30C4"/>
    <w:rsid w:val="00CC41D8"/>
    <w:rsid w:val="00CC4544"/>
    <w:rsid w:val="00CC78C7"/>
    <w:rsid w:val="00CC78F6"/>
    <w:rsid w:val="00CC7BE0"/>
    <w:rsid w:val="00CD0562"/>
    <w:rsid w:val="00CD09EE"/>
    <w:rsid w:val="00CD14EA"/>
    <w:rsid w:val="00CD2086"/>
    <w:rsid w:val="00CD31C6"/>
    <w:rsid w:val="00CD3349"/>
    <w:rsid w:val="00CD376D"/>
    <w:rsid w:val="00CD55B2"/>
    <w:rsid w:val="00CD6B6C"/>
    <w:rsid w:val="00CD7F9A"/>
    <w:rsid w:val="00CD7F9E"/>
    <w:rsid w:val="00CE0AFC"/>
    <w:rsid w:val="00CE1D86"/>
    <w:rsid w:val="00CE2505"/>
    <w:rsid w:val="00CE2951"/>
    <w:rsid w:val="00CE33AA"/>
    <w:rsid w:val="00CE38CD"/>
    <w:rsid w:val="00CE43D5"/>
    <w:rsid w:val="00CE65C9"/>
    <w:rsid w:val="00CE6B8C"/>
    <w:rsid w:val="00CE7AB6"/>
    <w:rsid w:val="00CF055C"/>
    <w:rsid w:val="00CF05DA"/>
    <w:rsid w:val="00CF0686"/>
    <w:rsid w:val="00CF07D2"/>
    <w:rsid w:val="00CF16B9"/>
    <w:rsid w:val="00CF177B"/>
    <w:rsid w:val="00CF1884"/>
    <w:rsid w:val="00CF1A9E"/>
    <w:rsid w:val="00CF2AE7"/>
    <w:rsid w:val="00CF4216"/>
    <w:rsid w:val="00CF4609"/>
    <w:rsid w:val="00CF5304"/>
    <w:rsid w:val="00CF5EB4"/>
    <w:rsid w:val="00CF64C1"/>
    <w:rsid w:val="00CF6DC5"/>
    <w:rsid w:val="00CF7C00"/>
    <w:rsid w:val="00D035DC"/>
    <w:rsid w:val="00D03BA2"/>
    <w:rsid w:val="00D06E4B"/>
    <w:rsid w:val="00D07530"/>
    <w:rsid w:val="00D1046F"/>
    <w:rsid w:val="00D11170"/>
    <w:rsid w:val="00D145AD"/>
    <w:rsid w:val="00D15C86"/>
    <w:rsid w:val="00D160D7"/>
    <w:rsid w:val="00D17DE9"/>
    <w:rsid w:val="00D21C7C"/>
    <w:rsid w:val="00D2382B"/>
    <w:rsid w:val="00D24594"/>
    <w:rsid w:val="00D25303"/>
    <w:rsid w:val="00D2553D"/>
    <w:rsid w:val="00D264D9"/>
    <w:rsid w:val="00D26644"/>
    <w:rsid w:val="00D26BA3"/>
    <w:rsid w:val="00D27C9D"/>
    <w:rsid w:val="00D33952"/>
    <w:rsid w:val="00D33CB4"/>
    <w:rsid w:val="00D346CF"/>
    <w:rsid w:val="00D357AE"/>
    <w:rsid w:val="00D35D7B"/>
    <w:rsid w:val="00D36782"/>
    <w:rsid w:val="00D36C89"/>
    <w:rsid w:val="00D36CF9"/>
    <w:rsid w:val="00D3757A"/>
    <w:rsid w:val="00D40F7E"/>
    <w:rsid w:val="00D415EA"/>
    <w:rsid w:val="00D4439E"/>
    <w:rsid w:val="00D447ED"/>
    <w:rsid w:val="00D44AF9"/>
    <w:rsid w:val="00D44C14"/>
    <w:rsid w:val="00D44C21"/>
    <w:rsid w:val="00D450C5"/>
    <w:rsid w:val="00D45639"/>
    <w:rsid w:val="00D457F6"/>
    <w:rsid w:val="00D477E9"/>
    <w:rsid w:val="00D50856"/>
    <w:rsid w:val="00D50B89"/>
    <w:rsid w:val="00D517DC"/>
    <w:rsid w:val="00D51825"/>
    <w:rsid w:val="00D5193F"/>
    <w:rsid w:val="00D523F5"/>
    <w:rsid w:val="00D53944"/>
    <w:rsid w:val="00D54EBE"/>
    <w:rsid w:val="00D60DA5"/>
    <w:rsid w:val="00D62316"/>
    <w:rsid w:val="00D63B9E"/>
    <w:rsid w:val="00D64645"/>
    <w:rsid w:val="00D65053"/>
    <w:rsid w:val="00D65301"/>
    <w:rsid w:val="00D67E95"/>
    <w:rsid w:val="00D7212F"/>
    <w:rsid w:val="00D736C8"/>
    <w:rsid w:val="00D73E83"/>
    <w:rsid w:val="00D74897"/>
    <w:rsid w:val="00D764EF"/>
    <w:rsid w:val="00D7689B"/>
    <w:rsid w:val="00D800A7"/>
    <w:rsid w:val="00D8186D"/>
    <w:rsid w:val="00D81977"/>
    <w:rsid w:val="00D824C0"/>
    <w:rsid w:val="00D834F1"/>
    <w:rsid w:val="00D83882"/>
    <w:rsid w:val="00D84C7B"/>
    <w:rsid w:val="00D85030"/>
    <w:rsid w:val="00D852B4"/>
    <w:rsid w:val="00D865E9"/>
    <w:rsid w:val="00D87AA9"/>
    <w:rsid w:val="00D90501"/>
    <w:rsid w:val="00D916B6"/>
    <w:rsid w:val="00D9237F"/>
    <w:rsid w:val="00D93C39"/>
    <w:rsid w:val="00D93E9F"/>
    <w:rsid w:val="00D94BD6"/>
    <w:rsid w:val="00D94D78"/>
    <w:rsid w:val="00D94EBE"/>
    <w:rsid w:val="00D970E0"/>
    <w:rsid w:val="00DA08A5"/>
    <w:rsid w:val="00DA17D8"/>
    <w:rsid w:val="00DA26E1"/>
    <w:rsid w:val="00DA2C68"/>
    <w:rsid w:val="00DA2D04"/>
    <w:rsid w:val="00DA3057"/>
    <w:rsid w:val="00DA4C57"/>
    <w:rsid w:val="00DA50A5"/>
    <w:rsid w:val="00DA6603"/>
    <w:rsid w:val="00DA7238"/>
    <w:rsid w:val="00DB10E9"/>
    <w:rsid w:val="00DB2394"/>
    <w:rsid w:val="00DB3252"/>
    <w:rsid w:val="00DB34F0"/>
    <w:rsid w:val="00DB37FE"/>
    <w:rsid w:val="00DB514F"/>
    <w:rsid w:val="00DB59B7"/>
    <w:rsid w:val="00DB5B35"/>
    <w:rsid w:val="00DB6B10"/>
    <w:rsid w:val="00DB798D"/>
    <w:rsid w:val="00DB7CE7"/>
    <w:rsid w:val="00DC03E9"/>
    <w:rsid w:val="00DC0EF5"/>
    <w:rsid w:val="00DC13E1"/>
    <w:rsid w:val="00DC16C6"/>
    <w:rsid w:val="00DC2B0A"/>
    <w:rsid w:val="00DC2F19"/>
    <w:rsid w:val="00DC3FE5"/>
    <w:rsid w:val="00DC416B"/>
    <w:rsid w:val="00DC41BA"/>
    <w:rsid w:val="00DC4439"/>
    <w:rsid w:val="00DC557E"/>
    <w:rsid w:val="00DC566F"/>
    <w:rsid w:val="00DC5D39"/>
    <w:rsid w:val="00DD0DB0"/>
    <w:rsid w:val="00DD1F3C"/>
    <w:rsid w:val="00DD20C7"/>
    <w:rsid w:val="00DD2F79"/>
    <w:rsid w:val="00DD3054"/>
    <w:rsid w:val="00DD3328"/>
    <w:rsid w:val="00DD37E3"/>
    <w:rsid w:val="00DD409A"/>
    <w:rsid w:val="00DD4782"/>
    <w:rsid w:val="00DD4DDF"/>
    <w:rsid w:val="00DD546B"/>
    <w:rsid w:val="00DD563E"/>
    <w:rsid w:val="00DD64AB"/>
    <w:rsid w:val="00DD6767"/>
    <w:rsid w:val="00DE0A81"/>
    <w:rsid w:val="00DE0F94"/>
    <w:rsid w:val="00DE1D68"/>
    <w:rsid w:val="00DE1E48"/>
    <w:rsid w:val="00DE2C9B"/>
    <w:rsid w:val="00DE3FFC"/>
    <w:rsid w:val="00DE480C"/>
    <w:rsid w:val="00DE4A72"/>
    <w:rsid w:val="00DE71AC"/>
    <w:rsid w:val="00DF0541"/>
    <w:rsid w:val="00DF0E9F"/>
    <w:rsid w:val="00DF10A3"/>
    <w:rsid w:val="00DF22FC"/>
    <w:rsid w:val="00DF42E6"/>
    <w:rsid w:val="00DF4FDA"/>
    <w:rsid w:val="00DF5222"/>
    <w:rsid w:val="00DF5269"/>
    <w:rsid w:val="00DF5E39"/>
    <w:rsid w:val="00DF5E60"/>
    <w:rsid w:val="00DF6EFB"/>
    <w:rsid w:val="00DF7089"/>
    <w:rsid w:val="00E00FB2"/>
    <w:rsid w:val="00E00FBC"/>
    <w:rsid w:val="00E0173E"/>
    <w:rsid w:val="00E03B0B"/>
    <w:rsid w:val="00E040AA"/>
    <w:rsid w:val="00E04DEF"/>
    <w:rsid w:val="00E10286"/>
    <w:rsid w:val="00E10A15"/>
    <w:rsid w:val="00E10F66"/>
    <w:rsid w:val="00E11B96"/>
    <w:rsid w:val="00E12432"/>
    <w:rsid w:val="00E13257"/>
    <w:rsid w:val="00E13437"/>
    <w:rsid w:val="00E13AC7"/>
    <w:rsid w:val="00E14C43"/>
    <w:rsid w:val="00E16307"/>
    <w:rsid w:val="00E17C5D"/>
    <w:rsid w:val="00E17CC2"/>
    <w:rsid w:val="00E204BA"/>
    <w:rsid w:val="00E20952"/>
    <w:rsid w:val="00E20A64"/>
    <w:rsid w:val="00E20DC4"/>
    <w:rsid w:val="00E2135B"/>
    <w:rsid w:val="00E21AB2"/>
    <w:rsid w:val="00E220F2"/>
    <w:rsid w:val="00E22696"/>
    <w:rsid w:val="00E24F49"/>
    <w:rsid w:val="00E25387"/>
    <w:rsid w:val="00E259D5"/>
    <w:rsid w:val="00E259F0"/>
    <w:rsid w:val="00E25B02"/>
    <w:rsid w:val="00E25EAC"/>
    <w:rsid w:val="00E25F4A"/>
    <w:rsid w:val="00E26562"/>
    <w:rsid w:val="00E26BA0"/>
    <w:rsid w:val="00E2732B"/>
    <w:rsid w:val="00E301EB"/>
    <w:rsid w:val="00E30F3C"/>
    <w:rsid w:val="00E319DE"/>
    <w:rsid w:val="00E32358"/>
    <w:rsid w:val="00E3415B"/>
    <w:rsid w:val="00E34B81"/>
    <w:rsid w:val="00E351FD"/>
    <w:rsid w:val="00E3598C"/>
    <w:rsid w:val="00E35ABA"/>
    <w:rsid w:val="00E36C53"/>
    <w:rsid w:val="00E372D4"/>
    <w:rsid w:val="00E37E58"/>
    <w:rsid w:val="00E403FF"/>
    <w:rsid w:val="00E43434"/>
    <w:rsid w:val="00E4532D"/>
    <w:rsid w:val="00E454E4"/>
    <w:rsid w:val="00E45BA2"/>
    <w:rsid w:val="00E46E7C"/>
    <w:rsid w:val="00E5109D"/>
    <w:rsid w:val="00E517FB"/>
    <w:rsid w:val="00E524FA"/>
    <w:rsid w:val="00E555FA"/>
    <w:rsid w:val="00E557E1"/>
    <w:rsid w:val="00E5607D"/>
    <w:rsid w:val="00E560D8"/>
    <w:rsid w:val="00E57C0B"/>
    <w:rsid w:val="00E602AF"/>
    <w:rsid w:val="00E604DE"/>
    <w:rsid w:val="00E617B0"/>
    <w:rsid w:val="00E62E42"/>
    <w:rsid w:val="00E636B9"/>
    <w:rsid w:val="00E640B8"/>
    <w:rsid w:val="00E65D19"/>
    <w:rsid w:val="00E662D1"/>
    <w:rsid w:val="00E66A3E"/>
    <w:rsid w:val="00E66EA6"/>
    <w:rsid w:val="00E67B70"/>
    <w:rsid w:val="00E702A2"/>
    <w:rsid w:val="00E7046D"/>
    <w:rsid w:val="00E71638"/>
    <w:rsid w:val="00E72E93"/>
    <w:rsid w:val="00E74352"/>
    <w:rsid w:val="00E75193"/>
    <w:rsid w:val="00E7552E"/>
    <w:rsid w:val="00E75779"/>
    <w:rsid w:val="00E760AF"/>
    <w:rsid w:val="00E7731E"/>
    <w:rsid w:val="00E8218E"/>
    <w:rsid w:val="00E82E73"/>
    <w:rsid w:val="00E84413"/>
    <w:rsid w:val="00E852BF"/>
    <w:rsid w:val="00E85747"/>
    <w:rsid w:val="00E86BF2"/>
    <w:rsid w:val="00E87B94"/>
    <w:rsid w:val="00E90768"/>
    <w:rsid w:val="00E90ECD"/>
    <w:rsid w:val="00E91AF0"/>
    <w:rsid w:val="00E92F6C"/>
    <w:rsid w:val="00E9504C"/>
    <w:rsid w:val="00E958A2"/>
    <w:rsid w:val="00E9620D"/>
    <w:rsid w:val="00E965C7"/>
    <w:rsid w:val="00E97979"/>
    <w:rsid w:val="00EA0E25"/>
    <w:rsid w:val="00EA1345"/>
    <w:rsid w:val="00EA1F74"/>
    <w:rsid w:val="00EA22E3"/>
    <w:rsid w:val="00EA3018"/>
    <w:rsid w:val="00EA3231"/>
    <w:rsid w:val="00EA47E1"/>
    <w:rsid w:val="00EA4B56"/>
    <w:rsid w:val="00EA527B"/>
    <w:rsid w:val="00EA539D"/>
    <w:rsid w:val="00EA55B1"/>
    <w:rsid w:val="00EA5BF1"/>
    <w:rsid w:val="00EA6DE7"/>
    <w:rsid w:val="00EB0C55"/>
    <w:rsid w:val="00EB0D5C"/>
    <w:rsid w:val="00EB24C9"/>
    <w:rsid w:val="00EB24E4"/>
    <w:rsid w:val="00EB3368"/>
    <w:rsid w:val="00EB457E"/>
    <w:rsid w:val="00EB45AE"/>
    <w:rsid w:val="00EB5209"/>
    <w:rsid w:val="00EB62EC"/>
    <w:rsid w:val="00EB75EF"/>
    <w:rsid w:val="00EC0099"/>
    <w:rsid w:val="00EC0A86"/>
    <w:rsid w:val="00EC1304"/>
    <w:rsid w:val="00EC31BD"/>
    <w:rsid w:val="00EC3BB9"/>
    <w:rsid w:val="00EC5EF2"/>
    <w:rsid w:val="00EC651C"/>
    <w:rsid w:val="00EC67DB"/>
    <w:rsid w:val="00EC77F6"/>
    <w:rsid w:val="00ED08A7"/>
    <w:rsid w:val="00ED0E46"/>
    <w:rsid w:val="00ED1954"/>
    <w:rsid w:val="00ED1D3B"/>
    <w:rsid w:val="00ED1E92"/>
    <w:rsid w:val="00ED3885"/>
    <w:rsid w:val="00ED57F7"/>
    <w:rsid w:val="00ED7816"/>
    <w:rsid w:val="00EE001E"/>
    <w:rsid w:val="00EE100F"/>
    <w:rsid w:val="00EE1F22"/>
    <w:rsid w:val="00EE2EBF"/>
    <w:rsid w:val="00EE37FF"/>
    <w:rsid w:val="00EE4645"/>
    <w:rsid w:val="00EE49FA"/>
    <w:rsid w:val="00EE4D09"/>
    <w:rsid w:val="00EE510D"/>
    <w:rsid w:val="00EE595E"/>
    <w:rsid w:val="00EE5ED0"/>
    <w:rsid w:val="00EE74D8"/>
    <w:rsid w:val="00EF2C02"/>
    <w:rsid w:val="00EF3889"/>
    <w:rsid w:val="00EF3A66"/>
    <w:rsid w:val="00EF40FA"/>
    <w:rsid w:val="00EF4287"/>
    <w:rsid w:val="00EF42F9"/>
    <w:rsid w:val="00EF466D"/>
    <w:rsid w:val="00EF4A18"/>
    <w:rsid w:val="00EF4AC0"/>
    <w:rsid w:val="00EF4F26"/>
    <w:rsid w:val="00EF6224"/>
    <w:rsid w:val="00EF6C86"/>
    <w:rsid w:val="00EF6D10"/>
    <w:rsid w:val="00F021AC"/>
    <w:rsid w:val="00F041BD"/>
    <w:rsid w:val="00F04621"/>
    <w:rsid w:val="00F04F89"/>
    <w:rsid w:val="00F0509B"/>
    <w:rsid w:val="00F06E98"/>
    <w:rsid w:val="00F106A2"/>
    <w:rsid w:val="00F11AC4"/>
    <w:rsid w:val="00F12753"/>
    <w:rsid w:val="00F12FA1"/>
    <w:rsid w:val="00F1321B"/>
    <w:rsid w:val="00F13401"/>
    <w:rsid w:val="00F1460D"/>
    <w:rsid w:val="00F1471C"/>
    <w:rsid w:val="00F14F3E"/>
    <w:rsid w:val="00F15345"/>
    <w:rsid w:val="00F167A8"/>
    <w:rsid w:val="00F17368"/>
    <w:rsid w:val="00F203B4"/>
    <w:rsid w:val="00F203E2"/>
    <w:rsid w:val="00F2070A"/>
    <w:rsid w:val="00F2090D"/>
    <w:rsid w:val="00F2201E"/>
    <w:rsid w:val="00F24B27"/>
    <w:rsid w:val="00F24F03"/>
    <w:rsid w:val="00F25A4B"/>
    <w:rsid w:val="00F309E6"/>
    <w:rsid w:val="00F30B51"/>
    <w:rsid w:val="00F322F9"/>
    <w:rsid w:val="00F3401C"/>
    <w:rsid w:val="00F34E21"/>
    <w:rsid w:val="00F355B5"/>
    <w:rsid w:val="00F35780"/>
    <w:rsid w:val="00F35A77"/>
    <w:rsid w:val="00F374C1"/>
    <w:rsid w:val="00F4028D"/>
    <w:rsid w:val="00F42605"/>
    <w:rsid w:val="00F430FB"/>
    <w:rsid w:val="00F43463"/>
    <w:rsid w:val="00F4347A"/>
    <w:rsid w:val="00F44F4B"/>
    <w:rsid w:val="00F45A54"/>
    <w:rsid w:val="00F46703"/>
    <w:rsid w:val="00F47F8F"/>
    <w:rsid w:val="00F50361"/>
    <w:rsid w:val="00F51FFB"/>
    <w:rsid w:val="00F524AD"/>
    <w:rsid w:val="00F537FE"/>
    <w:rsid w:val="00F5545A"/>
    <w:rsid w:val="00F55814"/>
    <w:rsid w:val="00F55D4C"/>
    <w:rsid w:val="00F56B91"/>
    <w:rsid w:val="00F570C7"/>
    <w:rsid w:val="00F57A6F"/>
    <w:rsid w:val="00F6109F"/>
    <w:rsid w:val="00F610BA"/>
    <w:rsid w:val="00F62FC5"/>
    <w:rsid w:val="00F640BE"/>
    <w:rsid w:val="00F67C8E"/>
    <w:rsid w:val="00F70287"/>
    <w:rsid w:val="00F70298"/>
    <w:rsid w:val="00F70F36"/>
    <w:rsid w:val="00F71575"/>
    <w:rsid w:val="00F73C8C"/>
    <w:rsid w:val="00F7407F"/>
    <w:rsid w:val="00F758DB"/>
    <w:rsid w:val="00F770A3"/>
    <w:rsid w:val="00F774DA"/>
    <w:rsid w:val="00F77E31"/>
    <w:rsid w:val="00F77F66"/>
    <w:rsid w:val="00F816DF"/>
    <w:rsid w:val="00F81B12"/>
    <w:rsid w:val="00F82B8E"/>
    <w:rsid w:val="00F82D78"/>
    <w:rsid w:val="00F82ED7"/>
    <w:rsid w:val="00F832C8"/>
    <w:rsid w:val="00F83A69"/>
    <w:rsid w:val="00F86E65"/>
    <w:rsid w:val="00F876BC"/>
    <w:rsid w:val="00F8798E"/>
    <w:rsid w:val="00F90EDA"/>
    <w:rsid w:val="00F91CB0"/>
    <w:rsid w:val="00F91D8F"/>
    <w:rsid w:val="00F91F6B"/>
    <w:rsid w:val="00F92096"/>
    <w:rsid w:val="00F94B3B"/>
    <w:rsid w:val="00F952D9"/>
    <w:rsid w:val="00F96924"/>
    <w:rsid w:val="00F96C52"/>
    <w:rsid w:val="00F97F67"/>
    <w:rsid w:val="00FA2C32"/>
    <w:rsid w:val="00FA2E53"/>
    <w:rsid w:val="00FA36D3"/>
    <w:rsid w:val="00FA45C0"/>
    <w:rsid w:val="00FA4949"/>
    <w:rsid w:val="00FA4AD9"/>
    <w:rsid w:val="00FA5EA2"/>
    <w:rsid w:val="00FA6537"/>
    <w:rsid w:val="00FB07EE"/>
    <w:rsid w:val="00FB2096"/>
    <w:rsid w:val="00FB2B71"/>
    <w:rsid w:val="00FB3EE7"/>
    <w:rsid w:val="00FB60EB"/>
    <w:rsid w:val="00FB678E"/>
    <w:rsid w:val="00FB7723"/>
    <w:rsid w:val="00FC2981"/>
    <w:rsid w:val="00FC2FD1"/>
    <w:rsid w:val="00FC3E50"/>
    <w:rsid w:val="00FC43D5"/>
    <w:rsid w:val="00FC4996"/>
    <w:rsid w:val="00FC52E0"/>
    <w:rsid w:val="00FC5335"/>
    <w:rsid w:val="00FC6975"/>
    <w:rsid w:val="00FD0D58"/>
    <w:rsid w:val="00FD1F30"/>
    <w:rsid w:val="00FD3766"/>
    <w:rsid w:val="00FD45F1"/>
    <w:rsid w:val="00FD49D9"/>
    <w:rsid w:val="00FD5A42"/>
    <w:rsid w:val="00FD6820"/>
    <w:rsid w:val="00FD782B"/>
    <w:rsid w:val="00FE0F8F"/>
    <w:rsid w:val="00FE1DD8"/>
    <w:rsid w:val="00FE228C"/>
    <w:rsid w:val="00FE414D"/>
    <w:rsid w:val="00FE458A"/>
    <w:rsid w:val="00FE56A4"/>
    <w:rsid w:val="00FE624D"/>
    <w:rsid w:val="00FF10D0"/>
    <w:rsid w:val="00FF2DC4"/>
    <w:rsid w:val="00FF3CC9"/>
    <w:rsid w:val="00FF4529"/>
    <w:rsid w:val="00FF4548"/>
    <w:rsid w:val="00FF4EBE"/>
    <w:rsid w:val="00FF5879"/>
    <w:rsid w:val="00FF67E7"/>
    <w:rsid w:val="00FF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C8480A"/>
  <w15:docId w15:val="{ED33BC37-A8F0-4035-AA33-B0EA5F61F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iPriority="0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7297B"/>
    <w:pPr>
      <w:overflowPunct w:val="0"/>
      <w:autoSpaceDE w:val="0"/>
      <w:autoSpaceDN w:val="0"/>
      <w:adjustRightInd w:val="0"/>
      <w:spacing w:after="18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5250C1"/>
    <w:pPr>
      <w:keepNext/>
      <w:keepLines/>
      <w:numPr>
        <w:numId w:val="1"/>
      </w:numPr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5B25C4"/>
    <w:pPr>
      <w:keepNext/>
      <w:keepLines/>
      <w:numPr>
        <w:ilvl w:val="1"/>
        <w:numId w:val="1"/>
      </w:numPr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17365D" w:themeColor="tex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590991"/>
    <w:pPr>
      <w:keepNext/>
      <w:keepLines/>
      <w:numPr>
        <w:ilvl w:val="2"/>
        <w:numId w:val="1"/>
      </w:numPr>
      <w:spacing w:before="200" w:line="276" w:lineRule="auto"/>
      <w:ind w:left="720"/>
      <w:outlineLvl w:val="2"/>
    </w:pPr>
    <w:rPr>
      <w:rFonts w:asciiTheme="majorHAnsi" w:eastAsia="Arial" w:hAnsiTheme="majorHAnsi" w:cstheme="majorBidi"/>
      <w:b/>
      <w:bCs/>
      <w:color w:val="17365D" w:themeColor="tex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nhideWhenUsed/>
    <w:qFormat/>
    <w:rsid w:val="00244909"/>
    <w:pPr>
      <w:keepNext/>
      <w:keepLines/>
      <w:numPr>
        <w:ilvl w:val="3"/>
        <w:numId w:val="1"/>
      </w:numPr>
      <w:spacing w:before="200" w:line="276" w:lineRule="auto"/>
      <w:outlineLvl w:val="3"/>
    </w:pPr>
    <w:rPr>
      <w:rFonts w:asciiTheme="majorHAnsi" w:eastAsiaTheme="majorEastAsia" w:hAnsiTheme="majorHAnsi" w:cstheme="majorBidi"/>
      <w:bCs/>
      <w:iCs/>
      <w:color w:val="1F497D" w:themeColor="text2"/>
      <w:sz w:val="22"/>
      <w:szCs w:val="22"/>
    </w:rPr>
  </w:style>
  <w:style w:type="paragraph" w:styleId="Heading5">
    <w:name w:val="heading 5"/>
    <w:basedOn w:val="Normal"/>
    <w:next w:val="Normal"/>
    <w:link w:val="Heading5Char"/>
    <w:unhideWhenUsed/>
    <w:qFormat/>
    <w:rsid w:val="005250C1"/>
    <w:pPr>
      <w:keepNext/>
      <w:keepLines/>
      <w:numPr>
        <w:ilvl w:val="4"/>
        <w:numId w:val="1"/>
      </w:numPr>
      <w:spacing w:before="200" w:line="276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paragraph" w:styleId="Heading6">
    <w:name w:val="heading 6"/>
    <w:basedOn w:val="Normal"/>
    <w:next w:val="Normal"/>
    <w:link w:val="Heading6Char"/>
    <w:unhideWhenUsed/>
    <w:qFormat/>
    <w:rsid w:val="005250C1"/>
    <w:pPr>
      <w:keepNext/>
      <w:keepLines/>
      <w:numPr>
        <w:ilvl w:val="5"/>
        <w:numId w:val="1"/>
      </w:numPr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paragraph" w:styleId="Heading7">
    <w:name w:val="heading 7"/>
    <w:basedOn w:val="Normal"/>
    <w:next w:val="Normal"/>
    <w:link w:val="Heading7Char"/>
    <w:unhideWhenUsed/>
    <w:qFormat/>
    <w:rsid w:val="005250C1"/>
    <w:pPr>
      <w:keepNext/>
      <w:keepLines/>
      <w:numPr>
        <w:ilvl w:val="6"/>
        <w:numId w:val="1"/>
      </w:numPr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paragraph" w:styleId="Heading8">
    <w:name w:val="heading 8"/>
    <w:basedOn w:val="Normal"/>
    <w:next w:val="Normal"/>
    <w:link w:val="Heading8Char"/>
    <w:unhideWhenUsed/>
    <w:qFormat/>
    <w:rsid w:val="005250C1"/>
    <w:pPr>
      <w:keepNext/>
      <w:keepLines/>
      <w:numPr>
        <w:ilvl w:val="7"/>
        <w:numId w:val="1"/>
      </w:numPr>
      <w:spacing w:before="200" w:line="276" w:lineRule="auto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nhideWhenUsed/>
    <w:qFormat/>
    <w:rsid w:val="005250C1"/>
    <w:pPr>
      <w:keepNext/>
      <w:keepLines/>
      <w:numPr>
        <w:ilvl w:val="8"/>
        <w:numId w:val="1"/>
      </w:numPr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TTedition">
    <w:name w:val="ATT_edition"/>
    <w:basedOn w:val="Normal"/>
    <w:rPr>
      <w:rFonts w:ascii="Verdana" w:hAnsi="Verdana"/>
      <w:color w:val="067AB4"/>
    </w:rPr>
  </w:style>
  <w:style w:type="paragraph" w:customStyle="1" w:styleId="ATTheadline">
    <w:name w:val="ATT_headline"/>
    <w:basedOn w:val="Normal"/>
    <w:rPr>
      <w:rFonts w:ascii="Verdana" w:hAnsi="Verdana"/>
      <w:color w:val="067AB4"/>
      <w:sz w:val="96"/>
      <w:szCs w:val="96"/>
    </w:rPr>
  </w:style>
  <w:style w:type="paragraph" w:customStyle="1" w:styleId="ATTsubhead">
    <w:name w:val="ATT_subhead"/>
    <w:basedOn w:val="Normal"/>
    <w:rPr>
      <w:rFonts w:ascii="Verdana" w:hAnsi="Verdana"/>
      <w:color w:val="000000"/>
      <w:sz w:val="56"/>
      <w:szCs w:val="56"/>
    </w:rPr>
  </w:style>
  <w:style w:type="paragraph" w:customStyle="1" w:styleId="ATTbody">
    <w:name w:val="ATT_body"/>
    <w:basedOn w:val="Normal"/>
    <w:pPr>
      <w:spacing w:line="300" w:lineRule="exact"/>
    </w:pPr>
    <w:rPr>
      <w:rFonts w:ascii="Arial" w:hAnsi="Arial" w:cs="Arial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paragraph" w:customStyle="1" w:styleId="CellBody">
    <w:name w:val="CellBody"/>
    <w:pPr>
      <w:pBdr>
        <w:top w:val="nil"/>
        <w:left w:val="nil"/>
        <w:bottom w:val="nil"/>
        <w:right w:val="nil"/>
        <w:between w:val="nil"/>
      </w:pBdr>
      <w:spacing w:before="40" w:after="40" w:line="240" w:lineRule="atLeast"/>
    </w:pPr>
    <w:rPr>
      <w:rFonts w:ascii="Arial" w:hAnsi="Arial"/>
      <w:color w:val="000000"/>
    </w:rPr>
  </w:style>
  <w:style w:type="paragraph" w:customStyle="1" w:styleId="CellBodyCntr">
    <w:name w:val="CellBodyCntr"/>
    <w:pPr>
      <w:pBdr>
        <w:top w:val="nil"/>
        <w:left w:val="nil"/>
        <w:bottom w:val="nil"/>
        <w:right w:val="nil"/>
        <w:between w:val="nil"/>
      </w:pBdr>
      <w:spacing w:before="40" w:after="40" w:line="240" w:lineRule="atLeast"/>
      <w:jc w:val="center"/>
    </w:pPr>
    <w:rPr>
      <w:rFonts w:ascii="Arial" w:hAnsi="Arial"/>
      <w:color w:val="000000"/>
    </w:rPr>
  </w:style>
  <w:style w:type="paragraph" w:customStyle="1" w:styleId="CellHeading">
    <w:name w:val="CellHeading"/>
    <w:pPr>
      <w:keepNext/>
      <w:pBdr>
        <w:top w:val="nil"/>
        <w:left w:val="nil"/>
        <w:bottom w:val="nil"/>
        <w:right w:val="nil"/>
        <w:between w:val="nil"/>
      </w:pBdr>
      <w:spacing w:before="40" w:after="40"/>
      <w:jc w:val="center"/>
    </w:pPr>
    <w:rPr>
      <w:rFonts w:ascii="Arial" w:hAnsi="Arial"/>
      <w:b/>
      <w:color w:val="000000"/>
    </w:rPr>
  </w:style>
  <w:style w:type="character" w:styleId="PageNumber">
    <w:name w:val="page number"/>
    <w:rPr>
      <w:rFonts w:ascii="Trebuchet MS" w:hAnsi="Trebuchet MS"/>
      <w:b/>
      <w:sz w:val="20"/>
      <w:szCs w:val="20"/>
    </w:rPr>
  </w:style>
  <w:style w:type="paragraph" w:styleId="TOC2">
    <w:name w:val="toc 2"/>
    <w:basedOn w:val="Normal"/>
    <w:uiPriority w:val="39"/>
    <w:pPr>
      <w:tabs>
        <w:tab w:val="left" w:pos="1080"/>
        <w:tab w:val="right" w:leader="dot" w:pos="9350"/>
      </w:tabs>
      <w:spacing w:before="40" w:line="280" w:lineRule="exact"/>
      <w:ind w:left="907" w:hanging="547"/>
    </w:pPr>
    <w:rPr>
      <w:rFonts w:ascii="Arial" w:hAnsi="Arial"/>
    </w:rPr>
  </w:style>
  <w:style w:type="paragraph" w:styleId="TOC1">
    <w:name w:val="toc 1"/>
    <w:basedOn w:val="Normal"/>
    <w:uiPriority w:val="39"/>
    <w:pPr>
      <w:tabs>
        <w:tab w:val="left" w:pos="540"/>
        <w:tab w:val="right" w:leader="dot" w:pos="9350"/>
      </w:tabs>
      <w:spacing w:before="180" w:line="280" w:lineRule="exact"/>
      <w:ind w:left="360" w:hanging="360"/>
    </w:pPr>
    <w:rPr>
      <w:rFonts w:ascii="Arial" w:hAnsi="Arial"/>
    </w:rPr>
  </w:style>
  <w:style w:type="paragraph" w:styleId="TOC9">
    <w:name w:val="toc 9"/>
    <w:basedOn w:val="Normal"/>
    <w:pPr>
      <w:tabs>
        <w:tab w:val="right" w:leader="dot" w:pos="9350"/>
      </w:tabs>
      <w:spacing w:before="40"/>
      <w:ind w:left="2880"/>
    </w:pPr>
    <w:rPr>
      <w:rFonts w:ascii="Arial" w:hAnsi="Arial"/>
    </w:rPr>
  </w:style>
  <w:style w:type="paragraph" w:styleId="TOC3">
    <w:name w:val="toc 3"/>
    <w:basedOn w:val="Normal"/>
    <w:uiPriority w:val="39"/>
    <w:rsid w:val="00D160D7"/>
    <w:pPr>
      <w:tabs>
        <w:tab w:val="left" w:pos="1620"/>
        <w:tab w:val="right" w:leader="dot" w:pos="9350"/>
      </w:tabs>
      <w:spacing w:before="40" w:after="40"/>
      <w:ind w:left="1627" w:hanging="720"/>
    </w:pPr>
    <w:rPr>
      <w:rFonts w:ascii="Arial" w:hAnsi="Arial"/>
    </w:rPr>
  </w:style>
  <w:style w:type="paragraph" w:styleId="TOC4">
    <w:name w:val="toc 4"/>
    <w:basedOn w:val="Normal"/>
    <w:pPr>
      <w:tabs>
        <w:tab w:val="left" w:pos="2160"/>
        <w:tab w:val="right" w:leader="dot" w:pos="9350"/>
      </w:tabs>
      <w:spacing w:before="40" w:line="280" w:lineRule="exact"/>
      <w:ind w:left="2534" w:hanging="907"/>
    </w:pPr>
    <w:rPr>
      <w:rFonts w:ascii="Arial" w:hAnsi="Arial"/>
    </w:rPr>
  </w:style>
  <w:style w:type="paragraph" w:styleId="TOC5">
    <w:name w:val="toc 5"/>
    <w:basedOn w:val="Normal"/>
    <w:pPr>
      <w:tabs>
        <w:tab w:val="left" w:pos="2520"/>
        <w:tab w:val="right" w:pos="9360"/>
      </w:tabs>
      <w:spacing w:before="40"/>
      <w:ind w:left="2520" w:hanging="1080"/>
    </w:pPr>
    <w:rPr>
      <w:rFonts w:ascii="Arial" w:hAnsi="Arial"/>
    </w:rPr>
  </w:style>
  <w:style w:type="paragraph" w:styleId="TOC6">
    <w:name w:val="toc 6"/>
    <w:basedOn w:val="Normal"/>
    <w:pPr>
      <w:spacing w:before="40"/>
      <w:ind w:left="1800"/>
    </w:pPr>
    <w:rPr>
      <w:rFonts w:ascii="Arial" w:hAnsi="Arial"/>
    </w:rPr>
  </w:style>
  <w:style w:type="paragraph" w:styleId="TOC7">
    <w:name w:val="toc 7"/>
    <w:basedOn w:val="Normal"/>
    <w:pPr>
      <w:spacing w:before="40"/>
      <w:ind w:left="2160"/>
    </w:pPr>
    <w:rPr>
      <w:rFonts w:ascii="Arial" w:hAnsi="Arial"/>
    </w:rPr>
  </w:style>
  <w:style w:type="paragraph" w:styleId="TOC8">
    <w:name w:val="toc 8"/>
    <w:basedOn w:val="Normal"/>
    <w:pPr>
      <w:spacing w:before="40"/>
      <w:ind w:left="2520"/>
    </w:pPr>
    <w:rPr>
      <w:rFonts w:ascii="Arial" w:hAnsi="Arial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table" w:styleId="TableGrid">
    <w:name w:val="Table Grid"/>
    <w:basedOn w:val="TableNormal"/>
    <w:uiPriority w:val="39"/>
    <w:pPr>
      <w:pBdr>
        <w:top w:val="nil"/>
        <w:left w:val="nil"/>
        <w:bottom w:val="nil"/>
        <w:right w:val="nil"/>
        <w:between w:val="nil"/>
      </w:pBdr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250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B25C4"/>
    <w:rPr>
      <w:rFonts w:asciiTheme="majorHAnsi" w:eastAsiaTheme="majorEastAsia" w:hAnsiTheme="majorHAnsi" w:cstheme="majorBidi"/>
      <w:b/>
      <w:bCs/>
      <w:color w:val="17365D" w:themeColor="text2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590991"/>
    <w:rPr>
      <w:rFonts w:asciiTheme="majorHAnsi" w:eastAsia="Arial" w:hAnsiTheme="majorHAnsi" w:cstheme="majorBidi"/>
      <w:b/>
      <w:bCs/>
      <w:color w:val="17365D" w:themeColor="text2" w:themeShade="BF"/>
      <w:sz w:val="22"/>
      <w:szCs w:val="22"/>
    </w:rPr>
  </w:style>
  <w:style w:type="character" w:customStyle="1" w:styleId="FooterChar">
    <w:name w:val="Footer Char"/>
    <w:basedOn w:val="DefaultParagraphFont"/>
    <w:link w:val="Footer"/>
    <w:rPr>
      <w:sz w:val="24"/>
      <w:szCs w:val="24"/>
    </w:rPr>
  </w:style>
  <w:style w:type="paragraph" w:styleId="TOCHeading">
    <w:name w:val="TOC Heading"/>
    <w:basedOn w:val="Heading1"/>
    <w:uiPriority w:val="39"/>
    <w:qFormat/>
    <w:pPr>
      <w:outlineLvl w:val="9"/>
    </w:pPr>
    <w:rPr>
      <w:lang w:eastAsia="ja-JP"/>
    </w:rPr>
  </w:style>
  <w:style w:type="character" w:customStyle="1" w:styleId="Heading4Char">
    <w:name w:val="Heading 4 Char"/>
    <w:basedOn w:val="DefaultParagraphFont"/>
    <w:link w:val="Heading4"/>
    <w:rsid w:val="00244909"/>
    <w:rPr>
      <w:rFonts w:asciiTheme="majorHAnsi" w:eastAsiaTheme="majorEastAsia" w:hAnsiTheme="majorHAnsi" w:cstheme="majorBidi"/>
      <w:bCs/>
      <w:iCs/>
      <w:color w:val="1F497D" w:themeColor="text2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unhideWhenUsed/>
    <w:rsid w:val="00510C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510CB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C84DB0"/>
    <w:pPr>
      <w:spacing w:before="100" w:beforeAutospacing="1" w:after="100" w:afterAutospacing="1"/>
    </w:pPr>
    <w:rPr>
      <w:rFonts w:eastAsiaTheme="minorEastAsia"/>
    </w:rPr>
  </w:style>
  <w:style w:type="paragraph" w:styleId="HTMLPreformatted">
    <w:name w:val="HTML Preformatted"/>
    <w:basedOn w:val="Normal"/>
    <w:link w:val="HTMLPreformattedChar"/>
    <w:unhideWhenUsed/>
    <w:rsid w:val="00A909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nsolas" w:hAnsi="Consolas"/>
      <w:lang w:val="x-none" w:eastAsia="x-none"/>
    </w:rPr>
  </w:style>
  <w:style w:type="character" w:customStyle="1" w:styleId="HTMLPreformattedChar">
    <w:name w:val="HTML Preformatted Char"/>
    <w:basedOn w:val="DefaultParagraphFont"/>
    <w:link w:val="HTMLPreformatted"/>
    <w:rsid w:val="00A90927"/>
    <w:rPr>
      <w:rFonts w:ascii="Consolas" w:hAnsi="Consolas"/>
      <w:lang w:val="x-none" w:eastAsia="x-none"/>
    </w:rPr>
  </w:style>
  <w:style w:type="paragraph" w:styleId="ListParagraph">
    <w:name w:val="List Paragraph"/>
    <w:basedOn w:val="Normal"/>
    <w:uiPriority w:val="34"/>
    <w:qFormat/>
    <w:rsid w:val="00A90927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rsid w:val="005250C1"/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customStyle="1" w:styleId="Heading6Char">
    <w:name w:val="Heading 6 Char"/>
    <w:basedOn w:val="DefaultParagraphFont"/>
    <w:link w:val="Heading6"/>
    <w:rsid w:val="005250C1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5250C1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Heading8Char">
    <w:name w:val="Heading 8 Char"/>
    <w:basedOn w:val="DefaultParagraphFont"/>
    <w:link w:val="Heading8"/>
    <w:rsid w:val="005250C1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rsid w:val="005250C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oSpacing">
    <w:name w:val="No Spacing"/>
    <w:qFormat/>
    <w:rsid w:val="00350361"/>
    <w:pPr>
      <w:pBdr>
        <w:top w:val="nil"/>
        <w:left w:val="nil"/>
        <w:bottom w:val="nil"/>
        <w:right w:val="nil"/>
        <w:between w:val="nil"/>
      </w:pBdr>
    </w:pPr>
    <w:rPr>
      <w:szCs w:val="24"/>
    </w:rPr>
  </w:style>
  <w:style w:type="paragraph" w:customStyle="1" w:styleId="EX">
    <w:name w:val="EX"/>
    <w:basedOn w:val="Normal"/>
    <w:rsid w:val="0097297B"/>
    <w:pPr>
      <w:keepLines/>
      <w:ind w:left="1702" w:hanging="1418"/>
    </w:pPr>
  </w:style>
  <w:style w:type="paragraph" w:styleId="ListContinue3">
    <w:name w:val="List Continue 3"/>
    <w:basedOn w:val="Normal"/>
    <w:rsid w:val="00FF4529"/>
    <w:pPr>
      <w:numPr>
        <w:numId w:val="2"/>
      </w:numPr>
      <w:tabs>
        <w:tab w:val="clear" w:pos="1492"/>
      </w:tabs>
      <w:spacing w:after="120"/>
      <w:ind w:left="849" w:firstLine="0"/>
    </w:pPr>
  </w:style>
  <w:style w:type="character" w:styleId="PlaceholderText">
    <w:name w:val="Placeholder Text"/>
    <w:basedOn w:val="DefaultParagraphFont"/>
    <w:uiPriority w:val="99"/>
    <w:semiHidden/>
    <w:rsid w:val="00D21C7C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A5526B"/>
    <w:pPr>
      <w:spacing w:after="200"/>
      <w:jc w:val="center"/>
    </w:pPr>
    <w:rPr>
      <w:rFonts w:ascii="Arial" w:hAnsi="Arial" w:cs="Arial"/>
      <w:b/>
      <w:iCs/>
      <w:color w:val="000000" w:themeColor="tex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D62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62A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62A3"/>
    <w:rPr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62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62A3"/>
    <w:rPr>
      <w:b/>
      <w:bCs/>
      <w:lang w:val="en-GB"/>
    </w:rPr>
  </w:style>
  <w:style w:type="paragraph" w:customStyle="1" w:styleId="Code">
    <w:name w:val="Code"/>
    <w:basedOn w:val="Normal"/>
    <w:link w:val="CodeChar"/>
    <w:autoRedefine/>
    <w:qFormat/>
    <w:rsid w:val="00CC29FC"/>
    <w:pPr>
      <w:tabs>
        <w:tab w:val="left" w:pos="360"/>
      </w:tabs>
      <w:spacing w:after="0"/>
    </w:pPr>
    <w:rPr>
      <w:rFonts w:ascii="Consolas" w:hAnsi="Consolas" w:cs="Consolas"/>
      <w:noProof/>
      <w:sz w:val="18"/>
      <w:szCs w:val="18"/>
      <w:lang w:val="x-none" w:eastAsia="x-none"/>
    </w:rPr>
  </w:style>
  <w:style w:type="character" w:customStyle="1" w:styleId="CodeChar">
    <w:name w:val="Code Char"/>
    <w:basedOn w:val="DefaultParagraphFont"/>
    <w:link w:val="Code"/>
    <w:rsid w:val="00CC29FC"/>
    <w:rPr>
      <w:rFonts w:ascii="Consolas" w:hAnsi="Consolas" w:cs="Consolas"/>
      <w:noProof/>
      <w:sz w:val="18"/>
      <w:szCs w:val="18"/>
      <w:lang w:val="x-none" w:eastAsia="x-none"/>
    </w:rPr>
  </w:style>
  <w:style w:type="character" w:styleId="FollowedHyperlink">
    <w:name w:val="FollowedHyperlink"/>
    <w:basedOn w:val="DefaultParagraphFont"/>
    <w:uiPriority w:val="99"/>
    <w:semiHidden/>
    <w:unhideWhenUsed/>
    <w:rsid w:val="0076168C"/>
    <w:rPr>
      <w:color w:val="800080" w:themeColor="followedHyperlink"/>
      <w:u w:val="single"/>
    </w:rPr>
  </w:style>
  <w:style w:type="paragraph" w:customStyle="1" w:styleId="Default">
    <w:name w:val="Default"/>
    <w:rsid w:val="008D25B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propbodytext">
    <w:name w:val="prop body text"/>
    <w:basedOn w:val="BodyText"/>
    <w:link w:val="propbodytextChar"/>
    <w:qFormat/>
    <w:rsid w:val="00F374C1"/>
    <w:pPr>
      <w:overflowPunct/>
      <w:autoSpaceDE/>
      <w:autoSpaceDN/>
      <w:adjustRightInd/>
      <w:spacing w:before="100" w:after="60"/>
      <w:jc w:val="both"/>
      <w:textAlignment w:val="auto"/>
    </w:pPr>
    <w:rPr>
      <w:rFonts w:ascii="Palatino Linotype" w:hAnsi="Palatino Linotype"/>
      <w:szCs w:val="24"/>
    </w:rPr>
  </w:style>
  <w:style w:type="character" w:customStyle="1" w:styleId="propbodytextChar">
    <w:name w:val="prop body text Char"/>
    <w:link w:val="propbodytext"/>
    <w:locked/>
    <w:rsid w:val="00F374C1"/>
    <w:rPr>
      <w:rFonts w:ascii="Palatino Linotype" w:hAnsi="Palatino Linotype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F374C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374C1"/>
    <w:rPr>
      <w:lang w:val="en-GB"/>
    </w:rPr>
  </w:style>
  <w:style w:type="paragraph" w:styleId="Revision">
    <w:name w:val="Revision"/>
    <w:hidden/>
    <w:uiPriority w:val="99"/>
    <w:semiHidden/>
    <w:rsid w:val="00EC0A86"/>
    <w:rPr>
      <w:lang w:val="en-GB"/>
    </w:rPr>
  </w:style>
  <w:style w:type="paragraph" w:customStyle="1" w:styleId="Heading1APDX">
    <w:name w:val="Heading 1 APDX"/>
    <w:basedOn w:val="Heading1"/>
    <w:qFormat/>
    <w:rsid w:val="00A024ED"/>
    <w:pPr>
      <w:numPr>
        <w:numId w:val="0"/>
      </w:numPr>
      <w:ind w:left="432"/>
    </w:pPr>
    <w:rPr>
      <w:color w:val="1F497D" w:themeColor="tex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92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3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9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9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0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github.com/certificationoperatingcouncil/TCI_ASN1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microsoft.com/office/2011/relationships/people" Target="peop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E9615D4D38F49B0983F2E4D60A30D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41E33B-E378-4398-B9FE-426E1D4CAB8A}"/>
      </w:docPartPr>
      <w:docPartBody>
        <w:p w:rsidR="00BB15F8" w:rsidRDefault="00BB15F8">
          <w:r w:rsidRPr="00D9344A"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5F8"/>
    <w:rsid w:val="00037E51"/>
    <w:rsid w:val="0004785A"/>
    <w:rsid w:val="000C6293"/>
    <w:rsid w:val="000D5C6A"/>
    <w:rsid w:val="00105126"/>
    <w:rsid w:val="001B0A6D"/>
    <w:rsid w:val="001F01D0"/>
    <w:rsid w:val="00225223"/>
    <w:rsid w:val="00253D21"/>
    <w:rsid w:val="002825CD"/>
    <w:rsid w:val="002A1A6A"/>
    <w:rsid w:val="002A67B0"/>
    <w:rsid w:val="002B1165"/>
    <w:rsid w:val="002B637B"/>
    <w:rsid w:val="002C66AC"/>
    <w:rsid w:val="002D4CDE"/>
    <w:rsid w:val="002E572B"/>
    <w:rsid w:val="00307F47"/>
    <w:rsid w:val="0033162A"/>
    <w:rsid w:val="00347E25"/>
    <w:rsid w:val="00377662"/>
    <w:rsid w:val="003841E9"/>
    <w:rsid w:val="003B7DA4"/>
    <w:rsid w:val="003E71AB"/>
    <w:rsid w:val="00414507"/>
    <w:rsid w:val="0041673F"/>
    <w:rsid w:val="00432F81"/>
    <w:rsid w:val="0044089C"/>
    <w:rsid w:val="0046151D"/>
    <w:rsid w:val="004F0B1E"/>
    <w:rsid w:val="004F78B7"/>
    <w:rsid w:val="00570816"/>
    <w:rsid w:val="00573B51"/>
    <w:rsid w:val="005A356E"/>
    <w:rsid w:val="005B6BF7"/>
    <w:rsid w:val="00645144"/>
    <w:rsid w:val="006A04CC"/>
    <w:rsid w:val="006C730C"/>
    <w:rsid w:val="006F2A33"/>
    <w:rsid w:val="006F4EEE"/>
    <w:rsid w:val="00732BB1"/>
    <w:rsid w:val="00781996"/>
    <w:rsid w:val="007A1D2D"/>
    <w:rsid w:val="008411D9"/>
    <w:rsid w:val="00860C35"/>
    <w:rsid w:val="008A398C"/>
    <w:rsid w:val="008C36A1"/>
    <w:rsid w:val="008D5CCA"/>
    <w:rsid w:val="008E6787"/>
    <w:rsid w:val="008F3E76"/>
    <w:rsid w:val="008F4CA6"/>
    <w:rsid w:val="008F6C1D"/>
    <w:rsid w:val="009230E4"/>
    <w:rsid w:val="009305D7"/>
    <w:rsid w:val="00943E9A"/>
    <w:rsid w:val="00954E44"/>
    <w:rsid w:val="00980796"/>
    <w:rsid w:val="00982603"/>
    <w:rsid w:val="00991AC8"/>
    <w:rsid w:val="009E17E6"/>
    <w:rsid w:val="00A00E74"/>
    <w:rsid w:val="00A277CC"/>
    <w:rsid w:val="00A47F19"/>
    <w:rsid w:val="00A50C52"/>
    <w:rsid w:val="00A516FE"/>
    <w:rsid w:val="00A71384"/>
    <w:rsid w:val="00A7351C"/>
    <w:rsid w:val="00AC558D"/>
    <w:rsid w:val="00AF1788"/>
    <w:rsid w:val="00B05A41"/>
    <w:rsid w:val="00B16DFD"/>
    <w:rsid w:val="00B864D6"/>
    <w:rsid w:val="00B90934"/>
    <w:rsid w:val="00BB15F8"/>
    <w:rsid w:val="00BB5DD6"/>
    <w:rsid w:val="00BD5B01"/>
    <w:rsid w:val="00BD655E"/>
    <w:rsid w:val="00BD78B2"/>
    <w:rsid w:val="00C0457F"/>
    <w:rsid w:val="00C05205"/>
    <w:rsid w:val="00C11B3F"/>
    <w:rsid w:val="00C379C0"/>
    <w:rsid w:val="00C966D6"/>
    <w:rsid w:val="00C97D55"/>
    <w:rsid w:val="00CE040F"/>
    <w:rsid w:val="00D021BD"/>
    <w:rsid w:val="00D12F92"/>
    <w:rsid w:val="00D32EF9"/>
    <w:rsid w:val="00D44465"/>
    <w:rsid w:val="00D8305B"/>
    <w:rsid w:val="00D9545D"/>
    <w:rsid w:val="00DD5A4E"/>
    <w:rsid w:val="00DF4572"/>
    <w:rsid w:val="00E128AC"/>
    <w:rsid w:val="00E2169F"/>
    <w:rsid w:val="00E42027"/>
    <w:rsid w:val="00E42387"/>
    <w:rsid w:val="00E7780C"/>
    <w:rsid w:val="00EA028B"/>
    <w:rsid w:val="00EA5991"/>
    <w:rsid w:val="00EB0F0E"/>
    <w:rsid w:val="00EB43C3"/>
    <w:rsid w:val="00EE64E6"/>
    <w:rsid w:val="00F3197A"/>
    <w:rsid w:val="00F61024"/>
    <w:rsid w:val="00F73C11"/>
    <w:rsid w:val="00F868D4"/>
    <w:rsid w:val="00FB6273"/>
    <w:rsid w:val="00FD7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15F8"/>
    <w:rPr>
      <w:color w:val="808080"/>
    </w:rPr>
  </w:style>
  <w:style w:type="paragraph" w:customStyle="1" w:styleId="E9BD864E459B45FFA802383A3FF20B2B">
    <w:name w:val="E9BD864E459B45FFA802383A3FF20B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2017-05-03T00:00:00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7EC03F1-D03F-43E1-8DAC-F830C550D9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4777</Words>
  <Characters>27234</Characters>
  <Application>Microsoft Office Word</Application>
  <DocSecurity>0</DocSecurity>
  <Lines>226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7Layers AG</Company>
  <LinksUpToDate>false</LinksUpToDate>
  <CharactersWithSpaces>31948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 Kunde</dc:creator>
  <cp:keywords/>
  <dc:description/>
  <cp:lastModifiedBy>Dmitri.Khijniak@7Layers.com</cp:lastModifiedBy>
  <cp:revision>3</cp:revision>
  <cp:lastPrinted>2016-10-10T13:10:00Z</cp:lastPrinted>
  <dcterms:created xsi:type="dcterms:W3CDTF">2017-05-03T19:47:00Z</dcterms:created>
  <dcterms:modified xsi:type="dcterms:W3CDTF">2017-05-03T19:47:00Z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VNUM" linkTarget="DOC_REVISION">
    <vt:r8>0</vt:r8>
  </property>
</Properties>
</file>