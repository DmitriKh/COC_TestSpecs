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rsidR="00322FC8" w:rsidRPr="002803E2" w:rsidRDefault="00322FC8" w:rsidP="0097297B">
      <w:pPr>
        <w:pStyle w:val="ATTheadline"/>
        <w:rPr>
          <w:color w:val="000000" w:themeColor="text1"/>
          <w:sz w:val="24"/>
          <w:szCs w:val="24"/>
        </w:rPr>
      </w:pPr>
    </w:p>
    <w:p w:rsidR="00D21C7C" w:rsidRPr="00D21C7C" w:rsidRDefault="00D21C7C" w:rsidP="00D21C7C">
      <w:pPr>
        <w:jc w:val="center"/>
        <w:rPr>
          <w:b/>
          <w:sz w:val="40"/>
        </w:rPr>
      </w:pPr>
      <w:r w:rsidRPr="00D21C7C">
        <w:rPr>
          <w:b/>
          <w:sz w:val="40"/>
        </w:rPr>
        <w:t>Conformance test specifications for</w:t>
      </w:r>
    </w:p>
    <w:p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E04DEF">
        <w:rPr>
          <w:b/>
          <w:bCs/>
          <w:sz w:val="40"/>
        </w:rPr>
        <w:t>802.11</w:t>
      </w:r>
    </w:p>
    <w:p w:rsidR="00D21C7C" w:rsidRPr="00D21C7C" w:rsidRDefault="00D21C7C" w:rsidP="00D21C7C">
      <w:pPr>
        <w:jc w:val="center"/>
        <w:rPr>
          <w:b/>
          <w:sz w:val="40"/>
        </w:rPr>
      </w:pPr>
      <w:r w:rsidRPr="00D21C7C">
        <w:rPr>
          <w:b/>
          <w:sz w:val="40"/>
        </w:rPr>
        <w:t>Test Suite Structure and Test Purposes (TSS &amp; TP)</w:t>
      </w:r>
    </w:p>
    <w:p w:rsidR="00322FC8" w:rsidRPr="002803E2" w:rsidRDefault="00322FC8" w:rsidP="0097297B">
      <w:pPr>
        <w:pStyle w:val="ATTheadline"/>
        <w:rPr>
          <w:color w:val="000000" w:themeColor="text1"/>
          <w:sz w:val="24"/>
          <w:szCs w:val="24"/>
        </w:rPr>
      </w:pPr>
    </w:p>
    <w:p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rsidTr="00C15DB8">
        <w:tc>
          <w:tcPr>
            <w:tcW w:w="2947" w:type="dxa"/>
          </w:tcPr>
          <w:p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rsidR="00322FC8" w:rsidRPr="009C3C2C" w:rsidRDefault="00E04DEF" w:rsidP="00D21C7C">
            <w:pPr>
              <w:pStyle w:val="Footer"/>
              <w:rPr>
                <w:sz w:val="22"/>
                <w:szCs w:val="22"/>
              </w:rPr>
            </w:pPr>
            <w:r>
              <w:rPr>
                <w:sz w:val="22"/>
                <w:szCs w:val="22"/>
              </w:rPr>
              <w:t>WAVE802.11</w:t>
            </w:r>
            <w:r w:rsidR="00D21C7C" w:rsidRPr="009C3C2C">
              <w:rPr>
                <w:sz w:val="22"/>
                <w:szCs w:val="22"/>
              </w:rPr>
              <w:t>-TSS&amp;TP</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w:t>
            </w:r>
          </w:p>
        </w:tc>
        <w:tc>
          <w:tcPr>
            <w:tcW w:w="3060" w:type="dxa"/>
          </w:tcPr>
          <w:p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r w:rsidR="00EA2281">
              <w:rPr>
                <w:sz w:val="22"/>
                <w:szCs w:val="22"/>
              </w:rPr>
              <w:t>1</w:t>
            </w:r>
            <w:r w:rsidR="006D526B">
              <w:rPr>
                <w:sz w:val="22"/>
                <w:szCs w:val="22"/>
              </w:rPr>
              <w:t>.</w:t>
            </w:r>
            <w:ins w:id="1" w:author="Dmitri.Khijniak@7Layers.com" w:date="2017-07-20T11:43:00Z">
              <w:r w:rsidR="00ED341B">
                <w:rPr>
                  <w:sz w:val="22"/>
                  <w:szCs w:val="22"/>
                </w:rPr>
                <w:t>2</w:t>
              </w:r>
            </w:ins>
            <w:r w:rsidR="00111004">
              <w:rPr>
                <w:sz w:val="22"/>
                <w:szCs w:val="22"/>
              </w:rPr>
              <w:t>.0</w:t>
            </w:r>
            <w:bookmarkEnd w:id="0"/>
            <w:r w:rsidRPr="009C3C2C">
              <w:rPr>
                <w:sz w:val="22"/>
                <w:szCs w:val="22"/>
              </w:rPr>
              <w:t>]</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7-28T00:00:00Z">
              <w:dateFormat w:val="M/d/yyyy"/>
              <w:lid w:val="en-US"/>
              <w:storeMappedDataAs w:val="dateTime"/>
              <w:calendar w:val="gregorian"/>
            </w:date>
          </w:sdtPr>
          <w:sdtContent>
            <w:tc>
              <w:tcPr>
                <w:tcW w:w="3060" w:type="dxa"/>
              </w:tcPr>
              <w:p w:rsidR="00322FC8" w:rsidRPr="009C3C2C" w:rsidRDefault="00670CB4" w:rsidP="00A27247">
                <w:pPr>
                  <w:pStyle w:val="Footer"/>
                  <w:rPr>
                    <w:sz w:val="22"/>
                    <w:szCs w:val="22"/>
                  </w:rPr>
                </w:pPr>
                <w:r>
                  <w:rPr>
                    <w:sz w:val="22"/>
                    <w:szCs w:val="22"/>
                  </w:rPr>
                  <w:t>7/28/2017</w:t>
                </w:r>
              </w:p>
            </w:tc>
          </w:sdtContent>
        </w:sdt>
      </w:tr>
    </w:tbl>
    <w:p w:rsidR="00322FC8" w:rsidRDefault="00322FC8" w:rsidP="0097297B">
      <w:pPr>
        <w:pStyle w:val="Footer"/>
      </w:pPr>
    </w:p>
    <w:p w:rsidR="002803E2" w:rsidRPr="005B0118" w:rsidRDefault="002803E2" w:rsidP="0097297B">
      <w:pPr>
        <w:pStyle w:val="Footer"/>
      </w:pPr>
    </w:p>
    <w:p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rsidR="00D160D7" w:rsidRPr="000B644F"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0B644F">
            <w:rPr>
              <w:rFonts w:ascii="Arial" w:eastAsiaTheme="majorEastAsia" w:hAnsi="Arial" w:cs="Arial"/>
              <w:b/>
              <w:bCs/>
              <w:color w:val="365F91" w:themeColor="accent1" w:themeShade="BF"/>
              <w:lang w:eastAsia="ja-JP"/>
            </w:rPr>
            <w:t>Table of Contents</w:t>
          </w:r>
        </w:p>
        <w:p w:rsidR="00111004" w:rsidRDefault="00752B19">
          <w:pPr>
            <w:pStyle w:val="TOC1"/>
            <w:rPr>
              <w:rFonts w:asciiTheme="minorHAnsi" w:eastAsiaTheme="minorEastAsia" w:hAnsiTheme="minorHAnsi" w:cstheme="minorBidi"/>
              <w:noProof/>
              <w:sz w:val="22"/>
              <w:szCs w:val="22"/>
            </w:rPr>
          </w:pPr>
          <w:r>
            <w:rPr>
              <w:rFonts w:cs="Arial"/>
              <w:b/>
              <w:bCs/>
              <w:noProof/>
            </w:rPr>
            <w:fldChar w:fldCharType="begin"/>
          </w:r>
          <w:r>
            <w:rPr>
              <w:rFonts w:cs="Arial"/>
              <w:b/>
              <w:bCs/>
              <w:noProof/>
            </w:rPr>
            <w:instrText xml:space="preserve"> TOC \o "1-3" \h \z \u </w:instrText>
          </w:r>
          <w:r>
            <w:rPr>
              <w:rFonts w:cs="Arial"/>
              <w:b/>
              <w:bCs/>
              <w:noProof/>
            </w:rPr>
            <w:fldChar w:fldCharType="separate"/>
          </w:r>
          <w:hyperlink w:anchor="_Toc464735132" w:history="1">
            <w:r w:rsidR="00111004" w:rsidRPr="00C13438">
              <w:rPr>
                <w:rStyle w:val="Hyperlink"/>
                <w:noProof/>
              </w:rPr>
              <w:t>1</w:t>
            </w:r>
            <w:r w:rsidR="00111004">
              <w:rPr>
                <w:rFonts w:asciiTheme="minorHAnsi" w:eastAsiaTheme="minorEastAsia" w:hAnsiTheme="minorHAnsi" w:cstheme="minorBidi"/>
                <w:noProof/>
                <w:sz w:val="22"/>
                <w:szCs w:val="22"/>
              </w:rPr>
              <w:tab/>
            </w:r>
            <w:r w:rsidR="00111004" w:rsidRPr="00C13438">
              <w:rPr>
                <w:rStyle w:val="Hyperlink"/>
                <w:noProof/>
              </w:rPr>
              <w:t>Scope</w:t>
            </w:r>
            <w:r w:rsidR="00111004">
              <w:rPr>
                <w:noProof/>
                <w:webHidden/>
              </w:rPr>
              <w:tab/>
            </w:r>
            <w:r w:rsidR="00111004">
              <w:rPr>
                <w:noProof/>
                <w:webHidden/>
              </w:rPr>
              <w:fldChar w:fldCharType="begin"/>
            </w:r>
            <w:r w:rsidR="00111004">
              <w:rPr>
                <w:noProof/>
                <w:webHidden/>
              </w:rPr>
              <w:instrText xml:space="preserve"> PAGEREF _Toc464735132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33" w:history="1">
            <w:r w:rsidR="00111004" w:rsidRPr="00C13438">
              <w:rPr>
                <w:rStyle w:val="Hyperlink"/>
                <w:noProof/>
              </w:rPr>
              <w:t>2</w:t>
            </w:r>
            <w:r w:rsidR="00111004">
              <w:rPr>
                <w:rFonts w:asciiTheme="minorHAnsi" w:eastAsiaTheme="minorEastAsia" w:hAnsiTheme="minorHAnsi" w:cstheme="minorBidi"/>
                <w:noProof/>
                <w:sz w:val="22"/>
                <w:szCs w:val="22"/>
              </w:rPr>
              <w:tab/>
            </w:r>
            <w:r w:rsidR="00111004" w:rsidRPr="00C13438">
              <w:rPr>
                <w:rStyle w:val="Hyperlink"/>
                <w:noProof/>
              </w:rPr>
              <w:t>References</w:t>
            </w:r>
            <w:r w:rsidR="00111004">
              <w:rPr>
                <w:noProof/>
                <w:webHidden/>
              </w:rPr>
              <w:tab/>
            </w:r>
            <w:r w:rsidR="00111004">
              <w:rPr>
                <w:noProof/>
                <w:webHidden/>
              </w:rPr>
              <w:fldChar w:fldCharType="begin"/>
            </w:r>
            <w:r w:rsidR="00111004">
              <w:rPr>
                <w:noProof/>
                <w:webHidden/>
              </w:rPr>
              <w:instrText xml:space="preserve"> PAGEREF _Toc464735133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34" w:history="1">
            <w:r w:rsidR="00111004" w:rsidRPr="00C13438">
              <w:rPr>
                <w:rStyle w:val="Hyperlink"/>
                <w:noProof/>
              </w:rPr>
              <w:t>2.1</w:t>
            </w:r>
            <w:r w:rsidR="00111004">
              <w:rPr>
                <w:rFonts w:asciiTheme="minorHAnsi" w:eastAsiaTheme="minorEastAsia" w:hAnsiTheme="minorHAnsi" w:cstheme="minorBidi"/>
                <w:noProof/>
                <w:sz w:val="22"/>
                <w:szCs w:val="22"/>
              </w:rPr>
              <w:tab/>
            </w:r>
            <w:r w:rsidR="00111004" w:rsidRPr="00C13438">
              <w:rPr>
                <w:rStyle w:val="Hyperlink"/>
                <w:noProof/>
              </w:rPr>
              <w:t>Normative References</w:t>
            </w:r>
            <w:r w:rsidR="00111004">
              <w:rPr>
                <w:noProof/>
                <w:webHidden/>
              </w:rPr>
              <w:tab/>
            </w:r>
            <w:r w:rsidR="00111004">
              <w:rPr>
                <w:noProof/>
                <w:webHidden/>
              </w:rPr>
              <w:fldChar w:fldCharType="begin"/>
            </w:r>
            <w:r w:rsidR="00111004">
              <w:rPr>
                <w:noProof/>
                <w:webHidden/>
              </w:rPr>
              <w:instrText xml:space="preserve"> PAGEREF _Toc464735134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35" w:history="1">
            <w:r w:rsidR="00111004" w:rsidRPr="00C13438">
              <w:rPr>
                <w:rStyle w:val="Hyperlink"/>
                <w:noProof/>
              </w:rPr>
              <w:t>2.2</w:t>
            </w:r>
            <w:r w:rsidR="00111004">
              <w:rPr>
                <w:rFonts w:asciiTheme="minorHAnsi" w:eastAsiaTheme="minorEastAsia" w:hAnsiTheme="minorHAnsi" w:cstheme="minorBidi"/>
                <w:noProof/>
                <w:sz w:val="22"/>
                <w:szCs w:val="22"/>
              </w:rPr>
              <w:tab/>
            </w:r>
            <w:r w:rsidR="00111004" w:rsidRPr="00C13438">
              <w:rPr>
                <w:rStyle w:val="Hyperlink"/>
                <w:noProof/>
              </w:rPr>
              <w:t>Informative References</w:t>
            </w:r>
            <w:r w:rsidR="00111004">
              <w:rPr>
                <w:noProof/>
                <w:webHidden/>
              </w:rPr>
              <w:tab/>
            </w:r>
            <w:r w:rsidR="00111004">
              <w:rPr>
                <w:noProof/>
                <w:webHidden/>
              </w:rPr>
              <w:fldChar w:fldCharType="begin"/>
            </w:r>
            <w:r w:rsidR="00111004">
              <w:rPr>
                <w:noProof/>
                <w:webHidden/>
              </w:rPr>
              <w:instrText xml:space="preserve"> PAGEREF _Toc464735135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36" w:history="1">
            <w:r w:rsidR="00111004" w:rsidRPr="00C13438">
              <w:rPr>
                <w:rStyle w:val="Hyperlink"/>
                <w:noProof/>
              </w:rPr>
              <w:t>3</w:t>
            </w:r>
            <w:r w:rsidR="00111004">
              <w:rPr>
                <w:rFonts w:asciiTheme="minorHAnsi" w:eastAsiaTheme="minorEastAsia" w:hAnsiTheme="minorHAnsi" w:cstheme="minorBidi"/>
                <w:noProof/>
                <w:sz w:val="22"/>
                <w:szCs w:val="22"/>
              </w:rPr>
              <w:tab/>
            </w:r>
            <w:r w:rsidR="00111004" w:rsidRPr="00C13438">
              <w:rPr>
                <w:rStyle w:val="Hyperlink"/>
                <w:noProof/>
              </w:rPr>
              <w:t>Definitions and abbreviations</w:t>
            </w:r>
            <w:r w:rsidR="00111004">
              <w:rPr>
                <w:noProof/>
                <w:webHidden/>
              </w:rPr>
              <w:tab/>
            </w:r>
            <w:r w:rsidR="00111004">
              <w:rPr>
                <w:noProof/>
                <w:webHidden/>
              </w:rPr>
              <w:fldChar w:fldCharType="begin"/>
            </w:r>
            <w:r w:rsidR="00111004">
              <w:rPr>
                <w:noProof/>
                <w:webHidden/>
              </w:rPr>
              <w:instrText xml:space="preserve"> PAGEREF _Toc464735136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37" w:history="1">
            <w:r w:rsidR="00111004" w:rsidRPr="00C13438">
              <w:rPr>
                <w:rStyle w:val="Hyperlink"/>
                <w:noProof/>
              </w:rPr>
              <w:t>3.1</w:t>
            </w:r>
            <w:r w:rsidR="00111004">
              <w:rPr>
                <w:rFonts w:asciiTheme="minorHAnsi" w:eastAsiaTheme="minorEastAsia" w:hAnsiTheme="minorHAnsi" w:cstheme="minorBidi"/>
                <w:noProof/>
                <w:sz w:val="22"/>
                <w:szCs w:val="22"/>
              </w:rPr>
              <w:tab/>
            </w:r>
            <w:r w:rsidR="00111004" w:rsidRPr="00C13438">
              <w:rPr>
                <w:rStyle w:val="Hyperlink"/>
                <w:noProof/>
              </w:rPr>
              <w:t>Definitions</w:t>
            </w:r>
            <w:r w:rsidR="00111004">
              <w:rPr>
                <w:noProof/>
                <w:webHidden/>
              </w:rPr>
              <w:tab/>
            </w:r>
            <w:r w:rsidR="00111004">
              <w:rPr>
                <w:noProof/>
                <w:webHidden/>
              </w:rPr>
              <w:fldChar w:fldCharType="begin"/>
            </w:r>
            <w:r w:rsidR="00111004">
              <w:rPr>
                <w:noProof/>
                <w:webHidden/>
              </w:rPr>
              <w:instrText xml:space="preserve"> PAGEREF _Toc464735137 \h </w:instrText>
            </w:r>
            <w:r w:rsidR="00111004">
              <w:rPr>
                <w:noProof/>
                <w:webHidden/>
              </w:rPr>
            </w:r>
            <w:r w:rsidR="00111004">
              <w:rPr>
                <w:noProof/>
                <w:webHidden/>
              </w:rPr>
              <w:fldChar w:fldCharType="separate"/>
            </w:r>
            <w:r w:rsidR="00111004">
              <w:rPr>
                <w:noProof/>
                <w:webHidden/>
              </w:rPr>
              <w:t>3</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38" w:history="1">
            <w:r w:rsidR="00111004" w:rsidRPr="00C13438">
              <w:rPr>
                <w:rStyle w:val="Hyperlink"/>
                <w:noProof/>
              </w:rPr>
              <w:t>3.2</w:t>
            </w:r>
            <w:r w:rsidR="00111004">
              <w:rPr>
                <w:rFonts w:asciiTheme="minorHAnsi" w:eastAsiaTheme="minorEastAsia" w:hAnsiTheme="minorHAnsi" w:cstheme="minorBidi"/>
                <w:noProof/>
                <w:sz w:val="22"/>
                <w:szCs w:val="22"/>
              </w:rPr>
              <w:tab/>
            </w:r>
            <w:r w:rsidR="00111004" w:rsidRPr="00C13438">
              <w:rPr>
                <w:rStyle w:val="Hyperlink"/>
                <w:noProof/>
              </w:rPr>
              <w:t>Abbreviations</w:t>
            </w:r>
            <w:r w:rsidR="00111004">
              <w:rPr>
                <w:noProof/>
                <w:webHidden/>
              </w:rPr>
              <w:tab/>
            </w:r>
            <w:r w:rsidR="00111004">
              <w:rPr>
                <w:noProof/>
                <w:webHidden/>
              </w:rPr>
              <w:fldChar w:fldCharType="begin"/>
            </w:r>
            <w:r w:rsidR="00111004">
              <w:rPr>
                <w:noProof/>
                <w:webHidden/>
              </w:rPr>
              <w:instrText xml:space="preserve"> PAGEREF _Toc464735138 \h </w:instrText>
            </w:r>
            <w:r w:rsidR="00111004">
              <w:rPr>
                <w:noProof/>
                <w:webHidden/>
              </w:rPr>
            </w:r>
            <w:r w:rsidR="00111004">
              <w:rPr>
                <w:noProof/>
                <w:webHidden/>
              </w:rPr>
              <w:fldChar w:fldCharType="separate"/>
            </w:r>
            <w:r w:rsidR="00111004">
              <w:rPr>
                <w:noProof/>
                <w:webHidden/>
              </w:rPr>
              <w:t>4</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39" w:history="1">
            <w:r w:rsidR="00111004" w:rsidRPr="00C13438">
              <w:rPr>
                <w:rStyle w:val="Hyperlink"/>
                <w:noProof/>
              </w:rPr>
              <w:t>4</w:t>
            </w:r>
            <w:r w:rsidR="00111004">
              <w:rPr>
                <w:rFonts w:asciiTheme="minorHAnsi" w:eastAsiaTheme="minorEastAsia" w:hAnsiTheme="minorHAnsi" w:cstheme="minorBidi"/>
                <w:noProof/>
                <w:sz w:val="22"/>
                <w:szCs w:val="22"/>
              </w:rPr>
              <w:tab/>
            </w:r>
            <w:r w:rsidR="00111004" w:rsidRPr="00C13438">
              <w:rPr>
                <w:rStyle w:val="Hyperlink"/>
                <w:noProof/>
              </w:rPr>
              <w:t>Prerequisites and Test Configurations</w:t>
            </w:r>
            <w:r w:rsidR="00111004">
              <w:rPr>
                <w:noProof/>
                <w:webHidden/>
              </w:rPr>
              <w:tab/>
            </w:r>
            <w:r w:rsidR="00111004">
              <w:rPr>
                <w:noProof/>
                <w:webHidden/>
              </w:rPr>
              <w:fldChar w:fldCharType="begin"/>
            </w:r>
            <w:r w:rsidR="00111004">
              <w:rPr>
                <w:noProof/>
                <w:webHidden/>
              </w:rPr>
              <w:instrText xml:space="preserve"> PAGEREF _Toc464735139 \h </w:instrText>
            </w:r>
            <w:r w:rsidR="00111004">
              <w:rPr>
                <w:noProof/>
                <w:webHidden/>
              </w:rPr>
            </w:r>
            <w:r w:rsidR="00111004">
              <w:rPr>
                <w:noProof/>
                <w:webHidden/>
              </w:rPr>
              <w:fldChar w:fldCharType="separate"/>
            </w:r>
            <w:r w:rsidR="00111004">
              <w:rPr>
                <w:noProof/>
                <w:webHidden/>
              </w:rPr>
              <w:t>4</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40" w:history="1">
            <w:r w:rsidR="00111004" w:rsidRPr="00C13438">
              <w:rPr>
                <w:rStyle w:val="Hyperlink"/>
                <w:noProof/>
              </w:rPr>
              <w:t>4.1</w:t>
            </w:r>
            <w:r w:rsidR="00111004">
              <w:rPr>
                <w:rFonts w:asciiTheme="minorHAnsi" w:eastAsiaTheme="minorEastAsia" w:hAnsiTheme="minorHAnsi" w:cstheme="minorBidi"/>
                <w:noProof/>
                <w:sz w:val="22"/>
                <w:szCs w:val="22"/>
              </w:rPr>
              <w:tab/>
            </w:r>
            <w:r w:rsidR="00111004" w:rsidRPr="00C13438">
              <w:rPr>
                <w:rStyle w:val="Hyperlink"/>
                <w:noProof/>
              </w:rPr>
              <w:t>Test Configurations</w:t>
            </w:r>
            <w:r w:rsidR="00111004">
              <w:rPr>
                <w:noProof/>
                <w:webHidden/>
              </w:rPr>
              <w:tab/>
            </w:r>
            <w:r w:rsidR="00111004">
              <w:rPr>
                <w:noProof/>
                <w:webHidden/>
              </w:rPr>
              <w:fldChar w:fldCharType="begin"/>
            </w:r>
            <w:r w:rsidR="00111004">
              <w:rPr>
                <w:noProof/>
                <w:webHidden/>
              </w:rPr>
              <w:instrText xml:space="preserve"> PAGEREF _Toc464735140 \h </w:instrText>
            </w:r>
            <w:r w:rsidR="00111004">
              <w:rPr>
                <w:noProof/>
                <w:webHidden/>
              </w:rPr>
            </w:r>
            <w:r w:rsidR="00111004">
              <w:rPr>
                <w:noProof/>
                <w:webHidden/>
              </w:rPr>
              <w:fldChar w:fldCharType="separate"/>
            </w:r>
            <w:r w:rsidR="00111004">
              <w:rPr>
                <w:noProof/>
                <w:webHidden/>
              </w:rPr>
              <w:t>4</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41" w:history="1">
            <w:r w:rsidR="00111004" w:rsidRPr="00C13438">
              <w:rPr>
                <w:rStyle w:val="Hyperlink"/>
                <w:noProof/>
              </w:rPr>
              <w:t>4.1.1</w:t>
            </w:r>
            <w:r w:rsidR="00111004">
              <w:rPr>
                <w:rFonts w:asciiTheme="minorHAnsi" w:eastAsiaTheme="minorEastAsia" w:hAnsiTheme="minorHAnsi" w:cstheme="minorBidi"/>
                <w:noProof/>
                <w:sz w:val="22"/>
                <w:szCs w:val="22"/>
              </w:rPr>
              <w:tab/>
            </w:r>
            <w:r w:rsidR="00111004" w:rsidRPr="00C13438">
              <w:rPr>
                <w:rStyle w:val="Hyperlink"/>
                <w:noProof/>
              </w:rPr>
              <w:t>Functional Blocks</w:t>
            </w:r>
            <w:r w:rsidR="00111004">
              <w:rPr>
                <w:noProof/>
                <w:webHidden/>
              </w:rPr>
              <w:tab/>
            </w:r>
            <w:r w:rsidR="00111004">
              <w:rPr>
                <w:noProof/>
                <w:webHidden/>
              </w:rPr>
              <w:fldChar w:fldCharType="begin"/>
            </w:r>
            <w:r w:rsidR="00111004">
              <w:rPr>
                <w:noProof/>
                <w:webHidden/>
              </w:rPr>
              <w:instrText xml:space="preserve"> PAGEREF _Toc464735141 \h </w:instrText>
            </w:r>
            <w:r w:rsidR="00111004">
              <w:rPr>
                <w:noProof/>
                <w:webHidden/>
              </w:rPr>
            </w:r>
            <w:r w:rsidR="00111004">
              <w:rPr>
                <w:noProof/>
                <w:webHidden/>
              </w:rPr>
              <w:fldChar w:fldCharType="separate"/>
            </w:r>
            <w:r w:rsidR="00111004">
              <w:rPr>
                <w:noProof/>
                <w:webHidden/>
              </w:rPr>
              <w:t>7</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42" w:history="1">
            <w:r w:rsidR="00111004" w:rsidRPr="00C13438">
              <w:rPr>
                <w:rStyle w:val="Hyperlink"/>
                <w:noProof/>
              </w:rPr>
              <w:t>4.1.2</w:t>
            </w:r>
            <w:r w:rsidR="00111004">
              <w:rPr>
                <w:rFonts w:asciiTheme="minorHAnsi" w:eastAsiaTheme="minorEastAsia" w:hAnsiTheme="minorHAnsi" w:cstheme="minorBidi"/>
                <w:noProof/>
                <w:sz w:val="22"/>
                <w:szCs w:val="22"/>
              </w:rPr>
              <w:tab/>
            </w:r>
            <w:r w:rsidR="00111004" w:rsidRPr="00C13438">
              <w:rPr>
                <w:rStyle w:val="Hyperlink"/>
                <w:noProof/>
              </w:rPr>
              <w:t>Test parameters</w:t>
            </w:r>
            <w:r w:rsidR="00111004">
              <w:rPr>
                <w:noProof/>
                <w:webHidden/>
              </w:rPr>
              <w:tab/>
            </w:r>
            <w:r w:rsidR="00111004">
              <w:rPr>
                <w:noProof/>
                <w:webHidden/>
              </w:rPr>
              <w:fldChar w:fldCharType="begin"/>
            </w:r>
            <w:r w:rsidR="00111004">
              <w:rPr>
                <w:noProof/>
                <w:webHidden/>
              </w:rPr>
              <w:instrText xml:space="preserve"> PAGEREF _Toc464735142 \h </w:instrText>
            </w:r>
            <w:r w:rsidR="00111004">
              <w:rPr>
                <w:noProof/>
                <w:webHidden/>
              </w:rPr>
            </w:r>
            <w:r w:rsidR="00111004">
              <w:rPr>
                <w:noProof/>
                <w:webHidden/>
              </w:rPr>
              <w:fldChar w:fldCharType="separate"/>
            </w:r>
            <w:r w:rsidR="00111004">
              <w:rPr>
                <w:noProof/>
                <w:webHidden/>
              </w:rPr>
              <w:t>7</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43" w:history="1">
            <w:r w:rsidR="00111004" w:rsidRPr="00C13438">
              <w:rPr>
                <w:rStyle w:val="Hyperlink"/>
                <w:noProof/>
              </w:rPr>
              <w:t>4.2</w:t>
            </w:r>
            <w:r w:rsidR="00111004">
              <w:rPr>
                <w:rFonts w:asciiTheme="minorHAnsi" w:eastAsiaTheme="minorEastAsia" w:hAnsiTheme="minorHAnsi" w:cstheme="minorBidi"/>
                <w:noProof/>
                <w:sz w:val="22"/>
                <w:szCs w:val="22"/>
              </w:rPr>
              <w:tab/>
            </w:r>
            <w:r w:rsidR="00111004" w:rsidRPr="00C13438">
              <w:rPr>
                <w:rStyle w:val="Hyperlink"/>
                <w:noProof/>
              </w:rPr>
              <w:t>Feature Restriction</w:t>
            </w:r>
            <w:r w:rsidR="00111004">
              <w:rPr>
                <w:noProof/>
                <w:webHidden/>
              </w:rPr>
              <w:tab/>
            </w:r>
            <w:r w:rsidR="00111004">
              <w:rPr>
                <w:noProof/>
                <w:webHidden/>
              </w:rPr>
              <w:fldChar w:fldCharType="begin"/>
            </w:r>
            <w:r w:rsidR="00111004">
              <w:rPr>
                <w:noProof/>
                <w:webHidden/>
              </w:rPr>
              <w:instrText xml:space="preserve"> PAGEREF _Toc464735143 \h </w:instrText>
            </w:r>
            <w:r w:rsidR="00111004">
              <w:rPr>
                <w:noProof/>
                <w:webHidden/>
              </w:rPr>
            </w:r>
            <w:r w:rsidR="00111004">
              <w:rPr>
                <w:noProof/>
                <w:webHidden/>
              </w:rPr>
              <w:fldChar w:fldCharType="separate"/>
            </w:r>
            <w:r w:rsidR="00111004">
              <w:rPr>
                <w:noProof/>
                <w:webHidden/>
              </w:rPr>
              <w:t>9</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44" w:history="1">
            <w:r w:rsidR="00111004" w:rsidRPr="00C13438">
              <w:rPr>
                <w:rStyle w:val="Hyperlink"/>
                <w:noProof/>
              </w:rPr>
              <w:t>4.3</w:t>
            </w:r>
            <w:r w:rsidR="00111004">
              <w:rPr>
                <w:rFonts w:asciiTheme="minorHAnsi" w:eastAsiaTheme="minorEastAsia" w:hAnsiTheme="minorHAnsi" w:cstheme="minorBidi"/>
                <w:noProof/>
                <w:sz w:val="22"/>
                <w:szCs w:val="22"/>
              </w:rPr>
              <w:tab/>
            </w:r>
            <w:r w:rsidR="00111004" w:rsidRPr="00C13438">
              <w:rPr>
                <w:rStyle w:val="Hyperlink"/>
                <w:noProof/>
              </w:rPr>
              <w:t>Rules for the behavior description</w:t>
            </w:r>
            <w:r w:rsidR="00111004">
              <w:rPr>
                <w:noProof/>
                <w:webHidden/>
              </w:rPr>
              <w:tab/>
            </w:r>
            <w:r w:rsidR="00111004">
              <w:rPr>
                <w:noProof/>
                <w:webHidden/>
              </w:rPr>
              <w:fldChar w:fldCharType="begin"/>
            </w:r>
            <w:r w:rsidR="00111004">
              <w:rPr>
                <w:noProof/>
                <w:webHidden/>
              </w:rPr>
              <w:instrText xml:space="preserve"> PAGEREF _Toc464735144 \h </w:instrText>
            </w:r>
            <w:r w:rsidR="00111004">
              <w:rPr>
                <w:noProof/>
                <w:webHidden/>
              </w:rPr>
            </w:r>
            <w:r w:rsidR="00111004">
              <w:rPr>
                <w:noProof/>
                <w:webHidden/>
              </w:rPr>
              <w:fldChar w:fldCharType="separate"/>
            </w:r>
            <w:r w:rsidR="00111004">
              <w:rPr>
                <w:noProof/>
                <w:webHidden/>
              </w:rPr>
              <w:t>9</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45" w:history="1">
            <w:r w:rsidR="00111004" w:rsidRPr="00C13438">
              <w:rPr>
                <w:rStyle w:val="Hyperlink"/>
                <w:noProof/>
              </w:rPr>
              <w:t>4.3.1</w:t>
            </w:r>
            <w:r w:rsidR="00111004">
              <w:rPr>
                <w:rFonts w:asciiTheme="minorHAnsi" w:eastAsiaTheme="minorEastAsia" w:hAnsiTheme="minorHAnsi" w:cstheme="minorBidi"/>
                <w:noProof/>
                <w:sz w:val="22"/>
                <w:szCs w:val="22"/>
              </w:rPr>
              <w:tab/>
            </w:r>
            <w:r w:rsidR="00111004" w:rsidRPr="00C13438">
              <w:rPr>
                <w:rStyle w:val="Hyperlink"/>
                <w:noProof/>
              </w:rPr>
              <w:t>States in Initial Conditions</w:t>
            </w:r>
            <w:r w:rsidR="00111004">
              <w:rPr>
                <w:noProof/>
                <w:webHidden/>
              </w:rPr>
              <w:tab/>
            </w:r>
            <w:r w:rsidR="00111004">
              <w:rPr>
                <w:noProof/>
                <w:webHidden/>
              </w:rPr>
              <w:fldChar w:fldCharType="begin"/>
            </w:r>
            <w:r w:rsidR="00111004">
              <w:rPr>
                <w:noProof/>
                <w:webHidden/>
              </w:rPr>
              <w:instrText xml:space="preserve"> PAGEREF _Toc464735145 \h </w:instrText>
            </w:r>
            <w:r w:rsidR="00111004">
              <w:rPr>
                <w:noProof/>
                <w:webHidden/>
              </w:rPr>
            </w:r>
            <w:r w:rsidR="00111004">
              <w:rPr>
                <w:noProof/>
                <w:webHidden/>
              </w:rPr>
              <w:fldChar w:fldCharType="separate"/>
            </w:r>
            <w:r w:rsidR="00111004">
              <w:rPr>
                <w:noProof/>
                <w:webHidden/>
              </w:rPr>
              <w:t>10</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46" w:history="1">
            <w:r w:rsidR="00111004" w:rsidRPr="00C13438">
              <w:rPr>
                <w:rStyle w:val="Hyperlink"/>
                <w:noProof/>
              </w:rPr>
              <w:t>5</w:t>
            </w:r>
            <w:r w:rsidR="00111004">
              <w:rPr>
                <w:rFonts w:asciiTheme="minorHAnsi" w:eastAsiaTheme="minorEastAsia" w:hAnsiTheme="minorHAnsi" w:cstheme="minorBidi"/>
                <w:noProof/>
                <w:sz w:val="22"/>
                <w:szCs w:val="22"/>
              </w:rPr>
              <w:tab/>
            </w:r>
            <w:r w:rsidR="00111004" w:rsidRPr="00C13438">
              <w:rPr>
                <w:rStyle w:val="Hyperlink"/>
                <w:noProof/>
              </w:rPr>
              <w:t>Test Suite Structure (TSS)</w:t>
            </w:r>
            <w:r w:rsidR="00111004">
              <w:rPr>
                <w:noProof/>
                <w:webHidden/>
              </w:rPr>
              <w:tab/>
            </w:r>
            <w:r w:rsidR="00111004">
              <w:rPr>
                <w:noProof/>
                <w:webHidden/>
              </w:rPr>
              <w:fldChar w:fldCharType="begin"/>
            </w:r>
            <w:r w:rsidR="00111004">
              <w:rPr>
                <w:noProof/>
                <w:webHidden/>
              </w:rPr>
              <w:instrText xml:space="preserve"> PAGEREF _Toc464735146 \h </w:instrText>
            </w:r>
            <w:r w:rsidR="00111004">
              <w:rPr>
                <w:noProof/>
                <w:webHidden/>
              </w:rPr>
            </w:r>
            <w:r w:rsidR="00111004">
              <w:rPr>
                <w:noProof/>
                <w:webHidden/>
              </w:rPr>
              <w:fldChar w:fldCharType="separate"/>
            </w:r>
            <w:r w:rsidR="00111004">
              <w:rPr>
                <w:noProof/>
                <w:webHidden/>
              </w:rPr>
              <w:t>10</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47" w:history="1">
            <w:r w:rsidR="00111004" w:rsidRPr="00C13438">
              <w:rPr>
                <w:rStyle w:val="Hyperlink"/>
                <w:noProof/>
              </w:rPr>
              <w:t>5.1</w:t>
            </w:r>
            <w:r w:rsidR="00111004">
              <w:rPr>
                <w:rFonts w:asciiTheme="minorHAnsi" w:eastAsiaTheme="minorEastAsia" w:hAnsiTheme="minorHAnsi" w:cstheme="minorBidi"/>
                <w:noProof/>
                <w:sz w:val="22"/>
                <w:szCs w:val="22"/>
              </w:rPr>
              <w:tab/>
            </w:r>
            <w:r w:rsidR="00111004" w:rsidRPr="00C13438">
              <w:rPr>
                <w:rStyle w:val="Hyperlink"/>
                <w:noProof/>
              </w:rPr>
              <w:t>Structure for Physical Layer tests</w:t>
            </w:r>
            <w:r w:rsidR="00111004">
              <w:rPr>
                <w:noProof/>
                <w:webHidden/>
              </w:rPr>
              <w:tab/>
            </w:r>
            <w:r w:rsidR="00111004">
              <w:rPr>
                <w:noProof/>
                <w:webHidden/>
              </w:rPr>
              <w:fldChar w:fldCharType="begin"/>
            </w:r>
            <w:r w:rsidR="00111004">
              <w:rPr>
                <w:noProof/>
                <w:webHidden/>
              </w:rPr>
              <w:instrText xml:space="preserve"> PAGEREF _Toc464735147 \h </w:instrText>
            </w:r>
            <w:r w:rsidR="00111004">
              <w:rPr>
                <w:noProof/>
                <w:webHidden/>
              </w:rPr>
            </w:r>
            <w:r w:rsidR="00111004">
              <w:rPr>
                <w:noProof/>
                <w:webHidden/>
              </w:rPr>
              <w:fldChar w:fldCharType="separate"/>
            </w:r>
            <w:r w:rsidR="00111004">
              <w:rPr>
                <w:noProof/>
                <w:webHidden/>
              </w:rPr>
              <w:t>10</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48" w:history="1">
            <w:r w:rsidR="00111004" w:rsidRPr="00C13438">
              <w:rPr>
                <w:rStyle w:val="Hyperlink"/>
                <w:noProof/>
              </w:rPr>
              <w:t>5.1.1</w:t>
            </w:r>
            <w:r w:rsidR="00111004">
              <w:rPr>
                <w:rFonts w:asciiTheme="minorHAnsi" w:eastAsiaTheme="minorEastAsia" w:hAnsiTheme="minorHAnsi" w:cstheme="minorBidi"/>
                <w:noProof/>
                <w:sz w:val="22"/>
                <w:szCs w:val="22"/>
              </w:rPr>
              <w:tab/>
            </w:r>
            <w:r w:rsidR="00111004" w:rsidRPr="00C13438">
              <w:rPr>
                <w:rStyle w:val="Hyperlink"/>
                <w:noProof/>
              </w:rPr>
              <w:t>Root</w:t>
            </w:r>
            <w:r w:rsidR="00111004">
              <w:rPr>
                <w:noProof/>
                <w:webHidden/>
              </w:rPr>
              <w:tab/>
            </w:r>
            <w:r w:rsidR="00111004">
              <w:rPr>
                <w:noProof/>
                <w:webHidden/>
              </w:rPr>
              <w:fldChar w:fldCharType="begin"/>
            </w:r>
            <w:r w:rsidR="00111004">
              <w:rPr>
                <w:noProof/>
                <w:webHidden/>
              </w:rPr>
              <w:instrText xml:space="preserve"> PAGEREF _Toc464735148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49" w:history="1">
            <w:r w:rsidR="00111004" w:rsidRPr="00C13438">
              <w:rPr>
                <w:rStyle w:val="Hyperlink"/>
                <w:noProof/>
              </w:rPr>
              <w:t>5.1.2</w:t>
            </w:r>
            <w:r w:rsidR="00111004">
              <w:rPr>
                <w:rFonts w:asciiTheme="minorHAnsi" w:eastAsiaTheme="minorEastAsia" w:hAnsiTheme="minorHAnsi" w:cstheme="minorBidi"/>
                <w:noProof/>
                <w:sz w:val="22"/>
                <w:szCs w:val="22"/>
              </w:rPr>
              <w:tab/>
            </w:r>
            <w:r w:rsidR="00111004" w:rsidRPr="00C13438">
              <w:rPr>
                <w:rStyle w:val="Hyperlink"/>
                <w:noProof/>
              </w:rPr>
              <w:t>Groups</w:t>
            </w:r>
            <w:r w:rsidR="00111004">
              <w:rPr>
                <w:noProof/>
                <w:webHidden/>
              </w:rPr>
              <w:tab/>
            </w:r>
            <w:r w:rsidR="00111004">
              <w:rPr>
                <w:noProof/>
                <w:webHidden/>
              </w:rPr>
              <w:fldChar w:fldCharType="begin"/>
            </w:r>
            <w:r w:rsidR="00111004">
              <w:rPr>
                <w:noProof/>
                <w:webHidden/>
              </w:rPr>
              <w:instrText xml:space="preserve"> PAGEREF _Toc464735149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0" w:history="1">
            <w:r w:rsidR="00111004" w:rsidRPr="00C13438">
              <w:rPr>
                <w:rStyle w:val="Hyperlink"/>
                <w:noProof/>
              </w:rPr>
              <w:t>5.1.3</w:t>
            </w:r>
            <w:r w:rsidR="00111004">
              <w:rPr>
                <w:rFonts w:asciiTheme="minorHAnsi" w:eastAsiaTheme="minorEastAsia" w:hAnsiTheme="minorHAnsi" w:cstheme="minorBidi"/>
                <w:noProof/>
                <w:sz w:val="22"/>
                <w:szCs w:val="22"/>
              </w:rPr>
              <w:tab/>
            </w:r>
            <w:r w:rsidR="00111004" w:rsidRPr="00C13438">
              <w:rPr>
                <w:rStyle w:val="Hyperlink"/>
                <w:noProof/>
              </w:rPr>
              <w:t>Sub-Groups</w:t>
            </w:r>
            <w:r w:rsidR="00111004">
              <w:rPr>
                <w:noProof/>
                <w:webHidden/>
              </w:rPr>
              <w:tab/>
            </w:r>
            <w:r w:rsidR="00111004">
              <w:rPr>
                <w:noProof/>
                <w:webHidden/>
              </w:rPr>
              <w:fldChar w:fldCharType="begin"/>
            </w:r>
            <w:r w:rsidR="00111004">
              <w:rPr>
                <w:noProof/>
                <w:webHidden/>
              </w:rPr>
              <w:instrText xml:space="preserve"> PAGEREF _Toc464735150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1" w:history="1">
            <w:r w:rsidR="00111004" w:rsidRPr="00C13438">
              <w:rPr>
                <w:rStyle w:val="Hyperlink"/>
                <w:noProof/>
              </w:rPr>
              <w:t>5.1.4</w:t>
            </w:r>
            <w:r w:rsidR="00111004">
              <w:rPr>
                <w:rFonts w:asciiTheme="minorHAnsi" w:eastAsiaTheme="minorEastAsia" w:hAnsiTheme="minorHAnsi" w:cstheme="minorBidi"/>
                <w:noProof/>
                <w:sz w:val="22"/>
                <w:szCs w:val="22"/>
              </w:rPr>
              <w:tab/>
            </w:r>
            <w:r w:rsidR="00111004" w:rsidRPr="00C13438">
              <w:rPr>
                <w:rStyle w:val="Hyperlink"/>
                <w:noProof/>
              </w:rPr>
              <w:t>Categories</w:t>
            </w:r>
            <w:r w:rsidR="00111004">
              <w:rPr>
                <w:noProof/>
                <w:webHidden/>
              </w:rPr>
              <w:tab/>
            </w:r>
            <w:r w:rsidR="00111004">
              <w:rPr>
                <w:noProof/>
                <w:webHidden/>
              </w:rPr>
              <w:fldChar w:fldCharType="begin"/>
            </w:r>
            <w:r w:rsidR="00111004">
              <w:rPr>
                <w:noProof/>
                <w:webHidden/>
              </w:rPr>
              <w:instrText xml:space="preserve"> PAGEREF _Toc464735151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52" w:history="1">
            <w:r w:rsidR="00111004" w:rsidRPr="00C13438">
              <w:rPr>
                <w:rStyle w:val="Hyperlink"/>
                <w:noProof/>
              </w:rPr>
              <w:t>6</w:t>
            </w:r>
            <w:r w:rsidR="00111004">
              <w:rPr>
                <w:rFonts w:asciiTheme="minorHAnsi" w:eastAsiaTheme="minorEastAsia" w:hAnsiTheme="minorHAnsi" w:cstheme="minorBidi"/>
                <w:noProof/>
                <w:sz w:val="22"/>
                <w:szCs w:val="22"/>
              </w:rPr>
              <w:tab/>
            </w:r>
            <w:r w:rsidR="00111004" w:rsidRPr="00C13438">
              <w:rPr>
                <w:rStyle w:val="Hyperlink"/>
                <w:noProof/>
              </w:rPr>
              <w:t>Test Purposes (TP)</w:t>
            </w:r>
            <w:r w:rsidR="00111004">
              <w:rPr>
                <w:noProof/>
                <w:webHidden/>
              </w:rPr>
              <w:tab/>
            </w:r>
            <w:r w:rsidR="00111004">
              <w:rPr>
                <w:noProof/>
                <w:webHidden/>
              </w:rPr>
              <w:fldChar w:fldCharType="begin"/>
            </w:r>
            <w:r w:rsidR="00111004">
              <w:rPr>
                <w:noProof/>
                <w:webHidden/>
              </w:rPr>
              <w:instrText xml:space="preserve"> PAGEREF _Toc464735152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53" w:history="1">
            <w:r w:rsidR="00111004" w:rsidRPr="00C13438">
              <w:rPr>
                <w:rStyle w:val="Hyperlink"/>
                <w:noProof/>
              </w:rPr>
              <w:t>6.1</w:t>
            </w:r>
            <w:r w:rsidR="00111004">
              <w:rPr>
                <w:rFonts w:asciiTheme="minorHAnsi" w:eastAsiaTheme="minorEastAsia" w:hAnsiTheme="minorHAnsi" w:cstheme="minorBidi"/>
                <w:noProof/>
                <w:sz w:val="22"/>
                <w:szCs w:val="22"/>
              </w:rPr>
              <w:tab/>
            </w:r>
            <w:r w:rsidR="00111004" w:rsidRPr="00C13438">
              <w:rPr>
                <w:rStyle w:val="Hyperlink"/>
                <w:noProof/>
              </w:rPr>
              <w:t>Introduction</w:t>
            </w:r>
            <w:r w:rsidR="00111004">
              <w:rPr>
                <w:noProof/>
                <w:webHidden/>
              </w:rPr>
              <w:tab/>
            </w:r>
            <w:r w:rsidR="00111004">
              <w:rPr>
                <w:noProof/>
                <w:webHidden/>
              </w:rPr>
              <w:fldChar w:fldCharType="begin"/>
            </w:r>
            <w:r w:rsidR="00111004">
              <w:rPr>
                <w:noProof/>
                <w:webHidden/>
              </w:rPr>
              <w:instrText xml:space="preserve"> PAGEREF _Toc464735153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4" w:history="1">
            <w:r w:rsidR="00111004" w:rsidRPr="00C13438">
              <w:rPr>
                <w:rStyle w:val="Hyperlink"/>
                <w:noProof/>
              </w:rPr>
              <w:t>6.1.1</w:t>
            </w:r>
            <w:r w:rsidR="00111004">
              <w:rPr>
                <w:rFonts w:asciiTheme="minorHAnsi" w:eastAsiaTheme="minorEastAsia" w:hAnsiTheme="minorHAnsi" w:cstheme="minorBidi"/>
                <w:noProof/>
                <w:sz w:val="22"/>
                <w:szCs w:val="22"/>
              </w:rPr>
              <w:tab/>
            </w:r>
            <w:r w:rsidR="00111004" w:rsidRPr="00C13438">
              <w:rPr>
                <w:rStyle w:val="Hyperlink"/>
                <w:noProof/>
              </w:rPr>
              <w:t>TP definition conventions</w:t>
            </w:r>
            <w:r w:rsidR="00111004">
              <w:rPr>
                <w:noProof/>
                <w:webHidden/>
              </w:rPr>
              <w:tab/>
            </w:r>
            <w:r w:rsidR="00111004">
              <w:rPr>
                <w:noProof/>
                <w:webHidden/>
              </w:rPr>
              <w:fldChar w:fldCharType="begin"/>
            </w:r>
            <w:r w:rsidR="00111004">
              <w:rPr>
                <w:noProof/>
                <w:webHidden/>
              </w:rPr>
              <w:instrText xml:space="preserve"> PAGEREF _Toc464735154 \h </w:instrText>
            </w:r>
            <w:r w:rsidR="00111004">
              <w:rPr>
                <w:noProof/>
                <w:webHidden/>
              </w:rPr>
            </w:r>
            <w:r w:rsidR="00111004">
              <w:rPr>
                <w:noProof/>
                <w:webHidden/>
              </w:rPr>
              <w:fldChar w:fldCharType="separate"/>
            </w:r>
            <w:r w:rsidR="00111004">
              <w:rPr>
                <w:noProof/>
                <w:webHidden/>
              </w:rPr>
              <w:t>11</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5" w:history="1">
            <w:r w:rsidR="00111004" w:rsidRPr="00C13438">
              <w:rPr>
                <w:rStyle w:val="Hyperlink"/>
                <w:noProof/>
              </w:rPr>
              <w:t>6.1.2</w:t>
            </w:r>
            <w:r w:rsidR="00111004">
              <w:rPr>
                <w:rFonts w:asciiTheme="minorHAnsi" w:eastAsiaTheme="minorEastAsia" w:hAnsiTheme="minorHAnsi" w:cstheme="minorBidi"/>
                <w:noProof/>
                <w:sz w:val="22"/>
                <w:szCs w:val="22"/>
              </w:rPr>
              <w:tab/>
            </w:r>
            <w:r w:rsidR="00111004" w:rsidRPr="00C13438">
              <w:rPr>
                <w:rStyle w:val="Hyperlink"/>
                <w:noProof/>
              </w:rPr>
              <w:t>TP Identifier naming conventions</w:t>
            </w:r>
            <w:r w:rsidR="00111004">
              <w:rPr>
                <w:noProof/>
                <w:webHidden/>
              </w:rPr>
              <w:tab/>
            </w:r>
            <w:r w:rsidR="00111004">
              <w:rPr>
                <w:noProof/>
                <w:webHidden/>
              </w:rPr>
              <w:fldChar w:fldCharType="begin"/>
            </w:r>
            <w:r w:rsidR="00111004">
              <w:rPr>
                <w:noProof/>
                <w:webHidden/>
              </w:rPr>
              <w:instrText xml:space="preserve"> PAGEREF _Toc464735155 \h </w:instrText>
            </w:r>
            <w:r w:rsidR="00111004">
              <w:rPr>
                <w:noProof/>
                <w:webHidden/>
              </w:rPr>
            </w:r>
            <w:r w:rsidR="00111004">
              <w:rPr>
                <w:noProof/>
                <w:webHidden/>
              </w:rPr>
              <w:fldChar w:fldCharType="separate"/>
            </w:r>
            <w:r w:rsidR="00111004">
              <w:rPr>
                <w:noProof/>
                <w:webHidden/>
              </w:rPr>
              <w:t>12</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6" w:history="1">
            <w:r w:rsidR="00111004" w:rsidRPr="00C13438">
              <w:rPr>
                <w:rStyle w:val="Hyperlink"/>
                <w:noProof/>
              </w:rPr>
              <w:t>6.1.3</w:t>
            </w:r>
            <w:r w:rsidR="00111004">
              <w:rPr>
                <w:rFonts w:asciiTheme="minorHAnsi" w:eastAsiaTheme="minorEastAsia" w:hAnsiTheme="minorHAnsi" w:cstheme="minorBidi"/>
                <w:noProof/>
                <w:sz w:val="22"/>
                <w:szCs w:val="22"/>
              </w:rPr>
              <w:tab/>
            </w:r>
            <w:r w:rsidR="00111004" w:rsidRPr="00C13438">
              <w:rPr>
                <w:rStyle w:val="Hyperlink"/>
                <w:noProof/>
              </w:rPr>
              <w:t>Sources of TP definitions</w:t>
            </w:r>
            <w:r w:rsidR="00111004">
              <w:rPr>
                <w:noProof/>
                <w:webHidden/>
              </w:rPr>
              <w:tab/>
            </w:r>
            <w:r w:rsidR="00111004">
              <w:rPr>
                <w:noProof/>
                <w:webHidden/>
              </w:rPr>
              <w:fldChar w:fldCharType="begin"/>
            </w:r>
            <w:r w:rsidR="00111004">
              <w:rPr>
                <w:noProof/>
                <w:webHidden/>
              </w:rPr>
              <w:instrText xml:space="preserve"> PAGEREF _Toc464735156 \h </w:instrText>
            </w:r>
            <w:r w:rsidR="00111004">
              <w:rPr>
                <w:noProof/>
                <w:webHidden/>
              </w:rPr>
            </w:r>
            <w:r w:rsidR="00111004">
              <w:rPr>
                <w:noProof/>
                <w:webHidden/>
              </w:rPr>
              <w:fldChar w:fldCharType="separate"/>
            </w:r>
            <w:r w:rsidR="00111004">
              <w:rPr>
                <w:noProof/>
                <w:webHidden/>
              </w:rPr>
              <w:t>12</w:t>
            </w:r>
            <w:r w:rsidR="00111004">
              <w:rPr>
                <w:noProof/>
                <w:webHidden/>
              </w:rPr>
              <w:fldChar w:fldCharType="end"/>
            </w:r>
          </w:hyperlink>
        </w:p>
        <w:p w:rsidR="00111004" w:rsidRDefault="0058599C">
          <w:pPr>
            <w:pStyle w:val="TOC2"/>
            <w:rPr>
              <w:rFonts w:asciiTheme="minorHAnsi" w:eastAsiaTheme="minorEastAsia" w:hAnsiTheme="minorHAnsi" w:cstheme="minorBidi"/>
              <w:noProof/>
              <w:sz w:val="22"/>
              <w:szCs w:val="22"/>
            </w:rPr>
          </w:pPr>
          <w:hyperlink w:anchor="_Toc464735157" w:history="1">
            <w:r w:rsidR="00111004" w:rsidRPr="00C13438">
              <w:rPr>
                <w:rStyle w:val="Hyperlink"/>
                <w:noProof/>
              </w:rPr>
              <w:t>6.2</w:t>
            </w:r>
            <w:r w:rsidR="00111004">
              <w:rPr>
                <w:rFonts w:asciiTheme="minorHAnsi" w:eastAsiaTheme="minorEastAsia" w:hAnsiTheme="minorHAnsi" w:cstheme="minorBidi"/>
                <w:noProof/>
                <w:sz w:val="22"/>
                <w:szCs w:val="22"/>
              </w:rPr>
              <w:tab/>
            </w:r>
            <w:r w:rsidR="00111004" w:rsidRPr="00C13438">
              <w:rPr>
                <w:rStyle w:val="Hyperlink"/>
                <w:noProof/>
              </w:rPr>
              <w:t>Test purposes for 802.11</w:t>
            </w:r>
            <w:r w:rsidR="00111004">
              <w:rPr>
                <w:noProof/>
                <w:webHidden/>
              </w:rPr>
              <w:tab/>
            </w:r>
            <w:r w:rsidR="00111004">
              <w:rPr>
                <w:noProof/>
                <w:webHidden/>
              </w:rPr>
              <w:fldChar w:fldCharType="begin"/>
            </w:r>
            <w:r w:rsidR="00111004">
              <w:rPr>
                <w:noProof/>
                <w:webHidden/>
              </w:rPr>
              <w:instrText xml:space="preserve"> PAGEREF _Toc464735157 \h </w:instrText>
            </w:r>
            <w:r w:rsidR="00111004">
              <w:rPr>
                <w:noProof/>
                <w:webHidden/>
              </w:rPr>
            </w:r>
            <w:r w:rsidR="00111004">
              <w:rPr>
                <w:noProof/>
                <w:webHidden/>
              </w:rPr>
              <w:fldChar w:fldCharType="separate"/>
            </w:r>
            <w:r w:rsidR="00111004">
              <w:rPr>
                <w:noProof/>
                <w:webHidden/>
              </w:rPr>
              <w:t>13</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8" w:history="1">
            <w:r w:rsidR="00111004" w:rsidRPr="00C13438">
              <w:rPr>
                <w:rStyle w:val="Hyperlink"/>
                <w:noProof/>
              </w:rPr>
              <w:t>6.2.1</w:t>
            </w:r>
            <w:r w:rsidR="00111004">
              <w:rPr>
                <w:rFonts w:asciiTheme="minorHAnsi" w:eastAsiaTheme="minorEastAsia" w:hAnsiTheme="minorHAnsi" w:cstheme="minorBidi"/>
                <w:noProof/>
                <w:sz w:val="22"/>
                <w:szCs w:val="22"/>
              </w:rPr>
              <w:tab/>
            </w:r>
            <w:r w:rsidR="00111004" w:rsidRPr="00C13438">
              <w:rPr>
                <w:rStyle w:val="Hyperlink"/>
                <w:noProof/>
              </w:rPr>
              <w:t>802.11 Receive MAC Validation</w:t>
            </w:r>
            <w:r w:rsidR="00111004">
              <w:rPr>
                <w:noProof/>
                <w:webHidden/>
              </w:rPr>
              <w:tab/>
            </w:r>
            <w:r w:rsidR="00111004">
              <w:rPr>
                <w:noProof/>
                <w:webHidden/>
              </w:rPr>
              <w:fldChar w:fldCharType="begin"/>
            </w:r>
            <w:r w:rsidR="00111004">
              <w:rPr>
                <w:noProof/>
                <w:webHidden/>
              </w:rPr>
              <w:instrText xml:space="preserve"> PAGEREF _Toc464735158 \h </w:instrText>
            </w:r>
            <w:r w:rsidR="00111004">
              <w:rPr>
                <w:noProof/>
                <w:webHidden/>
              </w:rPr>
            </w:r>
            <w:r w:rsidR="00111004">
              <w:rPr>
                <w:noProof/>
                <w:webHidden/>
              </w:rPr>
              <w:fldChar w:fldCharType="separate"/>
            </w:r>
            <w:r w:rsidR="00111004">
              <w:rPr>
                <w:noProof/>
                <w:webHidden/>
              </w:rPr>
              <w:t>13</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59" w:history="1">
            <w:r w:rsidR="00111004" w:rsidRPr="00C13438">
              <w:rPr>
                <w:rStyle w:val="Hyperlink"/>
                <w:noProof/>
              </w:rPr>
              <w:t>6.2.2</w:t>
            </w:r>
            <w:r w:rsidR="00111004">
              <w:rPr>
                <w:rFonts w:asciiTheme="minorHAnsi" w:eastAsiaTheme="minorEastAsia" w:hAnsiTheme="minorHAnsi" w:cstheme="minorBidi"/>
                <w:noProof/>
                <w:sz w:val="22"/>
                <w:szCs w:val="22"/>
              </w:rPr>
              <w:tab/>
            </w:r>
            <w:r w:rsidR="00111004" w:rsidRPr="00C13438">
              <w:rPr>
                <w:rStyle w:val="Hyperlink"/>
                <w:noProof/>
              </w:rPr>
              <w:t>802.11 Transmit MAC Validation</w:t>
            </w:r>
            <w:r w:rsidR="00111004">
              <w:rPr>
                <w:noProof/>
                <w:webHidden/>
              </w:rPr>
              <w:tab/>
            </w:r>
            <w:r w:rsidR="00111004">
              <w:rPr>
                <w:noProof/>
                <w:webHidden/>
              </w:rPr>
              <w:fldChar w:fldCharType="begin"/>
            </w:r>
            <w:r w:rsidR="00111004">
              <w:rPr>
                <w:noProof/>
                <w:webHidden/>
              </w:rPr>
              <w:instrText xml:space="preserve"> PAGEREF _Toc464735159 \h </w:instrText>
            </w:r>
            <w:r w:rsidR="00111004">
              <w:rPr>
                <w:noProof/>
                <w:webHidden/>
              </w:rPr>
            </w:r>
            <w:r w:rsidR="00111004">
              <w:rPr>
                <w:noProof/>
                <w:webHidden/>
              </w:rPr>
              <w:fldChar w:fldCharType="separate"/>
            </w:r>
            <w:r w:rsidR="00111004">
              <w:rPr>
                <w:noProof/>
                <w:webHidden/>
              </w:rPr>
              <w:t>14</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60" w:history="1">
            <w:r w:rsidR="00111004" w:rsidRPr="00C13438">
              <w:rPr>
                <w:rStyle w:val="Hyperlink"/>
                <w:noProof/>
              </w:rPr>
              <w:t>6.2.3</w:t>
            </w:r>
            <w:r w:rsidR="00111004">
              <w:rPr>
                <w:rFonts w:asciiTheme="minorHAnsi" w:eastAsiaTheme="minorEastAsia" w:hAnsiTheme="minorHAnsi" w:cstheme="minorBidi"/>
                <w:noProof/>
                <w:sz w:val="22"/>
                <w:szCs w:val="22"/>
              </w:rPr>
              <w:tab/>
            </w:r>
            <w:r w:rsidR="00111004" w:rsidRPr="00C13438">
              <w:rPr>
                <w:rStyle w:val="Hyperlink"/>
                <w:noProof/>
              </w:rPr>
              <w:t>802.11 Transmit PHY Validation</w:t>
            </w:r>
            <w:r w:rsidR="00111004">
              <w:rPr>
                <w:noProof/>
                <w:webHidden/>
              </w:rPr>
              <w:tab/>
            </w:r>
            <w:r w:rsidR="00111004">
              <w:rPr>
                <w:noProof/>
                <w:webHidden/>
              </w:rPr>
              <w:fldChar w:fldCharType="begin"/>
            </w:r>
            <w:r w:rsidR="00111004">
              <w:rPr>
                <w:noProof/>
                <w:webHidden/>
              </w:rPr>
              <w:instrText xml:space="preserve"> PAGEREF _Toc464735160 \h </w:instrText>
            </w:r>
            <w:r w:rsidR="00111004">
              <w:rPr>
                <w:noProof/>
                <w:webHidden/>
              </w:rPr>
            </w:r>
            <w:r w:rsidR="00111004">
              <w:rPr>
                <w:noProof/>
                <w:webHidden/>
              </w:rPr>
              <w:fldChar w:fldCharType="separate"/>
            </w:r>
            <w:r w:rsidR="00111004">
              <w:rPr>
                <w:noProof/>
                <w:webHidden/>
              </w:rPr>
              <w:t>15</w:t>
            </w:r>
            <w:r w:rsidR="00111004">
              <w:rPr>
                <w:noProof/>
                <w:webHidden/>
              </w:rPr>
              <w:fldChar w:fldCharType="end"/>
            </w:r>
          </w:hyperlink>
        </w:p>
        <w:p w:rsidR="00111004" w:rsidRDefault="0058599C">
          <w:pPr>
            <w:pStyle w:val="TOC3"/>
            <w:rPr>
              <w:rFonts w:asciiTheme="minorHAnsi" w:eastAsiaTheme="minorEastAsia" w:hAnsiTheme="minorHAnsi" w:cstheme="minorBidi"/>
              <w:noProof/>
              <w:sz w:val="22"/>
              <w:szCs w:val="22"/>
            </w:rPr>
          </w:pPr>
          <w:hyperlink w:anchor="_Toc464735161" w:history="1">
            <w:r w:rsidR="00111004" w:rsidRPr="00C13438">
              <w:rPr>
                <w:rStyle w:val="Hyperlink"/>
                <w:noProof/>
              </w:rPr>
              <w:t>6.2.4</w:t>
            </w:r>
            <w:r w:rsidR="00111004">
              <w:rPr>
                <w:rFonts w:asciiTheme="minorHAnsi" w:eastAsiaTheme="minorEastAsia" w:hAnsiTheme="minorHAnsi" w:cstheme="minorBidi"/>
                <w:noProof/>
                <w:sz w:val="22"/>
                <w:szCs w:val="22"/>
              </w:rPr>
              <w:tab/>
            </w:r>
            <w:r w:rsidR="00111004" w:rsidRPr="00C13438">
              <w:rPr>
                <w:rStyle w:val="Hyperlink"/>
                <w:noProof/>
              </w:rPr>
              <w:t>802.11 Receive PHY Validation</w:t>
            </w:r>
            <w:r w:rsidR="00111004">
              <w:rPr>
                <w:noProof/>
                <w:webHidden/>
              </w:rPr>
              <w:tab/>
            </w:r>
            <w:r w:rsidR="00111004">
              <w:rPr>
                <w:noProof/>
                <w:webHidden/>
              </w:rPr>
              <w:fldChar w:fldCharType="begin"/>
            </w:r>
            <w:r w:rsidR="00111004">
              <w:rPr>
                <w:noProof/>
                <w:webHidden/>
              </w:rPr>
              <w:instrText xml:space="preserve"> PAGEREF _Toc464735161 \h </w:instrText>
            </w:r>
            <w:r w:rsidR="00111004">
              <w:rPr>
                <w:noProof/>
                <w:webHidden/>
              </w:rPr>
            </w:r>
            <w:r w:rsidR="00111004">
              <w:rPr>
                <w:noProof/>
                <w:webHidden/>
              </w:rPr>
              <w:fldChar w:fldCharType="separate"/>
            </w:r>
            <w:r w:rsidR="00111004">
              <w:rPr>
                <w:noProof/>
                <w:webHidden/>
              </w:rPr>
              <w:t>20</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62" w:history="1">
            <w:r w:rsidR="00111004" w:rsidRPr="00C13438">
              <w:rPr>
                <w:rStyle w:val="Hyperlink"/>
                <w:noProof/>
              </w:rPr>
              <w:t>Appendix A: Traceability Matrix</w:t>
            </w:r>
            <w:r w:rsidR="00111004">
              <w:rPr>
                <w:noProof/>
                <w:webHidden/>
              </w:rPr>
              <w:tab/>
            </w:r>
            <w:r w:rsidR="00111004">
              <w:rPr>
                <w:noProof/>
                <w:webHidden/>
              </w:rPr>
              <w:fldChar w:fldCharType="begin"/>
            </w:r>
            <w:r w:rsidR="00111004">
              <w:rPr>
                <w:noProof/>
                <w:webHidden/>
              </w:rPr>
              <w:instrText xml:space="preserve"> PAGEREF _Toc464735162 \h </w:instrText>
            </w:r>
            <w:r w:rsidR="00111004">
              <w:rPr>
                <w:noProof/>
                <w:webHidden/>
              </w:rPr>
            </w:r>
            <w:r w:rsidR="00111004">
              <w:rPr>
                <w:noProof/>
                <w:webHidden/>
              </w:rPr>
              <w:fldChar w:fldCharType="separate"/>
            </w:r>
            <w:r w:rsidR="00111004">
              <w:rPr>
                <w:noProof/>
                <w:webHidden/>
              </w:rPr>
              <w:t>26</w:t>
            </w:r>
            <w:r w:rsidR="00111004">
              <w:rPr>
                <w:noProof/>
                <w:webHidden/>
              </w:rPr>
              <w:fldChar w:fldCharType="end"/>
            </w:r>
          </w:hyperlink>
        </w:p>
        <w:p w:rsidR="00111004" w:rsidRDefault="0058599C">
          <w:pPr>
            <w:pStyle w:val="TOC1"/>
            <w:rPr>
              <w:rFonts w:asciiTheme="minorHAnsi" w:eastAsiaTheme="minorEastAsia" w:hAnsiTheme="minorHAnsi" w:cstheme="minorBidi"/>
              <w:noProof/>
              <w:sz w:val="22"/>
              <w:szCs w:val="22"/>
            </w:rPr>
          </w:pPr>
          <w:hyperlink w:anchor="_Toc464735163" w:history="1">
            <w:r w:rsidR="00111004" w:rsidRPr="00C13438">
              <w:rPr>
                <w:rStyle w:val="Hyperlink"/>
                <w:noProof/>
              </w:rPr>
              <w:t>Revision History</w:t>
            </w:r>
            <w:r w:rsidR="00111004">
              <w:rPr>
                <w:noProof/>
                <w:webHidden/>
              </w:rPr>
              <w:tab/>
            </w:r>
            <w:r w:rsidR="00111004">
              <w:rPr>
                <w:noProof/>
                <w:webHidden/>
              </w:rPr>
              <w:fldChar w:fldCharType="begin"/>
            </w:r>
            <w:r w:rsidR="00111004">
              <w:rPr>
                <w:noProof/>
                <w:webHidden/>
              </w:rPr>
              <w:instrText xml:space="preserve"> PAGEREF _Toc464735163 \h </w:instrText>
            </w:r>
            <w:r w:rsidR="00111004">
              <w:rPr>
                <w:noProof/>
                <w:webHidden/>
              </w:rPr>
            </w:r>
            <w:r w:rsidR="00111004">
              <w:rPr>
                <w:noProof/>
                <w:webHidden/>
              </w:rPr>
              <w:fldChar w:fldCharType="separate"/>
            </w:r>
            <w:r w:rsidR="00111004">
              <w:rPr>
                <w:noProof/>
                <w:webHidden/>
              </w:rPr>
              <w:t>28</w:t>
            </w:r>
            <w:r w:rsidR="00111004">
              <w:rPr>
                <w:noProof/>
                <w:webHidden/>
              </w:rPr>
              <w:fldChar w:fldCharType="end"/>
            </w:r>
          </w:hyperlink>
        </w:p>
        <w:p w:rsidR="00D160D7" w:rsidRPr="00D160D7" w:rsidRDefault="00752B19" w:rsidP="00D160D7">
          <w:pPr>
            <w:overflowPunct/>
            <w:autoSpaceDE/>
            <w:autoSpaceDN/>
            <w:adjustRightInd/>
            <w:rPr>
              <w:b/>
              <w:bCs/>
              <w:noProof/>
            </w:rPr>
          </w:pPr>
          <w:r>
            <w:rPr>
              <w:rFonts w:ascii="Arial" w:hAnsi="Arial" w:cs="Arial"/>
              <w:b/>
              <w:bCs/>
              <w:noProof/>
            </w:rPr>
            <w:fldChar w:fldCharType="end"/>
          </w:r>
        </w:p>
      </w:sdtContent>
    </w:sdt>
    <w:p w:rsidR="00C84DB0" w:rsidRDefault="00C84DB0" w:rsidP="0097297B">
      <w:r>
        <w:br w:type="page"/>
      </w:r>
    </w:p>
    <w:p w:rsidR="005B0118" w:rsidRDefault="005B0118" w:rsidP="0097297B">
      <w:pPr>
        <w:pStyle w:val="Heading1"/>
      </w:pPr>
      <w:bookmarkStart w:id="2" w:name="_Toc464735132"/>
      <w:r>
        <w:lastRenderedPageBreak/>
        <w:t>Scope</w:t>
      </w:r>
      <w:bookmarkEnd w:id="2"/>
    </w:p>
    <w:p w:rsidR="00AA4059" w:rsidRPr="0097297B" w:rsidRDefault="005B0118" w:rsidP="002F1773">
      <w:pPr>
        <w:jc w:val="both"/>
      </w:pPr>
      <w:r w:rsidRPr="0097297B">
        <w:t>This document provides the Test Suite Structure and Test Purposes for</w:t>
      </w:r>
      <w:r w:rsidR="007D7A88">
        <w:t xml:space="preserve"> physical</w:t>
      </w:r>
      <w:r w:rsidR="00AA4059">
        <w:t xml:space="preserve"> and MAC layers</w:t>
      </w:r>
      <w:r w:rsidR="007D7A88">
        <w:t xml:space="preserve"> </w:t>
      </w:r>
      <w:r w:rsidRPr="0097297B">
        <w:t xml:space="preserve">as defined in IEEE </w:t>
      </w:r>
      <w:r w:rsidR="007D7A88">
        <w:t>802.11</w:t>
      </w:r>
      <w:r w:rsidR="00F86E65">
        <w:t xml:space="preserve"> [</w:t>
      </w:r>
      <w:r w:rsidR="00F86E65">
        <w:fldChar w:fldCharType="begin"/>
      </w:r>
      <w:r w:rsidR="00F86E65">
        <w:instrText xml:space="preserve"> REF  REF_IEEE80211 \h  \* MERGEFORMAT </w:instrText>
      </w:r>
      <w:r w:rsidR="00F86E65">
        <w:fldChar w:fldCharType="separate"/>
      </w:r>
      <w:r w:rsidR="00F86E65">
        <w:rPr>
          <w:noProof/>
        </w:rPr>
        <w:t>2</w:t>
      </w:r>
      <w:r w:rsidR="00F86E65">
        <w:fldChar w:fldCharType="end"/>
      </w:r>
      <w:r w:rsidR="00F86E65">
        <w:t>]</w:t>
      </w:r>
      <w:r w:rsidRPr="0097297B">
        <w:t xml:space="preserve">. </w:t>
      </w:r>
      <w:r w:rsidR="006764D4">
        <w:t xml:space="preserve">This document specifies tests </w:t>
      </w:r>
      <w:r w:rsidR="00AF2E25">
        <w:t xml:space="preserve">to verify the </w:t>
      </w:r>
      <w:r w:rsidR="008715A2">
        <w:t>behavior</w:t>
      </w:r>
      <w:r w:rsidR="00AF2E25">
        <w:t xml:space="preserve"> of</w:t>
      </w:r>
      <w:r w:rsidR="006764D4">
        <w:t xml:space="preserve"> </w:t>
      </w:r>
      <w:r w:rsidR="00AF2E25">
        <w:t>MAC frame processing and also to check physical layer characteristics conforming to IEEE 802.11</w:t>
      </w:r>
      <w:r w:rsidR="00046B27">
        <w:t xml:space="preserve"> in a </w:t>
      </w:r>
      <w:r w:rsidR="00461A7C">
        <w:t>wired</w:t>
      </w:r>
      <w:r w:rsidR="00046B27">
        <w:t xml:space="preserve"> environment</w:t>
      </w:r>
      <w:r w:rsidR="00AF2E25">
        <w:t>.</w:t>
      </w:r>
      <w:r w:rsidR="00046B27">
        <w:t xml:space="preserve"> Operation in an over</w:t>
      </w:r>
      <w:r w:rsidR="00080A02">
        <w:t>-</w:t>
      </w:r>
      <w:r w:rsidR="00046B27">
        <w:t>the</w:t>
      </w:r>
      <w:r w:rsidR="00080A02">
        <w:t>-</w:t>
      </w:r>
      <w:r w:rsidR="00046B27">
        <w:t>air environment is currently out of scope of this document.</w:t>
      </w:r>
    </w:p>
    <w:p w:rsidR="005B0118" w:rsidRPr="0097297B" w:rsidRDefault="005B0118" w:rsidP="002F1773">
      <w:pPr>
        <w:jc w:val="both"/>
      </w:pPr>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7134F2">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7134F2">
        <w:t>4</w:t>
      </w:r>
      <w:r w:rsidRPr="0097297B">
        <w:fldChar w:fldCharType="end"/>
      </w:r>
      <w:r w:rsidRPr="0097297B">
        <w:t>]) are used as a basis for the test methodology.</w:t>
      </w:r>
    </w:p>
    <w:p w:rsidR="0097297B" w:rsidRDefault="0097297B" w:rsidP="0097297B">
      <w:pPr>
        <w:pStyle w:val="Heading1"/>
      </w:pPr>
      <w:bookmarkStart w:id="3" w:name="_Toc464735133"/>
      <w:r>
        <w:t>References</w:t>
      </w:r>
      <w:bookmarkEnd w:id="3"/>
    </w:p>
    <w:p w:rsidR="00FF4529" w:rsidRPr="005B25C4" w:rsidRDefault="00FF4529" w:rsidP="005B25C4">
      <w:pPr>
        <w:pStyle w:val="Heading2"/>
      </w:pPr>
      <w:bookmarkStart w:id="4" w:name="_Toc464735134"/>
      <w:r w:rsidRPr="005B25C4">
        <w:t>Normative References</w:t>
      </w:r>
      <w:bookmarkEnd w:id="4"/>
    </w:p>
    <w:p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rsidR="0097297B" w:rsidRPr="007D7A88" w:rsidRDefault="0097297B" w:rsidP="007D7A88">
      <w:pPr>
        <w:pStyle w:val="EX"/>
        <w:jc w:val="both"/>
      </w:pPr>
      <w:r w:rsidRPr="007D7A88">
        <w:t>[</w:t>
      </w:r>
      <w:bookmarkStart w:id="5" w:name="REF_SAEJ29451"/>
      <w:r w:rsidRPr="007D7A88">
        <w:fldChar w:fldCharType="begin"/>
      </w:r>
      <w:r w:rsidRPr="007D7A88">
        <w:instrText>SEQ REF</w:instrText>
      </w:r>
      <w:r w:rsidRPr="007D7A88">
        <w:fldChar w:fldCharType="separate"/>
      </w:r>
      <w:r w:rsidR="00F86E65">
        <w:rPr>
          <w:noProof/>
        </w:rPr>
        <w:t>1</w:t>
      </w:r>
      <w:r w:rsidRPr="007D7A88">
        <w:fldChar w:fldCharType="end"/>
      </w:r>
      <w:bookmarkEnd w:id="5"/>
      <w:r w:rsidRPr="007D7A88">
        <w:t>]</w:t>
      </w:r>
      <w:r w:rsidRPr="007D7A88">
        <w:tab/>
      </w:r>
      <w:r w:rsidR="00B537D9" w:rsidRPr="007D7A88">
        <w:t>SAE J2945/1</w:t>
      </w:r>
      <w:r w:rsidR="003F3E9B">
        <w:t xml:space="preserve"> </w:t>
      </w:r>
      <w:r w:rsidR="006D526B">
        <w:t>MAR2016</w:t>
      </w:r>
      <w:r w:rsidR="004A4924" w:rsidRPr="007D7A88">
        <w:t>: “On-board System Requirements for V2V Safety Communications”.</w:t>
      </w:r>
      <w:r w:rsidR="003F3E9B">
        <w:t xml:space="preserve"> </w:t>
      </w:r>
    </w:p>
    <w:p w:rsidR="0097297B" w:rsidRPr="007D7A88" w:rsidRDefault="0097297B" w:rsidP="007F6FB9">
      <w:pPr>
        <w:overflowPunct/>
        <w:spacing w:after="0"/>
        <w:ind w:left="1710" w:hanging="1426"/>
        <w:jc w:val="both"/>
        <w:textAlignment w:val="auto"/>
      </w:pPr>
      <w:r w:rsidRPr="007D7A88">
        <w:t>[</w:t>
      </w:r>
      <w:bookmarkStart w:id="6" w:name="REF_IEEE80211"/>
      <w:r w:rsidR="00F86E65">
        <w:fldChar w:fldCharType="begin"/>
      </w:r>
      <w:r w:rsidR="00F86E65">
        <w:instrText xml:space="preserve"> SEQ REF \* MERGEFORMAT </w:instrText>
      </w:r>
      <w:r w:rsidR="00F86E65">
        <w:fldChar w:fldCharType="separate"/>
      </w:r>
      <w:r w:rsidR="00F86E65">
        <w:rPr>
          <w:noProof/>
        </w:rPr>
        <w:t>2</w:t>
      </w:r>
      <w:r w:rsidR="00F86E65">
        <w:fldChar w:fldCharType="end"/>
      </w:r>
      <w:bookmarkEnd w:id="6"/>
      <w:r w:rsidR="007F6FB9">
        <w:t xml:space="preserve">] </w:t>
      </w:r>
      <w:r w:rsidR="007F6FB9">
        <w:tab/>
      </w:r>
      <w:r w:rsidR="007D7A88" w:rsidRPr="007D7A88">
        <w:t>IEEE Std</w:t>
      </w:r>
      <w:r w:rsidR="008715A2">
        <w:t>.</w:t>
      </w:r>
      <w:r w:rsidR="007D7A88" w:rsidRPr="007D7A88">
        <w:t xml:space="preserve"> 802.11™-2012</w:t>
      </w:r>
      <w:r w:rsidR="00E5109D" w:rsidRPr="007D7A88">
        <w:t>: “</w:t>
      </w:r>
      <w:r w:rsidR="007D7A88" w:rsidRPr="007D7A88">
        <w:t>Part 11: Wireless LAN Medium Access Control</w:t>
      </w:r>
      <w:r w:rsidR="007D7A88">
        <w:t xml:space="preserve"> </w:t>
      </w:r>
      <w:r w:rsidR="007D7A88" w:rsidRPr="007D7A88">
        <w:t xml:space="preserve">(MAC) and </w:t>
      </w:r>
      <w:r w:rsidR="007D7A88">
        <w:t xml:space="preserve">         </w:t>
      </w:r>
      <w:r w:rsidR="007D7A88" w:rsidRPr="007D7A88">
        <w:t>Physical Layer (PHY) Specifications</w:t>
      </w:r>
      <w:r w:rsidR="00E5109D" w:rsidRPr="007D7A88">
        <w:t>”.</w:t>
      </w:r>
    </w:p>
    <w:p w:rsidR="007D7A88" w:rsidRPr="007D7A88" w:rsidRDefault="007D7A88" w:rsidP="007D7A88">
      <w:pPr>
        <w:overflowPunct/>
        <w:spacing w:after="0"/>
        <w:ind w:firstLine="284"/>
        <w:jc w:val="both"/>
        <w:textAlignment w:val="auto"/>
      </w:pPr>
    </w:p>
    <w:p w:rsidR="0097297B" w:rsidRPr="007D7A88" w:rsidRDefault="0097297B" w:rsidP="007D7A88">
      <w:pPr>
        <w:pStyle w:val="EX"/>
        <w:jc w:val="both"/>
      </w:pPr>
      <w:r w:rsidRPr="007D7A88">
        <w:t>[</w:t>
      </w:r>
      <w:bookmarkStart w:id="7" w:name="REF_ISOIEC9646_1"/>
      <w:r w:rsidRPr="007D7A88">
        <w:fldChar w:fldCharType="begin"/>
      </w:r>
      <w:r w:rsidRPr="007D7A88">
        <w:instrText>SEQ REF</w:instrText>
      </w:r>
      <w:r w:rsidRPr="007D7A88">
        <w:fldChar w:fldCharType="separate"/>
      </w:r>
      <w:r w:rsidR="00F86E65">
        <w:rPr>
          <w:noProof/>
        </w:rPr>
        <w:t>3</w:t>
      </w:r>
      <w:r w:rsidRPr="007D7A88">
        <w:fldChar w:fldCharType="end"/>
      </w:r>
      <w:bookmarkEnd w:id="7"/>
      <w:r w:rsidR="007D7A88" w:rsidRPr="007D7A88">
        <w:t>]</w:t>
      </w:r>
      <w:r w:rsidR="007D7A88" w:rsidRPr="007D7A88">
        <w:tab/>
      </w:r>
      <w:r w:rsidRPr="007D7A88">
        <w:t>ISO/IEC 9646-1 (1994): "Information technology -- Open Systems Interconnection -- Conformance testing methodology and framework - Part 1: General concepts".</w:t>
      </w:r>
    </w:p>
    <w:p w:rsidR="0097297B" w:rsidRPr="007D7A88" w:rsidRDefault="0097297B" w:rsidP="007D7A88">
      <w:pPr>
        <w:pStyle w:val="EX"/>
        <w:jc w:val="both"/>
      </w:pPr>
      <w:r w:rsidRPr="007D7A88">
        <w:t>[</w:t>
      </w:r>
      <w:bookmarkStart w:id="8" w:name="REF_ISOIEC9646_2"/>
      <w:r w:rsidRPr="007D7A88">
        <w:fldChar w:fldCharType="begin"/>
      </w:r>
      <w:r w:rsidRPr="007D7A88">
        <w:instrText>SEQ REF</w:instrText>
      </w:r>
      <w:r w:rsidRPr="007D7A88">
        <w:fldChar w:fldCharType="separate"/>
      </w:r>
      <w:r w:rsidR="00F86E65">
        <w:rPr>
          <w:noProof/>
        </w:rPr>
        <w:t>4</w:t>
      </w:r>
      <w:r w:rsidRPr="007D7A88">
        <w:fldChar w:fldCharType="end"/>
      </w:r>
      <w:bookmarkEnd w:id="8"/>
      <w:r w:rsidRPr="007D7A88">
        <w:t>]</w:t>
      </w:r>
      <w:r w:rsidRPr="007D7A88">
        <w:tab/>
        <w:t>ISO/IEC 9646-2 (1994): "Information technology -- Open Systems Interconnection -- Conformance testing methodology and framework -- Part 2: Abstract Test Suite specification".</w:t>
      </w:r>
    </w:p>
    <w:p w:rsidR="0097297B" w:rsidRPr="007D7A88" w:rsidRDefault="00E04DEF" w:rsidP="007D7A88">
      <w:pPr>
        <w:pStyle w:val="EX"/>
        <w:jc w:val="both"/>
      </w:pPr>
      <w:r w:rsidRPr="007D7A88">
        <w:t xml:space="preserve"> </w:t>
      </w:r>
      <w:r w:rsidR="0097297B" w:rsidRPr="007D7A88">
        <w:t>[</w:t>
      </w:r>
      <w:bookmarkStart w:id="9" w:name="REF_ISOIEC9646_7"/>
      <w:r w:rsidR="0097297B" w:rsidRPr="007D7A88">
        <w:fldChar w:fldCharType="begin"/>
      </w:r>
      <w:r w:rsidR="0097297B" w:rsidRPr="007D7A88">
        <w:instrText>SEQ REF</w:instrText>
      </w:r>
      <w:r w:rsidR="0097297B" w:rsidRPr="007D7A88">
        <w:fldChar w:fldCharType="separate"/>
      </w:r>
      <w:r w:rsidR="00907BEC">
        <w:rPr>
          <w:noProof/>
        </w:rPr>
        <w:t>5</w:t>
      </w:r>
      <w:r w:rsidR="0097297B" w:rsidRPr="007D7A88">
        <w:fldChar w:fldCharType="end"/>
      </w:r>
      <w:bookmarkEnd w:id="9"/>
      <w:r w:rsidR="0097297B" w:rsidRPr="007D7A88">
        <w:t>]</w:t>
      </w:r>
      <w:r w:rsidR="0097297B" w:rsidRPr="007D7A88">
        <w:tab/>
        <w:t>ISO/IEC 9646-7 (1995): "Information technology -- Open Systems Interconnection -- Conformance testing methodology and framework - Part 7: Implementation Conformance Statements".</w:t>
      </w:r>
    </w:p>
    <w:p w:rsidR="00907BEC" w:rsidRDefault="0097297B" w:rsidP="00907BEC">
      <w:pPr>
        <w:pStyle w:val="EX"/>
        <w:jc w:val="both"/>
      </w:pPr>
      <w:r w:rsidRPr="007D7A88">
        <w:t>[</w:t>
      </w:r>
      <w:bookmarkStart w:id="10" w:name="REF_ETS300406"/>
      <w:r w:rsidRPr="007D7A88">
        <w:fldChar w:fldCharType="begin"/>
      </w:r>
      <w:r w:rsidRPr="007D7A88">
        <w:instrText>SEQ REF</w:instrText>
      </w:r>
      <w:r w:rsidRPr="007D7A88">
        <w:fldChar w:fldCharType="separate"/>
      </w:r>
      <w:r w:rsidR="00F86E65">
        <w:rPr>
          <w:noProof/>
        </w:rPr>
        <w:t>6</w:t>
      </w:r>
      <w:r w:rsidRPr="007D7A88">
        <w:fldChar w:fldCharType="end"/>
      </w:r>
      <w:bookmarkEnd w:id="10"/>
      <w:r w:rsidRPr="007D7A88">
        <w:t>]</w:t>
      </w:r>
      <w:r w:rsidRPr="007D7A88">
        <w:tab/>
      </w:r>
      <w:r w:rsidR="00DE71AC">
        <w:t>Void</w:t>
      </w:r>
    </w:p>
    <w:p w:rsidR="006414A4" w:rsidRDefault="00EB0D5C" w:rsidP="006414A4">
      <w:pPr>
        <w:tabs>
          <w:tab w:val="left" w:pos="1710"/>
        </w:tabs>
        <w:overflowPunct/>
        <w:spacing w:after="0"/>
        <w:ind w:left="1702" w:hanging="1418"/>
        <w:textAlignment w:val="auto"/>
        <w:rPr>
          <w:i/>
          <w:color w:val="FF0000"/>
        </w:rPr>
      </w:pPr>
      <w:r>
        <w:t>[</w:t>
      </w:r>
      <w:bookmarkStart w:id="11" w:name="REF_IEEE16094"/>
      <w:r w:rsidR="00BC15B2">
        <w:fldChar w:fldCharType="begin"/>
      </w:r>
      <w:r w:rsidR="00BC15B2">
        <w:instrText xml:space="preserve"> SEQ REF \* MERGEFORMAT  \* MERGEFORMAT </w:instrText>
      </w:r>
      <w:r w:rsidR="00BC15B2">
        <w:fldChar w:fldCharType="separate"/>
      </w:r>
      <w:r w:rsidR="00907BEC">
        <w:rPr>
          <w:noProof/>
        </w:rPr>
        <w:t>7</w:t>
      </w:r>
      <w:r w:rsidR="00BC15B2">
        <w:fldChar w:fldCharType="end"/>
      </w:r>
      <w:bookmarkEnd w:id="11"/>
      <w:r>
        <w:t>]</w:t>
      </w:r>
      <w:r>
        <w:tab/>
      </w:r>
      <w:r w:rsidR="006D526B">
        <w:t>IEEE Std. 1609.4-2016 “</w:t>
      </w:r>
      <w:r w:rsidR="006D526B" w:rsidRPr="000E2078">
        <w:t>IEEE Standard for Wireless Access in Vehicular Environments (WAVE) -- Multi-Channel Operation</w:t>
      </w:r>
      <w:r w:rsidR="006D526B">
        <w:t>”.</w:t>
      </w:r>
    </w:p>
    <w:p w:rsidR="003722CA" w:rsidRDefault="003722CA" w:rsidP="006414A4">
      <w:pPr>
        <w:tabs>
          <w:tab w:val="left" w:pos="1710"/>
        </w:tabs>
        <w:overflowPunct/>
        <w:spacing w:after="0"/>
        <w:ind w:left="1702" w:hanging="1418"/>
        <w:textAlignment w:val="auto"/>
        <w:rPr>
          <w:i/>
          <w:color w:val="FF0000"/>
        </w:rPr>
      </w:pPr>
    </w:p>
    <w:p w:rsidR="006414A4" w:rsidRDefault="006414A4" w:rsidP="006414A4">
      <w:pPr>
        <w:tabs>
          <w:tab w:val="left" w:pos="1710"/>
        </w:tabs>
        <w:overflowPunct/>
        <w:spacing w:after="0"/>
        <w:ind w:left="1702" w:hanging="1418"/>
        <w:textAlignment w:val="auto"/>
      </w:pPr>
      <w:r>
        <w:rPr>
          <w:color w:val="000000" w:themeColor="text1"/>
        </w:rPr>
        <w:t>[</w:t>
      </w:r>
      <w:bookmarkStart w:id="12" w:name="REF_TSI"/>
      <w:r w:rsidR="00400CB8">
        <w:fldChar w:fldCharType="begin"/>
      </w:r>
      <w:r w:rsidR="00400CB8">
        <w:instrText xml:space="preserve"> SEQ REF \* MERGEFORMAT  \* MERGEFORMAT </w:instrText>
      </w:r>
      <w:r w:rsidR="00400CB8">
        <w:fldChar w:fldCharType="separate"/>
      </w:r>
      <w:r w:rsidR="00394727">
        <w:rPr>
          <w:noProof/>
        </w:rPr>
        <w:t>8</w:t>
      </w:r>
      <w:r w:rsidR="00400CB8">
        <w:fldChar w:fldCharType="end"/>
      </w:r>
      <w:bookmarkEnd w:id="12"/>
      <w:r>
        <w:rPr>
          <w:color w:val="000000" w:themeColor="text1"/>
        </w:rPr>
        <w:t>]</w:t>
      </w:r>
      <w:r>
        <w:rPr>
          <w:color w:val="000000" w:themeColor="text1"/>
        </w:rPr>
        <w:tab/>
      </w:r>
      <w:r w:rsidR="000A4225">
        <w:t>Test Control Interface Specification</w:t>
      </w:r>
      <w:r w:rsidR="000A4225" w:rsidRPr="00102417">
        <w:t xml:space="preserve">. </w:t>
      </w:r>
      <w:ins w:id="13" w:author="Dmitri.Khijniak@7Layers.com" w:date="2017-07-20T12:32:00Z">
        <w:r w:rsidR="00206AAC">
          <w:t xml:space="preserve">Latest published on </w:t>
        </w:r>
        <w:r w:rsidR="00206AAC">
          <w:fldChar w:fldCharType="begin"/>
        </w:r>
        <w:r w:rsidR="00206AAC">
          <w:instrText xml:space="preserve"> HYPERLINK "</w:instrText>
        </w:r>
        <w:r w:rsidR="00206AAC" w:rsidRPr="00206AAC">
          <w:instrText>https://github.com/certificationoperatingcouncil/TCI_ASN1</w:instrText>
        </w:r>
        <w:r w:rsidR="00206AAC">
          <w:instrText xml:space="preserve">" </w:instrText>
        </w:r>
        <w:r w:rsidR="00206AAC">
          <w:fldChar w:fldCharType="separate"/>
        </w:r>
        <w:r w:rsidR="00206AAC" w:rsidRPr="007572F5">
          <w:rPr>
            <w:rStyle w:val="Hyperlink"/>
          </w:rPr>
          <w:t>https://github.com/certificationoperatingcouncil/TCI_ASN1</w:t>
        </w:r>
        <w:r w:rsidR="00206AAC">
          <w:fldChar w:fldCharType="end"/>
        </w:r>
      </w:ins>
    </w:p>
    <w:p w:rsidR="00B575A2" w:rsidRDefault="00B575A2" w:rsidP="00B575A2">
      <w:pPr>
        <w:pStyle w:val="EX"/>
        <w:jc w:val="both"/>
      </w:pPr>
    </w:p>
    <w:p w:rsidR="00FF4529" w:rsidRDefault="00FF4529" w:rsidP="005B25C4">
      <w:pPr>
        <w:pStyle w:val="Heading2"/>
      </w:pPr>
      <w:bookmarkStart w:id="14" w:name="_Toc464735135"/>
      <w:r>
        <w:t>Informative References</w:t>
      </w:r>
      <w:bookmarkEnd w:id="14"/>
    </w:p>
    <w:p w:rsidR="004E4567" w:rsidRPr="00230517" w:rsidRDefault="00FF4529" w:rsidP="00D94BD6">
      <w:pPr>
        <w:tabs>
          <w:tab w:val="left" w:pos="1800"/>
        </w:tabs>
        <w:jc w:val="both"/>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0057699A">
        <w:rPr>
          <w:lang w:eastAsia="en-GB"/>
        </w:rPr>
        <w:t>.</w:t>
      </w:r>
    </w:p>
    <w:p w:rsidR="00FF4529" w:rsidRDefault="00DC41BA" w:rsidP="00B341F6">
      <w:pPr>
        <w:pStyle w:val="EX"/>
      </w:pPr>
      <w:r w:rsidRPr="00E22969">
        <w:t>[</w:t>
      </w:r>
      <w:bookmarkStart w:id="15" w:name="REF_EG202798"/>
      <w:r w:rsidRPr="00E22969">
        <w:t>i.</w:t>
      </w:r>
      <w:r w:rsidRPr="00E22969">
        <w:fldChar w:fldCharType="begin"/>
      </w:r>
      <w:r w:rsidRPr="00E22969">
        <w:instrText>SEQ REFI</w:instrText>
      </w:r>
      <w:r w:rsidRPr="00E22969">
        <w:fldChar w:fldCharType="separate"/>
      </w:r>
      <w:r>
        <w:rPr>
          <w:noProof/>
        </w:rPr>
        <w:t>1</w:t>
      </w:r>
      <w:r w:rsidRPr="00E22969">
        <w:fldChar w:fldCharType="end"/>
      </w:r>
      <w:bookmarkEnd w:id="15"/>
      <w:r w:rsidRPr="00E22969">
        <w:t>]</w:t>
      </w:r>
      <w:r w:rsidRPr="00E22969">
        <w:tab/>
        <w:t>ETSI EG 202 798 (V1.1.1): "Intelligent Transport Systems (ITS); Testing; Framework for conformance and interoperability testing".</w:t>
      </w:r>
      <w:r w:rsidR="004E4567">
        <w:tab/>
      </w:r>
      <w:r w:rsidR="004E4567">
        <w:tab/>
      </w:r>
    </w:p>
    <w:p w:rsidR="00FF4529" w:rsidRDefault="00FF4529" w:rsidP="00FF4529">
      <w:pPr>
        <w:pStyle w:val="Heading1"/>
      </w:pPr>
      <w:bookmarkStart w:id="16" w:name="_Toc464735136"/>
      <w:r w:rsidRPr="00FF4529">
        <w:t>Definitions and abbreviations</w:t>
      </w:r>
      <w:bookmarkEnd w:id="16"/>
    </w:p>
    <w:p w:rsidR="00FF4529" w:rsidRPr="00FF4529" w:rsidRDefault="00FF4529" w:rsidP="005B25C4">
      <w:pPr>
        <w:pStyle w:val="Heading2"/>
      </w:pPr>
      <w:bookmarkStart w:id="17" w:name="_Toc379980278"/>
      <w:bookmarkStart w:id="18" w:name="_Toc405990166"/>
      <w:bookmarkStart w:id="19" w:name="_Toc464735137"/>
      <w:r w:rsidRPr="00FF4529">
        <w:t>Definitions</w:t>
      </w:r>
      <w:bookmarkEnd w:id="17"/>
      <w:bookmarkEnd w:id="18"/>
      <w:bookmarkEnd w:id="19"/>
    </w:p>
    <w:p w:rsidR="00FF4529" w:rsidRDefault="00FF4529" w:rsidP="00D94BD6">
      <w:pPr>
        <w:jc w:val="both"/>
      </w:pPr>
      <w:r w:rsidRPr="00FF4529">
        <w:t xml:space="preserve">For the purposes of the present document, the terms and definitions given in </w:t>
      </w:r>
      <w:r w:rsidR="006E19D0">
        <w:t xml:space="preserve">IEEE </w:t>
      </w:r>
      <w:r w:rsidR="002763A8">
        <w:t xml:space="preserve">802.11 </w:t>
      </w:r>
      <w:r w:rsidR="002763A8" w:rsidRPr="00FF4529">
        <w:t>[</w:t>
      </w:r>
      <w:r w:rsidR="00F86E65">
        <w:fldChar w:fldCharType="begin"/>
      </w:r>
      <w:r w:rsidR="00F86E65">
        <w:instrText xml:space="preserve"> REF  REF_IEEE80211 \h  \* MERGEFORMAT </w:instrText>
      </w:r>
      <w:r w:rsidR="00F86E65">
        <w:fldChar w:fldCharType="separate"/>
      </w:r>
      <w:r w:rsidR="00F86E65">
        <w:rPr>
          <w:noProof/>
        </w:rPr>
        <w:t>2</w:t>
      </w:r>
      <w:r w:rsidR="00F86E65">
        <w:fldChar w:fldCharType="end"/>
      </w:r>
      <w:r w:rsidR="00F86E65">
        <w:t>]</w:t>
      </w:r>
      <w:r w:rsidRPr="00FF4529">
        <w:t>, ISO/IEC 9646</w:t>
      </w:r>
      <w:r w:rsidRPr="00FF4529">
        <w:noBreakHyphen/>
        <w:t>1 [</w:t>
      </w:r>
      <w:r w:rsidR="000A59C1">
        <w:fldChar w:fldCharType="begin"/>
      </w:r>
      <w:r w:rsidR="000A59C1">
        <w:instrText xml:space="preserve"> REF  REF_ISOIEC9646_1 \h  \* MERGEFORMAT </w:instrText>
      </w:r>
      <w:r w:rsidR="000A59C1">
        <w:fldChar w:fldCharType="separate"/>
      </w:r>
      <w:r w:rsidR="000A59C1">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0A59C1">
        <w:rPr>
          <w:noProof/>
        </w:rPr>
        <w:t>5</w:t>
      </w:r>
      <w:r w:rsidR="000A59C1">
        <w:fldChar w:fldCharType="end"/>
      </w:r>
      <w:r w:rsidRPr="00FF4529">
        <w:t>] apply.</w:t>
      </w:r>
    </w:p>
    <w:p w:rsidR="00FF4529" w:rsidRDefault="00FF4529" w:rsidP="00872B29">
      <w:pPr>
        <w:pStyle w:val="Heading2"/>
      </w:pPr>
      <w:bookmarkStart w:id="20" w:name="_Toc379980279"/>
      <w:bookmarkStart w:id="21" w:name="_Toc405990167"/>
      <w:bookmarkStart w:id="22" w:name="_Toc464735138"/>
      <w:r w:rsidRPr="00FF4529">
        <w:lastRenderedPageBreak/>
        <w:t>Abbreviations</w:t>
      </w:r>
      <w:bookmarkEnd w:id="20"/>
      <w:bookmarkEnd w:id="21"/>
      <w:bookmarkEnd w:id="22"/>
    </w:p>
    <w:p w:rsidR="00FF4529" w:rsidRPr="00FF4529" w:rsidRDefault="00FF4529" w:rsidP="00FF4529">
      <w:r w:rsidRPr="00FF4529">
        <w:t>For the purposes of the present document, the following abbreviations apply:</w:t>
      </w:r>
    </w:p>
    <w:p w:rsidR="00FF4529" w:rsidRDefault="00FF4529" w:rsidP="00FF4529">
      <w:pPr>
        <w:spacing w:after="0"/>
      </w:pPr>
      <w:r w:rsidRPr="00FF4529">
        <w:t>BI</w:t>
      </w:r>
      <w:r w:rsidRPr="00FF4529">
        <w:tab/>
      </w:r>
      <w:r w:rsidR="006E19D0">
        <w:tab/>
      </w:r>
      <w:r w:rsidR="00EF2C02">
        <w:tab/>
        <w:t xml:space="preserve">Behavior </w:t>
      </w:r>
      <w:r w:rsidRPr="00FF4529">
        <w:t>Invalid</w:t>
      </w:r>
    </w:p>
    <w:p w:rsidR="00C74BD4" w:rsidRPr="00C74BD4" w:rsidRDefault="00C74BD4" w:rsidP="00FF4529">
      <w:pPr>
        <w:spacing w:after="0"/>
      </w:pPr>
      <w:r w:rsidRPr="00C74BD4">
        <w:t>BPSK</w:t>
      </w:r>
      <w:r w:rsidRPr="00C74BD4">
        <w:tab/>
      </w:r>
      <w:r w:rsidRPr="00C74BD4">
        <w:tab/>
      </w:r>
      <w:r w:rsidR="00DF0673">
        <w:rPr>
          <w:color w:val="222222"/>
          <w:shd w:val="clear" w:color="auto" w:fill="FFFFFF"/>
        </w:rPr>
        <w:t>Binary Phase-Shift K</w:t>
      </w:r>
      <w:r w:rsidRPr="00DF0673">
        <w:rPr>
          <w:color w:val="222222"/>
          <w:shd w:val="clear" w:color="auto" w:fill="FFFFFF"/>
        </w:rPr>
        <w:t>eying</w:t>
      </w:r>
    </w:p>
    <w:p w:rsidR="00EF2C02" w:rsidRDefault="006E19D0" w:rsidP="00FF4529">
      <w:pPr>
        <w:spacing w:after="0"/>
      </w:pPr>
      <w:r>
        <w:t>BV</w:t>
      </w:r>
      <w:r>
        <w:tab/>
      </w:r>
      <w:r>
        <w:tab/>
      </w:r>
      <w:r w:rsidR="00EF2C02">
        <w:tab/>
        <w:t xml:space="preserve">Behavior </w:t>
      </w:r>
      <w:r w:rsidR="00FF4529" w:rsidRPr="00FF4529">
        <w:t>Valid</w:t>
      </w:r>
    </w:p>
    <w:p w:rsidR="00A516AA" w:rsidRDefault="00A516AA" w:rsidP="00FF4529">
      <w:pPr>
        <w:spacing w:after="0"/>
      </w:pPr>
      <w:r>
        <w:t>CCH</w:t>
      </w:r>
      <w:r>
        <w:tab/>
      </w:r>
      <w:r w:rsidR="00EF2C02">
        <w:tab/>
      </w:r>
      <w:r>
        <w:t>Control Channel</w:t>
      </w:r>
    </w:p>
    <w:p w:rsidR="00EF2C02" w:rsidRDefault="00EF2C02" w:rsidP="00FF4529">
      <w:pPr>
        <w:spacing w:after="0"/>
      </w:pPr>
      <w:r>
        <w:t>CH</w:t>
      </w:r>
      <w:r>
        <w:tab/>
      </w:r>
      <w:r>
        <w:tab/>
      </w:r>
      <w:r>
        <w:tab/>
        <w:t>Channel</w:t>
      </w:r>
    </w:p>
    <w:p w:rsidR="0061508F" w:rsidRDefault="0061508F" w:rsidP="00FF4529">
      <w:pPr>
        <w:spacing w:after="0"/>
      </w:pPr>
      <w:r>
        <w:t>DSRC</w:t>
      </w:r>
      <w:r>
        <w:tab/>
      </w:r>
      <w:r w:rsidR="00EF2C02">
        <w:tab/>
      </w:r>
      <w:r>
        <w:t>Dedicated Short Range Communications</w:t>
      </w:r>
    </w:p>
    <w:p w:rsidR="00AF06BF" w:rsidRDefault="00AF06BF" w:rsidP="00FF4529">
      <w:pPr>
        <w:spacing w:after="0"/>
      </w:pPr>
      <w:r>
        <w:t xml:space="preserve">GPS </w:t>
      </w:r>
      <w:r w:rsidR="00EF2C02">
        <w:tab/>
      </w:r>
      <w:r>
        <w:tab/>
        <w:t>Global Positioning System</w:t>
      </w:r>
    </w:p>
    <w:p w:rsidR="0061508F" w:rsidRDefault="0061508F" w:rsidP="00FF4529">
      <w:pPr>
        <w:spacing w:after="0"/>
      </w:pPr>
      <w:r>
        <w:t>IEEE</w:t>
      </w:r>
      <w:r>
        <w:tab/>
      </w:r>
      <w:r w:rsidR="00EF2C02">
        <w:tab/>
      </w:r>
      <w:r>
        <w:t>Institute of Electrical and Electronics Engineers</w:t>
      </w:r>
    </w:p>
    <w:p w:rsidR="0061508F" w:rsidRPr="00FF4529" w:rsidRDefault="0061508F" w:rsidP="00FF4529">
      <w:pPr>
        <w:spacing w:after="0"/>
      </w:pPr>
      <w:r>
        <w:t>ISO</w:t>
      </w:r>
      <w:r>
        <w:tab/>
      </w:r>
      <w:r>
        <w:tab/>
      </w:r>
      <w:r w:rsidR="00EF2C02">
        <w:tab/>
      </w:r>
      <w:r>
        <w:t>International Organization for Standardization</w:t>
      </w:r>
    </w:p>
    <w:p w:rsidR="00FF4529" w:rsidRDefault="00FF4529" w:rsidP="00FF4529">
      <w:pPr>
        <w:spacing w:after="0"/>
      </w:pPr>
      <w:r w:rsidRPr="00FF4529">
        <w:t>ITS</w:t>
      </w:r>
      <w:r w:rsidRPr="00FF4529">
        <w:tab/>
      </w:r>
      <w:r w:rsidR="006E19D0">
        <w:tab/>
      </w:r>
      <w:r w:rsidR="00EF2C02">
        <w:tab/>
      </w:r>
      <w:r w:rsidRPr="00FF4529">
        <w:t>Intelligent Transport Systems</w:t>
      </w:r>
    </w:p>
    <w:p w:rsidR="00467BCB" w:rsidRDefault="00467BCB" w:rsidP="00FF4529">
      <w:pPr>
        <w:spacing w:after="0"/>
      </w:pPr>
      <w:r>
        <w:t>IUT</w:t>
      </w:r>
      <w:r>
        <w:tab/>
      </w:r>
      <w:r>
        <w:tab/>
      </w:r>
      <w:r>
        <w:tab/>
        <w:t>Implementation Under Test</w:t>
      </w:r>
    </w:p>
    <w:p w:rsidR="00C74BD4" w:rsidRPr="00FF4529" w:rsidRDefault="00C74BD4" w:rsidP="00FF4529">
      <w:pPr>
        <w:spacing w:after="0"/>
      </w:pPr>
      <w:r>
        <w:t>OFDM</w:t>
      </w:r>
      <w:r>
        <w:tab/>
      </w:r>
      <w:r>
        <w:tab/>
        <w:t>Orthogonal frequency-division multiplexing</w:t>
      </w:r>
    </w:p>
    <w:p w:rsidR="00AF06BF" w:rsidRDefault="00AF06BF" w:rsidP="00FF4529">
      <w:pPr>
        <w:spacing w:after="0"/>
      </w:pPr>
      <w:r>
        <w:t>PC</w:t>
      </w:r>
      <w:r>
        <w:tab/>
      </w:r>
      <w:r>
        <w:tab/>
      </w:r>
      <w:r w:rsidR="00EF2C02">
        <w:tab/>
      </w:r>
      <w:r>
        <w:t>Computer</w:t>
      </w:r>
    </w:p>
    <w:p w:rsidR="00F1471C" w:rsidRDefault="00F1471C" w:rsidP="00F1471C">
      <w:pPr>
        <w:spacing w:after="0"/>
      </w:pPr>
      <w:r w:rsidRPr="00FF4529">
        <w:t>PDU</w:t>
      </w:r>
      <w:r w:rsidRPr="00FF4529">
        <w:tab/>
      </w:r>
      <w:r w:rsidR="00EF2C02">
        <w:tab/>
      </w:r>
      <w:r w:rsidRPr="00FF4529">
        <w:t>Protocol Data Unit</w:t>
      </w:r>
    </w:p>
    <w:p w:rsidR="00EF2C02" w:rsidRDefault="00EF2C02" w:rsidP="00F1471C">
      <w:pPr>
        <w:spacing w:after="0"/>
      </w:pPr>
      <w:r>
        <w:t>PER</w:t>
      </w:r>
      <w:r>
        <w:tab/>
      </w:r>
      <w:r>
        <w:tab/>
        <w:t>Packet Error Rate</w:t>
      </w:r>
    </w:p>
    <w:p w:rsidR="005D5970" w:rsidRDefault="005D5970" w:rsidP="00F1471C">
      <w:pPr>
        <w:spacing w:after="0"/>
      </w:pPr>
      <w:r>
        <w:t>PLCP</w:t>
      </w:r>
      <w:r>
        <w:tab/>
      </w:r>
      <w:r>
        <w:tab/>
        <w:t>Physical Layer Convergence Procedure</w:t>
      </w:r>
    </w:p>
    <w:p w:rsidR="005D5970" w:rsidRDefault="005D5970" w:rsidP="00F1471C">
      <w:pPr>
        <w:spacing w:after="0"/>
      </w:pPr>
      <w:r w:rsidRPr="00C74BD4">
        <w:t>PSDU</w:t>
      </w:r>
      <w:r w:rsidRPr="00C74BD4">
        <w:tab/>
      </w:r>
      <w:r w:rsidRPr="00C74BD4">
        <w:tab/>
        <w:t>PLCP service data unit</w:t>
      </w:r>
    </w:p>
    <w:p w:rsidR="00C74BD4" w:rsidRPr="00C74BD4" w:rsidRDefault="00C74BD4" w:rsidP="00F1471C">
      <w:pPr>
        <w:spacing w:after="0"/>
      </w:pPr>
      <w:r w:rsidRPr="00C74BD4">
        <w:t>QAM</w:t>
      </w:r>
      <w:r w:rsidRPr="00C74BD4">
        <w:tab/>
      </w:r>
      <w:r w:rsidRPr="00C74BD4">
        <w:tab/>
      </w:r>
      <w:r w:rsidRPr="00C74BD4">
        <w:rPr>
          <w:color w:val="222222"/>
          <w:shd w:val="clear" w:color="auto" w:fill="FFFFFF"/>
        </w:rPr>
        <w:t>Quadrature Amplitude M</w:t>
      </w:r>
      <w:r w:rsidRPr="00DF0673">
        <w:rPr>
          <w:color w:val="222222"/>
          <w:shd w:val="clear" w:color="auto" w:fill="FFFFFF"/>
        </w:rPr>
        <w:t>odulation</w:t>
      </w:r>
    </w:p>
    <w:p w:rsidR="00C74BD4" w:rsidRPr="00C74BD4" w:rsidRDefault="00C74BD4" w:rsidP="00F1471C">
      <w:pPr>
        <w:spacing w:after="0"/>
      </w:pPr>
      <w:r w:rsidRPr="00C74BD4">
        <w:t>QPSK</w:t>
      </w:r>
      <w:r w:rsidRPr="00C74BD4">
        <w:tab/>
      </w:r>
      <w:r w:rsidRPr="00C74BD4">
        <w:tab/>
      </w:r>
      <w:r w:rsidRPr="00DF0673">
        <w:rPr>
          <w:color w:val="222222"/>
          <w:shd w:val="clear" w:color="auto" w:fill="FFFFFF"/>
        </w:rPr>
        <w:t>Quadrature Phase Shift Keying</w:t>
      </w:r>
    </w:p>
    <w:p w:rsidR="001868A7" w:rsidRDefault="001868A7" w:rsidP="00F1471C">
      <w:pPr>
        <w:spacing w:after="0"/>
      </w:pPr>
      <w:r>
        <w:t xml:space="preserve">RCPI </w:t>
      </w:r>
      <w:r>
        <w:tab/>
      </w:r>
      <w:r w:rsidR="00EF2C02">
        <w:tab/>
      </w:r>
      <w:r>
        <w:t>Received Channel Power Indicator</w:t>
      </w:r>
    </w:p>
    <w:p w:rsidR="00AF06BF" w:rsidRDefault="00AF06BF" w:rsidP="00F1471C">
      <w:pPr>
        <w:spacing w:after="0"/>
      </w:pPr>
      <w:r>
        <w:t>RF</w:t>
      </w:r>
      <w:r>
        <w:tab/>
      </w:r>
      <w:r w:rsidR="00EF2C02">
        <w:tab/>
      </w:r>
      <w:r>
        <w:tab/>
        <w:t>Radio Frequency</w:t>
      </w:r>
    </w:p>
    <w:p w:rsidR="00EF2C02" w:rsidRDefault="00EF2C02" w:rsidP="00F1471C">
      <w:pPr>
        <w:spacing w:after="0"/>
      </w:pPr>
      <w:r>
        <w:t>RX</w:t>
      </w:r>
      <w:r>
        <w:tab/>
      </w:r>
      <w:r>
        <w:tab/>
      </w:r>
      <w:r>
        <w:tab/>
        <w:t>Receive</w:t>
      </w:r>
    </w:p>
    <w:p w:rsidR="00EB457E" w:rsidRDefault="00EB457E" w:rsidP="00F1471C">
      <w:pPr>
        <w:spacing w:after="0"/>
      </w:pPr>
      <w:r>
        <w:t>SA</w:t>
      </w:r>
      <w:r>
        <w:tab/>
      </w:r>
      <w:r>
        <w:tab/>
      </w:r>
      <w:r w:rsidR="00EF2C02">
        <w:tab/>
      </w:r>
      <w:r>
        <w:t xml:space="preserve">Signal </w:t>
      </w:r>
      <w:r w:rsidR="008715A2">
        <w:t>Analyzer</w:t>
      </w:r>
    </w:p>
    <w:p w:rsidR="00F1471C" w:rsidRDefault="00F1471C" w:rsidP="00F1471C">
      <w:pPr>
        <w:spacing w:after="0"/>
      </w:pPr>
      <w:r>
        <w:t>SAE</w:t>
      </w:r>
      <w:r>
        <w:tab/>
      </w:r>
      <w:r w:rsidR="00EF2C02">
        <w:tab/>
      </w:r>
      <w:r>
        <w:t>Society of Automotive Engineers</w:t>
      </w:r>
    </w:p>
    <w:p w:rsidR="00A516AA" w:rsidRPr="00FF4529" w:rsidRDefault="00A516AA" w:rsidP="00F1471C">
      <w:pPr>
        <w:spacing w:after="0"/>
      </w:pPr>
      <w:r>
        <w:t>SCH</w:t>
      </w:r>
      <w:r>
        <w:tab/>
      </w:r>
      <w:r w:rsidR="00EF2C02">
        <w:tab/>
      </w:r>
      <w:r>
        <w:t>Service Channel</w:t>
      </w:r>
    </w:p>
    <w:p w:rsidR="00077530" w:rsidRPr="00AF7C65" w:rsidRDefault="00077530" w:rsidP="00077530">
      <w:pPr>
        <w:spacing w:after="0"/>
        <w:rPr>
          <w:color w:val="000000" w:themeColor="text1"/>
        </w:rPr>
      </w:pPr>
      <w:r>
        <w:rPr>
          <w:color w:val="000000" w:themeColor="text1"/>
        </w:rPr>
        <w:t>SCMS</w:t>
      </w:r>
      <w:r>
        <w:rPr>
          <w:color w:val="000000" w:themeColor="text1"/>
        </w:rPr>
        <w:tab/>
      </w:r>
      <w:r w:rsidR="00EF2C02">
        <w:rPr>
          <w:color w:val="000000" w:themeColor="text1"/>
        </w:rPr>
        <w:tab/>
      </w:r>
      <w:r>
        <w:rPr>
          <w:color w:val="000000" w:themeColor="text1"/>
        </w:rPr>
        <w:t>Security Credential Management System</w:t>
      </w:r>
    </w:p>
    <w:p w:rsidR="00EF2C02" w:rsidRPr="00FF4529" w:rsidRDefault="00EF2C02" w:rsidP="00FF4529">
      <w:pPr>
        <w:spacing w:after="0"/>
      </w:pPr>
      <w:r>
        <w:t xml:space="preserve">TAI </w:t>
      </w:r>
      <w:r>
        <w:tab/>
      </w:r>
      <w:r>
        <w:tab/>
        <w:t>International Atomic Time</w:t>
      </w:r>
    </w:p>
    <w:p w:rsidR="00FF4529" w:rsidRDefault="00FF4529" w:rsidP="00FF4529">
      <w:pPr>
        <w:spacing w:after="0"/>
      </w:pPr>
      <w:r w:rsidRPr="00FF4529">
        <w:t>TP</w:t>
      </w:r>
      <w:r w:rsidRPr="00FF4529">
        <w:tab/>
      </w:r>
      <w:r w:rsidR="006E19D0">
        <w:tab/>
      </w:r>
      <w:r w:rsidR="00EF2C02">
        <w:tab/>
      </w:r>
      <w:r w:rsidRPr="00FF4529">
        <w:t>Test Purposes</w:t>
      </w:r>
    </w:p>
    <w:p w:rsidR="00005311" w:rsidRDefault="00005311" w:rsidP="00FF4529">
      <w:pPr>
        <w:spacing w:after="0"/>
      </w:pPr>
      <w:r>
        <w:t>TC</w:t>
      </w:r>
      <w:r>
        <w:tab/>
      </w:r>
      <w:r w:rsidR="006E19D0">
        <w:tab/>
      </w:r>
      <w:r w:rsidR="00EF2C02">
        <w:tab/>
      </w:r>
      <w:r>
        <w:t>Test Configuration</w:t>
      </w:r>
    </w:p>
    <w:p w:rsidR="00005311" w:rsidRPr="00FF4529" w:rsidRDefault="00005311" w:rsidP="00FF4529">
      <w:pPr>
        <w:spacing w:after="0"/>
      </w:pPr>
      <w:r>
        <w:t>TS</w:t>
      </w:r>
      <w:r>
        <w:tab/>
      </w:r>
      <w:r w:rsidR="006E19D0">
        <w:tab/>
      </w:r>
      <w:r w:rsidR="00EF2C02">
        <w:tab/>
      </w:r>
      <w:r>
        <w:t>Test System</w:t>
      </w:r>
    </w:p>
    <w:p w:rsidR="00077530" w:rsidRPr="00FF4529" w:rsidRDefault="00077530" w:rsidP="00077530">
      <w:pPr>
        <w:spacing w:after="0"/>
      </w:pPr>
      <w:r>
        <w:t>TSF</w:t>
      </w:r>
      <w:r>
        <w:tab/>
      </w:r>
      <w:r>
        <w:tab/>
      </w:r>
      <w:r w:rsidR="00EF2C02">
        <w:tab/>
      </w:r>
      <w:r>
        <w:t>Timing Synchronization Function</w:t>
      </w:r>
    </w:p>
    <w:p w:rsidR="00FF4529" w:rsidRDefault="00FF4529" w:rsidP="00FF4529">
      <w:pPr>
        <w:spacing w:after="0"/>
      </w:pPr>
      <w:r w:rsidRPr="00FF4529">
        <w:t>TSS</w:t>
      </w:r>
      <w:r w:rsidRPr="00FF4529">
        <w:tab/>
      </w:r>
      <w:r w:rsidR="006E19D0">
        <w:tab/>
      </w:r>
      <w:r w:rsidR="00EF2C02">
        <w:tab/>
      </w:r>
      <w:r w:rsidRPr="00FF4529">
        <w:t>Test Suite Structure</w:t>
      </w:r>
    </w:p>
    <w:p w:rsidR="00EF2C02" w:rsidRDefault="00EF2C02" w:rsidP="00FF4529">
      <w:pPr>
        <w:spacing w:after="0"/>
      </w:pPr>
      <w:r>
        <w:t>TX or TXT</w:t>
      </w:r>
      <w:r>
        <w:tab/>
        <w:t>Transmit</w:t>
      </w:r>
    </w:p>
    <w:p w:rsidR="002C70BB" w:rsidRDefault="002C70BB" w:rsidP="002C70BB">
      <w:pPr>
        <w:spacing w:after="0"/>
        <w:rPr>
          <w:bCs/>
        </w:rPr>
      </w:pPr>
      <w:r>
        <w:t>UTC</w:t>
      </w:r>
      <w:r>
        <w:tab/>
      </w:r>
      <w:r w:rsidR="00EF2C02">
        <w:tab/>
      </w:r>
      <w:r w:rsidRPr="004125A6">
        <w:rPr>
          <w:bCs/>
        </w:rPr>
        <w:t>Coordinated Universal Time</w:t>
      </w:r>
    </w:p>
    <w:p w:rsidR="00862AFD" w:rsidRDefault="002C70BB" w:rsidP="002C70BB">
      <w:pPr>
        <w:spacing w:after="0"/>
        <w:rPr>
          <w:bCs/>
        </w:rPr>
      </w:pPr>
      <w:r>
        <w:rPr>
          <w:bCs/>
        </w:rPr>
        <w:t>V2V</w:t>
      </w:r>
      <w:r>
        <w:rPr>
          <w:bCs/>
        </w:rPr>
        <w:tab/>
      </w:r>
      <w:r w:rsidR="00EF2C02">
        <w:rPr>
          <w:bCs/>
        </w:rPr>
        <w:tab/>
      </w:r>
      <w:r>
        <w:rPr>
          <w:bCs/>
        </w:rPr>
        <w:t>Vehicle-to-Vehicle</w:t>
      </w:r>
    </w:p>
    <w:p w:rsidR="00EB457E" w:rsidRDefault="00EB457E" w:rsidP="002C70BB">
      <w:pPr>
        <w:spacing w:after="0"/>
        <w:rPr>
          <w:bCs/>
        </w:rPr>
      </w:pPr>
      <w:r>
        <w:rPr>
          <w:bCs/>
        </w:rPr>
        <w:t>VST</w:t>
      </w:r>
      <w:r>
        <w:rPr>
          <w:bCs/>
        </w:rPr>
        <w:tab/>
      </w:r>
      <w:r w:rsidR="00EF2C02">
        <w:rPr>
          <w:bCs/>
        </w:rPr>
        <w:tab/>
      </w:r>
      <w:r>
        <w:rPr>
          <w:bCs/>
        </w:rPr>
        <w:t>Vector Signal Transceiver</w:t>
      </w:r>
    </w:p>
    <w:p w:rsidR="006D526B" w:rsidRPr="00EB457E" w:rsidRDefault="006D526B" w:rsidP="002C70BB">
      <w:pPr>
        <w:spacing w:after="0"/>
        <w:rPr>
          <w:bCs/>
        </w:rPr>
      </w:pPr>
      <w:r>
        <w:rPr>
          <w:bCs/>
        </w:rPr>
        <w:t>VSWR</w:t>
      </w:r>
      <w:r>
        <w:rPr>
          <w:bCs/>
        </w:rPr>
        <w:tab/>
      </w:r>
      <w:r>
        <w:rPr>
          <w:bCs/>
        </w:rPr>
        <w:tab/>
      </w:r>
      <w:r w:rsidRPr="006D526B">
        <w:rPr>
          <w:bCs/>
        </w:rPr>
        <w:t>Voltage Standing Wave Ratio</w:t>
      </w:r>
    </w:p>
    <w:p w:rsidR="0056253E" w:rsidRDefault="0056253E" w:rsidP="00FF4529">
      <w:pPr>
        <w:spacing w:after="0"/>
      </w:pPr>
      <w:r>
        <w:t>WAVE</w:t>
      </w:r>
      <w:r>
        <w:tab/>
      </w:r>
      <w:r w:rsidR="00EF2C02">
        <w:tab/>
      </w:r>
      <w:r>
        <w:t>Wireless Access in Vehicular Environments</w:t>
      </w:r>
    </w:p>
    <w:p w:rsidR="0056253E" w:rsidRDefault="0056253E" w:rsidP="00FF4529">
      <w:pPr>
        <w:spacing w:after="0"/>
      </w:pPr>
      <w:r>
        <w:t>WSM</w:t>
      </w:r>
      <w:r>
        <w:tab/>
      </w:r>
      <w:r w:rsidR="00EF2C02">
        <w:tab/>
      </w:r>
      <w:r>
        <w:t>WAVE Short Message</w:t>
      </w:r>
    </w:p>
    <w:p w:rsidR="005B25C4" w:rsidRDefault="008058FC" w:rsidP="00FF4529">
      <w:pPr>
        <w:pStyle w:val="Heading1"/>
      </w:pPr>
      <w:bookmarkStart w:id="23" w:name="_Toc464735139"/>
      <w:r w:rsidRPr="008058FC">
        <w:t>Prerequisites</w:t>
      </w:r>
      <w:r>
        <w:t xml:space="preserve"> and </w:t>
      </w:r>
      <w:r w:rsidR="005B25C4">
        <w:t>Test Configurations</w:t>
      </w:r>
      <w:bookmarkEnd w:id="23"/>
    </w:p>
    <w:p w:rsidR="008058FC" w:rsidRPr="008058FC" w:rsidRDefault="008058FC" w:rsidP="008058FC">
      <w:pPr>
        <w:pStyle w:val="Heading2"/>
      </w:pPr>
      <w:bookmarkStart w:id="24" w:name="_Toc464735140"/>
      <w:r>
        <w:t>Test Configurations</w:t>
      </w:r>
      <w:bookmarkEnd w:id="24"/>
    </w:p>
    <w:p w:rsidR="006B6D7B" w:rsidRDefault="005B25C4" w:rsidP="00A96DA8">
      <w:pPr>
        <w:pStyle w:val="NoSpacing"/>
      </w:pPr>
      <w:r w:rsidRPr="00771692">
        <w:t xml:space="preserve">This clause introduces the test configurations that </w:t>
      </w:r>
      <w:r w:rsidR="00AA4059">
        <w:t>are</w:t>
      </w:r>
      <w:r w:rsidR="00B8754A">
        <w:t xml:space="preserve"> </w:t>
      </w:r>
      <w:r w:rsidRPr="00771692">
        <w:t>used for the definition of test purposes</w:t>
      </w:r>
      <w:r w:rsidR="005A03AE">
        <w:t xml:space="preserve"> and test descriptions</w:t>
      </w:r>
      <w:r w:rsidRPr="00771692">
        <w:t>. The test configurations cover the vari</w:t>
      </w:r>
      <w:r w:rsidR="006563A5">
        <w:t>ous scenarios of the IEEE 802.11</w:t>
      </w:r>
      <w:r w:rsidRPr="00771692">
        <w:t xml:space="preserve"> test</w:t>
      </w:r>
      <w:r w:rsidR="00771692">
        <w:t>s.</w:t>
      </w:r>
      <w:r w:rsidR="0027099A">
        <w:t xml:space="preserve"> The Test System setup is implemented according to the figures below.</w:t>
      </w:r>
      <w:r w:rsidR="00F92096">
        <w:t xml:space="preserve"> Items such as parasitic power losses </w:t>
      </w:r>
      <w:r w:rsidR="00100A0F">
        <w:t xml:space="preserve">as well as minimization of VSWR </w:t>
      </w:r>
      <w:r w:rsidR="00F92096">
        <w:t>must be accounted for in any particular test system implementation and are outside the scope of this document.</w:t>
      </w:r>
    </w:p>
    <w:p w:rsidR="003574F7" w:rsidRDefault="00A96DA8" w:rsidP="00C818E5">
      <w:pPr>
        <w:jc w:val="center"/>
      </w:pPr>
      <w:r>
        <w:object w:dxaOrig="11316" w:dyaOrig="6120" w14:anchorId="5CB08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3.75pt" o:ole="">
            <v:imagedata r:id="rId10" o:title=""/>
          </v:shape>
          <o:OLEObject Type="Embed" ProgID="Visio.Drawing.15" ShapeID="_x0000_i1025" DrawAspect="Content" ObjectID="_1562754635" r:id="rId11"/>
        </w:object>
      </w:r>
    </w:p>
    <w:p w:rsidR="00625662" w:rsidRPr="00C818E5" w:rsidRDefault="009D76A1" w:rsidP="009D76A1">
      <w:pPr>
        <w:jc w:val="center"/>
        <w:rPr>
          <w:rFonts w:ascii="Arial" w:hAnsi="Arial" w:cs="Arial"/>
          <w:b/>
          <w:sz w:val="18"/>
          <w:szCs w:val="18"/>
        </w:rPr>
      </w:pPr>
      <w:r w:rsidRPr="00C818E5">
        <w:rPr>
          <w:rFonts w:ascii="Arial" w:hAnsi="Arial" w:cs="Arial"/>
          <w:b/>
          <w:sz w:val="18"/>
          <w:szCs w:val="18"/>
        </w:rPr>
        <w:t>Figure 1: Test Configuration 1 (TC1)</w:t>
      </w:r>
    </w:p>
    <w:p w:rsidR="00625662" w:rsidRDefault="00625662" w:rsidP="00771692"/>
    <w:p w:rsidR="00625662" w:rsidRDefault="00625662" w:rsidP="00771692"/>
    <w:p w:rsidR="00625662" w:rsidRDefault="00A96DA8" w:rsidP="00C818E5">
      <w:pPr>
        <w:jc w:val="center"/>
      </w:pPr>
      <w:r>
        <w:object w:dxaOrig="14868" w:dyaOrig="8832" w14:anchorId="78DCEFD0">
          <v:shape id="_x0000_i1026" type="#_x0000_t75" style="width:450.75pt;height:266.25pt" o:ole="">
            <v:imagedata r:id="rId12" o:title=""/>
          </v:shape>
          <o:OLEObject Type="Embed" ProgID="Visio.Drawing.15" ShapeID="_x0000_i1026" DrawAspect="Content" ObjectID="_1562754636" r:id="rId13"/>
        </w:object>
      </w:r>
    </w:p>
    <w:p w:rsidR="00C818E5" w:rsidRDefault="00C818E5" w:rsidP="00C818E5">
      <w:pPr>
        <w:jc w:val="center"/>
        <w:rPr>
          <w:rFonts w:ascii="Arial" w:hAnsi="Arial" w:cs="Arial"/>
          <w:b/>
          <w:sz w:val="18"/>
          <w:szCs w:val="18"/>
        </w:rPr>
      </w:pPr>
      <w:r w:rsidRPr="00C818E5">
        <w:rPr>
          <w:rFonts w:ascii="Arial" w:hAnsi="Arial" w:cs="Arial"/>
          <w:b/>
          <w:sz w:val="18"/>
          <w:szCs w:val="18"/>
        </w:rPr>
        <w:t>Figure 2: Test Configuration 2 (TC2)</w:t>
      </w:r>
    </w:p>
    <w:p w:rsidR="00C818E5" w:rsidRDefault="00A96DA8" w:rsidP="00C818E5">
      <w:pPr>
        <w:jc w:val="center"/>
      </w:pPr>
      <w:r>
        <w:object w:dxaOrig="13945" w:dyaOrig="9649" w14:anchorId="50362482">
          <v:shape id="_x0000_i1027" type="#_x0000_t75" style="width:450.75pt;height:312.75pt" o:ole="">
            <v:imagedata r:id="rId14" o:title=""/>
          </v:shape>
          <o:OLEObject Type="Embed" ProgID="Visio.Drawing.15" ShapeID="_x0000_i1027" DrawAspect="Content" ObjectID="_1562754637" r:id="rId15"/>
        </w:object>
      </w:r>
    </w:p>
    <w:p w:rsidR="00771692" w:rsidRPr="00FD5A42" w:rsidRDefault="00C818E5" w:rsidP="00FD5A42">
      <w:pPr>
        <w:jc w:val="center"/>
        <w:rPr>
          <w:rFonts w:ascii="Arial" w:hAnsi="Arial" w:cs="Arial"/>
          <w:b/>
          <w:sz w:val="18"/>
          <w:szCs w:val="18"/>
        </w:rPr>
      </w:pPr>
      <w:r w:rsidRPr="00C818E5">
        <w:rPr>
          <w:rFonts w:ascii="Arial" w:hAnsi="Arial" w:cs="Arial"/>
          <w:b/>
          <w:sz w:val="18"/>
          <w:szCs w:val="18"/>
        </w:rPr>
        <w:t>Figure 3: Test Configuration 3 (TC3)</w:t>
      </w:r>
    </w:p>
    <w:p w:rsidR="00F86E65" w:rsidRDefault="00F86E65" w:rsidP="004D2E35">
      <w:pPr>
        <w:pStyle w:val="NoSpacing"/>
      </w:pPr>
    </w:p>
    <w:p w:rsidR="00533F68" w:rsidRDefault="00533F68" w:rsidP="004D2E35">
      <w:pPr>
        <w:pStyle w:val="NoSpacing"/>
      </w:pPr>
      <w:r>
        <w:rPr>
          <w:noProof/>
        </w:rPr>
        <mc:AlternateContent>
          <mc:Choice Requires="wpc">
            <w:drawing>
              <wp:inline distT="0" distB="0" distL="0" distR="0" wp14:anchorId="34CFB687" wp14:editId="34ECB9B1">
                <wp:extent cx="5769610" cy="2562225"/>
                <wp:effectExtent l="0" t="0" r="2540" b="0"/>
                <wp:docPr id="42" name="Canvas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25"/>
                        <wps:cNvSpPr>
                          <a:spLocks noChangeArrowheads="1"/>
                        </wps:cNvSpPr>
                        <wps:spPr bwMode="auto">
                          <a:xfrm>
                            <a:off x="19051" y="586105"/>
                            <a:ext cx="1390650" cy="603885"/>
                          </a:xfrm>
                          <a:prstGeom prst="rect">
                            <a:avLst/>
                          </a:prstGeom>
                          <a:solidFill>
                            <a:schemeClr val="bg1">
                              <a:lumMod val="85000"/>
                              <a:lumOff val="0"/>
                              <a:alpha val="4000"/>
                            </a:schemeClr>
                          </a:solidFill>
                          <a:ln w="12700">
                            <a:solidFill>
                              <a:schemeClr val="tx1">
                                <a:lumMod val="100000"/>
                                <a:lumOff val="0"/>
                              </a:schemeClr>
                            </a:solidFill>
                            <a:miter lim="800000"/>
                            <a:headEnd/>
                            <a:tailEnd/>
                          </a:ln>
                        </wps:spPr>
                        <wps:txbx>
                          <w:txbxContent>
                            <w:p w:rsidR="0058599C" w:rsidRPr="005171DC" w:rsidRDefault="0058599C" w:rsidP="000A70CB">
                              <w:pPr>
                                <w:jc w:val="center"/>
                                <w:rPr>
                                  <w:rFonts w:ascii="Arial" w:hAnsi="Arial" w:cs="Arial"/>
                                </w:rPr>
                              </w:pPr>
                              <w:r w:rsidRPr="005171DC">
                                <w:rPr>
                                  <w:rFonts w:ascii="Arial" w:hAnsi="Arial" w:cs="Arial"/>
                                </w:rPr>
                                <w:t>Test System running on PC</w:t>
                              </w:r>
                            </w:p>
                          </w:txbxContent>
                        </wps:txbx>
                        <wps:bodyPr rot="0" vert="horz" wrap="square" lIns="91440" tIns="45720" rIns="91440" bIns="45720" anchor="ctr" anchorCtr="0" upright="1">
                          <a:noAutofit/>
                        </wps:bodyPr>
                      </wps:wsp>
                      <wps:wsp>
                        <wps:cNvPr id="9" name="Rectangle 128"/>
                        <wps:cNvSpPr>
                          <a:spLocks noChangeArrowheads="1"/>
                        </wps:cNvSpPr>
                        <wps:spPr bwMode="auto">
                          <a:xfrm>
                            <a:off x="3983990" y="586105"/>
                            <a:ext cx="12503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rsidR="0058599C" w:rsidRDefault="0058599C" w:rsidP="005171DC">
                              <w:pPr>
                                <w:jc w:val="center"/>
                              </w:pPr>
                              <w:r>
                                <w:rPr>
                                  <w:rFonts w:ascii="Arial" w:hAnsi="Arial" w:cs="Arial"/>
                                </w:rPr>
                                <w:t>DSRC IUT</w:t>
                              </w:r>
                            </w:p>
                          </w:txbxContent>
                        </wps:txbx>
                        <wps:bodyPr rot="0" vert="horz" wrap="square" lIns="91440" tIns="45720" rIns="91440" bIns="45720" anchor="ctr" anchorCtr="0" upright="1">
                          <a:noAutofit/>
                        </wps:bodyPr>
                      </wps:wsp>
                      <wps:wsp>
                        <wps:cNvPr id="11" name="Text Box 12"/>
                        <wps:cNvSpPr txBox="1">
                          <a:spLocks noChangeArrowheads="1"/>
                        </wps:cNvSpPr>
                        <wps:spPr bwMode="auto">
                          <a:xfrm>
                            <a:off x="2249805" y="1433830"/>
                            <a:ext cx="167894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8599C" w:rsidRDefault="0058599C" w:rsidP="00533F68">
                              <w:pPr>
                                <w:pStyle w:val="NormalWeb"/>
                              </w:pPr>
                              <w:r>
                                <w:rPr>
                                  <w:rFonts w:ascii="Arial" w:hAnsi="Arial" w:cs="Arial"/>
                                  <w:color w:val="000000"/>
                                  <w:sz w:val="14"/>
                                  <w:szCs w:val="14"/>
                                </w:rPr>
                                <w:t>Tester Command Interface link (Ethernet)</w:t>
                              </w:r>
                            </w:p>
                          </w:txbxContent>
                        </wps:txbx>
                        <wps:bodyPr rot="0" vert="horz" wrap="square" lIns="0" tIns="0" rIns="0" bIns="0" anchor="t" anchorCtr="0" upright="1">
                          <a:noAutofit/>
                        </wps:bodyPr>
                      </wps:wsp>
                      <wps:wsp>
                        <wps:cNvPr id="12" name="Straight Connector 139"/>
                        <wps:cNvCnPr>
                          <a:cxnSpLocks noChangeShapeType="1"/>
                        </wps:cNvCnPr>
                        <wps:spPr bwMode="auto">
                          <a:xfrm>
                            <a:off x="450024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4" name="Straight Connector 140"/>
                        <wps:cNvCnPr>
                          <a:cxnSpLocks noChangeShapeType="1"/>
                        </wps:cNvCnPr>
                        <wps:spPr bwMode="auto">
                          <a:xfrm flipV="1">
                            <a:off x="988695" y="1622426"/>
                            <a:ext cx="3502025" cy="15874"/>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37" name="Rectangle 142"/>
                        <wps:cNvSpPr>
                          <a:spLocks noChangeArrowheads="1"/>
                        </wps:cNvSpPr>
                        <wps:spPr bwMode="auto">
                          <a:xfrm>
                            <a:off x="2150669" y="586104"/>
                            <a:ext cx="921715" cy="603885"/>
                          </a:xfrm>
                          <a:prstGeom prst="rect">
                            <a:avLst/>
                          </a:prstGeom>
                          <a:solidFill>
                            <a:schemeClr val="bg1">
                              <a:lumMod val="85000"/>
                              <a:lumOff val="0"/>
                              <a:alpha val="0"/>
                            </a:schemeClr>
                          </a:solidFill>
                          <a:ln w="12700">
                            <a:solidFill>
                              <a:schemeClr val="tx1">
                                <a:lumMod val="100000"/>
                                <a:lumOff val="0"/>
                              </a:schemeClr>
                            </a:solidFill>
                            <a:miter lim="800000"/>
                            <a:headEnd/>
                            <a:tailEnd/>
                          </a:ln>
                        </wps:spPr>
                        <wps:txbx>
                          <w:txbxContent>
                            <w:p w:rsidR="0058599C" w:rsidRPr="00AC6851" w:rsidRDefault="0058599C" w:rsidP="00807C87">
                              <w:pPr>
                                <w:jc w:val="center"/>
                                <w:rPr>
                                  <w:rFonts w:ascii="Arial" w:hAnsi="Arial" w:cs="Arial"/>
                                  <w:color w:val="000000" w:themeColor="text1"/>
                                </w:rPr>
                              </w:pPr>
                              <w:r w:rsidRPr="00AC6851">
                                <w:rPr>
                                  <w:rFonts w:ascii="Arial" w:hAnsi="Arial" w:cs="Arial"/>
                                  <w:color w:val="000000" w:themeColor="text1"/>
                                </w:rPr>
                                <w:t xml:space="preserve">DSRC Test </w:t>
                              </w:r>
                              <w:r>
                                <w:rPr>
                                  <w:rFonts w:ascii="Arial" w:hAnsi="Arial" w:cs="Arial"/>
                                  <w:color w:val="000000" w:themeColor="text1"/>
                                </w:rPr>
                                <w:t>Generator /Receiver</w:t>
                              </w:r>
                            </w:p>
                            <w:p w:rsidR="0058599C" w:rsidRPr="00A71E27" w:rsidRDefault="0058599C" w:rsidP="00533F68">
                              <w:pPr>
                                <w:jc w:val="center"/>
                                <w:rPr>
                                  <w:rFonts w:ascii="Arial" w:hAnsi="Arial" w:cs="Arial"/>
                                  <w:color w:val="000000" w:themeColor="text1"/>
                                  <w:sz w:val="18"/>
                                </w:rPr>
                              </w:pPr>
                            </w:p>
                          </w:txbxContent>
                        </wps:txbx>
                        <wps:bodyPr rot="0" vert="horz" wrap="square" lIns="91440" tIns="45720" rIns="91440" bIns="45720" anchor="ctr" anchorCtr="0" upright="1">
                          <a:noAutofit/>
                        </wps:bodyPr>
                      </wps:wsp>
                      <wps:wsp>
                        <wps:cNvPr id="38" name="Straight Connector 143"/>
                        <wps:cNvCnPr>
                          <a:cxnSpLocks noChangeShapeType="1"/>
                          <a:stCxn id="6" idx="3"/>
                          <a:endCxn id="37" idx="1"/>
                        </wps:cNvCnPr>
                        <wps:spPr bwMode="auto">
                          <a:xfrm flipV="1">
                            <a:off x="1409701" y="888047"/>
                            <a:ext cx="740968" cy="1"/>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39" name="Straight Connector 144"/>
                        <wps:cNvCnPr>
                          <a:cxnSpLocks noChangeShapeType="1"/>
                        </wps:cNvCnPr>
                        <wps:spPr bwMode="auto">
                          <a:xfrm>
                            <a:off x="988695" y="1189990"/>
                            <a:ext cx="0" cy="437515"/>
                          </a:xfrm>
                          <a:prstGeom prst="line">
                            <a:avLst/>
                          </a:prstGeom>
                          <a:noFill/>
                          <a:ln w="12700">
                            <a:solidFill>
                              <a:schemeClr val="tx1">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1" name="Text Box 12"/>
                        <wps:cNvSpPr txBox="1">
                          <a:spLocks noChangeArrowheads="1"/>
                        </wps:cNvSpPr>
                        <wps:spPr bwMode="auto">
                          <a:xfrm>
                            <a:off x="3297914" y="752476"/>
                            <a:ext cx="2324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8599C" w:rsidRPr="00807C87" w:rsidRDefault="0058599C" w:rsidP="00533F68">
                              <w:pPr>
                                <w:pStyle w:val="NormalWeb"/>
                                <w:rPr>
                                  <w:rFonts w:ascii="Arial" w:hAnsi="Arial" w:cs="Arial"/>
                                  <w:color w:val="000000"/>
                                  <w:sz w:val="14"/>
                                  <w:szCs w:val="14"/>
                                </w:rPr>
                              </w:pPr>
                              <w:r>
                                <w:rPr>
                                  <w:rFonts w:ascii="Arial" w:hAnsi="Arial" w:cs="Arial"/>
                                  <w:color w:val="000000"/>
                                  <w:sz w:val="14"/>
                                  <w:szCs w:val="14"/>
                                </w:rPr>
                                <w:t>Wired</w:t>
                              </w:r>
                            </w:p>
                          </w:txbxContent>
                        </wps:txbx>
                        <wps:bodyPr rot="0" vert="horz" wrap="none" lIns="0" tIns="0" rIns="0" bIns="0" anchor="t" anchorCtr="0" upright="1">
                          <a:noAutofit/>
                        </wps:bodyPr>
                      </wps:wsp>
                      <pic:pic xmlns:pic="http://schemas.openxmlformats.org/drawingml/2006/picture">
                        <pic:nvPicPr>
                          <pic:cNvPr id="5" name="Picture 5"/>
                          <pic:cNvPicPr>
                            <a:picLocks noChangeAspect="1"/>
                          </pic:cNvPicPr>
                        </pic:nvPicPr>
                        <pic:blipFill>
                          <a:blip r:embed="rId16"/>
                          <a:stretch>
                            <a:fillRect/>
                          </a:stretch>
                        </pic:blipFill>
                        <pic:spPr>
                          <a:xfrm>
                            <a:off x="180000" y="418125"/>
                            <a:ext cx="1390476" cy="9524"/>
                          </a:xfrm>
                          <a:prstGeom prst="rect">
                            <a:avLst/>
                          </a:prstGeom>
                        </pic:spPr>
                      </pic:pic>
                      <wps:wsp>
                        <wps:cNvPr id="40" name="Text Box 12"/>
                        <wps:cNvSpPr txBox="1">
                          <a:spLocks noChangeArrowheads="1"/>
                        </wps:cNvSpPr>
                        <wps:spPr bwMode="auto">
                          <a:xfrm>
                            <a:off x="1532376" y="571501"/>
                            <a:ext cx="5981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8599C" w:rsidRDefault="0058599C" w:rsidP="00AC6851">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rsidR="0058599C" w:rsidRDefault="0058599C" w:rsidP="00AC6851">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wps:txbx>
                        <wps:bodyPr rot="0" vert="horz" wrap="none" lIns="0" tIns="0" rIns="0" bIns="0" anchor="t" anchorCtr="0" upright="1">
                          <a:noAutofit/>
                        </wps:bodyPr>
                      </wps:wsp>
                      <wps:wsp>
                        <wps:cNvPr id="22" name="Straight Arrow Connector 22"/>
                        <wps:cNvCnPr>
                          <a:stCxn id="37" idx="3"/>
                          <a:endCxn id="9" idx="1"/>
                        </wps:cNvCnPr>
                        <wps:spPr>
                          <a:xfrm>
                            <a:off x="3072384" y="888047"/>
                            <a:ext cx="911606" cy="1"/>
                          </a:xfrm>
                          <a:prstGeom prst="straightConnector1">
                            <a:avLst/>
                          </a:prstGeom>
                          <a:ln>
                            <a:headEnd type="triangle" w="med" len="med"/>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pic:cNvPicPr>
                            <a:picLocks noChangeAspect="1"/>
                          </pic:cNvPicPr>
                        </pic:nvPicPr>
                        <pic:blipFill>
                          <a:blip r:embed="rId17"/>
                          <a:stretch>
                            <a:fillRect/>
                          </a:stretch>
                        </pic:blipFill>
                        <pic:spPr>
                          <a:xfrm>
                            <a:off x="3983995" y="1801494"/>
                            <a:ext cx="1706880" cy="626157"/>
                          </a:xfrm>
                          <a:prstGeom prst="rect">
                            <a:avLst/>
                          </a:prstGeom>
                        </pic:spPr>
                      </pic:pic>
                    </wpc:wpc>
                  </a:graphicData>
                </a:graphic>
              </wp:inline>
            </w:drawing>
          </mc:Choice>
          <mc:Fallback>
            <w:pict>
              <v:group w14:anchorId="34CFB687" id="Canvas 42" o:spid="_x0000_s1026" editas="canvas" style="width:454.3pt;height:201.75pt;mso-position-horizontal-relative:char;mso-position-vertical-relative:line" coordsize="57696,25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">
                <v:shape id="_x0000_s1027" type="#_x0000_t75" style="position:absolute;width:57696;height:25622;visibility:visible;mso-wrap-style:square">
                  <v:fill o:detectmouseclick="t"/>
                  <v:path o:connecttype="none"/>
                </v:shape>
                <v:rect id="Rectangle 125" o:spid="_x0000_s1028" style="position:absolute;left:190;top:5861;width:1390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" fillcolor="#d8d8d8 [2732]" strokecolor="black [3213]" strokeweight="1pt">
                  <v:fill opacity="2570f"/>
                  <v:textbox>
                    <w:txbxContent>
                      <w:p w:rsidR="0058599C" w:rsidRPr="005171DC" w:rsidRDefault="0058599C" w:rsidP="000A70CB">
                        <w:pPr>
                          <w:jc w:val="center"/>
                          <w:rPr>
                            <w:rFonts w:ascii="Arial" w:hAnsi="Arial" w:cs="Arial"/>
                          </w:rPr>
                        </w:pPr>
                        <w:r w:rsidRPr="005171DC">
                          <w:rPr>
                            <w:rFonts w:ascii="Arial" w:hAnsi="Arial" w:cs="Arial"/>
                          </w:rPr>
                          <w:t>Test System running on PC</w:t>
                        </w:r>
                      </w:p>
                    </w:txbxContent>
                  </v:textbox>
                </v:rect>
                <v:rect id="Rectangle 128" o:spid="_x0000_s1029" style="position:absolute;left:39839;top:5861;width:12504;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" fillcolor="#d8d8d8 [2732]" strokecolor="black [3213]" strokeweight="1pt">
                  <v:fill opacity="0"/>
                  <v:textbox>
                    <w:txbxContent>
                      <w:p w:rsidR="0058599C" w:rsidRDefault="0058599C" w:rsidP="005171DC">
                        <w:pPr>
                          <w:jc w:val="center"/>
                        </w:pPr>
                        <w:r>
                          <w:rPr>
                            <w:rFonts w:ascii="Arial" w:hAnsi="Arial" w:cs="Arial"/>
                          </w:rPr>
                          <w:t>DSRC IUT</w:t>
                        </w:r>
                      </w:p>
                    </w:txbxContent>
                  </v:textbox>
                </v:rect>
                <v:shapetype id="_x0000_t202" coordsize="21600,21600" o:spt="202" path="m,l,21600r21600,l21600,xe">
                  <v:stroke joinstyle="miter"/>
                  <v:path gradientshapeok="t" o:connecttype="rect"/>
                </v:shapetype>
                <v:shape id="Text Box 12" o:spid="_x0000_s1030" type="#_x0000_t202" style="position:absolute;left:22498;top:14338;width:1678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rsidR="0058599C" w:rsidRDefault="0058599C" w:rsidP="00533F68">
                        <w:pPr>
                          <w:pStyle w:val="NormalWeb"/>
                        </w:pPr>
                        <w:r>
                          <w:rPr>
                            <w:rFonts w:ascii="Arial" w:hAnsi="Arial" w:cs="Arial"/>
                            <w:color w:val="000000"/>
                            <w:sz w:val="14"/>
                            <w:szCs w:val="14"/>
                          </w:rPr>
                          <w:t>Tester Command Interface link (Ethernet)</w:t>
                        </w:r>
                      </w:p>
                    </w:txbxContent>
                  </v:textbox>
                </v:shape>
                <v:line id="Straight Connector 139" o:spid="_x0000_s1031" style="position:absolute;visibility:visible;mso-wrap-style:square" from="45002,11899" to="45002,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" strokecolor="black [3213]" strokeweight="1pt">
                  <v:stroke dashstyle="dashDot"/>
                </v:line>
                <v:line id="Straight Connector 140" o:spid="_x0000_s1032" style="position:absolute;flip:y;visibility:visible;mso-wrap-style:square" from="9886,16224" to="44907,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" strokecolor="black [3213]" strokeweight="1pt">
                  <v:stroke dashstyle="dashDot"/>
                </v:line>
                <v:rect id="Rectangle 142" o:spid="_x0000_s1033" style="position:absolute;left:21506;top:5861;width:921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" fillcolor="#d8d8d8 [2732]" strokecolor="black [3213]" strokeweight="1pt">
                  <v:fill opacity="0"/>
                  <v:textbox>
                    <w:txbxContent>
                      <w:p w:rsidR="0058599C" w:rsidRPr="00AC6851" w:rsidRDefault="0058599C" w:rsidP="00807C87">
                        <w:pPr>
                          <w:jc w:val="center"/>
                          <w:rPr>
                            <w:rFonts w:ascii="Arial" w:hAnsi="Arial" w:cs="Arial"/>
                            <w:color w:val="000000" w:themeColor="text1"/>
                          </w:rPr>
                        </w:pPr>
                        <w:r w:rsidRPr="00AC6851">
                          <w:rPr>
                            <w:rFonts w:ascii="Arial" w:hAnsi="Arial" w:cs="Arial"/>
                            <w:color w:val="000000" w:themeColor="text1"/>
                          </w:rPr>
                          <w:t xml:space="preserve">DSRC Test </w:t>
                        </w:r>
                        <w:r>
                          <w:rPr>
                            <w:rFonts w:ascii="Arial" w:hAnsi="Arial" w:cs="Arial"/>
                            <w:color w:val="000000" w:themeColor="text1"/>
                          </w:rPr>
                          <w:t>Generator /Receiver</w:t>
                        </w:r>
                      </w:p>
                      <w:p w:rsidR="0058599C" w:rsidRPr="00A71E27" w:rsidRDefault="0058599C" w:rsidP="00533F68">
                        <w:pPr>
                          <w:jc w:val="center"/>
                          <w:rPr>
                            <w:rFonts w:ascii="Arial" w:hAnsi="Arial" w:cs="Arial"/>
                            <w:color w:val="000000" w:themeColor="text1"/>
                            <w:sz w:val="18"/>
                          </w:rPr>
                        </w:pPr>
                      </w:p>
                    </w:txbxContent>
                  </v:textbox>
                </v:rect>
                <v:line id="Straight Connector 143" o:spid="_x0000_s1034" style="position:absolute;flip:y;visibility:visible;mso-wrap-style:square" from="14097,8880" to="21506,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" strokecolor="black [3213]" strokeweight="1pt">
                  <v:stroke dashstyle="dashDot"/>
                </v:line>
                <v:line id="Straight Connector 144" o:spid="_x0000_s1035" style="position:absolute;visibility:visible;mso-wrap-style:square" from="9886,11899" to="9886,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" strokecolor="black [3213]" strokeweight="1pt">
                  <v:stroke dashstyle="dashDot"/>
                </v:line>
                <v:shape id="Text Box 12" o:spid="_x0000_s1036" type="#_x0000_t202" style="position:absolute;left:32979;top:7524;width:232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" filled="f" stroked="f" strokeweight=".5pt">
                  <v:textbox inset="0,0,0,0">
                    <w:txbxContent>
                      <w:p w:rsidR="0058599C" w:rsidRPr="00807C87" w:rsidRDefault="0058599C" w:rsidP="00533F68">
                        <w:pPr>
                          <w:pStyle w:val="NormalWeb"/>
                          <w:rPr>
                            <w:rFonts w:ascii="Arial" w:hAnsi="Arial" w:cs="Arial"/>
                            <w:color w:val="000000"/>
                            <w:sz w:val="14"/>
                            <w:szCs w:val="14"/>
                          </w:rPr>
                        </w:pPr>
                        <w:r>
                          <w:rPr>
                            <w:rFonts w:ascii="Arial" w:hAnsi="Arial" w:cs="Arial"/>
                            <w:color w:val="000000"/>
                            <w:sz w:val="14"/>
                            <w:szCs w:val="14"/>
                          </w:rPr>
                          <w:t>Wired</w:t>
                        </w:r>
                      </w:p>
                    </w:txbxContent>
                  </v:textbox>
                </v:shape>
                <v:shape id="Picture 5" o:spid="_x0000_s1037" type="#_x0000_t75" style="position:absolute;left:1800;top:4181;width:13904;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">
                  <v:imagedata r:id="rId18" o:title=""/>
                  <v:path arrowok="t"/>
                </v:shape>
                <v:shape id="Text Box 12" o:spid="_x0000_s1038" type="#_x0000_t202" style="position:absolute;left:15323;top:5715;width:5982;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" filled="f" stroked="f" strokeweight=".5pt">
                  <v:textbox inset="0,0,0,0">
                    <w:txbxContent>
                      <w:p w:rsidR="0058599C" w:rsidRDefault="0058599C" w:rsidP="00AC6851">
                        <w:pPr>
                          <w:pStyle w:val="NormalWeb"/>
                          <w:spacing w:before="0" w:beforeAutospacing="0" w:after="0" w:afterAutospacing="0"/>
                          <w:jc w:val="center"/>
                          <w:rPr>
                            <w:rFonts w:ascii="Arial" w:eastAsia="Times New Roman" w:hAnsi="Arial" w:cs="Arial"/>
                            <w:color w:val="000000"/>
                            <w:sz w:val="14"/>
                            <w:szCs w:val="14"/>
                          </w:rPr>
                        </w:pPr>
                        <w:r>
                          <w:rPr>
                            <w:rFonts w:ascii="Arial" w:eastAsia="Times New Roman" w:hAnsi="Arial" w:cs="Arial"/>
                            <w:color w:val="000000"/>
                            <w:sz w:val="14"/>
                            <w:szCs w:val="14"/>
                          </w:rPr>
                          <w:t>Proxy Interface</w:t>
                        </w:r>
                      </w:p>
                      <w:p w:rsidR="0058599C" w:rsidRDefault="0058599C" w:rsidP="00AC6851">
                        <w:pPr>
                          <w:pStyle w:val="NormalWeb"/>
                          <w:spacing w:before="0" w:beforeAutospacing="0" w:after="0" w:afterAutospacing="0"/>
                          <w:jc w:val="center"/>
                          <w:rPr>
                            <w:sz w:val="24"/>
                            <w:szCs w:val="24"/>
                          </w:rPr>
                        </w:pPr>
                        <w:r>
                          <w:rPr>
                            <w:rFonts w:ascii="Arial" w:eastAsia="Times New Roman" w:hAnsi="Arial" w:cs="Arial"/>
                            <w:color w:val="000000"/>
                            <w:sz w:val="14"/>
                            <w:szCs w:val="14"/>
                          </w:rPr>
                          <w:t>(Ethernet)</w:t>
                        </w:r>
                      </w:p>
                    </w:txbxContent>
                  </v:textbox>
                </v:shape>
                <v:shapetype id="_x0000_t32" coordsize="21600,21600" o:spt="32" o:oned="t" path="m,l21600,21600e" filled="f">
                  <v:path arrowok="t" fillok="f" o:connecttype="none"/>
                  <o:lock v:ext="edit" shapetype="t"/>
                </v:shapetype>
                <v:shape id="Straight Arrow Connector 22" o:spid="_x0000_s1039" type="#_x0000_t32" style="position:absolute;left:30723;top:8880;width:9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" strokecolor="black [3040]">
                  <v:stroke startarrow="block" endarrow="block"/>
                </v:shape>
                <v:shape id="Picture 2" o:spid="_x0000_s1040" type="#_x0000_t75" style="position:absolute;left:39839;top:18014;width:17069;height:6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">
                  <v:imagedata r:id="rId19" o:title=""/>
                  <v:path arrowok="t"/>
                </v:shape>
                <w10:anchorlock/>
              </v:group>
            </w:pict>
          </mc:Fallback>
        </mc:AlternateContent>
      </w:r>
    </w:p>
    <w:p w:rsidR="00533F68" w:rsidRDefault="00194FF9" w:rsidP="00533F68">
      <w:pPr>
        <w:pStyle w:val="NoSpacing"/>
        <w:jc w:val="center"/>
        <w:rPr>
          <w:rFonts w:ascii="Arial" w:hAnsi="Arial" w:cs="Arial"/>
          <w:b/>
          <w:sz w:val="18"/>
          <w:szCs w:val="18"/>
        </w:rPr>
      </w:pPr>
      <w:r>
        <w:rPr>
          <w:rFonts w:ascii="Arial" w:hAnsi="Arial" w:cs="Arial"/>
          <w:b/>
          <w:sz w:val="18"/>
          <w:szCs w:val="18"/>
        </w:rPr>
        <w:t>Figure 4: Test Configuration 4 (TC4)</w:t>
      </w:r>
    </w:p>
    <w:p w:rsidR="00FD5A42" w:rsidRPr="00533F68" w:rsidRDefault="00FD5A42" w:rsidP="00533F68">
      <w:pPr>
        <w:pStyle w:val="NoSpacing"/>
        <w:jc w:val="center"/>
        <w:rPr>
          <w:rFonts w:ascii="Arial" w:hAnsi="Arial" w:cs="Arial"/>
          <w:b/>
          <w:sz w:val="18"/>
          <w:szCs w:val="18"/>
        </w:rPr>
      </w:pPr>
    </w:p>
    <w:p w:rsidR="00533F68" w:rsidRDefault="00C6011E" w:rsidP="004D2E35">
      <w:pPr>
        <w:pStyle w:val="NoSpacing"/>
      </w:pPr>
      <w:r>
        <w:t xml:space="preserve">Note: </w:t>
      </w:r>
      <w:r w:rsidR="003F3E9B">
        <w:t>W</w:t>
      </w:r>
      <w:r>
        <w:t xml:space="preserve">hen counting a quantity like Packet Error Rate (PER), if the </w:t>
      </w:r>
      <w:r w:rsidR="00BC0695">
        <w:t xml:space="preserve">Implementation </w:t>
      </w:r>
      <w:r w:rsidR="00130D40">
        <w:t>Under Test (</w:t>
      </w:r>
      <w:r w:rsidR="00BC0695">
        <w:t>I</w:t>
      </w:r>
      <w:r>
        <w:t>UT</w:t>
      </w:r>
      <w:r w:rsidR="00130D40">
        <w:t>)</w:t>
      </w:r>
      <w:r>
        <w:t xml:space="preserve"> does not send an “acknowledgment” then the loss or error count accounts to the corresponding test</w:t>
      </w:r>
      <w:r w:rsidR="00A962B0">
        <w:t>.</w:t>
      </w:r>
      <w:r>
        <w:t xml:space="preserve"> </w:t>
      </w:r>
      <w:r w:rsidR="00A962B0">
        <w:t xml:space="preserve">This will be the case even if the </w:t>
      </w:r>
      <w:r w:rsidR="00855431">
        <w:t>IUT</w:t>
      </w:r>
      <w:r w:rsidR="00A962B0">
        <w:t xml:space="preserve"> missed a message because, for whatever reason, the </w:t>
      </w:r>
      <w:r w:rsidR="00855431">
        <w:t>IUT</w:t>
      </w:r>
      <w:r w:rsidR="00A962B0">
        <w:t xml:space="preserve"> was too busy doing something else</w:t>
      </w:r>
      <w:r w:rsidR="00864FF0">
        <w:t>.</w:t>
      </w:r>
    </w:p>
    <w:p w:rsidR="00AC1CA8" w:rsidRDefault="00AC1CA8" w:rsidP="004D2E35">
      <w:pPr>
        <w:pStyle w:val="NoSpacing"/>
      </w:pPr>
    </w:p>
    <w:p w:rsidR="0018069C" w:rsidRDefault="0018069C" w:rsidP="004D2E35">
      <w:pPr>
        <w:pStyle w:val="NoSpacing"/>
      </w:pPr>
    </w:p>
    <w:p w:rsidR="0018069C" w:rsidRDefault="0018069C" w:rsidP="00B341F6">
      <w:pPr>
        <w:pStyle w:val="Heading3"/>
      </w:pPr>
      <w:bookmarkStart w:id="25" w:name="_Toc464735141"/>
      <w:r>
        <w:lastRenderedPageBreak/>
        <w:t>Functional Blocks</w:t>
      </w:r>
      <w:bookmarkEnd w:id="25"/>
    </w:p>
    <w:p w:rsidR="0018069C" w:rsidRDefault="0018069C" w:rsidP="00B341F6">
      <w:r>
        <w:t>Following are the functional blocks used in the above diagrams.</w:t>
      </w:r>
    </w:p>
    <w:p w:rsidR="0040471D" w:rsidRDefault="0040471D" w:rsidP="00B341F6">
      <w:pPr>
        <w:pStyle w:val="Heading4"/>
      </w:pPr>
      <w:r>
        <w:t xml:space="preserve">Signal Analyzer </w:t>
      </w:r>
    </w:p>
    <w:p w:rsidR="0040471D" w:rsidRDefault="0040471D" w:rsidP="0040471D">
      <w:pPr>
        <w:overflowPunct/>
        <w:autoSpaceDE/>
        <w:autoSpaceDN/>
        <w:adjustRightInd/>
        <w:spacing w:after="0"/>
        <w:textAlignment w:val="auto"/>
      </w:pPr>
      <w:r>
        <w:t>The Signal Analyzer is used to measure var</w:t>
      </w:r>
      <w:r w:rsidR="000439EF">
        <w:t xml:space="preserve">ious </w:t>
      </w:r>
      <w:r w:rsidR="00130D40">
        <w:t>transmit</w:t>
      </w:r>
      <w:r w:rsidR="000439EF">
        <w:t xml:space="preserve"> characteristics of the </w:t>
      </w:r>
      <w:r w:rsidR="00855431">
        <w:t>IUT</w:t>
      </w:r>
      <w:r w:rsidR="00D44C21">
        <w:t xml:space="preserve">. </w:t>
      </w:r>
      <w:r>
        <w:t>This may be either a vector signal analyzer or a spectrum analyzer depending on the characteristic being measured including average channel power.  In general, a vector signal analyzer can be utilized for all measurements of interest.</w:t>
      </w:r>
    </w:p>
    <w:p w:rsidR="0040471D" w:rsidRDefault="0040471D" w:rsidP="0040471D">
      <w:pPr>
        <w:overflowPunct/>
        <w:autoSpaceDE/>
        <w:autoSpaceDN/>
        <w:adjustRightInd/>
        <w:spacing w:after="0"/>
        <w:textAlignment w:val="auto"/>
      </w:pPr>
    </w:p>
    <w:p w:rsidR="0040471D" w:rsidRDefault="0040471D" w:rsidP="00B341F6">
      <w:pPr>
        <w:pStyle w:val="Heading4"/>
      </w:pPr>
      <w:r>
        <w:t>RF Variable Attenuator</w:t>
      </w:r>
    </w:p>
    <w:p w:rsidR="0040471D" w:rsidRDefault="0040471D" w:rsidP="0040471D">
      <w:pPr>
        <w:overflowPunct/>
        <w:autoSpaceDE/>
        <w:autoSpaceDN/>
        <w:adjustRightInd/>
        <w:spacing w:after="0"/>
        <w:textAlignment w:val="auto"/>
      </w:pPr>
      <w:r>
        <w:t>This device provides variable attenuation</w:t>
      </w:r>
      <w:r w:rsidR="00E75193" w:rsidRPr="00E75193">
        <w:t xml:space="preserve"> </w:t>
      </w:r>
      <w:r w:rsidR="00E75193">
        <w:t>of an RF signal</w:t>
      </w:r>
      <w:r w:rsidR="00A22109">
        <w:t xml:space="preserve"> under the control of the </w:t>
      </w:r>
      <w:r w:rsidR="00326932">
        <w:t>test system / computer</w:t>
      </w:r>
      <w:r>
        <w:t>.</w:t>
      </w:r>
    </w:p>
    <w:p w:rsidR="0040471D" w:rsidRDefault="0040471D" w:rsidP="0040471D">
      <w:pPr>
        <w:overflowPunct/>
        <w:autoSpaceDE/>
        <w:autoSpaceDN/>
        <w:adjustRightInd/>
        <w:spacing w:after="0"/>
        <w:textAlignment w:val="auto"/>
      </w:pPr>
    </w:p>
    <w:p w:rsidR="0040471D" w:rsidRPr="0040471D" w:rsidRDefault="0040471D" w:rsidP="00B341F6">
      <w:pPr>
        <w:pStyle w:val="Heading4"/>
      </w:pPr>
      <w:r>
        <w:t xml:space="preserve">RF Splitter </w:t>
      </w:r>
    </w:p>
    <w:p w:rsidR="0040471D" w:rsidRDefault="0040471D" w:rsidP="0040471D">
      <w:pPr>
        <w:overflowPunct/>
        <w:autoSpaceDE/>
        <w:autoSpaceDN/>
        <w:adjustRightInd/>
        <w:spacing w:after="0"/>
        <w:textAlignment w:val="auto"/>
      </w:pPr>
      <w:r>
        <w:t>This device can be utilized to split</w:t>
      </w:r>
      <w:r w:rsidR="00DE71AC">
        <w:t xml:space="preserve"> an</w:t>
      </w:r>
      <w:r>
        <w:t xml:space="preserve"> RF signal into two separate</w:t>
      </w:r>
      <w:r w:rsidR="00113A3A">
        <w:t xml:space="preserve"> outputs. </w:t>
      </w:r>
      <w:r w:rsidR="00456950">
        <w:t xml:space="preserve">This can be used to </w:t>
      </w:r>
      <w:r>
        <w:t>verify the signal’s power level while</w:t>
      </w:r>
      <w:r w:rsidR="000439EF">
        <w:t xml:space="preserve"> transmitting that signal to </w:t>
      </w:r>
      <w:r w:rsidR="00DE71AC">
        <w:t>the</w:t>
      </w:r>
      <w:r w:rsidR="000439EF">
        <w:t xml:space="preserve"> </w:t>
      </w:r>
      <w:r w:rsidR="00855431">
        <w:t>IUT</w:t>
      </w:r>
      <w:r>
        <w:t>.</w:t>
      </w:r>
    </w:p>
    <w:p w:rsidR="0040471D" w:rsidRDefault="0040471D" w:rsidP="0040471D">
      <w:pPr>
        <w:overflowPunct/>
        <w:autoSpaceDE/>
        <w:autoSpaceDN/>
        <w:adjustRightInd/>
        <w:spacing w:after="0"/>
        <w:textAlignment w:val="auto"/>
      </w:pPr>
    </w:p>
    <w:p w:rsidR="00080A02" w:rsidRPr="00016B09" w:rsidRDefault="0040471D" w:rsidP="00B341F6">
      <w:pPr>
        <w:pStyle w:val="Heading4"/>
      </w:pPr>
      <w:r>
        <w:t xml:space="preserve">Vector Signal Transceiver (VST) </w:t>
      </w:r>
    </w:p>
    <w:p w:rsidR="0040471D" w:rsidRDefault="0040471D" w:rsidP="0040471D">
      <w:pPr>
        <w:overflowPunct/>
        <w:autoSpaceDE/>
        <w:autoSpaceDN/>
        <w:adjustRightInd/>
        <w:spacing w:after="0"/>
        <w:textAlignment w:val="auto"/>
      </w:pPr>
      <w:r>
        <w:t xml:space="preserve">This device is both a vector signal analyzer </w:t>
      </w:r>
      <w:r w:rsidR="00983C07">
        <w:t xml:space="preserve">and a vector signal generator. </w:t>
      </w:r>
      <w:r>
        <w:t>It can be used to generate an 802.11 signal of known power level and content</w:t>
      </w:r>
      <w:r w:rsidR="00DE71AC">
        <w:t>,</w:t>
      </w:r>
      <w:r>
        <w:t xml:space="preserve"> as well as monitor and analyz</w:t>
      </w:r>
      <w:r w:rsidR="00DE71AC">
        <w:t>e</w:t>
      </w:r>
      <w:r>
        <w:t xml:space="preserve"> received 802.11 signals.</w:t>
      </w:r>
    </w:p>
    <w:p w:rsidR="00F374C1" w:rsidRPr="00F374C1" w:rsidRDefault="00F374C1" w:rsidP="00B341F6"/>
    <w:p w:rsidR="00714487" w:rsidRDefault="00533797" w:rsidP="00714487">
      <w:pPr>
        <w:pStyle w:val="Heading3"/>
      </w:pPr>
      <w:bookmarkStart w:id="26" w:name="_Ref434831029"/>
      <w:bookmarkStart w:id="27" w:name="_Toc464735142"/>
      <w:r>
        <w:t>T</w:t>
      </w:r>
      <w:r w:rsidR="00714487">
        <w:t>est parameters</w:t>
      </w:r>
      <w:bookmarkEnd w:id="26"/>
      <w:bookmarkEnd w:id="27"/>
    </w:p>
    <w:p w:rsidR="00A45A37" w:rsidRDefault="00714487" w:rsidP="00714487">
      <w:r>
        <w:t xml:space="preserve">Below are </w:t>
      </w:r>
      <w:r w:rsidR="00005311">
        <w:t xml:space="preserve">listed </w:t>
      </w:r>
      <w:r>
        <w:t>test parameters / conditions that are applicable to all test cases in this specification</w:t>
      </w:r>
      <w:r w:rsidR="00005311">
        <w:t>.</w:t>
      </w:r>
      <w:r w:rsidR="00A45A37">
        <w:t xml:space="preserve"> </w:t>
      </w:r>
    </w:p>
    <w:p w:rsidR="00E604DE" w:rsidRDefault="00A45A37" w:rsidP="00714487">
      <w:r>
        <w:t xml:space="preserve">Note: </w:t>
      </w:r>
    </w:p>
    <w:p w:rsidR="004941A7" w:rsidRDefault="00A45A37" w:rsidP="00B341F6">
      <w:pPr>
        <w:pStyle w:val="ListParagraph"/>
        <w:numPr>
          <w:ilvl w:val="0"/>
          <w:numId w:val="34"/>
        </w:numPr>
      </w:pPr>
      <w:r>
        <w:t xml:space="preserve">All the WSM messages transmitted from </w:t>
      </w:r>
      <w:r w:rsidR="00855431">
        <w:t>IUT</w:t>
      </w:r>
      <w:r>
        <w:t xml:space="preserve"> will be </w:t>
      </w:r>
      <w:r w:rsidR="00DE71AC">
        <w:t xml:space="preserve">of a </w:t>
      </w:r>
      <w:r>
        <w:t xml:space="preserve">broadcast type unless </w:t>
      </w:r>
      <w:r w:rsidRPr="005E0879">
        <w:t>otherwise</w:t>
      </w:r>
      <w:r>
        <w:t xml:space="preserve"> specified.</w:t>
      </w:r>
    </w:p>
    <w:p w:rsidR="004941A7" w:rsidRDefault="00356FBE" w:rsidP="00B341F6">
      <w:pPr>
        <w:pStyle w:val="ListParagraph"/>
        <w:numPr>
          <w:ilvl w:val="0"/>
          <w:numId w:val="34"/>
        </w:numPr>
      </w:pPr>
      <w:r>
        <w:t>The test procedures</w:t>
      </w:r>
      <w:r w:rsidR="00E604DE">
        <w:t xml:space="preserve"> which </w:t>
      </w:r>
      <w:r w:rsidR="00DE71AC">
        <w:t>do</w:t>
      </w:r>
      <w:r w:rsidR="00E604DE">
        <w:t xml:space="preserve"> not have a PIC</w:t>
      </w:r>
      <w:r w:rsidR="00476E3C">
        <w:t>S</w:t>
      </w:r>
      <w:r w:rsidR="00E604DE">
        <w:t xml:space="preserve"> reference are derived from a requirement.</w:t>
      </w:r>
    </w:p>
    <w:p w:rsidR="004941A7" w:rsidRPr="00855431" w:rsidRDefault="00356FBE" w:rsidP="00B341F6">
      <w:pPr>
        <w:pStyle w:val="ListParagraph"/>
        <w:numPr>
          <w:ilvl w:val="0"/>
          <w:numId w:val="34"/>
        </w:numPr>
      </w:pPr>
      <w:r w:rsidRPr="00855431">
        <w:t xml:space="preserve">Tests with 20MHz Channel Spacing </w:t>
      </w:r>
      <w:r w:rsidR="00DE71AC" w:rsidRPr="00855431">
        <w:t>are</w:t>
      </w:r>
      <w:r w:rsidRPr="00855431">
        <w:t xml:space="preserve"> non-mandatory requirement</w:t>
      </w:r>
      <w:r w:rsidR="00DE71AC" w:rsidRPr="00855431">
        <w:t>s</w:t>
      </w:r>
      <w:r w:rsidRPr="00855431">
        <w:t xml:space="preserve"> for Connected Vehicle Pilots.</w:t>
      </w:r>
      <w:r w:rsidR="00947546" w:rsidRPr="00855431">
        <w:t xml:space="preserve">  In this case </w:t>
      </w:r>
      <w:r w:rsidR="006D526B">
        <w:rPr>
          <w:i/>
        </w:rPr>
        <w:t>p</w:t>
      </w:r>
      <w:r w:rsidR="00947546" w:rsidRPr="00855431">
        <w:rPr>
          <w:i/>
        </w:rPr>
        <w:t>Channel</w:t>
      </w:r>
      <w:r w:rsidR="00947546" w:rsidRPr="00855431">
        <w:t xml:space="preserve"> will be configured to be 175 and 181.</w:t>
      </w:r>
    </w:p>
    <w:p w:rsidR="001577CA" w:rsidRDefault="001577CA" w:rsidP="00746854">
      <w:pPr>
        <w:pStyle w:val="ListParagraph"/>
        <w:numPr>
          <w:ilvl w:val="0"/>
          <w:numId w:val="34"/>
        </w:numPr>
      </w:pPr>
      <w:r>
        <w:t xml:space="preserve">The test system shall be configured such that </w:t>
      </w:r>
      <w:r w:rsidR="00746854">
        <w:t>the p</w:t>
      </w:r>
      <w:r w:rsidR="00746854" w:rsidRPr="00746854">
        <w:t>erformance of the transmitted signal shall be measured at the antenna connector of the IUT"</w:t>
      </w:r>
      <w:r w:rsidR="00746854" w:rsidRPr="00746854" w:rsidDel="00746854">
        <w:t xml:space="preserve"> </w:t>
      </w:r>
    </w:p>
    <w:p w:rsidR="00B341F6" w:rsidRDefault="001577CA" w:rsidP="00612AF1">
      <w:pPr>
        <w:pStyle w:val="ListParagraph"/>
        <w:numPr>
          <w:ilvl w:val="0"/>
          <w:numId w:val="34"/>
        </w:numPr>
      </w:pPr>
      <w:r>
        <w:t xml:space="preserve">The test system shall be configured such that all RF stimuli applied to the </w:t>
      </w:r>
      <w:r w:rsidR="00855431">
        <w:t>IUT</w:t>
      </w:r>
      <w:r>
        <w:t xml:space="preserve"> are calibrated such</w:t>
      </w:r>
      <w:r w:rsidR="00746854">
        <w:t xml:space="preserve"> that</w:t>
      </w:r>
      <w:r>
        <w:t xml:space="preserve"> the specified values apply at th</w:t>
      </w:r>
      <w:r w:rsidR="00DE71AC">
        <w:t xml:space="preserve">e </w:t>
      </w:r>
      <w:r w:rsidR="00855431">
        <w:t>IUT</w:t>
      </w:r>
      <w:r w:rsidR="00DE71AC">
        <w:t xml:space="preserve"> antenna connector of the s</w:t>
      </w:r>
      <w:r>
        <w:t>ubsystem housing</w:t>
      </w:r>
      <w:r w:rsidR="005F7D26">
        <w:t>.</w:t>
      </w:r>
    </w:p>
    <w:p w:rsidR="00B341F6" w:rsidRPr="00F620FA" w:rsidRDefault="00B341F6"/>
    <w:p w:rsidR="00714487" w:rsidRDefault="00714487" w:rsidP="00714487">
      <w:pPr>
        <w:pStyle w:val="Heading4"/>
      </w:pPr>
      <w:bookmarkStart w:id="28" w:name="_Ref434842209"/>
      <w:r>
        <w:t>Channels</w:t>
      </w:r>
      <w:bookmarkEnd w:id="28"/>
    </w:p>
    <w:p w:rsidR="00FD5A42" w:rsidRDefault="00260DA6" w:rsidP="004D2E35">
      <w:r>
        <w:t xml:space="preserve">Select </w:t>
      </w:r>
      <w:r w:rsidR="00530C40">
        <w:t xml:space="preserve">test </w:t>
      </w:r>
      <w:r w:rsidR="007E2953">
        <w:t xml:space="preserve">values </w:t>
      </w:r>
      <w:r w:rsidR="00530C40">
        <w:t xml:space="preserve">for </w:t>
      </w:r>
      <w:r w:rsidR="00520DC2">
        <w:t xml:space="preserve">Channel specified using </w:t>
      </w:r>
      <w:r w:rsidR="006D526B">
        <w:rPr>
          <w:i/>
        </w:rPr>
        <w:t>p</w:t>
      </w:r>
      <w:r w:rsidR="00530C40" w:rsidRPr="00520DC2">
        <w:rPr>
          <w:i/>
        </w:rPr>
        <w:t>Channel</w:t>
      </w:r>
      <w:r w:rsidR="00530C40">
        <w:t xml:space="preserve"> </w:t>
      </w:r>
      <w:r w:rsidR="00723624">
        <w:t xml:space="preserve">according to the </w:t>
      </w:r>
      <w:r w:rsidR="007E2953">
        <w:t>following table:</w:t>
      </w:r>
    </w:p>
    <w:p w:rsidR="000E181E" w:rsidRPr="00054525" w:rsidRDefault="000E181E" w:rsidP="000E181E">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r w:rsidRPr="00FF4529">
        <w:rPr>
          <w:rFonts w:ascii="Arial" w:hAnsi="Arial"/>
          <w:b/>
        </w:rPr>
        <w:t xml:space="preserve">: </w:t>
      </w:r>
      <w:r>
        <w:rPr>
          <w:rFonts w:ascii="Arial" w:hAnsi="Arial" w:cs="Arial"/>
          <w:b/>
          <w:bCs/>
          <w:spacing w:val="2"/>
        </w:rPr>
        <w:t>C</w:t>
      </w:r>
      <w:r w:rsidR="00530C40">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FF4529" w:rsidTr="0072070A">
        <w:trPr>
          <w:tblHeader/>
          <w:jc w:val="center"/>
        </w:trPr>
        <w:tc>
          <w:tcPr>
            <w:tcW w:w="2425" w:type="dxa"/>
          </w:tcPr>
          <w:p w:rsidR="00586784" w:rsidRPr="00FF4529" w:rsidRDefault="001753F3" w:rsidP="00530C40">
            <w:pPr>
              <w:keepNext/>
              <w:keepLines/>
              <w:spacing w:after="0"/>
              <w:jc w:val="center"/>
              <w:rPr>
                <w:rFonts w:ascii="Arial" w:hAnsi="Arial"/>
                <w:b/>
                <w:sz w:val="18"/>
              </w:rPr>
            </w:pPr>
            <w:r>
              <w:rPr>
                <w:rFonts w:ascii="Arial" w:hAnsi="Arial"/>
                <w:b/>
                <w:sz w:val="18"/>
              </w:rPr>
              <w:t xml:space="preserve">Parameter </w:t>
            </w:r>
            <w:r w:rsidR="00586784">
              <w:rPr>
                <w:rFonts w:ascii="Arial" w:hAnsi="Arial"/>
                <w:b/>
                <w:sz w:val="18"/>
              </w:rPr>
              <w:t>Name</w:t>
            </w:r>
          </w:p>
        </w:tc>
        <w:tc>
          <w:tcPr>
            <w:tcW w:w="3330" w:type="dxa"/>
            <w:vAlign w:val="bottom"/>
          </w:tcPr>
          <w:p w:rsidR="00586784" w:rsidRPr="00FF4529" w:rsidRDefault="008008FE"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rsidR="00586784" w:rsidRPr="00FF4529" w:rsidRDefault="008008FE" w:rsidP="00530C40">
            <w:pPr>
              <w:keepNext/>
              <w:keepLines/>
              <w:spacing w:after="0"/>
              <w:jc w:val="center"/>
              <w:rPr>
                <w:rFonts w:ascii="Arial" w:hAnsi="Arial"/>
                <w:b/>
                <w:sz w:val="18"/>
              </w:rPr>
            </w:pPr>
            <w:r>
              <w:rPr>
                <w:rFonts w:ascii="Arial" w:hAnsi="Arial"/>
                <w:b/>
                <w:sz w:val="18"/>
              </w:rPr>
              <w:t>Default</w:t>
            </w:r>
          </w:p>
        </w:tc>
        <w:tc>
          <w:tcPr>
            <w:tcW w:w="1727" w:type="dxa"/>
            <w:vAlign w:val="bottom"/>
          </w:tcPr>
          <w:p w:rsidR="00586784" w:rsidRPr="00FF4529" w:rsidRDefault="008008FE" w:rsidP="00530C40">
            <w:pPr>
              <w:keepNext/>
              <w:keepLines/>
              <w:spacing w:after="0"/>
              <w:jc w:val="center"/>
              <w:rPr>
                <w:rFonts w:ascii="Arial" w:hAnsi="Arial"/>
                <w:b/>
                <w:sz w:val="18"/>
              </w:rPr>
            </w:pPr>
            <w:r>
              <w:rPr>
                <w:rFonts w:ascii="Arial" w:hAnsi="Arial"/>
                <w:b/>
                <w:sz w:val="18"/>
              </w:rPr>
              <w:t>Reference</w:t>
            </w:r>
          </w:p>
        </w:tc>
      </w:tr>
      <w:tr w:rsidR="00F50361" w:rsidRPr="00FF4529" w:rsidTr="0072070A">
        <w:trPr>
          <w:jc w:val="center"/>
        </w:trPr>
        <w:tc>
          <w:tcPr>
            <w:tcW w:w="2425" w:type="dxa"/>
          </w:tcPr>
          <w:p w:rsidR="00F50361" w:rsidRDefault="00F50361" w:rsidP="00882A48">
            <w:pPr>
              <w:keepNext/>
              <w:keepLines/>
              <w:spacing w:after="0"/>
              <w:rPr>
                <w:rFonts w:ascii="Arial" w:hAnsi="Arial"/>
                <w:sz w:val="18"/>
              </w:rPr>
            </w:pPr>
            <w:r>
              <w:rPr>
                <w:rFonts w:ascii="Arial" w:hAnsi="Arial"/>
                <w:sz w:val="18"/>
              </w:rPr>
              <w:t>Channels specified as CH</w:t>
            </w:r>
            <w:r w:rsidR="00B4780E">
              <w:rPr>
                <w:rFonts w:ascii="Arial" w:hAnsi="Arial"/>
                <w:sz w:val="18"/>
              </w:rPr>
              <w:t>1, CH2</w:t>
            </w:r>
            <w:r w:rsidR="007636CF">
              <w:rPr>
                <w:rFonts w:ascii="Arial" w:hAnsi="Arial"/>
                <w:sz w:val="18"/>
              </w:rPr>
              <w:t xml:space="preserve">, </w:t>
            </w:r>
            <w:r w:rsidR="006D526B">
              <w:rPr>
                <w:rFonts w:ascii="Arial" w:hAnsi="Arial"/>
                <w:i/>
                <w:sz w:val="18"/>
              </w:rPr>
              <w:t>p</w:t>
            </w:r>
            <w:r w:rsidR="007636CF" w:rsidRPr="00B341F6">
              <w:rPr>
                <w:rFonts w:ascii="Arial" w:hAnsi="Arial"/>
                <w:i/>
                <w:sz w:val="18"/>
              </w:rPr>
              <w:t>Channel</w:t>
            </w:r>
          </w:p>
        </w:tc>
        <w:tc>
          <w:tcPr>
            <w:tcW w:w="3330" w:type="dxa"/>
          </w:tcPr>
          <w:p w:rsidR="00882A48" w:rsidRDefault="00882A48" w:rsidP="00882A48">
            <w:pPr>
              <w:keepNext/>
              <w:keepLines/>
              <w:spacing w:after="0"/>
              <w:rPr>
                <w:rFonts w:ascii="Arial" w:hAnsi="Arial"/>
                <w:sz w:val="18"/>
              </w:rPr>
            </w:pPr>
            <w:r>
              <w:rPr>
                <w:rFonts w:ascii="Arial" w:hAnsi="Arial"/>
                <w:sz w:val="18"/>
              </w:rPr>
              <w:t>10MHz channels:</w:t>
            </w:r>
          </w:p>
          <w:p w:rsidR="00F50361" w:rsidRDefault="00882A48" w:rsidP="00D54EBE">
            <w:pPr>
              <w:spacing w:after="0"/>
              <w:rPr>
                <w:rFonts w:ascii="Arial" w:hAnsi="Arial"/>
                <w:sz w:val="18"/>
              </w:rPr>
            </w:pPr>
            <w:r>
              <w:tab/>
            </w:r>
            <w:r w:rsidR="00D54EBE">
              <w:rPr>
                <w:rFonts w:ascii="Arial" w:hAnsi="Arial"/>
                <w:sz w:val="18"/>
              </w:rPr>
              <w:t xml:space="preserve">172, 174, </w:t>
            </w:r>
            <w:r w:rsidR="00947546">
              <w:rPr>
                <w:rFonts w:ascii="Arial" w:hAnsi="Arial"/>
                <w:sz w:val="18"/>
              </w:rPr>
              <w:t xml:space="preserve">176, </w:t>
            </w:r>
            <w:r w:rsidR="00D54EBE">
              <w:rPr>
                <w:rFonts w:ascii="Arial" w:hAnsi="Arial"/>
                <w:sz w:val="18"/>
              </w:rPr>
              <w:t>178, 180, 182, 184</w:t>
            </w:r>
          </w:p>
          <w:p w:rsidR="000747FE" w:rsidRDefault="001166D5" w:rsidP="00D54EBE">
            <w:pPr>
              <w:spacing w:after="0"/>
              <w:rPr>
                <w:rFonts w:ascii="Arial" w:hAnsi="Arial"/>
                <w:sz w:val="18"/>
              </w:rPr>
            </w:pPr>
            <w:r>
              <w:rPr>
                <w:rFonts w:ascii="Arial" w:hAnsi="Arial"/>
                <w:sz w:val="18"/>
              </w:rPr>
              <w:t>20MHz channels:</w:t>
            </w:r>
          </w:p>
          <w:p w:rsidR="000747FE" w:rsidRPr="00284CD7" w:rsidRDefault="000747FE" w:rsidP="00D54EBE">
            <w:pPr>
              <w:spacing w:after="0"/>
              <w:rPr>
                <w:rFonts w:ascii="Arial" w:hAnsi="Arial"/>
                <w:sz w:val="18"/>
              </w:rPr>
            </w:pPr>
            <w:r>
              <w:rPr>
                <w:rFonts w:ascii="Arial" w:hAnsi="Arial"/>
                <w:sz w:val="18"/>
              </w:rPr>
              <w:t xml:space="preserve">        175, 181</w:t>
            </w:r>
          </w:p>
        </w:tc>
        <w:tc>
          <w:tcPr>
            <w:tcW w:w="1980" w:type="dxa"/>
          </w:tcPr>
          <w:p w:rsidR="00F50361" w:rsidRDefault="00882A48" w:rsidP="00882A48">
            <w:pPr>
              <w:keepNext/>
              <w:keepLines/>
              <w:spacing w:after="0"/>
              <w:rPr>
                <w:rFonts w:ascii="Arial" w:hAnsi="Arial"/>
                <w:sz w:val="18"/>
              </w:rPr>
            </w:pPr>
            <w:r>
              <w:rPr>
                <w:rFonts w:ascii="Arial" w:hAnsi="Arial"/>
                <w:sz w:val="18"/>
              </w:rPr>
              <w:t xml:space="preserve">172, 174, </w:t>
            </w:r>
            <w:r w:rsidR="00DB5B35">
              <w:rPr>
                <w:rFonts w:ascii="Arial" w:hAnsi="Arial"/>
                <w:sz w:val="18"/>
              </w:rPr>
              <w:t>etc.</w:t>
            </w:r>
          </w:p>
        </w:tc>
        <w:tc>
          <w:tcPr>
            <w:tcW w:w="1727" w:type="dxa"/>
          </w:tcPr>
          <w:p w:rsidR="00F50361" w:rsidRDefault="00F86E65" w:rsidP="00882A48">
            <w:pPr>
              <w:keepNext/>
              <w:keepLines/>
              <w:spacing w:after="0"/>
              <w:rPr>
                <w:rFonts w:ascii="Arial" w:hAnsi="Arial"/>
                <w:sz w:val="18"/>
              </w:rPr>
            </w:pPr>
            <w:r>
              <w:t>[</w:t>
            </w:r>
            <w:r>
              <w:fldChar w:fldCharType="begin"/>
            </w:r>
            <w:r>
              <w:instrText xml:space="preserve"> REF  REF_IEEE80211 \h  \* MERGEFORMAT </w:instrText>
            </w:r>
            <w:r>
              <w:fldChar w:fldCharType="separate"/>
            </w:r>
            <w:r>
              <w:rPr>
                <w:noProof/>
              </w:rPr>
              <w:t>2</w:t>
            </w:r>
            <w:r>
              <w:fldChar w:fldCharType="end"/>
            </w:r>
            <w:r>
              <w:t>]</w:t>
            </w:r>
            <w:r w:rsidR="00BC15B2">
              <w:rPr>
                <w:rFonts w:ascii="Arial" w:hAnsi="Arial"/>
                <w:sz w:val="18"/>
              </w:rPr>
              <w:t xml:space="preserve">, </w:t>
            </w:r>
            <w:r w:rsidR="00C6579C">
              <w:rPr>
                <w:rFonts w:ascii="Arial" w:hAnsi="Arial"/>
                <w:sz w:val="18"/>
              </w:rPr>
              <w:t>[</w:t>
            </w:r>
            <w:r w:rsidR="00197ED6">
              <w:rPr>
                <w:rFonts w:ascii="Arial" w:hAnsi="Arial"/>
                <w:sz w:val="18"/>
              </w:rPr>
              <w:fldChar w:fldCharType="begin"/>
            </w:r>
            <w:r w:rsidR="00197ED6">
              <w:rPr>
                <w:rFonts w:ascii="Arial" w:hAnsi="Arial"/>
                <w:sz w:val="18"/>
              </w:rPr>
              <w:instrText xml:space="preserve"> REF REF_IEEE16094 \h </w:instrText>
            </w:r>
            <w:r w:rsidR="00612AF1">
              <w:rPr>
                <w:rFonts w:ascii="Arial" w:hAnsi="Arial"/>
                <w:sz w:val="18"/>
              </w:rPr>
              <w:instrText xml:space="preserve"> \* MERGEFORMAT </w:instrText>
            </w:r>
            <w:r w:rsidR="00197ED6">
              <w:rPr>
                <w:rFonts w:ascii="Arial" w:hAnsi="Arial"/>
                <w:sz w:val="18"/>
              </w:rPr>
            </w:r>
            <w:r w:rsidR="00197ED6">
              <w:rPr>
                <w:rFonts w:ascii="Arial" w:hAnsi="Arial"/>
                <w:sz w:val="18"/>
              </w:rPr>
              <w:fldChar w:fldCharType="separate"/>
            </w:r>
            <w:r w:rsidR="00197ED6">
              <w:rPr>
                <w:noProof/>
              </w:rPr>
              <w:t>7</w:t>
            </w:r>
            <w:r w:rsidR="00197ED6">
              <w:rPr>
                <w:rFonts w:ascii="Arial" w:hAnsi="Arial"/>
                <w:sz w:val="18"/>
              </w:rPr>
              <w:fldChar w:fldCharType="end"/>
            </w:r>
            <w:r w:rsidR="00C6579C">
              <w:rPr>
                <w:rFonts w:ascii="Arial" w:hAnsi="Arial"/>
                <w:sz w:val="18"/>
              </w:rPr>
              <w:t>]</w:t>
            </w:r>
          </w:p>
        </w:tc>
      </w:tr>
    </w:tbl>
    <w:p w:rsidR="00444E3C" w:rsidRDefault="00444E3C" w:rsidP="00882A48"/>
    <w:p w:rsidR="00005B59" w:rsidRDefault="00444E3C" w:rsidP="00882A48">
      <w:r>
        <w:t xml:space="preserve">If </w:t>
      </w:r>
      <w:r w:rsidR="000747FE">
        <w:t>requiring</w:t>
      </w:r>
      <w:r w:rsidR="001E2BCE">
        <w:t xml:space="preserve"> more than one</w:t>
      </w:r>
      <w:r>
        <w:t xml:space="preserve"> </w:t>
      </w:r>
      <w:r w:rsidR="001E2BCE">
        <w:t>channel</w:t>
      </w:r>
      <w:r>
        <w:t xml:space="preserve">, set </w:t>
      </w:r>
      <w:r w:rsidR="000747FE">
        <w:t xml:space="preserve">and verify </w:t>
      </w:r>
      <w:r w:rsidR="006D526B">
        <w:rPr>
          <w:i/>
        </w:rPr>
        <w:t>p</w:t>
      </w:r>
      <w:r>
        <w:rPr>
          <w:i/>
        </w:rPr>
        <w:t xml:space="preserve">Channel </w:t>
      </w:r>
      <w:r>
        <w:t>to</w:t>
      </w:r>
      <w:r w:rsidR="001E2BCE">
        <w:t xml:space="preserve"> each supported channel.</w:t>
      </w:r>
      <w:r w:rsidR="00882A48">
        <w:tab/>
      </w:r>
    </w:p>
    <w:p w:rsidR="001F35A3" w:rsidRDefault="001F35A3" w:rsidP="001F35A3">
      <w:pPr>
        <w:pStyle w:val="Heading4"/>
      </w:pPr>
      <w:r>
        <w:lastRenderedPageBreak/>
        <w:t>Data Rate</w:t>
      </w:r>
    </w:p>
    <w:p w:rsidR="00E220F2" w:rsidRPr="00723624" w:rsidRDefault="00723624" w:rsidP="00E220F2">
      <w:r>
        <w:t xml:space="preserve">Select test </w:t>
      </w:r>
      <w:r w:rsidR="00520DC2">
        <w:t xml:space="preserve">values for </w:t>
      </w:r>
      <w:r w:rsidR="00E220F2">
        <w:t xml:space="preserve">Data Rate specified using </w:t>
      </w:r>
      <w:r w:rsidR="006D526B">
        <w:rPr>
          <w:i/>
        </w:rPr>
        <w:t>p</w:t>
      </w:r>
      <w:r w:rsidR="00E220F2" w:rsidRPr="00E220F2">
        <w:rPr>
          <w:i/>
        </w:rPr>
        <w:t>DataRate</w:t>
      </w:r>
      <w:r>
        <w:t xml:space="preserve"> according to the following table.</w:t>
      </w:r>
    </w:p>
    <w:p w:rsidR="00530C40" w:rsidRPr="00054525" w:rsidRDefault="00530C40" w:rsidP="00530C40">
      <w:pPr>
        <w:widowControl w:val="0"/>
        <w:overflowPunct/>
        <w:spacing w:after="0"/>
        <w:ind w:left="3540" w:right="-20"/>
        <w:textAlignment w:val="auto"/>
        <w:rPr>
          <w:sz w:val="24"/>
          <w:szCs w:val="24"/>
        </w:rPr>
      </w:pPr>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4</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r w:rsidRPr="00FF4529">
        <w:rPr>
          <w:rFonts w:ascii="Arial" w:hAnsi="Arial"/>
          <w:b/>
        </w:rPr>
        <w:t xml:space="preserve">: </w:t>
      </w:r>
      <w:r>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FF4529" w:rsidTr="00530C40">
        <w:trPr>
          <w:tblHeader/>
          <w:jc w:val="center"/>
        </w:trPr>
        <w:tc>
          <w:tcPr>
            <w:tcW w:w="2425" w:type="dxa"/>
          </w:tcPr>
          <w:p w:rsidR="00882A48" w:rsidRPr="00FF4529" w:rsidRDefault="001753F3" w:rsidP="00530C40">
            <w:pPr>
              <w:keepNext/>
              <w:keepLines/>
              <w:spacing w:after="0"/>
              <w:jc w:val="center"/>
              <w:rPr>
                <w:rFonts w:ascii="Arial" w:hAnsi="Arial"/>
                <w:b/>
                <w:sz w:val="18"/>
              </w:rPr>
            </w:pPr>
            <w:r>
              <w:rPr>
                <w:rFonts w:ascii="Arial" w:hAnsi="Arial"/>
                <w:b/>
                <w:sz w:val="18"/>
              </w:rPr>
              <w:t xml:space="preserve">Parameter </w:t>
            </w:r>
            <w:r w:rsidR="00882A48">
              <w:rPr>
                <w:rFonts w:ascii="Arial" w:hAnsi="Arial"/>
                <w:b/>
                <w:sz w:val="18"/>
              </w:rPr>
              <w:t>Name</w:t>
            </w:r>
          </w:p>
        </w:tc>
        <w:tc>
          <w:tcPr>
            <w:tcW w:w="3330" w:type="dxa"/>
            <w:vAlign w:val="bottom"/>
          </w:tcPr>
          <w:p w:rsidR="00882A48" w:rsidRPr="00FF4529" w:rsidRDefault="00882A48" w:rsidP="00530C40">
            <w:pPr>
              <w:keepNext/>
              <w:keepLines/>
              <w:spacing w:after="0"/>
              <w:jc w:val="center"/>
              <w:rPr>
                <w:rFonts w:ascii="Arial" w:hAnsi="Arial"/>
                <w:b/>
                <w:sz w:val="18"/>
              </w:rPr>
            </w:pPr>
            <w:r>
              <w:rPr>
                <w:rFonts w:ascii="Arial" w:hAnsi="Arial"/>
                <w:b/>
                <w:sz w:val="18"/>
              </w:rPr>
              <w:t>Range of Values</w:t>
            </w:r>
          </w:p>
        </w:tc>
        <w:tc>
          <w:tcPr>
            <w:tcW w:w="1980" w:type="dxa"/>
            <w:vAlign w:val="bottom"/>
          </w:tcPr>
          <w:p w:rsidR="00882A48" w:rsidRPr="00FF4529" w:rsidRDefault="00882A48" w:rsidP="00530C40">
            <w:pPr>
              <w:keepNext/>
              <w:keepLines/>
              <w:spacing w:after="0"/>
              <w:jc w:val="center"/>
              <w:rPr>
                <w:rFonts w:ascii="Arial" w:hAnsi="Arial"/>
                <w:b/>
                <w:sz w:val="18"/>
              </w:rPr>
            </w:pPr>
            <w:r>
              <w:rPr>
                <w:rFonts w:ascii="Arial" w:hAnsi="Arial"/>
                <w:b/>
                <w:sz w:val="18"/>
              </w:rPr>
              <w:t>Default</w:t>
            </w:r>
          </w:p>
        </w:tc>
        <w:tc>
          <w:tcPr>
            <w:tcW w:w="1727" w:type="dxa"/>
            <w:vAlign w:val="bottom"/>
          </w:tcPr>
          <w:p w:rsidR="00882A48" w:rsidRPr="00FF4529" w:rsidRDefault="00882A48" w:rsidP="00530C40">
            <w:pPr>
              <w:keepNext/>
              <w:keepLines/>
              <w:spacing w:after="0"/>
              <w:jc w:val="center"/>
              <w:rPr>
                <w:rFonts w:ascii="Arial" w:hAnsi="Arial"/>
                <w:b/>
                <w:sz w:val="18"/>
              </w:rPr>
            </w:pPr>
            <w:r>
              <w:rPr>
                <w:rFonts w:ascii="Arial" w:hAnsi="Arial"/>
                <w:b/>
                <w:sz w:val="18"/>
              </w:rPr>
              <w:t>Reference</w:t>
            </w:r>
          </w:p>
        </w:tc>
      </w:tr>
      <w:tr w:rsidR="00882A48" w:rsidRPr="00FF4529" w:rsidTr="00530C40">
        <w:trPr>
          <w:jc w:val="center"/>
        </w:trPr>
        <w:tc>
          <w:tcPr>
            <w:tcW w:w="2425" w:type="dxa"/>
          </w:tcPr>
          <w:p w:rsidR="00882A48" w:rsidRPr="00FF4529" w:rsidRDefault="006D526B" w:rsidP="00B341F6">
            <w:pPr>
              <w:keepNext/>
              <w:keepLines/>
              <w:tabs>
                <w:tab w:val="right" w:pos="2368"/>
              </w:tabs>
              <w:spacing w:after="0"/>
              <w:rPr>
                <w:rFonts w:ascii="Arial" w:hAnsi="Arial"/>
                <w:sz w:val="18"/>
              </w:rPr>
            </w:pPr>
            <w:r>
              <w:rPr>
                <w:rFonts w:ascii="Arial" w:hAnsi="Arial"/>
                <w:i/>
                <w:sz w:val="18"/>
              </w:rPr>
              <w:t>p</w:t>
            </w:r>
            <w:r w:rsidR="007636CF" w:rsidRPr="00B341F6">
              <w:rPr>
                <w:rFonts w:ascii="Arial" w:hAnsi="Arial"/>
                <w:i/>
                <w:sz w:val="18"/>
              </w:rPr>
              <w:t>DataRate</w:t>
            </w:r>
            <w:r w:rsidR="007636CF">
              <w:rPr>
                <w:rFonts w:ascii="Arial" w:hAnsi="Arial"/>
                <w:sz w:val="18"/>
              </w:rPr>
              <w:tab/>
            </w:r>
          </w:p>
        </w:tc>
        <w:tc>
          <w:tcPr>
            <w:tcW w:w="3330" w:type="dxa"/>
          </w:tcPr>
          <w:p w:rsidR="00714D4C" w:rsidRDefault="00714D4C" w:rsidP="00714D4C">
            <w:pPr>
              <w:keepNext/>
              <w:keepLines/>
              <w:spacing w:after="0"/>
              <w:rPr>
                <w:rFonts w:ascii="Arial" w:hAnsi="Arial"/>
                <w:sz w:val="18"/>
              </w:rPr>
            </w:pPr>
            <w:r>
              <w:rPr>
                <w:rFonts w:ascii="Arial" w:hAnsi="Arial"/>
                <w:sz w:val="18"/>
              </w:rPr>
              <w:t>10MHz channels:</w:t>
            </w:r>
          </w:p>
          <w:p w:rsidR="00882A48" w:rsidRDefault="00714D4C" w:rsidP="00530C40">
            <w:pPr>
              <w:keepNext/>
              <w:keepLines/>
              <w:spacing w:after="0"/>
              <w:rPr>
                <w:rFonts w:ascii="Arial" w:hAnsi="Arial"/>
                <w:sz w:val="18"/>
              </w:rPr>
            </w:pPr>
            <w:r>
              <w:rPr>
                <w:rFonts w:ascii="Arial" w:hAnsi="Arial"/>
                <w:sz w:val="18"/>
              </w:rPr>
              <w:t xml:space="preserve">       </w:t>
            </w:r>
            <w:r w:rsidR="00080092" w:rsidRPr="00080092">
              <w:rPr>
                <w:rFonts w:ascii="Arial" w:hAnsi="Arial"/>
                <w:sz w:val="18"/>
              </w:rPr>
              <w:t>3, 4.5, 6, 9, 12, 18, 24</w:t>
            </w:r>
            <w:r w:rsidR="00E60835">
              <w:rPr>
                <w:rFonts w:ascii="Arial" w:hAnsi="Arial"/>
                <w:sz w:val="18"/>
              </w:rPr>
              <w:t>, 27 (Mbps</w:t>
            </w:r>
            <w:r>
              <w:rPr>
                <w:rFonts w:ascii="Arial" w:hAnsi="Arial"/>
                <w:sz w:val="18"/>
              </w:rPr>
              <w:t>)</w:t>
            </w:r>
          </w:p>
          <w:p w:rsidR="00714D4C" w:rsidRDefault="00714D4C" w:rsidP="00714D4C">
            <w:pPr>
              <w:keepNext/>
              <w:keepLines/>
              <w:spacing w:after="0"/>
              <w:rPr>
                <w:rFonts w:ascii="Arial" w:hAnsi="Arial"/>
                <w:sz w:val="18"/>
              </w:rPr>
            </w:pPr>
            <w:r>
              <w:rPr>
                <w:rFonts w:ascii="Arial" w:hAnsi="Arial"/>
                <w:sz w:val="18"/>
              </w:rPr>
              <w:t>20MHz channels:</w:t>
            </w:r>
          </w:p>
          <w:p w:rsidR="00714D4C" w:rsidRDefault="00714D4C" w:rsidP="00714D4C">
            <w:pPr>
              <w:keepNext/>
              <w:keepLines/>
              <w:spacing w:after="0"/>
              <w:rPr>
                <w:rFonts w:ascii="Arial" w:hAnsi="Arial"/>
                <w:sz w:val="18"/>
              </w:rPr>
            </w:pPr>
            <w:r>
              <w:rPr>
                <w:rFonts w:ascii="Arial" w:hAnsi="Arial"/>
                <w:sz w:val="18"/>
              </w:rPr>
              <w:t xml:space="preserve">       6, 9, 12, 18, 24, 36, 48, 54</w:t>
            </w:r>
            <w:r w:rsidR="00E60835">
              <w:rPr>
                <w:rFonts w:ascii="Arial" w:hAnsi="Arial"/>
                <w:sz w:val="18"/>
              </w:rPr>
              <w:t xml:space="preserve"> (Mbps</w:t>
            </w:r>
            <w:r>
              <w:rPr>
                <w:rFonts w:ascii="Arial" w:hAnsi="Arial"/>
                <w:sz w:val="18"/>
              </w:rPr>
              <w:t>)</w:t>
            </w:r>
          </w:p>
          <w:p w:rsidR="00714D4C" w:rsidRPr="00FF4529" w:rsidRDefault="00714D4C" w:rsidP="00530C40">
            <w:pPr>
              <w:keepNext/>
              <w:keepLines/>
              <w:spacing w:after="0"/>
              <w:rPr>
                <w:rFonts w:ascii="Arial" w:hAnsi="Arial"/>
                <w:sz w:val="18"/>
              </w:rPr>
            </w:pPr>
          </w:p>
        </w:tc>
        <w:tc>
          <w:tcPr>
            <w:tcW w:w="1980" w:type="dxa"/>
          </w:tcPr>
          <w:p w:rsidR="00882A48" w:rsidRPr="00FF4529" w:rsidRDefault="00080092" w:rsidP="00530C40">
            <w:pPr>
              <w:keepNext/>
              <w:keepLines/>
              <w:spacing w:after="0"/>
              <w:rPr>
                <w:rFonts w:ascii="Arial" w:hAnsi="Arial"/>
                <w:sz w:val="18"/>
              </w:rPr>
            </w:pPr>
            <w:r>
              <w:rPr>
                <w:rFonts w:ascii="Arial" w:hAnsi="Arial"/>
                <w:sz w:val="18"/>
              </w:rPr>
              <w:t>6</w:t>
            </w:r>
          </w:p>
        </w:tc>
        <w:tc>
          <w:tcPr>
            <w:tcW w:w="1727" w:type="dxa"/>
          </w:tcPr>
          <w:p w:rsidR="00882A48" w:rsidRPr="00FF4529" w:rsidRDefault="00F86E65" w:rsidP="00530C40">
            <w:pPr>
              <w:keepNext/>
              <w:keepLines/>
              <w:spacing w:after="0"/>
              <w:rPr>
                <w:rFonts w:ascii="Arial" w:hAnsi="Arial"/>
                <w:sz w:val="18"/>
              </w:rPr>
            </w:pPr>
            <w:r>
              <w:t>[</w:t>
            </w:r>
            <w:r>
              <w:fldChar w:fldCharType="begin"/>
            </w:r>
            <w:r>
              <w:instrText xml:space="preserve"> REF  REF_IEEE80211 \h  \* MERGEFORMAT </w:instrText>
            </w:r>
            <w:r>
              <w:fldChar w:fldCharType="separate"/>
            </w:r>
            <w:r>
              <w:rPr>
                <w:noProof/>
              </w:rPr>
              <w:t>2</w:t>
            </w:r>
            <w:r>
              <w:fldChar w:fldCharType="end"/>
            </w:r>
            <w:r>
              <w:t>]</w:t>
            </w:r>
          </w:p>
        </w:tc>
      </w:tr>
    </w:tbl>
    <w:p w:rsidR="00882A48" w:rsidRDefault="00882A48" w:rsidP="004D2E35">
      <w:pPr>
        <w:pStyle w:val="NoSpacing"/>
      </w:pPr>
    </w:p>
    <w:p w:rsidR="001753F3" w:rsidRDefault="001753F3" w:rsidP="00714487">
      <w:r>
        <w:t>If</w:t>
      </w:r>
      <w:r w:rsidR="00DE71AC">
        <w:t xml:space="preserve"> </w:t>
      </w:r>
      <w:r w:rsidR="000747FE">
        <w:t>requiring</w:t>
      </w:r>
      <w:r w:rsidR="00DF0E9F">
        <w:t xml:space="preserve"> </w:t>
      </w:r>
      <w:r w:rsidR="000456A5">
        <w:t xml:space="preserve">more than one data rate, set </w:t>
      </w:r>
      <w:r w:rsidR="000747FE">
        <w:t xml:space="preserve">and verify </w:t>
      </w:r>
      <w:r w:rsidR="006D526B">
        <w:rPr>
          <w:i/>
        </w:rPr>
        <w:t>p</w:t>
      </w:r>
      <w:r w:rsidR="000456A5" w:rsidRPr="000456A5">
        <w:rPr>
          <w:i/>
        </w:rPr>
        <w:t>DataRate</w:t>
      </w:r>
      <w:r w:rsidR="000456A5">
        <w:t xml:space="preserve"> to </w:t>
      </w:r>
      <w:r w:rsidR="00DF0E9F">
        <w:t>each supported data rate.</w:t>
      </w:r>
    </w:p>
    <w:p w:rsidR="006F2FFE" w:rsidRDefault="00C60ADB" w:rsidP="006F2FFE">
      <w:pPr>
        <w:pStyle w:val="Heading4"/>
      </w:pPr>
      <w:r>
        <w:t xml:space="preserve">Tester </w:t>
      </w:r>
      <w:r w:rsidR="006F2FFE">
        <w:t>Transmit Power</w:t>
      </w:r>
    </w:p>
    <w:p w:rsidR="006721BC" w:rsidRDefault="0020237E" w:rsidP="006F2FFE">
      <w:r>
        <w:t xml:space="preserve">For all </w:t>
      </w:r>
      <w:r w:rsidR="00855431">
        <w:t>IUT</w:t>
      </w:r>
      <w:r w:rsidRPr="0020237E">
        <w:t xml:space="preserve"> reception testing</w:t>
      </w:r>
      <w:r w:rsidR="00DE71AC">
        <w:t>,</w:t>
      </w:r>
      <w:r w:rsidRPr="0020237E">
        <w:t xml:space="preserve"> </w:t>
      </w:r>
      <w:r>
        <w:t>TX power of -30dBm</w:t>
      </w:r>
      <w:r w:rsidR="006721BC">
        <w:t xml:space="preserve"> and the minimum sensitivity</w:t>
      </w:r>
      <w:r w:rsidR="00DA50A5">
        <w:t xml:space="preserve"> as per [</w:t>
      </w:r>
      <w:r w:rsidR="00DA50A5">
        <w:fldChar w:fldCharType="begin"/>
      </w:r>
      <w:r w:rsidR="00DA50A5">
        <w:instrText xml:space="preserve"> REF  REF_SAEJ29451 \h  \* MERGEFORMAT </w:instrText>
      </w:r>
      <w:r w:rsidR="00DA50A5">
        <w:fldChar w:fldCharType="separate"/>
      </w:r>
      <w:r w:rsidR="00DA50A5">
        <w:rPr>
          <w:noProof/>
        </w:rPr>
        <w:t>1</w:t>
      </w:r>
      <w:r w:rsidR="00DA50A5">
        <w:fldChar w:fldCharType="end"/>
      </w:r>
      <w:r w:rsidR="00DA50A5">
        <w:t>] and [</w:t>
      </w:r>
      <w:r w:rsidR="00DA50A5">
        <w:fldChar w:fldCharType="begin"/>
      </w:r>
      <w:r w:rsidR="00DA50A5">
        <w:instrText xml:space="preserve"> REF  REF_IEEE80211 \h  \* MERGEFORMAT </w:instrText>
      </w:r>
      <w:r w:rsidR="00DA50A5">
        <w:fldChar w:fldCharType="separate"/>
      </w:r>
      <w:r w:rsidR="00DA50A5">
        <w:rPr>
          <w:noProof/>
        </w:rPr>
        <w:t>2</w:t>
      </w:r>
      <w:r w:rsidR="00DA50A5">
        <w:fldChar w:fldCharType="end"/>
      </w:r>
      <w:r w:rsidR="00DA50A5">
        <w:t>]</w:t>
      </w:r>
      <w:r>
        <w:t xml:space="preserve">, +/- 1dB (at the </w:t>
      </w:r>
      <w:r w:rsidR="00855431">
        <w:t>IUT</w:t>
      </w:r>
      <w:r w:rsidRPr="0020237E">
        <w:t>'s antenna connector) shall be used unless otherwise specified by the respective test purpose.</w:t>
      </w:r>
      <w:r w:rsidR="001E57B9">
        <w:t xml:space="preserve"> </w:t>
      </w:r>
    </w:p>
    <w:p w:rsidR="0033042F" w:rsidRDefault="00855431" w:rsidP="0033042F">
      <w:pPr>
        <w:pStyle w:val="Heading4"/>
      </w:pPr>
      <w:r>
        <w:t>IUT</w:t>
      </w:r>
      <w:r w:rsidR="0033042F">
        <w:t xml:space="preserve"> Transmit Power</w:t>
      </w:r>
    </w:p>
    <w:p w:rsidR="008B15C2" w:rsidRDefault="005328F9" w:rsidP="008B15C2">
      <w:r w:rsidRPr="00FA58F0">
        <w:t xml:space="preserve">The transmit power out of the DSRC Radio Subsystem </w:t>
      </w:r>
      <w:r w:rsidR="00DF0673">
        <w:t xml:space="preserve">shall be </w:t>
      </w:r>
      <w:r w:rsidRPr="00FA58F0">
        <w:t>measured at the antenna connector of the Subsystem housing</w:t>
      </w:r>
      <w:r w:rsidR="008B15C2">
        <w:t>, unless otherwise stated in the Test Purpose</w:t>
      </w:r>
      <w:r w:rsidRPr="00FA58F0">
        <w:t xml:space="preserve"> </w:t>
      </w:r>
      <w:r w:rsidR="00DF0673">
        <w:t xml:space="preserve">and </w:t>
      </w:r>
      <w:r w:rsidRPr="00FA58F0">
        <w:t xml:space="preserve">shall </w:t>
      </w:r>
      <w:r w:rsidR="008655A2">
        <w:t xml:space="preserve">use a </w:t>
      </w:r>
      <w:r w:rsidR="008655A2" w:rsidRPr="00DF0673">
        <w:rPr>
          <w:i/>
        </w:rPr>
        <w:t>pTxPowerDefault</w:t>
      </w:r>
      <w:r w:rsidR="008655A2">
        <w:t xml:space="preserve"> = </w:t>
      </w:r>
      <w:r w:rsidR="008B15C2">
        <w:t xml:space="preserve">Round_Up </w:t>
      </w:r>
      <w:r w:rsidR="008B15C2" w:rsidRPr="009F09B5">
        <w:t>(</w:t>
      </w:r>
      <w:r w:rsidR="008B15C2" w:rsidRPr="00DF0673">
        <w:rPr>
          <w:bCs/>
        </w:rPr>
        <w:t>( (MaxTxPowerCap - PwrRange) + MaxTxPowerCap) / 2</w:t>
      </w:r>
      <w:r w:rsidR="008B15C2" w:rsidRPr="009F09B5">
        <w:t>)</w:t>
      </w:r>
    </w:p>
    <w:p w:rsidR="000471D3" w:rsidRPr="0033042F" w:rsidRDefault="000471D3" w:rsidP="0033042F"/>
    <w:p w:rsidR="006C06B7" w:rsidRDefault="006C06B7" w:rsidP="006C06B7">
      <w:pPr>
        <w:pStyle w:val="Heading4"/>
      </w:pPr>
      <w:r>
        <w:t>Timeout</w:t>
      </w:r>
    </w:p>
    <w:p w:rsidR="006C06B7" w:rsidRDefault="006C06B7" w:rsidP="006C06B7">
      <w:r>
        <w:t>The TIMEOUT interval is 100ms unless otherwise specified.</w:t>
      </w:r>
      <w:r w:rsidR="005A01D7">
        <w:t xml:space="preserve"> </w:t>
      </w:r>
    </w:p>
    <w:p w:rsidR="005A01D7" w:rsidRDefault="005A01D7" w:rsidP="006C06B7">
      <w:r>
        <w:t>Rationale: This is two times the channel switching interval.</w:t>
      </w:r>
    </w:p>
    <w:p w:rsidR="00934190" w:rsidRDefault="00934190" w:rsidP="00612AF1">
      <w:pPr>
        <w:pStyle w:val="Heading4"/>
      </w:pPr>
      <w:r>
        <w:t>Packet Size</w:t>
      </w:r>
    </w:p>
    <w:p w:rsidR="006E01D6" w:rsidRPr="006E01D6" w:rsidRDefault="006E01D6">
      <w:r>
        <w:t xml:space="preserve">For all </w:t>
      </w:r>
      <w:r w:rsidR="00855431">
        <w:t>IUT</w:t>
      </w:r>
      <w:r>
        <w:t xml:space="preserve"> reception testing, the test equipment transmits packets with a length of 400 octets </w:t>
      </w:r>
      <w:r w:rsidR="0002588A">
        <w:t xml:space="preserve">with any valid value </w:t>
      </w:r>
      <w:r>
        <w:t>as per [</w:t>
      </w:r>
      <w:r w:rsidR="003A7746">
        <w:fldChar w:fldCharType="begin"/>
      </w:r>
      <w:r w:rsidR="003A7746">
        <w:instrText xml:space="preserve"> REF  REF_SAEJ29451 \h  \* MERGEFORMAT </w:instrText>
      </w:r>
      <w:r w:rsidR="003A7746">
        <w:fldChar w:fldCharType="separate"/>
      </w:r>
      <w:r w:rsidR="003A7746">
        <w:rPr>
          <w:noProof/>
        </w:rPr>
        <w:t>1</w:t>
      </w:r>
      <w:r w:rsidR="003A7746">
        <w:fldChar w:fldCharType="end"/>
      </w:r>
      <w:r>
        <w:t>].</w:t>
      </w:r>
    </w:p>
    <w:p w:rsidR="00953CEB" w:rsidRDefault="00953CEB" w:rsidP="00953CEB">
      <w:pPr>
        <w:pStyle w:val="Heading4"/>
      </w:pPr>
      <w:r>
        <w:t>PER</w:t>
      </w:r>
    </w:p>
    <w:p w:rsidR="00953CEB" w:rsidRDefault="00855431" w:rsidP="00953CEB">
      <w:r>
        <w:t>IUT</w:t>
      </w:r>
      <w:r w:rsidR="004C721A">
        <w:t xml:space="preserve"> receive </w:t>
      </w:r>
      <w:r w:rsidR="00953CEB">
        <w:t>Packet Error Rate (PER) should be 10% or less</w:t>
      </w:r>
      <w:r w:rsidR="004C721A">
        <w:t xml:space="preserve"> at -30 dBm</w:t>
      </w:r>
      <w:r w:rsidR="00953CEB">
        <w:t xml:space="preserve"> according to SAE J2945/1 [</w:t>
      </w:r>
      <w:r w:rsidR="00953CEB">
        <w:fldChar w:fldCharType="begin"/>
      </w:r>
      <w:r w:rsidR="00953CEB">
        <w:instrText xml:space="preserve"> REF  REF_SAEJ29451 \h  \* MERGEFORMAT </w:instrText>
      </w:r>
      <w:r w:rsidR="00953CEB">
        <w:fldChar w:fldCharType="separate"/>
      </w:r>
      <w:r w:rsidR="00953CEB">
        <w:rPr>
          <w:noProof/>
        </w:rPr>
        <w:t>1</w:t>
      </w:r>
      <w:r w:rsidR="00953CEB">
        <w:fldChar w:fldCharType="end"/>
      </w:r>
      <w:r w:rsidR="00953CEB">
        <w:t>]</w:t>
      </w:r>
      <w:r w:rsidR="004C721A">
        <w:t>.</w:t>
      </w:r>
    </w:p>
    <w:p w:rsidR="0001108A" w:rsidRDefault="004C721A" w:rsidP="00953CEB">
      <w:r>
        <w:t>Test Equipment assumes maximum receive PER of 10% at -30 dBm.</w:t>
      </w:r>
    </w:p>
    <w:p w:rsidR="0001108A" w:rsidRDefault="0001108A" w:rsidP="00B341F6">
      <w:pPr>
        <w:pStyle w:val="Heading4"/>
      </w:pPr>
      <w:r>
        <w:t>Number of Frames</w:t>
      </w:r>
    </w:p>
    <w:p w:rsidR="006B0C0B" w:rsidRDefault="00BE747D" w:rsidP="00612AF1">
      <w:r>
        <w:t xml:space="preserve">Select test values for number of frames specified using </w:t>
      </w:r>
      <w:r w:rsidR="006D526B">
        <w:rPr>
          <w:i/>
        </w:rPr>
        <w:t>p</w:t>
      </w:r>
      <w:r w:rsidRPr="00B341F6">
        <w:rPr>
          <w:i/>
        </w:rPr>
        <w:t>NumberOfFrames</w:t>
      </w:r>
      <w:r>
        <w:rPr>
          <w:i/>
        </w:rPr>
        <w:t xml:space="preserve"> </w:t>
      </w:r>
      <w:r w:rsidR="00A16A7F">
        <w:t xml:space="preserve">for test purposes </w:t>
      </w:r>
      <w:r>
        <w:t xml:space="preserve">as </w:t>
      </w:r>
      <w:r w:rsidR="006B0C0B">
        <w:t xml:space="preserve">stated in </w:t>
      </w:r>
      <w:r w:rsidR="006B0C0B">
        <w:fldChar w:fldCharType="begin"/>
      </w:r>
      <w:r w:rsidR="006B0C0B">
        <w:instrText xml:space="preserve"> REF _Ref463012098 \h </w:instrText>
      </w:r>
      <w:r w:rsidR="006B0C0B">
        <w:fldChar w:fldCharType="separate"/>
      </w:r>
      <w:r w:rsidR="006B0C0B">
        <w:t>B.2 Test Purpose Parametric Information</w:t>
      </w:r>
      <w:r w:rsidR="006B0C0B">
        <w:fldChar w:fldCharType="end"/>
      </w:r>
    </w:p>
    <w:p w:rsidR="00CE38CD" w:rsidRDefault="00B341F6" w:rsidP="00CE38CD">
      <w:pPr>
        <w:pStyle w:val="Heading4"/>
      </w:pPr>
      <w:r>
        <w:rPr>
          <w:rFonts w:ascii="Arial" w:hAnsi="Arial"/>
          <w:b/>
        </w:rPr>
        <w:br w:type="page"/>
      </w:r>
      <w:r w:rsidR="00CE38CD">
        <w:lastRenderedPageBreak/>
        <w:t>Other parameters</w:t>
      </w:r>
    </w:p>
    <w:p w:rsidR="00CE38CD" w:rsidRDefault="00CE38CD" w:rsidP="00CE38CD">
      <w:pPr>
        <w:rPr>
          <w:i/>
        </w:rPr>
      </w:pPr>
      <w:r>
        <w:t>The rationale for</w:t>
      </w:r>
      <w:r w:rsidR="009E036A">
        <w:t xml:space="preserve"> parameters</w:t>
      </w:r>
      <w:r>
        <w:t xml:space="preserve"> </w:t>
      </w:r>
      <w:r w:rsidR="00EE1EF0">
        <w:rPr>
          <w:i/>
        </w:rPr>
        <w:t>vTxPwrAcc</w:t>
      </w:r>
      <w:r>
        <w:rPr>
          <w:i/>
        </w:rPr>
        <w:t xml:space="preserve">, </w:t>
      </w:r>
      <w:r w:rsidRPr="00A00748">
        <w:rPr>
          <w:i/>
        </w:rPr>
        <w:t>MaxTxPowerCap</w:t>
      </w:r>
      <w:r>
        <w:rPr>
          <w:i/>
        </w:rPr>
        <w:t xml:space="preserve">, </w:t>
      </w:r>
      <w:r w:rsidRPr="00EC0A86">
        <w:rPr>
          <w:i/>
        </w:rPr>
        <w:t>PwrRange</w:t>
      </w:r>
      <w:r>
        <w:rPr>
          <w:i/>
        </w:rPr>
        <w:t xml:space="preserve">, </w:t>
      </w:r>
      <w:r w:rsidR="00762432">
        <w:rPr>
          <w:i/>
        </w:rPr>
        <w:t>vTxPwrCtrlStep</w:t>
      </w:r>
      <w:r w:rsidR="006B1678">
        <w:rPr>
          <w:i/>
        </w:rPr>
        <w:t xml:space="preserve"> </w:t>
      </w:r>
      <w:r w:rsidR="006B1678">
        <w:t>used in this document</w:t>
      </w:r>
      <w:r w:rsidR="007B634A">
        <w:rPr>
          <w:i/>
        </w:rPr>
        <w:t xml:space="preserve"> </w:t>
      </w:r>
      <w:r w:rsidR="007B634A">
        <w:t xml:space="preserve">is as specified in </w:t>
      </w:r>
      <w:r w:rsidR="00A03959">
        <w:t xml:space="preserve">SAE J2945/1 </w:t>
      </w:r>
      <w:r w:rsidR="007B634A">
        <w:t>[</w:t>
      </w:r>
      <w:r w:rsidR="007B634A">
        <w:fldChar w:fldCharType="begin"/>
      </w:r>
      <w:r w:rsidR="007B634A">
        <w:instrText xml:space="preserve"> REF  REF_SAEJ29451 \h  \* MERGEFORMAT </w:instrText>
      </w:r>
      <w:r w:rsidR="007B634A">
        <w:fldChar w:fldCharType="separate"/>
      </w:r>
      <w:r w:rsidR="007B634A">
        <w:rPr>
          <w:noProof/>
        </w:rPr>
        <w:t>1</w:t>
      </w:r>
      <w:r w:rsidR="007B634A">
        <w:fldChar w:fldCharType="end"/>
      </w:r>
      <w:r w:rsidR="007B634A">
        <w:t>]</w:t>
      </w:r>
      <w:r w:rsidR="009E036A">
        <w:rPr>
          <w:i/>
        </w:rPr>
        <w:t>.</w:t>
      </w:r>
    </w:p>
    <w:p w:rsidR="009A7F7B" w:rsidRDefault="00255E04" w:rsidP="00CE38CD">
      <w:r w:rsidRPr="00A00748">
        <w:rPr>
          <w:i/>
        </w:rPr>
        <w:t>MaxTxPowerCap</w:t>
      </w:r>
      <w:r w:rsidRPr="00B341F6" w:rsidDel="00255E04">
        <w:rPr>
          <w:i/>
        </w:rPr>
        <w:t xml:space="preserve"> </w:t>
      </w:r>
      <w:r w:rsidR="009A7F7B">
        <w:t xml:space="preserve">will need to be provided with the </w:t>
      </w:r>
      <w:r w:rsidR="00855431">
        <w:t>IUT</w:t>
      </w:r>
      <w:r w:rsidR="00DE71AC">
        <w:t xml:space="preserve"> by the test requestor</w:t>
      </w:r>
      <w:r w:rsidR="009A7F7B">
        <w:t>.</w:t>
      </w:r>
    </w:p>
    <w:p w:rsidR="00255E04" w:rsidRDefault="00255E04" w:rsidP="00CE38CD">
      <w:r w:rsidRPr="00DF0673">
        <w:rPr>
          <w:i/>
        </w:rPr>
        <w:t>MaxTxPowerCap</w:t>
      </w:r>
      <w:r w:rsidRPr="00FA58F0">
        <w:t xml:space="preserve"> is the maximum conducted transmit power setting </w:t>
      </w:r>
      <w:r>
        <w:t xml:space="preserve">in dBm </w:t>
      </w:r>
      <w:r w:rsidRPr="00FA58F0">
        <w:t>of the DSRC Rad</w:t>
      </w:r>
      <w:r w:rsidR="003A5063">
        <w:t>io Subsystem at which 802.11 [</w:t>
      </w:r>
      <w:r w:rsidR="003A5063">
        <w:fldChar w:fldCharType="begin"/>
      </w:r>
      <w:r w:rsidR="003A5063">
        <w:instrText xml:space="preserve"> REF  REF_IEEE80211 \h  \* MERGEFORMAT </w:instrText>
      </w:r>
      <w:r w:rsidR="003A5063">
        <w:fldChar w:fldCharType="separate"/>
      </w:r>
      <w:r w:rsidR="003A5063">
        <w:rPr>
          <w:noProof/>
        </w:rPr>
        <w:t>2</w:t>
      </w:r>
      <w:r w:rsidR="003A5063">
        <w:fldChar w:fldCharType="end"/>
      </w:r>
      <w:r w:rsidR="003A5063">
        <w:t>]</w:t>
      </w:r>
      <w:r w:rsidRPr="00FA58F0">
        <w:t xml:space="preserve"> transmitter requirements are met</w:t>
      </w:r>
      <w:r w:rsidR="00D925EE">
        <w:t>.</w:t>
      </w:r>
    </w:p>
    <w:p w:rsidR="00D925EE" w:rsidRDefault="00D925EE" w:rsidP="00D925EE">
      <w:r>
        <w:t>PwrRange is calculated as: MaxTxPowerCap + vTxPwrRange – vRPMax + MinSectorAntGain – CLoss</w:t>
      </w:r>
    </w:p>
    <w:p w:rsidR="00D925EE" w:rsidRDefault="00D925EE" w:rsidP="00D925EE">
      <w:r>
        <w:t>Assuming</w:t>
      </w:r>
    </w:p>
    <w:p w:rsidR="00D925EE" w:rsidRDefault="00D925EE" w:rsidP="00D925EE">
      <w:pPr>
        <w:ind w:firstLine="720"/>
      </w:pPr>
      <w:r>
        <w:t>vTxPwrRange = 10dBm [</w:t>
      </w:r>
      <w:r>
        <w:fldChar w:fldCharType="begin"/>
      </w:r>
      <w:r>
        <w:instrText xml:space="preserve"> REF  REF_SAEJ29451 \h  \* MERGEFORMAT </w:instrText>
      </w:r>
      <w:r>
        <w:fldChar w:fldCharType="separate"/>
      </w:r>
      <w:r>
        <w:rPr>
          <w:noProof/>
        </w:rPr>
        <w:t>1</w:t>
      </w:r>
      <w:r>
        <w:fldChar w:fldCharType="end"/>
      </w:r>
      <w:r>
        <w:t>]</w:t>
      </w:r>
      <w:r>
        <w:rPr>
          <w:i/>
        </w:rPr>
        <w:t>.</w:t>
      </w:r>
    </w:p>
    <w:p w:rsidR="00D925EE" w:rsidRDefault="00D925EE" w:rsidP="00D925EE">
      <w:pPr>
        <w:ind w:firstLine="720"/>
      </w:pPr>
      <w:r>
        <w:t>vRPMax = 20dBm [</w:t>
      </w:r>
      <w:r>
        <w:fldChar w:fldCharType="begin"/>
      </w:r>
      <w:r>
        <w:instrText xml:space="preserve"> REF  REF_SAEJ29451 \h  \* MERGEFORMAT </w:instrText>
      </w:r>
      <w:r>
        <w:fldChar w:fldCharType="separate"/>
      </w:r>
      <w:r>
        <w:rPr>
          <w:noProof/>
        </w:rPr>
        <w:t>1</w:t>
      </w:r>
      <w:r>
        <w:fldChar w:fldCharType="end"/>
      </w:r>
      <w:r>
        <w:t>]</w:t>
      </w:r>
      <w:r>
        <w:rPr>
          <w:i/>
        </w:rPr>
        <w:t>.</w:t>
      </w:r>
    </w:p>
    <w:p w:rsidR="00D925EE" w:rsidRPr="009A7F7B" w:rsidRDefault="00D925EE" w:rsidP="00D925EE">
      <w:r>
        <w:t>              MinSectorAntGain – CLoss = 0 (for module testing at connector port)</w:t>
      </w:r>
    </w:p>
    <w:p w:rsidR="008058FC" w:rsidRPr="008058FC" w:rsidRDefault="008058FC" w:rsidP="008058FC">
      <w:pPr>
        <w:pStyle w:val="Heading2"/>
      </w:pPr>
      <w:bookmarkStart w:id="29" w:name="_Toc464735143"/>
      <w:r w:rsidRPr="008058FC">
        <w:t>Feature Restriction</w:t>
      </w:r>
      <w:bookmarkEnd w:id="29"/>
    </w:p>
    <w:p w:rsidR="008058FC" w:rsidRPr="008058FC" w:rsidRDefault="00447919" w:rsidP="008058FC">
      <w:r>
        <w:t>The following are</w:t>
      </w:r>
      <w:r w:rsidR="00D60DA5">
        <w:t xml:space="preserve"> current</w:t>
      </w:r>
      <w:r>
        <w:t xml:space="preserve"> </w:t>
      </w:r>
      <w:r w:rsidR="008058FC" w:rsidRPr="008058FC">
        <w:t>feature restrictions:</w:t>
      </w:r>
    </w:p>
    <w:p w:rsidR="003D582C" w:rsidRDefault="0016183A" w:rsidP="000A5D00">
      <w:pPr>
        <w:pStyle w:val="ListParagraph"/>
        <w:numPr>
          <w:ilvl w:val="0"/>
          <w:numId w:val="3"/>
        </w:numPr>
      </w:pPr>
      <w:r>
        <w:t>For multiple radio devices only one radio is tested at a time.</w:t>
      </w:r>
    </w:p>
    <w:p w:rsidR="003D582C" w:rsidRPr="003D582C" w:rsidRDefault="003D582C" w:rsidP="000A5D00">
      <w:pPr>
        <w:pStyle w:val="ListParagraph"/>
        <w:numPr>
          <w:ilvl w:val="0"/>
          <w:numId w:val="3"/>
        </w:numPr>
      </w:pPr>
      <w:r w:rsidRPr="003D582C">
        <w:t xml:space="preserve">Simultaneous operation of DSRC device on </w:t>
      </w:r>
      <w:r w:rsidR="003C640C">
        <w:t>Control Channel</w:t>
      </w:r>
      <w:r w:rsidR="000165A9">
        <w:t xml:space="preserve"> </w:t>
      </w:r>
      <w:r w:rsidR="003C640C">
        <w:t>(</w:t>
      </w:r>
      <w:r w:rsidRPr="003D582C">
        <w:t>CCH</w:t>
      </w:r>
      <w:r w:rsidR="003C640C">
        <w:t>)</w:t>
      </w:r>
      <w:r w:rsidRPr="003D582C">
        <w:t xml:space="preserve"> and </w:t>
      </w:r>
      <w:r w:rsidR="000165A9">
        <w:t>Service Channel (</w:t>
      </w:r>
      <w:r w:rsidRPr="003D582C">
        <w:t>SCH</w:t>
      </w:r>
      <w:r w:rsidR="000165A9">
        <w:t>)</w:t>
      </w:r>
      <w:r w:rsidRPr="003D582C">
        <w:t xml:space="preserve"> for multi-radio devices is not considered</w:t>
      </w:r>
    </w:p>
    <w:p w:rsidR="003D582C" w:rsidRPr="003D582C" w:rsidRDefault="003D582C" w:rsidP="000A5D00">
      <w:pPr>
        <w:pStyle w:val="ListParagraph"/>
        <w:numPr>
          <w:ilvl w:val="0"/>
          <w:numId w:val="3"/>
        </w:numPr>
      </w:pPr>
      <w:r w:rsidRPr="003D582C">
        <w:t xml:space="preserve">Immediate access </w:t>
      </w:r>
      <w:r w:rsidR="00B8754A">
        <w:t>or e</w:t>
      </w:r>
      <w:r w:rsidR="00B8754A" w:rsidRPr="003D582C">
        <w:t xml:space="preserve">xtended access </w:t>
      </w:r>
      <w:r w:rsidRPr="003D582C">
        <w:t>to comm</w:t>
      </w:r>
      <w:r>
        <w:t xml:space="preserve">unication </w:t>
      </w:r>
      <w:r w:rsidRPr="003D582C">
        <w:t>media is not considered</w:t>
      </w:r>
    </w:p>
    <w:p w:rsidR="00811E75" w:rsidRDefault="009F09B5" w:rsidP="000A5D00">
      <w:pPr>
        <w:pStyle w:val="ListParagraph"/>
        <w:numPr>
          <w:ilvl w:val="0"/>
          <w:numId w:val="3"/>
        </w:numPr>
      </w:pPr>
      <w:r>
        <w:t>Tests are performed in isolation with no other traffic on the DSRC channel</w:t>
      </w:r>
    </w:p>
    <w:p w:rsidR="00BD0522" w:rsidRPr="00AB38C1" w:rsidRDefault="00BD0522" w:rsidP="00AB38C1">
      <w:pPr>
        <w:pStyle w:val="ListParagraph"/>
        <w:numPr>
          <w:ilvl w:val="0"/>
          <w:numId w:val="3"/>
        </w:numPr>
      </w:pPr>
      <w:r w:rsidRPr="00AB38C1">
        <w:t>User Priorities are not tested</w:t>
      </w:r>
    </w:p>
    <w:p w:rsidR="00811E75" w:rsidRPr="00FA45C0" w:rsidRDefault="00811E75" w:rsidP="000A5D00">
      <w:pPr>
        <w:pStyle w:val="ListParagraph"/>
        <w:numPr>
          <w:ilvl w:val="0"/>
          <w:numId w:val="3"/>
        </w:numPr>
      </w:pPr>
      <w:r w:rsidRPr="00FA45C0">
        <w:t>T</w:t>
      </w:r>
      <w:r w:rsidR="00F71575">
        <w:t xml:space="preserve">iming </w:t>
      </w:r>
      <w:r w:rsidRPr="00FA45C0">
        <w:t>S</w:t>
      </w:r>
      <w:r w:rsidR="00F71575">
        <w:t xml:space="preserve">ynchronization </w:t>
      </w:r>
      <w:r w:rsidRPr="00FA45C0">
        <w:t>F</w:t>
      </w:r>
      <w:r w:rsidR="00F71575">
        <w:t>unction</w:t>
      </w:r>
      <w:r w:rsidR="00300945">
        <w:t xml:space="preserve"> (TSF)</w:t>
      </w:r>
      <w:r w:rsidR="006E0AFF">
        <w:t xml:space="preserve"> accuracy is not tested.</w:t>
      </w:r>
    </w:p>
    <w:p w:rsidR="00225686" w:rsidRDefault="000165A9" w:rsidP="000A5D00">
      <w:pPr>
        <w:pStyle w:val="ListParagraph"/>
        <w:numPr>
          <w:ilvl w:val="0"/>
          <w:numId w:val="3"/>
        </w:numPr>
      </w:pPr>
      <w:r>
        <w:t>Service Access Points (</w:t>
      </w:r>
      <w:r w:rsidR="00225686">
        <w:t>SAP</w:t>
      </w:r>
      <w:r>
        <w:t>)</w:t>
      </w:r>
      <w:r w:rsidR="00225686">
        <w:t xml:space="preserve"> </w:t>
      </w:r>
      <w:r w:rsidR="00B8754A">
        <w:t>are</w:t>
      </w:r>
      <w:r w:rsidR="00225686">
        <w:t xml:space="preserve"> not tested</w:t>
      </w:r>
    </w:p>
    <w:p w:rsidR="000E087D" w:rsidRDefault="00A516AA" w:rsidP="000A5D00">
      <w:pPr>
        <w:pStyle w:val="ListParagraph"/>
        <w:numPr>
          <w:ilvl w:val="0"/>
          <w:numId w:val="3"/>
        </w:numPr>
      </w:pPr>
      <w:r>
        <w:t>Congestion control is not considered</w:t>
      </w:r>
    </w:p>
    <w:p w:rsidR="003F48CC" w:rsidRDefault="00361A7C" w:rsidP="003F48CC">
      <w:pPr>
        <w:pStyle w:val="Heading2"/>
      </w:pPr>
      <w:bookmarkStart w:id="30" w:name="_Toc379980291"/>
      <w:bookmarkStart w:id="31" w:name="_Toc405990179"/>
      <w:bookmarkStart w:id="32" w:name="_Toc464735144"/>
      <w:r w:rsidRPr="00FF4529">
        <w:t xml:space="preserve">Rules for the </w:t>
      </w:r>
      <w:r w:rsidR="008715A2" w:rsidRPr="00FF4529">
        <w:t>behavior</w:t>
      </w:r>
      <w:r w:rsidRPr="00FF4529">
        <w:t xml:space="preserve"> description</w:t>
      </w:r>
      <w:bookmarkEnd w:id="30"/>
      <w:bookmarkEnd w:id="31"/>
      <w:bookmarkEnd w:id="32"/>
    </w:p>
    <w:p w:rsidR="000B7FF6" w:rsidRPr="006C50DC" w:rsidRDefault="00361A7C" w:rsidP="000B7FF6">
      <w:r>
        <w:t>T</w:t>
      </w:r>
      <w:r w:rsidR="000B7FF6" w:rsidRPr="006C50DC">
        <w:t xml:space="preserve">est purposes use a generic "Initial State" that corresponds to a state where the </w:t>
      </w:r>
      <w:r w:rsidR="00855431">
        <w:t>IUT</w:t>
      </w:r>
      <w:r w:rsidR="000B7FF6" w:rsidRPr="006C50DC">
        <w:t xml:space="preserve"> is </w:t>
      </w:r>
      <w:r w:rsidR="000B7FF6" w:rsidRPr="00FA45C0">
        <w:t>ready</w:t>
      </w:r>
      <w:r w:rsidR="000B7FF6" w:rsidRPr="006C50DC">
        <w:t xml:space="preserve"> for starting the test execution.</w:t>
      </w:r>
      <w:r w:rsidR="00FA45C0">
        <w:t xml:space="preserve"> Furthermore, the </w:t>
      </w:r>
      <w:r w:rsidR="00855431">
        <w:t>IUT</w:t>
      </w:r>
      <w:r w:rsidR="000B7FF6" w:rsidRPr="006C50DC">
        <w:t xml:space="preserve"> shall be left in this "Initial State", when the test is completed.</w:t>
      </w:r>
    </w:p>
    <w:p w:rsidR="000B7FF6" w:rsidRDefault="000B7FF6" w:rsidP="000B7FF6">
      <w:r w:rsidRPr="006C50DC">
        <w:t>Being in the "Initial State" refers to the starting point of the initial device configuration. There are no pending actions, no instantiated buffers or variables, which could disturb the execution of a test.</w:t>
      </w:r>
    </w:p>
    <w:p w:rsidR="00B341F6" w:rsidRDefault="00B341F6">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r>
        <w:br w:type="page"/>
      </w:r>
    </w:p>
    <w:p w:rsidR="000B7FF6" w:rsidRPr="000B7FF6" w:rsidRDefault="00361A7C" w:rsidP="00361A7C">
      <w:pPr>
        <w:pStyle w:val="Heading3"/>
      </w:pPr>
      <w:bookmarkStart w:id="33" w:name="_Toc464735145"/>
      <w:r w:rsidRPr="003F48CC">
        <w:lastRenderedPageBreak/>
        <w:t>States in Initial Conditions</w:t>
      </w:r>
      <w:bookmarkEnd w:id="33"/>
    </w:p>
    <w:p w:rsidR="00BC2173" w:rsidRDefault="00BC2173" w:rsidP="003F48CC">
      <w:r>
        <w:t>Overall state diagram for a test system is shown below</w:t>
      </w:r>
      <w:r w:rsidR="00CD7F9E">
        <w:t>.</w:t>
      </w:r>
    </w:p>
    <w:p w:rsidR="00450675" w:rsidRDefault="003C6D63" w:rsidP="003F48CC">
      <w:r>
        <w:rPr>
          <w:noProof/>
        </w:rPr>
        <mc:AlternateContent>
          <mc:Choice Requires="wpc">
            <w:drawing>
              <wp:inline distT="0" distB="0" distL="0" distR="0" wp14:anchorId="428EE0E9" wp14:editId="69192947">
                <wp:extent cx="5486400" cy="320040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ounded Rectangle 7"/>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58599C" w:rsidRPr="00EC0A86" w:rsidRDefault="0058599C" w:rsidP="003C6D63">
                              <w:pPr>
                                <w:pStyle w:val="NormalWeb"/>
                                <w:spacing w:before="0" w:beforeAutospacing="0" w:after="180" w:afterAutospacing="0"/>
                                <w:jc w:val="center"/>
                                <w:rPr>
                                  <w:sz w:val="24"/>
                                  <w:szCs w:val="24"/>
                                </w:rPr>
                              </w:pPr>
                              <w:r w:rsidRPr="00EC0A86">
                                <w:rPr>
                                  <w:rFonts w:eastAsia="Times New Roman"/>
                                </w:rPr>
                                <w:t xml:space="preserve">State 2 </w:t>
                              </w:r>
                            </w:p>
                            <w:p w:rsidR="0058599C" w:rsidRDefault="0058599C" w:rsidP="003C6D63">
                              <w:pPr>
                                <w:pStyle w:val="NormalWeb"/>
                                <w:spacing w:before="0" w:beforeAutospacing="0" w:after="180" w:afterAutospacing="0"/>
                                <w:jc w:val="center"/>
                              </w:pPr>
                              <w:r>
                                <w:rPr>
                                  <w:rFonts w:eastAsia="Times New Roman"/>
                                </w:rPr>
                                <w:t>IUT</w:t>
                              </w:r>
                              <w:r w:rsidRPr="00EC0A86">
                                <w:rPr>
                                  <w:rFonts w:eastAsia="Times New Roman"/>
                                </w:rPr>
                                <w:t xml:space="preserve"> is in “Initial State</w:t>
                              </w:r>
                              <w:r>
                                <w:rPr>
                                  <w:rFonts w:eastAsia="Times New Roman"/>
                                </w:rPr>
                                <w:t>”</w:t>
                              </w:r>
                            </w:p>
                            <w:p w:rsidR="0058599C" w:rsidRDefault="0058599C" w:rsidP="003C6D6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58599C" w:rsidRPr="00B341F6" w:rsidRDefault="0058599C" w:rsidP="003C6D63">
                              <w:pPr>
                                <w:pStyle w:val="NormalWeb"/>
                                <w:spacing w:before="0" w:beforeAutospacing="0" w:after="180" w:afterAutospacing="0"/>
                                <w:jc w:val="center"/>
                                <w:rPr>
                                  <w:i/>
                                  <w:sz w:val="24"/>
                                  <w:szCs w:val="24"/>
                                </w:rPr>
                              </w:pPr>
                              <w:r>
                                <w:rPr>
                                  <w:rFonts w:eastAsia="Times New Roman"/>
                                </w:rPr>
                                <w:t>State 1</w:t>
                              </w:r>
                            </w:p>
                            <w:p w:rsidR="0058599C" w:rsidRDefault="0058599C" w:rsidP="003C6D63">
                              <w:pPr>
                                <w:pStyle w:val="NormalWeb"/>
                                <w:spacing w:before="0" w:beforeAutospacing="0" w:after="180" w:afterAutospacing="0"/>
                                <w:jc w:val="center"/>
                              </w:pPr>
                              <w:r>
                                <w:rPr>
                                  <w:rFonts w:eastAsia="Times New Roman"/>
                                </w:rPr>
                                <w:t>IUT is powered off</w:t>
                              </w:r>
                            </w:p>
                            <w:p w:rsidR="0058599C" w:rsidRDefault="0058599C" w:rsidP="003C6D6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58599C" w:rsidRPr="00EC0A86" w:rsidRDefault="0058599C" w:rsidP="003C6D63">
                              <w:pPr>
                                <w:pStyle w:val="NormalWeb"/>
                                <w:spacing w:before="0" w:beforeAutospacing="0" w:after="0" w:afterAutospacing="0"/>
                                <w:jc w:val="center"/>
                                <w:rPr>
                                  <w:sz w:val="24"/>
                                  <w:szCs w:val="24"/>
                                </w:rPr>
                              </w:pPr>
                              <w:r w:rsidRPr="00EC0A86">
                                <w:rPr>
                                  <w:rFonts w:eastAsia="Times New Roman"/>
                                </w:rPr>
                                <w:t>State 3</w:t>
                              </w:r>
                            </w:p>
                            <w:p w:rsidR="0058599C" w:rsidRPr="00EC0A86" w:rsidRDefault="0058599C" w:rsidP="003C6D63">
                              <w:pPr>
                                <w:pStyle w:val="NormalWeb"/>
                                <w:spacing w:before="0" w:beforeAutospacing="0" w:after="0" w:afterAutospacing="0"/>
                                <w:jc w:val="center"/>
                              </w:pPr>
                              <w:r w:rsidRPr="00EC0A86">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58599C" w:rsidRPr="00EC0A86" w:rsidRDefault="0058599C" w:rsidP="003C6D63">
                              <w:pPr>
                                <w:pStyle w:val="NormalWeb"/>
                                <w:spacing w:before="0" w:beforeAutospacing="0" w:after="0" w:afterAutospacing="0"/>
                                <w:jc w:val="center"/>
                                <w:rPr>
                                  <w:sz w:val="24"/>
                                  <w:szCs w:val="24"/>
                                </w:rPr>
                              </w:pPr>
                              <w:r w:rsidRPr="00EC0A86">
                                <w:rPr>
                                  <w:rFonts w:eastAsia="Times New Roman"/>
                                </w:rPr>
                                <w:t>State 4</w:t>
                              </w:r>
                            </w:p>
                            <w:p w:rsidR="0058599C" w:rsidRPr="00EC0A86" w:rsidRDefault="0058599C" w:rsidP="003C6D63">
                              <w:pPr>
                                <w:pStyle w:val="NormalWeb"/>
                                <w:spacing w:before="0" w:beforeAutospacing="0" w:after="0" w:afterAutospacing="0"/>
                                <w:jc w:val="center"/>
                              </w:pPr>
                              <w:r w:rsidRPr="00EC0A86">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8EE0E9" id="Canvas 21" o:spid="_x0000_s104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">
                <v:shape id="_x0000_s1042" type="#_x0000_t75" style="position:absolute;width:54864;height:32004;visibility:visible;mso-wrap-style:square">
                  <v:fill o:detectmouseclick="t"/>
                  <v:path o:connecttype="none"/>
                </v:shape>
                <v:roundrect id="Rounded Rectangle 7" o:spid="_x0000_s1043"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" fillcolor="white [3201]" strokecolor="black [3200]" strokeweight="2pt">
                  <v:textbox>
                    <w:txbxContent>
                      <w:p w:rsidR="0058599C" w:rsidRPr="00EC0A86" w:rsidRDefault="0058599C" w:rsidP="003C6D63">
                        <w:pPr>
                          <w:pStyle w:val="NormalWeb"/>
                          <w:spacing w:before="0" w:beforeAutospacing="0" w:after="180" w:afterAutospacing="0"/>
                          <w:jc w:val="center"/>
                          <w:rPr>
                            <w:sz w:val="24"/>
                            <w:szCs w:val="24"/>
                          </w:rPr>
                        </w:pPr>
                        <w:r w:rsidRPr="00EC0A86">
                          <w:rPr>
                            <w:rFonts w:eastAsia="Times New Roman"/>
                          </w:rPr>
                          <w:t xml:space="preserve">State 2 </w:t>
                        </w:r>
                      </w:p>
                      <w:p w:rsidR="0058599C" w:rsidRDefault="0058599C" w:rsidP="003C6D63">
                        <w:pPr>
                          <w:pStyle w:val="NormalWeb"/>
                          <w:spacing w:before="0" w:beforeAutospacing="0" w:after="180" w:afterAutospacing="0"/>
                          <w:jc w:val="center"/>
                        </w:pPr>
                        <w:r>
                          <w:rPr>
                            <w:rFonts w:eastAsia="Times New Roman"/>
                          </w:rPr>
                          <w:t>IUT</w:t>
                        </w:r>
                        <w:r w:rsidRPr="00EC0A86">
                          <w:rPr>
                            <w:rFonts w:eastAsia="Times New Roman"/>
                          </w:rPr>
                          <w:t xml:space="preserve"> is in “Initial State</w:t>
                        </w:r>
                        <w:r>
                          <w:rPr>
                            <w:rFonts w:eastAsia="Times New Roman"/>
                          </w:rPr>
                          <w:t>”</w:t>
                        </w:r>
                      </w:p>
                      <w:p w:rsidR="0058599C" w:rsidRDefault="0058599C" w:rsidP="003C6D63">
                        <w:pPr>
                          <w:pStyle w:val="NormalWeb"/>
                          <w:spacing w:before="0" w:beforeAutospacing="0" w:after="180" w:afterAutospacing="0"/>
                          <w:jc w:val="center"/>
                        </w:pPr>
                        <w:r>
                          <w:rPr>
                            <w:rFonts w:eastAsia="Times New Roman"/>
                          </w:rPr>
                          <w:t> </w:t>
                        </w:r>
                      </w:p>
                    </w:txbxContent>
                  </v:textbox>
                </v:roundrect>
                <v:roundrect id="Rounded Rectangle 8" o:spid="_x0000_s1044"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" fillcolor="white [3201]" strokecolor="black [3200]" strokeweight="2pt">
                  <v:textbox>
                    <w:txbxContent>
                      <w:p w:rsidR="0058599C" w:rsidRPr="00B341F6" w:rsidRDefault="0058599C" w:rsidP="003C6D63">
                        <w:pPr>
                          <w:pStyle w:val="NormalWeb"/>
                          <w:spacing w:before="0" w:beforeAutospacing="0" w:after="180" w:afterAutospacing="0"/>
                          <w:jc w:val="center"/>
                          <w:rPr>
                            <w:i/>
                            <w:sz w:val="24"/>
                            <w:szCs w:val="24"/>
                          </w:rPr>
                        </w:pPr>
                        <w:r>
                          <w:rPr>
                            <w:rFonts w:eastAsia="Times New Roman"/>
                          </w:rPr>
                          <w:t>State 1</w:t>
                        </w:r>
                      </w:p>
                      <w:p w:rsidR="0058599C" w:rsidRDefault="0058599C" w:rsidP="003C6D63">
                        <w:pPr>
                          <w:pStyle w:val="NormalWeb"/>
                          <w:spacing w:before="0" w:beforeAutospacing="0" w:after="180" w:afterAutospacing="0"/>
                          <w:jc w:val="center"/>
                        </w:pPr>
                        <w:r>
                          <w:rPr>
                            <w:rFonts w:eastAsia="Times New Roman"/>
                          </w:rPr>
                          <w:t>IUT is powered off</w:t>
                        </w:r>
                      </w:p>
                      <w:p w:rsidR="0058599C" w:rsidRDefault="0058599C" w:rsidP="003C6D63">
                        <w:pPr>
                          <w:pStyle w:val="NormalWeb"/>
                          <w:spacing w:before="0" w:beforeAutospacing="0" w:after="180" w:afterAutospacing="0"/>
                          <w:jc w:val="center"/>
                        </w:pPr>
                        <w:r>
                          <w:rPr>
                            <w:rFonts w:eastAsia="Times New Roman"/>
                          </w:rPr>
                          <w:t> </w:t>
                        </w:r>
                      </w:p>
                    </w:txbxContent>
                  </v:textbox>
                </v:roundrect>
                <v:roundrect id="Rounded Rectangle 10" o:spid="_x0000_s1045"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" fillcolor="white [3201]" strokecolor="black [3200]" strokeweight="2pt">
                  <v:textbox>
                    <w:txbxContent>
                      <w:p w:rsidR="0058599C" w:rsidRPr="00EC0A86" w:rsidRDefault="0058599C" w:rsidP="003C6D63">
                        <w:pPr>
                          <w:pStyle w:val="NormalWeb"/>
                          <w:spacing w:before="0" w:beforeAutospacing="0" w:after="0" w:afterAutospacing="0"/>
                          <w:jc w:val="center"/>
                          <w:rPr>
                            <w:sz w:val="24"/>
                            <w:szCs w:val="24"/>
                          </w:rPr>
                        </w:pPr>
                        <w:r w:rsidRPr="00EC0A86">
                          <w:rPr>
                            <w:rFonts w:eastAsia="Times New Roman"/>
                          </w:rPr>
                          <w:t>State 3</w:t>
                        </w:r>
                      </w:p>
                      <w:p w:rsidR="0058599C" w:rsidRPr="00EC0A86" w:rsidRDefault="0058599C" w:rsidP="003C6D63">
                        <w:pPr>
                          <w:pStyle w:val="NormalWeb"/>
                          <w:spacing w:before="0" w:beforeAutospacing="0" w:after="0" w:afterAutospacing="0"/>
                          <w:jc w:val="center"/>
                        </w:pPr>
                        <w:r w:rsidRPr="00EC0A86">
                          <w:rPr>
                            <w:rFonts w:eastAsia="Times New Roman"/>
                          </w:rPr>
                          <w:t>Test Purpose Initial Conditions/Pre-test Conditions</w:t>
                        </w:r>
                      </w:p>
                    </w:txbxContent>
                  </v:textbox>
                </v:roundrect>
                <v:roundrect id="Rounded Rectangle 13" o:spid="_x0000_s1046"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" fillcolor="white [3201]" strokecolor="black [3200]" strokeweight="2pt">
                  <v:textbox>
                    <w:txbxContent>
                      <w:p w:rsidR="0058599C" w:rsidRPr="00EC0A86" w:rsidRDefault="0058599C" w:rsidP="003C6D63">
                        <w:pPr>
                          <w:pStyle w:val="NormalWeb"/>
                          <w:spacing w:before="0" w:beforeAutospacing="0" w:after="0" w:afterAutospacing="0"/>
                          <w:jc w:val="center"/>
                          <w:rPr>
                            <w:sz w:val="24"/>
                            <w:szCs w:val="24"/>
                          </w:rPr>
                        </w:pPr>
                        <w:r w:rsidRPr="00EC0A86">
                          <w:rPr>
                            <w:rFonts w:eastAsia="Times New Roman"/>
                          </w:rPr>
                          <w:t>State 4</w:t>
                        </w:r>
                      </w:p>
                      <w:p w:rsidR="0058599C" w:rsidRPr="00EC0A86" w:rsidRDefault="0058599C" w:rsidP="003C6D63">
                        <w:pPr>
                          <w:pStyle w:val="NormalWeb"/>
                          <w:spacing w:before="0" w:beforeAutospacing="0" w:after="0" w:afterAutospacing="0"/>
                          <w:jc w:val="center"/>
                        </w:pPr>
                        <w:r w:rsidRPr="00EC0A86">
                          <w:rPr>
                            <w:rFonts w:eastAsia="Times New Roman"/>
                          </w:rPr>
                          <w:t>Test Execution</w:t>
                        </w:r>
                      </w:p>
                    </w:txbxContent>
                  </v:textbox>
                </v:roundrect>
                <v:shape id="Straight Arrow Connector 14" o:spid="_x0000_s1047"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" strokecolor="black [3213]">
                  <v:stroke endarrow="block"/>
                </v:shape>
                <v:shape id="Straight Arrow Connector 15" o:spid="_x0000_s1048"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Straight Arrow Connector 16" o:spid="_x0000_s1049"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" strokecolor="black [3213]">
                  <v:stroke endarrow="block"/>
                </v:shape>
                <v:shape id="Straight Arrow Connector 17" o:spid="_x0000_s1050"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" strokecolor="black [3213]">
                  <v:stroke endarrow="block"/>
                </v:shape>
                <v:shape id="Straight Arrow Connector 18" o:spid="_x0000_s1051"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" strokecolor="black [3213]">
                  <v:stroke endarrow="block"/>
                </v:shape>
                <v:oval id="Oval 20" o:spid="_x0000_s1052"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" fillcolor="black [3200]" strokecolor="black [1600]" strokeweight="2pt"/>
                <w10:anchorlock/>
              </v:group>
            </w:pict>
          </mc:Fallback>
        </mc:AlternateContent>
      </w:r>
    </w:p>
    <w:p w:rsidR="00A07477" w:rsidRDefault="00A07477" w:rsidP="00A07477">
      <w:r w:rsidRPr="003F48CC">
        <w:t>Each TP contains an initial condition. The initial condition defines</w:t>
      </w:r>
      <w:r>
        <w:t xml:space="preserve"> the initial state </w:t>
      </w:r>
      <w:r w:rsidRPr="003F48CC">
        <w:t>in which</w:t>
      </w:r>
      <w:r>
        <w:t xml:space="preserve"> </w:t>
      </w:r>
      <w:r w:rsidRPr="003F48CC">
        <w:t xml:space="preserve">the </w:t>
      </w:r>
      <w:r w:rsidR="00855431">
        <w:t>IUT</w:t>
      </w:r>
      <w:r w:rsidRPr="003F48CC">
        <w:t xml:space="preserve"> has to be to apply the actual TP.</w:t>
      </w:r>
      <w:r>
        <w:t xml:space="preserve"> Most of the TPs start from the “initial state” which is defined as follows:</w:t>
      </w:r>
    </w:p>
    <w:p w:rsidR="00A07477" w:rsidRDefault="00A07477" w:rsidP="00D40F7E">
      <w:pPr>
        <w:pStyle w:val="ListParagraph"/>
        <w:numPr>
          <w:ilvl w:val="0"/>
          <w:numId w:val="3"/>
        </w:numPr>
      </w:pPr>
      <w:r>
        <w:t>Test Environment and Test System has reached</w:t>
      </w:r>
      <w:r w:rsidRPr="00FA58F0">
        <w:t xml:space="preserve"> room temperature (21 degrees Celsius +/- 5 degrees)</w:t>
      </w:r>
      <w:r>
        <w:t>.</w:t>
      </w:r>
    </w:p>
    <w:p w:rsidR="00647CC0" w:rsidRDefault="007B6ABE" w:rsidP="00A07477">
      <w:pPr>
        <w:pStyle w:val="ListParagraph"/>
        <w:numPr>
          <w:ilvl w:val="0"/>
          <w:numId w:val="3"/>
        </w:numPr>
      </w:pPr>
      <w:r>
        <w:t xml:space="preserve">The </w:t>
      </w:r>
      <w:r w:rsidR="00855431">
        <w:t>IUT</w:t>
      </w:r>
      <w:r w:rsidR="00647CC0">
        <w:t xml:space="preserve"> is polled until the device is ready for operation.</w:t>
      </w:r>
    </w:p>
    <w:p w:rsidR="00A07477" w:rsidRDefault="00A07477" w:rsidP="00A07477">
      <w:pPr>
        <w:pStyle w:val="ListParagraph"/>
        <w:numPr>
          <w:ilvl w:val="0"/>
          <w:numId w:val="3"/>
        </w:numPr>
      </w:pPr>
      <w:r>
        <w:t xml:space="preserve">The </w:t>
      </w:r>
      <w:r w:rsidR="00855431">
        <w:t>IUT</w:t>
      </w:r>
      <w:r>
        <w:t xml:space="preserve"> is not transmitting or receiving messages over DSRC link.</w:t>
      </w:r>
    </w:p>
    <w:p w:rsidR="00A07477" w:rsidRDefault="00A07477" w:rsidP="00A07477">
      <w:pPr>
        <w:pStyle w:val="ListParagraph"/>
        <w:numPr>
          <w:ilvl w:val="0"/>
          <w:numId w:val="3"/>
        </w:numPr>
      </w:pPr>
      <w:r>
        <w:t xml:space="preserve">The </w:t>
      </w:r>
      <w:r w:rsidR="00855431">
        <w:t>IUT</w:t>
      </w:r>
      <w:r>
        <w:t xml:space="preserve"> is not exchanging any IP traffic</w:t>
      </w:r>
    </w:p>
    <w:p w:rsidR="00A07477" w:rsidRDefault="00A07477" w:rsidP="00A07477">
      <w:pPr>
        <w:pStyle w:val="ListParagraph"/>
        <w:numPr>
          <w:ilvl w:val="0"/>
          <w:numId w:val="3"/>
        </w:numPr>
      </w:pPr>
      <w:r>
        <w:t xml:space="preserve">The </w:t>
      </w:r>
      <w:r w:rsidR="00855431">
        <w:t>IUT</w:t>
      </w:r>
      <w:r>
        <w:t xml:space="preserve"> is provisioned with any required security credentials to enable transmission or reception of messages over DSRC.</w:t>
      </w:r>
    </w:p>
    <w:p w:rsidR="00A07477" w:rsidRDefault="00A07477" w:rsidP="00A07477">
      <w:pPr>
        <w:pStyle w:val="ListParagraph"/>
        <w:numPr>
          <w:ilvl w:val="0"/>
          <w:numId w:val="3"/>
        </w:numPr>
      </w:pPr>
      <w:r>
        <w:t xml:space="preserve">The </w:t>
      </w:r>
      <w:r w:rsidR="00855431">
        <w:t>IUT</w:t>
      </w:r>
      <w:r>
        <w:t xml:space="preserve"> is running Certification Interface Application [</w:t>
      </w:r>
      <w:r>
        <w:fldChar w:fldCharType="begin"/>
      </w:r>
      <w:r>
        <w:instrText xml:space="preserve"> REF  REF_TSI \h  \* MERGEFORMAT </w:instrText>
      </w:r>
      <w:r>
        <w:fldChar w:fldCharType="separate"/>
      </w:r>
      <w:r>
        <w:rPr>
          <w:noProof/>
        </w:rPr>
        <w:t>8</w:t>
      </w:r>
      <w:r>
        <w:fldChar w:fldCharType="end"/>
      </w:r>
      <w:r>
        <w:fldChar w:fldCharType="begin"/>
      </w:r>
      <w:r>
        <w:instrText xml:space="preserve"> REF  REF_TSI \h  \* MERGEFORMAT </w:instrText>
      </w:r>
      <w:r>
        <w:fldChar w:fldCharType="end"/>
      </w:r>
      <w:r>
        <w:t>].</w:t>
      </w:r>
    </w:p>
    <w:p w:rsidR="00A07477" w:rsidRPr="00171166" w:rsidRDefault="00A07477" w:rsidP="00A07477">
      <w:r>
        <w:t xml:space="preserve">Certificate Interface Application acts as an interface between </w:t>
      </w:r>
      <w:r w:rsidR="00855431">
        <w:t>IUT</w:t>
      </w:r>
      <w:r>
        <w:t xml:space="preserve"> and Test System which defines a message protocol to </w:t>
      </w:r>
      <w:r w:rsidRPr="008C0ECC">
        <w:t>simulate valid and invalid proto</w:t>
      </w:r>
      <w:r>
        <w:t>col</w:t>
      </w:r>
      <w:r w:rsidRPr="006A7BE3">
        <w:t xml:space="preserve"> </w:t>
      </w:r>
      <w:r w:rsidR="008715A2" w:rsidRPr="006A7BE3">
        <w:t>behavio</w:t>
      </w:r>
      <w:r w:rsidR="008715A2">
        <w:t>r</w:t>
      </w:r>
      <w:r w:rsidR="008715A2" w:rsidRPr="006A7BE3">
        <w:t>s</w:t>
      </w:r>
      <w:r>
        <w:t xml:space="preserve"> and helps in </w:t>
      </w:r>
      <w:r w:rsidR="008715A2">
        <w:t>analyzing</w:t>
      </w:r>
      <w:r>
        <w:t xml:space="preserve"> the reaction of </w:t>
      </w:r>
      <w:r w:rsidR="00855431">
        <w:t>IUT</w:t>
      </w:r>
      <w:r>
        <w:t>.</w:t>
      </w:r>
    </w:p>
    <w:p w:rsidR="00A07477" w:rsidRDefault="00A07477" w:rsidP="00A07477">
      <w:r>
        <w:t xml:space="preserve">Some TPs start from a different initial condition which is explicitly defined in the TP. However, the “initial state” defined above is the starting point before the different initial conditions are established. </w:t>
      </w:r>
    </w:p>
    <w:p w:rsidR="00A07477" w:rsidRDefault="00A07477" w:rsidP="00A07477">
      <w:r>
        <w:t>W</w:t>
      </w:r>
      <w:r w:rsidRPr="003F48CC">
        <w:t>hen the execution of the initial condition does not</w:t>
      </w:r>
      <w:r>
        <w:t xml:space="preserve"> succeed, the test verdict is said to fail and testing is halted.</w:t>
      </w:r>
    </w:p>
    <w:p w:rsidR="00A07477" w:rsidRPr="003F48CC" w:rsidRDefault="00A07477" w:rsidP="003F48CC"/>
    <w:p w:rsidR="00FF4529" w:rsidRPr="00230517" w:rsidRDefault="00FF4529" w:rsidP="00FF4529">
      <w:pPr>
        <w:pStyle w:val="Heading1"/>
      </w:pPr>
      <w:bookmarkStart w:id="34" w:name="_Toc464735146"/>
      <w:r w:rsidRPr="00230517">
        <w:t>Test Suite Structure (TSS)</w:t>
      </w:r>
      <w:bookmarkEnd w:id="34"/>
    </w:p>
    <w:p w:rsidR="00FF4529" w:rsidRPr="00230517" w:rsidRDefault="00FF4529" w:rsidP="005B25C4">
      <w:pPr>
        <w:pStyle w:val="Heading2"/>
      </w:pPr>
      <w:bookmarkStart w:id="35" w:name="_Toc379980281"/>
      <w:bookmarkStart w:id="36" w:name="_Toc405990169"/>
      <w:bookmarkStart w:id="37" w:name="_Toc464735147"/>
      <w:r w:rsidRPr="00230517">
        <w:t xml:space="preserve">Structure for </w:t>
      </w:r>
      <w:r w:rsidR="002323DC">
        <w:t>Physical Layer</w:t>
      </w:r>
      <w:r w:rsidRPr="00230517">
        <w:t xml:space="preserve"> tests</w:t>
      </w:r>
      <w:bookmarkEnd w:id="35"/>
      <w:bookmarkEnd w:id="36"/>
      <w:bookmarkEnd w:id="37"/>
    </w:p>
    <w:p w:rsidR="00FF4529" w:rsidRPr="00FF4529" w:rsidRDefault="00FF4529" w:rsidP="00FF4529">
      <w:r w:rsidRPr="00FF4529">
        <w:t xml:space="preserve">The test suite is structured as a tree with the root defined as </w:t>
      </w:r>
      <w:r w:rsidR="0083514C">
        <w:t>80211</w:t>
      </w:r>
      <w:r w:rsidRPr="00FF4529">
        <w:t>. The tree is of rank 3 with the first rank a Group, the second a Sub-group, and the third a category. The third rank is the standard ISO conformance test categories.</w:t>
      </w:r>
    </w:p>
    <w:p w:rsidR="00FF4529" w:rsidRPr="005B25C4" w:rsidRDefault="00FF4529" w:rsidP="005B25C4">
      <w:pPr>
        <w:pStyle w:val="Heading3"/>
      </w:pPr>
      <w:bookmarkStart w:id="38" w:name="_Toc379980283"/>
      <w:bookmarkStart w:id="39" w:name="_Toc405990171"/>
      <w:bookmarkStart w:id="40" w:name="_Toc464735148"/>
      <w:r w:rsidRPr="005B25C4">
        <w:lastRenderedPageBreak/>
        <w:t>Root</w:t>
      </w:r>
      <w:bookmarkEnd w:id="38"/>
      <w:bookmarkEnd w:id="39"/>
      <w:bookmarkEnd w:id="40"/>
    </w:p>
    <w:p w:rsidR="0022361D" w:rsidRPr="00FF4529" w:rsidRDefault="0022361D" w:rsidP="00FF4529">
      <w:r>
        <w:t>The root consists of the relevant clauses of IEEE 802.11 [</w:t>
      </w:r>
      <w:r w:rsidR="008814E1">
        <w:fldChar w:fldCharType="begin"/>
      </w:r>
      <w:r w:rsidR="008814E1">
        <w:instrText xml:space="preserve"> REF  REF_IEEE80211 \h  \* MERGEFORMAT </w:instrText>
      </w:r>
      <w:r w:rsidR="008814E1">
        <w:fldChar w:fldCharType="separate"/>
      </w:r>
      <w:r w:rsidR="008814E1">
        <w:rPr>
          <w:noProof/>
        </w:rPr>
        <w:t>2</w:t>
      </w:r>
      <w:r w:rsidR="008814E1">
        <w:fldChar w:fldCharType="end"/>
      </w:r>
      <w:r>
        <w:t>] as indicated by the References and PIC</w:t>
      </w:r>
      <w:r w:rsidR="00476E3C">
        <w:t>S</w:t>
      </w:r>
      <w:r>
        <w:t xml:space="preserve"> Selections in the individual Test Purposes (</w:t>
      </w:r>
      <w:r w:rsidR="002816A6">
        <w:t xml:space="preserve">section </w:t>
      </w:r>
      <w:r w:rsidR="002816A6">
        <w:fldChar w:fldCharType="begin"/>
      </w:r>
      <w:r w:rsidR="002816A6">
        <w:instrText xml:space="preserve"> REF SEC_6 \r \h </w:instrText>
      </w:r>
      <w:r w:rsidR="002816A6">
        <w:fldChar w:fldCharType="separate"/>
      </w:r>
      <w:r w:rsidR="002816A6">
        <w:t>6</w:t>
      </w:r>
      <w:r w:rsidR="002816A6">
        <w:fldChar w:fldCharType="end"/>
      </w:r>
      <w:r>
        <w:t xml:space="preserve"> of this document).</w:t>
      </w:r>
    </w:p>
    <w:p w:rsidR="00FF4529" w:rsidRPr="00FF4529" w:rsidRDefault="00FF4529" w:rsidP="005B25C4">
      <w:pPr>
        <w:pStyle w:val="Heading3"/>
      </w:pPr>
      <w:bookmarkStart w:id="41" w:name="_Toc379980284"/>
      <w:bookmarkStart w:id="42" w:name="_Toc405990172"/>
      <w:bookmarkStart w:id="43" w:name="_Toc464735149"/>
      <w:r w:rsidRPr="00FF4529">
        <w:t>Groups</w:t>
      </w:r>
      <w:bookmarkEnd w:id="41"/>
      <w:bookmarkEnd w:id="42"/>
      <w:bookmarkEnd w:id="43"/>
    </w:p>
    <w:p w:rsidR="0083514C" w:rsidRDefault="00FF4529" w:rsidP="00EE4D09">
      <w:r w:rsidRPr="00FF4529">
        <w:t xml:space="preserve">This level contains </w:t>
      </w:r>
      <w:r w:rsidR="008C4FE3">
        <w:t xml:space="preserve">two </w:t>
      </w:r>
      <w:r w:rsidR="005F0919">
        <w:t xml:space="preserve">message types </w:t>
      </w:r>
      <w:r w:rsidR="00EE4D09">
        <w:t>identified as:</w:t>
      </w:r>
    </w:p>
    <w:tbl>
      <w:tblPr>
        <w:tblW w:w="9960" w:type="dxa"/>
        <w:tblLook w:val="04A0" w:firstRow="1" w:lastRow="0" w:firstColumn="1" w:lastColumn="0" w:noHBand="0" w:noVBand="1"/>
      </w:tblPr>
      <w:tblGrid>
        <w:gridCol w:w="9960"/>
      </w:tblGrid>
      <w:tr w:rsidR="00EE4D09" w:rsidRPr="00EE4D09" w:rsidTr="00012AF7">
        <w:trPr>
          <w:trHeight w:val="300"/>
        </w:trPr>
        <w:tc>
          <w:tcPr>
            <w:tcW w:w="9960" w:type="dxa"/>
            <w:tcBorders>
              <w:top w:val="nil"/>
              <w:left w:val="nil"/>
              <w:bottom w:val="nil"/>
              <w:right w:val="nil"/>
            </w:tcBorders>
            <w:shd w:val="clear" w:color="auto" w:fill="auto"/>
            <w:vAlign w:val="bottom"/>
            <w:hideMark/>
          </w:tcPr>
          <w:p w:rsidR="00EE4D09" w:rsidRPr="00EE4D09" w:rsidRDefault="00EE4D09" w:rsidP="00012AF7">
            <w:pPr>
              <w:overflowPunct/>
              <w:autoSpaceDE/>
              <w:autoSpaceDN/>
              <w:adjustRightInd/>
              <w:spacing w:after="0"/>
              <w:textAlignment w:val="auto"/>
              <w:rPr>
                <w:color w:val="000000"/>
              </w:rPr>
            </w:pPr>
            <w:r>
              <w:t>Transmit</w:t>
            </w:r>
            <w:r w:rsidR="00D64645">
              <w:t xml:space="preserve"> (TX)</w:t>
            </w:r>
            <w:r>
              <w:t xml:space="preserve"> tests</w:t>
            </w:r>
          </w:p>
        </w:tc>
      </w:tr>
      <w:tr w:rsidR="00EE4D09" w:rsidRPr="00EE4D09" w:rsidTr="00012AF7">
        <w:trPr>
          <w:trHeight w:val="300"/>
        </w:trPr>
        <w:tc>
          <w:tcPr>
            <w:tcW w:w="9960" w:type="dxa"/>
            <w:tcBorders>
              <w:top w:val="nil"/>
              <w:left w:val="nil"/>
              <w:bottom w:val="nil"/>
              <w:right w:val="nil"/>
            </w:tcBorders>
            <w:shd w:val="clear" w:color="auto" w:fill="auto"/>
            <w:vAlign w:val="bottom"/>
            <w:hideMark/>
          </w:tcPr>
          <w:p w:rsidR="00EE4D09" w:rsidRPr="00EE4D09" w:rsidRDefault="00EE4D09" w:rsidP="00012AF7">
            <w:pPr>
              <w:overflowPunct/>
              <w:autoSpaceDE/>
              <w:autoSpaceDN/>
              <w:adjustRightInd/>
              <w:spacing w:after="0"/>
              <w:textAlignment w:val="auto"/>
              <w:rPr>
                <w:color w:val="000000"/>
              </w:rPr>
            </w:pPr>
            <w:r>
              <w:t>Receive</w:t>
            </w:r>
            <w:r w:rsidR="00D64645">
              <w:t xml:space="preserve"> (RX)</w:t>
            </w:r>
            <w:r>
              <w:t xml:space="preserve"> tests</w:t>
            </w:r>
          </w:p>
        </w:tc>
      </w:tr>
      <w:tr w:rsidR="00EE4D09" w:rsidRPr="00EE4D09" w:rsidTr="00012AF7">
        <w:trPr>
          <w:trHeight w:val="300"/>
        </w:trPr>
        <w:tc>
          <w:tcPr>
            <w:tcW w:w="9960" w:type="dxa"/>
            <w:tcBorders>
              <w:top w:val="nil"/>
              <w:left w:val="nil"/>
              <w:bottom w:val="nil"/>
              <w:right w:val="nil"/>
            </w:tcBorders>
            <w:shd w:val="clear" w:color="auto" w:fill="auto"/>
            <w:vAlign w:val="bottom"/>
            <w:hideMark/>
          </w:tcPr>
          <w:p w:rsidR="00EE4D09" w:rsidRPr="00EE4D09" w:rsidRDefault="00EE4D09" w:rsidP="00012AF7">
            <w:pPr>
              <w:overflowPunct/>
              <w:autoSpaceDE/>
              <w:autoSpaceDN/>
              <w:adjustRightInd/>
              <w:spacing w:after="0"/>
              <w:textAlignment w:val="auto"/>
              <w:rPr>
                <w:color w:val="000000"/>
              </w:rPr>
            </w:pPr>
          </w:p>
        </w:tc>
      </w:tr>
    </w:tbl>
    <w:p w:rsidR="00EE4D09" w:rsidRPr="00EE4D09" w:rsidRDefault="00EE4D09" w:rsidP="005F0919">
      <w:pPr>
        <w:tabs>
          <w:tab w:val="num" w:pos="737"/>
        </w:tabs>
        <w:spacing w:after="0"/>
        <w:ind w:left="737" w:hanging="453"/>
      </w:pPr>
    </w:p>
    <w:p w:rsidR="00FF4529" w:rsidRPr="00FF4529" w:rsidRDefault="00FF4529" w:rsidP="005B25C4">
      <w:pPr>
        <w:pStyle w:val="Heading3"/>
      </w:pPr>
      <w:bookmarkStart w:id="44" w:name="_Toc379980285"/>
      <w:bookmarkStart w:id="45" w:name="_Toc405990173"/>
      <w:bookmarkStart w:id="46" w:name="_Toc464735150"/>
      <w:r w:rsidRPr="00FF4529">
        <w:t>Sub-Groups</w:t>
      </w:r>
      <w:bookmarkEnd w:id="44"/>
      <w:bookmarkEnd w:id="45"/>
      <w:bookmarkEnd w:id="46"/>
    </w:p>
    <w:p w:rsidR="00FF4529" w:rsidRPr="00EE4D09" w:rsidRDefault="00FF4529" w:rsidP="00FF4529">
      <w:pPr>
        <w:keepNext/>
        <w:keepLines/>
      </w:pPr>
      <w:r w:rsidRPr="00EE4D09">
        <w:t>This level contains functional areas identified as:</w:t>
      </w:r>
    </w:p>
    <w:tbl>
      <w:tblPr>
        <w:tblW w:w="9960" w:type="dxa"/>
        <w:tblLook w:val="04A0" w:firstRow="1" w:lastRow="0" w:firstColumn="1" w:lastColumn="0" w:noHBand="0" w:noVBand="1"/>
      </w:tblPr>
      <w:tblGrid>
        <w:gridCol w:w="9960"/>
      </w:tblGrid>
      <w:tr w:rsidR="0083514C" w:rsidRPr="00EE4D09" w:rsidTr="0083514C">
        <w:trPr>
          <w:trHeight w:val="300"/>
        </w:trPr>
        <w:tc>
          <w:tcPr>
            <w:tcW w:w="9960" w:type="dxa"/>
            <w:tcBorders>
              <w:top w:val="nil"/>
              <w:left w:val="nil"/>
              <w:bottom w:val="nil"/>
              <w:right w:val="nil"/>
            </w:tcBorders>
            <w:shd w:val="clear" w:color="auto" w:fill="auto"/>
            <w:vAlign w:val="bottom"/>
            <w:hideMark/>
          </w:tcPr>
          <w:p w:rsidR="0083514C" w:rsidRPr="00EE4D09" w:rsidRDefault="0083514C" w:rsidP="0083514C">
            <w:pPr>
              <w:overflowPunct/>
              <w:autoSpaceDE/>
              <w:autoSpaceDN/>
              <w:adjustRightInd/>
              <w:spacing w:after="0"/>
              <w:textAlignment w:val="auto"/>
              <w:rPr>
                <w:color w:val="000000"/>
              </w:rPr>
            </w:pPr>
            <w:r w:rsidRPr="00EE4D09">
              <w:rPr>
                <w:color w:val="000000"/>
              </w:rPr>
              <w:t>RF and Physical Layer tests</w:t>
            </w:r>
          </w:p>
        </w:tc>
      </w:tr>
      <w:tr w:rsidR="0083514C" w:rsidRPr="00EE4D09" w:rsidTr="0083514C">
        <w:trPr>
          <w:trHeight w:val="300"/>
        </w:trPr>
        <w:tc>
          <w:tcPr>
            <w:tcW w:w="9960" w:type="dxa"/>
            <w:tcBorders>
              <w:top w:val="nil"/>
              <w:left w:val="nil"/>
              <w:bottom w:val="nil"/>
              <w:right w:val="nil"/>
            </w:tcBorders>
            <w:shd w:val="clear" w:color="auto" w:fill="auto"/>
            <w:vAlign w:val="bottom"/>
            <w:hideMark/>
          </w:tcPr>
          <w:p w:rsidR="0083514C" w:rsidRPr="00EE4D09" w:rsidRDefault="0083514C" w:rsidP="0054211F">
            <w:pPr>
              <w:overflowPunct/>
              <w:autoSpaceDE/>
              <w:autoSpaceDN/>
              <w:adjustRightInd/>
              <w:spacing w:after="0"/>
              <w:textAlignment w:val="auto"/>
              <w:rPr>
                <w:color w:val="000000"/>
              </w:rPr>
            </w:pPr>
            <w:r w:rsidRPr="00EE4D09">
              <w:rPr>
                <w:color w:val="000000"/>
              </w:rPr>
              <w:t xml:space="preserve">MAC </w:t>
            </w:r>
            <w:r w:rsidR="0054211F" w:rsidRPr="00EE4D09">
              <w:rPr>
                <w:color w:val="000000"/>
              </w:rPr>
              <w:t xml:space="preserve">frame </w:t>
            </w:r>
            <w:r w:rsidRPr="00EE4D09">
              <w:rPr>
                <w:color w:val="000000"/>
              </w:rPr>
              <w:t>tests</w:t>
            </w:r>
          </w:p>
        </w:tc>
      </w:tr>
      <w:tr w:rsidR="0083514C" w:rsidRPr="00EE4D09" w:rsidTr="0083514C">
        <w:trPr>
          <w:trHeight w:val="300"/>
        </w:trPr>
        <w:tc>
          <w:tcPr>
            <w:tcW w:w="9960" w:type="dxa"/>
            <w:tcBorders>
              <w:top w:val="nil"/>
              <w:left w:val="nil"/>
              <w:bottom w:val="nil"/>
              <w:right w:val="nil"/>
            </w:tcBorders>
            <w:shd w:val="clear" w:color="auto" w:fill="auto"/>
            <w:vAlign w:val="bottom"/>
            <w:hideMark/>
          </w:tcPr>
          <w:p w:rsidR="00295692" w:rsidRPr="00EE4D09" w:rsidRDefault="00295692" w:rsidP="0083514C">
            <w:pPr>
              <w:overflowPunct/>
              <w:autoSpaceDE/>
              <w:autoSpaceDN/>
              <w:adjustRightInd/>
              <w:spacing w:after="0"/>
              <w:textAlignment w:val="auto"/>
              <w:rPr>
                <w:color w:val="000000"/>
              </w:rPr>
            </w:pPr>
          </w:p>
        </w:tc>
      </w:tr>
    </w:tbl>
    <w:p w:rsidR="00295692" w:rsidRPr="00FF4529" w:rsidRDefault="00295692" w:rsidP="00295692">
      <w:pPr>
        <w:pStyle w:val="Heading3"/>
      </w:pPr>
      <w:bookmarkStart w:id="47" w:name="_Toc379980286"/>
      <w:bookmarkStart w:id="48" w:name="_Toc405990174"/>
      <w:bookmarkStart w:id="49" w:name="_Toc436927216"/>
      <w:bookmarkStart w:id="50" w:name="_Toc464735151"/>
      <w:bookmarkStart w:id="51" w:name="_Toc379980287"/>
      <w:bookmarkStart w:id="52" w:name="_Toc405990175"/>
      <w:bookmarkStart w:id="53" w:name="SEC_6"/>
      <w:r w:rsidRPr="00FF4529">
        <w:t>Categories</w:t>
      </w:r>
      <w:bookmarkEnd w:id="47"/>
      <w:bookmarkEnd w:id="48"/>
      <w:bookmarkEnd w:id="49"/>
      <w:bookmarkEnd w:id="50"/>
    </w:p>
    <w:p w:rsidR="00295692" w:rsidRDefault="00295692" w:rsidP="00295692">
      <w:r w:rsidRPr="00FF4529">
        <w:t xml:space="preserve">This level contains the standard ISO conformance test categories limited to the </w:t>
      </w:r>
      <w:r w:rsidR="008715A2" w:rsidRPr="00FF4529">
        <w:t>behavior</w:t>
      </w:r>
      <w:r w:rsidRPr="00FF4529">
        <w:t xml:space="preserve"> </w:t>
      </w:r>
      <w:r>
        <w:t xml:space="preserve">valid event and </w:t>
      </w:r>
      <w:r w:rsidR="008715A2">
        <w:t>behavior</w:t>
      </w:r>
      <w:r>
        <w:t xml:space="preserve"> invalid event.</w:t>
      </w:r>
    </w:p>
    <w:p w:rsidR="00FF4529" w:rsidRPr="00FF4529" w:rsidRDefault="00FF4529" w:rsidP="00FF4529">
      <w:pPr>
        <w:pStyle w:val="Heading1"/>
      </w:pPr>
      <w:bookmarkStart w:id="54" w:name="_Toc464735152"/>
      <w:r w:rsidRPr="00FF4529">
        <w:t>Test Purposes (TP)</w:t>
      </w:r>
      <w:bookmarkEnd w:id="51"/>
      <w:bookmarkEnd w:id="52"/>
      <w:bookmarkEnd w:id="54"/>
    </w:p>
    <w:p w:rsidR="00FF4529" w:rsidRPr="00FF4529" w:rsidRDefault="00FF4529" w:rsidP="005B25C4">
      <w:pPr>
        <w:pStyle w:val="Heading2"/>
      </w:pPr>
      <w:bookmarkStart w:id="55" w:name="_Toc379980288"/>
      <w:bookmarkStart w:id="56" w:name="_Toc405990176"/>
      <w:bookmarkStart w:id="57" w:name="_Toc464735153"/>
      <w:bookmarkEnd w:id="53"/>
      <w:r w:rsidRPr="00FF4529">
        <w:t>Introduction</w:t>
      </w:r>
      <w:bookmarkEnd w:id="55"/>
      <w:bookmarkEnd w:id="56"/>
      <w:bookmarkEnd w:id="57"/>
    </w:p>
    <w:p w:rsidR="00FF4529" w:rsidRPr="00FF4529" w:rsidRDefault="00FF4529" w:rsidP="005B25C4">
      <w:pPr>
        <w:pStyle w:val="Heading3"/>
      </w:pPr>
      <w:bookmarkStart w:id="58" w:name="_Toc379980289"/>
      <w:bookmarkStart w:id="59" w:name="_Toc405990177"/>
      <w:bookmarkStart w:id="60" w:name="_Toc464735154"/>
      <w:r w:rsidRPr="00FF4529">
        <w:t>TP definition conventions</w:t>
      </w:r>
      <w:bookmarkEnd w:id="58"/>
      <w:bookmarkEnd w:id="59"/>
      <w:bookmarkEnd w:id="60"/>
    </w:p>
    <w:p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7134F2" w:rsidRPr="007134F2">
        <w:t>Table 6</w:t>
      </w:r>
      <w:r w:rsidR="007134F2" w:rsidRPr="007134F2">
        <w:noBreakHyphen/>
        <w:t>1</w:t>
      </w:r>
      <w:r w:rsidR="000E181E">
        <w:fldChar w:fldCharType="end"/>
      </w:r>
      <w:r w:rsidR="005B698A">
        <w:t xml:space="preserve"> </w:t>
      </w:r>
      <w:r w:rsidR="005B698A" w:rsidRPr="00E22969">
        <w:t>built according to EG 202 798 [</w:t>
      </w:r>
      <w:r w:rsidR="005B698A" w:rsidRPr="00E22969">
        <w:fldChar w:fldCharType="begin"/>
      </w:r>
      <w:r w:rsidR="005B698A" w:rsidRPr="00E22969">
        <w:instrText xml:space="preserve"> REF REF_EG202798  \h </w:instrText>
      </w:r>
      <w:r w:rsidR="005B698A" w:rsidRPr="00E22969">
        <w:fldChar w:fldCharType="separate"/>
      </w:r>
      <w:r w:rsidR="005B698A" w:rsidRPr="00E22969">
        <w:t>i.</w:t>
      </w:r>
      <w:r w:rsidR="005B698A">
        <w:rPr>
          <w:noProof/>
        </w:rPr>
        <w:t>1</w:t>
      </w:r>
      <w:r w:rsidR="005B698A" w:rsidRPr="00E22969">
        <w:fldChar w:fldCharType="end"/>
      </w:r>
      <w:r w:rsidR="005B698A" w:rsidRPr="00E22969">
        <w:t>].</w:t>
      </w:r>
    </w:p>
    <w:p w:rsidR="00AD274F" w:rsidRPr="00054525" w:rsidRDefault="00AD274F" w:rsidP="00AD274F">
      <w:pPr>
        <w:widowControl w:val="0"/>
        <w:overflowPunct/>
        <w:spacing w:after="0"/>
        <w:ind w:left="3540" w:right="-20"/>
        <w:textAlignment w:val="auto"/>
        <w:rPr>
          <w:sz w:val="24"/>
          <w:szCs w:val="24"/>
        </w:rPr>
      </w:pPr>
      <w:bookmarkStart w:id="61" w:name="_Ref434417232"/>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1</w:t>
      </w:r>
      <w:r w:rsidR="005A05F1">
        <w:rPr>
          <w:rFonts w:ascii="Arial" w:hAnsi="Arial"/>
          <w:b/>
        </w:rPr>
        <w:fldChar w:fldCharType="end"/>
      </w:r>
      <w:bookmarkEnd w:id="61"/>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fied a</w:t>
            </w:r>
            <w:r w:rsidRPr="00054525">
              <w:rPr>
                <w:rFonts w:ascii="Arial" w:hAnsi="Arial" w:cs="Arial"/>
                <w:spacing w:val="-1"/>
                <w:sz w:val="18"/>
                <w:szCs w:val="18"/>
              </w:rPr>
              <w:t>c</w:t>
            </w:r>
            <w:r w:rsidRPr="00AD274F">
              <w:rPr>
                <w:rFonts w:ascii="Arial" w:hAnsi="Arial" w:cs="Arial"/>
                <w:spacing w:val="-1"/>
                <w:sz w:val="18"/>
                <w:szCs w:val="18"/>
              </w:rPr>
              <w:t>cor</w:t>
            </w:r>
            <w:r w:rsidRPr="00054525">
              <w:rPr>
                <w:rFonts w:ascii="Arial" w:hAnsi="Arial" w:cs="Arial"/>
                <w:spacing w:val="-1"/>
                <w:sz w:val="18"/>
                <w:szCs w:val="18"/>
              </w:rPr>
              <w:t>d</w:t>
            </w:r>
            <w:r w:rsidRPr="00AD274F">
              <w:rPr>
                <w:rFonts w:ascii="Arial" w:hAnsi="Arial" w:cs="Arial"/>
                <w:spacing w:val="-1"/>
                <w:sz w:val="18"/>
                <w:szCs w:val="18"/>
              </w:rPr>
              <w:t>i</w:t>
            </w:r>
            <w:r w:rsidRPr="00054525">
              <w:rPr>
                <w:rFonts w:ascii="Arial" w:hAnsi="Arial" w:cs="Arial"/>
                <w:spacing w:val="-1"/>
                <w:sz w:val="18"/>
                <w:szCs w:val="18"/>
              </w:rPr>
              <w:t>n</w:t>
            </w:r>
            <w:r w:rsidRPr="00AD274F">
              <w:rPr>
                <w:rFonts w:ascii="Arial" w:hAnsi="Arial" w:cs="Arial"/>
                <w:spacing w:val="-1"/>
                <w:sz w:val="18"/>
                <w:szCs w:val="18"/>
              </w:rPr>
              <w:t>g to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rsidTr="003B516E">
        <w:trPr>
          <w:trHeight w:val="288"/>
        </w:trPr>
        <w:tc>
          <w:tcPr>
            <w:tcW w:w="1710" w:type="dxa"/>
            <w:noWrap/>
            <w:hideMark/>
          </w:tcPr>
          <w:p w:rsidR="00AD274F" w:rsidRPr="00AD274F" w:rsidRDefault="005322C3"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Pr="00054525">
              <w:rPr>
                <w:rFonts w:ascii="Arial" w:hAnsi="Arial" w:cs="Arial"/>
                <w:spacing w:val="-1"/>
                <w:sz w:val="18"/>
                <w:szCs w:val="18"/>
              </w:rPr>
              <w:t>a</w:t>
            </w:r>
            <w:r w:rsidRPr="00054525">
              <w:rPr>
                <w:rFonts w:ascii="Arial" w:hAnsi="Arial" w:cs="Arial"/>
                <w:sz w:val="18"/>
                <w:szCs w:val="18"/>
              </w:rPr>
              <w:t>ccor</w:t>
            </w:r>
            <w:r w:rsidRPr="00054525">
              <w:rPr>
                <w:rFonts w:ascii="Arial" w:hAnsi="Arial" w:cs="Arial"/>
                <w:spacing w:val="1"/>
                <w:sz w:val="18"/>
                <w:szCs w:val="18"/>
              </w:rPr>
              <w:t>d</w:t>
            </w:r>
            <w:r w:rsidRPr="00054525">
              <w:rPr>
                <w:rFonts w:ascii="Arial" w:hAnsi="Arial" w:cs="Arial"/>
                <w:spacing w:val="-1"/>
                <w:sz w:val="18"/>
                <w:szCs w:val="18"/>
              </w:rPr>
              <w:t>i</w:t>
            </w:r>
            <w:r w:rsidRPr="00054525">
              <w:rPr>
                <w:rFonts w:ascii="Arial" w:hAnsi="Arial" w:cs="Arial"/>
                <w:sz w:val="18"/>
                <w:szCs w:val="18"/>
              </w:rPr>
              <w:t>ng</w:t>
            </w:r>
            <w:r w:rsidRPr="00054525">
              <w:rPr>
                <w:rFonts w:ascii="Arial" w:hAnsi="Arial" w:cs="Arial"/>
                <w:spacing w:val="1"/>
                <w:sz w:val="18"/>
                <w:szCs w:val="18"/>
              </w:rPr>
              <w:t xml:space="preserve"> t</w:t>
            </w:r>
            <w:r w:rsidRPr="00054525">
              <w:rPr>
                <w:rFonts w:ascii="Arial" w:hAnsi="Arial" w:cs="Arial"/>
                <w:sz w:val="18"/>
                <w:szCs w:val="18"/>
              </w:rPr>
              <w:t>o</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rsidTr="003B516E">
        <w:trPr>
          <w:trHeight w:val="288"/>
        </w:trPr>
        <w:tc>
          <w:tcPr>
            <w:tcW w:w="1710" w:type="dxa"/>
            <w:noWrap/>
            <w:hideMark/>
          </w:tcPr>
          <w:p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rsidTr="003B516E">
        <w:trPr>
          <w:trHeight w:hRule="exact" w:val="424"/>
        </w:trPr>
        <w:tc>
          <w:tcPr>
            <w:tcW w:w="1710" w:type="dxa"/>
          </w:tcPr>
          <w:p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rsidR="003B516E" w:rsidRPr="00054525" w:rsidRDefault="003B516E" w:rsidP="00530C40">
            <w:pPr>
              <w:spacing w:after="0"/>
              <w:rPr>
                <w:sz w:val="24"/>
                <w:szCs w:val="24"/>
              </w:rPr>
            </w:pPr>
          </w:p>
        </w:tc>
        <w:tc>
          <w:tcPr>
            <w:tcW w:w="7920" w:type="dxa"/>
          </w:tcPr>
          <w:p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rsidR="003B516E" w:rsidRPr="00054525" w:rsidRDefault="003B516E" w:rsidP="00530C40">
            <w:pPr>
              <w:spacing w:after="0"/>
              <w:rPr>
                <w:sz w:val="24"/>
                <w:szCs w:val="24"/>
              </w:rPr>
            </w:pPr>
          </w:p>
        </w:tc>
      </w:tr>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855431">
              <w:rPr>
                <w:rFonts w:ascii="Arial" w:hAnsi="Arial" w:cs="Arial"/>
                <w:sz w:val="18"/>
                <w:szCs w:val="18"/>
              </w:rPr>
              <w:t>IUT</w:t>
            </w:r>
            <w:r w:rsidRPr="00AD274F">
              <w:rPr>
                <w:rFonts w:ascii="Arial" w:hAnsi="Arial" w:cs="Arial"/>
                <w:sz w:val="18"/>
                <w:szCs w:val="18"/>
              </w:rPr>
              <w:t xml:space="preserve"> including information about equipment configuration, i.e. precise description of the initial state of the </w:t>
            </w:r>
            <w:r w:rsidR="00855431">
              <w:rPr>
                <w:rFonts w:ascii="Arial" w:hAnsi="Arial" w:cs="Arial"/>
                <w:sz w:val="18"/>
                <w:szCs w:val="18"/>
              </w:rPr>
              <w:t>IUT</w:t>
            </w:r>
            <w:r w:rsidRPr="00AD274F">
              <w:rPr>
                <w:rFonts w:ascii="Arial" w:hAnsi="Arial" w:cs="Arial"/>
                <w:sz w:val="18"/>
                <w:szCs w:val="18"/>
              </w:rPr>
              <w:t xml:space="preserve"> required to start executing the test sequence</w:t>
            </w:r>
          </w:p>
        </w:tc>
      </w:tr>
      <w:tr w:rsidR="00AD274F" w:rsidRPr="00AD274F" w:rsidTr="003B516E">
        <w:trPr>
          <w:trHeight w:val="288"/>
        </w:trPr>
        <w:tc>
          <w:tcPr>
            <w:tcW w:w="171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rsidTr="003B516E">
        <w:trPr>
          <w:trHeight w:val="288"/>
        </w:trPr>
        <w:tc>
          <w:tcPr>
            <w:tcW w:w="9630" w:type="dxa"/>
            <w:gridSpan w:val="2"/>
            <w:noWrap/>
          </w:tcPr>
          <w:p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AD274F" w:rsidRPr="00AD274F" w:rsidTr="003B516E">
        <w:trPr>
          <w:trHeight w:val="288"/>
        </w:trPr>
        <w:tc>
          <w:tcPr>
            <w:tcW w:w="1710" w:type="dxa"/>
            <w:noWrap/>
          </w:tcPr>
          <w:p w:rsidR="00AD274F" w:rsidRPr="00AD274F" w:rsidRDefault="007529B1" w:rsidP="00AD274F">
            <w:pPr>
              <w:spacing w:after="0"/>
              <w:rPr>
                <w:rFonts w:ascii="Arial" w:hAnsi="Arial" w:cs="Arial"/>
                <w:sz w:val="18"/>
                <w:szCs w:val="18"/>
              </w:rPr>
            </w:pPr>
            <w:r>
              <w:rPr>
                <w:rFonts w:ascii="Arial" w:hAnsi="Arial" w:cs="Arial"/>
                <w:sz w:val="18"/>
                <w:szCs w:val="18"/>
              </w:rPr>
              <w:t>Stimulus</w:t>
            </w:r>
          </w:p>
        </w:tc>
        <w:tc>
          <w:tcPr>
            <w:tcW w:w="7920" w:type="dxa"/>
            <w:noWrap/>
          </w:tcPr>
          <w:p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forces an </w:t>
            </w:r>
            <w:r w:rsidR="00855431">
              <w:rPr>
                <w:rFonts w:ascii="Arial" w:hAnsi="Arial" w:cs="Arial"/>
                <w:sz w:val="18"/>
                <w:szCs w:val="18"/>
              </w:rPr>
              <w:t>IUT</w:t>
            </w:r>
            <w:r w:rsidRPr="00AD274F">
              <w:rPr>
                <w:rFonts w:ascii="Arial" w:hAnsi="Arial" w:cs="Arial"/>
                <w:sz w:val="18"/>
                <w:szCs w:val="18"/>
              </w:rPr>
              <w:t xml:space="preserve"> to proceed with a specific protocol action, like sending a message for instance.</w:t>
            </w:r>
          </w:p>
        </w:tc>
      </w:tr>
      <w:tr w:rsidR="00AD274F" w:rsidRPr="00AD274F" w:rsidTr="003B516E">
        <w:trPr>
          <w:trHeight w:val="288"/>
        </w:trPr>
        <w:tc>
          <w:tcPr>
            <w:tcW w:w="1710" w:type="dxa"/>
            <w:noWrap/>
          </w:tcPr>
          <w:p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rsidR="00AD274F" w:rsidRPr="00AD274F" w:rsidRDefault="00AD274F" w:rsidP="00D457F6">
            <w:pPr>
              <w:overflowPunct/>
              <w:spacing w:after="0"/>
              <w:textAlignment w:val="auto"/>
              <w:rPr>
                <w:rFonts w:ascii="Arial" w:hAnsi="Arial" w:cs="Arial"/>
                <w:sz w:val="18"/>
                <w:szCs w:val="18"/>
              </w:rPr>
            </w:pPr>
            <w:r w:rsidRPr="00AD274F">
              <w:rPr>
                <w:rFonts w:ascii="Arial" w:hAnsi="Arial" w:cs="Arial"/>
                <w:sz w:val="18"/>
                <w:szCs w:val="18"/>
              </w:rPr>
              <w:t xml:space="preserve">Consists of verifying that the </w:t>
            </w:r>
            <w:r w:rsidR="00855431">
              <w:rPr>
                <w:rFonts w:ascii="Arial" w:hAnsi="Arial" w:cs="Arial"/>
                <w:sz w:val="18"/>
                <w:szCs w:val="18"/>
              </w:rPr>
              <w:t>IUT</w:t>
            </w:r>
            <w:r w:rsidRPr="00AD274F">
              <w:rPr>
                <w:rFonts w:ascii="Arial" w:hAnsi="Arial" w:cs="Arial"/>
                <w:sz w:val="18"/>
                <w:szCs w:val="18"/>
              </w:rPr>
              <w:t xml:space="preserve"> behaves according to the expected behavior (for instance the </w:t>
            </w:r>
            <w:r w:rsidR="00855431">
              <w:rPr>
                <w:rFonts w:ascii="Arial" w:hAnsi="Arial" w:cs="Arial"/>
                <w:sz w:val="18"/>
                <w:szCs w:val="18"/>
              </w:rPr>
              <w:t>IUT</w:t>
            </w:r>
            <w:r w:rsidRPr="00AD274F">
              <w:rPr>
                <w:rFonts w:ascii="Arial" w:hAnsi="Arial" w:cs="Arial"/>
                <w:sz w:val="18"/>
                <w:szCs w:val="18"/>
              </w:rPr>
              <w:t xml:space="preserve"> behavior shows that it receives the expected message).</w:t>
            </w:r>
          </w:p>
        </w:tc>
      </w:tr>
      <w:tr w:rsidR="00AD274F" w:rsidRPr="00AD274F" w:rsidTr="003B516E">
        <w:trPr>
          <w:trHeight w:val="288"/>
        </w:trPr>
        <w:tc>
          <w:tcPr>
            <w:tcW w:w="1710" w:type="dxa"/>
            <w:noWrap/>
          </w:tcPr>
          <w:p w:rsidR="00AD274F" w:rsidRPr="00AD274F" w:rsidRDefault="00AD274F" w:rsidP="00AD274F">
            <w:pPr>
              <w:spacing w:after="0"/>
              <w:rPr>
                <w:rFonts w:ascii="Arial" w:hAnsi="Arial" w:cs="Arial"/>
                <w:sz w:val="18"/>
                <w:szCs w:val="18"/>
              </w:rPr>
            </w:pPr>
            <w:r w:rsidRPr="00AD274F">
              <w:rPr>
                <w:rFonts w:ascii="Arial" w:hAnsi="Arial" w:cs="Arial"/>
                <w:sz w:val="18"/>
                <w:szCs w:val="18"/>
              </w:rPr>
              <w:lastRenderedPageBreak/>
              <w:t>Configure</w:t>
            </w:r>
          </w:p>
        </w:tc>
        <w:tc>
          <w:tcPr>
            <w:tcW w:w="7920" w:type="dxa"/>
            <w:noWrap/>
          </w:tcPr>
          <w:p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855431">
              <w:rPr>
                <w:rFonts w:ascii="Arial" w:hAnsi="Arial" w:cs="Arial"/>
                <w:sz w:val="18"/>
                <w:szCs w:val="18"/>
              </w:rPr>
              <w:t>IUT</w:t>
            </w:r>
            <w:r w:rsidRPr="00AD274F">
              <w:rPr>
                <w:rFonts w:ascii="Arial" w:hAnsi="Arial" w:cs="Arial"/>
                <w:sz w:val="18"/>
                <w:szCs w:val="18"/>
              </w:rPr>
              <w:t xml:space="preserve"> configuration.</w:t>
            </w:r>
          </w:p>
        </w:tc>
      </w:tr>
      <w:tr w:rsidR="00CC7BE0" w:rsidRPr="00AD274F" w:rsidTr="003B516E">
        <w:trPr>
          <w:trHeight w:val="288"/>
        </w:trPr>
        <w:tc>
          <w:tcPr>
            <w:tcW w:w="1710" w:type="dxa"/>
            <w:noWrap/>
          </w:tcPr>
          <w:p w:rsidR="00CC7BE0" w:rsidRPr="00AD274F" w:rsidRDefault="00CC7BE0" w:rsidP="00CC7BE0">
            <w:pPr>
              <w:spacing w:after="0"/>
              <w:rPr>
                <w:rFonts w:ascii="Arial" w:hAnsi="Arial" w:cs="Arial"/>
                <w:sz w:val="18"/>
                <w:szCs w:val="18"/>
              </w:rPr>
            </w:pPr>
            <w:r>
              <w:rPr>
                <w:rFonts w:ascii="Arial" w:hAnsi="Arial" w:cs="Arial"/>
                <w:sz w:val="18"/>
                <w:szCs w:val="18"/>
              </w:rPr>
              <w:t>Procedure</w:t>
            </w:r>
          </w:p>
        </w:tc>
        <w:tc>
          <w:tcPr>
            <w:tcW w:w="7920" w:type="dxa"/>
            <w:noWrap/>
          </w:tcPr>
          <w:p w:rsidR="00CC7BE0" w:rsidRPr="00AD274F" w:rsidRDefault="00E46E7C" w:rsidP="00CC7BE0">
            <w:pPr>
              <w:spacing w:after="0"/>
              <w:rPr>
                <w:rFonts w:ascii="Arial" w:hAnsi="Arial" w:cs="Arial"/>
                <w:sz w:val="18"/>
                <w:szCs w:val="18"/>
              </w:rPr>
            </w:pPr>
            <w:r>
              <w:rPr>
                <w:rFonts w:ascii="Arial" w:hAnsi="Arial" w:cs="Arial"/>
                <w:sz w:val="18"/>
                <w:szCs w:val="18"/>
              </w:rPr>
              <w:t>Procedural action directing the flow of TP execution.</w:t>
            </w:r>
          </w:p>
        </w:tc>
      </w:tr>
    </w:tbl>
    <w:p w:rsidR="00AD274F" w:rsidRPr="00FF4529" w:rsidRDefault="00AD274F" w:rsidP="00FF4529"/>
    <w:p w:rsidR="00FF4529" w:rsidRPr="00FF4529" w:rsidRDefault="00FF4529" w:rsidP="005B25C4">
      <w:pPr>
        <w:pStyle w:val="Heading3"/>
      </w:pPr>
      <w:bookmarkStart w:id="62" w:name="_Toc379980290"/>
      <w:bookmarkStart w:id="63" w:name="_Toc405990178"/>
      <w:bookmarkStart w:id="64" w:name="_Toc464735155"/>
      <w:r w:rsidRPr="00FF4529">
        <w:t>TP Identifier naming conventions</w:t>
      </w:r>
      <w:bookmarkEnd w:id="62"/>
      <w:bookmarkEnd w:id="63"/>
      <w:bookmarkEnd w:id="64"/>
    </w:p>
    <w:p w:rsidR="00464822" w:rsidRDefault="00CB7B3B" w:rsidP="00464822">
      <w:r w:rsidRPr="00C97DB3">
        <w:t xml:space="preserve">TP </w:t>
      </w:r>
      <w:r w:rsidR="00FF4529" w:rsidRPr="00C97DB3">
        <w:t>identifier</w:t>
      </w:r>
      <w:r w:rsidRPr="00C97DB3">
        <w:t>s</w:t>
      </w:r>
      <w:r w:rsidR="00FF4529" w:rsidRPr="00C97DB3">
        <w:t xml:space="preserve"> </w:t>
      </w:r>
      <w:r w:rsidRPr="00C97DB3">
        <w:t xml:space="preserve">are </w:t>
      </w:r>
      <w:r w:rsidR="00FF4529" w:rsidRPr="00C97DB3">
        <w:t xml:space="preserve">built </w:t>
      </w:r>
      <w:r w:rsidR="00E329FB" w:rsidRPr="00C97DB3">
        <w:t>per</w:t>
      </w:r>
      <w:r w:rsidR="00FF4529" w:rsidRPr="00C97DB3">
        <w:t xml:space="preserve"> </w:t>
      </w:r>
      <w:r w:rsidRPr="00C97DB3">
        <w:fldChar w:fldCharType="begin"/>
      </w:r>
      <w:r w:rsidRPr="00C97DB3">
        <w:instrText xml:space="preserve"> REF _Ref434417203 \h  \* MERGEFORMAT </w:instrText>
      </w:r>
      <w:r w:rsidRPr="00C97DB3">
        <w:fldChar w:fldCharType="separate"/>
      </w:r>
      <w:r w:rsidR="007134F2" w:rsidRPr="007134F2">
        <w:t>Table 6</w:t>
      </w:r>
      <w:r w:rsidR="007134F2" w:rsidRPr="007134F2">
        <w:noBreakHyphen/>
        <w:t>2</w:t>
      </w:r>
      <w:r w:rsidRPr="00C97DB3">
        <w:fldChar w:fldCharType="end"/>
      </w:r>
      <w:r w:rsidR="00FF4529" w:rsidRPr="00C97DB3">
        <w:t>.</w:t>
      </w:r>
      <w:bookmarkStart w:id="65" w:name="_Ref434417203"/>
    </w:p>
    <w:tbl>
      <w:tblPr>
        <w:tblpPr w:leftFromText="180" w:rightFromText="180" w:vertAnchor="text" w:horzAnchor="margin" w:tblpY="567"/>
        <w:tblW w:w="9715" w:type="dxa"/>
        <w:shd w:val="clear" w:color="auto" w:fill="FFFFFF"/>
        <w:tblLayout w:type="fixed"/>
        <w:tblLook w:val="0000" w:firstRow="0" w:lastRow="0" w:firstColumn="0" w:lastColumn="0" w:noHBand="0" w:noVBand="0"/>
      </w:tblPr>
      <w:tblGrid>
        <w:gridCol w:w="892"/>
        <w:gridCol w:w="3783"/>
        <w:gridCol w:w="1620"/>
        <w:gridCol w:w="3420"/>
      </w:tblGrid>
      <w:tr w:rsidR="00464822" w:rsidRPr="00FF4529" w:rsidTr="00464822">
        <w:trPr>
          <w:cantSplit/>
          <w:trHeight w:val="290"/>
          <w:tblHead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r w:rsidRPr="00FF4529">
              <w:rPr>
                <w:rFonts w:ascii="Arial" w:hAnsi="Arial"/>
                <w:b/>
                <w:sz w:val="18"/>
              </w:rPr>
              <w:t>Identifier</w:t>
            </w: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r w:rsidRPr="00FF4529">
              <w:rPr>
                <w:rFonts w:ascii="Arial" w:hAnsi="Arial"/>
                <w:b/>
                <w:sz w:val="18"/>
              </w:rP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&lt;sgr&gt;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Pr>
                <w:rFonts w:ascii="Arial" w:hAnsi="Arial"/>
                <w:b/>
                <w:sz w:val="18"/>
              </w:rPr>
              <w:t>-</w:t>
            </w:r>
            <w:r w:rsidRPr="00FF4529">
              <w:rPr>
                <w:rFonts w:ascii="Arial" w:hAnsi="Arial"/>
                <w:b/>
                <w:sz w:val="18"/>
              </w:rPr>
              <w:t>&lt;root&gt;</w:t>
            </w:r>
            <w:r>
              <w:rPr>
                <w:rFonts w:ascii="Arial" w:hAnsi="Arial"/>
                <w:b/>
                <w:sz w:val="18"/>
              </w:rPr>
              <w:t>-</w:t>
            </w:r>
            <w:r w:rsidRPr="00FF4529">
              <w:rPr>
                <w:rFonts w:ascii="Arial" w:hAnsi="Arial"/>
                <w:b/>
                <w:sz w:val="18"/>
              </w:rPr>
              <w:t>&lt;gr&gt;</w:t>
            </w:r>
            <w:r>
              <w:rPr>
                <w:rFonts w:ascii="Arial" w:hAnsi="Arial"/>
                <w:b/>
                <w:sz w:val="18"/>
              </w:rPr>
              <w:t>-</w:t>
            </w:r>
            <w:r w:rsidRPr="00FF4529">
              <w:rPr>
                <w:rFonts w:ascii="Arial" w:hAnsi="Arial"/>
                <w:b/>
                <w:sz w:val="18"/>
              </w:rPr>
              <w:t>&lt;x&gt;</w:t>
            </w:r>
            <w:r>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jc w:val="center"/>
              <w:rPr>
                <w:rFonts w:ascii="Arial" w:hAnsi="Arial"/>
                <w:b/>
                <w:sz w:val="18"/>
              </w:rPr>
            </w:pPr>
          </w:p>
        </w:tc>
      </w:tr>
      <w:tr w:rsidR="00464822"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r w:rsidRPr="00FF4529">
              <w:rPr>
                <w:rFonts w:ascii="Arial" w:hAnsi="Arial"/>
                <w:sz w:val="18"/>
              </w:rPr>
              <w:t>&lt;root&gt; = root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r>
              <w:rPr>
                <w:rFonts w:ascii="Arial" w:hAnsi="Arial"/>
                <w:sz w:val="18"/>
              </w:rPr>
              <w:t>80211</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464822" w:rsidRPr="00FF4529" w:rsidRDefault="00464822" w:rsidP="00464822">
            <w:pPr>
              <w:keepNext/>
              <w:keepLines/>
              <w:spacing w:after="0"/>
              <w:rPr>
                <w:rFonts w:ascii="Arial" w:hAnsi="Arial"/>
                <w:sz w:val="18"/>
              </w:rPr>
            </w:pP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&lt;gr&gt; =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Pr>
                <w:rFonts w:ascii="Arial" w:hAnsi="Arial"/>
                <w:sz w:val="18"/>
              </w:rPr>
              <w:t>RXT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Pr>
                <w:rFonts w:ascii="Arial" w:hAnsi="Arial"/>
                <w:sz w:val="18"/>
              </w:rPr>
              <w:t>Receive</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TXT</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Transmit</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&lt;sgr&gt; =sub- group</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MAC</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Medium Access Control Layer</w:t>
            </w:r>
          </w:p>
        </w:tc>
      </w:tr>
      <w:tr w:rsidR="00647CC0" w:rsidRPr="00FF4529" w:rsidTr="00612AF1">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Default="00647CC0" w:rsidP="00464822">
            <w:pPr>
              <w:keepNext/>
              <w:keepLines/>
              <w:spacing w:after="0"/>
              <w:rPr>
                <w:rFonts w:ascii="Arial" w:hAnsi="Arial"/>
                <w:sz w:val="18"/>
              </w:rPr>
            </w:pPr>
            <w:r>
              <w:rPr>
                <w:rFonts w:ascii="Arial" w:hAnsi="Arial"/>
                <w:sz w:val="18"/>
              </w:rPr>
              <w:t>PHY</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47CC0" w:rsidRDefault="00647CC0" w:rsidP="00464822">
            <w:pPr>
              <w:keepNext/>
              <w:keepLines/>
              <w:spacing w:after="0"/>
              <w:rPr>
                <w:rFonts w:ascii="Arial" w:hAnsi="Arial"/>
                <w:sz w:val="18"/>
              </w:rPr>
            </w:pPr>
            <w:r>
              <w:rPr>
                <w:rFonts w:ascii="Arial" w:hAnsi="Arial"/>
                <w:sz w:val="18"/>
              </w:rPr>
              <w:t>Physical Layer</w:t>
            </w:r>
          </w:p>
        </w:tc>
      </w:tr>
      <w:tr w:rsidR="00647CC0" w:rsidRPr="00FF4529" w:rsidTr="00612AF1">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BV</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Valid Behavior tests</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&lt;x&gt; = type of testing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BI</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Invalid Syntax or Behavior Tests</w:t>
            </w:r>
          </w:p>
        </w:tc>
      </w:tr>
      <w:tr w:rsidR="00647CC0" w:rsidRPr="00FF4529" w:rsidTr="00464822">
        <w:trPr>
          <w:cantSplit/>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12AF1" w:rsidP="00464822">
            <w:pPr>
              <w:keepNext/>
              <w:keepLines/>
              <w:spacing w:after="0"/>
              <w:rPr>
                <w:rFonts w:ascii="Arial" w:hAnsi="Arial"/>
                <w:sz w:val="18"/>
              </w:rPr>
            </w:pPr>
            <w:r w:rsidRPr="00FF4529">
              <w:rPr>
                <w:rFonts w:ascii="Arial" w:hAnsi="Arial"/>
                <w:sz w:val="18"/>
              </w:rPr>
              <w:t>&lt;nn&gt; = sequential number</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47CC0" w:rsidRPr="00FF4529" w:rsidRDefault="00647CC0" w:rsidP="00464822">
            <w:pPr>
              <w:keepNext/>
              <w:keepLines/>
              <w:spacing w:after="0"/>
              <w:rPr>
                <w:rFonts w:ascii="Arial" w:hAnsi="Arial"/>
                <w:sz w:val="18"/>
              </w:rPr>
            </w:pPr>
            <w:r w:rsidRPr="00FF4529">
              <w:rPr>
                <w:rFonts w:ascii="Arial" w:hAnsi="Arial"/>
                <w:sz w:val="18"/>
              </w:rPr>
              <w:t>01 to 99</w:t>
            </w:r>
          </w:p>
        </w:tc>
      </w:tr>
    </w:tbl>
    <w:p w:rsidR="00FF4529" w:rsidRPr="00464822" w:rsidRDefault="00FF4529" w:rsidP="00464822">
      <w:pPr>
        <w:jc w:val="center"/>
      </w:pPr>
      <w:r w:rsidRPr="00FF4529">
        <w:rPr>
          <w:rFonts w:ascii="Arial" w:hAnsi="Arial"/>
          <w:b/>
        </w:rPr>
        <w:t xml:space="preserve">Table </w:t>
      </w:r>
      <w:bookmarkStart w:id="66" w:name="Mnemonics_CAM"/>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7134F2">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7134F2">
        <w:rPr>
          <w:rFonts w:ascii="Arial" w:hAnsi="Arial"/>
          <w:b/>
          <w:noProof/>
        </w:rPr>
        <w:t>2</w:t>
      </w:r>
      <w:r w:rsidR="005A05F1">
        <w:rPr>
          <w:rFonts w:ascii="Arial" w:hAnsi="Arial"/>
          <w:b/>
        </w:rPr>
        <w:fldChar w:fldCharType="end"/>
      </w:r>
      <w:bookmarkEnd w:id="65"/>
      <w:bookmarkEnd w:id="66"/>
      <w:r w:rsidRPr="00FF4529">
        <w:rPr>
          <w:rFonts w:ascii="Arial" w:hAnsi="Arial"/>
          <w:b/>
        </w:rPr>
        <w:t>: TP naming convention</w:t>
      </w:r>
    </w:p>
    <w:p w:rsidR="00223436" w:rsidRPr="006C50DC" w:rsidRDefault="00223436" w:rsidP="005B25C4">
      <w:bookmarkStart w:id="67" w:name="_Toc379980292"/>
      <w:bookmarkStart w:id="68" w:name="_Toc405990180"/>
    </w:p>
    <w:p w:rsidR="00FF4529" w:rsidRPr="00B575A2" w:rsidRDefault="00FF4529" w:rsidP="005B25C4">
      <w:pPr>
        <w:pStyle w:val="Heading3"/>
      </w:pPr>
      <w:bookmarkStart w:id="69" w:name="_Toc464735156"/>
      <w:r w:rsidRPr="00B575A2">
        <w:t>Sources of TP definitions</w:t>
      </w:r>
      <w:bookmarkEnd w:id="67"/>
      <w:bookmarkEnd w:id="68"/>
      <w:bookmarkEnd w:id="69"/>
    </w:p>
    <w:p w:rsidR="00087BBC" w:rsidRDefault="00FF4529" w:rsidP="00FF4529">
      <w:r w:rsidRPr="00FF4529">
        <w:t xml:space="preserve">All TPs are specified </w:t>
      </w:r>
      <w:r w:rsidR="00084366" w:rsidRPr="00FF4529">
        <w:t>per</w:t>
      </w:r>
      <w:r w:rsidRPr="00FF4529">
        <w:t xml:space="preserve"> </w:t>
      </w:r>
      <w:r w:rsidR="00B50916">
        <w:t>IEEE 802.11</w:t>
      </w:r>
      <w:r w:rsidR="00B537D9">
        <w:t xml:space="preserve"> </w:t>
      </w:r>
      <w:r w:rsidR="00847BA5">
        <w:t>[</w:t>
      </w:r>
      <w:r w:rsidR="00847BA5">
        <w:fldChar w:fldCharType="begin"/>
      </w:r>
      <w:r w:rsidR="00847BA5">
        <w:instrText xml:space="preserve"> REF  REF_IEEE80211 \h  \* MERGEFORMAT </w:instrText>
      </w:r>
      <w:r w:rsidR="00847BA5">
        <w:fldChar w:fldCharType="separate"/>
      </w:r>
      <w:r w:rsidR="00847BA5">
        <w:rPr>
          <w:noProof/>
        </w:rPr>
        <w:t>2</w:t>
      </w:r>
      <w:r w:rsidR="00847BA5">
        <w:fldChar w:fldCharType="end"/>
      </w:r>
      <w:r w:rsidR="00847BA5">
        <w:t>]</w:t>
      </w:r>
      <w:r w:rsidR="009A3DB9">
        <w:t xml:space="preserve"> and SAE J2945/1 [</w:t>
      </w:r>
      <w:r w:rsidR="009A3DB9">
        <w:fldChar w:fldCharType="begin"/>
      </w:r>
      <w:r w:rsidR="009A3DB9">
        <w:instrText xml:space="preserve"> REF  REF_SAEJ29451 \h </w:instrText>
      </w:r>
      <w:r w:rsidR="009A3DB9">
        <w:fldChar w:fldCharType="separate"/>
      </w:r>
      <w:r w:rsidR="009A3DB9">
        <w:rPr>
          <w:noProof/>
        </w:rPr>
        <w:t>1</w:t>
      </w:r>
      <w:r w:rsidR="009A3DB9">
        <w:fldChar w:fldCharType="end"/>
      </w:r>
      <w:r w:rsidR="009A3DB9">
        <w:t>]</w:t>
      </w:r>
      <w:r w:rsidR="008148C7">
        <w:t xml:space="preserve">. </w:t>
      </w:r>
      <w:r w:rsidR="00087BBC">
        <w:t>Traceability fro</w:t>
      </w:r>
      <w:r w:rsidR="009A3DB9">
        <w:t>m PICS to TPs is included in</w:t>
      </w:r>
      <w:r w:rsidR="00087BBC">
        <w:t xml:space="preserve"> </w:t>
      </w:r>
      <w:r w:rsidR="00BD0522">
        <w:fldChar w:fldCharType="begin"/>
      </w:r>
      <w:r w:rsidR="00BD0522">
        <w:instrText xml:space="preserve"> REF REF_Appendix_A \h </w:instrText>
      </w:r>
      <w:r w:rsidR="00BD0522">
        <w:fldChar w:fldCharType="separate"/>
      </w:r>
      <w:r w:rsidR="00BD0522">
        <w:t>Appendix A</w:t>
      </w:r>
      <w:r w:rsidR="00BD0522">
        <w:fldChar w:fldCharType="end"/>
      </w:r>
      <w:r w:rsidR="00087BBC">
        <w:t>.</w:t>
      </w:r>
    </w:p>
    <w:p w:rsidR="00FF4529" w:rsidRDefault="00BD0522" w:rsidP="00FF4529">
      <w:r>
        <w:fldChar w:fldCharType="begin"/>
      </w:r>
      <w:r>
        <w:instrText xml:space="preserve"> REF REF_Appendix_A \h </w:instrText>
      </w:r>
      <w:r>
        <w:fldChar w:fldCharType="separate"/>
      </w:r>
      <w:r>
        <w:t>Appendix A</w:t>
      </w:r>
      <w:r>
        <w:fldChar w:fldCharType="end"/>
      </w:r>
      <w:r>
        <w:t xml:space="preserve"> </w:t>
      </w:r>
      <w:r w:rsidR="006F69F3">
        <w:t>includes a list of PIC</w:t>
      </w:r>
      <w:r w:rsidR="000E316F">
        <w:t>S</w:t>
      </w:r>
      <w:r w:rsidR="006F69F3">
        <w:t xml:space="preserve"> from IEEE </w:t>
      </w:r>
      <w:r w:rsidR="00B50916">
        <w:t>802.11</w:t>
      </w:r>
      <w:r w:rsidR="008149B4">
        <w:t xml:space="preserve"> relevant to this document</w:t>
      </w:r>
      <w:r w:rsidR="006F69F3">
        <w:t xml:space="preserve">. </w:t>
      </w:r>
      <w:r w:rsidR="00B537D9">
        <w:t>SAE J2945/1</w:t>
      </w:r>
      <w:r w:rsidR="008C2638">
        <w:t xml:space="preserve"> [</w:t>
      </w:r>
      <w:r w:rsidR="008C2638">
        <w:fldChar w:fldCharType="begin"/>
      </w:r>
      <w:r w:rsidR="008C2638">
        <w:instrText xml:space="preserve"> REF REF_SAEJ29451 \h </w:instrText>
      </w:r>
      <w:r w:rsidR="008C2638">
        <w:fldChar w:fldCharType="separate"/>
      </w:r>
      <w:r w:rsidR="007134F2">
        <w:rPr>
          <w:noProof/>
        </w:rPr>
        <w:t>1</w:t>
      </w:r>
      <w:r w:rsidR="008C2638">
        <w:fldChar w:fldCharType="end"/>
      </w:r>
      <w:r w:rsidR="008C2638">
        <w:t>]</w:t>
      </w:r>
      <w:r w:rsidR="00B85249">
        <w:t xml:space="preserve"> </w:t>
      </w:r>
      <w:r w:rsidR="006F69F3">
        <w:t xml:space="preserve">uses </w:t>
      </w:r>
      <w:r w:rsidR="00B85249">
        <w:t xml:space="preserve">a subset of PICS from </w:t>
      </w:r>
      <w:r w:rsidR="009E7761">
        <w:t xml:space="preserve">IEEE </w:t>
      </w:r>
      <w:r w:rsidR="00B50916">
        <w:t>802.11</w:t>
      </w:r>
      <w:r w:rsidR="009E7761">
        <w:t xml:space="preserve">. </w:t>
      </w:r>
      <w:r w:rsidR="00B85249">
        <w:t xml:space="preserve">Those </w:t>
      </w:r>
      <w:r w:rsidR="00087BBC">
        <w:t xml:space="preserve">PICS </w:t>
      </w:r>
      <w:r w:rsidR="00B50916">
        <w:t>are identified</w:t>
      </w:r>
      <w:r w:rsidR="00B85249">
        <w:t xml:space="preserve"> with status </w:t>
      </w:r>
      <w:r w:rsidR="009E7761">
        <w:t>V2V and SCMS</w:t>
      </w:r>
      <w:r w:rsidR="009B6F64">
        <w:t>.</w:t>
      </w:r>
    </w:p>
    <w:p w:rsidR="00CB1457" w:rsidRDefault="00CB1457" w:rsidP="00FF4529"/>
    <w:p w:rsidR="00116F80"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70" w:name="_Toc379980294"/>
      <w:bookmarkStart w:id="71" w:name="_Toc405990182"/>
      <w:r>
        <w:rPr>
          <w:highlight w:val="lightGray"/>
        </w:rPr>
        <w:br w:type="page"/>
      </w:r>
    </w:p>
    <w:p w:rsidR="00FF4529" w:rsidRDefault="00FF4529" w:rsidP="005B25C4">
      <w:pPr>
        <w:pStyle w:val="Heading2"/>
      </w:pPr>
      <w:bookmarkStart w:id="72" w:name="_Toc464735157"/>
      <w:r w:rsidRPr="00FF4529">
        <w:lastRenderedPageBreak/>
        <w:t xml:space="preserve">Test purposes for </w:t>
      </w:r>
      <w:bookmarkEnd w:id="70"/>
      <w:bookmarkEnd w:id="71"/>
      <w:r w:rsidR="00B50916">
        <w:t>802.11</w:t>
      </w:r>
      <w:bookmarkEnd w:id="72"/>
    </w:p>
    <w:p w:rsidR="00BD7C8B" w:rsidRDefault="00BD7C8B" w:rsidP="001E6FED">
      <w:pPr>
        <w:pStyle w:val="Heading3"/>
      </w:pPr>
      <w:bookmarkStart w:id="73" w:name="_Toc432594082"/>
      <w:bookmarkStart w:id="74" w:name="_Toc464735158"/>
      <w:r>
        <w:t>802.11</w:t>
      </w:r>
      <w:r w:rsidRPr="00BF4C8D">
        <w:t xml:space="preserve"> Receive MAC Validation</w:t>
      </w:r>
      <w:bookmarkEnd w:id="73"/>
      <w:bookmarkEnd w:id="74"/>
    </w:p>
    <w:p w:rsidR="00574E98" w:rsidRDefault="00574E98" w:rsidP="00612AF1">
      <w:pPr>
        <w:pStyle w:val="Heading4"/>
      </w:pPr>
      <w:r>
        <w:t>TP-80211-RXT-MAC-BV-01</w:t>
      </w:r>
    </w:p>
    <w:tbl>
      <w:tblPr>
        <w:tblW w:w="9089" w:type="dxa"/>
        <w:tblInd w:w="-4" w:type="dxa"/>
        <w:tblLayout w:type="fixed"/>
        <w:tblCellMar>
          <w:left w:w="0" w:type="dxa"/>
          <w:right w:w="0" w:type="dxa"/>
        </w:tblCellMar>
        <w:tblLook w:val="0000" w:firstRow="0" w:lastRow="0" w:firstColumn="0" w:lastColumn="0" w:noHBand="0" w:noVBand="0"/>
      </w:tblPr>
      <w:tblGrid>
        <w:gridCol w:w="810"/>
        <w:gridCol w:w="990"/>
        <w:gridCol w:w="6119"/>
        <w:gridCol w:w="1170"/>
      </w:tblGrid>
      <w:tr w:rsidR="00574E98" w:rsidTr="00962A78">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94BDC">
              <w:rPr>
                <w:szCs w:val="20"/>
              </w:rPr>
              <w:t>TP-802</w:t>
            </w:r>
            <w:r>
              <w:rPr>
                <w:szCs w:val="20"/>
              </w:rPr>
              <w:t>11</w:t>
            </w:r>
            <w:r w:rsidRPr="00794BDC">
              <w:rPr>
                <w:szCs w:val="20"/>
              </w:rPr>
              <w:t>-RXT-MAC-BV-01</w:t>
            </w:r>
          </w:p>
        </w:tc>
      </w:tr>
      <w:tr w:rsidR="00574E98" w:rsidTr="00962A78">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0659B3">
              <w:rPr>
                <w:szCs w:val="20"/>
              </w:rPr>
              <w:t xml:space="preserve">Transmit WSM to </w:t>
            </w:r>
            <w:r>
              <w:rPr>
                <w:szCs w:val="20"/>
              </w:rPr>
              <w:t>IUT</w:t>
            </w:r>
            <w:r w:rsidRPr="000659B3">
              <w:rPr>
                <w:szCs w:val="20"/>
              </w:rPr>
              <w:t xml:space="preserve"> with MA</w:t>
            </w:r>
            <w:r>
              <w:rPr>
                <w:szCs w:val="20"/>
              </w:rPr>
              <w:t>C field values as per J2945/1 V5</w:t>
            </w:r>
            <w:r w:rsidRPr="000659B3">
              <w:rPr>
                <w:szCs w:val="20"/>
              </w:rPr>
              <w:t xml:space="preserve">, Table 5 (section 8.3.2.1) and verify that </w:t>
            </w:r>
            <w:r>
              <w:rPr>
                <w:szCs w:val="20"/>
              </w:rPr>
              <w:t>IUT</w:t>
            </w:r>
            <w:r w:rsidRPr="000659B3">
              <w:rPr>
                <w:szCs w:val="20"/>
              </w:rPr>
              <w:t xml:space="preserve"> receives </w:t>
            </w:r>
            <w:r>
              <w:rPr>
                <w:szCs w:val="20"/>
              </w:rPr>
              <w:t>a</w:t>
            </w:r>
            <w:r w:rsidRPr="000659B3">
              <w:rPr>
                <w:szCs w:val="20"/>
              </w:rPr>
              <w:t xml:space="preserve"> frame</w:t>
            </w:r>
            <w:r>
              <w:rPr>
                <w:szCs w:val="20"/>
              </w:rPr>
              <w:t>.</w:t>
            </w:r>
          </w:p>
        </w:tc>
      </w:tr>
      <w:tr w:rsidR="00574E98" w:rsidTr="00962A7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574E98" w:rsidRPr="004556BF"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TC4</w:t>
            </w:r>
          </w:p>
        </w:tc>
      </w:tr>
      <w:tr w:rsidR="00574E98" w:rsidTr="00962A7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574E98" w:rsidRPr="004556BF"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highlight w:val="yellow"/>
              </w:rP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sidRPr="00AA429A">
              <w:rPr>
                <w:szCs w:val="20"/>
              </w:rPr>
              <w:t>] Table 5, Clause: 8.3.2.1</w:t>
            </w:r>
          </w:p>
        </w:tc>
      </w:tr>
      <w:tr w:rsidR="00574E98" w:rsidTr="00962A7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 xml:space="preserve">PC8, AD2, AD3, AD4, </w:t>
            </w:r>
            <w:r w:rsidRPr="00794BDC">
              <w:rPr>
                <w:szCs w:val="20"/>
              </w:rPr>
              <w:t>FR18</w:t>
            </w:r>
          </w:p>
        </w:tc>
      </w:tr>
      <w:tr w:rsidR="00574E98" w:rsidTr="00962A78">
        <w:tc>
          <w:tcPr>
            <w:tcW w:w="9089" w:type="dxa"/>
            <w:gridSpan w:val="4"/>
            <w:tcBorders>
              <w:top w:val="single" w:sz="3" w:space="0" w:color="auto"/>
              <w:left w:val="single" w:sz="3" w:space="0" w:color="auto"/>
              <w:bottom w:val="single" w:sz="3" w:space="0" w:color="auto"/>
            </w:tcBorders>
            <w:shd w:val="clear" w:color="auto" w:fill="F2F2F2"/>
          </w:tcPr>
          <w:p w:rsidR="00574E98" w:rsidRPr="00435408" w:rsidRDefault="00574E98" w:rsidP="00962A78">
            <w:pPr>
              <w:pStyle w:val="NoSpacing"/>
              <w:pBdr>
                <w:top w:val="none" w:sz="0" w:space="0" w:color="auto"/>
                <w:left w:val="none" w:sz="0" w:space="0" w:color="auto"/>
                <w:bottom w:val="none" w:sz="0" w:space="0" w:color="auto"/>
                <w:right w:val="none" w:sz="0" w:space="0" w:color="auto"/>
                <w:between w:val="none" w:sz="0" w:space="0" w:color="auto"/>
              </w:pBdr>
              <w:ind w:right="1170" w:firstLine="1800"/>
              <w:jc w:val="center"/>
              <w:rPr>
                <w:b/>
                <w:szCs w:val="20"/>
              </w:rPr>
            </w:pPr>
            <w:r>
              <w:rPr>
                <w:b/>
                <w:szCs w:val="20"/>
              </w:rPr>
              <w:t>Pre-test conditions</w:t>
            </w:r>
          </w:p>
        </w:tc>
      </w:tr>
      <w:tr w:rsidR="00574E98" w:rsidTr="00962A78">
        <w:tc>
          <w:tcPr>
            <w:tcW w:w="9089" w:type="dxa"/>
            <w:gridSpan w:val="4"/>
            <w:tcBorders>
              <w:top w:val="single" w:sz="3" w:space="0" w:color="auto"/>
              <w:left w:val="single" w:sz="3" w:space="0" w:color="auto"/>
              <w:bottom w:val="single" w:sz="3" w:space="0" w:color="auto"/>
            </w:tcBorders>
            <w:shd w:val="clear" w:color="auto" w:fill="auto"/>
          </w:tcPr>
          <w:p w:rsidR="00574E98" w:rsidRPr="00BF4C8D" w:rsidRDefault="00574E98" w:rsidP="00962A78">
            <w:pPr>
              <w:pStyle w:val="ListParagraph"/>
              <w:numPr>
                <w:ilvl w:val="0"/>
                <w:numId w:val="6"/>
              </w:numPr>
              <w:spacing w:after="0"/>
              <w:rPr>
                <w:lang w:val="x-none" w:eastAsia="x-none"/>
              </w:rPr>
            </w:pPr>
            <w:r w:rsidRPr="00E03319">
              <w:rPr>
                <w:lang w:eastAsia="x-none"/>
              </w:rPr>
              <w:t xml:space="preserve">The </w:t>
            </w:r>
            <w:r>
              <w:rPr>
                <w:lang w:eastAsia="x-none"/>
              </w:rPr>
              <w:t>IUT</w:t>
            </w:r>
            <w:r w:rsidRPr="00E03319">
              <w:rPr>
                <w:lang w:eastAsia="x-none"/>
              </w:rPr>
              <w:t xml:space="preserve"> is </w:t>
            </w:r>
            <w:r>
              <w:rPr>
                <w:lang w:eastAsia="x-none"/>
              </w:rPr>
              <w:t>in initial state as per sec 4.3.1</w:t>
            </w:r>
          </w:p>
        </w:tc>
      </w:tr>
      <w:tr w:rsidR="00574E98" w:rsidTr="00962A78">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rsidR="00574E98" w:rsidRPr="00BF4C8D" w:rsidRDefault="00574E98" w:rsidP="00962A78">
            <w:pPr>
              <w:widowControl w:val="0"/>
              <w:spacing w:after="0" w:line="238" w:lineRule="auto"/>
              <w:ind w:left="-18" w:right="1171" w:firstLine="1818"/>
              <w:jc w:val="center"/>
              <w:rPr>
                <w:sz w:val="24"/>
                <w:szCs w:val="24"/>
              </w:rPr>
            </w:pPr>
            <w:r>
              <w:rPr>
                <w:b/>
              </w:rPr>
              <w:t>Test Sequence</w:t>
            </w: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435408" w:rsidRDefault="00574E98" w:rsidP="00962A78">
            <w:pPr>
              <w:pStyle w:val="NoSpacing"/>
              <w:jc w:val="center"/>
              <w:rPr>
                <w:b/>
              </w:rPr>
            </w:pPr>
            <w:r w:rsidRPr="00435408">
              <w:rPr>
                <w:b/>
              </w:rPr>
              <w:t>Step</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435408" w:rsidRDefault="00574E98" w:rsidP="00962A78">
            <w:pPr>
              <w:pStyle w:val="NoSpacing"/>
              <w:jc w:val="center"/>
              <w:rPr>
                <w:b/>
              </w:rPr>
            </w:pPr>
            <w:r w:rsidRPr="00435408">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left="28" w:right="-20"/>
              <w:rPr>
                <w:lang w:eastAsia="x-none"/>
              </w:rPr>
            </w:pPr>
            <w:r>
              <w:rPr>
                <w:lang w:eastAsia="x-none"/>
              </w:rPr>
              <w:t xml:space="preserve">IUT as receiver on </w:t>
            </w:r>
            <w:r w:rsidR="00341E5D" w:rsidRPr="00DF0673">
              <w:rPr>
                <w:i/>
                <w:lang w:eastAsia="x-none"/>
              </w:rPr>
              <w:t>pC</w:t>
            </w:r>
            <w:r w:rsidR="00D91932" w:rsidRPr="00FE1690">
              <w:rPr>
                <w:i/>
                <w:lang w:eastAsia="x-none"/>
              </w:rPr>
              <w:t>hannel</w:t>
            </w:r>
            <w:r w:rsidR="00D91932" w:rsidRPr="00DF0673">
              <w:rPr>
                <w:lang w:eastAsia="x-none"/>
              </w:rPr>
              <w:t xml:space="preserve"> </w:t>
            </w:r>
            <w:r>
              <w:rPr>
                <w:lang w:eastAsia="x-none"/>
              </w:rPr>
              <w:t xml:space="preserve"> </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left="28" w:right="-20"/>
              <w:rPr>
                <w:lang w:eastAsia="x-none"/>
              </w:rPr>
            </w:pPr>
            <w:r>
              <w:rPr>
                <w:lang w:eastAsia="x-none"/>
              </w:rPr>
              <w:t xml:space="preserve">Test Equipment as transmitter </w:t>
            </w:r>
            <w:r w:rsidRPr="00C01956">
              <w:rPr>
                <w:lang w:eastAsia="x-none"/>
              </w:rPr>
              <w:t xml:space="preserve">on </w:t>
            </w:r>
            <w:r w:rsidR="00FE1690" w:rsidRPr="00DF0673">
              <w:rPr>
                <w:i/>
                <w:lang w:eastAsia="x-none"/>
              </w:rPr>
              <w:t>pC</w:t>
            </w:r>
            <w:r w:rsidR="00D91932" w:rsidRPr="00493C49">
              <w:rPr>
                <w:i/>
                <w:lang w:eastAsia="x-none"/>
              </w:rPr>
              <w:t>hannel</w:t>
            </w:r>
            <w:r w:rsidR="00D91932" w:rsidRPr="00DF0673">
              <w:rPr>
                <w:lang w:eastAsia="x-none"/>
              </w:rPr>
              <w:t xml:space="preserve"> </w:t>
            </w:r>
            <w:r w:rsidR="00FE1690">
              <w:rPr>
                <w:lang w:eastAsia="x-none"/>
              </w:rPr>
              <w:t xml:space="preserve">and at </w:t>
            </w:r>
            <w:r w:rsidR="00FE1690" w:rsidRPr="00DF0673">
              <w:rPr>
                <w:i/>
                <w:lang w:eastAsia="x-none"/>
              </w:rPr>
              <w:t>pDataRate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3</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left="28" w:right="-20"/>
              <w:rPr>
                <w:lang w:eastAsia="x-none"/>
              </w:rPr>
            </w:pPr>
            <w:r w:rsidRPr="00BF4C8D">
              <w:rPr>
                <w:lang w:eastAsia="x-none"/>
              </w:rPr>
              <w:t xml:space="preserve">The </w:t>
            </w:r>
            <w:r w:rsidRPr="00BF4C8D">
              <w:rPr>
                <w:lang w:val="x-none" w:eastAsia="x-none"/>
              </w:rPr>
              <w:t>Test Equipment</w:t>
            </w:r>
            <w:r>
              <w:rPr>
                <w:lang w:eastAsia="x-none"/>
              </w:rPr>
              <w:t xml:space="preserve"> to transmit WSMs at a nominal rate of 10 messages per second with MAC header containing the field values as listed below. </w:t>
            </w:r>
          </w:p>
          <w:p w:rsidR="00574E98" w:rsidRDefault="00574E98" w:rsidP="00962A78">
            <w:pPr>
              <w:widowControl w:val="0"/>
              <w:spacing w:after="0" w:line="233" w:lineRule="auto"/>
              <w:ind w:left="28" w:right="-20"/>
              <w:rPr>
                <w:lang w:eastAsia="x-none"/>
              </w:rPr>
            </w:pPr>
          </w:p>
          <w:p w:rsidR="00574E98" w:rsidRDefault="00574E98" w:rsidP="00962A78">
            <w:pPr>
              <w:widowControl w:val="0"/>
              <w:spacing w:after="0" w:line="233" w:lineRule="auto"/>
              <w:ind w:left="28" w:right="-20"/>
              <w:rPr>
                <w:lang w:eastAsia="x-none"/>
              </w:rPr>
            </w:pPr>
            <w:r w:rsidRPr="001E12BD">
              <w:rPr>
                <w:lang w:eastAsia="x-none"/>
              </w:rPr>
              <w:t>Frame Control</w:t>
            </w:r>
            <w:r>
              <w:rPr>
                <w:lang w:eastAsia="x-none"/>
              </w:rPr>
              <w:t xml:space="preserve"> containing:</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Protocol version</w:t>
            </w:r>
            <w:r>
              <w:rPr>
                <w:lang w:eastAsia="x-none"/>
              </w:rPr>
              <w:t xml:space="preserve"> (bits 0-1)</w:t>
            </w:r>
            <w:r w:rsidRPr="001E12BD">
              <w:rPr>
                <w:lang w:eastAsia="x-none"/>
              </w:rPr>
              <w:t xml:space="preserve"> = 0</w:t>
            </w:r>
            <w:r>
              <w:rPr>
                <w:lang w:eastAsia="x-none"/>
              </w:rPr>
              <w:t>0</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Type </w:t>
            </w:r>
            <w:r>
              <w:rPr>
                <w:lang w:eastAsia="x-none"/>
              </w:rPr>
              <w:t xml:space="preserve">(bits 2-3) </w:t>
            </w:r>
            <w:r w:rsidRPr="001E12BD">
              <w:rPr>
                <w:lang w:eastAsia="x-none"/>
              </w:rPr>
              <w:t xml:space="preserve">= </w:t>
            </w:r>
            <w:r>
              <w:rPr>
                <w:lang w:eastAsia="x-none"/>
              </w:rPr>
              <w:t>10</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0659B3">
              <w:rPr>
                <w:lang w:eastAsia="x-none"/>
              </w:rPr>
              <w:t xml:space="preserve">Subtype </w:t>
            </w:r>
            <w:r>
              <w:rPr>
                <w:lang w:eastAsia="x-none"/>
              </w:rPr>
              <w:t xml:space="preserve">(bits 4-7) </w:t>
            </w:r>
            <w:r w:rsidRPr="000659B3">
              <w:rPr>
                <w:lang w:eastAsia="x-none"/>
              </w:rPr>
              <w:t>=</w:t>
            </w:r>
            <w:r w:rsidRPr="001E12BD">
              <w:rPr>
                <w:lang w:eastAsia="x-none"/>
              </w:rPr>
              <w:t xml:space="preserve"> </w:t>
            </w:r>
            <w:r>
              <w:rPr>
                <w:lang w:eastAsia="x-none"/>
              </w:rPr>
              <w:t>1000;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ToDS </w:t>
            </w:r>
            <w:r>
              <w:rPr>
                <w:lang w:eastAsia="x-none"/>
              </w:rPr>
              <w:t xml:space="preserve">(bit 8)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FromDS </w:t>
            </w:r>
            <w:r>
              <w:rPr>
                <w:lang w:eastAsia="x-none"/>
              </w:rPr>
              <w:t xml:space="preserve">(bit 9)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More Fragments</w:t>
            </w:r>
            <w:r>
              <w:rPr>
                <w:lang w:eastAsia="x-none"/>
              </w:rPr>
              <w:t xml:space="preserve"> (bit 10)</w:t>
            </w:r>
            <w:r w:rsidRPr="001E12BD">
              <w:rPr>
                <w:lang w:eastAsia="x-none"/>
              </w:rPr>
              <w:t xml:space="preserve"> =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Retry </w:t>
            </w:r>
            <w:r>
              <w:rPr>
                <w:lang w:eastAsia="x-none"/>
              </w:rPr>
              <w:t xml:space="preserve">(bit 11)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Power Management </w:t>
            </w:r>
            <w:r>
              <w:rPr>
                <w:lang w:eastAsia="x-none"/>
              </w:rPr>
              <w:t xml:space="preserve">(bit 12)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More Data </w:t>
            </w:r>
            <w:r>
              <w:rPr>
                <w:lang w:eastAsia="x-none"/>
              </w:rPr>
              <w:t xml:space="preserve">(bit 13) </w:t>
            </w:r>
            <w:r w:rsidRPr="001E12BD">
              <w:rPr>
                <w:lang w:eastAsia="x-none"/>
              </w:rPr>
              <w:t>= 0;</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Protected Frame </w:t>
            </w:r>
            <w:r>
              <w:rPr>
                <w:lang w:eastAsia="x-none"/>
              </w:rPr>
              <w:t xml:space="preserve">(bit 14) </w:t>
            </w:r>
            <w:r w:rsidRPr="001E12BD">
              <w:rPr>
                <w:lang w:eastAsia="x-none"/>
              </w:rPr>
              <w:t>= 0;</w:t>
            </w:r>
          </w:p>
          <w:p w:rsidR="00574E98" w:rsidRDefault="00574E98" w:rsidP="00962A78">
            <w:pPr>
              <w:pStyle w:val="ListParagraph"/>
              <w:widowControl w:val="0"/>
              <w:numPr>
                <w:ilvl w:val="0"/>
                <w:numId w:val="33"/>
              </w:numPr>
              <w:spacing w:after="0" w:line="233" w:lineRule="auto"/>
              <w:ind w:right="-20"/>
              <w:rPr>
                <w:lang w:eastAsia="x-none"/>
              </w:rPr>
            </w:pPr>
            <w:r w:rsidRPr="001E12BD">
              <w:rPr>
                <w:lang w:eastAsia="x-none"/>
              </w:rPr>
              <w:t xml:space="preserve">Order </w:t>
            </w:r>
            <w:r>
              <w:rPr>
                <w:lang w:eastAsia="x-none"/>
              </w:rPr>
              <w:t xml:space="preserve">(bit 15) </w:t>
            </w:r>
            <w:r w:rsidRPr="001E12BD">
              <w:rPr>
                <w:lang w:eastAsia="x-none"/>
              </w:rPr>
              <w:t>= 0</w:t>
            </w:r>
            <w:r>
              <w:rPr>
                <w:lang w:eastAsia="x-none"/>
              </w:rPr>
              <w:t>;</w:t>
            </w:r>
          </w:p>
          <w:p w:rsidR="00574E98" w:rsidRPr="00672EA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sidRPr="001E12BD">
              <w:rPr>
                <w:lang w:eastAsia="x-none"/>
              </w:rPr>
              <w:t>Duration ID</w:t>
            </w:r>
            <w:r>
              <w:rPr>
                <w:lang w:eastAsia="x-none"/>
              </w:rPr>
              <w:t xml:space="preserve"> = 0</w:t>
            </w:r>
          </w:p>
          <w:p w:rsidR="00574E9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sidRPr="001E12BD">
              <w:rPr>
                <w:lang w:eastAsia="x-none"/>
              </w:rPr>
              <w:t>Address 1</w:t>
            </w:r>
            <w:r>
              <w:rPr>
                <w:lang w:eastAsia="x-none"/>
              </w:rPr>
              <w:t xml:space="preserve"> (destination) = 0xFF:FF:FF:FF:FF:FF</w:t>
            </w:r>
          </w:p>
          <w:p w:rsidR="00574E9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Pr>
                <w:lang w:eastAsia="x-none"/>
              </w:rPr>
              <w:t>Address 2 (source) = random 6 Octets</w:t>
            </w:r>
          </w:p>
          <w:p w:rsidR="00574E98" w:rsidRDefault="00574E98" w:rsidP="00962A78">
            <w:pPr>
              <w:widowControl w:val="0"/>
              <w:spacing w:after="0" w:line="233" w:lineRule="auto"/>
              <w:ind w:right="-20"/>
              <w:rPr>
                <w:lang w:eastAsia="x-none"/>
              </w:rPr>
            </w:pPr>
          </w:p>
          <w:p w:rsidR="00574E98" w:rsidRDefault="00574E98" w:rsidP="00962A78">
            <w:pPr>
              <w:widowControl w:val="0"/>
              <w:spacing w:after="0" w:line="233" w:lineRule="auto"/>
              <w:ind w:right="-20"/>
              <w:rPr>
                <w:lang w:eastAsia="x-none"/>
              </w:rPr>
            </w:pPr>
            <w:r>
              <w:rPr>
                <w:lang w:eastAsia="x-none"/>
              </w:rPr>
              <w:t>Address 3 (BSS ID) = 0xFF:FF:FF:FF:FF:FF</w:t>
            </w:r>
          </w:p>
          <w:p w:rsidR="00574E98" w:rsidRDefault="00574E98" w:rsidP="00962A78">
            <w:pPr>
              <w:widowControl w:val="0"/>
              <w:spacing w:after="0" w:line="233" w:lineRule="auto"/>
              <w:ind w:right="-20"/>
              <w:rPr>
                <w:lang w:eastAsia="x-none"/>
              </w:rPr>
            </w:pPr>
          </w:p>
          <w:p w:rsidR="00574E98" w:rsidRPr="001E12BD" w:rsidRDefault="00574E98" w:rsidP="00962A78">
            <w:pPr>
              <w:widowControl w:val="0"/>
              <w:spacing w:after="0" w:line="233" w:lineRule="auto"/>
              <w:ind w:right="-20"/>
              <w:rPr>
                <w:lang w:eastAsia="x-none"/>
              </w:rPr>
            </w:pPr>
            <w:r w:rsidRPr="001E12BD">
              <w:rPr>
                <w:lang w:eastAsia="x-none"/>
              </w:rPr>
              <w:t>Sequence control</w:t>
            </w:r>
            <w:r>
              <w:rPr>
                <w:lang w:eastAsia="x-none"/>
              </w:rPr>
              <w:t xml:space="preserve"> containing:</w:t>
            </w:r>
          </w:p>
          <w:p w:rsidR="00574E98" w:rsidRPr="001E12BD" w:rsidRDefault="00574E98" w:rsidP="00962A78">
            <w:pPr>
              <w:pStyle w:val="ListParagraph"/>
              <w:widowControl w:val="0"/>
              <w:numPr>
                <w:ilvl w:val="0"/>
                <w:numId w:val="33"/>
              </w:numPr>
              <w:spacing w:after="0" w:line="233" w:lineRule="auto"/>
              <w:ind w:right="-20"/>
              <w:rPr>
                <w:lang w:eastAsia="x-none"/>
              </w:rPr>
            </w:pPr>
            <w:r w:rsidRPr="001E12BD">
              <w:rPr>
                <w:lang w:eastAsia="x-none"/>
              </w:rPr>
              <w:t>Fragment number = 0</w:t>
            </w:r>
            <w:r>
              <w:rPr>
                <w:lang w:eastAsia="x-none"/>
              </w:rPr>
              <w:t>;</w:t>
            </w:r>
          </w:p>
          <w:p w:rsidR="00574E98" w:rsidRDefault="00574E98" w:rsidP="00962A78">
            <w:pPr>
              <w:pStyle w:val="ListParagraph"/>
              <w:widowControl w:val="0"/>
              <w:numPr>
                <w:ilvl w:val="0"/>
                <w:numId w:val="33"/>
              </w:numPr>
              <w:spacing w:after="0" w:line="233" w:lineRule="auto"/>
              <w:ind w:right="-20"/>
              <w:rPr>
                <w:lang w:eastAsia="x-none"/>
              </w:rPr>
            </w:pPr>
            <w:r>
              <w:rPr>
                <w:lang w:eastAsia="x-none"/>
              </w:rPr>
              <w:t>Sequence number = {incrementing number per frame}.</w:t>
            </w:r>
          </w:p>
          <w:p w:rsidR="00574E98" w:rsidRDefault="00574E98" w:rsidP="00962A78">
            <w:pPr>
              <w:widowControl w:val="0"/>
              <w:spacing w:after="0" w:line="233" w:lineRule="auto"/>
              <w:ind w:right="-20"/>
              <w:rPr>
                <w:lang w:eastAsia="x-none"/>
              </w:rPr>
            </w:pPr>
          </w:p>
          <w:p w:rsidR="00574E98" w:rsidRPr="001E12BD" w:rsidRDefault="00574E98" w:rsidP="00962A78">
            <w:pPr>
              <w:widowControl w:val="0"/>
              <w:spacing w:after="0" w:line="233" w:lineRule="auto"/>
              <w:ind w:right="-20"/>
              <w:rPr>
                <w:lang w:eastAsia="x-none"/>
              </w:rPr>
            </w:pPr>
            <w:r w:rsidRPr="0006008C">
              <w:rPr>
                <w:lang w:eastAsia="x-none"/>
              </w:rPr>
              <w:t>QoS control</w:t>
            </w:r>
            <w:r>
              <w:rPr>
                <w:lang w:eastAsia="x-none"/>
              </w:rPr>
              <w:t xml:space="preserve"> containing:</w:t>
            </w:r>
          </w:p>
          <w:p w:rsidR="00574E98" w:rsidRPr="000659B3" w:rsidRDefault="00574E98" w:rsidP="00962A78">
            <w:pPr>
              <w:pStyle w:val="ListParagraph"/>
              <w:widowControl w:val="0"/>
              <w:numPr>
                <w:ilvl w:val="0"/>
                <w:numId w:val="33"/>
              </w:numPr>
              <w:spacing w:after="0" w:line="233" w:lineRule="auto"/>
              <w:ind w:right="-20"/>
              <w:rPr>
                <w:lang w:eastAsia="x-none"/>
              </w:rPr>
            </w:pPr>
            <w:r>
              <w:rPr>
                <w:lang w:eastAsia="x-none"/>
              </w:rPr>
              <w:t>TID (bits 0-3) = 0-7 {user priority value}</w:t>
            </w:r>
            <w:r w:rsidRPr="000659B3">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Pr>
                <w:lang w:eastAsia="x-none"/>
              </w:rPr>
              <w:t>EOSP (bit 4) = 0</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06008C">
              <w:rPr>
                <w:lang w:eastAsia="x-none"/>
              </w:rPr>
              <w:t>Ack Policy</w:t>
            </w:r>
            <w:r>
              <w:rPr>
                <w:lang w:eastAsia="x-none"/>
              </w:rPr>
              <w:t>: bit 5 = 1, bit 6 = 0 (No ACK)</w:t>
            </w:r>
            <w:r w:rsidRPr="001E12BD">
              <w:rPr>
                <w:lang w:eastAsia="x-none"/>
              </w:rPr>
              <w:t>;</w:t>
            </w:r>
          </w:p>
          <w:p w:rsidR="00574E98" w:rsidRPr="001E12BD" w:rsidRDefault="00574E98" w:rsidP="00962A78">
            <w:pPr>
              <w:pStyle w:val="ListParagraph"/>
              <w:widowControl w:val="0"/>
              <w:numPr>
                <w:ilvl w:val="0"/>
                <w:numId w:val="33"/>
              </w:numPr>
              <w:spacing w:after="0" w:line="233" w:lineRule="auto"/>
              <w:ind w:right="-20"/>
              <w:rPr>
                <w:lang w:eastAsia="x-none"/>
              </w:rPr>
            </w:pPr>
            <w:r w:rsidRPr="0006008C">
              <w:rPr>
                <w:lang w:eastAsia="x-none"/>
              </w:rPr>
              <w:t>A-MSDU</w:t>
            </w:r>
            <w:r>
              <w:rPr>
                <w:lang w:eastAsia="x-none"/>
              </w:rPr>
              <w:t xml:space="preserve"> Present</w:t>
            </w:r>
            <w:r w:rsidRPr="001E12BD">
              <w:rPr>
                <w:lang w:eastAsia="x-none"/>
              </w:rPr>
              <w:t xml:space="preserve"> </w:t>
            </w:r>
            <w:r>
              <w:rPr>
                <w:lang w:eastAsia="x-none"/>
              </w:rPr>
              <w:t xml:space="preserve">(bit 7) </w:t>
            </w:r>
            <w:r w:rsidRPr="001E12BD">
              <w:rPr>
                <w:lang w:eastAsia="x-none"/>
              </w:rPr>
              <w:t>= 0;</w:t>
            </w:r>
          </w:p>
          <w:p w:rsidR="00574E98" w:rsidRDefault="00574E98" w:rsidP="00962A78">
            <w:pPr>
              <w:pStyle w:val="ListParagraph"/>
              <w:widowControl w:val="0"/>
              <w:numPr>
                <w:ilvl w:val="0"/>
                <w:numId w:val="33"/>
              </w:numPr>
              <w:spacing w:after="0" w:line="233" w:lineRule="auto"/>
              <w:ind w:right="-20"/>
              <w:rPr>
                <w:lang w:eastAsia="x-none"/>
              </w:rPr>
            </w:pPr>
            <w:r>
              <w:rPr>
                <w:lang w:eastAsia="x-none"/>
              </w:rPr>
              <w:t xml:space="preserve">TxOP Duration Req (bits 8-15) </w:t>
            </w:r>
            <w:r w:rsidRPr="001E12BD">
              <w:rPr>
                <w:lang w:eastAsia="x-none"/>
              </w:rPr>
              <w:t>= 0</w:t>
            </w:r>
            <w:r>
              <w:rPr>
                <w:lang w:eastAsia="x-none"/>
              </w:rPr>
              <w:t>.</w:t>
            </w:r>
          </w:p>
          <w:p w:rsidR="00574E98" w:rsidRPr="00BF4C8D" w:rsidRDefault="00574E98" w:rsidP="00962A78">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overflowPunct/>
              <w:autoSpaceDE/>
              <w:autoSpaceDN/>
              <w:adjustRightInd/>
              <w:spacing w:after="0"/>
              <w:textAlignment w:val="auto"/>
              <w:rPr>
                <w:lang w:eastAsia="x-none"/>
              </w:rPr>
            </w:pPr>
          </w:p>
        </w:tc>
      </w:tr>
      <w:tr w:rsidR="00574E98" w:rsidTr="00962A78">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DF5E39" w:rsidRDefault="00574E98" w:rsidP="00962A78">
            <w:pPr>
              <w:pStyle w:val="NoSpacing"/>
              <w:jc w:val="center"/>
              <w:rPr>
                <w:sz w:val="24"/>
              </w:rPr>
            </w:pPr>
            <w:r>
              <w:rPr>
                <w:lang w:eastAsia="x-none"/>
              </w:rPr>
              <w:t>4</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DD20C7" w:rsidRDefault="00574E98" w:rsidP="00962A78">
            <w:pPr>
              <w:pStyle w:val="NoSpacing"/>
              <w:jc w:val="center"/>
              <w:rPr>
                <w:sz w:val="24"/>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1E12BD" w:rsidRDefault="00574E98" w:rsidP="00962A78">
            <w:pPr>
              <w:widowControl w:val="0"/>
              <w:spacing w:after="0" w:line="233" w:lineRule="auto"/>
              <w:ind w:left="28" w:right="-20"/>
              <w:rPr>
                <w:lang w:eastAsia="x-none"/>
              </w:rPr>
            </w:pPr>
            <w:r w:rsidRPr="00BF4C8D">
              <w:rPr>
                <w:lang w:eastAsia="x-none"/>
              </w:rPr>
              <w:t xml:space="preserve">The </w:t>
            </w:r>
            <w:r w:rsidRPr="00BF4C8D">
              <w:rPr>
                <w:lang w:val="x-none" w:eastAsia="x-none"/>
              </w:rPr>
              <w:t>Test Equipment</w:t>
            </w:r>
            <w:r>
              <w:rPr>
                <w:lang w:eastAsia="x-none"/>
              </w:rPr>
              <w:t xml:space="preserve"> to transmit.</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overflowPunct/>
              <w:autoSpaceDE/>
              <w:autoSpaceDN/>
              <w:adjustRightInd/>
              <w:spacing w:after="0"/>
              <w:textAlignment w:val="auto"/>
              <w:rPr>
                <w:lang w:eastAsia="x-none"/>
              </w:rPr>
            </w:pPr>
          </w:p>
          <w:p w:rsidR="00574E98" w:rsidRDefault="00574E98" w:rsidP="00962A78">
            <w:pPr>
              <w:overflowPunct/>
              <w:autoSpaceDE/>
              <w:autoSpaceDN/>
              <w:adjustRightInd/>
              <w:spacing w:after="0"/>
              <w:textAlignment w:val="auto"/>
              <w:rPr>
                <w:lang w:eastAsia="x-none"/>
              </w:rPr>
            </w:pPr>
          </w:p>
          <w:p w:rsidR="00574E98" w:rsidRPr="001E12BD" w:rsidRDefault="00574E98" w:rsidP="00962A78">
            <w:pPr>
              <w:widowControl w:val="0"/>
              <w:spacing w:after="0" w:line="233" w:lineRule="auto"/>
              <w:ind w:right="-20"/>
              <w:rPr>
                <w:lang w:eastAsia="x-none"/>
              </w:rPr>
            </w:pP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jc w:val="center"/>
              <w:rPr>
                <w:sz w:val="24"/>
              </w:rPr>
            </w:pPr>
            <w:r>
              <w:rPr>
                <w:lang w:eastAsia="x-none"/>
              </w:rPr>
              <w:lastRenderedPageBreak/>
              <w:t>5</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BF4C8D" w:rsidRDefault="00574E98" w:rsidP="00962A78">
            <w:pPr>
              <w:pStyle w:val="NoSpacing"/>
              <w:jc w:val="center"/>
              <w:rPr>
                <w:sz w:val="24"/>
              </w:rPr>
            </w:pPr>
            <w:r w:rsidRPr="00BF4C8D">
              <w:rPr>
                <w:lang w:val="x-none"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r>
              <w:rPr>
                <w:lang w:eastAsia="x-none"/>
              </w:rPr>
              <w:t xml:space="preserve"> </w:t>
            </w:r>
            <w:r w:rsidRPr="00BF4C8D">
              <w:rPr>
                <w:lang w:eastAsia="x-none"/>
              </w:rPr>
              <w:t xml:space="preserve">The </w:t>
            </w:r>
            <w:r>
              <w:rPr>
                <w:lang w:eastAsia="x-none"/>
              </w:rPr>
              <w:t>IUT receives</w:t>
            </w:r>
            <w:r w:rsidRPr="00BF4C8D">
              <w:rPr>
                <w:lang w:eastAsia="x-none"/>
              </w:rPr>
              <w:t xml:space="preserve"> </w:t>
            </w:r>
            <w:r>
              <w:rPr>
                <w:lang w:eastAsia="x-none"/>
              </w:rPr>
              <w:t>a WSM.</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r>
              <w:t>PASS / FAIL</w:t>
            </w: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Pr="00B973DD" w:rsidRDefault="00574E98" w:rsidP="00962A78">
            <w:pPr>
              <w:pStyle w:val="NoSpacing"/>
              <w:jc w:val="center"/>
              <w:rPr>
                <w:lang w:eastAsia="x-none"/>
              </w:rPr>
            </w:pPr>
            <w:r>
              <w:rPr>
                <w:lang w:eastAsia="x-none"/>
              </w:rPr>
              <w:t>6</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Pr="00B973DD" w:rsidRDefault="00574E98" w:rsidP="00962A7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Pr="00BF4C8D" w:rsidRDefault="00574E98" w:rsidP="00962A78">
            <w:pPr>
              <w:widowControl w:val="0"/>
              <w:spacing w:after="0" w:line="233" w:lineRule="auto"/>
              <w:ind w:right="-20"/>
              <w:rPr>
                <w:lang w:eastAsia="x-none"/>
              </w:rPr>
            </w:pPr>
            <w:r>
              <w:rPr>
                <w:lang w:eastAsia="x-none"/>
              </w:rPr>
              <w:t xml:space="preserve"> Repeat steps 2-5 for each supported value of </w:t>
            </w:r>
            <w:r w:rsidR="00493C49">
              <w:rPr>
                <w:i/>
                <w:lang w:eastAsia="x-none"/>
              </w:rPr>
              <w:t>p</w:t>
            </w:r>
            <w:r w:rsidRPr="00B341F6">
              <w:rPr>
                <w:i/>
                <w:lang w:eastAsia="x-none"/>
              </w:rPr>
              <w:t>DataRate</w:t>
            </w:r>
            <w:r>
              <w:rPr>
                <w:i/>
                <w:lang w:eastAsia="x-none"/>
              </w:rPr>
              <w:t xml:space="preserve"> </w:t>
            </w:r>
            <w:r>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pP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7</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rPr>
                <w:lang w:eastAsia="x-none"/>
              </w:rPr>
            </w:pPr>
            <w:r>
              <w:rPr>
                <w:lang w:eastAsia="x-none"/>
              </w:rPr>
              <w:t xml:space="preserve"> Repeat steps 1-6 for each supported value of </w:t>
            </w:r>
            <w:r w:rsidR="00493C49">
              <w:rPr>
                <w:i/>
                <w:lang w:eastAsia="x-none"/>
              </w:rPr>
              <w:t>p</w:t>
            </w:r>
            <w:r w:rsidRPr="00B341F6">
              <w:rPr>
                <w:i/>
                <w:lang w:eastAsia="x-none"/>
              </w:rPr>
              <w:t>Channel</w:t>
            </w:r>
            <w:r>
              <w:rPr>
                <w:i/>
                <w:lang w:eastAsia="x-none"/>
              </w:rPr>
              <w:t xml:space="preserve"> </w:t>
            </w:r>
            <w:r>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pPr>
          </w:p>
        </w:tc>
      </w:tr>
      <w:tr w:rsidR="00574E98" w:rsidTr="00962A78">
        <w:trPr>
          <w:trHeight w:val="452"/>
        </w:trPr>
        <w:tc>
          <w:tcPr>
            <w:tcW w:w="81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8</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74E98" w:rsidRDefault="00574E98" w:rsidP="00962A78">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rPr>
                <w:lang w:eastAsia="x-none"/>
              </w:rPr>
            </w:pPr>
            <w:r>
              <w:rPr>
                <w:rFonts w:asciiTheme="minorHAnsi" w:hAnsiTheme="minorHAnsi"/>
                <w:lang w:eastAsia="x-none"/>
              </w:rPr>
              <w:t>The IUT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74E98" w:rsidRDefault="00574E98" w:rsidP="00962A78">
            <w:pPr>
              <w:widowControl w:val="0"/>
              <w:spacing w:after="0" w:line="233" w:lineRule="auto"/>
              <w:ind w:right="-20"/>
            </w:pPr>
          </w:p>
        </w:tc>
      </w:tr>
    </w:tbl>
    <w:p w:rsidR="00B341F6" w:rsidRDefault="00B341F6">
      <w:pPr>
        <w:overflowPunct/>
        <w:autoSpaceDE/>
        <w:autoSpaceDN/>
        <w:adjustRightInd/>
        <w:spacing w:after="0"/>
        <w:textAlignment w:val="auto"/>
        <w:rPr>
          <w:rFonts w:asciiTheme="majorHAnsi" w:eastAsiaTheme="majorEastAsia" w:hAnsiTheme="majorHAnsi" w:cstheme="majorBidi"/>
          <w:b/>
          <w:bCs/>
          <w:color w:val="17365D" w:themeColor="text2" w:themeShade="BF"/>
          <w:sz w:val="22"/>
          <w:szCs w:val="22"/>
        </w:rPr>
      </w:pPr>
      <w:bookmarkStart w:id="75" w:name="_Toc432594087"/>
    </w:p>
    <w:p w:rsidR="00297C74" w:rsidRDefault="00666902" w:rsidP="00297C74">
      <w:pPr>
        <w:pStyle w:val="Heading3"/>
      </w:pPr>
      <w:bookmarkStart w:id="76" w:name="_Toc464735159"/>
      <w:r>
        <w:t>802.11</w:t>
      </w:r>
      <w:r w:rsidR="00297C74">
        <w:t xml:space="preserve"> Transmit MAC Validation</w:t>
      </w:r>
      <w:bookmarkEnd w:id="75"/>
      <w:bookmarkEnd w:id="76"/>
    </w:p>
    <w:p w:rsidR="00995B38" w:rsidRPr="00995B38" w:rsidRDefault="00995B38" w:rsidP="00995B38">
      <w:pPr>
        <w:pStyle w:val="Heading4"/>
      </w:pPr>
      <w:r w:rsidRPr="009F4309">
        <w:rPr>
          <w:szCs w:val="20"/>
        </w:rPr>
        <w:t>TP-802</w:t>
      </w:r>
      <w:r>
        <w:rPr>
          <w:szCs w:val="20"/>
        </w:rPr>
        <w:t>11</w:t>
      </w:r>
      <w:r w:rsidRPr="009F4309">
        <w:rPr>
          <w:szCs w:val="20"/>
        </w:rPr>
        <w:t>-TXT-MAC-BV-01</w:t>
      </w:r>
    </w:p>
    <w:tbl>
      <w:tblPr>
        <w:tblW w:w="9089" w:type="dxa"/>
        <w:tblInd w:w="-4" w:type="dxa"/>
        <w:tblLayout w:type="fixed"/>
        <w:tblCellMar>
          <w:left w:w="0" w:type="dxa"/>
          <w:right w:w="0" w:type="dxa"/>
        </w:tblCellMar>
        <w:tblLook w:val="0000" w:firstRow="0" w:lastRow="0" w:firstColumn="0" w:lastColumn="0" w:noHBand="0" w:noVBand="0"/>
      </w:tblPr>
      <w:tblGrid>
        <w:gridCol w:w="720"/>
        <w:gridCol w:w="1080"/>
        <w:gridCol w:w="6119"/>
        <w:gridCol w:w="1170"/>
      </w:tblGrid>
      <w:tr w:rsidR="00297C74" w:rsidTr="005C688B">
        <w:tc>
          <w:tcPr>
            <w:tcW w:w="1800" w:type="dxa"/>
            <w:gridSpan w:val="2"/>
            <w:tcBorders>
              <w:top w:val="single" w:sz="4" w:space="0" w:color="auto"/>
              <w:left w:val="single" w:sz="4" w:space="0" w:color="auto"/>
              <w:bottom w:val="single" w:sz="4" w:space="0" w:color="auto"/>
              <w:right w:val="single" w:sz="4"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Purpose Id</w:t>
            </w:r>
          </w:p>
        </w:tc>
        <w:tc>
          <w:tcPr>
            <w:tcW w:w="7289" w:type="dxa"/>
            <w:gridSpan w:val="2"/>
            <w:tcBorders>
              <w:top w:val="single" w:sz="4" w:space="0" w:color="auto"/>
              <w:left w:val="single" w:sz="4" w:space="0" w:color="auto"/>
              <w:bottom w:val="single" w:sz="4" w:space="0" w:color="auto"/>
              <w:right w:val="single" w:sz="4"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9F4309">
              <w:rPr>
                <w:szCs w:val="20"/>
              </w:rPr>
              <w:t>TP-802</w:t>
            </w:r>
            <w:r>
              <w:rPr>
                <w:szCs w:val="20"/>
              </w:rPr>
              <w:t>11</w:t>
            </w:r>
            <w:r w:rsidRPr="009F4309">
              <w:rPr>
                <w:szCs w:val="20"/>
              </w:rPr>
              <w:t>-TXT-MAC-BV-01</w:t>
            </w:r>
          </w:p>
        </w:tc>
      </w:tr>
      <w:tr w:rsidR="00297C74" w:rsidTr="005C688B">
        <w:tc>
          <w:tcPr>
            <w:tcW w:w="1800" w:type="dxa"/>
            <w:gridSpan w:val="2"/>
            <w:tcBorders>
              <w:top w:val="single" w:sz="4" w:space="0" w:color="auto"/>
              <w:left w:val="single" w:sz="3" w:space="0" w:color="auto"/>
              <w:bottom w:val="single" w:sz="3" w:space="0" w:color="auto"/>
              <w:right w:val="single" w:sz="3" w:space="0" w:color="auto"/>
            </w:tcBorders>
            <w:shd w:val="clear" w:color="auto" w:fill="auto"/>
          </w:tcPr>
          <w:p w:rsidR="00297C74" w:rsidRPr="00BF4C8D"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289" w:type="dxa"/>
            <w:gridSpan w:val="2"/>
            <w:tcBorders>
              <w:top w:val="single" w:sz="4" w:space="0" w:color="auto"/>
              <w:left w:val="single" w:sz="3" w:space="0" w:color="auto"/>
              <w:bottom w:val="single" w:sz="3" w:space="0" w:color="auto"/>
              <w:right w:val="single" w:sz="4"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297C74">
              <w:rPr>
                <w:szCs w:val="20"/>
              </w:rPr>
              <w:t xml:space="preserve"> </w:t>
            </w:r>
            <w:r w:rsidR="002A46F5">
              <w:rPr>
                <w:szCs w:val="20"/>
              </w:rPr>
              <w:t>T</w:t>
            </w:r>
            <w:r w:rsidRPr="00297C74">
              <w:rPr>
                <w:szCs w:val="20"/>
              </w:rPr>
              <w:t>rans</w:t>
            </w:r>
            <w:r w:rsidR="00CC0B9E">
              <w:rPr>
                <w:szCs w:val="20"/>
              </w:rPr>
              <w:t>mi</w:t>
            </w:r>
            <w:r w:rsidR="002A46F5">
              <w:rPr>
                <w:szCs w:val="20"/>
              </w:rPr>
              <w:t>t</w:t>
            </w:r>
            <w:r w:rsidR="00CC0B9E">
              <w:rPr>
                <w:szCs w:val="20"/>
              </w:rPr>
              <w:t xml:space="preserve"> WSM from </w:t>
            </w:r>
            <w:r w:rsidR="00855431">
              <w:rPr>
                <w:szCs w:val="20"/>
              </w:rPr>
              <w:t>IUT</w:t>
            </w:r>
            <w:r w:rsidRPr="00297C74">
              <w:rPr>
                <w:szCs w:val="20"/>
              </w:rPr>
              <w:t xml:space="preserve"> and verify 802.11 </w:t>
            </w:r>
            <w:r w:rsidR="00FD3766" w:rsidRPr="00297C74">
              <w:rPr>
                <w:szCs w:val="20"/>
              </w:rPr>
              <w:t>QoS</w:t>
            </w:r>
            <w:r w:rsidRPr="00297C74">
              <w:rPr>
                <w:szCs w:val="20"/>
              </w:rPr>
              <w:t xml:space="preserve"> MAC formats and MAC field values</w:t>
            </w:r>
          </w:p>
        </w:tc>
      </w:tr>
      <w:tr w:rsidR="00297C74"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Test Configuration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297C74" w:rsidRPr="00BF4C8D"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TC4</w:t>
            </w:r>
          </w:p>
        </w:tc>
      </w:tr>
      <w:tr w:rsidR="00297C74"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Reference:</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297C74" w:rsidRPr="00BF4C8D" w:rsidRDefault="00B575A2" w:rsidP="00A279C8">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w:t>
            </w:r>
            <w:r w:rsidR="00A279C8">
              <w:rPr>
                <w:szCs w:val="20"/>
              </w:rPr>
              <w:fldChar w:fldCharType="begin"/>
            </w:r>
            <w:r w:rsidR="00A279C8">
              <w:rPr>
                <w:szCs w:val="20"/>
              </w:rPr>
              <w:instrText xml:space="preserve"> REF  REF_SAEJ29451 \h  \* MERGEFORMAT </w:instrText>
            </w:r>
            <w:r w:rsidR="00A279C8">
              <w:rPr>
                <w:szCs w:val="20"/>
              </w:rPr>
            </w:r>
            <w:r w:rsidR="00A279C8">
              <w:rPr>
                <w:szCs w:val="20"/>
              </w:rPr>
              <w:fldChar w:fldCharType="separate"/>
            </w:r>
            <w:r w:rsidR="00A279C8">
              <w:rPr>
                <w:noProof/>
              </w:rPr>
              <w:t>1</w:t>
            </w:r>
            <w:r w:rsidR="00A279C8">
              <w:rPr>
                <w:szCs w:val="20"/>
              </w:rPr>
              <w:fldChar w:fldCharType="end"/>
            </w:r>
            <w:r w:rsidR="00AA429A" w:rsidRPr="00AA429A">
              <w:rPr>
                <w:szCs w:val="20"/>
              </w:rPr>
              <w:t>] Table 5, Clause: 8.3.2.1</w:t>
            </w:r>
          </w:p>
        </w:tc>
      </w:tr>
      <w:tr w:rsidR="00297C74" w:rsidTr="005C688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297C74" w:rsidRPr="00BF4C8D" w:rsidRDefault="00297C74"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F4C8D">
              <w:rPr>
                <w:b/>
                <w:szCs w:val="20"/>
              </w:rPr>
              <w:t>PICS Selection</w:t>
            </w:r>
          </w:p>
        </w:tc>
        <w:tc>
          <w:tcPr>
            <w:tcW w:w="7289" w:type="dxa"/>
            <w:gridSpan w:val="2"/>
            <w:tcBorders>
              <w:top w:val="single" w:sz="3" w:space="0" w:color="auto"/>
              <w:left w:val="single" w:sz="3" w:space="0" w:color="auto"/>
              <w:bottom w:val="single" w:sz="3" w:space="0" w:color="auto"/>
              <w:right w:val="single" w:sz="4" w:space="0" w:color="auto"/>
            </w:tcBorders>
            <w:shd w:val="clear" w:color="auto" w:fill="auto"/>
          </w:tcPr>
          <w:p w:rsidR="00297C74" w:rsidRPr="00BF4C8D" w:rsidRDefault="0027677C"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PC8, AD</w:t>
            </w:r>
            <w:r w:rsidR="003E3982">
              <w:rPr>
                <w:szCs w:val="20"/>
              </w:rPr>
              <w:t>2, AD</w:t>
            </w:r>
            <w:r>
              <w:rPr>
                <w:szCs w:val="20"/>
              </w:rPr>
              <w:t>3, AD4, FT18</w:t>
            </w:r>
          </w:p>
        </w:tc>
      </w:tr>
      <w:tr w:rsidR="00297C74"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rsidR="00297C74" w:rsidRPr="005C688B" w:rsidRDefault="005C688B" w:rsidP="005C688B">
            <w:pPr>
              <w:pStyle w:val="NoSpacing"/>
              <w:pBdr>
                <w:top w:val="none" w:sz="0" w:space="0" w:color="auto"/>
                <w:left w:val="none" w:sz="0" w:space="0" w:color="auto"/>
                <w:bottom w:val="none" w:sz="0" w:space="0" w:color="auto"/>
                <w:right w:val="none" w:sz="0" w:space="0" w:color="auto"/>
                <w:between w:val="none" w:sz="0" w:space="0" w:color="auto"/>
              </w:pBdr>
              <w:ind w:right="901" w:firstLine="1800"/>
              <w:jc w:val="center"/>
              <w:rPr>
                <w:b/>
                <w:szCs w:val="20"/>
              </w:rPr>
            </w:pPr>
            <w:r>
              <w:rPr>
                <w:b/>
                <w:szCs w:val="20"/>
              </w:rPr>
              <w:t>Pre-test conditions</w:t>
            </w:r>
          </w:p>
        </w:tc>
      </w:tr>
      <w:tr w:rsidR="00C72571" w:rsidTr="00EF4A18">
        <w:tc>
          <w:tcPr>
            <w:tcW w:w="9089" w:type="dxa"/>
            <w:gridSpan w:val="4"/>
            <w:tcBorders>
              <w:top w:val="single" w:sz="3" w:space="0" w:color="auto"/>
              <w:left w:val="single" w:sz="3" w:space="0" w:color="auto"/>
              <w:bottom w:val="single" w:sz="3" w:space="0" w:color="auto"/>
              <w:right w:val="single" w:sz="4" w:space="0" w:color="auto"/>
            </w:tcBorders>
            <w:shd w:val="clear" w:color="auto" w:fill="auto"/>
          </w:tcPr>
          <w:p w:rsidR="00C72571" w:rsidRPr="00BF4C8D" w:rsidRDefault="00855431" w:rsidP="005F2100">
            <w:pPr>
              <w:pStyle w:val="ListParagraph"/>
              <w:numPr>
                <w:ilvl w:val="0"/>
                <w:numId w:val="6"/>
              </w:numPr>
              <w:spacing w:after="0"/>
              <w:rPr>
                <w:lang w:val="x-none" w:eastAsia="x-none"/>
              </w:rPr>
            </w:pPr>
            <w:r>
              <w:rPr>
                <w:lang w:eastAsia="x-none"/>
              </w:rPr>
              <w:t>IUT</w:t>
            </w:r>
            <w:r w:rsidR="00A147A5">
              <w:rPr>
                <w:lang w:eastAsia="x-none"/>
              </w:rPr>
              <w:t xml:space="preserve"> is in initial state as per sec 4.3.1</w:t>
            </w:r>
          </w:p>
        </w:tc>
      </w:tr>
      <w:tr w:rsidR="005C688B" w:rsidTr="005C688B">
        <w:tc>
          <w:tcPr>
            <w:tcW w:w="9089" w:type="dxa"/>
            <w:gridSpan w:val="4"/>
            <w:tcBorders>
              <w:top w:val="single" w:sz="3" w:space="0" w:color="auto"/>
              <w:left w:val="single" w:sz="3" w:space="0" w:color="auto"/>
              <w:bottom w:val="single" w:sz="3" w:space="0" w:color="auto"/>
              <w:right w:val="single" w:sz="4" w:space="0" w:color="auto"/>
            </w:tcBorders>
            <w:shd w:val="clear" w:color="auto" w:fill="F2F2F2"/>
          </w:tcPr>
          <w:p w:rsidR="005C688B" w:rsidRPr="00BF4C8D" w:rsidRDefault="005C688B" w:rsidP="005C688B">
            <w:pPr>
              <w:widowControl w:val="0"/>
              <w:spacing w:after="0" w:line="238" w:lineRule="auto"/>
              <w:ind w:left="-18" w:right="901" w:firstLine="1818"/>
              <w:jc w:val="center"/>
              <w:rPr>
                <w:sz w:val="24"/>
                <w:szCs w:val="24"/>
              </w:rPr>
            </w:pPr>
            <w:r>
              <w:rPr>
                <w:b/>
              </w:rPr>
              <w:t>Test Sequence</w:t>
            </w:r>
          </w:p>
        </w:tc>
      </w:tr>
      <w:tr w:rsidR="005C688B"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5C688B" w:rsidRPr="005C688B" w:rsidRDefault="005C688B" w:rsidP="005C688B">
            <w:pPr>
              <w:pStyle w:val="NoSpacing"/>
              <w:jc w:val="center"/>
              <w:rPr>
                <w:b/>
              </w:rPr>
            </w:pPr>
            <w:r w:rsidRPr="005C688B">
              <w:rPr>
                <w:b/>
              </w:rPr>
              <w:t>Step</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C688B" w:rsidRPr="005C688B" w:rsidRDefault="005C688B" w:rsidP="005C688B">
            <w:pPr>
              <w:pStyle w:val="NoSpacing"/>
              <w:jc w:val="center"/>
              <w:rPr>
                <w:b/>
              </w:rPr>
            </w:pPr>
            <w:r w:rsidRPr="005C688B">
              <w:rPr>
                <w:b/>
              </w:rPr>
              <w:t>Type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BF4C8D">
              <w:rPr>
                <w:b/>
                <w:szCs w:val="20"/>
              </w:rPr>
              <w:t>Description</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C688B" w:rsidRPr="00BF4C8D" w:rsidRDefault="005C688B" w:rsidP="005C688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A147A5"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A147A5" w:rsidRPr="00A147A5" w:rsidRDefault="0093158E" w:rsidP="005C688B">
            <w:pPr>
              <w:pStyle w:val="NoSpacing"/>
              <w:jc w:val="center"/>
              <w:rPr>
                <w:lang w:eastAsia="x-none"/>
              </w:rPr>
            </w:pPr>
            <w:r>
              <w:rPr>
                <w:lang w:eastAsia="x-none"/>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147A5" w:rsidRDefault="00A147A5" w:rsidP="005C688B">
            <w:pPr>
              <w:pStyle w:val="NoSpacing"/>
              <w:jc w:val="center"/>
              <w:rPr>
                <w:lang w:eastAsia="x-none"/>
              </w:rPr>
            </w:pPr>
            <w:r>
              <w:rPr>
                <w:lang w:eastAsia="x-none"/>
              </w:rPr>
              <w:t xml:space="preserve">Configure </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A147A5" w:rsidRPr="00A147A5" w:rsidRDefault="00C1534E" w:rsidP="00A147A5">
            <w:pPr>
              <w:spacing w:after="0"/>
              <w:rPr>
                <w:lang w:eastAsia="x-none"/>
              </w:rPr>
            </w:pPr>
            <w:r>
              <w:rPr>
                <w:lang w:eastAsia="x-none"/>
              </w:rPr>
              <w:t xml:space="preserve"> T</w:t>
            </w:r>
            <w:r w:rsidR="00A147A5">
              <w:rPr>
                <w:lang w:eastAsia="x-none"/>
              </w:rPr>
              <w:t xml:space="preserve">he </w:t>
            </w:r>
            <w:r w:rsidR="00A147A5" w:rsidRPr="00A147A5">
              <w:rPr>
                <w:lang w:eastAsia="x-none"/>
              </w:rPr>
              <w:t>Test Equipment to receive packets</w:t>
            </w:r>
            <w:r w:rsidR="00A147A5">
              <w:rPr>
                <w:lang w:eastAsia="x-none"/>
              </w:rPr>
              <w:t xml:space="preserve"> on </w:t>
            </w:r>
            <w:r w:rsidR="006D526B">
              <w:rPr>
                <w:i/>
                <w:lang w:eastAsia="x-none"/>
              </w:rPr>
              <w:t>p</w:t>
            </w:r>
            <w:r w:rsidR="00A147A5" w:rsidRPr="00A147A5">
              <w:rPr>
                <w:i/>
                <w:lang w:eastAsia="x-none"/>
              </w:rPr>
              <w:t>Channel</w:t>
            </w:r>
          </w:p>
          <w:p w:rsidR="00A147A5" w:rsidRDefault="00A147A5" w:rsidP="005C688B">
            <w:pPr>
              <w:widowControl w:val="0"/>
              <w:spacing w:after="0" w:line="233" w:lineRule="auto"/>
              <w:ind w:left="28"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A147A5" w:rsidRPr="00BF4C8D" w:rsidRDefault="00A147A5" w:rsidP="005C688B">
            <w:pPr>
              <w:widowControl w:val="0"/>
              <w:spacing w:after="0" w:line="233" w:lineRule="auto"/>
              <w:ind w:right="-20"/>
              <w:rPr>
                <w:lang w:eastAsia="x-none"/>
              </w:rPr>
            </w:pPr>
          </w:p>
        </w:tc>
      </w:tr>
      <w:tr w:rsidR="005C688B"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5C688B" w:rsidRPr="00BF4C8D" w:rsidRDefault="0093158E" w:rsidP="005C688B">
            <w:pPr>
              <w:pStyle w:val="NoSpacing"/>
              <w:jc w:val="center"/>
              <w:rPr>
                <w:sz w:val="24"/>
              </w:rPr>
            </w:pPr>
            <w:r>
              <w:rPr>
                <w:lang w:eastAsia="x-none"/>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C688B" w:rsidRPr="00C72571" w:rsidRDefault="00D517DC" w:rsidP="005C688B">
            <w:pPr>
              <w:pStyle w:val="NoSpacing"/>
              <w:jc w:val="center"/>
              <w:rPr>
                <w:sz w:val="24"/>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C688B" w:rsidRPr="00D357AE" w:rsidRDefault="00C1534E" w:rsidP="00D517DC">
            <w:pPr>
              <w:widowControl w:val="0"/>
              <w:spacing w:after="0" w:line="233" w:lineRule="auto"/>
              <w:ind w:left="28" w:right="-20"/>
              <w:rPr>
                <w:i/>
                <w:lang w:eastAsia="x-none"/>
              </w:rPr>
            </w:pPr>
            <w:r>
              <w:rPr>
                <w:lang w:eastAsia="x-none"/>
              </w:rPr>
              <w:t>T</w:t>
            </w:r>
            <w:r w:rsidR="005C688B" w:rsidRPr="00BF4C8D">
              <w:rPr>
                <w:lang w:eastAsia="x-none"/>
              </w:rPr>
              <w:t xml:space="preserve">he </w:t>
            </w:r>
            <w:r w:rsidR="00855431">
              <w:rPr>
                <w:lang w:eastAsia="x-none"/>
              </w:rPr>
              <w:t>IUT</w:t>
            </w:r>
            <w:r w:rsidR="005C688B">
              <w:rPr>
                <w:lang w:eastAsia="x-none"/>
              </w:rPr>
              <w:t xml:space="preserve"> </w:t>
            </w:r>
            <w:r w:rsidR="00D517DC">
              <w:rPr>
                <w:lang w:eastAsia="x-none"/>
              </w:rPr>
              <w:t xml:space="preserve">as transmitter </w:t>
            </w:r>
            <w:r w:rsidR="00A147A5">
              <w:rPr>
                <w:lang w:eastAsia="x-none"/>
              </w:rPr>
              <w:t xml:space="preserve">on </w:t>
            </w:r>
            <w:r w:rsidR="006D526B">
              <w:rPr>
                <w:i/>
                <w:lang w:eastAsia="x-none"/>
              </w:rPr>
              <w:t>p</w:t>
            </w:r>
            <w:r w:rsidR="00A147A5" w:rsidRPr="00A147A5">
              <w:rPr>
                <w:i/>
                <w:lang w:eastAsia="x-none"/>
              </w:rPr>
              <w:t>Channel</w:t>
            </w:r>
            <w:r w:rsidR="00D357AE">
              <w:rPr>
                <w:i/>
                <w:lang w:eastAsia="x-none"/>
              </w:rPr>
              <w:t xml:space="preserve"> </w:t>
            </w:r>
            <w:r w:rsidR="00D357AE">
              <w:rPr>
                <w:lang w:eastAsia="x-none"/>
              </w:rPr>
              <w:t xml:space="preserve">and </w:t>
            </w:r>
            <w:r w:rsidR="006D526B">
              <w:rPr>
                <w:i/>
                <w:lang w:eastAsia="x-none"/>
              </w:rPr>
              <w:t>p</w:t>
            </w:r>
            <w:r w:rsidR="00D357AE">
              <w:rPr>
                <w:i/>
                <w:lang w:eastAsia="x-none"/>
              </w:rPr>
              <w:t>DataRate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C688B" w:rsidRPr="00BF4C8D" w:rsidRDefault="005C688B" w:rsidP="005C688B">
            <w:pPr>
              <w:widowControl w:val="0"/>
              <w:spacing w:after="0" w:line="233" w:lineRule="auto"/>
              <w:ind w:right="-20"/>
              <w:rPr>
                <w:lang w:eastAsia="x-none"/>
              </w:rPr>
            </w:pPr>
          </w:p>
        </w:tc>
      </w:tr>
      <w:tr w:rsidR="00D517DC"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D517DC" w:rsidRPr="00D517DC" w:rsidRDefault="0093158E" w:rsidP="005C688B">
            <w:pPr>
              <w:pStyle w:val="NoSpacing"/>
              <w:jc w:val="center"/>
              <w:rPr>
                <w:lang w:eastAsia="x-none"/>
              </w:rPr>
            </w:pPr>
            <w:r>
              <w:rPr>
                <w:lang w:eastAsia="x-none"/>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D517DC" w:rsidRDefault="007529B1" w:rsidP="005C688B">
            <w:pPr>
              <w:pStyle w:val="NoSpacing"/>
              <w:jc w:val="center"/>
              <w:rPr>
                <w:lang w:eastAsia="x-none"/>
              </w:rPr>
            </w:pPr>
            <w:r>
              <w:rPr>
                <w:lang w:eastAsia="x-none"/>
              </w:rPr>
              <w:t>Stimulus</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D517DC" w:rsidRDefault="00C1534E">
            <w:pPr>
              <w:widowControl w:val="0"/>
              <w:spacing w:after="0" w:line="233" w:lineRule="auto"/>
              <w:ind w:left="28" w:right="-20"/>
              <w:rPr>
                <w:lang w:eastAsia="x-none"/>
              </w:rPr>
            </w:pPr>
            <w:r>
              <w:rPr>
                <w:lang w:eastAsia="x-none"/>
              </w:rPr>
              <w:t>T</w:t>
            </w:r>
            <w:r w:rsidR="00D517DC">
              <w:rPr>
                <w:lang w:eastAsia="x-none"/>
              </w:rPr>
              <w:t>he</w:t>
            </w:r>
            <w:r w:rsidR="00E74352">
              <w:rPr>
                <w:lang w:eastAsia="x-none"/>
              </w:rPr>
              <w:t xml:space="preserve"> </w:t>
            </w:r>
            <w:r w:rsidR="00855431">
              <w:rPr>
                <w:lang w:eastAsia="x-none"/>
              </w:rPr>
              <w:t>IUT</w:t>
            </w:r>
            <w:r w:rsidR="00E74352">
              <w:rPr>
                <w:lang w:eastAsia="x-none"/>
              </w:rPr>
              <w:t xml:space="preserve"> to send </w:t>
            </w:r>
            <w:r w:rsidR="00BE2640">
              <w:rPr>
                <w:lang w:eastAsia="x-none"/>
              </w:rPr>
              <w:t xml:space="preserve">periodic </w:t>
            </w:r>
            <w:r w:rsidR="00D517DC">
              <w:rPr>
                <w:lang w:eastAsia="x-none"/>
              </w:rPr>
              <w:t>WSM</w:t>
            </w:r>
            <w:r w:rsidR="00BE2640">
              <w:rPr>
                <w:lang w:eastAsia="x-none"/>
              </w:rPr>
              <w:t>s.</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D517DC" w:rsidRPr="00BF4C8D" w:rsidRDefault="00D517DC" w:rsidP="005C688B">
            <w:pPr>
              <w:widowControl w:val="0"/>
              <w:spacing w:after="0" w:line="233" w:lineRule="auto"/>
              <w:ind w:right="-20"/>
              <w:rPr>
                <w:lang w:eastAsia="x-none"/>
              </w:rPr>
            </w:pPr>
          </w:p>
        </w:tc>
      </w:tr>
      <w:tr w:rsidR="005C688B" w:rsidTr="005C688B">
        <w:tc>
          <w:tcPr>
            <w:tcW w:w="720" w:type="dxa"/>
            <w:tcBorders>
              <w:top w:val="single" w:sz="4" w:space="0" w:color="auto"/>
              <w:left w:val="single" w:sz="4" w:space="0" w:color="auto"/>
              <w:bottom w:val="single" w:sz="4" w:space="0" w:color="auto"/>
              <w:right w:val="single" w:sz="4" w:space="0" w:color="auto"/>
            </w:tcBorders>
            <w:shd w:val="clear" w:color="auto" w:fill="auto"/>
          </w:tcPr>
          <w:p w:rsidR="005C688B" w:rsidRPr="00BF4C8D" w:rsidRDefault="0093158E" w:rsidP="005C688B">
            <w:pPr>
              <w:pStyle w:val="NoSpacing"/>
              <w:jc w:val="center"/>
              <w:rPr>
                <w:sz w:val="24"/>
              </w:rPr>
            </w:pPr>
            <w:r>
              <w:rPr>
                <w:lang w:eastAsia="x-none"/>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C688B" w:rsidRPr="00BF4C8D" w:rsidRDefault="005C688B" w:rsidP="005C688B">
            <w:pPr>
              <w:pStyle w:val="NoSpacing"/>
              <w:jc w:val="center"/>
              <w:rPr>
                <w:sz w:val="24"/>
              </w:rPr>
            </w:pPr>
            <w:r>
              <w:rPr>
                <w:lang w:eastAsia="x-none"/>
              </w:rPr>
              <w:t>verify</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5C688B" w:rsidRDefault="00C1534E" w:rsidP="005C688B">
            <w:pPr>
              <w:widowControl w:val="0"/>
              <w:spacing w:after="0" w:line="233" w:lineRule="auto"/>
              <w:ind w:left="28" w:right="-20"/>
              <w:rPr>
                <w:lang w:eastAsia="x-none"/>
              </w:rPr>
            </w:pPr>
            <w:r>
              <w:rPr>
                <w:lang w:eastAsia="x-none"/>
              </w:rPr>
              <w:t>T</w:t>
            </w:r>
            <w:r w:rsidR="005C688B" w:rsidRPr="00BF4C8D">
              <w:rPr>
                <w:lang w:eastAsia="x-none"/>
              </w:rPr>
              <w:t xml:space="preserve">he </w:t>
            </w:r>
            <w:r w:rsidR="00855431">
              <w:rPr>
                <w:lang w:eastAsia="x-none"/>
              </w:rPr>
              <w:t>IUT</w:t>
            </w:r>
            <w:r w:rsidR="00E74352">
              <w:rPr>
                <w:lang w:eastAsia="x-none"/>
              </w:rPr>
              <w:t xml:space="preserve"> sent </w:t>
            </w:r>
            <w:r w:rsidR="00B153C5">
              <w:rPr>
                <w:lang w:eastAsia="x-none"/>
              </w:rPr>
              <w:t xml:space="preserve">a </w:t>
            </w:r>
            <w:r w:rsidR="005C688B">
              <w:rPr>
                <w:lang w:eastAsia="x-none"/>
              </w:rPr>
              <w:t>WSM with MAC header containing the following field values:</w:t>
            </w:r>
          </w:p>
          <w:p w:rsidR="005C688B" w:rsidRDefault="005C688B" w:rsidP="005C688B">
            <w:pPr>
              <w:widowControl w:val="0"/>
              <w:spacing w:after="0" w:line="233" w:lineRule="auto"/>
              <w:ind w:left="28" w:right="-20"/>
              <w:rPr>
                <w:lang w:eastAsia="x-none"/>
              </w:rPr>
            </w:pPr>
          </w:p>
          <w:p w:rsidR="005C688B" w:rsidRDefault="005C688B" w:rsidP="005C688B">
            <w:pPr>
              <w:widowControl w:val="0"/>
              <w:spacing w:after="0" w:line="233" w:lineRule="auto"/>
              <w:ind w:left="28" w:right="-20"/>
              <w:rPr>
                <w:lang w:eastAsia="x-none"/>
              </w:rPr>
            </w:pPr>
            <w:r w:rsidRPr="001E12BD">
              <w:rPr>
                <w:lang w:eastAsia="x-none"/>
              </w:rPr>
              <w:t>Frame Control</w:t>
            </w:r>
            <w:r>
              <w:rPr>
                <w:lang w:eastAsia="x-none"/>
              </w:rPr>
              <w:t xml:space="preserve"> containing:</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Protocol version</w:t>
            </w:r>
            <w:r w:rsidR="008550DB">
              <w:rPr>
                <w:lang w:eastAsia="x-none"/>
              </w:rPr>
              <w:t xml:space="preserve"> (bits 0-1)</w:t>
            </w:r>
            <w:r w:rsidRPr="001E12BD">
              <w:rPr>
                <w:lang w:eastAsia="x-none"/>
              </w:rPr>
              <w:t xml:space="preserve"> = </w:t>
            </w:r>
            <w:r w:rsidR="008550DB">
              <w:rPr>
                <w:lang w:eastAsia="x-none"/>
              </w:rPr>
              <w:t>0</w:t>
            </w:r>
            <w:r w:rsidRPr="001E12BD">
              <w:rPr>
                <w:lang w:eastAsia="x-none"/>
              </w:rPr>
              <w:t>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Type </w:t>
            </w:r>
            <w:r w:rsidR="008550DB">
              <w:rPr>
                <w:lang w:eastAsia="x-none"/>
              </w:rPr>
              <w:t xml:space="preserve">(bits 2-3) </w:t>
            </w:r>
            <w:r w:rsidRPr="001E12BD">
              <w:rPr>
                <w:lang w:eastAsia="x-none"/>
              </w:rPr>
              <w:t xml:space="preserve">= </w:t>
            </w:r>
            <w:r w:rsidR="008550DB">
              <w:rPr>
                <w:lang w:eastAsia="x-none"/>
              </w:rPr>
              <w:t>10</w:t>
            </w:r>
            <w:r w:rsidRPr="001E12BD">
              <w:rPr>
                <w:lang w:eastAsia="x-none"/>
              </w:rPr>
              <w:t>;</w:t>
            </w:r>
          </w:p>
          <w:p w:rsidR="005C688B" w:rsidRPr="00297C74" w:rsidRDefault="005C688B" w:rsidP="005C688B">
            <w:pPr>
              <w:pStyle w:val="ListParagraph"/>
              <w:widowControl w:val="0"/>
              <w:numPr>
                <w:ilvl w:val="0"/>
                <w:numId w:val="33"/>
              </w:numPr>
              <w:spacing w:after="0" w:line="233" w:lineRule="auto"/>
              <w:ind w:right="-20"/>
              <w:rPr>
                <w:lang w:eastAsia="x-none"/>
              </w:rPr>
            </w:pPr>
            <w:r w:rsidRPr="00297C74">
              <w:rPr>
                <w:lang w:eastAsia="x-none"/>
              </w:rPr>
              <w:t xml:space="preserve">Subtype </w:t>
            </w:r>
            <w:r w:rsidR="008550DB">
              <w:rPr>
                <w:lang w:eastAsia="x-none"/>
              </w:rPr>
              <w:t xml:space="preserve">(bits 4-7) </w:t>
            </w:r>
            <w:r w:rsidRPr="00297C74">
              <w:rPr>
                <w:lang w:eastAsia="x-none"/>
              </w:rPr>
              <w:t xml:space="preserve">= </w:t>
            </w:r>
            <w:r w:rsidR="008550DB">
              <w:rPr>
                <w:lang w:eastAsia="x-none"/>
              </w:rPr>
              <w:t>1000</w:t>
            </w:r>
            <w:r w:rsidR="002368A0">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ToDS </w:t>
            </w:r>
            <w:r w:rsidR="008550DB">
              <w:rPr>
                <w:lang w:eastAsia="x-none"/>
              </w:rPr>
              <w:t xml:space="preserve">(bit 8)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FromDS </w:t>
            </w:r>
            <w:r w:rsidR="008550DB">
              <w:rPr>
                <w:lang w:eastAsia="x-none"/>
              </w:rPr>
              <w:t xml:space="preserve">(bit 9)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More Fragments </w:t>
            </w:r>
            <w:r w:rsidR="008550DB">
              <w:rPr>
                <w:lang w:eastAsia="x-none"/>
              </w:rPr>
              <w:t xml:space="preserve">(bit 10)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Retry </w:t>
            </w:r>
            <w:r w:rsidR="008550DB">
              <w:rPr>
                <w:lang w:eastAsia="x-none"/>
              </w:rPr>
              <w:t xml:space="preserve">(bit 11)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Power Management </w:t>
            </w:r>
            <w:r w:rsidR="008550DB">
              <w:rPr>
                <w:lang w:eastAsia="x-none"/>
              </w:rPr>
              <w:t xml:space="preserve">(bit 12)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More Data </w:t>
            </w:r>
            <w:r w:rsidR="008550DB">
              <w:rPr>
                <w:lang w:eastAsia="x-none"/>
              </w:rPr>
              <w:t xml:space="preserve">(bit 13) </w:t>
            </w:r>
            <w:r w:rsidRPr="001E12BD">
              <w:rPr>
                <w:lang w:eastAsia="x-none"/>
              </w:rPr>
              <w:t>= 0;</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Protected Frame </w:t>
            </w:r>
            <w:r w:rsidR="008550DB">
              <w:rPr>
                <w:lang w:eastAsia="x-none"/>
              </w:rPr>
              <w:t xml:space="preserve">(bit 14) </w:t>
            </w:r>
            <w:r w:rsidRPr="001E12BD">
              <w:rPr>
                <w:lang w:eastAsia="x-none"/>
              </w:rPr>
              <w:t>= 0;</w:t>
            </w:r>
          </w:p>
          <w:p w:rsidR="005C688B" w:rsidRDefault="005C688B" w:rsidP="005C688B">
            <w:pPr>
              <w:pStyle w:val="ListParagraph"/>
              <w:widowControl w:val="0"/>
              <w:numPr>
                <w:ilvl w:val="0"/>
                <w:numId w:val="33"/>
              </w:numPr>
              <w:spacing w:after="0" w:line="233" w:lineRule="auto"/>
              <w:ind w:right="-20"/>
              <w:rPr>
                <w:lang w:eastAsia="x-none"/>
              </w:rPr>
            </w:pPr>
            <w:r w:rsidRPr="001E12BD">
              <w:rPr>
                <w:lang w:eastAsia="x-none"/>
              </w:rPr>
              <w:t xml:space="preserve">Order </w:t>
            </w:r>
            <w:r w:rsidR="008550DB">
              <w:rPr>
                <w:lang w:eastAsia="x-none"/>
              </w:rPr>
              <w:t xml:space="preserve">(bit 15) </w:t>
            </w:r>
            <w:r w:rsidRPr="001E12BD">
              <w:rPr>
                <w:lang w:eastAsia="x-none"/>
              </w:rPr>
              <w:t>= 0</w:t>
            </w:r>
          </w:p>
          <w:p w:rsidR="005C688B" w:rsidRPr="00672EA8" w:rsidRDefault="005C688B" w:rsidP="005C688B">
            <w:pPr>
              <w:widowControl w:val="0"/>
              <w:spacing w:after="0" w:line="233" w:lineRule="auto"/>
              <w:ind w:right="-20"/>
              <w:rPr>
                <w:lang w:eastAsia="x-none"/>
              </w:rPr>
            </w:pPr>
          </w:p>
          <w:p w:rsidR="005C688B" w:rsidRDefault="005C688B" w:rsidP="005C688B">
            <w:pPr>
              <w:widowControl w:val="0"/>
              <w:spacing w:after="0" w:line="233" w:lineRule="auto"/>
              <w:ind w:right="-20"/>
              <w:rPr>
                <w:lang w:eastAsia="x-none"/>
              </w:rPr>
            </w:pPr>
            <w:r w:rsidRPr="001E12BD">
              <w:rPr>
                <w:lang w:eastAsia="x-none"/>
              </w:rPr>
              <w:t>Duration ID</w:t>
            </w:r>
            <w:r>
              <w:rPr>
                <w:lang w:eastAsia="x-none"/>
              </w:rPr>
              <w:t xml:space="preserve"> = 0</w:t>
            </w:r>
          </w:p>
          <w:p w:rsidR="005C688B" w:rsidRDefault="005C688B" w:rsidP="005C688B">
            <w:pPr>
              <w:widowControl w:val="0"/>
              <w:spacing w:after="0" w:line="233" w:lineRule="auto"/>
              <w:ind w:right="-20"/>
              <w:rPr>
                <w:lang w:eastAsia="x-none"/>
              </w:rPr>
            </w:pPr>
          </w:p>
          <w:p w:rsidR="005C688B" w:rsidRDefault="005C688B" w:rsidP="005C688B">
            <w:pPr>
              <w:widowControl w:val="0"/>
              <w:spacing w:after="0" w:line="233" w:lineRule="auto"/>
              <w:ind w:right="-20"/>
              <w:rPr>
                <w:lang w:eastAsia="x-none"/>
              </w:rPr>
            </w:pPr>
            <w:r w:rsidRPr="001E12BD">
              <w:rPr>
                <w:lang w:eastAsia="x-none"/>
              </w:rPr>
              <w:t>Address 1</w:t>
            </w:r>
            <w:r w:rsidR="00A34FB5">
              <w:rPr>
                <w:lang w:eastAsia="x-none"/>
              </w:rPr>
              <w:t xml:space="preserve"> (destination)</w:t>
            </w:r>
            <w:r>
              <w:rPr>
                <w:lang w:eastAsia="x-none"/>
              </w:rPr>
              <w:t xml:space="preserve"> = </w:t>
            </w:r>
            <w:r w:rsidR="00A34FB5">
              <w:rPr>
                <w:lang w:eastAsia="x-none"/>
              </w:rPr>
              <w:t>0x</w:t>
            </w:r>
            <w:r>
              <w:rPr>
                <w:lang w:eastAsia="x-none"/>
              </w:rPr>
              <w:t>ff:ff:ff:ff:ff:ff</w:t>
            </w:r>
          </w:p>
          <w:p w:rsidR="005C688B" w:rsidRDefault="005C688B" w:rsidP="005C688B">
            <w:pPr>
              <w:widowControl w:val="0"/>
              <w:spacing w:after="0" w:line="233" w:lineRule="auto"/>
              <w:ind w:right="-20"/>
              <w:rPr>
                <w:lang w:eastAsia="x-none"/>
              </w:rPr>
            </w:pPr>
          </w:p>
          <w:p w:rsidR="005C688B" w:rsidRDefault="005C688B" w:rsidP="005C688B">
            <w:pPr>
              <w:widowControl w:val="0"/>
              <w:spacing w:after="0" w:line="233" w:lineRule="auto"/>
              <w:ind w:right="-20"/>
              <w:rPr>
                <w:lang w:eastAsia="x-none"/>
              </w:rPr>
            </w:pPr>
            <w:r>
              <w:rPr>
                <w:lang w:eastAsia="x-none"/>
              </w:rPr>
              <w:t xml:space="preserve">Address 3 </w:t>
            </w:r>
            <w:r w:rsidR="00A34FB5">
              <w:rPr>
                <w:lang w:eastAsia="x-none"/>
              </w:rPr>
              <w:t xml:space="preserve">(BSS ID) </w:t>
            </w:r>
            <w:r>
              <w:rPr>
                <w:lang w:eastAsia="x-none"/>
              </w:rPr>
              <w:t xml:space="preserve">= </w:t>
            </w:r>
            <w:r w:rsidR="006079BE">
              <w:rPr>
                <w:lang w:eastAsia="x-none"/>
              </w:rPr>
              <w:t>0x</w:t>
            </w:r>
            <w:r>
              <w:rPr>
                <w:lang w:eastAsia="x-none"/>
              </w:rPr>
              <w:t>ff:ff:ff:ff:ff:ff</w:t>
            </w:r>
          </w:p>
          <w:p w:rsidR="005C688B" w:rsidRDefault="005C688B" w:rsidP="005C688B">
            <w:pPr>
              <w:widowControl w:val="0"/>
              <w:spacing w:after="0" w:line="233" w:lineRule="auto"/>
              <w:ind w:right="-20"/>
              <w:rPr>
                <w:lang w:eastAsia="x-none"/>
              </w:rPr>
            </w:pPr>
          </w:p>
          <w:p w:rsidR="005C688B" w:rsidRPr="001E12BD" w:rsidRDefault="005C688B" w:rsidP="005C688B">
            <w:pPr>
              <w:widowControl w:val="0"/>
              <w:spacing w:after="0" w:line="233" w:lineRule="auto"/>
              <w:ind w:right="-20"/>
              <w:rPr>
                <w:lang w:eastAsia="x-none"/>
              </w:rPr>
            </w:pPr>
            <w:r w:rsidRPr="001E12BD">
              <w:rPr>
                <w:lang w:eastAsia="x-none"/>
              </w:rPr>
              <w:t>Sequence control</w:t>
            </w:r>
            <w:r>
              <w:rPr>
                <w:lang w:eastAsia="x-none"/>
              </w:rPr>
              <w:t xml:space="preserve"> containing:</w:t>
            </w:r>
          </w:p>
          <w:p w:rsidR="005C688B" w:rsidRPr="001E12BD" w:rsidRDefault="005C688B" w:rsidP="005C688B">
            <w:pPr>
              <w:pStyle w:val="ListParagraph"/>
              <w:widowControl w:val="0"/>
              <w:numPr>
                <w:ilvl w:val="0"/>
                <w:numId w:val="33"/>
              </w:numPr>
              <w:spacing w:after="0" w:line="233" w:lineRule="auto"/>
              <w:ind w:right="-20"/>
              <w:rPr>
                <w:lang w:eastAsia="x-none"/>
              </w:rPr>
            </w:pPr>
            <w:r w:rsidRPr="001E12BD">
              <w:rPr>
                <w:lang w:eastAsia="x-none"/>
              </w:rPr>
              <w:t>Fragment number = 0</w:t>
            </w:r>
            <w:r>
              <w:rPr>
                <w:lang w:eastAsia="x-none"/>
              </w:rPr>
              <w:t>;</w:t>
            </w:r>
          </w:p>
          <w:p w:rsidR="005C688B" w:rsidRDefault="005C688B" w:rsidP="005C688B">
            <w:pPr>
              <w:pStyle w:val="ListParagraph"/>
              <w:widowControl w:val="0"/>
              <w:numPr>
                <w:ilvl w:val="0"/>
                <w:numId w:val="33"/>
              </w:numPr>
              <w:spacing w:after="0" w:line="233" w:lineRule="auto"/>
              <w:ind w:right="-20"/>
              <w:rPr>
                <w:lang w:eastAsia="x-none"/>
              </w:rPr>
            </w:pPr>
            <w:r>
              <w:rPr>
                <w:lang w:eastAsia="x-none"/>
              </w:rPr>
              <w:t>Sequence number = {incrementing number per frame}.</w:t>
            </w:r>
          </w:p>
          <w:p w:rsidR="005C688B" w:rsidRDefault="005C688B" w:rsidP="005C688B">
            <w:pPr>
              <w:widowControl w:val="0"/>
              <w:spacing w:after="0" w:line="233" w:lineRule="auto"/>
              <w:ind w:right="-20"/>
              <w:rPr>
                <w:lang w:eastAsia="x-none"/>
              </w:rPr>
            </w:pPr>
          </w:p>
          <w:p w:rsidR="005C688B" w:rsidRPr="001E12BD" w:rsidRDefault="005C688B" w:rsidP="005C688B">
            <w:pPr>
              <w:widowControl w:val="0"/>
              <w:spacing w:after="0" w:line="233" w:lineRule="auto"/>
              <w:ind w:right="-20"/>
              <w:rPr>
                <w:lang w:eastAsia="x-none"/>
              </w:rPr>
            </w:pPr>
            <w:r w:rsidRPr="0006008C">
              <w:rPr>
                <w:lang w:eastAsia="x-none"/>
              </w:rPr>
              <w:t>QoS control</w:t>
            </w:r>
            <w:r>
              <w:rPr>
                <w:lang w:eastAsia="x-none"/>
              </w:rPr>
              <w:t xml:space="preserve"> containing:</w:t>
            </w:r>
          </w:p>
          <w:p w:rsidR="005C688B" w:rsidRPr="001E12BD" w:rsidRDefault="005C688B" w:rsidP="005C688B">
            <w:pPr>
              <w:pStyle w:val="ListParagraph"/>
              <w:widowControl w:val="0"/>
              <w:numPr>
                <w:ilvl w:val="0"/>
                <w:numId w:val="33"/>
              </w:numPr>
              <w:spacing w:after="0" w:line="233" w:lineRule="auto"/>
              <w:ind w:right="-20"/>
              <w:rPr>
                <w:lang w:eastAsia="x-none"/>
              </w:rPr>
            </w:pPr>
            <w:r>
              <w:rPr>
                <w:lang w:eastAsia="x-none"/>
              </w:rPr>
              <w:t>TID</w:t>
            </w:r>
            <w:r w:rsidRPr="001E12BD">
              <w:rPr>
                <w:lang w:eastAsia="x-none"/>
              </w:rPr>
              <w:t xml:space="preserve"> </w:t>
            </w:r>
            <w:r w:rsidR="00423B18">
              <w:rPr>
                <w:lang w:eastAsia="x-none"/>
              </w:rPr>
              <w:t xml:space="preserve">(bits 0-3) </w:t>
            </w:r>
            <w:r w:rsidRPr="001E12BD">
              <w:rPr>
                <w:lang w:eastAsia="x-none"/>
              </w:rPr>
              <w:t>= 0</w:t>
            </w:r>
            <w:r>
              <w:rPr>
                <w:lang w:eastAsia="x-none"/>
              </w:rPr>
              <w:t>-7{user priority}</w:t>
            </w:r>
            <w:r w:rsidRPr="001E12BD">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Pr>
                <w:lang w:eastAsia="x-none"/>
              </w:rPr>
              <w:t xml:space="preserve">EOSP </w:t>
            </w:r>
            <w:r w:rsidR="00423B18">
              <w:rPr>
                <w:lang w:eastAsia="x-none"/>
              </w:rPr>
              <w:t xml:space="preserve">(bit 4) </w:t>
            </w:r>
            <w:r>
              <w:rPr>
                <w:lang w:eastAsia="x-none"/>
              </w:rPr>
              <w:t>= 0</w:t>
            </w:r>
            <w:r w:rsidRPr="001E12BD">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sidRPr="0006008C">
              <w:rPr>
                <w:lang w:eastAsia="x-none"/>
              </w:rPr>
              <w:lastRenderedPageBreak/>
              <w:t>Ack Policy</w:t>
            </w:r>
            <w:r w:rsidR="00423B18">
              <w:rPr>
                <w:lang w:eastAsia="x-none"/>
              </w:rPr>
              <w:t>: bit 5 = 1, bit 6 = 0 (No ACK)</w:t>
            </w:r>
            <w:r w:rsidRPr="001E12BD">
              <w:rPr>
                <w:lang w:eastAsia="x-none"/>
              </w:rPr>
              <w:t>;</w:t>
            </w:r>
          </w:p>
          <w:p w:rsidR="005C688B" w:rsidRPr="001E12BD" w:rsidRDefault="005C688B" w:rsidP="005C688B">
            <w:pPr>
              <w:pStyle w:val="ListParagraph"/>
              <w:widowControl w:val="0"/>
              <w:numPr>
                <w:ilvl w:val="0"/>
                <w:numId w:val="33"/>
              </w:numPr>
              <w:spacing w:after="0" w:line="233" w:lineRule="auto"/>
              <w:ind w:right="-20"/>
              <w:rPr>
                <w:lang w:eastAsia="x-none"/>
              </w:rPr>
            </w:pPr>
            <w:r w:rsidRPr="0006008C">
              <w:rPr>
                <w:lang w:eastAsia="x-none"/>
              </w:rPr>
              <w:t>A-MSDU</w:t>
            </w:r>
            <w:r w:rsidRPr="001E12BD">
              <w:rPr>
                <w:lang w:eastAsia="x-none"/>
              </w:rPr>
              <w:t xml:space="preserve"> </w:t>
            </w:r>
            <w:r w:rsidR="00423B18">
              <w:rPr>
                <w:lang w:eastAsia="x-none"/>
              </w:rPr>
              <w:t xml:space="preserve">Present (bit 7) </w:t>
            </w:r>
            <w:r w:rsidRPr="001E12BD">
              <w:rPr>
                <w:lang w:eastAsia="x-none"/>
              </w:rPr>
              <w:t>= 0;</w:t>
            </w:r>
          </w:p>
          <w:p w:rsidR="005C688B" w:rsidRDefault="005C688B" w:rsidP="005C688B">
            <w:pPr>
              <w:pStyle w:val="ListParagraph"/>
              <w:widowControl w:val="0"/>
              <w:numPr>
                <w:ilvl w:val="0"/>
                <w:numId w:val="33"/>
              </w:numPr>
              <w:spacing w:after="0" w:line="233" w:lineRule="auto"/>
              <w:ind w:right="-20"/>
              <w:rPr>
                <w:lang w:eastAsia="x-none"/>
              </w:rPr>
            </w:pPr>
            <w:r>
              <w:rPr>
                <w:lang w:eastAsia="x-none"/>
              </w:rPr>
              <w:t xml:space="preserve">TxOP </w:t>
            </w:r>
            <w:r w:rsidR="00423B18">
              <w:rPr>
                <w:lang w:eastAsia="x-none"/>
              </w:rPr>
              <w:t xml:space="preserve">Duration Req (bits 8-15) </w:t>
            </w:r>
            <w:r w:rsidRPr="001E12BD">
              <w:rPr>
                <w:lang w:eastAsia="x-none"/>
              </w:rPr>
              <w:t>= 0</w:t>
            </w:r>
            <w:r>
              <w:rPr>
                <w:lang w:eastAsia="x-none"/>
              </w:rPr>
              <w:t>.</w:t>
            </w:r>
          </w:p>
          <w:p w:rsidR="005C688B" w:rsidRPr="001E12BD" w:rsidRDefault="005C688B" w:rsidP="005C688B">
            <w:pPr>
              <w:widowControl w:val="0"/>
              <w:spacing w:after="0" w:line="233" w:lineRule="auto"/>
              <w:ind w:right="-20"/>
              <w:rPr>
                <w:lang w:eastAsia="x-none"/>
              </w:rPr>
            </w:pP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5C688B" w:rsidRPr="005C688B" w:rsidRDefault="005C688B" w:rsidP="005C688B">
            <w:pPr>
              <w:jc w:val="center"/>
              <w:rPr>
                <w:lang w:eastAsia="x-none"/>
              </w:rPr>
            </w:pPr>
            <w:r>
              <w:lastRenderedPageBreak/>
              <w:t>PASS / FAIL</w:t>
            </w:r>
          </w:p>
        </w:tc>
      </w:tr>
      <w:tr w:rsidR="008D09E5" w:rsidTr="00B341F6">
        <w:trPr>
          <w:trHeight w:val="452"/>
        </w:trPr>
        <w:tc>
          <w:tcPr>
            <w:tcW w:w="720" w:type="dxa"/>
            <w:tcBorders>
              <w:top w:val="nil"/>
              <w:left w:val="single" w:sz="4" w:space="0" w:color="auto"/>
              <w:bottom w:val="single" w:sz="4" w:space="0" w:color="auto"/>
              <w:right w:val="single" w:sz="4" w:space="0" w:color="auto"/>
            </w:tcBorders>
            <w:shd w:val="clear" w:color="auto" w:fill="auto"/>
          </w:tcPr>
          <w:p w:rsidR="008D09E5" w:rsidRPr="00BF4C8D" w:rsidRDefault="0093158E" w:rsidP="008D09E5">
            <w:pPr>
              <w:pStyle w:val="NoSpacing"/>
              <w:jc w:val="center"/>
              <w:rPr>
                <w:sz w:val="24"/>
              </w:rPr>
            </w:pPr>
            <w:r>
              <w:rPr>
                <w:lang w:eastAsia="x-none"/>
              </w:rPr>
              <w:t>5</w:t>
            </w:r>
          </w:p>
        </w:tc>
        <w:tc>
          <w:tcPr>
            <w:tcW w:w="1080" w:type="dxa"/>
            <w:tcBorders>
              <w:top w:val="nil"/>
              <w:left w:val="single" w:sz="4" w:space="0" w:color="auto"/>
              <w:bottom w:val="single" w:sz="4" w:space="0" w:color="auto"/>
              <w:right w:val="single" w:sz="4" w:space="0" w:color="auto"/>
            </w:tcBorders>
            <w:shd w:val="clear" w:color="auto" w:fill="auto"/>
          </w:tcPr>
          <w:p w:rsidR="008D09E5" w:rsidRPr="00BF4C8D" w:rsidRDefault="008D09E5" w:rsidP="008D09E5">
            <w:pPr>
              <w:pStyle w:val="NoSpacing"/>
              <w:jc w:val="center"/>
              <w:rPr>
                <w:sz w:val="24"/>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93158E" w:rsidP="008D09E5">
            <w:pPr>
              <w:widowControl w:val="0"/>
              <w:spacing w:after="0" w:line="233" w:lineRule="auto"/>
              <w:ind w:right="-20"/>
              <w:rPr>
                <w:lang w:eastAsia="x-none"/>
              </w:rPr>
            </w:pPr>
            <w:r>
              <w:rPr>
                <w:lang w:eastAsia="x-none"/>
              </w:rPr>
              <w:t xml:space="preserve"> Repeat steps 2-4</w:t>
            </w:r>
            <w:r w:rsidR="008D09E5">
              <w:rPr>
                <w:lang w:eastAsia="x-none"/>
              </w:rPr>
              <w:t xml:space="preserve"> for each supported value of </w:t>
            </w:r>
            <w:r w:rsidR="006D526B">
              <w:rPr>
                <w:i/>
                <w:lang w:eastAsia="x-none"/>
              </w:rPr>
              <w:t>p</w:t>
            </w:r>
            <w:r w:rsidR="008D09E5" w:rsidRPr="006E0260">
              <w:rPr>
                <w:i/>
                <w:lang w:eastAsia="x-none"/>
              </w:rPr>
              <w:t>DataRate</w:t>
            </w:r>
            <w:r w:rsidR="00BD274F">
              <w:rPr>
                <w:i/>
                <w:lang w:eastAsia="x-none"/>
              </w:rPr>
              <w:t xml:space="preserve"> </w:t>
            </w:r>
            <w:r w:rsidR="00BD274F">
              <w:rPr>
                <w:lang w:eastAsia="x-none"/>
              </w:rPr>
              <w:t>in Table 4-2</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8D09E5" w:rsidP="008D09E5">
            <w:pPr>
              <w:widowControl w:val="0"/>
              <w:spacing w:after="0" w:line="233" w:lineRule="auto"/>
              <w:ind w:right="-20"/>
              <w:rPr>
                <w:lang w:eastAsia="x-none"/>
              </w:rPr>
            </w:pPr>
          </w:p>
        </w:tc>
      </w:tr>
      <w:tr w:rsidR="008D09E5" w:rsidTr="008D09E5">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rsidR="008D09E5" w:rsidRDefault="0093158E" w:rsidP="008D09E5">
            <w:pPr>
              <w:pStyle w:val="NoSpacing"/>
              <w:jc w:val="center"/>
              <w:rPr>
                <w:lang w:eastAsia="x-none"/>
              </w:rPr>
            </w:pPr>
            <w:r>
              <w:rPr>
                <w:lang w:eastAsia="x-none"/>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8D09E5" w:rsidRPr="00B11608" w:rsidRDefault="008D09E5" w:rsidP="008D09E5">
            <w:pPr>
              <w:pStyle w:val="NoSpacing"/>
              <w:jc w:val="center"/>
              <w:rPr>
                <w:lang w:eastAsia="x-none"/>
              </w:rPr>
            </w:pPr>
            <w:r>
              <w:rPr>
                <w:lang w:eastAsia="x-none"/>
              </w:rPr>
              <w:t>Procedure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8D09E5" w:rsidP="008D09E5">
            <w:pPr>
              <w:widowControl w:val="0"/>
              <w:spacing w:after="0" w:line="233" w:lineRule="auto"/>
              <w:ind w:right="-20"/>
              <w:rPr>
                <w:lang w:eastAsia="x-none"/>
              </w:rPr>
            </w:pPr>
            <w:r>
              <w:rPr>
                <w:lang w:eastAsia="x-none"/>
              </w:rPr>
              <w:t xml:space="preserve"> Repeat s</w:t>
            </w:r>
            <w:r w:rsidR="0093158E">
              <w:rPr>
                <w:lang w:eastAsia="x-none"/>
              </w:rPr>
              <w:t>teps 1-5</w:t>
            </w:r>
            <w:r>
              <w:rPr>
                <w:lang w:eastAsia="x-none"/>
              </w:rPr>
              <w:t xml:space="preserve"> for each supported value of </w:t>
            </w:r>
            <w:r w:rsidR="006D526B">
              <w:rPr>
                <w:i/>
                <w:lang w:eastAsia="x-none"/>
              </w:rPr>
              <w:t>p</w:t>
            </w:r>
            <w:r w:rsidRPr="006E0260">
              <w:rPr>
                <w:i/>
                <w:lang w:eastAsia="x-none"/>
              </w:rPr>
              <w:t>Channel</w:t>
            </w:r>
            <w:r w:rsidR="00BD274F">
              <w:rPr>
                <w:i/>
                <w:lang w:eastAsia="x-none"/>
              </w:rPr>
              <w:t xml:space="preserve"> </w:t>
            </w:r>
            <w:r w:rsidR="00BD274F">
              <w:rPr>
                <w:lang w:eastAsia="x-none"/>
              </w:rPr>
              <w:t>in Table 4-1</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8D09E5" w:rsidRPr="00B11608" w:rsidRDefault="008D09E5" w:rsidP="008D09E5">
            <w:pPr>
              <w:widowControl w:val="0"/>
              <w:spacing w:after="0" w:line="233" w:lineRule="auto"/>
              <w:ind w:right="-20"/>
              <w:rPr>
                <w:lang w:eastAsia="x-none"/>
              </w:rPr>
            </w:pPr>
          </w:p>
        </w:tc>
      </w:tr>
      <w:tr w:rsidR="00052424" w:rsidTr="008D09E5">
        <w:trPr>
          <w:trHeight w:val="452"/>
        </w:trPr>
        <w:tc>
          <w:tcPr>
            <w:tcW w:w="720" w:type="dxa"/>
            <w:tcBorders>
              <w:top w:val="single" w:sz="4" w:space="0" w:color="auto"/>
              <w:left w:val="single" w:sz="4" w:space="0" w:color="auto"/>
              <w:bottom w:val="single" w:sz="4" w:space="0" w:color="auto"/>
              <w:right w:val="single" w:sz="4" w:space="0" w:color="auto"/>
            </w:tcBorders>
            <w:shd w:val="clear" w:color="auto" w:fill="auto"/>
          </w:tcPr>
          <w:p w:rsidR="00052424" w:rsidRDefault="00052424" w:rsidP="00052424">
            <w:pPr>
              <w:pStyle w:val="NoSpacing"/>
              <w:jc w:val="center"/>
              <w:rPr>
                <w:lang w:eastAsia="x-none"/>
              </w:rPr>
            </w:pPr>
            <w:r>
              <w:rPr>
                <w:lang w:eastAsia="x-none"/>
              </w:rPr>
              <w:t>7</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2424" w:rsidRDefault="00052424" w:rsidP="00052424">
            <w:pPr>
              <w:pStyle w:val="NoSpacing"/>
              <w:jc w:val="center"/>
              <w:rPr>
                <w:lang w:eastAsia="x-none"/>
              </w:rPr>
            </w:pPr>
            <w:r>
              <w:rPr>
                <w:lang w:eastAsia="x-none"/>
              </w:rPr>
              <w:t>Configure</w:t>
            </w:r>
          </w:p>
        </w:tc>
        <w:tc>
          <w:tcPr>
            <w:tcW w:w="6119" w:type="dxa"/>
            <w:tcBorders>
              <w:top w:val="single" w:sz="3" w:space="0" w:color="auto"/>
              <w:left w:val="single" w:sz="3" w:space="0" w:color="auto"/>
              <w:bottom w:val="single" w:sz="3" w:space="0" w:color="auto"/>
              <w:right w:val="single" w:sz="4" w:space="0" w:color="auto"/>
            </w:tcBorders>
            <w:shd w:val="clear" w:color="auto" w:fill="auto"/>
          </w:tcPr>
          <w:p w:rsidR="00052424" w:rsidRDefault="00052424" w:rsidP="00052424">
            <w:pPr>
              <w:widowControl w:val="0"/>
              <w:spacing w:after="0" w:line="233" w:lineRule="auto"/>
              <w:ind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170" w:type="dxa"/>
            <w:tcBorders>
              <w:top w:val="single" w:sz="3" w:space="0" w:color="auto"/>
              <w:left w:val="single" w:sz="3" w:space="0" w:color="auto"/>
              <w:bottom w:val="single" w:sz="3" w:space="0" w:color="auto"/>
              <w:right w:val="single" w:sz="4" w:space="0" w:color="auto"/>
            </w:tcBorders>
            <w:shd w:val="clear" w:color="auto" w:fill="auto"/>
          </w:tcPr>
          <w:p w:rsidR="00052424" w:rsidRPr="00B11608" w:rsidRDefault="00052424" w:rsidP="00052424">
            <w:pPr>
              <w:widowControl w:val="0"/>
              <w:spacing w:after="0" w:line="233" w:lineRule="auto"/>
              <w:ind w:right="-20"/>
              <w:rPr>
                <w:lang w:eastAsia="x-none"/>
              </w:rPr>
            </w:pPr>
          </w:p>
        </w:tc>
      </w:tr>
    </w:tbl>
    <w:p w:rsidR="00163A90" w:rsidRPr="001E575E" w:rsidRDefault="00163A90" w:rsidP="00297C74"/>
    <w:p w:rsidR="00E66A3E" w:rsidRDefault="00E66A3E" w:rsidP="00E66A3E">
      <w:pPr>
        <w:pStyle w:val="Heading3"/>
      </w:pPr>
      <w:bookmarkStart w:id="77" w:name="_Toc432594085"/>
      <w:bookmarkStart w:id="78" w:name="_Toc464735160"/>
      <w:r>
        <w:t>802.11 Transmit PHY Validation</w:t>
      </w:r>
      <w:bookmarkEnd w:id="77"/>
      <w:bookmarkEnd w:id="78"/>
    </w:p>
    <w:p w:rsidR="000D0351" w:rsidRPr="000D0351" w:rsidRDefault="009B00B9" w:rsidP="000D0351">
      <w:pPr>
        <w:pStyle w:val="Heading4"/>
      </w:pPr>
      <w:r>
        <w:rPr>
          <w:szCs w:val="20"/>
        </w:rPr>
        <w:t>TP-80211-TXT-PHY-BV-01</w:t>
      </w:r>
    </w:p>
    <w:tbl>
      <w:tblPr>
        <w:tblStyle w:val="TableGrid"/>
        <w:tblW w:w="9175" w:type="dxa"/>
        <w:tblLayout w:type="fixed"/>
        <w:tblLook w:val="04A0" w:firstRow="1" w:lastRow="0" w:firstColumn="1" w:lastColumn="0" w:noHBand="0" w:noVBand="1"/>
      </w:tblPr>
      <w:tblGrid>
        <w:gridCol w:w="715"/>
        <w:gridCol w:w="1084"/>
        <w:gridCol w:w="6026"/>
        <w:gridCol w:w="1350"/>
      </w:tblGrid>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6"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7A7CFA">
              <w:rPr>
                <w:szCs w:val="20"/>
              </w:rPr>
              <w:t>11</w:t>
            </w:r>
            <w:r w:rsidR="009B00B9">
              <w:rPr>
                <w:szCs w:val="20"/>
              </w:rPr>
              <w:t>-TXT-PHY-BV-01</w:t>
            </w:r>
          </w:p>
        </w:tc>
      </w:tr>
      <w:tr w:rsidR="00E66A3E" w:rsidRPr="00585205" w:rsidTr="00163A90">
        <w:tc>
          <w:tcPr>
            <w:tcW w:w="1799" w:type="dxa"/>
            <w:gridSpan w:val="2"/>
          </w:tcPr>
          <w:p w:rsidR="00E66A3E" w:rsidRPr="00585205" w:rsidRDefault="005322C3"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6"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66A3E">
              <w:rPr>
                <w:szCs w:val="20"/>
              </w:rPr>
              <w:t xml:space="preserve">Verify Transmit spectral mask using </w:t>
            </w:r>
            <w:r w:rsidR="00277736">
              <w:t xml:space="preserve">spectrum </w:t>
            </w:r>
            <w:r w:rsidR="00F041BD">
              <w:t>analyzer</w:t>
            </w:r>
            <w:r w:rsidRPr="00E66A3E">
              <w:rPr>
                <w:szCs w:val="20"/>
              </w:rPr>
              <w:t xml:space="preserve"> during </w:t>
            </w:r>
            <w:r w:rsidR="00855431">
              <w:rPr>
                <w:szCs w:val="20"/>
              </w:rPr>
              <w:t>IUT</w:t>
            </w:r>
            <w:r w:rsidRPr="00E66A3E">
              <w:rPr>
                <w:szCs w:val="20"/>
              </w:rPr>
              <w:t xml:space="preserve"> transmission</w:t>
            </w:r>
          </w:p>
        </w:tc>
      </w:tr>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6" w:type="dxa"/>
            <w:gridSpan w:val="2"/>
          </w:tcPr>
          <w:p w:rsidR="00E66A3E" w:rsidRPr="00585205" w:rsidRDefault="00096190"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6" w:type="dxa"/>
            <w:gridSpan w:val="2"/>
          </w:tcPr>
          <w:p w:rsidR="008D25B0" w:rsidRPr="00BD540A" w:rsidRDefault="00A279C8" w:rsidP="008D25B0">
            <w:pPr>
              <w:pStyle w:val="Default"/>
              <w:rPr>
                <w:sz w:val="20"/>
                <w:szCs w:val="20"/>
              </w:rPr>
            </w:pPr>
            <w:r w:rsidRPr="00BD540A">
              <w:rPr>
                <w:sz w:val="20"/>
                <w:szCs w:val="20"/>
              </w:rPr>
              <w:t>[</w:t>
            </w:r>
            <w:r w:rsidRPr="00BD540A">
              <w:rPr>
                <w:sz w:val="20"/>
                <w:szCs w:val="20"/>
              </w:rPr>
              <w:fldChar w:fldCharType="begin"/>
            </w:r>
            <w:r w:rsidRPr="00BD540A">
              <w:rPr>
                <w:sz w:val="20"/>
                <w:szCs w:val="20"/>
              </w:rPr>
              <w:instrText xml:space="preserve"> REF  REF_IEEE80211 \h  \* MERGEFORMAT </w:instrText>
            </w:r>
            <w:r w:rsidRPr="00BD540A">
              <w:rPr>
                <w:sz w:val="20"/>
                <w:szCs w:val="20"/>
              </w:rPr>
            </w:r>
            <w:r w:rsidRPr="00BD540A">
              <w:rPr>
                <w:sz w:val="20"/>
                <w:szCs w:val="20"/>
              </w:rPr>
              <w:fldChar w:fldCharType="separate"/>
            </w:r>
            <w:r w:rsidRPr="00BD540A">
              <w:rPr>
                <w:noProof/>
                <w:sz w:val="20"/>
                <w:szCs w:val="20"/>
              </w:rPr>
              <w:t>2</w:t>
            </w:r>
            <w:r w:rsidRPr="00BD540A">
              <w:rPr>
                <w:sz w:val="20"/>
                <w:szCs w:val="20"/>
              </w:rPr>
              <w:fldChar w:fldCharType="end"/>
            </w:r>
            <w:r w:rsidRPr="00BD540A">
              <w:rPr>
                <w:sz w:val="20"/>
                <w:szCs w:val="20"/>
              </w:rPr>
              <w:t>]</w:t>
            </w:r>
            <w:r w:rsidR="002A13E2" w:rsidRPr="00BD540A">
              <w:rPr>
                <w:sz w:val="20"/>
                <w:szCs w:val="20"/>
              </w:rPr>
              <w:t xml:space="preserve"> Clause 18</w:t>
            </w:r>
            <w:r w:rsidR="008D25B0" w:rsidRPr="00BD540A">
              <w:rPr>
                <w:sz w:val="20"/>
                <w:szCs w:val="20"/>
              </w:rPr>
              <w:t>, 18.3.9.3, Annex D.2</w:t>
            </w:r>
            <w:r w:rsidR="00782766">
              <w:rPr>
                <w:sz w:val="20"/>
                <w:szCs w:val="20"/>
              </w:rPr>
              <w:t>, D.2.4</w:t>
            </w:r>
          </w:p>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66A3E" w:rsidRPr="00585205" w:rsidTr="00163A90">
        <w:tc>
          <w:tcPr>
            <w:tcW w:w="1799"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6" w:type="dxa"/>
            <w:gridSpan w:val="2"/>
          </w:tcPr>
          <w:p w:rsidR="00E66A3E" w:rsidRPr="00585205" w:rsidRDefault="00E66A3E" w:rsidP="005F21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585205">
              <w:rPr>
                <w:szCs w:val="20"/>
              </w:rPr>
              <w:t>OF4.15,</w:t>
            </w:r>
            <w:r w:rsidR="00EF42F9">
              <w:rPr>
                <w:szCs w:val="20"/>
              </w:rPr>
              <w:t xml:space="preserve"> </w:t>
            </w:r>
            <w:r w:rsidRPr="00585205">
              <w:rPr>
                <w:szCs w:val="20"/>
              </w:rPr>
              <w:t>OF4.15.3, OF4.15.4</w:t>
            </w:r>
          </w:p>
        </w:tc>
      </w:tr>
      <w:tr w:rsidR="00E66A3E" w:rsidRPr="00585205" w:rsidTr="00163A90">
        <w:tc>
          <w:tcPr>
            <w:tcW w:w="9175" w:type="dxa"/>
            <w:gridSpan w:val="4"/>
            <w:shd w:val="clear" w:color="auto" w:fill="F2F2F2" w:themeFill="background1" w:themeFillShade="F2"/>
          </w:tcPr>
          <w:p w:rsidR="00E66A3E" w:rsidRPr="00585205" w:rsidRDefault="003330F3" w:rsidP="00163A90">
            <w:pPr>
              <w:widowControl w:val="0"/>
              <w:spacing w:after="0" w:line="233" w:lineRule="auto"/>
              <w:ind w:left="31" w:right="1246" w:firstLine="1649"/>
              <w:jc w:val="center"/>
              <w:rPr>
                <w:sz w:val="24"/>
                <w:szCs w:val="24"/>
              </w:rPr>
            </w:pPr>
            <w:r>
              <w:rPr>
                <w:b/>
              </w:rPr>
              <w:t>Pre-test conditions</w:t>
            </w:r>
          </w:p>
        </w:tc>
      </w:tr>
      <w:tr w:rsidR="00163A90" w:rsidRPr="00585205" w:rsidTr="00EF4A18">
        <w:trPr>
          <w:trHeight w:val="488"/>
        </w:trPr>
        <w:tc>
          <w:tcPr>
            <w:tcW w:w="9175" w:type="dxa"/>
            <w:gridSpan w:val="4"/>
          </w:tcPr>
          <w:p w:rsidR="00163A90" w:rsidRPr="00A147A5" w:rsidRDefault="00163A90" w:rsidP="00A147A5">
            <w:pPr>
              <w:pStyle w:val="ListParagraph"/>
              <w:numPr>
                <w:ilvl w:val="0"/>
                <w:numId w:val="6"/>
              </w:numPr>
              <w:spacing w:after="0"/>
              <w:rPr>
                <w:lang w:eastAsia="x-none"/>
              </w:rPr>
            </w:pPr>
            <w:r w:rsidRPr="00A147A5">
              <w:rPr>
                <w:lang w:eastAsia="x-none"/>
              </w:rPr>
              <w:t>A Signal Analyzer is available and is configured to capture signals on DSRC channels</w:t>
            </w:r>
            <w:r w:rsidR="00F041BD" w:rsidRPr="00A147A5">
              <w:rPr>
                <w:lang w:eastAsia="x-none"/>
              </w:rPr>
              <w:t xml:space="preserve"> </w:t>
            </w:r>
            <w:r w:rsidR="007E2966" w:rsidRPr="00A147A5">
              <w:rPr>
                <w:lang w:eastAsia="x-none"/>
              </w:rPr>
              <w:t xml:space="preserve">as </w:t>
            </w:r>
            <w:r w:rsidR="00FA4AD9">
              <w:rPr>
                <w:lang w:eastAsia="x-none"/>
              </w:rPr>
              <w:t>per [</w:t>
            </w:r>
            <w:r w:rsidR="00FA4AD9">
              <w:fldChar w:fldCharType="begin"/>
            </w:r>
            <w:r w:rsidR="00FA4AD9">
              <w:instrText xml:space="preserve"> REF  REF_IEEE80211 \h  \* MERGEFORMAT </w:instrText>
            </w:r>
            <w:r w:rsidR="00FA4AD9">
              <w:fldChar w:fldCharType="separate"/>
            </w:r>
            <w:r w:rsidR="00FA4AD9">
              <w:rPr>
                <w:noProof/>
              </w:rPr>
              <w:t>2</w:t>
            </w:r>
            <w:r w:rsidR="00FA4AD9">
              <w:fldChar w:fldCharType="end"/>
            </w:r>
            <w:r w:rsidR="00FA4AD9">
              <w:t>]</w:t>
            </w:r>
            <w:r w:rsidR="00FA4AD9">
              <w:rPr>
                <w:lang w:eastAsia="x-none"/>
              </w:rPr>
              <w:t xml:space="preserve"> c</w:t>
            </w:r>
            <w:r w:rsidR="00F041BD" w:rsidRPr="00A147A5">
              <w:rPr>
                <w:lang w:eastAsia="x-none"/>
              </w:rPr>
              <w:t>lause 18.3.9.3</w:t>
            </w:r>
            <w:r w:rsidRPr="00A147A5">
              <w:rPr>
                <w:lang w:eastAsia="x-none"/>
              </w:rPr>
              <w:t>;</w:t>
            </w:r>
          </w:p>
          <w:p w:rsidR="00163A90" w:rsidRPr="00585205" w:rsidRDefault="00163A90" w:rsidP="005F2100">
            <w:pPr>
              <w:pStyle w:val="ListParagraph"/>
              <w:numPr>
                <w:ilvl w:val="0"/>
                <w:numId w:val="6"/>
              </w:numPr>
              <w:spacing w:after="0"/>
              <w:rPr>
                <w:lang w:eastAsia="x-none"/>
              </w:rPr>
            </w:pPr>
            <w:r>
              <w:rPr>
                <w:lang w:eastAsia="x-none"/>
              </w:rPr>
              <w:t xml:space="preserve">The </w:t>
            </w:r>
            <w:r w:rsidR="00855431">
              <w:rPr>
                <w:lang w:eastAsia="x-none"/>
              </w:rPr>
              <w:t>IUT</w:t>
            </w:r>
            <w:r>
              <w:rPr>
                <w:lang w:eastAsia="x-none"/>
              </w:rPr>
              <w:t xml:space="preserve"> is in initial state</w:t>
            </w:r>
            <w:r w:rsidR="00A147A5">
              <w:rPr>
                <w:lang w:eastAsia="x-none"/>
              </w:rPr>
              <w:t xml:space="preserve"> as per sec 4.3.1</w:t>
            </w:r>
          </w:p>
        </w:tc>
      </w:tr>
      <w:tr w:rsidR="003330F3" w:rsidRPr="00585205" w:rsidTr="00163A90">
        <w:tc>
          <w:tcPr>
            <w:tcW w:w="9175" w:type="dxa"/>
            <w:gridSpan w:val="4"/>
            <w:shd w:val="clear" w:color="auto" w:fill="F2F2F2" w:themeFill="background1" w:themeFillShade="F2"/>
          </w:tcPr>
          <w:p w:rsidR="003330F3" w:rsidRPr="00585205" w:rsidRDefault="003330F3" w:rsidP="00163A90">
            <w:pPr>
              <w:widowControl w:val="0"/>
              <w:spacing w:after="0" w:line="238" w:lineRule="auto"/>
              <w:ind w:left="-18" w:right="1246" w:firstLine="1698"/>
              <w:jc w:val="center"/>
              <w:rPr>
                <w:sz w:val="24"/>
                <w:szCs w:val="24"/>
              </w:rPr>
            </w:pPr>
            <w:r>
              <w:rPr>
                <w:b/>
              </w:rPr>
              <w:t>Test Sequence</w:t>
            </w:r>
          </w:p>
        </w:tc>
      </w:tr>
      <w:tr w:rsidR="00163A90" w:rsidRPr="00585205" w:rsidTr="00163A90">
        <w:tc>
          <w:tcPr>
            <w:tcW w:w="715" w:type="dxa"/>
            <w:tcBorders>
              <w:bottom w:val="single" w:sz="4" w:space="0" w:color="auto"/>
              <w:right w:val="single" w:sz="4" w:space="0" w:color="auto"/>
            </w:tcBorders>
          </w:tcPr>
          <w:p w:rsidR="00163A90" w:rsidRPr="00163A90" w:rsidRDefault="00163A90" w:rsidP="00163A90">
            <w:pPr>
              <w:pStyle w:val="NoSpacing"/>
              <w:jc w:val="center"/>
              <w:rPr>
                <w:b/>
              </w:rPr>
            </w:pPr>
            <w:r w:rsidRPr="00163A90">
              <w:rPr>
                <w:b/>
              </w:rPr>
              <w:t>Step</w:t>
            </w:r>
          </w:p>
        </w:tc>
        <w:tc>
          <w:tcPr>
            <w:tcW w:w="1084" w:type="dxa"/>
            <w:tcBorders>
              <w:left w:val="single" w:sz="4" w:space="0" w:color="auto"/>
              <w:bottom w:val="single" w:sz="4" w:space="0" w:color="auto"/>
            </w:tcBorders>
          </w:tcPr>
          <w:p w:rsidR="00163A90" w:rsidRPr="00163A90" w:rsidRDefault="00163A90" w:rsidP="00163A90">
            <w:pPr>
              <w:pStyle w:val="NoSpacing"/>
              <w:jc w:val="center"/>
              <w:rPr>
                <w:b/>
              </w:rPr>
            </w:pPr>
            <w:r w:rsidRPr="00163A90">
              <w:rPr>
                <w:b/>
              </w:rPr>
              <w:t>Type</w:t>
            </w:r>
          </w:p>
        </w:tc>
        <w:tc>
          <w:tcPr>
            <w:tcW w:w="6026" w:type="dxa"/>
            <w:tcBorders>
              <w:right w:val="single" w:sz="4" w:space="0" w:color="auto"/>
            </w:tcBorders>
          </w:tcPr>
          <w:p w:rsidR="00163A90" w:rsidRPr="00585205" w:rsidRDefault="00163A90" w:rsidP="00163A90">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163A90" w:rsidRPr="00585205" w:rsidRDefault="00163A90" w:rsidP="00163A90">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163A90">
        <w:tc>
          <w:tcPr>
            <w:tcW w:w="715" w:type="dxa"/>
            <w:tcBorders>
              <w:top w:val="single" w:sz="4" w:space="0" w:color="auto"/>
              <w:bottom w:val="single" w:sz="4" w:space="0" w:color="auto"/>
              <w:right w:val="single" w:sz="4" w:space="0" w:color="auto"/>
            </w:tcBorders>
          </w:tcPr>
          <w:p w:rsidR="00C90E0F" w:rsidRDefault="00C90E0F" w:rsidP="00163A90">
            <w:pPr>
              <w:pStyle w:val="NoSpacing"/>
              <w:jc w:val="center"/>
              <w:rPr>
                <w:lang w:eastAsia="x-none"/>
              </w:rPr>
            </w:pPr>
            <w:r>
              <w:rPr>
                <w:lang w:eastAsia="x-none"/>
              </w:rPr>
              <w:t>1</w:t>
            </w:r>
          </w:p>
        </w:tc>
        <w:tc>
          <w:tcPr>
            <w:tcW w:w="1084" w:type="dxa"/>
            <w:tcBorders>
              <w:top w:val="single" w:sz="4" w:space="0" w:color="auto"/>
              <w:left w:val="single" w:sz="4" w:space="0" w:color="auto"/>
              <w:bottom w:val="single" w:sz="4" w:space="0" w:color="auto"/>
            </w:tcBorders>
          </w:tcPr>
          <w:p w:rsidR="00C90E0F" w:rsidRDefault="00C90E0F" w:rsidP="00163A90">
            <w:pPr>
              <w:pStyle w:val="NoSpacing"/>
              <w:jc w:val="center"/>
              <w:rPr>
                <w:lang w:eastAsia="x-none"/>
              </w:rPr>
            </w:pPr>
            <w:r>
              <w:rPr>
                <w:lang w:eastAsia="x-none"/>
              </w:rPr>
              <w:t>Configure</w:t>
            </w:r>
          </w:p>
        </w:tc>
        <w:tc>
          <w:tcPr>
            <w:tcW w:w="6026" w:type="dxa"/>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w:t>
            </w:r>
            <w:r w:rsidR="009D441D">
              <w:rPr>
                <w:lang w:eastAsia="x-none"/>
              </w:rPr>
              <w:t xml:space="preserve">frames at a rate of one every 100 msecs </w:t>
            </w:r>
            <w:r w:rsidR="00C90E0F">
              <w:rPr>
                <w:lang w:eastAsia="x-none"/>
              </w:rPr>
              <w:t xml:space="preserve">on </w:t>
            </w:r>
            <w:r w:rsidR="006D526B">
              <w:rPr>
                <w:i/>
                <w:lang w:eastAsia="x-none"/>
              </w:rPr>
              <w:t>p</w:t>
            </w:r>
            <w:r w:rsidR="00C90E0F" w:rsidRPr="006E0260">
              <w:rPr>
                <w:i/>
                <w:lang w:eastAsia="x-none"/>
              </w:rPr>
              <w:t>Channel</w:t>
            </w:r>
            <w:r w:rsidR="00C90E0F">
              <w:rPr>
                <w:i/>
                <w:lang w:eastAsia="x-none"/>
              </w:rPr>
              <w:t xml:space="preserve"> </w:t>
            </w:r>
            <w:r w:rsidR="00C90E0F" w:rsidRPr="006E0260">
              <w:rPr>
                <w:lang w:eastAsia="x-none"/>
              </w:rPr>
              <w:t>and</w:t>
            </w:r>
            <w:r w:rsidR="00C90E0F">
              <w:rPr>
                <w:i/>
                <w:lang w:eastAsia="x-none"/>
              </w:rPr>
              <w:t xml:space="preserve"> </w:t>
            </w:r>
            <w:r w:rsidR="006D526B">
              <w:rPr>
                <w:i/>
                <w:lang w:eastAsia="x-none"/>
              </w:rPr>
              <w:t>p</w:t>
            </w:r>
            <w:r w:rsidR="00C90E0F">
              <w:rPr>
                <w:i/>
                <w:lang w:eastAsia="x-none"/>
              </w:rPr>
              <w:t>DataRate</w:t>
            </w:r>
            <w:r w:rsidR="00CA32A3">
              <w:rPr>
                <w:i/>
                <w:lang w:eastAsia="x-none"/>
              </w:rPr>
              <w:t xml:space="preserve"> </w:t>
            </w:r>
            <w:r w:rsidR="00CA32A3">
              <w:rPr>
                <w:lang w:eastAsia="x-none"/>
              </w:rPr>
              <w:t xml:space="preserve">at a power </w:t>
            </w:r>
            <w:r w:rsidR="008655A2">
              <w:rPr>
                <w:lang w:eastAsia="x-none"/>
              </w:rPr>
              <w:t xml:space="preserve">of </w:t>
            </w:r>
            <w:r w:rsidR="008655A2" w:rsidRPr="0034775F">
              <w:rPr>
                <w:i/>
              </w:rPr>
              <w:t>pTxPowerDefault</w:t>
            </w:r>
          </w:p>
        </w:tc>
        <w:tc>
          <w:tcPr>
            <w:tcW w:w="1350" w:type="dxa"/>
            <w:tcBorders>
              <w:left w:val="single" w:sz="4" w:space="0" w:color="auto"/>
            </w:tcBorders>
          </w:tcPr>
          <w:p w:rsidR="00C90E0F" w:rsidRPr="00585205" w:rsidRDefault="00C90E0F" w:rsidP="00163A90">
            <w:pPr>
              <w:widowControl w:val="0"/>
              <w:spacing w:after="0" w:line="233" w:lineRule="auto"/>
              <w:ind w:right="-20"/>
              <w:rPr>
                <w:lang w:eastAsia="x-none"/>
              </w:rPr>
            </w:pPr>
          </w:p>
        </w:tc>
      </w:tr>
      <w:tr w:rsidR="00163A90" w:rsidRPr="00585205" w:rsidTr="00163A90">
        <w:tc>
          <w:tcPr>
            <w:tcW w:w="715" w:type="dxa"/>
            <w:tcBorders>
              <w:top w:val="single" w:sz="4" w:space="0" w:color="auto"/>
              <w:bottom w:val="single" w:sz="4" w:space="0" w:color="auto"/>
              <w:right w:val="single" w:sz="4" w:space="0" w:color="auto"/>
            </w:tcBorders>
          </w:tcPr>
          <w:p w:rsidR="00163A90" w:rsidRPr="00585205" w:rsidRDefault="00C90E0F" w:rsidP="00163A90">
            <w:pPr>
              <w:pStyle w:val="NoSpacing"/>
              <w:jc w:val="center"/>
              <w:rPr>
                <w:sz w:val="24"/>
              </w:rPr>
            </w:pPr>
            <w:r>
              <w:rPr>
                <w:lang w:eastAsia="x-none"/>
              </w:rPr>
              <w:t>2</w:t>
            </w:r>
          </w:p>
        </w:tc>
        <w:tc>
          <w:tcPr>
            <w:tcW w:w="1084" w:type="dxa"/>
            <w:tcBorders>
              <w:top w:val="single" w:sz="4" w:space="0" w:color="auto"/>
              <w:left w:val="single" w:sz="4" w:space="0" w:color="auto"/>
              <w:bottom w:val="single" w:sz="4" w:space="0" w:color="auto"/>
            </w:tcBorders>
          </w:tcPr>
          <w:p w:rsidR="00163A90" w:rsidRPr="00F70F36" w:rsidRDefault="007529B1" w:rsidP="00163A90">
            <w:pPr>
              <w:pStyle w:val="NoSpacing"/>
              <w:jc w:val="center"/>
              <w:rPr>
                <w:sz w:val="24"/>
              </w:rPr>
            </w:pPr>
            <w:r>
              <w:rPr>
                <w:lang w:eastAsia="x-none"/>
              </w:rPr>
              <w:t>Stimulus</w:t>
            </w:r>
          </w:p>
        </w:tc>
        <w:tc>
          <w:tcPr>
            <w:tcW w:w="6026" w:type="dxa"/>
            <w:tcBorders>
              <w:right w:val="single" w:sz="4" w:space="0" w:color="auto"/>
            </w:tcBorders>
          </w:tcPr>
          <w:p w:rsidR="00163A90" w:rsidRPr="00585205" w:rsidRDefault="00C1534E" w:rsidP="00D450C5">
            <w:pPr>
              <w:widowControl w:val="0"/>
              <w:spacing w:after="0" w:line="233" w:lineRule="auto"/>
              <w:ind w:left="28" w:right="-20"/>
              <w:rPr>
                <w:lang w:eastAsia="x-none"/>
              </w:rPr>
            </w:pPr>
            <w:r>
              <w:rPr>
                <w:lang w:eastAsia="x-none"/>
              </w:rPr>
              <w:t>T</w:t>
            </w:r>
            <w:r w:rsidR="00163A90">
              <w:rPr>
                <w:lang w:eastAsia="x-none"/>
              </w:rPr>
              <w:t xml:space="preserve">he </w:t>
            </w:r>
            <w:r w:rsidR="00855431">
              <w:rPr>
                <w:lang w:eastAsia="x-none"/>
              </w:rPr>
              <w:t>IUT</w:t>
            </w:r>
            <w:r w:rsidR="00163A90" w:rsidRPr="00585205">
              <w:rPr>
                <w:lang w:eastAsia="x-none"/>
              </w:rPr>
              <w:t xml:space="preserve"> to </w:t>
            </w:r>
            <w:r w:rsidR="00C90E0F">
              <w:rPr>
                <w:lang w:eastAsia="x-none"/>
              </w:rPr>
              <w:t>transmit frames.</w:t>
            </w:r>
          </w:p>
        </w:tc>
        <w:tc>
          <w:tcPr>
            <w:tcW w:w="1350" w:type="dxa"/>
            <w:tcBorders>
              <w:left w:val="single" w:sz="4" w:space="0" w:color="auto"/>
            </w:tcBorders>
          </w:tcPr>
          <w:p w:rsidR="00163A90" w:rsidRPr="00585205" w:rsidRDefault="00163A90" w:rsidP="00163A90">
            <w:pPr>
              <w:widowControl w:val="0"/>
              <w:spacing w:after="0" w:line="233" w:lineRule="auto"/>
              <w:ind w:right="-20"/>
              <w:rPr>
                <w:lang w:eastAsia="x-none"/>
              </w:rPr>
            </w:pPr>
          </w:p>
        </w:tc>
      </w:tr>
      <w:tr w:rsidR="00163A90" w:rsidRPr="00585205" w:rsidTr="00163A90">
        <w:tc>
          <w:tcPr>
            <w:tcW w:w="715" w:type="dxa"/>
            <w:tcBorders>
              <w:top w:val="single" w:sz="4" w:space="0" w:color="auto"/>
              <w:right w:val="single" w:sz="4" w:space="0" w:color="auto"/>
            </w:tcBorders>
          </w:tcPr>
          <w:p w:rsidR="00163A90" w:rsidRPr="00585205" w:rsidRDefault="00C90E0F" w:rsidP="00163A90">
            <w:pPr>
              <w:pStyle w:val="NoSpacing"/>
              <w:jc w:val="center"/>
              <w:rPr>
                <w:sz w:val="24"/>
              </w:rPr>
            </w:pPr>
            <w:r>
              <w:rPr>
                <w:lang w:eastAsia="x-none"/>
              </w:rPr>
              <w:t>3</w:t>
            </w:r>
          </w:p>
        </w:tc>
        <w:tc>
          <w:tcPr>
            <w:tcW w:w="1084" w:type="dxa"/>
            <w:tcBorders>
              <w:top w:val="single" w:sz="4" w:space="0" w:color="auto"/>
              <w:left w:val="single" w:sz="4" w:space="0" w:color="auto"/>
            </w:tcBorders>
          </w:tcPr>
          <w:p w:rsidR="00163A90" w:rsidRPr="00585205" w:rsidRDefault="00163A90" w:rsidP="00163A90">
            <w:pPr>
              <w:pStyle w:val="NoSpacing"/>
              <w:jc w:val="center"/>
              <w:rPr>
                <w:sz w:val="24"/>
              </w:rPr>
            </w:pPr>
            <w:r w:rsidRPr="00585205">
              <w:rPr>
                <w:lang w:val="x-none" w:eastAsia="x-none"/>
              </w:rPr>
              <w:t>Verify</w:t>
            </w:r>
          </w:p>
        </w:tc>
        <w:tc>
          <w:tcPr>
            <w:tcW w:w="6026" w:type="dxa"/>
            <w:tcBorders>
              <w:right w:val="single" w:sz="4" w:space="0" w:color="auto"/>
            </w:tcBorders>
          </w:tcPr>
          <w:p w:rsidR="00163A90" w:rsidRDefault="00163A90" w:rsidP="0063709C">
            <w:pPr>
              <w:widowControl w:val="0"/>
              <w:spacing w:after="0" w:line="233" w:lineRule="auto"/>
              <w:ind w:left="28" w:right="-20"/>
              <w:rPr>
                <w:lang w:eastAsia="x-none"/>
              </w:rPr>
            </w:pPr>
            <w:r>
              <w:rPr>
                <w:lang w:eastAsia="x-none"/>
              </w:rPr>
              <w:t>T</w:t>
            </w:r>
            <w:r w:rsidRPr="00203DF4">
              <w:rPr>
                <w:lang w:eastAsia="x-none"/>
              </w:rPr>
              <w:t xml:space="preserve">he </w:t>
            </w:r>
            <w:r>
              <w:rPr>
                <w:lang w:eastAsia="x-none"/>
              </w:rPr>
              <w:t xml:space="preserve">Signal </w:t>
            </w:r>
            <w:r w:rsidRPr="00203DF4">
              <w:rPr>
                <w:lang w:eastAsia="x-none"/>
              </w:rPr>
              <w:t xml:space="preserve">Analyzer captures </w:t>
            </w:r>
            <w:r w:rsidR="006D526B">
              <w:rPr>
                <w:i/>
                <w:lang w:eastAsia="x-none"/>
              </w:rPr>
              <w:t>p</w:t>
            </w:r>
            <w:r w:rsidR="009D441D" w:rsidRPr="00B341F6">
              <w:rPr>
                <w:i/>
                <w:lang w:eastAsia="x-none"/>
              </w:rPr>
              <w:t>N</w:t>
            </w:r>
            <w:r w:rsidR="009D441D">
              <w:rPr>
                <w:i/>
                <w:lang w:eastAsia="x-none"/>
              </w:rPr>
              <w:t>umberOfFrames</w:t>
            </w:r>
            <w:r w:rsidR="009D441D">
              <w:rPr>
                <w:lang w:eastAsia="x-none"/>
              </w:rPr>
              <w:t xml:space="preserve"> </w:t>
            </w:r>
            <w:r w:rsidR="00E97979">
              <w:rPr>
                <w:lang w:eastAsia="x-none"/>
              </w:rPr>
              <w:t>frames</w:t>
            </w:r>
            <w:r>
              <w:rPr>
                <w:lang w:eastAsia="x-none"/>
              </w:rPr>
              <w:t xml:space="preserve"> and computes the Average Spectral </w:t>
            </w:r>
            <w:r w:rsidRPr="00203DF4">
              <w:rPr>
                <w:lang w:eastAsia="x-none"/>
              </w:rPr>
              <w:t>Mask of transmit</w:t>
            </w:r>
            <w:r>
              <w:rPr>
                <w:lang w:eastAsia="x-none"/>
              </w:rPr>
              <w:t xml:space="preserve">ted waveform containing the Power Spectral </w:t>
            </w:r>
            <w:r w:rsidRPr="00203DF4">
              <w:rPr>
                <w:lang w:eastAsia="x-none"/>
              </w:rPr>
              <w:t>Density of the em</w:t>
            </w:r>
            <w:r w:rsidR="00511AD8">
              <w:rPr>
                <w:lang w:eastAsia="x-none"/>
              </w:rPr>
              <w:t>i</w:t>
            </w:r>
            <w:r w:rsidRPr="00203DF4">
              <w:rPr>
                <w:lang w:eastAsia="x-none"/>
              </w:rPr>
              <w:t xml:space="preserve">ssions attenuated below the output power of the transmitter </w:t>
            </w:r>
            <w:r w:rsidR="00112EC0">
              <w:rPr>
                <w:lang w:eastAsia="x-none"/>
              </w:rPr>
              <w:t xml:space="preserve">as </w:t>
            </w:r>
            <w:r w:rsidR="00E454E4">
              <w:rPr>
                <w:lang w:eastAsia="x-none"/>
              </w:rPr>
              <w:t xml:space="preserve">given in </w:t>
            </w:r>
            <w:r w:rsidR="00112EC0">
              <w:rPr>
                <w:lang w:eastAsia="x-none"/>
              </w:rPr>
              <w:t>[</w:t>
            </w:r>
            <w:r w:rsidR="00112EC0">
              <w:rPr>
                <w:lang w:eastAsia="x-none"/>
              </w:rPr>
              <w:fldChar w:fldCharType="begin"/>
            </w:r>
            <w:r w:rsidR="00112EC0">
              <w:rPr>
                <w:lang w:eastAsia="x-none"/>
              </w:rPr>
              <w:instrText xml:space="preserve"> REF  REF_IEEE80211 \h  \* MERGEFORMAT </w:instrText>
            </w:r>
            <w:r w:rsidR="00112EC0">
              <w:rPr>
                <w:lang w:eastAsia="x-none"/>
              </w:rPr>
            </w:r>
            <w:r w:rsidR="00112EC0">
              <w:rPr>
                <w:lang w:eastAsia="x-none"/>
              </w:rPr>
              <w:fldChar w:fldCharType="separate"/>
            </w:r>
            <w:r w:rsidR="00112EC0">
              <w:rPr>
                <w:noProof/>
              </w:rPr>
              <w:t>2</w:t>
            </w:r>
            <w:r w:rsidR="00112EC0">
              <w:rPr>
                <w:lang w:eastAsia="x-none"/>
              </w:rPr>
              <w:fldChar w:fldCharType="end"/>
            </w:r>
            <w:r w:rsidR="00112EC0">
              <w:rPr>
                <w:lang w:eastAsia="x-none"/>
              </w:rPr>
              <w:t>] Annex D, Table D-5</w:t>
            </w:r>
            <w:r w:rsidR="00691DAE">
              <w:rPr>
                <w:lang w:eastAsia="x-none"/>
              </w:rPr>
              <w:t>(STA transmit power class C).</w:t>
            </w:r>
          </w:p>
          <w:p w:rsidR="00163A90" w:rsidRPr="00585205" w:rsidRDefault="00163A90">
            <w:pPr>
              <w:widowControl w:val="0"/>
              <w:spacing w:after="0" w:line="233" w:lineRule="auto"/>
              <w:ind w:left="28" w:right="-20"/>
              <w:rPr>
                <w:lang w:eastAsia="x-none"/>
              </w:rPr>
            </w:pPr>
          </w:p>
        </w:tc>
        <w:tc>
          <w:tcPr>
            <w:tcW w:w="1350" w:type="dxa"/>
            <w:tcBorders>
              <w:left w:val="single" w:sz="4" w:space="0" w:color="auto"/>
            </w:tcBorders>
          </w:tcPr>
          <w:p w:rsidR="00163A90" w:rsidRPr="00585205" w:rsidRDefault="00163A90" w:rsidP="00163A90">
            <w:pPr>
              <w:widowControl w:val="0"/>
              <w:spacing w:after="0" w:line="233" w:lineRule="auto"/>
              <w:ind w:left="28" w:right="-20"/>
              <w:jc w:val="center"/>
              <w:rPr>
                <w:lang w:eastAsia="x-none"/>
              </w:rPr>
            </w:pPr>
            <w:r>
              <w:t>PASS / FAIL</w:t>
            </w:r>
          </w:p>
        </w:tc>
      </w:tr>
      <w:tr w:rsidR="00163A90" w:rsidRPr="00585205" w:rsidTr="00163A90">
        <w:tc>
          <w:tcPr>
            <w:tcW w:w="715" w:type="dxa"/>
            <w:tcBorders>
              <w:right w:val="single" w:sz="4" w:space="0" w:color="auto"/>
            </w:tcBorders>
          </w:tcPr>
          <w:p w:rsidR="00163A90" w:rsidRPr="00585205" w:rsidRDefault="008655A2" w:rsidP="00163A90">
            <w:pPr>
              <w:pStyle w:val="NoSpacing"/>
              <w:jc w:val="center"/>
              <w:rPr>
                <w:sz w:val="24"/>
              </w:rPr>
            </w:pPr>
            <w:r>
              <w:rPr>
                <w:lang w:eastAsia="x-none"/>
              </w:rPr>
              <w:t>4</w:t>
            </w:r>
          </w:p>
        </w:tc>
        <w:tc>
          <w:tcPr>
            <w:tcW w:w="1084" w:type="dxa"/>
            <w:tcBorders>
              <w:left w:val="single" w:sz="4" w:space="0" w:color="auto"/>
            </w:tcBorders>
          </w:tcPr>
          <w:p w:rsidR="00163A90" w:rsidRPr="00585205" w:rsidRDefault="00163A90" w:rsidP="00163A90">
            <w:pPr>
              <w:pStyle w:val="NoSpacing"/>
              <w:jc w:val="center"/>
              <w:rPr>
                <w:sz w:val="24"/>
              </w:rPr>
            </w:pPr>
            <w:r>
              <w:rPr>
                <w:lang w:eastAsia="x-none"/>
              </w:rPr>
              <w:t>Procedure</w:t>
            </w:r>
          </w:p>
        </w:tc>
        <w:tc>
          <w:tcPr>
            <w:tcW w:w="6026" w:type="dxa"/>
            <w:tcBorders>
              <w:right w:val="single" w:sz="4" w:space="0" w:color="auto"/>
            </w:tcBorders>
          </w:tcPr>
          <w:p w:rsidR="00163A90" w:rsidRDefault="00550FC4" w:rsidP="00E85747">
            <w:pPr>
              <w:widowControl w:val="0"/>
              <w:spacing w:after="0" w:line="233" w:lineRule="auto"/>
              <w:ind w:left="28" w:right="-20"/>
              <w:rPr>
                <w:lang w:eastAsia="x-none"/>
              </w:rPr>
            </w:pPr>
            <w:r>
              <w:rPr>
                <w:lang w:eastAsia="x-none"/>
              </w:rPr>
              <w:t xml:space="preserve">Repeat steps </w:t>
            </w:r>
            <w:r w:rsidR="00C90E0F">
              <w:rPr>
                <w:lang w:eastAsia="x-none"/>
              </w:rPr>
              <w:t>1-</w:t>
            </w:r>
            <w:r w:rsidR="008655A2">
              <w:rPr>
                <w:lang w:eastAsia="x-none"/>
              </w:rPr>
              <w:t>3</w:t>
            </w:r>
            <w:r w:rsidR="00473F64">
              <w:rPr>
                <w:lang w:eastAsia="x-none"/>
              </w:rPr>
              <w:t xml:space="preserve"> </w:t>
            </w:r>
            <w:r w:rsidR="00163A90">
              <w:rPr>
                <w:lang w:eastAsia="x-none"/>
              </w:rPr>
              <w:t>for each</w:t>
            </w:r>
            <w:r w:rsidR="00473F64">
              <w:rPr>
                <w:lang w:eastAsia="x-none"/>
              </w:rPr>
              <w:t xml:space="preserve"> supported</w:t>
            </w:r>
            <w:r w:rsidR="00163A90">
              <w:rPr>
                <w:lang w:eastAsia="x-none"/>
              </w:rPr>
              <w:t xml:space="preserve"> value of </w:t>
            </w:r>
            <w:r w:rsidR="006D526B">
              <w:rPr>
                <w:i/>
                <w:lang w:eastAsia="x-none"/>
              </w:rPr>
              <w:t>p</w:t>
            </w:r>
            <w:r w:rsidR="00163A90">
              <w:rPr>
                <w:i/>
                <w:lang w:eastAsia="x-none"/>
              </w:rPr>
              <w:t>DataRate</w:t>
            </w:r>
            <w:r w:rsidR="00BD274F">
              <w:rPr>
                <w:i/>
                <w:lang w:eastAsia="x-none"/>
              </w:rPr>
              <w:t xml:space="preserve"> </w:t>
            </w:r>
            <w:r w:rsidR="00BD274F">
              <w:rPr>
                <w:lang w:eastAsia="x-none"/>
              </w:rPr>
              <w:t>in Table 4-2</w:t>
            </w:r>
          </w:p>
        </w:tc>
        <w:tc>
          <w:tcPr>
            <w:tcW w:w="1350" w:type="dxa"/>
            <w:tcBorders>
              <w:left w:val="single" w:sz="4" w:space="0" w:color="auto"/>
            </w:tcBorders>
          </w:tcPr>
          <w:p w:rsidR="00163A90" w:rsidRDefault="00163A90" w:rsidP="00163A90">
            <w:pPr>
              <w:widowControl w:val="0"/>
              <w:spacing w:after="0" w:line="233" w:lineRule="auto"/>
              <w:ind w:right="-20"/>
              <w:rPr>
                <w:lang w:eastAsia="x-none"/>
              </w:rPr>
            </w:pPr>
          </w:p>
        </w:tc>
      </w:tr>
      <w:tr w:rsidR="00E85747" w:rsidRPr="00585205" w:rsidTr="00163A90">
        <w:tc>
          <w:tcPr>
            <w:tcW w:w="715" w:type="dxa"/>
            <w:tcBorders>
              <w:right w:val="single" w:sz="4" w:space="0" w:color="auto"/>
            </w:tcBorders>
          </w:tcPr>
          <w:p w:rsidR="00E85747" w:rsidRDefault="008655A2" w:rsidP="00E85747">
            <w:pPr>
              <w:pStyle w:val="NoSpacing"/>
              <w:jc w:val="center"/>
              <w:rPr>
                <w:lang w:eastAsia="x-none"/>
              </w:rPr>
            </w:pPr>
            <w:r>
              <w:rPr>
                <w:lang w:eastAsia="x-none"/>
              </w:rPr>
              <w:t>5</w:t>
            </w:r>
          </w:p>
        </w:tc>
        <w:tc>
          <w:tcPr>
            <w:tcW w:w="1084" w:type="dxa"/>
            <w:tcBorders>
              <w:left w:val="single" w:sz="4" w:space="0" w:color="auto"/>
            </w:tcBorders>
          </w:tcPr>
          <w:p w:rsidR="00E85747" w:rsidRDefault="00E85747" w:rsidP="00E85747">
            <w:pPr>
              <w:pStyle w:val="NoSpacing"/>
              <w:jc w:val="center"/>
              <w:rPr>
                <w:lang w:eastAsia="x-none"/>
              </w:rPr>
            </w:pPr>
            <w:r>
              <w:rPr>
                <w:lang w:eastAsia="x-none"/>
              </w:rPr>
              <w:t>Procedure</w:t>
            </w:r>
          </w:p>
        </w:tc>
        <w:tc>
          <w:tcPr>
            <w:tcW w:w="6026" w:type="dxa"/>
            <w:tcBorders>
              <w:right w:val="single" w:sz="4" w:space="0" w:color="auto"/>
            </w:tcBorders>
          </w:tcPr>
          <w:p w:rsidR="00E85747" w:rsidRDefault="00C90E0F" w:rsidP="00E85747">
            <w:pPr>
              <w:widowControl w:val="0"/>
              <w:spacing w:after="0" w:line="233" w:lineRule="auto"/>
              <w:ind w:left="28" w:right="-20"/>
              <w:rPr>
                <w:lang w:eastAsia="x-none"/>
              </w:rPr>
            </w:pPr>
            <w:r>
              <w:rPr>
                <w:lang w:eastAsia="x-none"/>
              </w:rPr>
              <w:t xml:space="preserve"> Repeat steps 1-</w:t>
            </w:r>
            <w:r w:rsidR="008655A2">
              <w:rPr>
                <w:lang w:eastAsia="x-none"/>
              </w:rPr>
              <w:t>4</w:t>
            </w:r>
            <w:r w:rsidR="00E85747">
              <w:rPr>
                <w:lang w:eastAsia="x-none"/>
              </w:rPr>
              <w:t xml:space="preserve"> for each supported value of </w:t>
            </w:r>
            <w:r w:rsidR="006D526B">
              <w:rPr>
                <w:i/>
                <w:lang w:eastAsia="x-none"/>
              </w:rPr>
              <w:t>p</w:t>
            </w:r>
            <w:r w:rsidR="00E85747"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85747" w:rsidRDefault="00E85747" w:rsidP="00E85747">
            <w:pPr>
              <w:widowControl w:val="0"/>
              <w:spacing w:after="0" w:line="233" w:lineRule="auto"/>
              <w:ind w:right="-20"/>
              <w:rPr>
                <w:lang w:eastAsia="x-none"/>
              </w:rPr>
            </w:pPr>
          </w:p>
        </w:tc>
      </w:tr>
      <w:tr w:rsidR="00052424" w:rsidRPr="00585205" w:rsidTr="00163A90">
        <w:tc>
          <w:tcPr>
            <w:tcW w:w="715" w:type="dxa"/>
            <w:tcBorders>
              <w:right w:val="single" w:sz="4" w:space="0" w:color="auto"/>
            </w:tcBorders>
          </w:tcPr>
          <w:p w:rsidR="00052424" w:rsidRDefault="008655A2" w:rsidP="00052424">
            <w:pPr>
              <w:pStyle w:val="NoSpacing"/>
              <w:jc w:val="center"/>
              <w:rPr>
                <w:lang w:eastAsia="x-none"/>
              </w:rPr>
            </w:pPr>
            <w:r>
              <w:rPr>
                <w:lang w:eastAsia="x-none"/>
              </w:rPr>
              <w:t>6</w:t>
            </w:r>
          </w:p>
        </w:tc>
        <w:tc>
          <w:tcPr>
            <w:tcW w:w="1084"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026"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DD563E" w:rsidRPr="00DD563E" w:rsidRDefault="009B00B9" w:rsidP="00DD563E">
      <w:pPr>
        <w:pStyle w:val="Heading4"/>
      </w:pPr>
      <w:r>
        <w:rPr>
          <w:szCs w:val="20"/>
        </w:rPr>
        <w:t>TP-80211-TXT-PHY-BV-02</w:t>
      </w:r>
    </w:p>
    <w:tbl>
      <w:tblPr>
        <w:tblStyle w:val="TableGrid"/>
        <w:tblW w:w="9175" w:type="dxa"/>
        <w:tblLayout w:type="fixed"/>
        <w:tblLook w:val="04A0" w:firstRow="1" w:lastRow="0" w:firstColumn="1" w:lastColumn="0" w:noHBand="0" w:noVBand="1"/>
      </w:tblPr>
      <w:tblGrid>
        <w:gridCol w:w="750"/>
        <w:gridCol w:w="1050"/>
        <w:gridCol w:w="6025"/>
        <w:gridCol w:w="1350"/>
      </w:tblGrid>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99695F" w:rsidRPr="00585205"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TP-80211-TXT-PHY-BV-02</w:t>
            </w:r>
          </w:p>
        </w:tc>
      </w:tr>
      <w:tr w:rsidR="0099695F" w:rsidRPr="00585205" w:rsidTr="00E57C0B">
        <w:tc>
          <w:tcPr>
            <w:tcW w:w="1800" w:type="dxa"/>
            <w:gridSpan w:val="2"/>
          </w:tcPr>
          <w:p w:rsidR="0099695F"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99695F" w:rsidRPr="00203DF4" w:rsidRDefault="0099695F" w:rsidP="00EA527B">
            <w:pPr>
              <w:overflowPunct/>
              <w:autoSpaceDE/>
              <w:autoSpaceDN/>
              <w:adjustRightInd/>
              <w:spacing w:after="0"/>
              <w:textAlignment w:val="auto"/>
              <w:rPr>
                <w:color w:val="000000"/>
              </w:rPr>
            </w:pPr>
            <w:r w:rsidRPr="00400FDF">
              <w:rPr>
                <w:color w:val="000000"/>
              </w:rPr>
              <w:t>Verify</w:t>
            </w:r>
            <w:r w:rsidRPr="008715A2">
              <w:rPr>
                <w:color w:val="000000"/>
              </w:rPr>
              <w:t xml:space="preserve"> </w:t>
            </w:r>
            <w:r w:rsidR="00927C19" w:rsidRPr="008715A2">
              <w:t>center</w:t>
            </w:r>
            <w:r w:rsidR="00927C19">
              <w:t xml:space="preserve"> frequency tolerance</w:t>
            </w:r>
            <w:r w:rsidR="00927C19" w:rsidRPr="00400FDF">
              <w:rPr>
                <w:color w:val="000000"/>
              </w:rPr>
              <w:t xml:space="preserve"> </w:t>
            </w:r>
            <w:r w:rsidRPr="00400FDF">
              <w:rPr>
                <w:color w:val="000000"/>
              </w:rPr>
              <w:t xml:space="preserve">of </w:t>
            </w:r>
            <w:r w:rsidR="00855431">
              <w:rPr>
                <w:color w:val="000000"/>
              </w:rPr>
              <w:t>IUT</w:t>
            </w:r>
            <w:r w:rsidRPr="00400FDF">
              <w:rPr>
                <w:color w:val="000000"/>
              </w:rPr>
              <w:t xml:space="preserve"> </w:t>
            </w:r>
            <w:r w:rsidR="00EA527B">
              <w:rPr>
                <w:color w:val="000000"/>
              </w:rPr>
              <w:t>is</w:t>
            </w:r>
            <w:r w:rsidRPr="00400FDF">
              <w:rPr>
                <w:color w:val="000000"/>
              </w:rPr>
              <w:t xml:space="preserve"> within conformance limit</w:t>
            </w:r>
          </w:p>
        </w:tc>
      </w:tr>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99695F" w:rsidRPr="00585205" w:rsidRDefault="00096190"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99695F" w:rsidRPr="00585205"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A13E2">
              <w:rPr>
                <w:szCs w:val="20"/>
              </w:rPr>
              <w:t xml:space="preserve"> Clause 18</w:t>
            </w:r>
            <w:r w:rsidR="008D25B0">
              <w:rPr>
                <w:szCs w:val="20"/>
              </w:rPr>
              <w:t>, 18.3.9.5</w:t>
            </w:r>
          </w:p>
        </w:tc>
      </w:tr>
      <w:tr w:rsidR="0099695F" w:rsidRPr="00585205" w:rsidTr="00E57C0B">
        <w:tc>
          <w:tcPr>
            <w:tcW w:w="1800" w:type="dxa"/>
            <w:gridSpan w:val="2"/>
          </w:tcPr>
          <w:p w:rsidR="0099695F" w:rsidRPr="00585205" w:rsidRDefault="0099695F"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99695F" w:rsidRPr="00585205" w:rsidRDefault="00732189" w:rsidP="005C6500">
            <w:pPr>
              <w:overflowPunct/>
              <w:autoSpaceDE/>
              <w:autoSpaceDN/>
              <w:adjustRightInd/>
              <w:spacing w:after="0"/>
              <w:textAlignment w:val="auto"/>
            </w:pPr>
            <w:r>
              <w:rPr>
                <w:rFonts w:ascii="TimesNewRoman" w:hAnsi="TimesNewRoman" w:cs="TimesNewRoman"/>
                <w:sz w:val="18"/>
                <w:szCs w:val="18"/>
              </w:rPr>
              <w:t>OF4.4</w:t>
            </w:r>
          </w:p>
        </w:tc>
      </w:tr>
      <w:tr w:rsidR="0099695F" w:rsidRPr="00585205" w:rsidTr="00E57C0B">
        <w:tc>
          <w:tcPr>
            <w:tcW w:w="9175" w:type="dxa"/>
            <w:gridSpan w:val="4"/>
            <w:shd w:val="clear" w:color="auto" w:fill="F2F2F2" w:themeFill="background1" w:themeFillShade="F2"/>
          </w:tcPr>
          <w:p w:rsidR="0099695F" w:rsidRPr="00585205" w:rsidRDefault="00E57C0B" w:rsidP="00F70F36">
            <w:pPr>
              <w:widowControl w:val="0"/>
              <w:spacing w:after="0" w:line="233" w:lineRule="auto"/>
              <w:ind w:left="31" w:right="1246" w:firstLine="1649"/>
              <w:jc w:val="center"/>
              <w:rPr>
                <w:sz w:val="24"/>
                <w:szCs w:val="24"/>
              </w:rPr>
            </w:pPr>
            <w:r>
              <w:rPr>
                <w:b/>
              </w:rPr>
              <w:t>Pre-test conditions</w:t>
            </w:r>
          </w:p>
        </w:tc>
      </w:tr>
      <w:tr w:rsidR="00F70F36" w:rsidRPr="00585205" w:rsidTr="00EF4A18">
        <w:trPr>
          <w:trHeight w:val="488"/>
        </w:trPr>
        <w:tc>
          <w:tcPr>
            <w:tcW w:w="9175" w:type="dxa"/>
            <w:gridSpan w:val="4"/>
          </w:tcPr>
          <w:p w:rsidR="00F70F36" w:rsidRPr="00585205" w:rsidRDefault="00F70F36" w:rsidP="005C6500">
            <w:pPr>
              <w:pStyle w:val="ListParagraph"/>
              <w:numPr>
                <w:ilvl w:val="0"/>
                <w:numId w:val="6"/>
              </w:numPr>
              <w:spacing w:after="0"/>
              <w:rPr>
                <w:lang w:eastAsia="x-none"/>
              </w:rPr>
            </w:pPr>
            <w:r w:rsidRPr="00585205">
              <w:rPr>
                <w:lang w:eastAsia="x-none"/>
              </w:rPr>
              <w:t>A Signal Analyzer is available and is configured to capture</w:t>
            </w:r>
            <w:r w:rsidR="00FA4AD9">
              <w:rPr>
                <w:lang w:eastAsia="x-none"/>
              </w:rPr>
              <w:t xml:space="preserve"> signals on DSRC channels as per [</w:t>
            </w:r>
            <w:r w:rsidR="00FA4AD9">
              <w:fldChar w:fldCharType="begin"/>
            </w:r>
            <w:r w:rsidR="00FA4AD9">
              <w:instrText xml:space="preserve"> REF  REF_IEEE80211 \h  \* MERGEFORMAT </w:instrText>
            </w:r>
            <w:r w:rsidR="00FA4AD9">
              <w:fldChar w:fldCharType="separate"/>
            </w:r>
            <w:r w:rsidR="00FA4AD9">
              <w:rPr>
                <w:noProof/>
              </w:rPr>
              <w:t>2</w:t>
            </w:r>
            <w:r w:rsidR="00FA4AD9">
              <w:fldChar w:fldCharType="end"/>
            </w:r>
            <w:r w:rsidR="00FA4AD9">
              <w:t xml:space="preserve">] </w:t>
            </w:r>
            <w:r w:rsidR="00FA4AD9">
              <w:rPr>
                <w:lang w:eastAsia="x-none"/>
              </w:rPr>
              <w:t>clause 18.3.9.5</w:t>
            </w:r>
            <w:r w:rsidRPr="00585205">
              <w:rPr>
                <w:lang w:eastAsia="x-none"/>
              </w:rPr>
              <w:t>;</w:t>
            </w:r>
          </w:p>
          <w:p w:rsidR="00F70F36" w:rsidRPr="00585205" w:rsidRDefault="00F70F36" w:rsidP="0099695F">
            <w:pPr>
              <w:pStyle w:val="ListParagraph"/>
              <w:numPr>
                <w:ilvl w:val="0"/>
                <w:numId w:val="6"/>
              </w:numPr>
              <w:spacing w:after="0"/>
              <w:rPr>
                <w:lang w:eastAsia="x-none"/>
              </w:rPr>
            </w:pPr>
            <w:r w:rsidRPr="00585205">
              <w:rPr>
                <w:lang w:eastAsia="x-none"/>
              </w:rPr>
              <w:t>The</w:t>
            </w:r>
            <w:r>
              <w:rPr>
                <w:lang w:eastAsia="x-none"/>
              </w:rPr>
              <w:t xml:space="preserve"> </w:t>
            </w:r>
            <w:r w:rsidR="00855431">
              <w:rPr>
                <w:lang w:eastAsia="x-none"/>
              </w:rPr>
              <w:t>IUT</w:t>
            </w:r>
            <w:r>
              <w:rPr>
                <w:lang w:eastAsia="x-none"/>
              </w:rPr>
              <w:t xml:space="preserve"> is in initial state</w:t>
            </w:r>
            <w:r w:rsidR="00557D6F">
              <w:rPr>
                <w:lang w:eastAsia="x-none"/>
              </w:rPr>
              <w:t xml:space="preserve"> as per sec 4.3.1</w:t>
            </w:r>
          </w:p>
        </w:tc>
      </w:tr>
      <w:tr w:rsidR="00E57C0B" w:rsidRPr="00585205" w:rsidTr="00E57C0B">
        <w:tc>
          <w:tcPr>
            <w:tcW w:w="9175" w:type="dxa"/>
            <w:gridSpan w:val="4"/>
            <w:shd w:val="clear" w:color="auto" w:fill="F2F2F2" w:themeFill="background1" w:themeFillShade="F2"/>
          </w:tcPr>
          <w:p w:rsidR="00E57C0B" w:rsidRPr="00585205" w:rsidRDefault="00E57C0B" w:rsidP="00F70F36">
            <w:pPr>
              <w:widowControl w:val="0"/>
              <w:spacing w:after="0" w:line="238" w:lineRule="auto"/>
              <w:ind w:left="-18" w:right="1246" w:firstLine="1698"/>
              <w:jc w:val="center"/>
              <w:rPr>
                <w:sz w:val="24"/>
                <w:szCs w:val="24"/>
              </w:rPr>
            </w:pPr>
            <w:r>
              <w:rPr>
                <w:b/>
              </w:rPr>
              <w:t>Test Sequence</w:t>
            </w:r>
          </w:p>
        </w:tc>
      </w:tr>
      <w:tr w:rsidR="00E57C0B" w:rsidRPr="00585205" w:rsidTr="00E57C0B">
        <w:tc>
          <w:tcPr>
            <w:tcW w:w="750" w:type="dxa"/>
            <w:tcBorders>
              <w:top w:val="single" w:sz="4" w:space="0" w:color="auto"/>
              <w:bottom w:val="single" w:sz="4" w:space="0" w:color="auto"/>
              <w:right w:val="single" w:sz="4" w:space="0" w:color="auto"/>
            </w:tcBorders>
          </w:tcPr>
          <w:p w:rsidR="00E57C0B" w:rsidRPr="00E57C0B" w:rsidRDefault="00E57C0B" w:rsidP="00E57C0B">
            <w:pPr>
              <w:pStyle w:val="NoSpacing"/>
              <w:jc w:val="center"/>
              <w:rPr>
                <w:b/>
              </w:rPr>
            </w:pPr>
            <w:r w:rsidRPr="00E57C0B">
              <w:rPr>
                <w:b/>
              </w:rPr>
              <w:t>Step</w:t>
            </w:r>
          </w:p>
        </w:tc>
        <w:tc>
          <w:tcPr>
            <w:tcW w:w="1050" w:type="dxa"/>
            <w:tcBorders>
              <w:top w:val="single" w:sz="4" w:space="0" w:color="auto"/>
              <w:left w:val="single" w:sz="4" w:space="0" w:color="auto"/>
              <w:bottom w:val="single" w:sz="4" w:space="0" w:color="auto"/>
            </w:tcBorders>
          </w:tcPr>
          <w:p w:rsidR="00E57C0B" w:rsidRPr="00E57C0B" w:rsidRDefault="00E57C0B" w:rsidP="00E57C0B">
            <w:pPr>
              <w:pStyle w:val="NoSpacing"/>
              <w:jc w:val="center"/>
              <w:rPr>
                <w:b/>
              </w:rPr>
            </w:pPr>
            <w:r w:rsidRPr="00E57C0B">
              <w:rPr>
                <w:b/>
              </w:rPr>
              <w:t>Type</w:t>
            </w:r>
          </w:p>
        </w:tc>
        <w:tc>
          <w:tcPr>
            <w:tcW w:w="6025" w:type="dxa"/>
            <w:tcBorders>
              <w:right w:val="single" w:sz="4" w:space="0" w:color="auto"/>
            </w:tcBorders>
          </w:tcPr>
          <w:p w:rsidR="00E57C0B" w:rsidRPr="00585205" w:rsidRDefault="00E57C0B" w:rsidP="00E57C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E57C0B" w:rsidRPr="00585205" w:rsidRDefault="00E57C0B" w:rsidP="00E57C0B">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E57C0B">
        <w:tc>
          <w:tcPr>
            <w:tcW w:w="750" w:type="dxa"/>
            <w:tcBorders>
              <w:top w:val="single" w:sz="4" w:space="0" w:color="auto"/>
              <w:bottom w:val="single" w:sz="4" w:space="0" w:color="auto"/>
              <w:right w:val="single" w:sz="4" w:space="0" w:color="auto"/>
            </w:tcBorders>
          </w:tcPr>
          <w:p w:rsidR="00C90E0F" w:rsidRDefault="00C90E0F" w:rsidP="00E57C0B">
            <w:pPr>
              <w:pStyle w:val="NoSpacing"/>
              <w:jc w:val="center"/>
              <w:rPr>
                <w:lang w:eastAsia="x-none"/>
              </w:rPr>
            </w:pPr>
            <w:r>
              <w:rPr>
                <w:lang w:eastAsia="x-none"/>
              </w:rPr>
              <w:lastRenderedPageBreak/>
              <w:t>1</w:t>
            </w:r>
          </w:p>
        </w:tc>
        <w:tc>
          <w:tcPr>
            <w:tcW w:w="1050" w:type="dxa"/>
            <w:tcBorders>
              <w:top w:val="single" w:sz="4" w:space="0" w:color="auto"/>
              <w:left w:val="single" w:sz="4" w:space="0" w:color="auto"/>
              <w:bottom w:val="single" w:sz="4" w:space="0" w:color="auto"/>
            </w:tcBorders>
          </w:tcPr>
          <w:p w:rsidR="00C90E0F" w:rsidRDefault="00C90E0F" w:rsidP="00E57C0B">
            <w:pPr>
              <w:pStyle w:val="NoSpacing"/>
              <w:jc w:val="center"/>
              <w:rPr>
                <w:lang w:eastAsia="x-none"/>
              </w:rPr>
            </w:pPr>
            <w:r>
              <w:rPr>
                <w:lang w:eastAsia="x-none"/>
              </w:rPr>
              <w:t>Configure</w:t>
            </w:r>
          </w:p>
        </w:tc>
        <w:tc>
          <w:tcPr>
            <w:tcW w:w="6025" w:type="dxa"/>
            <w:tcBorders>
              <w:right w:val="single" w:sz="4" w:space="0" w:color="auto"/>
            </w:tcBorders>
          </w:tcPr>
          <w:p w:rsidR="00C90E0F" w:rsidRDefault="00C1534E" w:rsidP="002A5B0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w:t>
            </w:r>
            <w:r w:rsidR="00C90E0F">
              <w:rPr>
                <w:lang w:eastAsia="x-none"/>
              </w:rPr>
              <w:t xml:space="preserve"> send</w:t>
            </w:r>
            <w:r w:rsidR="00C90E0F" w:rsidRPr="00585205">
              <w:rPr>
                <w:lang w:eastAsia="x-none"/>
              </w:rPr>
              <w:t xml:space="preserve"> </w:t>
            </w:r>
            <w:r w:rsidR="00C90E0F">
              <w:rPr>
                <w:lang w:eastAsia="x-none"/>
              </w:rPr>
              <w:t>frames</w:t>
            </w:r>
            <w:r w:rsidR="0017456D">
              <w:rPr>
                <w:lang w:eastAsia="x-none"/>
              </w:rPr>
              <w:t xml:space="preserve"> </w:t>
            </w:r>
            <w:r w:rsidR="009D441D">
              <w:rPr>
                <w:lang w:eastAsia="x-none"/>
              </w:rPr>
              <w:t>at a rate of one every 100msecs with</w:t>
            </w:r>
            <w:r w:rsidR="00C90E0F">
              <w:rPr>
                <w:lang w:eastAsia="x-none"/>
              </w:rPr>
              <w:t xml:space="preserve"> </w:t>
            </w:r>
            <w:r w:rsidR="006D526B">
              <w:rPr>
                <w:i/>
                <w:lang w:eastAsia="x-none"/>
              </w:rPr>
              <w:t>p</w:t>
            </w:r>
            <w:r w:rsidR="00C90E0F" w:rsidRPr="006E0260">
              <w:rPr>
                <w:i/>
                <w:lang w:eastAsia="x-none"/>
              </w:rPr>
              <w:t>Channel</w:t>
            </w:r>
            <w:r w:rsidR="00C90E0F">
              <w:rPr>
                <w:i/>
                <w:lang w:eastAsia="x-none"/>
              </w:rPr>
              <w:t xml:space="preserve"> </w:t>
            </w:r>
            <w:r w:rsidR="00C90E0F" w:rsidRPr="006E0260">
              <w:rPr>
                <w:lang w:eastAsia="x-none"/>
              </w:rPr>
              <w:t>and</w:t>
            </w:r>
            <w:r w:rsidR="009D441D">
              <w:rPr>
                <w:i/>
                <w:lang w:eastAsia="x-none"/>
              </w:rPr>
              <w:t xml:space="preserve"> </w:t>
            </w:r>
            <w:r w:rsidR="006D526B">
              <w:rPr>
                <w:i/>
                <w:lang w:eastAsia="x-none"/>
              </w:rPr>
              <w:t>p</w:t>
            </w:r>
            <w:r w:rsidR="009D441D">
              <w:rPr>
                <w:i/>
                <w:lang w:eastAsia="x-none"/>
              </w:rPr>
              <w:t>DataRate</w:t>
            </w:r>
            <w:r w:rsidR="00B74787">
              <w:rPr>
                <w:i/>
                <w:lang w:eastAsia="x-none"/>
              </w:rPr>
              <w:t xml:space="preserve"> </w:t>
            </w:r>
            <w:r w:rsidR="00B74787">
              <w:rPr>
                <w:lang w:eastAsia="x-none"/>
              </w:rPr>
              <w:t xml:space="preserve">at a power of </w:t>
            </w:r>
            <w:r w:rsidR="009417DB" w:rsidRPr="0034775F">
              <w:rPr>
                <w:i/>
              </w:rPr>
              <w:t>pTxPowerDefault</w:t>
            </w:r>
            <w:r w:rsidR="009417DB">
              <w:t xml:space="preserve"> </w:t>
            </w:r>
          </w:p>
        </w:tc>
        <w:tc>
          <w:tcPr>
            <w:tcW w:w="1350" w:type="dxa"/>
            <w:tcBorders>
              <w:left w:val="single" w:sz="4" w:space="0" w:color="auto"/>
            </w:tcBorders>
          </w:tcPr>
          <w:p w:rsidR="00C90E0F" w:rsidRPr="00585205" w:rsidRDefault="00C90E0F" w:rsidP="00E57C0B">
            <w:pPr>
              <w:widowControl w:val="0"/>
              <w:spacing w:after="0" w:line="233" w:lineRule="auto"/>
              <w:ind w:right="-20"/>
              <w:rPr>
                <w:lang w:eastAsia="x-none"/>
              </w:rPr>
            </w:pPr>
          </w:p>
        </w:tc>
      </w:tr>
      <w:tr w:rsidR="00E57C0B" w:rsidRPr="00585205" w:rsidTr="00E57C0B">
        <w:tc>
          <w:tcPr>
            <w:tcW w:w="750" w:type="dxa"/>
            <w:tcBorders>
              <w:top w:val="single" w:sz="4" w:space="0" w:color="auto"/>
              <w:bottom w:val="single" w:sz="4" w:space="0" w:color="auto"/>
              <w:right w:val="single" w:sz="4" w:space="0" w:color="auto"/>
            </w:tcBorders>
          </w:tcPr>
          <w:p w:rsidR="00E57C0B" w:rsidRPr="00585205" w:rsidRDefault="00C90E0F" w:rsidP="00E57C0B">
            <w:pPr>
              <w:pStyle w:val="NoSpacing"/>
              <w:jc w:val="center"/>
              <w:rPr>
                <w:sz w:val="24"/>
              </w:rPr>
            </w:pPr>
            <w:r>
              <w:rPr>
                <w:lang w:eastAsia="x-none"/>
              </w:rPr>
              <w:t>2</w:t>
            </w:r>
          </w:p>
        </w:tc>
        <w:tc>
          <w:tcPr>
            <w:tcW w:w="1050" w:type="dxa"/>
            <w:tcBorders>
              <w:top w:val="single" w:sz="4" w:space="0" w:color="auto"/>
              <w:left w:val="single" w:sz="4" w:space="0" w:color="auto"/>
              <w:bottom w:val="single" w:sz="4" w:space="0" w:color="auto"/>
            </w:tcBorders>
          </w:tcPr>
          <w:p w:rsidR="00E57C0B" w:rsidRPr="00F70F36" w:rsidRDefault="007529B1" w:rsidP="00E57C0B">
            <w:pPr>
              <w:pStyle w:val="NoSpacing"/>
              <w:jc w:val="center"/>
              <w:rPr>
                <w:sz w:val="24"/>
              </w:rPr>
            </w:pPr>
            <w:r>
              <w:rPr>
                <w:lang w:eastAsia="x-none"/>
              </w:rPr>
              <w:t>Stimulus</w:t>
            </w:r>
          </w:p>
        </w:tc>
        <w:tc>
          <w:tcPr>
            <w:tcW w:w="6025" w:type="dxa"/>
            <w:tcBorders>
              <w:right w:val="single" w:sz="4" w:space="0" w:color="auto"/>
            </w:tcBorders>
          </w:tcPr>
          <w:p w:rsidR="00E57C0B" w:rsidRPr="00585205" w:rsidRDefault="00C1534E" w:rsidP="00D450C5">
            <w:pPr>
              <w:widowControl w:val="0"/>
              <w:spacing w:after="0" w:line="233" w:lineRule="auto"/>
              <w:ind w:left="28" w:right="-20"/>
              <w:rPr>
                <w:lang w:eastAsia="x-none"/>
              </w:rPr>
            </w:pPr>
            <w:r>
              <w:rPr>
                <w:lang w:eastAsia="x-none"/>
              </w:rPr>
              <w:t>T</w:t>
            </w:r>
            <w:r w:rsidR="00E57C0B">
              <w:rPr>
                <w:lang w:eastAsia="x-none"/>
              </w:rPr>
              <w:t xml:space="preserve">he </w:t>
            </w:r>
            <w:r w:rsidR="00855431">
              <w:rPr>
                <w:lang w:eastAsia="x-none"/>
              </w:rPr>
              <w:t>IUT</w:t>
            </w:r>
            <w:r w:rsidR="00E57C0B" w:rsidRPr="00585205">
              <w:rPr>
                <w:lang w:eastAsia="x-none"/>
              </w:rPr>
              <w:t xml:space="preserve"> to</w:t>
            </w:r>
            <w:r w:rsidR="00F70F36">
              <w:rPr>
                <w:lang w:eastAsia="x-none"/>
              </w:rPr>
              <w:t xml:space="preserve"> </w:t>
            </w:r>
            <w:r w:rsidR="00C90E0F">
              <w:rPr>
                <w:lang w:eastAsia="x-none"/>
              </w:rPr>
              <w:t>transmit frames.</w:t>
            </w:r>
          </w:p>
        </w:tc>
        <w:tc>
          <w:tcPr>
            <w:tcW w:w="1350" w:type="dxa"/>
            <w:tcBorders>
              <w:left w:val="single" w:sz="4" w:space="0" w:color="auto"/>
            </w:tcBorders>
          </w:tcPr>
          <w:p w:rsidR="00E57C0B" w:rsidRPr="00585205" w:rsidRDefault="00E57C0B" w:rsidP="00E57C0B">
            <w:pPr>
              <w:widowControl w:val="0"/>
              <w:spacing w:after="0" w:line="233" w:lineRule="auto"/>
              <w:ind w:right="-20"/>
              <w:rPr>
                <w:lang w:eastAsia="x-none"/>
              </w:rPr>
            </w:pPr>
          </w:p>
        </w:tc>
      </w:tr>
      <w:tr w:rsidR="00E57C0B" w:rsidRPr="00585205" w:rsidTr="00E57C0B">
        <w:tc>
          <w:tcPr>
            <w:tcW w:w="750" w:type="dxa"/>
            <w:tcBorders>
              <w:top w:val="single" w:sz="4" w:space="0" w:color="auto"/>
              <w:bottom w:val="single" w:sz="4" w:space="0" w:color="auto"/>
              <w:right w:val="single" w:sz="4" w:space="0" w:color="auto"/>
            </w:tcBorders>
          </w:tcPr>
          <w:p w:rsidR="00E57C0B" w:rsidRPr="00585205" w:rsidRDefault="00C90E0F" w:rsidP="00E57C0B">
            <w:pPr>
              <w:pStyle w:val="NoSpacing"/>
              <w:jc w:val="center"/>
              <w:rPr>
                <w:sz w:val="24"/>
              </w:rPr>
            </w:pPr>
            <w:r>
              <w:rPr>
                <w:lang w:eastAsia="x-none"/>
              </w:rPr>
              <w:t>3</w:t>
            </w:r>
          </w:p>
        </w:tc>
        <w:tc>
          <w:tcPr>
            <w:tcW w:w="1050" w:type="dxa"/>
            <w:tcBorders>
              <w:top w:val="single" w:sz="4" w:space="0" w:color="auto"/>
              <w:left w:val="single" w:sz="4" w:space="0" w:color="auto"/>
              <w:bottom w:val="single" w:sz="4" w:space="0" w:color="auto"/>
            </w:tcBorders>
          </w:tcPr>
          <w:p w:rsidR="00E57C0B" w:rsidRPr="00585205" w:rsidRDefault="00E57C0B" w:rsidP="00E57C0B">
            <w:pPr>
              <w:pStyle w:val="NoSpacing"/>
              <w:jc w:val="center"/>
              <w:rPr>
                <w:sz w:val="24"/>
              </w:rPr>
            </w:pPr>
            <w:r w:rsidRPr="00585205">
              <w:rPr>
                <w:lang w:val="x-none" w:eastAsia="x-none"/>
              </w:rPr>
              <w:t>Verify</w:t>
            </w:r>
          </w:p>
        </w:tc>
        <w:tc>
          <w:tcPr>
            <w:tcW w:w="6025" w:type="dxa"/>
            <w:tcBorders>
              <w:right w:val="single" w:sz="4" w:space="0" w:color="auto"/>
            </w:tcBorders>
          </w:tcPr>
          <w:p w:rsidR="00E57C0B" w:rsidRPr="00585205" w:rsidRDefault="00E57C0B">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9D441D">
              <w:rPr>
                <w:lang w:eastAsia="x-none"/>
              </w:rPr>
              <w:t xml:space="preserve"> </w:t>
            </w:r>
            <w:r w:rsidR="00927C19">
              <w:rPr>
                <w:lang w:eastAsia="x-none"/>
              </w:rPr>
              <w:t>frames</w:t>
            </w:r>
            <w:r>
              <w:rPr>
                <w:lang w:eastAsia="x-none"/>
              </w:rPr>
              <w:t xml:space="preserve"> and comput</w:t>
            </w:r>
            <w:r w:rsidR="00463E60">
              <w:rPr>
                <w:lang w:eastAsia="x-none"/>
              </w:rPr>
              <w:t xml:space="preserve">es the average center frequency </w:t>
            </w:r>
            <w:r w:rsidR="0074246C">
              <w:rPr>
                <w:lang w:eastAsia="x-none"/>
              </w:rPr>
              <w:t>tolerance</w:t>
            </w:r>
            <w:r>
              <w:rPr>
                <w:lang w:eastAsia="x-none"/>
              </w:rPr>
              <w:t xml:space="preserve"> over the entire packet for all messages indicating transmit center frequency </w:t>
            </w:r>
            <w:r w:rsidR="003D28C8">
              <w:rPr>
                <w:lang w:eastAsia="x-none"/>
              </w:rPr>
              <w:t xml:space="preserve">tolerance </w:t>
            </w:r>
            <w:r>
              <w:rPr>
                <w:lang w:eastAsia="x-none"/>
              </w:rPr>
              <w:t>not exceeding +/-20ppm.</w:t>
            </w:r>
          </w:p>
        </w:tc>
        <w:tc>
          <w:tcPr>
            <w:tcW w:w="1350" w:type="dxa"/>
            <w:tcBorders>
              <w:left w:val="single" w:sz="4" w:space="0" w:color="auto"/>
            </w:tcBorders>
          </w:tcPr>
          <w:p w:rsidR="00E57C0B" w:rsidRPr="00585205" w:rsidRDefault="00E57C0B" w:rsidP="00E57C0B">
            <w:pPr>
              <w:widowControl w:val="0"/>
              <w:spacing w:after="0" w:line="233" w:lineRule="auto"/>
              <w:ind w:left="28" w:right="-20"/>
              <w:rPr>
                <w:lang w:eastAsia="x-none"/>
              </w:rPr>
            </w:pPr>
            <w:r>
              <w:t>PASS / FAIL</w:t>
            </w:r>
          </w:p>
        </w:tc>
      </w:tr>
      <w:tr w:rsidR="00A00748" w:rsidRPr="00585205" w:rsidTr="00B341F6">
        <w:tc>
          <w:tcPr>
            <w:tcW w:w="750" w:type="dxa"/>
            <w:tcBorders>
              <w:top w:val="single" w:sz="4" w:space="0" w:color="auto"/>
              <w:bottom w:val="single" w:sz="4" w:space="0" w:color="auto"/>
              <w:right w:val="single" w:sz="4" w:space="0" w:color="auto"/>
            </w:tcBorders>
          </w:tcPr>
          <w:p w:rsidR="00A00748" w:rsidRPr="00585205" w:rsidRDefault="009417DB" w:rsidP="00A00748">
            <w:pPr>
              <w:pStyle w:val="NoSpacing"/>
              <w:jc w:val="center"/>
              <w:rPr>
                <w:sz w:val="24"/>
              </w:rPr>
            </w:pPr>
            <w:r>
              <w:rPr>
                <w:lang w:eastAsia="x-none"/>
              </w:rPr>
              <w:t>4</w:t>
            </w:r>
          </w:p>
        </w:tc>
        <w:tc>
          <w:tcPr>
            <w:tcW w:w="1050" w:type="dxa"/>
            <w:tcBorders>
              <w:top w:val="single" w:sz="4" w:space="0" w:color="auto"/>
              <w:left w:val="single" w:sz="4" w:space="0" w:color="auto"/>
              <w:bottom w:val="single" w:sz="4" w:space="0" w:color="auto"/>
            </w:tcBorders>
          </w:tcPr>
          <w:p w:rsidR="00A00748" w:rsidRPr="00585205" w:rsidRDefault="00A00748" w:rsidP="00A00748">
            <w:pPr>
              <w:pStyle w:val="NoSpacing"/>
              <w:jc w:val="center"/>
              <w:rPr>
                <w:sz w:val="24"/>
              </w:rPr>
            </w:pPr>
            <w:r>
              <w:rPr>
                <w:lang w:eastAsia="x-none"/>
              </w:rPr>
              <w:t>Procedure</w:t>
            </w:r>
          </w:p>
        </w:tc>
        <w:tc>
          <w:tcPr>
            <w:tcW w:w="6025" w:type="dxa"/>
            <w:tcBorders>
              <w:right w:val="single" w:sz="4" w:space="0" w:color="auto"/>
            </w:tcBorders>
          </w:tcPr>
          <w:p w:rsidR="00A00748" w:rsidRPr="00346287" w:rsidRDefault="00DD3054" w:rsidP="00E85747">
            <w:pPr>
              <w:widowControl w:val="0"/>
              <w:spacing w:after="0" w:line="233" w:lineRule="auto"/>
              <w:ind w:left="28" w:right="-20"/>
              <w:rPr>
                <w:lang w:eastAsia="x-none"/>
              </w:rPr>
            </w:pPr>
            <w:r>
              <w:rPr>
                <w:lang w:eastAsia="x-none"/>
              </w:rPr>
              <w:t xml:space="preserve">Repeat steps </w:t>
            </w:r>
            <w:r w:rsidR="00C90E0F">
              <w:rPr>
                <w:lang w:eastAsia="x-none"/>
              </w:rPr>
              <w:t>1-</w:t>
            </w:r>
            <w:r w:rsidR="009417DB">
              <w:rPr>
                <w:lang w:eastAsia="x-none"/>
              </w:rPr>
              <w:t>3</w:t>
            </w:r>
            <w:r w:rsidR="00A00748">
              <w:rPr>
                <w:lang w:eastAsia="x-none"/>
              </w:rPr>
              <w:t xml:space="preserve"> for each supported value of </w:t>
            </w:r>
            <w:r w:rsidR="006D526B">
              <w:rPr>
                <w:i/>
                <w:lang w:eastAsia="x-none"/>
              </w:rPr>
              <w:t>p</w:t>
            </w:r>
            <w:r w:rsidR="00A00748"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A00748" w:rsidRPr="00346287" w:rsidRDefault="00A00748" w:rsidP="00A00748">
            <w:pPr>
              <w:widowControl w:val="0"/>
              <w:spacing w:after="0" w:line="233" w:lineRule="auto"/>
              <w:ind w:right="-20"/>
              <w:rPr>
                <w:lang w:eastAsia="x-none"/>
              </w:rPr>
            </w:pPr>
          </w:p>
        </w:tc>
      </w:tr>
      <w:tr w:rsidR="00E85747" w:rsidRPr="00585205" w:rsidTr="00B341F6">
        <w:tc>
          <w:tcPr>
            <w:tcW w:w="750" w:type="dxa"/>
            <w:tcBorders>
              <w:top w:val="single" w:sz="4" w:space="0" w:color="auto"/>
              <w:bottom w:val="single" w:sz="4" w:space="0" w:color="auto"/>
              <w:right w:val="single" w:sz="4" w:space="0" w:color="auto"/>
            </w:tcBorders>
          </w:tcPr>
          <w:p w:rsidR="00E85747" w:rsidRDefault="009417DB" w:rsidP="00E85747">
            <w:pPr>
              <w:pStyle w:val="NoSpacing"/>
              <w:jc w:val="center"/>
              <w:rPr>
                <w:lang w:eastAsia="x-none"/>
              </w:rPr>
            </w:pPr>
            <w:r>
              <w:rPr>
                <w:lang w:eastAsia="x-none"/>
              </w:rPr>
              <w:t>5</w:t>
            </w:r>
          </w:p>
        </w:tc>
        <w:tc>
          <w:tcPr>
            <w:tcW w:w="1050" w:type="dxa"/>
            <w:tcBorders>
              <w:top w:val="single" w:sz="4" w:space="0" w:color="auto"/>
              <w:left w:val="single" w:sz="4" w:space="0" w:color="auto"/>
              <w:bottom w:val="single" w:sz="4" w:space="0" w:color="auto"/>
            </w:tcBorders>
          </w:tcPr>
          <w:p w:rsidR="00E85747" w:rsidRDefault="00E85747" w:rsidP="00E85747">
            <w:pPr>
              <w:pStyle w:val="NoSpacing"/>
              <w:jc w:val="center"/>
              <w:rPr>
                <w:lang w:eastAsia="x-none"/>
              </w:rPr>
            </w:pPr>
            <w:r>
              <w:rPr>
                <w:lang w:eastAsia="x-none"/>
              </w:rPr>
              <w:t>Procedure</w:t>
            </w:r>
          </w:p>
        </w:tc>
        <w:tc>
          <w:tcPr>
            <w:tcW w:w="6025" w:type="dxa"/>
            <w:tcBorders>
              <w:right w:val="single" w:sz="4" w:space="0" w:color="auto"/>
            </w:tcBorders>
          </w:tcPr>
          <w:p w:rsidR="00E85747" w:rsidRDefault="00C90E0F" w:rsidP="00E85747">
            <w:pPr>
              <w:widowControl w:val="0"/>
              <w:spacing w:after="0" w:line="233" w:lineRule="auto"/>
              <w:ind w:left="28" w:right="-20"/>
              <w:rPr>
                <w:lang w:eastAsia="x-none"/>
              </w:rPr>
            </w:pPr>
            <w:r>
              <w:rPr>
                <w:lang w:eastAsia="x-none"/>
              </w:rPr>
              <w:t xml:space="preserve"> Repeat steps 1-</w:t>
            </w:r>
            <w:r w:rsidR="009417DB">
              <w:rPr>
                <w:lang w:eastAsia="x-none"/>
              </w:rPr>
              <w:t>4</w:t>
            </w:r>
            <w:r w:rsidR="00E85747">
              <w:rPr>
                <w:lang w:eastAsia="x-none"/>
              </w:rPr>
              <w:t xml:space="preserve"> for each supported value of </w:t>
            </w:r>
            <w:r w:rsidR="006D526B">
              <w:rPr>
                <w:i/>
                <w:lang w:eastAsia="x-none"/>
              </w:rPr>
              <w:t>p</w:t>
            </w:r>
            <w:r w:rsidR="00E85747"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85747" w:rsidRPr="00346287" w:rsidRDefault="00E85747" w:rsidP="00E85747">
            <w:pPr>
              <w:widowControl w:val="0"/>
              <w:spacing w:after="0" w:line="233" w:lineRule="auto"/>
              <w:ind w:right="-20"/>
              <w:rPr>
                <w:lang w:eastAsia="x-none"/>
              </w:rPr>
            </w:pPr>
          </w:p>
        </w:tc>
      </w:tr>
      <w:tr w:rsidR="00052424" w:rsidRPr="00585205" w:rsidTr="00E57C0B">
        <w:tc>
          <w:tcPr>
            <w:tcW w:w="750" w:type="dxa"/>
            <w:tcBorders>
              <w:top w:val="single" w:sz="4" w:space="0" w:color="auto"/>
              <w:right w:val="single" w:sz="4" w:space="0" w:color="auto"/>
            </w:tcBorders>
          </w:tcPr>
          <w:p w:rsidR="00052424" w:rsidRDefault="009417DB" w:rsidP="00052424">
            <w:pPr>
              <w:pStyle w:val="NoSpacing"/>
              <w:jc w:val="center"/>
              <w:rPr>
                <w:lang w:eastAsia="x-none"/>
              </w:rPr>
            </w:pPr>
            <w:r>
              <w:rPr>
                <w:lang w:eastAsia="x-none"/>
              </w:rPr>
              <w:t>6</w:t>
            </w:r>
          </w:p>
        </w:tc>
        <w:tc>
          <w:tcPr>
            <w:tcW w:w="1050"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346287" w:rsidRDefault="00052424" w:rsidP="00052424">
            <w:pPr>
              <w:widowControl w:val="0"/>
              <w:spacing w:after="0" w:line="233" w:lineRule="auto"/>
              <w:ind w:right="-20"/>
              <w:rPr>
                <w:lang w:eastAsia="x-none"/>
              </w:rPr>
            </w:pPr>
          </w:p>
        </w:tc>
      </w:tr>
    </w:tbl>
    <w:p w:rsidR="0099695F" w:rsidRDefault="0099695F" w:rsidP="0099695F"/>
    <w:p w:rsidR="00927C19" w:rsidRDefault="009B00B9" w:rsidP="0099695F">
      <w:pPr>
        <w:pStyle w:val="Heading4"/>
      </w:pPr>
      <w:r>
        <w:rPr>
          <w:szCs w:val="20"/>
        </w:rPr>
        <w:t>TP-80211-TXT-PHY-BV-03</w:t>
      </w:r>
    </w:p>
    <w:tbl>
      <w:tblPr>
        <w:tblStyle w:val="TableGrid"/>
        <w:tblW w:w="9175" w:type="dxa"/>
        <w:tblLayout w:type="fixed"/>
        <w:tblLook w:val="04A0" w:firstRow="1" w:lastRow="0" w:firstColumn="1" w:lastColumn="0" w:noHBand="0" w:noVBand="1"/>
      </w:tblPr>
      <w:tblGrid>
        <w:gridCol w:w="750"/>
        <w:gridCol w:w="1050"/>
        <w:gridCol w:w="6025"/>
        <w:gridCol w:w="1350"/>
      </w:tblGrid>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927C19" w:rsidRPr="00585205" w:rsidRDefault="009B00B9"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TP-80211-TXT-PHY-BV-03</w:t>
            </w:r>
          </w:p>
        </w:tc>
      </w:tr>
      <w:tr w:rsidR="00927C19" w:rsidRPr="00585205" w:rsidTr="00AF2B0E">
        <w:tc>
          <w:tcPr>
            <w:tcW w:w="1800" w:type="dxa"/>
            <w:gridSpan w:val="2"/>
          </w:tcPr>
          <w:p w:rsidR="00927C19" w:rsidRPr="00585205" w:rsidRDefault="005322C3"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927C19" w:rsidRPr="00203DF4" w:rsidRDefault="00927C19" w:rsidP="00927C19">
            <w:pPr>
              <w:overflowPunct/>
              <w:autoSpaceDE/>
              <w:autoSpaceDN/>
              <w:adjustRightInd/>
              <w:spacing w:after="0"/>
              <w:textAlignment w:val="auto"/>
              <w:rPr>
                <w:color w:val="000000"/>
              </w:rPr>
            </w:pPr>
            <w:r w:rsidRPr="00400FDF">
              <w:rPr>
                <w:color w:val="000000"/>
              </w:rPr>
              <w:t xml:space="preserve">Verify </w:t>
            </w:r>
            <w:r>
              <w:t xml:space="preserve">symbol clock frequency tolerance </w:t>
            </w:r>
            <w:r w:rsidRPr="00400FDF">
              <w:rPr>
                <w:color w:val="000000"/>
              </w:rPr>
              <w:t xml:space="preserve">of </w:t>
            </w:r>
            <w:r w:rsidR="00855431">
              <w:rPr>
                <w:color w:val="000000"/>
              </w:rPr>
              <w:t>IUT</w:t>
            </w:r>
            <w:r w:rsidRPr="00400FDF">
              <w:rPr>
                <w:color w:val="000000"/>
              </w:rPr>
              <w:t xml:space="preserve"> </w:t>
            </w:r>
            <w:r>
              <w:rPr>
                <w:color w:val="000000"/>
              </w:rPr>
              <w:t>is</w:t>
            </w:r>
            <w:r w:rsidRPr="00400FDF">
              <w:rPr>
                <w:color w:val="000000"/>
              </w:rPr>
              <w:t xml:space="preserve"> within conformance limit</w:t>
            </w:r>
          </w:p>
        </w:tc>
      </w:tr>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927C19" w:rsidRPr="00585205" w:rsidRDefault="00096190"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w:t>
            </w:r>
            <w:r w:rsidR="008D25B0">
              <w:rPr>
                <w:szCs w:val="20"/>
              </w:rPr>
              <w:t>, 18.3.9.6</w:t>
            </w:r>
          </w:p>
        </w:tc>
      </w:tr>
      <w:tr w:rsidR="00927C19" w:rsidRPr="00585205" w:rsidTr="00AF2B0E">
        <w:tc>
          <w:tcPr>
            <w:tcW w:w="1800" w:type="dxa"/>
            <w:gridSpan w:val="2"/>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927C19" w:rsidRPr="00585205" w:rsidRDefault="00732189" w:rsidP="00AF2B0E">
            <w:pPr>
              <w:overflowPunct/>
              <w:autoSpaceDE/>
              <w:autoSpaceDN/>
              <w:adjustRightInd/>
              <w:spacing w:after="0"/>
              <w:textAlignment w:val="auto"/>
            </w:pPr>
            <w:r>
              <w:rPr>
                <w:rFonts w:ascii="TimesNewRoman" w:hAnsi="TimesNewRoman" w:cs="TimesNewRoman"/>
                <w:sz w:val="18"/>
                <w:szCs w:val="18"/>
              </w:rPr>
              <w:t>OF4.5</w:t>
            </w:r>
          </w:p>
        </w:tc>
      </w:tr>
      <w:tr w:rsidR="00927C19" w:rsidRPr="00585205" w:rsidTr="00AF2B0E">
        <w:tc>
          <w:tcPr>
            <w:tcW w:w="9175" w:type="dxa"/>
            <w:gridSpan w:val="4"/>
            <w:shd w:val="clear" w:color="auto" w:fill="F2F2F2" w:themeFill="background1" w:themeFillShade="F2"/>
          </w:tcPr>
          <w:p w:rsidR="00927C19" w:rsidRPr="00585205" w:rsidRDefault="00927C19" w:rsidP="00AF2B0E">
            <w:pPr>
              <w:widowControl w:val="0"/>
              <w:spacing w:after="0" w:line="233" w:lineRule="auto"/>
              <w:ind w:left="31" w:right="1246" w:firstLine="1649"/>
              <w:jc w:val="center"/>
              <w:rPr>
                <w:sz w:val="24"/>
                <w:szCs w:val="24"/>
              </w:rPr>
            </w:pPr>
            <w:r>
              <w:rPr>
                <w:b/>
              </w:rPr>
              <w:t>Pre-test conditions</w:t>
            </w:r>
          </w:p>
        </w:tc>
      </w:tr>
      <w:tr w:rsidR="00927C19" w:rsidRPr="00585205" w:rsidTr="00AF2B0E">
        <w:trPr>
          <w:trHeight w:val="488"/>
        </w:trPr>
        <w:tc>
          <w:tcPr>
            <w:tcW w:w="9175" w:type="dxa"/>
            <w:gridSpan w:val="4"/>
          </w:tcPr>
          <w:p w:rsidR="00927C19" w:rsidRPr="00FA4AD9" w:rsidRDefault="00927C19" w:rsidP="00AF2B0E">
            <w:pPr>
              <w:pStyle w:val="ListParagraph"/>
              <w:numPr>
                <w:ilvl w:val="0"/>
                <w:numId w:val="6"/>
              </w:numPr>
              <w:spacing w:after="0"/>
              <w:rPr>
                <w:lang w:eastAsia="x-none"/>
              </w:rPr>
            </w:pPr>
            <w:r w:rsidRPr="00FA4AD9">
              <w:rPr>
                <w:lang w:eastAsia="x-none"/>
              </w:rPr>
              <w:t>A Signal Analyzer is available and is configured to capture signals on DSRC channels</w:t>
            </w:r>
            <w:r w:rsidR="00FA4AD9" w:rsidRPr="00FA4AD9">
              <w:rPr>
                <w:lang w:eastAsia="x-none"/>
              </w:rPr>
              <w:t xml:space="preserve"> as per [</w:t>
            </w:r>
            <w:r w:rsidR="00FA4AD9" w:rsidRPr="00FA4AD9">
              <w:fldChar w:fldCharType="begin"/>
            </w:r>
            <w:r w:rsidR="00FA4AD9" w:rsidRPr="00FA4AD9">
              <w:instrText xml:space="preserve"> REF  REF_IEEE80211 \h  \* MERGEFORMAT </w:instrText>
            </w:r>
            <w:r w:rsidR="00FA4AD9" w:rsidRPr="00FA4AD9">
              <w:fldChar w:fldCharType="separate"/>
            </w:r>
            <w:r w:rsidR="00FA4AD9" w:rsidRPr="00FA4AD9">
              <w:rPr>
                <w:noProof/>
              </w:rPr>
              <w:t>2</w:t>
            </w:r>
            <w:r w:rsidR="00FA4AD9" w:rsidRPr="00FA4AD9">
              <w:fldChar w:fldCharType="end"/>
            </w:r>
            <w:r w:rsidR="00FA4AD9" w:rsidRPr="00FA4AD9">
              <w:t>] clause 18.3.9.6</w:t>
            </w:r>
            <w:r w:rsidRPr="00FA4AD9">
              <w:rPr>
                <w:lang w:eastAsia="x-none"/>
              </w:rPr>
              <w:t>;</w:t>
            </w:r>
          </w:p>
          <w:p w:rsidR="00927C19" w:rsidRPr="00585205" w:rsidRDefault="00927C19" w:rsidP="00AF2B0E">
            <w:pPr>
              <w:pStyle w:val="ListParagraph"/>
              <w:numPr>
                <w:ilvl w:val="0"/>
                <w:numId w:val="6"/>
              </w:numPr>
              <w:spacing w:after="0"/>
              <w:rPr>
                <w:lang w:eastAsia="x-none"/>
              </w:rPr>
            </w:pPr>
            <w:r w:rsidRPr="00585205">
              <w:rPr>
                <w:lang w:eastAsia="x-none"/>
              </w:rPr>
              <w:t>The</w:t>
            </w:r>
            <w:r>
              <w:rPr>
                <w:lang w:eastAsia="x-none"/>
              </w:rPr>
              <w:t xml:space="preserve"> </w:t>
            </w:r>
            <w:r w:rsidR="00855431">
              <w:rPr>
                <w:lang w:eastAsia="x-none"/>
              </w:rPr>
              <w:t>IUT</w:t>
            </w:r>
            <w:r>
              <w:rPr>
                <w:lang w:eastAsia="x-none"/>
              </w:rPr>
              <w:t xml:space="preserve"> is in initial state</w:t>
            </w:r>
            <w:r w:rsidR="00714DE9">
              <w:rPr>
                <w:lang w:eastAsia="x-none"/>
              </w:rPr>
              <w:t xml:space="preserve"> as per sec 4.3.1</w:t>
            </w:r>
          </w:p>
        </w:tc>
      </w:tr>
      <w:tr w:rsidR="00927C19" w:rsidRPr="00585205" w:rsidTr="00AF2B0E">
        <w:tc>
          <w:tcPr>
            <w:tcW w:w="9175" w:type="dxa"/>
            <w:gridSpan w:val="4"/>
            <w:shd w:val="clear" w:color="auto" w:fill="F2F2F2" w:themeFill="background1" w:themeFillShade="F2"/>
          </w:tcPr>
          <w:p w:rsidR="00927C19" w:rsidRPr="00585205" w:rsidRDefault="00927C19" w:rsidP="00AF2B0E">
            <w:pPr>
              <w:widowControl w:val="0"/>
              <w:spacing w:after="0" w:line="238" w:lineRule="auto"/>
              <w:ind w:left="-18" w:right="1246" w:firstLine="1698"/>
              <w:jc w:val="center"/>
              <w:rPr>
                <w:sz w:val="24"/>
                <w:szCs w:val="24"/>
              </w:rPr>
            </w:pPr>
            <w:r>
              <w:rPr>
                <w:b/>
              </w:rPr>
              <w:t>Test Sequence</w:t>
            </w:r>
          </w:p>
        </w:tc>
      </w:tr>
      <w:tr w:rsidR="00927C19" w:rsidRPr="00585205" w:rsidTr="00AF2B0E">
        <w:tc>
          <w:tcPr>
            <w:tcW w:w="750" w:type="dxa"/>
            <w:tcBorders>
              <w:top w:val="single" w:sz="4" w:space="0" w:color="auto"/>
              <w:bottom w:val="single" w:sz="4" w:space="0" w:color="auto"/>
              <w:right w:val="single" w:sz="4" w:space="0" w:color="auto"/>
            </w:tcBorders>
          </w:tcPr>
          <w:p w:rsidR="00927C19" w:rsidRPr="00E57C0B" w:rsidRDefault="00927C19" w:rsidP="00AF2B0E">
            <w:pPr>
              <w:pStyle w:val="NoSpacing"/>
              <w:jc w:val="center"/>
              <w:rPr>
                <w:b/>
              </w:rPr>
            </w:pPr>
            <w:r w:rsidRPr="00E57C0B">
              <w:rPr>
                <w:b/>
              </w:rPr>
              <w:t>Step</w:t>
            </w:r>
          </w:p>
        </w:tc>
        <w:tc>
          <w:tcPr>
            <w:tcW w:w="1050" w:type="dxa"/>
            <w:tcBorders>
              <w:top w:val="single" w:sz="4" w:space="0" w:color="auto"/>
              <w:left w:val="single" w:sz="4" w:space="0" w:color="auto"/>
              <w:bottom w:val="single" w:sz="4" w:space="0" w:color="auto"/>
            </w:tcBorders>
          </w:tcPr>
          <w:p w:rsidR="00927C19" w:rsidRPr="00E57C0B" w:rsidRDefault="00927C19" w:rsidP="00AF2B0E">
            <w:pPr>
              <w:pStyle w:val="NoSpacing"/>
              <w:jc w:val="center"/>
              <w:rPr>
                <w:b/>
              </w:rPr>
            </w:pPr>
            <w:r w:rsidRPr="00E57C0B">
              <w:rPr>
                <w:b/>
              </w:rPr>
              <w:t>Type</w:t>
            </w:r>
          </w:p>
        </w:tc>
        <w:tc>
          <w:tcPr>
            <w:tcW w:w="6025" w:type="dxa"/>
            <w:tcBorders>
              <w:right w:val="single" w:sz="4" w:space="0" w:color="auto"/>
            </w:tcBorders>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927C19" w:rsidRPr="00585205" w:rsidRDefault="00927C19" w:rsidP="00AF2B0E">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927C19" w:rsidRPr="00585205" w:rsidTr="00AF2B0E">
        <w:tc>
          <w:tcPr>
            <w:tcW w:w="750" w:type="dxa"/>
            <w:tcBorders>
              <w:top w:val="single" w:sz="4" w:space="0" w:color="auto"/>
              <w:bottom w:val="single" w:sz="4" w:space="0" w:color="auto"/>
              <w:right w:val="single" w:sz="4" w:space="0" w:color="auto"/>
            </w:tcBorders>
          </w:tcPr>
          <w:p w:rsidR="00927C19" w:rsidRPr="00585205" w:rsidRDefault="0093158E" w:rsidP="00AF2B0E">
            <w:pPr>
              <w:pStyle w:val="NoSpacing"/>
              <w:jc w:val="center"/>
              <w:rPr>
                <w:sz w:val="24"/>
              </w:rPr>
            </w:pPr>
            <w:r>
              <w:rPr>
                <w:lang w:eastAsia="x-none"/>
              </w:rPr>
              <w:t>1</w:t>
            </w:r>
          </w:p>
        </w:tc>
        <w:tc>
          <w:tcPr>
            <w:tcW w:w="1050" w:type="dxa"/>
            <w:tcBorders>
              <w:top w:val="single" w:sz="4" w:space="0" w:color="auto"/>
              <w:left w:val="single" w:sz="4" w:space="0" w:color="auto"/>
              <w:bottom w:val="single" w:sz="4" w:space="0" w:color="auto"/>
            </w:tcBorders>
          </w:tcPr>
          <w:p w:rsidR="00927C19" w:rsidRPr="00F70F36" w:rsidRDefault="00C90E0F" w:rsidP="00AF2B0E">
            <w:pPr>
              <w:pStyle w:val="NoSpacing"/>
              <w:jc w:val="center"/>
              <w:rPr>
                <w:sz w:val="24"/>
              </w:rPr>
            </w:pPr>
            <w:r>
              <w:rPr>
                <w:lang w:eastAsia="x-none"/>
              </w:rPr>
              <w:t>Configure</w:t>
            </w:r>
          </w:p>
        </w:tc>
        <w:tc>
          <w:tcPr>
            <w:tcW w:w="6025" w:type="dxa"/>
            <w:tcBorders>
              <w:right w:val="single" w:sz="4" w:space="0" w:color="auto"/>
            </w:tcBorders>
          </w:tcPr>
          <w:p w:rsidR="00927C19" w:rsidRPr="00585205" w:rsidRDefault="00C1534E">
            <w:pPr>
              <w:widowControl w:val="0"/>
              <w:spacing w:after="0" w:line="233" w:lineRule="auto"/>
              <w:ind w:left="28" w:right="-20"/>
              <w:rPr>
                <w:lang w:eastAsia="x-none"/>
              </w:rPr>
            </w:pPr>
            <w:r>
              <w:rPr>
                <w:lang w:eastAsia="x-none"/>
              </w:rPr>
              <w:t>T</w:t>
            </w:r>
            <w:r w:rsidR="00927C19">
              <w:rPr>
                <w:lang w:eastAsia="x-none"/>
              </w:rPr>
              <w:t xml:space="preserve">he </w:t>
            </w:r>
            <w:r w:rsidR="00855431">
              <w:rPr>
                <w:lang w:eastAsia="x-none"/>
              </w:rPr>
              <w:t>IUT</w:t>
            </w:r>
            <w:r w:rsidR="00927C19" w:rsidRPr="00585205">
              <w:rPr>
                <w:lang w:eastAsia="x-none"/>
              </w:rPr>
              <w:t xml:space="preserve"> to</w:t>
            </w:r>
            <w:r w:rsidR="00927C19">
              <w:rPr>
                <w:lang w:eastAsia="x-none"/>
              </w:rPr>
              <w:t xml:space="preserve"> send</w:t>
            </w:r>
            <w:r w:rsidR="00927C19" w:rsidRPr="00585205">
              <w:rPr>
                <w:lang w:eastAsia="x-none"/>
              </w:rPr>
              <w:t xml:space="preserve"> </w:t>
            </w:r>
            <w:r w:rsidR="00927C19">
              <w:rPr>
                <w:lang w:eastAsia="x-none"/>
              </w:rPr>
              <w:t>frames</w:t>
            </w:r>
            <w:r w:rsidR="00E85747">
              <w:rPr>
                <w:lang w:eastAsia="x-none"/>
              </w:rPr>
              <w:t xml:space="preserve"> </w:t>
            </w:r>
            <w:r w:rsidR="009D441D">
              <w:rPr>
                <w:lang w:eastAsia="x-none"/>
              </w:rPr>
              <w:t>at a rate of one every 100msecs with</w:t>
            </w:r>
            <w:r w:rsidR="00E85747">
              <w:rPr>
                <w:lang w:eastAsia="x-none"/>
              </w:rPr>
              <w:t xml:space="preserve"> </w:t>
            </w:r>
            <w:r w:rsidR="006D526B">
              <w:rPr>
                <w:i/>
                <w:lang w:eastAsia="x-none"/>
              </w:rPr>
              <w:t>p</w:t>
            </w:r>
            <w:r w:rsidR="00E85747" w:rsidRPr="006E0260">
              <w:rPr>
                <w:i/>
                <w:lang w:eastAsia="x-none"/>
              </w:rPr>
              <w:t>Channel</w:t>
            </w:r>
            <w:r w:rsidR="00E85747">
              <w:rPr>
                <w:i/>
                <w:lang w:eastAsia="x-none"/>
              </w:rPr>
              <w:t xml:space="preserve"> </w:t>
            </w:r>
            <w:r w:rsidR="00E85747" w:rsidRPr="006E0260">
              <w:rPr>
                <w:lang w:eastAsia="x-none"/>
              </w:rPr>
              <w:t>and</w:t>
            </w:r>
            <w:r w:rsidR="00E85747">
              <w:rPr>
                <w:i/>
                <w:lang w:eastAsia="x-none"/>
              </w:rPr>
              <w:t xml:space="preserve"> </w:t>
            </w:r>
            <w:r w:rsidR="006D526B">
              <w:rPr>
                <w:i/>
                <w:lang w:eastAsia="x-none"/>
              </w:rPr>
              <w:t>p</w:t>
            </w:r>
            <w:r w:rsidR="00E85747">
              <w:rPr>
                <w:i/>
                <w:lang w:eastAsia="x-none"/>
              </w:rPr>
              <w:t>DataRate</w:t>
            </w:r>
            <w:r w:rsidR="00E43434">
              <w:rPr>
                <w:lang w:eastAsia="x-none"/>
              </w:rPr>
              <w:t xml:space="preserve"> at a power of </w:t>
            </w:r>
            <w:r w:rsidR="00402707" w:rsidRPr="0034775F">
              <w:rPr>
                <w:i/>
              </w:rPr>
              <w:t>pTxPowerDefault</w:t>
            </w:r>
            <w:r w:rsidR="00402707">
              <w:t xml:space="preserve"> </w:t>
            </w:r>
          </w:p>
        </w:tc>
        <w:tc>
          <w:tcPr>
            <w:tcW w:w="1350" w:type="dxa"/>
            <w:tcBorders>
              <w:left w:val="single" w:sz="4" w:space="0" w:color="auto"/>
            </w:tcBorders>
          </w:tcPr>
          <w:p w:rsidR="00927C19" w:rsidRPr="00585205" w:rsidRDefault="00927C19" w:rsidP="00AF2B0E">
            <w:pPr>
              <w:widowControl w:val="0"/>
              <w:spacing w:after="0" w:line="233" w:lineRule="auto"/>
              <w:ind w:right="-20"/>
              <w:rPr>
                <w:lang w:eastAsia="x-none"/>
              </w:rPr>
            </w:pPr>
          </w:p>
        </w:tc>
      </w:tr>
      <w:tr w:rsidR="00C90E0F" w:rsidRPr="00585205" w:rsidTr="00AF2B0E">
        <w:tc>
          <w:tcPr>
            <w:tcW w:w="750" w:type="dxa"/>
            <w:tcBorders>
              <w:top w:val="single" w:sz="4" w:space="0" w:color="auto"/>
              <w:bottom w:val="single" w:sz="4" w:space="0" w:color="auto"/>
              <w:right w:val="single" w:sz="4" w:space="0" w:color="auto"/>
            </w:tcBorders>
          </w:tcPr>
          <w:p w:rsidR="00C90E0F" w:rsidRDefault="00C90E0F" w:rsidP="00AF2B0E">
            <w:pPr>
              <w:pStyle w:val="NoSpacing"/>
              <w:jc w:val="center"/>
              <w:rPr>
                <w:lang w:eastAsia="x-none"/>
              </w:rPr>
            </w:pPr>
            <w:r>
              <w:rPr>
                <w:lang w:eastAsia="x-none"/>
              </w:rPr>
              <w:t>2</w:t>
            </w:r>
          </w:p>
        </w:tc>
        <w:tc>
          <w:tcPr>
            <w:tcW w:w="1050" w:type="dxa"/>
            <w:tcBorders>
              <w:top w:val="single" w:sz="4" w:space="0" w:color="auto"/>
              <w:left w:val="single" w:sz="4" w:space="0" w:color="auto"/>
              <w:bottom w:val="single" w:sz="4" w:space="0" w:color="auto"/>
            </w:tcBorders>
          </w:tcPr>
          <w:p w:rsidR="00C90E0F" w:rsidRDefault="007529B1" w:rsidP="00AF2B0E">
            <w:pPr>
              <w:pStyle w:val="NoSpacing"/>
              <w:jc w:val="center"/>
              <w:rPr>
                <w:lang w:eastAsia="x-none"/>
              </w:rPr>
            </w:pPr>
            <w:r>
              <w:rPr>
                <w:lang w:eastAsia="x-none"/>
              </w:rPr>
              <w:t>Stimulus</w:t>
            </w:r>
          </w:p>
        </w:tc>
        <w:tc>
          <w:tcPr>
            <w:tcW w:w="6025" w:type="dxa"/>
            <w:tcBorders>
              <w:right w:val="single" w:sz="4" w:space="0" w:color="auto"/>
            </w:tcBorders>
          </w:tcPr>
          <w:p w:rsidR="00C90E0F" w:rsidRDefault="00C90E0F" w:rsidP="00AF2B0E">
            <w:pPr>
              <w:widowControl w:val="0"/>
              <w:spacing w:after="0" w:line="233" w:lineRule="auto"/>
              <w:ind w:left="28" w:right="-20"/>
              <w:rPr>
                <w:lang w:eastAsia="x-none"/>
              </w:rPr>
            </w:pPr>
            <w:r>
              <w:rPr>
                <w:lang w:eastAsia="x-none"/>
              </w:rPr>
              <w:t xml:space="preserve">The </w:t>
            </w:r>
            <w:r w:rsidR="00855431">
              <w:rPr>
                <w:lang w:eastAsia="x-none"/>
              </w:rPr>
              <w:t>IUT</w:t>
            </w:r>
            <w:r>
              <w:rPr>
                <w:lang w:eastAsia="x-none"/>
              </w:rPr>
              <w:t xml:space="preserve"> to transmit frames.</w:t>
            </w:r>
          </w:p>
        </w:tc>
        <w:tc>
          <w:tcPr>
            <w:tcW w:w="1350" w:type="dxa"/>
            <w:tcBorders>
              <w:left w:val="single" w:sz="4" w:space="0" w:color="auto"/>
            </w:tcBorders>
          </w:tcPr>
          <w:p w:rsidR="00C90E0F" w:rsidRPr="00585205" w:rsidRDefault="00C90E0F" w:rsidP="00AF2B0E">
            <w:pPr>
              <w:widowControl w:val="0"/>
              <w:spacing w:after="0" w:line="233" w:lineRule="auto"/>
              <w:ind w:right="-20"/>
              <w:rPr>
                <w:lang w:eastAsia="x-none"/>
              </w:rPr>
            </w:pPr>
          </w:p>
        </w:tc>
      </w:tr>
      <w:tr w:rsidR="00927C19" w:rsidRPr="00585205" w:rsidTr="00AF2B0E">
        <w:tc>
          <w:tcPr>
            <w:tcW w:w="750" w:type="dxa"/>
            <w:tcBorders>
              <w:top w:val="single" w:sz="4" w:space="0" w:color="auto"/>
              <w:bottom w:val="single" w:sz="4" w:space="0" w:color="auto"/>
              <w:right w:val="single" w:sz="4" w:space="0" w:color="auto"/>
            </w:tcBorders>
          </w:tcPr>
          <w:p w:rsidR="00927C19" w:rsidRPr="00585205" w:rsidRDefault="00C90E0F" w:rsidP="00AF2B0E">
            <w:pPr>
              <w:pStyle w:val="NoSpacing"/>
              <w:jc w:val="center"/>
              <w:rPr>
                <w:sz w:val="24"/>
              </w:rPr>
            </w:pPr>
            <w:r>
              <w:rPr>
                <w:lang w:eastAsia="x-none"/>
              </w:rPr>
              <w:t>3</w:t>
            </w:r>
          </w:p>
        </w:tc>
        <w:tc>
          <w:tcPr>
            <w:tcW w:w="1050" w:type="dxa"/>
            <w:tcBorders>
              <w:top w:val="single" w:sz="4" w:space="0" w:color="auto"/>
              <w:left w:val="single" w:sz="4" w:space="0" w:color="auto"/>
              <w:bottom w:val="single" w:sz="4" w:space="0" w:color="auto"/>
            </w:tcBorders>
          </w:tcPr>
          <w:p w:rsidR="00927C19" w:rsidRPr="00585205" w:rsidRDefault="00927C19" w:rsidP="00AF2B0E">
            <w:pPr>
              <w:pStyle w:val="NoSpacing"/>
              <w:jc w:val="center"/>
              <w:rPr>
                <w:sz w:val="24"/>
              </w:rPr>
            </w:pPr>
            <w:r w:rsidRPr="00585205">
              <w:rPr>
                <w:lang w:val="x-none" w:eastAsia="x-none"/>
              </w:rPr>
              <w:t>Verify</w:t>
            </w:r>
          </w:p>
        </w:tc>
        <w:tc>
          <w:tcPr>
            <w:tcW w:w="6025" w:type="dxa"/>
            <w:tcBorders>
              <w:right w:val="single" w:sz="4" w:space="0" w:color="auto"/>
            </w:tcBorders>
          </w:tcPr>
          <w:p w:rsidR="00927C19" w:rsidRPr="00585205" w:rsidRDefault="00927C19" w:rsidP="00D450C5">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17456D">
              <w:rPr>
                <w:lang w:eastAsia="x-none"/>
              </w:rPr>
              <w:t xml:space="preserve"> </w:t>
            </w:r>
            <w:r>
              <w:rPr>
                <w:lang w:eastAsia="x-none"/>
              </w:rPr>
              <w:t xml:space="preserve">frames and computes the average symbol clock frequency </w:t>
            </w:r>
            <w:r w:rsidR="008F2869">
              <w:rPr>
                <w:lang w:eastAsia="x-none"/>
              </w:rPr>
              <w:t>tolerance</w:t>
            </w:r>
            <w:r>
              <w:rPr>
                <w:lang w:eastAsia="x-none"/>
              </w:rPr>
              <w:t xml:space="preserve"> over the entire packet for all messages indicating symbol clock</w:t>
            </w:r>
            <w:r w:rsidR="00046D33">
              <w:rPr>
                <w:lang w:eastAsia="x-none"/>
              </w:rPr>
              <w:t xml:space="preserve"> frequency</w:t>
            </w:r>
            <w:r>
              <w:rPr>
                <w:lang w:eastAsia="x-none"/>
              </w:rPr>
              <w:t xml:space="preserve"> tolerance not exceeding +/-20ppm.</w:t>
            </w:r>
          </w:p>
        </w:tc>
        <w:tc>
          <w:tcPr>
            <w:tcW w:w="1350" w:type="dxa"/>
            <w:tcBorders>
              <w:left w:val="single" w:sz="4" w:space="0" w:color="auto"/>
            </w:tcBorders>
          </w:tcPr>
          <w:p w:rsidR="00927C19" w:rsidRPr="00585205" w:rsidRDefault="00927C19" w:rsidP="00AF2B0E">
            <w:pPr>
              <w:widowControl w:val="0"/>
              <w:spacing w:after="0" w:line="233" w:lineRule="auto"/>
              <w:ind w:left="28" w:right="-20"/>
              <w:rPr>
                <w:lang w:eastAsia="x-none"/>
              </w:rPr>
            </w:pPr>
            <w:r>
              <w:t>PASS / FAIL</w:t>
            </w:r>
          </w:p>
        </w:tc>
      </w:tr>
      <w:tr w:rsidR="00FA2C32" w:rsidRPr="00585205" w:rsidTr="00B341F6">
        <w:tc>
          <w:tcPr>
            <w:tcW w:w="750" w:type="dxa"/>
            <w:tcBorders>
              <w:top w:val="single" w:sz="4" w:space="0" w:color="auto"/>
              <w:bottom w:val="single" w:sz="4" w:space="0" w:color="auto"/>
              <w:right w:val="single" w:sz="4" w:space="0" w:color="auto"/>
            </w:tcBorders>
          </w:tcPr>
          <w:p w:rsidR="00FA2C32" w:rsidRDefault="00402707" w:rsidP="00FA2C32">
            <w:pPr>
              <w:pStyle w:val="NoSpacing"/>
              <w:jc w:val="center"/>
              <w:rPr>
                <w:lang w:eastAsia="x-none"/>
              </w:rPr>
            </w:pPr>
            <w:r>
              <w:rPr>
                <w:lang w:eastAsia="x-none"/>
              </w:rPr>
              <w:t>4</w:t>
            </w:r>
          </w:p>
        </w:tc>
        <w:tc>
          <w:tcPr>
            <w:tcW w:w="1050" w:type="dxa"/>
            <w:tcBorders>
              <w:top w:val="single" w:sz="4" w:space="0" w:color="auto"/>
              <w:left w:val="single" w:sz="4" w:space="0" w:color="auto"/>
              <w:bottom w:val="single" w:sz="4" w:space="0" w:color="auto"/>
            </w:tcBorders>
          </w:tcPr>
          <w:p w:rsidR="00FA2C32" w:rsidRDefault="00FA2C32" w:rsidP="00FA2C32">
            <w:pPr>
              <w:pStyle w:val="NoSpacing"/>
              <w:jc w:val="center"/>
              <w:rPr>
                <w:lang w:eastAsia="x-none"/>
              </w:rPr>
            </w:pPr>
            <w:r>
              <w:rPr>
                <w:lang w:eastAsia="x-none"/>
              </w:rPr>
              <w:t>Procedure</w:t>
            </w:r>
          </w:p>
        </w:tc>
        <w:tc>
          <w:tcPr>
            <w:tcW w:w="6025" w:type="dxa"/>
            <w:tcBorders>
              <w:right w:val="single" w:sz="4" w:space="0" w:color="auto"/>
            </w:tcBorders>
          </w:tcPr>
          <w:p w:rsidR="00FA2C32" w:rsidRDefault="00FA2C32" w:rsidP="00E85747">
            <w:pPr>
              <w:widowControl w:val="0"/>
              <w:spacing w:after="0" w:line="233" w:lineRule="auto"/>
              <w:ind w:left="28" w:right="-20"/>
              <w:rPr>
                <w:lang w:eastAsia="x-none"/>
              </w:rPr>
            </w:pPr>
            <w:r>
              <w:rPr>
                <w:lang w:eastAsia="x-none"/>
              </w:rPr>
              <w:t xml:space="preserve">Repeat steps </w:t>
            </w:r>
            <w:r w:rsidR="00C90E0F">
              <w:rPr>
                <w:lang w:eastAsia="x-none"/>
              </w:rPr>
              <w:t>1-</w:t>
            </w:r>
            <w:r w:rsidR="00402707">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FA2C32" w:rsidRPr="00346287" w:rsidRDefault="00FA2C32" w:rsidP="00FA2C32">
            <w:pPr>
              <w:widowControl w:val="0"/>
              <w:spacing w:after="0" w:line="233" w:lineRule="auto"/>
              <w:ind w:right="-20"/>
              <w:rPr>
                <w:lang w:eastAsia="x-none"/>
              </w:rPr>
            </w:pPr>
          </w:p>
        </w:tc>
      </w:tr>
      <w:tr w:rsidR="00E85747" w:rsidRPr="00585205" w:rsidTr="00B341F6">
        <w:tc>
          <w:tcPr>
            <w:tcW w:w="750" w:type="dxa"/>
            <w:tcBorders>
              <w:top w:val="single" w:sz="4" w:space="0" w:color="auto"/>
              <w:bottom w:val="single" w:sz="4" w:space="0" w:color="auto"/>
              <w:right w:val="single" w:sz="4" w:space="0" w:color="auto"/>
            </w:tcBorders>
          </w:tcPr>
          <w:p w:rsidR="00E85747" w:rsidRDefault="00402707" w:rsidP="00E85747">
            <w:pPr>
              <w:pStyle w:val="NoSpacing"/>
              <w:jc w:val="center"/>
              <w:rPr>
                <w:lang w:eastAsia="x-none"/>
              </w:rPr>
            </w:pPr>
            <w:r>
              <w:rPr>
                <w:lang w:eastAsia="x-none"/>
              </w:rPr>
              <w:t>5</w:t>
            </w:r>
          </w:p>
        </w:tc>
        <w:tc>
          <w:tcPr>
            <w:tcW w:w="1050" w:type="dxa"/>
            <w:tcBorders>
              <w:top w:val="single" w:sz="4" w:space="0" w:color="auto"/>
              <w:left w:val="single" w:sz="4" w:space="0" w:color="auto"/>
              <w:bottom w:val="single" w:sz="4" w:space="0" w:color="auto"/>
            </w:tcBorders>
          </w:tcPr>
          <w:p w:rsidR="00E85747" w:rsidRDefault="00E85747" w:rsidP="00E85747">
            <w:pPr>
              <w:pStyle w:val="NoSpacing"/>
              <w:jc w:val="center"/>
              <w:rPr>
                <w:lang w:eastAsia="x-none"/>
              </w:rPr>
            </w:pPr>
            <w:r>
              <w:rPr>
                <w:lang w:eastAsia="x-none"/>
              </w:rPr>
              <w:t>Procedure</w:t>
            </w:r>
          </w:p>
        </w:tc>
        <w:tc>
          <w:tcPr>
            <w:tcW w:w="6025" w:type="dxa"/>
            <w:tcBorders>
              <w:right w:val="single" w:sz="4" w:space="0" w:color="auto"/>
            </w:tcBorders>
          </w:tcPr>
          <w:p w:rsidR="00E85747" w:rsidRDefault="00C90E0F" w:rsidP="00E85747">
            <w:pPr>
              <w:widowControl w:val="0"/>
              <w:spacing w:after="0" w:line="233" w:lineRule="auto"/>
              <w:ind w:left="28" w:right="-20"/>
              <w:rPr>
                <w:lang w:eastAsia="x-none"/>
              </w:rPr>
            </w:pPr>
            <w:r>
              <w:rPr>
                <w:lang w:eastAsia="x-none"/>
              </w:rPr>
              <w:t>Repeat steps 1-</w:t>
            </w:r>
            <w:r w:rsidR="00402707">
              <w:rPr>
                <w:lang w:eastAsia="x-none"/>
              </w:rPr>
              <w:t>4</w:t>
            </w:r>
            <w:r w:rsidR="00E85747">
              <w:rPr>
                <w:lang w:eastAsia="x-none"/>
              </w:rPr>
              <w:t xml:space="preserve"> for each supported value of </w:t>
            </w:r>
            <w:r w:rsidR="006D526B">
              <w:rPr>
                <w:i/>
                <w:lang w:eastAsia="x-none"/>
              </w:rPr>
              <w:t>p</w:t>
            </w:r>
            <w:r w:rsidR="00E85747"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85747" w:rsidRPr="00346287" w:rsidRDefault="00E85747" w:rsidP="00E85747">
            <w:pPr>
              <w:widowControl w:val="0"/>
              <w:spacing w:after="0" w:line="233" w:lineRule="auto"/>
              <w:ind w:right="-20"/>
              <w:rPr>
                <w:lang w:eastAsia="x-none"/>
              </w:rPr>
            </w:pPr>
          </w:p>
        </w:tc>
      </w:tr>
      <w:tr w:rsidR="00052424" w:rsidRPr="00585205" w:rsidTr="00AF2B0E">
        <w:tc>
          <w:tcPr>
            <w:tcW w:w="750" w:type="dxa"/>
            <w:tcBorders>
              <w:top w:val="single" w:sz="4" w:space="0" w:color="auto"/>
              <w:right w:val="single" w:sz="4" w:space="0" w:color="auto"/>
            </w:tcBorders>
          </w:tcPr>
          <w:p w:rsidR="00052424" w:rsidRDefault="00402707" w:rsidP="00052424">
            <w:pPr>
              <w:pStyle w:val="NoSpacing"/>
              <w:jc w:val="center"/>
              <w:rPr>
                <w:lang w:eastAsia="x-none"/>
              </w:rPr>
            </w:pPr>
            <w:r>
              <w:rPr>
                <w:lang w:eastAsia="x-none"/>
              </w:rPr>
              <w:t>6</w:t>
            </w:r>
          </w:p>
        </w:tc>
        <w:tc>
          <w:tcPr>
            <w:tcW w:w="1050"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346287" w:rsidRDefault="00052424" w:rsidP="00052424">
            <w:pPr>
              <w:widowControl w:val="0"/>
              <w:spacing w:after="0" w:line="233" w:lineRule="auto"/>
              <w:ind w:right="-20"/>
              <w:rPr>
                <w:lang w:eastAsia="x-none"/>
              </w:rPr>
            </w:pPr>
          </w:p>
        </w:tc>
      </w:tr>
    </w:tbl>
    <w:p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p>
    <w:p w:rsidR="008C678E" w:rsidRDefault="008C678E" w:rsidP="008C678E">
      <w:pPr>
        <w:pStyle w:val="Heading4"/>
      </w:pPr>
      <w:r w:rsidRPr="00742568">
        <w:rPr>
          <w:szCs w:val="20"/>
        </w:rPr>
        <w:t>TP-802</w:t>
      </w:r>
      <w:r>
        <w:rPr>
          <w:szCs w:val="20"/>
        </w:rPr>
        <w:t>11</w:t>
      </w:r>
      <w:r w:rsidR="009B00B9">
        <w:rPr>
          <w:szCs w:val="20"/>
        </w:rPr>
        <w:t>-TXT-PHY-BV-04</w:t>
      </w:r>
    </w:p>
    <w:tbl>
      <w:tblPr>
        <w:tblStyle w:val="TableGrid"/>
        <w:tblW w:w="9175" w:type="dxa"/>
        <w:tblLayout w:type="fixed"/>
        <w:tblLook w:val="04A0" w:firstRow="1" w:lastRow="0" w:firstColumn="1" w:lastColumn="0" w:noHBand="0" w:noVBand="1"/>
      </w:tblPr>
      <w:tblGrid>
        <w:gridCol w:w="895"/>
        <w:gridCol w:w="1260"/>
        <w:gridCol w:w="2160"/>
        <w:gridCol w:w="2702"/>
        <w:gridCol w:w="804"/>
        <w:gridCol w:w="1354"/>
      </w:tblGrid>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020" w:type="dxa"/>
            <w:gridSpan w:val="4"/>
          </w:tcPr>
          <w:p w:rsidR="008918F5" w:rsidRPr="00742568"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742568">
              <w:rPr>
                <w:szCs w:val="20"/>
              </w:rPr>
              <w:t>TP-802</w:t>
            </w:r>
            <w:r>
              <w:rPr>
                <w:szCs w:val="20"/>
              </w:rPr>
              <w:t>11</w:t>
            </w:r>
            <w:r w:rsidR="009B00B9">
              <w:rPr>
                <w:szCs w:val="20"/>
              </w:rPr>
              <w:t>-TXT-PHY-BV-04</w:t>
            </w:r>
          </w:p>
        </w:tc>
      </w:tr>
      <w:tr w:rsidR="008918F5" w:rsidRPr="00585205" w:rsidTr="00CD7F9A">
        <w:tc>
          <w:tcPr>
            <w:tcW w:w="2155" w:type="dxa"/>
            <w:gridSpan w:val="2"/>
          </w:tcPr>
          <w:p w:rsidR="008918F5"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020" w:type="dxa"/>
            <w:gridSpan w:val="4"/>
          </w:tcPr>
          <w:p w:rsidR="008918F5" w:rsidRPr="00742568" w:rsidRDefault="008918F5" w:rsidP="005C6500">
            <w:pPr>
              <w:overflowPunct/>
              <w:autoSpaceDE/>
              <w:autoSpaceDN/>
              <w:adjustRightInd/>
              <w:spacing w:after="0"/>
              <w:textAlignment w:val="auto"/>
              <w:rPr>
                <w:color w:val="000000"/>
              </w:rPr>
            </w:pPr>
            <w:r w:rsidRPr="00742568">
              <w:rPr>
                <w:color w:val="000000"/>
              </w:rPr>
              <w:t xml:space="preserve">Verify the relative constellation RMS error </w:t>
            </w:r>
            <w:r w:rsidR="00DF6EFB">
              <w:rPr>
                <w:color w:val="000000"/>
              </w:rPr>
              <w:t xml:space="preserve">and transmit modulation accuracy </w:t>
            </w:r>
            <w:r w:rsidRPr="00742568">
              <w:rPr>
                <w:color w:val="000000"/>
              </w:rPr>
              <w:t xml:space="preserve">of </w:t>
            </w:r>
            <w:r w:rsidR="00855431">
              <w:rPr>
                <w:color w:val="000000"/>
              </w:rPr>
              <w:t>IUT</w:t>
            </w:r>
            <w:r w:rsidRPr="00742568">
              <w:rPr>
                <w:color w:val="000000"/>
              </w:rPr>
              <w:t xml:space="preserve"> is within conformance limit</w:t>
            </w:r>
          </w:p>
        </w:tc>
      </w:tr>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020" w:type="dxa"/>
            <w:gridSpan w:val="4"/>
          </w:tcPr>
          <w:p w:rsidR="008918F5" w:rsidRPr="00742568" w:rsidRDefault="00096190"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020" w:type="dxa"/>
            <w:gridSpan w:val="4"/>
          </w:tcPr>
          <w:p w:rsidR="008918F5" w:rsidRPr="00742568"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2A13E2">
              <w:rPr>
                <w:szCs w:val="20"/>
              </w:rPr>
              <w:t xml:space="preserve"> Clause 18</w:t>
            </w:r>
            <w:r w:rsidR="00C047B9">
              <w:rPr>
                <w:szCs w:val="20"/>
              </w:rPr>
              <w:t>, 18.3.9</w:t>
            </w:r>
            <w:r w:rsidR="00242D5F">
              <w:rPr>
                <w:szCs w:val="20"/>
              </w:rPr>
              <w:t>.</w:t>
            </w:r>
            <w:r w:rsidR="00242D5F" w:rsidRPr="00181F3E">
              <w:rPr>
                <w:szCs w:val="20"/>
              </w:rPr>
              <w:t>7.4, 18.3.9.8</w:t>
            </w:r>
          </w:p>
        </w:tc>
      </w:tr>
      <w:tr w:rsidR="008918F5" w:rsidRPr="00585205" w:rsidTr="00CD7F9A">
        <w:tc>
          <w:tcPr>
            <w:tcW w:w="2155" w:type="dxa"/>
            <w:gridSpan w:val="2"/>
          </w:tcPr>
          <w:p w:rsidR="008918F5" w:rsidRPr="00585205" w:rsidRDefault="008918F5"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020" w:type="dxa"/>
            <w:gridSpan w:val="4"/>
          </w:tcPr>
          <w:p w:rsidR="008918F5" w:rsidRPr="00742568" w:rsidRDefault="008918F5" w:rsidP="00036B6C">
            <w:pPr>
              <w:overflowPunct/>
              <w:autoSpaceDE/>
              <w:autoSpaceDN/>
              <w:adjustRightInd/>
              <w:spacing w:after="0"/>
              <w:textAlignment w:val="auto"/>
            </w:pPr>
            <w:r w:rsidRPr="00742568">
              <w:rPr>
                <w:color w:val="000000"/>
              </w:rPr>
              <w:t>OF4.6.</w:t>
            </w:r>
            <w:r w:rsidR="00D03BA2" w:rsidRPr="00742568">
              <w:rPr>
                <w:color w:val="000000"/>
              </w:rPr>
              <w:t>3, OF</w:t>
            </w:r>
            <w:r w:rsidRPr="00742568">
              <w:rPr>
                <w:color w:val="000000"/>
              </w:rPr>
              <w:t>4.6.</w:t>
            </w:r>
            <w:r w:rsidR="00D03BA2" w:rsidRPr="00742568">
              <w:rPr>
                <w:color w:val="000000"/>
              </w:rPr>
              <w:t>4, OF</w:t>
            </w:r>
            <w:r w:rsidRPr="00742568">
              <w:rPr>
                <w:color w:val="000000"/>
              </w:rPr>
              <w:t>4.6.</w:t>
            </w:r>
            <w:r w:rsidR="00D03BA2" w:rsidRPr="00742568">
              <w:rPr>
                <w:color w:val="000000"/>
              </w:rPr>
              <w:t>5, OF</w:t>
            </w:r>
            <w:r w:rsidRPr="00742568">
              <w:rPr>
                <w:color w:val="000000"/>
              </w:rPr>
              <w:t>4.6.</w:t>
            </w:r>
            <w:r w:rsidR="00D03BA2" w:rsidRPr="00742568">
              <w:rPr>
                <w:color w:val="000000"/>
              </w:rPr>
              <w:t>6, OF</w:t>
            </w:r>
            <w:r w:rsidRPr="00742568">
              <w:rPr>
                <w:color w:val="000000"/>
              </w:rPr>
              <w:t>4.6.</w:t>
            </w:r>
            <w:r w:rsidR="00D03BA2" w:rsidRPr="00742568">
              <w:rPr>
                <w:color w:val="000000"/>
              </w:rPr>
              <w:t>7, OF</w:t>
            </w:r>
            <w:r w:rsidRPr="00742568">
              <w:rPr>
                <w:color w:val="000000"/>
              </w:rPr>
              <w:t>4.6.</w:t>
            </w:r>
            <w:r w:rsidR="00D03BA2" w:rsidRPr="00742568">
              <w:rPr>
                <w:color w:val="000000"/>
              </w:rPr>
              <w:t>8, OF</w:t>
            </w:r>
            <w:r w:rsidRPr="00742568">
              <w:rPr>
                <w:color w:val="000000"/>
              </w:rPr>
              <w:t>4.6.</w:t>
            </w:r>
            <w:r w:rsidR="00D03BA2" w:rsidRPr="00742568">
              <w:rPr>
                <w:color w:val="000000"/>
              </w:rPr>
              <w:t>9, OF</w:t>
            </w:r>
            <w:r w:rsidRPr="00742568">
              <w:rPr>
                <w:color w:val="000000"/>
              </w:rPr>
              <w:t>4.6.10</w:t>
            </w:r>
            <w:r w:rsidR="00036B6C">
              <w:rPr>
                <w:color w:val="000000"/>
              </w:rPr>
              <w:t>;</w:t>
            </w:r>
          </w:p>
        </w:tc>
      </w:tr>
      <w:tr w:rsidR="008918F5" w:rsidRPr="00585205" w:rsidTr="00F70F36">
        <w:tc>
          <w:tcPr>
            <w:tcW w:w="9175" w:type="dxa"/>
            <w:gridSpan w:val="6"/>
            <w:shd w:val="clear" w:color="auto" w:fill="F2F2F2" w:themeFill="background1" w:themeFillShade="F2"/>
          </w:tcPr>
          <w:p w:rsidR="008918F5" w:rsidRPr="00585205" w:rsidRDefault="00F70F36" w:rsidP="00F70F36">
            <w:pPr>
              <w:widowControl w:val="0"/>
              <w:spacing w:after="0" w:line="233" w:lineRule="auto"/>
              <w:ind w:left="31" w:right="1246" w:firstLine="1649"/>
              <w:jc w:val="center"/>
              <w:rPr>
                <w:sz w:val="24"/>
                <w:szCs w:val="24"/>
              </w:rPr>
            </w:pPr>
            <w:r>
              <w:rPr>
                <w:b/>
              </w:rPr>
              <w:t>Pre-test conditions</w:t>
            </w:r>
          </w:p>
        </w:tc>
      </w:tr>
      <w:tr w:rsidR="00F570C7" w:rsidRPr="00585205" w:rsidTr="00EF4A18">
        <w:trPr>
          <w:trHeight w:val="488"/>
        </w:trPr>
        <w:tc>
          <w:tcPr>
            <w:tcW w:w="9175" w:type="dxa"/>
            <w:gridSpan w:val="6"/>
          </w:tcPr>
          <w:p w:rsidR="00F570C7" w:rsidRPr="00585205" w:rsidRDefault="00F570C7" w:rsidP="005C6500">
            <w:pPr>
              <w:pStyle w:val="ListParagraph"/>
              <w:numPr>
                <w:ilvl w:val="0"/>
                <w:numId w:val="6"/>
              </w:numPr>
              <w:spacing w:after="0"/>
              <w:rPr>
                <w:lang w:eastAsia="x-none"/>
              </w:rPr>
            </w:pPr>
            <w:r w:rsidRPr="00585205">
              <w:rPr>
                <w:lang w:eastAsia="x-none"/>
              </w:rPr>
              <w:t>A Signal Analyzer is available and is configured to capture</w:t>
            </w:r>
            <w:r>
              <w:rPr>
                <w:lang w:eastAsia="x-none"/>
              </w:rPr>
              <w:t xml:space="preserve"> signals on DSRC channels</w:t>
            </w:r>
            <w:r w:rsidR="00242D5F">
              <w:rPr>
                <w:lang w:eastAsia="x-none"/>
              </w:rPr>
              <w:t xml:space="preserve"> with the capability as specified in</w:t>
            </w:r>
            <w:r w:rsidR="00E32358">
              <w:rPr>
                <w:lang w:eastAsia="x-none"/>
              </w:rPr>
              <w:t xml:space="preserve"> [</w:t>
            </w:r>
            <w:r w:rsidR="00E32358">
              <w:fldChar w:fldCharType="begin"/>
            </w:r>
            <w:r w:rsidR="00E32358">
              <w:instrText xml:space="preserve"> REF  REF_IEEE80211 \h  \* MERGEFORMAT </w:instrText>
            </w:r>
            <w:r w:rsidR="00E32358">
              <w:fldChar w:fldCharType="separate"/>
            </w:r>
            <w:r w:rsidR="00E32358">
              <w:rPr>
                <w:noProof/>
              </w:rPr>
              <w:t>2</w:t>
            </w:r>
            <w:r w:rsidR="00E32358">
              <w:fldChar w:fldCharType="end"/>
            </w:r>
            <w:r w:rsidR="00E32358">
              <w:t>]</w:t>
            </w:r>
            <w:r w:rsidR="00242D5F">
              <w:rPr>
                <w:lang w:eastAsia="x-none"/>
              </w:rPr>
              <w:t xml:space="preserve"> clause 18.3.9.8</w:t>
            </w:r>
          </w:p>
          <w:p w:rsidR="00F570C7" w:rsidRPr="00585205" w:rsidRDefault="00F570C7" w:rsidP="008918F5">
            <w:pPr>
              <w:pStyle w:val="ListParagraph"/>
              <w:numPr>
                <w:ilvl w:val="0"/>
                <w:numId w:val="6"/>
              </w:numPr>
              <w:spacing w:after="0"/>
              <w:rPr>
                <w:lang w:eastAsia="x-none"/>
              </w:rPr>
            </w:pPr>
            <w:r>
              <w:rPr>
                <w:lang w:eastAsia="x-none"/>
              </w:rPr>
              <w:t xml:space="preserve">The </w:t>
            </w:r>
            <w:r w:rsidR="00855431">
              <w:rPr>
                <w:lang w:eastAsia="x-none"/>
              </w:rPr>
              <w:t>IUT</w:t>
            </w:r>
            <w:r>
              <w:rPr>
                <w:lang w:eastAsia="x-none"/>
              </w:rPr>
              <w:t xml:space="preserve"> is in initial state</w:t>
            </w:r>
            <w:r w:rsidR="00012AF7">
              <w:rPr>
                <w:lang w:eastAsia="x-none"/>
              </w:rPr>
              <w:t xml:space="preserve"> as per sec 4.3.1</w:t>
            </w:r>
          </w:p>
        </w:tc>
      </w:tr>
      <w:tr w:rsidR="00F70F36" w:rsidRPr="00585205" w:rsidTr="00F70F36">
        <w:tc>
          <w:tcPr>
            <w:tcW w:w="9175" w:type="dxa"/>
            <w:gridSpan w:val="6"/>
            <w:shd w:val="clear" w:color="auto" w:fill="F2F2F2" w:themeFill="background1" w:themeFillShade="F2"/>
          </w:tcPr>
          <w:p w:rsidR="00F70F36" w:rsidRPr="00585205" w:rsidRDefault="00F70F36" w:rsidP="00F70F36">
            <w:pPr>
              <w:widowControl w:val="0"/>
              <w:spacing w:after="0" w:line="238" w:lineRule="auto"/>
              <w:ind w:left="-18" w:right="1246" w:firstLine="1698"/>
              <w:jc w:val="center"/>
              <w:rPr>
                <w:sz w:val="24"/>
                <w:szCs w:val="24"/>
              </w:rPr>
            </w:pPr>
            <w:r>
              <w:rPr>
                <w:b/>
              </w:rPr>
              <w:t>Test Sequence</w:t>
            </w:r>
          </w:p>
        </w:tc>
      </w:tr>
      <w:tr w:rsidR="00F70F36" w:rsidRPr="00585205" w:rsidTr="00CD7F9A">
        <w:tc>
          <w:tcPr>
            <w:tcW w:w="895" w:type="dxa"/>
            <w:tcBorders>
              <w:top w:val="single" w:sz="4" w:space="0" w:color="auto"/>
              <w:bottom w:val="single" w:sz="4" w:space="0" w:color="auto"/>
              <w:right w:val="single" w:sz="4" w:space="0" w:color="auto"/>
            </w:tcBorders>
          </w:tcPr>
          <w:p w:rsidR="00F70F36" w:rsidRPr="00F70F36" w:rsidRDefault="00F70F36" w:rsidP="00F70F36">
            <w:pPr>
              <w:pStyle w:val="NoSpacing"/>
              <w:jc w:val="center"/>
              <w:rPr>
                <w:b/>
              </w:rPr>
            </w:pPr>
            <w:r w:rsidRPr="00F70F36">
              <w:rPr>
                <w:b/>
              </w:rPr>
              <w:t>Step</w:t>
            </w:r>
          </w:p>
        </w:tc>
        <w:tc>
          <w:tcPr>
            <w:tcW w:w="1260" w:type="dxa"/>
            <w:tcBorders>
              <w:top w:val="single" w:sz="4" w:space="0" w:color="auto"/>
              <w:left w:val="single" w:sz="4" w:space="0" w:color="auto"/>
              <w:bottom w:val="single" w:sz="4" w:space="0" w:color="auto"/>
            </w:tcBorders>
          </w:tcPr>
          <w:p w:rsidR="00F70F36" w:rsidRPr="00F70F36" w:rsidRDefault="00F70F36" w:rsidP="00F70F36">
            <w:pPr>
              <w:pStyle w:val="NoSpacing"/>
              <w:jc w:val="center"/>
              <w:rPr>
                <w:b/>
              </w:rPr>
            </w:pPr>
            <w:r w:rsidRPr="00F70F36">
              <w:rPr>
                <w:b/>
              </w:rPr>
              <w:t>Type</w:t>
            </w:r>
          </w:p>
        </w:tc>
        <w:tc>
          <w:tcPr>
            <w:tcW w:w="5666" w:type="dxa"/>
            <w:gridSpan w:val="3"/>
            <w:tcBorders>
              <w:right w:val="single" w:sz="4" w:space="0" w:color="auto"/>
            </w:tcBorders>
          </w:tcPr>
          <w:p w:rsidR="00F70F36" w:rsidRPr="00585205" w:rsidRDefault="00F70F36" w:rsidP="00F70F3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4" w:type="dxa"/>
            <w:tcBorders>
              <w:left w:val="single" w:sz="4" w:space="0" w:color="auto"/>
            </w:tcBorders>
          </w:tcPr>
          <w:p w:rsidR="00F70F36" w:rsidRPr="00585205" w:rsidRDefault="00F70F36" w:rsidP="00F70F36">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CD7F9A">
        <w:tc>
          <w:tcPr>
            <w:tcW w:w="895" w:type="dxa"/>
            <w:tcBorders>
              <w:top w:val="single" w:sz="4" w:space="0" w:color="auto"/>
              <w:bottom w:val="single" w:sz="4" w:space="0" w:color="auto"/>
              <w:right w:val="single" w:sz="4" w:space="0" w:color="auto"/>
            </w:tcBorders>
          </w:tcPr>
          <w:p w:rsidR="00C90E0F" w:rsidRDefault="00C90E0F" w:rsidP="00F70F36">
            <w:pPr>
              <w:pStyle w:val="NoSpacing"/>
              <w:jc w:val="center"/>
              <w:rPr>
                <w:lang w:eastAsia="x-none"/>
              </w:rPr>
            </w:pPr>
            <w:r>
              <w:rPr>
                <w:lang w:eastAsia="x-none"/>
              </w:rPr>
              <w:t>1</w:t>
            </w:r>
          </w:p>
        </w:tc>
        <w:tc>
          <w:tcPr>
            <w:tcW w:w="1260" w:type="dxa"/>
            <w:tcBorders>
              <w:top w:val="single" w:sz="4" w:space="0" w:color="auto"/>
              <w:left w:val="single" w:sz="4" w:space="0" w:color="auto"/>
              <w:bottom w:val="single" w:sz="4" w:space="0" w:color="auto"/>
            </w:tcBorders>
          </w:tcPr>
          <w:p w:rsidR="00C90E0F" w:rsidRDefault="00C90E0F" w:rsidP="00F70F36">
            <w:pPr>
              <w:pStyle w:val="NoSpacing"/>
              <w:jc w:val="center"/>
              <w:rPr>
                <w:lang w:eastAsia="x-none"/>
              </w:rPr>
            </w:pPr>
            <w:r>
              <w:rPr>
                <w:lang w:eastAsia="x-none"/>
              </w:rPr>
              <w:t>Configure</w:t>
            </w:r>
          </w:p>
        </w:tc>
        <w:tc>
          <w:tcPr>
            <w:tcW w:w="5666" w:type="dxa"/>
            <w:gridSpan w:val="3"/>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frames </w:t>
            </w:r>
            <w:r w:rsidR="009D441D">
              <w:rPr>
                <w:lang w:eastAsia="x-none"/>
              </w:rPr>
              <w:t xml:space="preserve">at a rate of one every 100msecs </w:t>
            </w:r>
            <w:r w:rsidR="00C90E0F">
              <w:rPr>
                <w:lang w:eastAsia="x-none"/>
              </w:rPr>
              <w:t xml:space="preserve">with random data on </w:t>
            </w:r>
            <w:r w:rsidR="006D526B">
              <w:rPr>
                <w:i/>
                <w:lang w:eastAsia="x-none"/>
              </w:rPr>
              <w:t>p</w:t>
            </w:r>
            <w:r w:rsidR="00C90E0F" w:rsidRPr="00627D88">
              <w:rPr>
                <w:i/>
                <w:lang w:eastAsia="x-none"/>
              </w:rPr>
              <w:t>Channel</w:t>
            </w:r>
            <w:r w:rsidR="00C90E0F">
              <w:rPr>
                <w:i/>
                <w:lang w:eastAsia="x-none"/>
              </w:rPr>
              <w:t xml:space="preserve"> and </w:t>
            </w:r>
            <w:r w:rsidR="006D526B">
              <w:rPr>
                <w:i/>
                <w:lang w:eastAsia="x-none"/>
              </w:rPr>
              <w:t>p</w:t>
            </w:r>
            <w:r w:rsidR="00C90E0F">
              <w:rPr>
                <w:i/>
                <w:lang w:eastAsia="x-none"/>
              </w:rPr>
              <w:t>DataRate</w:t>
            </w:r>
            <w:r w:rsidR="004F5922">
              <w:rPr>
                <w:i/>
                <w:lang w:eastAsia="x-none"/>
              </w:rPr>
              <w:t xml:space="preserve"> </w:t>
            </w:r>
            <w:r w:rsidR="004F5922">
              <w:rPr>
                <w:lang w:eastAsia="x-none"/>
              </w:rPr>
              <w:t xml:space="preserve">at a power of </w:t>
            </w:r>
            <w:r w:rsidR="00DA5E63" w:rsidRPr="0034775F">
              <w:rPr>
                <w:i/>
              </w:rPr>
              <w:t>pTxPowerDefault</w:t>
            </w:r>
            <w:r w:rsidR="00DA5E63">
              <w:t xml:space="preserve"> </w:t>
            </w:r>
          </w:p>
        </w:tc>
        <w:tc>
          <w:tcPr>
            <w:tcW w:w="1354" w:type="dxa"/>
            <w:tcBorders>
              <w:left w:val="single" w:sz="4" w:space="0" w:color="auto"/>
            </w:tcBorders>
          </w:tcPr>
          <w:p w:rsidR="00C90E0F" w:rsidRPr="00585205" w:rsidRDefault="00C90E0F" w:rsidP="00F70F36">
            <w:pPr>
              <w:widowControl w:val="0"/>
              <w:spacing w:after="0" w:line="233" w:lineRule="auto"/>
              <w:ind w:right="-20"/>
              <w:rPr>
                <w:lang w:eastAsia="x-none"/>
              </w:rPr>
            </w:pPr>
          </w:p>
        </w:tc>
      </w:tr>
      <w:tr w:rsidR="00F70F36" w:rsidRPr="00585205" w:rsidTr="00CD7F9A">
        <w:tc>
          <w:tcPr>
            <w:tcW w:w="895" w:type="dxa"/>
            <w:tcBorders>
              <w:top w:val="single" w:sz="4" w:space="0" w:color="auto"/>
              <w:bottom w:val="single" w:sz="4" w:space="0" w:color="auto"/>
              <w:right w:val="single" w:sz="4" w:space="0" w:color="auto"/>
            </w:tcBorders>
          </w:tcPr>
          <w:p w:rsidR="00F70F36" w:rsidRPr="00585205" w:rsidRDefault="00C90E0F" w:rsidP="00F70F36">
            <w:pPr>
              <w:pStyle w:val="NoSpacing"/>
              <w:jc w:val="center"/>
              <w:rPr>
                <w:sz w:val="24"/>
              </w:rPr>
            </w:pPr>
            <w:r>
              <w:rPr>
                <w:lang w:eastAsia="x-none"/>
              </w:rPr>
              <w:t>2</w:t>
            </w:r>
          </w:p>
        </w:tc>
        <w:tc>
          <w:tcPr>
            <w:tcW w:w="1260" w:type="dxa"/>
            <w:tcBorders>
              <w:top w:val="single" w:sz="4" w:space="0" w:color="auto"/>
              <w:left w:val="single" w:sz="4" w:space="0" w:color="auto"/>
              <w:bottom w:val="single" w:sz="4" w:space="0" w:color="auto"/>
            </w:tcBorders>
          </w:tcPr>
          <w:p w:rsidR="00F70F36" w:rsidRPr="00585205" w:rsidRDefault="007529B1" w:rsidP="00F70F36">
            <w:pPr>
              <w:pStyle w:val="NoSpacing"/>
              <w:jc w:val="center"/>
              <w:rPr>
                <w:sz w:val="24"/>
              </w:rPr>
            </w:pPr>
            <w:r>
              <w:rPr>
                <w:lang w:eastAsia="x-none"/>
              </w:rPr>
              <w:t>Stimulus</w:t>
            </w:r>
          </w:p>
        </w:tc>
        <w:tc>
          <w:tcPr>
            <w:tcW w:w="5666" w:type="dxa"/>
            <w:gridSpan w:val="3"/>
            <w:tcBorders>
              <w:right w:val="single" w:sz="4" w:space="0" w:color="auto"/>
            </w:tcBorders>
          </w:tcPr>
          <w:p w:rsidR="00F70F36" w:rsidRPr="00585205" w:rsidRDefault="00C1534E" w:rsidP="00D450C5">
            <w:pPr>
              <w:widowControl w:val="0"/>
              <w:spacing w:after="0" w:line="233" w:lineRule="auto"/>
              <w:ind w:left="28" w:right="-20"/>
              <w:rPr>
                <w:lang w:eastAsia="x-none"/>
              </w:rPr>
            </w:pPr>
            <w:r>
              <w:rPr>
                <w:lang w:eastAsia="x-none"/>
              </w:rPr>
              <w:t>T</w:t>
            </w:r>
            <w:r w:rsidR="00F70F36">
              <w:rPr>
                <w:lang w:eastAsia="x-none"/>
              </w:rPr>
              <w:t xml:space="preserve">he </w:t>
            </w:r>
            <w:r w:rsidR="00855431">
              <w:rPr>
                <w:lang w:eastAsia="x-none"/>
              </w:rPr>
              <w:t>IUT</w:t>
            </w:r>
            <w:r w:rsidR="00F70F36" w:rsidRPr="00585205">
              <w:rPr>
                <w:lang w:eastAsia="x-none"/>
              </w:rPr>
              <w:t xml:space="preserve"> to </w:t>
            </w:r>
            <w:r w:rsidR="00C90E0F">
              <w:rPr>
                <w:lang w:eastAsia="x-none"/>
              </w:rPr>
              <w:t>transmit frames.</w:t>
            </w:r>
          </w:p>
        </w:tc>
        <w:tc>
          <w:tcPr>
            <w:tcW w:w="1354" w:type="dxa"/>
            <w:tcBorders>
              <w:left w:val="single" w:sz="4" w:space="0" w:color="auto"/>
            </w:tcBorders>
          </w:tcPr>
          <w:p w:rsidR="00F70F36" w:rsidRPr="00585205" w:rsidRDefault="00F70F36" w:rsidP="00F70F36">
            <w:pPr>
              <w:widowControl w:val="0"/>
              <w:spacing w:after="0" w:line="233" w:lineRule="auto"/>
              <w:ind w:right="-20"/>
              <w:rPr>
                <w:lang w:eastAsia="x-none"/>
              </w:rPr>
            </w:pPr>
          </w:p>
        </w:tc>
      </w:tr>
      <w:tr w:rsidR="00F70F36" w:rsidRPr="00585205" w:rsidTr="00CD7F9A">
        <w:tc>
          <w:tcPr>
            <w:tcW w:w="895" w:type="dxa"/>
            <w:tcBorders>
              <w:top w:val="single" w:sz="4" w:space="0" w:color="auto"/>
              <w:bottom w:val="single" w:sz="4" w:space="0" w:color="auto"/>
              <w:right w:val="single" w:sz="4" w:space="0" w:color="auto"/>
            </w:tcBorders>
          </w:tcPr>
          <w:p w:rsidR="00F70F36" w:rsidRPr="00585205" w:rsidRDefault="00C90E0F" w:rsidP="00F70F36">
            <w:pPr>
              <w:pStyle w:val="NoSpacing"/>
              <w:jc w:val="center"/>
              <w:rPr>
                <w:sz w:val="24"/>
              </w:rPr>
            </w:pPr>
            <w:r>
              <w:rPr>
                <w:lang w:eastAsia="x-none"/>
              </w:rPr>
              <w:lastRenderedPageBreak/>
              <w:t>3</w:t>
            </w:r>
          </w:p>
        </w:tc>
        <w:tc>
          <w:tcPr>
            <w:tcW w:w="1260" w:type="dxa"/>
            <w:tcBorders>
              <w:top w:val="single" w:sz="4" w:space="0" w:color="auto"/>
              <w:left w:val="single" w:sz="4" w:space="0" w:color="auto"/>
              <w:bottom w:val="single" w:sz="4" w:space="0" w:color="auto"/>
            </w:tcBorders>
          </w:tcPr>
          <w:p w:rsidR="00F70F36" w:rsidRPr="00585205" w:rsidRDefault="00F70F36" w:rsidP="00F70F36">
            <w:pPr>
              <w:pStyle w:val="NoSpacing"/>
              <w:jc w:val="center"/>
              <w:rPr>
                <w:sz w:val="24"/>
              </w:rPr>
            </w:pPr>
            <w:r w:rsidRPr="00585205">
              <w:rPr>
                <w:lang w:val="x-none" w:eastAsia="x-none"/>
              </w:rPr>
              <w:t>Verify</w:t>
            </w:r>
          </w:p>
        </w:tc>
        <w:tc>
          <w:tcPr>
            <w:tcW w:w="5666" w:type="dxa"/>
            <w:gridSpan w:val="3"/>
            <w:tcBorders>
              <w:right w:val="single" w:sz="4" w:space="0" w:color="auto"/>
            </w:tcBorders>
          </w:tcPr>
          <w:p w:rsidR="00835E4A" w:rsidRPr="00585205" w:rsidRDefault="00835E4A" w:rsidP="00D450C5">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17456D">
              <w:rPr>
                <w:lang w:eastAsia="x-none"/>
              </w:rPr>
              <w:t xml:space="preserve"> </w:t>
            </w:r>
            <w:r>
              <w:rPr>
                <w:lang w:eastAsia="x-none"/>
              </w:rPr>
              <w:t xml:space="preserve">frames, demodulates the signal and computes EVM indicating value not </w:t>
            </w:r>
            <w:r w:rsidR="00730602">
              <w:rPr>
                <w:lang w:eastAsia="x-none"/>
              </w:rPr>
              <w:t>greater than</w:t>
            </w:r>
            <w:r>
              <w:rPr>
                <w:lang w:eastAsia="x-none"/>
              </w:rPr>
              <w:t xml:space="preserve"> the values as shown in table below.</w:t>
            </w:r>
          </w:p>
        </w:tc>
        <w:tc>
          <w:tcPr>
            <w:tcW w:w="1354" w:type="dxa"/>
            <w:tcBorders>
              <w:left w:val="single" w:sz="4" w:space="0" w:color="auto"/>
            </w:tcBorders>
          </w:tcPr>
          <w:p w:rsidR="00F70F36" w:rsidRPr="00585205" w:rsidRDefault="00F70F36" w:rsidP="00F70F36">
            <w:pPr>
              <w:widowControl w:val="0"/>
              <w:spacing w:after="0" w:line="233" w:lineRule="auto"/>
              <w:ind w:left="28" w:right="-20"/>
              <w:rPr>
                <w:lang w:eastAsia="x-none"/>
              </w:rPr>
            </w:pPr>
            <w:r>
              <w:t>PASS / FAIL</w:t>
            </w:r>
          </w:p>
        </w:tc>
      </w:tr>
      <w:tr w:rsidR="0069135D" w:rsidRPr="00585205" w:rsidTr="00CD7F9A">
        <w:tc>
          <w:tcPr>
            <w:tcW w:w="895" w:type="dxa"/>
            <w:tcBorders>
              <w:top w:val="single" w:sz="4" w:space="0" w:color="auto"/>
              <w:right w:val="single" w:sz="4" w:space="0" w:color="auto"/>
            </w:tcBorders>
          </w:tcPr>
          <w:p w:rsidR="0069135D" w:rsidRDefault="00DA5E63" w:rsidP="0069135D">
            <w:pPr>
              <w:pStyle w:val="NoSpacing"/>
              <w:jc w:val="center"/>
              <w:rPr>
                <w:lang w:eastAsia="x-none"/>
              </w:rPr>
            </w:pPr>
            <w:r>
              <w:rPr>
                <w:lang w:eastAsia="x-none"/>
              </w:rPr>
              <w:t>4</w:t>
            </w:r>
          </w:p>
        </w:tc>
        <w:tc>
          <w:tcPr>
            <w:tcW w:w="1260" w:type="dxa"/>
            <w:tcBorders>
              <w:top w:val="single" w:sz="4" w:space="0" w:color="auto"/>
              <w:left w:val="single" w:sz="4" w:space="0" w:color="auto"/>
            </w:tcBorders>
          </w:tcPr>
          <w:p w:rsidR="0069135D" w:rsidRDefault="0069135D" w:rsidP="0069135D">
            <w:pPr>
              <w:pStyle w:val="NoSpacing"/>
              <w:jc w:val="center"/>
              <w:rPr>
                <w:lang w:eastAsia="x-none"/>
              </w:rPr>
            </w:pPr>
            <w:r>
              <w:rPr>
                <w:lang w:eastAsia="x-none"/>
              </w:rPr>
              <w:t>Procedure</w:t>
            </w:r>
          </w:p>
        </w:tc>
        <w:tc>
          <w:tcPr>
            <w:tcW w:w="5666" w:type="dxa"/>
            <w:gridSpan w:val="3"/>
            <w:tcBorders>
              <w:right w:val="single" w:sz="4" w:space="0" w:color="auto"/>
            </w:tcBorders>
          </w:tcPr>
          <w:p w:rsidR="0069135D" w:rsidRDefault="0069135D" w:rsidP="00A15A3A">
            <w:pPr>
              <w:widowControl w:val="0"/>
              <w:spacing w:after="0" w:line="233" w:lineRule="auto"/>
              <w:ind w:left="28" w:right="-20"/>
              <w:rPr>
                <w:lang w:eastAsia="x-none"/>
              </w:rPr>
            </w:pPr>
            <w:r>
              <w:rPr>
                <w:lang w:eastAsia="x-none"/>
              </w:rPr>
              <w:t xml:space="preserve">Repeat steps </w:t>
            </w:r>
            <w:r w:rsidR="00C90E0F">
              <w:rPr>
                <w:lang w:eastAsia="x-none"/>
              </w:rPr>
              <w:t>1-</w:t>
            </w:r>
            <w:r w:rsidR="00DA5E63">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4" w:type="dxa"/>
            <w:tcBorders>
              <w:left w:val="single" w:sz="4" w:space="0" w:color="auto"/>
            </w:tcBorders>
          </w:tcPr>
          <w:p w:rsidR="0069135D" w:rsidRDefault="0069135D" w:rsidP="0069135D">
            <w:pPr>
              <w:widowControl w:val="0"/>
              <w:spacing w:after="0" w:line="233" w:lineRule="auto"/>
              <w:ind w:right="-20"/>
              <w:rPr>
                <w:lang w:eastAsia="x-none"/>
              </w:rPr>
            </w:pPr>
          </w:p>
        </w:tc>
      </w:tr>
      <w:tr w:rsidR="00A15A3A" w:rsidRPr="00585205" w:rsidTr="00CD7F9A">
        <w:tc>
          <w:tcPr>
            <w:tcW w:w="895" w:type="dxa"/>
            <w:tcBorders>
              <w:top w:val="single" w:sz="4" w:space="0" w:color="auto"/>
              <w:right w:val="single" w:sz="4" w:space="0" w:color="auto"/>
            </w:tcBorders>
          </w:tcPr>
          <w:p w:rsidR="00A15A3A" w:rsidRDefault="00DA5E63" w:rsidP="00A15A3A">
            <w:pPr>
              <w:pStyle w:val="NoSpacing"/>
              <w:jc w:val="center"/>
              <w:rPr>
                <w:lang w:eastAsia="x-none"/>
              </w:rPr>
            </w:pPr>
            <w:r>
              <w:rPr>
                <w:lang w:eastAsia="x-none"/>
              </w:rPr>
              <w:t>5</w:t>
            </w:r>
          </w:p>
        </w:tc>
        <w:tc>
          <w:tcPr>
            <w:tcW w:w="1260" w:type="dxa"/>
            <w:tcBorders>
              <w:top w:val="single" w:sz="4" w:space="0" w:color="auto"/>
              <w:left w:val="single" w:sz="4" w:space="0" w:color="auto"/>
            </w:tcBorders>
          </w:tcPr>
          <w:p w:rsidR="00A15A3A" w:rsidRDefault="00A15A3A" w:rsidP="00A15A3A">
            <w:pPr>
              <w:pStyle w:val="NoSpacing"/>
              <w:jc w:val="center"/>
              <w:rPr>
                <w:lang w:eastAsia="x-none"/>
              </w:rPr>
            </w:pPr>
            <w:r>
              <w:rPr>
                <w:lang w:eastAsia="x-none"/>
              </w:rPr>
              <w:t>Procedure</w:t>
            </w:r>
          </w:p>
        </w:tc>
        <w:tc>
          <w:tcPr>
            <w:tcW w:w="5666" w:type="dxa"/>
            <w:gridSpan w:val="3"/>
            <w:tcBorders>
              <w:right w:val="single" w:sz="4" w:space="0" w:color="auto"/>
            </w:tcBorders>
          </w:tcPr>
          <w:p w:rsidR="00A15A3A" w:rsidRDefault="00C90E0F" w:rsidP="00A15A3A">
            <w:pPr>
              <w:widowControl w:val="0"/>
              <w:spacing w:after="0" w:line="233" w:lineRule="auto"/>
              <w:ind w:left="28" w:right="-20"/>
              <w:rPr>
                <w:lang w:eastAsia="x-none"/>
              </w:rPr>
            </w:pPr>
            <w:r>
              <w:rPr>
                <w:lang w:eastAsia="x-none"/>
              </w:rPr>
              <w:t>Repeat steps 1-</w:t>
            </w:r>
            <w:r w:rsidR="00DA5E63">
              <w:rPr>
                <w:lang w:eastAsia="x-none"/>
              </w:rPr>
              <w:t>4</w:t>
            </w:r>
            <w:r w:rsidR="00A15A3A">
              <w:rPr>
                <w:lang w:eastAsia="x-none"/>
              </w:rPr>
              <w:t xml:space="preserve"> for each supported value of </w:t>
            </w:r>
            <w:r w:rsidR="006D526B">
              <w:rPr>
                <w:i/>
                <w:lang w:eastAsia="x-none"/>
              </w:rPr>
              <w:t>p</w:t>
            </w:r>
            <w:r w:rsidR="00A15A3A" w:rsidRPr="006E0260">
              <w:rPr>
                <w:i/>
                <w:lang w:eastAsia="x-none"/>
              </w:rPr>
              <w:t>Channel</w:t>
            </w:r>
            <w:r w:rsidR="00BD274F">
              <w:rPr>
                <w:lang w:eastAsia="x-none"/>
              </w:rPr>
              <w:t xml:space="preserve"> in Table 4-1</w:t>
            </w:r>
          </w:p>
        </w:tc>
        <w:tc>
          <w:tcPr>
            <w:tcW w:w="1354" w:type="dxa"/>
            <w:tcBorders>
              <w:left w:val="single" w:sz="4" w:space="0" w:color="auto"/>
            </w:tcBorders>
          </w:tcPr>
          <w:p w:rsidR="00A15A3A" w:rsidRDefault="00A15A3A" w:rsidP="00A15A3A">
            <w:pPr>
              <w:widowControl w:val="0"/>
              <w:spacing w:after="0" w:line="233" w:lineRule="auto"/>
              <w:ind w:right="-20"/>
              <w:rPr>
                <w:lang w:eastAsia="x-none"/>
              </w:rPr>
            </w:pPr>
          </w:p>
        </w:tc>
      </w:tr>
      <w:tr w:rsidR="00052424" w:rsidRPr="00585205" w:rsidTr="00CD7F9A">
        <w:tc>
          <w:tcPr>
            <w:tcW w:w="895" w:type="dxa"/>
            <w:tcBorders>
              <w:top w:val="single" w:sz="4" w:space="0" w:color="auto"/>
              <w:right w:val="single" w:sz="4" w:space="0" w:color="auto"/>
            </w:tcBorders>
          </w:tcPr>
          <w:p w:rsidR="00052424" w:rsidRPr="00B341F6" w:rsidRDefault="00DA5E63" w:rsidP="00052424">
            <w:pPr>
              <w:pStyle w:val="NoSpacing"/>
              <w:jc w:val="center"/>
              <w:rPr>
                <w:b/>
                <w:lang w:eastAsia="x-none"/>
              </w:rPr>
            </w:pPr>
            <w:r>
              <w:rPr>
                <w:lang w:eastAsia="x-none"/>
              </w:rPr>
              <w:t>6</w:t>
            </w:r>
          </w:p>
        </w:tc>
        <w:tc>
          <w:tcPr>
            <w:tcW w:w="1260"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5666" w:type="dxa"/>
            <w:gridSpan w:val="3"/>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4" w:type="dxa"/>
            <w:tcBorders>
              <w:left w:val="single" w:sz="4" w:space="0" w:color="auto"/>
            </w:tcBorders>
          </w:tcPr>
          <w:p w:rsidR="00052424" w:rsidRDefault="00052424" w:rsidP="00052424">
            <w:pPr>
              <w:widowControl w:val="0"/>
              <w:spacing w:after="0" w:line="233" w:lineRule="auto"/>
              <w:ind w:right="-20"/>
              <w:rPr>
                <w:lang w:eastAsia="x-none"/>
              </w:rPr>
            </w:pPr>
          </w:p>
        </w:tc>
      </w:tr>
      <w:tr w:rsidR="00052424" w:rsidRPr="00C62810" w:rsidTr="00F70F36">
        <w:tc>
          <w:tcPr>
            <w:tcW w:w="9175" w:type="dxa"/>
            <w:gridSpan w:val="6"/>
          </w:tcPr>
          <w:p w:rsidR="00052424" w:rsidRPr="00AD7924" w:rsidRDefault="00052424" w:rsidP="00052424">
            <w:pPr>
              <w:pStyle w:val="Caption"/>
              <w:tabs>
                <w:tab w:val="center" w:pos="4479"/>
                <w:tab w:val="left" w:pos="6430"/>
              </w:tabs>
              <w:spacing w:after="0"/>
              <w:jc w:val="left"/>
              <w:rPr>
                <w:rFonts w:ascii="Times New Roman" w:hAnsi="Times New Roman" w:cs="Times New Roman"/>
                <w:color w:val="000000"/>
                <w:sz w:val="20"/>
                <w:szCs w:val="20"/>
              </w:rPr>
            </w:pPr>
            <w:r>
              <w:rPr>
                <w:rFonts w:ascii="Times New Roman" w:hAnsi="Times New Roman" w:cs="Times New Roman"/>
                <w:color w:val="000000"/>
                <w:sz w:val="20"/>
                <w:szCs w:val="20"/>
              </w:rPr>
              <w:tab/>
              <w:t>Relative Constellation Error Table Vs Data Rate</w:t>
            </w:r>
          </w:p>
        </w:tc>
      </w:tr>
      <w:tr w:rsidR="00052424" w:rsidRPr="00C62810" w:rsidTr="00CD7F9A">
        <w:tc>
          <w:tcPr>
            <w:tcW w:w="895" w:type="dxa"/>
          </w:tcPr>
          <w:p w:rsidR="00052424" w:rsidRPr="00835E4A" w:rsidRDefault="00052424" w:rsidP="00052424">
            <w:pPr>
              <w:pStyle w:val="Caption"/>
              <w:spacing w:after="0"/>
              <w:rPr>
                <w:rFonts w:ascii="Times New Roman" w:hAnsi="Times New Roman" w:cs="Times New Roman"/>
                <w:sz w:val="20"/>
                <w:szCs w:val="20"/>
              </w:rPr>
            </w:pPr>
            <w:r w:rsidRPr="00835E4A">
              <w:rPr>
                <w:rFonts w:ascii="Times New Roman" w:hAnsi="Times New Roman" w:cs="Times New Roman"/>
                <w:sz w:val="20"/>
                <w:szCs w:val="20"/>
              </w:rPr>
              <w:t>Coding Rate</w:t>
            </w:r>
          </w:p>
        </w:tc>
        <w:tc>
          <w:tcPr>
            <w:tcW w:w="1260" w:type="dxa"/>
            <w:tcBorders>
              <w:right w:val="single" w:sz="4" w:space="0" w:color="auto"/>
            </w:tcBorders>
          </w:tcPr>
          <w:p w:rsidR="00052424" w:rsidRPr="00891D2D"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Modulation</w:t>
            </w:r>
          </w:p>
        </w:tc>
        <w:tc>
          <w:tcPr>
            <w:tcW w:w="2160" w:type="dxa"/>
            <w:tcBorders>
              <w:left w:val="single" w:sz="4" w:space="0" w:color="auto"/>
            </w:tcBorders>
          </w:tcPr>
          <w:p w:rsidR="00052424" w:rsidRPr="00A17A15" w:rsidRDefault="00052424" w:rsidP="00052424">
            <w:pPr>
              <w:pStyle w:val="Caption"/>
              <w:spacing w:after="0"/>
              <w:rPr>
                <w:rFonts w:ascii="Times New Roman" w:hAnsi="Times New Roman" w:cs="Times New Roman"/>
                <w:color w:val="000000"/>
                <w:sz w:val="20"/>
                <w:szCs w:val="20"/>
              </w:rPr>
            </w:pPr>
            <w:r w:rsidRPr="00A17A15">
              <w:rPr>
                <w:rFonts w:ascii="Times New Roman" w:hAnsi="Times New Roman" w:cs="Times New Roman"/>
                <w:color w:val="000000"/>
                <w:sz w:val="20"/>
                <w:szCs w:val="20"/>
              </w:rPr>
              <w:t>Date Rate</w:t>
            </w:r>
          </w:p>
          <w:p w:rsidR="00052424" w:rsidRPr="00A17A15" w:rsidRDefault="00052424" w:rsidP="00052424">
            <w:pPr>
              <w:jc w:val="center"/>
              <w:rPr>
                <w:b/>
              </w:rPr>
            </w:pPr>
            <w:r w:rsidRPr="00A17A15">
              <w:rPr>
                <w:b/>
                <w:color w:val="000000"/>
              </w:rPr>
              <w:t>(MBPS)</w:t>
            </w:r>
          </w:p>
        </w:tc>
        <w:tc>
          <w:tcPr>
            <w:tcW w:w="2702" w:type="dxa"/>
          </w:tcPr>
          <w:p w:rsidR="00052424"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Relative Constellation Error</w:t>
            </w:r>
          </w:p>
          <w:p w:rsidR="00052424" w:rsidRPr="00891D2D" w:rsidRDefault="00052424" w:rsidP="00052424">
            <w:pPr>
              <w:pStyle w:val="Caption"/>
              <w:spacing w:after="0"/>
              <w:rPr>
                <w:rFonts w:ascii="Times New Roman" w:hAnsi="Times New Roman" w:cs="Times New Roman"/>
                <w:color w:val="000000"/>
                <w:sz w:val="20"/>
                <w:szCs w:val="20"/>
              </w:rPr>
            </w:pPr>
            <w:r>
              <w:rPr>
                <w:rFonts w:ascii="Times New Roman" w:hAnsi="Times New Roman" w:cs="Times New Roman"/>
                <w:color w:val="000000"/>
                <w:sz w:val="20"/>
                <w:szCs w:val="20"/>
              </w:rPr>
              <w:t>(dB</w:t>
            </w:r>
            <w:r w:rsidRPr="00891D2D">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
        </w:tc>
        <w:tc>
          <w:tcPr>
            <w:tcW w:w="2158" w:type="dxa"/>
            <w:gridSpan w:val="2"/>
          </w:tcPr>
          <w:p w:rsidR="00052424" w:rsidRPr="00A17A15" w:rsidRDefault="00052424" w:rsidP="00052424">
            <w:pPr>
              <w:pStyle w:val="Caption"/>
              <w:spacing w:after="0"/>
              <w:rPr>
                <w:rFonts w:ascii="Times New Roman" w:hAnsi="Times New Roman" w:cs="Times New Roman"/>
                <w:color w:val="000000"/>
                <w:sz w:val="20"/>
                <w:szCs w:val="20"/>
              </w:rPr>
            </w:pPr>
            <w:r w:rsidRPr="00A17A15">
              <w:rPr>
                <w:rFonts w:ascii="Times New Roman" w:hAnsi="Times New Roman" w:cs="Times New Roman"/>
                <w:color w:val="000000"/>
                <w:sz w:val="20"/>
                <w:szCs w:val="20"/>
              </w:rPr>
              <w:t>Error Vector Magnitude (EVM)</w:t>
            </w:r>
          </w:p>
          <w:p w:rsidR="00052424" w:rsidRPr="00A17A15" w:rsidRDefault="00052424" w:rsidP="00052424">
            <w:pPr>
              <w:jc w:val="center"/>
            </w:pPr>
            <w:r w:rsidRPr="00A17A15">
              <w:rPr>
                <w:b/>
                <w:color w:val="000000"/>
              </w:rPr>
              <w:t>(% RMS)</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BPSK</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w:t>
            </w:r>
          </w:p>
        </w:tc>
        <w:tc>
          <w:tcPr>
            <w:tcW w:w="21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56.2</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BPSK</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4.5</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-8</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39.8</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QPSK</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6</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-10</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31.6</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QPSK</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9</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-13</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22.3</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½</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16-QAM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12</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-16</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15.8</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16-QAM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18</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-19</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11.2</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noProof/>
                <w:color w:val="000000"/>
                <w:sz w:val="22"/>
                <w:szCs w:val="22"/>
              </w:rPr>
              <w:drawing>
                <wp:anchor distT="0" distB="0" distL="114300" distR="114300" simplePos="0" relativeHeight="251687936" behindDoc="0" locked="0" layoutInCell="1" allowOverlap="1" wp14:anchorId="2FBB6398" wp14:editId="438BFF06">
                  <wp:simplePos x="0" y="0"/>
                  <wp:positionH relativeFrom="column">
                    <wp:posOffset>156210</wp:posOffset>
                  </wp:positionH>
                  <wp:positionV relativeFrom="paragraph">
                    <wp:posOffset>17145</wp:posOffset>
                  </wp:positionV>
                  <wp:extent cx="129540" cy="142875"/>
                  <wp:effectExtent l="0" t="0" r="3810" b="9525"/>
                  <wp:wrapNone/>
                  <wp:docPr id="44" name="Picture 4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9540" cy="14287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64-QAM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24</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-22</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7.9</w:t>
            </w:r>
          </w:p>
        </w:tc>
      </w:tr>
      <w:tr w:rsidR="00052424" w:rsidRPr="00C62810" w:rsidTr="00C1593F">
        <w:tc>
          <w:tcPr>
            <w:tcW w:w="895" w:type="dxa"/>
            <w:vAlign w:val="bottom"/>
          </w:tcPr>
          <w:p w:rsidR="00052424" w:rsidRPr="00203DF4" w:rsidRDefault="00052424" w:rsidP="00052424">
            <w:pPr>
              <w:pStyle w:val="Caption"/>
              <w:spacing w:after="0"/>
              <w:rPr>
                <w:rFonts w:ascii="Times New Roman" w:hAnsi="Times New Roman" w:cs="Times New Roman"/>
                <w:b w:val="0"/>
                <w:sz w:val="20"/>
                <w:szCs w:val="20"/>
              </w:rPr>
            </w:pPr>
            <w:r w:rsidRPr="005C6500">
              <w:rPr>
                <w:rFonts w:ascii="Calibri" w:hAnsi="Calibri"/>
                <w:color w:val="000000"/>
                <w:sz w:val="22"/>
                <w:szCs w:val="22"/>
              </w:rPr>
              <w:t>¾</w:t>
            </w:r>
          </w:p>
        </w:tc>
        <w:tc>
          <w:tcPr>
            <w:tcW w:w="1260" w:type="dxa"/>
            <w:tcBorders>
              <w:top w:val="nil"/>
              <w:left w:val="single" w:sz="4" w:space="0" w:color="auto"/>
              <w:bottom w:val="single" w:sz="4" w:space="0" w:color="auto"/>
              <w:right w:val="single" w:sz="4" w:space="0" w:color="auto"/>
            </w:tcBorders>
            <w:shd w:val="clear" w:color="auto" w:fill="auto"/>
            <w:vAlign w:val="bottom"/>
          </w:tcPr>
          <w:p w:rsidR="00052424" w:rsidRPr="00AD7924" w:rsidRDefault="00052424" w:rsidP="00052424">
            <w:pPr>
              <w:pStyle w:val="Caption"/>
              <w:spacing w:after="0"/>
              <w:rPr>
                <w:rFonts w:ascii="Times New Roman" w:hAnsi="Times New Roman" w:cs="Times New Roman"/>
                <w:b w:val="0"/>
                <w:color w:val="000000"/>
                <w:sz w:val="20"/>
                <w:szCs w:val="20"/>
              </w:rPr>
            </w:pPr>
            <w:r w:rsidRPr="005C6500">
              <w:rPr>
                <w:rFonts w:ascii="Calibri" w:hAnsi="Calibri"/>
                <w:color w:val="000000"/>
                <w:sz w:val="22"/>
                <w:szCs w:val="22"/>
              </w:rPr>
              <w:t>64-QAM</w:t>
            </w:r>
          </w:p>
        </w:tc>
        <w:tc>
          <w:tcPr>
            <w:tcW w:w="2160"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27</w:t>
            </w:r>
          </w:p>
        </w:tc>
        <w:tc>
          <w:tcPr>
            <w:tcW w:w="2702" w:type="dxa"/>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-25</w:t>
            </w:r>
          </w:p>
        </w:tc>
        <w:tc>
          <w:tcPr>
            <w:tcW w:w="2158"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rPr>
                <w:rFonts w:ascii="Times New Roman" w:hAnsi="Times New Roman" w:cs="Times New Roman"/>
                <w:b w:val="0"/>
                <w:color w:val="000000"/>
                <w:sz w:val="20"/>
                <w:szCs w:val="20"/>
              </w:rPr>
            </w:pPr>
            <w:r w:rsidRPr="00AD7924">
              <w:rPr>
                <w:rFonts w:ascii="Times New Roman" w:hAnsi="Times New Roman" w:cs="Times New Roman"/>
                <w:b w:val="0"/>
                <w:color w:val="000000"/>
                <w:sz w:val="20"/>
                <w:szCs w:val="20"/>
              </w:rPr>
              <w:t>5.6</w:t>
            </w:r>
          </w:p>
        </w:tc>
      </w:tr>
    </w:tbl>
    <w:p w:rsidR="008918F5" w:rsidRDefault="008918F5" w:rsidP="0099695F"/>
    <w:p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r>
        <w:br w:type="page"/>
      </w:r>
    </w:p>
    <w:p w:rsidR="00A55908" w:rsidRDefault="009B00B9" w:rsidP="00BD7C9E">
      <w:pPr>
        <w:pStyle w:val="Heading4"/>
      </w:pPr>
      <w:r>
        <w:rPr>
          <w:szCs w:val="20"/>
        </w:rPr>
        <w:lastRenderedPageBreak/>
        <w:t>TP-80211-TXT-PHY-BV-05</w:t>
      </w:r>
      <w:r w:rsidR="00D62316">
        <w:rPr>
          <w:szCs w:val="20"/>
        </w:rPr>
        <w:t xml:space="preserve"> </w:t>
      </w:r>
    </w:p>
    <w:tbl>
      <w:tblPr>
        <w:tblStyle w:val="TableGrid"/>
        <w:tblW w:w="9175" w:type="dxa"/>
        <w:tblLayout w:type="fixed"/>
        <w:tblLook w:val="04A0" w:firstRow="1" w:lastRow="0" w:firstColumn="1" w:lastColumn="0" w:noHBand="0" w:noVBand="1"/>
      </w:tblPr>
      <w:tblGrid>
        <w:gridCol w:w="675"/>
        <w:gridCol w:w="1123"/>
        <w:gridCol w:w="1710"/>
        <w:gridCol w:w="4317"/>
        <w:gridCol w:w="1350"/>
      </w:tblGrid>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7" w:type="dxa"/>
            <w:gridSpan w:val="3"/>
          </w:tcPr>
          <w:p w:rsidR="00D35D7B" w:rsidRPr="00742568"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TP-80211-TXT-PHY-BV-05</w:t>
            </w:r>
          </w:p>
        </w:tc>
      </w:tr>
      <w:tr w:rsidR="00D35D7B" w:rsidRPr="00585205" w:rsidTr="00160345">
        <w:tc>
          <w:tcPr>
            <w:tcW w:w="1798" w:type="dxa"/>
            <w:gridSpan w:val="2"/>
          </w:tcPr>
          <w:p w:rsidR="00D35D7B"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7" w:type="dxa"/>
            <w:gridSpan w:val="3"/>
          </w:tcPr>
          <w:p w:rsidR="00D35D7B" w:rsidRPr="00742568" w:rsidRDefault="009939AE" w:rsidP="008F1642">
            <w:pPr>
              <w:overflowPunct/>
              <w:autoSpaceDE/>
              <w:autoSpaceDN/>
              <w:adjustRightInd/>
              <w:spacing w:after="0"/>
              <w:textAlignment w:val="auto"/>
              <w:rPr>
                <w:color w:val="000000"/>
              </w:rPr>
            </w:pPr>
            <w:r>
              <w:rPr>
                <w:color w:val="000000"/>
              </w:rPr>
              <w:t>Verify the observed power is</w:t>
            </w:r>
            <w:r w:rsidR="00D35D7B" w:rsidRPr="00AD7924">
              <w:rPr>
                <w:color w:val="000000"/>
              </w:rPr>
              <w:t xml:space="preserve"> within spectral flatness conformance limits</w:t>
            </w:r>
            <w:r w:rsidR="00D35D7B">
              <w:rPr>
                <w:color w:val="000000"/>
              </w:rPr>
              <w:t>.</w:t>
            </w:r>
          </w:p>
        </w:tc>
      </w:tr>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7" w:type="dxa"/>
            <w:gridSpan w:val="3"/>
          </w:tcPr>
          <w:p w:rsidR="00D35D7B" w:rsidRPr="00742568" w:rsidRDefault="00736AF2"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7" w:type="dxa"/>
            <w:gridSpan w:val="3"/>
          </w:tcPr>
          <w:p w:rsidR="00D35D7B" w:rsidRPr="00742568" w:rsidRDefault="00A279C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394399">
              <w:rPr>
                <w:szCs w:val="20"/>
              </w:rPr>
              <w:t xml:space="preserve"> Clause 18</w:t>
            </w:r>
            <w:r w:rsidR="00C047B9">
              <w:rPr>
                <w:szCs w:val="20"/>
              </w:rPr>
              <w:t>, 18.3.9</w:t>
            </w:r>
            <w:r w:rsidR="005375CE">
              <w:rPr>
                <w:szCs w:val="20"/>
              </w:rPr>
              <w:t>.7.3</w:t>
            </w:r>
          </w:p>
        </w:tc>
      </w:tr>
      <w:tr w:rsidR="00D35D7B" w:rsidRPr="00585205" w:rsidTr="00160345">
        <w:tc>
          <w:tcPr>
            <w:tcW w:w="1798" w:type="dxa"/>
            <w:gridSpan w:val="2"/>
          </w:tcPr>
          <w:p w:rsidR="00D35D7B" w:rsidRPr="00585205" w:rsidRDefault="00D35D7B"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7" w:type="dxa"/>
            <w:gridSpan w:val="3"/>
          </w:tcPr>
          <w:p w:rsidR="00D35D7B" w:rsidRPr="00742568" w:rsidRDefault="00D35D7B" w:rsidP="005C6500">
            <w:pPr>
              <w:overflowPunct/>
              <w:autoSpaceDE/>
              <w:autoSpaceDN/>
              <w:adjustRightInd/>
              <w:spacing w:after="0"/>
              <w:textAlignment w:val="auto"/>
            </w:pPr>
            <w:r w:rsidRPr="00AD7924">
              <w:rPr>
                <w:color w:val="000000"/>
              </w:rPr>
              <w:t>OF4.6.2</w:t>
            </w:r>
          </w:p>
        </w:tc>
      </w:tr>
      <w:tr w:rsidR="00D35D7B" w:rsidRPr="00585205" w:rsidTr="00160345">
        <w:tc>
          <w:tcPr>
            <w:tcW w:w="9175" w:type="dxa"/>
            <w:gridSpan w:val="5"/>
            <w:shd w:val="clear" w:color="auto" w:fill="F2F2F2" w:themeFill="background1" w:themeFillShade="F2"/>
          </w:tcPr>
          <w:p w:rsidR="00D35D7B" w:rsidRPr="00585205" w:rsidRDefault="00F570C7" w:rsidP="00117C35">
            <w:pPr>
              <w:widowControl w:val="0"/>
              <w:spacing w:after="0" w:line="233" w:lineRule="auto"/>
              <w:ind w:left="31" w:right="1246" w:firstLine="1649"/>
              <w:jc w:val="center"/>
              <w:rPr>
                <w:sz w:val="24"/>
                <w:szCs w:val="24"/>
              </w:rPr>
            </w:pPr>
            <w:r>
              <w:rPr>
                <w:b/>
              </w:rPr>
              <w:t>Pre-test conditions</w:t>
            </w:r>
          </w:p>
        </w:tc>
      </w:tr>
      <w:tr w:rsidR="00160345" w:rsidRPr="00585205" w:rsidTr="00160345">
        <w:trPr>
          <w:trHeight w:val="488"/>
        </w:trPr>
        <w:tc>
          <w:tcPr>
            <w:tcW w:w="9175" w:type="dxa"/>
            <w:gridSpan w:val="5"/>
          </w:tcPr>
          <w:p w:rsidR="00160345" w:rsidRPr="00585205" w:rsidRDefault="00160345" w:rsidP="005C6500">
            <w:pPr>
              <w:pStyle w:val="ListParagraph"/>
              <w:numPr>
                <w:ilvl w:val="0"/>
                <w:numId w:val="6"/>
              </w:numPr>
              <w:spacing w:after="0"/>
              <w:rPr>
                <w:lang w:eastAsia="x-none"/>
              </w:rPr>
            </w:pPr>
            <w:r w:rsidRPr="00585205">
              <w:rPr>
                <w:lang w:eastAsia="x-none"/>
              </w:rPr>
              <w:t>A Signal Analyzer is available and is configured to capture</w:t>
            </w:r>
            <w:r>
              <w:rPr>
                <w:lang w:eastAsia="x-none"/>
              </w:rPr>
              <w:t xml:space="preserve"> signals on DSRC channels</w:t>
            </w:r>
            <w:r w:rsidR="00242D5F">
              <w:rPr>
                <w:lang w:eastAsia="x-none"/>
              </w:rPr>
              <w:t xml:space="preserve"> with the capability as specified in</w:t>
            </w:r>
            <w:r w:rsidR="001568AC">
              <w:rPr>
                <w:lang w:eastAsia="x-none"/>
              </w:rPr>
              <w:t xml:space="preserve"> [</w:t>
            </w:r>
            <w:r w:rsidR="001568AC">
              <w:fldChar w:fldCharType="begin"/>
            </w:r>
            <w:r w:rsidR="001568AC">
              <w:instrText xml:space="preserve"> REF  REF_IEEE80211 \h  \* MERGEFORMAT </w:instrText>
            </w:r>
            <w:r w:rsidR="001568AC">
              <w:fldChar w:fldCharType="separate"/>
            </w:r>
            <w:r w:rsidR="001568AC">
              <w:rPr>
                <w:noProof/>
              </w:rPr>
              <w:t>2</w:t>
            </w:r>
            <w:r w:rsidR="001568AC">
              <w:fldChar w:fldCharType="end"/>
            </w:r>
            <w:r w:rsidR="001568AC">
              <w:t>]</w:t>
            </w:r>
            <w:r w:rsidR="00242D5F">
              <w:rPr>
                <w:lang w:eastAsia="x-none"/>
              </w:rPr>
              <w:t xml:space="preserve"> clause 18.3.9.8</w:t>
            </w:r>
            <w:r w:rsidRPr="00585205">
              <w:rPr>
                <w:lang w:eastAsia="x-none"/>
              </w:rPr>
              <w:t>;</w:t>
            </w:r>
          </w:p>
          <w:p w:rsidR="00160345" w:rsidRPr="00585205" w:rsidRDefault="00160345" w:rsidP="00D35D7B">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F570C7" w:rsidRPr="00585205" w:rsidTr="00160345">
        <w:tc>
          <w:tcPr>
            <w:tcW w:w="9175" w:type="dxa"/>
            <w:gridSpan w:val="5"/>
            <w:shd w:val="clear" w:color="auto" w:fill="F2F2F2" w:themeFill="background1" w:themeFillShade="F2"/>
          </w:tcPr>
          <w:p w:rsidR="00F570C7" w:rsidRPr="00585205" w:rsidRDefault="00F570C7" w:rsidP="00117C35">
            <w:pPr>
              <w:widowControl w:val="0"/>
              <w:spacing w:after="0" w:line="238" w:lineRule="auto"/>
              <w:ind w:left="-18" w:right="1246" w:firstLine="1698"/>
              <w:jc w:val="center"/>
              <w:rPr>
                <w:sz w:val="24"/>
                <w:szCs w:val="24"/>
              </w:rPr>
            </w:pPr>
            <w:r w:rsidRPr="00585205">
              <w:rPr>
                <w:b/>
              </w:rPr>
              <w:t>Test Seq</w:t>
            </w:r>
            <w:r>
              <w:rPr>
                <w:b/>
              </w:rPr>
              <w:t>uence</w:t>
            </w:r>
          </w:p>
        </w:tc>
      </w:tr>
      <w:tr w:rsidR="00160345" w:rsidRPr="00585205" w:rsidTr="00160345">
        <w:tc>
          <w:tcPr>
            <w:tcW w:w="675" w:type="dxa"/>
            <w:tcBorders>
              <w:bottom w:val="single" w:sz="4" w:space="0" w:color="auto"/>
              <w:right w:val="single" w:sz="4" w:space="0" w:color="auto"/>
            </w:tcBorders>
          </w:tcPr>
          <w:p w:rsidR="00160345" w:rsidRPr="00160345" w:rsidRDefault="00160345" w:rsidP="00160345">
            <w:pPr>
              <w:pStyle w:val="NoSpacing"/>
              <w:jc w:val="center"/>
              <w:rPr>
                <w:b/>
              </w:rPr>
            </w:pPr>
            <w:r w:rsidRPr="00160345">
              <w:rPr>
                <w:b/>
              </w:rPr>
              <w:t>Step</w:t>
            </w:r>
          </w:p>
        </w:tc>
        <w:tc>
          <w:tcPr>
            <w:tcW w:w="1123" w:type="dxa"/>
            <w:tcBorders>
              <w:left w:val="single" w:sz="4" w:space="0" w:color="auto"/>
              <w:bottom w:val="single" w:sz="4" w:space="0" w:color="auto"/>
            </w:tcBorders>
          </w:tcPr>
          <w:p w:rsidR="00160345" w:rsidRPr="00160345" w:rsidRDefault="00160345" w:rsidP="00160345">
            <w:pPr>
              <w:pStyle w:val="NoSpacing"/>
              <w:jc w:val="center"/>
              <w:rPr>
                <w:b/>
              </w:rPr>
            </w:pPr>
            <w:r w:rsidRPr="00160345">
              <w:rPr>
                <w:b/>
              </w:rPr>
              <w:t>Type</w:t>
            </w:r>
          </w:p>
        </w:tc>
        <w:tc>
          <w:tcPr>
            <w:tcW w:w="6027" w:type="dxa"/>
            <w:gridSpan w:val="2"/>
            <w:tcBorders>
              <w:right w:val="single" w:sz="4" w:space="0" w:color="auto"/>
            </w:tcBorders>
          </w:tcPr>
          <w:p w:rsidR="00160345" w:rsidRPr="00585205" w:rsidRDefault="0016034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160345" w:rsidRPr="00585205" w:rsidRDefault="00160345" w:rsidP="0016034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160345">
        <w:tc>
          <w:tcPr>
            <w:tcW w:w="675" w:type="dxa"/>
            <w:tcBorders>
              <w:top w:val="single" w:sz="4" w:space="0" w:color="auto"/>
              <w:bottom w:val="single" w:sz="4" w:space="0" w:color="auto"/>
              <w:right w:val="single" w:sz="4" w:space="0" w:color="auto"/>
            </w:tcBorders>
          </w:tcPr>
          <w:p w:rsidR="00C90E0F" w:rsidRDefault="00C90E0F" w:rsidP="00160345">
            <w:pPr>
              <w:pStyle w:val="NoSpacing"/>
              <w:jc w:val="center"/>
              <w:rPr>
                <w:lang w:eastAsia="x-none"/>
              </w:rPr>
            </w:pPr>
            <w:r>
              <w:rPr>
                <w:lang w:eastAsia="x-none"/>
              </w:rPr>
              <w:t>1</w:t>
            </w:r>
          </w:p>
        </w:tc>
        <w:tc>
          <w:tcPr>
            <w:tcW w:w="1123" w:type="dxa"/>
            <w:tcBorders>
              <w:top w:val="single" w:sz="4" w:space="0" w:color="auto"/>
              <w:left w:val="single" w:sz="4" w:space="0" w:color="auto"/>
              <w:bottom w:val="single" w:sz="4" w:space="0" w:color="auto"/>
            </w:tcBorders>
          </w:tcPr>
          <w:p w:rsidR="00C90E0F" w:rsidRDefault="00C90E0F" w:rsidP="00160345">
            <w:pPr>
              <w:pStyle w:val="NoSpacing"/>
              <w:jc w:val="center"/>
              <w:rPr>
                <w:lang w:eastAsia="x-none"/>
              </w:rPr>
            </w:pPr>
            <w:r>
              <w:rPr>
                <w:lang w:eastAsia="x-none"/>
              </w:rPr>
              <w:t>Configure</w:t>
            </w:r>
          </w:p>
        </w:tc>
        <w:tc>
          <w:tcPr>
            <w:tcW w:w="6027" w:type="dxa"/>
            <w:gridSpan w:val="2"/>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C90E0F">
              <w:rPr>
                <w:lang w:eastAsia="x-none"/>
              </w:rPr>
              <w:t xml:space="preserve">he </w:t>
            </w:r>
            <w:r w:rsidR="00855431">
              <w:rPr>
                <w:lang w:eastAsia="x-none"/>
              </w:rPr>
              <w:t>IUT</w:t>
            </w:r>
            <w:r w:rsidR="00C90E0F" w:rsidRPr="00585205">
              <w:rPr>
                <w:lang w:eastAsia="x-none"/>
              </w:rPr>
              <w:t xml:space="preserve"> to </w:t>
            </w:r>
            <w:r w:rsidR="00C90E0F">
              <w:rPr>
                <w:lang w:eastAsia="x-none"/>
              </w:rPr>
              <w:t xml:space="preserve">send frames </w:t>
            </w:r>
            <w:r w:rsidR="009D441D">
              <w:rPr>
                <w:lang w:eastAsia="x-none"/>
              </w:rPr>
              <w:t>at a rate of one every 100 msecs with</w:t>
            </w:r>
            <w:r w:rsidR="00C90E0F">
              <w:rPr>
                <w:lang w:eastAsia="x-none"/>
              </w:rPr>
              <w:t xml:space="preserve"> </w:t>
            </w:r>
            <w:r w:rsidR="006D526B">
              <w:rPr>
                <w:i/>
                <w:lang w:eastAsia="x-none"/>
              </w:rPr>
              <w:t>p</w:t>
            </w:r>
            <w:r w:rsidR="00C90E0F" w:rsidRPr="00627D88">
              <w:rPr>
                <w:i/>
                <w:lang w:eastAsia="x-none"/>
              </w:rPr>
              <w:t>Channel</w:t>
            </w:r>
            <w:r w:rsidR="00C90E0F">
              <w:rPr>
                <w:i/>
                <w:lang w:eastAsia="x-none"/>
              </w:rPr>
              <w:t xml:space="preserve"> and </w:t>
            </w:r>
            <w:r w:rsidR="006D526B">
              <w:rPr>
                <w:i/>
                <w:lang w:eastAsia="x-none"/>
              </w:rPr>
              <w:t>p</w:t>
            </w:r>
            <w:r w:rsidR="00C90E0F">
              <w:rPr>
                <w:i/>
                <w:lang w:eastAsia="x-none"/>
              </w:rPr>
              <w:t>DataRate</w:t>
            </w:r>
            <w:r w:rsidR="006F0AB7">
              <w:rPr>
                <w:i/>
                <w:lang w:eastAsia="x-none"/>
              </w:rPr>
              <w:t xml:space="preserve"> </w:t>
            </w:r>
            <w:r w:rsidR="006F0AB7">
              <w:rPr>
                <w:lang w:eastAsia="x-none"/>
              </w:rPr>
              <w:t xml:space="preserve">at a power of </w:t>
            </w:r>
            <w:r w:rsidR="000B6A67" w:rsidRPr="0034775F">
              <w:rPr>
                <w:i/>
              </w:rPr>
              <w:t>pTxPowerDefault</w:t>
            </w:r>
            <w:r w:rsidR="000B6A67">
              <w:t xml:space="preserve"> </w:t>
            </w:r>
          </w:p>
        </w:tc>
        <w:tc>
          <w:tcPr>
            <w:tcW w:w="1350" w:type="dxa"/>
            <w:tcBorders>
              <w:left w:val="single" w:sz="4" w:space="0" w:color="auto"/>
            </w:tcBorders>
          </w:tcPr>
          <w:p w:rsidR="00C90E0F" w:rsidRPr="00585205" w:rsidRDefault="00C90E0F" w:rsidP="00160345">
            <w:pPr>
              <w:widowControl w:val="0"/>
              <w:spacing w:after="0" w:line="233" w:lineRule="auto"/>
              <w:ind w:right="-20"/>
              <w:rPr>
                <w:lang w:eastAsia="x-none"/>
              </w:rPr>
            </w:pPr>
          </w:p>
        </w:tc>
      </w:tr>
      <w:tr w:rsidR="00160345" w:rsidRPr="00585205" w:rsidTr="00160345">
        <w:tc>
          <w:tcPr>
            <w:tcW w:w="675" w:type="dxa"/>
            <w:tcBorders>
              <w:top w:val="single" w:sz="4" w:space="0" w:color="auto"/>
              <w:bottom w:val="single" w:sz="4" w:space="0" w:color="auto"/>
              <w:right w:val="single" w:sz="4" w:space="0" w:color="auto"/>
            </w:tcBorders>
          </w:tcPr>
          <w:p w:rsidR="00160345" w:rsidRPr="00585205" w:rsidRDefault="00C90E0F" w:rsidP="00160345">
            <w:pPr>
              <w:pStyle w:val="NoSpacing"/>
              <w:jc w:val="center"/>
              <w:rPr>
                <w:sz w:val="24"/>
              </w:rPr>
            </w:pPr>
            <w:r>
              <w:rPr>
                <w:lang w:eastAsia="x-none"/>
              </w:rPr>
              <w:t>2</w:t>
            </w:r>
          </w:p>
        </w:tc>
        <w:tc>
          <w:tcPr>
            <w:tcW w:w="1123" w:type="dxa"/>
            <w:tcBorders>
              <w:top w:val="single" w:sz="4" w:space="0" w:color="auto"/>
              <w:left w:val="single" w:sz="4" w:space="0" w:color="auto"/>
              <w:bottom w:val="single" w:sz="4" w:space="0" w:color="auto"/>
            </w:tcBorders>
          </w:tcPr>
          <w:p w:rsidR="00160345" w:rsidRPr="00407ABF" w:rsidRDefault="007529B1" w:rsidP="00160345">
            <w:pPr>
              <w:pStyle w:val="NoSpacing"/>
              <w:jc w:val="center"/>
              <w:rPr>
                <w:sz w:val="24"/>
              </w:rPr>
            </w:pPr>
            <w:r>
              <w:rPr>
                <w:lang w:eastAsia="x-none"/>
              </w:rPr>
              <w:t>Stimulus</w:t>
            </w:r>
          </w:p>
        </w:tc>
        <w:tc>
          <w:tcPr>
            <w:tcW w:w="6027" w:type="dxa"/>
            <w:gridSpan w:val="2"/>
            <w:tcBorders>
              <w:right w:val="single" w:sz="4" w:space="0" w:color="auto"/>
            </w:tcBorders>
          </w:tcPr>
          <w:p w:rsidR="00160345" w:rsidRPr="00585205" w:rsidRDefault="00C1534E" w:rsidP="00D450C5">
            <w:pPr>
              <w:widowControl w:val="0"/>
              <w:spacing w:after="0" w:line="233" w:lineRule="auto"/>
              <w:ind w:left="28" w:right="-20"/>
              <w:rPr>
                <w:lang w:eastAsia="x-none"/>
              </w:rPr>
            </w:pPr>
            <w:r>
              <w:rPr>
                <w:lang w:eastAsia="x-none"/>
              </w:rPr>
              <w:t>T</w:t>
            </w:r>
            <w:r w:rsidR="00160345">
              <w:rPr>
                <w:lang w:eastAsia="x-none"/>
              </w:rPr>
              <w:t xml:space="preserve">he </w:t>
            </w:r>
            <w:r w:rsidR="00855431">
              <w:rPr>
                <w:lang w:eastAsia="x-none"/>
              </w:rPr>
              <w:t>IUT</w:t>
            </w:r>
            <w:r w:rsidR="00160345" w:rsidRPr="00585205">
              <w:rPr>
                <w:lang w:eastAsia="x-none"/>
              </w:rPr>
              <w:t xml:space="preserve"> to</w:t>
            </w:r>
            <w:r w:rsidR="00C90E0F">
              <w:rPr>
                <w:lang w:eastAsia="x-none"/>
              </w:rPr>
              <w:t xml:space="preserve"> transmit frames</w:t>
            </w:r>
            <w:r w:rsidR="00160345">
              <w:rPr>
                <w:rFonts w:asciiTheme="minorHAnsi" w:hAnsiTheme="minorHAnsi"/>
                <w:i/>
                <w:lang w:eastAsia="x-none"/>
              </w:rPr>
              <w:t>.</w:t>
            </w:r>
          </w:p>
        </w:tc>
        <w:tc>
          <w:tcPr>
            <w:tcW w:w="1350" w:type="dxa"/>
            <w:tcBorders>
              <w:left w:val="single" w:sz="4" w:space="0" w:color="auto"/>
            </w:tcBorders>
          </w:tcPr>
          <w:p w:rsidR="00160345" w:rsidRPr="00585205" w:rsidRDefault="00160345" w:rsidP="00160345">
            <w:pPr>
              <w:widowControl w:val="0"/>
              <w:spacing w:after="0" w:line="233" w:lineRule="auto"/>
              <w:ind w:right="-20"/>
              <w:rPr>
                <w:lang w:eastAsia="x-none"/>
              </w:rPr>
            </w:pPr>
          </w:p>
        </w:tc>
      </w:tr>
      <w:tr w:rsidR="00160345" w:rsidRPr="00585205" w:rsidTr="00160345">
        <w:tc>
          <w:tcPr>
            <w:tcW w:w="675" w:type="dxa"/>
            <w:tcBorders>
              <w:top w:val="single" w:sz="4" w:space="0" w:color="auto"/>
              <w:right w:val="single" w:sz="4" w:space="0" w:color="auto"/>
            </w:tcBorders>
          </w:tcPr>
          <w:p w:rsidR="00160345" w:rsidRPr="00585205" w:rsidRDefault="00C90E0F" w:rsidP="00160345">
            <w:pPr>
              <w:pStyle w:val="NoSpacing"/>
              <w:jc w:val="center"/>
              <w:rPr>
                <w:sz w:val="24"/>
              </w:rPr>
            </w:pPr>
            <w:r>
              <w:rPr>
                <w:lang w:eastAsia="x-none"/>
              </w:rPr>
              <w:t>3</w:t>
            </w:r>
          </w:p>
        </w:tc>
        <w:tc>
          <w:tcPr>
            <w:tcW w:w="1123" w:type="dxa"/>
            <w:tcBorders>
              <w:top w:val="single" w:sz="4" w:space="0" w:color="auto"/>
              <w:left w:val="single" w:sz="4" w:space="0" w:color="auto"/>
            </w:tcBorders>
          </w:tcPr>
          <w:p w:rsidR="00160345" w:rsidRPr="00585205" w:rsidRDefault="00160345" w:rsidP="00160345">
            <w:pPr>
              <w:pStyle w:val="NoSpacing"/>
              <w:jc w:val="center"/>
              <w:rPr>
                <w:sz w:val="24"/>
              </w:rPr>
            </w:pPr>
            <w:r w:rsidRPr="00585205">
              <w:rPr>
                <w:lang w:val="x-none" w:eastAsia="x-none"/>
              </w:rPr>
              <w:t>Verify</w:t>
            </w:r>
          </w:p>
        </w:tc>
        <w:tc>
          <w:tcPr>
            <w:tcW w:w="6027" w:type="dxa"/>
            <w:gridSpan w:val="2"/>
            <w:tcBorders>
              <w:right w:val="single" w:sz="4" w:space="0" w:color="auto"/>
            </w:tcBorders>
          </w:tcPr>
          <w:p w:rsidR="00160345" w:rsidRPr="00585205" w:rsidRDefault="00160345" w:rsidP="00D450C5">
            <w:pPr>
              <w:widowControl w:val="0"/>
              <w:spacing w:after="0" w:line="233" w:lineRule="auto"/>
              <w:ind w:left="28" w:right="-20"/>
              <w:rPr>
                <w:lang w:eastAsia="x-none"/>
              </w:rPr>
            </w:pPr>
            <w:r>
              <w:rPr>
                <w:lang w:eastAsia="x-none"/>
              </w:rPr>
              <w:t xml:space="preserve">The Signal Analyzer captures </w:t>
            </w:r>
            <w:r w:rsidR="006D526B">
              <w:rPr>
                <w:i/>
                <w:lang w:eastAsia="x-none"/>
              </w:rPr>
              <w:t>p</w:t>
            </w:r>
            <w:r w:rsidR="009D441D" w:rsidRPr="006E0260">
              <w:rPr>
                <w:i/>
                <w:lang w:eastAsia="x-none"/>
              </w:rPr>
              <w:t>N</w:t>
            </w:r>
            <w:r w:rsidR="009D441D">
              <w:rPr>
                <w:i/>
                <w:lang w:eastAsia="x-none"/>
              </w:rPr>
              <w:t>umberOfFrames</w:t>
            </w:r>
            <w:r w:rsidR="007221E0">
              <w:rPr>
                <w:lang w:eastAsia="x-none"/>
              </w:rPr>
              <w:t xml:space="preserve"> </w:t>
            </w:r>
            <w:r w:rsidR="00C90E0F">
              <w:rPr>
                <w:lang w:eastAsia="x-none"/>
              </w:rPr>
              <w:t xml:space="preserve">frames </w:t>
            </w:r>
            <w:r>
              <w:rPr>
                <w:lang w:eastAsia="x-none"/>
              </w:rPr>
              <w:t xml:space="preserve">and observes energy magnitude in each subcarrier of the demodulated long training symbols to be as part of Average Energy Deviation Table as shown below. </w:t>
            </w:r>
          </w:p>
        </w:tc>
        <w:tc>
          <w:tcPr>
            <w:tcW w:w="1350" w:type="dxa"/>
            <w:tcBorders>
              <w:left w:val="single" w:sz="4" w:space="0" w:color="auto"/>
            </w:tcBorders>
          </w:tcPr>
          <w:p w:rsidR="00160345" w:rsidRPr="00585205" w:rsidRDefault="00160345" w:rsidP="00160345">
            <w:pPr>
              <w:widowControl w:val="0"/>
              <w:spacing w:after="0" w:line="233" w:lineRule="auto"/>
              <w:ind w:left="28" w:right="-20"/>
              <w:rPr>
                <w:lang w:eastAsia="x-none"/>
              </w:rPr>
            </w:pPr>
            <w:r>
              <w:t>PASS / FAIL</w:t>
            </w:r>
          </w:p>
        </w:tc>
      </w:tr>
      <w:tr w:rsidR="00F55D4C" w:rsidRPr="00585205" w:rsidTr="00160345">
        <w:tc>
          <w:tcPr>
            <w:tcW w:w="675" w:type="dxa"/>
            <w:tcBorders>
              <w:right w:val="single" w:sz="4" w:space="0" w:color="auto"/>
            </w:tcBorders>
          </w:tcPr>
          <w:p w:rsidR="00F55D4C" w:rsidRDefault="000B6A67" w:rsidP="00F55D4C">
            <w:pPr>
              <w:pStyle w:val="NoSpacing"/>
              <w:jc w:val="center"/>
              <w:rPr>
                <w:lang w:eastAsia="x-none"/>
              </w:rPr>
            </w:pPr>
            <w:r>
              <w:rPr>
                <w:lang w:eastAsia="x-none"/>
              </w:rPr>
              <w:t>4</w:t>
            </w:r>
          </w:p>
        </w:tc>
        <w:tc>
          <w:tcPr>
            <w:tcW w:w="1123" w:type="dxa"/>
            <w:tcBorders>
              <w:left w:val="single" w:sz="4" w:space="0" w:color="auto"/>
            </w:tcBorders>
          </w:tcPr>
          <w:p w:rsidR="00F55D4C" w:rsidRDefault="00F55D4C" w:rsidP="00F55D4C">
            <w:pPr>
              <w:pStyle w:val="NoSpacing"/>
              <w:jc w:val="center"/>
              <w:rPr>
                <w:lang w:eastAsia="x-none"/>
              </w:rPr>
            </w:pPr>
            <w:r>
              <w:rPr>
                <w:lang w:eastAsia="x-none"/>
              </w:rPr>
              <w:t>Procedure</w:t>
            </w:r>
          </w:p>
        </w:tc>
        <w:tc>
          <w:tcPr>
            <w:tcW w:w="6027" w:type="dxa"/>
            <w:gridSpan w:val="2"/>
            <w:tcBorders>
              <w:right w:val="single" w:sz="4" w:space="0" w:color="auto"/>
            </w:tcBorders>
          </w:tcPr>
          <w:p w:rsidR="00F55D4C" w:rsidRDefault="00F55D4C" w:rsidP="00E26BA0">
            <w:pPr>
              <w:widowControl w:val="0"/>
              <w:spacing w:after="0" w:line="233" w:lineRule="auto"/>
              <w:ind w:left="28" w:right="-20"/>
              <w:rPr>
                <w:lang w:eastAsia="x-none"/>
              </w:rPr>
            </w:pPr>
            <w:r>
              <w:rPr>
                <w:lang w:eastAsia="x-none"/>
              </w:rPr>
              <w:t xml:space="preserve">Repeat steps </w:t>
            </w:r>
            <w:r w:rsidR="00C90E0F">
              <w:rPr>
                <w:lang w:eastAsia="x-none"/>
              </w:rPr>
              <w:t>1-</w:t>
            </w:r>
            <w:r w:rsidR="000B6A67">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F55D4C" w:rsidRDefault="00F55D4C" w:rsidP="00F55D4C">
            <w:pPr>
              <w:widowControl w:val="0"/>
              <w:spacing w:after="0" w:line="233" w:lineRule="auto"/>
              <w:ind w:right="-20"/>
              <w:rPr>
                <w:lang w:eastAsia="x-none"/>
              </w:rPr>
            </w:pPr>
          </w:p>
        </w:tc>
      </w:tr>
      <w:tr w:rsidR="00E26BA0" w:rsidRPr="00585205" w:rsidTr="00160345">
        <w:tc>
          <w:tcPr>
            <w:tcW w:w="675" w:type="dxa"/>
            <w:tcBorders>
              <w:right w:val="single" w:sz="4" w:space="0" w:color="auto"/>
            </w:tcBorders>
          </w:tcPr>
          <w:p w:rsidR="00E26BA0" w:rsidRDefault="000B6A67" w:rsidP="00E26BA0">
            <w:pPr>
              <w:pStyle w:val="NoSpacing"/>
              <w:jc w:val="center"/>
              <w:rPr>
                <w:lang w:eastAsia="x-none"/>
              </w:rPr>
            </w:pPr>
            <w:r>
              <w:rPr>
                <w:lang w:eastAsia="x-none"/>
              </w:rPr>
              <w:t>5</w:t>
            </w:r>
          </w:p>
        </w:tc>
        <w:tc>
          <w:tcPr>
            <w:tcW w:w="1123" w:type="dxa"/>
            <w:tcBorders>
              <w:left w:val="single" w:sz="4" w:space="0" w:color="auto"/>
            </w:tcBorders>
          </w:tcPr>
          <w:p w:rsidR="00E26BA0" w:rsidRDefault="00E26BA0" w:rsidP="00E26BA0">
            <w:pPr>
              <w:pStyle w:val="NoSpacing"/>
              <w:jc w:val="center"/>
              <w:rPr>
                <w:lang w:eastAsia="x-none"/>
              </w:rPr>
            </w:pPr>
            <w:r>
              <w:rPr>
                <w:lang w:eastAsia="x-none"/>
              </w:rPr>
              <w:t>Procedure</w:t>
            </w:r>
          </w:p>
        </w:tc>
        <w:tc>
          <w:tcPr>
            <w:tcW w:w="6027" w:type="dxa"/>
            <w:gridSpan w:val="2"/>
            <w:tcBorders>
              <w:right w:val="single" w:sz="4" w:space="0" w:color="auto"/>
            </w:tcBorders>
          </w:tcPr>
          <w:p w:rsidR="00E26BA0" w:rsidRDefault="00C90E0F" w:rsidP="00E26BA0">
            <w:pPr>
              <w:widowControl w:val="0"/>
              <w:spacing w:after="0" w:line="233" w:lineRule="auto"/>
              <w:ind w:left="28" w:right="-20"/>
              <w:rPr>
                <w:lang w:eastAsia="x-none"/>
              </w:rPr>
            </w:pPr>
            <w:r>
              <w:rPr>
                <w:lang w:eastAsia="x-none"/>
              </w:rPr>
              <w:t>Repeat steps 1-</w:t>
            </w:r>
            <w:r w:rsidR="000B6A67">
              <w:rPr>
                <w:lang w:eastAsia="x-none"/>
              </w:rPr>
              <w:t>4</w:t>
            </w:r>
            <w:r w:rsidR="00E26BA0">
              <w:rPr>
                <w:lang w:eastAsia="x-none"/>
              </w:rPr>
              <w:t xml:space="preserve"> for each supported value of </w:t>
            </w:r>
            <w:r w:rsidR="006D526B">
              <w:rPr>
                <w:i/>
                <w:lang w:eastAsia="x-none"/>
              </w:rPr>
              <w:t>p</w:t>
            </w:r>
            <w:r w:rsidR="00E26BA0"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26BA0" w:rsidRDefault="00E26BA0" w:rsidP="00E26BA0">
            <w:pPr>
              <w:widowControl w:val="0"/>
              <w:spacing w:after="0" w:line="233" w:lineRule="auto"/>
              <w:ind w:right="-20"/>
              <w:rPr>
                <w:lang w:eastAsia="x-none"/>
              </w:rPr>
            </w:pPr>
          </w:p>
        </w:tc>
      </w:tr>
      <w:tr w:rsidR="00052424" w:rsidRPr="00585205" w:rsidTr="00160345">
        <w:tc>
          <w:tcPr>
            <w:tcW w:w="675" w:type="dxa"/>
            <w:tcBorders>
              <w:right w:val="single" w:sz="4" w:space="0" w:color="auto"/>
            </w:tcBorders>
          </w:tcPr>
          <w:p w:rsidR="00052424" w:rsidRDefault="000B6A67" w:rsidP="00052424">
            <w:pPr>
              <w:pStyle w:val="NoSpacing"/>
              <w:jc w:val="center"/>
              <w:rPr>
                <w:lang w:eastAsia="x-none"/>
              </w:rPr>
            </w:pPr>
            <w:r>
              <w:rPr>
                <w:lang w:eastAsia="x-none"/>
              </w:rPr>
              <w:t>6</w:t>
            </w:r>
          </w:p>
        </w:tc>
        <w:tc>
          <w:tcPr>
            <w:tcW w:w="1123"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027" w:type="dxa"/>
            <w:gridSpan w:val="2"/>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r w:rsidR="00052424" w:rsidRPr="00C62810" w:rsidTr="00160345">
        <w:tc>
          <w:tcPr>
            <w:tcW w:w="1798" w:type="dxa"/>
            <w:gridSpan w:val="2"/>
          </w:tcPr>
          <w:p w:rsidR="00052424" w:rsidRPr="00AD7924" w:rsidRDefault="00052424" w:rsidP="00052424">
            <w:pPr>
              <w:pStyle w:val="Caption"/>
              <w:spacing w:after="0"/>
              <w:rPr>
                <w:rFonts w:ascii="Times New Roman" w:hAnsi="Times New Roman" w:cs="Times New Roman"/>
                <w:color w:val="000000"/>
                <w:sz w:val="20"/>
                <w:szCs w:val="20"/>
              </w:rPr>
            </w:pPr>
          </w:p>
        </w:tc>
        <w:tc>
          <w:tcPr>
            <w:tcW w:w="7377" w:type="dxa"/>
            <w:gridSpan w:val="3"/>
          </w:tcPr>
          <w:p w:rsidR="00052424" w:rsidRPr="00AD7924" w:rsidRDefault="00052424" w:rsidP="00052424">
            <w:pPr>
              <w:pStyle w:val="Caption"/>
              <w:spacing w:after="0"/>
              <w:ind w:right="1246" w:hanging="104"/>
              <w:rPr>
                <w:rFonts w:ascii="Times New Roman" w:hAnsi="Times New Roman" w:cs="Times New Roman"/>
                <w:color w:val="000000"/>
                <w:sz w:val="20"/>
                <w:szCs w:val="20"/>
              </w:rPr>
            </w:pPr>
            <w:r>
              <w:rPr>
                <w:lang w:eastAsia="x-none"/>
              </w:rPr>
              <w:t xml:space="preserve">Average Energy Deviation </w:t>
            </w:r>
            <w:r w:rsidRPr="00BD21C2">
              <w:rPr>
                <w:lang w:eastAsia="x-none"/>
              </w:rPr>
              <w:t>Table</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Pr>
          <w:p w:rsidR="00052424" w:rsidRPr="00CF2AE7" w:rsidRDefault="00052424" w:rsidP="00052424">
            <w:pPr>
              <w:pStyle w:val="Caption"/>
              <w:spacing w:after="0"/>
              <w:rPr>
                <w:rFonts w:ascii="Times New Roman" w:hAnsi="Times New Roman" w:cs="Times New Roman"/>
                <w:color w:val="000000"/>
                <w:sz w:val="20"/>
                <w:szCs w:val="20"/>
              </w:rPr>
            </w:pPr>
            <w:r w:rsidRPr="00CF2AE7">
              <w:rPr>
                <w:rFonts w:ascii="Times New Roman" w:hAnsi="Times New Roman" w:cs="Times New Roman"/>
                <w:color w:val="000000"/>
                <w:sz w:val="20"/>
                <w:szCs w:val="20"/>
              </w:rPr>
              <w:t>SubCarrier</w:t>
            </w:r>
          </w:p>
        </w:tc>
        <w:tc>
          <w:tcPr>
            <w:tcW w:w="5667" w:type="dxa"/>
            <w:gridSpan w:val="2"/>
          </w:tcPr>
          <w:p w:rsidR="00052424" w:rsidRPr="00CF2AE7" w:rsidRDefault="00052424" w:rsidP="00052424">
            <w:pPr>
              <w:pStyle w:val="Caption"/>
              <w:spacing w:after="0"/>
              <w:ind w:right="-104" w:hanging="104"/>
              <w:rPr>
                <w:rFonts w:ascii="Times New Roman" w:hAnsi="Times New Roman" w:cs="Times New Roman"/>
                <w:color w:val="000000"/>
                <w:sz w:val="20"/>
                <w:szCs w:val="20"/>
              </w:rPr>
            </w:pPr>
            <w:r w:rsidRPr="00CF2AE7">
              <w:rPr>
                <w:rFonts w:ascii="Times New Roman" w:hAnsi="Times New Roman" w:cs="Times New Roman"/>
                <w:color w:val="000000"/>
                <w:sz w:val="20"/>
                <w:szCs w:val="20"/>
              </w:rPr>
              <w:t>Energy Limit</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-16 to -1</w:t>
            </w:r>
          </w:p>
        </w:tc>
        <w:tc>
          <w:tcPr>
            <w:tcW w:w="56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within (average energy ± 4 dB )</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 to +16</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within (average energy ± 4 dB )</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-26 to -17</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 xml:space="preserve">within (average energy for -16 to -1 or +1 to +16) +4/–6 dB </w:t>
            </w:r>
          </w:p>
        </w:tc>
      </w:tr>
      <w:tr w:rsidR="00052424" w:rsidRPr="00C62810" w:rsidTr="00160345">
        <w:tc>
          <w:tcPr>
            <w:tcW w:w="1798" w:type="dxa"/>
            <w:gridSpan w:val="2"/>
          </w:tcPr>
          <w:p w:rsidR="00052424" w:rsidRPr="00203DF4" w:rsidRDefault="00052424" w:rsidP="00052424">
            <w:pPr>
              <w:pStyle w:val="Caption"/>
              <w:spacing w:after="0"/>
              <w:rPr>
                <w:rFonts w:ascii="Times New Roman" w:hAnsi="Times New Roman" w:cs="Times New Roman"/>
                <w:b w:val="0"/>
                <w:sz w:val="20"/>
                <w:szCs w:val="20"/>
              </w:rPr>
            </w:pPr>
          </w:p>
        </w:tc>
        <w:tc>
          <w:tcPr>
            <w:tcW w:w="1710" w:type="dxa"/>
            <w:tcBorders>
              <w:top w:val="nil"/>
              <w:left w:val="single" w:sz="4" w:space="0" w:color="auto"/>
              <w:bottom w:val="single" w:sz="4" w:space="0" w:color="auto"/>
              <w:right w:val="single" w:sz="4" w:space="0" w:color="auto"/>
            </w:tcBorders>
            <w:shd w:val="clear" w:color="auto" w:fill="auto"/>
            <w:vAlign w:val="center"/>
          </w:tcPr>
          <w:p w:rsidR="00052424" w:rsidRPr="00BD21C2" w:rsidRDefault="00052424" w:rsidP="00052424">
            <w:pPr>
              <w:pStyle w:val="Caption"/>
              <w:spacing w:after="0"/>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+17 to +26</w:t>
            </w:r>
          </w:p>
        </w:tc>
        <w:tc>
          <w:tcPr>
            <w:tcW w:w="5667" w:type="dxa"/>
            <w:gridSpan w:val="2"/>
            <w:tcBorders>
              <w:top w:val="nil"/>
              <w:left w:val="single" w:sz="4" w:space="0" w:color="auto"/>
              <w:bottom w:val="single" w:sz="4" w:space="0" w:color="auto"/>
              <w:right w:val="single" w:sz="4" w:space="0" w:color="auto"/>
            </w:tcBorders>
            <w:shd w:val="clear" w:color="auto" w:fill="auto"/>
            <w:vAlign w:val="center"/>
          </w:tcPr>
          <w:p w:rsidR="00052424" w:rsidRPr="00AD7924" w:rsidRDefault="00052424" w:rsidP="00052424">
            <w:pPr>
              <w:pStyle w:val="Caption"/>
              <w:spacing w:after="0"/>
              <w:jc w:val="left"/>
              <w:rPr>
                <w:rFonts w:ascii="Times New Roman" w:hAnsi="Times New Roman" w:cs="Times New Roman"/>
                <w:b w:val="0"/>
                <w:color w:val="000000"/>
                <w:sz w:val="20"/>
                <w:szCs w:val="20"/>
              </w:rPr>
            </w:pPr>
            <w:r w:rsidRPr="00BD21C2">
              <w:rPr>
                <w:rFonts w:ascii="Times New Roman" w:hAnsi="Times New Roman" w:cs="Times New Roman"/>
                <w:b w:val="0"/>
                <w:color w:val="000000"/>
                <w:sz w:val="20"/>
                <w:szCs w:val="20"/>
              </w:rPr>
              <w:t xml:space="preserve">within (average energy for -16 to -1 or +1 to +16) +4/–6 dB </w:t>
            </w:r>
          </w:p>
        </w:tc>
      </w:tr>
    </w:tbl>
    <w:p w:rsidR="00D35D7B" w:rsidRDefault="00D35D7B" w:rsidP="0099695F"/>
    <w:p w:rsidR="00CF2AE7" w:rsidRDefault="00CF2AE7" w:rsidP="0099695F"/>
    <w:p w:rsidR="00B419C5" w:rsidRDefault="00B419C5" w:rsidP="00B341F6">
      <w:pPr>
        <w:overflowPunct/>
        <w:autoSpaceDE/>
        <w:autoSpaceDN/>
        <w:adjustRightInd/>
        <w:spacing w:after="0"/>
        <w:textAlignment w:val="auto"/>
      </w:pPr>
    </w:p>
    <w:p w:rsidR="00B341F6" w:rsidRDefault="00B341F6">
      <w:pPr>
        <w:overflowPunct/>
        <w:autoSpaceDE/>
        <w:autoSpaceDN/>
        <w:adjustRightInd/>
        <w:spacing w:after="0"/>
        <w:textAlignment w:val="auto"/>
        <w:rPr>
          <w:rFonts w:asciiTheme="majorHAnsi" w:eastAsiaTheme="majorEastAsia" w:hAnsiTheme="majorHAnsi" w:cstheme="majorBidi"/>
          <w:bCs/>
          <w:iCs/>
          <w:color w:val="1F497D" w:themeColor="text2"/>
          <w:sz w:val="22"/>
        </w:rPr>
      </w:pPr>
      <w:r>
        <w:br w:type="page"/>
      </w:r>
    </w:p>
    <w:p w:rsidR="00CF2AE7" w:rsidRDefault="009B00B9" w:rsidP="004A179D">
      <w:pPr>
        <w:pStyle w:val="Heading4"/>
      </w:pPr>
      <w:r>
        <w:rPr>
          <w:szCs w:val="20"/>
        </w:rPr>
        <w:lastRenderedPageBreak/>
        <w:t>TP-80211-TXT-PHY-BV-06</w:t>
      </w:r>
    </w:p>
    <w:tbl>
      <w:tblPr>
        <w:tblStyle w:val="TableGrid"/>
        <w:tblW w:w="9175" w:type="dxa"/>
        <w:tblLayout w:type="fixed"/>
        <w:tblLook w:val="04A0" w:firstRow="1" w:lastRow="0" w:firstColumn="1" w:lastColumn="0" w:noHBand="0" w:noVBand="1"/>
      </w:tblPr>
      <w:tblGrid>
        <w:gridCol w:w="615"/>
        <w:gridCol w:w="1185"/>
        <w:gridCol w:w="6025"/>
        <w:gridCol w:w="1350"/>
      </w:tblGrid>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CF2AE7" w:rsidRPr="00742568" w:rsidRDefault="009B00B9"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TP-80211-TXT-PHY-BV-06</w:t>
            </w:r>
          </w:p>
        </w:tc>
      </w:tr>
      <w:tr w:rsidR="00CF2AE7" w:rsidRPr="00585205" w:rsidTr="00117C35">
        <w:tc>
          <w:tcPr>
            <w:tcW w:w="1800" w:type="dxa"/>
            <w:gridSpan w:val="2"/>
          </w:tcPr>
          <w:p w:rsidR="00CF2AE7" w:rsidRPr="00585205" w:rsidRDefault="005322C3"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CF2AE7" w:rsidRPr="00742568" w:rsidRDefault="00CF2AE7" w:rsidP="005C6500">
            <w:pPr>
              <w:overflowPunct/>
              <w:autoSpaceDE/>
              <w:autoSpaceDN/>
              <w:adjustRightInd/>
              <w:spacing w:after="0"/>
              <w:textAlignment w:val="auto"/>
              <w:rPr>
                <w:color w:val="000000"/>
              </w:rPr>
            </w:pPr>
            <w:r w:rsidRPr="00D913D7">
              <w:rPr>
                <w:color w:val="000000"/>
              </w:rPr>
              <w:t xml:space="preserve">Verify transmitter </w:t>
            </w:r>
            <w:r w:rsidRPr="008715A2">
              <w:rPr>
                <w:color w:val="000000"/>
              </w:rPr>
              <w:t>center</w:t>
            </w:r>
            <w:r w:rsidRPr="00D913D7">
              <w:rPr>
                <w:color w:val="000000"/>
              </w:rPr>
              <w:t xml:space="preserve"> frequency leakage is within conformance limits</w:t>
            </w:r>
            <w:r>
              <w:rPr>
                <w:color w:val="000000"/>
              </w:rPr>
              <w:t>.</w:t>
            </w:r>
          </w:p>
        </w:tc>
      </w:tr>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CF2AE7" w:rsidRPr="00742568" w:rsidRDefault="006D43F8"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CF2AE7" w:rsidRPr="00742568" w:rsidRDefault="00436B44" w:rsidP="005C6500">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A049F4">
              <w:rPr>
                <w:szCs w:val="20"/>
              </w:rPr>
              <w:t xml:space="preserve"> Clause 18</w:t>
            </w:r>
            <w:r w:rsidR="00C047B9">
              <w:rPr>
                <w:szCs w:val="20"/>
              </w:rPr>
              <w:t>, 18.3.9</w:t>
            </w:r>
            <w:r w:rsidR="00057684">
              <w:rPr>
                <w:szCs w:val="20"/>
              </w:rPr>
              <w:t>.7.2</w:t>
            </w:r>
          </w:p>
        </w:tc>
      </w:tr>
      <w:tr w:rsidR="00CF2AE7" w:rsidRPr="00585205" w:rsidTr="00117C35">
        <w:tc>
          <w:tcPr>
            <w:tcW w:w="1800" w:type="dxa"/>
            <w:gridSpan w:val="2"/>
          </w:tcPr>
          <w:p w:rsidR="00CF2AE7" w:rsidRPr="00585205" w:rsidRDefault="00CF2AE7" w:rsidP="005C6500">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CF2AE7" w:rsidRPr="00742568" w:rsidRDefault="00CF2AE7" w:rsidP="005C6500">
            <w:pPr>
              <w:overflowPunct/>
              <w:autoSpaceDE/>
              <w:autoSpaceDN/>
              <w:adjustRightInd/>
              <w:spacing w:after="0"/>
              <w:textAlignment w:val="auto"/>
            </w:pPr>
            <w:r>
              <w:rPr>
                <w:color w:val="000000"/>
              </w:rPr>
              <w:t>OF4.6.1</w:t>
            </w:r>
          </w:p>
        </w:tc>
      </w:tr>
      <w:tr w:rsidR="00117C35" w:rsidRPr="00585205" w:rsidTr="00117C35">
        <w:tc>
          <w:tcPr>
            <w:tcW w:w="9175" w:type="dxa"/>
            <w:gridSpan w:val="4"/>
            <w:shd w:val="clear" w:color="auto" w:fill="F2F2F2" w:themeFill="background1" w:themeFillShade="F2"/>
          </w:tcPr>
          <w:p w:rsidR="00117C35" w:rsidRPr="00585205" w:rsidRDefault="00117C35" w:rsidP="00117C35">
            <w:pPr>
              <w:widowControl w:val="0"/>
              <w:spacing w:after="0" w:line="233" w:lineRule="auto"/>
              <w:ind w:left="31" w:right="1156" w:firstLine="1649"/>
              <w:jc w:val="center"/>
              <w:rPr>
                <w:sz w:val="24"/>
                <w:szCs w:val="24"/>
              </w:rPr>
            </w:pPr>
            <w:r>
              <w:rPr>
                <w:b/>
              </w:rPr>
              <w:t>Pre-test conditions</w:t>
            </w:r>
          </w:p>
        </w:tc>
      </w:tr>
      <w:tr w:rsidR="002F29E1" w:rsidRPr="00585205" w:rsidTr="00EF4A18">
        <w:trPr>
          <w:trHeight w:val="488"/>
        </w:trPr>
        <w:tc>
          <w:tcPr>
            <w:tcW w:w="9175" w:type="dxa"/>
            <w:gridSpan w:val="4"/>
          </w:tcPr>
          <w:p w:rsidR="002F29E1" w:rsidRPr="00585205" w:rsidRDefault="002F29E1" w:rsidP="00117C35">
            <w:pPr>
              <w:pStyle w:val="ListParagraph"/>
              <w:numPr>
                <w:ilvl w:val="0"/>
                <w:numId w:val="6"/>
              </w:numPr>
              <w:spacing w:after="0"/>
              <w:rPr>
                <w:lang w:eastAsia="x-none"/>
              </w:rPr>
            </w:pPr>
            <w:r w:rsidRPr="00585205">
              <w:rPr>
                <w:lang w:eastAsia="x-none"/>
              </w:rPr>
              <w:t xml:space="preserve">A Signal Analyzer is available and is configured to capture </w:t>
            </w:r>
            <w:r>
              <w:rPr>
                <w:lang w:eastAsia="x-none"/>
              </w:rPr>
              <w:t>signals on DSRC channels</w:t>
            </w:r>
            <w:r w:rsidR="00242D5F">
              <w:rPr>
                <w:lang w:eastAsia="x-none"/>
              </w:rPr>
              <w:t xml:space="preserve"> with the capability as specified in</w:t>
            </w:r>
            <w:r w:rsidR="00CC30C4">
              <w:rPr>
                <w:lang w:eastAsia="x-none"/>
              </w:rPr>
              <w:t xml:space="preserve"> [</w:t>
            </w:r>
            <w:r w:rsidR="00CC30C4">
              <w:fldChar w:fldCharType="begin"/>
            </w:r>
            <w:r w:rsidR="00CC30C4">
              <w:instrText xml:space="preserve"> REF  REF_IEEE80211 \h  \* MERGEFORMAT </w:instrText>
            </w:r>
            <w:r w:rsidR="00CC30C4">
              <w:fldChar w:fldCharType="separate"/>
            </w:r>
            <w:r w:rsidR="00CC30C4">
              <w:rPr>
                <w:noProof/>
              </w:rPr>
              <w:t>2</w:t>
            </w:r>
            <w:r w:rsidR="00CC30C4">
              <w:fldChar w:fldCharType="end"/>
            </w:r>
            <w:r w:rsidR="00CC30C4">
              <w:t>]</w:t>
            </w:r>
            <w:r w:rsidR="00CC30C4">
              <w:rPr>
                <w:lang w:eastAsia="x-none"/>
              </w:rPr>
              <w:t xml:space="preserve"> </w:t>
            </w:r>
            <w:r w:rsidR="00242D5F">
              <w:rPr>
                <w:lang w:eastAsia="x-none"/>
              </w:rPr>
              <w:t>clause 18.3.9.8</w:t>
            </w:r>
            <w:r w:rsidRPr="00585205">
              <w:rPr>
                <w:lang w:eastAsia="x-none"/>
              </w:rPr>
              <w:t>;</w:t>
            </w:r>
          </w:p>
          <w:p w:rsidR="002F29E1" w:rsidRPr="00585205" w:rsidRDefault="002F29E1" w:rsidP="00117C35">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 </w:t>
            </w:r>
            <w:r>
              <w:rPr>
                <w:lang w:eastAsia="x-none"/>
              </w:rPr>
              <w:t>in initial state</w:t>
            </w:r>
            <w:r w:rsidR="00012AF7">
              <w:rPr>
                <w:lang w:eastAsia="x-none"/>
              </w:rPr>
              <w:t xml:space="preserve"> as per sec 4.3.1</w:t>
            </w:r>
          </w:p>
        </w:tc>
      </w:tr>
      <w:tr w:rsidR="00117C35" w:rsidRPr="00585205" w:rsidTr="00117C35">
        <w:tc>
          <w:tcPr>
            <w:tcW w:w="9175" w:type="dxa"/>
            <w:gridSpan w:val="4"/>
            <w:shd w:val="clear" w:color="auto" w:fill="F2F2F2" w:themeFill="background1" w:themeFillShade="F2"/>
          </w:tcPr>
          <w:p w:rsidR="00117C35" w:rsidRPr="00585205" w:rsidRDefault="00117C35" w:rsidP="00117C35">
            <w:pPr>
              <w:widowControl w:val="0"/>
              <w:spacing w:after="0" w:line="238" w:lineRule="auto"/>
              <w:ind w:left="-18" w:right="1156" w:firstLine="1698"/>
              <w:jc w:val="center"/>
              <w:rPr>
                <w:sz w:val="24"/>
                <w:szCs w:val="24"/>
              </w:rPr>
            </w:pPr>
            <w:r>
              <w:rPr>
                <w:b/>
              </w:rPr>
              <w:t>Test Sequence</w:t>
            </w:r>
          </w:p>
        </w:tc>
      </w:tr>
      <w:tr w:rsidR="00117C35" w:rsidRPr="00585205" w:rsidTr="00117C35">
        <w:tc>
          <w:tcPr>
            <w:tcW w:w="615" w:type="dxa"/>
            <w:tcBorders>
              <w:top w:val="single" w:sz="4" w:space="0" w:color="auto"/>
              <w:bottom w:val="single" w:sz="4" w:space="0" w:color="auto"/>
              <w:right w:val="single" w:sz="4" w:space="0" w:color="auto"/>
            </w:tcBorders>
          </w:tcPr>
          <w:p w:rsidR="00117C35" w:rsidRPr="00117C35" w:rsidRDefault="00117C35" w:rsidP="00117C35">
            <w:pPr>
              <w:pStyle w:val="NoSpacing"/>
              <w:jc w:val="center"/>
              <w:rPr>
                <w:b/>
              </w:rPr>
            </w:pPr>
            <w:r w:rsidRPr="00117C35">
              <w:rPr>
                <w:b/>
              </w:rPr>
              <w:t>Step</w:t>
            </w:r>
          </w:p>
        </w:tc>
        <w:tc>
          <w:tcPr>
            <w:tcW w:w="1185" w:type="dxa"/>
            <w:tcBorders>
              <w:top w:val="single" w:sz="4" w:space="0" w:color="auto"/>
              <w:left w:val="single" w:sz="4" w:space="0" w:color="auto"/>
              <w:bottom w:val="single" w:sz="4" w:space="0" w:color="auto"/>
            </w:tcBorders>
          </w:tcPr>
          <w:p w:rsidR="00117C35" w:rsidRPr="00117C35" w:rsidRDefault="00117C35" w:rsidP="00117C35">
            <w:pPr>
              <w:pStyle w:val="NoSpacing"/>
              <w:jc w:val="center"/>
              <w:rPr>
                <w:b/>
              </w:rPr>
            </w:pPr>
            <w:r w:rsidRPr="00117C35">
              <w:rPr>
                <w:b/>
              </w:rPr>
              <w:t>Type</w:t>
            </w:r>
          </w:p>
        </w:tc>
        <w:tc>
          <w:tcPr>
            <w:tcW w:w="6025" w:type="dxa"/>
            <w:tcBorders>
              <w:right w:val="single" w:sz="4" w:space="0" w:color="auto"/>
            </w:tcBorders>
          </w:tcPr>
          <w:p w:rsidR="00117C35" w:rsidRPr="00585205" w:rsidRDefault="00117C3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117C35" w:rsidRPr="00585205" w:rsidRDefault="00117C35" w:rsidP="00117C35">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90E0F" w:rsidRPr="00585205" w:rsidTr="00117C35">
        <w:tc>
          <w:tcPr>
            <w:tcW w:w="615" w:type="dxa"/>
            <w:tcBorders>
              <w:top w:val="single" w:sz="4" w:space="0" w:color="auto"/>
              <w:bottom w:val="single" w:sz="4" w:space="0" w:color="auto"/>
              <w:right w:val="single" w:sz="4" w:space="0" w:color="auto"/>
            </w:tcBorders>
          </w:tcPr>
          <w:p w:rsidR="00C90E0F" w:rsidRDefault="00C90E0F" w:rsidP="00117C35">
            <w:pPr>
              <w:pStyle w:val="NoSpacing"/>
              <w:jc w:val="center"/>
              <w:rPr>
                <w:lang w:eastAsia="x-none"/>
              </w:rPr>
            </w:pPr>
            <w:r>
              <w:rPr>
                <w:lang w:eastAsia="x-none"/>
              </w:rPr>
              <w:t>1</w:t>
            </w:r>
          </w:p>
        </w:tc>
        <w:tc>
          <w:tcPr>
            <w:tcW w:w="1185" w:type="dxa"/>
            <w:tcBorders>
              <w:top w:val="single" w:sz="4" w:space="0" w:color="auto"/>
              <w:left w:val="single" w:sz="4" w:space="0" w:color="auto"/>
              <w:bottom w:val="single" w:sz="4" w:space="0" w:color="auto"/>
            </w:tcBorders>
          </w:tcPr>
          <w:p w:rsidR="00C90E0F" w:rsidRDefault="00C90E0F" w:rsidP="00117C35">
            <w:pPr>
              <w:pStyle w:val="NoSpacing"/>
              <w:jc w:val="center"/>
              <w:rPr>
                <w:lang w:eastAsia="x-none"/>
              </w:rPr>
            </w:pPr>
            <w:r>
              <w:rPr>
                <w:lang w:eastAsia="x-none"/>
              </w:rPr>
              <w:t>Configure</w:t>
            </w:r>
          </w:p>
        </w:tc>
        <w:tc>
          <w:tcPr>
            <w:tcW w:w="6025" w:type="dxa"/>
            <w:tcBorders>
              <w:right w:val="single" w:sz="4" w:space="0" w:color="auto"/>
            </w:tcBorders>
          </w:tcPr>
          <w:p w:rsidR="00C90E0F" w:rsidRDefault="00C1534E">
            <w:pPr>
              <w:widowControl w:val="0"/>
              <w:spacing w:after="0" w:line="233" w:lineRule="auto"/>
              <w:ind w:left="28" w:right="-20"/>
              <w:rPr>
                <w:lang w:eastAsia="x-none"/>
              </w:rPr>
            </w:pPr>
            <w:r>
              <w:rPr>
                <w:lang w:eastAsia="x-none"/>
              </w:rPr>
              <w:t>T</w:t>
            </w:r>
            <w:r w:rsidR="003F33BB">
              <w:rPr>
                <w:lang w:eastAsia="x-none"/>
              </w:rPr>
              <w:t xml:space="preserve">he </w:t>
            </w:r>
            <w:r w:rsidR="00855431">
              <w:rPr>
                <w:lang w:eastAsia="x-none"/>
              </w:rPr>
              <w:t>IUT</w:t>
            </w:r>
            <w:r w:rsidR="003F33BB" w:rsidRPr="00585205">
              <w:rPr>
                <w:lang w:eastAsia="x-none"/>
              </w:rPr>
              <w:t xml:space="preserve"> to </w:t>
            </w:r>
            <w:r w:rsidR="003F33BB">
              <w:rPr>
                <w:lang w:eastAsia="x-none"/>
              </w:rPr>
              <w:t>send frames</w:t>
            </w:r>
            <w:r w:rsidR="009D441D">
              <w:rPr>
                <w:lang w:eastAsia="x-none"/>
              </w:rPr>
              <w:t xml:space="preserve"> at a rate of one every 100msecs</w:t>
            </w:r>
            <w:r w:rsidR="003F33BB">
              <w:rPr>
                <w:lang w:eastAsia="x-none"/>
              </w:rPr>
              <w:t xml:space="preserve"> </w:t>
            </w:r>
            <w:r w:rsidR="009D441D">
              <w:rPr>
                <w:lang w:eastAsia="x-none"/>
              </w:rPr>
              <w:t>with</w:t>
            </w:r>
            <w:r w:rsidR="003F33BB">
              <w:rPr>
                <w:lang w:eastAsia="x-none"/>
              </w:rPr>
              <w:t xml:space="preserve"> </w:t>
            </w:r>
            <w:r w:rsidR="006D526B">
              <w:rPr>
                <w:i/>
                <w:lang w:eastAsia="x-none"/>
              </w:rPr>
              <w:t>p</w:t>
            </w:r>
            <w:r w:rsidR="003F33BB" w:rsidRPr="00627D88">
              <w:rPr>
                <w:i/>
                <w:lang w:eastAsia="x-none"/>
              </w:rPr>
              <w:t>Channel</w:t>
            </w:r>
            <w:r w:rsidR="003F33BB">
              <w:rPr>
                <w:lang w:eastAsia="x-none"/>
              </w:rPr>
              <w:t xml:space="preserve"> and </w:t>
            </w:r>
            <w:r w:rsidR="006D526B">
              <w:rPr>
                <w:i/>
                <w:lang w:eastAsia="x-none"/>
              </w:rPr>
              <w:t>p</w:t>
            </w:r>
            <w:r w:rsidR="003F33BB" w:rsidRPr="00627D88">
              <w:rPr>
                <w:i/>
                <w:lang w:eastAsia="x-none"/>
              </w:rPr>
              <w:t>DataRate</w:t>
            </w:r>
            <w:r w:rsidR="00215BB8">
              <w:rPr>
                <w:i/>
                <w:lang w:eastAsia="x-none"/>
              </w:rPr>
              <w:t xml:space="preserve"> </w:t>
            </w:r>
            <w:r w:rsidR="00215BB8">
              <w:rPr>
                <w:lang w:eastAsia="x-none"/>
              </w:rPr>
              <w:t xml:space="preserve">at a power of </w:t>
            </w:r>
            <w:r w:rsidR="009B5EFC" w:rsidRPr="0034775F">
              <w:rPr>
                <w:i/>
              </w:rPr>
              <w:t>pTxPowerDefault</w:t>
            </w:r>
            <w:r w:rsidR="009B5EFC">
              <w:t xml:space="preserve"> </w:t>
            </w:r>
          </w:p>
        </w:tc>
        <w:tc>
          <w:tcPr>
            <w:tcW w:w="1350" w:type="dxa"/>
            <w:tcBorders>
              <w:left w:val="single" w:sz="4" w:space="0" w:color="auto"/>
            </w:tcBorders>
          </w:tcPr>
          <w:p w:rsidR="00C90E0F" w:rsidRPr="00585205" w:rsidRDefault="00C90E0F" w:rsidP="00117C35">
            <w:pPr>
              <w:widowControl w:val="0"/>
              <w:spacing w:after="0" w:line="233" w:lineRule="auto"/>
              <w:ind w:right="-20"/>
              <w:rPr>
                <w:lang w:eastAsia="x-none"/>
              </w:rPr>
            </w:pPr>
          </w:p>
        </w:tc>
      </w:tr>
      <w:tr w:rsidR="00117C35" w:rsidRPr="00585205" w:rsidTr="00117C35">
        <w:tc>
          <w:tcPr>
            <w:tcW w:w="615" w:type="dxa"/>
            <w:tcBorders>
              <w:top w:val="single" w:sz="4" w:space="0" w:color="auto"/>
              <w:bottom w:val="single" w:sz="4" w:space="0" w:color="auto"/>
              <w:right w:val="single" w:sz="4" w:space="0" w:color="auto"/>
            </w:tcBorders>
          </w:tcPr>
          <w:p w:rsidR="00117C35" w:rsidRPr="00585205" w:rsidRDefault="00C90E0F" w:rsidP="00117C35">
            <w:pPr>
              <w:pStyle w:val="NoSpacing"/>
              <w:jc w:val="center"/>
              <w:rPr>
                <w:sz w:val="24"/>
              </w:rPr>
            </w:pPr>
            <w:r>
              <w:rPr>
                <w:lang w:eastAsia="x-none"/>
              </w:rPr>
              <w:t>2</w:t>
            </w:r>
          </w:p>
        </w:tc>
        <w:tc>
          <w:tcPr>
            <w:tcW w:w="1185" w:type="dxa"/>
            <w:tcBorders>
              <w:top w:val="single" w:sz="4" w:space="0" w:color="auto"/>
              <w:left w:val="single" w:sz="4" w:space="0" w:color="auto"/>
              <w:bottom w:val="single" w:sz="4" w:space="0" w:color="auto"/>
            </w:tcBorders>
          </w:tcPr>
          <w:p w:rsidR="00117C35" w:rsidRPr="00585205" w:rsidRDefault="007529B1" w:rsidP="00117C35">
            <w:pPr>
              <w:pStyle w:val="NoSpacing"/>
              <w:jc w:val="center"/>
              <w:rPr>
                <w:sz w:val="24"/>
              </w:rPr>
            </w:pPr>
            <w:r>
              <w:rPr>
                <w:lang w:eastAsia="x-none"/>
              </w:rPr>
              <w:t>Stimulus</w:t>
            </w:r>
          </w:p>
        </w:tc>
        <w:tc>
          <w:tcPr>
            <w:tcW w:w="6025" w:type="dxa"/>
            <w:tcBorders>
              <w:right w:val="single" w:sz="4" w:space="0" w:color="auto"/>
            </w:tcBorders>
          </w:tcPr>
          <w:p w:rsidR="00117C35" w:rsidRPr="00585205" w:rsidRDefault="00C1534E" w:rsidP="00D450C5">
            <w:pPr>
              <w:widowControl w:val="0"/>
              <w:spacing w:after="0" w:line="233" w:lineRule="auto"/>
              <w:ind w:left="28" w:right="-20"/>
              <w:rPr>
                <w:lang w:eastAsia="x-none"/>
              </w:rPr>
            </w:pPr>
            <w:r>
              <w:rPr>
                <w:lang w:eastAsia="x-none"/>
              </w:rPr>
              <w:t>T</w:t>
            </w:r>
            <w:r w:rsidR="00117C35">
              <w:rPr>
                <w:lang w:eastAsia="x-none"/>
              </w:rPr>
              <w:t xml:space="preserve">he </w:t>
            </w:r>
            <w:r w:rsidR="00855431">
              <w:rPr>
                <w:lang w:eastAsia="x-none"/>
              </w:rPr>
              <w:t>IUT</w:t>
            </w:r>
            <w:r w:rsidR="00117C35" w:rsidRPr="00585205">
              <w:rPr>
                <w:lang w:eastAsia="x-none"/>
              </w:rPr>
              <w:t xml:space="preserve"> to </w:t>
            </w:r>
            <w:r w:rsidR="003F33BB">
              <w:rPr>
                <w:lang w:eastAsia="x-none"/>
              </w:rPr>
              <w:t xml:space="preserve">transmit </w:t>
            </w:r>
            <w:r w:rsidR="00C90E0F">
              <w:rPr>
                <w:lang w:eastAsia="x-none"/>
              </w:rPr>
              <w:t>frames</w:t>
            </w:r>
          </w:p>
        </w:tc>
        <w:tc>
          <w:tcPr>
            <w:tcW w:w="1350" w:type="dxa"/>
            <w:tcBorders>
              <w:left w:val="single" w:sz="4" w:space="0" w:color="auto"/>
            </w:tcBorders>
          </w:tcPr>
          <w:p w:rsidR="00117C35" w:rsidRPr="00585205" w:rsidRDefault="00117C35" w:rsidP="00117C35">
            <w:pPr>
              <w:widowControl w:val="0"/>
              <w:spacing w:after="0" w:line="233" w:lineRule="auto"/>
              <w:ind w:right="-20"/>
              <w:rPr>
                <w:lang w:eastAsia="x-none"/>
              </w:rPr>
            </w:pPr>
          </w:p>
        </w:tc>
      </w:tr>
      <w:tr w:rsidR="00117C35" w:rsidRPr="00585205" w:rsidTr="00117C35">
        <w:tc>
          <w:tcPr>
            <w:tcW w:w="615" w:type="dxa"/>
            <w:tcBorders>
              <w:top w:val="single" w:sz="4" w:space="0" w:color="auto"/>
              <w:bottom w:val="single" w:sz="4" w:space="0" w:color="auto"/>
              <w:right w:val="single" w:sz="4" w:space="0" w:color="auto"/>
            </w:tcBorders>
          </w:tcPr>
          <w:p w:rsidR="00117C35" w:rsidRPr="00585205" w:rsidRDefault="00C90E0F" w:rsidP="00117C35">
            <w:pPr>
              <w:pStyle w:val="NoSpacing"/>
              <w:jc w:val="center"/>
              <w:rPr>
                <w:sz w:val="24"/>
              </w:rPr>
            </w:pPr>
            <w:r>
              <w:rPr>
                <w:lang w:eastAsia="x-none"/>
              </w:rPr>
              <w:t>3</w:t>
            </w:r>
          </w:p>
        </w:tc>
        <w:tc>
          <w:tcPr>
            <w:tcW w:w="1185" w:type="dxa"/>
            <w:tcBorders>
              <w:top w:val="single" w:sz="4" w:space="0" w:color="auto"/>
              <w:left w:val="single" w:sz="4" w:space="0" w:color="auto"/>
              <w:bottom w:val="single" w:sz="4" w:space="0" w:color="auto"/>
            </w:tcBorders>
          </w:tcPr>
          <w:p w:rsidR="00117C35" w:rsidRPr="00585205" w:rsidRDefault="00117C35" w:rsidP="00117C35">
            <w:pPr>
              <w:pStyle w:val="NoSpacing"/>
              <w:jc w:val="center"/>
              <w:rPr>
                <w:sz w:val="24"/>
              </w:rPr>
            </w:pPr>
            <w:r w:rsidRPr="00585205">
              <w:rPr>
                <w:lang w:val="x-none" w:eastAsia="x-none"/>
              </w:rPr>
              <w:t>Verify</w:t>
            </w:r>
          </w:p>
        </w:tc>
        <w:tc>
          <w:tcPr>
            <w:tcW w:w="6025" w:type="dxa"/>
            <w:tcBorders>
              <w:right w:val="single" w:sz="4" w:space="0" w:color="auto"/>
            </w:tcBorders>
          </w:tcPr>
          <w:p w:rsidR="00117C35" w:rsidRPr="00585205" w:rsidRDefault="00117C35">
            <w:pPr>
              <w:widowControl w:val="0"/>
              <w:spacing w:after="0" w:line="233" w:lineRule="auto"/>
              <w:ind w:left="28" w:right="-20"/>
              <w:rPr>
                <w:lang w:eastAsia="x-none"/>
              </w:rPr>
            </w:pPr>
            <w:r>
              <w:rPr>
                <w:lang w:eastAsia="x-none"/>
              </w:rPr>
              <w:t>The Signal Analyzer captures</w:t>
            </w:r>
            <w:r w:rsidR="007221E0">
              <w:rPr>
                <w:lang w:eastAsia="x-none"/>
              </w:rPr>
              <w:t xml:space="preserve"> </w:t>
            </w:r>
            <w:r w:rsidR="006D526B">
              <w:rPr>
                <w:i/>
                <w:lang w:eastAsia="x-none"/>
              </w:rPr>
              <w:t>p</w:t>
            </w:r>
            <w:r w:rsidR="009D441D" w:rsidRPr="006E0260">
              <w:rPr>
                <w:i/>
                <w:lang w:eastAsia="x-none"/>
              </w:rPr>
              <w:t>N</w:t>
            </w:r>
            <w:r w:rsidR="009D441D">
              <w:rPr>
                <w:i/>
                <w:lang w:eastAsia="x-none"/>
              </w:rPr>
              <w:t>umberOfFrames</w:t>
            </w:r>
            <w:r>
              <w:rPr>
                <w:lang w:eastAsia="x-none"/>
              </w:rPr>
              <w:t xml:space="preserve"> </w:t>
            </w:r>
            <w:r w:rsidR="00C90E0F">
              <w:rPr>
                <w:lang w:eastAsia="x-none"/>
              </w:rPr>
              <w:t xml:space="preserve">frames </w:t>
            </w:r>
            <w:r>
              <w:rPr>
                <w:lang w:eastAsia="x-none"/>
              </w:rPr>
              <w:t xml:space="preserve">and computes signal at center frequency such that average power at center frequency </w:t>
            </w:r>
            <w:r w:rsidR="00387EEE">
              <w:rPr>
                <w:lang w:eastAsia="x-none"/>
              </w:rPr>
              <w:t xml:space="preserve">shall not exceed </w:t>
            </w:r>
            <w:r w:rsidR="007818CA">
              <w:rPr>
                <w:lang w:eastAsia="x-none"/>
              </w:rPr>
              <w:t xml:space="preserve">overall transmit power </w:t>
            </w:r>
            <w:r w:rsidR="00387EEE">
              <w:rPr>
                <w:lang w:eastAsia="x-none"/>
              </w:rPr>
              <w:t xml:space="preserve">of </w:t>
            </w:r>
            <w:r w:rsidR="007818CA">
              <w:rPr>
                <w:lang w:eastAsia="x-none"/>
              </w:rPr>
              <w:t>-15dB</w:t>
            </w:r>
            <w:r>
              <w:rPr>
                <w:lang w:eastAsia="x-none"/>
              </w:rPr>
              <w:t xml:space="preserve"> or value </w:t>
            </w:r>
            <w:r w:rsidR="00387EEE">
              <w:rPr>
                <w:lang w:eastAsia="x-none"/>
              </w:rPr>
              <w:t xml:space="preserve">shall not exceed the </w:t>
            </w:r>
            <w:r>
              <w:rPr>
                <w:lang w:eastAsia="x-none"/>
              </w:rPr>
              <w:t>average energy of rest of</w:t>
            </w:r>
            <w:r w:rsidR="0031396D">
              <w:rPr>
                <w:lang w:eastAsia="x-none"/>
              </w:rPr>
              <w:t xml:space="preserve"> the</w:t>
            </w:r>
            <w:r>
              <w:rPr>
                <w:lang w:eastAsia="x-none"/>
              </w:rPr>
              <w:t xml:space="preserve"> sub carriers +2</w:t>
            </w:r>
            <w:r w:rsidR="008965B0">
              <w:rPr>
                <w:lang w:eastAsia="x-none"/>
              </w:rPr>
              <w:t>dB</w:t>
            </w:r>
            <w:r>
              <w:rPr>
                <w:lang w:eastAsia="x-none"/>
              </w:rPr>
              <w:t>.</w:t>
            </w:r>
          </w:p>
        </w:tc>
        <w:tc>
          <w:tcPr>
            <w:tcW w:w="1350" w:type="dxa"/>
            <w:tcBorders>
              <w:left w:val="single" w:sz="4" w:space="0" w:color="auto"/>
            </w:tcBorders>
          </w:tcPr>
          <w:p w:rsidR="00117C35" w:rsidRPr="00585205" w:rsidRDefault="00117C35" w:rsidP="00117C35">
            <w:pPr>
              <w:widowControl w:val="0"/>
              <w:spacing w:after="0" w:line="233" w:lineRule="auto"/>
              <w:ind w:left="28" w:right="-20"/>
              <w:rPr>
                <w:lang w:eastAsia="x-none"/>
              </w:rPr>
            </w:pPr>
            <w:r>
              <w:t>PASS / FAIL</w:t>
            </w:r>
          </w:p>
        </w:tc>
      </w:tr>
      <w:tr w:rsidR="00C53723" w:rsidRPr="00585205" w:rsidTr="00B341F6">
        <w:tc>
          <w:tcPr>
            <w:tcW w:w="615" w:type="dxa"/>
            <w:tcBorders>
              <w:top w:val="single" w:sz="4" w:space="0" w:color="auto"/>
              <w:bottom w:val="single" w:sz="4" w:space="0" w:color="auto"/>
              <w:right w:val="single" w:sz="4" w:space="0" w:color="auto"/>
            </w:tcBorders>
          </w:tcPr>
          <w:p w:rsidR="00C53723" w:rsidRDefault="009B5EFC" w:rsidP="00C53723">
            <w:pPr>
              <w:pStyle w:val="NoSpacing"/>
              <w:jc w:val="center"/>
              <w:rPr>
                <w:lang w:eastAsia="x-none"/>
              </w:rPr>
            </w:pPr>
            <w:r>
              <w:rPr>
                <w:lang w:eastAsia="x-none"/>
              </w:rPr>
              <w:t>4</w:t>
            </w:r>
          </w:p>
        </w:tc>
        <w:tc>
          <w:tcPr>
            <w:tcW w:w="1185" w:type="dxa"/>
            <w:tcBorders>
              <w:top w:val="single" w:sz="4" w:space="0" w:color="auto"/>
              <w:left w:val="single" w:sz="4" w:space="0" w:color="auto"/>
              <w:bottom w:val="single" w:sz="4" w:space="0" w:color="auto"/>
            </w:tcBorders>
          </w:tcPr>
          <w:p w:rsidR="00C53723" w:rsidRDefault="00C53723" w:rsidP="00C53723">
            <w:pPr>
              <w:pStyle w:val="NoSpacing"/>
              <w:jc w:val="center"/>
              <w:rPr>
                <w:lang w:eastAsia="x-none"/>
              </w:rPr>
            </w:pPr>
            <w:r>
              <w:rPr>
                <w:lang w:eastAsia="x-none"/>
              </w:rPr>
              <w:t>Procedure</w:t>
            </w:r>
          </w:p>
        </w:tc>
        <w:tc>
          <w:tcPr>
            <w:tcW w:w="6025" w:type="dxa"/>
            <w:tcBorders>
              <w:right w:val="single" w:sz="4" w:space="0" w:color="auto"/>
            </w:tcBorders>
          </w:tcPr>
          <w:p w:rsidR="00C53723" w:rsidRDefault="00C53723" w:rsidP="00E26BA0">
            <w:pPr>
              <w:widowControl w:val="0"/>
              <w:spacing w:after="0" w:line="233" w:lineRule="auto"/>
              <w:ind w:left="28" w:right="-20"/>
              <w:rPr>
                <w:lang w:eastAsia="x-none"/>
              </w:rPr>
            </w:pPr>
            <w:r>
              <w:rPr>
                <w:lang w:eastAsia="x-none"/>
              </w:rPr>
              <w:t xml:space="preserve">Repeat steps </w:t>
            </w:r>
            <w:r w:rsidR="00C90E0F">
              <w:rPr>
                <w:lang w:eastAsia="x-none"/>
              </w:rPr>
              <w:t>1-</w:t>
            </w:r>
            <w:r w:rsidR="009B5EFC">
              <w:rPr>
                <w:lang w:eastAsia="x-none"/>
              </w:rPr>
              <w:t>3</w:t>
            </w:r>
            <w:r>
              <w:rPr>
                <w:lang w:eastAsia="x-none"/>
              </w:rPr>
              <w:t xml:space="preserve"> for each supported value of </w:t>
            </w:r>
            <w:r w:rsidR="006D526B">
              <w:rPr>
                <w:i/>
                <w:lang w:eastAsia="x-none"/>
              </w:rPr>
              <w:t>p</w:t>
            </w:r>
            <w:r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C53723" w:rsidRDefault="00C53723" w:rsidP="00C53723">
            <w:pPr>
              <w:widowControl w:val="0"/>
              <w:spacing w:after="0" w:line="233" w:lineRule="auto"/>
              <w:ind w:right="-20"/>
              <w:rPr>
                <w:lang w:eastAsia="x-none"/>
              </w:rPr>
            </w:pPr>
          </w:p>
        </w:tc>
      </w:tr>
      <w:tr w:rsidR="00E26BA0" w:rsidRPr="00585205" w:rsidTr="00B341F6">
        <w:tc>
          <w:tcPr>
            <w:tcW w:w="615" w:type="dxa"/>
            <w:tcBorders>
              <w:top w:val="single" w:sz="4" w:space="0" w:color="auto"/>
              <w:bottom w:val="single" w:sz="4" w:space="0" w:color="auto"/>
              <w:right w:val="single" w:sz="4" w:space="0" w:color="auto"/>
            </w:tcBorders>
          </w:tcPr>
          <w:p w:rsidR="00E26BA0" w:rsidRDefault="009B5EFC" w:rsidP="00E26BA0">
            <w:pPr>
              <w:pStyle w:val="NoSpacing"/>
              <w:jc w:val="center"/>
              <w:rPr>
                <w:lang w:eastAsia="x-none"/>
              </w:rPr>
            </w:pPr>
            <w:r>
              <w:rPr>
                <w:lang w:eastAsia="x-none"/>
              </w:rPr>
              <w:t>5</w:t>
            </w:r>
          </w:p>
        </w:tc>
        <w:tc>
          <w:tcPr>
            <w:tcW w:w="1185" w:type="dxa"/>
            <w:tcBorders>
              <w:top w:val="single" w:sz="4" w:space="0" w:color="auto"/>
              <w:left w:val="single" w:sz="4" w:space="0" w:color="auto"/>
              <w:bottom w:val="single" w:sz="4" w:space="0" w:color="auto"/>
            </w:tcBorders>
          </w:tcPr>
          <w:p w:rsidR="00E26BA0" w:rsidRDefault="00E26BA0" w:rsidP="00E26BA0">
            <w:pPr>
              <w:pStyle w:val="NoSpacing"/>
              <w:jc w:val="center"/>
              <w:rPr>
                <w:lang w:eastAsia="x-none"/>
              </w:rPr>
            </w:pPr>
            <w:r>
              <w:rPr>
                <w:lang w:eastAsia="x-none"/>
              </w:rPr>
              <w:t>Procedure</w:t>
            </w:r>
          </w:p>
        </w:tc>
        <w:tc>
          <w:tcPr>
            <w:tcW w:w="6025" w:type="dxa"/>
            <w:tcBorders>
              <w:right w:val="single" w:sz="4" w:space="0" w:color="auto"/>
            </w:tcBorders>
          </w:tcPr>
          <w:p w:rsidR="00E26BA0" w:rsidRDefault="00C90E0F" w:rsidP="00E26BA0">
            <w:pPr>
              <w:widowControl w:val="0"/>
              <w:spacing w:after="0" w:line="233" w:lineRule="auto"/>
              <w:ind w:left="28" w:right="-20"/>
              <w:rPr>
                <w:lang w:eastAsia="x-none"/>
              </w:rPr>
            </w:pPr>
            <w:r>
              <w:rPr>
                <w:lang w:eastAsia="x-none"/>
              </w:rPr>
              <w:t>Repeat steps 1-</w:t>
            </w:r>
            <w:r w:rsidR="009B5EFC">
              <w:rPr>
                <w:lang w:eastAsia="x-none"/>
              </w:rPr>
              <w:t>4</w:t>
            </w:r>
            <w:r w:rsidR="00E26BA0">
              <w:rPr>
                <w:lang w:eastAsia="x-none"/>
              </w:rPr>
              <w:t xml:space="preserve"> for each supported value of </w:t>
            </w:r>
            <w:r w:rsidR="006D526B">
              <w:rPr>
                <w:i/>
                <w:lang w:eastAsia="x-none"/>
              </w:rPr>
              <w:t>p</w:t>
            </w:r>
            <w:r w:rsidR="00E26BA0"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E26BA0" w:rsidRDefault="00E26BA0" w:rsidP="00E26BA0">
            <w:pPr>
              <w:widowControl w:val="0"/>
              <w:spacing w:after="0" w:line="233" w:lineRule="auto"/>
              <w:ind w:right="-20"/>
              <w:rPr>
                <w:lang w:eastAsia="x-none"/>
              </w:rPr>
            </w:pPr>
          </w:p>
        </w:tc>
      </w:tr>
      <w:tr w:rsidR="00052424" w:rsidRPr="00585205" w:rsidTr="00117C35">
        <w:tc>
          <w:tcPr>
            <w:tcW w:w="615" w:type="dxa"/>
            <w:tcBorders>
              <w:top w:val="single" w:sz="4" w:space="0" w:color="auto"/>
              <w:right w:val="single" w:sz="4" w:space="0" w:color="auto"/>
            </w:tcBorders>
          </w:tcPr>
          <w:p w:rsidR="00052424" w:rsidRDefault="009B5EFC" w:rsidP="00052424">
            <w:pPr>
              <w:pStyle w:val="NoSpacing"/>
              <w:jc w:val="center"/>
              <w:rPr>
                <w:lang w:eastAsia="x-none"/>
              </w:rPr>
            </w:pPr>
            <w:r>
              <w:rPr>
                <w:lang w:eastAsia="x-none"/>
              </w:rPr>
              <w:t>6</w:t>
            </w:r>
          </w:p>
        </w:tc>
        <w:tc>
          <w:tcPr>
            <w:tcW w:w="1185"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6F1C23" w:rsidRDefault="006F1C23" w:rsidP="00B341F6">
      <w:pPr>
        <w:overflowPunct/>
        <w:autoSpaceDE/>
        <w:autoSpaceDN/>
        <w:adjustRightInd/>
        <w:spacing w:after="0"/>
        <w:textAlignment w:val="auto"/>
      </w:pPr>
    </w:p>
    <w:p w:rsidR="00B60CA8" w:rsidRDefault="00B60CA8" w:rsidP="00B60CA8">
      <w:pPr>
        <w:pStyle w:val="Heading4"/>
      </w:pPr>
      <w:r>
        <w:rPr>
          <w:szCs w:val="20"/>
        </w:rPr>
        <w:t>TP-80211-TXT-PHY-BV-07</w:t>
      </w:r>
    </w:p>
    <w:tbl>
      <w:tblPr>
        <w:tblStyle w:val="TableGrid"/>
        <w:tblW w:w="9175" w:type="dxa"/>
        <w:tblLayout w:type="fixed"/>
        <w:tblLook w:val="04A0" w:firstRow="1" w:lastRow="0" w:firstColumn="1" w:lastColumn="0" w:noHBand="0" w:noVBand="1"/>
      </w:tblPr>
      <w:tblGrid>
        <w:gridCol w:w="615"/>
        <w:gridCol w:w="1185"/>
        <w:gridCol w:w="6025"/>
        <w:gridCol w:w="1350"/>
      </w:tblGrid>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375" w:type="dxa"/>
            <w:gridSpan w:val="2"/>
          </w:tcPr>
          <w:p w:rsidR="00B60CA8" w:rsidRPr="00742568" w:rsidRDefault="00932ABB" w:rsidP="00736AF2">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TP-80211-TXT-PHY-BV-07</w:t>
            </w:r>
          </w:p>
        </w:tc>
      </w:tr>
      <w:tr w:rsidR="00B60CA8" w:rsidRPr="00585205" w:rsidTr="00736AF2">
        <w:tc>
          <w:tcPr>
            <w:tcW w:w="1800" w:type="dxa"/>
            <w:gridSpan w:val="2"/>
          </w:tcPr>
          <w:p w:rsidR="00B60CA8" w:rsidRPr="00585205" w:rsidRDefault="005322C3"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375" w:type="dxa"/>
            <w:gridSpan w:val="2"/>
          </w:tcPr>
          <w:p w:rsidR="00B60CA8" w:rsidRPr="00742568" w:rsidRDefault="00B60CA8" w:rsidP="00B60CA8">
            <w:pPr>
              <w:overflowPunct/>
              <w:autoSpaceDE/>
              <w:autoSpaceDN/>
              <w:adjustRightInd/>
              <w:spacing w:after="0"/>
              <w:textAlignment w:val="auto"/>
              <w:rPr>
                <w:color w:val="000000"/>
              </w:rPr>
            </w:pPr>
            <w:r w:rsidRPr="00D913D7">
              <w:rPr>
                <w:color w:val="000000"/>
              </w:rPr>
              <w:t xml:space="preserve">Verify </w:t>
            </w:r>
            <w:r>
              <w:rPr>
                <w:color w:val="000000"/>
              </w:rPr>
              <w:t xml:space="preserve">transmitter power is a monotonically increasing function of </w:t>
            </w:r>
            <w:r w:rsidR="00762432">
              <w:rPr>
                <w:i/>
              </w:rPr>
              <w:t>vTxPwrCtrlStep</w:t>
            </w:r>
            <w:r>
              <w:rPr>
                <w:i/>
              </w:rPr>
              <w:t>.</w:t>
            </w:r>
          </w:p>
        </w:tc>
      </w:tr>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Configuration</w:t>
            </w:r>
          </w:p>
        </w:tc>
        <w:tc>
          <w:tcPr>
            <w:tcW w:w="7375" w:type="dxa"/>
            <w:gridSpan w:val="2"/>
          </w:tcPr>
          <w:p w:rsidR="00B60CA8" w:rsidRPr="00742568"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TC1</w:t>
            </w:r>
          </w:p>
        </w:tc>
      </w:tr>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375" w:type="dxa"/>
            <w:gridSpan w:val="2"/>
          </w:tcPr>
          <w:p w:rsidR="00B60CA8" w:rsidRPr="00D450C5" w:rsidRDefault="007F3C16" w:rsidP="00D450C5">
            <w:pPr>
              <w:pStyle w:val="NoSpacing"/>
              <w:pBdr>
                <w:top w:val="none" w:sz="0" w:space="0" w:color="auto"/>
                <w:left w:val="none" w:sz="0" w:space="0" w:color="auto"/>
                <w:bottom w:val="none" w:sz="0" w:space="0" w:color="auto"/>
                <w:right w:val="none" w:sz="0" w:space="0" w:color="auto"/>
                <w:between w:val="none" w:sz="0" w:space="0" w:color="auto"/>
              </w:pBdr>
            </w:pPr>
            <w:r>
              <w:rPr>
                <w:szCs w:val="20"/>
              </w:rPr>
              <w:t>[</w:t>
            </w:r>
            <w:r>
              <w:rPr>
                <w:szCs w:val="20"/>
              </w:rPr>
              <w:fldChar w:fldCharType="begin"/>
            </w:r>
            <w:r>
              <w:rPr>
                <w:szCs w:val="20"/>
              </w:rPr>
              <w:instrText xml:space="preserve"> REF  REF_SAEJ29451 \h  \* MERGEFORMAT </w:instrText>
            </w:r>
            <w:r>
              <w:rPr>
                <w:szCs w:val="20"/>
              </w:rPr>
            </w:r>
            <w:r>
              <w:rPr>
                <w:szCs w:val="20"/>
              </w:rPr>
              <w:fldChar w:fldCharType="separate"/>
            </w:r>
            <w:r>
              <w:rPr>
                <w:noProof/>
              </w:rPr>
              <w:t>1</w:t>
            </w:r>
            <w:r>
              <w:rPr>
                <w:szCs w:val="20"/>
              </w:rPr>
              <w:fldChar w:fldCharType="end"/>
            </w:r>
            <w:r>
              <w:rPr>
                <w:szCs w:val="20"/>
              </w:rPr>
              <w:t>] 6.4.1.1</w:t>
            </w:r>
            <w:r w:rsidR="00E602AF">
              <w:rPr>
                <w:szCs w:val="20"/>
              </w:rPr>
              <w:t>,</w:t>
            </w:r>
            <w:ins w:id="79" w:author="Dmitri.Khijniak@7Layers.com" w:date="2017-07-20T12:22:00Z">
              <w:r w:rsidR="00F6452B">
                <w:rPr>
                  <w:szCs w:val="20"/>
                </w:rPr>
                <w:t xml:space="preserve"> [</w:t>
              </w:r>
              <w:r w:rsidR="00F6452B" w:rsidRPr="00F6452B">
                <w:rPr>
                  <w:szCs w:val="20"/>
                </w:rPr>
                <w:t>6.4.1-V2V-RFPERF-DSRCTX-003]</w:t>
              </w:r>
              <w:r w:rsidR="00C024BC">
                <w:rPr>
                  <w:szCs w:val="20"/>
                </w:rPr>
                <w:t>,</w:t>
              </w:r>
            </w:ins>
            <w:r w:rsidR="00E602AF">
              <w:t xml:space="preserve"> [6.4.1</w:t>
            </w:r>
            <w:r w:rsidR="00E602AF" w:rsidRPr="00FA58F0">
              <w:t>-V2V-RFPERF-DSRCTX-004</w:t>
            </w:r>
            <w:r w:rsidR="00E602AF">
              <w:t>]</w:t>
            </w:r>
          </w:p>
        </w:tc>
      </w:tr>
      <w:tr w:rsidR="00B60CA8" w:rsidRPr="00585205" w:rsidTr="00736AF2">
        <w:tc>
          <w:tcPr>
            <w:tcW w:w="1800" w:type="dxa"/>
            <w:gridSpan w:val="2"/>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375" w:type="dxa"/>
            <w:gridSpan w:val="2"/>
          </w:tcPr>
          <w:p w:rsidR="00B60CA8" w:rsidRPr="00742568" w:rsidRDefault="00B60CA8" w:rsidP="00736AF2">
            <w:pPr>
              <w:overflowPunct/>
              <w:autoSpaceDE/>
              <w:autoSpaceDN/>
              <w:adjustRightInd/>
              <w:spacing w:after="0"/>
              <w:textAlignment w:val="auto"/>
            </w:pPr>
          </w:p>
        </w:tc>
      </w:tr>
      <w:tr w:rsidR="00B60CA8" w:rsidRPr="00585205" w:rsidTr="00736AF2">
        <w:tc>
          <w:tcPr>
            <w:tcW w:w="9175" w:type="dxa"/>
            <w:gridSpan w:val="4"/>
            <w:shd w:val="clear" w:color="auto" w:fill="F2F2F2" w:themeFill="background1" w:themeFillShade="F2"/>
          </w:tcPr>
          <w:p w:rsidR="00B60CA8" w:rsidRPr="00585205" w:rsidRDefault="00B60CA8" w:rsidP="00736AF2">
            <w:pPr>
              <w:widowControl w:val="0"/>
              <w:spacing w:after="0" w:line="233" w:lineRule="auto"/>
              <w:ind w:left="31" w:right="1156" w:firstLine="1649"/>
              <w:jc w:val="center"/>
              <w:rPr>
                <w:sz w:val="24"/>
                <w:szCs w:val="24"/>
              </w:rPr>
            </w:pPr>
            <w:r>
              <w:rPr>
                <w:b/>
              </w:rPr>
              <w:t>Pre-test conditions</w:t>
            </w:r>
          </w:p>
        </w:tc>
      </w:tr>
      <w:tr w:rsidR="00B60CA8" w:rsidRPr="00585205" w:rsidTr="00736AF2">
        <w:trPr>
          <w:trHeight w:val="488"/>
        </w:trPr>
        <w:tc>
          <w:tcPr>
            <w:tcW w:w="9175" w:type="dxa"/>
            <w:gridSpan w:val="4"/>
          </w:tcPr>
          <w:p w:rsidR="00B60CA8" w:rsidRDefault="00B60CA8" w:rsidP="00736AF2">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 </w:t>
            </w:r>
            <w:r>
              <w:rPr>
                <w:lang w:eastAsia="x-none"/>
              </w:rPr>
              <w:t>in initial state as per sec 4.3.1</w:t>
            </w:r>
          </w:p>
          <w:p w:rsidR="00344C98" w:rsidRPr="00B341F6" w:rsidRDefault="00344C98" w:rsidP="00344C98">
            <w:pPr>
              <w:pStyle w:val="ListParagraph"/>
              <w:numPr>
                <w:ilvl w:val="0"/>
                <w:numId w:val="6"/>
              </w:numPr>
              <w:spacing w:after="0"/>
              <w:rPr>
                <w:lang w:eastAsia="x-none"/>
              </w:rPr>
            </w:pPr>
            <w:r w:rsidRPr="00585205">
              <w:rPr>
                <w:lang w:eastAsia="x-none"/>
              </w:rPr>
              <w:t xml:space="preserve">A Signal Analyzer is available and is configured to capture </w:t>
            </w:r>
            <w:r>
              <w:rPr>
                <w:lang w:eastAsia="x-none"/>
              </w:rPr>
              <w:t>signals on DSRC channels with the capability as specified in clause 18.3.9.8</w:t>
            </w:r>
            <w:r w:rsidR="0064007A">
              <w:rPr>
                <w:lang w:eastAsia="x-none"/>
              </w:rPr>
              <w:t xml:space="preserve"> </w:t>
            </w:r>
            <w:r w:rsidR="0064007A">
              <w:t>[</w:t>
            </w:r>
            <w:r w:rsidR="0064007A">
              <w:fldChar w:fldCharType="begin"/>
            </w:r>
            <w:r w:rsidR="0064007A">
              <w:instrText xml:space="preserve"> REF  REF_IEEE80211 \h  \* MERGEFORMAT </w:instrText>
            </w:r>
            <w:r w:rsidR="0064007A">
              <w:fldChar w:fldCharType="separate"/>
            </w:r>
            <w:r w:rsidR="0064007A">
              <w:rPr>
                <w:noProof/>
              </w:rPr>
              <w:t>2</w:t>
            </w:r>
            <w:r w:rsidR="0064007A">
              <w:fldChar w:fldCharType="end"/>
            </w:r>
            <w:r w:rsidR="0064007A">
              <w:t>]</w:t>
            </w:r>
          </w:p>
        </w:tc>
      </w:tr>
      <w:tr w:rsidR="00B60CA8" w:rsidRPr="00585205" w:rsidTr="00736AF2">
        <w:tc>
          <w:tcPr>
            <w:tcW w:w="9175" w:type="dxa"/>
            <w:gridSpan w:val="4"/>
            <w:shd w:val="clear" w:color="auto" w:fill="F2F2F2" w:themeFill="background1" w:themeFillShade="F2"/>
          </w:tcPr>
          <w:p w:rsidR="00B60CA8" w:rsidRPr="00585205" w:rsidRDefault="00B60CA8" w:rsidP="00736AF2">
            <w:pPr>
              <w:widowControl w:val="0"/>
              <w:spacing w:after="0" w:line="238" w:lineRule="auto"/>
              <w:ind w:left="-18" w:right="1156" w:firstLine="1698"/>
              <w:jc w:val="center"/>
              <w:rPr>
                <w:sz w:val="24"/>
                <w:szCs w:val="24"/>
              </w:rPr>
            </w:pPr>
            <w:r>
              <w:rPr>
                <w:b/>
              </w:rPr>
              <w:t>Test Sequence</w:t>
            </w:r>
          </w:p>
        </w:tc>
      </w:tr>
      <w:tr w:rsidR="00B60CA8" w:rsidRPr="00585205" w:rsidTr="00736AF2">
        <w:tc>
          <w:tcPr>
            <w:tcW w:w="615" w:type="dxa"/>
            <w:tcBorders>
              <w:top w:val="single" w:sz="4" w:space="0" w:color="auto"/>
              <w:bottom w:val="single" w:sz="4" w:space="0" w:color="auto"/>
              <w:right w:val="single" w:sz="4" w:space="0" w:color="auto"/>
            </w:tcBorders>
          </w:tcPr>
          <w:p w:rsidR="00B60CA8" w:rsidRPr="00117C35" w:rsidRDefault="00B60CA8" w:rsidP="00736AF2">
            <w:pPr>
              <w:pStyle w:val="NoSpacing"/>
              <w:jc w:val="center"/>
              <w:rPr>
                <w:b/>
              </w:rPr>
            </w:pPr>
            <w:r w:rsidRPr="00117C35">
              <w:rPr>
                <w:b/>
              </w:rPr>
              <w:t>Step</w:t>
            </w:r>
          </w:p>
        </w:tc>
        <w:tc>
          <w:tcPr>
            <w:tcW w:w="1185" w:type="dxa"/>
            <w:tcBorders>
              <w:top w:val="single" w:sz="4" w:space="0" w:color="auto"/>
              <w:left w:val="single" w:sz="4" w:space="0" w:color="auto"/>
              <w:bottom w:val="single" w:sz="4" w:space="0" w:color="auto"/>
            </w:tcBorders>
          </w:tcPr>
          <w:p w:rsidR="00B60CA8" w:rsidRPr="00117C35" w:rsidRDefault="00B60CA8" w:rsidP="00736AF2">
            <w:pPr>
              <w:pStyle w:val="NoSpacing"/>
              <w:jc w:val="center"/>
              <w:rPr>
                <w:b/>
              </w:rPr>
            </w:pPr>
            <w:r w:rsidRPr="00117C35">
              <w:rPr>
                <w:b/>
              </w:rPr>
              <w:t>Type</w:t>
            </w:r>
          </w:p>
        </w:tc>
        <w:tc>
          <w:tcPr>
            <w:tcW w:w="6025" w:type="dxa"/>
            <w:tcBorders>
              <w:right w:val="single" w:sz="4" w:space="0" w:color="auto"/>
            </w:tcBorders>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B60CA8" w:rsidRPr="00585205" w:rsidRDefault="00B60CA8" w:rsidP="00736AF2">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521965" w:rsidRPr="00585205" w:rsidTr="00736AF2">
        <w:tc>
          <w:tcPr>
            <w:tcW w:w="615" w:type="dxa"/>
            <w:tcBorders>
              <w:top w:val="single" w:sz="4" w:space="0" w:color="auto"/>
              <w:bottom w:val="single" w:sz="4" w:space="0" w:color="auto"/>
              <w:right w:val="single" w:sz="4" w:space="0" w:color="auto"/>
            </w:tcBorders>
          </w:tcPr>
          <w:p w:rsidR="00521965" w:rsidRDefault="00521965" w:rsidP="00736AF2">
            <w:pPr>
              <w:pStyle w:val="NoSpacing"/>
              <w:jc w:val="center"/>
              <w:rPr>
                <w:lang w:eastAsia="x-none"/>
              </w:rPr>
            </w:pPr>
            <w:r>
              <w:rPr>
                <w:lang w:eastAsia="x-none"/>
              </w:rPr>
              <w:t>1</w:t>
            </w:r>
          </w:p>
        </w:tc>
        <w:tc>
          <w:tcPr>
            <w:tcW w:w="1185" w:type="dxa"/>
            <w:tcBorders>
              <w:top w:val="single" w:sz="4" w:space="0" w:color="auto"/>
              <w:left w:val="single" w:sz="4" w:space="0" w:color="auto"/>
              <w:bottom w:val="single" w:sz="4" w:space="0" w:color="auto"/>
            </w:tcBorders>
          </w:tcPr>
          <w:p w:rsidR="00521965" w:rsidRDefault="00521965" w:rsidP="00736AF2">
            <w:pPr>
              <w:pStyle w:val="NoSpacing"/>
              <w:jc w:val="center"/>
              <w:rPr>
                <w:lang w:eastAsia="x-none"/>
              </w:rPr>
            </w:pPr>
            <w:r>
              <w:rPr>
                <w:lang w:eastAsia="x-none"/>
              </w:rPr>
              <w:t>Configure</w:t>
            </w:r>
          </w:p>
        </w:tc>
        <w:tc>
          <w:tcPr>
            <w:tcW w:w="6025" w:type="dxa"/>
            <w:tcBorders>
              <w:right w:val="single" w:sz="4" w:space="0" w:color="auto"/>
            </w:tcBorders>
          </w:tcPr>
          <w:p w:rsidR="00521965" w:rsidRDefault="00C1534E">
            <w:pPr>
              <w:widowControl w:val="0"/>
              <w:spacing w:after="0" w:line="233" w:lineRule="auto"/>
              <w:ind w:left="28" w:right="-20"/>
              <w:rPr>
                <w:lang w:eastAsia="x-none"/>
              </w:rPr>
            </w:pPr>
            <w:r>
              <w:rPr>
                <w:lang w:eastAsia="x-none"/>
              </w:rPr>
              <w:t>T</w:t>
            </w:r>
            <w:r w:rsidR="00521965">
              <w:rPr>
                <w:lang w:eastAsia="x-none"/>
              </w:rPr>
              <w:t xml:space="preserve">he </w:t>
            </w:r>
            <w:r w:rsidR="00855431">
              <w:rPr>
                <w:lang w:eastAsia="x-none"/>
              </w:rPr>
              <w:t>IUT</w:t>
            </w:r>
            <w:r w:rsidR="00521965" w:rsidRPr="00585205">
              <w:rPr>
                <w:lang w:eastAsia="x-none"/>
              </w:rPr>
              <w:t xml:space="preserve"> to </w:t>
            </w:r>
            <w:r w:rsidR="00521965">
              <w:rPr>
                <w:lang w:eastAsia="x-none"/>
              </w:rPr>
              <w:t xml:space="preserve">send frames </w:t>
            </w:r>
            <w:r w:rsidR="009D441D">
              <w:rPr>
                <w:lang w:eastAsia="x-none"/>
              </w:rPr>
              <w:t>at a rate of one every 100msecs with</w:t>
            </w:r>
            <w:r w:rsidR="00521965">
              <w:rPr>
                <w:lang w:eastAsia="x-none"/>
              </w:rPr>
              <w:t xml:space="preserve"> </w:t>
            </w:r>
            <w:r w:rsidR="006D526B">
              <w:rPr>
                <w:i/>
                <w:lang w:eastAsia="x-none"/>
              </w:rPr>
              <w:t>p</w:t>
            </w:r>
            <w:r w:rsidR="00521965" w:rsidRPr="00542973">
              <w:rPr>
                <w:i/>
                <w:lang w:eastAsia="x-none"/>
              </w:rPr>
              <w:t>Channel</w:t>
            </w:r>
            <w:r w:rsidR="00521965">
              <w:rPr>
                <w:lang w:eastAsia="x-none"/>
              </w:rPr>
              <w:t xml:space="preserve"> and </w:t>
            </w:r>
            <w:r w:rsidR="006D526B">
              <w:rPr>
                <w:i/>
                <w:lang w:eastAsia="x-none"/>
              </w:rPr>
              <w:t>p</w:t>
            </w:r>
            <w:r w:rsidR="00521965" w:rsidRPr="00542973">
              <w:rPr>
                <w:i/>
                <w:lang w:eastAsia="x-none"/>
              </w:rPr>
              <w:t>DataRate</w:t>
            </w:r>
            <w:r w:rsidR="000F3C1F">
              <w:rPr>
                <w:lang w:eastAsia="x-none"/>
              </w:rPr>
              <w:t xml:space="preserve"> at a power of </w:t>
            </w:r>
            <w:ins w:id="80" w:author="Dmitri.Khijniak@7Layers.com" w:date="2017-07-20T12:11:00Z">
              <w:r w:rsidR="0005317F" w:rsidRPr="0005317F">
                <w:rPr>
                  <w:i/>
                  <w:lang w:eastAsia="x-none"/>
                </w:rPr>
                <w:t>pPower</w:t>
              </w:r>
              <w:r w:rsidR="0005317F">
                <w:rPr>
                  <w:lang w:eastAsia="x-none"/>
                </w:rPr>
                <w:t xml:space="preserve"> = </w:t>
              </w:r>
            </w:ins>
            <w:r w:rsidR="000F3C1F">
              <w:rPr>
                <w:lang w:eastAsia="x-none"/>
              </w:rPr>
              <w:t>(</w:t>
            </w:r>
            <w:r w:rsidR="000F3C1F" w:rsidRPr="000C0059">
              <w:rPr>
                <w:i/>
                <w:lang w:eastAsia="x-none"/>
              </w:rPr>
              <w:t>MaxTxPowerCap - PwrRange</w:t>
            </w:r>
            <w:r w:rsidR="000F3C1F">
              <w:rPr>
                <w:lang w:eastAsia="x-none"/>
              </w:rPr>
              <w:t>)</w:t>
            </w:r>
          </w:p>
        </w:tc>
        <w:tc>
          <w:tcPr>
            <w:tcW w:w="1350" w:type="dxa"/>
            <w:tcBorders>
              <w:left w:val="single" w:sz="4" w:space="0" w:color="auto"/>
            </w:tcBorders>
          </w:tcPr>
          <w:p w:rsidR="00521965" w:rsidRPr="00585205" w:rsidRDefault="00521965" w:rsidP="00736AF2">
            <w:pPr>
              <w:widowControl w:val="0"/>
              <w:spacing w:after="0" w:line="233" w:lineRule="auto"/>
              <w:ind w:right="-20"/>
              <w:rPr>
                <w:lang w:eastAsia="x-none"/>
              </w:rPr>
            </w:pPr>
          </w:p>
        </w:tc>
      </w:tr>
      <w:tr w:rsidR="00B60CA8" w:rsidRPr="00585205" w:rsidTr="00736AF2">
        <w:tc>
          <w:tcPr>
            <w:tcW w:w="615" w:type="dxa"/>
            <w:tcBorders>
              <w:top w:val="single" w:sz="4" w:space="0" w:color="auto"/>
              <w:bottom w:val="single" w:sz="4" w:space="0" w:color="auto"/>
              <w:right w:val="single" w:sz="4" w:space="0" w:color="auto"/>
            </w:tcBorders>
          </w:tcPr>
          <w:p w:rsidR="00B60CA8" w:rsidRPr="00585205" w:rsidRDefault="00521965" w:rsidP="00736AF2">
            <w:pPr>
              <w:pStyle w:val="NoSpacing"/>
              <w:jc w:val="center"/>
              <w:rPr>
                <w:sz w:val="24"/>
              </w:rPr>
            </w:pPr>
            <w:r>
              <w:rPr>
                <w:lang w:eastAsia="x-none"/>
              </w:rPr>
              <w:t>2</w:t>
            </w:r>
          </w:p>
        </w:tc>
        <w:tc>
          <w:tcPr>
            <w:tcW w:w="1185" w:type="dxa"/>
            <w:tcBorders>
              <w:top w:val="single" w:sz="4" w:space="0" w:color="auto"/>
              <w:left w:val="single" w:sz="4" w:space="0" w:color="auto"/>
              <w:bottom w:val="single" w:sz="4" w:space="0" w:color="auto"/>
            </w:tcBorders>
          </w:tcPr>
          <w:p w:rsidR="00B60CA8" w:rsidRPr="00585205" w:rsidRDefault="007529B1" w:rsidP="00736AF2">
            <w:pPr>
              <w:pStyle w:val="NoSpacing"/>
              <w:jc w:val="center"/>
              <w:rPr>
                <w:sz w:val="24"/>
              </w:rPr>
            </w:pPr>
            <w:r>
              <w:rPr>
                <w:lang w:eastAsia="x-none"/>
              </w:rPr>
              <w:t>Stimulus</w:t>
            </w:r>
          </w:p>
        </w:tc>
        <w:tc>
          <w:tcPr>
            <w:tcW w:w="6025" w:type="dxa"/>
            <w:tcBorders>
              <w:right w:val="single" w:sz="4" w:space="0" w:color="auto"/>
            </w:tcBorders>
          </w:tcPr>
          <w:p w:rsidR="00B60CA8" w:rsidRPr="00585205" w:rsidRDefault="00C1534E" w:rsidP="00D450C5">
            <w:pPr>
              <w:widowControl w:val="0"/>
              <w:spacing w:after="0" w:line="233" w:lineRule="auto"/>
              <w:ind w:left="28" w:right="-20"/>
              <w:rPr>
                <w:lang w:eastAsia="x-none"/>
              </w:rPr>
            </w:pPr>
            <w:r>
              <w:rPr>
                <w:lang w:eastAsia="x-none"/>
              </w:rPr>
              <w:t>T</w:t>
            </w:r>
            <w:r w:rsidR="00B60CA8">
              <w:rPr>
                <w:lang w:eastAsia="x-none"/>
              </w:rPr>
              <w:t xml:space="preserve">he </w:t>
            </w:r>
            <w:r w:rsidR="00855431">
              <w:rPr>
                <w:lang w:eastAsia="x-none"/>
              </w:rPr>
              <w:t>IUT</w:t>
            </w:r>
            <w:r w:rsidR="00B60CA8" w:rsidRPr="00585205">
              <w:rPr>
                <w:lang w:eastAsia="x-none"/>
              </w:rPr>
              <w:t xml:space="preserve"> to </w:t>
            </w:r>
            <w:r w:rsidR="00521965">
              <w:rPr>
                <w:lang w:eastAsia="x-none"/>
              </w:rPr>
              <w:t>transmit frames.</w:t>
            </w:r>
          </w:p>
        </w:tc>
        <w:tc>
          <w:tcPr>
            <w:tcW w:w="1350" w:type="dxa"/>
            <w:tcBorders>
              <w:left w:val="single" w:sz="4" w:space="0" w:color="auto"/>
            </w:tcBorders>
          </w:tcPr>
          <w:p w:rsidR="00B60CA8" w:rsidRPr="00585205" w:rsidRDefault="00B60CA8" w:rsidP="00736AF2">
            <w:pPr>
              <w:widowControl w:val="0"/>
              <w:spacing w:after="0" w:line="233" w:lineRule="auto"/>
              <w:ind w:right="-20"/>
              <w:rPr>
                <w:lang w:eastAsia="x-none"/>
              </w:rPr>
            </w:pPr>
          </w:p>
        </w:tc>
      </w:tr>
      <w:tr w:rsidR="00B60CA8" w:rsidRPr="00585205" w:rsidTr="00736AF2">
        <w:tc>
          <w:tcPr>
            <w:tcW w:w="615" w:type="dxa"/>
            <w:tcBorders>
              <w:top w:val="single" w:sz="4" w:space="0" w:color="auto"/>
              <w:bottom w:val="single" w:sz="4" w:space="0" w:color="auto"/>
              <w:right w:val="single" w:sz="4" w:space="0" w:color="auto"/>
            </w:tcBorders>
          </w:tcPr>
          <w:p w:rsidR="00B60CA8" w:rsidRPr="00585205" w:rsidRDefault="00521965" w:rsidP="00736AF2">
            <w:pPr>
              <w:pStyle w:val="NoSpacing"/>
              <w:jc w:val="center"/>
              <w:rPr>
                <w:sz w:val="24"/>
              </w:rPr>
            </w:pPr>
            <w:bookmarkStart w:id="81" w:name="_GoBack"/>
            <w:r>
              <w:rPr>
                <w:lang w:eastAsia="x-none"/>
              </w:rPr>
              <w:t>3</w:t>
            </w:r>
          </w:p>
        </w:tc>
        <w:tc>
          <w:tcPr>
            <w:tcW w:w="1185" w:type="dxa"/>
            <w:tcBorders>
              <w:top w:val="single" w:sz="4" w:space="0" w:color="auto"/>
              <w:left w:val="single" w:sz="4" w:space="0" w:color="auto"/>
              <w:bottom w:val="single" w:sz="4" w:space="0" w:color="auto"/>
            </w:tcBorders>
          </w:tcPr>
          <w:p w:rsidR="00B60CA8" w:rsidRPr="00585205" w:rsidRDefault="00B60CA8" w:rsidP="00736AF2">
            <w:pPr>
              <w:pStyle w:val="NoSpacing"/>
              <w:jc w:val="center"/>
              <w:rPr>
                <w:sz w:val="24"/>
              </w:rPr>
            </w:pPr>
            <w:r>
              <w:rPr>
                <w:lang w:eastAsia="x-none"/>
              </w:rPr>
              <w:t>Verify</w:t>
            </w:r>
          </w:p>
        </w:tc>
        <w:tc>
          <w:tcPr>
            <w:tcW w:w="6025" w:type="dxa"/>
            <w:tcBorders>
              <w:right w:val="single" w:sz="4" w:space="0" w:color="auto"/>
            </w:tcBorders>
          </w:tcPr>
          <w:p w:rsidR="00B60CA8" w:rsidRDefault="001A63D4">
            <w:pPr>
              <w:widowControl w:val="0"/>
              <w:spacing w:after="0" w:line="233" w:lineRule="auto"/>
              <w:ind w:left="28" w:right="-20"/>
              <w:rPr>
                <w:lang w:eastAsia="x-none"/>
              </w:rPr>
            </w:pPr>
            <w:r>
              <w:t xml:space="preserve">The Signal </w:t>
            </w:r>
            <w:r w:rsidR="008715A2">
              <w:t>Analyzer</w:t>
            </w:r>
            <w:r>
              <w:t xml:space="preserve"> captures </w:t>
            </w:r>
            <w:r w:rsidR="006D526B">
              <w:rPr>
                <w:i/>
                <w:lang w:eastAsia="x-none"/>
              </w:rPr>
              <w:t>p</w:t>
            </w:r>
            <w:r w:rsidR="009D441D" w:rsidRPr="006E0260">
              <w:rPr>
                <w:i/>
                <w:lang w:eastAsia="x-none"/>
              </w:rPr>
              <w:t>N</w:t>
            </w:r>
            <w:r w:rsidR="009D441D">
              <w:rPr>
                <w:i/>
                <w:lang w:eastAsia="x-none"/>
              </w:rPr>
              <w:t>umberOfFrames</w:t>
            </w:r>
            <w:r w:rsidR="009D441D">
              <w:rPr>
                <w:lang w:eastAsia="x-none"/>
              </w:rPr>
              <w:t xml:space="preserve"> </w:t>
            </w:r>
            <w:r>
              <w:t>frames and computes transmit power such that t</w:t>
            </w:r>
            <w:r w:rsidR="00542973" w:rsidRPr="00FA58F0">
              <w:t xml:space="preserve">he </w:t>
            </w:r>
            <w:r w:rsidRPr="00FA58F0">
              <w:t>transmit</w:t>
            </w:r>
            <w:r w:rsidR="00542973" w:rsidRPr="00FA58F0">
              <w:t xml:space="preserve"> power out of the DSRC Radio Subsystem measured at the antenna connector of the Subsystem housing shall be </w:t>
            </w:r>
            <w:r w:rsidR="003E1636">
              <w:t xml:space="preserve">within </w:t>
            </w:r>
            <w:r w:rsidR="00EE1EF0">
              <w:rPr>
                <w:i/>
                <w:iCs/>
              </w:rPr>
              <w:t>vTxPwrAcc</w:t>
            </w:r>
            <w:r w:rsidR="003E1636">
              <w:t xml:space="preserve"> of its setting</w:t>
            </w:r>
            <w:ins w:id="82" w:author="Dmitri.Khijniak@7Layers.com" w:date="2017-07-20T12:11:00Z">
              <w:r w:rsidR="0005317F">
                <w:t xml:space="preserve"> </w:t>
              </w:r>
            </w:ins>
            <w:ins w:id="83" w:author="Dmitri.Khijniak@7Layers.com" w:date="2017-07-20T12:14:00Z">
              <w:r w:rsidR="001B1E40">
                <w:t xml:space="preserve">value </w:t>
              </w:r>
            </w:ins>
            <w:ins w:id="84" w:author="Dmitri.Khijniak@7Layers.com" w:date="2017-07-20T12:11:00Z">
              <w:r w:rsidR="0005317F">
                <w:t xml:space="preserve">set to </w:t>
              </w:r>
              <w:r w:rsidR="0005317F" w:rsidRPr="0005317F">
                <w:rPr>
                  <w:i/>
                </w:rPr>
                <w:t>pPower</w:t>
              </w:r>
            </w:ins>
            <w:r w:rsidR="003E1636">
              <w:t xml:space="preserve"> over 95% of test measurements</w:t>
            </w:r>
          </w:p>
        </w:tc>
        <w:tc>
          <w:tcPr>
            <w:tcW w:w="1350" w:type="dxa"/>
            <w:tcBorders>
              <w:left w:val="single" w:sz="4" w:space="0" w:color="auto"/>
            </w:tcBorders>
          </w:tcPr>
          <w:p w:rsidR="00B60CA8" w:rsidRDefault="00B60CA8" w:rsidP="00736AF2">
            <w:pPr>
              <w:widowControl w:val="0"/>
              <w:spacing w:after="0" w:line="233" w:lineRule="auto"/>
              <w:ind w:right="-20"/>
              <w:rPr>
                <w:lang w:eastAsia="x-none"/>
              </w:rPr>
            </w:pPr>
            <w:r>
              <w:t>PASS/FAIL</w:t>
            </w:r>
          </w:p>
        </w:tc>
      </w:tr>
      <w:bookmarkEnd w:id="81"/>
      <w:tr w:rsidR="00620C1E" w:rsidRPr="00585205" w:rsidTr="00736AF2">
        <w:trPr>
          <w:ins w:id="85" w:author="Dmitri.Khijniak@7Layers.com" w:date="2017-07-20T12:10:00Z"/>
        </w:trPr>
        <w:tc>
          <w:tcPr>
            <w:tcW w:w="615" w:type="dxa"/>
            <w:tcBorders>
              <w:top w:val="single" w:sz="4" w:space="0" w:color="auto"/>
              <w:bottom w:val="single" w:sz="4" w:space="0" w:color="auto"/>
              <w:right w:val="single" w:sz="4" w:space="0" w:color="auto"/>
            </w:tcBorders>
          </w:tcPr>
          <w:p w:rsidR="00620C1E" w:rsidRDefault="001B1E40" w:rsidP="00736AF2">
            <w:pPr>
              <w:pStyle w:val="NoSpacing"/>
              <w:jc w:val="center"/>
              <w:rPr>
                <w:ins w:id="86" w:author="Dmitri.Khijniak@7Layers.com" w:date="2017-07-20T12:10:00Z"/>
                <w:lang w:eastAsia="x-none"/>
              </w:rPr>
            </w:pPr>
            <w:ins w:id="87" w:author="Dmitri.Khijniak@7Layers.com" w:date="2017-07-20T12:13:00Z">
              <w:r>
                <w:rPr>
                  <w:lang w:eastAsia="x-none"/>
                </w:rPr>
                <w:t>4</w:t>
              </w:r>
            </w:ins>
          </w:p>
        </w:tc>
        <w:tc>
          <w:tcPr>
            <w:tcW w:w="1185" w:type="dxa"/>
            <w:tcBorders>
              <w:top w:val="single" w:sz="4" w:space="0" w:color="auto"/>
              <w:left w:val="single" w:sz="4" w:space="0" w:color="auto"/>
              <w:bottom w:val="single" w:sz="4" w:space="0" w:color="auto"/>
            </w:tcBorders>
          </w:tcPr>
          <w:p w:rsidR="00620C1E" w:rsidRDefault="0005317F" w:rsidP="00736AF2">
            <w:pPr>
              <w:pStyle w:val="NoSpacing"/>
              <w:jc w:val="center"/>
              <w:rPr>
                <w:ins w:id="88" w:author="Dmitri.Khijniak@7Layers.com" w:date="2017-07-20T12:10:00Z"/>
                <w:lang w:eastAsia="x-none"/>
              </w:rPr>
            </w:pPr>
            <w:ins w:id="89" w:author="Dmitri.Khijniak@7Layers.com" w:date="2017-07-20T12:10:00Z">
              <w:r>
                <w:rPr>
                  <w:lang w:eastAsia="x-none"/>
                </w:rPr>
                <w:t>Configure</w:t>
              </w:r>
            </w:ins>
          </w:p>
        </w:tc>
        <w:tc>
          <w:tcPr>
            <w:tcW w:w="6025" w:type="dxa"/>
            <w:tcBorders>
              <w:right w:val="single" w:sz="4" w:space="0" w:color="auto"/>
            </w:tcBorders>
          </w:tcPr>
          <w:p w:rsidR="00620C1E" w:rsidRDefault="0005317F">
            <w:pPr>
              <w:widowControl w:val="0"/>
              <w:spacing w:after="0" w:line="233" w:lineRule="auto"/>
              <w:ind w:left="28" w:right="-20"/>
              <w:rPr>
                <w:ins w:id="90" w:author="Dmitri.Khijniak@7Layers.com" w:date="2017-07-20T12:10:00Z"/>
              </w:rPr>
            </w:pPr>
            <w:ins w:id="91" w:author="Dmitri.Khijniak@7Layers.com" w:date="2017-07-20T12:12:00Z">
              <w:r>
                <w:t xml:space="preserve">Increase power </w:t>
              </w:r>
            </w:ins>
            <w:ins w:id="92" w:author="Dmitri.Khijniak@7Layers.com" w:date="2017-07-20T12:13:00Z">
              <w:r w:rsidR="001B1E40">
                <w:t xml:space="preserve">setting </w:t>
              </w:r>
            </w:ins>
            <w:ins w:id="93" w:author="Dmitri.Khijniak@7Layers.com" w:date="2017-07-20T12:12:00Z">
              <w:r>
                <w:t xml:space="preserve">level </w:t>
              </w:r>
            </w:ins>
            <w:ins w:id="94" w:author="Dmitri.Khijniak@7Layers.com" w:date="2017-07-20T12:13:00Z">
              <w:r w:rsidR="001B1E40" w:rsidRPr="001B1E40">
                <w:rPr>
                  <w:i/>
                </w:rPr>
                <w:t>pPower</w:t>
              </w:r>
              <w:r w:rsidR="001B1E40">
                <w:t xml:space="preserve"> by </w:t>
              </w:r>
            </w:ins>
            <w:ins w:id="95" w:author="Dmitri.Khijniak@7Layers.com" w:date="2017-07-20T12:12:00Z">
              <w:r>
                <w:t xml:space="preserve">increment of </w:t>
              </w:r>
              <w:r w:rsidRPr="00FA58F0">
                <w:rPr>
                  <w:i/>
                </w:rPr>
                <w:t>vTxPwrCtrlStep</w:t>
              </w:r>
            </w:ins>
          </w:p>
        </w:tc>
        <w:tc>
          <w:tcPr>
            <w:tcW w:w="1350" w:type="dxa"/>
            <w:tcBorders>
              <w:left w:val="single" w:sz="4" w:space="0" w:color="auto"/>
            </w:tcBorders>
          </w:tcPr>
          <w:p w:rsidR="00620C1E" w:rsidRDefault="00620C1E" w:rsidP="00736AF2">
            <w:pPr>
              <w:widowControl w:val="0"/>
              <w:spacing w:after="0" w:line="233" w:lineRule="auto"/>
              <w:ind w:right="-20"/>
              <w:rPr>
                <w:ins w:id="96" w:author="Dmitri.Khijniak@7Layers.com" w:date="2017-07-20T12:10:00Z"/>
              </w:rPr>
            </w:pPr>
          </w:p>
        </w:tc>
      </w:tr>
      <w:tr w:rsidR="00542973" w:rsidRPr="00585205" w:rsidTr="00736AF2">
        <w:tc>
          <w:tcPr>
            <w:tcW w:w="615" w:type="dxa"/>
            <w:tcBorders>
              <w:top w:val="single" w:sz="4" w:space="0" w:color="auto"/>
              <w:bottom w:val="single" w:sz="4" w:space="0" w:color="auto"/>
              <w:right w:val="single" w:sz="4" w:space="0" w:color="auto"/>
            </w:tcBorders>
          </w:tcPr>
          <w:p w:rsidR="00542973" w:rsidRDefault="00762432" w:rsidP="00736AF2">
            <w:pPr>
              <w:pStyle w:val="NoSpacing"/>
              <w:jc w:val="center"/>
              <w:rPr>
                <w:lang w:eastAsia="x-none"/>
              </w:rPr>
            </w:pPr>
            <w:r>
              <w:rPr>
                <w:lang w:eastAsia="x-none"/>
              </w:rPr>
              <w:t>5</w:t>
            </w:r>
          </w:p>
        </w:tc>
        <w:tc>
          <w:tcPr>
            <w:tcW w:w="1185" w:type="dxa"/>
            <w:tcBorders>
              <w:top w:val="single" w:sz="4" w:space="0" w:color="auto"/>
              <w:left w:val="single" w:sz="4" w:space="0" w:color="auto"/>
              <w:bottom w:val="single" w:sz="4" w:space="0" w:color="auto"/>
            </w:tcBorders>
          </w:tcPr>
          <w:p w:rsidR="00542973" w:rsidRDefault="00542973" w:rsidP="00736AF2">
            <w:pPr>
              <w:pStyle w:val="NoSpacing"/>
              <w:jc w:val="center"/>
              <w:rPr>
                <w:lang w:eastAsia="x-none"/>
              </w:rPr>
            </w:pPr>
            <w:r>
              <w:rPr>
                <w:lang w:eastAsia="x-none"/>
              </w:rPr>
              <w:t>Procedure</w:t>
            </w:r>
          </w:p>
        </w:tc>
        <w:tc>
          <w:tcPr>
            <w:tcW w:w="6025" w:type="dxa"/>
            <w:tcBorders>
              <w:right w:val="single" w:sz="4" w:space="0" w:color="auto"/>
            </w:tcBorders>
          </w:tcPr>
          <w:p w:rsidR="00542973" w:rsidRPr="00FA58F0" w:rsidRDefault="00542973" w:rsidP="00736AF2">
            <w:pPr>
              <w:widowControl w:val="0"/>
              <w:spacing w:after="0" w:line="233" w:lineRule="auto"/>
              <w:ind w:left="28" w:right="-20"/>
            </w:pPr>
            <w:r>
              <w:t xml:space="preserve">Repeat steps </w:t>
            </w:r>
            <w:ins w:id="97" w:author="Dmitri.Khijniak@7Layers.com" w:date="2017-07-20T12:15:00Z">
              <w:r w:rsidR="001B1E40">
                <w:t>2</w:t>
              </w:r>
            </w:ins>
            <w:r w:rsidR="00521965">
              <w:t>-</w:t>
            </w:r>
            <w:r w:rsidR="00762432">
              <w:t>4</w:t>
            </w:r>
            <w:r>
              <w:t xml:space="preserve"> </w:t>
            </w:r>
            <w:ins w:id="98" w:author="Dmitri.Khijniak@7Layers.com" w:date="2017-07-20T12:16:00Z">
              <w:r w:rsidR="00646E38">
                <w:t xml:space="preserve">until </w:t>
              </w:r>
            </w:ins>
            <w:ins w:id="99" w:author="Dmitri.Khijniak@7Layers.com" w:date="2017-07-20T12:19:00Z">
              <w:r w:rsidR="00F6452B">
                <w:t xml:space="preserve">testing is complete for all </w:t>
              </w:r>
            </w:ins>
            <w:ins w:id="100" w:author="Dmitri.Khijniak@7Layers.com" w:date="2017-07-20T12:27:00Z">
              <w:r w:rsidR="00385EF3">
                <w:rPr>
                  <w:i/>
                </w:rPr>
                <w:t>pPower</w:t>
              </w:r>
            </w:ins>
            <w:ins w:id="101" w:author="Dmitri.Khijniak@7Layers.com" w:date="2017-07-20T12:16:00Z">
              <w:r w:rsidR="00646E38">
                <w:t xml:space="preserve"> value</w:t>
              </w:r>
            </w:ins>
            <w:ins w:id="102" w:author="Dmitri.Khijniak@7Layers.com" w:date="2017-07-20T12:20:00Z">
              <w:r w:rsidR="00F6452B">
                <w:t xml:space="preserve">s </w:t>
              </w:r>
              <w:r w:rsidR="00F6452B" w:rsidRPr="00F6452B">
                <w:t xml:space="preserve">over the range </w:t>
              </w:r>
            </w:ins>
            <w:ins w:id="103" w:author="Dmitri.Khijniak@7Layers.com" w:date="2017-07-20T12:21:00Z">
              <w:r w:rsidR="00F6452B" w:rsidRPr="00164031">
                <w:rPr>
                  <w:i/>
                </w:rPr>
                <w:t>(</w:t>
              </w:r>
            </w:ins>
            <w:ins w:id="104" w:author="Dmitri.Khijniak@7Layers.com" w:date="2017-07-20T12:20:00Z">
              <w:r w:rsidR="00F6452B" w:rsidRPr="00164031">
                <w:rPr>
                  <w:i/>
                </w:rPr>
                <w:t>MaxTxPowerCap – PwrRange</w:t>
              </w:r>
            </w:ins>
            <w:ins w:id="105" w:author="Dmitri.Khijniak@7Layers.com" w:date="2017-07-20T12:21:00Z">
              <w:r w:rsidR="00F6452B" w:rsidRPr="00164031">
                <w:rPr>
                  <w:i/>
                </w:rPr>
                <w:t>)</w:t>
              </w:r>
            </w:ins>
            <w:ins w:id="106" w:author="Dmitri.Khijniak@7Layers.com" w:date="2017-07-20T12:20:00Z">
              <w:r w:rsidR="00F6452B" w:rsidRPr="00F6452B">
                <w:t xml:space="preserve"> to </w:t>
              </w:r>
              <w:r w:rsidR="00F6452B" w:rsidRPr="00164031">
                <w:rPr>
                  <w:i/>
                </w:rPr>
                <w:t>MaxTxPowerCap</w:t>
              </w:r>
              <w:r w:rsidR="00F6452B">
                <w:rPr>
                  <w:i/>
                </w:rPr>
                <w:t xml:space="preserve"> </w:t>
              </w:r>
            </w:ins>
            <w:ins w:id="107" w:author="Dmitri.Khijniak@7Layers.com" w:date="2017-07-20T12:17:00Z">
              <w:r w:rsidR="00646E38" w:rsidRPr="00164031">
                <w:t>inclus</w:t>
              </w:r>
              <w:r w:rsidR="00646E38" w:rsidRPr="00646E38">
                <w:t>ively</w:t>
              </w:r>
            </w:ins>
            <w:r>
              <w:rPr>
                <w:b/>
              </w:rPr>
              <w:t>.</w:t>
            </w:r>
          </w:p>
        </w:tc>
        <w:tc>
          <w:tcPr>
            <w:tcW w:w="1350" w:type="dxa"/>
            <w:tcBorders>
              <w:left w:val="single" w:sz="4" w:space="0" w:color="auto"/>
            </w:tcBorders>
          </w:tcPr>
          <w:p w:rsidR="00542973" w:rsidRDefault="00542973" w:rsidP="00736AF2">
            <w:pPr>
              <w:widowControl w:val="0"/>
              <w:spacing w:after="0" w:line="233" w:lineRule="auto"/>
              <w:ind w:right="-20"/>
            </w:pPr>
          </w:p>
        </w:tc>
      </w:tr>
      <w:tr w:rsidR="00670CB4" w:rsidRPr="00585205" w:rsidTr="00736AF2">
        <w:tc>
          <w:tcPr>
            <w:tcW w:w="615" w:type="dxa"/>
            <w:tcBorders>
              <w:top w:val="single" w:sz="4" w:space="0" w:color="auto"/>
              <w:bottom w:val="single" w:sz="4" w:space="0" w:color="auto"/>
              <w:right w:val="single" w:sz="4" w:space="0" w:color="auto"/>
            </w:tcBorders>
          </w:tcPr>
          <w:p w:rsidR="00670CB4" w:rsidRDefault="00DA6CA8" w:rsidP="00736AF2">
            <w:pPr>
              <w:pStyle w:val="NoSpacing"/>
              <w:jc w:val="center"/>
              <w:rPr>
                <w:lang w:eastAsia="x-none"/>
              </w:rPr>
            </w:pPr>
            <w:ins w:id="108" w:author="Dmitri.Khijniak@7Layers.com" w:date="2017-07-28T10:41:00Z">
              <w:r>
                <w:rPr>
                  <w:lang w:eastAsia="x-none"/>
                </w:rPr>
                <w:t>6</w:t>
              </w:r>
            </w:ins>
          </w:p>
        </w:tc>
        <w:tc>
          <w:tcPr>
            <w:tcW w:w="1185" w:type="dxa"/>
            <w:tcBorders>
              <w:top w:val="single" w:sz="4" w:space="0" w:color="auto"/>
              <w:left w:val="single" w:sz="4" w:space="0" w:color="auto"/>
              <w:bottom w:val="single" w:sz="4" w:space="0" w:color="auto"/>
            </w:tcBorders>
          </w:tcPr>
          <w:p w:rsidR="00670CB4" w:rsidRDefault="00DA6CA8" w:rsidP="00736AF2">
            <w:pPr>
              <w:pStyle w:val="NoSpacing"/>
              <w:jc w:val="center"/>
              <w:rPr>
                <w:lang w:eastAsia="x-none"/>
              </w:rPr>
            </w:pPr>
            <w:ins w:id="109" w:author="Dmitri.Khijniak@7Layers.com" w:date="2017-07-28T10:41:00Z">
              <w:r>
                <w:rPr>
                  <w:lang w:eastAsia="x-none"/>
                </w:rPr>
                <w:t>Verify</w:t>
              </w:r>
            </w:ins>
          </w:p>
        </w:tc>
        <w:tc>
          <w:tcPr>
            <w:tcW w:w="6025" w:type="dxa"/>
            <w:tcBorders>
              <w:right w:val="single" w:sz="4" w:space="0" w:color="auto"/>
            </w:tcBorders>
          </w:tcPr>
          <w:p w:rsidR="00670CB4" w:rsidRDefault="0058599C" w:rsidP="00736AF2">
            <w:pPr>
              <w:widowControl w:val="0"/>
              <w:spacing w:after="0" w:line="233" w:lineRule="auto"/>
              <w:ind w:left="28" w:right="-20"/>
            </w:pPr>
            <w:ins w:id="110" w:author="Dmitri.Khijniak@7Layers.com" w:date="2017-07-28T10:56:00Z">
              <w:r>
                <w:t xml:space="preserve">A </w:t>
              </w:r>
            </w:ins>
            <w:ins w:id="111" w:author="Dmitri.Khijniak@7Layers.com" w:date="2017-07-28T10:46:00Z">
              <w:r w:rsidR="00861C31">
                <w:t>s</w:t>
              </w:r>
            </w:ins>
            <w:ins w:id="112" w:author="Dmitri.Khijniak@7Layers.com" w:date="2017-07-28T10:44:00Z">
              <w:r w:rsidR="00861C31">
                <w:t xml:space="preserve">eries of </w:t>
              </w:r>
            </w:ins>
            <w:ins w:id="113" w:author="Dmitri.Khijniak@7Layers.com" w:date="2017-07-28T10:58:00Z">
              <w:r>
                <w:t xml:space="preserve">arithmetic </w:t>
              </w:r>
            </w:ins>
            <w:ins w:id="114" w:author="Dmitri.Khijniak@7Layers.com" w:date="2017-07-28T10:56:00Z">
              <w:r>
                <w:t xml:space="preserve">mean calculated from </w:t>
              </w:r>
            </w:ins>
            <w:ins w:id="115" w:author="Dmitri.Khijniak@7Layers.com" w:date="2017-07-28T10:58:00Z">
              <w:r>
                <w:t xml:space="preserve">transmit powers </w:t>
              </w:r>
            </w:ins>
            <w:ins w:id="116" w:author="Dmitri.Khijniak@7Layers.com" w:date="2017-07-28T10:44:00Z">
              <w:r w:rsidR="00861C31">
                <w:t xml:space="preserve">measured </w:t>
              </w:r>
            </w:ins>
            <w:ins w:id="117" w:author="Dmitri.Khijniak@7Layers.com" w:date="2017-07-28T10:43:00Z">
              <w:r w:rsidR="00DA6CA8">
                <w:t xml:space="preserve">by the Signal Analyzer </w:t>
              </w:r>
            </w:ins>
            <w:ins w:id="118" w:author="Dmitri.Khijniak@7Layers.com" w:date="2017-07-28T10:44:00Z">
              <w:r w:rsidR="00861C31">
                <w:t xml:space="preserve">in step 3 </w:t>
              </w:r>
            </w:ins>
            <w:ins w:id="119" w:author="Dmitri.Khijniak@7Layers.com" w:date="2017-07-28T10:43:00Z">
              <w:r w:rsidR="00DA6CA8">
                <w:t xml:space="preserve">for </w:t>
              </w:r>
            </w:ins>
            <w:ins w:id="120" w:author="Dmitri.Khijniak@7Layers.com" w:date="2017-07-28T10:57:00Z">
              <w:r>
                <w:t xml:space="preserve">each </w:t>
              </w:r>
            </w:ins>
            <w:ins w:id="121" w:author="Dmitri.Khijniak@7Layers.com" w:date="2017-07-28T10:48:00Z">
              <w:r w:rsidR="006B7E49" w:rsidRPr="006B7E49">
                <w:rPr>
                  <w:i/>
                </w:rPr>
                <w:t>pPower</w:t>
              </w:r>
              <w:r>
                <w:t xml:space="preserve"> value</w:t>
              </w:r>
              <w:r w:rsidR="006B7E49">
                <w:t xml:space="preserve"> </w:t>
              </w:r>
            </w:ins>
            <w:ins w:id="122" w:author="Dmitri.Khijniak@7Layers.com" w:date="2017-07-28T10:45:00Z">
              <w:r w:rsidR="00861C31">
                <w:t xml:space="preserve">defined in step 5 is </w:t>
              </w:r>
            </w:ins>
            <w:ins w:id="123" w:author="Dmitri.Khijniak@7Layers.com" w:date="2017-07-28T10:46:00Z">
              <w:r w:rsidR="00861C31">
                <w:t>monotonically increasing (</w:t>
              </w:r>
            </w:ins>
            <w:ins w:id="124" w:author="Dmitri.Khijniak@7Layers.com" w:date="2017-07-28T10:48:00Z">
              <w:r w:rsidR="006B7E49">
                <w:t xml:space="preserve">i.e. </w:t>
              </w:r>
            </w:ins>
            <w:ins w:id="125" w:author="Dmitri.Khijniak@7Layers.com" w:date="2017-07-28T10:47:00Z">
              <w:r w:rsidR="00861C31">
                <w:t>preceding value is smaller or equal then the next value in the series</w:t>
              </w:r>
            </w:ins>
            <w:ins w:id="126" w:author="Dmitri.Khijniak@7Layers.com" w:date="2017-07-28T10:46:00Z">
              <w:r w:rsidR="00861C31">
                <w:t>)</w:t>
              </w:r>
            </w:ins>
          </w:p>
        </w:tc>
        <w:tc>
          <w:tcPr>
            <w:tcW w:w="1350" w:type="dxa"/>
            <w:tcBorders>
              <w:left w:val="single" w:sz="4" w:space="0" w:color="auto"/>
            </w:tcBorders>
          </w:tcPr>
          <w:p w:rsidR="00670CB4" w:rsidRDefault="00861C31" w:rsidP="00736AF2">
            <w:pPr>
              <w:widowControl w:val="0"/>
              <w:spacing w:after="0" w:line="233" w:lineRule="auto"/>
              <w:ind w:right="-20"/>
            </w:pPr>
            <w:ins w:id="127" w:author="Dmitri.Khijniak@7Layers.com" w:date="2017-07-28T10:47:00Z">
              <w:r>
                <w:t>PASS/FAIL</w:t>
              </w:r>
            </w:ins>
          </w:p>
        </w:tc>
      </w:tr>
      <w:tr w:rsidR="00B60CA8" w:rsidRPr="00585205" w:rsidTr="00B341F6">
        <w:trPr>
          <w:trHeight w:val="272"/>
        </w:trPr>
        <w:tc>
          <w:tcPr>
            <w:tcW w:w="615" w:type="dxa"/>
            <w:tcBorders>
              <w:top w:val="single" w:sz="4" w:space="0" w:color="auto"/>
              <w:bottom w:val="single" w:sz="4" w:space="0" w:color="auto"/>
              <w:right w:val="single" w:sz="4" w:space="0" w:color="auto"/>
            </w:tcBorders>
          </w:tcPr>
          <w:p w:rsidR="00B60CA8" w:rsidRDefault="00DA6CA8" w:rsidP="00736AF2">
            <w:pPr>
              <w:pStyle w:val="NoSpacing"/>
              <w:jc w:val="center"/>
              <w:rPr>
                <w:lang w:eastAsia="x-none"/>
              </w:rPr>
            </w:pPr>
            <w:r>
              <w:rPr>
                <w:lang w:eastAsia="x-none"/>
              </w:rPr>
              <w:t>7</w:t>
            </w:r>
          </w:p>
        </w:tc>
        <w:tc>
          <w:tcPr>
            <w:tcW w:w="1185" w:type="dxa"/>
            <w:tcBorders>
              <w:top w:val="single" w:sz="4" w:space="0" w:color="auto"/>
              <w:left w:val="single" w:sz="4" w:space="0" w:color="auto"/>
              <w:bottom w:val="single" w:sz="4" w:space="0" w:color="auto"/>
            </w:tcBorders>
          </w:tcPr>
          <w:p w:rsidR="00B60CA8" w:rsidRDefault="00B60CA8" w:rsidP="00736AF2">
            <w:pPr>
              <w:pStyle w:val="NoSpacing"/>
              <w:jc w:val="center"/>
              <w:rPr>
                <w:lang w:eastAsia="x-none"/>
              </w:rPr>
            </w:pPr>
            <w:r>
              <w:rPr>
                <w:lang w:eastAsia="x-none"/>
              </w:rPr>
              <w:t>Procedure</w:t>
            </w:r>
          </w:p>
        </w:tc>
        <w:tc>
          <w:tcPr>
            <w:tcW w:w="6025" w:type="dxa"/>
            <w:tcBorders>
              <w:right w:val="single" w:sz="4" w:space="0" w:color="auto"/>
            </w:tcBorders>
          </w:tcPr>
          <w:p w:rsidR="00B60CA8" w:rsidRDefault="00542973" w:rsidP="00AE1379">
            <w:pPr>
              <w:widowControl w:val="0"/>
              <w:spacing w:after="0" w:line="233" w:lineRule="auto"/>
              <w:ind w:left="28" w:right="-20"/>
              <w:rPr>
                <w:lang w:eastAsia="x-none"/>
              </w:rPr>
            </w:pPr>
            <w:r>
              <w:rPr>
                <w:lang w:eastAsia="x-none"/>
              </w:rPr>
              <w:t xml:space="preserve">Repeat steps </w:t>
            </w:r>
            <w:r w:rsidR="00521965">
              <w:rPr>
                <w:lang w:eastAsia="x-none"/>
              </w:rPr>
              <w:t>1-</w:t>
            </w:r>
            <w:r w:rsidR="00762432">
              <w:rPr>
                <w:lang w:eastAsia="x-none"/>
              </w:rPr>
              <w:t>5</w:t>
            </w:r>
            <w:r w:rsidR="00B60CA8">
              <w:rPr>
                <w:lang w:eastAsia="x-none"/>
              </w:rPr>
              <w:t xml:space="preserve"> for each supported value of </w:t>
            </w:r>
            <w:r w:rsidR="006D526B">
              <w:rPr>
                <w:i/>
                <w:lang w:eastAsia="x-none"/>
              </w:rPr>
              <w:t>p</w:t>
            </w:r>
            <w:r w:rsidR="00B60CA8" w:rsidRPr="004D57A9">
              <w:rPr>
                <w:i/>
                <w:lang w:eastAsia="x-none"/>
              </w:rPr>
              <w:t>DataRate</w:t>
            </w:r>
            <w:r w:rsidR="00BD274F">
              <w:rPr>
                <w:rFonts w:asciiTheme="minorHAnsi" w:hAnsiTheme="minorHAnsi"/>
                <w:i/>
                <w:lang w:eastAsia="x-none"/>
              </w:rPr>
              <w:t xml:space="preserve"> </w:t>
            </w:r>
            <w:r w:rsidR="00BD274F">
              <w:rPr>
                <w:lang w:eastAsia="x-none"/>
              </w:rPr>
              <w:t>in Table 4-2</w:t>
            </w:r>
          </w:p>
        </w:tc>
        <w:tc>
          <w:tcPr>
            <w:tcW w:w="1350" w:type="dxa"/>
            <w:tcBorders>
              <w:left w:val="single" w:sz="4" w:space="0" w:color="auto"/>
            </w:tcBorders>
          </w:tcPr>
          <w:p w:rsidR="00B60CA8" w:rsidRDefault="00B60CA8" w:rsidP="00736AF2">
            <w:pPr>
              <w:widowControl w:val="0"/>
              <w:spacing w:after="0" w:line="233" w:lineRule="auto"/>
              <w:ind w:right="-20"/>
              <w:rPr>
                <w:lang w:eastAsia="x-none"/>
              </w:rPr>
            </w:pPr>
          </w:p>
        </w:tc>
      </w:tr>
      <w:tr w:rsidR="00AE1379" w:rsidRPr="00585205" w:rsidTr="00B341F6">
        <w:tc>
          <w:tcPr>
            <w:tcW w:w="615" w:type="dxa"/>
            <w:tcBorders>
              <w:top w:val="single" w:sz="4" w:space="0" w:color="auto"/>
              <w:bottom w:val="single" w:sz="4" w:space="0" w:color="auto"/>
              <w:right w:val="single" w:sz="4" w:space="0" w:color="auto"/>
            </w:tcBorders>
          </w:tcPr>
          <w:p w:rsidR="00AE1379" w:rsidRDefault="00DA6CA8" w:rsidP="00AE1379">
            <w:pPr>
              <w:pStyle w:val="NoSpacing"/>
              <w:jc w:val="center"/>
              <w:rPr>
                <w:lang w:eastAsia="x-none"/>
              </w:rPr>
            </w:pPr>
            <w:r>
              <w:rPr>
                <w:lang w:eastAsia="x-none"/>
              </w:rPr>
              <w:lastRenderedPageBreak/>
              <w:t>8</w:t>
            </w:r>
          </w:p>
        </w:tc>
        <w:tc>
          <w:tcPr>
            <w:tcW w:w="1185" w:type="dxa"/>
            <w:tcBorders>
              <w:top w:val="single" w:sz="4" w:space="0" w:color="auto"/>
              <w:left w:val="single" w:sz="4" w:space="0" w:color="auto"/>
              <w:bottom w:val="single" w:sz="4" w:space="0" w:color="auto"/>
            </w:tcBorders>
          </w:tcPr>
          <w:p w:rsidR="00AE1379" w:rsidRDefault="00AE1379" w:rsidP="00AE1379">
            <w:pPr>
              <w:pStyle w:val="NoSpacing"/>
              <w:jc w:val="center"/>
              <w:rPr>
                <w:lang w:eastAsia="x-none"/>
              </w:rPr>
            </w:pPr>
            <w:r>
              <w:rPr>
                <w:lang w:eastAsia="x-none"/>
              </w:rPr>
              <w:t>Procedure</w:t>
            </w:r>
          </w:p>
        </w:tc>
        <w:tc>
          <w:tcPr>
            <w:tcW w:w="6025" w:type="dxa"/>
            <w:tcBorders>
              <w:right w:val="single" w:sz="4" w:space="0" w:color="auto"/>
            </w:tcBorders>
          </w:tcPr>
          <w:p w:rsidR="00AE1379" w:rsidRDefault="00521965" w:rsidP="00AE1379">
            <w:pPr>
              <w:widowControl w:val="0"/>
              <w:spacing w:after="0" w:line="233" w:lineRule="auto"/>
              <w:ind w:left="28" w:right="-20"/>
              <w:rPr>
                <w:lang w:eastAsia="x-none"/>
              </w:rPr>
            </w:pPr>
            <w:r>
              <w:rPr>
                <w:lang w:eastAsia="x-none"/>
              </w:rPr>
              <w:t>Repeat steps 1-</w:t>
            </w:r>
            <w:r w:rsidR="00AE4748">
              <w:rPr>
                <w:lang w:eastAsia="x-none"/>
              </w:rPr>
              <w:t>6</w:t>
            </w:r>
            <w:r w:rsidR="00AE1379">
              <w:rPr>
                <w:lang w:eastAsia="x-none"/>
              </w:rPr>
              <w:t xml:space="preserve"> for each supported value of </w:t>
            </w:r>
            <w:r w:rsidR="006D526B">
              <w:rPr>
                <w:i/>
                <w:lang w:eastAsia="x-none"/>
              </w:rPr>
              <w:t>p</w:t>
            </w:r>
            <w:r w:rsidR="00AE1379" w:rsidRPr="006E0260">
              <w:rPr>
                <w:i/>
                <w:lang w:eastAsia="x-none"/>
              </w:rPr>
              <w:t>Channel</w:t>
            </w:r>
            <w:r w:rsidR="00BD274F">
              <w:rPr>
                <w:i/>
                <w:lang w:eastAsia="x-none"/>
              </w:rPr>
              <w:t xml:space="preserve"> </w:t>
            </w:r>
            <w:r w:rsidR="00BD274F">
              <w:rPr>
                <w:lang w:eastAsia="x-none"/>
              </w:rPr>
              <w:t>in Table 4-1</w:t>
            </w:r>
          </w:p>
        </w:tc>
        <w:tc>
          <w:tcPr>
            <w:tcW w:w="1350" w:type="dxa"/>
            <w:tcBorders>
              <w:left w:val="single" w:sz="4" w:space="0" w:color="auto"/>
            </w:tcBorders>
          </w:tcPr>
          <w:p w:rsidR="00AE1379" w:rsidRDefault="00AE1379" w:rsidP="00AE1379">
            <w:pPr>
              <w:widowControl w:val="0"/>
              <w:spacing w:after="0" w:line="233" w:lineRule="auto"/>
              <w:ind w:right="-20"/>
              <w:rPr>
                <w:lang w:eastAsia="x-none"/>
              </w:rPr>
            </w:pPr>
          </w:p>
        </w:tc>
      </w:tr>
      <w:tr w:rsidR="00052424" w:rsidRPr="00585205" w:rsidTr="00736AF2">
        <w:tc>
          <w:tcPr>
            <w:tcW w:w="615" w:type="dxa"/>
            <w:tcBorders>
              <w:top w:val="single" w:sz="4" w:space="0" w:color="auto"/>
              <w:right w:val="single" w:sz="4" w:space="0" w:color="auto"/>
            </w:tcBorders>
          </w:tcPr>
          <w:p w:rsidR="00052424" w:rsidRDefault="00DA6CA8" w:rsidP="00052424">
            <w:pPr>
              <w:pStyle w:val="NoSpacing"/>
              <w:jc w:val="center"/>
              <w:rPr>
                <w:lang w:eastAsia="x-none"/>
              </w:rPr>
            </w:pPr>
            <w:r>
              <w:rPr>
                <w:lang w:eastAsia="x-none"/>
              </w:rPr>
              <w:t>9</w:t>
            </w:r>
          </w:p>
        </w:tc>
        <w:tc>
          <w:tcPr>
            <w:tcW w:w="1185"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025"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80715C" w:rsidRDefault="0080715C" w:rsidP="0099695F"/>
    <w:p w:rsidR="00D834F1" w:rsidRDefault="00D834F1" w:rsidP="0099695F"/>
    <w:p w:rsidR="00C507EE" w:rsidRDefault="00C507EE" w:rsidP="00C507EE">
      <w:pPr>
        <w:pStyle w:val="Heading3"/>
      </w:pPr>
      <w:bookmarkStart w:id="128" w:name="_Toc464735161"/>
      <w:r>
        <w:t>802.11 Receive PHY Validation</w:t>
      </w:r>
      <w:bookmarkEnd w:id="128"/>
    </w:p>
    <w:p w:rsidR="007F2A3E" w:rsidRPr="007F2A3E" w:rsidRDefault="009B00B9" w:rsidP="007F2A3E">
      <w:pPr>
        <w:pStyle w:val="Heading4"/>
      </w:pPr>
      <w:r>
        <w:rPr>
          <w:szCs w:val="20"/>
        </w:rPr>
        <w:t>TP-802</w:t>
      </w:r>
      <w:r w:rsidR="00344C98">
        <w:rPr>
          <w:szCs w:val="20"/>
        </w:rPr>
        <w:t>11</w:t>
      </w:r>
      <w:r>
        <w:rPr>
          <w:szCs w:val="20"/>
        </w:rPr>
        <w:t>-RXT-PHY-BV-01</w:t>
      </w:r>
    </w:p>
    <w:tbl>
      <w:tblPr>
        <w:tblStyle w:val="TableGrid"/>
        <w:tblW w:w="9265" w:type="dxa"/>
        <w:tblLayout w:type="fixed"/>
        <w:tblLook w:val="04A0" w:firstRow="1" w:lastRow="0" w:firstColumn="1" w:lastColumn="0" w:noHBand="0" w:noVBand="1"/>
      </w:tblPr>
      <w:tblGrid>
        <w:gridCol w:w="765"/>
        <w:gridCol w:w="1033"/>
        <w:gridCol w:w="6117"/>
        <w:gridCol w:w="1350"/>
      </w:tblGrid>
      <w:tr w:rsidR="000F380D" w:rsidRPr="00585205" w:rsidTr="00EF4A18">
        <w:tc>
          <w:tcPr>
            <w:tcW w:w="1798" w:type="dxa"/>
            <w:gridSpan w:val="2"/>
          </w:tcPr>
          <w:p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0F380D"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-RXT-PHY-BV-01</w:t>
            </w:r>
          </w:p>
        </w:tc>
      </w:tr>
      <w:tr w:rsidR="000F380D" w:rsidRPr="00585205" w:rsidTr="00EF4A18">
        <w:tc>
          <w:tcPr>
            <w:tcW w:w="1798" w:type="dxa"/>
            <w:gridSpan w:val="2"/>
          </w:tcPr>
          <w:p w:rsidR="000F380D"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0F380D" w:rsidRPr="00742568" w:rsidRDefault="000F380D" w:rsidP="00F12FA1">
            <w:pPr>
              <w:overflowPunct/>
              <w:autoSpaceDE/>
              <w:autoSpaceDN/>
              <w:adjustRightInd/>
              <w:spacing w:after="0"/>
              <w:textAlignment w:val="auto"/>
              <w:rPr>
                <w:color w:val="000000"/>
              </w:rPr>
            </w:pPr>
            <w:r w:rsidRPr="000F380D">
              <w:rPr>
                <w:color w:val="000000"/>
              </w:rPr>
              <w:t xml:space="preserve">Verify the receiver can operate at the specified minimum input </w:t>
            </w:r>
            <w:r w:rsidR="00F12FA1">
              <w:rPr>
                <w:color w:val="000000"/>
              </w:rPr>
              <w:t>sensitivity</w:t>
            </w:r>
            <w:r w:rsidRPr="000F380D">
              <w:rPr>
                <w:color w:val="000000"/>
              </w:rPr>
              <w:t xml:space="preserve"> depending on the channel spacing</w:t>
            </w:r>
            <w:r w:rsidR="001175C4">
              <w:rPr>
                <w:color w:val="000000"/>
              </w:rPr>
              <w:t xml:space="preserve"> and number</w:t>
            </w:r>
            <w:r w:rsidRPr="000F380D">
              <w:rPr>
                <w:color w:val="000000"/>
              </w:rPr>
              <w:t>.</w:t>
            </w:r>
          </w:p>
        </w:tc>
      </w:tr>
      <w:tr w:rsidR="000F380D" w:rsidRPr="00585205" w:rsidTr="00EF4A18">
        <w:tc>
          <w:tcPr>
            <w:tcW w:w="1798" w:type="dxa"/>
            <w:gridSpan w:val="2"/>
          </w:tcPr>
          <w:p w:rsidR="000F380D" w:rsidRPr="009922E6"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9922E6">
              <w:rPr>
                <w:b/>
                <w:szCs w:val="20"/>
              </w:rPr>
              <w:t>Test Configuration</w:t>
            </w:r>
          </w:p>
        </w:tc>
        <w:tc>
          <w:tcPr>
            <w:tcW w:w="7467" w:type="dxa"/>
            <w:gridSpan w:val="2"/>
          </w:tcPr>
          <w:p w:rsidR="000F380D" w:rsidRPr="009922E6"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9922E6">
              <w:rPr>
                <w:szCs w:val="20"/>
              </w:rPr>
              <w:t>TC2</w:t>
            </w:r>
          </w:p>
        </w:tc>
      </w:tr>
      <w:tr w:rsidR="000F380D" w:rsidRPr="00585205" w:rsidTr="00EF4A18">
        <w:tc>
          <w:tcPr>
            <w:tcW w:w="1798" w:type="dxa"/>
            <w:gridSpan w:val="2"/>
          </w:tcPr>
          <w:p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0F380D"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9922E6">
              <w:rPr>
                <w:szCs w:val="20"/>
              </w:rPr>
              <w:t xml:space="preserve"> Clause 18</w:t>
            </w:r>
            <w:r w:rsidR="00C047B9">
              <w:rPr>
                <w:szCs w:val="20"/>
              </w:rPr>
              <w:t>, 18.3.10</w:t>
            </w:r>
            <w:r w:rsidR="00F12FA1">
              <w:rPr>
                <w:szCs w:val="20"/>
              </w:rPr>
              <w:t>.2</w:t>
            </w:r>
          </w:p>
        </w:tc>
      </w:tr>
      <w:tr w:rsidR="000F380D" w:rsidRPr="00585205" w:rsidTr="00EF4A18">
        <w:tc>
          <w:tcPr>
            <w:tcW w:w="1798" w:type="dxa"/>
            <w:gridSpan w:val="2"/>
          </w:tcPr>
          <w:p w:rsidR="000F380D" w:rsidRPr="00585205" w:rsidRDefault="000F380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0F380D" w:rsidRPr="00742568" w:rsidRDefault="00F610BA" w:rsidP="00C86A21">
            <w:pPr>
              <w:overflowPunct/>
              <w:autoSpaceDE/>
              <w:autoSpaceDN/>
              <w:adjustRightInd/>
              <w:spacing w:after="0"/>
              <w:textAlignment w:val="auto"/>
            </w:pPr>
            <w:r w:rsidRPr="00F610BA">
              <w:rPr>
                <w:color w:val="000000"/>
              </w:rPr>
              <w:t>OF2.1, OF2.21, OF5.1, OF5.1.1 to OF5.1.8</w:t>
            </w:r>
          </w:p>
        </w:tc>
      </w:tr>
      <w:tr w:rsidR="00EF4A18" w:rsidRPr="00585205" w:rsidTr="00EF4A18">
        <w:trPr>
          <w:trHeight w:val="128"/>
        </w:trPr>
        <w:tc>
          <w:tcPr>
            <w:tcW w:w="9265" w:type="dxa"/>
            <w:gridSpan w:val="4"/>
            <w:shd w:val="clear" w:color="auto" w:fill="F2F2F2" w:themeFill="background1" w:themeFillShade="F2"/>
          </w:tcPr>
          <w:p w:rsidR="00EF4A18" w:rsidRPr="00585205" w:rsidRDefault="00EF4A18" w:rsidP="00EF4A18">
            <w:pPr>
              <w:widowControl w:val="0"/>
              <w:spacing w:after="0" w:line="233" w:lineRule="auto"/>
              <w:ind w:left="31" w:right="1246" w:firstLine="1649"/>
              <w:jc w:val="center"/>
              <w:rPr>
                <w:sz w:val="24"/>
                <w:szCs w:val="24"/>
              </w:rPr>
            </w:pPr>
            <w:r>
              <w:rPr>
                <w:b/>
              </w:rPr>
              <w:t>Pre-test conditions</w:t>
            </w:r>
          </w:p>
        </w:tc>
      </w:tr>
      <w:tr w:rsidR="00EF4A18" w:rsidRPr="00585205" w:rsidTr="00EF4A18">
        <w:trPr>
          <w:trHeight w:val="488"/>
        </w:trPr>
        <w:tc>
          <w:tcPr>
            <w:tcW w:w="9265" w:type="dxa"/>
            <w:gridSpan w:val="4"/>
          </w:tcPr>
          <w:p w:rsidR="00EF4A18" w:rsidRPr="00585205" w:rsidRDefault="00EF4A18" w:rsidP="00EF4A18">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012AF7">
              <w:rPr>
                <w:lang w:eastAsia="x-none"/>
              </w:rPr>
              <w:t xml:space="preserve"> as per sec 4.3.1</w:t>
            </w:r>
          </w:p>
        </w:tc>
      </w:tr>
      <w:tr w:rsidR="00EF4A18" w:rsidRPr="00585205" w:rsidTr="00EF4A18">
        <w:tc>
          <w:tcPr>
            <w:tcW w:w="9265" w:type="dxa"/>
            <w:gridSpan w:val="4"/>
            <w:shd w:val="clear" w:color="auto" w:fill="F2F2F2" w:themeFill="background1" w:themeFillShade="F2"/>
          </w:tcPr>
          <w:p w:rsidR="00EF4A18" w:rsidRPr="00585205" w:rsidRDefault="00EF4A18" w:rsidP="00EF4A18">
            <w:pPr>
              <w:widowControl w:val="0"/>
              <w:spacing w:after="0" w:line="238" w:lineRule="auto"/>
              <w:ind w:left="-18" w:right="1156" w:firstLine="1698"/>
              <w:jc w:val="center"/>
              <w:rPr>
                <w:sz w:val="24"/>
                <w:szCs w:val="24"/>
              </w:rPr>
            </w:pPr>
            <w:r>
              <w:rPr>
                <w:b/>
              </w:rPr>
              <w:t>Test Sequence</w:t>
            </w:r>
          </w:p>
        </w:tc>
      </w:tr>
      <w:tr w:rsidR="00EF4A18" w:rsidRPr="00585205" w:rsidTr="00EF4A18">
        <w:tc>
          <w:tcPr>
            <w:tcW w:w="765" w:type="dxa"/>
            <w:tcBorders>
              <w:top w:val="single" w:sz="4" w:space="0" w:color="auto"/>
              <w:bottom w:val="single" w:sz="4" w:space="0" w:color="auto"/>
              <w:right w:val="single" w:sz="4" w:space="0" w:color="auto"/>
            </w:tcBorders>
          </w:tcPr>
          <w:p w:rsidR="00EF4A18" w:rsidRPr="00EF4A18" w:rsidRDefault="00EF4A18" w:rsidP="00EF4A18">
            <w:pPr>
              <w:pStyle w:val="NoSpacing"/>
              <w:jc w:val="center"/>
              <w:rPr>
                <w:b/>
              </w:rPr>
            </w:pPr>
            <w:r w:rsidRPr="00EF4A18">
              <w:rPr>
                <w:b/>
              </w:rPr>
              <w:t>Step</w:t>
            </w:r>
          </w:p>
        </w:tc>
        <w:tc>
          <w:tcPr>
            <w:tcW w:w="1033" w:type="dxa"/>
            <w:tcBorders>
              <w:top w:val="single" w:sz="4" w:space="0" w:color="auto"/>
              <w:left w:val="single" w:sz="4" w:space="0" w:color="auto"/>
              <w:bottom w:val="single" w:sz="4" w:space="0" w:color="auto"/>
            </w:tcBorders>
          </w:tcPr>
          <w:p w:rsidR="00EF4A18" w:rsidRPr="00EF4A18" w:rsidRDefault="00EF4A18" w:rsidP="00EF4A18">
            <w:pPr>
              <w:pStyle w:val="NoSpacing"/>
              <w:jc w:val="center"/>
              <w:rPr>
                <w:b/>
              </w:rPr>
            </w:pPr>
            <w:r w:rsidRPr="00EF4A18">
              <w:rPr>
                <w:b/>
              </w:rPr>
              <w:t>Type</w:t>
            </w:r>
          </w:p>
        </w:tc>
        <w:tc>
          <w:tcPr>
            <w:tcW w:w="6117" w:type="dxa"/>
            <w:tcBorders>
              <w:right w:val="single" w:sz="4" w:space="0" w:color="auto"/>
            </w:tcBorders>
          </w:tcPr>
          <w:p w:rsidR="00EF4A18" w:rsidRPr="00585205" w:rsidRDefault="00EF4A18" w:rsidP="00EF4A1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EF4A18" w:rsidRPr="00585205" w:rsidRDefault="00EF4A18" w:rsidP="00EF4A1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DD3328" w:rsidP="00EF4A18">
            <w:pPr>
              <w:pStyle w:val="NoSpacing"/>
              <w:jc w:val="center"/>
              <w:rPr>
                <w:sz w:val="24"/>
              </w:rPr>
            </w:pPr>
            <w:r>
              <w:rPr>
                <w:lang w:eastAsia="x-none"/>
              </w:rPr>
              <w:t>1</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sidRPr="00585205">
              <w:rPr>
                <w:lang w:val="x-none" w:eastAsia="x-none"/>
              </w:rPr>
              <w:t>Configure</w:t>
            </w:r>
          </w:p>
        </w:tc>
        <w:tc>
          <w:tcPr>
            <w:tcW w:w="6117" w:type="dxa"/>
            <w:tcBorders>
              <w:right w:val="single" w:sz="4" w:space="0" w:color="auto"/>
            </w:tcBorders>
          </w:tcPr>
          <w:p w:rsidR="00EF4A18" w:rsidRPr="00585205" w:rsidRDefault="00855431" w:rsidP="00EF4A18">
            <w:pPr>
              <w:widowControl w:val="0"/>
              <w:spacing w:after="0" w:line="233" w:lineRule="auto"/>
              <w:ind w:right="-20"/>
              <w:rPr>
                <w:lang w:eastAsia="x-none"/>
              </w:rPr>
            </w:pPr>
            <w:r>
              <w:rPr>
                <w:lang w:eastAsia="x-none"/>
              </w:rPr>
              <w:t>IUT</w:t>
            </w:r>
            <w:r w:rsidR="00EF4A18">
              <w:rPr>
                <w:lang w:eastAsia="x-none"/>
              </w:rPr>
              <w:t xml:space="preserve"> to receive packets on </w:t>
            </w:r>
            <w:r w:rsidR="006D526B">
              <w:rPr>
                <w:i/>
                <w:lang w:eastAsia="x-none"/>
              </w:rPr>
              <w:t>p</w:t>
            </w:r>
            <w:r w:rsidR="00EF4A18" w:rsidRPr="004D57A9">
              <w:rPr>
                <w:i/>
                <w:lang w:eastAsia="x-none"/>
              </w:rPr>
              <w:t>Channel</w:t>
            </w:r>
            <w:r w:rsidR="00A41EC2">
              <w:rPr>
                <w:i/>
                <w:lang w:eastAsia="x-none"/>
              </w:rPr>
              <w:t xml:space="preserve"> </w:t>
            </w:r>
          </w:p>
        </w:tc>
        <w:tc>
          <w:tcPr>
            <w:tcW w:w="1350" w:type="dxa"/>
            <w:tcBorders>
              <w:left w:val="single" w:sz="4" w:space="0" w:color="auto"/>
            </w:tcBorders>
          </w:tcPr>
          <w:p w:rsidR="00EF4A18" w:rsidRPr="00585205" w:rsidRDefault="00EF4A18" w:rsidP="00EF4A18">
            <w:pPr>
              <w:widowControl w:val="0"/>
              <w:spacing w:after="0" w:line="233" w:lineRule="auto"/>
              <w:ind w:right="-20"/>
              <w:rPr>
                <w:lang w:eastAsia="x-none"/>
              </w:rPr>
            </w:pP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DD3328" w:rsidP="00EF4A18">
            <w:pPr>
              <w:pStyle w:val="NoSpacing"/>
              <w:jc w:val="center"/>
              <w:rPr>
                <w:sz w:val="24"/>
              </w:rPr>
            </w:pPr>
            <w:r>
              <w:rPr>
                <w:lang w:eastAsia="x-none"/>
              </w:rPr>
              <w:t>2</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sidRPr="00585205">
              <w:rPr>
                <w:lang w:val="x-none" w:eastAsia="x-none"/>
              </w:rPr>
              <w:t>Configure</w:t>
            </w:r>
          </w:p>
        </w:tc>
        <w:tc>
          <w:tcPr>
            <w:tcW w:w="6117" w:type="dxa"/>
            <w:tcBorders>
              <w:right w:val="single" w:sz="4" w:space="0" w:color="auto"/>
            </w:tcBorders>
          </w:tcPr>
          <w:p w:rsidR="00EF4A18" w:rsidRPr="00EF6C86" w:rsidRDefault="00EF4A18">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8F7FBE" w:rsidRPr="00D4239C">
              <w:rPr>
                <w:i/>
              </w:rPr>
              <w:t>pNumberOfFrames</w:t>
            </w:r>
            <w:r w:rsidR="008F7FBE" w:rsidDel="008F7FBE">
              <w:rPr>
                <w:lang w:eastAsia="x-none"/>
              </w:rPr>
              <w:t xml:space="preserve"> </w:t>
            </w:r>
            <w:r w:rsidR="00E524FA">
              <w:t xml:space="preserve">with a PSDU length of </w:t>
            </w:r>
            <w:r>
              <w:rPr>
                <w:lang w:eastAsia="x-none"/>
              </w:rPr>
              <w:t>1000 octets</w:t>
            </w:r>
            <w:r w:rsidR="00640835">
              <w:rPr>
                <w:lang w:eastAsia="x-none"/>
              </w:rPr>
              <w:t xml:space="preserve"> at a rate of one every 100msecs </w:t>
            </w:r>
            <w:r>
              <w:rPr>
                <w:lang w:eastAsia="x-none"/>
              </w:rPr>
              <w:t xml:space="preserve">with </w:t>
            </w:r>
            <w:r w:rsidR="006D526B">
              <w:rPr>
                <w:i/>
                <w:lang w:eastAsia="x-none"/>
              </w:rPr>
              <w:t>p</w:t>
            </w:r>
            <w:r w:rsidRPr="004D57A9">
              <w:rPr>
                <w:i/>
                <w:lang w:eastAsia="x-none"/>
              </w:rPr>
              <w:t>Channel</w:t>
            </w:r>
            <w:r>
              <w:rPr>
                <w:i/>
                <w:lang w:eastAsia="x-none"/>
              </w:rPr>
              <w:t xml:space="preserve">, </w:t>
            </w:r>
            <w:r w:rsidR="006D526B">
              <w:rPr>
                <w:i/>
                <w:lang w:eastAsia="x-none"/>
              </w:rPr>
              <w:t>p</w:t>
            </w:r>
            <w:r>
              <w:rPr>
                <w:i/>
                <w:lang w:eastAsia="x-none"/>
              </w:rPr>
              <w:t xml:space="preserve">DataRate and </w:t>
            </w:r>
            <w:r w:rsidRPr="001D0330">
              <w:rPr>
                <w:lang w:eastAsia="x-none"/>
              </w:rPr>
              <w:t>transmit power equal to minimum sensitivity as shown in table below.</w:t>
            </w:r>
            <w:r>
              <w:rPr>
                <w:i/>
                <w:lang w:eastAsia="x-none"/>
              </w:rPr>
              <w:t xml:space="preserve"> </w:t>
            </w:r>
            <w:r>
              <w:rPr>
                <w:lang w:eastAsia="x-none"/>
              </w:rPr>
              <w:t>(Note: Receive Sensitivity exception for Channel 172</w:t>
            </w:r>
            <w:r w:rsidR="009167E8">
              <w:rPr>
                <w:lang w:eastAsia="x-none"/>
              </w:rPr>
              <w:t>; transmit messages with a</w:t>
            </w:r>
            <w:r w:rsidR="007919B9">
              <w:rPr>
                <w:lang w:eastAsia="x-none"/>
              </w:rPr>
              <w:t xml:space="preserve"> PSDU</w:t>
            </w:r>
            <w:r w:rsidR="009167E8">
              <w:rPr>
                <w:lang w:eastAsia="x-none"/>
              </w:rPr>
              <w:t xml:space="preserve"> length of 400 octets</w:t>
            </w:r>
            <w:r>
              <w:rPr>
                <w:lang w:eastAsia="x-none"/>
              </w:rPr>
              <w:t>)</w:t>
            </w:r>
          </w:p>
        </w:tc>
        <w:tc>
          <w:tcPr>
            <w:tcW w:w="1350" w:type="dxa"/>
            <w:tcBorders>
              <w:left w:val="single" w:sz="4" w:space="0" w:color="auto"/>
            </w:tcBorders>
          </w:tcPr>
          <w:p w:rsidR="00EF4A18" w:rsidRPr="00EF6C86" w:rsidRDefault="00EF4A18" w:rsidP="00EF4A18">
            <w:pPr>
              <w:widowControl w:val="0"/>
              <w:spacing w:after="0" w:line="233" w:lineRule="auto"/>
              <w:ind w:left="28" w:right="-20"/>
              <w:rPr>
                <w:lang w:eastAsia="x-none"/>
              </w:rPr>
            </w:pP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BA443F" w:rsidP="00EF4A18">
            <w:pPr>
              <w:pStyle w:val="NoSpacing"/>
              <w:jc w:val="center"/>
              <w:rPr>
                <w:sz w:val="24"/>
              </w:rPr>
            </w:pPr>
            <w:r>
              <w:rPr>
                <w:lang w:eastAsia="x-none"/>
              </w:rPr>
              <w:t>3</w:t>
            </w:r>
          </w:p>
        </w:tc>
        <w:tc>
          <w:tcPr>
            <w:tcW w:w="1033" w:type="dxa"/>
            <w:tcBorders>
              <w:top w:val="single" w:sz="4" w:space="0" w:color="auto"/>
              <w:left w:val="single" w:sz="4" w:space="0" w:color="auto"/>
              <w:bottom w:val="single" w:sz="4" w:space="0" w:color="auto"/>
            </w:tcBorders>
          </w:tcPr>
          <w:p w:rsidR="00EF4A18" w:rsidRPr="00813B3E" w:rsidRDefault="00640835" w:rsidP="00EF4A18">
            <w:pPr>
              <w:pStyle w:val="NoSpacing"/>
              <w:jc w:val="center"/>
              <w:rPr>
                <w:sz w:val="24"/>
              </w:rPr>
            </w:pPr>
            <w:r>
              <w:rPr>
                <w:lang w:eastAsia="x-none"/>
              </w:rPr>
              <w:t>C</w:t>
            </w:r>
            <w:r w:rsidR="009E308C">
              <w:rPr>
                <w:lang w:eastAsia="x-none"/>
              </w:rPr>
              <w:t>onfigure</w:t>
            </w:r>
          </w:p>
        </w:tc>
        <w:tc>
          <w:tcPr>
            <w:tcW w:w="6117" w:type="dxa"/>
            <w:tcBorders>
              <w:right w:val="single" w:sz="4" w:space="0" w:color="auto"/>
            </w:tcBorders>
          </w:tcPr>
          <w:p w:rsidR="00EF4A18" w:rsidRPr="00585205" w:rsidRDefault="00C1534E" w:rsidP="00EF4A18">
            <w:pPr>
              <w:widowControl w:val="0"/>
              <w:spacing w:after="0" w:line="233" w:lineRule="auto"/>
              <w:ind w:left="28" w:right="-20"/>
              <w:rPr>
                <w:lang w:eastAsia="x-none"/>
              </w:rPr>
            </w:pPr>
            <w:r>
              <w:rPr>
                <w:lang w:eastAsia="x-none"/>
              </w:rPr>
              <w:t>T</w:t>
            </w:r>
            <w:r w:rsidR="00EF4A18">
              <w:rPr>
                <w:lang w:eastAsia="x-none"/>
              </w:rPr>
              <w:t xml:space="preserve">he </w:t>
            </w:r>
            <w:r w:rsidR="00855431">
              <w:rPr>
                <w:lang w:eastAsia="x-none"/>
              </w:rPr>
              <w:t>IUT</w:t>
            </w:r>
            <w:r w:rsidR="00EF4A18">
              <w:rPr>
                <w:lang w:eastAsia="x-none"/>
              </w:rPr>
              <w:t xml:space="preserve"> </w:t>
            </w:r>
            <w:r w:rsidR="009E308C">
              <w:rPr>
                <w:lang w:eastAsia="x-none"/>
              </w:rPr>
              <w:t>to</w:t>
            </w:r>
            <w:r w:rsidR="00E1261E">
              <w:rPr>
                <w:lang w:eastAsia="x-none"/>
              </w:rPr>
              <w:t xml:space="preserve"> a</w:t>
            </w:r>
            <w:r w:rsidR="00E1261E" w:rsidRPr="00E1261E">
              <w:rPr>
                <w:lang w:eastAsia="x-none"/>
              </w:rPr>
              <w:t>ccep</w:t>
            </w:r>
            <w:r w:rsidR="00E1261E">
              <w:rPr>
                <w:lang w:eastAsia="x-none"/>
              </w:rPr>
              <w:t>t the transmitted frames</w:t>
            </w:r>
          </w:p>
        </w:tc>
        <w:tc>
          <w:tcPr>
            <w:tcW w:w="1350" w:type="dxa"/>
            <w:tcBorders>
              <w:left w:val="single" w:sz="4" w:space="0" w:color="auto"/>
            </w:tcBorders>
          </w:tcPr>
          <w:p w:rsidR="00EF4A18" w:rsidRPr="00585205" w:rsidRDefault="00EF4A18" w:rsidP="00813B3E">
            <w:pPr>
              <w:widowControl w:val="0"/>
              <w:spacing w:after="0" w:line="233" w:lineRule="auto"/>
              <w:ind w:right="-20"/>
              <w:rPr>
                <w:lang w:eastAsia="x-none"/>
              </w:rPr>
            </w:pPr>
          </w:p>
        </w:tc>
      </w:tr>
      <w:tr w:rsidR="009E308C" w:rsidRPr="00585205" w:rsidTr="00EF4A18">
        <w:tc>
          <w:tcPr>
            <w:tcW w:w="765" w:type="dxa"/>
            <w:tcBorders>
              <w:top w:val="single" w:sz="4" w:space="0" w:color="auto"/>
              <w:bottom w:val="single" w:sz="4" w:space="0" w:color="auto"/>
              <w:right w:val="single" w:sz="4" w:space="0" w:color="auto"/>
            </w:tcBorders>
          </w:tcPr>
          <w:p w:rsidR="009E308C" w:rsidRPr="00B341F6" w:rsidRDefault="00BA443F" w:rsidP="00EF4A18">
            <w:pPr>
              <w:pStyle w:val="NoSpacing"/>
              <w:jc w:val="center"/>
              <w:rPr>
                <w:lang w:eastAsia="x-none"/>
              </w:rPr>
            </w:pPr>
            <w:r>
              <w:rPr>
                <w:lang w:eastAsia="x-none"/>
              </w:rPr>
              <w:t>4</w:t>
            </w:r>
          </w:p>
        </w:tc>
        <w:tc>
          <w:tcPr>
            <w:tcW w:w="1033" w:type="dxa"/>
            <w:tcBorders>
              <w:top w:val="single" w:sz="4" w:space="0" w:color="auto"/>
              <w:left w:val="single" w:sz="4" w:space="0" w:color="auto"/>
              <w:bottom w:val="single" w:sz="4" w:space="0" w:color="auto"/>
            </w:tcBorders>
          </w:tcPr>
          <w:p w:rsidR="009E308C" w:rsidRPr="00B341F6" w:rsidDel="009E308C" w:rsidRDefault="007529B1" w:rsidP="00EF4A18">
            <w:pPr>
              <w:pStyle w:val="NoSpacing"/>
              <w:jc w:val="center"/>
              <w:rPr>
                <w:lang w:eastAsia="x-none"/>
              </w:rPr>
            </w:pPr>
            <w:r>
              <w:rPr>
                <w:lang w:eastAsia="x-none"/>
              </w:rPr>
              <w:t>Stimulus</w:t>
            </w:r>
          </w:p>
        </w:tc>
        <w:tc>
          <w:tcPr>
            <w:tcW w:w="6117" w:type="dxa"/>
            <w:tcBorders>
              <w:right w:val="single" w:sz="4" w:space="0" w:color="auto"/>
            </w:tcBorders>
          </w:tcPr>
          <w:p w:rsidR="009E308C" w:rsidRDefault="004D2F65">
            <w:pPr>
              <w:widowControl w:val="0"/>
              <w:spacing w:after="0" w:line="233" w:lineRule="auto"/>
              <w:ind w:left="28" w:right="-20"/>
              <w:rPr>
                <w:lang w:eastAsia="x-none"/>
              </w:rPr>
            </w:pPr>
            <w:r>
              <w:rPr>
                <w:lang w:eastAsia="x-none"/>
              </w:rPr>
              <w:t>Test Equipment to transmit</w:t>
            </w:r>
            <w:r w:rsidR="009E308C">
              <w:rPr>
                <w:lang w:eastAsia="x-none"/>
              </w:rPr>
              <w:t>.</w:t>
            </w:r>
          </w:p>
        </w:tc>
        <w:tc>
          <w:tcPr>
            <w:tcW w:w="1350" w:type="dxa"/>
            <w:tcBorders>
              <w:left w:val="single" w:sz="4" w:space="0" w:color="auto"/>
            </w:tcBorders>
          </w:tcPr>
          <w:p w:rsidR="009E308C" w:rsidDel="009E308C" w:rsidRDefault="009E308C" w:rsidP="009E308C">
            <w:pPr>
              <w:widowControl w:val="0"/>
              <w:spacing w:after="0" w:line="233" w:lineRule="auto"/>
              <w:ind w:right="-20"/>
            </w:pPr>
          </w:p>
        </w:tc>
      </w:tr>
      <w:tr w:rsidR="00EF4A18" w:rsidRPr="00585205" w:rsidTr="00EF4A18">
        <w:tc>
          <w:tcPr>
            <w:tcW w:w="765" w:type="dxa"/>
            <w:tcBorders>
              <w:top w:val="single" w:sz="4" w:space="0" w:color="auto"/>
              <w:bottom w:val="single" w:sz="4" w:space="0" w:color="auto"/>
              <w:right w:val="single" w:sz="4" w:space="0" w:color="auto"/>
            </w:tcBorders>
          </w:tcPr>
          <w:p w:rsidR="00EF4A18" w:rsidRPr="00585205" w:rsidRDefault="00BA443F" w:rsidP="00EF4A18">
            <w:pPr>
              <w:pStyle w:val="NoSpacing"/>
              <w:jc w:val="center"/>
              <w:rPr>
                <w:sz w:val="24"/>
              </w:rPr>
            </w:pPr>
            <w:r>
              <w:rPr>
                <w:lang w:eastAsia="x-none"/>
              </w:rPr>
              <w:t>5</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Pr>
                <w:lang w:eastAsia="x-none"/>
              </w:rPr>
              <w:t>Verify</w:t>
            </w:r>
          </w:p>
        </w:tc>
        <w:tc>
          <w:tcPr>
            <w:tcW w:w="6117" w:type="dxa"/>
            <w:tcBorders>
              <w:right w:val="single" w:sz="4" w:space="0" w:color="auto"/>
            </w:tcBorders>
          </w:tcPr>
          <w:p w:rsidR="00EF4A18" w:rsidRDefault="00EF4A18" w:rsidP="00EF4A18">
            <w:pPr>
              <w:widowControl w:val="0"/>
              <w:spacing w:after="0" w:line="233" w:lineRule="auto"/>
              <w:ind w:left="28" w:right="-20"/>
              <w:rPr>
                <w:lang w:eastAsia="x-none"/>
              </w:rPr>
            </w:pPr>
            <w:r>
              <w:rPr>
                <w:lang w:eastAsia="x-none"/>
              </w:rPr>
              <w:t>The test equipment calculates the received PER and confirms it less than 10%.</w:t>
            </w:r>
          </w:p>
        </w:tc>
        <w:tc>
          <w:tcPr>
            <w:tcW w:w="1350" w:type="dxa"/>
            <w:tcBorders>
              <w:left w:val="single" w:sz="4" w:space="0" w:color="auto"/>
            </w:tcBorders>
          </w:tcPr>
          <w:p w:rsidR="00EF4A18" w:rsidRDefault="00EF4A18" w:rsidP="00EF4A18">
            <w:pPr>
              <w:widowControl w:val="0"/>
              <w:spacing w:after="0" w:line="233" w:lineRule="auto"/>
              <w:ind w:right="-20"/>
              <w:rPr>
                <w:lang w:eastAsia="x-none"/>
              </w:rPr>
            </w:pPr>
            <w:r>
              <w:t>PASS / FAIL</w:t>
            </w:r>
          </w:p>
        </w:tc>
      </w:tr>
      <w:tr w:rsidR="0086320E" w:rsidRPr="00585205" w:rsidTr="00EF4A18">
        <w:trPr>
          <w:trHeight w:val="272"/>
        </w:trPr>
        <w:tc>
          <w:tcPr>
            <w:tcW w:w="765" w:type="dxa"/>
            <w:tcBorders>
              <w:top w:val="single" w:sz="4" w:space="0" w:color="auto"/>
              <w:right w:val="single" w:sz="4" w:space="0" w:color="auto"/>
            </w:tcBorders>
          </w:tcPr>
          <w:p w:rsidR="0086320E" w:rsidRPr="00DE480C" w:rsidRDefault="00BA443F" w:rsidP="00EF4A18">
            <w:pPr>
              <w:pStyle w:val="NoSpacing"/>
              <w:jc w:val="center"/>
              <w:rPr>
                <w:szCs w:val="20"/>
              </w:rPr>
            </w:pPr>
            <w:r>
              <w:rPr>
                <w:szCs w:val="20"/>
              </w:rPr>
              <w:t>6</w:t>
            </w:r>
          </w:p>
        </w:tc>
        <w:tc>
          <w:tcPr>
            <w:tcW w:w="1033" w:type="dxa"/>
            <w:tcBorders>
              <w:top w:val="single" w:sz="4" w:space="0" w:color="auto"/>
              <w:left w:val="single" w:sz="4" w:space="0" w:color="auto"/>
            </w:tcBorders>
          </w:tcPr>
          <w:p w:rsidR="0086320E" w:rsidRDefault="0086320E" w:rsidP="00EF4A18">
            <w:pPr>
              <w:pStyle w:val="NoSpacing"/>
              <w:jc w:val="center"/>
              <w:rPr>
                <w:lang w:eastAsia="x-none"/>
              </w:rPr>
            </w:pPr>
            <w:r>
              <w:rPr>
                <w:lang w:eastAsia="x-none"/>
              </w:rPr>
              <w:t>Procedure</w:t>
            </w:r>
          </w:p>
        </w:tc>
        <w:tc>
          <w:tcPr>
            <w:tcW w:w="6117" w:type="dxa"/>
            <w:tcBorders>
              <w:right w:val="single" w:sz="4" w:space="0" w:color="auto"/>
            </w:tcBorders>
          </w:tcPr>
          <w:p w:rsidR="0086320E" w:rsidRDefault="00DD3328" w:rsidP="00AF2828">
            <w:pPr>
              <w:widowControl w:val="0"/>
              <w:spacing w:after="0" w:line="233" w:lineRule="auto"/>
              <w:ind w:left="28" w:right="-20"/>
              <w:rPr>
                <w:lang w:eastAsia="x-none"/>
              </w:rPr>
            </w:pPr>
            <w:r>
              <w:rPr>
                <w:lang w:eastAsia="x-none"/>
              </w:rPr>
              <w:t>R</w:t>
            </w:r>
            <w:r w:rsidR="00BA443F">
              <w:rPr>
                <w:lang w:eastAsia="x-none"/>
              </w:rPr>
              <w:t>epeat steps 2-5</w:t>
            </w:r>
            <w:r w:rsidR="0086320E">
              <w:rPr>
                <w:lang w:eastAsia="x-none"/>
              </w:rPr>
              <w:t xml:space="preserve"> for each </w:t>
            </w:r>
            <w:r w:rsidR="00BD274F">
              <w:rPr>
                <w:lang w:eastAsia="x-none"/>
              </w:rPr>
              <w:t xml:space="preserve">supported </w:t>
            </w:r>
            <w:r w:rsidR="0086320E">
              <w:rPr>
                <w:lang w:eastAsia="x-none"/>
              </w:rPr>
              <w:t xml:space="preserve">value of </w:t>
            </w:r>
            <w:r w:rsidR="006D526B">
              <w:rPr>
                <w:i/>
                <w:lang w:eastAsia="x-none"/>
              </w:rPr>
              <w:t>p</w:t>
            </w:r>
            <w:r w:rsidR="0086320E" w:rsidRPr="00B341F6">
              <w:rPr>
                <w:i/>
                <w:lang w:eastAsia="x-none"/>
              </w:rPr>
              <w:t>DataRate</w:t>
            </w:r>
            <w:r w:rsidR="00BD274F">
              <w:rPr>
                <w:i/>
                <w:lang w:eastAsia="x-none"/>
              </w:rPr>
              <w:t xml:space="preserve"> </w:t>
            </w:r>
            <w:r w:rsidR="00BD274F">
              <w:rPr>
                <w:lang w:eastAsia="x-none"/>
              </w:rPr>
              <w:t>in Table 4-2</w:t>
            </w:r>
          </w:p>
        </w:tc>
        <w:tc>
          <w:tcPr>
            <w:tcW w:w="1350" w:type="dxa"/>
            <w:tcBorders>
              <w:left w:val="single" w:sz="4" w:space="0" w:color="auto"/>
            </w:tcBorders>
          </w:tcPr>
          <w:p w:rsidR="0086320E" w:rsidRDefault="0086320E" w:rsidP="00EF4A18">
            <w:pPr>
              <w:widowControl w:val="0"/>
              <w:spacing w:after="0" w:line="233" w:lineRule="auto"/>
              <w:ind w:right="-20"/>
              <w:rPr>
                <w:lang w:eastAsia="x-none"/>
              </w:rPr>
            </w:pPr>
          </w:p>
        </w:tc>
      </w:tr>
      <w:tr w:rsidR="00EF4A18" w:rsidRPr="00585205" w:rsidTr="00B341F6">
        <w:trPr>
          <w:trHeight w:val="272"/>
        </w:trPr>
        <w:tc>
          <w:tcPr>
            <w:tcW w:w="765" w:type="dxa"/>
            <w:tcBorders>
              <w:top w:val="single" w:sz="4" w:space="0" w:color="auto"/>
              <w:bottom w:val="single" w:sz="4" w:space="0" w:color="auto"/>
              <w:right w:val="single" w:sz="4" w:space="0" w:color="auto"/>
            </w:tcBorders>
          </w:tcPr>
          <w:p w:rsidR="00EF4A18" w:rsidRPr="00DE480C" w:rsidRDefault="00BA443F" w:rsidP="00EF4A18">
            <w:pPr>
              <w:pStyle w:val="NoSpacing"/>
              <w:jc w:val="center"/>
              <w:rPr>
                <w:szCs w:val="20"/>
              </w:rPr>
            </w:pPr>
            <w:r>
              <w:rPr>
                <w:szCs w:val="20"/>
              </w:rPr>
              <w:t>7</w:t>
            </w:r>
          </w:p>
        </w:tc>
        <w:tc>
          <w:tcPr>
            <w:tcW w:w="1033" w:type="dxa"/>
            <w:tcBorders>
              <w:top w:val="single" w:sz="4" w:space="0" w:color="auto"/>
              <w:left w:val="single" w:sz="4" w:space="0" w:color="auto"/>
              <w:bottom w:val="single" w:sz="4" w:space="0" w:color="auto"/>
            </w:tcBorders>
          </w:tcPr>
          <w:p w:rsidR="00EF4A18" w:rsidRPr="00585205" w:rsidRDefault="00EF4A18" w:rsidP="00EF4A18">
            <w:pPr>
              <w:pStyle w:val="NoSpacing"/>
              <w:jc w:val="center"/>
              <w:rPr>
                <w:sz w:val="24"/>
              </w:rPr>
            </w:pPr>
            <w:r>
              <w:rPr>
                <w:lang w:eastAsia="x-none"/>
              </w:rPr>
              <w:t>Procedure</w:t>
            </w:r>
          </w:p>
        </w:tc>
        <w:tc>
          <w:tcPr>
            <w:tcW w:w="6117" w:type="dxa"/>
            <w:tcBorders>
              <w:right w:val="single" w:sz="4" w:space="0" w:color="auto"/>
            </w:tcBorders>
          </w:tcPr>
          <w:p w:rsidR="00EF4A18" w:rsidRDefault="00DE480C" w:rsidP="00AF2828">
            <w:pPr>
              <w:widowControl w:val="0"/>
              <w:spacing w:after="0" w:line="233" w:lineRule="auto"/>
              <w:ind w:left="28" w:right="-20"/>
              <w:rPr>
                <w:lang w:eastAsia="x-none"/>
              </w:rPr>
            </w:pPr>
            <w:r>
              <w:rPr>
                <w:lang w:eastAsia="x-none"/>
              </w:rPr>
              <w:t xml:space="preserve">Repeat steps </w:t>
            </w:r>
            <w:r w:rsidR="00BA443F">
              <w:rPr>
                <w:lang w:eastAsia="x-none"/>
              </w:rPr>
              <w:t>1-6</w:t>
            </w:r>
            <w:r w:rsidR="00EF4A18">
              <w:rPr>
                <w:lang w:eastAsia="x-none"/>
              </w:rPr>
              <w:t xml:space="preserve"> for each </w:t>
            </w:r>
            <w:r>
              <w:rPr>
                <w:lang w:eastAsia="x-none"/>
              </w:rPr>
              <w:t xml:space="preserve">supported </w:t>
            </w:r>
            <w:r w:rsidR="00EF4A18">
              <w:rPr>
                <w:lang w:eastAsia="x-none"/>
              </w:rPr>
              <w:t xml:space="preserve">value of </w:t>
            </w:r>
            <w:r w:rsidR="006D526B">
              <w:rPr>
                <w:i/>
                <w:lang w:eastAsia="x-none"/>
              </w:rPr>
              <w:t>p</w:t>
            </w:r>
            <w:r w:rsidR="00EF4A18" w:rsidRPr="004D57A9">
              <w:rPr>
                <w:i/>
                <w:lang w:eastAsia="x-none"/>
              </w:rPr>
              <w:t>Channel</w:t>
            </w:r>
            <w:r w:rsidR="00EF4A18">
              <w:rPr>
                <w:i/>
                <w:lang w:eastAsia="x-none"/>
              </w:rPr>
              <w:t xml:space="preserve"> </w:t>
            </w:r>
            <w:r w:rsidR="00BD274F">
              <w:rPr>
                <w:lang w:eastAsia="x-none"/>
              </w:rPr>
              <w:t>in Table 4-1</w:t>
            </w:r>
          </w:p>
        </w:tc>
        <w:tc>
          <w:tcPr>
            <w:tcW w:w="1350" w:type="dxa"/>
            <w:tcBorders>
              <w:left w:val="single" w:sz="4" w:space="0" w:color="auto"/>
            </w:tcBorders>
          </w:tcPr>
          <w:p w:rsidR="00EF4A18" w:rsidRDefault="00EF4A18" w:rsidP="00EF4A18">
            <w:pPr>
              <w:widowControl w:val="0"/>
              <w:spacing w:after="0" w:line="233" w:lineRule="auto"/>
              <w:ind w:right="-20"/>
              <w:rPr>
                <w:lang w:eastAsia="x-none"/>
              </w:rPr>
            </w:pPr>
          </w:p>
        </w:tc>
      </w:tr>
      <w:tr w:rsidR="00052424" w:rsidRPr="00585205" w:rsidTr="00EF4A18">
        <w:trPr>
          <w:trHeight w:val="272"/>
        </w:trPr>
        <w:tc>
          <w:tcPr>
            <w:tcW w:w="765" w:type="dxa"/>
            <w:tcBorders>
              <w:top w:val="single" w:sz="4" w:space="0" w:color="auto"/>
              <w:right w:val="single" w:sz="4" w:space="0" w:color="auto"/>
            </w:tcBorders>
          </w:tcPr>
          <w:p w:rsidR="00052424" w:rsidRDefault="00052424" w:rsidP="00052424">
            <w:pPr>
              <w:pStyle w:val="NoSpacing"/>
              <w:jc w:val="center"/>
              <w:rPr>
                <w:szCs w:val="20"/>
              </w:rPr>
            </w:pPr>
            <w:r>
              <w:rPr>
                <w:lang w:eastAsia="x-none"/>
              </w:rPr>
              <w:t>8</w:t>
            </w:r>
          </w:p>
        </w:tc>
        <w:tc>
          <w:tcPr>
            <w:tcW w:w="1033" w:type="dxa"/>
            <w:tcBorders>
              <w:top w:val="single" w:sz="4" w:space="0" w:color="auto"/>
              <w:left w:val="single" w:sz="4" w:space="0" w:color="auto"/>
            </w:tcBorders>
          </w:tcPr>
          <w:p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Default="00052424" w:rsidP="00052424">
            <w:pPr>
              <w:widowControl w:val="0"/>
              <w:spacing w:after="0" w:line="233" w:lineRule="auto"/>
              <w:ind w:right="-20"/>
              <w:rPr>
                <w:lang w:eastAsia="x-none"/>
              </w:rPr>
            </w:pPr>
          </w:p>
        </w:tc>
      </w:tr>
    </w:tbl>
    <w:p w:rsidR="00776D91" w:rsidRDefault="00776D91" w:rsidP="00145010">
      <w:pPr>
        <w:overflowPunct/>
        <w:autoSpaceDE/>
        <w:autoSpaceDN/>
        <w:adjustRightInd/>
        <w:spacing w:after="0"/>
        <w:textAlignment w:val="auto"/>
      </w:pPr>
    </w:p>
    <w:tbl>
      <w:tblPr>
        <w:tblStyle w:val="TableGrid"/>
        <w:tblpPr w:leftFromText="180" w:rightFromText="180" w:vertAnchor="text" w:horzAnchor="margin" w:tblpY="29"/>
        <w:tblW w:w="9265" w:type="dxa"/>
        <w:tblLayout w:type="fixed"/>
        <w:tblLook w:val="04A0" w:firstRow="1" w:lastRow="0" w:firstColumn="1" w:lastColumn="0" w:noHBand="0" w:noVBand="1"/>
      </w:tblPr>
      <w:tblGrid>
        <w:gridCol w:w="1252"/>
        <w:gridCol w:w="1162"/>
        <w:gridCol w:w="1252"/>
        <w:gridCol w:w="1189"/>
        <w:gridCol w:w="1260"/>
        <w:gridCol w:w="1170"/>
        <w:gridCol w:w="1980"/>
      </w:tblGrid>
      <w:tr w:rsidR="00776D91" w:rsidRPr="00AE3365" w:rsidTr="00EF4A18">
        <w:trPr>
          <w:trHeight w:val="70"/>
        </w:trPr>
        <w:tc>
          <w:tcPr>
            <w:tcW w:w="9265" w:type="dxa"/>
            <w:gridSpan w:val="7"/>
          </w:tcPr>
          <w:p w:rsidR="00776D91" w:rsidRPr="00776D91" w:rsidRDefault="00776D91" w:rsidP="00776D91">
            <w:pPr>
              <w:jc w:val="center"/>
              <w:rPr>
                <w:b/>
              </w:rPr>
            </w:pPr>
            <w:r w:rsidRPr="00776D91">
              <w:rPr>
                <w:b/>
              </w:rPr>
              <w:t>Receive Sensitivity Table</w:t>
            </w:r>
          </w:p>
        </w:tc>
      </w:tr>
      <w:tr w:rsidR="00776D91" w:rsidRPr="00AE3365" w:rsidTr="00EF4A18">
        <w:trPr>
          <w:trHeight w:val="738"/>
        </w:trPr>
        <w:tc>
          <w:tcPr>
            <w:tcW w:w="1252" w:type="dxa"/>
            <w:hideMark/>
          </w:tcPr>
          <w:p w:rsidR="00776D91" w:rsidRPr="00AE3365" w:rsidRDefault="00776D91" w:rsidP="00776D91">
            <w:pPr>
              <w:rPr>
                <w:b/>
                <w:bCs/>
              </w:rPr>
            </w:pPr>
            <w:r w:rsidRPr="00AE3365">
              <w:rPr>
                <w:b/>
                <w:bCs/>
              </w:rPr>
              <w:t>Data rate</w:t>
            </w:r>
            <w:r w:rsidRPr="00AE3365">
              <w:rPr>
                <w:b/>
                <w:bCs/>
              </w:rPr>
              <w:br/>
              <w:t>(Mb/s)</w:t>
            </w:r>
            <w:r w:rsidRPr="00AE3365">
              <w:rPr>
                <w:b/>
                <w:bCs/>
              </w:rPr>
              <w:br/>
              <w:t>(20 MHz</w:t>
            </w:r>
            <w:r w:rsidRPr="00AE3365">
              <w:rPr>
                <w:b/>
                <w:bCs/>
              </w:rPr>
              <w:br/>
              <w:t>channel</w:t>
            </w:r>
            <w:r w:rsidRPr="00AE3365">
              <w:rPr>
                <w:b/>
                <w:bCs/>
              </w:rPr>
              <w:br/>
              <w:t>spacing)</w:t>
            </w:r>
          </w:p>
        </w:tc>
        <w:tc>
          <w:tcPr>
            <w:tcW w:w="1162" w:type="dxa"/>
            <w:hideMark/>
          </w:tcPr>
          <w:p w:rsidR="00776D91" w:rsidRPr="00AE3365" w:rsidRDefault="00776D91" w:rsidP="00776D91">
            <w:pPr>
              <w:rPr>
                <w:b/>
                <w:bCs/>
              </w:rPr>
            </w:pPr>
            <w:r w:rsidRPr="00AE3365">
              <w:rPr>
                <w:b/>
                <w:bCs/>
              </w:rPr>
              <w:t>Data rate</w:t>
            </w:r>
            <w:r w:rsidRPr="00AE3365">
              <w:rPr>
                <w:b/>
                <w:bCs/>
              </w:rPr>
              <w:br/>
              <w:t>(Mb/s)</w:t>
            </w:r>
            <w:r w:rsidRPr="00AE3365">
              <w:rPr>
                <w:b/>
                <w:bCs/>
              </w:rPr>
              <w:br/>
              <w:t>(10 MHz</w:t>
            </w:r>
            <w:r w:rsidRPr="00AE3365">
              <w:rPr>
                <w:b/>
                <w:bCs/>
              </w:rPr>
              <w:br/>
              <w:t>channel</w:t>
            </w:r>
            <w:r w:rsidRPr="00AE3365">
              <w:rPr>
                <w:b/>
                <w:bCs/>
              </w:rPr>
              <w:br/>
              <w:t>spacing)</w:t>
            </w:r>
          </w:p>
        </w:tc>
        <w:tc>
          <w:tcPr>
            <w:tcW w:w="1252" w:type="dxa"/>
            <w:hideMark/>
          </w:tcPr>
          <w:p w:rsidR="00776D91" w:rsidRPr="00AE3365" w:rsidRDefault="00776D91" w:rsidP="00776D91">
            <w:pPr>
              <w:rPr>
                <w:b/>
                <w:bCs/>
              </w:rPr>
            </w:pPr>
            <w:r w:rsidRPr="00AE3365">
              <w:rPr>
                <w:b/>
                <w:bCs/>
              </w:rPr>
              <w:t xml:space="preserve">Minimum Sensitivity (dBm) (20 MHz Channel Spacing) </w:t>
            </w:r>
          </w:p>
        </w:tc>
        <w:tc>
          <w:tcPr>
            <w:tcW w:w="1189" w:type="dxa"/>
            <w:hideMark/>
          </w:tcPr>
          <w:p w:rsidR="00776D91" w:rsidRPr="00AE3365" w:rsidRDefault="00776D91" w:rsidP="00776D91">
            <w:pPr>
              <w:rPr>
                <w:b/>
                <w:bCs/>
              </w:rPr>
            </w:pPr>
            <w:r w:rsidRPr="00AE3365">
              <w:rPr>
                <w:b/>
                <w:bCs/>
              </w:rPr>
              <w:t>Minimum Sensitivity (dBm) (10 MHz Channel Spacing)</w:t>
            </w:r>
          </w:p>
        </w:tc>
        <w:tc>
          <w:tcPr>
            <w:tcW w:w="1260" w:type="dxa"/>
            <w:hideMark/>
          </w:tcPr>
          <w:p w:rsidR="00776D91" w:rsidRPr="00AE3365" w:rsidRDefault="00776D91" w:rsidP="00776D91">
            <w:pPr>
              <w:rPr>
                <w:b/>
                <w:bCs/>
              </w:rPr>
            </w:pPr>
            <w:r w:rsidRPr="00AE3365">
              <w:rPr>
                <w:b/>
                <w:bCs/>
              </w:rPr>
              <w:t>Modulation</w:t>
            </w:r>
          </w:p>
        </w:tc>
        <w:tc>
          <w:tcPr>
            <w:tcW w:w="1170" w:type="dxa"/>
            <w:hideMark/>
          </w:tcPr>
          <w:p w:rsidR="00776D91" w:rsidRPr="00AE3365" w:rsidRDefault="00776D91" w:rsidP="00776D91">
            <w:pPr>
              <w:rPr>
                <w:b/>
                <w:bCs/>
              </w:rPr>
            </w:pPr>
            <w:r w:rsidRPr="00AE3365">
              <w:rPr>
                <w:b/>
                <w:bCs/>
              </w:rPr>
              <w:t>Coding Rate (R)</w:t>
            </w:r>
          </w:p>
        </w:tc>
        <w:tc>
          <w:tcPr>
            <w:tcW w:w="1980" w:type="dxa"/>
            <w:vMerge w:val="restart"/>
            <w:hideMark/>
          </w:tcPr>
          <w:p w:rsidR="00776D91" w:rsidRDefault="00776D91" w:rsidP="00145010">
            <w:r w:rsidRPr="00AE3365">
              <w:t>Th</w:t>
            </w:r>
            <w:r w:rsidR="00145010">
              <w:t>is table is derived from 802.11 [</w:t>
            </w:r>
            <w:r w:rsidR="00145010">
              <w:fldChar w:fldCharType="begin"/>
            </w:r>
            <w:r w:rsidR="00145010">
              <w:instrText xml:space="preserve"> REF  REF_IEEE80211 \h  \* MERGEFORMAT </w:instrText>
            </w:r>
            <w:r w:rsidR="00145010">
              <w:fldChar w:fldCharType="separate"/>
            </w:r>
            <w:r w:rsidR="00145010">
              <w:rPr>
                <w:noProof/>
              </w:rPr>
              <w:t>2</w:t>
            </w:r>
            <w:r w:rsidR="00145010">
              <w:fldChar w:fldCharType="end"/>
            </w:r>
            <w:r w:rsidR="00145010">
              <w:t>]</w:t>
            </w:r>
          </w:p>
          <w:p w:rsidR="003A5187" w:rsidRDefault="003A5187" w:rsidP="003A5187"/>
          <w:p w:rsidR="003A5187" w:rsidRDefault="003A5187" w:rsidP="003A5187"/>
          <w:p w:rsidR="003A5187" w:rsidRDefault="003A5187" w:rsidP="003A5187">
            <w:r>
              <w:t>to be tested</w:t>
            </w:r>
          </w:p>
          <w:p w:rsidR="003A5187" w:rsidRDefault="003A5187" w:rsidP="003A5187">
            <w:r>
              <w:t>with all</w:t>
            </w:r>
          </w:p>
          <w:p w:rsidR="003A5187" w:rsidRDefault="003A5187" w:rsidP="003A5187">
            <w:r>
              <w:t>channels</w:t>
            </w:r>
          </w:p>
          <w:p w:rsidR="003A5187" w:rsidRDefault="003A5187" w:rsidP="003A5187">
            <w:r>
              <w:t>except 172</w:t>
            </w:r>
          </w:p>
          <w:p w:rsidR="003A5187" w:rsidRPr="00AE3365" w:rsidRDefault="003A5187" w:rsidP="00145010"/>
        </w:tc>
      </w:tr>
      <w:tr w:rsidR="00776D91" w:rsidRPr="00AE3365" w:rsidTr="00EF4A18">
        <w:trPr>
          <w:trHeight w:val="215"/>
        </w:trPr>
        <w:tc>
          <w:tcPr>
            <w:tcW w:w="1252" w:type="dxa"/>
            <w:hideMark/>
          </w:tcPr>
          <w:p w:rsidR="00776D91" w:rsidRPr="00AE3365" w:rsidRDefault="00776D91" w:rsidP="00776D91">
            <w:r w:rsidRPr="00AE3365">
              <w:t>6</w:t>
            </w:r>
          </w:p>
        </w:tc>
        <w:tc>
          <w:tcPr>
            <w:tcW w:w="1162" w:type="dxa"/>
            <w:hideMark/>
          </w:tcPr>
          <w:p w:rsidR="00776D91" w:rsidRPr="00AE3365" w:rsidRDefault="00776D91" w:rsidP="00776D91">
            <w:r w:rsidRPr="00AE3365">
              <w:t>3</w:t>
            </w:r>
          </w:p>
        </w:tc>
        <w:tc>
          <w:tcPr>
            <w:tcW w:w="1252" w:type="dxa"/>
            <w:hideMark/>
          </w:tcPr>
          <w:p w:rsidR="00776D91" w:rsidRPr="00AE3365" w:rsidRDefault="00776D91" w:rsidP="00776D91">
            <w:r w:rsidRPr="00AE3365">
              <w:t>-82</w:t>
            </w:r>
          </w:p>
        </w:tc>
        <w:tc>
          <w:tcPr>
            <w:tcW w:w="1189" w:type="dxa"/>
            <w:hideMark/>
          </w:tcPr>
          <w:p w:rsidR="00776D91" w:rsidRPr="00AE3365" w:rsidRDefault="00776D91" w:rsidP="00776D91">
            <w:r w:rsidRPr="00AE3365">
              <w:t>-85</w:t>
            </w:r>
          </w:p>
        </w:tc>
        <w:tc>
          <w:tcPr>
            <w:tcW w:w="1260" w:type="dxa"/>
            <w:hideMark/>
          </w:tcPr>
          <w:p w:rsidR="00776D91" w:rsidRPr="00AE3365" w:rsidRDefault="00776D91" w:rsidP="00776D91">
            <w:r w:rsidRPr="00AE3365">
              <w:t>BPSK</w:t>
            </w:r>
          </w:p>
        </w:tc>
        <w:tc>
          <w:tcPr>
            <w:tcW w:w="1170" w:type="dxa"/>
            <w:hideMark/>
          </w:tcPr>
          <w:p w:rsidR="00776D91" w:rsidRPr="00AE3365" w:rsidRDefault="00776D91" w:rsidP="00776D91">
            <w:r w:rsidRPr="00AE3365">
              <w:t>½</w:t>
            </w:r>
          </w:p>
        </w:tc>
        <w:tc>
          <w:tcPr>
            <w:tcW w:w="1980" w:type="dxa"/>
            <w:vMerge/>
            <w:hideMark/>
          </w:tcPr>
          <w:p w:rsidR="00776D91" w:rsidRPr="00AE3365" w:rsidRDefault="00776D91" w:rsidP="00776D91"/>
        </w:tc>
      </w:tr>
      <w:tr w:rsidR="00776D91" w:rsidRPr="00AE3365" w:rsidTr="00EF4A18">
        <w:trPr>
          <w:trHeight w:val="152"/>
        </w:trPr>
        <w:tc>
          <w:tcPr>
            <w:tcW w:w="1252" w:type="dxa"/>
            <w:hideMark/>
          </w:tcPr>
          <w:p w:rsidR="00776D91" w:rsidRPr="00AE3365" w:rsidRDefault="00776D91" w:rsidP="00776D91">
            <w:r w:rsidRPr="00AE3365">
              <w:t>9</w:t>
            </w:r>
          </w:p>
        </w:tc>
        <w:tc>
          <w:tcPr>
            <w:tcW w:w="1162" w:type="dxa"/>
            <w:hideMark/>
          </w:tcPr>
          <w:p w:rsidR="00776D91" w:rsidRPr="00AE3365" w:rsidRDefault="00776D91" w:rsidP="00776D91">
            <w:r w:rsidRPr="00AE3365">
              <w:t>4.5</w:t>
            </w:r>
          </w:p>
        </w:tc>
        <w:tc>
          <w:tcPr>
            <w:tcW w:w="1252" w:type="dxa"/>
            <w:hideMark/>
          </w:tcPr>
          <w:p w:rsidR="00776D91" w:rsidRPr="00AE3365" w:rsidRDefault="00776D91" w:rsidP="00776D91">
            <w:r w:rsidRPr="00AE3365">
              <w:t>-81</w:t>
            </w:r>
          </w:p>
        </w:tc>
        <w:tc>
          <w:tcPr>
            <w:tcW w:w="1189" w:type="dxa"/>
            <w:hideMark/>
          </w:tcPr>
          <w:p w:rsidR="00776D91" w:rsidRPr="00AE3365" w:rsidRDefault="00776D91" w:rsidP="00776D91">
            <w:r w:rsidRPr="00AE3365">
              <w:t>-84</w:t>
            </w:r>
          </w:p>
        </w:tc>
        <w:tc>
          <w:tcPr>
            <w:tcW w:w="1260" w:type="dxa"/>
            <w:hideMark/>
          </w:tcPr>
          <w:p w:rsidR="00776D91" w:rsidRPr="00AE3365" w:rsidRDefault="00776D91" w:rsidP="00776D91">
            <w:r w:rsidRPr="00AE3365">
              <w:t>BPSK</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12</w:t>
            </w:r>
          </w:p>
        </w:tc>
        <w:tc>
          <w:tcPr>
            <w:tcW w:w="1162" w:type="dxa"/>
            <w:hideMark/>
          </w:tcPr>
          <w:p w:rsidR="00776D91" w:rsidRPr="00AE3365" w:rsidRDefault="00776D91" w:rsidP="00776D91">
            <w:r w:rsidRPr="00AE3365">
              <w:t>6</w:t>
            </w:r>
          </w:p>
        </w:tc>
        <w:tc>
          <w:tcPr>
            <w:tcW w:w="1252" w:type="dxa"/>
            <w:hideMark/>
          </w:tcPr>
          <w:p w:rsidR="00776D91" w:rsidRPr="00AE3365" w:rsidRDefault="00776D91" w:rsidP="00776D91">
            <w:r w:rsidRPr="00AE3365">
              <w:t>-79</w:t>
            </w:r>
          </w:p>
        </w:tc>
        <w:tc>
          <w:tcPr>
            <w:tcW w:w="1189" w:type="dxa"/>
            <w:hideMark/>
          </w:tcPr>
          <w:p w:rsidR="00776D91" w:rsidRPr="00AE3365" w:rsidRDefault="00776D91" w:rsidP="00776D91">
            <w:r w:rsidRPr="00AE3365">
              <w:t>-82</w:t>
            </w:r>
          </w:p>
        </w:tc>
        <w:tc>
          <w:tcPr>
            <w:tcW w:w="1260" w:type="dxa"/>
            <w:hideMark/>
          </w:tcPr>
          <w:p w:rsidR="00776D91" w:rsidRPr="00AE3365" w:rsidRDefault="00776D91" w:rsidP="00776D91">
            <w:r w:rsidRPr="00AE3365">
              <w:t>QPSK</w:t>
            </w:r>
          </w:p>
        </w:tc>
        <w:tc>
          <w:tcPr>
            <w:tcW w:w="1170" w:type="dxa"/>
            <w:hideMark/>
          </w:tcPr>
          <w:p w:rsidR="00776D91" w:rsidRPr="00AE3365" w:rsidRDefault="00776D91" w:rsidP="00776D91">
            <w:r w:rsidRPr="00AE3365">
              <w:t>½</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18</w:t>
            </w:r>
          </w:p>
        </w:tc>
        <w:tc>
          <w:tcPr>
            <w:tcW w:w="1162" w:type="dxa"/>
            <w:hideMark/>
          </w:tcPr>
          <w:p w:rsidR="00776D91" w:rsidRPr="00AE3365" w:rsidRDefault="00776D91" w:rsidP="00776D91">
            <w:r w:rsidRPr="00AE3365">
              <w:t>9</w:t>
            </w:r>
          </w:p>
        </w:tc>
        <w:tc>
          <w:tcPr>
            <w:tcW w:w="1252" w:type="dxa"/>
            <w:hideMark/>
          </w:tcPr>
          <w:p w:rsidR="00776D91" w:rsidRPr="00AE3365" w:rsidRDefault="00776D91" w:rsidP="00776D91">
            <w:r w:rsidRPr="00AE3365">
              <w:t>-77</w:t>
            </w:r>
          </w:p>
        </w:tc>
        <w:tc>
          <w:tcPr>
            <w:tcW w:w="1189" w:type="dxa"/>
            <w:hideMark/>
          </w:tcPr>
          <w:p w:rsidR="00776D91" w:rsidRPr="00AE3365" w:rsidRDefault="00776D91" w:rsidP="00776D91">
            <w:r w:rsidRPr="00AE3365">
              <w:t>-80</w:t>
            </w:r>
          </w:p>
        </w:tc>
        <w:tc>
          <w:tcPr>
            <w:tcW w:w="1260" w:type="dxa"/>
            <w:hideMark/>
          </w:tcPr>
          <w:p w:rsidR="00776D91" w:rsidRPr="00AE3365" w:rsidRDefault="00776D91" w:rsidP="00776D91">
            <w:r w:rsidRPr="00AE3365">
              <w:t>QPSK</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24</w:t>
            </w:r>
          </w:p>
        </w:tc>
        <w:tc>
          <w:tcPr>
            <w:tcW w:w="1162" w:type="dxa"/>
            <w:hideMark/>
          </w:tcPr>
          <w:p w:rsidR="00776D91" w:rsidRPr="00AE3365" w:rsidRDefault="00776D91" w:rsidP="00776D91">
            <w:r w:rsidRPr="00AE3365">
              <w:t>12</w:t>
            </w:r>
          </w:p>
        </w:tc>
        <w:tc>
          <w:tcPr>
            <w:tcW w:w="1252" w:type="dxa"/>
            <w:hideMark/>
          </w:tcPr>
          <w:p w:rsidR="00776D91" w:rsidRPr="00AE3365" w:rsidRDefault="00776D91" w:rsidP="00776D91">
            <w:r w:rsidRPr="00AE3365">
              <w:t>-74</w:t>
            </w:r>
          </w:p>
        </w:tc>
        <w:tc>
          <w:tcPr>
            <w:tcW w:w="1189" w:type="dxa"/>
            <w:hideMark/>
          </w:tcPr>
          <w:p w:rsidR="00776D91" w:rsidRPr="00AE3365" w:rsidRDefault="00776D91" w:rsidP="00776D91">
            <w:r w:rsidRPr="00AE3365">
              <w:t>-77</w:t>
            </w:r>
          </w:p>
        </w:tc>
        <w:tc>
          <w:tcPr>
            <w:tcW w:w="1260" w:type="dxa"/>
            <w:hideMark/>
          </w:tcPr>
          <w:p w:rsidR="00776D91" w:rsidRPr="00AE3365" w:rsidRDefault="00776D91" w:rsidP="00776D91">
            <w:r w:rsidRPr="00AE3365">
              <w:t>16-QAM</w:t>
            </w:r>
          </w:p>
        </w:tc>
        <w:tc>
          <w:tcPr>
            <w:tcW w:w="1170" w:type="dxa"/>
            <w:hideMark/>
          </w:tcPr>
          <w:p w:rsidR="00776D91" w:rsidRPr="00AE3365" w:rsidRDefault="00776D91" w:rsidP="00776D91">
            <w:r w:rsidRPr="00AE3365">
              <w:t>½</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36</w:t>
            </w:r>
          </w:p>
        </w:tc>
        <w:tc>
          <w:tcPr>
            <w:tcW w:w="1162" w:type="dxa"/>
            <w:hideMark/>
          </w:tcPr>
          <w:p w:rsidR="00776D91" w:rsidRPr="00AE3365" w:rsidRDefault="00776D91" w:rsidP="00776D91">
            <w:r w:rsidRPr="00AE3365">
              <w:t>18</w:t>
            </w:r>
          </w:p>
        </w:tc>
        <w:tc>
          <w:tcPr>
            <w:tcW w:w="1252" w:type="dxa"/>
            <w:hideMark/>
          </w:tcPr>
          <w:p w:rsidR="00776D91" w:rsidRPr="00AE3365" w:rsidRDefault="00776D91" w:rsidP="00776D91">
            <w:r w:rsidRPr="00AE3365">
              <w:t>-70</w:t>
            </w:r>
          </w:p>
        </w:tc>
        <w:tc>
          <w:tcPr>
            <w:tcW w:w="1189" w:type="dxa"/>
            <w:hideMark/>
          </w:tcPr>
          <w:p w:rsidR="00776D91" w:rsidRPr="00AE3365" w:rsidRDefault="00776D91" w:rsidP="00776D91">
            <w:r w:rsidRPr="00AE3365">
              <w:t>-73</w:t>
            </w:r>
          </w:p>
        </w:tc>
        <w:tc>
          <w:tcPr>
            <w:tcW w:w="1260" w:type="dxa"/>
            <w:hideMark/>
          </w:tcPr>
          <w:p w:rsidR="00776D91" w:rsidRPr="00AE3365" w:rsidRDefault="00776D91" w:rsidP="00776D91">
            <w:r w:rsidRPr="00AE3365">
              <w:t>16-QAM</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lastRenderedPageBreak/>
              <w:t>48</w:t>
            </w:r>
          </w:p>
        </w:tc>
        <w:tc>
          <w:tcPr>
            <w:tcW w:w="1162" w:type="dxa"/>
            <w:hideMark/>
          </w:tcPr>
          <w:p w:rsidR="00776D91" w:rsidRPr="00AE3365" w:rsidRDefault="00776D91" w:rsidP="00776D91">
            <w:r w:rsidRPr="00AE3365">
              <w:t>24</w:t>
            </w:r>
          </w:p>
        </w:tc>
        <w:tc>
          <w:tcPr>
            <w:tcW w:w="1252" w:type="dxa"/>
            <w:hideMark/>
          </w:tcPr>
          <w:p w:rsidR="00776D91" w:rsidRPr="00AE3365" w:rsidRDefault="00776D91" w:rsidP="00776D91">
            <w:r w:rsidRPr="00AE3365">
              <w:t>-66</w:t>
            </w:r>
          </w:p>
        </w:tc>
        <w:tc>
          <w:tcPr>
            <w:tcW w:w="1189" w:type="dxa"/>
            <w:hideMark/>
          </w:tcPr>
          <w:p w:rsidR="00776D91" w:rsidRPr="00AE3365" w:rsidRDefault="00776D91" w:rsidP="00776D91">
            <w:r w:rsidRPr="00AE3365">
              <w:t>-69</w:t>
            </w:r>
          </w:p>
        </w:tc>
        <w:tc>
          <w:tcPr>
            <w:tcW w:w="1260" w:type="dxa"/>
            <w:hideMark/>
          </w:tcPr>
          <w:p w:rsidR="00776D91" w:rsidRPr="00AE3365" w:rsidRDefault="00776D91" w:rsidP="00776D91">
            <w:r w:rsidRPr="00AE3365">
              <w:t>64-QAM</w:t>
            </w:r>
          </w:p>
        </w:tc>
        <w:tc>
          <w:tcPr>
            <w:tcW w:w="1170" w:type="dxa"/>
            <w:hideMark/>
          </w:tcPr>
          <w:p w:rsidR="00776D91" w:rsidRPr="00AE3365" w:rsidRDefault="00776D91" w:rsidP="00776D91">
            <w:r w:rsidRPr="00AE3365">
              <w:rPr>
                <w:noProof/>
              </w:rPr>
              <w:drawing>
                <wp:anchor distT="0" distB="0" distL="114300" distR="114300" simplePos="0" relativeHeight="251665408" behindDoc="0" locked="0" layoutInCell="1" allowOverlap="1" wp14:anchorId="67FBF46B" wp14:editId="196C5409">
                  <wp:simplePos x="0" y="0"/>
                  <wp:positionH relativeFrom="column">
                    <wp:posOffset>-14131</wp:posOffset>
                  </wp:positionH>
                  <wp:positionV relativeFrom="paragraph">
                    <wp:posOffset>57150</wp:posOffset>
                  </wp:positionV>
                  <wp:extent cx="152400" cy="150125"/>
                  <wp:effectExtent l="0" t="0" r="0" b="2540"/>
                  <wp:wrapNone/>
                  <wp:docPr id="19" name="Picture 19"/>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5012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980" w:type="dxa"/>
            <w:vMerge/>
            <w:hideMark/>
          </w:tcPr>
          <w:p w:rsidR="00776D91" w:rsidRPr="00AE3365" w:rsidRDefault="00776D91" w:rsidP="00776D91"/>
        </w:tc>
      </w:tr>
      <w:tr w:rsidR="00776D91" w:rsidRPr="00AE3365" w:rsidTr="00EF4A18">
        <w:trPr>
          <w:trHeight w:val="147"/>
        </w:trPr>
        <w:tc>
          <w:tcPr>
            <w:tcW w:w="1252" w:type="dxa"/>
            <w:hideMark/>
          </w:tcPr>
          <w:p w:rsidR="00776D91" w:rsidRPr="00AE3365" w:rsidRDefault="00776D91" w:rsidP="00776D91">
            <w:r w:rsidRPr="00AE3365">
              <w:t>54</w:t>
            </w:r>
          </w:p>
        </w:tc>
        <w:tc>
          <w:tcPr>
            <w:tcW w:w="1162" w:type="dxa"/>
            <w:hideMark/>
          </w:tcPr>
          <w:p w:rsidR="00776D91" w:rsidRPr="00AE3365" w:rsidRDefault="00776D91" w:rsidP="00776D91">
            <w:r w:rsidRPr="00AE3365">
              <w:t>27</w:t>
            </w:r>
          </w:p>
        </w:tc>
        <w:tc>
          <w:tcPr>
            <w:tcW w:w="1252" w:type="dxa"/>
            <w:hideMark/>
          </w:tcPr>
          <w:p w:rsidR="00776D91" w:rsidRPr="00AE3365" w:rsidRDefault="00776D91" w:rsidP="00776D91">
            <w:r w:rsidRPr="00AE3365">
              <w:t>-65</w:t>
            </w:r>
          </w:p>
        </w:tc>
        <w:tc>
          <w:tcPr>
            <w:tcW w:w="1189" w:type="dxa"/>
            <w:hideMark/>
          </w:tcPr>
          <w:p w:rsidR="00776D91" w:rsidRPr="00AE3365" w:rsidRDefault="00776D91" w:rsidP="00776D91">
            <w:r w:rsidRPr="00AE3365">
              <w:t>-68</w:t>
            </w:r>
          </w:p>
        </w:tc>
        <w:tc>
          <w:tcPr>
            <w:tcW w:w="1260" w:type="dxa"/>
            <w:hideMark/>
          </w:tcPr>
          <w:p w:rsidR="00776D91" w:rsidRPr="00AE3365" w:rsidRDefault="00776D91" w:rsidP="00776D91">
            <w:r w:rsidRPr="00AE3365">
              <w:t>64-QAM</w:t>
            </w:r>
          </w:p>
        </w:tc>
        <w:tc>
          <w:tcPr>
            <w:tcW w:w="1170" w:type="dxa"/>
            <w:hideMark/>
          </w:tcPr>
          <w:p w:rsidR="00776D91" w:rsidRPr="00AE3365" w:rsidRDefault="00776D91" w:rsidP="00776D91">
            <w:r w:rsidRPr="00AE3365">
              <w:t>¾</w:t>
            </w:r>
          </w:p>
        </w:tc>
        <w:tc>
          <w:tcPr>
            <w:tcW w:w="1980" w:type="dxa"/>
            <w:vMerge/>
            <w:hideMark/>
          </w:tcPr>
          <w:p w:rsidR="00776D91" w:rsidRPr="00AE3365" w:rsidRDefault="00776D91" w:rsidP="00776D91"/>
        </w:tc>
      </w:tr>
      <w:tr w:rsidR="00776D91" w:rsidRPr="00AE3365" w:rsidTr="00EF4A18">
        <w:trPr>
          <w:trHeight w:val="578"/>
        </w:trPr>
        <w:tc>
          <w:tcPr>
            <w:tcW w:w="1252" w:type="dxa"/>
            <w:hideMark/>
          </w:tcPr>
          <w:p w:rsidR="00776D91" w:rsidRPr="00AE3365" w:rsidRDefault="00776D91" w:rsidP="00776D91">
            <w:r w:rsidRPr="00AE3365">
              <w:t>12</w:t>
            </w:r>
          </w:p>
        </w:tc>
        <w:tc>
          <w:tcPr>
            <w:tcW w:w="1162" w:type="dxa"/>
            <w:hideMark/>
          </w:tcPr>
          <w:p w:rsidR="00776D91" w:rsidRPr="00AE3365" w:rsidRDefault="00776D91" w:rsidP="00776D91">
            <w:r w:rsidRPr="00AE3365">
              <w:t>6</w:t>
            </w:r>
          </w:p>
        </w:tc>
        <w:tc>
          <w:tcPr>
            <w:tcW w:w="1252" w:type="dxa"/>
            <w:hideMark/>
          </w:tcPr>
          <w:p w:rsidR="00776D91" w:rsidRPr="00AE3365" w:rsidRDefault="00776D91" w:rsidP="00776D91">
            <w:r w:rsidRPr="00AE3365">
              <w:t> </w:t>
            </w:r>
          </w:p>
        </w:tc>
        <w:tc>
          <w:tcPr>
            <w:tcW w:w="1189" w:type="dxa"/>
            <w:hideMark/>
          </w:tcPr>
          <w:p w:rsidR="00776D91" w:rsidRPr="00AE3365" w:rsidRDefault="00776D91" w:rsidP="00776D91">
            <w:r w:rsidRPr="00AE3365">
              <w:t>-92</w:t>
            </w:r>
          </w:p>
        </w:tc>
        <w:tc>
          <w:tcPr>
            <w:tcW w:w="1260" w:type="dxa"/>
            <w:hideMark/>
          </w:tcPr>
          <w:p w:rsidR="00776D91" w:rsidRPr="00AE3365" w:rsidRDefault="00776D91" w:rsidP="00776D91">
            <w:r w:rsidRPr="00AE3365">
              <w:t>QPSK</w:t>
            </w:r>
          </w:p>
        </w:tc>
        <w:tc>
          <w:tcPr>
            <w:tcW w:w="1170" w:type="dxa"/>
            <w:hideMark/>
          </w:tcPr>
          <w:p w:rsidR="00776D91" w:rsidRPr="00AE3365" w:rsidRDefault="00776D91" w:rsidP="00776D91">
            <w:r w:rsidRPr="00AE3365">
              <w:t>½</w:t>
            </w:r>
          </w:p>
        </w:tc>
        <w:tc>
          <w:tcPr>
            <w:tcW w:w="1980" w:type="dxa"/>
            <w:hideMark/>
          </w:tcPr>
          <w:p w:rsidR="00EF6C86" w:rsidRPr="00AE3365" w:rsidRDefault="00EC31BD" w:rsidP="00776D91">
            <w:r>
              <w:t>As per J2945/1 [</w:t>
            </w:r>
            <w:r>
              <w:fldChar w:fldCharType="begin"/>
            </w:r>
            <w:r>
              <w:instrText xml:space="preserve"> REF  REF_SAEJ29451 \h  \* MERGEFORMAT </w:instrText>
            </w:r>
            <w:r>
              <w:fldChar w:fldCharType="separate"/>
            </w:r>
            <w:r>
              <w:rPr>
                <w:noProof/>
              </w:rPr>
              <w:t>1</w:t>
            </w:r>
            <w:r>
              <w:fldChar w:fldCharType="end"/>
            </w:r>
            <w:r>
              <w:t xml:space="preserve">] </w:t>
            </w:r>
            <w:r w:rsidR="00EF4A18">
              <w:t xml:space="preserve">- </w:t>
            </w:r>
            <w:r w:rsidR="00EF6C86">
              <w:t>Channel 172 only</w:t>
            </w:r>
            <w:r>
              <w:t xml:space="preserve"> </w:t>
            </w:r>
          </w:p>
        </w:tc>
      </w:tr>
    </w:tbl>
    <w:p w:rsidR="006F1C23" w:rsidRPr="00B163FC" w:rsidRDefault="006F1C23" w:rsidP="00B163FC"/>
    <w:p w:rsidR="00864460" w:rsidRDefault="009B00B9" w:rsidP="00AA0BC7">
      <w:pPr>
        <w:pStyle w:val="Heading4"/>
      </w:pPr>
      <w:r>
        <w:rPr>
          <w:szCs w:val="20"/>
        </w:rPr>
        <w:t>TP-802</w:t>
      </w:r>
      <w:r w:rsidR="00344C98">
        <w:rPr>
          <w:szCs w:val="20"/>
        </w:rPr>
        <w:t>11</w:t>
      </w:r>
      <w:r>
        <w:rPr>
          <w:szCs w:val="20"/>
        </w:rPr>
        <w:t>-RXT-PHY-BV-02</w:t>
      </w:r>
    </w:p>
    <w:tbl>
      <w:tblPr>
        <w:tblStyle w:val="TableGrid"/>
        <w:tblW w:w="9265" w:type="dxa"/>
        <w:tblLayout w:type="fixed"/>
        <w:tblLook w:val="04A0" w:firstRow="1" w:lastRow="0" w:firstColumn="1" w:lastColumn="0" w:noHBand="0" w:noVBand="1"/>
      </w:tblPr>
      <w:tblGrid>
        <w:gridCol w:w="715"/>
        <w:gridCol w:w="1083"/>
        <w:gridCol w:w="6117"/>
        <w:gridCol w:w="1350"/>
      </w:tblGrid>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7E6F72" w:rsidRPr="00742568"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TP-80211-RXT-PHY-BV-02</w:t>
            </w:r>
          </w:p>
        </w:tc>
      </w:tr>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7E6F72" w:rsidRPr="00742568" w:rsidRDefault="007E6F72" w:rsidP="007A6EFA">
            <w:pPr>
              <w:overflowPunct/>
              <w:autoSpaceDE/>
              <w:autoSpaceDN/>
              <w:adjustRightInd/>
              <w:spacing w:after="0"/>
              <w:textAlignment w:val="auto"/>
              <w:rPr>
                <w:color w:val="000000"/>
              </w:rPr>
            </w:pPr>
            <w:r>
              <w:t>To v</w:t>
            </w:r>
            <w:r w:rsidRPr="002404FB">
              <w:t xml:space="preserve">erify the OFDM adjacent channel rejection of the </w:t>
            </w:r>
            <w:r>
              <w:t>IUT</w:t>
            </w:r>
            <w:r w:rsidRPr="002404FB">
              <w:t xml:space="preserve"> is within conformance limits</w:t>
            </w:r>
          </w:p>
        </w:tc>
      </w:tr>
      <w:tr w:rsidR="007E6F72" w:rsidRPr="00585205" w:rsidTr="007A6EFA">
        <w:tc>
          <w:tcPr>
            <w:tcW w:w="1798" w:type="dxa"/>
            <w:gridSpan w:val="2"/>
          </w:tcPr>
          <w:p w:rsidR="007E6F72" w:rsidRPr="00214A07"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214A07">
              <w:rPr>
                <w:b/>
                <w:szCs w:val="20"/>
              </w:rPr>
              <w:t>Test Configuration</w:t>
            </w:r>
          </w:p>
        </w:tc>
        <w:tc>
          <w:tcPr>
            <w:tcW w:w="7467" w:type="dxa"/>
            <w:gridSpan w:val="2"/>
          </w:tcPr>
          <w:p w:rsidR="007E6F72" w:rsidRPr="00214A07"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TC3</w:t>
            </w:r>
          </w:p>
        </w:tc>
      </w:tr>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7E6F72" w:rsidRPr="00742568"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 18.3.10.3</w:t>
            </w:r>
          </w:p>
        </w:tc>
      </w:tr>
      <w:tr w:rsidR="007E6F72" w:rsidRPr="00585205" w:rsidTr="007A6EFA">
        <w:tc>
          <w:tcPr>
            <w:tcW w:w="1798" w:type="dxa"/>
            <w:gridSpan w:val="2"/>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7E6F72" w:rsidRPr="00742568" w:rsidRDefault="007E6F72" w:rsidP="007A6EFA">
            <w:pPr>
              <w:overflowPunct/>
              <w:autoSpaceDE/>
              <w:autoSpaceDN/>
              <w:adjustRightInd/>
              <w:spacing w:after="0"/>
              <w:textAlignment w:val="auto"/>
            </w:pPr>
            <w:r w:rsidRPr="00A43AA3">
              <w:t>OF5.7</w:t>
            </w:r>
          </w:p>
        </w:tc>
      </w:tr>
      <w:tr w:rsidR="007E6F72" w:rsidRPr="00585205" w:rsidTr="007A6EFA">
        <w:trPr>
          <w:trHeight w:val="128"/>
        </w:trPr>
        <w:tc>
          <w:tcPr>
            <w:tcW w:w="9265" w:type="dxa"/>
            <w:gridSpan w:val="4"/>
            <w:shd w:val="clear" w:color="auto" w:fill="F2F2F2" w:themeFill="background1" w:themeFillShade="F2"/>
          </w:tcPr>
          <w:p w:rsidR="007E6F72" w:rsidRPr="00585205" w:rsidRDefault="007E6F72" w:rsidP="007A6EFA">
            <w:pPr>
              <w:widowControl w:val="0"/>
              <w:tabs>
                <w:tab w:val="left" w:pos="2430"/>
              </w:tabs>
              <w:spacing w:after="0" w:line="233" w:lineRule="auto"/>
              <w:ind w:left="6540" w:right="1246" w:hanging="4860"/>
              <w:jc w:val="center"/>
              <w:rPr>
                <w:sz w:val="24"/>
                <w:szCs w:val="24"/>
              </w:rPr>
            </w:pPr>
            <w:r>
              <w:rPr>
                <w:b/>
              </w:rPr>
              <w:t>Pre-test conditions</w:t>
            </w:r>
          </w:p>
        </w:tc>
      </w:tr>
      <w:tr w:rsidR="007E6F72" w:rsidRPr="00585205" w:rsidTr="007A6EFA">
        <w:trPr>
          <w:trHeight w:val="488"/>
        </w:trPr>
        <w:tc>
          <w:tcPr>
            <w:tcW w:w="9265" w:type="dxa"/>
            <w:gridSpan w:val="4"/>
          </w:tcPr>
          <w:p w:rsidR="007E6F72" w:rsidRPr="00585205" w:rsidRDefault="007E6F72" w:rsidP="007E6F72">
            <w:pPr>
              <w:pStyle w:val="ListParagraph"/>
              <w:numPr>
                <w:ilvl w:val="0"/>
                <w:numId w:val="6"/>
              </w:numPr>
              <w:spacing w:after="0"/>
              <w:rPr>
                <w:lang w:eastAsia="x-none"/>
              </w:rPr>
            </w:pPr>
            <w:r>
              <w:rPr>
                <w:lang w:eastAsia="x-none"/>
              </w:rPr>
              <w:t>The IUT</w:t>
            </w:r>
            <w:r w:rsidRPr="00585205">
              <w:rPr>
                <w:lang w:eastAsia="x-none"/>
              </w:rPr>
              <w:t xml:space="preserve"> is</w:t>
            </w:r>
            <w:r>
              <w:rPr>
                <w:lang w:eastAsia="x-none"/>
              </w:rPr>
              <w:t xml:space="preserve"> in initial state as per sec 4.3.1</w:t>
            </w:r>
          </w:p>
        </w:tc>
      </w:tr>
      <w:tr w:rsidR="007E6F72" w:rsidRPr="00585205" w:rsidTr="007A6EFA">
        <w:tc>
          <w:tcPr>
            <w:tcW w:w="9265" w:type="dxa"/>
            <w:gridSpan w:val="4"/>
            <w:shd w:val="clear" w:color="auto" w:fill="F2F2F2" w:themeFill="background1" w:themeFillShade="F2"/>
          </w:tcPr>
          <w:p w:rsidR="007E6F72" w:rsidRPr="00585205" w:rsidRDefault="007E6F72" w:rsidP="007A6EFA">
            <w:pPr>
              <w:widowControl w:val="0"/>
              <w:spacing w:after="0" w:line="238" w:lineRule="auto"/>
              <w:ind w:left="-18" w:right="1246" w:firstLine="1698"/>
              <w:jc w:val="center"/>
              <w:rPr>
                <w:sz w:val="24"/>
                <w:szCs w:val="24"/>
              </w:rPr>
            </w:pPr>
            <w:r>
              <w:rPr>
                <w:b/>
              </w:rPr>
              <w:t>Test Sequence</w:t>
            </w:r>
          </w:p>
        </w:tc>
      </w:tr>
      <w:tr w:rsidR="007E6F72" w:rsidRPr="00585205" w:rsidTr="007A6EFA">
        <w:tc>
          <w:tcPr>
            <w:tcW w:w="715" w:type="dxa"/>
            <w:tcBorders>
              <w:bottom w:val="single" w:sz="4" w:space="0" w:color="auto"/>
              <w:right w:val="single" w:sz="4" w:space="0" w:color="auto"/>
            </w:tcBorders>
          </w:tcPr>
          <w:p w:rsidR="007E6F72" w:rsidRPr="006226AD" w:rsidRDefault="007E6F72" w:rsidP="007A6EFA">
            <w:pPr>
              <w:pStyle w:val="NoSpacing"/>
              <w:jc w:val="center"/>
              <w:rPr>
                <w:b/>
              </w:rPr>
            </w:pPr>
            <w:r w:rsidRPr="006226AD">
              <w:rPr>
                <w:b/>
              </w:rPr>
              <w:t>Step</w:t>
            </w:r>
          </w:p>
        </w:tc>
        <w:tc>
          <w:tcPr>
            <w:tcW w:w="1083" w:type="dxa"/>
            <w:tcBorders>
              <w:left w:val="single" w:sz="4" w:space="0" w:color="auto"/>
              <w:bottom w:val="single" w:sz="4" w:space="0" w:color="auto"/>
            </w:tcBorders>
          </w:tcPr>
          <w:p w:rsidR="007E6F72" w:rsidRPr="006226AD" w:rsidRDefault="007E6F72" w:rsidP="007A6EFA">
            <w:pPr>
              <w:pStyle w:val="NoSpacing"/>
              <w:jc w:val="center"/>
              <w:rPr>
                <w:b/>
              </w:rPr>
            </w:pPr>
            <w:r w:rsidRPr="006226AD">
              <w:rPr>
                <w:b/>
              </w:rPr>
              <w:t>Type</w:t>
            </w:r>
          </w:p>
        </w:tc>
        <w:tc>
          <w:tcPr>
            <w:tcW w:w="6117" w:type="dxa"/>
            <w:tcBorders>
              <w:right w:val="single" w:sz="4" w:space="0" w:color="auto"/>
            </w:tcBorders>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7E6F72" w:rsidRPr="00585205" w:rsidRDefault="007E6F72" w:rsidP="007A6EFA">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7E6F72" w:rsidRPr="00585205" w:rsidTr="007A6EFA">
        <w:tc>
          <w:tcPr>
            <w:tcW w:w="715" w:type="dxa"/>
            <w:tcBorders>
              <w:top w:val="single" w:sz="4" w:space="0" w:color="auto"/>
              <w:bottom w:val="single" w:sz="4" w:space="0" w:color="auto"/>
              <w:right w:val="single" w:sz="4" w:space="0" w:color="auto"/>
            </w:tcBorders>
          </w:tcPr>
          <w:p w:rsidR="007E6F72" w:rsidRPr="00585205" w:rsidRDefault="007E6F72" w:rsidP="007A6EFA">
            <w:pPr>
              <w:pStyle w:val="NoSpacing"/>
              <w:jc w:val="center"/>
              <w:rPr>
                <w:sz w:val="24"/>
              </w:rPr>
            </w:pPr>
            <w:r w:rsidRPr="00585205">
              <w:rPr>
                <w:lang w:val="x-none" w:eastAsia="x-none"/>
              </w:rPr>
              <w:t>1</w:t>
            </w:r>
          </w:p>
        </w:tc>
        <w:tc>
          <w:tcPr>
            <w:tcW w:w="1083" w:type="dxa"/>
            <w:tcBorders>
              <w:top w:val="single" w:sz="4" w:space="0" w:color="auto"/>
              <w:left w:val="single" w:sz="4" w:space="0" w:color="auto"/>
              <w:bottom w:val="single" w:sz="4" w:space="0" w:color="auto"/>
            </w:tcBorders>
          </w:tcPr>
          <w:p w:rsidR="007E6F72" w:rsidRPr="00585205" w:rsidRDefault="007E6F72" w:rsidP="007A6EFA">
            <w:pPr>
              <w:pStyle w:val="NoSpacing"/>
              <w:jc w:val="center"/>
              <w:rPr>
                <w:sz w:val="24"/>
              </w:rPr>
            </w:pPr>
            <w:r w:rsidRPr="00585205">
              <w:rPr>
                <w:lang w:val="x-none" w:eastAsia="x-none"/>
              </w:rPr>
              <w:t>Configure</w:t>
            </w:r>
          </w:p>
        </w:tc>
        <w:tc>
          <w:tcPr>
            <w:tcW w:w="6117" w:type="dxa"/>
            <w:tcBorders>
              <w:right w:val="single" w:sz="4" w:space="0" w:color="auto"/>
            </w:tcBorders>
          </w:tcPr>
          <w:p w:rsidR="007E6F72" w:rsidRPr="00E11B96" w:rsidRDefault="007E6F72" w:rsidP="007A6EFA">
            <w:pPr>
              <w:widowControl w:val="0"/>
              <w:spacing w:after="0" w:line="233" w:lineRule="auto"/>
              <w:ind w:right="-20"/>
              <w:rPr>
                <w:lang w:eastAsia="x-none"/>
              </w:rPr>
            </w:pPr>
            <w:r>
              <w:rPr>
                <w:lang w:eastAsia="x-none"/>
              </w:rPr>
              <w:t xml:space="preserve">IUT to receive packets on </w:t>
            </w:r>
            <w:r>
              <w:rPr>
                <w:i/>
                <w:lang w:eastAsia="x-none"/>
              </w:rPr>
              <w:t>p</w:t>
            </w:r>
            <w:r w:rsidRPr="004D57A9">
              <w:rPr>
                <w:i/>
                <w:lang w:eastAsia="x-none"/>
              </w:rPr>
              <w:t>Channel</w:t>
            </w:r>
            <w:r>
              <w:rPr>
                <w:i/>
                <w:lang w:eastAsia="x-none"/>
              </w:rPr>
              <w:t>.</w:t>
            </w:r>
          </w:p>
        </w:tc>
        <w:tc>
          <w:tcPr>
            <w:tcW w:w="1350" w:type="dxa"/>
            <w:tcBorders>
              <w:left w:val="single" w:sz="4" w:space="0" w:color="auto"/>
            </w:tcBorders>
          </w:tcPr>
          <w:p w:rsidR="007E6F72" w:rsidRPr="00E11B96"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2</w:t>
            </w:r>
          </w:p>
        </w:tc>
        <w:tc>
          <w:tcPr>
            <w:tcW w:w="1083" w:type="dxa"/>
            <w:tcBorders>
              <w:top w:val="single" w:sz="4" w:space="0" w:color="auto"/>
              <w:left w:val="single" w:sz="4" w:space="0" w:color="auto"/>
              <w:bottom w:val="single" w:sz="4" w:space="0" w:color="auto"/>
            </w:tcBorders>
          </w:tcPr>
          <w:p w:rsidR="007E6F72" w:rsidRPr="00DF0673" w:rsidRDefault="007E6F72" w:rsidP="007A6EFA">
            <w:pPr>
              <w:pStyle w:val="NoSpacing"/>
              <w:jc w:val="center"/>
              <w:rPr>
                <w:lang w:eastAsia="x-none"/>
              </w:rPr>
            </w:pPr>
            <w:r w:rsidRPr="00DF0673">
              <w:rPr>
                <w:lang w:eastAsia="x-none"/>
              </w:rPr>
              <w:t>Configure</w:t>
            </w:r>
          </w:p>
        </w:tc>
        <w:tc>
          <w:tcPr>
            <w:tcW w:w="6117" w:type="dxa"/>
            <w:tcBorders>
              <w:right w:val="single" w:sz="4" w:space="0" w:color="auto"/>
            </w:tcBorders>
          </w:tcPr>
          <w:p w:rsidR="007E6F72" w:rsidRPr="007A6EFA" w:rsidRDefault="007E6F72" w:rsidP="007A6EFA">
            <w:pPr>
              <w:widowControl w:val="0"/>
              <w:spacing w:after="0" w:line="233" w:lineRule="auto"/>
              <w:ind w:right="-20"/>
              <w:rPr>
                <w:lang w:eastAsia="x-none"/>
              </w:rPr>
            </w:pPr>
            <w:r w:rsidRPr="00DF0673">
              <w:rPr>
                <w:lang w:eastAsia="x-none"/>
              </w:rPr>
              <w:t xml:space="preserve">Test Equipment to transmit </w:t>
            </w:r>
            <w:r w:rsidRPr="00DF0673">
              <w:rPr>
                <w:i/>
                <w:lang w:eastAsia="x-none"/>
              </w:rPr>
              <w:t xml:space="preserve">pNumberOfFrames </w:t>
            </w:r>
            <w:r w:rsidRPr="00DF0673">
              <w:rPr>
                <w:lang w:eastAsia="x-none"/>
              </w:rPr>
              <w:t xml:space="preserve">packets at a rate of one every 100msecs with a PSDU length of 1000 octets on </w:t>
            </w:r>
            <w:r w:rsidRPr="00DF0673">
              <w:rPr>
                <w:i/>
                <w:lang w:eastAsia="x-none"/>
              </w:rPr>
              <w:t xml:space="preserve">pChannel </w:t>
            </w:r>
            <w:r w:rsidRPr="00DF0673">
              <w:rPr>
                <w:lang w:eastAsia="x-none"/>
              </w:rPr>
              <w:t xml:space="preserve">with </w:t>
            </w:r>
            <w:r w:rsidRPr="00DF0673">
              <w:rPr>
                <w:i/>
                <w:lang w:eastAsia="x-none"/>
              </w:rPr>
              <w:t xml:space="preserve">pDataRate </w:t>
            </w:r>
            <w:r w:rsidRPr="00DF0673">
              <w:rPr>
                <w:lang w:eastAsia="x-none"/>
              </w:rPr>
              <w:t>and power 3dB above the rate dependent sensitivity as shown in table below. (Note: Exception for Channel 172; transmit messages with a PSDU length of 400 octets)</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3</w:t>
            </w:r>
          </w:p>
        </w:tc>
        <w:tc>
          <w:tcPr>
            <w:tcW w:w="1083" w:type="dxa"/>
            <w:tcBorders>
              <w:top w:val="single" w:sz="4" w:space="0" w:color="auto"/>
              <w:left w:val="single" w:sz="4" w:space="0" w:color="auto"/>
              <w:bottom w:val="single" w:sz="4" w:space="0" w:color="auto"/>
            </w:tcBorders>
          </w:tcPr>
          <w:p w:rsidR="007E6F72" w:rsidRPr="00DF0673" w:rsidRDefault="007E6F72" w:rsidP="007A6EFA">
            <w:pPr>
              <w:pStyle w:val="NoSpacing"/>
              <w:jc w:val="center"/>
              <w:rPr>
                <w:lang w:eastAsia="x-none"/>
              </w:rPr>
            </w:pPr>
            <w:r w:rsidRPr="00DF0673">
              <w:rPr>
                <w:lang w:eastAsia="x-none"/>
              </w:rPr>
              <w:t>Configure</w:t>
            </w:r>
          </w:p>
        </w:tc>
        <w:tc>
          <w:tcPr>
            <w:tcW w:w="6117" w:type="dxa"/>
            <w:tcBorders>
              <w:right w:val="single" w:sz="4" w:space="0" w:color="auto"/>
            </w:tcBorders>
          </w:tcPr>
          <w:p w:rsidR="007E6F72" w:rsidRPr="007A6EFA" w:rsidRDefault="007E6F72" w:rsidP="007A6EFA">
            <w:pPr>
              <w:widowControl w:val="0"/>
              <w:spacing w:after="0" w:line="233" w:lineRule="auto"/>
              <w:ind w:right="-20"/>
              <w:rPr>
                <w:lang w:eastAsia="x-none"/>
              </w:rPr>
            </w:pPr>
            <w:r w:rsidRPr="00DF0673">
              <w:rPr>
                <w:lang w:eastAsia="x-none"/>
              </w:rPr>
              <w:t xml:space="preserve">Test Equipment to continuously transmit interferer signal on a channel adjacent to </w:t>
            </w:r>
            <w:r w:rsidRPr="00DF0673">
              <w:rPr>
                <w:i/>
                <w:lang w:eastAsia="x-none"/>
              </w:rPr>
              <w:t xml:space="preserve">pChannel </w:t>
            </w:r>
            <w:r w:rsidRPr="00DF0673">
              <w:rPr>
                <w:lang w:eastAsia="x-none"/>
              </w:rPr>
              <w:t>wit</w:t>
            </w:r>
            <w:r w:rsidR="00CB290C">
              <w:rPr>
                <w:lang w:eastAsia="x-none"/>
              </w:rPr>
              <w:t>h a power level equal to</w:t>
            </w:r>
            <w:r w:rsidRPr="00DF0673">
              <w:rPr>
                <w:lang w:eastAsia="x-none"/>
              </w:rPr>
              <w:t xml:space="preserve"> </w:t>
            </w:r>
            <w:r w:rsidR="00CB290C">
              <w:rPr>
                <w:lang w:eastAsia="x-none"/>
              </w:rPr>
              <w:t>sum</w:t>
            </w:r>
            <w:r w:rsidRPr="00DF0673">
              <w:rPr>
                <w:lang w:eastAsia="x-none"/>
              </w:rPr>
              <w:t xml:space="preserve"> </w:t>
            </w:r>
            <w:r w:rsidR="00CB290C">
              <w:rPr>
                <w:lang w:eastAsia="x-none"/>
              </w:rPr>
              <w:t>of</w:t>
            </w:r>
            <w:r w:rsidRPr="00DF0673">
              <w:rPr>
                <w:lang w:eastAsia="x-none"/>
              </w:rPr>
              <w:t xml:space="preserve"> desired channel signal power and corresponding adjacent channel rejection as shown in the table below. The interfering signal in the adjacent channel shall be a conformant OFDM signal as specified in section </w:t>
            </w:r>
            <w:r w:rsidRPr="007A6EFA">
              <w:t>18.3.10.3 [</w:t>
            </w:r>
            <w:r w:rsidRPr="00DF0673">
              <w:fldChar w:fldCharType="begin"/>
            </w:r>
            <w:r w:rsidRPr="007A6EFA">
              <w:instrText xml:space="preserve"> REF  REF_IEEE80211 \h  \* MERGEFORMAT </w:instrText>
            </w:r>
            <w:r w:rsidRPr="00DF0673">
              <w:fldChar w:fldCharType="separate"/>
            </w:r>
            <w:r w:rsidRPr="007A6EFA">
              <w:rPr>
                <w:noProof/>
              </w:rPr>
              <w:t>2</w:t>
            </w:r>
            <w:r w:rsidRPr="00DF0673">
              <w:fldChar w:fldCharType="end"/>
            </w:r>
            <w:r w:rsidRPr="007A6EFA">
              <w:t>].</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4</w:t>
            </w:r>
          </w:p>
        </w:tc>
        <w:tc>
          <w:tcPr>
            <w:tcW w:w="1083" w:type="dxa"/>
            <w:tcBorders>
              <w:top w:val="single" w:sz="4" w:space="0" w:color="auto"/>
              <w:left w:val="single" w:sz="4" w:space="0" w:color="auto"/>
              <w:bottom w:val="single" w:sz="4" w:space="0" w:color="auto"/>
            </w:tcBorders>
          </w:tcPr>
          <w:p w:rsidR="007E6F72" w:rsidRPr="007A6EFA" w:rsidRDefault="007E6F72" w:rsidP="007A6EFA">
            <w:pPr>
              <w:pStyle w:val="NoSpacing"/>
              <w:jc w:val="center"/>
              <w:rPr>
                <w:lang w:eastAsia="x-none"/>
              </w:rPr>
            </w:pPr>
            <w:r w:rsidRPr="007A6EFA">
              <w:rPr>
                <w:lang w:eastAsia="x-none"/>
              </w:rPr>
              <w:t>Configure</w:t>
            </w:r>
          </w:p>
        </w:tc>
        <w:tc>
          <w:tcPr>
            <w:tcW w:w="6117" w:type="dxa"/>
            <w:tcBorders>
              <w:right w:val="single" w:sz="4" w:space="0" w:color="auto"/>
            </w:tcBorders>
          </w:tcPr>
          <w:p w:rsidR="007E6F72" w:rsidRPr="007A6EFA" w:rsidRDefault="007E6F72" w:rsidP="007A6EFA">
            <w:pPr>
              <w:widowControl w:val="0"/>
              <w:spacing w:after="0" w:line="233" w:lineRule="auto"/>
              <w:ind w:left="28" w:right="-20"/>
              <w:rPr>
                <w:lang w:eastAsia="x-none"/>
              </w:rPr>
            </w:pPr>
            <w:r w:rsidRPr="007A6EFA">
              <w:rPr>
                <w:lang w:eastAsia="x-none"/>
              </w:rPr>
              <w:t>The IUT to accept the transmitted frames</w:t>
            </w:r>
          </w:p>
        </w:tc>
        <w:tc>
          <w:tcPr>
            <w:tcW w:w="1350" w:type="dxa"/>
            <w:tcBorders>
              <w:left w:val="single" w:sz="4" w:space="0" w:color="auto"/>
            </w:tcBorders>
          </w:tcPr>
          <w:p w:rsidR="007E6F72" w:rsidRPr="002C674D" w:rsidRDefault="007E6F72" w:rsidP="007A6EFA">
            <w:pPr>
              <w:widowControl w:val="0"/>
              <w:spacing w:after="0" w:line="233" w:lineRule="auto"/>
              <w:ind w:left="28"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5</w:t>
            </w:r>
          </w:p>
        </w:tc>
        <w:tc>
          <w:tcPr>
            <w:tcW w:w="1083" w:type="dxa"/>
            <w:tcBorders>
              <w:top w:val="single" w:sz="4" w:space="0" w:color="auto"/>
              <w:left w:val="single" w:sz="4" w:space="0" w:color="auto"/>
              <w:bottom w:val="single" w:sz="4" w:space="0" w:color="auto"/>
            </w:tcBorders>
          </w:tcPr>
          <w:p w:rsidR="007E6F72" w:rsidRPr="007A6EFA" w:rsidRDefault="007E6F72" w:rsidP="007A6EFA">
            <w:pPr>
              <w:pStyle w:val="NoSpacing"/>
              <w:jc w:val="center"/>
              <w:rPr>
                <w:lang w:eastAsia="x-none"/>
              </w:rPr>
            </w:pPr>
            <w:r w:rsidRPr="007A6EFA">
              <w:rPr>
                <w:lang w:eastAsia="x-none"/>
              </w:rPr>
              <w:t>Stimulus</w:t>
            </w:r>
          </w:p>
        </w:tc>
        <w:tc>
          <w:tcPr>
            <w:tcW w:w="6117" w:type="dxa"/>
            <w:tcBorders>
              <w:right w:val="single" w:sz="4" w:space="0" w:color="auto"/>
            </w:tcBorders>
          </w:tcPr>
          <w:p w:rsidR="007E6F72" w:rsidRPr="007A6EFA" w:rsidRDefault="007E6F72" w:rsidP="007A6EFA">
            <w:pPr>
              <w:widowControl w:val="0"/>
              <w:spacing w:after="0" w:line="233" w:lineRule="auto"/>
              <w:ind w:left="28" w:right="-20"/>
              <w:rPr>
                <w:lang w:eastAsia="x-none"/>
              </w:rPr>
            </w:pPr>
            <w:r w:rsidRPr="007A6EFA">
              <w:rPr>
                <w:lang w:eastAsia="x-none"/>
              </w:rPr>
              <w:t>Test Equipment to transmit interferer signal and packets.</w:t>
            </w:r>
          </w:p>
        </w:tc>
        <w:tc>
          <w:tcPr>
            <w:tcW w:w="1350" w:type="dxa"/>
            <w:tcBorders>
              <w:left w:val="single" w:sz="4" w:space="0" w:color="auto"/>
            </w:tcBorders>
          </w:tcPr>
          <w:p w:rsidR="007E6F72" w:rsidRPr="002C674D" w:rsidRDefault="007E6F72" w:rsidP="007A6EFA">
            <w:pPr>
              <w:widowControl w:val="0"/>
              <w:spacing w:after="0" w:line="233" w:lineRule="auto"/>
              <w:ind w:left="28"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7A6EFA" w:rsidRDefault="007E6F72" w:rsidP="007A6EFA">
            <w:pPr>
              <w:pStyle w:val="NoSpacing"/>
              <w:jc w:val="center"/>
              <w:rPr>
                <w:lang w:eastAsia="x-none"/>
              </w:rPr>
            </w:pPr>
            <w:r w:rsidRPr="007A6EFA">
              <w:rPr>
                <w:lang w:eastAsia="x-none"/>
              </w:rPr>
              <w:t>6</w:t>
            </w:r>
          </w:p>
        </w:tc>
        <w:tc>
          <w:tcPr>
            <w:tcW w:w="1083" w:type="dxa"/>
            <w:tcBorders>
              <w:top w:val="single" w:sz="4" w:space="0" w:color="auto"/>
              <w:left w:val="single" w:sz="4" w:space="0" w:color="auto"/>
              <w:bottom w:val="single" w:sz="4" w:space="0" w:color="auto"/>
            </w:tcBorders>
          </w:tcPr>
          <w:p w:rsidR="007E6F72" w:rsidRPr="00DF0673" w:rsidRDefault="007E6F72" w:rsidP="007A6EFA">
            <w:pPr>
              <w:pStyle w:val="NoSpacing"/>
              <w:jc w:val="center"/>
              <w:rPr>
                <w:lang w:eastAsia="x-none"/>
              </w:rPr>
            </w:pPr>
            <w:r w:rsidRPr="00DF0673">
              <w:rPr>
                <w:lang w:eastAsia="x-none"/>
              </w:rPr>
              <w:t>Verify</w:t>
            </w:r>
          </w:p>
        </w:tc>
        <w:tc>
          <w:tcPr>
            <w:tcW w:w="6117" w:type="dxa"/>
            <w:tcBorders>
              <w:right w:val="single" w:sz="4" w:space="0" w:color="auto"/>
            </w:tcBorders>
          </w:tcPr>
          <w:p w:rsidR="007E6F72" w:rsidRPr="00DF0673" w:rsidRDefault="007E6F72" w:rsidP="007A6EFA">
            <w:pPr>
              <w:widowControl w:val="0"/>
              <w:spacing w:after="0" w:line="233" w:lineRule="auto"/>
              <w:ind w:right="-20"/>
              <w:rPr>
                <w:lang w:eastAsia="x-none"/>
              </w:rPr>
            </w:pPr>
            <w:r w:rsidRPr="00DF0673">
              <w:rPr>
                <w:lang w:eastAsia="x-none"/>
              </w:rPr>
              <w:t>The test equipment calculates the received PER and confirms it equal to or less than 10%.</w:t>
            </w:r>
          </w:p>
        </w:tc>
        <w:tc>
          <w:tcPr>
            <w:tcW w:w="1350" w:type="dxa"/>
            <w:tcBorders>
              <w:left w:val="single" w:sz="4" w:space="0" w:color="auto"/>
            </w:tcBorders>
          </w:tcPr>
          <w:p w:rsidR="007E6F72" w:rsidRDefault="007E6F72" w:rsidP="007A6EFA">
            <w:pPr>
              <w:widowControl w:val="0"/>
              <w:spacing w:after="0" w:line="233" w:lineRule="auto"/>
              <w:ind w:right="-20"/>
            </w:pPr>
            <w:r>
              <w:t>PASS/FAIL</w:t>
            </w:r>
          </w:p>
        </w:tc>
      </w:tr>
      <w:tr w:rsidR="007E6F72" w:rsidRPr="00585205" w:rsidTr="007A6EFA">
        <w:tc>
          <w:tcPr>
            <w:tcW w:w="715" w:type="dxa"/>
            <w:tcBorders>
              <w:top w:val="single" w:sz="4" w:space="0" w:color="auto"/>
              <w:bottom w:val="single" w:sz="4" w:space="0" w:color="auto"/>
              <w:right w:val="single" w:sz="4" w:space="0" w:color="auto"/>
            </w:tcBorders>
          </w:tcPr>
          <w:p w:rsidR="007E6F72" w:rsidRPr="00B341F6" w:rsidRDefault="007E6F72" w:rsidP="007A6EFA">
            <w:pPr>
              <w:pStyle w:val="NoSpacing"/>
              <w:jc w:val="center"/>
              <w:rPr>
                <w:szCs w:val="20"/>
              </w:rPr>
            </w:pPr>
            <w:r>
              <w:rPr>
                <w:szCs w:val="20"/>
              </w:rPr>
              <w:t>7</w:t>
            </w:r>
          </w:p>
        </w:tc>
        <w:tc>
          <w:tcPr>
            <w:tcW w:w="1083" w:type="dxa"/>
            <w:tcBorders>
              <w:top w:val="single" w:sz="4" w:space="0" w:color="auto"/>
              <w:left w:val="single" w:sz="4" w:space="0" w:color="auto"/>
              <w:bottom w:val="single" w:sz="4" w:space="0" w:color="auto"/>
            </w:tcBorders>
          </w:tcPr>
          <w:p w:rsidR="007E6F72" w:rsidRPr="00585205" w:rsidRDefault="007E6F72" w:rsidP="007A6EFA">
            <w:pPr>
              <w:pStyle w:val="NoSpacing"/>
              <w:jc w:val="center"/>
              <w:rPr>
                <w:sz w:val="24"/>
              </w:rPr>
            </w:pPr>
            <w:r>
              <w:rPr>
                <w:lang w:eastAsia="x-none"/>
              </w:rPr>
              <w:t>Procedure</w:t>
            </w:r>
          </w:p>
        </w:tc>
        <w:tc>
          <w:tcPr>
            <w:tcW w:w="6117" w:type="dxa"/>
            <w:tcBorders>
              <w:right w:val="single" w:sz="4" w:space="0" w:color="auto"/>
            </w:tcBorders>
          </w:tcPr>
          <w:p w:rsidR="007E6F72" w:rsidRDefault="007E6F72" w:rsidP="007A6EFA">
            <w:pPr>
              <w:widowControl w:val="0"/>
              <w:spacing w:after="0" w:line="233" w:lineRule="auto"/>
              <w:ind w:left="28" w:right="-20"/>
              <w:rPr>
                <w:lang w:eastAsia="x-none"/>
              </w:rPr>
            </w:pPr>
            <w:r>
              <w:rPr>
                <w:lang w:eastAsia="x-none"/>
              </w:rPr>
              <w:t xml:space="preserve">Repeat steps 2-6 for each supported value of </w:t>
            </w:r>
            <w:r>
              <w:rPr>
                <w:i/>
                <w:lang w:eastAsia="x-none"/>
              </w:rPr>
              <w:t>p</w:t>
            </w:r>
            <w:r w:rsidRPr="00B607F2">
              <w:rPr>
                <w:i/>
                <w:lang w:eastAsia="x-none"/>
              </w:rPr>
              <w:t>DataRate</w:t>
            </w:r>
            <w:r>
              <w:rPr>
                <w:i/>
                <w:lang w:eastAsia="x-none"/>
              </w:rPr>
              <w:t xml:space="preserve"> </w:t>
            </w:r>
            <w:r>
              <w:rPr>
                <w:lang w:eastAsia="x-none"/>
              </w:rPr>
              <w:t>in Table 4-2</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bottom w:val="single" w:sz="4" w:space="0" w:color="auto"/>
              <w:right w:val="single" w:sz="4" w:space="0" w:color="auto"/>
            </w:tcBorders>
          </w:tcPr>
          <w:p w:rsidR="007E6F72" w:rsidRPr="00B341F6" w:rsidRDefault="007E6F72" w:rsidP="007A6EFA">
            <w:pPr>
              <w:pStyle w:val="NoSpacing"/>
              <w:jc w:val="center"/>
              <w:rPr>
                <w:szCs w:val="20"/>
              </w:rPr>
            </w:pPr>
            <w:r>
              <w:rPr>
                <w:szCs w:val="20"/>
              </w:rPr>
              <w:t>8</w:t>
            </w:r>
          </w:p>
        </w:tc>
        <w:tc>
          <w:tcPr>
            <w:tcW w:w="1083" w:type="dxa"/>
            <w:tcBorders>
              <w:top w:val="single" w:sz="4" w:space="0" w:color="auto"/>
              <w:left w:val="single" w:sz="4" w:space="0" w:color="auto"/>
              <w:bottom w:val="single" w:sz="4" w:space="0" w:color="auto"/>
            </w:tcBorders>
          </w:tcPr>
          <w:p w:rsidR="007E6F72" w:rsidRDefault="007E6F72" w:rsidP="007A6EFA">
            <w:pPr>
              <w:pStyle w:val="NoSpacing"/>
              <w:jc w:val="center"/>
              <w:rPr>
                <w:lang w:eastAsia="x-none"/>
              </w:rPr>
            </w:pPr>
            <w:r>
              <w:rPr>
                <w:lang w:eastAsia="x-none"/>
              </w:rPr>
              <w:t>Procedure</w:t>
            </w:r>
          </w:p>
        </w:tc>
        <w:tc>
          <w:tcPr>
            <w:tcW w:w="6117" w:type="dxa"/>
            <w:tcBorders>
              <w:right w:val="single" w:sz="4" w:space="0" w:color="auto"/>
            </w:tcBorders>
          </w:tcPr>
          <w:p w:rsidR="007E6F72" w:rsidRDefault="007E6F72" w:rsidP="007A6EFA">
            <w:pPr>
              <w:widowControl w:val="0"/>
              <w:spacing w:after="0" w:line="233" w:lineRule="auto"/>
              <w:ind w:left="28" w:right="-20"/>
              <w:rPr>
                <w:lang w:eastAsia="x-none"/>
              </w:rPr>
            </w:pPr>
            <w:r>
              <w:rPr>
                <w:lang w:eastAsia="x-none"/>
              </w:rPr>
              <w:t xml:space="preserve">Repeat steps 1-7 for each supported value of </w:t>
            </w:r>
            <w:r>
              <w:rPr>
                <w:i/>
                <w:lang w:eastAsia="x-none"/>
              </w:rPr>
              <w:t>p</w:t>
            </w:r>
            <w:r w:rsidRPr="00B341F6">
              <w:rPr>
                <w:i/>
                <w:lang w:eastAsia="x-none"/>
              </w:rPr>
              <w:t>Channel</w:t>
            </w:r>
            <w:r>
              <w:rPr>
                <w:i/>
                <w:lang w:eastAsia="x-none"/>
              </w:rPr>
              <w:t xml:space="preserve"> </w:t>
            </w:r>
            <w:r>
              <w:rPr>
                <w:lang w:eastAsia="x-none"/>
              </w:rPr>
              <w:t>in Table 4-1</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r w:rsidR="007E6F72" w:rsidRPr="00585205" w:rsidTr="007A6EFA">
        <w:tc>
          <w:tcPr>
            <w:tcW w:w="715" w:type="dxa"/>
            <w:tcBorders>
              <w:top w:val="single" w:sz="4" w:space="0" w:color="auto"/>
              <w:right w:val="single" w:sz="4" w:space="0" w:color="auto"/>
            </w:tcBorders>
          </w:tcPr>
          <w:p w:rsidR="007E6F72" w:rsidRPr="00276B3B" w:rsidRDefault="007E6F72" w:rsidP="007A6EFA">
            <w:pPr>
              <w:pStyle w:val="NoSpacing"/>
              <w:jc w:val="center"/>
              <w:rPr>
                <w:szCs w:val="20"/>
              </w:rPr>
            </w:pPr>
            <w:r>
              <w:rPr>
                <w:lang w:eastAsia="x-none"/>
              </w:rPr>
              <w:t>9</w:t>
            </w:r>
          </w:p>
        </w:tc>
        <w:tc>
          <w:tcPr>
            <w:tcW w:w="1083" w:type="dxa"/>
            <w:tcBorders>
              <w:top w:val="single" w:sz="4" w:space="0" w:color="auto"/>
              <w:left w:val="single" w:sz="4" w:space="0" w:color="auto"/>
            </w:tcBorders>
          </w:tcPr>
          <w:p w:rsidR="007E6F72" w:rsidRDefault="007E6F72" w:rsidP="007A6EFA">
            <w:pPr>
              <w:pStyle w:val="NoSpacing"/>
              <w:jc w:val="center"/>
              <w:rPr>
                <w:lang w:eastAsia="x-none"/>
              </w:rPr>
            </w:pPr>
            <w:r>
              <w:rPr>
                <w:lang w:eastAsia="x-none"/>
              </w:rPr>
              <w:t>Configure</w:t>
            </w:r>
          </w:p>
        </w:tc>
        <w:tc>
          <w:tcPr>
            <w:tcW w:w="6117" w:type="dxa"/>
            <w:tcBorders>
              <w:right w:val="single" w:sz="4" w:space="0" w:color="auto"/>
            </w:tcBorders>
          </w:tcPr>
          <w:p w:rsidR="007E6F72" w:rsidRDefault="007E6F72" w:rsidP="007A6EFA">
            <w:pPr>
              <w:widowControl w:val="0"/>
              <w:spacing w:after="0" w:line="233" w:lineRule="auto"/>
              <w:ind w:left="28" w:right="-20"/>
              <w:rPr>
                <w:lang w:eastAsia="x-none"/>
              </w:rPr>
            </w:pPr>
            <w:r>
              <w:rPr>
                <w:rFonts w:asciiTheme="minorHAnsi" w:hAnsiTheme="minorHAnsi"/>
                <w:lang w:eastAsia="x-none"/>
              </w:rPr>
              <w:t>The IUT to initial state</w:t>
            </w:r>
          </w:p>
        </w:tc>
        <w:tc>
          <w:tcPr>
            <w:tcW w:w="1350" w:type="dxa"/>
            <w:tcBorders>
              <w:left w:val="single" w:sz="4" w:space="0" w:color="auto"/>
            </w:tcBorders>
          </w:tcPr>
          <w:p w:rsidR="007E6F72" w:rsidRDefault="007E6F72" w:rsidP="007A6EFA">
            <w:pPr>
              <w:widowControl w:val="0"/>
              <w:spacing w:after="0" w:line="233" w:lineRule="auto"/>
              <w:ind w:right="-20"/>
              <w:rPr>
                <w:lang w:eastAsia="x-none"/>
              </w:rPr>
            </w:pPr>
          </w:p>
        </w:tc>
      </w:tr>
    </w:tbl>
    <w:p w:rsidR="007E6F72" w:rsidRDefault="007E6F72" w:rsidP="002C6260"/>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6C1BC7" w:rsidRPr="005975C8" w:rsidTr="006226AD">
        <w:trPr>
          <w:trHeight w:val="290"/>
        </w:trPr>
        <w:tc>
          <w:tcPr>
            <w:tcW w:w="9265" w:type="dxa"/>
            <w:gridSpan w:val="8"/>
            <w:hideMark/>
          </w:tcPr>
          <w:p w:rsidR="006C1BC7" w:rsidRPr="006C1BC7" w:rsidRDefault="006C1BC7" w:rsidP="006C1BC7">
            <w:pPr>
              <w:jc w:val="center"/>
              <w:rPr>
                <w:b/>
                <w:bCs/>
              </w:rPr>
            </w:pPr>
            <w:r w:rsidRPr="00776D91">
              <w:rPr>
                <w:b/>
              </w:rPr>
              <w:t>Receive Sensitivity Table</w:t>
            </w:r>
          </w:p>
        </w:tc>
      </w:tr>
      <w:tr w:rsidR="006C1BC7" w:rsidRPr="005975C8" w:rsidTr="006226AD">
        <w:trPr>
          <w:trHeight w:val="570"/>
        </w:trPr>
        <w:tc>
          <w:tcPr>
            <w:tcW w:w="1075" w:type="dxa"/>
            <w:hideMark/>
          </w:tcPr>
          <w:p w:rsidR="006C1BC7" w:rsidRPr="005975C8" w:rsidRDefault="006C1BC7" w:rsidP="006C1BC7">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rsidR="006C1BC7" w:rsidRPr="005975C8" w:rsidRDefault="006C1BC7" w:rsidP="006C1BC7">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rsidR="006C1BC7" w:rsidRPr="005975C8" w:rsidRDefault="006C1BC7" w:rsidP="006C1BC7">
            <w:pPr>
              <w:rPr>
                <w:b/>
                <w:bCs/>
              </w:rPr>
            </w:pPr>
            <w:r w:rsidRPr="005975C8">
              <w:rPr>
                <w:b/>
                <w:bCs/>
              </w:rPr>
              <w:t xml:space="preserve">Minimum Sensitivity (dBm) (20 MHz Channel Spacing) </w:t>
            </w:r>
          </w:p>
        </w:tc>
        <w:tc>
          <w:tcPr>
            <w:tcW w:w="1170" w:type="dxa"/>
            <w:hideMark/>
          </w:tcPr>
          <w:p w:rsidR="006C1BC7" w:rsidRPr="005975C8" w:rsidRDefault="006C1BC7" w:rsidP="006C1BC7">
            <w:pPr>
              <w:rPr>
                <w:b/>
                <w:bCs/>
              </w:rPr>
            </w:pPr>
            <w:r w:rsidRPr="005975C8">
              <w:rPr>
                <w:b/>
                <w:bCs/>
              </w:rPr>
              <w:t>Minimum Sensitivity (dBm) (10 MHz Channel Spacing)</w:t>
            </w:r>
          </w:p>
        </w:tc>
        <w:tc>
          <w:tcPr>
            <w:tcW w:w="990" w:type="dxa"/>
            <w:hideMark/>
          </w:tcPr>
          <w:p w:rsidR="006C1BC7" w:rsidRPr="005975C8" w:rsidRDefault="006C1BC7" w:rsidP="006C1BC7">
            <w:pPr>
              <w:rPr>
                <w:b/>
                <w:bCs/>
              </w:rPr>
            </w:pPr>
            <w:r w:rsidRPr="005975C8">
              <w:rPr>
                <w:b/>
                <w:bCs/>
              </w:rPr>
              <w:t>Modulation</w:t>
            </w:r>
          </w:p>
        </w:tc>
        <w:tc>
          <w:tcPr>
            <w:tcW w:w="900" w:type="dxa"/>
            <w:hideMark/>
          </w:tcPr>
          <w:p w:rsidR="006C1BC7" w:rsidRPr="005975C8" w:rsidRDefault="006C1BC7" w:rsidP="006C1BC7">
            <w:pPr>
              <w:rPr>
                <w:b/>
                <w:bCs/>
              </w:rPr>
            </w:pPr>
            <w:r w:rsidRPr="005975C8">
              <w:rPr>
                <w:b/>
                <w:bCs/>
              </w:rPr>
              <w:t>Coding Rate (R)</w:t>
            </w:r>
          </w:p>
        </w:tc>
        <w:tc>
          <w:tcPr>
            <w:tcW w:w="1080" w:type="dxa"/>
            <w:hideMark/>
          </w:tcPr>
          <w:p w:rsidR="006C1BC7" w:rsidRPr="005975C8" w:rsidRDefault="006C1BC7" w:rsidP="006C1BC7">
            <w:pPr>
              <w:rPr>
                <w:b/>
                <w:bCs/>
              </w:rPr>
            </w:pPr>
            <w:r w:rsidRPr="005975C8">
              <w:rPr>
                <w:b/>
                <w:bCs/>
              </w:rPr>
              <w:t>Adjacent Channel Rejection (dB)</w:t>
            </w:r>
          </w:p>
        </w:tc>
        <w:tc>
          <w:tcPr>
            <w:tcW w:w="1800" w:type="dxa"/>
            <w:vMerge w:val="restart"/>
            <w:vAlign w:val="bottom"/>
          </w:tcPr>
          <w:p w:rsidR="006C1BC7" w:rsidRDefault="006C1BC7" w:rsidP="00145010">
            <w:r>
              <w:t xml:space="preserve">This table is derived from </w:t>
            </w:r>
            <w:r w:rsidR="00145010">
              <w:t>802.11 [</w:t>
            </w:r>
            <w:r w:rsidR="00145010">
              <w:fldChar w:fldCharType="begin"/>
            </w:r>
            <w:r w:rsidR="00145010">
              <w:instrText xml:space="preserve"> REF  REF_IEEE80211 \h  \* MERGEFORMAT </w:instrText>
            </w:r>
            <w:r w:rsidR="00145010">
              <w:fldChar w:fldCharType="separate"/>
            </w:r>
            <w:r w:rsidR="00145010">
              <w:rPr>
                <w:noProof/>
              </w:rPr>
              <w:t>2</w:t>
            </w:r>
            <w:r w:rsidR="00145010">
              <w:fldChar w:fldCharType="end"/>
            </w:r>
            <w:r w:rsidR="00145010">
              <w:t>]</w:t>
            </w:r>
          </w:p>
          <w:p w:rsidR="00233899" w:rsidRDefault="00233899" w:rsidP="00145010"/>
          <w:p w:rsidR="00233899" w:rsidRDefault="00233899" w:rsidP="00233899">
            <w:r>
              <w:t>to be tested</w:t>
            </w:r>
          </w:p>
          <w:p w:rsidR="00233899" w:rsidRDefault="00233899" w:rsidP="00233899">
            <w:r>
              <w:t>with all</w:t>
            </w:r>
          </w:p>
          <w:p w:rsidR="00233899" w:rsidRDefault="00233899" w:rsidP="00233899">
            <w:r>
              <w:t>channels</w:t>
            </w:r>
          </w:p>
          <w:p w:rsidR="00233899" w:rsidRDefault="00233899" w:rsidP="00233899">
            <w:r>
              <w:t>except 172</w:t>
            </w:r>
          </w:p>
          <w:p w:rsidR="00233899" w:rsidRDefault="00233899" w:rsidP="00145010"/>
        </w:tc>
      </w:tr>
      <w:tr w:rsidR="006C1BC7" w:rsidRPr="005975C8" w:rsidTr="006226AD">
        <w:trPr>
          <w:trHeight w:val="113"/>
        </w:trPr>
        <w:tc>
          <w:tcPr>
            <w:tcW w:w="1075" w:type="dxa"/>
            <w:hideMark/>
          </w:tcPr>
          <w:p w:rsidR="006C1BC7" w:rsidRPr="005975C8" w:rsidRDefault="006C1BC7" w:rsidP="006C1BC7">
            <w:r w:rsidRPr="005975C8">
              <w:t>6</w:t>
            </w:r>
          </w:p>
        </w:tc>
        <w:tc>
          <w:tcPr>
            <w:tcW w:w="1080" w:type="dxa"/>
            <w:hideMark/>
          </w:tcPr>
          <w:p w:rsidR="006C1BC7" w:rsidRPr="005975C8" w:rsidRDefault="006C1BC7" w:rsidP="006C1BC7">
            <w:r w:rsidRPr="005975C8">
              <w:t>3</w:t>
            </w:r>
          </w:p>
        </w:tc>
        <w:tc>
          <w:tcPr>
            <w:tcW w:w="1170" w:type="dxa"/>
            <w:hideMark/>
          </w:tcPr>
          <w:p w:rsidR="006C1BC7" w:rsidRPr="005975C8" w:rsidRDefault="006C1BC7" w:rsidP="006C1BC7">
            <w:r w:rsidRPr="005975C8">
              <w:t>-82</w:t>
            </w:r>
          </w:p>
        </w:tc>
        <w:tc>
          <w:tcPr>
            <w:tcW w:w="1170" w:type="dxa"/>
            <w:hideMark/>
          </w:tcPr>
          <w:p w:rsidR="006C1BC7" w:rsidRPr="005975C8" w:rsidRDefault="006C1BC7" w:rsidP="006C1BC7">
            <w:r w:rsidRPr="005975C8">
              <w:t>-85</w:t>
            </w:r>
          </w:p>
        </w:tc>
        <w:tc>
          <w:tcPr>
            <w:tcW w:w="990" w:type="dxa"/>
            <w:hideMark/>
          </w:tcPr>
          <w:p w:rsidR="006C1BC7" w:rsidRPr="005975C8" w:rsidRDefault="006C1BC7" w:rsidP="006C1BC7">
            <w:r w:rsidRPr="005975C8">
              <w:t>BPSK</w:t>
            </w:r>
          </w:p>
        </w:tc>
        <w:tc>
          <w:tcPr>
            <w:tcW w:w="900" w:type="dxa"/>
            <w:hideMark/>
          </w:tcPr>
          <w:p w:rsidR="006C1BC7" w:rsidRPr="005975C8" w:rsidRDefault="006C1BC7" w:rsidP="006C1BC7">
            <w:r w:rsidRPr="005975C8">
              <w:t>½</w:t>
            </w:r>
          </w:p>
        </w:tc>
        <w:tc>
          <w:tcPr>
            <w:tcW w:w="1080" w:type="dxa"/>
            <w:hideMark/>
          </w:tcPr>
          <w:p w:rsidR="006C1BC7" w:rsidRPr="005975C8" w:rsidRDefault="006C1BC7" w:rsidP="006C1BC7">
            <w:r w:rsidRPr="005975C8">
              <w:t>16</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9</w:t>
            </w:r>
          </w:p>
        </w:tc>
        <w:tc>
          <w:tcPr>
            <w:tcW w:w="1080" w:type="dxa"/>
            <w:hideMark/>
          </w:tcPr>
          <w:p w:rsidR="006C1BC7" w:rsidRPr="005975C8" w:rsidRDefault="006C1BC7" w:rsidP="006C1BC7">
            <w:r w:rsidRPr="005975C8">
              <w:t>4.5</w:t>
            </w:r>
          </w:p>
        </w:tc>
        <w:tc>
          <w:tcPr>
            <w:tcW w:w="1170" w:type="dxa"/>
            <w:hideMark/>
          </w:tcPr>
          <w:p w:rsidR="006C1BC7" w:rsidRPr="005975C8" w:rsidRDefault="006C1BC7" w:rsidP="006C1BC7">
            <w:r w:rsidRPr="005975C8">
              <w:t>-81</w:t>
            </w:r>
          </w:p>
        </w:tc>
        <w:tc>
          <w:tcPr>
            <w:tcW w:w="1170" w:type="dxa"/>
            <w:hideMark/>
          </w:tcPr>
          <w:p w:rsidR="006C1BC7" w:rsidRPr="005975C8" w:rsidRDefault="006C1BC7" w:rsidP="006C1BC7">
            <w:r w:rsidRPr="005975C8">
              <w:t>-84</w:t>
            </w:r>
          </w:p>
        </w:tc>
        <w:tc>
          <w:tcPr>
            <w:tcW w:w="990" w:type="dxa"/>
            <w:hideMark/>
          </w:tcPr>
          <w:p w:rsidR="006C1BC7" w:rsidRPr="005975C8" w:rsidRDefault="006C1BC7" w:rsidP="006C1BC7">
            <w:r w:rsidRPr="005975C8">
              <w:t>BPSK</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15</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12</w:t>
            </w:r>
          </w:p>
        </w:tc>
        <w:tc>
          <w:tcPr>
            <w:tcW w:w="1080" w:type="dxa"/>
            <w:hideMark/>
          </w:tcPr>
          <w:p w:rsidR="006C1BC7" w:rsidRPr="005975C8" w:rsidRDefault="006C1BC7" w:rsidP="006C1BC7">
            <w:r w:rsidRPr="005975C8">
              <w:t>6</w:t>
            </w:r>
          </w:p>
        </w:tc>
        <w:tc>
          <w:tcPr>
            <w:tcW w:w="1170" w:type="dxa"/>
            <w:hideMark/>
          </w:tcPr>
          <w:p w:rsidR="006C1BC7" w:rsidRPr="005975C8" w:rsidRDefault="006C1BC7" w:rsidP="006C1BC7">
            <w:r w:rsidRPr="005975C8">
              <w:t>-79</w:t>
            </w:r>
          </w:p>
        </w:tc>
        <w:tc>
          <w:tcPr>
            <w:tcW w:w="1170" w:type="dxa"/>
            <w:hideMark/>
          </w:tcPr>
          <w:p w:rsidR="006C1BC7" w:rsidRPr="005975C8" w:rsidRDefault="006C1BC7" w:rsidP="006C1BC7">
            <w:r w:rsidRPr="005975C8">
              <w:t>-82</w:t>
            </w:r>
          </w:p>
        </w:tc>
        <w:tc>
          <w:tcPr>
            <w:tcW w:w="990" w:type="dxa"/>
            <w:hideMark/>
          </w:tcPr>
          <w:p w:rsidR="006C1BC7" w:rsidRPr="005975C8" w:rsidRDefault="006C1BC7" w:rsidP="006C1BC7">
            <w:r w:rsidRPr="005975C8">
              <w:t>QPSK</w:t>
            </w:r>
          </w:p>
        </w:tc>
        <w:tc>
          <w:tcPr>
            <w:tcW w:w="900" w:type="dxa"/>
            <w:hideMark/>
          </w:tcPr>
          <w:p w:rsidR="006C1BC7" w:rsidRPr="005975C8" w:rsidRDefault="006C1BC7" w:rsidP="006C1BC7">
            <w:r w:rsidRPr="005975C8">
              <w:t>½</w:t>
            </w:r>
          </w:p>
        </w:tc>
        <w:tc>
          <w:tcPr>
            <w:tcW w:w="1080" w:type="dxa"/>
            <w:hideMark/>
          </w:tcPr>
          <w:p w:rsidR="006C1BC7" w:rsidRPr="005975C8" w:rsidRDefault="006C1BC7" w:rsidP="006C1BC7">
            <w:r w:rsidRPr="005975C8">
              <w:t>13</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18</w:t>
            </w:r>
          </w:p>
        </w:tc>
        <w:tc>
          <w:tcPr>
            <w:tcW w:w="1080" w:type="dxa"/>
            <w:hideMark/>
          </w:tcPr>
          <w:p w:rsidR="006C1BC7" w:rsidRPr="005975C8" w:rsidRDefault="006C1BC7" w:rsidP="006C1BC7">
            <w:r w:rsidRPr="005975C8">
              <w:t>9</w:t>
            </w:r>
          </w:p>
        </w:tc>
        <w:tc>
          <w:tcPr>
            <w:tcW w:w="1170" w:type="dxa"/>
            <w:hideMark/>
          </w:tcPr>
          <w:p w:rsidR="006C1BC7" w:rsidRPr="005975C8" w:rsidRDefault="006C1BC7" w:rsidP="006C1BC7">
            <w:r w:rsidRPr="005975C8">
              <w:t>-77</w:t>
            </w:r>
          </w:p>
        </w:tc>
        <w:tc>
          <w:tcPr>
            <w:tcW w:w="1170" w:type="dxa"/>
            <w:hideMark/>
          </w:tcPr>
          <w:p w:rsidR="006C1BC7" w:rsidRPr="005975C8" w:rsidRDefault="006C1BC7" w:rsidP="006C1BC7">
            <w:r w:rsidRPr="005975C8">
              <w:t>-80</w:t>
            </w:r>
          </w:p>
        </w:tc>
        <w:tc>
          <w:tcPr>
            <w:tcW w:w="990" w:type="dxa"/>
            <w:hideMark/>
          </w:tcPr>
          <w:p w:rsidR="006C1BC7" w:rsidRPr="005975C8" w:rsidRDefault="006C1BC7" w:rsidP="006C1BC7">
            <w:r w:rsidRPr="005975C8">
              <w:t>QPSK</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11</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lastRenderedPageBreak/>
              <w:t>24</w:t>
            </w:r>
          </w:p>
        </w:tc>
        <w:tc>
          <w:tcPr>
            <w:tcW w:w="1080" w:type="dxa"/>
            <w:hideMark/>
          </w:tcPr>
          <w:p w:rsidR="006C1BC7" w:rsidRPr="005975C8" w:rsidRDefault="006C1BC7" w:rsidP="006C1BC7">
            <w:r w:rsidRPr="005975C8">
              <w:t>12</w:t>
            </w:r>
          </w:p>
        </w:tc>
        <w:tc>
          <w:tcPr>
            <w:tcW w:w="1170" w:type="dxa"/>
            <w:hideMark/>
          </w:tcPr>
          <w:p w:rsidR="006C1BC7" w:rsidRPr="005975C8" w:rsidRDefault="006C1BC7" w:rsidP="006C1BC7">
            <w:r w:rsidRPr="005975C8">
              <w:t>-74</w:t>
            </w:r>
          </w:p>
        </w:tc>
        <w:tc>
          <w:tcPr>
            <w:tcW w:w="1170" w:type="dxa"/>
            <w:hideMark/>
          </w:tcPr>
          <w:p w:rsidR="006C1BC7" w:rsidRPr="005975C8" w:rsidRDefault="006C1BC7" w:rsidP="006C1BC7">
            <w:r w:rsidRPr="005975C8">
              <w:t>-77</w:t>
            </w:r>
          </w:p>
        </w:tc>
        <w:tc>
          <w:tcPr>
            <w:tcW w:w="990" w:type="dxa"/>
            <w:hideMark/>
          </w:tcPr>
          <w:p w:rsidR="006C1BC7" w:rsidRPr="005975C8" w:rsidRDefault="006C1BC7" w:rsidP="006C1BC7">
            <w:r w:rsidRPr="005975C8">
              <w:t>16-QAM</w:t>
            </w:r>
          </w:p>
        </w:tc>
        <w:tc>
          <w:tcPr>
            <w:tcW w:w="900" w:type="dxa"/>
            <w:hideMark/>
          </w:tcPr>
          <w:p w:rsidR="006C1BC7" w:rsidRPr="005975C8" w:rsidRDefault="006C1BC7" w:rsidP="006C1BC7">
            <w:r w:rsidRPr="005975C8">
              <w:t>½</w:t>
            </w:r>
          </w:p>
        </w:tc>
        <w:tc>
          <w:tcPr>
            <w:tcW w:w="1080" w:type="dxa"/>
            <w:hideMark/>
          </w:tcPr>
          <w:p w:rsidR="006C1BC7" w:rsidRPr="005975C8" w:rsidRDefault="006C1BC7" w:rsidP="006C1BC7">
            <w:r w:rsidRPr="005975C8">
              <w:t>8</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36</w:t>
            </w:r>
          </w:p>
        </w:tc>
        <w:tc>
          <w:tcPr>
            <w:tcW w:w="1080" w:type="dxa"/>
            <w:hideMark/>
          </w:tcPr>
          <w:p w:rsidR="006C1BC7" w:rsidRPr="005975C8" w:rsidRDefault="006C1BC7" w:rsidP="006C1BC7">
            <w:r w:rsidRPr="005975C8">
              <w:t>18</w:t>
            </w:r>
          </w:p>
        </w:tc>
        <w:tc>
          <w:tcPr>
            <w:tcW w:w="1170" w:type="dxa"/>
            <w:hideMark/>
          </w:tcPr>
          <w:p w:rsidR="006C1BC7" w:rsidRPr="005975C8" w:rsidRDefault="006C1BC7" w:rsidP="006C1BC7">
            <w:r w:rsidRPr="005975C8">
              <w:t>-70</w:t>
            </w:r>
          </w:p>
        </w:tc>
        <w:tc>
          <w:tcPr>
            <w:tcW w:w="1170" w:type="dxa"/>
            <w:hideMark/>
          </w:tcPr>
          <w:p w:rsidR="006C1BC7" w:rsidRPr="005975C8" w:rsidRDefault="006C1BC7" w:rsidP="006C1BC7">
            <w:r w:rsidRPr="005975C8">
              <w:t>-73</w:t>
            </w:r>
          </w:p>
        </w:tc>
        <w:tc>
          <w:tcPr>
            <w:tcW w:w="990" w:type="dxa"/>
            <w:hideMark/>
          </w:tcPr>
          <w:p w:rsidR="006C1BC7" w:rsidRPr="005975C8" w:rsidRDefault="006C1BC7" w:rsidP="006C1BC7">
            <w:r w:rsidRPr="005975C8">
              <w:t>16-QAM</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4</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48</w:t>
            </w:r>
          </w:p>
        </w:tc>
        <w:tc>
          <w:tcPr>
            <w:tcW w:w="1080" w:type="dxa"/>
            <w:hideMark/>
          </w:tcPr>
          <w:p w:rsidR="006C1BC7" w:rsidRPr="005975C8" w:rsidRDefault="006C1BC7" w:rsidP="006C1BC7">
            <w:r w:rsidRPr="005975C8">
              <w:t>24</w:t>
            </w:r>
          </w:p>
        </w:tc>
        <w:tc>
          <w:tcPr>
            <w:tcW w:w="1170" w:type="dxa"/>
            <w:hideMark/>
          </w:tcPr>
          <w:p w:rsidR="006C1BC7" w:rsidRPr="005975C8" w:rsidRDefault="006C1BC7" w:rsidP="006C1BC7">
            <w:r w:rsidRPr="005975C8">
              <w:t>-66</w:t>
            </w:r>
          </w:p>
        </w:tc>
        <w:tc>
          <w:tcPr>
            <w:tcW w:w="1170" w:type="dxa"/>
            <w:hideMark/>
          </w:tcPr>
          <w:p w:rsidR="006C1BC7" w:rsidRPr="005975C8" w:rsidRDefault="006C1BC7" w:rsidP="006C1BC7">
            <w:r w:rsidRPr="005975C8">
              <w:t>-69</w:t>
            </w:r>
          </w:p>
        </w:tc>
        <w:tc>
          <w:tcPr>
            <w:tcW w:w="990" w:type="dxa"/>
            <w:hideMark/>
          </w:tcPr>
          <w:p w:rsidR="006C1BC7" w:rsidRPr="005975C8" w:rsidRDefault="006C1BC7" w:rsidP="006C1BC7">
            <w:r w:rsidRPr="005975C8">
              <w:t>64-QAM</w:t>
            </w:r>
          </w:p>
        </w:tc>
        <w:tc>
          <w:tcPr>
            <w:tcW w:w="900" w:type="dxa"/>
            <w:hideMark/>
          </w:tcPr>
          <w:p w:rsidR="006C1BC7" w:rsidRPr="005975C8" w:rsidRDefault="006C1BC7" w:rsidP="006C1BC7">
            <w:r w:rsidRPr="005975C8">
              <w:rPr>
                <w:noProof/>
              </w:rPr>
              <w:drawing>
                <wp:anchor distT="0" distB="0" distL="114300" distR="114300" simplePos="0" relativeHeight="251671552" behindDoc="0" locked="0" layoutInCell="1" allowOverlap="1" wp14:anchorId="2168D36A" wp14:editId="4D834FCA">
                  <wp:simplePos x="0" y="0"/>
                  <wp:positionH relativeFrom="column">
                    <wp:posOffset>0</wp:posOffset>
                  </wp:positionH>
                  <wp:positionV relativeFrom="paragraph">
                    <wp:posOffset>0</wp:posOffset>
                  </wp:positionV>
                  <wp:extent cx="152400" cy="161925"/>
                  <wp:effectExtent l="0" t="0" r="0" b="9525"/>
                  <wp:wrapNone/>
                  <wp:docPr id="27" name="Picture 2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hideMark/>
          </w:tcPr>
          <w:p w:rsidR="006C1BC7" w:rsidRPr="005975C8" w:rsidRDefault="006C1BC7" w:rsidP="006C1BC7">
            <w:r w:rsidRPr="005975C8">
              <w:t>0</w:t>
            </w:r>
          </w:p>
        </w:tc>
        <w:tc>
          <w:tcPr>
            <w:tcW w:w="1800" w:type="dxa"/>
            <w:vMerge/>
            <w:vAlign w:val="center"/>
          </w:tcPr>
          <w:p w:rsidR="006C1BC7" w:rsidRDefault="006C1BC7" w:rsidP="006C1BC7">
            <w:pPr>
              <w:rPr>
                <w:rFonts w:ascii="Calibri" w:hAnsi="Calibri"/>
                <w:color w:val="000000"/>
                <w:sz w:val="22"/>
                <w:szCs w:val="22"/>
              </w:rPr>
            </w:pPr>
          </w:p>
        </w:tc>
      </w:tr>
      <w:tr w:rsidR="006C1BC7" w:rsidRPr="005975C8" w:rsidTr="006226AD">
        <w:trPr>
          <w:trHeight w:val="113"/>
        </w:trPr>
        <w:tc>
          <w:tcPr>
            <w:tcW w:w="1075" w:type="dxa"/>
            <w:hideMark/>
          </w:tcPr>
          <w:p w:rsidR="006C1BC7" w:rsidRPr="005975C8" w:rsidRDefault="006C1BC7" w:rsidP="006C1BC7">
            <w:r w:rsidRPr="005975C8">
              <w:t>54</w:t>
            </w:r>
          </w:p>
        </w:tc>
        <w:tc>
          <w:tcPr>
            <w:tcW w:w="1080" w:type="dxa"/>
            <w:hideMark/>
          </w:tcPr>
          <w:p w:rsidR="006C1BC7" w:rsidRPr="005975C8" w:rsidRDefault="006C1BC7" w:rsidP="006C1BC7">
            <w:r w:rsidRPr="005975C8">
              <w:t>27</w:t>
            </w:r>
          </w:p>
        </w:tc>
        <w:tc>
          <w:tcPr>
            <w:tcW w:w="1170" w:type="dxa"/>
            <w:hideMark/>
          </w:tcPr>
          <w:p w:rsidR="006C1BC7" w:rsidRPr="005975C8" w:rsidRDefault="006C1BC7" w:rsidP="006C1BC7">
            <w:r w:rsidRPr="005975C8">
              <w:t>-65</w:t>
            </w:r>
          </w:p>
        </w:tc>
        <w:tc>
          <w:tcPr>
            <w:tcW w:w="1170" w:type="dxa"/>
            <w:hideMark/>
          </w:tcPr>
          <w:p w:rsidR="006C1BC7" w:rsidRPr="005975C8" w:rsidRDefault="006C1BC7" w:rsidP="006C1BC7">
            <w:r w:rsidRPr="005975C8">
              <w:t>-68</w:t>
            </w:r>
          </w:p>
        </w:tc>
        <w:tc>
          <w:tcPr>
            <w:tcW w:w="990" w:type="dxa"/>
            <w:hideMark/>
          </w:tcPr>
          <w:p w:rsidR="006C1BC7" w:rsidRPr="005975C8" w:rsidRDefault="006C1BC7" w:rsidP="006C1BC7">
            <w:r w:rsidRPr="005975C8">
              <w:t>64-QAM</w:t>
            </w:r>
          </w:p>
        </w:tc>
        <w:tc>
          <w:tcPr>
            <w:tcW w:w="900" w:type="dxa"/>
            <w:hideMark/>
          </w:tcPr>
          <w:p w:rsidR="006C1BC7" w:rsidRPr="005975C8" w:rsidRDefault="006C1BC7" w:rsidP="006C1BC7">
            <w:r w:rsidRPr="005975C8">
              <w:t>¾</w:t>
            </w:r>
          </w:p>
        </w:tc>
        <w:tc>
          <w:tcPr>
            <w:tcW w:w="1080" w:type="dxa"/>
            <w:hideMark/>
          </w:tcPr>
          <w:p w:rsidR="006C1BC7" w:rsidRPr="005975C8" w:rsidRDefault="006C1BC7" w:rsidP="006C1BC7">
            <w:r w:rsidRPr="005975C8">
              <w:t>-1</w:t>
            </w:r>
          </w:p>
        </w:tc>
        <w:tc>
          <w:tcPr>
            <w:tcW w:w="1800" w:type="dxa"/>
            <w:vMerge/>
            <w:vAlign w:val="center"/>
          </w:tcPr>
          <w:p w:rsidR="006C1BC7" w:rsidRDefault="006C1BC7" w:rsidP="006C1BC7">
            <w:pPr>
              <w:rPr>
                <w:rFonts w:ascii="Calibri" w:hAnsi="Calibri"/>
                <w:color w:val="000000"/>
                <w:sz w:val="22"/>
                <w:szCs w:val="22"/>
              </w:rPr>
            </w:pPr>
          </w:p>
        </w:tc>
      </w:tr>
      <w:tr w:rsidR="00E25F4A" w:rsidRPr="005975C8" w:rsidTr="00CE38CD">
        <w:trPr>
          <w:trHeight w:val="64"/>
        </w:trPr>
        <w:tc>
          <w:tcPr>
            <w:tcW w:w="1075" w:type="dxa"/>
            <w:hideMark/>
          </w:tcPr>
          <w:p w:rsidR="00E25F4A" w:rsidRPr="005975C8" w:rsidRDefault="00E25F4A" w:rsidP="00E25F4A">
            <w:r w:rsidRPr="005975C8">
              <w:t>12</w:t>
            </w:r>
          </w:p>
        </w:tc>
        <w:tc>
          <w:tcPr>
            <w:tcW w:w="1080" w:type="dxa"/>
            <w:hideMark/>
          </w:tcPr>
          <w:p w:rsidR="00E25F4A" w:rsidRPr="005975C8" w:rsidRDefault="00E25F4A" w:rsidP="00E25F4A">
            <w:r w:rsidRPr="005975C8">
              <w:t>6</w:t>
            </w:r>
          </w:p>
        </w:tc>
        <w:tc>
          <w:tcPr>
            <w:tcW w:w="1170" w:type="dxa"/>
            <w:hideMark/>
          </w:tcPr>
          <w:p w:rsidR="00E25F4A" w:rsidRPr="005975C8" w:rsidRDefault="00E25F4A" w:rsidP="00E25F4A">
            <w:r w:rsidRPr="005975C8">
              <w:t> </w:t>
            </w:r>
          </w:p>
        </w:tc>
        <w:tc>
          <w:tcPr>
            <w:tcW w:w="1170" w:type="dxa"/>
            <w:hideMark/>
          </w:tcPr>
          <w:p w:rsidR="00E25F4A" w:rsidRPr="005975C8" w:rsidRDefault="00E25F4A" w:rsidP="00E25F4A">
            <w:r w:rsidRPr="005975C8">
              <w:t>-92</w:t>
            </w:r>
          </w:p>
        </w:tc>
        <w:tc>
          <w:tcPr>
            <w:tcW w:w="990" w:type="dxa"/>
            <w:hideMark/>
          </w:tcPr>
          <w:p w:rsidR="00E25F4A" w:rsidRPr="005975C8" w:rsidRDefault="00E25F4A" w:rsidP="00E25F4A">
            <w:r w:rsidRPr="005975C8">
              <w:t>QPSK</w:t>
            </w:r>
          </w:p>
        </w:tc>
        <w:tc>
          <w:tcPr>
            <w:tcW w:w="900" w:type="dxa"/>
            <w:hideMark/>
          </w:tcPr>
          <w:p w:rsidR="00E25F4A" w:rsidRPr="005975C8" w:rsidRDefault="00E25F4A" w:rsidP="00E25F4A">
            <w:r w:rsidRPr="005975C8">
              <w:t>½</w:t>
            </w:r>
          </w:p>
        </w:tc>
        <w:tc>
          <w:tcPr>
            <w:tcW w:w="1080" w:type="dxa"/>
            <w:hideMark/>
          </w:tcPr>
          <w:p w:rsidR="00E25F4A" w:rsidRPr="005975C8" w:rsidRDefault="00E25F4A" w:rsidP="00E25F4A">
            <w:r w:rsidRPr="005975C8">
              <w:t> </w:t>
            </w:r>
            <w:r w:rsidR="006F2053">
              <w:t>13</w:t>
            </w:r>
          </w:p>
        </w:tc>
        <w:tc>
          <w:tcPr>
            <w:tcW w:w="1800" w:type="dxa"/>
          </w:tcPr>
          <w:p w:rsidR="00E25F4A" w:rsidRDefault="00E25F4A" w:rsidP="00E25F4A">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xml:space="preserve">] - Channel 172 only </w:t>
            </w:r>
          </w:p>
        </w:tc>
      </w:tr>
    </w:tbl>
    <w:p w:rsidR="00B575A2" w:rsidRDefault="00B575A2" w:rsidP="00EE100F"/>
    <w:p w:rsidR="00EE100F" w:rsidRDefault="009B00B9" w:rsidP="005A2A7F">
      <w:pPr>
        <w:pStyle w:val="Heading4"/>
      </w:pPr>
      <w:r>
        <w:rPr>
          <w:szCs w:val="20"/>
        </w:rPr>
        <w:t>TP-802</w:t>
      </w:r>
      <w:r w:rsidR="00344C98">
        <w:rPr>
          <w:szCs w:val="20"/>
        </w:rPr>
        <w:t>11</w:t>
      </w:r>
      <w:r>
        <w:rPr>
          <w:szCs w:val="20"/>
        </w:rPr>
        <w:t>-RXT-PHY-BV-03</w:t>
      </w:r>
    </w:p>
    <w:tbl>
      <w:tblPr>
        <w:tblStyle w:val="TableGrid1"/>
        <w:tblW w:w="9265" w:type="dxa"/>
        <w:tblLayout w:type="fixed"/>
        <w:tblLook w:val="04A0" w:firstRow="1" w:lastRow="0" w:firstColumn="1" w:lastColumn="0" w:noHBand="0" w:noVBand="1"/>
      </w:tblPr>
      <w:tblGrid>
        <w:gridCol w:w="690"/>
        <w:gridCol w:w="1108"/>
        <w:gridCol w:w="6117"/>
        <w:gridCol w:w="1350"/>
      </w:tblGrid>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EF7792" w:rsidRPr="00742568"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TP-80211-RXT-PHY-BV-03</w:t>
            </w:r>
          </w:p>
        </w:tc>
      </w:tr>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EF7792" w:rsidRPr="00742568" w:rsidRDefault="00EF7792" w:rsidP="004A7961">
            <w:pPr>
              <w:overflowPunct/>
              <w:autoSpaceDE/>
              <w:autoSpaceDN/>
              <w:adjustRightInd/>
              <w:spacing w:after="0"/>
              <w:textAlignment w:val="auto"/>
              <w:rPr>
                <w:color w:val="000000"/>
              </w:rPr>
            </w:pPr>
            <w:r w:rsidRPr="001C10DE">
              <w:t xml:space="preserve">Verify the OFDM </w:t>
            </w:r>
            <w:r w:rsidR="00A4321F" w:rsidRPr="001C10DE">
              <w:t>non-adjacent</w:t>
            </w:r>
            <w:r w:rsidRPr="001C10DE">
              <w:t xml:space="preserve"> channel rejection of </w:t>
            </w:r>
            <w:r>
              <w:t>IUT</w:t>
            </w:r>
            <w:r w:rsidRPr="001C10DE">
              <w:t xml:space="preserve"> is within conformance limits</w:t>
            </w:r>
          </w:p>
        </w:tc>
      </w:tr>
      <w:tr w:rsidR="00EF7792" w:rsidRPr="00585205" w:rsidTr="004A7961">
        <w:tc>
          <w:tcPr>
            <w:tcW w:w="1798" w:type="dxa"/>
            <w:gridSpan w:val="2"/>
          </w:tcPr>
          <w:p w:rsidR="00EF7792" w:rsidRPr="005B64CE"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B64CE">
              <w:rPr>
                <w:b/>
                <w:szCs w:val="20"/>
              </w:rPr>
              <w:t>Test Configuration</w:t>
            </w:r>
          </w:p>
        </w:tc>
        <w:tc>
          <w:tcPr>
            <w:tcW w:w="7467" w:type="dxa"/>
            <w:gridSpan w:val="2"/>
          </w:tcPr>
          <w:p w:rsidR="00EF7792" w:rsidRPr="005B64CE"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TC3</w:t>
            </w:r>
          </w:p>
        </w:tc>
      </w:tr>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EF7792" w:rsidRPr="00742568"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Pr>
                <w:szCs w:val="20"/>
              </w:rPr>
              <w:t xml:space="preserve"> Clause 18, 18.3.10.4</w:t>
            </w:r>
          </w:p>
        </w:tc>
      </w:tr>
      <w:tr w:rsidR="00EF7792" w:rsidRPr="00585205" w:rsidTr="004A7961">
        <w:tc>
          <w:tcPr>
            <w:tcW w:w="1798" w:type="dxa"/>
            <w:gridSpan w:val="2"/>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EF7792" w:rsidRPr="00742568" w:rsidRDefault="00EF7792" w:rsidP="004A7961">
            <w:pPr>
              <w:overflowPunct/>
              <w:autoSpaceDE/>
              <w:autoSpaceDN/>
              <w:adjustRightInd/>
              <w:spacing w:after="0"/>
              <w:textAlignment w:val="auto"/>
            </w:pPr>
            <w:r w:rsidRPr="00B4046B">
              <w:t>OF5.8</w:t>
            </w:r>
          </w:p>
        </w:tc>
      </w:tr>
      <w:tr w:rsidR="00EF7792" w:rsidRPr="00585205" w:rsidTr="004A7961">
        <w:trPr>
          <w:trHeight w:val="128"/>
        </w:trPr>
        <w:tc>
          <w:tcPr>
            <w:tcW w:w="9265" w:type="dxa"/>
            <w:gridSpan w:val="4"/>
            <w:shd w:val="clear" w:color="auto" w:fill="F2F2F2" w:themeFill="background1" w:themeFillShade="F2"/>
          </w:tcPr>
          <w:p w:rsidR="00EF7792" w:rsidRPr="00585205" w:rsidRDefault="00EF7792" w:rsidP="004A7961">
            <w:pPr>
              <w:widowControl w:val="0"/>
              <w:spacing w:after="0" w:line="233" w:lineRule="auto"/>
              <w:ind w:left="31" w:right="1246" w:firstLine="1649"/>
              <w:jc w:val="center"/>
              <w:rPr>
                <w:sz w:val="24"/>
                <w:szCs w:val="24"/>
              </w:rPr>
            </w:pPr>
            <w:r>
              <w:rPr>
                <w:b/>
              </w:rPr>
              <w:t>Pre-test conditions</w:t>
            </w:r>
          </w:p>
        </w:tc>
      </w:tr>
      <w:tr w:rsidR="00EF7792" w:rsidRPr="00585205" w:rsidTr="004A7961">
        <w:trPr>
          <w:trHeight w:val="488"/>
        </w:trPr>
        <w:tc>
          <w:tcPr>
            <w:tcW w:w="9265" w:type="dxa"/>
            <w:gridSpan w:val="4"/>
          </w:tcPr>
          <w:p w:rsidR="00EF7792" w:rsidRPr="00585205" w:rsidRDefault="00EF7792" w:rsidP="00EF7792">
            <w:pPr>
              <w:pStyle w:val="ListParagraph"/>
              <w:numPr>
                <w:ilvl w:val="0"/>
                <w:numId w:val="6"/>
              </w:numPr>
              <w:spacing w:after="0"/>
              <w:rPr>
                <w:lang w:eastAsia="x-none"/>
              </w:rPr>
            </w:pPr>
            <w:r>
              <w:rPr>
                <w:lang w:eastAsia="x-none"/>
              </w:rPr>
              <w:t>The IUT</w:t>
            </w:r>
            <w:r w:rsidRPr="00585205">
              <w:rPr>
                <w:lang w:eastAsia="x-none"/>
              </w:rPr>
              <w:t xml:space="preserve"> is</w:t>
            </w:r>
            <w:r>
              <w:rPr>
                <w:lang w:eastAsia="x-none"/>
              </w:rPr>
              <w:t xml:space="preserve"> in initial state as per sec 4.3.1</w:t>
            </w:r>
          </w:p>
        </w:tc>
      </w:tr>
      <w:tr w:rsidR="00EF7792" w:rsidRPr="00585205" w:rsidTr="004A7961">
        <w:tc>
          <w:tcPr>
            <w:tcW w:w="9265" w:type="dxa"/>
            <w:gridSpan w:val="4"/>
            <w:shd w:val="clear" w:color="auto" w:fill="F2F2F2" w:themeFill="background1" w:themeFillShade="F2"/>
          </w:tcPr>
          <w:p w:rsidR="00EF7792" w:rsidRPr="00585205" w:rsidRDefault="00EF7792" w:rsidP="004A7961">
            <w:pPr>
              <w:widowControl w:val="0"/>
              <w:spacing w:after="0" w:line="238" w:lineRule="auto"/>
              <w:ind w:left="-18" w:right="1246" w:firstLine="1698"/>
              <w:jc w:val="center"/>
              <w:rPr>
                <w:sz w:val="24"/>
                <w:szCs w:val="24"/>
              </w:rPr>
            </w:pPr>
            <w:r>
              <w:rPr>
                <w:b/>
              </w:rPr>
              <w:t>Test Sequence</w:t>
            </w:r>
          </w:p>
        </w:tc>
      </w:tr>
      <w:tr w:rsidR="00EF7792" w:rsidRPr="00585205" w:rsidTr="004A7961">
        <w:tc>
          <w:tcPr>
            <w:tcW w:w="690" w:type="dxa"/>
            <w:tcBorders>
              <w:bottom w:val="single" w:sz="4" w:space="0" w:color="auto"/>
              <w:right w:val="single" w:sz="4" w:space="0" w:color="auto"/>
            </w:tcBorders>
          </w:tcPr>
          <w:p w:rsidR="00EF7792" w:rsidRPr="00335F43" w:rsidRDefault="00EF7792" w:rsidP="004A7961">
            <w:pPr>
              <w:pStyle w:val="NoSpacing"/>
              <w:jc w:val="center"/>
              <w:rPr>
                <w:b/>
              </w:rPr>
            </w:pPr>
            <w:r w:rsidRPr="00335F43">
              <w:rPr>
                <w:b/>
              </w:rPr>
              <w:t>Step</w:t>
            </w:r>
          </w:p>
        </w:tc>
        <w:tc>
          <w:tcPr>
            <w:tcW w:w="1108" w:type="dxa"/>
            <w:tcBorders>
              <w:left w:val="single" w:sz="4" w:space="0" w:color="auto"/>
              <w:bottom w:val="single" w:sz="4" w:space="0" w:color="auto"/>
            </w:tcBorders>
          </w:tcPr>
          <w:p w:rsidR="00EF7792" w:rsidRPr="00335F43" w:rsidRDefault="00EF7792" w:rsidP="004A7961">
            <w:pPr>
              <w:pStyle w:val="NoSpacing"/>
              <w:jc w:val="center"/>
              <w:rPr>
                <w:b/>
              </w:rPr>
            </w:pPr>
            <w:r w:rsidRPr="00335F43">
              <w:rPr>
                <w:b/>
              </w:rPr>
              <w:t>Type</w:t>
            </w:r>
          </w:p>
        </w:tc>
        <w:tc>
          <w:tcPr>
            <w:tcW w:w="6117" w:type="dxa"/>
            <w:tcBorders>
              <w:right w:val="single" w:sz="4" w:space="0" w:color="auto"/>
            </w:tcBorders>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EF7792" w:rsidRPr="00585205" w:rsidRDefault="00EF7792" w:rsidP="004A7961">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EF7792" w:rsidRPr="00585205" w:rsidTr="004A7961">
        <w:tc>
          <w:tcPr>
            <w:tcW w:w="690" w:type="dxa"/>
            <w:tcBorders>
              <w:top w:val="single" w:sz="4" w:space="0" w:color="auto"/>
              <w:bottom w:val="single" w:sz="4" w:space="0" w:color="auto"/>
              <w:right w:val="single" w:sz="4" w:space="0" w:color="auto"/>
            </w:tcBorders>
          </w:tcPr>
          <w:p w:rsidR="00EF7792" w:rsidRPr="00585205" w:rsidRDefault="00EF7792" w:rsidP="004A7961">
            <w:pPr>
              <w:pStyle w:val="NoSpacing"/>
              <w:jc w:val="center"/>
              <w:rPr>
                <w:sz w:val="24"/>
              </w:rPr>
            </w:pPr>
            <w:r w:rsidRPr="00585205">
              <w:rPr>
                <w:lang w:val="x-none" w:eastAsia="x-none"/>
              </w:rPr>
              <w:t>1</w:t>
            </w:r>
          </w:p>
        </w:tc>
        <w:tc>
          <w:tcPr>
            <w:tcW w:w="1108" w:type="dxa"/>
            <w:tcBorders>
              <w:top w:val="single" w:sz="4" w:space="0" w:color="auto"/>
              <w:left w:val="single" w:sz="4" w:space="0" w:color="auto"/>
              <w:bottom w:val="single" w:sz="4" w:space="0" w:color="auto"/>
            </w:tcBorders>
          </w:tcPr>
          <w:p w:rsidR="00EF7792" w:rsidRPr="00585205" w:rsidRDefault="00EF7792" w:rsidP="004A7961">
            <w:pPr>
              <w:pStyle w:val="NoSpacing"/>
              <w:jc w:val="center"/>
              <w:rPr>
                <w:sz w:val="24"/>
              </w:rPr>
            </w:pPr>
            <w:r w:rsidRPr="00585205">
              <w:rPr>
                <w:lang w:val="x-none" w:eastAsia="x-none"/>
              </w:rPr>
              <w:t>Configure</w:t>
            </w:r>
          </w:p>
        </w:tc>
        <w:tc>
          <w:tcPr>
            <w:tcW w:w="6117" w:type="dxa"/>
            <w:tcBorders>
              <w:right w:val="single" w:sz="4" w:space="0" w:color="auto"/>
            </w:tcBorders>
          </w:tcPr>
          <w:p w:rsidR="00EF7792" w:rsidRPr="00585205" w:rsidRDefault="00EF7792" w:rsidP="004A7961">
            <w:pPr>
              <w:widowControl w:val="0"/>
              <w:spacing w:after="0" w:line="233" w:lineRule="auto"/>
              <w:ind w:right="-20"/>
              <w:rPr>
                <w:lang w:eastAsia="x-none"/>
              </w:rPr>
            </w:pPr>
            <w:r>
              <w:rPr>
                <w:lang w:eastAsia="x-none"/>
              </w:rPr>
              <w:t xml:space="preserve">IUT to receive packets on </w:t>
            </w:r>
            <w:r>
              <w:rPr>
                <w:i/>
                <w:lang w:eastAsia="x-none"/>
              </w:rPr>
              <w:t>p</w:t>
            </w:r>
            <w:r w:rsidRPr="004D57A9">
              <w:rPr>
                <w:i/>
                <w:lang w:eastAsia="x-none"/>
              </w:rPr>
              <w:t>Channel</w:t>
            </w:r>
          </w:p>
        </w:tc>
        <w:tc>
          <w:tcPr>
            <w:tcW w:w="1350" w:type="dxa"/>
            <w:tcBorders>
              <w:left w:val="single" w:sz="4" w:space="0" w:color="auto"/>
            </w:tcBorders>
          </w:tcPr>
          <w:p w:rsidR="00EF7792" w:rsidRPr="00585205" w:rsidRDefault="00EF7792" w:rsidP="004A7961">
            <w:pPr>
              <w:widowControl w:val="0"/>
              <w:spacing w:after="0" w:line="233" w:lineRule="auto"/>
              <w:ind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2</w:t>
            </w:r>
          </w:p>
        </w:tc>
        <w:tc>
          <w:tcPr>
            <w:tcW w:w="1108" w:type="dxa"/>
            <w:tcBorders>
              <w:top w:val="single" w:sz="4" w:space="0" w:color="auto"/>
              <w:left w:val="single" w:sz="4" w:space="0" w:color="auto"/>
              <w:bottom w:val="single" w:sz="4" w:space="0" w:color="auto"/>
            </w:tcBorders>
          </w:tcPr>
          <w:p w:rsidR="00EF7792" w:rsidRPr="00DF0673" w:rsidRDefault="00EF7792" w:rsidP="004A7961">
            <w:pPr>
              <w:pStyle w:val="NoSpacing"/>
              <w:jc w:val="center"/>
              <w:rPr>
                <w:lang w:eastAsia="x-none"/>
              </w:rPr>
            </w:pPr>
            <w:r w:rsidRPr="00DF0673">
              <w:rPr>
                <w:lang w:eastAsia="x-none"/>
              </w:rPr>
              <w:t>Configure</w:t>
            </w:r>
          </w:p>
        </w:tc>
        <w:tc>
          <w:tcPr>
            <w:tcW w:w="6117" w:type="dxa"/>
            <w:tcBorders>
              <w:right w:val="single" w:sz="4" w:space="0" w:color="auto"/>
            </w:tcBorders>
          </w:tcPr>
          <w:p w:rsidR="00EF7792" w:rsidRPr="00EF7792" w:rsidRDefault="00EF7792" w:rsidP="004A7961">
            <w:pPr>
              <w:widowControl w:val="0"/>
              <w:spacing w:after="0" w:line="233" w:lineRule="auto"/>
              <w:ind w:right="-20"/>
              <w:rPr>
                <w:lang w:eastAsia="x-none"/>
              </w:rPr>
            </w:pPr>
            <w:r w:rsidRPr="00DF0673">
              <w:rPr>
                <w:lang w:eastAsia="x-none"/>
              </w:rPr>
              <w:t xml:space="preserve">Test Equipment to transmit </w:t>
            </w:r>
            <w:r w:rsidRPr="00DF0673">
              <w:rPr>
                <w:i/>
                <w:lang w:eastAsia="x-none"/>
              </w:rPr>
              <w:t xml:space="preserve">pNumberOfFrames </w:t>
            </w:r>
            <w:r w:rsidRPr="00DF0673">
              <w:rPr>
                <w:lang w:eastAsia="x-none"/>
              </w:rPr>
              <w:t xml:space="preserve">packets at a rate of one every 100msecs with a PSDU length of 1000 octets on </w:t>
            </w:r>
            <w:r w:rsidRPr="00DF0673">
              <w:rPr>
                <w:i/>
                <w:lang w:eastAsia="x-none"/>
              </w:rPr>
              <w:t xml:space="preserve">pChannel </w:t>
            </w:r>
            <w:r w:rsidRPr="00DF0673">
              <w:rPr>
                <w:lang w:eastAsia="x-none"/>
              </w:rPr>
              <w:t xml:space="preserve">with </w:t>
            </w:r>
            <w:r w:rsidRPr="00DF0673">
              <w:rPr>
                <w:i/>
                <w:lang w:eastAsia="x-none"/>
              </w:rPr>
              <w:t xml:space="preserve">pDataRate </w:t>
            </w:r>
            <w:r w:rsidRPr="00DF0673">
              <w:rPr>
                <w:lang w:eastAsia="x-none"/>
              </w:rPr>
              <w:t>and power 3dB above the rate dependent sensitivity as shown in table below. (Note: Exception for Channel 172; transmit messages with a PSDU length of 400 octets)</w:t>
            </w:r>
          </w:p>
        </w:tc>
        <w:tc>
          <w:tcPr>
            <w:tcW w:w="1350" w:type="dxa"/>
            <w:tcBorders>
              <w:left w:val="single" w:sz="4" w:space="0" w:color="auto"/>
            </w:tcBorders>
          </w:tcPr>
          <w:p w:rsidR="00EF7792" w:rsidRDefault="00EF7792" w:rsidP="004A7961">
            <w:pPr>
              <w:widowControl w:val="0"/>
              <w:spacing w:after="0" w:line="233" w:lineRule="auto"/>
              <w:ind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3</w:t>
            </w:r>
          </w:p>
        </w:tc>
        <w:tc>
          <w:tcPr>
            <w:tcW w:w="1108" w:type="dxa"/>
            <w:tcBorders>
              <w:top w:val="single" w:sz="4" w:space="0" w:color="auto"/>
              <w:left w:val="single" w:sz="4" w:space="0" w:color="auto"/>
              <w:bottom w:val="single" w:sz="4" w:space="0" w:color="auto"/>
            </w:tcBorders>
          </w:tcPr>
          <w:p w:rsidR="00EF7792" w:rsidRPr="00DF0673" w:rsidRDefault="00EF7792" w:rsidP="004A7961">
            <w:pPr>
              <w:pStyle w:val="NoSpacing"/>
              <w:jc w:val="center"/>
              <w:rPr>
                <w:lang w:eastAsia="x-none"/>
              </w:rPr>
            </w:pPr>
            <w:r w:rsidRPr="00DF0673">
              <w:rPr>
                <w:lang w:eastAsia="x-none"/>
              </w:rPr>
              <w:t>Configure</w:t>
            </w:r>
          </w:p>
        </w:tc>
        <w:tc>
          <w:tcPr>
            <w:tcW w:w="6117" w:type="dxa"/>
            <w:tcBorders>
              <w:right w:val="single" w:sz="4" w:space="0" w:color="auto"/>
            </w:tcBorders>
          </w:tcPr>
          <w:p w:rsidR="00EF7792" w:rsidRPr="00EF7792" w:rsidRDefault="00EF7792" w:rsidP="004A7961">
            <w:pPr>
              <w:widowControl w:val="0"/>
              <w:spacing w:after="0" w:line="233" w:lineRule="auto"/>
              <w:ind w:right="-20"/>
              <w:rPr>
                <w:lang w:eastAsia="x-none"/>
              </w:rPr>
            </w:pPr>
            <w:r w:rsidRPr="00DF0673">
              <w:rPr>
                <w:lang w:eastAsia="x-none"/>
              </w:rPr>
              <w:t xml:space="preserve">Test Equipment to continuously transmit interferer signal on a channel non-adjacent to </w:t>
            </w:r>
            <w:r w:rsidRPr="00DF0673">
              <w:rPr>
                <w:i/>
                <w:lang w:eastAsia="x-none"/>
              </w:rPr>
              <w:t xml:space="preserve">pChannel </w:t>
            </w:r>
            <w:r w:rsidRPr="00DF0673">
              <w:rPr>
                <w:lang w:eastAsia="x-none"/>
              </w:rPr>
              <w:t>with a power level equ</w:t>
            </w:r>
            <w:r>
              <w:rPr>
                <w:lang w:eastAsia="x-none"/>
              </w:rPr>
              <w:t xml:space="preserve">al to sum of </w:t>
            </w:r>
            <w:r w:rsidRPr="00DF0673">
              <w:rPr>
                <w:lang w:eastAsia="x-none"/>
              </w:rPr>
              <w:t xml:space="preserve">desired channel signal power and corresponding non-adjacent channel rejection as shown in the table below. The interfering signal in the non-adjacent channel shall be a conformant OFDM signal as specified in section </w:t>
            </w:r>
            <w:r w:rsidRPr="00EF7792">
              <w:t>18.3.10.4 [</w:t>
            </w:r>
            <w:r w:rsidRPr="00DF0673">
              <w:fldChar w:fldCharType="begin"/>
            </w:r>
            <w:r w:rsidRPr="00EF7792">
              <w:instrText xml:space="preserve"> REF  REF_IEEE80211 \h  \* MERGEFORMAT </w:instrText>
            </w:r>
            <w:r w:rsidRPr="00DF0673">
              <w:fldChar w:fldCharType="separate"/>
            </w:r>
            <w:r w:rsidRPr="00EF7792">
              <w:rPr>
                <w:noProof/>
              </w:rPr>
              <w:t>2</w:t>
            </w:r>
            <w:r w:rsidRPr="00DF0673">
              <w:fldChar w:fldCharType="end"/>
            </w:r>
            <w:r w:rsidRPr="00EF7792">
              <w:t>].</w:t>
            </w:r>
          </w:p>
        </w:tc>
        <w:tc>
          <w:tcPr>
            <w:tcW w:w="1350" w:type="dxa"/>
            <w:tcBorders>
              <w:left w:val="single" w:sz="4" w:space="0" w:color="auto"/>
            </w:tcBorders>
          </w:tcPr>
          <w:p w:rsidR="00EF7792" w:rsidRDefault="00EF7792" w:rsidP="004A7961">
            <w:pPr>
              <w:widowControl w:val="0"/>
              <w:spacing w:after="0" w:line="233" w:lineRule="auto"/>
              <w:ind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val="x-none" w:eastAsia="x-none"/>
              </w:rPr>
            </w:pPr>
            <w:r>
              <w:rPr>
                <w:lang w:eastAsia="x-none"/>
              </w:rPr>
              <w:t>4</w:t>
            </w:r>
          </w:p>
        </w:tc>
        <w:tc>
          <w:tcPr>
            <w:tcW w:w="1108" w:type="dxa"/>
            <w:tcBorders>
              <w:top w:val="single" w:sz="4" w:space="0" w:color="auto"/>
              <w:left w:val="single" w:sz="4" w:space="0" w:color="auto"/>
              <w:bottom w:val="single" w:sz="4" w:space="0" w:color="auto"/>
            </w:tcBorders>
          </w:tcPr>
          <w:p w:rsidR="00EF7792" w:rsidRPr="00EF7792" w:rsidRDefault="00EF7792" w:rsidP="004A7961">
            <w:pPr>
              <w:pStyle w:val="NoSpacing"/>
              <w:jc w:val="center"/>
              <w:rPr>
                <w:lang w:val="x-none" w:eastAsia="x-none"/>
              </w:rPr>
            </w:pPr>
            <w:r w:rsidRPr="00EF7792">
              <w:rPr>
                <w:lang w:eastAsia="x-none"/>
              </w:rPr>
              <w:t>Configure</w:t>
            </w:r>
          </w:p>
        </w:tc>
        <w:tc>
          <w:tcPr>
            <w:tcW w:w="6117" w:type="dxa"/>
            <w:tcBorders>
              <w:right w:val="single" w:sz="4" w:space="0" w:color="auto"/>
            </w:tcBorders>
          </w:tcPr>
          <w:p w:rsidR="00EF7792" w:rsidRPr="00EF7792" w:rsidRDefault="00EF7792" w:rsidP="004A7961">
            <w:pPr>
              <w:widowControl w:val="0"/>
              <w:spacing w:after="0" w:line="233" w:lineRule="auto"/>
              <w:ind w:left="28" w:right="-20"/>
              <w:rPr>
                <w:lang w:eastAsia="x-none"/>
              </w:rPr>
            </w:pPr>
            <w:r w:rsidRPr="00EF7792">
              <w:rPr>
                <w:lang w:eastAsia="x-none"/>
              </w:rPr>
              <w:t>The IUT to accept the transmitted frames</w:t>
            </w:r>
          </w:p>
        </w:tc>
        <w:tc>
          <w:tcPr>
            <w:tcW w:w="1350" w:type="dxa"/>
            <w:tcBorders>
              <w:left w:val="single" w:sz="4" w:space="0" w:color="auto"/>
            </w:tcBorders>
          </w:tcPr>
          <w:p w:rsidR="00EF7792" w:rsidRPr="00585205" w:rsidRDefault="00EF7792" w:rsidP="004A7961">
            <w:pPr>
              <w:widowControl w:val="0"/>
              <w:spacing w:after="0" w:line="233" w:lineRule="auto"/>
              <w:ind w:left="28"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5</w:t>
            </w:r>
          </w:p>
        </w:tc>
        <w:tc>
          <w:tcPr>
            <w:tcW w:w="1108" w:type="dxa"/>
            <w:tcBorders>
              <w:top w:val="single" w:sz="4" w:space="0" w:color="auto"/>
              <w:left w:val="single" w:sz="4" w:space="0" w:color="auto"/>
              <w:bottom w:val="single" w:sz="4" w:space="0" w:color="auto"/>
            </w:tcBorders>
          </w:tcPr>
          <w:p w:rsidR="00EF7792" w:rsidRPr="00EF7792" w:rsidRDefault="00EF7792" w:rsidP="004A7961">
            <w:pPr>
              <w:pStyle w:val="NoSpacing"/>
              <w:jc w:val="center"/>
              <w:rPr>
                <w:lang w:eastAsia="x-none"/>
              </w:rPr>
            </w:pPr>
            <w:r w:rsidRPr="00EF7792">
              <w:rPr>
                <w:lang w:eastAsia="x-none"/>
              </w:rPr>
              <w:t>Stimulus</w:t>
            </w:r>
          </w:p>
        </w:tc>
        <w:tc>
          <w:tcPr>
            <w:tcW w:w="6117" w:type="dxa"/>
            <w:tcBorders>
              <w:right w:val="single" w:sz="4" w:space="0" w:color="auto"/>
            </w:tcBorders>
          </w:tcPr>
          <w:p w:rsidR="00EF7792" w:rsidRPr="00EF7792" w:rsidRDefault="00EF7792" w:rsidP="004A7961">
            <w:pPr>
              <w:widowControl w:val="0"/>
              <w:spacing w:after="0" w:line="233" w:lineRule="auto"/>
              <w:ind w:left="28" w:right="-20"/>
              <w:rPr>
                <w:lang w:eastAsia="x-none"/>
              </w:rPr>
            </w:pPr>
            <w:r w:rsidRPr="00EF7792">
              <w:rPr>
                <w:lang w:eastAsia="x-none"/>
              </w:rPr>
              <w:t>Test Equipment to transmit interferer signal and packets.</w:t>
            </w:r>
          </w:p>
        </w:tc>
        <w:tc>
          <w:tcPr>
            <w:tcW w:w="1350" w:type="dxa"/>
            <w:tcBorders>
              <w:left w:val="single" w:sz="4" w:space="0" w:color="auto"/>
            </w:tcBorders>
          </w:tcPr>
          <w:p w:rsidR="00EF7792" w:rsidRPr="00585205" w:rsidRDefault="00EF7792" w:rsidP="004A7961">
            <w:pPr>
              <w:widowControl w:val="0"/>
              <w:spacing w:after="0" w:line="233" w:lineRule="auto"/>
              <w:ind w:left="28" w:right="-20"/>
              <w:rPr>
                <w:lang w:eastAsia="x-none"/>
              </w:rPr>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val="x-none" w:eastAsia="x-none"/>
              </w:rPr>
            </w:pPr>
            <w:r>
              <w:rPr>
                <w:lang w:eastAsia="x-none"/>
              </w:rPr>
              <w:t>6</w:t>
            </w:r>
          </w:p>
        </w:tc>
        <w:tc>
          <w:tcPr>
            <w:tcW w:w="1108" w:type="dxa"/>
            <w:tcBorders>
              <w:top w:val="single" w:sz="4" w:space="0" w:color="auto"/>
              <w:left w:val="single" w:sz="4" w:space="0" w:color="auto"/>
              <w:bottom w:val="single" w:sz="4" w:space="0" w:color="auto"/>
            </w:tcBorders>
          </w:tcPr>
          <w:p w:rsidR="00EF7792" w:rsidRPr="00DF0673" w:rsidRDefault="00EF7792" w:rsidP="004A7961">
            <w:pPr>
              <w:pStyle w:val="NoSpacing"/>
              <w:jc w:val="center"/>
              <w:rPr>
                <w:lang w:eastAsia="x-none"/>
              </w:rPr>
            </w:pPr>
            <w:r w:rsidRPr="00DF0673">
              <w:rPr>
                <w:lang w:eastAsia="x-none"/>
              </w:rPr>
              <w:t>Verify</w:t>
            </w:r>
          </w:p>
        </w:tc>
        <w:tc>
          <w:tcPr>
            <w:tcW w:w="6117" w:type="dxa"/>
            <w:tcBorders>
              <w:right w:val="single" w:sz="4" w:space="0" w:color="auto"/>
            </w:tcBorders>
          </w:tcPr>
          <w:p w:rsidR="00EF7792" w:rsidRPr="00DF0673" w:rsidRDefault="00EF7792" w:rsidP="004A7961">
            <w:pPr>
              <w:widowControl w:val="0"/>
              <w:spacing w:after="0" w:line="233" w:lineRule="auto"/>
              <w:ind w:right="-20"/>
              <w:rPr>
                <w:lang w:eastAsia="x-none"/>
              </w:rPr>
            </w:pPr>
            <w:r w:rsidRPr="00DF0673">
              <w:rPr>
                <w:lang w:eastAsia="x-none"/>
              </w:rPr>
              <w:t>The test equipment calculates the received PER and confirms it equal to or less than 10%.</w:t>
            </w:r>
          </w:p>
        </w:tc>
        <w:tc>
          <w:tcPr>
            <w:tcW w:w="1350" w:type="dxa"/>
            <w:tcBorders>
              <w:left w:val="single" w:sz="4" w:space="0" w:color="auto"/>
            </w:tcBorders>
          </w:tcPr>
          <w:p w:rsidR="00EF7792" w:rsidRPr="00585205" w:rsidRDefault="00EF7792" w:rsidP="004A7961">
            <w:pPr>
              <w:widowControl w:val="0"/>
              <w:spacing w:after="0" w:line="233" w:lineRule="auto"/>
              <w:ind w:left="28" w:right="-20"/>
              <w:rPr>
                <w:lang w:eastAsia="x-none"/>
              </w:rPr>
            </w:pPr>
            <w:r>
              <w:t>PASS/FAIL</w:t>
            </w:r>
          </w:p>
        </w:tc>
      </w:tr>
      <w:tr w:rsidR="00EF7792" w:rsidRPr="00585205" w:rsidTr="004A7961">
        <w:tc>
          <w:tcPr>
            <w:tcW w:w="690" w:type="dxa"/>
            <w:tcBorders>
              <w:top w:val="single" w:sz="4" w:space="0" w:color="auto"/>
              <w:bottom w:val="single" w:sz="4" w:space="0" w:color="auto"/>
              <w:right w:val="single" w:sz="4" w:space="0" w:color="auto"/>
            </w:tcBorders>
          </w:tcPr>
          <w:p w:rsidR="00EF7792" w:rsidRPr="002C4688" w:rsidRDefault="00EF7792" w:rsidP="004A7961">
            <w:pPr>
              <w:pStyle w:val="NoSpacing"/>
              <w:jc w:val="center"/>
              <w:rPr>
                <w:lang w:eastAsia="x-none"/>
              </w:rPr>
            </w:pPr>
            <w:r>
              <w:rPr>
                <w:lang w:eastAsia="x-none"/>
              </w:rPr>
              <w:t>7</w:t>
            </w:r>
          </w:p>
        </w:tc>
        <w:tc>
          <w:tcPr>
            <w:tcW w:w="1108" w:type="dxa"/>
            <w:tcBorders>
              <w:top w:val="single" w:sz="4" w:space="0" w:color="auto"/>
              <w:left w:val="single" w:sz="4" w:space="0" w:color="auto"/>
              <w:bottom w:val="single" w:sz="4" w:space="0" w:color="auto"/>
            </w:tcBorders>
          </w:tcPr>
          <w:p w:rsidR="00EF7792" w:rsidRPr="00585205" w:rsidRDefault="00EF7792" w:rsidP="004A7961">
            <w:pPr>
              <w:pStyle w:val="NoSpacing"/>
              <w:jc w:val="center"/>
              <w:rPr>
                <w:lang w:val="x-none" w:eastAsia="x-none"/>
              </w:rPr>
            </w:pPr>
            <w:r>
              <w:rPr>
                <w:lang w:eastAsia="x-none"/>
              </w:rPr>
              <w:t>Procedure</w:t>
            </w:r>
          </w:p>
        </w:tc>
        <w:tc>
          <w:tcPr>
            <w:tcW w:w="6117" w:type="dxa"/>
            <w:tcBorders>
              <w:right w:val="single" w:sz="4" w:space="0" w:color="auto"/>
            </w:tcBorders>
          </w:tcPr>
          <w:p w:rsidR="00EF7792" w:rsidRDefault="00EF7792" w:rsidP="004A7961">
            <w:pPr>
              <w:widowControl w:val="0"/>
              <w:spacing w:after="0" w:line="233" w:lineRule="auto"/>
              <w:ind w:left="28" w:right="-20"/>
              <w:rPr>
                <w:lang w:eastAsia="x-none"/>
              </w:rPr>
            </w:pPr>
            <w:r>
              <w:rPr>
                <w:lang w:eastAsia="x-none"/>
              </w:rPr>
              <w:t xml:space="preserve">Repeat steps 2-6 for each supported value of </w:t>
            </w:r>
            <w:r>
              <w:rPr>
                <w:i/>
                <w:lang w:eastAsia="x-none"/>
              </w:rPr>
              <w:t>p</w:t>
            </w:r>
            <w:r w:rsidRPr="00B607F2">
              <w:rPr>
                <w:i/>
                <w:lang w:eastAsia="x-none"/>
              </w:rPr>
              <w:t>DataRate</w:t>
            </w:r>
            <w:r>
              <w:rPr>
                <w:i/>
                <w:lang w:eastAsia="x-none"/>
              </w:rPr>
              <w:t xml:space="preserve"> </w:t>
            </w:r>
            <w:r>
              <w:rPr>
                <w:lang w:eastAsia="x-none"/>
              </w:rPr>
              <w:t>in Table 4-2</w:t>
            </w:r>
          </w:p>
        </w:tc>
        <w:tc>
          <w:tcPr>
            <w:tcW w:w="1350" w:type="dxa"/>
            <w:tcBorders>
              <w:left w:val="single" w:sz="4" w:space="0" w:color="auto"/>
            </w:tcBorders>
          </w:tcPr>
          <w:p w:rsidR="00EF7792" w:rsidRDefault="00EF7792" w:rsidP="004A7961">
            <w:pPr>
              <w:widowControl w:val="0"/>
              <w:spacing w:after="0" w:line="233" w:lineRule="auto"/>
              <w:ind w:left="28" w:right="-20"/>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8</w:t>
            </w:r>
          </w:p>
        </w:tc>
        <w:tc>
          <w:tcPr>
            <w:tcW w:w="1108" w:type="dxa"/>
            <w:tcBorders>
              <w:top w:val="single" w:sz="4" w:space="0" w:color="auto"/>
              <w:left w:val="single" w:sz="4" w:space="0" w:color="auto"/>
              <w:bottom w:val="single" w:sz="4" w:space="0" w:color="auto"/>
            </w:tcBorders>
          </w:tcPr>
          <w:p w:rsidR="00EF7792" w:rsidRDefault="00EF7792" w:rsidP="004A7961">
            <w:pPr>
              <w:pStyle w:val="NoSpacing"/>
              <w:jc w:val="center"/>
              <w:rPr>
                <w:lang w:eastAsia="x-none"/>
              </w:rPr>
            </w:pPr>
            <w:r>
              <w:rPr>
                <w:lang w:eastAsia="x-none"/>
              </w:rPr>
              <w:t>Procedure</w:t>
            </w:r>
          </w:p>
        </w:tc>
        <w:tc>
          <w:tcPr>
            <w:tcW w:w="6117" w:type="dxa"/>
            <w:tcBorders>
              <w:right w:val="single" w:sz="4" w:space="0" w:color="auto"/>
            </w:tcBorders>
          </w:tcPr>
          <w:p w:rsidR="00EF7792" w:rsidRDefault="00EF7792" w:rsidP="004A7961">
            <w:pPr>
              <w:widowControl w:val="0"/>
              <w:spacing w:after="0" w:line="233" w:lineRule="auto"/>
              <w:ind w:left="28" w:right="-20"/>
              <w:rPr>
                <w:lang w:eastAsia="x-none"/>
              </w:rPr>
            </w:pPr>
            <w:r>
              <w:rPr>
                <w:lang w:eastAsia="x-none"/>
              </w:rPr>
              <w:t xml:space="preserve">Repeat steps 1-7 for each supported value of </w:t>
            </w:r>
            <w:r>
              <w:rPr>
                <w:i/>
                <w:lang w:eastAsia="x-none"/>
              </w:rPr>
              <w:t>p</w:t>
            </w:r>
            <w:r w:rsidRPr="00B341F6">
              <w:rPr>
                <w:i/>
                <w:lang w:eastAsia="x-none"/>
              </w:rPr>
              <w:t>Channel</w:t>
            </w:r>
            <w:r>
              <w:rPr>
                <w:i/>
                <w:lang w:eastAsia="x-none"/>
              </w:rPr>
              <w:t xml:space="preserve"> </w:t>
            </w:r>
            <w:r>
              <w:rPr>
                <w:lang w:eastAsia="x-none"/>
              </w:rPr>
              <w:t>in Table 4-1</w:t>
            </w:r>
          </w:p>
        </w:tc>
        <w:tc>
          <w:tcPr>
            <w:tcW w:w="1350" w:type="dxa"/>
            <w:tcBorders>
              <w:left w:val="single" w:sz="4" w:space="0" w:color="auto"/>
            </w:tcBorders>
          </w:tcPr>
          <w:p w:rsidR="00EF7792" w:rsidRDefault="00EF7792" w:rsidP="004A7961">
            <w:pPr>
              <w:widowControl w:val="0"/>
              <w:spacing w:after="0" w:line="233" w:lineRule="auto"/>
              <w:ind w:left="28" w:right="-20"/>
            </w:pPr>
          </w:p>
        </w:tc>
      </w:tr>
      <w:tr w:rsidR="00EF7792" w:rsidRPr="00585205" w:rsidTr="004A7961">
        <w:tc>
          <w:tcPr>
            <w:tcW w:w="690" w:type="dxa"/>
            <w:tcBorders>
              <w:top w:val="single" w:sz="4" w:space="0" w:color="auto"/>
              <w:bottom w:val="single" w:sz="4" w:space="0" w:color="auto"/>
              <w:right w:val="single" w:sz="4" w:space="0" w:color="auto"/>
            </w:tcBorders>
          </w:tcPr>
          <w:p w:rsidR="00EF7792" w:rsidRDefault="00EF7792" w:rsidP="004A7961">
            <w:pPr>
              <w:pStyle w:val="NoSpacing"/>
              <w:jc w:val="center"/>
              <w:rPr>
                <w:lang w:eastAsia="x-none"/>
              </w:rPr>
            </w:pPr>
            <w:r>
              <w:rPr>
                <w:lang w:eastAsia="x-none"/>
              </w:rPr>
              <w:t>9</w:t>
            </w:r>
          </w:p>
        </w:tc>
        <w:tc>
          <w:tcPr>
            <w:tcW w:w="1108" w:type="dxa"/>
            <w:tcBorders>
              <w:top w:val="single" w:sz="4" w:space="0" w:color="auto"/>
              <w:left w:val="single" w:sz="4" w:space="0" w:color="auto"/>
              <w:bottom w:val="single" w:sz="4" w:space="0" w:color="auto"/>
            </w:tcBorders>
          </w:tcPr>
          <w:p w:rsidR="00EF7792" w:rsidRDefault="00EF7792" w:rsidP="004A7961">
            <w:pPr>
              <w:pStyle w:val="NoSpacing"/>
              <w:jc w:val="center"/>
              <w:rPr>
                <w:lang w:eastAsia="x-none"/>
              </w:rPr>
            </w:pPr>
            <w:r>
              <w:rPr>
                <w:lang w:eastAsia="x-none"/>
              </w:rPr>
              <w:t>Configure</w:t>
            </w:r>
          </w:p>
        </w:tc>
        <w:tc>
          <w:tcPr>
            <w:tcW w:w="6117" w:type="dxa"/>
            <w:tcBorders>
              <w:right w:val="single" w:sz="4" w:space="0" w:color="auto"/>
            </w:tcBorders>
          </w:tcPr>
          <w:p w:rsidR="00EF7792" w:rsidRDefault="00EF7792" w:rsidP="004A7961">
            <w:pPr>
              <w:widowControl w:val="0"/>
              <w:spacing w:after="0" w:line="233" w:lineRule="auto"/>
              <w:ind w:left="28" w:right="-20"/>
              <w:rPr>
                <w:lang w:eastAsia="x-none"/>
              </w:rPr>
            </w:pPr>
            <w:r>
              <w:rPr>
                <w:rFonts w:asciiTheme="minorHAnsi" w:hAnsiTheme="minorHAnsi"/>
                <w:lang w:eastAsia="x-none"/>
              </w:rPr>
              <w:t>The IUT to initial state</w:t>
            </w:r>
          </w:p>
        </w:tc>
        <w:tc>
          <w:tcPr>
            <w:tcW w:w="1350" w:type="dxa"/>
            <w:tcBorders>
              <w:left w:val="single" w:sz="4" w:space="0" w:color="auto"/>
            </w:tcBorders>
          </w:tcPr>
          <w:p w:rsidR="00EF7792" w:rsidRDefault="00EF7792" w:rsidP="004A7961">
            <w:pPr>
              <w:widowControl w:val="0"/>
              <w:spacing w:after="0" w:line="233" w:lineRule="auto"/>
              <w:ind w:left="28" w:right="-20"/>
            </w:pPr>
          </w:p>
        </w:tc>
      </w:tr>
    </w:tbl>
    <w:p w:rsidR="001C10DE" w:rsidRDefault="001C10DE" w:rsidP="001C10DE"/>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87637D" w:rsidRPr="005975C8" w:rsidTr="002A1867">
        <w:trPr>
          <w:trHeight w:val="290"/>
        </w:trPr>
        <w:tc>
          <w:tcPr>
            <w:tcW w:w="9265" w:type="dxa"/>
            <w:gridSpan w:val="8"/>
            <w:hideMark/>
          </w:tcPr>
          <w:p w:rsidR="0087637D" w:rsidRPr="006C1BC7" w:rsidRDefault="0087637D" w:rsidP="00C86A21">
            <w:pPr>
              <w:jc w:val="center"/>
              <w:rPr>
                <w:b/>
                <w:bCs/>
              </w:rPr>
            </w:pPr>
            <w:r w:rsidRPr="00776D91">
              <w:rPr>
                <w:b/>
              </w:rPr>
              <w:t>Receive Sensitivity Table</w:t>
            </w:r>
          </w:p>
        </w:tc>
      </w:tr>
      <w:tr w:rsidR="0087637D" w:rsidRPr="005975C8" w:rsidTr="00DF0673">
        <w:trPr>
          <w:trHeight w:val="570"/>
        </w:trPr>
        <w:tc>
          <w:tcPr>
            <w:tcW w:w="1075" w:type="dxa"/>
            <w:hideMark/>
          </w:tcPr>
          <w:p w:rsidR="0087637D" w:rsidRPr="005975C8" w:rsidRDefault="0087637D" w:rsidP="00C86A21">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rsidR="0087637D" w:rsidRPr="005975C8" w:rsidRDefault="0087637D" w:rsidP="00C86A21">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rsidR="0087637D" w:rsidRPr="005975C8" w:rsidRDefault="0087637D" w:rsidP="00C86A21">
            <w:pPr>
              <w:rPr>
                <w:b/>
                <w:bCs/>
              </w:rPr>
            </w:pPr>
            <w:r w:rsidRPr="005975C8">
              <w:rPr>
                <w:b/>
                <w:bCs/>
              </w:rPr>
              <w:t xml:space="preserve">Minimum Sensitivity (dBm) (20 MHz Channel Spacing) </w:t>
            </w:r>
          </w:p>
        </w:tc>
        <w:tc>
          <w:tcPr>
            <w:tcW w:w="1170" w:type="dxa"/>
            <w:hideMark/>
          </w:tcPr>
          <w:p w:rsidR="0087637D" w:rsidRPr="005975C8" w:rsidRDefault="0087637D" w:rsidP="00C86A21">
            <w:pPr>
              <w:rPr>
                <w:b/>
                <w:bCs/>
              </w:rPr>
            </w:pPr>
            <w:r w:rsidRPr="005975C8">
              <w:rPr>
                <w:b/>
                <w:bCs/>
              </w:rPr>
              <w:t>Minimum Sensitivity (dBm) (10 MHz Channel Spacing)</w:t>
            </w:r>
          </w:p>
        </w:tc>
        <w:tc>
          <w:tcPr>
            <w:tcW w:w="990" w:type="dxa"/>
            <w:hideMark/>
          </w:tcPr>
          <w:p w:rsidR="0087637D" w:rsidRPr="005975C8" w:rsidRDefault="0087637D" w:rsidP="00C86A21">
            <w:pPr>
              <w:rPr>
                <w:b/>
                <w:bCs/>
              </w:rPr>
            </w:pPr>
            <w:r w:rsidRPr="005975C8">
              <w:rPr>
                <w:b/>
                <w:bCs/>
              </w:rPr>
              <w:t>Modulation</w:t>
            </w:r>
          </w:p>
        </w:tc>
        <w:tc>
          <w:tcPr>
            <w:tcW w:w="900" w:type="dxa"/>
            <w:hideMark/>
          </w:tcPr>
          <w:p w:rsidR="0087637D" w:rsidRPr="005975C8" w:rsidRDefault="0087637D" w:rsidP="00C86A21">
            <w:pPr>
              <w:rPr>
                <w:b/>
                <w:bCs/>
              </w:rPr>
            </w:pPr>
            <w:r w:rsidRPr="005975C8">
              <w:rPr>
                <w:b/>
                <w:bCs/>
              </w:rPr>
              <w:t>Coding Rate (R)</w:t>
            </w:r>
          </w:p>
        </w:tc>
        <w:tc>
          <w:tcPr>
            <w:tcW w:w="1080" w:type="dxa"/>
            <w:hideMark/>
          </w:tcPr>
          <w:p w:rsidR="0087637D" w:rsidRPr="005975C8" w:rsidRDefault="0087637D" w:rsidP="00C86A21">
            <w:pPr>
              <w:rPr>
                <w:b/>
                <w:bCs/>
              </w:rPr>
            </w:pPr>
            <w:r>
              <w:rPr>
                <w:b/>
                <w:bCs/>
              </w:rPr>
              <w:t>Non-</w:t>
            </w:r>
            <w:r w:rsidRPr="005975C8">
              <w:rPr>
                <w:b/>
                <w:bCs/>
              </w:rPr>
              <w:t>Adjacent Channel Rejection (dB)</w:t>
            </w:r>
          </w:p>
        </w:tc>
        <w:tc>
          <w:tcPr>
            <w:tcW w:w="1800" w:type="dxa"/>
            <w:vMerge w:val="restart"/>
            <w:vAlign w:val="bottom"/>
          </w:tcPr>
          <w:p w:rsidR="0087637D" w:rsidRDefault="00CF7C00">
            <w:r>
              <w:t>This table is derived from 802.11 [</w:t>
            </w:r>
            <w:r>
              <w:fldChar w:fldCharType="begin"/>
            </w:r>
            <w:r>
              <w:instrText xml:space="preserve"> REF  REF_IEEE80211 \h  \* MERGEFORMAT </w:instrText>
            </w:r>
            <w:r>
              <w:fldChar w:fldCharType="separate"/>
            </w:r>
            <w:r>
              <w:rPr>
                <w:noProof/>
              </w:rPr>
              <w:t>2</w:t>
            </w:r>
            <w:r>
              <w:fldChar w:fldCharType="end"/>
            </w:r>
            <w:r>
              <w:t>]</w:t>
            </w:r>
          </w:p>
          <w:p w:rsidR="00C32529" w:rsidRDefault="00C32529"/>
          <w:p w:rsidR="00C32529" w:rsidRDefault="00C32529" w:rsidP="00C32529">
            <w:r>
              <w:t>to be tested</w:t>
            </w:r>
          </w:p>
          <w:p w:rsidR="00C32529" w:rsidRDefault="00C32529" w:rsidP="00C32529">
            <w:r>
              <w:lastRenderedPageBreak/>
              <w:t>with all</w:t>
            </w:r>
          </w:p>
          <w:p w:rsidR="00C32529" w:rsidRDefault="00C32529" w:rsidP="00C32529">
            <w:r>
              <w:t>channels</w:t>
            </w:r>
          </w:p>
          <w:p w:rsidR="00C32529" w:rsidRDefault="00C32529" w:rsidP="00C32529">
            <w:r>
              <w:t>except 172</w:t>
            </w:r>
          </w:p>
          <w:p w:rsidR="00C32529" w:rsidRDefault="00C32529"/>
        </w:tc>
      </w:tr>
      <w:tr w:rsidR="00F97F67" w:rsidRPr="005975C8" w:rsidTr="00DF0673">
        <w:trPr>
          <w:trHeight w:val="113"/>
        </w:trPr>
        <w:tc>
          <w:tcPr>
            <w:tcW w:w="1075" w:type="dxa"/>
            <w:hideMark/>
          </w:tcPr>
          <w:p w:rsidR="00F97F67" w:rsidRPr="005975C8" w:rsidRDefault="00F97F67" w:rsidP="00F97F67">
            <w:r w:rsidRPr="005975C8">
              <w:t>6</w:t>
            </w:r>
          </w:p>
        </w:tc>
        <w:tc>
          <w:tcPr>
            <w:tcW w:w="1080" w:type="dxa"/>
            <w:hideMark/>
          </w:tcPr>
          <w:p w:rsidR="00F97F67" w:rsidRPr="005975C8" w:rsidRDefault="00F97F67" w:rsidP="00F97F67">
            <w:r w:rsidRPr="005975C8">
              <w:t>3</w:t>
            </w:r>
          </w:p>
        </w:tc>
        <w:tc>
          <w:tcPr>
            <w:tcW w:w="1170" w:type="dxa"/>
            <w:hideMark/>
          </w:tcPr>
          <w:p w:rsidR="00F97F67" w:rsidRPr="005975C8" w:rsidRDefault="00F97F67" w:rsidP="00F97F67">
            <w:r w:rsidRPr="005975C8">
              <w:t>-82</w:t>
            </w:r>
          </w:p>
        </w:tc>
        <w:tc>
          <w:tcPr>
            <w:tcW w:w="1170" w:type="dxa"/>
            <w:hideMark/>
          </w:tcPr>
          <w:p w:rsidR="00F97F67" w:rsidRPr="005975C8" w:rsidRDefault="00F97F67" w:rsidP="00F97F67">
            <w:r w:rsidRPr="005975C8">
              <w:t>-85</w:t>
            </w:r>
          </w:p>
        </w:tc>
        <w:tc>
          <w:tcPr>
            <w:tcW w:w="990" w:type="dxa"/>
            <w:hideMark/>
          </w:tcPr>
          <w:p w:rsidR="00F97F67" w:rsidRPr="005975C8" w:rsidRDefault="00F97F67" w:rsidP="00F97F67">
            <w:r w:rsidRPr="005975C8">
              <w:t>BPSK</w:t>
            </w:r>
          </w:p>
        </w:tc>
        <w:tc>
          <w:tcPr>
            <w:tcW w:w="900" w:type="dxa"/>
            <w:hideMark/>
          </w:tcPr>
          <w:p w:rsidR="00F97F67" w:rsidRPr="005975C8" w:rsidRDefault="00F97F67" w:rsidP="00F97F67">
            <w:r w:rsidRPr="005975C8">
              <w:t>½</w:t>
            </w:r>
          </w:p>
        </w:tc>
        <w:tc>
          <w:tcPr>
            <w:tcW w:w="1080" w:type="dxa"/>
            <w:vAlign w:val="bottom"/>
            <w:hideMark/>
          </w:tcPr>
          <w:p w:rsidR="00F97F67" w:rsidRPr="005975C8" w:rsidRDefault="00F97F67" w:rsidP="00F97F67">
            <w:r>
              <w:rPr>
                <w:rFonts w:ascii="Calibri" w:hAnsi="Calibri"/>
                <w:color w:val="000000"/>
                <w:sz w:val="22"/>
                <w:szCs w:val="22"/>
              </w:rPr>
              <w:t>32</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lastRenderedPageBreak/>
              <w:t>9</w:t>
            </w:r>
          </w:p>
        </w:tc>
        <w:tc>
          <w:tcPr>
            <w:tcW w:w="1080" w:type="dxa"/>
            <w:hideMark/>
          </w:tcPr>
          <w:p w:rsidR="00F97F67" w:rsidRPr="005975C8" w:rsidRDefault="00F97F67" w:rsidP="00F97F67">
            <w:r w:rsidRPr="005975C8">
              <w:t>4.5</w:t>
            </w:r>
          </w:p>
        </w:tc>
        <w:tc>
          <w:tcPr>
            <w:tcW w:w="1170" w:type="dxa"/>
            <w:hideMark/>
          </w:tcPr>
          <w:p w:rsidR="00F97F67" w:rsidRPr="005975C8" w:rsidRDefault="00F97F67" w:rsidP="00F97F67">
            <w:r w:rsidRPr="005975C8">
              <w:t>-81</w:t>
            </w:r>
          </w:p>
        </w:tc>
        <w:tc>
          <w:tcPr>
            <w:tcW w:w="1170" w:type="dxa"/>
            <w:hideMark/>
          </w:tcPr>
          <w:p w:rsidR="00F97F67" w:rsidRPr="005975C8" w:rsidRDefault="00F97F67" w:rsidP="00F97F67">
            <w:r w:rsidRPr="005975C8">
              <w:t>-84</w:t>
            </w:r>
          </w:p>
        </w:tc>
        <w:tc>
          <w:tcPr>
            <w:tcW w:w="990" w:type="dxa"/>
            <w:hideMark/>
          </w:tcPr>
          <w:p w:rsidR="00F97F67" w:rsidRPr="005975C8" w:rsidRDefault="00F97F67" w:rsidP="00F97F67">
            <w:r w:rsidRPr="005975C8">
              <w:t>BPSK</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31</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12</w:t>
            </w:r>
          </w:p>
        </w:tc>
        <w:tc>
          <w:tcPr>
            <w:tcW w:w="1080" w:type="dxa"/>
            <w:hideMark/>
          </w:tcPr>
          <w:p w:rsidR="00F97F67" w:rsidRPr="005975C8" w:rsidRDefault="00F97F67" w:rsidP="00F97F67">
            <w:r w:rsidRPr="005975C8">
              <w:t>6</w:t>
            </w:r>
          </w:p>
        </w:tc>
        <w:tc>
          <w:tcPr>
            <w:tcW w:w="1170" w:type="dxa"/>
            <w:hideMark/>
          </w:tcPr>
          <w:p w:rsidR="00F97F67" w:rsidRPr="005975C8" w:rsidRDefault="00F97F67" w:rsidP="00F97F67">
            <w:r w:rsidRPr="005975C8">
              <w:t>-79</w:t>
            </w:r>
          </w:p>
        </w:tc>
        <w:tc>
          <w:tcPr>
            <w:tcW w:w="1170" w:type="dxa"/>
            <w:hideMark/>
          </w:tcPr>
          <w:p w:rsidR="00F97F67" w:rsidRPr="005975C8" w:rsidRDefault="00F97F67" w:rsidP="00F97F67">
            <w:r w:rsidRPr="005975C8">
              <w:t>-82</w:t>
            </w:r>
          </w:p>
        </w:tc>
        <w:tc>
          <w:tcPr>
            <w:tcW w:w="990" w:type="dxa"/>
            <w:hideMark/>
          </w:tcPr>
          <w:p w:rsidR="00F97F67" w:rsidRPr="005975C8" w:rsidRDefault="00F97F67" w:rsidP="00F97F67">
            <w:r w:rsidRPr="005975C8">
              <w:t>QPSK</w:t>
            </w:r>
          </w:p>
        </w:tc>
        <w:tc>
          <w:tcPr>
            <w:tcW w:w="900" w:type="dxa"/>
            <w:hideMark/>
          </w:tcPr>
          <w:p w:rsidR="00F97F67" w:rsidRPr="005975C8" w:rsidRDefault="00F97F67" w:rsidP="00F97F67">
            <w:r w:rsidRPr="005975C8">
              <w:t>½</w:t>
            </w:r>
          </w:p>
        </w:tc>
        <w:tc>
          <w:tcPr>
            <w:tcW w:w="1080" w:type="dxa"/>
            <w:vAlign w:val="bottom"/>
            <w:hideMark/>
          </w:tcPr>
          <w:p w:rsidR="00F97F67" w:rsidRPr="005975C8" w:rsidRDefault="00F97F67" w:rsidP="00F97F67">
            <w:r>
              <w:rPr>
                <w:rFonts w:ascii="Calibri" w:hAnsi="Calibri"/>
                <w:color w:val="000000"/>
                <w:sz w:val="22"/>
                <w:szCs w:val="22"/>
              </w:rPr>
              <w:t>29</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18</w:t>
            </w:r>
          </w:p>
        </w:tc>
        <w:tc>
          <w:tcPr>
            <w:tcW w:w="1080" w:type="dxa"/>
            <w:hideMark/>
          </w:tcPr>
          <w:p w:rsidR="00F97F67" w:rsidRPr="005975C8" w:rsidRDefault="00F97F67" w:rsidP="00F97F67">
            <w:r w:rsidRPr="005975C8">
              <w:t>9</w:t>
            </w:r>
          </w:p>
        </w:tc>
        <w:tc>
          <w:tcPr>
            <w:tcW w:w="1170" w:type="dxa"/>
            <w:hideMark/>
          </w:tcPr>
          <w:p w:rsidR="00F97F67" w:rsidRPr="005975C8" w:rsidRDefault="00F97F67" w:rsidP="00F97F67">
            <w:r w:rsidRPr="005975C8">
              <w:t>-77</w:t>
            </w:r>
          </w:p>
        </w:tc>
        <w:tc>
          <w:tcPr>
            <w:tcW w:w="1170" w:type="dxa"/>
            <w:hideMark/>
          </w:tcPr>
          <w:p w:rsidR="00F97F67" w:rsidRPr="005975C8" w:rsidRDefault="00F97F67" w:rsidP="00F97F67">
            <w:r w:rsidRPr="005975C8">
              <w:t>-80</w:t>
            </w:r>
          </w:p>
        </w:tc>
        <w:tc>
          <w:tcPr>
            <w:tcW w:w="990" w:type="dxa"/>
            <w:hideMark/>
          </w:tcPr>
          <w:p w:rsidR="00F97F67" w:rsidRPr="005975C8" w:rsidRDefault="00F97F67" w:rsidP="00F97F67">
            <w:r w:rsidRPr="005975C8">
              <w:t>QPSK</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27</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24</w:t>
            </w:r>
          </w:p>
        </w:tc>
        <w:tc>
          <w:tcPr>
            <w:tcW w:w="1080" w:type="dxa"/>
            <w:hideMark/>
          </w:tcPr>
          <w:p w:rsidR="00F97F67" w:rsidRPr="005975C8" w:rsidRDefault="00F97F67" w:rsidP="00F97F67">
            <w:r w:rsidRPr="005975C8">
              <w:t>12</w:t>
            </w:r>
          </w:p>
        </w:tc>
        <w:tc>
          <w:tcPr>
            <w:tcW w:w="1170" w:type="dxa"/>
            <w:hideMark/>
          </w:tcPr>
          <w:p w:rsidR="00F97F67" w:rsidRPr="005975C8" w:rsidRDefault="00F97F67" w:rsidP="00F97F67">
            <w:r w:rsidRPr="005975C8">
              <w:t>-74</w:t>
            </w:r>
          </w:p>
        </w:tc>
        <w:tc>
          <w:tcPr>
            <w:tcW w:w="1170" w:type="dxa"/>
            <w:hideMark/>
          </w:tcPr>
          <w:p w:rsidR="00F97F67" w:rsidRPr="005975C8" w:rsidRDefault="00F97F67" w:rsidP="00F97F67">
            <w:r w:rsidRPr="005975C8">
              <w:t>-77</w:t>
            </w:r>
          </w:p>
        </w:tc>
        <w:tc>
          <w:tcPr>
            <w:tcW w:w="990" w:type="dxa"/>
            <w:hideMark/>
          </w:tcPr>
          <w:p w:rsidR="00F97F67" w:rsidRPr="005975C8" w:rsidRDefault="00F97F67" w:rsidP="00F97F67">
            <w:r w:rsidRPr="005975C8">
              <w:t>16-QAM</w:t>
            </w:r>
          </w:p>
        </w:tc>
        <w:tc>
          <w:tcPr>
            <w:tcW w:w="900" w:type="dxa"/>
            <w:hideMark/>
          </w:tcPr>
          <w:p w:rsidR="00F97F67" w:rsidRPr="005975C8" w:rsidRDefault="00F97F67" w:rsidP="00F97F67">
            <w:r w:rsidRPr="005975C8">
              <w:t>½</w:t>
            </w:r>
          </w:p>
        </w:tc>
        <w:tc>
          <w:tcPr>
            <w:tcW w:w="1080" w:type="dxa"/>
            <w:vAlign w:val="bottom"/>
            <w:hideMark/>
          </w:tcPr>
          <w:p w:rsidR="00F97F67" w:rsidRPr="005975C8" w:rsidRDefault="00F97F67" w:rsidP="00F97F67">
            <w:r>
              <w:rPr>
                <w:rFonts w:ascii="Calibri" w:hAnsi="Calibri"/>
                <w:color w:val="000000"/>
                <w:sz w:val="22"/>
                <w:szCs w:val="22"/>
              </w:rPr>
              <w:t>24</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36</w:t>
            </w:r>
          </w:p>
        </w:tc>
        <w:tc>
          <w:tcPr>
            <w:tcW w:w="1080" w:type="dxa"/>
            <w:hideMark/>
          </w:tcPr>
          <w:p w:rsidR="00F97F67" w:rsidRPr="005975C8" w:rsidRDefault="00F97F67" w:rsidP="00F97F67">
            <w:r w:rsidRPr="005975C8">
              <w:t>18</w:t>
            </w:r>
          </w:p>
        </w:tc>
        <w:tc>
          <w:tcPr>
            <w:tcW w:w="1170" w:type="dxa"/>
            <w:hideMark/>
          </w:tcPr>
          <w:p w:rsidR="00F97F67" w:rsidRPr="005975C8" w:rsidRDefault="00F97F67" w:rsidP="00F97F67">
            <w:r w:rsidRPr="005975C8">
              <w:t>-70</w:t>
            </w:r>
          </w:p>
        </w:tc>
        <w:tc>
          <w:tcPr>
            <w:tcW w:w="1170" w:type="dxa"/>
            <w:hideMark/>
          </w:tcPr>
          <w:p w:rsidR="00F97F67" w:rsidRPr="005975C8" w:rsidRDefault="00F97F67" w:rsidP="00F97F67">
            <w:r w:rsidRPr="005975C8">
              <w:t>-73</w:t>
            </w:r>
          </w:p>
        </w:tc>
        <w:tc>
          <w:tcPr>
            <w:tcW w:w="990" w:type="dxa"/>
            <w:hideMark/>
          </w:tcPr>
          <w:p w:rsidR="00F97F67" w:rsidRPr="005975C8" w:rsidRDefault="00F97F67" w:rsidP="00F97F67">
            <w:r w:rsidRPr="005975C8">
              <w:t>16-QAM</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20</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48</w:t>
            </w:r>
          </w:p>
        </w:tc>
        <w:tc>
          <w:tcPr>
            <w:tcW w:w="1080" w:type="dxa"/>
            <w:hideMark/>
          </w:tcPr>
          <w:p w:rsidR="00F97F67" w:rsidRPr="005975C8" w:rsidRDefault="00F97F67" w:rsidP="00F97F67">
            <w:r w:rsidRPr="005975C8">
              <w:t>24</w:t>
            </w:r>
          </w:p>
        </w:tc>
        <w:tc>
          <w:tcPr>
            <w:tcW w:w="1170" w:type="dxa"/>
            <w:hideMark/>
          </w:tcPr>
          <w:p w:rsidR="00F97F67" w:rsidRPr="005975C8" w:rsidRDefault="00F97F67" w:rsidP="00F97F67">
            <w:r w:rsidRPr="005975C8">
              <w:t>-66</w:t>
            </w:r>
          </w:p>
        </w:tc>
        <w:tc>
          <w:tcPr>
            <w:tcW w:w="1170" w:type="dxa"/>
            <w:hideMark/>
          </w:tcPr>
          <w:p w:rsidR="00F97F67" w:rsidRPr="005975C8" w:rsidRDefault="00F97F67" w:rsidP="00F97F67">
            <w:r w:rsidRPr="005975C8">
              <w:t>-69</w:t>
            </w:r>
          </w:p>
        </w:tc>
        <w:tc>
          <w:tcPr>
            <w:tcW w:w="990" w:type="dxa"/>
            <w:hideMark/>
          </w:tcPr>
          <w:p w:rsidR="00F97F67" w:rsidRPr="005975C8" w:rsidRDefault="00F97F67" w:rsidP="00F97F67">
            <w:r w:rsidRPr="005975C8">
              <w:t>64-QAM</w:t>
            </w:r>
          </w:p>
        </w:tc>
        <w:tc>
          <w:tcPr>
            <w:tcW w:w="900" w:type="dxa"/>
            <w:hideMark/>
          </w:tcPr>
          <w:p w:rsidR="00F97F67" w:rsidRPr="005975C8" w:rsidRDefault="00F97F67" w:rsidP="00F97F67">
            <w:r w:rsidRPr="005975C8">
              <w:rPr>
                <w:noProof/>
              </w:rPr>
              <w:drawing>
                <wp:anchor distT="0" distB="0" distL="114300" distR="114300" simplePos="0" relativeHeight="251675648" behindDoc="0" locked="0" layoutInCell="1" allowOverlap="1" wp14:anchorId="08F58716" wp14:editId="4E4C16FB">
                  <wp:simplePos x="0" y="0"/>
                  <wp:positionH relativeFrom="column">
                    <wp:posOffset>0</wp:posOffset>
                  </wp:positionH>
                  <wp:positionV relativeFrom="paragraph">
                    <wp:posOffset>0</wp:posOffset>
                  </wp:positionV>
                  <wp:extent cx="152400" cy="161925"/>
                  <wp:effectExtent l="0" t="0" r="0" b="9525"/>
                  <wp:wrapNone/>
                  <wp:docPr id="28" name="Picture 28"/>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vAlign w:val="bottom"/>
            <w:hideMark/>
          </w:tcPr>
          <w:p w:rsidR="00F97F67" w:rsidRPr="005975C8" w:rsidRDefault="00F97F67" w:rsidP="00F97F67">
            <w:r>
              <w:rPr>
                <w:rFonts w:ascii="Calibri" w:hAnsi="Calibri"/>
                <w:color w:val="000000"/>
                <w:sz w:val="22"/>
                <w:szCs w:val="22"/>
              </w:rPr>
              <w:t>16</w:t>
            </w:r>
          </w:p>
        </w:tc>
        <w:tc>
          <w:tcPr>
            <w:tcW w:w="1800" w:type="dxa"/>
            <w:vMerge/>
            <w:vAlign w:val="center"/>
          </w:tcPr>
          <w:p w:rsidR="00F97F67" w:rsidRDefault="00F97F67" w:rsidP="00F97F67">
            <w:pPr>
              <w:rPr>
                <w:rFonts w:ascii="Calibri" w:hAnsi="Calibri"/>
                <w:color w:val="000000"/>
                <w:sz w:val="22"/>
                <w:szCs w:val="22"/>
              </w:rPr>
            </w:pPr>
          </w:p>
        </w:tc>
      </w:tr>
      <w:tr w:rsidR="00F97F67" w:rsidRPr="005975C8" w:rsidTr="00DF0673">
        <w:trPr>
          <w:trHeight w:val="113"/>
        </w:trPr>
        <w:tc>
          <w:tcPr>
            <w:tcW w:w="1075" w:type="dxa"/>
            <w:hideMark/>
          </w:tcPr>
          <w:p w:rsidR="00F97F67" w:rsidRPr="005975C8" w:rsidRDefault="00F97F67" w:rsidP="00F97F67">
            <w:r w:rsidRPr="005975C8">
              <w:t>54</w:t>
            </w:r>
          </w:p>
        </w:tc>
        <w:tc>
          <w:tcPr>
            <w:tcW w:w="1080" w:type="dxa"/>
            <w:hideMark/>
          </w:tcPr>
          <w:p w:rsidR="00F97F67" w:rsidRPr="005975C8" w:rsidRDefault="00F97F67" w:rsidP="00F97F67">
            <w:r w:rsidRPr="005975C8">
              <w:t>27</w:t>
            </w:r>
          </w:p>
        </w:tc>
        <w:tc>
          <w:tcPr>
            <w:tcW w:w="1170" w:type="dxa"/>
            <w:hideMark/>
          </w:tcPr>
          <w:p w:rsidR="00F97F67" w:rsidRPr="005975C8" w:rsidRDefault="00F97F67" w:rsidP="00F97F67">
            <w:r w:rsidRPr="005975C8">
              <w:t>-65</w:t>
            </w:r>
          </w:p>
        </w:tc>
        <w:tc>
          <w:tcPr>
            <w:tcW w:w="1170" w:type="dxa"/>
            <w:hideMark/>
          </w:tcPr>
          <w:p w:rsidR="00F97F67" w:rsidRPr="005975C8" w:rsidRDefault="00F97F67" w:rsidP="00F97F67">
            <w:r w:rsidRPr="005975C8">
              <w:t>-68</w:t>
            </w:r>
          </w:p>
        </w:tc>
        <w:tc>
          <w:tcPr>
            <w:tcW w:w="990" w:type="dxa"/>
            <w:hideMark/>
          </w:tcPr>
          <w:p w:rsidR="00F97F67" w:rsidRPr="005975C8" w:rsidRDefault="00F97F67" w:rsidP="00F97F67">
            <w:r w:rsidRPr="005975C8">
              <w:t>64-QAM</w:t>
            </w:r>
          </w:p>
        </w:tc>
        <w:tc>
          <w:tcPr>
            <w:tcW w:w="900" w:type="dxa"/>
            <w:hideMark/>
          </w:tcPr>
          <w:p w:rsidR="00F97F67" w:rsidRPr="005975C8" w:rsidRDefault="00F97F67" w:rsidP="00F97F67">
            <w:r w:rsidRPr="005975C8">
              <w:t>¾</w:t>
            </w:r>
          </w:p>
        </w:tc>
        <w:tc>
          <w:tcPr>
            <w:tcW w:w="1080" w:type="dxa"/>
            <w:vAlign w:val="bottom"/>
            <w:hideMark/>
          </w:tcPr>
          <w:p w:rsidR="00F97F67" w:rsidRPr="005975C8" w:rsidRDefault="00F97F67" w:rsidP="00F97F67">
            <w:r>
              <w:rPr>
                <w:rFonts w:ascii="Calibri" w:hAnsi="Calibri"/>
                <w:color w:val="000000"/>
                <w:sz w:val="22"/>
                <w:szCs w:val="22"/>
              </w:rPr>
              <w:t>15</w:t>
            </w:r>
          </w:p>
        </w:tc>
        <w:tc>
          <w:tcPr>
            <w:tcW w:w="1800" w:type="dxa"/>
            <w:vMerge/>
            <w:vAlign w:val="center"/>
          </w:tcPr>
          <w:p w:rsidR="00F97F67" w:rsidRDefault="00F97F67" w:rsidP="00F97F67">
            <w:pPr>
              <w:rPr>
                <w:rFonts w:ascii="Calibri" w:hAnsi="Calibri"/>
                <w:color w:val="000000"/>
                <w:sz w:val="22"/>
                <w:szCs w:val="22"/>
              </w:rPr>
            </w:pPr>
          </w:p>
        </w:tc>
      </w:tr>
      <w:tr w:rsidR="00AF4032" w:rsidRPr="005975C8" w:rsidTr="00DF0673">
        <w:trPr>
          <w:trHeight w:val="64"/>
        </w:trPr>
        <w:tc>
          <w:tcPr>
            <w:tcW w:w="1075" w:type="dxa"/>
            <w:hideMark/>
          </w:tcPr>
          <w:p w:rsidR="00AF4032" w:rsidRPr="005975C8" w:rsidRDefault="00AF4032" w:rsidP="00AF4032">
            <w:r w:rsidRPr="005975C8">
              <w:t>12</w:t>
            </w:r>
          </w:p>
        </w:tc>
        <w:tc>
          <w:tcPr>
            <w:tcW w:w="1080" w:type="dxa"/>
            <w:hideMark/>
          </w:tcPr>
          <w:p w:rsidR="00AF4032" w:rsidRPr="005975C8" w:rsidRDefault="00AF4032" w:rsidP="00AF4032">
            <w:r w:rsidRPr="005975C8">
              <w:t>6</w:t>
            </w:r>
          </w:p>
        </w:tc>
        <w:tc>
          <w:tcPr>
            <w:tcW w:w="1170" w:type="dxa"/>
            <w:hideMark/>
          </w:tcPr>
          <w:p w:rsidR="00AF4032" w:rsidRPr="005975C8" w:rsidRDefault="00AF4032" w:rsidP="00AF4032">
            <w:r w:rsidRPr="005975C8">
              <w:t> </w:t>
            </w:r>
          </w:p>
        </w:tc>
        <w:tc>
          <w:tcPr>
            <w:tcW w:w="1170" w:type="dxa"/>
            <w:hideMark/>
          </w:tcPr>
          <w:p w:rsidR="00AF4032" w:rsidRPr="005975C8" w:rsidRDefault="00AF4032" w:rsidP="00AF4032">
            <w:r w:rsidRPr="005975C8">
              <w:t>-92</w:t>
            </w:r>
          </w:p>
        </w:tc>
        <w:tc>
          <w:tcPr>
            <w:tcW w:w="990" w:type="dxa"/>
            <w:hideMark/>
          </w:tcPr>
          <w:p w:rsidR="00AF4032" w:rsidRPr="005975C8" w:rsidRDefault="00AF4032" w:rsidP="00AF4032">
            <w:r w:rsidRPr="005975C8">
              <w:t>QPSK</w:t>
            </w:r>
          </w:p>
        </w:tc>
        <w:tc>
          <w:tcPr>
            <w:tcW w:w="900" w:type="dxa"/>
            <w:hideMark/>
          </w:tcPr>
          <w:p w:rsidR="00AF4032" w:rsidRPr="005975C8" w:rsidRDefault="00AF4032" w:rsidP="00AF4032">
            <w:r w:rsidRPr="005975C8">
              <w:t>½</w:t>
            </w:r>
          </w:p>
        </w:tc>
        <w:tc>
          <w:tcPr>
            <w:tcW w:w="1080" w:type="dxa"/>
            <w:hideMark/>
          </w:tcPr>
          <w:p w:rsidR="00AF4032" w:rsidRPr="005975C8" w:rsidRDefault="00AF4032" w:rsidP="00AF4032">
            <w:r w:rsidRPr="005975C8">
              <w:t> </w:t>
            </w:r>
            <w:r w:rsidR="006F2053">
              <w:t>29</w:t>
            </w:r>
          </w:p>
        </w:tc>
        <w:tc>
          <w:tcPr>
            <w:tcW w:w="1800" w:type="dxa"/>
          </w:tcPr>
          <w:p w:rsidR="00AF4032" w:rsidRDefault="00AF4032" w:rsidP="00AF4032">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xml:space="preserve">] - Channel 172 only </w:t>
            </w:r>
          </w:p>
        </w:tc>
      </w:tr>
    </w:tbl>
    <w:p w:rsidR="001C10DE" w:rsidRPr="001C10DE" w:rsidRDefault="001C10DE" w:rsidP="001C10DE"/>
    <w:p w:rsidR="00AF305E" w:rsidRDefault="009B00B9" w:rsidP="005A2A7F">
      <w:pPr>
        <w:pStyle w:val="Heading4"/>
      </w:pPr>
      <w:r>
        <w:rPr>
          <w:szCs w:val="20"/>
        </w:rPr>
        <w:t>TP-802</w:t>
      </w:r>
      <w:r w:rsidR="00344C98">
        <w:rPr>
          <w:szCs w:val="20"/>
        </w:rPr>
        <w:t>11</w:t>
      </w:r>
      <w:r>
        <w:rPr>
          <w:szCs w:val="20"/>
        </w:rPr>
        <w:t>-RXT-PHY-BV-04</w:t>
      </w:r>
    </w:p>
    <w:tbl>
      <w:tblPr>
        <w:tblStyle w:val="TableGrid"/>
        <w:tblW w:w="9265" w:type="dxa"/>
        <w:tblLayout w:type="fixed"/>
        <w:tblLook w:val="04A0" w:firstRow="1" w:lastRow="0" w:firstColumn="1" w:lastColumn="0" w:noHBand="0" w:noVBand="1"/>
      </w:tblPr>
      <w:tblGrid>
        <w:gridCol w:w="615"/>
        <w:gridCol w:w="1183"/>
        <w:gridCol w:w="6117"/>
        <w:gridCol w:w="1350"/>
      </w:tblGrid>
      <w:tr w:rsidR="008341E0" w:rsidRPr="00585205" w:rsidTr="002A1867">
        <w:tc>
          <w:tcPr>
            <w:tcW w:w="1798" w:type="dxa"/>
            <w:gridSpan w:val="2"/>
          </w:tcPr>
          <w:p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8341E0" w:rsidRPr="00742568"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8341E0">
              <w:rPr>
                <w:szCs w:val="20"/>
              </w:rPr>
              <w:t>TP-802</w:t>
            </w:r>
            <w:r w:rsidR="00344C98">
              <w:rPr>
                <w:szCs w:val="20"/>
              </w:rPr>
              <w:t>11</w:t>
            </w:r>
            <w:r w:rsidRPr="008341E0">
              <w:rPr>
                <w:szCs w:val="20"/>
              </w:rPr>
              <w:t>-RXT-PHY-BV-</w:t>
            </w:r>
            <w:r w:rsidR="009B00B9">
              <w:rPr>
                <w:szCs w:val="20"/>
              </w:rPr>
              <w:t>04</w:t>
            </w:r>
          </w:p>
        </w:tc>
      </w:tr>
      <w:tr w:rsidR="008341E0" w:rsidRPr="00585205" w:rsidTr="002A1867">
        <w:tc>
          <w:tcPr>
            <w:tcW w:w="1798" w:type="dxa"/>
            <w:gridSpan w:val="2"/>
          </w:tcPr>
          <w:p w:rsidR="008341E0"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8341E0" w:rsidRPr="00742568" w:rsidRDefault="00272EDA" w:rsidP="00272EDA">
            <w:pPr>
              <w:overflowPunct/>
              <w:autoSpaceDE/>
              <w:autoSpaceDN/>
              <w:adjustRightInd/>
              <w:spacing w:after="0"/>
              <w:textAlignment w:val="auto"/>
              <w:rPr>
                <w:color w:val="000000"/>
              </w:rPr>
            </w:pPr>
            <w:r>
              <w:rPr>
                <w:color w:val="000000"/>
              </w:rPr>
              <w:t>To v</w:t>
            </w:r>
            <w:r w:rsidRPr="00272EDA">
              <w:rPr>
                <w:color w:val="000000"/>
              </w:rPr>
              <w:t xml:space="preserve">erify the receiver maximum input level of the </w:t>
            </w:r>
            <w:r w:rsidR="00855431">
              <w:rPr>
                <w:color w:val="000000"/>
              </w:rPr>
              <w:t>IUT</w:t>
            </w:r>
            <w:r w:rsidRPr="00272EDA">
              <w:rPr>
                <w:color w:val="000000"/>
              </w:rPr>
              <w:t xml:space="preserve"> is within conformance limits</w:t>
            </w:r>
          </w:p>
        </w:tc>
      </w:tr>
      <w:tr w:rsidR="008341E0" w:rsidRPr="00585205" w:rsidTr="002A1867">
        <w:tc>
          <w:tcPr>
            <w:tcW w:w="1798" w:type="dxa"/>
            <w:gridSpan w:val="2"/>
          </w:tcPr>
          <w:p w:rsidR="008341E0" w:rsidRPr="00B55311"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B55311">
              <w:rPr>
                <w:b/>
                <w:szCs w:val="20"/>
              </w:rPr>
              <w:t>Test Configuration</w:t>
            </w:r>
          </w:p>
        </w:tc>
        <w:tc>
          <w:tcPr>
            <w:tcW w:w="7467" w:type="dxa"/>
            <w:gridSpan w:val="2"/>
          </w:tcPr>
          <w:p w:rsidR="008341E0" w:rsidRPr="00B55311"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B55311">
              <w:rPr>
                <w:szCs w:val="20"/>
              </w:rPr>
              <w:t>TC2</w:t>
            </w:r>
          </w:p>
        </w:tc>
      </w:tr>
      <w:tr w:rsidR="008341E0" w:rsidRPr="00585205" w:rsidTr="002A1867">
        <w:tc>
          <w:tcPr>
            <w:tcW w:w="1798" w:type="dxa"/>
            <w:gridSpan w:val="2"/>
          </w:tcPr>
          <w:p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8341E0"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B55311">
              <w:rPr>
                <w:szCs w:val="20"/>
              </w:rPr>
              <w:t xml:space="preserve"> Clause 18</w:t>
            </w:r>
            <w:r w:rsidR="00C047B9">
              <w:rPr>
                <w:szCs w:val="20"/>
              </w:rPr>
              <w:t>, 18.3.10</w:t>
            </w:r>
            <w:r w:rsidR="00352C0A">
              <w:rPr>
                <w:szCs w:val="20"/>
              </w:rPr>
              <w:t>.5</w:t>
            </w:r>
          </w:p>
        </w:tc>
      </w:tr>
      <w:tr w:rsidR="008341E0" w:rsidRPr="00585205" w:rsidTr="002A1867">
        <w:tc>
          <w:tcPr>
            <w:tcW w:w="1798" w:type="dxa"/>
            <w:gridSpan w:val="2"/>
          </w:tcPr>
          <w:p w:rsidR="008341E0" w:rsidRPr="00585205" w:rsidRDefault="008341E0"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PICS Selection</w:t>
            </w:r>
          </w:p>
        </w:tc>
        <w:tc>
          <w:tcPr>
            <w:tcW w:w="7467" w:type="dxa"/>
            <w:gridSpan w:val="2"/>
          </w:tcPr>
          <w:p w:rsidR="008341E0" w:rsidRPr="00742568" w:rsidRDefault="00611309" w:rsidP="00C86A21">
            <w:pPr>
              <w:overflowPunct/>
              <w:autoSpaceDE/>
              <w:autoSpaceDN/>
              <w:adjustRightInd/>
              <w:spacing w:after="0"/>
              <w:textAlignment w:val="auto"/>
            </w:pPr>
            <w:r>
              <w:rPr>
                <w:rFonts w:ascii="TimesNewRoman" w:hAnsi="TimesNewRoman" w:cs="TimesNewRoman"/>
                <w:sz w:val="18"/>
                <w:szCs w:val="18"/>
              </w:rPr>
              <w:t>OF5.9</w:t>
            </w:r>
          </w:p>
        </w:tc>
      </w:tr>
      <w:tr w:rsidR="002A1867" w:rsidRPr="00585205" w:rsidTr="002A1867">
        <w:trPr>
          <w:trHeight w:val="128"/>
        </w:trPr>
        <w:tc>
          <w:tcPr>
            <w:tcW w:w="9265" w:type="dxa"/>
            <w:gridSpan w:val="4"/>
            <w:shd w:val="clear" w:color="auto" w:fill="F2F2F2" w:themeFill="background1" w:themeFillShade="F2"/>
          </w:tcPr>
          <w:p w:rsidR="002A1867" w:rsidRPr="00585205" w:rsidRDefault="002A1867" w:rsidP="000C1AD5">
            <w:pPr>
              <w:widowControl w:val="0"/>
              <w:spacing w:after="0" w:line="233" w:lineRule="auto"/>
              <w:ind w:left="31" w:right="1246" w:firstLine="1649"/>
              <w:jc w:val="center"/>
              <w:rPr>
                <w:sz w:val="24"/>
                <w:szCs w:val="24"/>
              </w:rPr>
            </w:pPr>
            <w:r>
              <w:rPr>
                <w:b/>
              </w:rPr>
              <w:t>Pre-test conditions</w:t>
            </w:r>
          </w:p>
        </w:tc>
      </w:tr>
      <w:tr w:rsidR="000C1AD5" w:rsidRPr="00585205" w:rsidTr="00257E31">
        <w:trPr>
          <w:trHeight w:val="488"/>
        </w:trPr>
        <w:tc>
          <w:tcPr>
            <w:tcW w:w="9265" w:type="dxa"/>
            <w:gridSpan w:val="4"/>
          </w:tcPr>
          <w:p w:rsidR="000C1AD5" w:rsidRPr="00585205" w:rsidRDefault="000C1AD5" w:rsidP="002A1867">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sec 4.3.1</w:t>
            </w:r>
          </w:p>
        </w:tc>
      </w:tr>
      <w:tr w:rsidR="002A1867" w:rsidRPr="00585205" w:rsidTr="002A1867">
        <w:tc>
          <w:tcPr>
            <w:tcW w:w="9265" w:type="dxa"/>
            <w:gridSpan w:val="4"/>
            <w:shd w:val="clear" w:color="auto" w:fill="F2F2F2" w:themeFill="background1" w:themeFillShade="F2"/>
          </w:tcPr>
          <w:p w:rsidR="002A1867" w:rsidRPr="00585205" w:rsidRDefault="002A1867" w:rsidP="000C1AD5">
            <w:pPr>
              <w:widowControl w:val="0"/>
              <w:spacing w:after="0" w:line="238" w:lineRule="auto"/>
              <w:ind w:left="-18" w:right="1246" w:firstLine="1698"/>
              <w:jc w:val="center"/>
              <w:rPr>
                <w:sz w:val="24"/>
                <w:szCs w:val="24"/>
              </w:rPr>
            </w:pPr>
            <w:r>
              <w:rPr>
                <w:b/>
              </w:rPr>
              <w:t>Test Sequence</w:t>
            </w:r>
          </w:p>
        </w:tc>
      </w:tr>
      <w:tr w:rsidR="002A1867" w:rsidRPr="00585205" w:rsidTr="002A1867">
        <w:tc>
          <w:tcPr>
            <w:tcW w:w="615" w:type="dxa"/>
            <w:tcBorders>
              <w:bottom w:val="single" w:sz="4" w:space="0" w:color="auto"/>
              <w:right w:val="single" w:sz="4" w:space="0" w:color="auto"/>
            </w:tcBorders>
          </w:tcPr>
          <w:p w:rsidR="002A1867" w:rsidRPr="002A1867" w:rsidRDefault="002A1867" w:rsidP="002A1867">
            <w:pPr>
              <w:pStyle w:val="NoSpacing"/>
              <w:jc w:val="center"/>
              <w:rPr>
                <w:b/>
              </w:rPr>
            </w:pPr>
            <w:r w:rsidRPr="002A1867">
              <w:rPr>
                <w:b/>
              </w:rPr>
              <w:t>Step</w:t>
            </w:r>
          </w:p>
        </w:tc>
        <w:tc>
          <w:tcPr>
            <w:tcW w:w="1183" w:type="dxa"/>
            <w:tcBorders>
              <w:left w:val="single" w:sz="4" w:space="0" w:color="auto"/>
              <w:bottom w:val="single" w:sz="4" w:space="0" w:color="auto"/>
            </w:tcBorders>
          </w:tcPr>
          <w:p w:rsidR="002A1867" w:rsidRPr="002A1867" w:rsidRDefault="002A1867" w:rsidP="002A1867">
            <w:pPr>
              <w:pStyle w:val="NoSpacing"/>
              <w:jc w:val="center"/>
              <w:rPr>
                <w:b/>
              </w:rPr>
            </w:pPr>
            <w:r w:rsidRPr="002A1867">
              <w:rPr>
                <w:b/>
              </w:rPr>
              <w:t>Type</w:t>
            </w:r>
          </w:p>
        </w:tc>
        <w:tc>
          <w:tcPr>
            <w:tcW w:w="6117" w:type="dxa"/>
            <w:tcBorders>
              <w:right w:val="single" w:sz="4" w:space="0" w:color="auto"/>
            </w:tcBorders>
          </w:tcPr>
          <w:p w:rsidR="002A1867" w:rsidRPr="00585205" w:rsidRDefault="002A1867" w:rsidP="002A1867">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2A1867" w:rsidRPr="00585205" w:rsidRDefault="002A1867" w:rsidP="002A1867">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2A1867" w:rsidRPr="00585205" w:rsidTr="002A1867">
        <w:tc>
          <w:tcPr>
            <w:tcW w:w="615" w:type="dxa"/>
            <w:tcBorders>
              <w:top w:val="single" w:sz="4" w:space="0" w:color="auto"/>
              <w:bottom w:val="single" w:sz="4" w:space="0" w:color="auto"/>
              <w:right w:val="single" w:sz="4" w:space="0" w:color="auto"/>
            </w:tcBorders>
          </w:tcPr>
          <w:p w:rsidR="002A1867" w:rsidRPr="00585205" w:rsidRDefault="002A1867" w:rsidP="002A1867">
            <w:pPr>
              <w:pStyle w:val="NoSpacing"/>
              <w:jc w:val="center"/>
              <w:rPr>
                <w:sz w:val="24"/>
              </w:rPr>
            </w:pPr>
            <w:r w:rsidRPr="00585205">
              <w:rPr>
                <w:lang w:val="x-none" w:eastAsia="x-none"/>
              </w:rPr>
              <w:t>1</w:t>
            </w:r>
          </w:p>
        </w:tc>
        <w:tc>
          <w:tcPr>
            <w:tcW w:w="1183" w:type="dxa"/>
            <w:tcBorders>
              <w:top w:val="single" w:sz="4" w:space="0" w:color="auto"/>
              <w:left w:val="single" w:sz="4" w:space="0" w:color="auto"/>
              <w:bottom w:val="single" w:sz="4" w:space="0" w:color="auto"/>
            </w:tcBorders>
          </w:tcPr>
          <w:p w:rsidR="002A1867" w:rsidRPr="00585205" w:rsidRDefault="002A1867" w:rsidP="002A1867">
            <w:pPr>
              <w:pStyle w:val="NoSpacing"/>
              <w:jc w:val="center"/>
              <w:rPr>
                <w:sz w:val="24"/>
              </w:rPr>
            </w:pPr>
            <w:r w:rsidRPr="00585205">
              <w:rPr>
                <w:lang w:val="x-none" w:eastAsia="x-none"/>
              </w:rPr>
              <w:t>Configure</w:t>
            </w:r>
          </w:p>
        </w:tc>
        <w:tc>
          <w:tcPr>
            <w:tcW w:w="6117" w:type="dxa"/>
            <w:tcBorders>
              <w:right w:val="single" w:sz="4" w:space="0" w:color="auto"/>
            </w:tcBorders>
          </w:tcPr>
          <w:p w:rsidR="002A1867" w:rsidRPr="00585205" w:rsidRDefault="00855431" w:rsidP="002A1867">
            <w:pPr>
              <w:widowControl w:val="0"/>
              <w:spacing w:after="0" w:line="233" w:lineRule="auto"/>
              <w:ind w:right="-20"/>
              <w:rPr>
                <w:lang w:eastAsia="x-none"/>
              </w:rPr>
            </w:pPr>
            <w:r>
              <w:rPr>
                <w:lang w:eastAsia="x-none"/>
              </w:rPr>
              <w:t>IUT</w:t>
            </w:r>
            <w:r w:rsidR="002A1867">
              <w:rPr>
                <w:lang w:eastAsia="x-none"/>
              </w:rPr>
              <w:t xml:space="preserve"> to receive packets on </w:t>
            </w:r>
            <w:r w:rsidR="006D526B">
              <w:rPr>
                <w:i/>
                <w:lang w:eastAsia="x-none"/>
              </w:rPr>
              <w:t>p</w:t>
            </w:r>
            <w:r w:rsidR="002A1867" w:rsidRPr="004D57A9">
              <w:rPr>
                <w:i/>
                <w:lang w:eastAsia="x-none"/>
              </w:rPr>
              <w:t>Channel</w:t>
            </w:r>
          </w:p>
        </w:tc>
        <w:tc>
          <w:tcPr>
            <w:tcW w:w="1350" w:type="dxa"/>
            <w:tcBorders>
              <w:left w:val="single" w:sz="4" w:space="0" w:color="auto"/>
            </w:tcBorders>
          </w:tcPr>
          <w:p w:rsidR="002A1867" w:rsidRPr="00585205" w:rsidRDefault="002A1867" w:rsidP="002A1867">
            <w:pPr>
              <w:widowControl w:val="0"/>
              <w:spacing w:after="0" w:line="233" w:lineRule="auto"/>
              <w:ind w:right="-20"/>
              <w:rPr>
                <w:lang w:eastAsia="x-none"/>
              </w:rPr>
            </w:pPr>
          </w:p>
        </w:tc>
      </w:tr>
      <w:tr w:rsidR="002A1867" w:rsidRPr="00585205" w:rsidTr="002A1867">
        <w:tc>
          <w:tcPr>
            <w:tcW w:w="615" w:type="dxa"/>
            <w:tcBorders>
              <w:top w:val="single" w:sz="4" w:space="0" w:color="auto"/>
              <w:bottom w:val="single" w:sz="4" w:space="0" w:color="auto"/>
              <w:right w:val="single" w:sz="4" w:space="0" w:color="auto"/>
            </w:tcBorders>
          </w:tcPr>
          <w:p w:rsidR="002A1867" w:rsidRPr="00585205" w:rsidRDefault="002A1867" w:rsidP="002A1867">
            <w:pPr>
              <w:pStyle w:val="NoSpacing"/>
              <w:jc w:val="center"/>
              <w:rPr>
                <w:sz w:val="24"/>
              </w:rPr>
            </w:pPr>
            <w:r>
              <w:rPr>
                <w:lang w:val="x-none" w:eastAsia="x-none"/>
              </w:rPr>
              <w:t>2</w:t>
            </w:r>
          </w:p>
        </w:tc>
        <w:tc>
          <w:tcPr>
            <w:tcW w:w="1183" w:type="dxa"/>
            <w:tcBorders>
              <w:top w:val="single" w:sz="4" w:space="0" w:color="auto"/>
              <w:left w:val="single" w:sz="4" w:space="0" w:color="auto"/>
              <w:bottom w:val="single" w:sz="4" w:space="0" w:color="auto"/>
            </w:tcBorders>
          </w:tcPr>
          <w:p w:rsidR="002A1867" w:rsidRPr="00585205" w:rsidRDefault="002A1867" w:rsidP="002A1867">
            <w:pPr>
              <w:pStyle w:val="NoSpacing"/>
              <w:jc w:val="center"/>
              <w:rPr>
                <w:sz w:val="24"/>
              </w:rPr>
            </w:pPr>
            <w:r w:rsidRPr="00585205">
              <w:rPr>
                <w:lang w:val="x-none" w:eastAsia="x-none"/>
              </w:rPr>
              <w:t>Configure</w:t>
            </w:r>
          </w:p>
        </w:tc>
        <w:tc>
          <w:tcPr>
            <w:tcW w:w="6117" w:type="dxa"/>
            <w:tcBorders>
              <w:right w:val="single" w:sz="4" w:space="0" w:color="auto"/>
            </w:tcBorders>
          </w:tcPr>
          <w:p w:rsidR="002A1867" w:rsidRPr="004D2CC8" w:rsidRDefault="002A1867">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Pr>
                <w:lang w:eastAsia="x-none"/>
              </w:rPr>
              <w:t xml:space="preserve"> </w:t>
            </w:r>
            <w:r w:rsidR="008F7FBE" w:rsidRPr="00D4239C">
              <w:rPr>
                <w:i/>
              </w:rPr>
              <w:t>pNumberOfFrames</w:t>
            </w:r>
            <w:r w:rsidR="008F7FBE" w:rsidDel="008F7FBE">
              <w:rPr>
                <w:lang w:eastAsia="x-none"/>
              </w:rPr>
              <w:t xml:space="preserve"> </w:t>
            </w:r>
            <w:r w:rsidR="00123F3A">
              <w:t xml:space="preserve">with a PSDU length of </w:t>
            </w:r>
            <w:r>
              <w:rPr>
                <w:lang w:eastAsia="x-none"/>
              </w:rPr>
              <w:t xml:space="preserve">1000 octets </w:t>
            </w:r>
            <w:r w:rsidR="00640835">
              <w:rPr>
                <w:lang w:eastAsia="x-none"/>
              </w:rPr>
              <w:t>at a rate of one</w:t>
            </w:r>
            <w:r w:rsidR="00A01A00">
              <w:rPr>
                <w:lang w:eastAsia="x-none"/>
              </w:rPr>
              <w:t xml:space="preserve"> every 100m</w:t>
            </w:r>
            <w:r w:rsidR="00640835">
              <w:rPr>
                <w:lang w:eastAsia="x-none"/>
              </w:rPr>
              <w:t xml:space="preserve">secs </w:t>
            </w:r>
            <w:r>
              <w:rPr>
                <w:lang w:eastAsia="x-none"/>
              </w:rPr>
              <w:t xml:space="preserve">with </w:t>
            </w:r>
            <w:r w:rsidR="006D526B">
              <w:rPr>
                <w:i/>
                <w:lang w:eastAsia="x-none"/>
              </w:rPr>
              <w:t>p</w:t>
            </w:r>
            <w:r w:rsidRPr="004D57A9">
              <w:rPr>
                <w:i/>
                <w:lang w:eastAsia="x-none"/>
              </w:rPr>
              <w:t>Channel</w:t>
            </w:r>
            <w:r>
              <w:rPr>
                <w:i/>
                <w:lang w:eastAsia="x-none"/>
              </w:rPr>
              <w:t xml:space="preserve">, </w:t>
            </w:r>
            <w:r w:rsidR="006D526B">
              <w:rPr>
                <w:i/>
                <w:lang w:eastAsia="x-none"/>
              </w:rPr>
              <w:t>p</w:t>
            </w:r>
            <w:r>
              <w:rPr>
                <w:i/>
                <w:lang w:eastAsia="x-none"/>
              </w:rPr>
              <w:t xml:space="preserve">DataRate </w:t>
            </w:r>
            <w:r>
              <w:rPr>
                <w:lang w:eastAsia="x-none"/>
              </w:rPr>
              <w:t>and power</w:t>
            </w:r>
            <w:r w:rsidR="00D2382B">
              <w:rPr>
                <w:lang w:eastAsia="x-none"/>
              </w:rPr>
              <w:t xml:space="preserve"> </w:t>
            </w:r>
            <w:r>
              <w:rPr>
                <w:lang w:eastAsia="x-none"/>
              </w:rPr>
              <w:t>level of -30dBm</w:t>
            </w:r>
            <w:r w:rsidR="004D2CC8">
              <w:rPr>
                <w:i/>
                <w:lang w:eastAsia="x-none"/>
              </w:rPr>
              <w:t xml:space="preserve">. </w:t>
            </w:r>
            <w:r w:rsidR="004D2CC8">
              <w:rPr>
                <w:lang w:eastAsia="x-none"/>
              </w:rPr>
              <w:t>(Note: Exception for Channel 172; transmit messages with a</w:t>
            </w:r>
            <w:r w:rsidR="00A5192E">
              <w:rPr>
                <w:lang w:eastAsia="x-none"/>
              </w:rPr>
              <w:t xml:space="preserve"> PSDU</w:t>
            </w:r>
            <w:r w:rsidR="004D2CC8">
              <w:rPr>
                <w:lang w:eastAsia="x-none"/>
              </w:rPr>
              <w:t xml:space="preserve"> length of 400 octets)</w:t>
            </w:r>
          </w:p>
        </w:tc>
        <w:tc>
          <w:tcPr>
            <w:tcW w:w="1350" w:type="dxa"/>
            <w:tcBorders>
              <w:left w:val="single" w:sz="4" w:space="0" w:color="auto"/>
            </w:tcBorders>
          </w:tcPr>
          <w:p w:rsidR="002A1867" w:rsidRPr="00585205" w:rsidRDefault="002A1867" w:rsidP="002A1867">
            <w:pPr>
              <w:widowControl w:val="0"/>
              <w:spacing w:after="0" w:line="233" w:lineRule="auto"/>
              <w:ind w:left="28" w:right="-20"/>
              <w:rPr>
                <w:lang w:eastAsia="x-none"/>
              </w:rPr>
            </w:pPr>
          </w:p>
        </w:tc>
      </w:tr>
      <w:tr w:rsidR="000E7CED" w:rsidRPr="00585205" w:rsidTr="002A1867">
        <w:tc>
          <w:tcPr>
            <w:tcW w:w="615" w:type="dxa"/>
            <w:tcBorders>
              <w:top w:val="single" w:sz="4" w:space="0" w:color="auto"/>
              <w:bottom w:val="single" w:sz="4" w:space="0" w:color="auto"/>
              <w:right w:val="single" w:sz="4" w:space="0" w:color="auto"/>
            </w:tcBorders>
          </w:tcPr>
          <w:p w:rsidR="000E7CED" w:rsidRPr="00B341F6" w:rsidRDefault="000E7CED" w:rsidP="002A1867">
            <w:pPr>
              <w:pStyle w:val="NoSpacing"/>
              <w:jc w:val="center"/>
              <w:rPr>
                <w:lang w:eastAsia="x-none"/>
              </w:rPr>
            </w:pPr>
            <w:r>
              <w:rPr>
                <w:lang w:eastAsia="x-none"/>
              </w:rPr>
              <w:t>3</w:t>
            </w:r>
          </w:p>
        </w:tc>
        <w:tc>
          <w:tcPr>
            <w:tcW w:w="1183" w:type="dxa"/>
            <w:tcBorders>
              <w:top w:val="single" w:sz="4" w:space="0" w:color="auto"/>
              <w:left w:val="single" w:sz="4" w:space="0" w:color="auto"/>
              <w:bottom w:val="single" w:sz="4" w:space="0" w:color="auto"/>
            </w:tcBorders>
          </w:tcPr>
          <w:p w:rsidR="000E7CED" w:rsidRPr="00B341F6" w:rsidRDefault="007529B1" w:rsidP="002A1867">
            <w:pPr>
              <w:pStyle w:val="NoSpacing"/>
              <w:jc w:val="center"/>
              <w:rPr>
                <w:lang w:eastAsia="x-none"/>
              </w:rPr>
            </w:pPr>
            <w:r>
              <w:rPr>
                <w:lang w:eastAsia="x-none"/>
              </w:rPr>
              <w:t>Stimulus</w:t>
            </w:r>
          </w:p>
        </w:tc>
        <w:tc>
          <w:tcPr>
            <w:tcW w:w="6117" w:type="dxa"/>
            <w:tcBorders>
              <w:right w:val="single" w:sz="4" w:space="0" w:color="auto"/>
            </w:tcBorders>
          </w:tcPr>
          <w:p w:rsidR="000E7CED" w:rsidRPr="009471AB" w:rsidRDefault="000E7CED">
            <w:pPr>
              <w:widowControl w:val="0"/>
              <w:spacing w:after="0" w:line="233" w:lineRule="auto"/>
              <w:ind w:left="28" w:right="-20"/>
              <w:rPr>
                <w:lang w:eastAsia="x-none"/>
              </w:rPr>
            </w:pPr>
            <w:r>
              <w:rPr>
                <w:lang w:eastAsia="x-none"/>
              </w:rPr>
              <w:t>Test Equipment to transmit.</w:t>
            </w:r>
          </w:p>
        </w:tc>
        <w:tc>
          <w:tcPr>
            <w:tcW w:w="1350" w:type="dxa"/>
            <w:tcBorders>
              <w:left w:val="single" w:sz="4" w:space="0" w:color="auto"/>
            </w:tcBorders>
          </w:tcPr>
          <w:p w:rsidR="000E7CED" w:rsidRPr="00585205" w:rsidRDefault="000E7CED" w:rsidP="002A1867">
            <w:pPr>
              <w:widowControl w:val="0"/>
              <w:spacing w:after="0" w:line="233" w:lineRule="auto"/>
              <w:ind w:left="28" w:right="-20"/>
              <w:rPr>
                <w:lang w:eastAsia="x-none"/>
              </w:rPr>
            </w:pPr>
          </w:p>
        </w:tc>
      </w:tr>
      <w:tr w:rsidR="002A1867" w:rsidRPr="00585205" w:rsidTr="002A1867">
        <w:tc>
          <w:tcPr>
            <w:tcW w:w="615" w:type="dxa"/>
            <w:tcBorders>
              <w:right w:val="single" w:sz="4" w:space="0" w:color="auto"/>
            </w:tcBorders>
          </w:tcPr>
          <w:p w:rsidR="002A1867" w:rsidRPr="00585205" w:rsidRDefault="000E7CED" w:rsidP="002A1867">
            <w:pPr>
              <w:pStyle w:val="NoSpacing"/>
              <w:jc w:val="center"/>
              <w:rPr>
                <w:sz w:val="24"/>
              </w:rPr>
            </w:pPr>
            <w:r>
              <w:rPr>
                <w:lang w:eastAsia="x-none"/>
              </w:rPr>
              <w:t>4</w:t>
            </w:r>
          </w:p>
        </w:tc>
        <w:tc>
          <w:tcPr>
            <w:tcW w:w="1183" w:type="dxa"/>
            <w:tcBorders>
              <w:left w:val="single" w:sz="4" w:space="0" w:color="auto"/>
            </w:tcBorders>
          </w:tcPr>
          <w:p w:rsidR="002A1867" w:rsidRPr="00585205" w:rsidRDefault="002A1867" w:rsidP="002A1867">
            <w:pPr>
              <w:pStyle w:val="NoSpacing"/>
              <w:jc w:val="center"/>
              <w:rPr>
                <w:sz w:val="24"/>
              </w:rPr>
            </w:pPr>
            <w:r>
              <w:rPr>
                <w:lang w:eastAsia="x-none"/>
              </w:rPr>
              <w:t>Verify</w:t>
            </w:r>
          </w:p>
        </w:tc>
        <w:tc>
          <w:tcPr>
            <w:tcW w:w="6117" w:type="dxa"/>
            <w:tcBorders>
              <w:right w:val="single" w:sz="4" w:space="0" w:color="auto"/>
            </w:tcBorders>
          </w:tcPr>
          <w:p w:rsidR="002A1867" w:rsidRPr="006A538D" w:rsidRDefault="002A1867" w:rsidP="002A1867">
            <w:pPr>
              <w:widowControl w:val="0"/>
              <w:spacing w:after="0" w:line="233" w:lineRule="auto"/>
              <w:ind w:left="28" w:right="-20"/>
              <w:rPr>
                <w:lang w:eastAsia="x-none"/>
              </w:rPr>
            </w:pPr>
            <w:r>
              <w:rPr>
                <w:lang w:eastAsia="x-none"/>
              </w:rPr>
              <w:t>The test equipment calculates the received PER and confirms it</w:t>
            </w:r>
            <w:r w:rsidR="002A7EBB">
              <w:rPr>
                <w:lang w:eastAsia="x-none"/>
              </w:rPr>
              <w:t xml:space="preserve"> is equal to or</w:t>
            </w:r>
            <w:r>
              <w:rPr>
                <w:lang w:eastAsia="x-none"/>
              </w:rPr>
              <w:t xml:space="preserve"> less than 10%.</w:t>
            </w:r>
          </w:p>
        </w:tc>
        <w:tc>
          <w:tcPr>
            <w:tcW w:w="1350" w:type="dxa"/>
            <w:tcBorders>
              <w:left w:val="single" w:sz="4" w:space="0" w:color="auto"/>
            </w:tcBorders>
          </w:tcPr>
          <w:p w:rsidR="002A1867" w:rsidRPr="006A538D" w:rsidRDefault="002A1867" w:rsidP="002A1867">
            <w:pPr>
              <w:widowControl w:val="0"/>
              <w:spacing w:after="0" w:line="233" w:lineRule="auto"/>
              <w:ind w:left="28" w:right="-20"/>
              <w:rPr>
                <w:lang w:eastAsia="x-none"/>
              </w:rPr>
            </w:pPr>
            <w:r>
              <w:t>PASS / FAIL</w:t>
            </w:r>
          </w:p>
        </w:tc>
      </w:tr>
      <w:tr w:rsidR="002A1867" w:rsidRPr="00585205" w:rsidTr="002A1867">
        <w:tc>
          <w:tcPr>
            <w:tcW w:w="615" w:type="dxa"/>
            <w:tcBorders>
              <w:right w:val="single" w:sz="4" w:space="0" w:color="auto"/>
            </w:tcBorders>
          </w:tcPr>
          <w:p w:rsidR="002A1867" w:rsidRPr="007D5228" w:rsidRDefault="000E7CED" w:rsidP="002A1867">
            <w:pPr>
              <w:pStyle w:val="NoSpacing"/>
              <w:jc w:val="center"/>
              <w:rPr>
                <w:szCs w:val="20"/>
              </w:rPr>
            </w:pPr>
            <w:r>
              <w:rPr>
                <w:szCs w:val="20"/>
              </w:rPr>
              <w:t>5</w:t>
            </w:r>
          </w:p>
        </w:tc>
        <w:tc>
          <w:tcPr>
            <w:tcW w:w="1183" w:type="dxa"/>
            <w:tcBorders>
              <w:left w:val="single" w:sz="4" w:space="0" w:color="auto"/>
            </w:tcBorders>
          </w:tcPr>
          <w:p w:rsidR="002A1867" w:rsidRPr="00585205" w:rsidRDefault="002A1867" w:rsidP="002A1867">
            <w:pPr>
              <w:pStyle w:val="NoSpacing"/>
              <w:jc w:val="center"/>
              <w:rPr>
                <w:sz w:val="24"/>
              </w:rPr>
            </w:pPr>
            <w:r>
              <w:rPr>
                <w:lang w:eastAsia="x-none"/>
              </w:rPr>
              <w:t>Procedure</w:t>
            </w:r>
          </w:p>
        </w:tc>
        <w:tc>
          <w:tcPr>
            <w:tcW w:w="6117" w:type="dxa"/>
            <w:tcBorders>
              <w:right w:val="single" w:sz="4" w:space="0" w:color="auto"/>
            </w:tcBorders>
          </w:tcPr>
          <w:p w:rsidR="002A1867" w:rsidRPr="00B607F2" w:rsidRDefault="00803375" w:rsidP="007B3E5E">
            <w:pPr>
              <w:widowControl w:val="0"/>
              <w:spacing w:after="0" w:line="233" w:lineRule="auto"/>
              <w:ind w:left="28" w:right="-20"/>
              <w:rPr>
                <w:i/>
                <w:lang w:eastAsia="x-none"/>
              </w:rPr>
            </w:pPr>
            <w:r>
              <w:rPr>
                <w:lang w:eastAsia="x-none"/>
              </w:rPr>
              <w:t xml:space="preserve">Repeat steps </w:t>
            </w:r>
            <w:r w:rsidR="007B3E5E">
              <w:rPr>
                <w:lang w:eastAsia="x-none"/>
              </w:rPr>
              <w:t>2</w:t>
            </w:r>
            <w:r>
              <w:rPr>
                <w:lang w:eastAsia="x-none"/>
              </w:rPr>
              <w:t>-</w:t>
            </w:r>
            <w:r w:rsidR="000E7CED">
              <w:rPr>
                <w:lang w:eastAsia="x-none"/>
              </w:rPr>
              <w:t>4</w:t>
            </w:r>
            <w:r w:rsidR="002A1867">
              <w:rPr>
                <w:lang w:eastAsia="x-none"/>
              </w:rPr>
              <w:t xml:space="preserve"> for each </w:t>
            </w:r>
            <w:r w:rsidR="007D5228">
              <w:rPr>
                <w:lang w:eastAsia="x-none"/>
              </w:rPr>
              <w:t xml:space="preserve">supported </w:t>
            </w:r>
            <w:r w:rsidR="002A1867">
              <w:rPr>
                <w:lang w:eastAsia="x-none"/>
              </w:rPr>
              <w:t xml:space="preserve">value of </w:t>
            </w:r>
            <w:r w:rsidR="006D526B">
              <w:rPr>
                <w:i/>
                <w:lang w:eastAsia="x-none"/>
              </w:rPr>
              <w:t>p</w:t>
            </w:r>
            <w:r w:rsidR="002A1867" w:rsidRPr="00B607F2">
              <w:rPr>
                <w:i/>
                <w:lang w:eastAsia="x-none"/>
              </w:rPr>
              <w:t>DataRate</w:t>
            </w:r>
            <w:r w:rsidR="00CD09EE">
              <w:rPr>
                <w:i/>
                <w:lang w:eastAsia="x-none"/>
              </w:rPr>
              <w:t xml:space="preserve"> </w:t>
            </w:r>
            <w:r w:rsidR="00CD09EE">
              <w:rPr>
                <w:lang w:eastAsia="x-none"/>
              </w:rPr>
              <w:t>in Table 4-2</w:t>
            </w:r>
          </w:p>
        </w:tc>
        <w:tc>
          <w:tcPr>
            <w:tcW w:w="1350" w:type="dxa"/>
            <w:tcBorders>
              <w:left w:val="single" w:sz="4" w:space="0" w:color="auto"/>
            </w:tcBorders>
          </w:tcPr>
          <w:p w:rsidR="002A1867" w:rsidRPr="00B607F2" w:rsidRDefault="002A1867" w:rsidP="002A1867">
            <w:pPr>
              <w:widowControl w:val="0"/>
              <w:spacing w:after="0" w:line="233" w:lineRule="auto"/>
              <w:ind w:right="-20"/>
              <w:rPr>
                <w:i/>
                <w:lang w:eastAsia="x-none"/>
              </w:rPr>
            </w:pPr>
          </w:p>
        </w:tc>
      </w:tr>
      <w:tr w:rsidR="007B3E5E" w:rsidRPr="00585205" w:rsidTr="002A1867">
        <w:tc>
          <w:tcPr>
            <w:tcW w:w="615" w:type="dxa"/>
            <w:tcBorders>
              <w:right w:val="single" w:sz="4" w:space="0" w:color="auto"/>
            </w:tcBorders>
          </w:tcPr>
          <w:p w:rsidR="007B3E5E" w:rsidRDefault="000E7CED" w:rsidP="002A1867">
            <w:pPr>
              <w:pStyle w:val="NoSpacing"/>
              <w:jc w:val="center"/>
              <w:rPr>
                <w:szCs w:val="20"/>
              </w:rPr>
            </w:pPr>
            <w:r>
              <w:rPr>
                <w:szCs w:val="20"/>
              </w:rPr>
              <w:t>6</w:t>
            </w:r>
          </w:p>
        </w:tc>
        <w:tc>
          <w:tcPr>
            <w:tcW w:w="1183" w:type="dxa"/>
            <w:tcBorders>
              <w:left w:val="single" w:sz="4" w:space="0" w:color="auto"/>
            </w:tcBorders>
          </w:tcPr>
          <w:p w:rsidR="007B3E5E" w:rsidRDefault="007B3E5E" w:rsidP="002A1867">
            <w:pPr>
              <w:pStyle w:val="NoSpacing"/>
              <w:jc w:val="center"/>
              <w:rPr>
                <w:lang w:eastAsia="x-none"/>
              </w:rPr>
            </w:pPr>
            <w:r>
              <w:rPr>
                <w:lang w:eastAsia="x-none"/>
              </w:rPr>
              <w:t>Procedure</w:t>
            </w:r>
          </w:p>
        </w:tc>
        <w:tc>
          <w:tcPr>
            <w:tcW w:w="6117" w:type="dxa"/>
            <w:tcBorders>
              <w:right w:val="single" w:sz="4" w:space="0" w:color="auto"/>
            </w:tcBorders>
          </w:tcPr>
          <w:p w:rsidR="007B3E5E" w:rsidRDefault="000E7CED" w:rsidP="002A1867">
            <w:pPr>
              <w:widowControl w:val="0"/>
              <w:spacing w:after="0" w:line="233" w:lineRule="auto"/>
              <w:ind w:left="28" w:right="-20"/>
              <w:rPr>
                <w:lang w:eastAsia="x-none"/>
              </w:rPr>
            </w:pPr>
            <w:r>
              <w:rPr>
                <w:lang w:eastAsia="x-none"/>
              </w:rPr>
              <w:t>Repeat steps 1-5</w:t>
            </w:r>
            <w:r w:rsidR="007B3E5E">
              <w:rPr>
                <w:lang w:eastAsia="x-none"/>
              </w:rPr>
              <w:t xml:space="preserve"> for each supported value of </w:t>
            </w:r>
            <w:r w:rsidR="006D526B">
              <w:rPr>
                <w:i/>
                <w:lang w:eastAsia="x-none"/>
              </w:rPr>
              <w:t>p</w:t>
            </w:r>
            <w:r w:rsidR="007B3E5E" w:rsidRPr="00B341F6">
              <w:rPr>
                <w:i/>
                <w:lang w:eastAsia="x-none"/>
              </w:rPr>
              <w:t>Channel</w:t>
            </w:r>
            <w:r w:rsidR="00CD09EE">
              <w:rPr>
                <w:i/>
                <w:lang w:eastAsia="x-none"/>
              </w:rPr>
              <w:t xml:space="preserve"> </w:t>
            </w:r>
            <w:r w:rsidR="00CD09EE">
              <w:rPr>
                <w:lang w:eastAsia="x-none"/>
              </w:rPr>
              <w:t>in Table 4-1</w:t>
            </w:r>
          </w:p>
        </w:tc>
        <w:tc>
          <w:tcPr>
            <w:tcW w:w="1350" w:type="dxa"/>
            <w:tcBorders>
              <w:left w:val="single" w:sz="4" w:space="0" w:color="auto"/>
            </w:tcBorders>
          </w:tcPr>
          <w:p w:rsidR="007B3E5E" w:rsidRPr="00B607F2" w:rsidRDefault="007B3E5E" w:rsidP="002A1867">
            <w:pPr>
              <w:widowControl w:val="0"/>
              <w:spacing w:after="0" w:line="233" w:lineRule="auto"/>
              <w:ind w:right="-20"/>
              <w:rPr>
                <w:i/>
                <w:lang w:eastAsia="x-none"/>
              </w:rPr>
            </w:pPr>
          </w:p>
        </w:tc>
      </w:tr>
      <w:tr w:rsidR="00052424" w:rsidRPr="00585205" w:rsidTr="002A1867">
        <w:tc>
          <w:tcPr>
            <w:tcW w:w="615" w:type="dxa"/>
            <w:tcBorders>
              <w:right w:val="single" w:sz="4" w:space="0" w:color="auto"/>
            </w:tcBorders>
          </w:tcPr>
          <w:p w:rsidR="00052424" w:rsidRDefault="00052424" w:rsidP="00052424">
            <w:pPr>
              <w:pStyle w:val="NoSpacing"/>
              <w:jc w:val="center"/>
              <w:rPr>
                <w:szCs w:val="20"/>
              </w:rPr>
            </w:pPr>
            <w:r>
              <w:rPr>
                <w:lang w:eastAsia="x-none"/>
              </w:rPr>
              <w:t>7</w:t>
            </w:r>
          </w:p>
        </w:tc>
        <w:tc>
          <w:tcPr>
            <w:tcW w:w="1183"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B607F2" w:rsidRDefault="00052424" w:rsidP="00052424">
            <w:pPr>
              <w:widowControl w:val="0"/>
              <w:spacing w:after="0" w:line="233" w:lineRule="auto"/>
              <w:ind w:right="-20"/>
              <w:rPr>
                <w:i/>
                <w:lang w:eastAsia="x-none"/>
              </w:rPr>
            </w:pPr>
          </w:p>
        </w:tc>
      </w:tr>
    </w:tbl>
    <w:p w:rsidR="00AB277D" w:rsidRDefault="00AB277D" w:rsidP="008341E0"/>
    <w:p w:rsidR="008341E0" w:rsidRDefault="008341E0" w:rsidP="008341E0"/>
    <w:p w:rsidR="00B607F2" w:rsidRDefault="00B607F2" w:rsidP="008341E0"/>
    <w:p w:rsidR="00AB277D" w:rsidRDefault="009B00B9" w:rsidP="005A2A7F">
      <w:pPr>
        <w:pStyle w:val="Heading4"/>
      </w:pPr>
      <w:r>
        <w:rPr>
          <w:szCs w:val="20"/>
        </w:rPr>
        <w:t>TP-802</w:t>
      </w:r>
      <w:r w:rsidR="00344C98">
        <w:rPr>
          <w:szCs w:val="20"/>
        </w:rPr>
        <w:t>11</w:t>
      </w:r>
      <w:r>
        <w:rPr>
          <w:szCs w:val="20"/>
        </w:rPr>
        <w:t>-RXT-PHY-BV-05</w:t>
      </w:r>
    </w:p>
    <w:tbl>
      <w:tblPr>
        <w:tblStyle w:val="TableGrid"/>
        <w:tblW w:w="9265" w:type="dxa"/>
        <w:tblLayout w:type="fixed"/>
        <w:tblLook w:val="04A0" w:firstRow="1" w:lastRow="0" w:firstColumn="1" w:lastColumn="0" w:noHBand="0" w:noVBand="1"/>
      </w:tblPr>
      <w:tblGrid>
        <w:gridCol w:w="600"/>
        <w:gridCol w:w="1198"/>
        <w:gridCol w:w="6117"/>
        <w:gridCol w:w="1350"/>
      </w:tblGrid>
      <w:tr w:rsidR="00AB277D" w:rsidRPr="00585205" w:rsidTr="002A1867">
        <w:tc>
          <w:tcPr>
            <w:tcW w:w="1798" w:type="dxa"/>
            <w:gridSpan w:val="2"/>
          </w:tcPr>
          <w:p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Test Purpose Id</w:t>
            </w:r>
          </w:p>
        </w:tc>
        <w:tc>
          <w:tcPr>
            <w:tcW w:w="7467" w:type="dxa"/>
            <w:gridSpan w:val="2"/>
          </w:tcPr>
          <w:p w:rsidR="00AB277D" w:rsidRPr="00742568" w:rsidRDefault="009B00B9"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Pr>
                <w:szCs w:val="20"/>
              </w:rPr>
              <w:t>TP-802</w:t>
            </w:r>
            <w:r w:rsidR="00344C98">
              <w:rPr>
                <w:szCs w:val="20"/>
              </w:rPr>
              <w:t>11</w:t>
            </w:r>
            <w:r>
              <w:rPr>
                <w:szCs w:val="20"/>
              </w:rPr>
              <w:t>-RXT-PHY-BV-05</w:t>
            </w:r>
          </w:p>
        </w:tc>
      </w:tr>
      <w:tr w:rsidR="00AB277D" w:rsidRPr="00585205" w:rsidTr="002A1867">
        <w:tc>
          <w:tcPr>
            <w:tcW w:w="1798" w:type="dxa"/>
            <w:gridSpan w:val="2"/>
          </w:tcPr>
          <w:p w:rsidR="00AB277D" w:rsidRPr="00585205" w:rsidRDefault="005322C3"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322C3">
              <w:rPr>
                <w:b/>
                <w:szCs w:val="20"/>
              </w:rPr>
              <w:t>Summary</w:t>
            </w:r>
          </w:p>
        </w:tc>
        <w:tc>
          <w:tcPr>
            <w:tcW w:w="7467" w:type="dxa"/>
            <w:gridSpan w:val="2"/>
          </w:tcPr>
          <w:p w:rsidR="00AB277D" w:rsidRPr="00742568" w:rsidRDefault="00AB277D" w:rsidP="00C86A21">
            <w:pPr>
              <w:overflowPunct/>
              <w:autoSpaceDE/>
              <w:autoSpaceDN/>
              <w:adjustRightInd/>
              <w:spacing w:after="0"/>
              <w:textAlignment w:val="auto"/>
              <w:rPr>
                <w:color w:val="000000"/>
              </w:rPr>
            </w:pPr>
            <w:r>
              <w:rPr>
                <w:color w:val="000000"/>
              </w:rPr>
              <w:t>To v</w:t>
            </w:r>
            <w:r w:rsidRPr="00AB277D">
              <w:rPr>
                <w:color w:val="000000"/>
              </w:rPr>
              <w:t xml:space="preserve">erify the received channel power indicator </w:t>
            </w:r>
            <w:r w:rsidR="00C74BD4">
              <w:rPr>
                <w:color w:val="000000"/>
              </w:rPr>
              <w:t xml:space="preserve">(RCPI) </w:t>
            </w:r>
            <w:r w:rsidRPr="00AB277D">
              <w:rPr>
                <w:color w:val="000000"/>
              </w:rPr>
              <w:t xml:space="preserve">measurement of the </w:t>
            </w:r>
            <w:r w:rsidR="00855431">
              <w:rPr>
                <w:color w:val="000000"/>
              </w:rPr>
              <w:t>IUT</w:t>
            </w:r>
            <w:r w:rsidRPr="00AB277D">
              <w:rPr>
                <w:color w:val="000000"/>
              </w:rPr>
              <w:t xml:space="preserve"> is within conformance limits</w:t>
            </w:r>
            <w:r w:rsidR="00C62878">
              <w:rPr>
                <w:color w:val="000000"/>
              </w:rPr>
              <w:t xml:space="preserve"> and specified dynamic range of the receiver.</w:t>
            </w:r>
          </w:p>
        </w:tc>
      </w:tr>
      <w:tr w:rsidR="00AB277D" w:rsidRPr="00585205" w:rsidTr="002A1867">
        <w:tc>
          <w:tcPr>
            <w:tcW w:w="1798" w:type="dxa"/>
            <w:gridSpan w:val="2"/>
          </w:tcPr>
          <w:p w:rsidR="00AB277D" w:rsidRPr="00503BF2"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03BF2">
              <w:rPr>
                <w:b/>
                <w:szCs w:val="20"/>
              </w:rPr>
              <w:t>Test Configuration</w:t>
            </w:r>
          </w:p>
        </w:tc>
        <w:tc>
          <w:tcPr>
            <w:tcW w:w="7467" w:type="dxa"/>
            <w:gridSpan w:val="2"/>
          </w:tcPr>
          <w:p w:rsidR="00AB277D" w:rsidRPr="00503BF2"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503BF2">
              <w:rPr>
                <w:szCs w:val="20"/>
              </w:rPr>
              <w:t>TC2</w:t>
            </w:r>
          </w:p>
        </w:tc>
      </w:tr>
      <w:tr w:rsidR="00AB277D" w:rsidRPr="00585205" w:rsidTr="002A1867">
        <w:tc>
          <w:tcPr>
            <w:tcW w:w="1798" w:type="dxa"/>
            <w:gridSpan w:val="2"/>
          </w:tcPr>
          <w:p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t>Reference:</w:t>
            </w:r>
          </w:p>
        </w:tc>
        <w:tc>
          <w:tcPr>
            <w:tcW w:w="7467" w:type="dxa"/>
            <w:gridSpan w:val="2"/>
          </w:tcPr>
          <w:p w:rsidR="00AB277D" w:rsidRPr="00742568" w:rsidRDefault="00436B44" w:rsidP="00C86A21">
            <w:pPr>
              <w:pStyle w:val="NoSpacing"/>
              <w:pBdr>
                <w:top w:val="none" w:sz="0" w:space="0" w:color="auto"/>
                <w:left w:val="none" w:sz="0" w:space="0" w:color="auto"/>
                <w:bottom w:val="none" w:sz="0" w:space="0" w:color="auto"/>
                <w:right w:val="none" w:sz="0" w:space="0" w:color="auto"/>
                <w:between w:val="none" w:sz="0" w:space="0" w:color="auto"/>
              </w:pBdr>
              <w:rPr>
                <w:szCs w:val="20"/>
              </w:rPr>
            </w:pPr>
            <w:r>
              <w:t>[</w:t>
            </w:r>
            <w:r>
              <w:fldChar w:fldCharType="begin"/>
            </w:r>
            <w:r>
              <w:instrText xml:space="preserve"> REF  REF_IEEE80211 \h  \* MERGEFORMAT </w:instrText>
            </w:r>
            <w:r>
              <w:fldChar w:fldCharType="separate"/>
            </w:r>
            <w:r>
              <w:rPr>
                <w:noProof/>
              </w:rPr>
              <w:t>2</w:t>
            </w:r>
            <w:r>
              <w:fldChar w:fldCharType="end"/>
            </w:r>
            <w:r>
              <w:t>]</w:t>
            </w:r>
            <w:r w:rsidR="00503BF2">
              <w:rPr>
                <w:szCs w:val="20"/>
              </w:rPr>
              <w:t xml:space="preserve"> </w:t>
            </w:r>
            <w:r w:rsidR="00503BF2" w:rsidRPr="00CB4738">
              <w:rPr>
                <w:szCs w:val="20"/>
              </w:rPr>
              <w:t>Clause 18</w:t>
            </w:r>
            <w:r w:rsidR="00CB4738" w:rsidRPr="00CB4738">
              <w:rPr>
                <w:szCs w:val="20"/>
              </w:rPr>
              <w:t xml:space="preserve">, </w:t>
            </w:r>
            <w:r w:rsidR="00CB4738" w:rsidRPr="00CB4738">
              <w:rPr>
                <w:bCs/>
              </w:rPr>
              <w:t>18.3.10.7</w:t>
            </w:r>
          </w:p>
        </w:tc>
      </w:tr>
      <w:tr w:rsidR="00AB277D" w:rsidRPr="00585205" w:rsidTr="002A1867">
        <w:tc>
          <w:tcPr>
            <w:tcW w:w="1798" w:type="dxa"/>
            <w:gridSpan w:val="2"/>
          </w:tcPr>
          <w:p w:rsidR="00AB277D" w:rsidRPr="00585205" w:rsidRDefault="00AB277D" w:rsidP="00C86A21">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585205">
              <w:rPr>
                <w:b/>
                <w:szCs w:val="20"/>
              </w:rPr>
              <w:lastRenderedPageBreak/>
              <w:t>PICS Selection</w:t>
            </w:r>
          </w:p>
        </w:tc>
        <w:tc>
          <w:tcPr>
            <w:tcW w:w="7467" w:type="dxa"/>
            <w:gridSpan w:val="2"/>
          </w:tcPr>
          <w:p w:rsidR="00AB277D" w:rsidRPr="00742568" w:rsidRDefault="00044B2C" w:rsidP="00C86A21">
            <w:pPr>
              <w:overflowPunct/>
              <w:autoSpaceDE/>
              <w:autoSpaceDN/>
              <w:adjustRightInd/>
              <w:spacing w:after="0"/>
              <w:textAlignment w:val="auto"/>
            </w:pPr>
            <w:r>
              <w:rPr>
                <w:rFonts w:ascii="TimesNewRoman" w:hAnsi="TimesNewRoman" w:cs="TimesNewRoman"/>
                <w:sz w:val="18"/>
                <w:szCs w:val="18"/>
              </w:rPr>
              <w:t>RM13.2</w:t>
            </w:r>
          </w:p>
        </w:tc>
      </w:tr>
      <w:tr w:rsidR="00BE40DB" w:rsidRPr="00585205" w:rsidTr="00BE40DB">
        <w:trPr>
          <w:trHeight w:val="128"/>
        </w:trPr>
        <w:tc>
          <w:tcPr>
            <w:tcW w:w="9265" w:type="dxa"/>
            <w:gridSpan w:val="4"/>
            <w:shd w:val="clear" w:color="auto" w:fill="F2F2F2" w:themeFill="background1" w:themeFillShade="F2"/>
          </w:tcPr>
          <w:p w:rsidR="00BE40DB" w:rsidRPr="00585205" w:rsidRDefault="00BE40DB" w:rsidP="00C56EF8">
            <w:pPr>
              <w:widowControl w:val="0"/>
              <w:spacing w:after="0" w:line="233" w:lineRule="auto"/>
              <w:ind w:left="31" w:right="1246" w:firstLine="1649"/>
              <w:jc w:val="center"/>
              <w:rPr>
                <w:sz w:val="24"/>
                <w:szCs w:val="24"/>
              </w:rPr>
            </w:pPr>
            <w:r>
              <w:rPr>
                <w:b/>
              </w:rPr>
              <w:t>Pre-test conditions</w:t>
            </w:r>
          </w:p>
        </w:tc>
      </w:tr>
      <w:tr w:rsidR="00C56EF8" w:rsidRPr="00585205" w:rsidTr="00257E31">
        <w:trPr>
          <w:trHeight w:val="488"/>
        </w:trPr>
        <w:tc>
          <w:tcPr>
            <w:tcW w:w="9265" w:type="dxa"/>
            <w:gridSpan w:val="4"/>
          </w:tcPr>
          <w:p w:rsidR="00C62878" w:rsidRPr="00297BE7" w:rsidRDefault="00C56EF8" w:rsidP="00297BE7">
            <w:pPr>
              <w:pStyle w:val="ListParagraph"/>
              <w:numPr>
                <w:ilvl w:val="0"/>
                <w:numId w:val="6"/>
              </w:numPr>
              <w:spacing w:after="0"/>
              <w:rPr>
                <w:lang w:eastAsia="x-none"/>
              </w:rPr>
            </w:pPr>
            <w:r>
              <w:rPr>
                <w:lang w:eastAsia="x-none"/>
              </w:rPr>
              <w:t xml:space="preserve">The </w:t>
            </w:r>
            <w:r w:rsidR="00855431">
              <w:rPr>
                <w:lang w:eastAsia="x-none"/>
              </w:rPr>
              <w:t>IUT</w:t>
            </w:r>
            <w:r w:rsidRPr="00585205">
              <w:rPr>
                <w:lang w:eastAsia="x-none"/>
              </w:rPr>
              <w:t xml:space="preserve"> is</w:t>
            </w:r>
            <w:r>
              <w:rPr>
                <w:lang w:eastAsia="x-none"/>
              </w:rPr>
              <w:t xml:space="preserve"> in initial state</w:t>
            </w:r>
            <w:r w:rsidR="00A631D7">
              <w:rPr>
                <w:lang w:eastAsia="x-none"/>
              </w:rPr>
              <w:t xml:space="preserve"> as per 4.3.1</w:t>
            </w:r>
          </w:p>
        </w:tc>
      </w:tr>
      <w:tr w:rsidR="00BE40DB" w:rsidRPr="00585205" w:rsidTr="00BE40DB">
        <w:tc>
          <w:tcPr>
            <w:tcW w:w="9265" w:type="dxa"/>
            <w:gridSpan w:val="4"/>
            <w:shd w:val="clear" w:color="auto" w:fill="F2F2F2" w:themeFill="background1" w:themeFillShade="F2"/>
          </w:tcPr>
          <w:p w:rsidR="00BE40DB" w:rsidRPr="00585205" w:rsidRDefault="00BE40DB" w:rsidP="00C56EF8">
            <w:pPr>
              <w:widowControl w:val="0"/>
              <w:spacing w:after="0" w:line="238" w:lineRule="auto"/>
              <w:ind w:left="-18" w:right="1246" w:firstLine="1698"/>
              <w:jc w:val="center"/>
              <w:rPr>
                <w:sz w:val="24"/>
                <w:szCs w:val="24"/>
              </w:rPr>
            </w:pPr>
            <w:r>
              <w:rPr>
                <w:b/>
              </w:rPr>
              <w:t>Test Sequence</w:t>
            </w:r>
          </w:p>
        </w:tc>
      </w:tr>
      <w:tr w:rsidR="00C56EF8" w:rsidRPr="00585205" w:rsidTr="00C56EF8">
        <w:tc>
          <w:tcPr>
            <w:tcW w:w="600" w:type="dxa"/>
            <w:tcBorders>
              <w:top w:val="single" w:sz="4" w:space="0" w:color="auto"/>
              <w:bottom w:val="single" w:sz="4" w:space="0" w:color="auto"/>
              <w:right w:val="single" w:sz="4" w:space="0" w:color="auto"/>
            </w:tcBorders>
          </w:tcPr>
          <w:p w:rsidR="00C56EF8" w:rsidRPr="00823214" w:rsidRDefault="00C56EF8" w:rsidP="00823214">
            <w:pPr>
              <w:pStyle w:val="NoSpacing"/>
              <w:jc w:val="center"/>
              <w:rPr>
                <w:b/>
              </w:rPr>
            </w:pPr>
            <w:r w:rsidRPr="00823214">
              <w:rPr>
                <w:b/>
              </w:rPr>
              <w:t>Step</w:t>
            </w:r>
          </w:p>
        </w:tc>
        <w:tc>
          <w:tcPr>
            <w:tcW w:w="1198" w:type="dxa"/>
            <w:tcBorders>
              <w:top w:val="single" w:sz="4" w:space="0" w:color="auto"/>
              <w:left w:val="single" w:sz="4" w:space="0" w:color="auto"/>
              <w:bottom w:val="single" w:sz="4" w:space="0" w:color="auto"/>
            </w:tcBorders>
          </w:tcPr>
          <w:p w:rsidR="00C56EF8" w:rsidRPr="00823214" w:rsidRDefault="00C56EF8" w:rsidP="00823214">
            <w:pPr>
              <w:pStyle w:val="NoSpacing"/>
              <w:jc w:val="center"/>
              <w:rPr>
                <w:b/>
              </w:rPr>
            </w:pPr>
            <w:r w:rsidRPr="00823214">
              <w:rPr>
                <w:b/>
              </w:rPr>
              <w:t>Type</w:t>
            </w:r>
          </w:p>
        </w:tc>
        <w:tc>
          <w:tcPr>
            <w:tcW w:w="6117" w:type="dxa"/>
            <w:tcBorders>
              <w:right w:val="single" w:sz="4" w:space="0" w:color="auto"/>
            </w:tcBorders>
          </w:tcPr>
          <w:p w:rsidR="00C56EF8" w:rsidRPr="00585205" w:rsidRDefault="00C56EF8" w:rsidP="00823214">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sidRPr="00585205">
              <w:rPr>
                <w:b/>
                <w:szCs w:val="20"/>
              </w:rPr>
              <w:t>Description</w:t>
            </w:r>
          </w:p>
        </w:tc>
        <w:tc>
          <w:tcPr>
            <w:tcW w:w="1350" w:type="dxa"/>
            <w:tcBorders>
              <w:left w:val="single" w:sz="4" w:space="0" w:color="auto"/>
            </w:tcBorders>
          </w:tcPr>
          <w:p w:rsidR="00C56EF8" w:rsidRPr="00585205" w:rsidRDefault="00C56EF8" w:rsidP="00C56EF8">
            <w:pPr>
              <w:pStyle w:val="NoSpacing"/>
              <w:pBdr>
                <w:top w:val="none" w:sz="0" w:space="0" w:color="auto"/>
                <w:left w:val="none" w:sz="0" w:space="0" w:color="auto"/>
                <w:bottom w:val="none" w:sz="0" w:space="0" w:color="auto"/>
                <w:right w:val="none" w:sz="0" w:space="0" w:color="auto"/>
                <w:between w:val="none" w:sz="0" w:space="0" w:color="auto"/>
              </w:pBdr>
              <w:jc w:val="center"/>
              <w:rPr>
                <w:b/>
                <w:szCs w:val="20"/>
              </w:rPr>
            </w:pPr>
            <w:r>
              <w:rPr>
                <w:b/>
                <w:szCs w:val="20"/>
              </w:rPr>
              <w:t>Verdict</w:t>
            </w:r>
          </w:p>
        </w:tc>
      </w:tr>
      <w:tr w:rsidR="00C56EF8" w:rsidRPr="00585205" w:rsidTr="00C56EF8">
        <w:tc>
          <w:tcPr>
            <w:tcW w:w="600" w:type="dxa"/>
            <w:tcBorders>
              <w:top w:val="single" w:sz="4" w:space="0" w:color="auto"/>
              <w:bottom w:val="single" w:sz="4" w:space="0" w:color="auto"/>
              <w:right w:val="single" w:sz="4" w:space="0" w:color="auto"/>
            </w:tcBorders>
          </w:tcPr>
          <w:p w:rsidR="00C56EF8" w:rsidRPr="00585205" w:rsidRDefault="00C56EF8" w:rsidP="00823214">
            <w:pPr>
              <w:pStyle w:val="NoSpacing"/>
              <w:jc w:val="center"/>
              <w:rPr>
                <w:sz w:val="24"/>
              </w:rPr>
            </w:pPr>
            <w:r w:rsidRPr="00585205">
              <w:rPr>
                <w:lang w:val="x-none" w:eastAsia="x-none"/>
              </w:rPr>
              <w:t>1</w:t>
            </w:r>
          </w:p>
        </w:tc>
        <w:tc>
          <w:tcPr>
            <w:tcW w:w="1198" w:type="dxa"/>
            <w:tcBorders>
              <w:top w:val="single" w:sz="4" w:space="0" w:color="auto"/>
              <w:left w:val="single" w:sz="4" w:space="0" w:color="auto"/>
              <w:bottom w:val="single" w:sz="4" w:space="0" w:color="auto"/>
            </w:tcBorders>
          </w:tcPr>
          <w:p w:rsidR="00C56EF8" w:rsidRPr="00585205" w:rsidRDefault="00C56EF8" w:rsidP="00823214">
            <w:pPr>
              <w:pStyle w:val="NoSpacing"/>
              <w:jc w:val="center"/>
              <w:rPr>
                <w:sz w:val="24"/>
              </w:rPr>
            </w:pPr>
            <w:r w:rsidRPr="00585205">
              <w:rPr>
                <w:lang w:val="x-none" w:eastAsia="x-none"/>
              </w:rPr>
              <w:t>Configure</w:t>
            </w:r>
          </w:p>
        </w:tc>
        <w:tc>
          <w:tcPr>
            <w:tcW w:w="6117" w:type="dxa"/>
            <w:tcBorders>
              <w:right w:val="single" w:sz="4" w:space="0" w:color="auto"/>
            </w:tcBorders>
          </w:tcPr>
          <w:p w:rsidR="00C56EF8" w:rsidRPr="00585205" w:rsidRDefault="00855431" w:rsidP="00823214">
            <w:pPr>
              <w:widowControl w:val="0"/>
              <w:spacing w:after="0" w:line="233" w:lineRule="auto"/>
              <w:ind w:right="-20"/>
              <w:rPr>
                <w:lang w:eastAsia="x-none"/>
              </w:rPr>
            </w:pPr>
            <w:r>
              <w:rPr>
                <w:lang w:eastAsia="x-none"/>
              </w:rPr>
              <w:t>IUT</w:t>
            </w:r>
            <w:r w:rsidR="00C56EF8">
              <w:rPr>
                <w:lang w:eastAsia="x-none"/>
              </w:rPr>
              <w:t xml:space="preserve"> to receive packets on </w:t>
            </w:r>
            <w:r w:rsidR="006D526B">
              <w:rPr>
                <w:i/>
                <w:lang w:eastAsia="x-none"/>
              </w:rPr>
              <w:t>p</w:t>
            </w:r>
            <w:r w:rsidR="00C56EF8" w:rsidRPr="004D57A9">
              <w:rPr>
                <w:i/>
                <w:lang w:eastAsia="x-none"/>
              </w:rPr>
              <w:t>Channel</w:t>
            </w:r>
          </w:p>
        </w:tc>
        <w:tc>
          <w:tcPr>
            <w:tcW w:w="1350" w:type="dxa"/>
            <w:tcBorders>
              <w:left w:val="single" w:sz="4" w:space="0" w:color="auto"/>
            </w:tcBorders>
          </w:tcPr>
          <w:p w:rsidR="00C56EF8" w:rsidRPr="00585205" w:rsidRDefault="00C56EF8" w:rsidP="00C56EF8">
            <w:pPr>
              <w:widowControl w:val="0"/>
              <w:spacing w:after="0" w:line="233" w:lineRule="auto"/>
              <w:ind w:right="-20"/>
              <w:rPr>
                <w:lang w:eastAsia="x-none"/>
              </w:rPr>
            </w:pPr>
          </w:p>
        </w:tc>
      </w:tr>
      <w:tr w:rsidR="00C56EF8" w:rsidRPr="00585205" w:rsidTr="00C56EF8">
        <w:tc>
          <w:tcPr>
            <w:tcW w:w="600" w:type="dxa"/>
            <w:tcBorders>
              <w:top w:val="single" w:sz="4" w:space="0" w:color="auto"/>
              <w:bottom w:val="single" w:sz="4" w:space="0" w:color="auto"/>
              <w:right w:val="single" w:sz="4" w:space="0" w:color="auto"/>
            </w:tcBorders>
          </w:tcPr>
          <w:p w:rsidR="00C56EF8" w:rsidRPr="00585205" w:rsidRDefault="00C56EF8" w:rsidP="00823214">
            <w:pPr>
              <w:pStyle w:val="NoSpacing"/>
              <w:jc w:val="center"/>
              <w:rPr>
                <w:sz w:val="24"/>
              </w:rPr>
            </w:pPr>
            <w:r>
              <w:rPr>
                <w:lang w:val="x-none" w:eastAsia="x-none"/>
              </w:rPr>
              <w:t>2</w:t>
            </w:r>
          </w:p>
        </w:tc>
        <w:tc>
          <w:tcPr>
            <w:tcW w:w="1198" w:type="dxa"/>
            <w:tcBorders>
              <w:top w:val="single" w:sz="4" w:space="0" w:color="auto"/>
              <w:left w:val="single" w:sz="4" w:space="0" w:color="auto"/>
              <w:bottom w:val="single" w:sz="4" w:space="0" w:color="auto"/>
            </w:tcBorders>
          </w:tcPr>
          <w:p w:rsidR="00C56EF8" w:rsidRPr="00585205" w:rsidRDefault="00C56EF8" w:rsidP="00823214">
            <w:pPr>
              <w:pStyle w:val="NoSpacing"/>
              <w:jc w:val="center"/>
              <w:rPr>
                <w:sz w:val="24"/>
              </w:rPr>
            </w:pPr>
            <w:r w:rsidRPr="00585205">
              <w:rPr>
                <w:lang w:val="x-none" w:eastAsia="x-none"/>
              </w:rPr>
              <w:t>Configure</w:t>
            </w:r>
          </w:p>
        </w:tc>
        <w:tc>
          <w:tcPr>
            <w:tcW w:w="6117" w:type="dxa"/>
            <w:tcBorders>
              <w:right w:val="single" w:sz="4" w:space="0" w:color="auto"/>
            </w:tcBorders>
          </w:tcPr>
          <w:p w:rsidR="00C56EF8" w:rsidRPr="00585205" w:rsidRDefault="00C56EF8">
            <w:pPr>
              <w:widowControl w:val="0"/>
              <w:spacing w:after="0" w:line="233" w:lineRule="auto"/>
              <w:ind w:left="28" w:right="-20"/>
              <w:rPr>
                <w:lang w:eastAsia="x-none"/>
              </w:rPr>
            </w:pPr>
            <w:r w:rsidRPr="009471AB">
              <w:rPr>
                <w:lang w:eastAsia="x-none"/>
              </w:rPr>
              <w:t xml:space="preserve">Test Equipment </w:t>
            </w:r>
            <w:r>
              <w:rPr>
                <w:lang w:eastAsia="x-none"/>
              </w:rPr>
              <w:t xml:space="preserve">to </w:t>
            </w:r>
            <w:r w:rsidRPr="009471AB">
              <w:rPr>
                <w:lang w:eastAsia="x-none"/>
              </w:rPr>
              <w:t>transmit</w:t>
            </w:r>
            <w:r w:rsidR="00C62878">
              <w:rPr>
                <w:lang w:eastAsia="x-none"/>
              </w:rPr>
              <w:t xml:space="preserve"> </w:t>
            </w:r>
            <w:r w:rsidR="008F7FBE" w:rsidRPr="00D4239C">
              <w:rPr>
                <w:i/>
              </w:rPr>
              <w:t xml:space="preserve"> pNumberOfFrames</w:t>
            </w:r>
            <w:r w:rsidR="008F7FBE" w:rsidDel="008F7FBE">
              <w:rPr>
                <w:i/>
                <w:lang w:eastAsia="x-none"/>
              </w:rPr>
              <w:t xml:space="preserve"> </w:t>
            </w:r>
            <w:r w:rsidR="00934351">
              <w:rPr>
                <w:lang w:eastAsia="x-none"/>
              </w:rPr>
              <w:t xml:space="preserve">frames </w:t>
            </w:r>
            <w:r w:rsidR="00640835">
              <w:rPr>
                <w:lang w:eastAsia="x-none"/>
              </w:rPr>
              <w:t>at a rate of one every 100mse</w:t>
            </w:r>
            <w:r w:rsidR="00A01A00">
              <w:rPr>
                <w:lang w:eastAsia="x-none"/>
              </w:rPr>
              <w:t>c</w:t>
            </w:r>
            <w:r w:rsidR="00640835">
              <w:rPr>
                <w:lang w:eastAsia="x-none"/>
              </w:rPr>
              <w:t xml:space="preserve">s </w:t>
            </w:r>
            <w:r>
              <w:rPr>
                <w:lang w:eastAsia="x-none"/>
              </w:rPr>
              <w:t xml:space="preserve">with </w:t>
            </w:r>
            <w:r w:rsidR="006D526B">
              <w:rPr>
                <w:i/>
                <w:lang w:eastAsia="x-none"/>
              </w:rPr>
              <w:t>p</w:t>
            </w:r>
            <w:r>
              <w:rPr>
                <w:i/>
                <w:lang w:eastAsia="x-none"/>
              </w:rPr>
              <w:t xml:space="preserve">Channel, </w:t>
            </w:r>
            <w:r w:rsidR="006D526B">
              <w:rPr>
                <w:i/>
                <w:lang w:eastAsia="x-none"/>
              </w:rPr>
              <w:t>p</w:t>
            </w:r>
            <w:r>
              <w:rPr>
                <w:i/>
                <w:lang w:eastAsia="x-none"/>
              </w:rPr>
              <w:t xml:space="preserve">DataRate and </w:t>
            </w:r>
            <w:r w:rsidR="00C62878">
              <w:rPr>
                <w:lang w:eastAsia="x-none"/>
              </w:rPr>
              <w:t>p</w:t>
            </w:r>
            <w:r w:rsidRPr="00C62878">
              <w:rPr>
                <w:lang w:eastAsia="x-none"/>
              </w:rPr>
              <w:t>ower</w:t>
            </w:r>
            <w:r w:rsidR="00C62878">
              <w:rPr>
                <w:lang w:eastAsia="x-none"/>
              </w:rPr>
              <w:t xml:space="preserve"> indicated by minimum sensitivity as in Receive Sensitivity table below</w:t>
            </w:r>
            <w:r>
              <w:rPr>
                <w:i/>
                <w:lang w:eastAsia="x-none"/>
              </w:rPr>
              <w:t>.</w:t>
            </w:r>
          </w:p>
        </w:tc>
        <w:tc>
          <w:tcPr>
            <w:tcW w:w="1350" w:type="dxa"/>
            <w:tcBorders>
              <w:left w:val="single" w:sz="4" w:space="0" w:color="auto"/>
            </w:tcBorders>
          </w:tcPr>
          <w:p w:rsidR="00C56EF8" w:rsidRPr="00585205" w:rsidRDefault="00C56EF8" w:rsidP="00823214">
            <w:pPr>
              <w:widowControl w:val="0"/>
              <w:spacing w:after="0" w:line="233" w:lineRule="auto"/>
              <w:ind w:left="28" w:right="-20"/>
              <w:rPr>
                <w:lang w:eastAsia="x-none"/>
              </w:rPr>
            </w:pPr>
          </w:p>
        </w:tc>
      </w:tr>
      <w:tr w:rsidR="008702A8" w:rsidRPr="00585205" w:rsidTr="00C56EF8">
        <w:tc>
          <w:tcPr>
            <w:tcW w:w="600" w:type="dxa"/>
            <w:tcBorders>
              <w:top w:val="single" w:sz="4" w:space="0" w:color="auto"/>
              <w:bottom w:val="single" w:sz="4" w:space="0" w:color="auto"/>
              <w:right w:val="single" w:sz="4" w:space="0" w:color="auto"/>
            </w:tcBorders>
          </w:tcPr>
          <w:p w:rsidR="008702A8" w:rsidRPr="00B341F6" w:rsidRDefault="008702A8" w:rsidP="00823214">
            <w:pPr>
              <w:pStyle w:val="NoSpacing"/>
              <w:jc w:val="center"/>
              <w:rPr>
                <w:lang w:eastAsia="x-none"/>
              </w:rPr>
            </w:pPr>
            <w:r>
              <w:rPr>
                <w:lang w:eastAsia="x-none"/>
              </w:rPr>
              <w:t>3</w:t>
            </w:r>
          </w:p>
        </w:tc>
        <w:tc>
          <w:tcPr>
            <w:tcW w:w="1198" w:type="dxa"/>
            <w:tcBorders>
              <w:top w:val="single" w:sz="4" w:space="0" w:color="auto"/>
              <w:left w:val="single" w:sz="4" w:space="0" w:color="auto"/>
              <w:bottom w:val="single" w:sz="4" w:space="0" w:color="auto"/>
            </w:tcBorders>
          </w:tcPr>
          <w:p w:rsidR="008702A8" w:rsidRPr="00B341F6" w:rsidRDefault="007529B1" w:rsidP="00823214">
            <w:pPr>
              <w:pStyle w:val="NoSpacing"/>
              <w:jc w:val="center"/>
              <w:rPr>
                <w:lang w:eastAsia="x-none"/>
              </w:rPr>
            </w:pPr>
            <w:r>
              <w:rPr>
                <w:lang w:eastAsia="x-none"/>
              </w:rPr>
              <w:t>Stimulus</w:t>
            </w:r>
          </w:p>
        </w:tc>
        <w:tc>
          <w:tcPr>
            <w:tcW w:w="6117" w:type="dxa"/>
            <w:tcBorders>
              <w:right w:val="single" w:sz="4" w:space="0" w:color="auto"/>
            </w:tcBorders>
          </w:tcPr>
          <w:p w:rsidR="008702A8" w:rsidRPr="009471AB" w:rsidRDefault="008702A8">
            <w:pPr>
              <w:widowControl w:val="0"/>
              <w:spacing w:after="0" w:line="233" w:lineRule="auto"/>
              <w:ind w:left="28" w:right="-20"/>
              <w:rPr>
                <w:lang w:eastAsia="x-none"/>
              </w:rPr>
            </w:pPr>
            <w:r>
              <w:rPr>
                <w:lang w:eastAsia="x-none"/>
              </w:rPr>
              <w:t>Test Equipment to transmit.</w:t>
            </w:r>
          </w:p>
        </w:tc>
        <w:tc>
          <w:tcPr>
            <w:tcW w:w="1350" w:type="dxa"/>
            <w:tcBorders>
              <w:left w:val="single" w:sz="4" w:space="0" w:color="auto"/>
            </w:tcBorders>
          </w:tcPr>
          <w:p w:rsidR="008702A8" w:rsidRPr="00585205" w:rsidRDefault="008702A8" w:rsidP="00823214">
            <w:pPr>
              <w:widowControl w:val="0"/>
              <w:spacing w:after="0" w:line="233" w:lineRule="auto"/>
              <w:ind w:left="28" w:right="-20"/>
              <w:rPr>
                <w:lang w:eastAsia="x-none"/>
              </w:rPr>
            </w:pPr>
          </w:p>
        </w:tc>
      </w:tr>
      <w:tr w:rsidR="00C56EF8" w:rsidRPr="00585205" w:rsidTr="00221E5E">
        <w:trPr>
          <w:trHeight w:val="1136"/>
        </w:trPr>
        <w:tc>
          <w:tcPr>
            <w:tcW w:w="600" w:type="dxa"/>
            <w:tcBorders>
              <w:top w:val="single" w:sz="4" w:space="0" w:color="auto"/>
              <w:right w:val="single" w:sz="4" w:space="0" w:color="auto"/>
            </w:tcBorders>
          </w:tcPr>
          <w:p w:rsidR="00C56EF8" w:rsidRPr="00585205" w:rsidRDefault="008702A8" w:rsidP="00C56EF8">
            <w:pPr>
              <w:pStyle w:val="NoSpacing"/>
              <w:jc w:val="center"/>
              <w:rPr>
                <w:sz w:val="24"/>
              </w:rPr>
            </w:pPr>
            <w:r>
              <w:rPr>
                <w:lang w:eastAsia="x-none"/>
              </w:rPr>
              <w:t>4</w:t>
            </w:r>
          </w:p>
        </w:tc>
        <w:tc>
          <w:tcPr>
            <w:tcW w:w="1198" w:type="dxa"/>
            <w:tcBorders>
              <w:top w:val="single" w:sz="4" w:space="0" w:color="auto"/>
              <w:left w:val="single" w:sz="4" w:space="0" w:color="auto"/>
            </w:tcBorders>
          </w:tcPr>
          <w:p w:rsidR="00C56EF8" w:rsidRPr="00585205" w:rsidRDefault="00C56EF8" w:rsidP="00C56EF8">
            <w:pPr>
              <w:pStyle w:val="NoSpacing"/>
              <w:jc w:val="center"/>
              <w:rPr>
                <w:sz w:val="24"/>
              </w:rPr>
            </w:pPr>
            <w:r w:rsidRPr="00585205">
              <w:rPr>
                <w:lang w:val="x-none" w:eastAsia="x-none"/>
              </w:rPr>
              <w:t>Verify</w:t>
            </w:r>
          </w:p>
        </w:tc>
        <w:tc>
          <w:tcPr>
            <w:tcW w:w="6117" w:type="dxa"/>
            <w:tcBorders>
              <w:right w:val="single" w:sz="4" w:space="0" w:color="auto"/>
            </w:tcBorders>
          </w:tcPr>
          <w:p w:rsidR="00C56EF8" w:rsidRPr="00B257F7" w:rsidRDefault="00B257F7">
            <w:pPr>
              <w:overflowPunct/>
              <w:spacing w:after="0"/>
              <w:textAlignment w:val="auto"/>
              <w:rPr>
                <w:rFonts w:ascii="TimesNewRoman" w:hAnsi="TimesNewRoman" w:cs="TimesNewRoman"/>
              </w:rPr>
            </w:pPr>
            <w:r>
              <w:rPr>
                <w:rFonts w:ascii="TimesNewRoman" w:hAnsi="TimesNewRoman" w:cs="TimesNewRoman"/>
              </w:rPr>
              <w:t xml:space="preserve">RCPI shall be a monotonically increasing, logarithmic function of the received power level defined in dBm and </w:t>
            </w:r>
            <w:r w:rsidR="00221E5E" w:rsidRPr="00221E5E">
              <w:rPr>
                <w:rFonts w:ascii="TimesNewRoman" w:hAnsi="TimesNewRoman"/>
                <w:iCs/>
              </w:rPr>
              <w:t xml:space="preserve">shall </w:t>
            </w:r>
            <w:r>
              <w:rPr>
                <w:rFonts w:ascii="TimesNewRoman" w:hAnsi="TimesNewRoman"/>
                <w:iCs/>
              </w:rPr>
              <w:t xml:space="preserve">be </w:t>
            </w:r>
            <w:r w:rsidR="00221E5E" w:rsidRPr="00221E5E">
              <w:rPr>
                <w:rFonts w:ascii="TimesNewRoman" w:hAnsi="TimesNewRoman"/>
                <w:iCs/>
              </w:rPr>
              <w:t>equal</w:t>
            </w:r>
            <w:r>
              <w:rPr>
                <w:rFonts w:ascii="TimesNewRoman" w:hAnsi="TimesNewRoman"/>
                <w:iCs/>
              </w:rPr>
              <w:t xml:space="preserve"> to</w:t>
            </w:r>
            <w:r w:rsidR="00221E5E" w:rsidRPr="00221E5E">
              <w:rPr>
                <w:rFonts w:ascii="TimesNewRoman" w:hAnsi="TimesNewRoman"/>
                <w:iCs/>
              </w:rPr>
              <w:t xml:space="preserve"> the received RF power within an accuracy of ±5 dB within the</w:t>
            </w:r>
            <w:r w:rsidR="00221E5E">
              <w:rPr>
                <w:rFonts w:ascii="TimesNewRoman" w:hAnsi="TimesNewRoman"/>
                <w:iCs/>
              </w:rPr>
              <w:t xml:space="preserve"> </w:t>
            </w:r>
            <w:r w:rsidR="00221E5E" w:rsidRPr="00221E5E">
              <w:rPr>
                <w:rFonts w:ascii="TimesNewRoman" w:hAnsi="TimesNewRoman"/>
                <w:iCs/>
              </w:rPr>
              <w:t>specified dynamic range of the receiver. The received RF power shall be determined assuming a receiver</w:t>
            </w:r>
            <w:r w:rsidR="00221E5E">
              <w:rPr>
                <w:rFonts w:ascii="TimesNewRoman" w:hAnsi="TimesNewRoman"/>
                <w:iCs/>
              </w:rPr>
              <w:t xml:space="preserve"> </w:t>
            </w:r>
            <w:r w:rsidR="00221E5E" w:rsidRPr="00221E5E">
              <w:rPr>
                <w:rFonts w:ascii="TimesNewRoman" w:hAnsi="TimesNewRoman"/>
                <w:iCs/>
              </w:rPr>
              <w:t>noise equivalent bandwidth equal to the channel bandwidth multiplied by 1.1</w:t>
            </w:r>
          </w:p>
        </w:tc>
        <w:tc>
          <w:tcPr>
            <w:tcW w:w="1350" w:type="dxa"/>
            <w:tcBorders>
              <w:left w:val="single" w:sz="4" w:space="0" w:color="auto"/>
            </w:tcBorders>
          </w:tcPr>
          <w:p w:rsidR="00C56EF8" w:rsidRPr="00585205" w:rsidRDefault="00C56EF8" w:rsidP="00C56EF8">
            <w:pPr>
              <w:widowControl w:val="0"/>
              <w:spacing w:after="0" w:line="233" w:lineRule="auto"/>
              <w:ind w:left="28" w:right="-20"/>
              <w:rPr>
                <w:lang w:eastAsia="x-none"/>
              </w:rPr>
            </w:pPr>
            <w:r>
              <w:t>PASS / FAIL</w:t>
            </w:r>
          </w:p>
        </w:tc>
      </w:tr>
      <w:tr w:rsidR="00C56EF8" w:rsidRPr="00585205" w:rsidTr="00C56EF8">
        <w:tc>
          <w:tcPr>
            <w:tcW w:w="600" w:type="dxa"/>
            <w:tcBorders>
              <w:right w:val="single" w:sz="4" w:space="0" w:color="auto"/>
            </w:tcBorders>
          </w:tcPr>
          <w:p w:rsidR="00C56EF8" w:rsidRPr="00585205" w:rsidRDefault="008702A8" w:rsidP="00C56EF8">
            <w:pPr>
              <w:pStyle w:val="NoSpacing"/>
              <w:jc w:val="center"/>
              <w:rPr>
                <w:sz w:val="24"/>
              </w:rPr>
            </w:pPr>
            <w:r>
              <w:rPr>
                <w:lang w:eastAsia="x-none"/>
              </w:rPr>
              <w:t>5</w:t>
            </w:r>
          </w:p>
        </w:tc>
        <w:tc>
          <w:tcPr>
            <w:tcW w:w="1198" w:type="dxa"/>
            <w:tcBorders>
              <w:left w:val="single" w:sz="4" w:space="0" w:color="auto"/>
            </w:tcBorders>
          </w:tcPr>
          <w:p w:rsidR="00C56EF8" w:rsidRPr="00585205" w:rsidRDefault="00C56EF8" w:rsidP="00C56EF8">
            <w:pPr>
              <w:pStyle w:val="NoSpacing"/>
              <w:jc w:val="center"/>
              <w:rPr>
                <w:sz w:val="24"/>
              </w:rPr>
            </w:pPr>
            <w:r>
              <w:rPr>
                <w:lang w:eastAsia="x-none"/>
              </w:rPr>
              <w:t>Procedure</w:t>
            </w:r>
          </w:p>
        </w:tc>
        <w:tc>
          <w:tcPr>
            <w:tcW w:w="6117" w:type="dxa"/>
            <w:tcBorders>
              <w:right w:val="single" w:sz="4" w:space="0" w:color="auto"/>
            </w:tcBorders>
          </w:tcPr>
          <w:p w:rsidR="00C56EF8" w:rsidRDefault="007E6BFC" w:rsidP="00BE7B84">
            <w:pPr>
              <w:widowControl w:val="0"/>
              <w:spacing w:after="0" w:line="233" w:lineRule="auto"/>
              <w:ind w:left="28" w:right="-20"/>
              <w:rPr>
                <w:lang w:eastAsia="x-none"/>
              </w:rPr>
            </w:pPr>
            <w:r>
              <w:rPr>
                <w:lang w:eastAsia="x-none"/>
              </w:rPr>
              <w:t>Repeat steps 2-</w:t>
            </w:r>
            <w:r w:rsidR="00DF5222">
              <w:rPr>
                <w:lang w:eastAsia="x-none"/>
              </w:rPr>
              <w:t xml:space="preserve">4 </w:t>
            </w:r>
            <w:r w:rsidR="00C56EF8">
              <w:rPr>
                <w:lang w:eastAsia="x-none"/>
              </w:rPr>
              <w:t>with increasi</w:t>
            </w:r>
            <w:r w:rsidR="0044546D">
              <w:rPr>
                <w:lang w:eastAsia="x-none"/>
              </w:rPr>
              <w:t>ng power monotonically by 0.5dB</w:t>
            </w:r>
            <w:r w:rsidR="00C56EF8">
              <w:rPr>
                <w:lang w:eastAsia="x-none"/>
              </w:rPr>
              <w:t xml:space="preserve"> until Test Equipment transmit power equals </w:t>
            </w:r>
            <w:r w:rsidR="00BE7B84">
              <w:rPr>
                <w:lang w:eastAsia="x-none"/>
              </w:rPr>
              <w:t>-30 dBm</w:t>
            </w:r>
          </w:p>
        </w:tc>
        <w:tc>
          <w:tcPr>
            <w:tcW w:w="1350" w:type="dxa"/>
            <w:tcBorders>
              <w:left w:val="single" w:sz="4" w:space="0" w:color="auto"/>
            </w:tcBorders>
          </w:tcPr>
          <w:p w:rsidR="00C56EF8" w:rsidRDefault="00C56EF8" w:rsidP="00C56EF8">
            <w:pPr>
              <w:widowControl w:val="0"/>
              <w:spacing w:after="0" w:line="233" w:lineRule="auto"/>
              <w:ind w:left="28" w:right="-20"/>
              <w:rPr>
                <w:lang w:eastAsia="x-none"/>
              </w:rPr>
            </w:pPr>
          </w:p>
        </w:tc>
      </w:tr>
      <w:tr w:rsidR="00C56EF8" w:rsidRPr="00585205" w:rsidTr="00C56EF8">
        <w:tc>
          <w:tcPr>
            <w:tcW w:w="600" w:type="dxa"/>
            <w:tcBorders>
              <w:right w:val="single" w:sz="4" w:space="0" w:color="auto"/>
            </w:tcBorders>
          </w:tcPr>
          <w:p w:rsidR="00C56EF8" w:rsidRPr="00585205" w:rsidRDefault="008702A8" w:rsidP="00C56EF8">
            <w:pPr>
              <w:pStyle w:val="NoSpacing"/>
              <w:jc w:val="center"/>
              <w:rPr>
                <w:sz w:val="24"/>
              </w:rPr>
            </w:pPr>
            <w:r>
              <w:rPr>
                <w:lang w:eastAsia="x-none"/>
              </w:rPr>
              <w:t>6</w:t>
            </w:r>
          </w:p>
        </w:tc>
        <w:tc>
          <w:tcPr>
            <w:tcW w:w="1198" w:type="dxa"/>
            <w:tcBorders>
              <w:left w:val="single" w:sz="4" w:space="0" w:color="auto"/>
            </w:tcBorders>
          </w:tcPr>
          <w:p w:rsidR="00C56EF8" w:rsidRPr="00585205" w:rsidRDefault="00C56EF8" w:rsidP="00C56EF8">
            <w:pPr>
              <w:pStyle w:val="NoSpacing"/>
              <w:jc w:val="center"/>
              <w:rPr>
                <w:sz w:val="24"/>
              </w:rPr>
            </w:pPr>
            <w:r>
              <w:rPr>
                <w:lang w:eastAsia="x-none"/>
              </w:rPr>
              <w:t>Procedure</w:t>
            </w:r>
          </w:p>
        </w:tc>
        <w:tc>
          <w:tcPr>
            <w:tcW w:w="6117" w:type="dxa"/>
            <w:tcBorders>
              <w:right w:val="single" w:sz="4" w:space="0" w:color="auto"/>
            </w:tcBorders>
          </w:tcPr>
          <w:p w:rsidR="00C56EF8" w:rsidRPr="00E2135B" w:rsidRDefault="00C56EF8" w:rsidP="007B3E5E">
            <w:pPr>
              <w:widowControl w:val="0"/>
              <w:spacing w:after="0" w:line="233" w:lineRule="auto"/>
              <w:ind w:left="28" w:right="-20"/>
              <w:rPr>
                <w:i/>
                <w:lang w:eastAsia="x-none"/>
              </w:rPr>
            </w:pPr>
            <w:r>
              <w:rPr>
                <w:lang w:eastAsia="x-none"/>
              </w:rPr>
              <w:t xml:space="preserve">Repeat steps </w:t>
            </w:r>
            <w:r w:rsidR="007B3E5E">
              <w:rPr>
                <w:lang w:eastAsia="x-none"/>
              </w:rPr>
              <w:t>2</w:t>
            </w:r>
            <w:r>
              <w:rPr>
                <w:lang w:eastAsia="x-none"/>
              </w:rPr>
              <w:t>-</w:t>
            </w:r>
            <w:r w:rsidR="00DF5222">
              <w:rPr>
                <w:lang w:eastAsia="x-none"/>
              </w:rPr>
              <w:t>5</w:t>
            </w:r>
            <w:r>
              <w:rPr>
                <w:lang w:eastAsia="x-none"/>
              </w:rPr>
              <w:t xml:space="preserve"> for each values of </w:t>
            </w:r>
            <w:r w:rsidR="006D526B">
              <w:rPr>
                <w:i/>
                <w:lang w:eastAsia="x-none"/>
              </w:rPr>
              <w:t>p</w:t>
            </w:r>
            <w:r>
              <w:rPr>
                <w:i/>
                <w:lang w:eastAsia="x-none"/>
              </w:rPr>
              <w:t>DataRate</w:t>
            </w:r>
            <w:r w:rsidR="00CD09EE">
              <w:rPr>
                <w:i/>
                <w:lang w:eastAsia="x-none"/>
              </w:rPr>
              <w:t xml:space="preserve"> </w:t>
            </w:r>
            <w:r w:rsidR="00CD09EE">
              <w:rPr>
                <w:lang w:eastAsia="x-none"/>
              </w:rPr>
              <w:t>in Table 4-2</w:t>
            </w:r>
          </w:p>
        </w:tc>
        <w:tc>
          <w:tcPr>
            <w:tcW w:w="1350" w:type="dxa"/>
            <w:tcBorders>
              <w:left w:val="single" w:sz="4" w:space="0" w:color="auto"/>
            </w:tcBorders>
          </w:tcPr>
          <w:p w:rsidR="00C56EF8" w:rsidRPr="00E2135B" w:rsidRDefault="00C56EF8" w:rsidP="00C56EF8">
            <w:pPr>
              <w:widowControl w:val="0"/>
              <w:spacing w:after="0" w:line="233" w:lineRule="auto"/>
              <w:ind w:right="-20"/>
              <w:rPr>
                <w:i/>
                <w:lang w:eastAsia="x-none"/>
              </w:rPr>
            </w:pPr>
          </w:p>
        </w:tc>
      </w:tr>
      <w:tr w:rsidR="007B3E5E" w:rsidRPr="00585205" w:rsidTr="00C56EF8">
        <w:tc>
          <w:tcPr>
            <w:tcW w:w="600" w:type="dxa"/>
            <w:tcBorders>
              <w:right w:val="single" w:sz="4" w:space="0" w:color="auto"/>
            </w:tcBorders>
          </w:tcPr>
          <w:p w:rsidR="007B3E5E" w:rsidRDefault="008702A8" w:rsidP="00C56EF8">
            <w:pPr>
              <w:pStyle w:val="NoSpacing"/>
              <w:jc w:val="center"/>
              <w:rPr>
                <w:lang w:eastAsia="x-none"/>
              </w:rPr>
            </w:pPr>
            <w:r>
              <w:rPr>
                <w:lang w:eastAsia="x-none"/>
              </w:rPr>
              <w:t>7</w:t>
            </w:r>
          </w:p>
        </w:tc>
        <w:tc>
          <w:tcPr>
            <w:tcW w:w="1198" w:type="dxa"/>
            <w:tcBorders>
              <w:left w:val="single" w:sz="4" w:space="0" w:color="auto"/>
            </w:tcBorders>
          </w:tcPr>
          <w:p w:rsidR="007B3E5E" w:rsidRDefault="007B3E5E" w:rsidP="00C56EF8">
            <w:pPr>
              <w:pStyle w:val="NoSpacing"/>
              <w:jc w:val="center"/>
              <w:rPr>
                <w:lang w:eastAsia="x-none"/>
              </w:rPr>
            </w:pPr>
            <w:r>
              <w:rPr>
                <w:lang w:eastAsia="x-none"/>
              </w:rPr>
              <w:t>Procedure</w:t>
            </w:r>
          </w:p>
        </w:tc>
        <w:tc>
          <w:tcPr>
            <w:tcW w:w="6117" w:type="dxa"/>
            <w:tcBorders>
              <w:right w:val="single" w:sz="4" w:space="0" w:color="auto"/>
            </w:tcBorders>
          </w:tcPr>
          <w:p w:rsidR="007B3E5E" w:rsidRDefault="007B3E5E" w:rsidP="00C56EF8">
            <w:pPr>
              <w:widowControl w:val="0"/>
              <w:spacing w:after="0" w:line="233" w:lineRule="auto"/>
              <w:ind w:left="28" w:right="-20"/>
              <w:rPr>
                <w:lang w:eastAsia="x-none"/>
              </w:rPr>
            </w:pPr>
            <w:r>
              <w:rPr>
                <w:lang w:eastAsia="x-none"/>
              </w:rPr>
              <w:t>Repeat s</w:t>
            </w:r>
            <w:r w:rsidR="00DF5222">
              <w:rPr>
                <w:lang w:eastAsia="x-none"/>
              </w:rPr>
              <w:t>teps 1-6</w:t>
            </w:r>
            <w:r>
              <w:rPr>
                <w:lang w:eastAsia="x-none"/>
              </w:rPr>
              <w:t xml:space="preserve"> for each values of </w:t>
            </w:r>
            <w:r w:rsidR="006D526B">
              <w:rPr>
                <w:i/>
                <w:lang w:eastAsia="x-none"/>
              </w:rPr>
              <w:t>p</w:t>
            </w:r>
            <w:r w:rsidRPr="00B341F6">
              <w:rPr>
                <w:i/>
                <w:lang w:eastAsia="x-none"/>
              </w:rPr>
              <w:t>Channel</w:t>
            </w:r>
            <w:r w:rsidR="00CD09EE">
              <w:rPr>
                <w:i/>
                <w:lang w:eastAsia="x-none"/>
              </w:rPr>
              <w:t xml:space="preserve"> </w:t>
            </w:r>
            <w:r w:rsidR="00CD09EE">
              <w:rPr>
                <w:lang w:eastAsia="x-none"/>
              </w:rPr>
              <w:t>in Table 4-1</w:t>
            </w:r>
          </w:p>
        </w:tc>
        <w:tc>
          <w:tcPr>
            <w:tcW w:w="1350" w:type="dxa"/>
            <w:tcBorders>
              <w:left w:val="single" w:sz="4" w:space="0" w:color="auto"/>
            </w:tcBorders>
          </w:tcPr>
          <w:p w:rsidR="007B3E5E" w:rsidRPr="00E2135B" w:rsidRDefault="007B3E5E" w:rsidP="00C56EF8">
            <w:pPr>
              <w:widowControl w:val="0"/>
              <w:spacing w:after="0" w:line="233" w:lineRule="auto"/>
              <w:ind w:right="-20"/>
              <w:rPr>
                <w:i/>
                <w:lang w:eastAsia="x-none"/>
              </w:rPr>
            </w:pPr>
          </w:p>
        </w:tc>
      </w:tr>
      <w:tr w:rsidR="00052424" w:rsidRPr="00585205" w:rsidTr="00C56EF8">
        <w:tc>
          <w:tcPr>
            <w:tcW w:w="600" w:type="dxa"/>
            <w:tcBorders>
              <w:right w:val="single" w:sz="4" w:space="0" w:color="auto"/>
            </w:tcBorders>
          </w:tcPr>
          <w:p w:rsidR="00052424" w:rsidRDefault="00052424" w:rsidP="00052424">
            <w:pPr>
              <w:pStyle w:val="NoSpacing"/>
              <w:jc w:val="center"/>
              <w:rPr>
                <w:lang w:eastAsia="x-none"/>
              </w:rPr>
            </w:pPr>
            <w:r>
              <w:rPr>
                <w:lang w:eastAsia="x-none"/>
              </w:rPr>
              <w:t>8</w:t>
            </w:r>
          </w:p>
        </w:tc>
        <w:tc>
          <w:tcPr>
            <w:tcW w:w="1198" w:type="dxa"/>
            <w:tcBorders>
              <w:left w:val="single" w:sz="4" w:space="0" w:color="auto"/>
            </w:tcBorders>
          </w:tcPr>
          <w:p w:rsidR="00052424" w:rsidRDefault="00052424" w:rsidP="00052424">
            <w:pPr>
              <w:pStyle w:val="NoSpacing"/>
              <w:jc w:val="center"/>
              <w:rPr>
                <w:lang w:eastAsia="x-none"/>
              </w:rPr>
            </w:pPr>
            <w:r>
              <w:rPr>
                <w:lang w:eastAsia="x-none"/>
              </w:rPr>
              <w:t>Configure</w:t>
            </w:r>
          </w:p>
        </w:tc>
        <w:tc>
          <w:tcPr>
            <w:tcW w:w="6117" w:type="dxa"/>
            <w:tcBorders>
              <w:right w:val="single" w:sz="4" w:space="0" w:color="auto"/>
            </w:tcBorders>
          </w:tcPr>
          <w:p w:rsidR="00052424" w:rsidRDefault="00052424" w:rsidP="00052424">
            <w:pPr>
              <w:widowControl w:val="0"/>
              <w:spacing w:after="0" w:line="233" w:lineRule="auto"/>
              <w:ind w:left="28" w:right="-20"/>
              <w:rPr>
                <w:lang w:eastAsia="x-none"/>
              </w:rPr>
            </w:pPr>
            <w:r>
              <w:rPr>
                <w:rFonts w:asciiTheme="minorHAnsi" w:hAnsiTheme="minorHAnsi"/>
                <w:lang w:eastAsia="x-none"/>
              </w:rPr>
              <w:t xml:space="preserve">The </w:t>
            </w:r>
            <w:r w:rsidR="00855431">
              <w:rPr>
                <w:rFonts w:asciiTheme="minorHAnsi" w:hAnsiTheme="minorHAnsi"/>
                <w:lang w:eastAsia="x-none"/>
              </w:rPr>
              <w:t>IUT</w:t>
            </w:r>
            <w:r>
              <w:rPr>
                <w:rFonts w:asciiTheme="minorHAnsi" w:hAnsiTheme="minorHAnsi"/>
                <w:lang w:eastAsia="x-none"/>
              </w:rPr>
              <w:t xml:space="preserve"> to initial state</w:t>
            </w:r>
          </w:p>
        </w:tc>
        <w:tc>
          <w:tcPr>
            <w:tcW w:w="1350" w:type="dxa"/>
            <w:tcBorders>
              <w:left w:val="single" w:sz="4" w:space="0" w:color="auto"/>
            </w:tcBorders>
          </w:tcPr>
          <w:p w:rsidR="00052424" w:rsidRPr="00E2135B" w:rsidRDefault="00052424" w:rsidP="00052424">
            <w:pPr>
              <w:widowControl w:val="0"/>
              <w:spacing w:after="0" w:line="233" w:lineRule="auto"/>
              <w:ind w:right="-20"/>
              <w:rPr>
                <w:i/>
                <w:lang w:eastAsia="x-none"/>
              </w:rPr>
            </w:pPr>
          </w:p>
        </w:tc>
      </w:tr>
    </w:tbl>
    <w:p w:rsidR="00316A2B" w:rsidRDefault="00316A2B" w:rsidP="0056253E"/>
    <w:p w:rsidR="00316A2B" w:rsidRDefault="00316A2B">
      <w:pPr>
        <w:overflowPunct/>
        <w:autoSpaceDE/>
        <w:autoSpaceDN/>
        <w:adjustRightInd/>
        <w:spacing w:after="0"/>
        <w:textAlignment w:val="auto"/>
      </w:pPr>
      <w:r>
        <w:br w:type="page"/>
      </w:r>
    </w:p>
    <w:p w:rsidR="00AB277D" w:rsidRDefault="00AB277D" w:rsidP="0056253E"/>
    <w:p w:rsidR="002E6BD0" w:rsidRDefault="002E6BD0" w:rsidP="0056253E">
      <w:r>
        <w:t xml:space="preserve">Note: </w:t>
      </w:r>
      <w:r w:rsidR="00C5007F">
        <w:t>A 10% PER is acceptable.</w:t>
      </w:r>
    </w:p>
    <w:tbl>
      <w:tblPr>
        <w:tblStyle w:val="TableGrid"/>
        <w:tblW w:w="9270" w:type="dxa"/>
        <w:tblInd w:w="-5" w:type="dxa"/>
        <w:tblLook w:val="04A0" w:firstRow="1" w:lastRow="0" w:firstColumn="1" w:lastColumn="0" w:noHBand="0" w:noVBand="1"/>
      </w:tblPr>
      <w:tblGrid>
        <w:gridCol w:w="2117"/>
        <w:gridCol w:w="2052"/>
        <w:gridCol w:w="5101"/>
      </w:tblGrid>
      <w:tr w:rsidR="00DD2F79" w:rsidRPr="001275CA" w:rsidTr="002A1867">
        <w:trPr>
          <w:trHeight w:val="245"/>
        </w:trPr>
        <w:tc>
          <w:tcPr>
            <w:tcW w:w="9270" w:type="dxa"/>
            <w:gridSpan w:val="3"/>
          </w:tcPr>
          <w:p w:rsidR="00DD2F79" w:rsidRPr="001275CA" w:rsidRDefault="00DD2F79" w:rsidP="00D834F1">
            <w:pPr>
              <w:jc w:val="center"/>
              <w:rPr>
                <w:b/>
                <w:bCs/>
              </w:rPr>
            </w:pPr>
            <w:r>
              <w:rPr>
                <w:b/>
                <w:bCs/>
              </w:rPr>
              <w:t>RCPI Table</w:t>
            </w:r>
          </w:p>
        </w:tc>
      </w:tr>
      <w:tr w:rsidR="00DD2F79" w:rsidRPr="001275CA" w:rsidTr="002A1867">
        <w:trPr>
          <w:trHeight w:val="600"/>
        </w:trPr>
        <w:tc>
          <w:tcPr>
            <w:tcW w:w="2117" w:type="dxa"/>
            <w:hideMark/>
          </w:tcPr>
          <w:p w:rsidR="00DD2F79" w:rsidRPr="001275CA" w:rsidRDefault="00DD2F79" w:rsidP="00D834F1">
            <w:pPr>
              <w:jc w:val="center"/>
            </w:pPr>
            <w:r w:rsidRPr="001275CA">
              <w:t>Integer value</w:t>
            </w:r>
          </w:p>
        </w:tc>
        <w:tc>
          <w:tcPr>
            <w:tcW w:w="2052" w:type="dxa"/>
            <w:hideMark/>
          </w:tcPr>
          <w:p w:rsidR="00DD2F79" w:rsidRPr="001275CA" w:rsidRDefault="00DD2F79" w:rsidP="002A1867">
            <w:r w:rsidRPr="001275CA">
              <w:t>corresponding power value</w:t>
            </w:r>
            <w:r>
              <w:t xml:space="preserve"> (dBm)</w:t>
            </w:r>
          </w:p>
        </w:tc>
        <w:tc>
          <w:tcPr>
            <w:tcW w:w="5101" w:type="dxa"/>
            <w:vMerge w:val="restart"/>
            <w:hideMark/>
          </w:tcPr>
          <w:p w:rsidR="00DD2F79" w:rsidRPr="001275CA" w:rsidRDefault="00DD2F79" w:rsidP="00D834F1">
            <w:pPr>
              <w:jc w:val="center"/>
              <w:rPr>
                <w:b/>
                <w:bCs/>
              </w:rPr>
            </w:pPr>
            <w:r w:rsidRPr="001275CA">
              <w:rPr>
                <w:b/>
                <w:bCs/>
              </w:rPr>
              <w:t>RCPI = Int{(Power in dBm +110) × 2} for 0 dBm &gt; Power &gt; – 110 dBm</w:t>
            </w:r>
          </w:p>
        </w:tc>
      </w:tr>
      <w:tr w:rsidR="00DD2F79" w:rsidRPr="001275CA" w:rsidTr="002A1867">
        <w:trPr>
          <w:trHeight w:val="300"/>
        </w:trPr>
        <w:tc>
          <w:tcPr>
            <w:tcW w:w="2117" w:type="dxa"/>
            <w:hideMark/>
          </w:tcPr>
          <w:p w:rsidR="00DD2F79" w:rsidRPr="001275CA" w:rsidRDefault="00DD2F79" w:rsidP="00D834F1">
            <w:pPr>
              <w:jc w:val="center"/>
            </w:pPr>
            <w:r w:rsidRPr="001275CA">
              <w:t>0</w:t>
            </w:r>
          </w:p>
        </w:tc>
        <w:tc>
          <w:tcPr>
            <w:tcW w:w="2052" w:type="dxa"/>
            <w:hideMark/>
          </w:tcPr>
          <w:p w:rsidR="00DD2F79" w:rsidRPr="001275CA" w:rsidRDefault="00DD2F79" w:rsidP="00D834F1">
            <w:pPr>
              <w:jc w:val="center"/>
            </w:pPr>
            <w:r>
              <w:t>Power ≤ – 110</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1</w:t>
            </w:r>
          </w:p>
        </w:tc>
        <w:tc>
          <w:tcPr>
            <w:tcW w:w="2052" w:type="dxa"/>
            <w:hideMark/>
          </w:tcPr>
          <w:p w:rsidR="00DD2F79" w:rsidRPr="001275CA" w:rsidRDefault="00DD2F79" w:rsidP="00D834F1">
            <w:pPr>
              <w:jc w:val="center"/>
            </w:pPr>
            <w:r>
              <w:t>Power = – 109.5</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2</w:t>
            </w:r>
          </w:p>
        </w:tc>
        <w:tc>
          <w:tcPr>
            <w:tcW w:w="2052" w:type="dxa"/>
            <w:hideMark/>
          </w:tcPr>
          <w:p w:rsidR="00DD2F79" w:rsidRPr="001275CA" w:rsidRDefault="00DD2F79" w:rsidP="00D834F1">
            <w:pPr>
              <w:jc w:val="center"/>
            </w:pPr>
            <w:r>
              <w:t>Power = – 109.0</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w:t>
            </w:r>
          </w:p>
        </w:tc>
        <w:tc>
          <w:tcPr>
            <w:tcW w:w="2052" w:type="dxa"/>
            <w:hideMark/>
          </w:tcPr>
          <w:p w:rsidR="00DD2F79" w:rsidRPr="001275CA" w:rsidRDefault="00DD2F79" w:rsidP="00D834F1">
            <w:pPr>
              <w:jc w:val="center"/>
            </w:pPr>
            <w:r w:rsidRPr="001275CA">
              <w:t>:</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w:t>
            </w:r>
          </w:p>
        </w:tc>
        <w:tc>
          <w:tcPr>
            <w:tcW w:w="2052" w:type="dxa"/>
            <w:hideMark/>
          </w:tcPr>
          <w:p w:rsidR="00DD2F79" w:rsidRPr="001275CA" w:rsidRDefault="00DD2F79" w:rsidP="00D834F1">
            <w:pPr>
              <w:jc w:val="center"/>
            </w:pPr>
            <w:r w:rsidRPr="001275CA">
              <w:t>:</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220</w:t>
            </w:r>
          </w:p>
        </w:tc>
        <w:tc>
          <w:tcPr>
            <w:tcW w:w="2052" w:type="dxa"/>
            <w:hideMark/>
          </w:tcPr>
          <w:p w:rsidR="00DD2F79" w:rsidRPr="001275CA" w:rsidRDefault="00DD2F79" w:rsidP="00D834F1">
            <w:pPr>
              <w:jc w:val="center"/>
            </w:pPr>
            <w:r>
              <w:t>Power ≥ – 0</w:t>
            </w:r>
          </w:p>
        </w:tc>
        <w:tc>
          <w:tcPr>
            <w:tcW w:w="5101" w:type="dxa"/>
            <w:vMerge/>
            <w:hideMark/>
          </w:tcPr>
          <w:p w:rsidR="00DD2F79" w:rsidRPr="001275CA" w:rsidRDefault="00DD2F79" w:rsidP="00D834F1">
            <w:pPr>
              <w:jc w:val="center"/>
              <w:rPr>
                <w:b/>
                <w:bCs/>
              </w:rPr>
            </w:pPr>
          </w:p>
        </w:tc>
      </w:tr>
      <w:tr w:rsidR="00DD2F79" w:rsidRPr="001275CA" w:rsidTr="002A1867">
        <w:trPr>
          <w:trHeight w:val="300"/>
        </w:trPr>
        <w:tc>
          <w:tcPr>
            <w:tcW w:w="2117" w:type="dxa"/>
            <w:hideMark/>
          </w:tcPr>
          <w:p w:rsidR="00DD2F79" w:rsidRPr="001275CA" w:rsidRDefault="00DD2F79" w:rsidP="00D834F1">
            <w:pPr>
              <w:jc w:val="center"/>
            </w:pPr>
            <w:r w:rsidRPr="001275CA">
              <w:t>221–254</w:t>
            </w:r>
          </w:p>
        </w:tc>
        <w:tc>
          <w:tcPr>
            <w:tcW w:w="2052" w:type="dxa"/>
            <w:hideMark/>
          </w:tcPr>
          <w:p w:rsidR="00DD2F79" w:rsidRPr="001275CA" w:rsidRDefault="00DD2F79" w:rsidP="00D834F1">
            <w:pPr>
              <w:jc w:val="center"/>
            </w:pPr>
            <w:r w:rsidRPr="001275CA">
              <w:t>Reserved</w:t>
            </w:r>
          </w:p>
        </w:tc>
        <w:tc>
          <w:tcPr>
            <w:tcW w:w="5101" w:type="dxa"/>
            <w:vMerge/>
            <w:hideMark/>
          </w:tcPr>
          <w:p w:rsidR="00DD2F79" w:rsidRPr="001275CA" w:rsidRDefault="00DD2F79" w:rsidP="00D834F1">
            <w:pPr>
              <w:jc w:val="center"/>
              <w:rPr>
                <w:b/>
                <w:bCs/>
              </w:rPr>
            </w:pPr>
          </w:p>
        </w:tc>
      </w:tr>
      <w:tr w:rsidR="00DD2F79" w:rsidRPr="001275CA" w:rsidTr="002A1867">
        <w:trPr>
          <w:trHeight w:val="224"/>
        </w:trPr>
        <w:tc>
          <w:tcPr>
            <w:tcW w:w="2117" w:type="dxa"/>
            <w:hideMark/>
          </w:tcPr>
          <w:p w:rsidR="00DD2F79" w:rsidRPr="001275CA" w:rsidRDefault="00DD2F79" w:rsidP="00D834F1">
            <w:pPr>
              <w:jc w:val="center"/>
            </w:pPr>
            <w:r w:rsidRPr="001275CA">
              <w:t>255</w:t>
            </w:r>
          </w:p>
        </w:tc>
        <w:tc>
          <w:tcPr>
            <w:tcW w:w="2052" w:type="dxa"/>
            <w:hideMark/>
          </w:tcPr>
          <w:p w:rsidR="00DD2F79" w:rsidRPr="001275CA" w:rsidRDefault="00DD2F79" w:rsidP="00D834F1">
            <w:pPr>
              <w:jc w:val="center"/>
            </w:pPr>
            <w:r w:rsidRPr="001275CA">
              <w:t>Measurement not available</w:t>
            </w:r>
          </w:p>
        </w:tc>
        <w:tc>
          <w:tcPr>
            <w:tcW w:w="5101" w:type="dxa"/>
            <w:vMerge/>
            <w:hideMark/>
          </w:tcPr>
          <w:p w:rsidR="00DD2F79" w:rsidRPr="001275CA" w:rsidRDefault="00DD2F79" w:rsidP="00D834F1">
            <w:pPr>
              <w:jc w:val="center"/>
              <w:rPr>
                <w:b/>
                <w:bCs/>
              </w:rPr>
            </w:pPr>
          </w:p>
        </w:tc>
      </w:tr>
    </w:tbl>
    <w:p w:rsidR="007345D8" w:rsidRDefault="007345D8" w:rsidP="0056253E"/>
    <w:p w:rsidR="00DD2F79" w:rsidRDefault="00DD2F79" w:rsidP="00AB707D">
      <w:pPr>
        <w:overflowPunct/>
        <w:autoSpaceDE/>
        <w:autoSpaceDN/>
        <w:adjustRightInd/>
        <w:spacing w:after="0"/>
        <w:textAlignment w:val="auto"/>
      </w:pPr>
    </w:p>
    <w:tbl>
      <w:tblPr>
        <w:tblStyle w:val="TableGrid"/>
        <w:tblW w:w="9265" w:type="dxa"/>
        <w:tblLayout w:type="fixed"/>
        <w:tblLook w:val="04A0" w:firstRow="1" w:lastRow="0" w:firstColumn="1" w:lastColumn="0" w:noHBand="0" w:noVBand="1"/>
      </w:tblPr>
      <w:tblGrid>
        <w:gridCol w:w="1075"/>
        <w:gridCol w:w="1080"/>
        <w:gridCol w:w="1170"/>
        <w:gridCol w:w="1170"/>
        <w:gridCol w:w="990"/>
        <w:gridCol w:w="900"/>
        <w:gridCol w:w="1080"/>
        <w:gridCol w:w="1800"/>
      </w:tblGrid>
      <w:tr w:rsidR="00C62878" w:rsidRPr="005975C8" w:rsidTr="00CE38CD">
        <w:trPr>
          <w:trHeight w:val="290"/>
        </w:trPr>
        <w:tc>
          <w:tcPr>
            <w:tcW w:w="9265" w:type="dxa"/>
            <w:gridSpan w:val="8"/>
            <w:hideMark/>
          </w:tcPr>
          <w:p w:rsidR="00C62878" w:rsidRPr="006C1BC7" w:rsidRDefault="00C62878" w:rsidP="00CE38CD">
            <w:pPr>
              <w:jc w:val="center"/>
              <w:rPr>
                <w:b/>
                <w:bCs/>
              </w:rPr>
            </w:pPr>
            <w:r w:rsidRPr="00776D91">
              <w:rPr>
                <w:b/>
              </w:rPr>
              <w:t>Receive Sensitivity Table</w:t>
            </w:r>
          </w:p>
        </w:tc>
      </w:tr>
      <w:tr w:rsidR="00C62878" w:rsidRPr="005975C8" w:rsidTr="00CE38CD">
        <w:trPr>
          <w:trHeight w:val="570"/>
        </w:trPr>
        <w:tc>
          <w:tcPr>
            <w:tcW w:w="1075" w:type="dxa"/>
            <w:hideMark/>
          </w:tcPr>
          <w:p w:rsidR="00C62878" w:rsidRPr="005975C8" w:rsidRDefault="00C62878" w:rsidP="00CE38CD">
            <w:pPr>
              <w:rPr>
                <w:b/>
                <w:bCs/>
              </w:rPr>
            </w:pPr>
            <w:r w:rsidRPr="005975C8">
              <w:rPr>
                <w:b/>
                <w:bCs/>
              </w:rPr>
              <w:t>Data rate</w:t>
            </w:r>
            <w:r w:rsidRPr="005975C8">
              <w:rPr>
                <w:b/>
                <w:bCs/>
              </w:rPr>
              <w:br/>
              <w:t>(Mb/s)</w:t>
            </w:r>
            <w:r w:rsidRPr="005975C8">
              <w:rPr>
                <w:b/>
                <w:bCs/>
              </w:rPr>
              <w:br/>
              <w:t>(20 MHz</w:t>
            </w:r>
            <w:r w:rsidRPr="005975C8">
              <w:rPr>
                <w:b/>
                <w:bCs/>
              </w:rPr>
              <w:br/>
              <w:t>channel</w:t>
            </w:r>
            <w:r w:rsidRPr="005975C8">
              <w:rPr>
                <w:b/>
                <w:bCs/>
              </w:rPr>
              <w:br/>
              <w:t>spacing)</w:t>
            </w:r>
          </w:p>
        </w:tc>
        <w:tc>
          <w:tcPr>
            <w:tcW w:w="1080" w:type="dxa"/>
            <w:hideMark/>
          </w:tcPr>
          <w:p w:rsidR="00C62878" w:rsidRPr="005975C8" w:rsidRDefault="00C62878" w:rsidP="00CE38CD">
            <w:pPr>
              <w:rPr>
                <w:b/>
                <w:bCs/>
              </w:rPr>
            </w:pPr>
            <w:r w:rsidRPr="005975C8">
              <w:rPr>
                <w:b/>
                <w:bCs/>
              </w:rPr>
              <w:t>Data rate</w:t>
            </w:r>
            <w:r w:rsidRPr="005975C8">
              <w:rPr>
                <w:b/>
                <w:bCs/>
              </w:rPr>
              <w:br/>
              <w:t>(Mb/s)</w:t>
            </w:r>
            <w:r w:rsidRPr="005975C8">
              <w:rPr>
                <w:b/>
                <w:bCs/>
              </w:rPr>
              <w:br/>
              <w:t>(10 MHz</w:t>
            </w:r>
            <w:r w:rsidRPr="005975C8">
              <w:rPr>
                <w:b/>
                <w:bCs/>
              </w:rPr>
              <w:br/>
              <w:t>channel</w:t>
            </w:r>
            <w:r w:rsidRPr="005975C8">
              <w:rPr>
                <w:b/>
                <w:bCs/>
              </w:rPr>
              <w:br/>
              <w:t>spacing)</w:t>
            </w:r>
          </w:p>
        </w:tc>
        <w:tc>
          <w:tcPr>
            <w:tcW w:w="1170" w:type="dxa"/>
            <w:hideMark/>
          </w:tcPr>
          <w:p w:rsidR="00C62878" w:rsidRPr="005975C8" w:rsidRDefault="00C62878" w:rsidP="00CE38CD">
            <w:pPr>
              <w:rPr>
                <w:b/>
                <w:bCs/>
              </w:rPr>
            </w:pPr>
            <w:r w:rsidRPr="005975C8">
              <w:rPr>
                <w:b/>
                <w:bCs/>
              </w:rPr>
              <w:t xml:space="preserve">Minimum Sensitivity (dBm) (20 MHz Channel Spacing) </w:t>
            </w:r>
          </w:p>
        </w:tc>
        <w:tc>
          <w:tcPr>
            <w:tcW w:w="1170" w:type="dxa"/>
            <w:hideMark/>
          </w:tcPr>
          <w:p w:rsidR="00C62878" w:rsidRPr="005975C8" w:rsidRDefault="00C62878" w:rsidP="00CE38CD">
            <w:pPr>
              <w:rPr>
                <w:b/>
                <w:bCs/>
              </w:rPr>
            </w:pPr>
            <w:r w:rsidRPr="005975C8">
              <w:rPr>
                <w:b/>
                <w:bCs/>
              </w:rPr>
              <w:t>Minimum Sensitivity (dBm) (10 MHz Channel Spacing)</w:t>
            </w:r>
          </w:p>
        </w:tc>
        <w:tc>
          <w:tcPr>
            <w:tcW w:w="990" w:type="dxa"/>
            <w:hideMark/>
          </w:tcPr>
          <w:p w:rsidR="00C62878" w:rsidRPr="005975C8" w:rsidRDefault="00C62878" w:rsidP="00CE38CD">
            <w:pPr>
              <w:rPr>
                <w:b/>
                <w:bCs/>
              </w:rPr>
            </w:pPr>
            <w:r w:rsidRPr="005975C8">
              <w:rPr>
                <w:b/>
                <w:bCs/>
              </w:rPr>
              <w:t>Modulation</w:t>
            </w:r>
          </w:p>
        </w:tc>
        <w:tc>
          <w:tcPr>
            <w:tcW w:w="900" w:type="dxa"/>
            <w:hideMark/>
          </w:tcPr>
          <w:p w:rsidR="00C62878" w:rsidRPr="005975C8" w:rsidRDefault="00C62878" w:rsidP="00CE38CD">
            <w:pPr>
              <w:rPr>
                <w:b/>
                <w:bCs/>
              </w:rPr>
            </w:pPr>
            <w:r w:rsidRPr="005975C8">
              <w:rPr>
                <w:b/>
                <w:bCs/>
              </w:rPr>
              <w:t>Coding Rate (R)</w:t>
            </w:r>
          </w:p>
        </w:tc>
        <w:tc>
          <w:tcPr>
            <w:tcW w:w="1080" w:type="dxa"/>
            <w:hideMark/>
          </w:tcPr>
          <w:p w:rsidR="00C62878" w:rsidRPr="005975C8" w:rsidRDefault="00C62878" w:rsidP="00CE38CD">
            <w:pPr>
              <w:rPr>
                <w:b/>
                <w:bCs/>
              </w:rPr>
            </w:pPr>
            <w:r>
              <w:rPr>
                <w:b/>
                <w:bCs/>
              </w:rPr>
              <w:t>Non-</w:t>
            </w:r>
            <w:r w:rsidRPr="005975C8">
              <w:rPr>
                <w:b/>
                <w:bCs/>
              </w:rPr>
              <w:t>Adjacent Channel Rejection (dB)</w:t>
            </w:r>
          </w:p>
        </w:tc>
        <w:tc>
          <w:tcPr>
            <w:tcW w:w="1800" w:type="dxa"/>
            <w:vMerge w:val="restart"/>
            <w:vAlign w:val="bottom"/>
          </w:tcPr>
          <w:p w:rsidR="00C62878" w:rsidRDefault="00DB34F0" w:rsidP="00CE38CD">
            <w:r>
              <w:t>This table is derived from 802.11 [</w:t>
            </w:r>
            <w:r>
              <w:fldChar w:fldCharType="begin"/>
            </w:r>
            <w:r>
              <w:instrText xml:space="preserve"> REF  REF_IEEE80211 \h  \* MERGEFORMAT </w:instrText>
            </w:r>
            <w:r>
              <w:fldChar w:fldCharType="separate"/>
            </w:r>
            <w:r>
              <w:rPr>
                <w:noProof/>
              </w:rPr>
              <w:t>2</w:t>
            </w:r>
            <w:r>
              <w:fldChar w:fldCharType="end"/>
            </w:r>
            <w:r>
              <w:t>]</w:t>
            </w:r>
          </w:p>
        </w:tc>
      </w:tr>
      <w:tr w:rsidR="00C62878" w:rsidRPr="005975C8" w:rsidTr="00CE38CD">
        <w:trPr>
          <w:trHeight w:val="113"/>
        </w:trPr>
        <w:tc>
          <w:tcPr>
            <w:tcW w:w="1075" w:type="dxa"/>
            <w:hideMark/>
          </w:tcPr>
          <w:p w:rsidR="00C62878" w:rsidRPr="005975C8" w:rsidRDefault="00C62878" w:rsidP="00CE38CD">
            <w:r w:rsidRPr="005975C8">
              <w:t>6</w:t>
            </w:r>
          </w:p>
        </w:tc>
        <w:tc>
          <w:tcPr>
            <w:tcW w:w="1080" w:type="dxa"/>
            <w:hideMark/>
          </w:tcPr>
          <w:p w:rsidR="00C62878" w:rsidRPr="005975C8" w:rsidRDefault="00C62878" w:rsidP="00CE38CD">
            <w:r w:rsidRPr="005975C8">
              <w:t>3</w:t>
            </w:r>
          </w:p>
        </w:tc>
        <w:tc>
          <w:tcPr>
            <w:tcW w:w="1170" w:type="dxa"/>
            <w:hideMark/>
          </w:tcPr>
          <w:p w:rsidR="00C62878" w:rsidRPr="005975C8" w:rsidRDefault="00C62878" w:rsidP="00CE38CD">
            <w:r w:rsidRPr="005975C8">
              <w:t>-82</w:t>
            </w:r>
          </w:p>
        </w:tc>
        <w:tc>
          <w:tcPr>
            <w:tcW w:w="1170" w:type="dxa"/>
            <w:hideMark/>
          </w:tcPr>
          <w:p w:rsidR="00C62878" w:rsidRPr="005975C8" w:rsidRDefault="00C62878" w:rsidP="00CE38CD">
            <w:r w:rsidRPr="005975C8">
              <w:t>-85</w:t>
            </w:r>
          </w:p>
        </w:tc>
        <w:tc>
          <w:tcPr>
            <w:tcW w:w="990" w:type="dxa"/>
            <w:hideMark/>
          </w:tcPr>
          <w:p w:rsidR="00C62878" w:rsidRPr="005975C8" w:rsidRDefault="00C62878" w:rsidP="00CE38CD">
            <w:r w:rsidRPr="005975C8">
              <w:t>BPSK</w:t>
            </w:r>
          </w:p>
        </w:tc>
        <w:tc>
          <w:tcPr>
            <w:tcW w:w="900" w:type="dxa"/>
            <w:hideMark/>
          </w:tcPr>
          <w:p w:rsidR="00C62878" w:rsidRPr="005975C8" w:rsidRDefault="00C62878" w:rsidP="00CE38CD">
            <w:r w:rsidRPr="005975C8">
              <w:t>½</w:t>
            </w:r>
          </w:p>
        </w:tc>
        <w:tc>
          <w:tcPr>
            <w:tcW w:w="1080" w:type="dxa"/>
            <w:vAlign w:val="bottom"/>
            <w:hideMark/>
          </w:tcPr>
          <w:p w:rsidR="00C62878" w:rsidRPr="005975C8" w:rsidRDefault="00C62878" w:rsidP="00CE38CD">
            <w:r>
              <w:rPr>
                <w:rFonts w:ascii="Calibri" w:hAnsi="Calibri"/>
                <w:color w:val="000000"/>
                <w:sz w:val="22"/>
                <w:szCs w:val="22"/>
              </w:rPr>
              <w:t>32</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9</w:t>
            </w:r>
          </w:p>
        </w:tc>
        <w:tc>
          <w:tcPr>
            <w:tcW w:w="1080" w:type="dxa"/>
            <w:hideMark/>
          </w:tcPr>
          <w:p w:rsidR="00C62878" w:rsidRPr="005975C8" w:rsidRDefault="00C62878" w:rsidP="00CE38CD">
            <w:r w:rsidRPr="005975C8">
              <w:t>4.5</w:t>
            </w:r>
          </w:p>
        </w:tc>
        <w:tc>
          <w:tcPr>
            <w:tcW w:w="1170" w:type="dxa"/>
            <w:hideMark/>
          </w:tcPr>
          <w:p w:rsidR="00C62878" w:rsidRPr="005975C8" w:rsidRDefault="00C62878" w:rsidP="00CE38CD">
            <w:r w:rsidRPr="005975C8">
              <w:t>-81</w:t>
            </w:r>
          </w:p>
        </w:tc>
        <w:tc>
          <w:tcPr>
            <w:tcW w:w="1170" w:type="dxa"/>
            <w:hideMark/>
          </w:tcPr>
          <w:p w:rsidR="00C62878" w:rsidRPr="005975C8" w:rsidRDefault="00C62878" w:rsidP="00CE38CD">
            <w:r w:rsidRPr="005975C8">
              <w:t>-84</w:t>
            </w:r>
          </w:p>
        </w:tc>
        <w:tc>
          <w:tcPr>
            <w:tcW w:w="990" w:type="dxa"/>
            <w:hideMark/>
          </w:tcPr>
          <w:p w:rsidR="00C62878" w:rsidRPr="005975C8" w:rsidRDefault="00C62878" w:rsidP="00CE38CD">
            <w:r w:rsidRPr="005975C8">
              <w:t>BPSK</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31</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12</w:t>
            </w:r>
          </w:p>
        </w:tc>
        <w:tc>
          <w:tcPr>
            <w:tcW w:w="1080" w:type="dxa"/>
            <w:hideMark/>
          </w:tcPr>
          <w:p w:rsidR="00C62878" w:rsidRPr="005975C8" w:rsidRDefault="00C62878" w:rsidP="00CE38CD">
            <w:r w:rsidRPr="005975C8">
              <w:t>6</w:t>
            </w:r>
          </w:p>
        </w:tc>
        <w:tc>
          <w:tcPr>
            <w:tcW w:w="1170" w:type="dxa"/>
            <w:hideMark/>
          </w:tcPr>
          <w:p w:rsidR="00C62878" w:rsidRPr="005975C8" w:rsidRDefault="00C62878" w:rsidP="00CE38CD">
            <w:r w:rsidRPr="005975C8">
              <w:t>-79</w:t>
            </w:r>
          </w:p>
        </w:tc>
        <w:tc>
          <w:tcPr>
            <w:tcW w:w="1170" w:type="dxa"/>
            <w:hideMark/>
          </w:tcPr>
          <w:p w:rsidR="00C62878" w:rsidRPr="005975C8" w:rsidRDefault="00C62878" w:rsidP="00CE38CD">
            <w:r w:rsidRPr="005975C8">
              <w:t>-82</w:t>
            </w:r>
          </w:p>
        </w:tc>
        <w:tc>
          <w:tcPr>
            <w:tcW w:w="990" w:type="dxa"/>
            <w:hideMark/>
          </w:tcPr>
          <w:p w:rsidR="00C62878" w:rsidRPr="005975C8" w:rsidRDefault="00C62878" w:rsidP="00CE38CD">
            <w:r w:rsidRPr="005975C8">
              <w:t>QPSK</w:t>
            </w:r>
          </w:p>
        </w:tc>
        <w:tc>
          <w:tcPr>
            <w:tcW w:w="900" w:type="dxa"/>
            <w:hideMark/>
          </w:tcPr>
          <w:p w:rsidR="00C62878" w:rsidRPr="005975C8" w:rsidRDefault="00C62878" w:rsidP="00CE38CD">
            <w:r w:rsidRPr="005975C8">
              <w:t>½</w:t>
            </w:r>
          </w:p>
        </w:tc>
        <w:tc>
          <w:tcPr>
            <w:tcW w:w="1080" w:type="dxa"/>
            <w:vAlign w:val="bottom"/>
            <w:hideMark/>
          </w:tcPr>
          <w:p w:rsidR="00C62878" w:rsidRPr="005975C8" w:rsidRDefault="00C62878" w:rsidP="00CE38CD">
            <w:r>
              <w:rPr>
                <w:rFonts w:ascii="Calibri" w:hAnsi="Calibri"/>
                <w:color w:val="000000"/>
                <w:sz w:val="22"/>
                <w:szCs w:val="22"/>
              </w:rPr>
              <w:t>29</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18</w:t>
            </w:r>
          </w:p>
        </w:tc>
        <w:tc>
          <w:tcPr>
            <w:tcW w:w="1080" w:type="dxa"/>
            <w:hideMark/>
          </w:tcPr>
          <w:p w:rsidR="00C62878" w:rsidRPr="005975C8" w:rsidRDefault="00C62878" w:rsidP="00CE38CD">
            <w:r w:rsidRPr="005975C8">
              <w:t>9</w:t>
            </w:r>
          </w:p>
        </w:tc>
        <w:tc>
          <w:tcPr>
            <w:tcW w:w="1170" w:type="dxa"/>
            <w:hideMark/>
          </w:tcPr>
          <w:p w:rsidR="00C62878" w:rsidRPr="005975C8" w:rsidRDefault="00C62878" w:rsidP="00CE38CD">
            <w:r w:rsidRPr="005975C8">
              <w:t>-77</w:t>
            </w:r>
          </w:p>
        </w:tc>
        <w:tc>
          <w:tcPr>
            <w:tcW w:w="1170" w:type="dxa"/>
            <w:hideMark/>
          </w:tcPr>
          <w:p w:rsidR="00C62878" w:rsidRPr="005975C8" w:rsidRDefault="00C62878" w:rsidP="00CE38CD">
            <w:r w:rsidRPr="005975C8">
              <w:t>-80</w:t>
            </w:r>
          </w:p>
        </w:tc>
        <w:tc>
          <w:tcPr>
            <w:tcW w:w="990" w:type="dxa"/>
            <w:hideMark/>
          </w:tcPr>
          <w:p w:rsidR="00C62878" w:rsidRPr="005975C8" w:rsidRDefault="00C62878" w:rsidP="00CE38CD">
            <w:r w:rsidRPr="005975C8">
              <w:t>QPSK</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27</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24</w:t>
            </w:r>
          </w:p>
        </w:tc>
        <w:tc>
          <w:tcPr>
            <w:tcW w:w="1080" w:type="dxa"/>
            <w:hideMark/>
          </w:tcPr>
          <w:p w:rsidR="00C62878" w:rsidRPr="005975C8" w:rsidRDefault="00C62878" w:rsidP="00CE38CD">
            <w:r w:rsidRPr="005975C8">
              <w:t>12</w:t>
            </w:r>
          </w:p>
        </w:tc>
        <w:tc>
          <w:tcPr>
            <w:tcW w:w="1170" w:type="dxa"/>
            <w:hideMark/>
          </w:tcPr>
          <w:p w:rsidR="00C62878" w:rsidRPr="005975C8" w:rsidRDefault="00C62878" w:rsidP="00CE38CD">
            <w:r w:rsidRPr="005975C8">
              <w:t>-74</w:t>
            </w:r>
          </w:p>
        </w:tc>
        <w:tc>
          <w:tcPr>
            <w:tcW w:w="1170" w:type="dxa"/>
            <w:hideMark/>
          </w:tcPr>
          <w:p w:rsidR="00C62878" w:rsidRPr="005975C8" w:rsidRDefault="00C62878" w:rsidP="00CE38CD">
            <w:r w:rsidRPr="005975C8">
              <w:t>-77</w:t>
            </w:r>
          </w:p>
        </w:tc>
        <w:tc>
          <w:tcPr>
            <w:tcW w:w="990" w:type="dxa"/>
            <w:hideMark/>
          </w:tcPr>
          <w:p w:rsidR="00C62878" w:rsidRPr="005975C8" w:rsidRDefault="00C62878" w:rsidP="00CE38CD">
            <w:r w:rsidRPr="005975C8">
              <w:t>16-QAM</w:t>
            </w:r>
          </w:p>
        </w:tc>
        <w:tc>
          <w:tcPr>
            <w:tcW w:w="900" w:type="dxa"/>
            <w:hideMark/>
          </w:tcPr>
          <w:p w:rsidR="00C62878" w:rsidRPr="005975C8" w:rsidRDefault="00C62878" w:rsidP="00CE38CD">
            <w:r w:rsidRPr="005975C8">
              <w:t>½</w:t>
            </w:r>
          </w:p>
        </w:tc>
        <w:tc>
          <w:tcPr>
            <w:tcW w:w="1080" w:type="dxa"/>
            <w:vAlign w:val="bottom"/>
            <w:hideMark/>
          </w:tcPr>
          <w:p w:rsidR="00C62878" w:rsidRPr="005975C8" w:rsidRDefault="00C62878" w:rsidP="00CE38CD">
            <w:r>
              <w:rPr>
                <w:rFonts w:ascii="Calibri" w:hAnsi="Calibri"/>
                <w:color w:val="000000"/>
                <w:sz w:val="22"/>
                <w:szCs w:val="22"/>
              </w:rPr>
              <w:t>24</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36</w:t>
            </w:r>
          </w:p>
        </w:tc>
        <w:tc>
          <w:tcPr>
            <w:tcW w:w="1080" w:type="dxa"/>
            <w:hideMark/>
          </w:tcPr>
          <w:p w:rsidR="00C62878" w:rsidRPr="005975C8" w:rsidRDefault="00C62878" w:rsidP="00CE38CD">
            <w:r w:rsidRPr="005975C8">
              <w:t>18</w:t>
            </w:r>
          </w:p>
        </w:tc>
        <w:tc>
          <w:tcPr>
            <w:tcW w:w="1170" w:type="dxa"/>
            <w:hideMark/>
          </w:tcPr>
          <w:p w:rsidR="00C62878" w:rsidRPr="005975C8" w:rsidRDefault="00C62878" w:rsidP="00CE38CD">
            <w:r w:rsidRPr="005975C8">
              <w:t>-70</w:t>
            </w:r>
          </w:p>
        </w:tc>
        <w:tc>
          <w:tcPr>
            <w:tcW w:w="1170" w:type="dxa"/>
            <w:hideMark/>
          </w:tcPr>
          <w:p w:rsidR="00C62878" w:rsidRPr="005975C8" w:rsidRDefault="00C62878" w:rsidP="00CE38CD">
            <w:r w:rsidRPr="005975C8">
              <w:t>-73</w:t>
            </w:r>
          </w:p>
        </w:tc>
        <w:tc>
          <w:tcPr>
            <w:tcW w:w="990" w:type="dxa"/>
            <w:hideMark/>
          </w:tcPr>
          <w:p w:rsidR="00C62878" w:rsidRPr="005975C8" w:rsidRDefault="00C62878" w:rsidP="00CE38CD">
            <w:r w:rsidRPr="005975C8">
              <w:t>16-QAM</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20</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48</w:t>
            </w:r>
          </w:p>
        </w:tc>
        <w:tc>
          <w:tcPr>
            <w:tcW w:w="1080" w:type="dxa"/>
            <w:hideMark/>
          </w:tcPr>
          <w:p w:rsidR="00C62878" w:rsidRPr="005975C8" w:rsidRDefault="00C62878" w:rsidP="00CE38CD">
            <w:r w:rsidRPr="005975C8">
              <w:t>24</w:t>
            </w:r>
          </w:p>
        </w:tc>
        <w:tc>
          <w:tcPr>
            <w:tcW w:w="1170" w:type="dxa"/>
            <w:hideMark/>
          </w:tcPr>
          <w:p w:rsidR="00C62878" w:rsidRPr="005975C8" w:rsidRDefault="00C62878" w:rsidP="00CE38CD">
            <w:r w:rsidRPr="005975C8">
              <w:t>-66</w:t>
            </w:r>
          </w:p>
        </w:tc>
        <w:tc>
          <w:tcPr>
            <w:tcW w:w="1170" w:type="dxa"/>
            <w:hideMark/>
          </w:tcPr>
          <w:p w:rsidR="00C62878" w:rsidRPr="005975C8" w:rsidRDefault="00C62878" w:rsidP="00CE38CD">
            <w:r w:rsidRPr="005975C8">
              <w:t>-69</w:t>
            </w:r>
          </w:p>
        </w:tc>
        <w:tc>
          <w:tcPr>
            <w:tcW w:w="990" w:type="dxa"/>
            <w:hideMark/>
          </w:tcPr>
          <w:p w:rsidR="00C62878" w:rsidRPr="005975C8" w:rsidRDefault="00C62878" w:rsidP="00CE38CD">
            <w:r w:rsidRPr="005975C8">
              <w:t>64-QAM</w:t>
            </w:r>
          </w:p>
        </w:tc>
        <w:tc>
          <w:tcPr>
            <w:tcW w:w="900" w:type="dxa"/>
            <w:hideMark/>
          </w:tcPr>
          <w:p w:rsidR="00C62878" w:rsidRPr="005975C8" w:rsidRDefault="00C62878" w:rsidP="00CE38CD">
            <w:r w:rsidRPr="005975C8">
              <w:rPr>
                <w:noProof/>
              </w:rPr>
              <w:drawing>
                <wp:anchor distT="0" distB="0" distL="114300" distR="114300" simplePos="0" relativeHeight="251685888" behindDoc="0" locked="0" layoutInCell="1" allowOverlap="1" wp14:anchorId="3AA3ABD9" wp14:editId="34046A91">
                  <wp:simplePos x="0" y="0"/>
                  <wp:positionH relativeFrom="column">
                    <wp:posOffset>0</wp:posOffset>
                  </wp:positionH>
                  <wp:positionV relativeFrom="paragraph">
                    <wp:posOffset>0</wp:posOffset>
                  </wp:positionV>
                  <wp:extent cx="152400" cy="161925"/>
                  <wp:effectExtent l="0" t="0" r="0" b="9525"/>
                  <wp:wrapNone/>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vAlign w:val="bottom"/>
            <w:hideMark/>
          </w:tcPr>
          <w:p w:rsidR="00C62878" w:rsidRPr="005975C8" w:rsidRDefault="00C62878" w:rsidP="00CE38CD">
            <w:r>
              <w:rPr>
                <w:rFonts w:ascii="Calibri" w:hAnsi="Calibri"/>
                <w:color w:val="000000"/>
                <w:sz w:val="22"/>
                <w:szCs w:val="22"/>
              </w:rPr>
              <w:t>16</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113"/>
        </w:trPr>
        <w:tc>
          <w:tcPr>
            <w:tcW w:w="1075" w:type="dxa"/>
            <w:hideMark/>
          </w:tcPr>
          <w:p w:rsidR="00C62878" w:rsidRPr="005975C8" w:rsidRDefault="00C62878" w:rsidP="00CE38CD">
            <w:r w:rsidRPr="005975C8">
              <w:t>54</w:t>
            </w:r>
          </w:p>
        </w:tc>
        <w:tc>
          <w:tcPr>
            <w:tcW w:w="1080" w:type="dxa"/>
            <w:hideMark/>
          </w:tcPr>
          <w:p w:rsidR="00C62878" w:rsidRPr="005975C8" w:rsidRDefault="00C62878" w:rsidP="00CE38CD">
            <w:r w:rsidRPr="005975C8">
              <w:t>27</w:t>
            </w:r>
          </w:p>
        </w:tc>
        <w:tc>
          <w:tcPr>
            <w:tcW w:w="1170" w:type="dxa"/>
            <w:hideMark/>
          </w:tcPr>
          <w:p w:rsidR="00C62878" w:rsidRPr="005975C8" w:rsidRDefault="00C62878" w:rsidP="00CE38CD">
            <w:r w:rsidRPr="005975C8">
              <w:t>-65</w:t>
            </w:r>
          </w:p>
        </w:tc>
        <w:tc>
          <w:tcPr>
            <w:tcW w:w="1170" w:type="dxa"/>
            <w:hideMark/>
          </w:tcPr>
          <w:p w:rsidR="00C62878" w:rsidRPr="005975C8" w:rsidRDefault="00C62878" w:rsidP="00CE38CD">
            <w:r w:rsidRPr="005975C8">
              <w:t>-68</w:t>
            </w:r>
          </w:p>
        </w:tc>
        <w:tc>
          <w:tcPr>
            <w:tcW w:w="990" w:type="dxa"/>
            <w:hideMark/>
          </w:tcPr>
          <w:p w:rsidR="00C62878" w:rsidRPr="005975C8" w:rsidRDefault="00C62878" w:rsidP="00CE38CD">
            <w:r w:rsidRPr="005975C8">
              <w:t>64-QAM</w:t>
            </w:r>
          </w:p>
        </w:tc>
        <w:tc>
          <w:tcPr>
            <w:tcW w:w="900" w:type="dxa"/>
            <w:hideMark/>
          </w:tcPr>
          <w:p w:rsidR="00C62878" w:rsidRPr="005975C8" w:rsidRDefault="00C62878" w:rsidP="00CE38CD">
            <w:r w:rsidRPr="005975C8">
              <w:t>¾</w:t>
            </w:r>
          </w:p>
        </w:tc>
        <w:tc>
          <w:tcPr>
            <w:tcW w:w="1080" w:type="dxa"/>
            <w:vAlign w:val="bottom"/>
            <w:hideMark/>
          </w:tcPr>
          <w:p w:rsidR="00C62878" w:rsidRPr="005975C8" w:rsidRDefault="00C62878" w:rsidP="00CE38CD">
            <w:r>
              <w:rPr>
                <w:rFonts w:ascii="Calibri" w:hAnsi="Calibri"/>
                <w:color w:val="000000"/>
                <w:sz w:val="22"/>
                <w:szCs w:val="22"/>
              </w:rPr>
              <w:t>15</w:t>
            </w:r>
          </w:p>
        </w:tc>
        <w:tc>
          <w:tcPr>
            <w:tcW w:w="1800" w:type="dxa"/>
            <w:vMerge/>
            <w:vAlign w:val="center"/>
          </w:tcPr>
          <w:p w:rsidR="00C62878" w:rsidRDefault="00C62878" w:rsidP="00CE38CD">
            <w:pPr>
              <w:rPr>
                <w:rFonts w:ascii="Calibri" w:hAnsi="Calibri"/>
                <w:color w:val="000000"/>
                <w:sz w:val="22"/>
                <w:szCs w:val="22"/>
              </w:rPr>
            </w:pPr>
          </w:p>
        </w:tc>
      </w:tr>
      <w:tr w:rsidR="00C62878" w:rsidRPr="005975C8" w:rsidTr="00CE38CD">
        <w:trPr>
          <w:trHeight w:val="64"/>
        </w:trPr>
        <w:tc>
          <w:tcPr>
            <w:tcW w:w="1075" w:type="dxa"/>
            <w:hideMark/>
          </w:tcPr>
          <w:p w:rsidR="00C62878" w:rsidRPr="005975C8" w:rsidRDefault="00C62878" w:rsidP="00CE38CD">
            <w:r w:rsidRPr="005975C8">
              <w:t>12</w:t>
            </w:r>
          </w:p>
        </w:tc>
        <w:tc>
          <w:tcPr>
            <w:tcW w:w="1080" w:type="dxa"/>
            <w:hideMark/>
          </w:tcPr>
          <w:p w:rsidR="00C62878" w:rsidRPr="005975C8" w:rsidRDefault="00C62878" w:rsidP="00CE38CD">
            <w:r w:rsidRPr="005975C8">
              <w:t>6</w:t>
            </w:r>
          </w:p>
        </w:tc>
        <w:tc>
          <w:tcPr>
            <w:tcW w:w="1170" w:type="dxa"/>
            <w:hideMark/>
          </w:tcPr>
          <w:p w:rsidR="00C62878" w:rsidRPr="005975C8" w:rsidRDefault="00C62878" w:rsidP="00CE38CD">
            <w:r w:rsidRPr="005975C8">
              <w:t> </w:t>
            </w:r>
          </w:p>
        </w:tc>
        <w:tc>
          <w:tcPr>
            <w:tcW w:w="1170" w:type="dxa"/>
            <w:hideMark/>
          </w:tcPr>
          <w:p w:rsidR="00C62878" w:rsidRPr="005975C8" w:rsidRDefault="00C62878" w:rsidP="00CE38CD">
            <w:r w:rsidRPr="005975C8">
              <w:t>-92</w:t>
            </w:r>
          </w:p>
        </w:tc>
        <w:tc>
          <w:tcPr>
            <w:tcW w:w="990" w:type="dxa"/>
            <w:hideMark/>
          </w:tcPr>
          <w:p w:rsidR="00C62878" w:rsidRPr="005975C8" w:rsidRDefault="00C62878" w:rsidP="00CE38CD">
            <w:r w:rsidRPr="005975C8">
              <w:t>QPSK</w:t>
            </w:r>
          </w:p>
        </w:tc>
        <w:tc>
          <w:tcPr>
            <w:tcW w:w="900" w:type="dxa"/>
            <w:hideMark/>
          </w:tcPr>
          <w:p w:rsidR="00C62878" w:rsidRPr="005975C8" w:rsidRDefault="00C62878" w:rsidP="00CE38CD">
            <w:r w:rsidRPr="005975C8">
              <w:t>½</w:t>
            </w:r>
          </w:p>
        </w:tc>
        <w:tc>
          <w:tcPr>
            <w:tcW w:w="1080" w:type="dxa"/>
            <w:hideMark/>
          </w:tcPr>
          <w:p w:rsidR="00C62878" w:rsidRPr="005975C8" w:rsidRDefault="00C62878" w:rsidP="00CE38CD">
            <w:r w:rsidRPr="005975C8">
              <w:t> </w:t>
            </w:r>
          </w:p>
        </w:tc>
        <w:tc>
          <w:tcPr>
            <w:tcW w:w="1800" w:type="dxa"/>
            <w:vAlign w:val="bottom"/>
          </w:tcPr>
          <w:p w:rsidR="00C62878" w:rsidRDefault="00DB34F0" w:rsidP="002147ED">
            <w:pPr>
              <w:rPr>
                <w:rFonts w:ascii="Calibri" w:hAnsi="Calibri"/>
                <w:color w:val="000000"/>
                <w:sz w:val="22"/>
                <w:szCs w:val="22"/>
              </w:rPr>
            </w:pPr>
            <w:r>
              <w:t>As per J2945/1 [</w:t>
            </w:r>
            <w:r>
              <w:fldChar w:fldCharType="begin"/>
            </w:r>
            <w:r>
              <w:instrText xml:space="preserve"> REF  REF_SAEJ29451 \h  \* MERGEFORMAT </w:instrText>
            </w:r>
            <w:r>
              <w:fldChar w:fldCharType="separate"/>
            </w:r>
            <w:r>
              <w:rPr>
                <w:noProof/>
              </w:rPr>
              <w:t>1</w:t>
            </w:r>
            <w:r>
              <w:fldChar w:fldCharType="end"/>
            </w:r>
            <w:r>
              <w:t>] - Channel 172 only</w:t>
            </w:r>
          </w:p>
        </w:tc>
      </w:tr>
    </w:tbl>
    <w:p w:rsidR="007B1F46"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br w:type="page"/>
      </w:r>
    </w:p>
    <w:p w:rsidR="00A62B01" w:rsidRDefault="00A62B01" w:rsidP="008A20E5">
      <w:pPr>
        <w:pStyle w:val="Heading1"/>
        <w:numPr>
          <w:ilvl w:val="0"/>
          <w:numId w:val="0"/>
        </w:numPr>
        <w:ind w:left="432" w:hanging="432"/>
      </w:pPr>
      <w:bookmarkStart w:id="129" w:name="REF_Appendix_A"/>
      <w:bookmarkStart w:id="130" w:name="_Ref463012090"/>
      <w:bookmarkStart w:id="131" w:name="_Toc464735162"/>
      <w:r>
        <w:lastRenderedPageBreak/>
        <w:t>Appendix A</w:t>
      </w:r>
      <w:bookmarkEnd w:id="129"/>
      <w:r>
        <w:t>: Traceability Matrix</w:t>
      </w:r>
      <w:bookmarkEnd w:id="130"/>
      <w:bookmarkEnd w:id="131"/>
    </w:p>
    <w:p w:rsidR="004F626E" w:rsidRDefault="004F626E" w:rsidP="00D523F5">
      <w:r>
        <w:t>This Section shows traceability from the requirements identified by PICS from IEEE 802.11 [</w:t>
      </w:r>
      <w:r>
        <w:fldChar w:fldCharType="begin"/>
      </w:r>
      <w:r>
        <w:instrText xml:space="preserve"> REF  REF_IEEE80211 \h  \* MERGEFORMAT </w:instrText>
      </w:r>
      <w:r>
        <w:fldChar w:fldCharType="separate"/>
      </w:r>
      <w:r>
        <w:rPr>
          <w:noProof/>
        </w:rPr>
        <w:t>2</w:t>
      </w:r>
      <w:r>
        <w:fldChar w:fldCharType="end"/>
      </w:r>
      <w:r>
        <w:t xml:space="preserve">] to the Test Purposes defined in this document. </w:t>
      </w:r>
      <w:r w:rsidR="004875AF">
        <w:t>The support profile is identified based on the information provided in SAE J2945/1 [</w:t>
      </w:r>
      <w:r w:rsidR="004875AF">
        <w:fldChar w:fldCharType="begin"/>
      </w:r>
      <w:r w:rsidR="004875AF">
        <w:instrText xml:space="preserve"> REF REF_SAEJ29451 \h </w:instrText>
      </w:r>
      <w:r w:rsidR="004875AF">
        <w:fldChar w:fldCharType="separate"/>
      </w:r>
      <w:r w:rsidR="004875AF">
        <w:rPr>
          <w:noProof/>
        </w:rPr>
        <w:t>1</w:t>
      </w:r>
      <w:r w:rsidR="004875AF">
        <w:fldChar w:fldCharType="end"/>
      </w:r>
      <w:r w:rsidR="004875AF">
        <w:t>].</w:t>
      </w:r>
    </w:p>
    <w:p w:rsidR="004875AF" w:rsidRDefault="004875AF" w:rsidP="00D523F5"/>
    <w:tbl>
      <w:tblPr>
        <w:tblStyle w:val="TableGrid"/>
        <w:tblW w:w="9715" w:type="dxa"/>
        <w:tblLayout w:type="fixed"/>
        <w:tblLook w:val="04A0" w:firstRow="1" w:lastRow="0" w:firstColumn="1" w:lastColumn="0" w:noHBand="0" w:noVBand="1"/>
      </w:tblPr>
      <w:tblGrid>
        <w:gridCol w:w="1345"/>
        <w:gridCol w:w="1260"/>
        <w:gridCol w:w="1530"/>
        <w:gridCol w:w="810"/>
        <w:gridCol w:w="990"/>
        <w:gridCol w:w="1440"/>
        <w:gridCol w:w="1080"/>
        <w:gridCol w:w="1260"/>
      </w:tblGrid>
      <w:tr w:rsidR="005A0062" w:rsidTr="00DF0673">
        <w:tc>
          <w:tcPr>
            <w:tcW w:w="1345" w:type="dxa"/>
          </w:tcPr>
          <w:p w:rsidR="00885B23" w:rsidRDefault="00885B23" w:rsidP="00D523F5">
            <w:r>
              <w:rPr>
                <w:b/>
              </w:rPr>
              <w:t>802.11 PICS from [</w:t>
            </w:r>
            <w:r w:rsidRPr="00035E79">
              <w:rPr>
                <w:b/>
              </w:rPr>
              <w:fldChar w:fldCharType="begin"/>
            </w:r>
            <w:r w:rsidRPr="00035E79">
              <w:rPr>
                <w:b/>
              </w:rPr>
              <w:instrText xml:space="preserve"> REF  REF_IEEE80211 \h  \* MERGEFORMAT </w:instrText>
            </w:r>
            <w:r w:rsidRPr="00035E79">
              <w:rPr>
                <w:b/>
              </w:rPr>
            </w:r>
            <w:r w:rsidRPr="00035E79">
              <w:rPr>
                <w:b/>
              </w:rPr>
              <w:fldChar w:fldCharType="separate"/>
            </w:r>
            <w:r w:rsidRPr="00035E79">
              <w:rPr>
                <w:b/>
                <w:noProof/>
              </w:rPr>
              <w:t>2</w:t>
            </w:r>
            <w:r w:rsidRPr="00035E79">
              <w:rPr>
                <w:b/>
              </w:rPr>
              <w:fldChar w:fldCharType="end"/>
            </w:r>
            <w:r>
              <w:rPr>
                <w:b/>
              </w:rPr>
              <w:t>]</w:t>
            </w:r>
          </w:p>
        </w:tc>
        <w:tc>
          <w:tcPr>
            <w:tcW w:w="1260" w:type="dxa"/>
          </w:tcPr>
          <w:p w:rsidR="00885B23" w:rsidRDefault="00885B23" w:rsidP="00D523F5">
            <w:r w:rsidRPr="001B400E">
              <w:rPr>
                <w:b/>
              </w:rPr>
              <w:t>Features</w:t>
            </w:r>
            <w:r>
              <w:rPr>
                <w:b/>
              </w:rPr>
              <w:t xml:space="preserve"> in </w:t>
            </w:r>
          </w:p>
        </w:tc>
        <w:tc>
          <w:tcPr>
            <w:tcW w:w="1530" w:type="dxa"/>
          </w:tcPr>
          <w:p w:rsidR="00885B23" w:rsidRDefault="00885B23" w:rsidP="00D523F5">
            <w:pPr>
              <w:rPr>
                <w:b/>
              </w:rPr>
            </w:pPr>
            <w:r>
              <w:rPr>
                <w:b/>
              </w:rPr>
              <w:t>Reference</w:t>
            </w:r>
          </w:p>
        </w:tc>
        <w:tc>
          <w:tcPr>
            <w:tcW w:w="810" w:type="dxa"/>
          </w:tcPr>
          <w:p w:rsidR="00885B23" w:rsidRDefault="00885B23" w:rsidP="00D523F5">
            <w:r>
              <w:rPr>
                <w:b/>
              </w:rPr>
              <w:t>Status</w:t>
            </w:r>
          </w:p>
        </w:tc>
        <w:tc>
          <w:tcPr>
            <w:tcW w:w="990" w:type="dxa"/>
          </w:tcPr>
          <w:p w:rsidR="00885B23" w:rsidRPr="001B400E" w:rsidRDefault="00885B23" w:rsidP="00D523F5">
            <w:pPr>
              <w:rPr>
                <w:b/>
              </w:rPr>
            </w:pPr>
            <w:r>
              <w:rPr>
                <w:b/>
              </w:rPr>
              <w:t>Support</w:t>
            </w:r>
          </w:p>
        </w:tc>
        <w:tc>
          <w:tcPr>
            <w:tcW w:w="1440" w:type="dxa"/>
          </w:tcPr>
          <w:p w:rsidR="00885B23" w:rsidRDefault="00885B23" w:rsidP="00D523F5">
            <w:pPr>
              <w:rPr>
                <w:b/>
              </w:rPr>
            </w:pPr>
            <w:r>
              <w:rPr>
                <w:b/>
              </w:rPr>
              <w:t xml:space="preserve">Implemented? </w:t>
            </w:r>
          </w:p>
          <w:p w:rsidR="00885B23" w:rsidRPr="001B400E" w:rsidRDefault="00885B23" w:rsidP="00D523F5">
            <w:pPr>
              <w:rPr>
                <w:b/>
              </w:rPr>
            </w:pPr>
            <w:r>
              <w:rPr>
                <w:b/>
              </w:rPr>
              <w:t>(True/False)</w:t>
            </w:r>
          </w:p>
        </w:tc>
        <w:tc>
          <w:tcPr>
            <w:tcW w:w="1080" w:type="dxa"/>
          </w:tcPr>
          <w:p w:rsidR="00885B23" w:rsidRDefault="00885B23" w:rsidP="00D523F5">
            <w:r w:rsidRPr="001B400E">
              <w:rPr>
                <w:b/>
              </w:rPr>
              <w:t>TP ID</w:t>
            </w:r>
          </w:p>
        </w:tc>
        <w:tc>
          <w:tcPr>
            <w:tcW w:w="1260" w:type="dxa"/>
          </w:tcPr>
          <w:p w:rsidR="00885B23" w:rsidRDefault="00885B23" w:rsidP="00D523F5">
            <w:r w:rsidRPr="001B400E">
              <w:rPr>
                <w:b/>
              </w:rPr>
              <w:t>TP Description</w:t>
            </w:r>
          </w:p>
        </w:tc>
      </w:tr>
      <w:tr w:rsidR="005A0062" w:rsidTr="00DF0673">
        <w:tc>
          <w:tcPr>
            <w:tcW w:w="1345" w:type="dxa"/>
          </w:tcPr>
          <w:p w:rsidR="00885B23" w:rsidRDefault="00885B23" w:rsidP="00C66AD3">
            <w:r>
              <w:t xml:space="preserve">PC8, AD2, AD3, AD4, </w:t>
            </w:r>
            <w:r w:rsidRPr="00794BDC">
              <w:t>FR18</w:t>
            </w:r>
          </w:p>
        </w:tc>
        <w:tc>
          <w:tcPr>
            <w:tcW w:w="1260" w:type="dxa"/>
          </w:tcPr>
          <w:p w:rsidR="00885B23" w:rsidRDefault="00885B23" w:rsidP="00C66AD3">
            <w:r w:rsidRPr="00FA58F0">
              <w:t>Data Frame Format</w:t>
            </w:r>
          </w:p>
        </w:tc>
        <w:tc>
          <w:tcPr>
            <w:tcW w:w="1530" w:type="dxa"/>
          </w:tcPr>
          <w:p w:rsidR="00885B23" w:rsidRDefault="00885B23" w:rsidP="00C66AD3">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tcPr>
          <w:p w:rsidR="00885B23" w:rsidRDefault="00885B23" w:rsidP="00C66AD3">
            <w:r>
              <w:t>M</w:t>
            </w:r>
          </w:p>
        </w:tc>
        <w:tc>
          <w:tcPr>
            <w:tcW w:w="990" w:type="dxa"/>
          </w:tcPr>
          <w:p w:rsidR="00885B23" w:rsidRDefault="00885B23" w:rsidP="00C66AD3">
            <w:r>
              <w:t>V2V</w:t>
            </w:r>
          </w:p>
        </w:tc>
        <w:tc>
          <w:tcPr>
            <w:tcW w:w="1440" w:type="dxa"/>
          </w:tcPr>
          <w:p w:rsidR="00885B23" w:rsidRDefault="00885B23" w:rsidP="00C66AD3"/>
        </w:tc>
        <w:tc>
          <w:tcPr>
            <w:tcW w:w="1080" w:type="dxa"/>
          </w:tcPr>
          <w:p w:rsidR="00885B23" w:rsidRDefault="00885B23" w:rsidP="00C66AD3">
            <w:r>
              <w:t>TP-80211-RXT-MAC-BV</w:t>
            </w:r>
            <w:r w:rsidRPr="004F00DD">
              <w:t>-01</w:t>
            </w:r>
          </w:p>
        </w:tc>
        <w:tc>
          <w:tcPr>
            <w:tcW w:w="1260" w:type="dxa"/>
          </w:tcPr>
          <w:p w:rsidR="00885B23" w:rsidRDefault="00885B23" w:rsidP="00C66AD3">
            <w:r w:rsidRPr="000659B3">
              <w:t xml:space="preserve">Transmit WSM to </w:t>
            </w:r>
            <w:r w:rsidR="00855431">
              <w:t>IUT</w:t>
            </w:r>
            <w:r w:rsidRPr="000659B3">
              <w:t>(OBE) with MA</w:t>
            </w:r>
            <w:r>
              <w:t>C field values as per J2945/1 V5</w:t>
            </w:r>
            <w:r w:rsidRPr="000659B3">
              <w:t xml:space="preserve">, Table 5 (section 8.3.2.1) and verify that </w:t>
            </w:r>
            <w:r w:rsidR="00855431">
              <w:t>IUT</w:t>
            </w:r>
            <w:r w:rsidRPr="000659B3">
              <w:t xml:space="preserve"> receives the frames</w:t>
            </w:r>
          </w:p>
        </w:tc>
      </w:tr>
      <w:tr w:rsidR="005A0062" w:rsidTr="00DF0673">
        <w:tc>
          <w:tcPr>
            <w:tcW w:w="1345" w:type="dxa"/>
          </w:tcPr>
          <w:p w:rsidR="00885B23" w:rsidRDefault="00885B23" w:rsidP="00BD540A">
            <w:r>
              <w:t>PC8, AD2, AD3, AD4, FT18</w:t>
            </w:r>
          </w:p>
        </w:tc>
        <w:tc>
          <w:tcPr>
            <w:tcW w:w="1260" w:type="dxa"/>
          </w:tcPr>
          <w:p w:rsidR="00885B23" w:rsidRDefault="00885B23" w:rsidP="00BD540A">
            <w:r w:rsidRPr="00FA58F0">
              <w:t>Data Frame Format</w:t>
            </w:r>
          </w:p>
        </w:tc>
        <w:tc>
          <w:tcPr>
            <w:tcW w:w="1530" w:type="dxa"/>
          </w:tcPr>
          <w:p w:rsidR="00885B23" w:rsidRDefault="00885B23" w:rsidP="00BD540A">
            <w:r>
              <w:t>[</w:t>
            </w:r>
            <w:r>
              <w:fldChar w:fldCharType="begin"/>
            </w:r>
            <w:r>
              <w:instrText xml:space="preserve"> REF  REF_SAEJ29451 \h  \* MERGEFORMAT </w:instrText>
            </w:r>
            <w:r>
              <w:fldChar w:fldCharType="separate"/>
            </w:r>
            <w:r>
              <w:rPr>
                <w:noProof/>
              </w:rPr>
              <w:t>1</w:t>
            </w:r>
            <w:r>
              <w:fldChar w:fldCharType="end"/>
            </w:r>
            <w:r w:rsidRPr="00AA429A">
              <w:t>] Table 5, Clause: 8.3.2.1</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TP-80211-TXT-MAC-BV</w:t>
            </w:r>
            <w:r w:rsidRPr="004F00DD">
              <w:t>-01</w:t>
            </w:r>
          </w:p>
        </w:tc>
        <w:tc>
          <w:tcPr>
            <w:tcW w:w="1260" w:type="dxa"/>
          </w:tcPr>
          <w:p w:rsidR="00885B23" w:rsidRDefault="00885B23" w:rsidP="00BD540A">
            <w:r>
              <w:t>Transmit</w:t>
            </w:r>
            <w:r w:rsidRPr="00761AC7">
              <w:t xml:space="preserve"> WSM from </w:t>
            </w:r>
            <w:r w:rsidR="00855431">
              <w:t>IUT</w:t>
            </w:r>
            <w:r w:rsidRPr="00761AC7">
              <w:t>(RSE/OBE) and verify 802.11 Qos MAC formats and MAC field values</w:t>
            </w:r>
          </w:p>
        </w:tc>
      </w:tr>
      <w:tr w:rsidR="005A0062" w:rsidTr="00DF0673">
        <w:tc>
          <w:tcPr>
            <w:tcW w:w="1345" w:type="dxa"/>
          </w:tcPr>
          <w:p w:rsidR="00885B23" w:rsidRDefault="00885B23" w:rsidP="00BD540A">
            <w:r w:rsidRPr="00585205">
              <w:t>OF4.15,</w:t>
            </w:r>
            <w:r>
              <w:t xml:space="preserve"> </w:t>
            </w:r>
            <w:r w:rsidRPr="00585205">
              <w:t>OF4.15.3, OF4.15.4</w:t>
            </w:r>
          </w:p>
        </w:tc>
        <w:tc>
          <w:tcPr>
            <w:tcW w:w="1260" w:type="dxa"/>
          </w:tcPr>
          <w:p w:rsidR="00885B23" w:rsidRDefault="00885B23" w:rsidP="00BD540A">
            <w:r>
              <w:t>Transmit Spectral Mask</w:t>
            </w:r>
          </w:p>
        </w:tc>
        <w:tc>
          <w:tcPr>
            <w:tcW w:w="1530" w:type="dxa"/>
          </w:tcPr>
          <w:p w:rsidR="00885B23" w:rsidRPr="00BD540A" w:rsidRDefault="00885B23" w:rsidP="00BD540A">
            <w:pPr>
              <w:pStyle w:val="Default"/>
              <w:rPr>
                <w:sz w:val="20"/>
                <w:szCs w:val="20"/>
              </w:rPr>
            </w:pPr>
            <w:r w:rsidRPr="00BD540A">
              <w:rPr>
                <w:sz w:val="20"/>
                <w:szCs w:val="20"/>
              </w:rPr>
              <w:t>[</w:t>
            </w:r>
            <w:r w:rsidRPr="00BD540A">
              <w:rPr>
                <w:sz w:val="20"/>
                <w:szCs w:val="20"/>
              </w:rPr>
              <w:fldChar w:fldCharType="begin"/>
            </w:r>
            <w:r w:rsidRPr="00BD540A">
              <w:rPr>
                <w:sz w:val="20"/>
                <w:szCs w:val="20"/>
              </w:rPr>
              <w:instrText xml:space="preserve"> REF  REF_IEEE80211 \h  \* MERGEFORMAT </w:instrText>
            </w:r>
            <w:r w:rsidRPr="00BD540A">
              <w:rPr>
                <w:sz w:val="20"/>
                <w:szCs w:val="20"/>
              </w:rPr>
            </w:r>
            <w:r w:rsidRPr="00BD540A">
              <w:rPr>
                <w:sz w:val="20"/>
                <w:szCs w:val="20"/>
              </w:rPr>
              <w:fldChar w:fldCharType="separate"/>
            </w:r>
            <w:r w:rsidRPr="00BD540A">
              <w:rPr>
                <w:noProof/>
                <w:sz w:val="20"/>
                <w:szCs w:val="20"/>
              </w:rPr>
              <w:t>2</w:t>
            </w:r>
            <w:r w:rsidRPr="00BD540A">
              <w:rPr>
                <w:sz w:val="20"/>
                <w:szCs w:val="20"/>
              </w:rPr>
              <w:fldChar w:fldCharType="end"/>
            </w:r>
            <w:r w:rsidRPr="00BD540A">
              <w:rPr>
                <w:sz w:val="20"/>
                <w:szCs w:val="20"/>
              </w:rPr>
              <w:t>] Clause 18, 18.3.9.3, Annex D.2</w:t>
            </w:r>
          </w:p>
          <w:p w:rsidR="00885B23" w:rsidRDefault="00885B23" w:rsidP="00BD540A"/>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TP-80211-TXT-PHY-BV-01</w:t>
            </w:r>
          </w:p>
        </w:tc>
        <w:tc>
          <w:tcPr>
            <w:tcW w:w="1260" w:type="dxa"/>
          </w:tcPr>
          <w:p w:rsidR="00885B23" w:rsidRDefault="00885B23" w:rsidP="00BD540A">
            <w:r w:rsidRPr="00BB2B28">
              <w:t>Verify Transmit spectral mask using spectral</w:t>
            </w:r>
            <w:r w:rsidRPr="008715A2">
              <w:t xml:space="preserve"> analyzer</w:t>
            </w:r>
            <w:r w:rsidRPr="00BB2B28">
              <w:t xml:space="preserve"> during </w:t>
            </w:r>
            <w:r w:rsidR="00855431">
              <w:t>IUT</w:t>
            </w:r>
            <w:r w:rsidRPr="00BB2B28">
              <w:t xml:space="preserve"> transmission</w:t>
            </w:r>
          </w:p>
        </w:tc>
      </w:tr>
      <w:tr w:rsidR="005A0062" w:rsidTr="00DF0673">
        <w:tc>
          <w:tcPr>
            <w:tcW w:w="1345" w:type="dxa"/>
          </w:tcPr>
          <w:p w:rsidR="00885B23" w:rsidRDefault="00885B23" w:rsidP="00BD540A">
            <w:r>
              <w:rPr>
                <w:rFonts w:ascii="TimesNewRoman" w:hAnsi="TimesNewRoman" w:cs="TimesNewRoman"/>
                <w:sz w:val="18"/>
                <w:szCs w:val="18"/>
              </w:rPr>
              <w:t>OF4.4</w:t>
            </w:r>
          </w:p>
        </w:tc>
        <w:tc>
          <w:tcPr>
            <w:tcW w:w="1260" w:type="dxa"/>
          </w:tcPr>
          <w:p w:rsidR="00885B23" w:rsidRDefault="00885B23" w:rsidP="00BD540A">
            <w:r>
              <w:t>Center frequency tolerance</w:t>
            </w:r>
          </w:p>
        </w:tc>
        <w:tc>
          <w:tcPr>
            <w:tcW w:w="1530" w:type="dxa"/>
          </w:tcPr>
          <w:p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18.3.9.5</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TP-80211-TXT-PHY-BV-02</w:t>
            </w:r>
          </w:p>
        </w:tc>
        <w:tc>
          <w:tcPr>
            <w:tcW w:w="1260" w:type="dxa"/>
          </w:tcPr>
          <w:p w:rsidR="00885B23" w:rsidRDefault="00885B23" w:rsidP="00BD540A">
            <w:r w:rsidRPr="00BB2B28">
              <w:t xml:space="preserve">Verify Center frequency </w:t>
            </w:r>
            <w:r>
              <w:t>tolerance</w:t>
            </w:r>
            <w:r w:rsidRPr="00BB2B28">
              <w:t xml:space="preserve"> of </w:t>
            </w:r>
            <w:r w:rsidR="00855431">
              <w:t>IUT</w:t>
            </w:r>
            <w:r w:rsidRPr="00BB2B28">
              <w:t xml:space="preserve"> are within conformance limit</w:t>
            </w:r>
          </w:p>
        </w:tc>
      </w:tr>
      <w:tr w:rsidR="005A0062" w:rsidTr="00DF0673">
        <w:tc>
          <w:tcPr>
            <w:tcW w:w="1345" w:type="dxa"/>
          </w:tcPr>
          <w:p w:rsidR="00885B23" w:rsidRDefault="00885B23" w:rsidP="00BD540A">
            <w:r>
              <w:rPr>
                <w:rFonts w:ascii="TimesNewRoman" w:hAnsi="TimesNewRoman" w:cs="TimesNewRoman"/>
                <w:sz w:val="18"/>
                <w:szCs w:val="18"/>
              </w:rPr>
              <w:t>OF4.5</w:t>
            </w:r>
          </w:p>
        </w:tc>
        <w:tc>
          <w:tcPr>
            <w:tcW w:w="1260" w:type="dxa"/>
          </w:tcPr>
          <w:p w:rsidR="00885B23" w:rsidRDefault="00885B23" w:rsidP="00BD540A">
            <w:r>
              <w:t xml:space="preserve">Symbol clock </w:t>
            </w:r>
            <w:r>
              <w:lastRenderedPageBreak/>
              <w:t>frequency tolerance</w:t>
            </w:r>
          </w:p>
        </w:tc>
        <w:tc>
          <w:tcPr>
            <w:tcW w:w="1530" w:type="dxa"/>
          </w:tcPr>
          <w:p w:rsidR="00885B23" w:rsidRDefault="00885B23" w:rsidP="00BD540A">
            <w:r>
              <w:lastRenderedPageBreak/>
              <w:t>[</w:t>
            </w:r>
            <w:r>
              <w:fldChar w:fldCharType="begin"/>
            </w:r>
            <w:r>
              <w:instrText xml:space="preserve"> REF  REF_IEEE80211 \h  \* MERGEFORMAT </w:instrText>
            </w:r>
            <w:r>
              <w:fldChar w:fldCharType="separate"/>
            </w:r>
            <w:r>
              <w:rPr>
                <w:noProof/>
              </w:rPr>
              <w:t>2</w:t>
            </w:r>
            <w:r>
              <w:fldChar w:fldCharType="end"/>
            </w:r>
            <w:r>
              <w:t>] Clause 18, 18.3.9.6</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w:t>
            </w:r>
            <w:r>
              <w:lastRenderedPageBreak/>
              <w:t>PHY-BV-03</w:t>
            </w:r>
          </w:p>
        </w:tc>
        <w:tc>
          <w:tcPr>
            <w:tcW w:w="1260" w:type="dxa"/>
          </w:tcPr>
          <w:p w:rsidR="00885B23" w:rsidRPr="00BB2B28" w:rsidRDefault="00885B23" w:rsidP="00BD540A">
            <w:r>
              <w:lastRenderedPageBreak/>
              <w:t xml:space="preserve">Verify symbol clock </w:t>
            </w:r>
            <w:r>
              <w:lastRenderedPageBreak/>
              <w:t>frequency tolerance</w:t>
            </w:r>
            <w:r w:rsidRPr="00BB2B28">
              <w:t xml:space="preserve"> of </w:t>
            </w:r>
            <w:r w:rsidR="00855431">
              <w:t>IUT</w:t>
            </w:r>
            <w:r w:rsidRPr="00BB2B28">
              <w:t xml:space="preserve"> are within conformance limit</w:t>
            </w:r>
          </w:p>
        </w:tc>
      </w:tr>
      <w:tr w:rsidR="005A0062" w:rsidTr="00DF0673">
        <w:tc>
          <w:tcPr>
            <w:tcW w:w="1345" w:type="dxa"/>
          </w:tcPr>
          <w:p w:rsidR="00885B23" w:rsidRDefault="00885B23" w:rsidP="00BD540A">
            <w:pPr>
              <w:rPr>
                <w:color w:val="000000"/>
              </w:rPr>
            </w:pPr>
            <w:r w:rsidRPr="00742568">
              <w:rPr>
                <w:color w:val="000000"/>
              </w:rPr>
              <w:lastRenderedPageBreak/>
              <w:t>OF4.6.3,OF4.6.4,OF4.6.5,</w:t>
            </w:r>
          </w:p>
          <w:p w:rsidR="00885B23" w:rsidRDefault="00885B23" w:rsidP="00BD540A">
            <w:pPr>
              <w:rPr>
                <w:color w:val="000000"/>
              </w:rPr>
            </w:pPr>
            <w:r w:rsidRPr="00742568">
              <w:rPr>
                <w:color w:val="000000"/>
              </w:rPr>
              <w:t>OF4.6.6,OF4.6.7,OF4.6.8,</w:t>
            </w:r>
          </w:p>
          <w:p w:rsidR="00885B23" w:rsidRDefault="00885B23" w:rsidP="00BD540A">
            <w:r w:rsidRPr="00742568">
              <w:rPr>
                <w:color w:val="000000"/>
              </w:rPr>
              <w:t>OF4.6.9,OF4.6.10</w:t>
            </w:r>
          </w:p>
        </w:tc>
        <w:tc>
          <w:tcPr>
            <w:tcW w:w="1260" w:type="dxa"/>
          </w:tcPr>
          <w:p w:rsidR="00885B23" w:rsidRDefault="00885B23" w:rsidP="00BD540A">
            <w:r>
              <w:t>Relative constellation RMS error and transmit modulation accuracy</w:t>
            </w:r>
          </w:p>
        </w:tc>
        <w:tc>
          <w:tcPr>
            <w:tcW w:w="1530" w:type="dxa"/>
          </w:tcPr>
          <w:p w:rsidR="00885B23" w:rsidRDefault="00885B23" w:rsidP="00BD540A">
            <w:r>
              <w:t>[</w:t>
            </w:r>
            <w:r>
              <w:fldChar w:fldCharType="begin"/>
            </w:r>
            <w:r>
              <w:instrText xml:space="preserve"> REF  REF_IEEE80211 \h  \* MERGEFORMAT </w:instrText>
            </w:r>
            <w:r>
              <w:fldChar w:fldCharType="separate"/>
            </w:r>
            <w:r>
              <w:rPr>
                <w:noProof/>
              </w:rPr>
              <w:t>2</w:t>
            </w:r>
            <w:r>
              <w:fldChar w:fldCharType="end"/>
            </w:r>
            <w:r>
              <w:t>] Clause 18, 18.3.9.</w:t>
            </w:r>
            <w:r w:rsidRPr="00181F3E">
              <w:t>7.4, 18.3.9.8</w:t>
            </w:r>
          </w:p>
        </w:tc>
        <w:tc>
          <w:tcPr>
            <w:tcW w:w="810" w:type="dxa"/>
          </w:tcPr>
          <w:p w:rsidR="00885B23" w:rsidRDefault="00885B23" w:rsidP="00BD540A">
            <w:r>
              <w:t>M</w:t>
            </w:r>
          </w:p>
        </w:tc>
        <w:tc>
          <w:tcPr>
            <w:tcW w:w="990" w:type="dxa"/>
          </w:tcPr>
          <w:p w:rsidR="00885B23" w:rsidRDefault="00885B23" w:rsidP="00BD540A">
            <w:r>
              <w:t>V2V</w:t>
            </w:r>
          </w:p>
        </w:tc>
        <w:tc>
          <w:tcPr>
            <w:tcW w:w="1440" w:type="dxa"/>
          </w:tcPr>
          <w:p w:rsidR="00885B23" w:rsidRDefault="00885B23" w:rsidP="00BD540A"/>
        </w:tc>
        <w:tc>
          <w:tcPr>
            <w:tcW w:w="1080" w:type="dxa"/>
          </w:tcPr>
          <w:p w:rsidR="00885B23" w:rsidRDefault="00885B23" w:rsidP="00BD540A">
            <w:r>
              <w:t>TP-80211-TXT-PHY-BV-04</w:t>
            </w:r>
          </w:p>
        </w:tc>
        <w:tc>
          <w:tcPr>
            <w:tcW w:w="1260" w:type="dxa"/>
          </w:tcPr>
          <w:p w:rsidR="00885B23" w:rsidRDefault="00885B23" w:rsidP="00BD540A">
            <w:r w:rsidRPr="00742568">
              <w:rPr>
                <w:color w:val="000000"/>
              </w:rPr>
              <w:t xml:space="preserve">Verify the relative constellation RMS error </w:t>
            </w:r>
            <w:r>
              <w:rPr>
                <w:color w:val="000000"/>
              </w:rPr>
              <w:t xml:space="preserve">and transmit modulation accuracy </w:t>
            </w:r>
            <w:r w:rsidRPr="00742568">
              <w:rPr>
                <w:color w:val="000000"/>
              </w:rPr>
              <w:t xml:space="preserve">of </w:t>
            </w:r>
            <w:r w:rsidR="00855431">
              <w:rPr>
                <w:color w:val="000000"/>
              </w:rPr>
              <w:t>IUT</w:t>
            </w:r>
            <w:r w:rsidRPr="00742568">
              <w:rPr>
                <w:color w:val="000000"/>
              </w:rPr>
              <w:t xml:space="preserve"> is within conformance limit</w:t>
            </w:r>
          </w:p>
        </w:tc>
      </w:tr>
      <w:tr w:rsidR="005A0062" w:rsidTr="00DF0673">
        <w:tc>
          <w:tcPr>
            <w:tcW w:w="1345" w:type="dxa"/>
          </w:tcPr>
          <w:p w:rsidR="00885B23" w:rsidRDefault="00885B23" w:rsidP="0018726B">
            <w:r>
              <w:t>OF4.6.2</w:t>
            </w:r>
          </w:p>
        </w:tc>
        <w:tc>
          <w:tcPr>
            <w:tcW w:w="1260" w:type="dxa"/>
          </w:tcPr>
          <w:p w:rsidR="00885B23" w:rsidRDefault="00885B23" w:rsidP="0018726B">
            <w:r>
              <w:t>Spectral Flatness</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18.3.9.7.3</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TP-80211-TXT-PHY-BV-05</w:t>
            </w:r>
          </w:p>
        </w:tc>
        <w:tc>
          <w:tcPr>
            <w:tcW w:w="1260" w:type="dxa"/>
          </w:tcPr>
          <w:p w:rsidR="00885B23" w:rsidRDefault="00885B23" w:rsidP="0018726B">
            <w:r w:rsidRPr="00AD7924">
              <w:rPr>
                <w:color w:val="000000"/>
              </w:rPr>
              <w:t>Verify the observed power are within spectral flatness conformance limits</w:t>
            </w:r>
            <w:r>
              <w:rPr>
                <w:color w:val="000000"/>
              </w:rPr>
              <w:t>.</w:t>
            </w:r>
          </w:p>
        </w:tc>
      </w:tr>
      <w:tr w:rsidR="005A0062" w:rsidTr="00DF0673">
        <w:tc>
          <w:tcPr>
            <w:tcW w:w="1345" w:type="dxa"/>
          </w:tcPr>
          <w:p w:rsidR="00885B23" w:rsidRDefault="00885B23" w:rsidP="0018726B">
            <w:r>
              <w:t>OF4.6.1</w:t>
            </w:r>
          </w:p>
        </w:tc>
        <w:tc>
          <w:tcPr>
            <w:tcW w:w="1260" w:type="dxa"/>
          </w:tcPr>
          <w:p w:rsidR="00885B23" w:rsidRDefault="00885B23" w:rsidP="0018726B">
            <w:r>
              <w:t>Center frequency leakage</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18.3.9.7.2</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TP-80211-TXT-PHY-BV-06</w:t>
            </w:r>
          </w:p>
        </w:tc>
        <w:tc>
          <w:tcPr>
            <w:tcW w:w="1260" w:type="dxa"/>
          </w:tcPr>
          <w:p w:rsidR="00885B23" w:rsidRDefault="00885B23" w:rsidP="0018726B">
            <w:r w:rsidRPr="0098319F">
              <w:t>Verify transmitter center frequency leakage is within conformance limits</w:t>
            </w:r>
          </w:p>
        </w:tc>
      </w:tr>
      <w:tr w:rsidR="005A0062" w:rsidTr="00DF0673">
        <w:tc>
          <w:tcPr>
            <w:tcW w:w="1345" w:type="dxa"/>
          </w:tcPr>
          <w:p w:rsidR="00885B23" w:rsidRDefault="00885B23" w:rsidP="0018726B">
            <w:r>
              <w:t>-</w:t>
            </w:r>
          </w:p>
        </w:tc>
        <w:tc>
          <w:tcPr>
            <w:tcW w:w="1260" w:type="dxa"/>
          </w:tcPr>
          <w:p w:rsidR="00885B23" w:rsidRDefault="00885B23" w:rsidP="0018726B">
            <w:r>
              <w:t>Monotonically increasing transmit power</w:t>
            </w:r>
          </w:p>
        </w:tc>
        <w:tc>
          <w:tcPr>
            <w:tcW w:w="1530" w:type="dxa"/>
          </w:tcPr>
          <w:p w:rsidR="00885B23" w:rsidRDefault="00885B23" w:rsidP="0018726B">
            <w:r>
              <w:t>[</w:t>
            </w:r>
            <w:r>
              <w:fldChar w:fldCharType="begin"/>
            </w:r>
            <w:r>
              <w:instrText xml:space="preserve"> REF  REF_SAEJ29451 \h  \* MERGEFORMAT </w:instrText>
            </w:r>
            <w:r>
              <w:fldChar w:fldCharType="separate"/>
            </w:r>
            <w:r>
              <w:rPr>
                <w:noProof/>
              </w:rPr>
              <w:t>1</w:t>
            </w:r>
            <w:r>
              <w:fldChar w:fldCharType="end"/>
            </w:r>
            <w:r>
              <w:t>] 6.4.1.1</w:t>
            </w:r>
          </w:p>
        </w:tc>
        <w:tc>
          <w:tcPr>
            <w:tcW w:w="810" w:type="dxa"/>
          </w:tcPr>
          <w:p w:rsidR="00885B23" w:rsidRDefault="004F626E" w:rsidP="0018726B">
            <w:r>
              <w:t>M</w:t>
            </w:r>
          </w:p>
        </w:tc>
        <w:tc>
          <w:tcPr>
            <w:tcW w:w="990" w:type="dxa"/>
          </w:tcPr>
          <w:p w:rsidR="00885B23" w:rsidRDefault="004F626E" w:rsidP="0018726B">
            <w:r>
              <w:t>V2V</w:t>
            </w:r>
          </w:p>
        </w:tc>
        <w:tc>
          <w:tcPr>
            <w:tcW w:w="1440" w:type="dxa"/>
          </w:tcPr>
          <w:p w:rsidR="00885B23" w:rsidRDefault="00885B23" w:rsidP="0018726B"/>
        </w:tc>
        <w:tc>
          <w:tcPr>
            <w:tcW w:w="1080" w:type="dxa"/>
          </w:tcPr>
          <w:p w:rsidR="00885B23" w:rsidRDefault="00885B23" w:rsidP="0018726B">
            <w:r>
              <w:t>TP-80211-TXT-PHY-BV-07</w:t>
            </w:r>
          </w:p>
        </w:tc>
        <w:tc>
          <w:tcPr>
            <w:tcW w:w="1260" w:type="dxa"/>
          </w:tcPr>
          <w:p w:rsidR="00885B23" w:rsidRPr="0098319F" w:rsidRDefault="00885B23" w:rsidP="0018726B">
            <w:r w:rsidRPr="00D913D7">
              <w:rPr>
                <w:color w:val="000000"/>
              </w:rPr>
              <w:t xml:space="preserve">Verify </w:t>
            </w:r>
            <w:r>
              <w:rPr>
                <w:color w:val="000000"/>
              </w:rPr>
              <w:t xml:space="preserve">transmitter power is a monotonically increasing function of </w:t>
            </w:r>
            <w:r w:rsidR="00762432">
              <w:rPr>
                <w:i/>
              </w:rPr>
              <w:t>vTxPwrCtrlStep</w:t>
            </w:r>
            <w:r>
              <w:rPr>
                <w:i/>
              </w:rPr>
              <w:t>.</w:t>
            </w:r>
          </w:p>
        </w:tc>
      </w:tr>
      <w:tr w:rsidR="005A0062" w:rsidTr="00DF0673">
        <w:tc>
          <w:tcPr>
            <w:tcW w:w="1345" w:type="dxa"/>
          </w:tcPr>
          <w:p w:rsidR="00885B23" w:rsidRDefault="00885B23" w:rsidP="0018726B">
            <w:r w:rsidRPr="00F610BA">
              <w:rPr>
                <w:color w:val="000000"/>
              </w:rPr>
              <w:t>OF2.1, OF2.21, OF5.1, OF5.1.1 to OF5.1.8</w:t>
            </w:r>
          </w:p>
        </w:tc>
        <w:tc>
          <w:tcPr>
            <w:tcW w:w="1260" w:type="dxa"/>
          </w:tcPr>
          <w:p w:rsidR="00885B23" w:rsidRDefault="00885B23" w:rsidP="0018726B">
            <w:r>
              <w:t xml:space="preserve">Minimum input level </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18.3.10.2</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TP-80211-RXT-PHY-BV-01</w:t>
            </w:r>
          </w:p>
        </w:tc>
        <w:tc>
          <w:tcPr>
            <w:tcW w:w="1260" w:type="dxa"/>
          </w:tcPr>
          <w:p w:rsidR="00885B23" w:rsidRDefault="00885B23" w:rsidP="0018726B">
            <w:r w:rsidRPr="0098319F">
              <w:t>Verify the receiver can operate at the specified minimum input level depending on the channel spacing.</w:t>
            </w:r>
          </w:p>
        </w:tc>
      </w:tr>
      <w:tr w:rsidR="005A0062" w:rsidTr="00DF0673">
        <w:tc>
          <w:tcPr>
            <w:tcW w:w="1345" w:type="dxa"/>
          </w:tcPr>
          <w:p w:rsidR="00885B23" w:rsidRDefault="00885B23" w:rsidP="0018726B">
            <w:r w:rsidRPr="00A43AA3">
              <w:lastRenderedPageBreak/>
              <w:t>OF5.7</w:t>
            </w:r>
          </w:p>
        </w:tc>
        <w:tc>
          <w:tcPr>
            <w:tcW w:w="1260" w:type="dxa"/>
          </w:tcPr>
          <w:p w:rsidR="00885B23" w:rsidRDefault="00885B23" w:rsidP="0018726B">
            <w:r>
              <w:t>Adjacent Channel Rejection</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18.3.10.3</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TP-80211-RXT-PHY-BV-02</w:t>
            </w:r>
          </w:p>
        </w:tc>
        <w:tc>
          <w:tcPr>
            <w:tcW w:w="1260" w:type="dxa"/>
          </w:tcPr>
          <w:p w:rsidR="00885B23" w:rsidRDefault="00885B23" w:rsidP="0018726B">
            <w:r w:rsidRPr="0098319F">
              <w:t xml:space="preserve">Verify the OFDM adjacent channel rejection of the </w:t>
            </w:r>
            <w:r w:rsidR="00855431">
              <w:t>IUT</w:t>
            </w:r>
            <w:r w:rsidRPr="0098319F">
              <w:t xml:space="preserve"> is within conformance limits</w:t>
            </w:r>
          </w:p>
        </w:tc>
      </w:tr>
      <w:tr w:rsidR="005A0062" w:rsidTr="00DF0673">
        <w:tc>
          <w:tcPr>
            <w:tcW w:w="1345" w:type="dxa"/>
          </w:tcPr>
          <w:p w:rsidR="00885B23" w:rsidRDefault="00885B23" w:rsidP="0018726B">
            <w:r>
              <w:t>OF5.8</w:t>
            </w:r>
          </w:p>
        </w:tc>
        <w:tc>
          <w:tcPr>
            <w:tcW w:w="1260" w:type="dxa"/>
          </w:tcPr>
          <w:p w:rsidR="00885B23" w:rsidRDefault="00885B23" w:rsidP="0018726B">
            <w:r>
              <w:t>Non-Adjacent Channel Rejection</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18.3.10.4</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TP-80211-RXT-PHY-BV-03</w:t>
            </w:r>
          </w:p>
        </w:tc>
        <w:tc>
          <w:tcPr>
            <w:tcW w:w="1260" w:type="dxa"/>
          </w:tcPr>
          <w:p w:rsidR="00885B23" w:rsidRDefault="00885B23" w:rsidP="0018726B">
            <w:r w:rsidRPr="00C17A3B">
              <w:t xml:space="preserve">Verify the OFDM non adjacent channel rejection of </w:t>
            </w:r>
            <w:r w:rsidR="00855431">
              <w:t>IUT</w:t>
            </w:r>
            <w:r w:rsidRPr="00C17A3B">
              <w:t xml:space="preserve"> is within conformance limits</w:t>
            </w:r>
          </w:p>
        </w:tc>
      </w:tr>
      <w:tr w:rsidR="005A0062" w:rsidTr="00DF0673">
        <w:tc>
          <w:tcPr>
            <w:tcW w:w="1345" w:type="dxa"/>
          </w:tcPr>
          <w:p w:rsidR="00885B23" w:rsidRPr="00036B6C" w:rsidRDefault="00885B23" w:rsidP="0018726B">
            <w:pPr>
              <w:rPr>
                <w:color w:val="000000"/>
              </w:rPr>
            </w:pPr>
            <w:r>
              <w:rPr>
                <w:rFonts w:ascii="TimesNewRoman" w:hAnsi="TimesNewRoman" w:cs="TimesNewRoman"/>
                <w:sz w:val="18"/>
                <w:szCs w:val="18"/>
              </w:rPr>
              <w:t>OF5.9</w:t>
            </w:r>
          </w:p>
        </w:tc>
        <w:tc>
          <w:tcPr>
            <w:tcW w:w="1260" w:type="dxa"/>
          </w:tcPr>
          <w:p w:rsidR="00885B23" w:rsidRDefault="00885B23" w:rsidP="0018726B">
            <w:r>
              <w:t>Receiver Maximum Input level</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Clause 18, 18.3.10.5</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TP-80211-RXT-PHY-BV-04</w:t>
            </w:r>
          </w:p>
        </w:tc>
        <w:tc>
          <w:tcPr>
            <w:tcW w:w="1260" w:type="dxa"/>
          </w:tcPr>
          <w:p w:rsidR="00885B23" w:rsidRDefault="00885B23" w:rsidP="0018726B">
            <w:r w:rsidRPr="000C2343">
              <w:t>Verify the receiver maximum input level of the device under test is within conformance limits</w:t>
            </w:r>
          </w:p>
        </w:tc>
      </w:tr>
      <w:tr w:rsidR="005A0062" w:rsidTr="00DF0673">
        <w:tc>
          <w:tcPr>
            <w:tcW w:w="1345" w:type="dxa"/>
          </w:tcPr>
          <w:p w:rsidR="00885B23" w:rsidRDefault="00885B23" w:rsidP="0018726B">
            <w:r>
              <w:rPr>
                <w:rFonts w:ascii="TimesNewRoman" w:hAnsi="TimesNewRoman" w:cs="TimesNewRoman"/>
                <w:sz w:val="18"/>
                <w:szCs w:val="18"/>
              </w:rPr>
              <w:t>RM13.2</w:t>
            </w:r>
          </w:p>
        </w:tc>
        <w:tc>
          <w:tcPr>
            <w:tcW w:w="1260" w:type="dxa"/>
          </w:tcPr>
          <w:p w:rsidR="00885B23" w:rsidRDefault="00885B23" w:rsidP="0018726B">
            <w:r>
              <w:t>Received Channel Power Indicator</w:t>
            </w:r>
          </w:p>
        </w:tc>
        <w:tc>
          <w:tcPr>
            <w:tcW w:w="1530" w:type="dxa"/>
          </w:tcPr>
          <w:p w:rsidR="00885B23" w:rsidRDefault="00885B23" w:rsidP="0018726B">
            <w:r>
              <w:t>[</w:t>
            </w:r>
            <w:r>
              <w:fldChar w:fldCharType="begin"/>
            </w:r>
            <w:r>
              <w:instrText xml:space="preserve"> REF  REF_IEEE80211 \h  \* MERGEFORMAT </w:instrText>
            </w:r>
            <w:r>
              <w:fldChar w:fldCharType="separate"/>
            </w:r>
            <w:r>
              <w:rPr>
                <w:noProof/>
              </w:rPr>
              <w:t>2</w:t>
            </w:r>
            <w:r>
              <w:fldChar w:fldCharType="end"/>
            </w:r>
            <w:r>
              <w:t xml:space="preserve">] </w:t>
            </w:r>
            <w:r w:rsidRPr="00CB4738">
              <w:t xml:space="preserve">Clause 18, </w:t>
            </w:r>
            <w:r w:rsidRPr="00CB4738">
              <w:rPr>
                <w:bCs/>
              </w:rPr>
              <w:t>18.3.10.7</w:t>
            </w:r>
          </w:p>
        </w:tc>
        <w:tc>
          <w:tcPr>
            <w:tcW w:w="810" w:type="dxa"/>
          </w:tcPr>
          <w:p w:rsidR="00885B23" w:rsidRDefault="00885B23" w:rsidP="0018726B">
            <w:r>
              <w:t>M</w:t>
            </w:r>
          </w:p>
        </w:tc>
        <w:tc>
          <w:tcPr>
            <w:tcW w:w="990" w:type="dxa"/>
          </w:tcPr>
          <w:p w:rsidR="00885B23" w:rsidRDefault="00885B23" w:rsidP="0018726B">
            <w:r>
              <w:t>V2V</w:t>
            </w:r>
          </w:p>
        </w:tc>
        <w:tc>
          <w:tcPr>
            <w:tcW w:w="1440" w:type="dxa"/>
          </w:tcPr>
          <w:p w:rsidR="00885B23" w:rsidRDefault="00885B23" w:rsidP="0018726B"/>
        </w:tc>
        <w:tc>
          <w:tcPr>
            <w:tcW w:w="1080" w:type="dxa"/>
          </w:tcPr>
          <w:p w:rsidR="00885B23" w:rsidRDefault="00885B23" w:rsidP="0018726B">
            <w:r>
              <w:t>TP-80211-RXT-PHY-BV-05</w:t>
            </w:r>
          </w:p>
        </w:tc>
        <w:tc>
          <w:tcPr>
            <w:tcW w:w="1260" w:type="dxa"/>
          </w:tcPr>
          <w:p w:rsidR="00885B23" w:rsidRDefault="00885B23" w:rsidP="0018726B">
            <w:r w:rsidRPr="000C2343">
              <w:t xml:space="preserve">Verify the received channel power indicator measurement of the </w:t>
            </w:r>
            <w:r w:rsidR="00855431">
              <w:t>IUT</w:t>
            </w:r>
            <w:r w:rsidRPr="000C2343">
              <w:t xml:space="preserve"> is within conformance limits</w:t>
            </w:r>
          </w:p>
        </w:tc>
      </w:tr>
    </w:tbl>
    <w:p w:rsidR="005E2C46" w:rsidRDefault="005E2C46" w:rsidP="005E2C46"/>
    <w:p w:rsidR="00F213D3" w:rsidRDefault="00F213D3">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bookmarkStart w:id="132" w:name="_Toc434937886"/>
      <w:bookmarkStart w:id="133" w:name="_Toc461716989"/>
      <w:bookmarkStart w:id="134" w:name="_Toc428196294"/>
      <w:bookmarkStart w:id="135" w:name="_Toc464735163"/>
      <w:r>
        <w:br w:type="page"/>
      </w:r>
    </w:p>
    <w:bookmarkEnd w:id="132"/>
    <w:bookmarkEnd w:id="133"/>
    <w:p w:rsidR="00A02A4B" w:rsidRDefault="00A02A4B" w:rsidP="00A02A4B">
      <w:pPr>
        <w:pStyle w:val="Heading1"/>
        <w:numPr>
          <w:ilvl w:val="0"/>
          <w:numId w:val="0"/>
        </w:numPr>
        <w:ind w:left="432" w:hanging="432"/>
        <w:rPr>
          <w:ins w:id="136" w:author="Dmitri.Khijniak@7Layers.com" w:date="2017-07-20T11:55:00Z"/>
        </w:rPr>
      </w:pPr>
      <w:ins w:id="137" w:author="Dmitri.Khijniak@7Layers.com" w:date="2017-07-20T11:55:00Z">
        <w:r>
          <w:lastRenderedPageBreak/>
          <w:t>Appendix B: PIXIT proforma</w:t>
        </w:r>
      </w:ins>
    </w:p>
    <w:p w:rsidR="00A02A4B" w:rsidRDefault="00A02A4B" w:rsidP="00A02A4B">
      <w:pPr>
        <w:pStyle w:val="Heading3"/>
        <w:numPr>
          <w:ilvl w:val="0"/>
          <w:numId w:val="0"/>
        </w:numPr>
        <w:ind w:left="720"/>
        <w:rPr>
          <w:ins w:id="138" w:author="Dmitri.Khijniak@7Layers.com" w:date="2017-07-20T11:55:00Z"/>
        </w:rPr>
      </w:pPr>
      <w:ins w:id="139" w:author="Dmitri.Khijniak@7Layers.com" w:date="2017-07-20T11:55:00Z">
        <w:r>
          <w:t xml:space="preserve"> </w:t>
        </w:r>
        <w:bookmarkStart w:id="140" w:name="_Toc461716990"/>
        <w:r>
          <w:t>B.1 System Specific Information</w:t>
        </w:r>
        <w:bookmarkEnd w:id="140"/>
      </w:ins>
    </w:p>
    <w:p w:rsidR="00A02A4B" w:rsidRDefault="00A02A4B" w:rsidP="00A02A4B">
      <w:pPr>
        <w:overflowPunct/>
        <w:autoSpaceDE/>
        <w:autoSpaceDN/>
        <w:adjustRightInd/>
        <w:spacing w:after="0"/>
        <w:textAlignment w:val="auto"/>
        <w:rPr>
          <w:ins w:id="141" w:author="Dmitri.Khijniak@7Layers.com" w:date="2017-07-20T11:55:00Z"/>
        </w:rPr>
      </w:pPr>
      <w:ins w:id="142" w:author="Dmitri.Khijniak@7Layers.com" w:date="2017-07-20T11:55:00Z">
        <w:r>
          <w:t xml:space="preserve">Void </w:t>
        </w:r>
      </w:ins>
    </w:p>
    <w:p w:rsidR="00A02A4B" w:rsidRDefault="00A02A4B" w:rsidP="00A02A4B">
      <w:pPr>
        <w:pStyle w:val="Heading3"/>
        <w:numPr>
          <w:ilvl w:val="0"/>
          <w:numId w:val="0"/>
        </w:numPr>
        <w:ind w:left="720"/>
        <w:rPr>
          <w:ins w:id="143" w:author="Dmitri.Khijniak@7Layers.com" w:date="2017-07-20T11:55:00Z"/>
        </w:rPr>
      </w:pPr>
      <w:bookmarkStart w:id="144" w:name="_Ref463012098"/>
      <w:bookmarkStart w:id="145" w:name="_Toc461716991"/>
      <w:ins w:id="146" w:author="Dmitri.Khijniak@7Layers.com" w:date="2017-07-20T11:55:00Z">
        <w:r>
          <w:t>B.2 Test Purpose Parametric Information</w:t>
        </w:r>
        <w:bookmarkEnd w:id="144"/>
        <w:bookmarkEnd w:id="145"/>
      </w:ins>
    </w:p>
    <w:p w:rsidR="00A02A4B" w:rsidRDefault="00A02A4B" w:rsidP="00A02A4B">
      <w:pPr>
        <w:overflowPunct/>
        <w:autoSpaceDE/>
        <w:autoSpaceDN/>
        <w:adjustRightInd/>
        <w:spacing w:after="0"/>
        <w:textAlignment w:val="auto"/>
        <w:rPr>
          <w:ins w:id="147" w:author="Dmitri.Khijniak@7Layers.com" w:date="2017-07-20T11:55:00Z"/>
        </w:rPr>
      </w:pPr>
    </w:p>
    <w:tbl>
      <w:tblPr>
        <w:tblStyle w:val="TableGrid"/>
        <w:tblW w:w="0" w:type="auto"/>
        <w:tblLook w:val="04A0" w:firstRow="1" w:lastRow="0" w:firstColumn="1" w:lastColumn="0" w:noHBand="0" w:noVBand="1"/>
      </w:tblPr>
      <w:tblGrid>
        <w:gridCol w:w="1975"/>
        <w:gridCol w:w="2970"/>
        <w:gridCol w:w="990"/>
        <w:gridCol w:w="3420"/>
      </w:tblGrid>
      <w:tr w:rsidR="00A02A4B" w:rsidTr="00670CB4">
        <w:trPr>
          <w:ins w:id="148" w:author="Dmitri.Khijniak@7Layers.com" w:date="2017-07-20T11:55:00Z"/>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49" w:author="Dmitri.Khijniak@7Layers.com" w:date="2017-07-20T11:55:00Z"/>
                <w:sz w:val="24"/>
              </w:rPr>
            </w:pPr>
            <w:ins w:id="150" w:author="Dmitri.Khijniak@7Layers.com" w:date="2017-07-20T11:55:00Z">
              <w:r w:rsidRPr="00F213D3">
                <w:t>Parameter Name</w:t>
              </w:r>
            </w:ins>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51" w:author="Dmitri.Khijniak@7Layers.com" w:date="2017-07-20T11:55:00Z"/>
              </w:rPr>
            </w:pPr>
            <w:ins w:id="152" w:author="Dmitri.Khijniak@7Layers.com" w:date="2017-07-20T11:55:00Z">
              <w:r>
                <w:t>Test Purpose</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53" w:author="Dmitri.Khijniak@7Layers.com" w:date="2017-07-20T11:55:00Z"/>
              </w:rPr>
            </w:pPr>
            <w:ins w:id="154" w:author="Dmitri.Khijniak@7Layers.com" w:date="2017-07-20T11:55:00Z">
              <w:r>
                <w:t>Value</w:t>
              </w:r>
            </w:ins>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55" w:author="Dmitri.Khijniak@7Layers.com" w:date="2017-07-20T11:55:00Z"/>
              </w:rPr>
            </w:pPr>
            <w:ins w:id="156" w:author="Dmitri.Khijniak@7Layers.com" w:date="2017-07-20T11:55:00Z">
              <w:r>
                <w:t>Comment</w:t>
              </w:r>
            </w:ins>
          </w:p>
        </w:tc>
      </w:tr>
      <w:tr w:rsidR="00A02A4B" w:rsidTr="00670CB4">
        <w:trPr>
          <w:ins w:id="157" w:author="Dmitri.Khijniak@7Layers.com" w:date="2017-07-20T11:55:00Z"/>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58" w:author="Dmitri.Khijniak@7Layers.com" w:date="2017-07-20T11:55:00Z"/>
              </w:rPr>
            </w:pPr>
            <w:ins w:id="159" w:author="Dmitri.Khijniak@7Layers.com" w:date="2017-07-20T11:55:00Z">
              <w:r>
                <w:rPr>
                  <w:rFonts w:ascii="Calibri" w:hAnsi="Calibri" w:cs="Calibri"/>
                  <w:i/>
                  <w:iCs/>
                </w:rPr>
                <w:t>vNumberOfFrames</w:t>
              </w:r>
            </w:ins>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60" w:author="Dmitri.Khijniak@7Layers.com" w:date="2017-07-20T11:55:00Z"/>
              </w:rPr>
            </w:pPr>
            <w:ins w:id="161" w:author="Dmitri.Khijniak@7Layers.com" w:date="2017-07-20T11:55:00Z">
              <w:r w:rsidRPr="00F213D3">
                <w:t>TP-80211-TXT-PHY-BV-01 to TP-80211-TXT-PHY-BV-07</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A4B" w:rsidRDefault="00A02A4B" w:rsidP="00670CB4">
            <w:pPr>
              <w:pStyle w:val="NoSpacing"/>
              <w:rPr>
                <w:ins w:id="162" w:author="Dmitri.Khijniak@7Layers.com" w:date="2017-07-20T11:55:00Z"/>
              </w:rPr>
            </w:pPr>
            <w:ins w:id="163" w:author="Dmitri.Khijniak@7Layers.com" w:date="2017-07-20T11:55:00Z">
              <w:r>
                <w:t>64</w:t>
              </w:r>
            </w:ins>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A4B" w:rsidRDefault="00A02A4B" w:rsidP="00670CB4">
            <w:pPr>
              <w:pStyle w:val="NoSpacing"/>
              <w:rPr>
                <w:ins w:id="164" w:author="Dmitri.Khijniak@7Layers.com" w:date="2017-07-20T11:55:00Z"/>
              </w:rPr>
            </w:pPr>
            <w:ins w:id="165" w:author="Dmitri.Khijniak@7Layers.com" w:date="2017-07-20T11:55:00Z">
              <w:r>
                <w:rPr>
                  <w:rFonts w:ascii="Arial" w:hAnsi="Arial" w:cs="Arial"/>
                </w:rPr>
                <w:t>This value is a recommended value.  The tests shall have a 95% confidence level of +/- 1 dB which will determine the actual value used.</w:t>
              </w:r>
            </w:ins>
          </w:p>
        </w:tc>
      </w:tr>
      <w:tr w:rsidR="00A02A4B" w:rsidTr="00670CB4">
        <w:trPr>
          <w:ins w:id="166" w:author="Dmitri.Khijniak@7Layers.com" w:date="2017-07-20T11:55:00Z"/>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67" w:author="Dmitri.Khijniak@7Layers.com" w:date="2017-07-20T11:55:00Z"/>
              </w:rPr>
            </w:pPr>
            <w:ins w:id="168" w:author="Dmitri.Khijniak@7Layers.com" w:date="2017-07-20T11:55:00Z">
              <w:r>
                <w:rPr>
                  <w:rFonts w:ascii="Calibri" w:hAnsi="Calibri" w:cs="Calibri"/>
                  <w:i/>
                  <w:iCs/>
                </w:rPr>
                <w:t>vNumberOfFrames</w:t>
              </w:r>
            </w:ins>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69" w:author="Dmitri.Khijniak@7Layers.com" w:date="2017-07-20T11:55:00Z"/>
              </w:rPr>
            </w:pPr>
            <w:ins w:id="170" w:author="Dmitri.Khijniak@7Layers.com" w:date="2017-07-20T11:55:00Z">
              <w:r w:rsidRPr="00F213D3">
                <w:t>TP-80211-RXT-PHY-BV-05</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A4B" w:rsidRDefault="00A02A4B" w:rsidP="00670CB4">
            <w:pPr>
              <w:pStyle w:val="NoSpacing"/>
              <w:rPr>
                <w:ins w:id="171" w:author="Dmitri.Khijniak@7Layers.com" w:date="2017-07-20T11:55:00Z"/>
              </w:rPr>
            </w:pPr>
            <w:ins w:id="172" w:author="Dmitri.Khijniak@7Layers.com" w:date="2017-07-20T11:55:00Z">
              <w:r>
                <w:t>64</w:t>
              </w:r>
            </w:ins>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A4B" w:rsidRDefault="00A02A4B" w:rsidP="00670CB4">
            <w:pPr>
              <w:rPr>
                <w:ins w:id="173" w:author="Dmitri.Khijniak@7Layers.com" w:date="2017-07-20T11:55:00Z"/>
              </w:rPr>
            </w:pPr>
            <w:ins w:id="174" w:author="Dmitri.Khijniak@7Layers.com" w:date="2017-07-20T11:55:00Z">
              <w:r>
                <w:rPr>
                  <w:rFonts w:ascii="Arial" w:hAnsi="Arial" w:cs="Arial"/>
                </w:rPr>
                <w:t>This value is a recommended value.  The tests shall have a 95% confidence level of +/- 5 dB.</w:t>
              </w:r>
              <w:r>
                <w:t xml:space="preserve"> </w:t>
              </w:r>
            </w:ins>
          </w:p>
        </w:tc>
      </w:tr>
      <w:tr w:rsidR="00A02A4B" w:rsidTr="00670CB4">
        <w:trPr>
          <w:ins w:id="175" w:author="Dmitri.Khijniak@7Layers.com" w:date="2017-07-20T11:55:00Z"/>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76" w:author="Dmitri.Khijniak@7Layers.com" w:date="2017-07-20T11:55:00Z"/>
              </w:rPr>
            </w:pPr>
            <w:ins w:id="177" w:author="Dmitri.Khijniak@7Layers.com" w:date="2017-07-20T11:55:00Z">
              <w:r>
                <w:rPr>
                  <w:rFonts w:ascii="Calibri" w:hAnsi="Calibri" w:cs="Calibri"/>
                  <w:i/>
                  <w:iCs/>
                </w:rPr>
                <w:t>vNumberOfFrames</w:t>
              </w:r>
            </w:ins>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2A4B" w:rsidRDefault="00A02A4B" w:rsidP="00670CB4">
            <w:pPr>
              <w:pStyle w:val="NoSpacing"/>
              <w:rPr>
                <w:ins w:id="178" w:author="Dmitri.Khijniak@7Layers.com" w:date="2017-07-20T11:55:00Z"/>
              </w:rPr>
            </w:pPr>
            <w:ins w:id="179" w:author="Dmitri.Khijniak@7Layers.com" w:date="2017-07-20T11:55:00Z">
              <w:r w:rsidRPr="00F213D3">
                <w:t>TP-80211-RXT-PHY-BV-01 to TP-80211-RXT-PHY-BV-04</w:t>
              </w:r>
            </w:ins>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A4B" w:rsidRDefault="00A02A4B" w:rsidP="00670CB4">
            <w:pPr>
              <w:pStyle w:val="NoSpacing"/>
              <w:rPr>
                <w:ins w:id="180" w:author="Dmitri.Khijniak@7Layers.com" w:date="2017-07-20T11:55:00Z"/>
              </w:rPr>
            </w:pPr>
            <w:ins w:id="181" w:author="Dmitri.Khijniak@7Layers.com" w:date="2017-07-20T11:55:00Z">
              <w:r>
                <w:t>1000</w:t>
              </w:r>
            </w:ins>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2A4B" w:rsidRDefault="00A02A4B" w:rsidP="00670CB4">
            <w:pPr>
              <w:pStyle w:val="NoSpacing"/>
              <w:rPr>
                <w:ins w:id="182" w:author="Dmitri.Khijniak@7Layers.com" w:date="2017-07-20T11:55:00Z"/>
              </w:rPr>
            </w:pPr>
            <w:ins w:id="183" w:author="Dmitri.Khijniak@7Layers.com" w:date="2017-07-20T11:55:00Z">
              <w:r>
                <w:rPr>
                  <w:rFonts w:ascii="Arial" w:hAnsi="Arial" w:cs="Arial"/>
                </w:rPr>
                <w:t>This value is a recommended value.  The tests shall determine the PER and make the Pass/Fail determination with a 95% confidence level.</w:t>
              </w:r>
            </w:ins>
          </w:p>
        </w:tc>
      </w:tr>
    </w:tbl>
    <w:p w:rsidR="00F213D3" w:rsidRDefault="00F213D3" w:rsidP="006C7778">
      <w:pPr>
        <w:overflowPunct/>
        <w:autoSpaceDE/>
        <w:autoSpaceDN/>
        <w:adjustRightInd/>
        <w:spacing w:after="0"/>
        <w:textAlignment w:val="auto"/>
      </w:pPr>
    </w:p>
    <w:p w:rsidR="00ED341B" w:rsidRDefault="00ED341B" w:rsidP="006C7778">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br w:type="page"/>
      </w:r>
    </w:p>
    <w:p w:rsidR="007157F0" w:rsidRPr="00D160D7" w:rsidRDefault="007157F0" w:rsidP="001F74F0">
      <w:pPr>
        <w:pStyle w:val="Heading1"/>
        <w:numPr>
          <w:ilvl w:val="0"/>
          <w:numId w:val="0"/>
        </w:numPr>
        <w:ind w:left="432" w:hanging="432"/>
      </w:pPr>
      <w:r w:rsidRPr="00D160D7">
        <w:lastRenderedPageBreak/>
        <w:t>Revision History</w:t>
      </w:r>
      <w:bookmarkEnd w:id="134"/>
      <w:bookmarkEnd w:id="135"/>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7157F0" w:rsidRPr="0023640D" w:rsidRDefault="007157F0" w:rsidP="00ED341B">
            <w:pPr>
              <w:spacing w:after="0"/>
            </w:pPr>
            <w:r w:rsidRPr="0023640D">
              <w:t>V0.1.0</w:t>
            </w:r>
          </w:p>
        </w:tc>
        <w:tc>
          <w:tcPr>
            <w:tcW w:w="1588" w:type="dxa"/>
            <w:tcBorders>
              <w:top w:val="single" w:sz="6" w:space="0" w:color="auto"/>
              <w:left w:val="single" w:sz="6" w:space="0" w:color="auto"/>
              <w:bottom w:val="single" w:sz="6" w:space="0" w:color="auto"/>
              <w:right w:val="single" w:sz="6" w:space="0" w:color="auto"/>
            </w:tcBorders>
          </w:tcPr>
          <w:p w:rsidR="007157F0" w:rsidRPr="0023640D" w:rsidRDefault="00833B87" w:rsidP="00ED341B">
            <w:pPr>
              <w:spacing w:after="0"/>
            </w:pPr>
            <w:r>
              <w:t>12/02/2015</w:t>
            </w:r>
          </w:p>
        </w:tc>
        <w:tc>
          <w:tcPr>
            <w:tcW w:w="6804" w:type="dxa"/>
            <w:tcBorders>
              <w:top w:val="single" w:sz="6" w:space="0" w:color="auto"/>
              <w:bottom w:val="single" w:sz="6" w:space="0" w:color="auto"/>
              <w:right w:val="single" w:sz="6" w:space="0" w:color="auto"/>
            </w:tcBorders>
          </w:tcPr>
          <w:p w:rsidR="007157F0" w:rsidRPr="0023640D" w:rsidRDefault="007157F0" w:rsidP="00ED341B">
            <w:pPr>
              <w:spacing w:after="0"/>
            </w:pPr>
            <w:r w:rsidRPr="0023640D">
              <w:t>Initial Draft</w:t>
            </w:r>
          </w:p>
        </w:tc>
      </w:tr>
      <w:tr w:rsidR="007157F0"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7157F0" w:rsidRPr="0023640D" w:rsidRDefault="00146CA0" w:rsidP="00ED341B">
            <w:pPr>
              <w:spacing w:after="0"/>
            </w:pPr>
            <w:r>
              <w:t>V0.2.0</w:t>
            </w:r>
          </w:p>
        </w:tc>
        <w:tc>
          <w:tcPr>
            <w:tcW w:w="1588" w:type="dxa"/>
            <w:tcBorders>
              <w:top w:val="single" w:sz="6" w:space="0" w:color="auto"/>
              <w:left w:val="single" w:sz="6" w:space="0" w:color="auto"/>
              <w:bottom w:val="single" w:sz="6" w:space="0" w:color="auto"/>
              <w:right w:val="single" w:sz="6" w:space="0" w:color="auto"/>
            </w:tcBorders>
          </w:tcPr>
          <w:p w:rsidR="007157F0" w:rsidRPr="0023640D" w:rsidRDefault="00146CA0" w:rsidP="00ED341B">
            <w:pPr>
              <w:spacing w:after="0"/>
            </w:pPr>
            <w:r>
              <w:t>12/03/2015</w:t>
            </w:r>
          </w:p>
        </w:tc>
        <w:tc>
          <w:tcPr>
            <w:tcW w:w="6804" w:type="dxa"/>
            <w:tcBorders>
              <w:top w:val="single" w:sz="6" w:space="0" w:color="auto"/>
              <w:bottom w:val="single" w:sz="6" w:space="0" w:color="auto"/>
              <w:right w:val="single" w:sz="6" w:space="0" w:color="auto"/>
            </w:tcBorders>
          </w:tcPr>
          <w:p w:rsidR="007157F0" w:rsidRPr="0023640D" w:rsidRDefault="00146CA0" w:rsidP="00ED341B">
            <w:pPr>
              <w:spacing w:after="0"/>
            </w:pPr>
            <w:r>
              <w:t>Updated Test Purpose ID’</w:t>
            </w:r>
            <w:r w:rsidR="00B5196A">
              <w:t xml:space="preserve">s, </w:t>
            </w:r>
            <w:r>
              <w:t>Test Purposes</w:t>
            </w:r>
            <w:r w:rsidR="00277AA3">
              <w:t xml:space="preserve">, </w:t>
            </w:r>
            <w:r w:rsidR="00B5196A">
              <w:t>PICS</w:t>
            </w:r>
            <w:r w:rsidR="00EC1304">
              <w:t xml:space="preserve"> and References</w:t>
            </w:r>
            <w:r>
              <w:t>.</w:t>
            </w:r>
          </w:p>
        </w:tc>
      </w:tr>
      <w:tr w:rsidR="00DA2D04"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DA2D04" w:rsidRDefault="00DA2D04" w:rsidP="00ED341B">
            <w:pPr>
              <w:spacing w:after="0"/>
            </w:pPr>
            <w:r>
              <w:t>V.0.3.0</w:t>
            </w:r>
          </w:p>
        </w:tc>
        <w:tc>
          <w:tcPr>
            <w:tcW w:w="1588" w:type="dxa"/>
            <w:tcBorders>
              <w:top w:val="single" w:sz="6" w:space="0" w:color="auto"/>
              <w:left w:val="single" w:sz="6" w:space="0" w:color="auto"/>
              <w:bottom w:val="single" w:sz="6" w:space="0" w:color="auto"/>
              <w:right w:val="single" w:sz="6" w:space="0" w:color="auto"/>
            </w:tcBorders>
          </w:tcPr>
          <w:p w:rsidR="00DA2D04" w:rsidRDefault="00F0509B" w:rsidP="00ED341B">
            <w:pPr>
              <w:spacing w:after="0"/>
            </w:pPr>
            <w:r>
              <w:t>12/28</w:t>
            </w:r>
            <w:r w:rsidR="00DA2D04">
              <w:t>/2015</w:t>
            </w:r>
          </w:p>
        </w:tc>
        <w:tc>
          <w:tcPr>
            <w:tcW w:w="6804" w:type="dxa"/>
            <w:tcBorders>
              <w:top w:val="single" w:sz="6" w:space="0" w:color="auto"/>
              <w:bottom w:val="single" w:sz="6" w:space="0" w:color="auto"/>
              <w:right w:val="single" w:sz="6" w:space="0" w:color="auto"/>
            </w:tcBorders>
          </w:tcPr>
          <w:p w:rsidR="00DA2D04" w:rsidRDefault="00DA2D04" w:rsidP="00ED341B">
            <w:pPr>
              <w:spacing w:after="0"/>
            </w:pPr>
            <w:r>
              <w:t>Updated PHY transmitter tests</w:t>
            </w:r>
          </w:p>
        </w:tc>
      </w:tr>
      <w:tr w:rsidR="008715A2"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8715A2" w:rsidRDefault="008715A2" w:rsidP="00ED341B">
            <w:pPr>
              <w:spacing w:after="0"/>
            </w:pPr>
            <w:r>
              <w:t>V.0.4.0</w:t>
            </w:r>
          </w:p>
        </w:tc>
        <w:tc>
          <w:tcPr>
            <w:tcW w:w="1588" w:type="dxa"/>
            <w:tcBorders>
              <w:top w:val="single" w:sz="6" w:space="0" w:color="auto"/>
              <w:left w:val="single" w:sz="6" w:space="0" w:color="auto"/>
              <w:bottom w:val="single" w:sz="6" w:space="0" w:color="auto"/>
              <w:right w:val="single" w:sz="6" w:space="0" w:color="auto"/>
            </w:tcBorders>
          </w:tcPr>
          <w:p w:rsidR="008715A2" w:rsidRDefault="008715A2" w:rsidP="00ED341B">
            <w:pPr>
              <w:spacing w:after="0"/>
            </w:pPr>
            <w:r>
              <w:t>2/4/2016</w:t>
            </w:r>
          </w:p>
        </w:tc>
        <w:tc>
          <w:tcPr>
            <w:tcW w:w="6804" w:type="dxa"/>
            <w:tcBorders>
              <w:top w:val="single" w:sz="6" w:space="0" w:color="auto"/>
              <w:bottom w:val="single" w:sz="6" w:space="0" w:color="auto"/>
              <w:right w:val="single" w:sz="6" w:space="0" w:color="auto"/>
            </w:tcBorders>
          </w:tcPr>
          <w:p w:rsidR="008715A2" w:rsidRDefault="008715A2" w:rsidP="00ED341B">
            <w:pPr>
              <w:spacing w:after="0"/>
            </w:pPr>
            <w:r>
              <w:t>Major update following walkthrough with Noblis</w:t>
            </w:r>
          </w:p>
        </w:tc>
      </w:tr>
      <w:tr w:rsidR="008F1DE9"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8F1DE9" w:rsidRDefault="008F1DE9" w:rsidP="00ED341B">
            <w:pPr>
              <w:spacing w:after="0"/>
            </w:pPr>
            <w:r>
              <w:t>V.0.5.0</w:t>
            </w:r>
          </w:p>
        </w:tc>
        <w:tc>
          <w:tcPr>
            <w:tcW w:w="1588" w:type="dxa"/>
            <w:tcBorders>
              <w:top w:val="single" w:sz="6" w:space="0" w:color="auto"/>
              <w:left w:val="single" w:sz="6" w:space="0" w:color="auto"/>
              <w:bottom w:val="single" w:sz="6" w:space="0" w:color="auto"/>
              <w:right w:val="single" w:sz="6" w:space="0" w:color="auto"/>
            </w:tcBorders>
          </w:tcPr>
          <w:p w:rsidR="008F1DE9" w:rsidRDefault="008F1DE9" w:rsidP="00ED341B">
            <w:pPr>
              <w:spacing w:after="0"/>
            </w:pPr>
            <w:r>
              <w:t>2/23/2016</w:t>
            </w:r>
          </w:p>
        </w:tc>
        <w:tc>
          <w:tcPr>
            <w:tcW w:w="6804" w:type="dxa"/>
            <w:tcBorders>
              <w:top w:val="single" w:sz="6" w:space="0" w:color="auto"/>
              <w:bottom w:val="single" w:sz="6" w:space="0" w:color="auto"/>
              <w:right w:val="single" w:sz="6" w:space="0" w:color="auto"/>
            </w:tcBorders>
          </w:tcPr>
          <w:p w:rsidR="008F1DE9" w:rsidRDefault="008F1DE9" w:rsidP="00ED341B">
            <w:pPr>
              <w:spacing w:after="0"/>
            </w:pPr>
            <w:r>
              <w:t>Format Updated</w:t>
            </w:r>
          </w:p>
        </w:tc>
      </w:tr>
      <w:tr w:rsidR="00CA4716"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CA4716" w:rsidRDefault="00CA4716" w:rsidP="00ED341B">
            <w:pPr>
              <w:spacing w:after="0"/>
            </w:pPr>
            <w:r>
              <w:t>V.0.6.0</w:t>
            </w:r>
          </w:p>
        </w:tc>
        <w:tc>
          <w:tcPr>
            <w:tcW w:w="1588" w:type="dxa"/>
            <w:tcBorders>
              <w:top w:val="single" w:sz="6" w:space="0" w:color="auto"/>
              <w:left w:val="single" w:sz="6" w:space="0" w:color="auto"/>
              <w:bottom w:val="single" w:sz="6" w:space="0" w:color="auto"/>
              <w:right w:val="single" w:sz="6" w:space="0" w:color="auto"/>
            </w:tcBorders>
          </w:tcPr>
          <w:p w:rsidR="00CA4716" w:rsidRDefault="00CA4716" w:rsidP="00ED341B">
            <w:pPr>
              <w:spacing w:after="0"/>
            </w:pPr>
            <w:r>
              <w:t>3/24/2016</w:t>
            </w:r>
          </w:p>
        </w:tc>
        <w:tc>
          <w:tcPr>
            <w:tcW w:w="6804" w:type="dxa"/>
            <w:tcBorders>
              <w:top w:val="single" w:sz="6" w:space="0" w:color="auto"/>
              <w:bottom w:val="single" w:sz="6" w:space="0" w:color="auto"/>
              <w:right w:val="single" w:sz="6" w:space="0" w:color="auto"/>
            </w:tcBorders>
          </w:tcPr>
          <w:p w:rsidR="00CA4716" w:rsidRDefault="00CA4716" w:rsidP="00ED341B">
            <w:pPr>
              <w:spacing w:after="0"/>
            </w:pPr>
            <w:r>
              <w:t>Major update following walkthrough with industry experts</w:t>
            </w:r>
          </w:p>
        </w:tc>
      </w:tr>
      <w:tr w:rsidR="006D526B"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6D526B" w:rsidRDefault="006D526B" w:rsidP="00ED341B">
            <w:pPr>
              <w:spacing w:after="0"/>
            </w:pPr>
            <w:r>
              <w:t>V1.0.0</w:t>
            </w:r>
          </w:p>
        </w:tc>
        <w:tc>
          <w:tcPr>
            <w:tcW w:w="1588" w:type="dxa"/>
            <w:tcBorders>
              <w:top w:val="single" w:sz="6" w:space="0" w:color="auto"/>
              <w:left w:val="single" w:sz="6" w:space="0" w:color="auto"/>
              <w:bottom w:val="single" w:sz="6" w:space="0" w:color="auto"/>
              <w:right w:val="single" w:sz="6" w:space="0" w:color="auto"/>
            </w:tcBorders>
          </w:tcPr>
          <w:p w:rsidR="006D526B" w:rsidRDefault="006D526B" w:rsidP="00ED341B">
            <w:pPr>
              <w:spacing w:after="0"/>
            </w:pPr>
            <w:r>
              <w:t>9/13/2016</w:t>
            </w:r>
          </w:p>
        </w:tc>
        <w:tc>
          <w:tcPr>
            <w:tcW w:w="6804" w:type="dxa"/>
            <w:tcBorders>
              <w:top w:val="single" w:sz="6" w:space="0" w:color="auto"/>
              <w:bottom w:val="single" w:sz="6" w:space="0" w:color="auto"/>
              <w:right w:val="single" w:sz="6" w:space="0" w:color="auto"/>
            </w:tcBorders>
          </w:tcPr>
          <w:p w:rsidR="006D526B" w:rsidRDefault="006D526B" w:rsidP="00ED341B">
            <w:pPr>
              <w:spacing w:after="0"/>
            </w:pPr>
            <w:r>
              <w:t>Update following CAMP review</w:t>
            </w:r>
          </w:p>
        </w:tc>
      </w:tr>
      <w:tr w:rsidR="002323DC" w:rsidRPr="0023640D"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rsidR="002323DC" w:rsidRDefault="002323DC" w:rsidP="00ED341B">
            <w:pPr>
              <w:spacing w:after="0"/>
            </w:pPr>
            <w:r>
              <w:t>V1.1.0</w:t>
            </w:r>
          </w:p>
        </w:tc>
        <w:tc>
          <w:tcPr>
            <w:tcW w:w="1588" w:type="dxa"/>
            <w:tcBorders>
              <w:top w:val="single" w:sz="6" w:space="0" w:color="auto"/>
              <w:left w:val="single" w:sz="6" w:space="0" w:color="auto"/>
              <w:bottom w:val="single" w:sz="6" w:space="0" w:color="auto"/>
              <w:right w:val="single" w:sz="6" w:space="0" w:color="auto"/>
            </w:tcBorders>
          </w:tcPr>
          <w:p w:rsidR="002323DC" w:rsidRDefault="002323DC" w:rsidP="00ED341B">
            <w:pPr>
              <w:spacing w:after="0"/>
            </w:pPr>
            <w:r>
              <w:t>10/20/2016</w:t>
            </w:r>
          </w:p>
        </w:tc>
        <w:tc>
          <w:tcPr>
            <w:tcW w:w="6804" w:type="dxa"/>
            <w:tcBorders>
              <w:top w:val="single" w:sz="6" w:space="0" w:color="auto"/>
              <w:bottom w:val="single" w:sz="6" w:space="0" w:color="auto"/>
              <w:right w:val="single" w:sz="6" w:space="0" w:color="auto"/>
            </w:tcBorders>
          </w:tcPr>
          <w:p w:rsidR="002323DC" w:rsidRDefault="002323DC" w:rsidP="00ED341B">
            <w:pPr>
              <w:spacing w:after="0"/>
            </w:pPr>
            <w:r>
              <w:t>Update following Noblis Review</w:t>
            </w:r>
            <w:r w:rsidR="003C4CAC">
              <w:t xml:space="preserve">. </w:t>
            </w:r>
          </w:p>
        </w:tc>
      </w:tr>
      <w:tr w:rsidR="00A02A4B" w:rsidRPr="0023640D" w:rsidTr="00A02A4B">
        <w:trPr>
          <w:cantSplit/>
          <w:jc w:val="center"/>
          <w:ins w:id="184" w:author="Dmitri.Khijniak@7Layers.com" w:date="2017-07-20T11:55:00Z"/>
        </w:trPr>
        <w:tc>
          <w:tcPr>
            <w:tcW w:w="1247" w:type="dxa"/>
            <w:tcBorders>
              <w:top w:val="single" w:sz="6" w:space="0" w:color="auto"/>
              <w:left w:val="single" w:sz="6" w:space="0" w:color="auto"/>
              <w:bottom w:val="single" w:sz="6" w:space="0" w:color="auto"/>
              <w:right w:val="single" w:sz="6" w:space="0" w:color="auto"/>
            </w:tcBorders>
          </w:tcPr>
          <w:p w:rsidR="00A02A4B" w:rsidRDefault="00A02A4B" w:rsidP="00670CB4">
            <w:pPr>
              <w:spacing w:after="0"/>
              <w:rPr>
                <w:ins w:id="185" w:author="Dmitri.Khijniak@7Layers.com" w:date="2017-07-20T11:55:00Z"/>
              </w:rPr>
            </w:pPr>
            <w:ins w:id="186" w:author="Dmitri.Khijniak@7Layers.com" w:date="2017-07-20T11:55:00Z">
              <w:r>
                <w:t>V1.2.0</w:t>
              </w:r>
            </w:ins>
          </w:p>
        </w:tc>
        <w:tc>
          <w:tcPr>
            <w:tcW w:w="1588" w:type="dxa"/>
            <w:tcBorders>
              <w:top w:val="single" w:sz="6" w:space="0" w:color="auto"/>
              <w:left w:val="single" w:sz="6" w:space="0" w:color="auto"/>
              <w:bottom w:val="single" w:sz="6" w:space="0" w:color="auto"/>
              <w:right w:val="single" w:sz="6" w:space="0" w:color="auto"/>
            </w:tcBorders>
          </w:tcPr>
          <w:p w:rsidR="00A02A4B" w:rsidRDefault="00A02A4B" w:rsidP="00670CB4">
            <w:pPr>
              <w:spacing w:after="0"/>
              <w:rPr>
                <w:ins w:id="187" w:author="Dmitri.Khijniak@7Layers.com" w:date="2017-07-20T11:55:00Z"/>
              </w:rPr>
            </w:pPr>
            <w:ins w:id="188" w:author="Dmitri.Khijniak@7Layers.com" w:date="2017-07-20T11:55:00Z">
              <w:r>
                <w:t>07/21/2017</w:t>
              </w:r>
            </w:ins>
          </w:p>
        </w:tc>
        <w:tc>
          <w:tcPr>
            <w:tcW w:w="6804" w:type="dxa"/>
            <w:tcBorders>
              <w:top w:val="single" w:sz="6" w:space="0" w:color="auto"/>
              <w:bottom w:val="single" w:sz="6" w:space="0" w:color="auto"/>
              <w:right w:val="single" w:sz="6" w:space="0" w:color="auto"/>
            </w:tcBorders>
          </w:tcPr>
          <w:p w:rsidR="00A02A4B" w:rsidRDefault="00A02A4B" w:rsidP="00670CB4">
            <w:pPr>
              <w:spacing w:after="0"/>
              <w:rPr>
                <w:ins w:id="189" w:author="Dmitri.Khijniak@7Layers.com" w:date="2017-07-20T11:55:00Z"/>
              </w:rPr>
            </w:pPr>
            <w:ins w:id="190" w:author="Dmitri.Khijniak@7Layers.com" w:date="2017-07-20T11:55:00Z">
              <w:r>
                <w:t>Added missing table Appendix B.2</w:t>
              </w:r>
            </w:ins>
          </w:p>
          <w:p w:rsidR="00A02A4B" w:rsidRDefault="00A02A4B" w:rsidP="00670CB4">
            <w:pPr>
              <w:spacing w:after="0"/>
              <w:rPr>
                <w:ins w:id="191" w:author="Dmitri.Khijniak@7Layers.com" w:date="2017-07-20T11:55:00Z"/>
              </w:rPr>
            </w:pPr>
            <w:ins w:id="192" w:author="Dmitri.Khijniak@7Layers.com" w:date="2017-07-20T11:55:00Z">
              <w:r>
                <w:t xml:space="preserve">Revised </w:t>
              </w:r>
              <w:r w:rsidRPr="00ED341B">
                <w:t>TP-80211-TXT-PHY-BV-07</w:t>
              </w:r>
            </w:ins>
          </w:p>
        </w:tc>
      </w:tr>
    </w:tbl>
    <w:p w:rsidR="007157F0" w:rsidRPr="00D160D7" w:rsidRDefault="007157F0" w:rsidP="007157F0">
      <w:pPr>
        <w:rPr>
          <w:b/>
        </w:rPr>
      </w:pPr>
    </w:p>
    <w:p w:rsidR="006D5C1D" w:rsidRDefault="00911460" w:rsidP="00B341F6">
      <w:pPr>
        <w:jc w:val="center"/>
      </w:pPr>
      <w:r>
        <w:t>◙ End of Document ◙</w:t>
      </w:r>
    </w:p>
    <w:sectPr w:rsidR="006D5C1D" w:rsidSect="00A96DA8">
      <w:headerReference w:type="default" r:id="rId21"/>
      <w:footerReference w:type="default" r:id="rId22"/>
      <w:type w:val="continuous"/>
      <w:pgSz w:w="12240" w:h="15840"/>
      <w:pgMar w:top="1181" w:right="1296" w:bottom="1354" w:left="1296" w:header="432" w:footer="41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2B0" w:rsidRDefault="000062B0" w:rsidP="0097297B">
      <w:r>
        <w:separator/>
      </w:r>
    </w:p>
  </w:endnote>
  <w:endnote w:type="continuationSeparator" w:id="0">
    <w:p w:rsidR="000062B0" w:rsidRDefault="000062B0"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99C" w:rsidRPr="00C84DB0" w:rsidRDefault="0058599C"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DF4528">
      <w:rPr>
        <w:rFonts w:asciiTheme="minorHAnsi" w:hAnsiTheme="minorHAnsi"/>
        <w:b/>
        <w:bCs/>
        <w:noProof/>
        <w:color w:val="000000" w:themeColor="text1"/>
        <w:sz w:val="24"/>
        <w:szCs w:val="24"/>
      </w:rPr>
      <w:t>29</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DF4528">
      <w:rPr>
        <w:rFonts w:asciiTheme="minorHAnsi" w:hAnsiTheme="minorHAnsi"/>
        <w:b/>
        <w:bCs/>
        <w:noProof/>
        <w:color w:val="000000" w:themeColor="text1"/>
        <w:sz w:val="24"/>
        <w:szCs w:val="24"/>
      </w:rPr>
      <w:t>30</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2B0" w:rsidRDefault="000062B0" w:rsidP="0097297B">
      <w:r>
        <w:separator/>
      </w:r>
    </w:p>
  </w:footnote>
  <w:footnote w:type="continuationSeparator" w:id="0">
    <w:p w:rsidR="000062B0" w:rsidRDefault="000062B0"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99C" w:rsidRDefault="0058599C" w:rsidP="009C3C2C">
    <w:pPr>
      <w:pStyle w:val="Header"/>
      <w:jc w:val="right"/>
    </w:pPr>
    <w:r>
      <w:tab/>
    </w:r>
    <w:r>
      <w:tab/>
    </w:r>
    <w:r>
      <w:rPr>
        <w:sz w:val="22"/>
        <w:szCs w:val="22"/>
      </w:rPr>
      <w:t>WAVE802.11</w:t>
    </w:r>
    <w:r w:rsidRPr="009C3C2C">
      <w:rPr>
        <w:sz w:val="22"/>
        <w:szCs w:val="22"/>
      </w:rPr>
      <w:t xml:space="preserve">-TSS&amp;TP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V1.2.0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7-28T00:00:00Z">
          <w:dateFormat w:val="M/d/yyyy"/>
          <w:lid w:val="en-US"/>
          <w:storeMappedDataAs w:val="dateTime"/>
          <w:calendar w:val="gregorian"/>
        </w:date>
      </w:sdtPr>
      <w:sdtContent>
        <w:r>
          <w:rPr>
            <w:sz w:val="22"/>
            <w:szCs w:val="22"/>
          </w:rPr>
          <w:t>7/28/2017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15:restartNumberingAfterBreak="0">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6"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4" w15:restartNumberingAfterBreak="0">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0" w15:restartNumberingAfterBreak="0">
    <w:nsid w:val="5C422112"/>
    <w:multiLevelType w:val="hybridMultilevel"/>
    <w:tmpl w:val="C8C83B44"/>
    <w:lvl w:ilvl="0" w:tplc="79C623DA">
      <w:start w:val="1"/>
      <w:numFmt w:val="decimal"/>
      <w:lvlText w:val="%1-"/>
      <w:lvlJc w:val="left"/>
      <w:pPr>
        <w:ind w:left="388" w:hanging="360"/>
      </w:pPr>
      <w:rPr>
        <w:rFonts w:hint="default"/>
      </w:r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1" w15:restartNumberingAfterBreak="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6" w15:restartNumberingAfterBreak="0">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num w:numId="1">
    <w:abstractNumId w:val="14"/>
  </w:num>
  <w:num w:numId="2">
    <w:abstractNumId w:val="0"/>
  </w:num>
  <w:num w:numId="3">
    <w:abstractNumId w:val="3"/>
  </w:num>
  <w:num w:numId="4">
    <w:abstractNumId w:val="12"/>
  </w:num>
  <w:num w:numId="5">
    <w:abstractNumId w:val="16"/>
  </w:num>
  <w:num w:numId="6">
    <w:abstractNumId w:val="10"/>
  </w:num>
  <w:num w:numId="7">
    <w:abstractNumId w:val="15"/>
  </w:num>
  <w:num w:numId="8">
    <w:abstractNumId w:val="8"/>
  </w:num>
  <w:num w:numId="9">
    <w:abstractNumId w:val="23"/>
  </w:num>
  <w:num w:numId="10">
    <w:abstractNumId w:val="9"/>
  </w:num>
  <w:num w:numId="11">
    <w:abstractNumId w:val="7"/>
  </w:num>
  <w:num w:numId="12">
    <w:abstractNumId w:val="4"/>
  </w:num>
  <w:num w:numId="13">
    <w:abstractNumId w:val="22"/>
  </w:num>
  <w:num w:numId="14">
    <w:abstractNumId w:val="11"/>
  </w:num>
  <w:num w:numId="15">
    <w:abstractNumId w:val="2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8"/>
  </w:num>
  <w:num w:numId="23">
    <w:abstractNumId w:val="14"/>
  </w:num>
  <w:num w:numId="24">
    <w:abstractNumId w:val="6"/>
  </w:num>
  <w:num w:numId="25">
    <w:abstractNumId w:val="14"/>
  </w:num>
  <w:num w:numId="26">
    <w:abstractNumId w:val="20"/>
  </w:num>
  <w:num w:numId="27">
    <w:abstractNumId w:val="19"/>
  </w:num>
  <w:num w:numId="28">
    <w:abstractNumId w:val="26"/>
  </w:num>
  <w:num w:numId="29">
    <w:abstractNumId w:val="13"/>
  </w:num>
  <w:num w:numId="30">
    <w:abstractNumId w:val="2"/>
  </w:num>
  <w:num w:numId="31">
    <w:abstractNumId w:val="1"/>
  </w:num>
  <w:num w:numId="32">
    <w:abstractNumId w:val="5"/>
  </w:num>
  <w:num w:numId="33">
    <w:abstractNumId w:val="25"/>
  </w:num>
  <w:num w:numId="34">
    <w:abstractNumId w:val="21"/>
  </w:num>
  <w:num w:numId="35">
    <w:abstractNumId w:val="1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948"/>
    <w:rsid w:val="00001C3F"/>
    <w:rsid w:val="00003436"/>
    <w:rsid w:val="00004506"/>
    <w:rsid w:val="00005311"/>
    <w:rsid w:val="00005B59"/>
    <w:rsid w:val="000062B0"/>
    <w:rsid w:val="00006A4C"/>
    <w:rsid w:val="0000790C"/>
    <w:rsid w:val="00010331"/>
    <w:rsid w:val="00010AEF"/>
    <w:rsid w:val="0001108A"/>
    <w:rsid w:val="00012AF7"/>
    <w:rsid w:val="0001324D"/>
    <w:rsid w:val="00013552"/>
    <w:rsid w:val="000139C9"/>
    <w:rsid w:val="00013B24"/>
    <w:rsid w:val="00014406"/>
    <w:rsid w:val="000147CD"/>
    <w:rsid w:val="00014BBD"/>
    <w:rsid w:val="000158DB"/>
    <w:rsid w:val="000165A9"/>
    <w:rsid w:val="00016B09"/>
    <w:rsid w:val="00020C75"/>
    <w:rsid w:val="00021842"/>
    <w:rsid w:val="00022A24"/>
    <w:rsid w:val="000232CE"/>
    <w:rsid w:val="00024BEA"/>
    <w:rsid w:val="0002588A"/>
    <w:rsid w:val="00026341"/>
    <w:rsid w:val="0002661F"/>
    <w:rsid w:val="00027290"/>
    <w:rsid w:val="0002767F"/>
    <w:rsid w:val="00030058"/>
    <w:rsid w:val="00030119"/>
    <w:rsid w:val="00030F74"/>
    <w:rsid w:val="00035CA4"/>
    <w:rsid w:val="00035CCD"/>
    <w:rsid w:val="00035E79"/>
    <w:rsid w:val="00036B6C"/>
    <w:rsid w:val="00036D08"/>
    <w:rsid w:val="00037FA1"/>
    <w:rsid w:val="00040F9F"/>
    <w:rsid w:val="0004205D"/>
    <w:rsid w:val="00043130"/>
    <w:rsid w:val="000439EF"/>
    <w:rsid w:val="00043FA8"/>
    <w:rsid w:val="00044B2C"/>
    <w:rsid w:val="000456A5"/>
    <w:rsid w:val="00046B27"/>
    <w:rsid w:val="00046D33"/>
    <w:rsid w:val="000470EE"/>
    <w:rsid w:val="000471D3"/>
    <w:rsid w:val="00047863"/>
    <w:rsid w:val="00052424"/>
    <w:rsid w:val="0005317F"/>
    <w:rsid w:val="000537A0"/>
    <w:rsid w:val="00054525"/>
    <w:rsid w:val="00055B33"/>
    <w:rsid w:val="00055BBD"/>
    <w:rsid w:val="000573D5"/>
    <w:rsid w:val="00057581"/>
    <w:rsid w:val="00057684"/>
    <w:rsid w:val="00057C78"/>
    <w:rsid w:val="0006003A"/>
    <w:rsid w:val="0006167B"/>
    <w:rsid w:val="0006403B"/>
    <w:rsid w:val="000650A0"/>
    <w:rsid w:val="000659B3"/>
    <w:rsid w:val="00070A11"/>
    <w:rsid w:val="000747FE"/>
    <w:rsid w:val="00075707"/>
    <w:rsid w:val="00075CAE"/>
    <w:rsid w:val="00076440"/>
    <w:rsid w:val="00077530"/>
    <w:rsid w:val="00080092"/>
    <w:rsid w:val="000802F4"/>
    <w:rsid w:val="00080A02"/>
    <w:rsid w:val="00084366"/>
    <w:rsid w:val="000850B2"/>
    <w:rsid w:val="00087A0C"/>
    <w:rsid w:val="00087BBC"/>
    <w:rsid w:val="000902FC"/>
    <w:rsid w:val="00090860"/>
    <w:rsid w:val="00092160"/>
    <w:rsid w:val="00093B72"/>
    <w:rsid w:val="00093BAF"/>
    <w:rsid w:val="000941C3"/>
    <w:rsid w:val="000949C9"/>
    <w:rsid w:val="00094D5E"/>
    <w:rsid w:val="00095F89"/>
    <w:rsid w:val="00096190"/>
    <w:rsid w:val="000968BD"/>
    <w:rsid w:val="000A12FA"/>
    <w:rsid w:val="000A1B3E"/>
    <w:rsid w:val="000A2302"/>
    <w:rsid w:val="000A2770"/>
    <w:rsid w:val="000A3A67"/>
    <w:rsid w:val="000A4225"/>
    <w:rsid w:val="000A4DD5"/>
    <w:rsid w:val="000A57EB"/>
    <w:rsid w:val="000A59C1"/>
    <w:rsid w:val="000A5D00"/>
    <w:rsid w:val="000A70CB"/>
    <w:rsid w:val="000A7C5B"/>
    <w:rsid w:val="000B01CB"/>
    <w:rsid w:val="000B033C"/>
    <w:rsid w:val="000B1E80"/>
    <w:rsid w:val="000B23DC"/>
    <w:rsid w:val="000B2956"/>
    <w:rsid w:val="000B34A9"/>
    <w:rsid w:val="000B3F9E"/>
    <w:rsid w:val="000B5919"/>
    <w:rsid w:val="000B644F"/>
    <w:rsid w:val="000B6A67"/>
    <w:rsid w:val="000B7FF6"/>
    <w:rsid w:val="000C0059"/>
    <w:rsid w:val="000C103F"/>
    <w:rsid w:val="000C1118"/>
    <w:rsid w:val="000C1AD5"/>
    <w:rsid w:val="000C2343"/>
    <w:rsid w:val="000C239C"/>
    <w:rsid w:val="000C30BF"/>
    <w:rsid w:val="000C3AC9"/>
    <w:rsid w:val="000C668D"/>
    <w:rsid w:val="000C7104"/>
    <w:rsid w:val="000C7623"/>
    <w:rsid w:val="000D0351"/>
    <w:rsid w:val="000D1E5F"/>
    <w:rsid w:val="000D280C"/>
    <w:rsid w:val="000D4DD8"/>
    <w:rsid w:val="000D62A3"/>
    <w:rsid w:val="000D72C4"/>
    <w:rsid w:val="000E087D"/>
    <w:rsid w:val="000E181E"/>
    <w:rsid w:val="000E316F"/>
    <w:rsid w:val="000E3CAB"/>
    <w:rsid w:val="000E4637"/>
    <w:rsid w:val="000E49CA"/>
    <w:rsid w:val="000E7C9B"/>
    <w:rsid w:val="000E7CED"/>
    <w:rsid w:val="000F01A1"/>
    <w:rsid w:val="000F0B98"/>
    <w:rsid w:val="000F0BE6"/>
    <w:rsid w:val="000F1D62"/>
    <w:rsid w:val="000F28EB"/>
    <w:rsid w:val="000F2F42"/>
    <w:rsid w:val="000F34A2"/>
    <w:rsid w:val="000F380D"/>
    <w:rsid w:val="000F3C1F"/>
    <w:rsid w:val="000F491E"/>
    <w:rsid w:val="000F5311"/>
    <w:rsid w:val="0010057F"/>
    <w:rsid w:val="00100A0F"/>
    <w:rsid w:val="00100D94"/>
    <w:rsid w:val="00100DC1"/>
    <w:rsid w:val="00101D9C"/>
    <w:rsid w:val="00102417"/>
    <w:rsid w:val="00103A37"/>
    <w:rsid w:val="00104F35"/>
    <w:rsid w:val="00105E14"/>
    <w:rsid w:val="0010606A"/>
    <w:rsid w:val="00107B49"/>
    <w:rsid w:val="00110BF1"/>
    <w:rsid w:val="00111004"/>
    <w:rsid w:val="00112EC0"/>
    <w:rsid w:val="00113A3A"/>
    <w:rsid w:val="00113CD5"/>
    <w:rsid w:val="00115525"/>
    <w:rsid w:val="00115CC0"/>
    <w:rsid w:val="001163F1"/>
    <w:rsid w:val="001166D5"/>
    <w:rsid w:val="00116807"/>
    <w:rsid w:val="00116E83"/>
    <w:rsid w:val="00116F80"/>
    <w:rsid w:val="001175C4"/>
    <w:rsid w:val="00117C35"/>
    <w:rsid w:val="00121E44"/>
    <w:rsid w:val="00122274"/>
    <w:rsid w:val="00123F3A"/>
    <w:rsid w:val="00124630"/>
    <w:rsid w:val="00124978"/>
    <w:rsid w:val="00125766"/>
    <w:rsid w:val="00126629"/>
    <w:rsid w:val="001267C8"/>
    <w:rsid w:val="00127BAD"/>
    <w:rsid w:val="00130996"/>
    <w:rsid w:val="00130BAF"/>
    <w:rsid w:val="00130D40"/>
    <w:rsid w:val="00130E0A"/>
    <w:rsid w:val="001319F3"/>
    <w:rsid w:val="001336FC"/>
    <w:rsid w:val="00134534"/>
    <w:rsid w:val="00134A2F"/>
    <w:rsid w:val="00134F7C"/>
    <w:rsid w:val="00136047"/>
    <w:rsid w:val="00140057"/>
    <w:rsid w:val="00140F0F"/>
    <w:rsid w:val="00141059"/>
    <w:rsid w:val="00141386"/>
    <w:rsid w:val="00141B15"/>
    <w:rsid w:val="00142B27"/>
    <w:rsid w:val="001434DC"/>
    <w:rsid w:val="001437C7"/>
    <w:rsid w:val="00143B6B"/>
    <w:rsid w:val="00143C1E"/>
    <w:rsid w:val="00143EF4"/>
    <w:rsid w:val="001443D5"/>
    <w:rsid w:val="001444C2"/>
    <w:rsid w:val="00144707"/>
    <w:rsid w:val="00145010"/>
    <w:rsid w:val="001452E7"/>
    <w:rsid w:val="00146CA0"/>
    <w:rsid w:val="00151913"/>
    <w:rsid w:val="001530A1"/>
    <w:rsid w:val="0015354A"/>
    <w:rsid w:val="00153758"/>
    <w:rsid w:val="00153A32"/>
    <w:rsid w:val="00154345"/>
    <w:rsid w:val="00154C15"/>
    <w:rsid w:val="001568AC"/>
    <w:rsid w:val="001577CA"/>
    <w:rsid w:val="00160345"/>
    <w:rsid w:val="0016183A"/>
    <w:rsid w:val="00162896"/>
    <w:rsid w:val="00162E8F"/>
    <w:rsid w:val="0016342E"/>
    <w:rsid w:val="00163A90"/>
    <w:rsid w:val="00164031"/>
    <w:rsid w:val="001646ED"/>
    <w:rsid w:val="001661D1"/>
    <w:rsid w:val="00166CBA"/>
    <w:rsid w:val="00167A5C"/>
    <w:rsid w:val="001710E8"/>
    <w:rsid w:val="00171166"/>
    <w:rsid w:val="001721A3"/>
    <w:rsid w:val="001731D0"/>
    <w:rsid w:val="0017456D"/>
    <w:rsid w:val="001749A4"/>
    <w:rsid w:val="001753F3"/>
    <w:rsid w:val="00176E12"/>
    <w:rsid w:val="00177EA2"/>
    <w:rsid w:val="0018069C"/>
    <w:rsid w:val="00181873"/>
    <w:rsid w:val="0018192E"/>
    <w:rsid w:val="00181C8A"/>
    <w:rsid w:val="00181F3E"/>
    <w:rsid w:val="00182E3E"/>
    <w:rsid w:val="00183AAA"/>
    <w:rsid w:val="00183CE4"/>
    <w:rsid w:val="0018535C"/>
    <w:rsid w:val="001868A7"/>
    <w:rsid w:val="0018726B"/>
    <w:rsid w:val="0019014B"/>
    <w:rsid w:val="001901B5"/>
    <w:rsid w:val="00193555"/>
    <w:rsid w:val="00194120"/>
    <w:rsid w:val="00194FF9"/>
    <w:rsid w:val="00197ED6"/>
    <w:rsid w:val="001A17E4"/>
    <w:rsid w:val="001A1BF8"/>
    <w:rsid w:val="001A5192"/>
    <w:rsid w:val="001A5514"/>
    <w:rsid w:val="001A55AE"/>
    <w:rsid w:val="001A63D4"/>
    <w:rsid w:val="001A6574"/>
    <w:rsid w:val="001A67E3"/>
    <w:rsid w:val="001A69FD"/>
    <w:rsid w:val="001A71F1"/>
    <w:rsid w:val="001A7D0B"/>
    <w:rsid w:val="001B06D9"/>
    <w:rsid w:val="001B1E40"/>
    <w:rsid w:val="001B2997"/>
    <w:rsid w:val="001B3013"/>
    <w:rsid w:val="001B31CE"/>
    <w:rsid w:val="001B400E"/>
    <w:rsid w:val="001B64BF"/>
    <w:rsid w:val="001B6F81"/>
    <w:rsid w:val="001B78FF"/>
    <w:rsid w:val="001B79AD"/>
    <w:rsid w:val="001C10DE"/>
    <w:rsid w:val="001C15AD"/>
    <w:rsid w:val="001C338B"/>
    <w:rsid w:val="001C3B2B"/>
    <w:rsid w:val="001C3DD5"/>
    <w:rsid w:val="001C5221"/>
    <w:rsid w:val="001C5F66"/>
    <w:rsid w:val="001C6644"/>
    <w:rsid w:val="001D0330"/>
    <w:rsid w:val="001D2CA2"/>
    <w:rsid w:val="001D3730"/>
    <w:rsid w:val="001D3826"/>
    <w:rsid w:val="001D73D6"/>
    <w:rsid w:val="001E0717"/>
    <w:rsid w:val="001E0D46"/>
    <w:rsid w:val="001E13B5"/>
    <w:rsid w:val="001E2BCE"/>
    <w:rsid w:val="001E57B9"/>
    <w:rsid w:val="001E6FED"/>
    <w:rsid w:val="001E7BE5"/>
    <w:rsid w:val="001F044D"/>
    <w:rsid w:val="001F1C5F"/>
    <w:rsid w:val="001F35A3"/>
    <w:rsid w:val="001F44B0"/>
    <w:rsid w:val="001F5CE8"/>
    <w:rsid w:val="001F64D0"/>
    <w:rsid w:val="001F74F0"/>
    <w:rsid w:val="00201521"/>
    <w:rsid w:val="002021B2"/>
    <w:rsid w:val="0020237E"/>
    <w:rsid w:val="00202D18"/>
    <w:rsid w:val="00204335"/>
    <w:rsid w:val="00206AAC"/>
    <w:rsid w:val="00206E13"/>
    <w:rsid w:val="00207284"/>
    <w:rsid w:val="00207A8D"/>
    <w:rsid w:val="00207CC7"/>
    <w:rsid w:val="002125E9"/>
    <w:rsid w:val="00213F99"/>
    <w:rsid w:val="002147ED"/>
    <w:rsid w:val="00214A07"/>
    <w:rsid w:val="00215BB8"/>
    <w:rsid w:val="00216A68"/>
    <w:rsid w:val="002206E8"/>
    <w:rsid w:val="00220D6E"/>
    <w:rsid w:val="00221E5E"/>
    <w:rsid w:val="002228D4"/>
    <w:rsid w:val="00222929"/>
    <w:rsid w:val="0022309B"/>
    <w:rsid w:val="00223436"/>
    <w:rsid w:val="0022361D"/>
    <w:rsid w:val="00224459"/>
    <w:rsid w:val="00224EA5"/>
    <w:rsid w:val="00225686"/>
    <w:rsid w:val="00226C53"/>
    <w:rsid w:val="00227515"/>
    <w:rsid w:val="002275F5"/>
    <w:rsid w:val="00227C64"/>
    <w:rsid w:val="00227DEA"/>
    <w:rsid w:val="00230731"/>
    <w:rsid w:val="002323DC"/>
    <w:rsid w:val="00233325"/>
    <w:rsid w:val="00233899"/>
    <w:rsid w:val="00233A1D"/>
    <w:rsid w:val="0023421F"/>
    <w:rsid w:val="002345D7"/>
    <w:rsid w:val="00234980"/>
    <w:rsid w:val="002349A6"/>
    <w:rsid w:val="002349DF"/>
    <w:rsid w:val="0023640D"/>
    <w:rsid w:val="002368A0"/>
    <w:rsid w:val="002404FB"/>
    <w:rsid w:val="00241126"/>
    <w:rsid w:val="002425F5"/>
    <w:rsid w:val="002427BF"/>
    <w:rsid w:val="00242D5F"/>
    <w:rsid w:val="00243EFA"/>
    <w:rsid w:val="00244909"/>
    <w:rsid w:val="00245075"/>
    <w:rsid w:val="00245478"/>
    <w:rsid w:val="00245E92"/>
    <w:rsid w:val="00250777"/>
    <w:rsid w:val="002516E3"/>
    <w:rsid w:val="0025190E"/>
    <w:rsid w:val="002529A9"/>
    <w:rsid w:val="00254315"/>
    <w:rsid w:val="0025562E"/>
    <w:rsid w:val="00255E04"/>
    <w:rsid w:val="002568D5"/>
    <w:rsid w:val="00256C04"/>
    <w:rsid w:val="0025778F"/>
    <w:rsid w:val="00257D0B"/>
    <w:rsid w:val="00257E31"/>
    <w:rsid w:val="00260335"/>
    <w:rsid w:val="002609BC"/>
    <w:rsid w:val="00260CC5"/>
    <w:rsid w:val="00260DA6"/>
    <w:rsid w:val="00261F63"/>
    <w:rsid w:val="002627BE"/>
    <w:rsid w:val="00265525"/>
    <w:rsid w:val="00265ACC"/>
    <w:rsid w:val="00266434"/>
    <w:rsid w:val="0026703E"/>
    <w:rsid w:val="0027099A"/>
    <w:rsid w:val="00271E74"/>
    <w:rsid w:val="00272EDA"/>
    <w:rsid w:val="00275FD3"/>
    <w:rsid w:val="002763A8"/>
    <w:rsid w:val="0027677C"/>
    <w:rsid w:val="00276B3B"/>
    <w:rsid w:val="00277547"/>
    <w:rsid w:val="00277736"/>
    <w:rsid w:val="00277AA3"/>
    <w:rsid w:val="002803E2"/>
    <w:rsid w:val="0028062C"/>
    <w:rsid w:val="00280731"/>
    <w:rsid w:val="00280A95"/>
    <w:rsid w:val="002816A6"/>
    <w:rsid w:val="00281AF0"/>
    <w:rsid w:val="002826E7"/>
    <w:rsid w:val="00282A64"/>
    <w:rsid w:val="00283B45"/>
    <w:rsid w:val="00284CD7"/>
    <w:rsid w:val="00284CF4"/>
    <w:rsid w:val="00284E0E"/>
    <w:rsid w:val="00285931"/>
    <w:rsid w:val="00286280"/>
    <w:rsid w:val="0028748C"/>
    <w:rsid w:val="002904A8"/>
    <w:rsid w:val="0029139B"/>
    <w:rsid w:val="00291844"/>
    <w:rsid w:val="00295692"/>
    <w:rsid w:val="00296BD8"/>
    <w:rsid w:val="00297BE7"/>
    <w:rsid w:val="00297C74"/>
    <w:rsid w:val="002A13E2"/>
    <w:rsid w:val="002A1833"/>
    <w:rsid w:val="002A1867"/>
    <w:rsid w:val="002A1BB2"/>
    <w:rsid w:val="002A3449"/>
    <w:rsid w:val="002A3CE2"/>
    <w:rsid w:val="002A46F5"/>
    <w:rsid w:val="002A4B31"/>
    <w:rsid w:val="002A5B0E"/>
    <w:rsid w:val="002A7EBB"/>
    <w:rsid w:val="002B04A5"/>
    <w:rsid w:val="002B0EEF"/>
    <w:rsid w:val="002B193B"/>
    <w:rsid w:val="002B1AD2"/>
    <w:rsid w:val="002B2C64"/>
    <w:rsid w:val="002B2FB1"/>
    <w:rsid w:val="002B3323"/>
    <w:rsid w:val="002B4039"/>
    <w:rsid w:val="002B54B9"/>
    <w:rsid w:val="002B5A8A"/>
    <w:rsid w:val="002B5B54"/>
    <w:rsid w:val="002B63E1"/>
    <w:rsid w:val="002B7F51"/>
    <w:rsid w:val="002C0D1E"/>
    <w:rsid w:val="002C0EA8"/>
    <w:rsid w:val="002C1399"/>
    <w:rsid w:val="002C2091"/>
    <w:rsid w:val="002C5DE7"/>
    <w:rsid w:val="002C60AA"/>
    <w:rsid w:val="002C6260"/>
    <w:rsid w:val="002C674D"/>
    <w:rsid w:val="002C70BB"/>
    <w:rsid w:val="002C7D41"/>
    <w:rsid w:val="002D0701"/>
    <w:rsid w:val="002D0C47"/>
    <w:rsid w:val="002D4898"/>
    <w:rsid w:val="002D56D6"/>
    <w:rsid w:val="002D5BEC"/>
    <w:rsid w:val="002E0EAB"/>
    <w:rsid w:val="002E210B"/>
    <w:rsid w:val="002E2CBB"/>
    <w:rsid w:val="002E2D1B"/>
    <w:rsid w:val="002E6BD0"/>
    <w:rsid w:val="002E7D1F"/>
    <w:rsid w:val="002F0B91"/>
    <w:rsid w:val="002F1773"/>
    <w:rsid w:val="002F187C"/>
    <w:rsid w:val="002F29E1"/>
    <w:rsid w:val="002F2E16"/>
    <w:rsid w:val="002F3E50"/>
    <w:rsid w:val="002F5270"/>
    <w:rsid w:val="00300945"/>
    <w:rsid w:val="003042B8"/>
    <w:rsid w:val="00304385"/>
    <w:rsid w:val="00305CC3"/>
    <w:rsid w:val="0030602E"/>
    <w:rsid w:val="003118C4"/>
    <w:rsid w:val="00311ADF"/>
    <w:rsid w:val="00312BC1"/>
    <w:rsid w:val="003135AE"/>
    <w:rsid w:val="0031396D"/>
    <w:rsid w:val="00313F0A"/>
    <w:rsid w:val="003163FA"/>
    <w:rsid w:val="00316A2B"/>
    <w:rsid w:val="00316B23"/>
    <w:rsid w:val="00322273"/>
    <w:rsid w:val="00322307"/>
    <w:rsid w:val="00322B8C"/>
    <w:rsid w:val="00322FC8"/>
    <w:rsid w:val="00323CC9"/>
    <w:rsid w:val="003247C5"/>
    <w:rsid w:val="0032484C"/>
    <w:rsid w:val="003248CD"/>
    <w:rsid w:val="00326932"/>
    <w:rsid w:val="00326FC4"/>
    <w:rsid w:val="00326FE6"/>
    <w:rsid w:val="0033042F"/>
    <w:rsid w:val="003322D2"/>
    <w:rsid w:val="00333029"/>
    <w:rsid w:val="003330F3"/>
    <w:rsid w:val="0033349A"/>
    <w:rsid w:val="00333ADF"/>
    <w:rsid w:val="00334250"/>
    <w:rsid w:val="0033487C"/>
    <w:rsid w:val="00335007"/>
    <w:rsid w:val="00335F43"/>
    <w:rsid w:val="003405DA"/>
    <w:rsid w:val="003409E8"/>
    <w:rsid w:val="00341977"/>
    <w:rsid w:val="00341C4F"/>
    <w:rsid w:val="00341E5D"/>
    <w:rsid w:val="00342029"/>
    <w:rsid w:val="00342640"/>
    <w:rsid w:val="00342865"/>
    <w:rsid w:val="003430A0"/>
    <w:rsid w:val="00344084"/>
    <w:rsid w:val="00344C98"/>
    <w:rsid w:val="00345451"/>
    <w:rsid w:val="00345827"/>
    <w:rsid w:val="00346488"/>
    <w:rsid w:val="00346F4F"/>
    <w:rsid w:val="003475E5"/>
    <w:rsid w:val="00350361"/>
    <w:rsid w:val="00352AE0"/>
    <w:rsid w:val="00352C0A"/>
    <w:rsid w:val="0035497B"/>
    <w:rsid w:val="00355965"/>
    <w:rsid w:val="00356713"/>
    <w:rsid w:val="00356FBE"/>
    <w:rsid w:val="003574F7"/>
    <w:rsid w:val="00360319"/>
    <w:rsid w:val="003613C3"/>
    <w:rsid w:val="00361430"/>
    <w:rsid w:val="00361A7C"/>
    <w:rsid w:val="0036237D"/>
    <w:rsid w:val="00362FE3"/>
    <w:rsid w:val="00363D43"/>
    <w:rsid w:val="003647D1"/>
    <w:rsid w:val="00364B62"/>
    <w:rsid w:val="003701DF"/>
    <w:rsid w:val="0037163D"/>
    <w:rsid w:val="003722CA"/>
    <w:rsid w:val="00373258"/>
    <w:rsid w:val="00375647"/>
    <w:rsid w:val="00375A9C"/>
    <w:rsid w:val="0037686A"/>
    <w:rsid w:val="00376879"/>
    <w:rsid w:val="00376F7B"/>
    <w:rsid w:val="003807A6"/>
    <w:rsid w:val="00381432"/>
    <w:rsid w:val="00381D70"/>
    <w:rsid w:val="00381DFC"/>
    <w:rsid w:val="00383AA9"/>
    <w:rsid w:val="00384E2D"/>
    <w:rsid w:val="00385EF3"/>
    <w:rsid w:val="0038789C"/>
    <w:rsid w:val="00387D78"/>
    <w:rsid w:val="00387EEE"/>
    <w:rsid w:val="00391226"/>
    <w:rsid w:val="00392B11"/>
    <w:rsid w:val="0039301E"/>
    <w:rsid w:val="00394399"/>
    <w:rsid w:val="00394727"/>
    <w:rsid w:val="00394C3D"/>
    <w:rsid w:val="00394D1C"/>
    <w:rsid w:val="003969CB"/>
    <w:rsid w:val="00397CD0"/>
    <w:rsid w:val="003A2E4A"/>
    <w:rsid w:val="003A3508"/>
    <w:rsid w:val="003A3A66"/>
    <w:rsid w:val="003A3A71"/>
    <w:rsid w:val="003A45DC"/>
    <w:rsid w:val="003A5063"/>
    <w:rsid w:val="003A5187"/>
    <w:rsid w:val="003A5974"/>
    <w:rsid w:val="003A5D1A"/>
    <w:rsid w:val="003A5D79"/>
    <w:rsid w:val="003A60EA"/>
    <w:rsid w:val="003A6395"/>
    <w:rsid w:val="003A7746"/>
    <w:rsid w:val="003B0B74"/>
    <w:rsid w:val="003B4CB9"/>
    <w:rsid w:val="003B516E"/>
    <w:rsid w:val="003B540D"/>
    <w:rsid w:val="003B73B7"/>
    <w:rsid w:val="003C0BC5"/>
    <w:rsid w:val="003C4CAC"/>
    <w:rsid w:val="003C4E2C"/>
    <w:rsid w:val="003C617A"/>
    <w:rsid w:val="003C640C"/>
    <w:rsid w:val="003C6D63"/>
    <w:rsid w:val="003D145C"/>
    <w:rsid w:val="003D17E1"/>
    <w:rsid w:val="003D28C8"/>
    <w:rsid w:val="003D2B06"/>
    <w:rsid w:val="003D2B27"/>
    <w:rsid w:val="003D34F0"/>
    <w:rsid w:val="003D582C"/>
    <w:rsid w:val="003D620B"/>
    <w:rsid w:val="003D6FF6"/>
    <w:rsid w:val="003D74A0"/>
    <w:rsid w:val="003E1636"/>
    <w:rsid w:val="003E167F"/>
    <w:rsid w:val="003E1945"/>
    <w:rsid w:val="003E1C00"/>
    <w:rsid w:val="003E21FE"/>
    <w:rsid w:val="003E3982"/>
    <w:rsid w:val="003E481F"/>
    <w:rsid w:val="003E489C"/>
    <w:rsid w:val="003E4D5F"/>
    <w:rsid w:val="003E4E7F"/>
    <w:rsid w:val="003E5D8A"/>
    <w:rsid w:val="003E5DA6"/>
    <w:rsid w:val="003E7961"/>
    <w:rsid w:val="003F07DE"/>
    <w:rsid w:val="003F0832"/>
    <w:rsid w:val="003F10DE"/>
    <w:rsid w:val="003F29D5"/>
    <w:rsid w:val="003F2FF9"/>
    <w:rsid w:val="003F33BB"/>
    <w:rsid w:val="003F36C8"/>
    <w:rsid w:val="003F3E9B"/>
    <w:rsid w:val="003F48CC"/>
    <w:rsid w:val="003F5408"/>
    <w:rsid w:val="003F6655"/>
    <w:rsid w:val="003F6C91"/>
    <w:rsid w:val="003F70A9"/>
    <w:rsid w:val="003F7661"/>
    <w:rsid w:val="003F7A49"/>
    <w:rsid w:val="00400CB8"/>
    <w:rsid w:val="0040109D"/>
    <w:rsid w:val="00402674"/>
    <w:rsid w:val="00402707"/>
    <w:rsid w:val="0040280E"/>
    <w:rsid w:val="0040471D"/>
    <w:rsid w:val="00404C09"/>
    <w:rsid w:val="00405B5A"/>
    <w:rsid w:val="00405BA2"/>
    <w:rsid w:val="004060D6"/>
    <w:rsid w:val="004062BF"/>
    <w:rsid w:val="00406778"/>
    <w:rsid w:val="004071FA"/>
    <w:rsid w:val="00407277"/>
    <w:rsid w:val="00407ABF"/>
    <w:rsid w:val="00410426"/>
    <w:rsid w:val="00411CC5"/>
    <w:rsid w:val="00413044"/>
    <w:rsid w:val="004130DA"/>
    <w:rsid w:val="004133EE"/>
    <w:rsid w:val="004136FA"/>
    <w:rsid w:val="00415B61"/>
    <w:rsid w:val="0042165C"/>
    <w:rsid w:val="004217CF"/>
    <w:rsid w:val="004227C3"/>
    <w:rsid w:val="00423B18"/>
    <w:rsid w:val="00423BA1"/>
    <w:rsid w:val="00423E86"/>
    <w:rsid w:val="00423FC8"/>
    <w:rsid w:val="00423FE0"/>
    <w:rsid w:val="00424376"/>
    <w:rsid w:val="00425D7C"/>
    <w:rsid w:val="004275C5"/>
    <w:rsid w:val="004306F6"/>
    <w:rsid w:val="00430FAF"/>
    <w:rsid w:val="004312C7"/>
    <w:rsid w:val="00431C7A"/>
    <w:rsid w:val="004324C3"/>
    <w:rsid w:val="0043421D"/>
    <w:rsid w:val="004344FA"/>
    <w:rsid w:val="00435408"/>
    <w:rsid w:val="00436B44"/>
    <w:rsid w:val="00441ACE"/>
    <w:rsid w:val="00442844"/>
    <w:rsid w:val="004431E5"/>
    <w:rsid w:val="00443E58"/>
    <w:rsid w:val="00443FB2"/>
    <w:rsid w:val="00444E3C"/>
    <w:rsid w:val="0044546D"/>
    <w:rsid w:val="00447520"/>
    <w:rsid w:val="00447919"/>
    <w:rsid w:val="00450675"/>
    <w:rsid w:val="00450912"/>
    <w:rsid w:val="00453534"/>
    <w:rsid w:val="004543BF"/>
    <w:rsid w:val="004555FE"/>
    <w:rsid w:val="004556BF"/>
    <w:rsid w:val="00456748"/>
    <w:rsid w:val="00456950"/>
    <w:rsid w:val="00461A7C"/>
    <w:rsid w:val="00462080"/>
    <w:rsid w:val="004632D5"/>
    <w:rsid w:val="00463E60"/>
    <w:rsid w:val="00464822"/>
    <w:rsid w:val="004648DA"/>
    <w:rsid w:val="00466A6B"/>
    <w:rsid w:val="00466B40"/>
    <w:rsid w:val="00466D1A"/>
    <w:rsid w:val="00467364"/>
    <w:rsid w:val="00467BCB"/>
    <w:rsid w:val="00471409"/>
    <w:rsid w:val="00473F64"/>
    <w:rsid w:val="004768F2"/>
    <w:rsid w:val="00476E3C"/>
    <w:rsid w:val="00477582"/>
    <w:rsid w:val="00481D44"/>
    <w:rsid w:val="00482386"/>
    <w:rsid w:val="004842EE"/>
    <w:rsid w:val="00485E70"/>
    <w:rsid w:val="00486E57"/>
    <w:rsid w:val="00487031"/>
    <w:rsid w:val="004875AF"/>
    <w:rsid w:val="0049076D"/>
    <w:rsid w:val="00492B64"/>
    <w:rsid w:val="00493927"/>
    <w:rsid w:val="00493B19"/>
    <w:rsid w:val="00493C49"/>
    <w:rsid w:val="00493D36"/>
    <w:rsid w:val="004941A7"/>
    <w:rsid w:val="00495216"/>
    <w:rsid w:val="0049689E"/>
    <w:rsid w:val="00497C61"/>
    <w:rsid w:val="004A179D"/>
    <w:rsid w:val="004A2D2E"/>
    <w:rsid w:val="004A414D"/>
    <w:rsid w:val="004A4924"/>
    <w:rsid w:val="004A62F1"/>
    <w:rsid w:val="004A7961"/>
    <w:rsid w:val="004B03AA"/>
    <w:rsid w:val="004B1AC2"/>
    <w:rsid w:val="004B2778"/>
    <w:rsid w:val="004B2943"/>
    <w:rsid w:val="004B2D15"/>
    <w:rsid w:val="004B3002"/>
    <w:rsid w:val="004B30D0"/>
    <w:rsid w:val="004B361E"/>
    <w:rsid w:val="004B3BDA"/>
    <w:rsid w:val="004B4A40"/>
    <w:rsid w:val="004B67EE"/>
    <w:rsid w:val="004B699B"/>
    <w:rsid w:val="004B78B3"/>
    <w:rsid w:val="004B7F27"/>
    <w:rsid w:val="004C07D6"/>
    <w:rsid w:val="004C0CCF"/>
    <w:rsid w:val="004C0CFB"/>
    <w:rsid w:val="004C2177"/>
    <w:rsid w:val="004C2E0F"/>
    <w:rsid w:val="004C2E8D"/>
    <w:rsid w:val="004C3859"/>
    <w:rsid w:val="004C4BAF"/>
    <w:rsid w:val="004C63FB"/>
    <w:rsid w:val="004C721A"/>
    <w:rsid w:val="004D1D29"/>
    <w:rsid w:val="004D1FD9"/>
    <w:rsid w:val="004D2CC8"/>
    <w:rsid w:val="004D2E35"/>
    <w:rsid w:val="004D2F65"/>
    <w:rsid w:val="004D43AB"/>
    <w:rsid w:val="004D57A9"/>
    <w:rsid w:val="004D5C9C"/>
    <w:rsid w:val="004D61A2"/>
    <w:rsid w:val="004E044D"/>
    <w:rsid w:val="004E1E8F"/>
    <w:rsid w:val="004E3A13"/>
    <w:rsid w:val="004E406D"/>
    <w:rsid w:val="004E4567"/>
    <w:rsid w:val="004E4F84"/>
    <w:rsid w:val="004E70F4"/>
    <w:rsid w:val="004E78E0"/>
    <w:rsid w:val="004F00DD"/>
    <w:rsid w:val="004F080F"/>
    <w:rsid w:val="004F22A9"/>
    <w:rsid w:val="004F30AB"/>
    <w:rsid w:val="004F485A"/>
    <w:rsid w:val="004F5922"/>
    <w:rsid w:val="004F626E"/>
    <w:rsid w:val="005022AD"/>
    <w:rsid w:val="005029BD"/>
    <w:rsid w:val="00503BF2"/>
    <w:rsid w:val="005045BB"/>
    <w:rsid w:val="00506507"/>
    <w:rsid w:val="00507770"/>
    <w:rsid w:val="00507828"/>
    <w:rsid w:val="005102CD"/>
    <w:rsid w:val="00510CB5"/>
    <w:rsid w:val="00511AD8"/>
    <w:rsid w:val="00514BC1"/>
    <w:rsid w:val="005157C0"/>
    <w:rsid w:val="005161CF"/>
    <w:rsid w:val="005171DC"/>
    <w:rsid w:val="00520DC2"/>
    <w:rsid w:val="0052147E"/>
    <w:rsid w:val="00521965"/>
    <w:rsid w:val="00521D6B"/>
    <w:rsid w:val="00523B3A"/>
    <w:rsid w:val="00524E15"/>
    <w:rsid w:val="005250C1"/>
    <w:rsid w:val="00525FA0"/>
    <w:rsid w:val="00526E57"/>
    <w:rsid w:val="00530C40"/>
    <w:rsid w:val="005322C3"/>
    <w:rsid w:val="005328F9"/>
    <w:rsid w:val="00532B3E"/>
    <w:rsid w:val="00533797"/>
    <w:rsid w:val="00533F68"/>
    <w:rsid w:val="005340AB"/>
    <w:rsid w:val="00534A3F"/>
    <w:rsid w:val="00534BC9"/>
    <w:rsid w:val="00536871"/>
    <w:rsid w:val="005375CE"/>
    <w:rsid w:val="00537E7C"/>
    <w:rsid w:val="00540B43"/>
    <w:rsid w:val="00540E87"/>
    <w:rsid w:val="0054193A"/>
    <w:rsid w:val="00541F6E"/>
    <w:rsid w:val="0054211F"/>
    <w:rsid w:val="00542973"/>
    <w:rsid w:val="005431FE"/>
    <w:rsid w:val="00543204"/>
    <w:rsid w:val="00544ADD"/>
    <w:rsid w:val="0054513F"/>
    <w:rsid w:val="0054552A"/>
    <w:rsid w:val="0054552E"/>
    <w:rsid w:val="00545611"/>
    <w:rsid w:val="00546486"/>
    <w:rsid w:val="005472B2"/>
    <w:rsid w:val="00550045"/>
    <w:rsid w:val="0055099E"/>
    <w:rsid w:val="00550FC4"/>
    <w:rsid w:val="0055548A"/>
    <w:rsid w:val="00555573"/>
    <w:rsid w:val="00555F69"/>
    <w:rsid w:val="005561FD"/>
    <w:rsid w:val="005567AC"/>
    <w:rsid w:val="00557B99"/>
    <w:rsid w:val="00557BD2"/>
    <w:rsid w:val="00557D6F"/>
    <w:rsid w:val="00560ED8"/>
    <w:rsid w:val="0056217C"/>
    <w:rsid w:val="0056253E"/>
    <w:rsid w:val="00562A94"/>
    <w:rsid w:val="00564D78"/>
    <w:rsid w:val="00571030"/>
    <w:rsid w:val="00571421"/>
    <w:rsid w:val="005725A7"/>
    <w:rsid w:val="00572765"/>
    <w:rsid w:val="00574E98"/>
    <w:rsid w:val="0057547D"/>
    <w:rsid w:val="00575C70"/>
    <w:rsid w:val="00576665"/>
    <w:rsid w:val="005766BB"/>
    <w:rsid w:val="0057699A"/>
    <w:rsid w:val="00580AA6"/>
    <w:rsid w:val="0058240D"/>
    <w:rsid w:val="005844C6"/>
    <w:rsid w:val="00584E35"/>
    <w:rsid w:val="00585725"/>
    <w:rsid w:val="0058599C"/>
    <w:rsid w:val="00586784"/>
    <w:rsid w:val="00587CAB"/>
    <w:rsid w:val="00593F28"/>
    <w:rsid w:val="00593F5E"/>
    <w:rsid w:val="005972BE"/>
    <w:rsid w:val="005A0062"/>
    <w:rsid w:val="005A01D7"/>
    <w:rsid w:val="005A03AE"/>
    <w:rsid w:val="005A0472"/>
    <w:rsid w:val="005A05F1"/>
    <w:rsid w:val="005A0B29"/>
    <w:rsid w:val="005A0E45"/>
    <w:rsid w:val="005A1387"/>
    <w:rsid w:val="005A2A7F"/>
    <w:rsid w:val="005A3298"/>
    <w:rsid w:val="005A3552"/>
    <w:rsid w:val="005A358F"/>
    <w:rsid w:val="005A6741"/>
    <w:rsid w:val="005B0118"/>
    <w:rsid w:val="005B0DE9"/>
    <w:rsid w:val="005B25C4"/>
    <w:rsid w:val="005B2D4E"/>
    <w:rsid w:val="005B3938"/>
    <w:rsid w:val="005B64CE"/>
    <w:rsid w:val="005B698A"/>
    <w:rsid w:val="005B6C77"/>
    <w:rsid w:val="005C1D23"/>
    <w:rsid w:val="005C259E"/>
    <w:rsid w:val="005C28CA"/>
    <w:rsid w:val="005C2F34"/>
    <w:rsid w:val="005C34A2"/>
    <w:rsid w:val="005C441D"/>
    <w:rsid w:val="005C45FA"/>
    <w:rsid w:val="005C551C"/>
    <w:rsid w:val="005C558A"/>
    <w:rsid w:val="005C6500"/>
    <w:rsid w:val="005C688B"/>
    <w:rsid w:val="005C68DC"/>
    <w:rsid w:val="005C6A88"/>
    <w:rsid w:val="005D160A"/>
    <w:rsid w:val="005D21BA"/>
    <w:rsid w:val="005D24EE"/>
    <w:rsid w:val="005D274D"/>
    <w:rsid w:val="005D282C"/>
    <w:rsid w:val="005D2FBD"/>
    <w:rsid w:val="005D383B"/>
    <w:rsid w:val="005D3DC9"/>
    <w:rsid w:val="005D45F5"/>
    <w:rsid w:val="005D4639"/>
    <w:rsid w:val="005D53B6"/>
    <w:rsid w:val="005D5970"/>
    <w:rsid w:val="005D7006"/>
    <w:rsid w:val="005E0131"/>
    <w:rsid w:val="005E0879"/>
    <w:rsid w:val="005E2C46"/>
    <w:rsid w:val="005E36D4"/>
    <w:rsid w:val="005E461D"/>
    <w:rsid w:val="005E478A"/>
    <w:rsid w:val="005E6A42"/>
    <w:rsid w:val="005E7241"/>
    <w:rsid w:val="005E79F9"/>
    <w:rsid w:val="005F03DD"/>
    <w:rsid w:val="005F07D6"/>
    <w:rsid w:val="005F0919"/>
    <w:rsid w:val="005F185B"/>
    <w:rsid w:val="005F2100"/>
    <w:rsid w:val="005F26E1"/>
    <w:rsid w:val="005F3D5E"/>
    <w:rsid w:val="005F7D26"/>
    <w:rsid w:val="005F7DBE"/>
    <w:rsid w:val="00603EC2"/>
    <w:rsid w:val="00607315"/>
    <w:rsid w:val="006079BE"/>
    <w:rsid w:val="00611309"/>
    <w:rsid w:val="00612AF1"/>
    <w:rsid w:val="00614071"/>
    <w:rsid w:val="006143C8"/>
    <w:rsid w:val="0061508F"/>
    <w:rsid w:val="00616E1E"/>
    <w:rsid w:val="00617963"/>
    <w:rsid w:val="00617BB3"/>
    <w:rsid w:val="00620C1E"/>
    <w:rsid w:val="006226AD"/>
    <w:rsid w:val="006237EC"/>
    <w:rsid w:val="0062404A"/>
    <w:rsid w:val="00624876"/>
    <w:rsid w:val="00625662"/>
    <w:rsid w:val="00625FD2"/>
    <w:rsid w:val="00627725"/>
    <w:rsid w:val="00627D88"/>
    <w:rsid w:val="00631DB6"/>
    <w:rsid w:val="006326CE"/>
    <w:rsid w:val="006335B5"/>
    <w:rsid w:val="0063400C"/>
    <w:rsid w:val="0063427F"/>
    <w:rsid w:val="006342B5"/>
    <w:rsid w:val="00635A07"/>
    <w:rsid w:val="00636107"/>
    <w:rsid w:val="0063709C"/>
    <w:rsid w:val="0064007A"/>
    <w:rsid w:val="00640835"/>
    <w:rsid w:val="006414A4"/>
    <w:rsid w:val="00643C2C"/>
    <w:rsid w:val="006463A5"/>
    <w:rsid w:val="00646BC2"/>
    <w:rsid w:val="00646E38"/>
    <w:rsid w:val="00646EF1"/>
    <w:rsid w:val="00647CC0"/>
    <w:rsid w:val="00651EE9"/>
    <w:rsid w:val="0065253B"/>
    <w:rsid w:val="006563A5"/>
    <w:rsid w:val="00657345"/>
    <w:rsid w:val="006579FC"/>
    <w:rsid w:val="00664FFB"/>
    <w:rsid w:val="00665E9D"/>
    <w:rsid w:val="00666902"/>
    <w:rsid w:val="00670CB4"/>
    <w:rsid w:val="0067218D"/>
    <w:rsid w:val="006721BC"/>
    <w:rsid w:val="00672522"/>
    <w:rsid w:val="006735E3"/>
    <w:rsid w:val="006742C1"/>
    <w:rsid w:val="006761F1"/>
    <w:rsid w:val="006764D4"/>
    <w:rsid w:val="00681412"/>
    <w:rsid w:val="0068326B"/>
    <w:rsid w:val="00685F1B"/>
    <w:rsid w:val="00687192"/>
    <w:rsid w:val="0069007D"/>
    <w:rsid w:val="00691129"/>
    <w:rsid w:val="0069135D"/>
    <w:rsid w:val="00691DAE"/>
    <w:rsid w:val="00692DE9"/>
    <w:rsid w:val="00693ADF"/>
    <w:rsid w:val="00695916"/>
    <w:rsid w:val="006967B9"/>
    <w:rsid w:val="006979D8"/>
    <w:rsid w:val="006A02D4"/>
    <w:rsid w:val="006A2BC7"/>
    <w:rsid w:val="006A2F4E"/>
    <w:rsid w:val="006A38C0"/>
    <w:rsid w:val="006A38D0"/>
    <w:rsid w:val="006A410E"/>
    <w:rsid w:val="006A4378"/>
    <w:rsid w:val="006A44D5"/>
    <w:rsid w:val="006A4E8F"/>
    <w:rsid w:val="006A538D"/>
    <w:rsid w:val="006A64BB"/>
    <w:rsid w:val="006A6CBD"/>
    <w:rsid w:val="006B0C0B"/>
    <w:rsid w:val="006B0DD8"/>
    <w:rsid w:val="006B0EEA"/>
    <w:rsid w:val="006B1678"/>
    <w:rsid w:val="006B1DA3"/>
    <w:rsid w:val="006B2229"/>
    <w:rsid w:val="006B2988"/>
    <w:rsid w:val="006B38FD"/>
    <w:rsid w:val="006B3901"/>
    <w:rsid w:val="006B45E4"/>
    <w:rsid w:val="006B6D7B"/>
    <w:rsid w:val="006B7ACA"/>
    <w:rsid w:val="006B7E49"/>
    <w:rsid w:val="006C024E"/>
    <w:rsid w:val="006C06B7"/>
    <w:rsid w:val="006C0A26"/>
    <w:rsid w:val="006C10C6"/>
    <w:rsid w:val="006C1BC7"/>
    <w:rsid w:val="006C2851"/>
    <w:rsid w:val="006C60B4"/>
    <w:rsid w:val="006C7778"/>
    <w:rsid w:val="006D136B"/>
    <w:rsid w:val="006D16EA"/>
    <w:rsid w:val="006D3E71"/>
    <w:rsid w:val="006D43C6"/>
    <w:rsid w:val="006D43F8"/>
    <w:rsid w:val="006D4B7D"/>
    <w:rsid w:val="006D4E50"/>
    <w:rsid w:val="006D526B"/>
    <w:rsid w:val="006D5C1D"/>
    <w:rsid w:val="006D6A9A"/>
    <w:rsid w:val="006D719C"/>
    <w:rsid w:val="006D72D6"/>
    <w:rsid w:val="006D752B"/>
    <w:rsid w:val="006D75EC"/>
    <w:rsid w:val="006E01D6"/>
    <w:rsid w:val="006E0A9A"/>
    <w:rsid w:val="006E0AFF"/>
    <w:rsid w:val="006E14CF"/>
    <w:rsid w:val="006E1624"/>
    <w:rsid w:val="006E19D0"/>
    <w:rsid w:val="006E20C3"/>
    <w:rsid w:val="006E263E"/>
    <w:rsid w:val="006E36A9"/>
    <w:rsid w:val="006E38ED"/>
    <w:rsid w:val="006E53EA"/>
    <w:rsid w:val="006F02E2"/>
    <w:rsid w:val="006F030F"/>
    <w:rsid w:val="006F0AB7"/>
    <w:rsid w:val="006F1798"/>
    <w:rsid w:val="006F18CA"/>
    <w:rsid w:val="006F1C23"/>
    <w:rsid w:val="006F1CD5"/>
    <w:rsid w:val="006F2053"/>
    <w:rsid w:val="006F2FFE"/>
    <w:rsid w:val="006F3757"/>
    <w:rsid w:val="006F3FFE"/>
    <w:rsid w:val="006F4574"/>
    <w:rsid w:val="006F572E"/>
    <w:rsid w:val="006F5A34"/>
    <w:rsid w:val="006F5FBF"/>
    <w:rsid w:val="006F6230"/>
    <w:rsid w:val="006F6257"/>
    <w:rsid w:val="006F69F3"/>
    <w:rsid w:val="006F6D08"/>
    <w:rsid w:val="00700041"/>
    <w:rsid w:val="00701237"/>
    <w:rsid w:val="0070435F"/>
    <w:rsid w:val="0070549B"/>
    <w:rsid w:val="00706726"/>
    <w:rsid w:val="007078CE"/>
    <w:rsid w:val="00710276"/>
    <w:rsid w:val="00711449"/>
    <w:rsid w:val="007134F2"/>
    <w:rsid w:val="00714487"/>
    <w:rsid w:val="00714D4C"/>
    <w:rsid w:val="00714DE9"/>
    <w:rsid w:val="007157F0"/>
    <w:rsid w:val="00715EE6"/>
    <w:rsid w:val="007166D0"/>
    <w:rsid w:val="00716A1D"/>
    <w:rsid w:val="00717792"/>
    <w:rsid w:val="0072000C"/>
    <w:rsid w:val="0072043A"/>
    <w:rsid w:val="00720566"/>
    <w:rsid w:val="0072070A"/>
    <w:rsid w:val="00720FB1"/>
    <w:rsid w:val="007212A8"/>
    <w:rsid w:val="007221E0"/>
    <w:rsid w:val="00723624"/>
    <w:rsid w:val="00723925"/>
    <w:rsid w:val="00723F0D"/>
    <w:rsid w:val="007246FC"/>
    <w:rsid w:val="007253BE"/>
    <w:rsid w:val="00730602"/>
    <w:rsid w:val="00731F67"/>
    <w:rsid w:val="00732189"/>
    <w:rsid w:val="00732A4B"/>
    <w:rsid w:val="0073342B"/>
    <w:rsid w:val="007345D8"/>
    <w:rsid w:val="00734D4C"/>
    <w:rsid w:val="0073594E"/>
    <w:rsid w:val="007366D0"/>
    <w:rsid w:val="007366DB"/>
    <w:rsid w:val="00736AF2"/>
    <w:rsid w:val="00736F6C"/>
    <w:rsid w:val="00737564"/>
    <w:rsid w:val="00737F40"/>
    <w:rsid w:val="00740A2E"/>
    <w:rsid w:val="0074180A"/>
    <w:rsid w:val="0074246C"/>
    <w:rsid w:val="0074358B"/>
    <w:rsid w:val="007438A2"/>
    <w:rsid w:val="007444D3"/>
    <w:rsid w:val="0074498E"/>
    <w:rsid w:val="00746854"/>
    <w:rsid w:val="00746B4A"/>
    <w:rsid w:val="007502C9"/>
    <w:rsid w:val="00750DCD"/>
    <w:rsid w:val="007529B1"/>
    <w:rsid w:val="00752AF8"/>
    <w:rsid w:val="00752B19"/>
    <w:rsid w:val="00754B84"/>
    <w:rsid w:val="00754E3E"/>
    <w:rsid w:val="007558C1"/>
    <w:rsid w:val="00756A05"/>
    <w:rsid w:val="00756E7F"/>
    <w:rsid w:val="007575D1"/>
    <w:rsid w:val="00761405"/>
    <w:rsid w:val="0076168C"/>
    <w:rsid w:val="00761A2A"/>
    <w:rsid w:val="00761AC7"/>
    <w:rsid w:val="00762432"/>
    <w:rsid w:val="007624F4"/>
    <w:rsid w:val="007636CF"/>
    <w:rsid w:val="007657B1"/>
    <w:rsid w:val="00765AE9"/>
    <w:rsid w:val="0076630B"/>
    <w:rsid w:val="007665F3"/>
    <w:rsid w:val="00767B96"/>
    <w:rsid w:val="007714DC"/>
    <w:rsid w:val="00771692"/>
    <w:rsid w:val="00771CE7"/>
    <w:rsid w:val="00772239"/>
    <w:rsid w:val="007727D2"/>
    <w:rsid w:val="00772CD3"/>
    <w:rsid w:val="0077370F"/>
    <w:rsid w:val="00773987"/>
    <w:rsid w:val="00774C27"/>
    <w:rsid w:val="00774E60"/>
    <w:rsid w:val="00775606"/>
    <w:rsid w:val="00775A68"/>
    <w:rsid w:val="007761E4"/>
    <w:rsid w:val="00776325"/>
    <w:rsid w:val="007765BA"/>
    <w:rsid w:val="00776D91"/>
    <w:rsid w:val="00777644"/>
    <w:rsid w:val="0078008B"/>
    <w:rsid w:val="007818CA"/>
    <w:rsid w:val="00782022"/>
    <w:rsid w:val="00782766"/>
    <w:rsid w:val="00784488"/>
    <w:rsid w:val="00784A15"/>
    <w:rsid w:val="0078580E"/>
    <w:rsid w:val="00786588"/>
    <w:rsid w:val="00790E8F"/>
    <w:rsid w:val="007919B9"/>
    <w:rsid w:val="0079459B"/>
    <w:rsid w:val="00796118"/>
    <w:rsid w:val="00797EBD"/>
    <w:rsid w:val="007A0B40"/>
    <w:rsid w:val="007A589F"/>
    <w:rsid w:val="007A6E49"/>
    <w:rsid w:val="007A6EFA"/>
    <w:rsid w:val="007A7CFA"/>
    <w:rsid w:val="007B1092"/>
    <w:rsid w:val="007B15CE"/>
    <w:rsid w:val="007B1F46"/>
    <w:rsid w:val="007B3C28"/>
    <w:rsid w:val="007B3E5E"/>
    <w:rsid w:val="007B44D8"/>
    <w:rsid w:val="007B4808"/>
    <w:rsid w:val="007B52EE"/>
    <w:rsid w:val="007B5ACD"/>
    <w:rsid w:val="007B604F"/>
    <w:rsid w:val="007B634A"/>
    <w:rsid w:val="007B6ABE"/>
    <w:rsid w:val="007B76EA"/>
    <w:rsid w:val="007C32E4"/>
    <w:rsid w:val="007C53F1"/>
    <w:rsid w:val="007C62D3"/>
    <w:rsid w:val="007D1700"/>
    <w:rsid w:val="007D3436"/>
    <w:rsid w:val="007D3BBC"/>
    <w:rsid w:val="007D5228"/>
    <w:rsid w:val="007D798E"/>
    <w:rsid w:val="007D7A88"/>
    <w:rsid w:val="007E06CF"/>
    <w:rsid w:val="007E2953"/>
    <w:rsid w:val="007E2966"/>
    <w:rsid w:val="007E2D33"/>
    <w:rsid w:val="007E35D7"/>
    <w:rsid w:val="007E3BAE"/>
    <w:rsid w:val="007E4027"/>
    <w:rsid w:val="007E48AF"/>
    <w:rsid w:val="007E5690"/>
    <w:rsid w:val="007E65D5"/>
    <w:rsid w:val="007E6930"/>
    <w:rsid w:val="007E6AC4"/>
    <w:rsid w:val="007E6BFC"/>
    <w:rsid w:val="007E6F72"/>
    <w:rsid w:val="007E74BE"/>
    <w:rsid w:val="007F0EF7"/>
    <w:rsid w:val="007F16C3"/>
    <w:rsid w:val="007F2A3E"/>
    <w:rsid w:val="007F3C16"/>
    <w:rsid w:val="007F4D1E"/>
    <w:rsid w:val="007F5AF9"/>
    <w:rsid w:val="007F63C9"/>
    <w:rsid w:val="007F678E"/>
    <w:rsid w:val="007F680C"/>
    <w:rsid w:val="007F6FB9"/>
    <w:rsid w:val="007F79DF"/>
    <w:rsid w:val="008008FE"/>
    <w:rsid w:val="00803375"/>
    <w:rsid w:val="00803B52"/>
    <w:rsid w:val="00803E61"/>
    <w:rsid w:val="008058FC"/>
    <w:rsid w:val="00806627"/>
    <w:rsid w:val="008068F3"/>
    <w:rsid w:val="0080715C"/>
    <w:rsid w:val="00807C87"/>
    <w:rsid w:val="00811E75"/>
    <w:rsid w:val="00812895"/>
    <w:rsid w:val="00813B3E"/>
    <w:rsid w:val="00813BD6"/>
    <w:rsid w:val="0081410A"/>
    <w:rsid w:val="00814330"/>
    <w:rsid w:val="008148C7"/>
    <w:rsid w:val="008149B4"/>
    <w:rsid w:val="00816B0D"/>
    <w:rsid w:val="00817163"/>
    <w:rsid w:val="00820EA3"/>
    <w:rsid w:val="0082199F"/>
    <w:rsid w:val="00823214"/>
    <w:rsid w:val="008246A7"/>
    <w:rsid w:val="00824CF9"/>
    <w:rsid w:val="00825CCB"/>
    <w:rsid w:val="00826914"/>
    <w:rsid w:val="00827640"/>
    <w:rsid w:val="00827A71"/>
    <w:rsid w:val="00830FB9"/>
    <w:rsid w:val="00831378"/>
    <w:rsid w:val="00833B87"/>
    <w:rsid w:val="00833D31"/>
    <w:rsid w:val="008341E0"/>
    <w:rsid w:val="008343B6"/>
    <w:rsid w:val="0083502F"/>
    <w:rsid w:val="0083514C"/>
    <w:rsid w:val="008352FD"/>
    <w:rsid w:val="00835705"/>
    <w:rsid w:val="00835D3D"/>
    <w:rsid w:val="00835E4A"/>
    <w:rsid w:val="00836EC1"/>
    <w:rsid w:val="00837272"/>
    <w:rsid w:val="00840145"/>
    <w:rsid w:val="00841D4C"/>
    <w:rsid w:val="008426C7"/>
    <w:rsid w:val="008433E2"/>
    <w:rsid w:val="00843561"/>
    <w:rsid w:val="0084373D"/>
    <w:rsid w:val="00844B5E"/>
    <w:rsid w:val="00845316"/>
    <w:rsid w:val="00847B7B"/>
    <w:rsid w:val="00847BA5"/>
    <w:rsid w:val="008507D8"/>
    <w:rsid w:val="00850819"/>
    <w:rsid w:val="00850B1B"/>
    <w:rsid w:val="00851206"/>
    <w:rsid w:val="00851A71"/>
    <w:rsid w:val="0085313E"/>
    <w:rsid w:val="00855059"/>
    <w:rsid w:val="008550DB"/>
    <w:rsid w:val="00855431"/>
    <w:rsid w:val="008578FD"/>
    <w:rsid w:val="00857D89"/>
    <w:rsid w:val="0086024A"/>
    <w:rsid w:val="00861C31"/>
    <w:rsid w:val="008628D2"/>
    <w:rsid w:val="00862AFD"/>
    <w:rsid w:val="0086320E"/>
    <w:rsid w:val="0086341D"/>
    <w:rsid w:val="00864460"/>
    <w:rsid w:val="008646EF"/>
    <w:rsid w:val="00864FF0"/>
    <w:rsid w:val="008655A2"/>
    <w:rsid w:val="00866420"/>
    <w:rsid w:val="00866AE4"/>
    <w:rsid w:val="0086729E"/>
    <w:rsid w:val="008673EE"/>
    <w:rsid w:val="008702A8"/>
    <w:rsid w:val="00870CD2"/>
    <w:rsid w:val="008715A2"/>
    <w:rsid w:val="00872B29"/>
    <w:rsid w:val="008732B5"/>
    <w:rsid w:val="00873531"/>
    <w:rsid w:val="00873605"/>
    <w:rsid w:val="0087597F"/>
    <w:rsid w:val="00875A5F"/>
    <w:rsid w:val="0087637D"/>
    <w:rsid w:val="008814E1"/>
    <w:rsid w:val="00882A48"/>
    <w:rsid w:val="008856E5"/>
    <w:rsid w:val="00885B23"/>
    <w:rsid w:val="0088613C"/>
    <w:rsid w:val="00886781"/>
    <w:rsid w:val="008867EB"/>
    <w:rsid w:val="008873C7"/>
    <w:rsid w:val="00887532"/>
    <w:rsid w:val="008908BB"/>
    <w:rsid w:val="008918F5"/>
    <w:rsid w:val="00891D2D"/>
    <w:rsid w:val="00891D67"/>
    <w:rsid w:val="00893674"/>
    <w:rsid w:val="0089516A"/>
    <w:rsid w:val="008965B0"/>
    <w:rsid w:val="00896F17"/>
    <w:rsid w:val="00896FD1"/>
    <w:rsid w:val="008A1F1A"/>
    <w:rsid w:val="008A2075"/>
    <w:rsid w:val="008A20E5"/>
    <w:rsid w:val="008B0959"/>
    <w:rsid w:val="008B15C2"/>
    <w:rsid w:val="008B3231"/>
    <w:rsid w:val="008B33A3"/>
    <w:rsid w:val="008B4589"/>
    <w:rsid w:val="008B4821"/>
    <w:rsid w:val="008B492A"/>
    <w:rsid w:val="008B4BA2"/>
    <w:rsid w:val="008B54F6"/>
    <w:rsid w:val="008B77E4"/>
    <w:rsid w:val="008C0574"/>
    <w:rsid w:val="008C2283"/>
    <w:rsid w:val="008C2638"/>
    <w:rsid w:val="008C27A0"/>
    <w:rsid w:val="008C48A2"/>
    <w:rsid w:val="008C4C03"/>
    <w:rsid w:val="008C4EEF"/>
    <w:rsid w:val="008C4FE3"/>
    <w:rsid w:val="008C678E"/>
    <w:rsid w:val="008C71EC"/>
    <w:rsid w:val="008D07E3"/>
    <w:rsid w:val="008D09E5"/>
    <w:rsid w:val="008D1F00"/>
    <w:rsid w:val="008D25B0"/>
    <w:rsid w:val="008D5965"/>
    <w:rsid w:val="008D5991"/>
    <w:rsid w:val="008D776B"/>
    <w:rsid w:val="008E0E34"/>
    <w:rsid w:val="008E3479"/>
    <w:rsid w:val="008E385E"/>
    <w:rsid w:val="008E437E"/>
    <w:rsid w:val="008E518C"/>
    <w:rsid w:val="008E5266"/>
    <w:rsid w:val="008F00D8"/>
    <w:rsid w:val="008F1642"/>
    <w:rsid w:val="008F1DE9"/>
    <w:rsid w:val="008F27AF"/>
    <w:rsid w:val="008F2869"/>
    <w:rsid w:val="008F349C"/>
    <w:rsid w:val="008F39BA"/>
    <w:rsid w:val="008F46EB"/>
    <w:rsid w:val="008F576C"/>
    <w:rsid w:val="008F7FBE"/>
    <w:rsid w:val="0090096B"/>
    <w:rsid w:val="00900A7F"/>
    <w:rsid w:val="00902006"/>
    <w:rsid w:val="009041C4"/>
    <w:rsid w:val="00904392"/>
    <w:rsid w:val="009043BF"/>
    <w:rsid w:val="00907BEC"/>
    <w:rsid w:val="009106F8"/>
    <w:rsid w:val="00910B61"/>
    <w:rsid w:val="00911460"/>
    <w:rsid w:val="0091359F"/>
    <w:rsid w:val="00913CB7"/>
    <w:rsid w:val="00913EC9"/>
    <w:rsid w:val="00914600"/>
    <w:rsid w:val="009147DB"/>
    <w:rsid w:val="009167E8"/>
    <w:rsid w:val="00917E7B"/>
    <w:rsid w:val="00920E62"/>
    <w:rsid w:val="009225DF"/>
    <w:rsid w:val="00923B03"/>
    <w:rsid w:val="009248F3"/>
    <w:rsid w:val="00925A12"/>
    <w:rsid w:val="00925CB9"/>
    <w:rsid w:val="009274DF"/>
    <w:rsid w:val="00927C19"/>
    <w:rsid w:val="00931220"/>
    <w:rsid w:val="0093158E"/>
    <w:rsid w:val="00932A84"/>
    <w:rsid w:val="00932ABB"/>
    <w:rsid w:val="00933417"/>
    <w:rsid w:val="00933D01"/>
    <w:rsid w:val="00934190"/>
    <w:rsid w:val="00934351"/>
    <w:rsid w:val="00935D3D"/>
    <w:rsid w:val="00936304"/>
    <w:rsid w:val="009371A1"/>
    <w:rsid w:val="00937404"/>
    <w:rsid w:val="0094021F"/>
    <w:rsid w:val="009417DB"/>
    <w:rsid w:val="009437A0"/>
    <w:rsid w:val="00943AAD"/>
    <w:rsid w:val="00945449"/>
    <w:rsid w:val="009454D2"/>
    <w:rsid w:val="009460C2"/>
    <w:rsid w:val="00946140"/>
    <w:rsid w:val="009464F5"/>
    <w:rsid w:val="00946993"/>
    <w:rsid w:val="009471AB"/>
    <w:rsid w:val="00947445"/>
    <w:rsid w:val="00947546"/>
    <w:rsid w:val="009508BD"/>
    <w:rsid w:val="00950B4C"/>
    <w:rsid w:val="009525E4"/>
    <w:rsid w:val="0095384F"/>
    <w:rsid w:val="00953CEB"/>
    <w:rsid w:val="009543D4"/>
    <w:rsid w:val="00956379"/>
    <w:rsid w:val="00956E9F"/>
    <w:rsid w:val="0096004E"/>
    <w:rsid w:val="009617F0"/>
    <w:rsid w:val="00961A15"/>
    <w:rsid w:val="00961DAC"/>
    <w:rsid w:val="009624B2"/>
    <w:rsid w:val="00962A78"/>
    <w:rsid w:val="00963ABB"/>
    <w:rsid w:val="00965FFC"/>
    <w:rsid w:val="00967D37"/>
    <w:rsid w:val="009721AC"/>
    <w:rsid w:val="0097297B"/>
    <w:rsid w:val="00973BDD"/>
    <w:rsid w:val="00974669"/>
    <w:rsid w:val="00975D38"/>
    <w:rsid w:val="00977E49"/>
    <w:rsid w:val="00981975"/>
    <w:rsid w:val="0098319F"/>
    <w:rsid w:val="0098330A"/>
    <w:rsid w:val="00983C07"/>
    <w:rsid w:val="00983C54"/>
    <w:rsid w:val="00984012"/>
    <w:rsid w:val="00984B7E"/>
    <w:rsid w:val="00985977"/>
    <w:rsid w:val="00985CDE"/>
    <w:rsid w:val="00986BD3"/>
    <w:rsid w:val="00987715"/>
    <w:rsid w:val="00991078"/>
    <w:rsid w:val="009919B8"/>
    <w:rsid w:val="009922E6"/>
    <w:rsid w:val="009929AE"/>
    <w:rsid w:val="009939AE"/>
    <w:rsid w:val="00995B38"/>
    <w:rsid w:val="0099695F"/>
    <w:rsid w:val="00996A50"/>
    <w:rsid w:val="00997A2E"/>
    <w:rsid w:val="009A01D5"/>
    <w:rsid w:val="009A03C0"/>
    <w:rsid w:val="009A08A1"/>
    <w:rsid w:val="009A1213"/>
    <w:rsid w:val="009A1F3D"/>
    <w:rsid w:val="009A28BF"/>
    <w:rsid w:val="009A3402"/>
    <w:rsid w:val="009A3ABB"/>
    <w:rsid w:val="009A3DB9"/>
    <w:rsid w:val="009A6091"/>
    <w:rsid w:val="009A7036"/>
    <w:rsid w:val="009A79DC"/>
    <w:rsid w:val="009A7F7B"/>
    <w:rsid w:val="009B00B9"/>
    <w:rsid w:val="009B1A5C"/>
    <w:rsid w:val="009B4497"/>
    <w:rsid w:val="009B4531"/>
    <w:rsid w:val="009B58EA"/>
    <w:rsid w:val="009B5EFC"/>
    <w:rsid w:val="009B6F64"/>
    <w:rsid w:val="009B7F8D"/>
    <w:rsid w:val="009C0221"/>
    <w:rsid w:val="009C28F2"/>
    <w:rsid w:val="009C2C76"/>
    <w:rsid w:val="009C384E"/>
    <w:rsid w:val="009C3C2C"/>
    <w:rsid w:val="009C453B"/>
    <w:rsid w:val="009C690E"/>
    <w:rsid w:val="009C7611"/>
    <w:rsid w:val="009D10F2"/>
    <w:rsid w:val="009D24EC"/>
    <w:rsid w:val="009D26BA"/>
    <w:rsid w:val="009D3384"/>
    <w:rsid w:val="009D441D"/>
    <w:rsid w:val="009D76A1"/>
    <w:rsid w:val="009D7998"/>
    <w:rsid w:val="009E036A"/>
    <w:rsid w:val="009E18B9"/>
    <w:rsid w:val="009E308C"/>
    <w:rsid w:val="009E4474"/>
    <w:rsid w:val="009E4B68"/>
    <w:rsid w:val="009E5C64"/>
    <w:rsid w:val="009E5FC5"/>
    <w:rsid w:val="009E696C"/>
    <w:rsid w:val="009E6F46"/>
    <w:rsid w:val="009E7761"/>
    <w:rsid w:val="009F035F"/>
    <w:rsid w:val="009F093B"/>
    <w:rsid w:val="009F09B5"/>
    <w:rsid w:val="009F2097"/>
    <w:rsid w:val="009F2B47"/>
    <w:rsid w:val="009F4397"/>
    <w:rsid w:val="009F555C"/>
    <w:rsid w:val="009F58C3"/>
    <w:rsid w:val="009F5FF7"/>
    <w:rsid w:val="009F6332"/>
    <w:rsid w:val="009F6BF1"/>
    <w:rsid w:val="009F72AB"/>
    <w:rsid w:val="00A00712"/>
    <w:rsid w:val="00A00748"/>
    <w:rsid w:val="00A00990"/>
    <w:rsid w:val="00A01A00"/>
    <w:rsid w:val="00A02A4B"/>
    <w:rsid w:val="00A0350E"/>
    <w:rsid w:val="00A03959"/>
    <w:rsid w:val="00A049D7"/>
    <w:rsid w:val="00A049F4"/>
    <w:rsid w:val="00A0535A"/>
    <w:rsid w:val="00A059D5"/>
    <w:rsid w:val="00A06BDD"/>
    <w:rsid w:val="00A0713B"/>
    <w:rsid w:val="00A07477"/>
    <w:rsid w:val="00A079B9"/>
    <w:rsid w:val="00A07D4C"/>
    <w:rsid w:val="00A108F1"/>
    <w:rsid w:val="00A11A0C"/>
    <w:rsid w:val="00A125F7"/>
    <w:rsid w:val="00A13CD2"/>
    <w:rsid w:val="00A14212"/>
    <w:rsid w:val="00A14439"/>
    <w:rsid w:val="00A147A5"/>
    <w:rsid w:val="00A14989"/>
    <w:rsid w:val="00A15A3A"/>
    <w:rsid w:val="00A16A7F"/>
    <w:rsid w:val="00A1752A"/>
    <w:rsid w:val="00A17A15"/>
    <w:rsid w:val="00A212D2"/>
    <w:rsid w:val="00A21CE9"/>
    <w:rsid w:val="00A22109"/>
    <w:rsid w:val="00A23E66"/>
    <w:rsid w:val="00A251ED"/>
    <w:rsid w:val="00A27247"/>
    <w:rsid w:val="00A27774"/>
    <w:rsid w:val="00A279C8"/>
    <w:rsid w:val="00A27C14"/>
    <w:rsid w:val="00A27FA3"/>
    <w:rsid w:val="00A30F6C"/>
    <w:rsid w:val="00A33185"/>
    <w:rsid w:val="00A339DE"/>
    <w:rsid w:val="00A344BF"/>
    <w:rsid w:val="00A34FB5"/>
    <w:rsid w:val="00A37ED3"/>
    <w:rsid w:val="00A40493"/>
    <w:rsid w:val="00A40891"/>
    <w:rsid w:val="00A40F3E"/>
    <w:rsid w:val="00A41EC2"/>
    <w:rsid w:val="00A4321F"/>
    <w:rsid w:val="00A43AA3"/>
    <w:rsid w:val="00A45A37"/>
    <w:rsid w:val="00A4762D"/>
    <w:rsid w:val="00A47859"/>
    <w:rsid w:val="00A516AA"/>
    <w:rsid w:val="00A5192E"/>
    <w:rsid w:val="00A5275A"/>
    <w:rsid w:val="00A5526B"/>
    <w:rsid w:val="00A55908"/>
    <w:rsid w:val="00A561E8"/>
    <w:rsid w:val="00A56E73"/>
    <w:rsid w:val="00A56F3C"/>
    <w:rsid w:val="00A577BB"/>
    <w:rsid w:val="00A60BED"/>
    <w:rsid w:val="00A62B01"/>
    <w:rsid w:val="00A62B33"/>
    <w:rsid w:val="00A62CD0"/>
    <w:rsid w:val="00A631D7"/>
    <w:rsid w:val="00A63947"/>
    <w:rsid w:val="00A64359"/>
    <w:rsid w:val="00A64B9B"/>
    <w:rsid w:val="00A656BB"/>
    <w:rsid w:val="00A65BEA"/>
    <w:rsid w:val="00A67B8E"/>
    <w:rsid w:val="00A723DA"/>
    <w:rsid w:val="00A72C6C"/>
    <w:rsid w:val="00A739DC"/>
    <w:rsid w:val="00A74507"/>
    <w:rsid w:val="00A768E7"/>
    <w:rsid w:val="00A81AFE"/>
    <w:rsid w:val="00A82101"/>
    <w:rsid w:val="00A836D6"/>
    <w:rsid w:val="00A858AF"/>
    <w:rsid w:val="00A87BFD"/>
    <w:rsid w:val="00A90927"/>
    <w:rsid w:val="00A9128B"/>
    <w:rsid w:val="00A92220"/>
    <w:rsid w:val="00A92A57"/>
    <w:rsid w:val="00A92CDE"/>
    <w:rsid w:val="00A9394E"/>
    <w:rsid w:val="00A93B95"/>
    <w:rsid w:val="00A95F08"/>
    <w:rsid w:val="00A962B0"/>
    <w:rsid w:val="00A9652C"/>
    <w:rsid w:val="00A96B9C"/>
    <w:rsid w:val="00A96DA8"/>
    <w:rsid w:val="00AA0BC7"/>
    <w:rsid w:val="00AA1E90"/>
    <w:rsid w:val="00AA273F"/>
    <w:rsid w:val="00AA33ED"/>
    <w:rsid w:val="00AA4059"/>
    <w:rsid w:val="00AA429A"/>
    <w:rsid w:val="00AB124F"/>
    <w:rsid w:val="00AB1583"/>
    <w:rsid w:val="00AB2067"/>
    <w:rsid w:val="00AB277D"/>
    <w:rsid w:val="00AB38C1"/>
    <w:rsid w:val="00AB707D"/>
    <w:rsid w:val="00AC07D0"/>
    <w:rsid w:val="00AC09F5"/>
    <w:rsid w:val="00AC1CA8"/>
    <w:rsid w:val="00AC1D9C"/>
    <w:rsid w:val="00AC3049"/>
    <w:rsid w:val="00AC3432"/>
    <w:rsid w:val="00AC4F2B"/>
    <w:rsid w:val="00AC6851"/>
    <w:rsid w:val="00AC72E1"/>
    <w:rsid w:val="00AD04D1"/>
    <w:rsid w:val="00AD2375"/>
    <w:rsid w:val="00AD274F"/>
    <w:rsid w:val="00AD2F11"/>
    <w:rsid w:val="00AD30B7"/>
    <w:rsid w:val="00AD36E0"/>
    <w:rsid w:val="00AD3C9E"/>
    <w:rsid w:val="00AD61DE"/>
    <w:rsid w:val="00AD646D"/>
    <w:rsid w:val="00AE005A"/>
    <w:rsid w:val="00AE121C"/>
    <w:rsid w:val="00AE1379"/>
    <w:rsid w:val="00AE1B51"/>
    <w:rsid w:val="00AE1BE2"/>
    <w:rsid w:val="00AE1BFF"/>
    <w:rsid w:val="00AE29C2"/>
    <w:rsid w:val="00AE4748"/>
    <w:rsid w:val="00AE56A6"/>
    <w:rsid w:val="00AF06BF"/>
    <w:rsid w:val="00AF0AF0"/>
    <w:rsid w:val="00AF2828"/>
    <w:rsid w:val="00AF2B0E"/>
    <w:rsid w:val="00AF2E25"/>
    <w:rsid w:val="00AF305E"/>
    <w:rsid w:val="00AF4032"/>
    <w:rsid w:val="00AF4922"/>
    <w:rsid w:val="00AF5942"/>
    <w:rsid w:val="00AF5D9A"/>
    <w:rsid w:val="00AF68AB"/>
    <w:rsid w:val="00B01774"/>
    <w:rsid w:val="00B019C6"/>
    <w:rsid w:val="00B01D67"/>
    <w:rsid w:val="00B01FE5"/>
    <w:rsid w:val="00B02509"/>
    <w:rsid w:val="00B029DF"/>
    <w:rsid w:val="00B036B6"/>
    <w:rsid w:val="00B041DD"/>
    <w:rsid w:val="00B04711"/>
    <w:rsid w:val="00B04E47"/>
    <w:rsid w:val="00B05699"/>
    <w:rsid w:val="00B0583A"/>
    <w:rsid w:val="00B06331"/>
    <w:rsid w:val="00B07F10"/>
    <w:rsid w:val="00B10CC6"/>
    <w:rsid w:val="00B11608"/>
    <w:rsid w:val="00B13181"/>
    <w:rsid w:val="00B13429"/>
    <w:rsid w:val="00B13690"/>
    <w:rsid w:val="00B153C5"/>
    <w:rsid w:val="00B15C1E"/>
    <w:rsid w:val="00B163FC"/>
    <w:rsid w:val="00B16C81"/>
    <w:rsid w:val="00B20854"/>
    <w:rsid w:val="00B20DD9"/>
    <w:rsid w:val="00B21422"/>
    <w:rsid w:val="00B231E3"/>
    <w:rsid w:val="00B24086"/>
    <w:rsid w:val="00B257F7"/>
    <w:rsid w:val="00B270D8"/>
    <w:rsid w:val="00B2759C"/>
    <w:rsid w:val="00B30278"/>
    <w:rsid w:val="00B30AF5"/>
    <w:rsid w:val="00B314C0"/>
    <w:rsid w:val="00B31DAF"/>
    <w:rsid w:val="00B3223A"/>
    <w:rsid w:val="00B341F6"/>
    <w:rsid w:val="00B358F3"/>
    <w:rsid w:val="00B36D1B"/>
    <w:rsid w:val="00B4046B"/>
    <w:rsid w:val="00B40D29"/>
    <w:rsid w:val="00B4197D"/>
    <w:rsid w:val="00B419C5"/>
    <w:rsid w:val="00B425CA"/>
    <w:rsid w:val="00B43528"/>
    <w:rsid w:val="00B43E47"/>
    <w:rsid w:val="00B44BCE"/>
    <w:rsid w:val="00B457CB"/>
    <w:rsid w:val="00B45966"/>
    <w:rsid w:val="00B46C5A"/>
    <w:rsid w:val="00B4780E"/>
    <w:rsid w:val="00B47F22"/>
    <w:rsid w:val="00B5014D"/>
    <w:rsid w:val="00B5078D"/>
    <w:rsid w:val="00B50916"/>
    <w:rsid w:val="00B5196A"/>
    <w:rsid w:val="00B5217F"/>
    <w:rsid w:val="00B5347F"/>
    <w:rsid w:val="00B537D9"/>
    <w:rsid w:val="00B53ADC"/>
    <w:rsid w:val="00B54B5C"/>
    <w:rsid w:val="00B55311"/>
    <w:rsid w:val="00B55896"/>
    <w:rsid w:val="00B561E1"/>
    <w:rsid w:val="00B5621F"/>
    <w:rsid w:val="00B56867"/>
    <w:rsid w:val="00B575A2"/>
    <w:rsid w:val="00B607F2"/>
    <w:rsid w:val="00B60BB2"/>
    <w:rsid w:val="00B60CA8"/>
    <w:rsid w:val="00B61892"/>
    <w:rsid w:val="00B637C7"/>
    <w:rsid w:val="00B63D44"/>
    <w:rsid w:val="00B64081"/>
    <w:rsid w:val="00B651A9"/>
    <w:rsid w:val="00B66E0C"/>
    <w:rsid w:val="00B66F82"/>
    <w:rsid w:val="00B67BB4"/>
    <w:rsid w:val="00B7231E"/>
    <w:rsid w:val="00B72743"/>
    <w:rsid w:val="00B744C9"/>
    <w:rsid w:val="00B74787"/>
    <w:rsid w:val="00B75AB1"/>
    <w:rsid w:val="00B75F87"/>
    <w:rsid w:val="00B76887"/>
    <w:rsid w:val="00B808AC"/>
    <w:rsid w:val="00B81C13"/>
    <w:rsid w:val="00B820EB"/>
    <w:rsid w:val="00B85249"/>
    <w:rsid w:val="00B855A1"/>
    <w:rsid w:val="00B8754A"/>
    <w:rsid w:val="00B9067B"/>
    <w:rsid w:val="00B911B1"/>
    <w:rsid w:val="00B92702"/>
    <w:rsid w:val="00B92E91"/>
    <w:rsid w:val="00B95290"/>
    <w:rsid w:val="00B96413"/>
    <w:rsid w:val="00B96BA5"/>
    <w:rsid w:val="00B973DD"/>
    <w:rsid w:val="00BA1965"/>
    <w:rsid w:val="00BA2E75"/>
    <w:rsid w:val="00BA443F"/>
    <w:rsid w:val="00BA52AA"/>
    <w:rsid w:val="00BA5F17"/>
    <w:rsid w:val="00BA603B"/>
    <w:rsid w:val="00BA6180"/>
    <w:rsid w:val="00BA7E28"/>
    <w:rsid w:val="00BB2A1A"/>
    <w:rsid w:val="00BB2B28"/>
    <w:rsid w:val="00BB30AA"/>
    <w:rsid w:val="00BB41D0"/>
    <w:rsid w:val="00BB55E9"/>
    <w:rsid w:val="00BB5DBC"/>
    <w:rsid w:val="00BB64F0"/>
    <w:rsid w:val="00BB7C6B"/>
    <w:rsid w:val="00BC0649"/>
    <w:rsid w:val="00BC0695"/>
    <w:rsid w:val="00BC0B3A"/>
    <w:rsid w:val="00BC15B2"/>
    <w:rsid w:val="00BC2173"/>
    <w:rsid w:val="00BC758A"/>
    <w:rsid w:val="00BD021A"/>
    <w:rsid w:val="00BD0522"/>
    <w:rsid w:val="00BD0A76"/>
    <w:rsid w:val="00BD0C85"/>
    <w:rsid w:val="00BD249A"/>
    <w:rsid w:val="00BD274F"/>
    <w:rsid w:val="00BD2CB9"/>
    <w:rsid w:val="00BD4801"/>
    <w:rsid w:val="00BD52B9"/>
    <w:rsid w:val="00BD540A"/>
    <w:rsid w:val="00BD5696"/>
    <w:rsid w:val="00BD7649"/>
    <w:rsid w:val="00BD7B42"/>
    <w:rsid w:val="00BD7C8B"/>
    <w:rsid w:val="00BD7C9E"/>
    <w:rsid w:val="00BE0419"/>
    <w:rsid w:val="00BE0C74"/>
    <w:rsid w:val="00BE260F"/>
    <w:rsid w:val="00BE2640"/>
    <w:rsid w:val="00BE40DB"/>
    <w:rsid w:val="00BE61EA"/>
    <w:rsid w:val="00BE747D"/>
    <w:rsid w:val="00BE77E3"/>
    <w:rsid w:val="00BE7B84"/>
    <w:rsid w:val="00BF37DA"/>
    <w:rsid w:val="00BF3B90"/>
    <w:rsid w:val="00BF4785"/>
    <w:rsid w:val="00BF54B8"/>
    <w:rsid w:val="00BF5854"/>
    <w:rsid w:val="00BF5A64"/>
    <w:rsid w:val="00BF6C3B"/>
    <w:rsid w:val="00C01407"/>
    <w:rsid w:val="00C01956"/>
    <w:rsid w:val="00C01D5B"/>
    <w:rsid w:val="00C02166"/>
    <w:rsid w:val="00C0227A"/>
    <w:rsid w:val="00C024BC"/>
    <w:rsid w:val="00C0371A"/>
    <w:rsid w:val="00C041E0"/>
    <w:rsid w:val="00C047B9"/>
    <w:rsid w:val="00C10100"/>
    <w:rsid w:val="00C10CDC"/>
    <w:rsid w:val="00C11702"/>
    <w:rsid w:val="00C12926"/>
    <w:rsid w:val="00C14D79"/>
    <w:rsid w:val="00C1534E"/>
    <w:rsid w:val="00C1593F"/>
    <w:rsid w:val="00C15DB8"/>
    <w:rsid w:val="00C17574"/>
    <w:rsid w:val="00C17945"/>
    <w:rsid w:val="00C17A3B"/>
    <w:rsid w:val="00C201AC"/>
    <w:rsid w:val="00C205CF"/>
    <w:rsid w:val="00C21853"/>
    <w:rsid w:val="00C243FE"/>
    <w:rsid w:val="00C24AA5"/>
    <w:rsid w:val="00C26004"/>
    <w:rsid w:val="00C26DCB"/>
    <w:rsid w:val="00C26F25"/>
    <w:rsid w:val="00C27993"/>
    <w:rsid w:val="00C27FE1"/>
    <w:rsid w:val="00C32186"/>
    <w:rsid w:val="00C32529"/>
    <w:rsid w:val="00C34424"/>
    <w:rsid w:val="00C37A2B"/>
    <w:rsid w:val="00C42238"/>
    <w:rsid w:val="00C42574"/>
    <w:rsid w:val="00C4432A"/>
    <w:rsid w:val="00C44382"/>
    <w:rsid w:val="00C44FF9"/>
    <w:rsid w:val="00C4669C"/>
    <w:rsid w:val="00C466C4"/>
    <w:rsid w:val="00C47AB6"/>
    <w:rsid w:val="00C47B60"/>
    <w:rsid w:val="00C5007F"/>
    <w:rsid w:val="00C50423"/>
    <w:rsid w:val="00C50627"/>
    <w:rsid w:val="00C507EE"/>
    <w:rsid w:val="00C5284D"/>
    <w:rsid w:val="00C52C08"/>
    <w:rsid w:val="00C534C5"/>
    <w:rsid w:val="00C53723"/>
    <w:rsid w:val="00C53EFA"/>
    <w:rsid w:val="00C54744"/>
    <w:rsid w:val="00C54A20"/>
    <w:rsid w:val="00C550D2"/>
    <w:rsid w:val="00C56EF8"/>
    <w:rsid w:val="00C56F4C"/>
    <w:rsid w:val="00C6011E"/>
    <w:rsid w:val="00C601B9"/>
    <w:rsid w:val="00C60521"/>
    <w:rsid w:val="00C60ADB"/>
    <w:rsid w:val="00C60DC4"/>
    <w:rsid w:val="00C61C2E"/>
    <w:rsid w:val="00C61C4A"/>
    <w:rsid w:val="00C62025"/>
    <w:rsid w:val="00C62158"/>
    <w:rsid w:val="00C62178"/>
    <w:rsid w:val="00C62878"/>
    <w:rsid w:val="00C62934"/>
    <w:rsid w:val="00C63DAB"/>
    <w:rsid w:val="00C651F6"/>
    <w:rsid w:val="00C6579C"/>
    <w:rsid w:val="00C6689F"/>
    <w:rsid w:val="00C66AD3"/>
    <w:rsid w:val="00C70372"/>
    <w:rsid w:val="00C716B7"/>
    <w:rsid w:val="00C72571"/>
    <w:rsid w:val="00C72969"/>
    <w:rsid w:val="00C7343C"/>
    <w:rsid w:val="00C73BF2"/>
    <w:rsid w:val="00C73BF3"/>
    <w:rsid w:val="00C746AB"/>
    <w:rsid w:val="00C74BD4"/>
    <w:rsid w:val="00C77550"/>
    <w:rsid w:val="00C818E5"/>
    <w:rsid w:val="00C821A1"/>
    <w:rsid w:val="00C833C5"/>
    <w:rsid w:val="00C835A7"/>
    <w:rsid w:val="00C83AA7"/>
    <w:rsid w:val="00C840BE"/>
    <w:rsid w:val="00C846EA"/>
    <w:rsid w:val="00C84732"/>
    <w:rsid w:val="00C84DB0"/>
    <w:rsid w:val="00C86A21"/>
    <w:rsid w:val="00C872F9"/>
    <w:rsid w:val="00C90453"/>
    <w:rsid w:val="00C90E0F"/>
    <w:rsid w:val="00C91F59"/>
    <w:rsid w:val="00C928E8"/>
    <w:rsid w:val="00C93BD9"/>
    <w:rsid w:val="00C94A0D"/>
    <w:rsid w:val="00C95780"/>
    <w:rsid w:val="00C97DB3"/>
    <w:rsid w:val="00CA16AB"/>
    <w:rsid w:val="00CA19DE"/>
    <w:rsid w:val="00CA2C80"/>
    <w:rsid w:val="00CA32A3"/>
    <w:rsid w:val="00CA4485"/>
    <w:rsid w:val="00CA4716"/>
    <w:rsid w:val="00CA58CA"/>
    <w:rsid w:val="00CA5D0B"/>
    <w:rsid w:val="00CA63D3"/>
    <w:rsid w:val="00CA6504"/>
    <w:rsid w:val="00CB0B31"/>
    <w:rsid w:val="00CB1457"/>
    <w:rsid w:val="00CB290C"/>
    <w:rsid w:val="00CB4738"/>
    <w:rsid w:val="00CB5454"/>
    <w:rsid w:val="00CB71BF"/>
    <w:rsid w:val="00CB7B3B"/>
    <w:rsid w:val="00CC0287"/>
    <w:rsid w:val="00CC03E5"/>
    <w:rsid w:val="00CC0B9E"/>
    <w:rsid w:val="00CC0CFA"/>
    <w:rsid w:val="00CC1352"/>
    <w:rsid w:val="00CC29FC"/>
    <w:rsid w:val="00CC30C4"/>
    <w:rsid w:val="00CC41D8"/>
    <w:rsid w:val="00CC4544"/>
    <w:rsid w:val="00CC78C7"/>
    <w:rsid w:val="00CC78F6"/>
    <w:rsid w:val="00CC7BE0"/>
    <w:rsid w:val="00CD0562"/>
    <w:rsid w:val="00CD09EE"/>
    <w:rsid w:val="00CD14EA"/>
    <w:rsid w:val="00CD2086"/>
    <w:rsid w:val="00CD31C6"/>
    <w:rsid w:val="00CD3349"/>
    <w:rsid w:val="00CD376D"/>
    <w:rsid w:val="00CD55B2"/>
    <w:rsid w:val="00CD6B6C"/>
    <w:rsid w:val="00CD7F9A"/>
    <w:rsid w:val="00CD7F9E"/>
    <w:rsid w:val="00CE0AFC"/>
    <w:rsid w:val="00CE1D86"/>
    <w:rsid w:val="00CE2505"/>
    <w:rsid w:val="00CE2951"/>
    <w:rsid w:val="00CE33AA"/>
    <w:rsid w:val="00CE38CD"/>
    <w:rsid w:val="00CE43D5"/>
    <w:rsid w:val="00CE65C9"/>
    <w:rsid w:val="00CE6B8C"/>
    <w:rsid w:val="00CE7AB6"/>
    <w:rsid w:val="00CF055C"/>
    <w:rsid w:val="00CF05DA"/>
    <w:rsid w:val="00CF0686"/>
    <w:rsid w:val="00CF07D2"/>
    <w:rsid w:val="00CF16B9"/>
    <w:rsid w:val="00CF177B"/>
    <w:rsid w:val="00CF1884"/>
    <w:rsid w:val="00CF1A9E"/>
    <w:rsid w:val="00CF2AE7"/>
    <w:rsid w:val="00CF4216"/>
    <w:rsid w:val="00CF4609"/>
    <w:rsid w:val="00CF5304"/>
    <w:rsid w:val="00CF5EB4"/>
    <w:rsid w:val="00CF6DC5"/>
    <w:rsid w:val="00CF7C00"/>
    <w:rsid w:val="00D035DC"/>
    <w:rsid w:val="00D03BA2"/>
    <w:rsid w:val="00D06E4B"/>
    <w:rsid w:val="00D07530"/>
    <w:rsid w:val="00D1046F"/>
    <w:rsid w:val="00D11170"/>
    <w:rsid w:val="00D145AD"/>
    <w:rsid w:val="00D15C86"/>
    <w:rsid w:val="00D160D7"/>
    <w:rsid w:val="00D17DE9"/>
    <w:rsid w:val="00D21C7C"/>
    <w:rsid w:val="00D2382B"/>
    <w:rsid w:val="00D24594"/>
    <w:rsid w:val="00D2553D"/>
    <w:rsid w:val="00D26644"/>
    <w:rsid w:val="00D26BA3"/>
    <w:rsid w:val="00D27C9D"/>
    <w:rsid w:val="00D33952"/>
    <w:rsid w:val="00D33CB4"/>
    <w:rsid w:val="00D357AE"/>
    <w:rsid w:val="00D35D7B"/>
    <w:rsid w:val="00D36C89"/>
    <w:rsid w:val="00D36CF9"/>
    <w:rsid w:val="00D3757A"/>
    <w:rsid w:val="00D40F7E"/>
    <w:rsid w:val="00D415EA"/>
    <w:rsid w:val="00D4439E"/>
    <w:rsid w:val="00D447ED"/>
    <w:rsid w:val="00D44C14"/>
    <w:rsid w:val="00D44C21"/>
    <w:rsid w:val="00D450C5"/>
    <w:rsid w:val="00D45639"/>
    <w:rsid w:val="00D457F6"/>
    <w:rsid w:val="00D477E9"/>
    <w:rsid w:val="00D50B89"/>
    <w:rsid w:val="00D517DC"/>
    <w:rsid w:val="00D51825"/>
    <w:rsid w:val="00D5193F"/>
    <w:rsid w:val="00D523F5"/>
    <w:rsid w:val="00D53944"/>
    <w:rsid w:val="00D54EBE"/>
    <w:rsid w:val="00D60DA5"/>
    <w:rsid w:val="00D62316"/>
    <w:rsid w:val="00D63B9E"/>
    <w:rsid w:val="00D64645"/>
    <w:rsid w:val="00D65301"/>
    <w:rsid w:val="00D67E95"/>
    <w:rsid w:val="00D7212F"/>
    <w:rsid w:val="00D736C8"/>
    <w:rsid w:val="00D74897"/>
    <w:rsid w:val="00D764EF"/>
    <w:rsid w:val="00D7689B"/>
    <w:rsid w:val="00D800A7"/>
    <w:rsid w:val="00D8186D"/>
    <w:rsid w:val="00D81977"/>
    <w:rsid w:val="00D824C0"/>
    <w:rsid w:val="00D834F1"/>
    <w:rsid w:val="00D83882"/>
    <w:rsid w:val="00D85030"/>
    <w:rsid w:val="00D852B4"/>
    <w:rsid w:val="00D865E9"/>
    <w:rsid w:val="00D87AA9"/>
    <w:rsid w:val="00D90501"/>
    <w:rsid w:val="00D916B6"/>
    <w:rsid w:val="00D91932"/>
    <w:rsid w:val="00D9237F"/>
    <w:rsid w:val="00D925EE"/>
    <w:rsid w:val="00D93C39"/>
    <w:rsid w:val="00D93E9F"/>
    <w:rsid w:val="00D94BD6"/>
    <w:rsid w:val="00D94D78"/>
    <w:rsid w:val="00D94EBE"/>
    <w:rsid w:val="00D970E0"/>
    <w:rsid w:val="00DA08A5"/>
    <w:rsid w:val="00DA26E1"/>
    <w:rsid w:val="00DA2C68"/>
    <w:rsid w:val="00DA2D04"/>
    <w:rsid w:val="00DA3057"/>
    <w:rsid w:val="00DA4C57"/>
    <w:rsid w:val="00DA50A5"/>
    <w:rsid w:val="00DA5E63"/>
    <w:rsid w:val="00DA6603"/>
    <w:rsid w:val="00DA6CA8"/>
    <w:rsid w:val="00DA7238"/>
    <w:rsid w:val="00DB2394"/>
    <w:rsid w:val="00DB3252"/>
    <w:rsid w:val="00DB34F0"/>
    <w:rsid w:val="00DB37FE"/>
    <w:rsid w:val="00DB59B7"/>
    <w:rsid w:val="00DB5B35"/>
    <w:rsid w:val="00DB6B10"/>
    <w:rsid w:val="00DB798D"/>
    <w:rsid w:val="00DB7CE7"/>
    <w:rsid w:val="00DC03E9"/>
    <w:rsid w:val="00DC0EF5"/>
    <w:rsid w:val="00DC13E1"/>
    <w:rsid w:val="00DC16C6"/>
    <w:rsid w:val="00DC2B0A"/>
    <w:rsid w:val="00DC2F19"/>
    <w:rsid w:val="00DC3FE5"/>
    <w:rsid w:val="00DC416B"/>
    <w:rsid w:val="00DC41BA"/>
    <w:rsid w:val="00DC4439"/>
    <w:rsid w:val="00DC557E"/>
    <w:rsid w:val="00DC566F"/>
    <w:rsid w:val="00DC5D39"/>
    <w:rsid w:val="00DD0DB0"/>
    <w:rsid w:val="00DD1F3C"/>
    <w:rsid w:val="00DD20C7"/>
    <w:rsid w:val="00DD2F79"/>
    <w:rsid w:val="00DD3054"/>
    <w:rsid w:val="00DD3328"/>
    <w:rsid w:val="00DD37E3"/>
    <w:rsid w:val="00DD409A"/>
    <w:rsid w:val="00DD4782"/>
    <w:rsid w:val="00DD4DDF"/>
    <w:rsid w:val="00DD563E"/>
    <w:rsid w:val="00DD64AB"/>
    <w:rsid w:val="00DD6767"/>
    <w:rsid w:val="00DE0A81"/>
    <w:rsid w:val="00DE0F94"/>
    <w:rsid w:val="00DE1D68"/>
    <w:rsid w:val="00DE1E48"/>
    <w:rsid w:val="00DE2C9B"/>
    <w:rsid w:val="00DE3FFC"/>
    <w:rsid w:val="00DE480C"/>
    <w:rsid w:val="00DE71AC"/>
    <w:rsid w:val="00DF0541"/>
    <w:rsid w:val="00DF0673"/>
    <w:rsid w:val="00DF0E9F"/>
    <w:rsid w:val="00DF10A3"/>
    <w:rsid w:val="00DF22FC"/>
    <w:rsid w:val="00DF42E6"/>
    <w:rsid w:val="00DF4528"/>
    <w:rsid w:val="00DF4FDA"/>
    <w:rsid w:val="00DF5222"/>
    <w:rsid w:val="00DF5E39"/>
    <w:rsid w:val="00DF5E60"/>
    <w:rsid w:val="00DF65B4"/>
    <w:rsid w:val="00DF6EFB"/>
    <w:rsid w:val="00DF7089"/>
    <w:rsid w:val="00E00FB2"/>
    <w:rsid w:val="00E00FBC"/>
    <w:rsid w:val="00E0173E"/>
    <w:rsid w:val="00E03B0B"/>
    <w:rsid w:val="00E040AA"/>
    <w:rsid w:val="00E04DEF"/>
    <w:rsid w:val="00E10286"/>
    <w:rsid w:val="00E10A15"/>
    <w:rsid w:val="00E10F66"/>
    <w:rsid w:val="00E11B96"/>
    <w:rsid w:val="00E12432"/>
    <w:rsid w:val="00E1261E"/>
    <w:rsid w:val="00E13257"/>
    <w:rsid w:val="00E13437"/>
    <w:rsid w:val="00E13AC7"/>
    <w:rsid w:val="00E14C43"/>
    <w:rsid w:val="00E16307"/>
    <w:rsid w:val="00E17C5D"/>
    <w:rsid w:val="00E204BA"/>
    <w:rsid w:val="00E20952"/>
    <w:rsid w:val="00E20A64"/>
    <w:rsid w:val="00E20DC4"/>
    <w:rsid w:val="00E2135B"/>
    <w:rsid w:val="00E21AB2"/>
    <w:rsid w:val="00E220F2"/>
    <w:rsid w:val="00E22696"/>
    <w:rsid w:val="00E24F49"/>
    <w:rsid w:val="00E25387"/>
    <w:rsid w:val="00E259D5"/>
    <w:rsid w:val="00E259F0"/>
    <w:rsid w:val="00E25B02"/>
    <w:rsid w:val="00E25F4A"/>
    <w:rsid w:val="00E26BA0"/>
    <w:rsid w:val="00E2732B"/>
    <w:rsid w:val="00E301EB"/>
    <w:rsid w:val="00E30F3C"/>
    <w:rsid w:val="00E319DE"/>
    <w:rsid w:val="00E32358"/>
    <w:rsid w:val="00E329FB"/>
    <w:rsid w:val="00E3415B"/>
    <w:rsid w:val="00E351FD"/>
    <w:rsid w:val="00E35ABA"/>
    <w:rsid w:val="00E36C53"/>
    <w:rsid w:val="00E372D4"/>
    <w:rsid w:val="00E37E58"/>
    <w:rsid w:val="00E403FF"/>
    <w:rsid w:val="00E43434"/>
    <w:rsid w:val="00E4532D"/>
    <w:rsid w:val="00E454E4"/>
    <w:rsid w:val="00E45BA2"/>
    <w:rsid w:val="00E46E7C"/>
    <w:rsid w:val="00E5109D"/>
    <w:rsid w:val="00E517FB"/>
    <w:rsid w:val="00E524FA"/>
    <w:rsid w:val="00E555FA"/>
    <w:rsid w:val="00E557E1"/>
    <w:rsid w:val="00E5607D"/>
    <w:rsid w:val="00E57C0B"/>
    <w:rsid w:val="00E602AF"/>
    <w:rsid w:val="00E604DE"/>
    <w:rsid w:val="00E60835"/>
    <w:rsid w:val="00E617B0"/>
    <w:rsid w:val="00E636B9"/>
    <w:rsid w:val="00E640B8"/>
    <w:rsid w:val="00E65D19"/>
    <w:rsid w:val="00E662D1"/>
    <w:rsid w:val="00E66A3E"/>
    <w:rsid w:val="00E66EA6"/>
    <w:rsid w:val="00E67B70"/>
    <w:rsid w:val="00E702A2"/>
    <w:rsid w:val="00E72E93"/>
    <w:rsid w:val="00E74352"/>
    <w:rsid w:val="00E75193"/>
    <w:rsid w:val="00E760AF"/>
    <w:rsid w:val="00E7731E"/>
    <w:rsid w:val="00E8218E"/>
    <w:rsid w:val="00E82E73"/>
    <w:rsid w:val="00E84413"/>
    <w:rsid w:val="00E85747"/>
    <w:rsid w:val="00E86BF2"/>
    <w:rsid w:val="00E87B94"/>
    <w:rsid w:val="00E90768"/>
    <w:rsid w:val="00E90ECD"/>
    <w:rsid w:val="00E91AF0"/>
    <w:rsid w:val="00E9504C"/>
    <w:rsid w:val="00E958A2"/>
    <w:rsid w:val="00E9620D"/>
    <w:rsid w:val="00E965C7"/>
    <w:rsid w:val="00E97979"/>
    <w:rsid w:val="00EA0E25"/>
    <w:rsid w:val="00EA1345"/>
    <w:rsid w:val="00EA1F74"/>
    <w:rsid w:val="00EA2281"/>
    <w:rsid w:val="00EA22E3"/>
    <w:rsid w:val="00EA3018"/>
    <w:rsid w:val="00EA3231"/>
    <w:rsid w:val="00EA47E1"/>
    <w:rsid w:val="00EA4B56"/>
    <w:rsid w:val="00EA527B"/>
    <w:rsid w:val="00EA539D"/>
    <w:rsid w:val="00EA55B1"/>
    <w:rsid w:val="00EA6DE7"/>
    <w:rsid w:val="00EB0C55"/>
    <w:rsid w:val="00EB0D5C"/>
    <w:rsid w:val="00EB24C9"/>
    <w:rsid w:val="00EB24E4"/>
    <w:rsid w:val="00EB3368"/>
    <w:rsid w:val="00EB457E"/>
    <w:rsid w:val="00EB45AE"/>
    <w:rsid w:val="00EB5209"/>
    <w:rsid w:val="00EB67F6"/>
    <w:rsid w:val="00EC0A86"/>
    <w:rsid w:val="00EC1304"/>
    <w:rsid w:val="00EC31BD"/>
    <w:rsid w:val="00EC3BB9"/>
    <w:rsid w:val="00EC5EF2"/>
    <w:rsid w:val="00EC67DB"/>
    <w:rsid w:val="00EC77F6"/>
    <w:rsid w:val="00ED08A7"/>
    <w:rsid w:val="00ED0E46"/>
    <w:rsid w:val="00ED1954"/>
    <w:rsid w:val="00ED1D3B"/>
    <w:rsid w:val="00ED1E92"/>
    <w:rsid w:val="00ED341B"/>
    <w:rsid w:val="00ED3885"/>
    <w:rsid w:val="00ED57F7"/>
    <w:rsid w:val="00ED7816"/>
    <w:rsid w:val="00EE001E"/>
    <w:rsid w:val="00EE100F"/>
    <w:rsid w:val="00EE1EF0"/>
    <w:rsid w:val="00EE2EBF"/>
    <w:rsid w:val="00EE37FF"/>
    <w:rsid w:val="00EE4645"/>
    <w:rsid w:val="00EE49FA"/>
    <w:rsid w:val="00EE4D09"/>
    <w:rsid w:val="00EE510D"/>
    <w:rsid w:val="00EE595E"/>
    <w:rsid w:val="00EE5ED0"/>
    <w:rsid w:val="00EF2C02"/>
    <w:rsid w:val="00EF3A66"/>
    <w:rsid w:val="00EF4287"/>
    <w:rsid w:val="00EF42F9"/>
    <w:rsid w:val="00EF466D"/>
    <w:rsid w:val="00EF4A18"/>
    <w:rsid w:val="00EF4AC0"/>
    <w:rsid w:val="00EF4F26"/>
    <w:rsid w:val="00EF6224"/>
    <w:rsid w:val="00EF6C86"/>
    <w:rsid w:val="00EF6D10"/>
    <w:rsid w:val="00EF7792"/>
    <w:rsid w:val="00F021AC"/>
    <w:rsid w:val="00F041BD"/>
    <w:rsid w:val="00F04621"/>
    <w:rsid w:val="00F04F89"/>
    <w:rsid w:val="00F0509B"/>
    <w:rsid w:val="00F06E98"/>
    <w:rsid w:val="00F11AC4"/>
    <w:rsid w:val="00F12753"/>
    <w:rsid w:val="00F12FA1"/>
    <w:rsid w:val="00F13401"/>
    <w:rsid w:val="00F1460D"/>
    <w:rsid w:val="00F1471C"/>
    <w:rsid w:val="00F15345"/>
    <w:rsid w:val="00F167A8"/>
    <w:rsid w:val="00F17368"/>
    <w:rsid w:val="00F203B4"/>
    <w:rsid w:val="00F203E2"/>
    <w:rsid w:val="00F2070A"/>
    <w:rsid w:val="00F2090D"/>
    <w:rsid w:val="00F213D3"/>
    <w:rsid w:val="00F2201E"/>
    <w:rsid w:val="00F24B27"/>
    <w:rsid w:val="00F24F03"/>
    <w:rsid w:val="00F25A4B"/>
    <w:rsid w:val="00F309E6"/>
    <w:rsid w:val="00F30B51"/>
    <w:rsid w:val="00F322F9"/>
    <w:rsid w:val="00F3401C"/>
    <w:rsid w:val="00F34E21"/>
    <w:rsid w:val="00F35780"/>
    <w:rsid w:val="00F374C1"/>
    <w:rsid w:val="00F42605"/>
    <w:rsid w:val="00F430FB"/>
    <w:rsid w:val="00F43463"/>
    <w:rsid w:val="00F4347A"/>
    <w:rsid w:val="00F44F4B"/>
    <w:rsid w:val="00F45A54"/>
    <w:rsid w:val="00F46703"/>
    <w:rsid w:val="00F47F8F"/>
    <w:rsid w:val="00F50361"/>
    <w:rsid w:val="00F51FFB"/>
    <w:rsid w:val="00F524AD"/>
    <w:rsid w:val="00F537FE"/>
    <w:rsid w:val="00F55814"/>
    <w:rsid w:val="00F55D4C"/>
    <w:rsid w:val="00F56B91"/>
    <w:rsid w:val="00F570C7"/>
    <w:rsid w:val="00F57A6F"/>
    <w:rsid w:val="00F6109F"/>
    <w:rsid w:val="00F610BA"/>
    <w:rsid w:val="00F62FC5"/>
    <w:rsid w:val="00F640BE"/>
    <w:rsid w:val="00F6452B"/>
    <w:rsid w:val="00F67C8E"/>
    <w:rsid w:val="00F70287"/>
    <w:rsid w:val="00F70298"/>
    <w:rsid w:val="00F70F36"/>
    <w:rsid w:val="00F71575"/>
    <w:rsid w:val="00F73C8C"/>
    <w:rsid w:val="00F7407F"/>
    <w:rsid w:val="00F758DB"/>
    <w:rsid w:val="00F76AA4"/>
    <w:rsid w:val="00F770A3"/>
    <w:rsid w:val="00F774DA"/>
    <w:rsid w:val="00F77E31"/>
    <w:rsid w:val="00F77F66"/>
    <w:rsid w:val="00F816DF"/>
    <w:rsid w:val="00F81B12"/>
    <w:rsid w:val="00F82B8E"/>
    <w:rsid w:val="00F82D78"/>
    <w:rsid w:val="00F82ED7"/>
    <w:rsid w:val="00F832C8"/>
    <w:rsid w:val="00F83A69"/>
    <w:rsid w:val="00F86E65"/>
    <w:rsid w:val="00F876BC"/>
    <w:rsid w:val="00F8798E"/>
    <w:rsid w:val="00F90EDA"/>
    <w:rsid w:val="00F91CB0"/>
    <w:rsid w:val="00F91D8F"/>
    <w:rsid w:val="00F91F6B"/>
    <w:rsid w:val="00F92096"/>
    <w:rsid w:val="00F94B3B"/>
    <w:rsid w:val="00F952D9"/>
    <w:rsid w:val="00F96924"/>
    <w:rsid w:val="00F96C52"/>
    <w:rsid w:val="00F97F67"/>
    <w:rsid w:val="00FA2C32"/>
    <w:rsid w:val="00FA2E53"/>
    <w:rsid w:val="00FA36D3"/>
    <w:rsid w:val="00FA45C0"/>
    <w:rsid w:val="00FA4755"/>
    <w:rsid w:val="00FA4949"/>
    <w:rsid w:val="00FA4AD9"/>
    <w:rsid w:val="00FA5EA2"/>
    <w:rsid w:val="00FA6537"/>
    <w:rsid w:val="00FB07EE"/>
    <w:rsid w:val="00FB2096"/>
    <w:rsid w:val="00FB2B71"/>
    <w:rsid w:val="00FB3C86"/>
    <w:rsid w:val="00FB60EB"/>
    <w:rsid w:val="00FB678E"/>
    <w:rsid w:val="00FB7723"/>
    <w:rsid w:val="00FC2981"/>
    <w:rsid w:val="00FC2FD1"/>
    <w:rsid w:val="00FC43D5"/>
    <w:rsid w:val="00FC4996"/>
    <w:rsid w:val="00FC52E0"/>
    <w:rsid w:val="00FC5335"/>
    <w:rsid w:val="00FC6975"/>
    <w:rsid w:val="00FD0D58"/>
    <w:rsid w:val="00FD2692"/>
    <w:rsid w:val="00FD3766"/>
    <w:rsid w:val="00FD45F1"/>
    <w:rsid w:val="00FD49D9"/>
    <w:rsid w:val="00FD5A42"/>
    <w:rsid w:val="00FD6820"/>
    <w:rsid w:val="00FD782B"/>
    <w:rsid w:val="00FE0F8F"/>
    <w:rsid w:val="00FE1690"/>
    <w:rsid w:val="00FE1A8A"/>
    <w:rsid w:val="00FE228C"/>
    <w:rsid w:val="00FE414D"/>
    <w:rsid w:val="00FE458A"/>
    <w:rsid w:val="00FE56A4"/>
    <w:rsid w:val="00FE624D"/>
    <w:rsid w:val="00FF10D0"/>
    <w:rsid w:val="00FF1A67"/>
    <w:rsid w:val="00FF2DC4"/>
    <w:rsid w:val="00FF3CC9"/>
    <w:rsid w:val="00FF4529"/>
    <w:rsid w:val="00FF4548"/>
    <w:rsid w:val="00FF4EBE"/>
    <w:rsid w:val="00FF5879"/>
    <w:rsid w:val="00FF67E7"/>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3921F"/>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rsid w:val="00752B19"/>
    <w:pPr>
      <w:tabs>
        <w:tab w:val="left" w:pos="540"/>
        <w:tab w:val="right" w:leader="dot" w:pos="9350"/>
      </w:tabs>
      <w:spacing w:after="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unhideWhenUsed/>
    <w:rsid w:val="000D62A3"/>
  </w:style>
  <w:style w:type="character" w:customStyle="1" w:styleId="CommentTextChar">
    <w:name w:val="Comment Text Char"/>
    <w:basedOn w:val="DefaultParagraphFont"/>
    <w:link w:val="CommentText"/>
    <w:uiPriority w:val="99"/>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customStyle="1" w:styleId="propbodytext">
    <w:name w:val="prop body text"/>
    <w:basedOn w:val="BodyText"/>
    <w:link w:val="propbodytextChar"/>
    <w:qFormat/>
    <w:rsid w:val="00F374C1"/>
    <w:pPr>
      <w:overflowPunct/>
      <w:autoSpaceDE/>
      <w:autoSpaceDN/>
      <w:adjustRightInd/>
      <w:spacing w:before="100" w:after="60"/>
      <w:jc w:val="both"/>
      <w:textAlignment w:val="auto"/>
    </w:pPr>
    <w:rPr>
      <w:rFonts w:ascii="Palatino Linotype" w:hAnsi="Palatino Linotype"/>
      <w:szCs w:val="24"/>
    </w:rPr>
  </w:style>
  <w:style w:type="character" w:customStyle="1" w:styleId="propbodytextChar">
    <w:name w:val="prop body text Char"/>
    <w:link w:val="propbodytext"/>
    <w:locked/>
    <w:rsid w:val="00F374C1"/>
    <w:rPr>
      <w:rFonts w:ascii="Palatino Linotype" w:hAnsi="Palatino Linotype"/>
      <w:szCs w:val="24"/>
    </w:rPr>
  </w:style>
  <w:style w:type="paragraph" w:styleId="BodyText">
    <w:name w:val="Body Text"/>
    <w:basedOn w:val="Normal"/>
    <w:link w:val="BodyTextChar"/>
    <w:uiPriority w:val="99"/>
    <w:semiHidden/>
    <w:unhideWhenUsed/>
    <w:rsid w:val="00F374C1"/>
    <w:pPr>
      <w:spacing w:after="120"/>
    </w:pPr>
  </w:style>
  <w:style w:type="character" w:customStyle="1" w:styleId="BodyTextChar">
    <w:name w:val="Body Text Char"/>
    <w:basedOn w:val="DefaultParagraphFont"/>
    <w:link w:val="BodyText"/>
    <w:uiPriority w:val="99"/>
    <w:semiHidden/>
    <w:rsid w:val="00F374C1"/>
    <w:rPr>
      <w:lang w:val="en-GB"/>
    </w:rPr>
  </w:style>
  <w:style w:type="paragraph" w:styleId="Revision">
    <w:name w:val="Revision"/>
    <w:hidden/>
    <w:uiPriority w:val="99"/>
    <w:semiHidden/>
    <w:rsid w:val="00EC0A86"/>
    <w:rPr>
      <w:lang w:val="en-GB"/>
    </w:rPr>
  </w:style>
  <w:style w:type="character" w:customStyle="1" w:styleId="apple-converted-space">
    <w:name w:val="apple-converted-space"/>
    <w:basedOn w:val="DefaultParagraphFont"/>
    <w:rsid w:val="00C74BD4"/>
  </w:style>
  <w:style w:type="table" w:customStyle="1" w:styleId="TableGrid1">
    <w:name w:val="Table Grid1"/>
    <w:basedOn w:val="TableNormal"/>
    <w:next w:val="TableGrid"/>
    <w:uiPriority w:val="39"/>
    <w:rsid w:val="00EF7792"/>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206A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11616282">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47569545">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804666722">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037967318">
      <w:bodyDiv w:val="1"/>
      <w:marLeft w:val="0"/>
      <w:marRight w:val="0"/>
      <w:marTop w:val="0"/>
      <w:marBottom w:val="0"/>
      <w:divBdr>
        <w:top w:val="none" w:sz="0" w:space="0" w:color="auto"/>
        <w:left w:val="none" w:sz="0" w:space="0" w:color="auto"/>
        <w:bottom w:val="none" w:sz="0" w:space="0" w:color="auto"/>
        <w:right w:val="none" w:sz="0" w:space="0" w:color="auto"/>
      </w:divBdr>
    </w:div>
    <w:div w:id="1153835675">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28501112">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517191105">
      <w:bodyDiv w:val="1"/>
      <w:marLeft w:val="0"/>
      <w:marRight w:val="0"/>
      <w:marTop w:val="0"/>
      <w:marBottom w:val="0"/>
      <w:divBdr>
        <w:top w:val="none" w:sz="0" w:space="0" w:color="auto"/>
        <w:left w:val="none" w:sz="0" w:space="0" w:color="auto"/>
        <w:bottom w:val="none" w:sz="0" w:space="0" w:color="auto"/>
        <w:right w:val="none" w:sz="0" w:space="0" w:color="auto"/>
      </w:divBdr>
    </w:div>
    <w:div w:id="1567373944">
      <w:bodyDiv w:val="1"/>
      <w:marLeft w:val="0"/>
      <w:marRight w:val="0"/>
      <w:marTop w:val="0"/>
      <w:marBottom w:val="0"/>
      <w:divBdr>
        <w:top w:val="none" w:sz="0" w:space="0" w:color="auto"/>
        <w:left w:val="none" w:sz="0" w:space="0" w:color="auto"/>
        <w:bottom w:val="none" w:sz="0" w:space="0" w:color="auto"/>
        <w:right w:val="none" w:sz="0" w:space="0" w:color="auto"/>
      </w:divBdr>
    </w:div>
    <w:div w:id="1594820459">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78403164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057969954">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4785A"/>
    <w:rsid w:val="000C6293"/>
    <w:rsid w:val="000D1028"/>
    <w:rsid w:val="000D5B9A"/>
    <w:rsid w:val="000D5C6A"/>
    <w:rsid w:val="00105126"/>
    <w:rsid w:val="001A7C42"/>
    <w:rsid w:val="001E07C5"/>
    <w:rsid w:val="001F01D0"/>
    <w:rsid w:val="001F2463"/>
    <w:rsid w:val="0021292B"/>
    <w:rsid w:val="00253D21"/>
    <w:rsid w:val="002825CD"/>
    <w:rsid w:val="002A1A6A"/>
    <w:rsid w:val="002A67B0"/>
    <w:rsid w:val="002B1165"/>
    <w:rsid w:val="002B637B"/>
    <w:rsid w:val="002C66AC"/>
    <w:rsid w:val="002D4CDE"/>
    <w:rsid w:val="002E572B"/>
    <w:rsid w:val="00307F47"/>
    <w:rsid w:val="0033162A"/>
    <w:rsid w:val="00347E25"/>
    <w:rsid w:val="003707A2"/>
    <w:rsid w:val="00377662"/>
    <w:rsid w:val="003841E9"/>
    <w:rsid w:val="003B1E40"/>
    <w:rsid w:val="003B7DA4"/>
    <w:rsid w:val="003D3EEB"/>
    <w:rsid w:val="003E71AB"/>
    <w:rsid w:val="00414507"/>
    <w:rsid w:val="0041673F"/>
    <w:rsid w:val="004216A2"/>
    <w:rsid w:val="00432F81"/>
    <w:rsid w:val="0044089C"/>
    <w:rsid w:val="0046151D"/>
    <w:rsid w:val="004F0B1E"/>
    <w:rsid w:val="004F78B7"/>
    <w:rsid w:val="005647B2"/>
    <w:rsid w:val="00570816"/>
    <w:rsid w:val="00573B51"/>
    <w:rsid w:val="005A406E"/>
    <w:rsid w:val="00645144"/>
    <w:rsid w:val="0068478A"/>
    <w:rsid w:val="006C730C"/>
    <w:rsid w:val="006F4EEE"/>
    <w:rsid w:val="00700BF7"/>
    <w:rsid w:val="00732BB1"/>
    <w:rsid w:val="00781996"/>
    <w:rsid w:val="007A1D2D"/>
    <w:rsid w:val="008411D9"/>
    <w:rsid w:val="00860C35"/>
    <w:rsid w:val="008A398C"/>
    <w:rsid w:val="008D5CCA"/>
    <w:rsid w:val="008E6787"/>
    <w:rsid w:val="008F3E76"/>
    <w:rsid w:val="008F4CA6"/>
    <w:rsid w:val="008F6C1D"/>
    <w:rsid w:val="00920D70"/>
    <w:rsid w:val="009305D7"/>
    <w:rsid w:val="00943E9A"/>
    <w:rsid w:val="00954E44"/>
    <w:rsid w:val="00982603"/>
    <w:rsid w:val="00A408A3"/>
    <w:rsid w:val="00A47F19"/>
    <w:rsid w:val="00A50C52"/>
    <w:rsid w:val="00A516FE"/>
    <w:rsid w:val="00A71384"/>
    <w:rsid w:val="00A7351C"/>
    <w:rsid w:val="00AF1788"/>
    <w:rsid w:val="00B16DFD"/>
    <w:rsid w:val="00B864D6"/>
    <w:rsid w:val="00B90934"/>
    <w:rsid w:val="00BB15F8"/>
    <w:rsid w:val="00BB5DD6"/>
    <w:rsid w:val="00BC7B78"/>
    <w:rsid w:val="00BD1304"/>
    <w:rsid w:val="00BD5B01"/>
    <w:rsid w:val="00BD78B2"/>
    <w:rsid w:val="00C0457F"/>
    <w:rsid w:val="00C05205"/>
    <w:rsid w:val="00C11B3F"/>
    <w:rsid w:val="00C379C0"/>
    <w:rsid w:val="00CE040F"/>
    <w:rsid w:val="00D12F92"/>
    <w:rsid w:val="00D32EF9"/>
    <w:rsid w:val="00D44465"/>
    <w:rsid w:val="00D8305B"/>
    <w:rsid w:val="00D9545D"/>
    <w:rsid w:val="00DD5A4E"/>
    <w:rsid w:val="00DF4572"/>
    <w:rsid w:val="00E128AC"/>
    <w:rsid w:val="00E2169F"/>
    <w:rsid w:val="00E42027"/>
    <w:rsid w:val="00E42387"/>
    <w:rsid w:val="00E7780C"/>
    <w:rsid w:val="00EA028B"/>
    <w:rsid w:val="00EA239E"/>
    <w:rsid w:val="00EA5991"/>
    <w:rsid w:val="00EB0F0E"/>
    <w:rsid w:val="00EB43C3"/>
    <w:rsid w:val="00EE64E6"/>
    <w:rsid w:val="00F3197A"/>
    <w:rsid w:val="00F73C11"/>
    <w:rsid w:val="00F868D4"/>
    <w:rsid w:val="00FB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798CB-6F90-4DCD-B9C0-532FE3A3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7108</Words>
  <Characters>40517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47530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Danlaw, 7layers</dc:creator>
  <cp:lastModifiedBy>Dmitri.Khijniak@7Layers.com</cp:lastModifiedBy>
  <cp:revision>11</cp:revision>
  <cp:lastPrinted>2015-09-01T18:54:00Z</cp:lastPrinted>
  <dcterms:created xsi:type="dcterms:W3CDTF">2016-10-20T17:57:00Z</dcterms:created>
  <dcterms:modified xsi:type="dcterms:W3CDTF">2017-07-28T20:44:00Z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V1.2.0</vt:lpwstr>
  </property>
</Properties>
</file>