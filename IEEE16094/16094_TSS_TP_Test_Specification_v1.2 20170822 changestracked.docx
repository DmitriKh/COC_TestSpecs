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1B72" w14:textId="77777777"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D21C7C" w:rsidRDefault="00D21C7C" w:rsidP="00D21C7C">
      <w:pPr>
        <w:jc w:val="center"/>
        <w:rPr>
          <w:b/>
          <w:sz w:val="40"/>
        </w:rPr>
      </w:pPr>
      <w:r w:rsidRPr="00D21C7C">
        <w:rPr>
          <w:b/>
          <w:sz w:val="40"/>
        </w:rPr>
        <w:t>Conformance test specifications for</w:t>
      </w:r>
    </w:p>
    <w:p w14:paraId="41D87B2A" w14:textId="418215B4"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40332F">
        <w:rPr>
          <w:b/>
          <w:bCs/>
          <w:sz w:val="40"/>
        </w:rPr>
        <w:t>Multi-channel Operation</w:t>
      </w:r>
    </w:p>
    <w:p w14:paraId="28F9D812" w14:textId="77777777" w:rsidR="00D21C7C" w:rsidRPr="00D21C7C" w:rsidRDefault="00D21C7C" w:rsidP="00D21C7C">
      <w:pPr>
        <w:jc w:val="center"/>
        <w:rPr>
          <w:b/>
          <w:sz w:val="40"/>
        </w:rPr>
      </w:pPr>
      <w:r w:rsidRPr="00D21C7C">
        <w:rPr>
          <w:b/>
          <w:sz w:val="40"/>
        </w:rPr>
        <w:t>Test Suite Structure and Test Purposes (TSS &amp; TP)</w:t>
      </w:r>
    </w:p>
    <w:p w14:paraId="13E2EDE7" w14:textId="77777777" w:rsidR="00322FC8" w:rsidRPr="002803E2" w:rsidRDefault="00322FC8" w:rsidP="0097297B">
      <w:pPr>
        <w:pStyle w:val="ATTheadline"/>
        <w:rPr>
          <w:color w:val="000000" w:themeColor="text1"/>
          <w:sz w:val="24"/>
          <w:szCs w:val="24"/>
        </w:rPr>
      </w:pPr>
    </w:p>
    <w:p w14:paraId="03CD75B6"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37F2D985" w:rsidR="00322FC8" w:rsidRPr="009C3C2C" w:rsidRDefault="0040332F" w:rsidP="00D21C7C">
            <w:pPr>
              <w:pStyle w:val="Footer"/>
              <w:rPr>
                <w:sz w:val="22"/>
                <w:szCs w:val="22"/>
              </w:rPr>
            </w:pPr>
            <w:r>
              <w:rPr>
                <w:sz w:val="22"/>
                <w:szCs w:val="22"/>
              </w:rPr>
              <w:t>WAVEMCO</w:t>
            </w:r>
            <w:r w:rsidR="00D21C7C" w:rsidRPr="009C3C2C">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3367A15B"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00313018">
              <w:rPr>
                <w:sz w:val="22"/>
                <w:szCs w:val="22"/>
              </w:rPr>
              <w:t>1.</w:t>
            </w:r>
            <w:bookmarkEnd w:id="0"/>
            <w:ins w:id="1" w:author="Dmitri.Khijniak@7Layers.com" w:date="2017-08-22T10:57:00Z">
              <w:r w:rsidR="00980D47">
                <w:rPr>
                  <w:sz w:val="22"/>
                  <w:szCs w:val="22"/>
                </w:rPr>
                <w:t>3</w:t>
              </w:r>
            </w:ins>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tc>
          <w:tcPr>
            <w:tcW w:w="3060" w:type="dxa"/>
          </w:tcPr>
          <w:p w14:paraId="3AE8716B" w14:textId="0F5AEE3E" w:rsidR="00322FC8" w:rsidRPr="009C3C2C" w:rsidRDefault="00457B68" w:rsidP="00A27247">
            <w:pPr>
              <w:pStyle w:val="Footer"/>
              <w:rPr>
                <w:sz w:val="22"/>
                <w:szCs w:val="22"/>
              </w:rPr>
            </w:pPr>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8-22T00:00:00Z">
                  <w:dateFormat w:val="M/d/yyyy"/>
                  <w:lid w:val="en-US"/>
                  <w:storeMappedDataAs w:val="dateTime"/>
                  <w:calendar w:val="gregorian"/>
                </w:date>
              </w:sdtPr>
              <w:sdtContent>
                <w:r w:rsidR="00980D47">
                  <w:rPr>
                    <w:sz w:val="22"/>
                    <w:szCs w:val="22"/>
                  </w:rPr>
                  <w:t>8/22/2017</w:t>
                </w:r>
              </w:sdtContent>
            </w:sdt>
          </w:p>
        </w:tc>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EC74C2"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Table of Contents</w:t>
          </w:r>
        </w:p>
        <w:p w14:paraId="0865F3C3" w14:textId="06427728" w:rsidR="00A22B65" w:rsidRDefault="00466CD6">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"1-4" \h \z \u </w:instrText>
          </w:r>
          <w:r>
            <w:rPr>
              <w:rFonts w:cs="Arial"/>
              <w:b/>
              <w:bCs/>
              <w:noProof/>
            </w:rPr>
            <w:fldChar w:fldCharType="separate"/>
          </w:r>
          <w:hyperlink w:anchor="_Toc480967003" w:history="1">
            <w:r w:rsidR="00A22B65" w:rsidRPr="00976518">
              <w:rPr>
                <w:rStyle w:val="Hyperlink"/>
                <w:noProof/>
              </w:rPr>
              <w:t>1</w:t>
            </w:r>
            <w:r w:rsidR="00A22B65">
              <w:rPr>
                <w:rFonts w:asciiTheme="minorHAnsi" w:eastAsiaTheme="minorEastAsia" w:hAnsiTheme="minorHAnsi" w:cstheme="minorBidi"/>
                <w:noProof/>
                <w:sz w:val="22"/>
                <w:szCs w:val="22"/>
              </w:rPr>
              <w:tab/>
            </w:r>
            <w:r w:rsidR="00A22B65" w:rsidRPr="00976518">
              <w:rPr>
                <w:rStyle w:val="Hyperlink"/>
                <w:noProof/>
              </w:rPr>
              <w:t>Scope</w:t>
            </w:r>
            <w:r w:rsidR="00A22B65">
              <w:rPr>
                <w:noProof/>
                <w:webHidden/>
              </w:rPr>
              <w:tab/>
            </w:r>
            <w:r w:rsidR="00A22B65">
              <w:rPr>
                <w:noProof/>
                <w:webHidden/>
              </w:rPr>
              <w:fldChar w:fldCharType="begin"/>
            </w:r>
            <w:r w:rsidR="00A22B65">
              <w:rPr>
                <w:noProof/>
                <w:webHidden/>
              </w:rPr>
              <w:instrText xml:space="preserve"> PAGEREF _Toc480967003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4A452B4C" w14:textId="466AE928" w:rsidR="00A22B65" w:rsidRDefault="00457B68">
          <w:pPr>
            <w:pStyle w:val="TOC1"/>
            <w:rPr>
              <w:rFonts w:asciiTheme="minorHAnsi" w:eastAsiaTheme="minorEastAsia" w:hAnsiTheme="minorHAnsi" w:cstheme="minorBidi"/>
              <w:noProof/>
              <w:sz w:val="22"/>
              <w:szCs w:val="22"/>
            </w:rPr>
          </w:pPr>
          <w:hyperlink w:anchor="_Toc480967004" w:history="1">
            <w:r w:rsidR="00A22B65" w:rsidRPr="00976518">
              <w:rPr>
                <w:rStyle w:val="Hyperlink"/>
                <w:noProof/>
              </w:rPr>
              <w:t>2</w:t>
            </w:r>
            <w:r w:rsidR="00A22B65">
              <w:rPr>
                <w:rFonts w:asciiTheme="minorHAnsi" w:eastAsiaTheme="minorEastAsia" w:hAnsiTheme="minorHAnsi" w:cstheme="minorBidi"/>
                <w:noProof/>
                <w:sz w:val="22"/>
                <w:szCs w:val="22"/>
              </w:rPr>
              <w:tab/>
            </w:r>
            <w:r w:rsidR="00A22B65" w:rsidRPr="00976518">
              <w:rPr>
                <w:rStyle w:val="Hyperlink"/>
                <w:noProof/>
              </w:rPr>
              <w:t>References</w:t>
            </w:r>
            <w:r w:rsidR="00A22B65">
              <w:rPr>
                <w:noProof/>
                <w:webHidden/>
              </w:rPr>
              <w:tab/>
            </w:r>
            <w:r w:rsidR="00A22B65">
              <w:rPr>
                <w:noProof/>
                <w:webHidden/>
              </w:rPr>
              <w:fldChar w:fldCharType="begin"/>
            </w:r>
            <w:r w:rsidR="00A22B65">
              <w:rPr>
                <w:noProof/>
                <w:webHidden/>
              </w:rPr>
              <w:instrText xml:space="preserve"> PAGEREF _Toc480967004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5A9AE9EF" w14:textId="78DACA52" w:rsidR="00A22B65" w:rsidRDefault="00457B68">
          <w:pPr>
            <w:pStyle w:val="TOC2"/>
            <w:rPr>
              <w:rFonts w:asciiTheme="minorHAnsi" w:eastAsiaTheme="minorEastAsia" w:hAnsiTheme="minorHAnsi" w:cstheme="minorBidi"/>
              <w:noProof/>
              <w:sz w:val="22"/>
              <w:szCs w:val="22"/>
            </w:rPr>
          </w:pPr>
          <w:hyperlink w:anchor="_Toc480967005" w:history="1">
            <w:r w:rsidR="00A22B65" w:rsidRPr="00976518">
              <w:rPr>
                <w:rStyle w:val="Hyperlink"/>
                <w:noProof/>
              </w:rPr>
              <w:t>2.1</w:t>
            </w:r>
            <w:r w:rsidR="00A22B65">
              <w:rPr>
                <w:rFonts w:asciiTheme="minorHAnsi" w:eastAsiaTheme="minorEastAsia" w:hAnsiTheme="minorHAnsi" w:cstheme="minorBidi"/>
                <w:noProof/>
                <w:sz w:val="22"/>
                <w:szCs w:val="22"/>
              </w:rPr>
              <w:tab/>
            </w:r>
            <w:r w:rsidR="00A22B65" w:rsidRPr="00976518">
              <w:rPr>
                <w:rStyle w:val="Hyperlink"/>
                <w:noProof/>
              </w:rPr>
              <w:t>Normative References</w:t>
            </w:r>
            <w:r w:rsidR="00A22B65">
              <w:rPr>
                <w:noProof/>
                <w:webHidden/>
              </w:rPr>
              <w:tab/>
            </w:r>
            <w:r w:rsidR="00A22B65">
              <w:rPr>
                <w:noProof/>
                <w:webHidden/>
              </w:rPr>
              <w:fldChar w:fldCharType="begin"/>
            </w:r>
            <w:r w:rsidR="00A22B65">
              <w:rPr>
                <w:noProof/>
                <w:webHidden/>
              </w:rPr>
              <w:instrText xml:space="preserve"> PAGEREF _Toc480967005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040D622D" w14:textId="763893B8" w:rsidR="00A22B65" w:rsidRDefault="00457B68">
          <w:pPr>
            <w:pStyle w:val="TOC2"/>
            <w:rPr>
              <w:rFonts w:asciiTheme="minorHAnsi" w:eastAsiaTheme="minorEastAsia" w:hAnsiTheme="minorHAnsi" w:cstheme="minorBidi"/>
              <w:noProof/>
              <w:sz w:val="22"/>
              <w:szCs w:val="22"/>
            </w:rPr>
          </w:pPr>
          <w:hyperlink w:anchor="_Toc480967006" w:history="1">
            <w:r w:rsidR="00A22B65" w:rsidRPr="00976518">
              <w:rPr>
                <w:rStyle w:val="Hyperlink"/>
                <w:noProof/>
              </w:rPr>
              <w:t>2.2</w:t>
            </w:r>
            <w:r w:rsidR="00A22B65">
              <w:rPr>
                <w:rFonts w:asciiTheme="minorHAnsi" w:eastAsiaTheme="minorEastAsia" w:hAnsiTheme="minorHAnsi" w:cstheme="minorBidi"/>
                <w:noProof/>
                <w:sz w:val="22"/>
                <w:szCs w:val="22"/>
              </w:rPr>
              <w:tab/>
            </w:r>
            <w:r w:rsidR="00A22B65" w:rsidRPr="00976518">
              <w:rPr>
                <w:rStyle w:val="Hyperlink"/>
                <w:noProof/>
              </w:rPr>
              <w:t>Informative References</w:t>
            </w:r>
            <w:r w:rsidR="00A22B65">
              <w:rPr>
                <w:noProof/>
                <w:webHidden/>
              </w:rPr>
              <w:tab/>
            </w:r>
            <w:r w:rsidR="00A22B65">
              <w:rPr>
                <w:noProof/>
                <w:webHidden/>
              </w:rPr>
              <w:fldChar w:fldCharType="begin"/>
            </w:r>
            <w:r w:rsidR="00A22B65">
              <w:rPr>
                <w:noProof/>
                <w:webHidden/>
              </w:rPr>
              <w:instrText xml:space="preserve"> PAGEREF _Toc480967006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107BFE7D" w14:textId="65A00C4F" w:rsidR="00A22B65" w:rsidRDefault="00457B68">
          <w:pPr>
            <w:pStyle w:val="TOC1"/>
            <w:rPr>
              <w:rFonts w:asciiTheme="minorHAnsi" w:eastAsiaTheme="minorEastAsia" w:hAnsiTheme="minorHAnsi" w:cstheme="minorBidi"/>
              <w:noProof/>
              <w:sz w:val="22"/>
              <w:szCs w:val="22"/>
            </w:rPr>
          </w:pPr>
          <w:hyperlink w:anchor="_Toc480967007" w:history="1">
            <w:r w:rsidR="00A22B65" w:rsidRPr="00976518">
              <w:rPr>
                <w:rStyle w:val="Hyperlink"/>
                <w:noProof/>
              </w:rPr>
              <w:t>3</w:t>
            </w:r>
            <w:r w:rsidR="00A22B65">
              <w:rPr>
                <w:rFonts w:asciiTheme="minorHAnsi" w:eastAsiaTheme="minorEastAsia" w:hAnsiTheme="minorHAnsi" w:cstheme="minorBidi"/>
                <w:noProof/>
                <w:sz w:val="22"/>
                <w:szCs w:val="22"/>
              </w:rPr>
              <w:tab/>
            </w:r>
            <w:r w:rsidR="00A22B65" w:rsidRPr="00976518">
              <w:rPr>
                <w:rStyle w:val="Hyperlink"/>
                <w:noProof/>
              </w:rPr>
              <w:t>Definitions and abbreviations</w:t>
            </w:r>
            <w:r w:rsidR="00A22B65">
              <w:rPr>
                <w:noProof/>
                <w:webHidden/>
              </w:rPr>
              <w:tab/>
            </w:r>
            <w:r w:rsidR="00A22B65">
              <w:rPr>
                <w:noProof/>
                <w:webHidden/>
              </w:rPr>
              <w:fldChar w:fldCharType="begin"/>
            </w:r>
            <w:r w:rsidR="00A22B65">
              <w:rPr>
                <w:noProof/>
                <w:webHidden/>
              </w:rPr>
              <w:instrText xml:space="preserve"> PAGEREF _Toc480967007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7FDEC657" w14:textId="5BE34635" w:rsidR="00A22B65" w:rsidRDefault="00457B68">
          <w:pPr>
            <w:pStyle w:val="TOC2"/>
            <w:rPr>
              <w:rFonts w:asciiTheme="minorHAnsi" w:eastAsiaTheme="minorEastAsia" w:hAnsiTheme="minorHAnsi" w:cstheme="minorBidi"/>
              <w:noProof/>
              <w:sz w:val="22"/>
              <w:szCs w:val="22"/>
            </w:rPr>
          </w:pPr>
          <w:hyperlink w:anchor="_Toc480967008" w:history="1">
            <w:r w:rsidR="00A22B65" w:rsidRPr="00976518">
              <w:rPr>
                <w:rStyle w:val="Hyperlink"/>
                <w:noProof/>
              </w:rPr>
              <w:t>3.1</w:t>
            </w:r>
            <w:r w:rsidR="00A22B65">
              <w:rPr>
                <w:rFonts w:asciiTheme="minorHAnsi" w:eastAsiaTheme="minorEastAsia" w:hAnsiTheme="minorHAnsi" w:cstheme="minorBidi"/>
                <w:noProof/>
                <w:sz w:val="22"/>
                <w:szCs w:val="22"/>
              </w:rPr>
              <w:tab/>
            </w:r>
            <w:r w:rsidR="00A22B65" w:rsidRPr="00976518">
              <w:rPr>
                <w:rStyle w:val="Hyperlink"/>
                <w:noProof/>
              </w:rPr>
              <w:t>Definitions</w:t>
            </w:r>
            <w:r w:rsidR="00A22B65">
              <w:rPr>
                <w:noProof/>
                <w:webHidden/>
              </w:rPr>
              <w:tab/>
            </w:r>
            <w:r w:rsidR="00A22B65">
              <w:rPr>
                <w:noProof/>
                <w:webHidden/>
              </w:rPr>
              <w:fldChar w:fldCharType="begin"/>
            </w:r>
            <w:r w:rsidR="00A22B65">
              <w:rPr>
                <w:noProof/>
                <w:webHidden/>
              </w:rPr>
              <w:instrText xml:space="preserve"> PAGEREF _Toc480967008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206BFC02" w14:textId="36C06270" w:rsidR="00A22B65" w:rsidRDefault="00457B68">
          <w:pPr>
            <w:pStyle w:val="TOC2"/>
            <w:rPr>
              <w:rFonts w:asciiTheme="minorHAnsi" w:eastAsiaTheme="minorEastAsia" w:hAnsiTheme="minorHAnsi" w:cstheme="minorBidi"/>
              <w:noProof/>
              <w:sz w:val="22"/>
              <w:szCs w:val="22"/>
            </w:rPr>
          </w:pPr>
          <w:hyperlink w:anchor="_Toc480967009" w:history="1">
            <w:r w:rsidR="00A22B65" w:rsidRPr="00976518">
              <w:rPr>
                <w:rStyle w:val="Hyperlink"/>
                <w:noProof/>
              </w:rPr>
              <w:t>3.2</w:t>
            </w:r>
            <w:r w:rsidR="00A22B65">
              <w:rPr>
                <w:rFonts w:asciiTheme="minorHAnsi" w:eastAsiaTheme="minorEastAsia" w:hAnsiTheme="minorHAnsi" w:cstheme="minorBidi"/>
                <w:noProof/>
                <w:sz w:val="22"/>
                <w:szCs w:val="22"/>
              </w:rPr>
              <w:tab/>
            </w:r>
            <w:r w:rsidR="00A22B65" w:rsidRPr="00976518">
              <w:rPr>
                <w:rStyle w:val="Hyperlink"/>
                <w:noProof/>
              </w:rPr>
              <w:t>Abbreviations</w:t>
            </w:r>
            <w:r w:rsidR="00A22B65">
              <w:rPr>
                <w:noProof/>
                <w:webHidden/>
              </w:rPr>
              <w:tab/>
            </w:r>
            <w:r w:rsidR="00A22B65">
              <w:rPr>
                <w:noProof/>
                <w:webHidden/>
              </w:rPr>
              <w:fldChar w:fldCharType="begin"/>
            </w:r>
            <w:r w:rsidR="00A22B65">
              <w:rPr>
                <w:noProof/>
                <w:webHidden/>
              </w:rPr>
              <w:instrText xml:space="preserve"> PAGEREF _Toc480967009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9AF8AB4" w14:textId="42F249FC" w:rsidR="00A22B65" w:rsidRDefault="00457B68">
          <w:pPr>
            <w:pStyle w:val="TOC1"/>
            <w:rPr>
              <w:rFonts w:asciiTheme="minorHAnsi" w:eastAsiaTheme="minorEastAsia" w:hAnsiTheme="minorHAnsi" w:cstheme="minorBidi"/>
              <w:noProof/>
              <w:sz w:val="22"/>
              <w:szCs w:val="22"/>
            </w:rPr>
          </w:pPr>
          <w:hyperlink w:anchor="_Toc480967010" w:history="1">
            <w:r w:rsidR="00A22B65" w:rsidRPr="00976518">
              <w:rPr>
                <w:rStyle w:val="Hyperlink"/>
                <w:noProof/>
              </w:rPr>
              <w:t>4</w:t>
            </w:r>
            <w:r w:rsidR="00A22B65">
              <w:rPr>
                <w:rFonts w:asciiTheme="minorHAnsi" w:eastAsiaTheme="minorEastAsia" w:hAnsiTheme="minorHAnsi" w:cstheme="minorBidi"/>
                <w:noProof/>
                <w:sz w:val="22"/>
                <w:szCs w:val="22"/>
              </w:rPr>
              <w:tab/>
            </w:r>
            <w:r w:rsidR="00A22B65" w:rsidRPr="00976518">
              <w:rPr>
                <w:rStyle w:val="Hyperlink"/>
                <w:noProof/>
              </w:rPr>
              <w:t>Prerequisites and Test Configurations</w:t>
            </w:r>
            <w:r w:rsidR="00A22B65">
              <w:rPr>
                <w:noProof/>
                <w:webHidden/>
              </w:rPr>
              <w:tab/>
            </w:r>
            <w:r w:rsidR="00A22B65">
              <w:rPr>
                <w:noProof/>
                <w:webHidden/>
              </w:rPr>
              <w:fldChar w:fldCharType="begin"/>
            </w:r>
            <w:r w:rsidR="00A22B65">
              <w:rPr>
                <w:noProof/>
                <w:webHidden/>
              </w:rPr>
              <w:instrText xml:space="preserve"> PAGEREF _Toc480967010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0E68FB27" w14:textId="74268C04" w:rsidR="00A22B65" w:rsidRDefault="00457B68">
          <w:pPr>
            <w:pStyle w:val="TOC2"/>
            <w:rPr>
              <w:rFonts w:asciiTheme="minorHAnsi" w:eastAsiaTheme="minorEastAsia" w:hAnsiTheme="minorHAnsi" w:cstheme="minorBidi"/>
              <w:noProof/>
              <w:sz w:val="22"/>
              <w:szCs w:val="22"/>
            </w:rPr>
          </w:pPr>
          <w:hyperlink w:anchor="_Toc480967011" w:history="1">
            <w:r w:rsidR="00A22B65" w:rsidRPr="00976518">
              <w:rPr>
                <w:rStyle w:val="Hyperlink"/>
                <w:noProof/>
              </w:rPr>
              <w:t>4.1</w:t>
            </w:r>
            <w:r w:rsidR="00A22B65">
              <w:rPr>
                <w:rFonts w:asciiTheme="minorHAnsi" w:eastAsiaTheme="minorEastAsia" w:hAnsiTheme="minorHAnsi" w:cstheme="minorBidi"/>
                <w:noProof/>
                <w:sz w:val="22"/>
                <w:szCs w:val="22"/>
              </w:rPr>
              <w:tab/>
            </w:r>
            <w:r w:rsidR="00A22B65" w:rsidRPr="00976518">
              <w:rPr>
                <w:rStyle w:val="Hyperlink"/>
                <w:noProof/>
              </w:rPr>
              <w:t>Test Configurations</w:t>
            </w:r>
            <w:r w:rsidR="00A22B65">
              <w:rPr>
                <w:noProof/>
                <w:webHidden/>
              </w:rPr>
              <w:tab/>
            </w:r>
            <w:r w:rsidR="00A22B65">
              <w:rPr>
                <w:noProof/>
                <w:webHidden/>
              </w:rPr>
              <w:fldChar w:fldCharType="begin"/>
            </w:r>
            <w:r w:rsidR="00A22B65">
              <w:rPr>
                <w:noProof/>
                <w:webHidden/>
              </w:rPr>
              <w:instrText xml:space="preserve"> PAGEREF _Toc480967011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C77BFE3" w14:textId="06837310" w:rsidR="00A22B65" w:rsidRDefault="00457B68">
          <w:pPr>
            <w:pStyle w:val="TOC3"/>
            <w:rPr>
              <w:rFonts w:asciiTheme="minorHAnsi" w:eastAsiaTheme="minorEastAsia" w:hAnsiTheme="minorHAnsi" w:cstheme="minorBidi"/>
              <w:noProof/>
              <w:sz w:val="22"/>
              <w:szCs w:val="22"/>
            </w:rPr>
          </w:pPr>
          <w:hyperlink w:anchor="_Toc480967012" w:history="1">
            <w:r w:rsidR="00A22B65" w:rsidRPr="00976518">
              <w:rPr>
                <w:rStyle w:val="Hyperlink"/>
                <w:noProof/>
              </w:rPr>
              <w:t>4.1.1</w:t>
            </w:r>
            <w:r w:rsidR="00A22B65">
              <w:rPr>
                <w:rFonts w:asciiTheme="minorHAnsi" w:eastAsiaTheme="minorEastAsia" w:hAnsiTheme="minorHAnsi" w:cstheme="minorBidi"/>
                <w:noProof/>
                <w:sz w:val="22"/>
                <w:szCs w:val="22"/>
              </w:rPr>
              <w:tab/>
            </w:r>
            <w:r w:rsidR="00A22B65" w:rsidRPr="00976518">
              <w:rPr>
                <w:rStyle w:val="Hyperlink"/>
                <w:noProof/>
              </w:rPr>
              <w:t>Functional Blocks</w:t>
            </w:r>
            <w:r w:rsidR="00A22B65">
              <w:rPr>
                <w:noProof/>
                <w:webHidden/>
              </w:rPr>
              <w:tab/>
            </w:r>
            <w:r w:rsidR="00A22B65">
              <w:rPr>
                <w:noProof/>
                <w:webHidden/>
              </w:rPr>
              <w:fldChar w:fldCharType="begin"/>
            </w:r>
            <w:r w:rsidR="00A22B65">
              <w:rPr>
                <w:noProof/>
                <w:webHidden/>
              </w:rPr>
              <w:instrText xml:space="preserve"> PAGEREF _Toc480967012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09548F" w14:textId="06C9F400" w:rsidR="00A22B65" w:rsidRDefault="00457B68">
          <w:pPr>
            <w:pStyle w:val="TOC4"/>
            <w:tabs>
              <w:tab w:val="left" w:pos="2534"/>
            </w:tabs>
            <w:rPr>
              <w:rFonts w:asciiTheme="minorHAnsi" w:eastAsiaTheme="minorEastAsia" w:hAnsiTheme="minorHAnsi" w:cstheme="minorBidi"/>
              <w:noProof/>
              <w:sz w:val="22"/>
              <w:szCs w:val="22"/>
            </w:rPr>
          </w:pPr>
          <w:hyperlink w:anchor="_Toc480967013" w:history="1">
            <w:r w:rsidR="00A22B65" w:rsidRPr="00976518">
              <w:rPr>
                <w:rStyle w:val="Hyperlink"/>
                <w:noProof/>
              </w:rPr>
              <w:t>4.1.1.1</w:t>
            </w:r>
            <w:r w:rsidR="00A22B65">
              <w:rPr>
                <w:rFonts w:asciiTheme="minorHAnsi" w:eastAsiaTheme="minorEastAsia" w:hAnsiTheme="minorHAnsi" w:cstheme="minorBidi"/>
                <w:noProof/>
                <w:sz w:val="22"/>
                <w:szCs w:val="22"/>
              </w:rPr>
              <w:tab/>
            </w:r>
            <w:r w:rsidR="00A22B65" w:rsidRPr="00976518">
              <w:rPr>
                <w:rStyle w:val="Hyperlink"/>
                <w:noProof/>
              </w:rPr>
              <w:t>Global Positioning System (GPS) Simulator</w:t>
            </w:r>
            <w:r w:rsidR="00A22B65">
              <w:rPr>
                <w:noProof/>
                <w:webHidden/>
              </w:rPr>
              <w:tab/>
            </w:r>
            <w:r w:rsidR="00A22B65">
              <w:rPr>
                <w:noProof/>
                <w:webHidden/>
              </w:rPr>
              <w:fldChar w:fldCharType="begin"/>
            </w:r>
            <w:r w:rsidR="00A22B65">
              <w:rPr>
                <w:noProof/>
                <w:webHidden/>
              </w:rPr>
              <w:instrText xml:space="preserve"> PAGEREF _Toc480967013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05FDDDC6" w14:textId="7AE330C3" w:rsidR="00A22B65" w:rsidRDefault="00457B68">
          <w:pPr>
            <w:pStyle w:val="TOC4"/>
            <w:tabs>
              <w:tab w:val="left" w:pos="2534"/>
            </w:tabs>
            <w:rPr>
              <w:rFonts w:asciiTheme="minorHAnsi" w:eastAsiaTheme="minorEastAsia" w:hAnsiTheme="minorHAnsi" w:cstheme="minorBidi"/>
              <w:noProof/>
              <w:sz w:val="22"/>
              <w:szCs w:val="22"/>
            </w:rPr>
          </w:pPr>
          <w:hyperlink w:anchor="_Toc480967014" w:history="1">
            <w:r w:rsidR="00A22B65" w:rsidRPr="00976518">
              <w:rPr>
                <w:rStyle w:val="Hyperlink"/>
                <w:noProof/>
              </w:rPr>
              <w:t>4.1.1.2</w:t>
            </w:r>
            <w:r w:rsidR="00A22B65">
              <w:rPr>
                <w:rFonts w:asciiTheme="minorHAnsi" w:eastAsiaTheme="minorEastAsia" w:hAnsiTheme="minorHAnsi" w:cstheme="minorBidi"/>
                <w:noProof/>
                <w:sz w:val="22"/>
                <w:szCs w:val="22"/>
              </w:rPr>
              <w:tab/>
            </w:r>
            <w:r w:rsidR="00A22B65" w:rsidRPr="00976518">
              <w:rPr>
                <w:rStyle w:val="Hyperlink"/>
                <w:noProof/>
              </w:rPr>
              <w:t>PC</w:t>
            </w:r>
            <w:r w:rsidR="00A22B65">
              <w:rPr>
                <w:noProof/>
                <w:webHidden/>
              </w:rPr>
              <w:tab/>
            </w:r>
            <w:r w:rsidR="00A22B65">
              <w:rPr>
                <w:noProof/>
                <w:webHidden/>
              </w:rPr>
              <w:fldChar w:fldCharType="begin"/>
            </w:r>
            <w:r w:rsidR="00A22B65">
              <w:rPr>
                <w:noProof/>
                <w:webHidden/>
              </w:rPr>
              <w:instrText xml:space="preserve"> PAGEREF _Toc480967014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7731B703" w14:textId="1CC33A36" w:rsidR="00A22B65" w:rsidRDefault="00457B68">
          <w:pPr>
            <w:pStyle w:val="TOC4"/>
            <w:tabs>
              <w:tab w:val="left" w:pos="2534"/>
            </w:tabs>
            <w:rPr>
              <w:rFonts w:asciiTheme="minorHAnsi" w:eastAsiaTheme="minorEastAsia" w:hAnsiTheme="minorHAnsi" w:cstheme="minorBidi"/>
              <w:noProof/>
              <w:sz w:val="22"/>
              <w:szCs w:val="22"/>
            </w:rPr>
          </w:pPr>
          <w:hyperlink w:anchor="_Toc480967015" w:history="1">
            <w:r w:rsidR="00A22B65" w:rsidRPr="00976518">
              <w:rPr>
                <w:rStyle w:val="Hyperlink"/>
                <w:noProof/>
              </w:rPr>
              <w:t>4.1.1.3</w:t>
            </w:r>
            <w:r w:rsidR="00A22B65">
              <w:rPr>
                <w:rFonts w:asciiTheme="minorHAnsi" w:eastAsiaTheme="minorEastAsia" w:hAnsiTheme="minorHAnsi" w:cstheme="minorBidi"/>
                <w:noProof/>
                <w:sz w:val="22"/>
                <w:szCs w:val="22"/>
              </w:rPr>
              <w:tab/>
            </w:r>
            <w:r w:rsidR="00A22B65" w:rsidRPr="00976518">
              <w:rPr>
                <w:rStyle w:val="Hyperlink"/>
                <w:noProof/>
              </w:rPr>
              <w:t>DSRC Test Generator/Receiver</w:t>
            </w:r>
            <w:r w:rsidR="00A22B65">
              <w:rPr>
                <w:noProof/>
                <w:webHidden/>
              </w:rPr>
              <w:tab/>
            </w:r>
            <w:r w:rsidR="00A22B65">
              <w:rPr>
                <w:noProof/>
                <w:webHidden/>
              </w:rPr>
              <w:fldChar w:fldCharType="begin"/>
            </w:r>
            <w:r w:rsidR="00A22B65">
              <w:rPr>
                <w:noProof/>
                <w:webHidden/>
              </w:rPr>
              <w:instrText xml:space="preserve"> PAGEREF _Toc480967015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46F63C" w14:textId="498E5F9B" w:rsidR="00A22B65" w:rsidRDefault="00457B68">
          <w:pPr>
            <w:pStyle w:val="TOC4"/>
            <w:tabs>
              <w:tab w:val="left" w:pos="2534"/>
            </w:tabs>
            <w:rPr>
              <w:rFonts w:asciiTheme="minorHAnsi" w:eastAsiaTheme="minorEastAsia" w:hAnsiTheme="minorHAnsi" w:cstheme="minorBidi"/>
              <w:noProof/>
              <w:sz w:val="22"/>
              <w:szCs w:val="22"/>
            </w:rPr>
          </w:pPr>
          <w:hyperlink w:anchor="_Toc480967016" w:history="1">
            <w:r w:rsidR="00A22B65" w:rsidRPr="00976518">
              <w:rPr>
                <w:rStyle w:val="Hyperlink"/>
                <w:noProof/>
              </w:rPr>
              <w:t>4.1.1.4</w:t>
            </w:r>
            <w:r w:rsidR="00A22B65">
              <w:rPr>
                <w:rFonts w:asciiTheme="minorHAnsi" w:eastAsiaTheme="minorEastAsia" w:hAnsiTheme="minorHAnsi" w:cstheme="minorBidi"/>
                <w:noProof/>
                <w:sz w:val="22"/>
                <w:szCs w:val="22"/>
              </w:rPr>
              <w:tab/>
            </w:r>
            <w:r w:rsidR="00A22B65" w:rsidRPr="00976518">
              <w:rPr>
                <w:rStyle w:val="Hyperlink"/>
                <w:noProof/>
              </w:rPr>
              <w:t>DSRC IUT</w:t>
            </w:r>
            <w:r w:rsidR="00A22B65">
              <w:rPr>
                <w:noProof/>
                <w:webHidden/>
              </w:rPr>
              <w:tab/>
            </w:r>
            <w:r w:rsidR="00A22B65">
              <w:rPr>
                <w:noProof/>
                <w:webHidden/>
              </w:rPr>
              <w:fldChar w:fldCharType="begin"/>
            </w:r>
            <w:r w:rsidR="00A22B65">
              <w:rPr>
                <w:noProof/>
                <w:webHidden/>
              </w:rPr>
              <w:instrText xml:space="preserve"> PAGEREF _Toc480967016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2613749" w14:textId="5789BD53" w:rsidR="00A22B65" w:rsidRDefault="00457B68">
          <w:pPr>
            <w:pStyle w:val="TOC3"/>
            <w:rPr>
              <w:rFonts w:asciiTheme="minorHAnsi" w:eastAsiaTheme="minorEastAsia" w:hAnsiTheme="minorHAnsi" w:cstheme="minorBidi"/>
              <w:noProof/>
              <w:sz w:val="22"/>
              <w:szCs w:val="22"/>
            </w:rPr>
          </w:pPr>
          <w:hyperlink w:anchor="_Toc480967017" w:history="1">
            <w:r w:rsidR="00A22B65" w:rsidRPr="00976518">
              <w:rPr>
                <w:rStyle w:val="Hyperlink"/>
                <w:noProof/>
              </w:rPr>
              <w:t>4.1.2</w:t>
            </w:r>
            <w:r w:rsidR="00A22B65">
              <w:rPr>
                <w:rFonts w:asciiTheme="minorHAnsi" w:eastAsiaTheme="minorEastAsia" w:hAnsiTheme="minorHAnsi" w:cstheme="minorBidi"/>
                <w:noProof/>
                <w:sz w:val="22"/>
                <w:szCs w:val="22"/>
              </w:rPr>
              <w:tab/>
            </w:r>
            <w:r w:rsidR="00A22B65" w:rsidRPr="00976518">
              <w:rPr>
                <w:rStyle w:val="Hyperlink"/>
                <w:noProof/>
              </w:rPr>
              <w:t>Test parameters</w:t>
            </w:r>
            <w:r w:rsidR="00A22B65">
              <w:rPr>
                <w:noProof/>
                <w:webHidden/>
              </w:rPr>
              <w:tab/>
            </w:r>
            <w:r w:rsidR="00A22B65">
              <w:rPr>
                <w:noProof/>
                <w:webHidden/>
              </w:rPr>
              <w:fldChar w:fldCharType="begin"/>
            </w:r>
            <w:r w:rsidR="00A22B65">
              <w:rPr>
                <w:noProof/>
                <w:webHidden/>
              </w:rPr>
              <w:instrText xml:space="preserve"> PAGEREF _Toc480967017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2692BD0B" w14:textId="47A2537C" w:rsidR="00A22B65" w:rsidRDefault="00457B68">
          <w:pPr>
            <w:pStyle w:val="TOC4"/>
            <w:tabs>
              <w:tab w:val="left" w:pos="2534"/>
            </w:tabs>
            <w:rPr>
              <w:rFonts w:asciiTheme="minorHAnsi" w:eastAsiaTheme="minorEastAsia" w:hAnsiTheme="minorHAnsi" w:cstheme="minorBidi"/>
              <w:noProof/>
              <w:sz w:val="22"/>
              <w:szCs w:val="22"/>
            </w:rPr>
          </w:pPr>
          <w:hyperlink w:anchor="_Toc480967018" w:history="1">
            <w:r w:rsidR="00A22B65" w:rsidRPr="00976518">
              <w:rPr>
                <w:rStyle w:val="Hyperlink"/>
                <w:noProof/>
              </w:rPr>
              <w:t>4.1.2.1</w:t>
            </w:r>
            <w:r w:rsidR="00A22B65">
              <w:rPr>
                <w:rFonts w:asciiTheme="minorHAnsi" w:eastAsiaTheme="minorEastAsia" w:hAnsiTheme="minorHAnsi" w:cstheme="minorBidi"/>
                <w:noProof/>
                <w:sz w:val="22"/>
                <w:szCs w:val="22"/>
              </w:rPr>
              <w:tab/>
            </w:r>
            <w:r w:rsidR="00A22B65" w:rsidRPr="00976518">
              <w:rPr>
                <w:rStyle w:val="Hyperlink"/>
                <w:noProof/>
              </w:rPr>
              <w:t>Channels</w:t>
            </w:r>
            <w:r w:rsidR="00A22B65">
              <w:rPr>
                <w:noProof/>
                <w:webHidden/>
              </w:rPr>
              <w:tab/>
            </w:r>
            <w:r w:rsidR="00A22B65">
              <w:rPr>
                <w:noProof/>
                <w:webHidden/>
              </w:rPr>
              <w:fldChar w:fldCharType="begin"/>
            </w:r>
            <w:r w:rsidR="00A22B65">
              <w:rPr>
                <w:noProof/>
                <w:webHidden/>
              </w:rPr>
              <w:instrText xml:space="preserve"> PAGEREF _Toc480967018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666B1A72" w14:textId="46941B70" w:rsidR="00A22B65" w:rsidRDefault="00457B68">
          <w:pPr>
            <w:pStyle w:val="TOC4"/>
            <w:tabs>
              <w:tab w:val="left" w:pos="2534"/>
            </w:tabs>
            <w:rPr>
              <w:rFonts w:asciiTheme="minorHAnsi" w:eastAsiaTheme="minorEastAsia" w:hAnsiTheme="minorHAnsi" w:cstheme="minorBidi"/>
              <w:noProof/>
              <w:sz w:val="22"/>
              <w:szCs w:val="22"/>
            </w:rPr>
          </w:pPr>
          <w:hyperlink w:anchor="_Toc480967019" w:history="1">
            <w:r w:rsidR="00A22B65" w:rsidRPr="00976518">
              <w:rPr>
                <w:rStyle w:val="Hyperlink"/>
                <w:noProof/>
              </w:rPr>
              <w:t>4.1.2.2</w:t>
            </w:r>
            <w:r w:rsidR="00A22B65">
              <w:rPr>
                <w:rFonts w:asciiTheme="minorHAnsi" w:eastAsiaTheme="minorEastAsia" w:hAnsiTheme="minorHAnsi" w:cstheme="minorBidi"/>
                <w:noProof/>
                <w:sz w:val="22"/>
                <w:szCs w:val="22"/>
              </w:rPr>
              <w:tab/>
            </w:r>
            <w:r w:rsidR="00A22B65" w:rsidRPr="00976518">
              <w:rPr>
                <w:rStyle w:val="Hyperlink"/>
                <w:noProof/>
              </w:rPr>
              <w:t>Data Rate</w:t>
            </w:r>
            <w:r w:rsidR="00A22B65">
              <w:rPr>
                <w:noProof/>
                <w:webHidden/>
              </w:rPr>
              <w:tab/>
            </w:r>
            <w:r w:rsidR="00A22B65">
              <w:rPr>
                <w:noProof/>
                <w:webHidden/>
              </w:rPr>
              <w:fldChar w:fldCharType="begin"/>
            </w:r>
            <w:r w:rsidR="00A22B65">
              <w:rPr>
                <w:noProof/>
                <w:webHidden/>
              </w:rPr>
              <w:instrText xml:space="preserve"> PAGEREF _Toc480967019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35E2843F" w14:textId="48572A06" w:rsidR="00A22B65" w:rsidRDefault="00457B68">
          <w:pPr>
            <w:pStyle w:val="TOC4"/>
            <w:tabs>
              <w:tab w:val="left" w:pos="2534"/>
            </w:tabs>
            <w:rPr>
              <w:rFonts w:asciiTheme="minorHAnsi" w:eastAsiaTheme="minorEastAsia" w:hAnsiTheme="minorHAnsi" w:cstheme="minorBidi"/>
              <w:noProof/>
              <w:sz w:val="22"/>
              <w:szCs w:val="22"/>
            </w:rPr>
          </w:pPr>
          <w:hyperlink w:anchor="_Toc480967020" w:history="1">
            <w:r w:rsidR="00A22B65" w:rsidRPr="00976518">
              <w:rPr>
                <w:rStyle w:val="Hyperlink"/>
                <w:noProof/>
              </w:rPr>
              <w:t>4.1.2.3</w:t>
            </w:r>
            <w:r w:rsidR="00A22B65">
              <w:rPr>
                <w:rFonts w:asciiTheme="minorHAnsi" w:eastAsiaTheme="minorEastAsia" w:hAnsiTheme="minorHAnsi" w:cstheme="minorBidi"/>
                <w:noProof/>
                <w:sz w:val="22"/>
                <w:szCs w:val="22"/>
              </w:rPr>
              <w:tab/>
            </w:r>
            <w:r w:rsidR="00A22B65" w:rsidRPr="00976518">
              <w:rPr>
                <w:rStyle w:val="Hyperlink"/>
                <w:noProof/>
              </w:rPr>
              <w:t>Tester Transmit Power</w:t>
            </w:r>
            <w:r w:rsidR="00A22B65">
              <w:rPr>
                <w:noProof/>
                <w:webHidden/>
              </w:rPr>
              <w:tab/>
            </w:r>
            <w:r w:rsidR="00A22B65">
              <w:rPr>
                <w:noProof/>
                <w:webHidden/>
              </w:rPr>
              <w:fldChar w:fldCharType="begin"/>
            </w:r>
            <w:r w:rsidR="00A22B65">
              <w:rPr>
                <w:noProof/>
                <w:webHidden/>
              </w:rPr>
              <w:instrText xml:space="preserve"> PAGEREF _Toc480967020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DF82FE4" w14:textId="2BFB18F5" w:rsidR="00A22B65" w:rsidRDefault="00457B68">
          <w:pPr>
            <w:pStyle w:val="TOC4"/>
            <w:tabs>
              <w:tab w:val="left" w:pos="2534"/>
            </w:tabs>
            <w:rPr>
              <w:rFonts w:asciiTheme="minorHAnsi" w:eastAsiaTheme="minorEastAsia" w:hAnsiTheme="minorHAnsi" w:cstheme="minorBidi"/>
              <w:noProof/>
              <w:sz w:val="22"/>
              <w:szCs w:val="22"/>
            </w:rPr>
          </w:pPr>
          <w:hyperlink w:anchor="_Toc480967021" w:history="1">
            <w:r w:rsidR="00A22B65" w:rsidRPr="00976518">
              <w:rPr>
                <w:rStyle w:val="Hyperlink"/>
                <w:noProof/>
              </w:rPr>
              <w:t>4.1.2.4</w:t>
            </w:r>
            <w:r w:rsidR="00A22B65">
              <w:rPr>
                <w:rFonts w:asciiTheme="minorHAnsi" w:eastAsiaTheme="minorEastAsia" w:hAnsiTheme="minorHAnsi" w:cstheme="minorBidi"/>
                <w:noProof/>
                <w:sz w:val="22"/>
                <w:szCs w:val="22"/>
              </w:rPr>
              <w:tab/>
            </w:r>
            <w:r w:rsidR="00A22B65" w:rsidRPr="00976518">
              <w:rPr>
                <w:rStyle w:val="Hyperlink"/>
                <w:noProof/>
              </w:rPr>
              <w:t>IUT Transmit Power</w:t>
            </w:r>
            <w:r w:rsidR="00A22B65">
              <w:rPr>
                <w:noProof/>
                <w:webHidden/>
              </w:rPr>
              <w:tab/>
            </w:r>
            <w:r w:rsidR="00A22B65">
              <w:rPr>
                <w:noProof/>
                <w:webHidden/>
              </w:rPr>
              <w:fldChar w:fldCharType="begin"/>
            </w:r>
            <w:r w:rsidR="00A22B65">
              <w:rPr>
                <w:noProof/>
                <w:webHidden/>
              </w:rPr>
              <w:instrText xml:space="preserve"> PAGEREF _Toc480967021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55210D9" w14:textId="2D4CD331" w:rsidR="00A22B65" w:rsidRDefault="00457B68">
          <w:pPr>
            <w:pStyle w:val="TOC4"/>
            <w:tabs>
              <w:tab w:val="left" w:pos="2534"/>
            </w:tabs>
            <w:rPr>
              <w:rFonts w:asciiTheme="minorHAnsi" w:eastAsiaTheme="minorEastAsia" w:hAnsiTheme="minorHAnsi" w:cstheme="minorBidi"/>
              <w:noProof/>
              <w:sz w:val="22"/>
              <w:szCs w:val="22"/>
            </w:rPr>
          </w:pPr>
          <w:hyperlink w:anchor="_Toc480967022" w:history="1">
            <w:r w:rsidR="00A22B65" w:rsidRPr="00976518">
              <w:rPr>
                <w:rStyle w:val="Hyperlink"/>
                <w:noProof/>
              </w:rPr>
              <w:t>4.1.2.5</w:t>
            </w:r>
            <w:r w:rsidR="00A22B65">
              <w:rPr>
                <w:rFonts w:asciiTheme="minorHAnsi" w:eastAsiaTheme="minorEastAsia" w:hAnsiTheme="minorHAnsi" w:cstheme="minorBidi"/>
                <w:noProof/>
                <w:sz w:val="22"/>
                <w:szCs w:val="22"/>
              </w:rPr>
              <w:tab/>
            </w:r>
            <w:r w:rsidR="00A22B65" w:rsidRPr="00976518">
              <w:rPr>
                <w:rStyle w:val="Hyperlink"/>
                <w:noProof/>
              </w:rPr>
              <w:t>Timeout</w:t>
            </w:r>
            <w:r w:rsidR="00A22B65">
              <w:rPr>
                <w:noProof/>
                <w:webHidden/>
              </w:rPr>
              <w:tab/>
            </w:r>
            <w:r w:rsidR="00A22B65">
              <w:rPr>
                <w:noProof/>
                <w:webHidden/>
              </w:rPr>
              <w:fldChar w:fldCharType="begin"/>
            </w:r>
            <w:r w:rsidR="00A22B65">
              <w:rPr>
                <w:noProof/>
                <w:webHidden/>
              </w:rPr>
              <w:instrText xml:space="preserve"> PAGEREF _Toc480967022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85D388F" w14:textId="45EB4CB1" w:rsidR="00A22B65" w:rsidRDefault="00457B68">
          <w:pPr>
            <w:pStyle w:val="TOC4"/>
            <w:tabs>
              <w:tab w:val="left" w:pos="2534"/>
            </w:tabs>
            <w:rPr>
              <w:rFonts w:asciiTheme="minorHAnsi" w:eastAsiaTheme="minorEastAsia" w:hAnsiTheme="minorHAnsi" w:cstheme="minorBidi"/>
              <w:noProof/>
              <w:sz w:val="22"/>
              <w:szCs w:val="22"/>
            </w:rPr>
          </w:pPr>
          <w:hyperlink w:anchor="_Toc480967023" w:history="1">
            <w:r w:rsidR="00A22B65" w:rsidRPr="00976518">
              <w:rPr>
                <w:rStyle w:val="Hyperlink"/>
                <w:noProof/>
              </w:rPr>
              <w:t>4.1.2.6</w:t>
            </w:r>
            <w:r w:rsidR="00A22B65">
              <w:rPr>
                <w:rFonts w:asciiTheme="minorHAnsi" w:eastAsiaTheme="minorEastAsia" w:hAnsiTheme="minorHAnsi" w:cstheme="minorBidi"/>
                <w:noProof/>
                <w:sz w:val="22"/>
                <w:szCs w:val="22"/>
              </w:rPr>
              <w:tab/>
            </w:r>
            <w:r w:rsidR="00A22B65" w:rsidRPr="00976518">
              <w:rPr>
                <w:rStyle w:val="Hyperlink"/>
                <w:noProof/>
              </w:rPr>
              <w:t>WSM Max Data Length</w:t>
            </w:r>
            <w:r w:rsidR="00A22B65">
              <w:rPr>
                <w:noProof/>
                <w:webHidden/>
              </w:rPr>
              <w:tab/>
            </w:r>
            <w:r w:rsidR="00A22B65">
              <w:rPr>
                <w:noProof/>
                <w:webHidden/>
              </w:rPr>
              <w:fldChar w:fldCharType="begin"/>
            </w:r>
            <w:r w:rsidR="00A22B65">
              <w:rPr>
                <w:noProof/>
                <w:webHidden/>
              </w:rPr>
              <w:instrText xml:space="preserve"> PAGEREF _Toc480967023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B4FBD16" w14:textId="6D3A0184" w:rsidR="00A22B65" w:rsidRDefault="00457B68">
          <w:pPr>
            <w:pStyle w:val="TOC4"/>
            <w:tabs>
              <w:tab w:val="left" w:pos="2534"/>
            </w:tabs>
            <w:rPr>
              <w:rFonts w:asciiTheme="minorHAnsi" w:eastAsiaTheme="minorEastAsia" w:hAnsiTheme="minorHAnsi" w:cstheme="minorBidi"/>
              <w:noProof/>
              <w:sz w:val="22"/>
              <w:szCs w:val="22"/>
            </w:rPr>
          </w:pPr>
          <w:hyperlink w:anchor="_Toc480967024" w:history="1">
            <w:r w:rsidR="00A22B65" w:rsidRPr="00976518">
              <w:rPr>
                <w:rStyle w:val="Hyperlink"/>
                <w:noProof/>
              </w:rPr>
              <w:t>4.1.2.7</w:t>
            </w:r>
            <w:r w:rsidR="00A22B65">
              <w:rPr>
                <w:rFonts w:asciiTheme="minorHAnsi" w:eastAsiaTheme="minorEastAsia" w:hAnsiTheme="minorHAnsi" w:cstheme="minorBidi"/>
                <w:noProof/>
                <w:sz w:val="22"/>
                <w:szCs w:val="22"/>
              </w:rPr>
              <w:tab/>
            </w:r>
            <w:r w:rsidR="00A22B65" w:rsidRPr="00976518">
              <w:rPr>
                <w:rStyle w:val="Hyperlink"/>
                <w:noProof/>
              </w:rPr>
              <w:t>Transmission Rates</w:t>
            </w:r>
            <w:r w:rsidR="00A22B65">
              <w:rPr>
                <w:noProof/>
                <w:webHidden/>
              </w:rPr>
              <w:tab/>
            </w:r>
            <w:r w:rsidR="00A22B65">
              <w:rPr>
                <w:noProof/>
                <w:webHidden/>
              </w:rPr>
              <w:fldChar w:fldCharType="begin"/>
            </w:r>
            <w:r w:rsidR="00A22B65">
              <w:rPr>
                <w:noProof/>
                <w:webHidden/>
              </w:rPr>
              <w:instrText xml:space="preserve"> PAGEREF _Toc480967024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D15C7A4" w14:textId="635E8A05" w:rsidR="00A22B65" w:rsidRDefault="00457B68">
          <w:pPr>
            <w:pStyle w:val="TOC4"/>
            <w:tabs>
              <w:tab w:val="left" w:pos="2534"/>
            </w:tabs>
            <w:rPr>
              <w:rFonts w:asciiTheme="minorHAnsi" w:eastAsiaTheme="minorEastAsia" w:hAnsiTheme="minorHAnsi" w:cstheme="minorBidi"/>
              <w:noProof/>
              <w:sz w:val="22"/>
              <w:szCs w:val="22"/>
            </w:rPr>
          </w:pPr>
          <w:hyperlink w:anchor="_Toc480967025" w:history="1">
            <w:r w:rsidR="00A22B65" w:rsidRPr="00976518">
              <w:rPr>
                <w:rStyle w:val="Hyperlink"/>
                <w:noProof/>
              </w:rPr>
              <w:t>4.1.2.8</w:t>
            </w:r>
            <w:r w:rsidR="00A22B65">
              <w:rPr>
                <w:rFonts w:asciiTheme="minorHAnsi" w:eastAsiaTheme="minorEastAsia" w:hAnsiTheme="minorHAnsi" w:cstheme="minorBidi"/>
                <w:noProof/>
                <w:sz w:val="22"/>
                <w:szCs w:val="22"/>
              </w:rPr>
              <w:tab/>
            </w:r>
            <w:r w:rsidR="00A22B65" w:rsidRPr="00976518">
              <w:rPr>
                <w:rStyle w:val="Hyperlink"/>
                <w:noProof/>
              </w:rPr>
              <w:t>Messages</w:t>
            </w:r>
            <w:r w:rsidR="00A22B65">
              <w:rPr>
                <w:noProof/>
                <w:webHidden/>
              </w:rPr>
              <w:tab/>
            </w:r>
            <w:r w:rsidR="00A22B65">
              <w:rPr>
                <w:noProof/>
                <w:webHidden/>
              </w:rPr>
              <w:fldChar w:fldCharType="begin"/>
            </w:r>
            <w:r w:rsidR="00A22B65">
              <w:rPr>
                <w:noProof/>
                <w:webHidden/>
              </w:rPr>
              <w:instrText xml:space="preserve"> PAGEREF _Toc480967025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37989F78" w14:textId="23BF02EC" w:rsidR="00A22B65" w:rsidRDefault="00457B68">
          <w:pPr>
            <w:pStyle w:val="TOC4"/>
            <w:tabs>
              <w:tab w:val="left" w:pos="2534"/>
            </w:tabs>
            <w:rPr>
              <w:rFonts w:asciiTheme="minorHAnsi" w:eastAsiaTheme="minorEastAsia" w:hAnsiTheme="minorHAnsi" w:cstheme="minorBidi"/>
              <w:noProof/>
              <w:sz w:val="22"/>
              <w:szCs w:val="22"/>
            </w:rPr>
          </w:pPr>
          <w:hyperlink w:anchor="_Toc480967026" w:history="1">
            <w:r w:rsidR="00A22B65" w:rsidRPr="00976518">
              <w:rPr>
                <w:rStyle w:val="Hyperlink"/>
                <w:noProof/>
              </w:rPr>
              <w:t>4.1.2.9</w:t>
            </w:r>
            <w:r w:rsidR="00A22B65">
              <w:rPr>
                <w:rFonts w:asciiTheme="minorHAnsi" w:eastAsiaTheme="minorEastAsia" w:hAnsiTheme="minorHAnsi" w:cstheme="minorBidi"/>
                <w:noProof/>
                <w:sz w:val="22"/>
                <w:szCs w:val="22"/>
              </w:rPr>
              <w:tab/>
            </w:r>
            <w:r w:rsidR="00A22B65" w:rsidRPr="00976518">
              <w:rPr>
                <w:rStyle w:val="Hyperlink"/>
                <w:noProof/>
              </w:rPr>
              <w:t>PSID</w:t>
            </w:r>
            <w:r w:rsidR="00A22B65">
              <w:rPr>
                <w:noProof/>
                <w:webHidden/>
              </w:rPr>
              <w:tab/>
            </w:r>
            <w:r w:rsidR="00A22B65">
              <w:rPr>
                <w:noProof/>
                <w:webHidden/>
              </w:rPr>
              <w:fldChar w:fldCharType="begin"/>
            </w:r>
            <w:r w:rsidR="00A22B65">
              <w:rPr>
                <w:noProof/>
                <w:webHidden/>
              </w:rPr>
              <w:instrText xml:space="preserve"> PAGEREF _Toc480967026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52A7D9B" w14:textId="0C222DCC" w:rsidR="00A22B65" w:rsidRDefault="00457B68">
          <w:pPr>
            <w:pStyle w:val="TOC4"/>
            <w:tabs>
              <w:tab w:val="left" w:pos="2880"/>
            </w:tabs>
            <w:rPr>
              <w:rFonts w:asciiTheme="minorHAnsi" w:eastAsiaTheme="minorEastAsia" w:hAnsiTheme="minorHAnsi" w:cstheme="minorBidi"/>
              <w:noProof/>
              <w:sz w:val="22"/>
              <w:szCs w:val="22"/>
            </w:rPr>
          </w:pPr>
          <w:hyperlink w:anchor="_Toc480967027" w:history="1">
            <w:r w:rsidR="00A22B65" w:rsidRPr="00976518">
              <w:rPr>
                <w:rStyle w:val="Hyperlink"/>
                <w:noProof/>
              </w:rPr>
              <w:t>4.1.2.10</w:t>
            </w:r>
            <w:r w:rsidR="00A22B65">
              <w:rPr>
                <w:rFonts w:asciiTheme="minorHAnsi" w:eastAsiaTheme="minorEastAsia" w:hAnsiTheme="minorHAnsi" w:cstheme="minorBidi"/>
                <w:noProof/>
                <w:sz w:val="22"/>
                <w:szCs w:val="22"/>
              </w:rPr>
              <w:tab/>
            </w:r>
            <w:r w:rsidR="00A22B65" w:rsidRPr="00976518">
              <w:rPr>
                <w:rStyle w:val="Hyperlink"/>
                <w:noProof/>
              </w:rPr>
              <w:t>IP transmission and reception</w:t>
            </w:r>
            <w:r w:rsidR="00A22B65">
              <w:rPr>
                <w:noProof/>
                <w:webHidden/>
              </w:rPr>
              <w:tab/>
            </w:r>
            <w:r w:rsidR="00A22B65">
              <w:rPr>
                <w:noProof/>
                <w:webHidden/>
              </w:rPr>
              <w:fldChar w:fldCharType="begin"/>
            </w:r>
            <w:r w:rsidR="00A22B65">
              <w:rPr>
                <w:noProof/>
                <w:webHidden/>
              </w:rPr>
              <w:instrText xml:space="preserve"> PAGEREF _Toc480967027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A219A4B" w14:textId="64603A53" w:rsidR="00A22B65" w:rsidRDefault="00457B68">
          <w:pPr>
            <w:pStyle w:val="TOC2"/>
            <w:rPr>
              <w:rFonts w:asciiTheme="minorHAnsi" w:eastAsiaTheme="minorEastAsia" w:hAnsiTheme="minorHAnsi" w:cstheme="minorBidi"/>
              <w:noProof/>
              <w:sz w:val="22"/>
              <w:szCs w:val="22"/>
            </w:rPr>
          </w:pPr>
          <w:hyperlink w:anchor="_Toc480967028" w:history="1">
            <w:r w:rsidR="00A22B65" w:rsidRPr="00976518">
              <w:rPr>
                <w:rStyle w:val="Hyperlink"/>
                <w:noProof/>
              </w:rPr>
              <w:t>4.2</w:t>
            </w:r>
            <w:r w:rsidR="00A22B65">
              <w:rPr>
                <w:rFonts w:asciiTheme="minorHAnsi" w:eastAsiaTheme="minorEastAsia" w:hAnsiTheme="minorHAnsi" w:cstheme="minorBidi"/>
                <w:noProof/>
                <w:sz w:val="22"/>
                <w:szCs w:val="22"/>
              </w:rPr>
              <w:tab/>
            </w:r>
            <w:r w:rsidR="00A22B65" w:rsidRPr="00976518">
              <w:rPr>
                <w:rStyle w:val="Hyperlink"/>
                <w:noProof/>
              </w:rPr>
              <w:t>Feature Restriction</w:t>
            </w:r>
            <w:r w:rsidR="00A22B65">
              <w:rPr>
                <w:noProof/>
                <w:webHidden/>
              </w:rPr>
              <w:tab/>
            </w:r>
            <w:r w:rsidR="00A22B65">
              <w:rPr>
                <w:noProof/>
                <w:webHidden/>
              </w:rPr>
              <w:fldChar w:fldCharType="begin"/>
            </w:r>
            <w:r w:rsidR="00A22B65">
              <w:rPr>
                <w:noProof/>
                <w:webHidden/>
              </w:rPr>
              <w:instrText xml:space="preserve"> PAGEREF _Toc480967028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76291A2A" w14:textId="01D15F7B" w:rsidR="00A22B65" w:rsidRDefault="00457B68">
          <w:pPr>
            <w:pStyle w:val="TOC2"/>
            <w:rPr>
              <w:rFonts w:asciiTheme="minorHAnsi" w:eastAsiaTheme="minorEastAsia" w:hAnsiTheme="minorHAnsi" w:cstheme="minorBidi"/>
              <w:noProof/>
              <w:sz w:val="22"/>
              <w:szCs w:val="22"/>
            </w:rPr>
          </w:pPr>
          <w:hyperlink w:anchor="_Toc480967029" w:history="1">
            <w:r w:rsidR="00A22B65" w:rsidRPr="00976518">
              <w:rPr>
                <w:rStyle w:val="Hyperlink"/>
                <w:noProof/>
              </w:rPr>
              <w:t>4.3</w:t>
            </w:r>
            <w:r w:rsidR="00A22B65">
              <w:rPr>
                <w:rFonts w:asciiTheme="minorHAnsi" w:eastAsiaTheme="minorEastAsia" w:hAnsiTheme="minorHAnsi" w:cstheme="minorBidi"/>
                <w:noProof/>
                <w:sz w:val="22"/>
                <w:szCs w:val="22"/>
              </w:rPr>
              <w:tab/>
            </w:r>
            <w:r w:rsidR="00A22B65" w:rsidRPr="00976518">
              <w:rPr>
                <w:rStyle w:val="Hyperlink"/>
                <w:noProof/>
              </w:rPr>
              <w:t>Rules for the behavior description</w:t>
            </w:r>
            <w:r w:rsidR="00A22B65">
              <w:rPr>
                <w:noProof/>
                <w:webHidden/>
              </w:rPr>
              <w:tab/>
            </w:r>
            <w:r w:rsidR="00A22B65">
              <w:rPr>
                <w:noProof/>
                <w:webHidden/>
              </w:rPr>
              <w:fldChar w:fldCharType="begin"/>
            </w:r>
            <w:r w:rsidR="00A22B65">
              <w:rPr>
                <w:noProof/>
                <w:webHidden/>
              </w:rPr>
              <w:instrText xml:space="preserve"> PAGEREF _Toc480967029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21DDC541" w14:textId="1793E173" w:rsidR="00A22B65" w:rsidRDefault="00457B68">
          <w:pPr>
            <w:pStyle w:val="TOC3"/>
            <w:rPr>
              <w:rFonts w:asciiTheme="minorHAnsi" w:eastAsiaTheme="minorEastAsia" w:hAnsiTheme="minorHAnsi" w:cstheme="minorBidi"/>
              <w:noProof/>
              <w:sz w:val="22"/>
              <w:szCs w:val="22"/>
            </w:rPr>
          </w:pPr>
          <w:hyperlink w:anchor="_Toc480967030" w:history="1">
            <w:r w:rsidR="00A22B65" w:rsidRPr="00976518">
              <w:rPr>
                <w:rStyle w:val="Hyperlink"/>
                <w:noProof/>
              </w:rPr>
              <w:t>4.3.1</w:t>
            </w:r>
            <w:r w:rsidR="00A22B65">
              <w:rPr>
                <w:rFonts w:asciiTheme="minorHAnsi" w:eastAsiaTheme="minorEastAsia" w:hAnsiTheme="minorHAnsi" w:cstheme="minorBidi"/>
                <w:noProof/>
                <w:sz w:val="22"/>
                <w:szCs w:val="22"/>
              </w:rPr>
              <w:tab/>
            </w:r>
            <w:r w:rsidR="00A22B65" w:rsidRPr="00976518">
              <w:rPr>
                <w:rStyle w:val="Hyperlink"/>
                <w:noProof/>
              </w:rPr>
              <w:t>States in Initial Conditions</w:t>
            </w:r>
            <w:r w:rsidR="00A22B65">
              <w:rPr>
                <w:noProof/>
                <w:webHidden/>
              </w:rPr>
              <w:tab/>
            </w:r>
            <w:r w:rsidR="00A22B65">
              <w:rPr>
                <w:noProof/>
                <w:webHidden/>
              </w:rPr>
              <w:fldChar w:fldCharType="begin"/>
            </w:r>
            <w:r w:rsidR="00A22B65">
              <w:rPr>
                <w:noProof/>
                <w:webHidden/>
              </w:rPr>
              <w:instrText xml:space="preserve"> PAGEREF _Toc480967030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53E51C2A" w14:textId="42FEB215" w:rsidR="00A22B65" w:rsidRDefault="00457B68">
          <w:pPr>
            <w:pStyle w:val="TOC1"/>
            <w:rPr>
              <w:rFonts w:asciiTheme="minorHAnsi" w:eastAsiaTheme="minorEastAsia" w:hAnsiTheme="minorHAnsi" w:cstheme="minorBidi"/>
              <w:noProof/>
              <w:sz w:val="22"/>
              <w:szCs w:val="22"/>
            </w:rPr>
          </w:pPr>
          <w:hyperlink w:anchor="_Toc480967031" w:history="1">
            <w:r w:rsidR="00A22B65" w:rsidRPr="00976518">
              <w:rPr>
                <w:rStyle w:val="Hyperlink"/>
                <w:noProof/>
              </w:rPr>
              <w:t>5</w:t>
            </w:r>
            <w:r w:rsidR="00A22B65">
              <w:rPr>
                <w:rFonts w:asciiTheme="minorHAnsi" w:eastAsiaTheme="minorEastAsia" w:hAnsiTheme="minorHAnsi" w:cstheme="minorBidi"/>
                <w:noProof/>
                <w:sz w:val="22"/>
                <w:szCs w:val="22"/>
              </w:rPr>
              <w:tab/>
            </w:r>
            <w:r w:rsidR="00A22B65" w:rsidRPr="00976518">
              <w:rPr>
                <w:rStyle w:val="Hyperlink"/>
                <w:noProof/>
              </w:rPr>
              <w:t>Test Suite Structure (TSS)</w:t>
            </w:r>
            <w:r w:rsidR="00A22B65">
              <w:rPr>
                <w:noProof/>
                <w:webHidden/>
              </w:rPr>
              <w:tab/>
            </w:r>
            <w:r w:rsidR="00A22B65">
              <w:rPr>
                <w:noProof/>
                <w:webHidden/>
              </w:rPr>
              <w:fldChar w:fldCharType="begin"/>
            </w:r>
            <w:r w:rsidR="00A22B65">
              <w:rPr>
                <w:noProof/>
                <w:webHidden/>
              </w:rPr>
              <w:instrText xml:space="preserve"> PAGEREF _Toc480967031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17765106" w14:textId="45B1D06C" w:rsidR="00A22B65" w:rsidRDefault="00457B68">
          <w:pPr>
            <w:pStyle w:val="TOC2"/>
            <w:rPr>
              <w:rFonts w:asciiTheme="minorHAnsi" w:eastAsiaTheme="minorEastAsia" w:hAnsiTheme="minorHAnsi" w:cstheme="minorBidi"/>
              <w:noProof/>
              <w:sz w:val="22"/>
              <w:szCs w:val="22"/>
            </w:rPr>
          </w:pPr>
          <w:hyperlink w:anchor="_Toc480967032" w:history="1">
            <w:r w:rsidR="00A22B65" w:rsidRPr="00976518">
              <w:rPr>
                <w:rStyle w:val="Hyperlink"/>
                <w:noProof/>
              </w:rPr>
              <w:t>5.1</w:t>
            </w:r>
            <w:r w:rsidR="00A22B65">
              <w:rPr>
                <w:rFonts w:asciiTheme="minorHAnsi" w:eastAsiaTheme="minorEastAsia" w:hAnsiTheme="minorHAnsi" w:cstheme="minorBidi"/>
                <w:noProof/>
                <w:sz w:val="22"/>
                <w:szCs w:val="22"/>
              </w:rPr>
              <w:tab/>
            </w:r>
            <w:r w:rsidR="00A22B65" w:rsidRPr="00976518">
              <w:rPr>
                <w:rStyle w:val="Hyperlink"/>
                <w:noProof/>
              </w:rPr>
              <w:t>Structure for Network Services tests</w:t>
            </w:r>
            <w:r w:rsidR="00A22B65">
              <w:rPr>
                <w:noProof/>
                <w:webHidden/>
              </w:rPr>
              <w:tab/>
            </w:r>
            <w:r w:rsidR="00A22B65">
              <w:rPr>
                <w:noProof/>
                <w:webHidden/>
              </w:rPr>
              <w:fldChar w:fldCharType="begin"/>
            </w:r>
            <w:r w:rsidR="00A22B65">
              <w:rPr>
                <w:noProof/>
                <w:webHidden/>
              </w:rPr>
              <w:instrText xml:space="preserve"> PAGEREF _Toc480967032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310F1DE2" w14:textId="06F456A5" w:rsidR="00A22B65" w:rsidRDefault="00457B68">
          <w:pPr>
            <w:pStyle w:val="TOC3"/>
            <w:rPr>
              <w:rFonts w:asciiTheme="minorHAnsi" w:eastAsiaTheme="minorEastAsia" w:hAnsiTheme="minorHAnsi" w:cstheme="minorBidi"/>
              <w:noProof/>
              <w:sz w:val="22"/>
              <w:szCs w:val="22"/>
            </w:rPr>
          </w:pPr>
          <w:hyperlink w:anchor="_Toc480967033" w:history="1">
            <w:r w:rsidR="00A22B65" w:rsidRPr="00976518">
              <w:rPr>
                <w:rStyle w:val="Hyperlink"/>
                <w:noProof/>
              </w:rPr>
              <w:t>5.1.1</w:t>
            </w:r>
            <w:r w:rsidR="00A22B65">
              <w:rPr>
                <w:rFonts w:asciiTheme="minorHAnsi" w:eastAsiaTheme="minorEastAsia" w:hAnsiTheme="minorHAnsi" w:cstheme="minorBidi"/>
                <w:noProof/>
                <w:sz w:val="22"/>
                <w:szCs w:val="22"/>
              </w:rPr>
              <w:tab/>
            </w:r>
            <w:r w:rsidR="00A22B65" w:rsidRPr="00976518">
              <w:rPr>
                <w:rStyle w:val="Hyperlink"/>
                <w:noProof/>
              </w:rPr>
              <w:t>Root</w:t>
            </w:r>
            <w:r w:rsidR="00A22B65">
              <w:rPr>
                <w:noProof/>
                <w:webHidden/>
              </w:rPr>
              <w:tab/>
            </w:r>
            <w:r w:rsidR="00A22B65">
              <w:rPr>
                <w:noProof/>
                <w:webHidden/>
              </w:rPr>
              <w:fldChar w:fldCharType="begin"/>
            </w:r>
            <w:r w:rsidR="00A22B65">
              <w:rPr>
                <w:noProof/>
                <w:webHidden/>
              </w:rPr>
              <w:instrText xml:space="preserve"> PAGEREF _Toc480967033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FA449D" w14:textId="613BFC4C" w:rsidR="00A22B65" w:rsidRDefault="00457B68">
          <w:pPr>
            <w:pStyle w:val="TOC3"/>
            <w:rPr>
              <w:rFonts w:asciiTheme="minorHAnsi" w:eastAsiaTheme="minorEastAsia" w:hAnsiTheme="minorHAnsi" w:cstheme="minorBidi"/>
              <w:noProof/>
              <w:sz w:val="22"/>
              <w:szCs w:val="22"/>
            </w:rPr>
          </w:pPr>
          <w:hyperlink w:anchor="_Toc480967034" w:history="1">
            <w:r w:rsidR="00A22B65" w:rsidRPr="00976518">
              <w:rPr>
                <w:rStyle w:val="Hyperlink"/>
                <w:noProof/>
              </w:rPr>
              <w:t>5.1.2</w:t>
            </w:r>
            <w:r w:rsidR="00A22B65">
              <w:rPr>
                <w:rFonts w:asciiTheme="minorHAnsi" w:eastAsiaTheme="minorEastAsia" w:hAnsiTheme="minorHAnsi" w:cstheme="minorBidi"/>
                <w:noProof/>
                <w:sz w:val="22"/>
                <w:szCs w:val="22"/>
              </w:rPr>
              <w:tab/>
            </w:r>
            <w:r w:rsidR="00A22B65" w:rsidRPr="00976518">
              <w:rPr>
                <w:rStyle w:val="Hyperlink"/>
                <w:noProof/>
              </w:rPr>
              <w:t>Groups</w:t>
            </w:r>
            <w:r w:rsidR="00A22B65">
              <w:rPr>
                <w:noProof/>
                <w:webHidden/>
              </w:rPr>
              <w:tab/>
            </w:r>
            <w:r w:rsidR="00A22B65">
              <w:rPr>
                <w:noProof/>
                <w:webHidden/>
              </w:rPr>
              <w:fldChar w:fldCharType="begin"/>
            </w:r>
            <w:r w:rsidR="00A22B65">
              <w:rPr>
                <w:noProof/>
                <w:webHidden/>
              </w:rPr>
              <w:instrText xml:space="preserve"> PAGEREF _Toc480967034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3B2708E3" w14:textId="3F385C57" w:rsidR="00A22B65" w:rsidRDefault="00457B68">
          <w:pPr>
            <w:pStyle w:val="TOC3"/>
            <w:rPr>
              <w:rFonts w:asciiTheme="minorHAnsi" w:eastAsiaTheme="minorEastAsia" w:hAnsiTheme="minorHAnsi" w:cstheme="minorBidi"/>
              <w:noProof/>
              <w:sz w:val="22"/>
              <w:szCs w:val="22"/>
            </w:rPr>
          </w:pPr>
          <w:hyperlink w:anchor="_Toc480967035" w:history="1">
            <w:r w:rsidR="00A22B65" w:rsidRPr="00976518">
              <w:rPr>
                <w:rStyle w:val="Hyperlink"/>
                <w:noProof/>
              </w:rPr>
              <w:t>5.1.3</w:t>
            </w:r>
            <w:r w:rsidR="00A22B65">
              <w:rPr>
                <w:rFonts w:asciiTheme="minorHAnsi" w:eastAsiaTheme="minorEastAsia" w:hAnsiTheme="minorHAnsi" w:cstheme="minorBidi"/>
                <w:noProof/>
                <w:sz w:val="22"/>
                <w:szCs w:val="22"/>
              </w:rPr>
              <w:tab/>
            </w:r>
            <w:r w:rsidR="00A22B65" w:rsidRPr="00976518">
              <w:rPr>
                <w:rStyle w:val="Hyperlink"/>
                <w:noProof/>
              </w:rPr>
              <w:t>Sub-Groups</w:t>
            </w:r>
            <w:r w:rsidR="00A22B65">
              <w:rPr>
                <w:noProof/>
                <w:webHidden/>
              </w:rPr>
              <w:tab/>
            </w:r>
            <w:r w:rsidR="00A22B65">
              <w:rPr>
                <w:noProof/>
                <w:webHidden/>
              </w:rPr>
              <w:fldChar w:fldCharType="begin"/>
            </w:r>
            <w:r w:rsidR="00A22B65">
              <w:rPr>
                <w:noProof/>
                <w:webHidden/>
              </w:rPr>
              <w:instrText xml:space="preserve"> PAGEREF _Toc480967035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638CBBBD" w14:textId="5614AFEE" w:rsidR="00A22B65" w:rsidRDefault="00457B68">
          <w:pPr>
            <w:pStyle w:val="TOC3"/>
            <w:rPr>
              <w:rFonts w:asciiTheme="minorHAnsi" w:eastAsiaTheme="minorEastAsia" w:hAnsiTheme="minorHAnsi" w:cstheme="minorBidi"/>
              <w:noProof/>
              <w:sz w:val="22"/>
              <w:szCs w:val="22"/>
            </w:rPr>
          </w:pPr>
          <w:hyperlink w:anchor="_Toc480967036" w:history="1">
            <w:r w:rsidR="00A22B65" w:rsidRPr="00976518">
              <w:rPr>
                <w:rStyle w:val="Hyperlink"/>
                <w:noProof/>
              </w:rPr>
              <w:t>5.1.4</w:t>
            </w:r>
            <w:r w:rsidR="00A22B65">
              <w:rPr>
                <w:rFonts w:asciiTheme="minorHAnsi" w:eastAsiaTheme="minorEastAsia" w:hAnsiTheme="minorHAnsi" w:cstheme="minorBidi"/>
                <w:noProof/>
                <w:sz w:val="22"/>
                <w:szCs w:val="22"/>
              </w:rPr>
              <w:tab/>
            </w:r>
            <w:r w:rsidR="00A22B65" w:rsidRPr="00976518">
              <w:rPr>
                <w:rStyle w:val="Hyperlink"/>
                <w:noProof/>
              </w:rPr>
              <w:t>Categories</w:t>
            </w:r>
            <w:r w:rsidR="00A22B65">
              <w:rPr>
                <w:noProof/>
                <w:webHidden/>
              </w:rPr>
              <w:tab/>
            </w:r>
            <w:r w:rsidR="00A22B65">
              <w:rPr>
                <w:noProof/>
                <w:webHidden/>
              </w:rPr>
              <w:fldChar w:fldCharType="begin"/>
            </w:r>
            <w:r w:rsidR="00A22B65">
              <w:rPr>
                <w:noProof/>
                <w:webHidden/>
              </w:rPr>
              <w:instrText xml:space="preserve"> PAGEREF _Toc480967036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90B223F" w14:textId="7D91FA0F" w:rsidR="00A22B65" w:rsidRDefault="00457B68">
          <w:pPr>
            <w:pStyle w:val="TOC1"/>
            <w:rPr>
              <w:rFonts w:asciiTheme="minorHAnsi" w:eastAsiaTheme="minorEastAsia" w:hAnsiTheme="minorHAnsi" w:cstheme="minorBidi"/>
              <w:noProof/>
              <w:sz w:val="22"/>
              <w:szCs w:val="22"/>
            </w:rPr>
          </w:pPr>
          <w:hyperlink w:anchor="_Toc480967037" w:history="1">
            <w:r w:rsidR="00A22B65" w:rsidRPr="00976518">
              <w:rPr>
                <w:rStyle w:val="Hyperlink"/>
                <w:noProof/>
              </w:rPr>
              <w:t>6</w:t>
            </w:r>
            <w:r w:rsidR="00A22B65">
              <w:rPr>
                <w:rFonts w:asciiTheme="minorHAnsi" w:eastAsiaTheme="minorEastAsia" w:hAnsiTheme="minorHAnsi" w:cstheme="minorBidi"/>
                <w:noProof/>
                <w:sz w:val="22"/>
                <w:szCs w:val="22"/>
              </w:rPr>
              <w:tab/>
            </w:r>
            <w:r w:rsidR="00A22B65" w:rsidRPr="00976518">
              <w:rPr>
                <w:rStyle w:val="Hyperlink"/>
                <w:noProof/>
              </w:rPr>
              <w:t>Test Purposes (TP)</w:t>
            </w:r>
            <w:r w:rsidR="00A22B65">
              <w:rPr>
                <w:noProof/>
                <w:webHidden/>
              </w:rPr>
              <w:tab/>
            </w:r>
            <w:r w:rsidR="00A22B65">
              <w:rPr>
                <w:noProof/>
                <w:webHidden/>
              </w:rPr>
              <w:fldChar w:fldCharType="begin"/>
            </w:r>
            <w:r w:rsidR="00A22B65">
              <w:rPr>
                <w:noProof/>
                <w:webHidden/>
              </w:rPr>
              <w:instrText xml:space="preserve"> PAGEREF _Toc480967037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2D8389" w14:textId="47F4E14E" w:rsidR="00A22B65" w:rsidRDefault="00457B68">
          <w:pPr>
            <w:pStyle w:val="TOC2"/>
            <w:rPr>
              <w:rFonts w:asciiTheme="minorHAnsi" w:eastAsiaTheme="minorEastAsia" w:hAnsiTheme="minorHAnsi" w:cstheme="minorBidi"/>
              <w:noProof/>
              <w:sz w:val="22"/>
              <w:szCs w:val="22"/>
            </w:rPr>
          </w:pPr>
          <w:hyperlink w:anchor="_Toc480967038" w:history="1">
            <w:r w:rsidR="00A22B65" w:rsidRPr="00976518">
              <w:rPr>
                <w:rStyle w:val="Hyperlink"/>
                <w:noProof/>
              </w:rPr>
              <w:t>6.1</w:t>
            </w:r>
            <w:r w:rsidR="00A22B65">
              <w:rPr>
                <w:rFonts w:asciiTheme="minorHAnsi" w:eastAsiaTheme="minorEastAsia" w:hAnsiTheme="minorHAnsi" w:cstheme="minorBidi"/>
                <w:noProof/>
                <w:sz w:val="22"/>
                <w:szCs w:val="22"/>
              </w:rPr>
              <w:tab/>
            </w:r>
            <w:r w:rsidR="00A22B65" w:rsidRPr="00976518">
              <w:rPr>
                <w:rStyle w:val="Hyperlink"/>
                <w:noProof/>
              </w:rPr>
              <w:t>Introduction</w:t>
            </w:r>
            <w:r w:rsidR="00A22B65">
              <w:rPr>
                <w:noProof/>
                <w:webHidden/>
              </w:rPr>
              <w:tab/>
            </w:r>
            <w:r w:rsidR="00A22B65">
              <w:rPr>
                <w:noProof/>
                <w:webHidden/>
              </w:rPr>
              <w:fldChar w:fldCharType="begin"/>
            </w:r>
            <w:r w:rsidR="00A22B65">
              <w:rPr>
                <w:noProof/>
                <w:webHidden/>
              </w:rPr>
              <w:instrText xml:space="preserve"> PAGEREF _Toc480967038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0C1BDE89" w14:textId="41ADC73C" w:rsidR="00A22B65" w:rsidRDefault="00457B68">
          <w:pPr>
            <w:pStyle w:val="TOC3"/>
            <w:rPr>
              <w:rFonts w:asciiTheme="minorHAnsi" w:eastAsiaTheme="minorEastAsia" w:hAnsiTheme="minorHAnsi" w:cstheme="minorBidi"/>
              <w:noProof/>
              <w:sz w:val="22"/>
              <w:szCs w:val="22"/>
            </w:rPr>
          </w:pPr>
          <w:hyperlink w:anchor="_Toc480967039" w:history="1">
            <w:r w:rsidR="00A22B65" w:rsidRPr="00976518">
              <w:rPr>
                <w:rStyle w:val="Hyperlink"/>
                <w:noProof/>
              </w:rPr>
              <w:t>6.1.1</w:t>
            </w:r>
            <w:r w:rsidR="00A22B65">
              <w:rPr>
                <w:rFonts w:asciiTheme="minorHAnsi" w:eastAsiaTheme="minorEastAsia" w:hAnsiTheme="minorHAnsi" w:cstheme="minorBidi"/>
                <w:noProof/>
                <w:sz w:val="22"/>
                <w:szCs w:val="22"/>
              </w:rPr>
              <w:tab/>
            </w:r>
            <w:r w:rsidR="00A22B65" w:rsidRPr="00976518">
              <w:rPr>
                <w:rStyle w:val="Hyperlink"/>
                <w:noProof/>
              </w:rPr>
              <w:t>TP definition conventions</w:t>
            </w:r>
            <w:r w:rsidR="00A22B65">
              <w:rPr>
                <w:noProof/>
                <w:webHidden/>
              </w:rPr>
              <w:tab/>
            </w:r>
            <w:r w:rsidR="00A22B65">
              <w:rPr>
                <w:noProof/>
                <w:webHidden/>
              </w:rPr>
              <w:fldChar w:fldCharType="begin"/>
            </w:r>
            <w:r w:rsidR="00A22B65">
              <w:rPr>
                <w:noProof/>
                <w:webHidden/>
              </w:rPr>
              <w:instrText xml:space="preserve"> PAGEREF _Toc480967039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434F75A" w14:textId="1712BAFC" w:rsidR="00A22B65" w:rsidRDefault="00457B68">
          <w:pPr>
            <w:pStyle w:val="TOC3"/>
            <w:rPr>
              <w:rFonts w:asciiTheme="minorHAnsi" w:eastAsiaTheme="minorEastAsia" w:hAnsiTheme="minorHAnsi" w:cstheme="minorBidi"/>
              <w:noProof/>
              <w:sz w:val="22"/>
              <w:szCs w:val="22"/>
            </w:rPr>
          </w:pPr>
          <w:hyperlink w:anchor="_Toc480967040" w:history="1">
            <w:r w:rsidR="00A22B65" w:rsidRPr="00976518">
              <w:rPr>
                <w:rStyle w:val="Hyperlink"/>
                <w:noProof/>
              </w:rPr>
              <w:t>6.1.2</w:t>
            </w:r>
            <w:r w:rsidR="00A22B65">
              <w:rPr>
                <w:rFonts w:asciiTheme="minorHAnsi" w:eastAsiaTheme="minorEastAsia" w:hAnsiTheme="minorHAnsi" w:cstheme="minorBidi"/>
                <w:noProof/>
                <w:sz w:val="22"/>
                <w:szCs w:val="22"/>
              </w:rPr>
              <w:tab/>
            </w:r>
            <w:r w:rsidR="00A22B65" w:rsidRPr="00976518">
              <w:rPr>
                <w:rStyle w:val="Hyperlink"/>
                <w:noProof/>
              </w:rPr>
              <w:t>TP Identifier naming conventions</w:t>
            </w:r>
            <w:r w:rsidR="00A22B65">
              <w:rPr>
                <w:noProof/>
                <w:webHidden/>
              </w:rPr>
              <w:tab/>
            </w:r>
            <w:r w:rsidR="00A22B65">
              <w:rPr>
                <w:noProof/>
                <w:webHidden/>
              </w:rPr>
              <w:fldChar w:fldCharType="begin"/>
            </w:r>
            <w:r w:rsidR="00A22B65">
              <w:rPr>
                <w:noProof/>
                <w:webHidden/>
              </w:rPr>
              <w:instrText xml:space="preserve"> PAGEREF _Toc480967040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1F01F969" w14:textId="78F3430B" w:rsidR="00A22B65" w:rsidRDefault="00457B68">
          <w:pPr>
            <w:pStyle w:val="TOC3"/>
            <w:rPr>
              <w:rFonts w:asciiTheme="minorHAnsi" w:eastAsiaTheme="minorEastAsia" w:hAnsiTheme="minorHAnsi" w:cstheme="minorBidi"/>
              <w:noProof/>
              <w:sz w:val="22"/>
              <w:szCs w:val="22"/>
            </w:rPr>
          </w:pPr>
          <w:hyperlink w:anchor="_Toc480967041" w:history="1">
            <w:r w:rsidR="00A22B65" w:rsidRPr="00976518">
              <w:rPr>
                <w:rStyle w:val="Hyperlink"/>
                <w:noProof/>
              </w:rPr>
              <w:t>6.1.3</w:t>
            </w:r>
            <w:r w:rsidR="00A22B65">
              <w:rPr>
                <w:rFonts w:asciiTheme="minorHAnsi" w:eastAsiaTheme="minorEastAsia" w:hAnsiTheme="minorHAnsi" w:cstheme="minorBidi"/>
                <w:noProof/>
                <w:sz w:val="22"/>
                <w:szCs w:val="22"/>
              </w:rPr>
              <w:tab/>
            </w:r>
            <w:r w:rsidR="00A22B65" w:rsidRPr="00976518">
              <w:rPr>
                <w:rStyle w:val="Hyperlink"/>
                <w:noProof/>
              </w:rPr>
              <w:t>Sources of TP definitions</w:t>
            </w:r>
            <w:r w:rsidR="00A22B65">
              <w:rPr>
                <w:noProof/>
                <w:webHidden/>
              </w:rPr>
              <w:tab/>
            </w:r>
            <w:r w:rsidR="00A22B65">
              <w:rPr>
                <w:noProof/>
                <w:webHidden/>
              </w:rPr>
              <w:fldChar w:fldCharType="begin"/>
            </w:r>
            <w:r w:rsidR="00A22B65">
              <w:rPr>
                <w:noProof/>
                <w:webHidden/>
              </w:rPr>
              <w:instrText xml:space="preserve"> PAGEREF _Toc480967041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29C9F016" w14:textId="798F440D" w:rsidR="00A22B65" w:rsidRDefault="00457B68">
          <w:pPr>
            <w:pStyle w:val="TOC2"/>
            <w:rPr>
              <w:rFonts w:asciiTheme="minorHAnsi" w:eastAsiaTheme="minorEastAsia" w:hAnsiTheme="minorHAnsi" w:cstheme="minorBidi"/>
              <w:noProof/>
              <w:sz w:val="22"/>
              <w:szCs w:val="22"/>
            </w:rPr>
          </w:pPr>
          <w:hyperlink w:anchor="_Toc480967042" w:history="1">
            <w:r w:rsidR="00A22B65" w:rsidRPr="00976518">
              <w:rPr>
                <w:rStyle w:val="Hyperlink"/>
                <w:noProof/>
              </w:rPr>
              <w:t>6.2</w:t>
            </w:r>
            <w:r w:rsidR="00A22B65">
              <w:rPr>
                <w:rFonts w:asciiTheme="minorHAnsi" w:eastAsiaTheme="minorEastAsia" w:hAnsiTheme="minorHAnsi" w:cstheme="minorBidi"/>
                <w:noProof/>
                <w:sz w:val="22"/>
                <w:szCs w:val="22"/>
              </w:rPr>
              <w:tab/>
            </w:r>
            <w:r w:rsidR="00A22B65" w:rsidRPr="00976518">
              <w:rPr>
                <w:rStyle w:val="Hyperlink"/>
                <w:noProof/>
              </w:rPr>
              <w:t>Test purposes for 1609.4</w:t>
            </w:r>
            <w:r w:rsidR="00A22B65">
              <w:rPr>
                <w:noProof/>
                <w:webHidden/>
              </w:rPr>
              <w:tab/>
            </w:r>
            <w:r w:rsidR="00A22B65">
              <w:rPr>
                <w:noProof/>
                <w:webHidden/>
              </w:rPr>
              <w:fldChar w:fldCharType="begin"/>
            </w:r>
            <w:r w:rsidR="00A22B65">
              <w:rPr>
                <w:noProof/>
                <w:webHidden/>
              </w:rPr>
              <w:instrText xml:space="preserve"> PAGEREF _Toc480967042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30C45A6" w14:textId="0B7A58E9" w:rsidR="00A22B65" w:rsidRDefault="00457B68">
          <w:pPr>
            <w:pStyle w:val="TOC3"/>
            <w:rPr>
              <w:rFonts w:asciiTheme="minorHAnsi" w:eastAsiaTheme="minorEastAsia" w:hAnsiTheme="minorHAnsi" w:cstheme="minorBidi"/>
              <w:noProof/>
              <w:sz w:val="22"/>
              <w:szCs w:val="22"/>
            </w:rPr>
          </w:pPr>
          <w:hyperlink w:anchor="_Toc480967043" w:history="1">
            <w:r w:rsidR="00A22B65" w:rsidRPr="00976518">
              <w:rPr>
                <w:rStyle w:val="Hyperlink"/>
                <w:rFonts w:ascii="Times New Roman" w:hAnsi="Times New Roman"/>
                <w:noProof/>
              </w:rPr>
              <w:t>6.2.1</w:t>
            </w:r>
            <w:r w:rsidR="00A22B65">
              <w:rPr>
                <w:rFonts w:asciiTheme="minorHAnsi" w:eastAsiaTheme="minorEastAsia" w:hAnsiTheme="minorHAnsi" w:cstheme="minorBidi"/>
                <w:noProof/>
                <w:sz w:val="22"/>
                <w:szCs w:val="22"/>
              </w:rPr>
              <w:tab/>
            </w:r>
            <w:r w:rsidR="00A22B65" w:rsidRPr="00976518">
              <w:rPr>
                <w:rStyle w:val="Hyperlink"/>
                <w:rFonts w:ascii="Times New Roman" w:hAnsi="Times New Roman"/>
                <w:noProof/>
              </w:rPr>
              <w:t>1609.4 Receive Channel Access Mode Validation</w:t>
            </w:r>
            <w:r w:rsidR="00A22B65">
              <w:rPr>
                <w:noProof/>
                <w:webHidden/>
              </w:rPr>
              <w:tab/>
            </w:r>
            <w:r w:rsidR="00A22B65">
              <w:rPr>
                <w:noProof/>
                <w:webHidden/>
              </w:rPr>
              <w:fldChar w:fldCharType="begin"/>
            </w:r>
            <w:r w:rsidR="00A22B65">
              <w:rPr>
                <w:noProof/>
                <w:webHidden/>
              </w:rPr>
              <w:instrText xml:space="preserve"> PAGEREF _Toc480967043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8D8B9FC" w14:textId="15DF6EE6" w:rsidR="00A22B65" w:rsidRDefault="00457B68">
          <w:pPr>
            <w:pStyle w:val="TOC4"/>
            <w:tabs>
              <w:tab w:val="left" w:pos="2534"/>
            </w:tabs>
            <w:rPr>
              <w:rFonts w:asciiTheme="minorHAnsi" w:eastAsiaTheme="minorEastAsia" w:hAnsiTheme="minorHAnsi" w:cstheme="minorBidi"/>
              <w:noProof/>
              <w:sz w:val="22"/>
              <w:szCs w:val="22"/>
            </w:rPr>
          </w:pPr>
          <w:hyperlink w:anchor="_Toc480967044" w:history="1">
            <w:r w:rsidR="00A22B65" w:rsidRPr="00976518">
              <w:rPr>
                <w:rStyle w:val="Hyperlink"/>
                <w:noProof/>
              </w:rPr>
              <w:t>6.2.1.1</w:t>
            </w:r>
            <w:r w:rsidR="00A22B65">
              <w:rPr>
                <w:rFonts w:asciiTheme="minorHAnsi" w:eastAsiaTheme="minorEastAsia" w:hAnsiTheme="minorHAnsi" w:cstheme="minorBidi"/>
                <w:noProof/>
                <w:sz w:val="22"/>
                <w:szCs w:val="22"/>
              </w:rPr>
              <w:tab/>
            </w:r>
            <w:r w:rsidR="00A22B65" w:rsidRPr="00976518">
              <w:rPr>
                <w:rStyle w:val="Hyperlink"/>
                <w:noProof/>
              </w:rPr>
              <w:t>TP-16094-RXT-MDE -BV-01</w:t>
            </w:r>
            <w:r w:rsidR="00A22B65">
              <w:rPr>
                <w:noProof/>
                <w:webHidden/>
              </w:rPr>
              <w:tab/>
            </w:r>
            <w:r w:rsidR="00A22B65">
              <w:rPr>
                <w:noProof/>
                <w:webHidden/>
              </w:rPr>
              <w:fldChar w:fldCharType="begin"/>
            </w:r>
            <w:r w:rsidR="00A22B65">
              <w:rPr>
                <w:noProof/>
                <w:webHidden/>
              </w:rPr>
              <w:instrText xml:space="preserve"> PAGEREF _Toc480967044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D63D9BB" w14:textId="340D59D6" w:rsidR="00A22B65" w:rsidRDefault="00457B68">
          <w:pPr>
            <w:pStyle w:val="TOC4"/>
            <w:tabs>
              <w:tab w:val="left" w:pos="2534"/>
            </w:tabs>
            <w:rPr>
              <w:rFonts w:asciiTheme="minorHAnsi" w:eastAsiaTheme="minorEastAsia" w:hAnsiTheme="minorHAnsi" w:cstheme="minorBidi"/>
              <w:noProof/>
              <w:sz w:val="22"/>
              <w:szCs w:val="22"/>
            </w:rPr>
          </w:pPr>
          <w:hyperlink w:anchor="_Toc480967045" w:history="1">
            <w:r w:rsidR="00A22B65" w:rsidRPr="00976518">
              <w:rPr>
                <w:rStyle w:val="Hyperlink"/>
                <w:noProof/>
              </w:rPr>
              <w:t>6.2.1.2</w:t>
            </w:r>
            <w:r w:rsidR="00A22B65">
              <w:rPr>
                <w:rFonts w:asciiTheme="minorHAnsi" w:eastAsiaTheme="minorEastAsia" w:hAnsiTheme="minorHAnsi" w:cstheme="minorBidi"/>
                <w:noProof/>
                <w:sz w:val="22"/>
                <w:szCs w:val="22"/>
              </w:rPr>
              <w:tab/>
            </w:r>
            <w:r w:rsidR="00A22B65" w:rsidRPr="00976518">
              <w:rPr>
                <w:rStyle w:val="Hyperlink"/>
                <w:noProof/>
              </w:rPr>
              <w:t>TP-16094-RXT-MDE-BV-02</w:t>
            </w:r>
            <w:r w:rsidR="00A22B65">
              <w:rPr>
                <w:noProof/>
                <w:webHidden/>
              </w:rPr>
              <w:tab/>
            </w:r>
            <w:r w:rsidR="00A22B65">
              <w:rPr>
                <w:noProof/>
                <w:webHidden/>
              </w:rPr>
              <w:fldChar w:fldCharType="begin"/>
            </w:r>
            <w:r w:rsidR="00A22B65">
              <w:rPr>
                <w:noProof/>
                <w:webHidden/>
              </w:rPr>
              <w:instrText xml:space="preserve"> PAGEREF _Toc480967045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AA4A4F7" w14:textId="6548FAC1" w:rsidR="00A22B65" w:rsidRDefault="00457B68">
          <w:pPr>
            <w:pStyle w:val="TOC3"/>
            <w:rPr>
              <w:rFonts w:asciiTheme="minorHAnsi" w:eastAsiaTheme="minorEastAsia" w:hAnsiTheme="minorHAnsi" w:cstheme="minorBidi"/>
              <w:noProof/>
              <w:sz w:val="22"/>
              <w:szCs w:val="22"/>
            </w:rPr>
          </w:pPr>
          <w:hyperlink w:anchor="_Toc480967046" w:history="1">
            <w:r w:rsidR="00A22B65" w:rsidRPr="00976518">
              <w:rPr>
                <w:rStyle w:val="Hyperlink"/>
                <w:noProof/>
              </w:rPr>
              <w:t>6.2.2</w:t>
            </w:r>
            <w:r w:rsidR="00A22B65">
              <w:rPr>
                <w:rFonts w:asciiTheme="minorHAnsi" w:eastAsiaTheme="minorEastAsia" w:hAnsiTheme="minorHAnsi" w:cstheme="minorBidi"/>
                <w:noProof/>
                <w:sz w:val="22"/>
                <w:szCs w:val="22"/>
              </w:rPr>
              <w:tab/>
            </w:r>
            <w:r w:rsidR="00A22B65" w:rsidRPr="00976518">
              <w:rPr>
                <w:rStyle w:val="Hyperlink"/>
                <w:noProof/>
              </w:rPr>
              <w:t>16094 Transmit Access Mode Validation</w:t>
            </w:r>
            <w:r w:rsidR="00A22B65">
              <w:rPr>
                <w:noProof/>
                <w:webHidden/>
              </w:rPr>
              <w:tab/>
            </w:r>
            <w:r w:rsidR="00A22B65">
              <w:rPr>
                <w:noProof/>
                <w:webHidden/>
              </w:rPr>
              <w:fldChar w:fldCharType="begin"/>
            </w:r>
            <w:r w:rsidR="00A22B65">
              <w:rPr>
                <w:noProof/>
                <w:webHidden/>
              </w:rPr>
              <w:instrText xml:space="preserve"> PAGEREF _Toc480967046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9595CE3" w14:textId="749F6DF6" w:rsidR="00A22B65" w:rsidRDefault="00457B68">
          <w:pPr>
            <w:pStyle w:val="TOC4"/>
            <w:tabs>
              <w:tab w:val="left" w:pos="2534"/>
            </w:tabs>
            <w:rPr>
              <w:rFonts w:asciiTheme="minorHAnsi" w:eastAsiaTheme="minorEastAsia" w:hAnsiTheme="minorHAnsi" w:cstheme="minorBidi"/>
              <w:noProof/>
              <w:sz w:val="22"/>
              <w:szCs w:val="22"/>
            </w:rPr>
          </w:pPr>
          <w:hyperlink w:anchor="_Toc480967047" w:history="1">
            <w:r w:rsidR="00A22B65" w:rsidRPr="00976518">
              <w:rPr>
                <w:rStyle w:val="Hyperlink"/>
                <w:noProof/>
              </w:rPr>
              <w:t>6.2.2.1</w:t>
            </w:r>
            <w:r w:rsidR="00A22B65">
              <w:rPr>
                <w:rFonts w:asciiTheme="minorHAnsi" w:eastAsiaTheme="minorEastAsia" w:hAnsiTheme="minorHAnsi" w:cstheme="minorBidi"/>
                <w:noProof/>
                <w:sz w:val="22"/>
                <w:szCs w:val="22"/>
              </w:rPr>
              <w:tab/>
            </w:r>
            <w:r w:rsidR="00A22B65" w:rsidRPr="00976518">
              <w:rPr>
                <w:rStyle w:val="Hyperlink"/>
                <w:noProof/>
              </w:rPr>
              <w:t>TP-16094-TXT-MDE-BV-01</w:t>
            </w:r>
            <w:r w:rsidR="00A22B65">
              <w:rPr>
                <w:noProof/>
                <w:webHidden/>
              </w:rPr>
              <w:tab/>
            </w:r>
            <w:r w:rsidR="00A22B65">
              <w:rPr>
                <w:noProof/>
                <w:webHidden/>
              </w:rPr>
              <w:fldChar w:fldCharType="begin"/>
            </w:r>
            <w:r w:rsidR="00A22B65">
              <w:rPr>
                <w:noProof/>
                <w:webHidden/>
              </w:rPr>
              <w:instrText xml:space="preserve"> PAGEREF _Toc480967047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44D6367" w14:textId="3CA5F9CB" w:rsidR="00A22B65" w:rsidRDefault="00457B68">
          <w:pPr>
            <w:pStyle w:val="TOC4"/>
            <w:tabs>
              <w:tab w:val="left" w:pos="2534"/>
            </w:tabs>
            <w:rPr>
              <w:rFonts w:asciiTheme="minorHAnsi" w:eastAsiaTheme="minorEastAsia" w:hAnsiTheme="minorHAnsi" w:cstheme="minorBidi"/>
              <w:noProof/>
              <w:sz w:val="22"/>
              <w:szCs w:val="22"/>
            </w:rPr>
          </w:pPr>
          <w:hyperlink w:anchor="_Toc480967048" w:history="1">
            <w:r w:rsidR="00A22B65" w:rsidRPr="00976518">
              <w:rPr>
                <w:rStyle w:val="Hyperlink"/>
                <w:noProof/>
              </w:rPr>
              <w:t>6.2.2.2</w:t>
            </w:r>
            <w:r w:rsidR="00A22B65">
              <w:rPr>
                <w:rFonts w:asciiTheme="minorHAnsi" w:eastAsiaTheme="minorEastAsia" w:hAnsiTheme="minorHAnsi" w:cstheme="minorBidi"/>
                <w:noProof/>
                <w:sz w:val="22"/>
                <w:szCs w:val="22"/>
              </w:rPr>
              <w:tab/>
            </w:r>
            <w:r w:rsidR="00A22B65" w:rsidRPr="00976518">
              <w:rPr>
                <w:rStyle w:val="Hyperlink"/>
                <w:noProof/>
              </w:rPr>
              <w:t>TP-16094-TXT-MDE-BV-02</w:t>
            </w:r>
            <w:r w:rsidR="00A22B65">
              <w:rPr>
                <w:noProof/>
                <w:webHidden/>
              </w:rPr>
              <w:tab/>
            </w:r>
            <w:r w:rsidR="00A22B65">
              <w:rPr>
                <w:noProof/>
                <w:webHidden/>
              </w:rPr>
              <w:fldChar w:fldCharType="begin"/>
            </w:r>
            <w:r w:rsidR="00A22B65">
              <w:rPr>
                <w:noProof/>
                <w:webHidden/>
              </w:rPr>
              <w:instrText xml:space="preserve"> PAGEREF _Toc480967048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37EB58AF" w14:textId="10EC9BF2" w:rsidR="00A22B65" w:rsidRDefault="00457B68">
          <w:pPr>
            <w:pStyle w:val="TOC3"/>
            <w:rPr>
              <w:rFonts w:asciiTheme="minorHAnsi" w:eastAsiaTheme="minorEastAsia" w:hAnsiTheme="minorHAnsi" w:cstheme="minorBidi"/>
              <w:noProof/>
              <w:sz w:val="22"/>
              <w:szCs w:val="22"/>
            </w:rPr>
          </w:pPr>
          <w:hyperlink w:anchor="_Toc480967049" w:history="1">
            <w:r w:rsidR="00A22B65" w:rsidRPr="00976518">
              <w:rPr>
                <w:rStyle w:val="Hyperlink"/>
                <w:noProof/>
              </w:rPr>
              <w:t>6.2.3</w:t>
            </w:r>
            <w:r w:rsidR="00A22B65">
              <w:rPr>
                <w:rFonts w:asciiTheme="minorHAnsi" w:eastAsiaTheme="minorEastAsia" w:hAnsiTheme="minorHAnsi" w:cstheme="minorBidi"/>
                <w:noProof/>
                <w:sz w:val="22"/>
                <w:szCs w:val="22"/>
              </w:rPr>
              <w:tab/>
            </w:r>
            <w:r w:rsidR="00A22B65" w:rsidRPr="00976518">
              <w:rPr>
                <w:rStyle w:val="Hyperlink"/>
                <w:noProof/>
              </w:rPr>
              <w:t>1609.4 Transmit IPv6 Validation</w:t>
            </w:r>
            <w:r w:rsidR="00A22B65">
              <w:rPr>
                <w:noProof/>
                <w:webHidden/>
              </w:rPr>
              <w:tab/>
            </w:r>
            <w:r w:rsidR="00A22B65">
              <w:rPr>
                <w:noProof/>
                <w:webHidden/>
              </w:rPr>
              <w:fldChar w:fldCharType="begin"/>
            </w:r>
            <w:r w:rsidR="00A22B65">
              <w:rPr>
                <w:noProof/>
                <w:webHidden/>
              </w:rPr>
              <w:instrText xml:space="preserve"> PAGEREF _Toc480967049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5AB60B7D" w14:textId="6E89A45E" w:rsidR="00A22B65" w:rsidRDefault="00457B68">
          <w:pPr>
            <w:pStyle w:val="TOC4"/>
            <w:tabs>
              <w:tab w:val="left" w:pos="2534"/>
            </w:tabs>
            <w:rPr>
              <w:rFonts w:asciiTheme="minorHAnsi" w:eastAsiaTheme="minorEastAsia" w:hAnsiTheme="minorHAnsi" w:cstheme="minorBidi"/>
              <w:noProof/>
              <w:sz w:val="22"/>
              <w:szCs w:val="22"/>
            </w:rPr>
          </w:pPr>
          <w:hyperlink w:anchor="_Toc480967050" w:history="1">
            <w:r w:rsidR="00A22B65" w:rsidRPr="00976518">
              <w:rPr>
                <w:rStyle w:val="Hyperlink"/>
                <w:noProof/>
              </w:rPr>
              <w:t>6.2.3.1</w:t>
            </w:r>
            <w:r w:rsidR="00A22B65">
              <w:rPr>
                <w:rFonts w:asciiTheme="minorHAnsi" w:eastAsiaTheme="minorEastAsia" w:hAnsiTheme="minorHAnsi" w:cstheme="minorBidi"/>
                <w:noProof/>
                <w:sz w:val="22"/>
                <w:szCs w:val="22"/>
              </w:rPr>
              <w:tab/>
            </w:r>
            <w:bookmarkStart w:id="2" w:name="_Hlk480967059"/>
            <w:r w:rsidR="00A22B65" w:rsidRPr="00976518">
              <w:rPr>
                <w:rStyle w:val="Hyperlink"/>
                <w:noProof/>
              </w:rPr>
              <w:t>TP-16094-TXT-IP6-BV-01</w:t>
            </w:r>
            <w:bookmarkEnd w:id="2"/>
            <w:r w:rsidR="00A22B65">
              <w:rPr>
                <w:noProof/>
                <w:webHidden/>
              </w:rPr>
              <w:tab/>
            </w:r>
            <w:r w:rsidR="00A22B65">
              <w:rPr>
                <w:noProof/>
                <w:webHidden/>
              </w:rPr>
              <w:fldChar w:fldCharType="begin"/>
            </w:r>
            <w:r w:rsidR="00A22B65">
              <w:rPr>
                <w:noProof/>
                <w:webHidden/>
              </w:rPr>
              <w:instrText xml:space="preserve"> PAGEREF _Toc480967050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14E3930E" w14:textId="5CB26545" w:rsidR="00A22B65" w:rsidRDefault="00457B68">
          <w:pPr>
            <w:pStyle w:val="TOC3"/>
            <w:rPr>
              <w:rFonts w:asciiTheme="minorHAnsi" w:eastAsiaTheme="minorEastAsia" w:hAnsiTheme="minorHAnsi" w:cstheme="minorBidi"/>
              <w:noProof/>
              <w:sz w:val="22"/>
              <w:szCs w:val="22"/>
            </w:rPr>
          </w:pPr>
          <w:hyperlink w:anchor="_Toc480967051" w:history="1">
            <w:r w:rsidR="00A22B65" w:rsidRPr="00976518">
              <w:rPr>
                <w:rStyle w:val="Hyperlink"/>
                <w:noProof/>
              </w:rPr>
              <w:t>6.2.4</w:t>
            </w:r>
            <w:r w:rsidR="00A22B65">
              <w:rPr>
                <w:rFonts w:asciiTheme="minorHAnsi" w:eastAsiaTheme="minorEastAsia" w:hAnsiTheme="minorHAnsi" w:cstheme="minorBidi"/>
                <w:noProof/>
                <w:sz w:val="22"/>
                <w:szCs w:val="22"/>
              </w:rPr>
              <w:tab/>
            </w:r>
            <w:r w:rsidR="00A22B65" w:rsidRPr="00976518">
              <w:rPr>
                <w:rStyle w:val="Hyperlink"/>
                <w:noProof/>
              </w:rPr>
              <w:t>1609.4 Performance Validation</w:t>
            </w:r>
            <w:r w:rsidR="00A22B65">
              <w:rPr>
                <w:noProof/>
                <w:webHidden/>
              </w:rPr>
              <w:tab/>
            </w:r>
            <w:r w:rsidR="00A22B65">
              <w:rPr>
                <w:noProof/>
                <w:webHidden/>
              </w:rPr>
              <w:fldChar w:fldCharType="begin"/>
            </w:r>
            <w:r w:rsidR="00A22B65">
              <w:rPr>
                <w:noProof/>
                <w:webHidden/>
              </w:rPr>
              <w:instrText xml:space="preserve"> PAGEREF _Toc480967051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798D2EFD" w14:textId="5737FE28" w:rsidR="00A22B65" w:rsidRDefault="00457B68">
          <w:pPr>
            <w:pStyle w:val="TOC4"/>
            <w:tabs>
              <w:tab w:val="left" w:pos="2534"/>
            </w:tabs>
            <w:rPr>
              <w:rFonts w:asciiTheme="minorHAnsi" w:eastAsiaTheme="minorEastAsia" w:hAnsiTheme="minorHAnsi" w:cstheme="minorBidi"/>
              <w:noProof/>
              <w:sz w:val="22"/>
              <w:szCs w:val="22"/>
            </w:rPr>
          </w:pPr>
          <w:hyperlink w:anchor="_Toc480967052" w:history="1">
            <w:r w:rsidR="00A22B65" w:rsidRPr="00976518">
              <w:rPr>
                <w:rStyle w:val="Hyperlink"/>
                <w:noProof/>
              </w:rPr>
              <w:t>6.2.4.1</w:t>
            </w:r>
            <w:r w:rsidR="00A22B65">
              <w:rPr>
                <w:rFonts w:asciiTheme="minorHAnsi" w:eastAsiaTheme="minorEastAsia" w:hAnsiTheme="minorHAnsi" w:cstheme="minorBidi"/>
                <w:noProof/>
                <w:sz w:val="22"/>
                <w:szCs w:val="22"/>
              </w:rPr>
              <w:tab/>
            </w:r>
            <w:bookmarkStart w:id="3" w:name="_Hlk480967082"/>
            <w:r w:rsidR="00A22B65" w:rsidRPr="00976518">
              <w:rPr>
                <w:rStyle w:val="Hyperlink"/>
                <w:noProof/>
              </w:rPr>
              <w:t>TP-16094-TXT-PER-BV-01</w:t>
            </w:r>
            <w:bookmarkEnd w:id="3"/>
            <w:r w:rsidR="00A22B65">
              <w:rPr>
                <w:noProof/>
                <w:webHidden/>
              </w:rPr>
              <w:tab/>
            </w:r>
            <w:r w:rsidR="00A22B65">
              <w:rPr>
                <w:noProof/>
                <w:webHidden/>
              </w:rPr>
              <w:fldChar w:fldCharType="begin"/>
            </w:r>
            <w:r w:rsidR="00A22B65">
              <w:rPr>
                <w:noProof/>
                <w:webHidden/>
              </w:rPr>
              <w:instrText xml:space="preserve"> PAGEREF _Toc480967052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385094E0" w14:textId="3B5C9054" w:rsidR="00A22B65" w:rsidRDefault="00457B68">
          <w:pPr>
            <w:pStyle w:val="TOC4"/>
            <w:tabs>
              <w:tab w:val="left" w:pos="2534"/>
            </w:tabs>
            <w:rPr>
              <w:rFonts w:asciiTheme="minorHAnsi" w:eastAsiaTheme="minorEastAsia" w:hAnsiTheme="minorHAnsi" w:cstheme="minorBidi"/>
              <w:noProof/>
              <w:sz w:val="22"/>
              <w:szCs w:val="22"/>
            </w:rPr>
          </w:pPr>
          <w:hyperlink w:anchor="_Toc480967053" w:history="1">
            <w:r w:rsidR="00A22B65" w:rsidRPr="00976518">
              <w:rPr>
                <w:rStyle w:val="Hyperlink"/>
                <w:noProof/>
              </w:rPr>
              <w:t>6.2.4.2</w:t>
            </w:r>
            <w:r w:rsidR="00A22B65">
              <w:rPr>
                <w:rFonts w:asciiTheme="minorHAnsi" w:eastAsiaTheme="minorEastAsia" w:hAnsiTheme="minorHAnsi" w:cstheme="minorBidi"/>
                <w:noProof/>
                <w:sz w:val="22"/>
                <w:szCs w:val="22"/>
              </w:rPr>
              <w:tab/>
            </w:r>
            <w:r w:rsidR="00A22B65" w:rsidRPr="00976518">
              <w:rPr>
                <w:rStyle w:val="Hyperlink"/>
                <w:noProof/>
              </w:rPr>
              <w:t>TP-16094-TXT-PER-BV-02</w:t>
            </w:r>
            <w:r w:rsidR="00A22B65">
              <w:rPr>
                <w:noProof/>
                <w:webHidden/>
              </w:rPr>
              <w:tab/>
            </w:r>
            <w:r w:rsidR="00A22B65">
              <w:rPr>
                <w:noProof/>
                <w:webHidden/>
              </w:rPr>
              <w:fldChar w:fldCharType="begin"/>
            </w:r>
            <w:r w:rsidR="00A22B65">
              <w:rPr>
                <w:noProof/>
                <w:webHidden/>
              </w:rPr>
              <w:instrText xml:space="preserve"> PAGEREF _Toc480967053 \h </w:instrText>
            </w:r>
            <w:r w:rsidR="00A22B65">
              <w:rPr>
                <w:noProof/>
                <w:webHidden/>
              </w:rPr>
            </w:r>
            <w:r w:rsidR="00A22B65">
              <w:rPr>
                <w:noProof/>
                <w:webHidden/>
              </w:rPr>
              <w:fldChar w:fldCharType="separate"/>
            </w:r>
            <w:r w:rsidR="00A22B65">
              <w:rPr>
                <w:noProof/>
                <w:webHidden/>
              </w:rPr>
              <w:t>16</w:t>
            </w:r>
            <w:r w:rsidR="00A22B65">
              <w:rPr>
                <w:noProof/>
                <w:webHidden/>
              </w:rPr>
              <w:fldChar w:fldCharType="end"/>
            </w:r>
          </w:hyperlink>
        </w:p>
        <w:p w14:paraId="066C1DAF" w14:textId="40F28766" w:rsidR="00A22B65" w:rsidRDefault="00457B68">
          <w:pPr>
            <w:pStyle w:val="TOC4"/>
            <w:tabs>
              <w:tab w:val="left" w:pos="2534"/>
            </w:tabs>
            <w:rPr>
              <w:rFonts w:asciiTheme="minorHAnsi" w:eastAsiaTheme="minorEastAsia" w:hAnsiTheme="minorHAnsi" w:cstheme="minorBidi"/>
              <w:noProof/>
              <w:sz w:val="22"/>
              <w:szCs w:val="22"/>
            </w:rPr>
          </w:pPr>
          <w:hyperlink w:anchor="_Toc480967054" w:history="1">
            <w:r w:rsidR="00A22B65" w:rsidRPr="00976518">
              <w:rPr>
                <w:rStyle w:val="Hyperlink"/>
                <w:noProof/>
              </w:rPr>
              <w:t>6.2.4.3</w:t>
            </w:r>
            <w:r w:rsidR="00A22B65">
              <w:rPr>
                <w:rFonts w:asciiTheme="minorHAnsi" w:eastAsiaTheme="minorEastAsia" w:hAnsiTheme="minorHAnsi" w:cstheme="minorBidi"/>
                <w:noProof/>
                <w:sz w:val="22"/>
                <w:szCs w:val="22"/>
              </w:rPr>
              <w:tab/>
            </w:r>
            <w:r w:rsidR="00A22B65" w:rsidRPr="00976518">
              <w:rPr>
                <w:rStyle w:val="Hyperlink"/>
                <w:noProof/>
              </w:rPr>
              <w:t>TP-16094-TXT-PER-BV-03</w:t>
            </w:r>
            <w:r w:rsidR="00A22B65">
              <w:rPr>
                <w:noProof/>
                <w:webHidden/>
              </w:rPr>
              <w:tab/>
            </w:r>
            <w:r w:rsidR="00A22B65">
              <w:rPr>
                <w:noProof/>
                <w:webHidden/>
              </w:rPr>
              <w:fldChar w:fldCharType="begin"/>
            </w:r>
            <w:r w:rsidR="00A22B65">
              <w:rPr>
                <w:noProof/>
                <w:webHidden/>
              </w:rPr>
              <w:instrText xml:space="preserve"> PAGEREF _Toc480967054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7CBB80E9" w14:textId="53D37491" w:rsidR="00A22B65" w:rsidRDefault="00457B68">
          <w:pPr>
            <w:pStyle w:val="TOC1"/>
            <w:rPr>
              <w:rFonts w:asciiTheme="minorHAnsi" w:eastAsiaTheme="minorEastAsia" w:hAnsiTheme="minorHAnsi" w:cstheme="minorBidi"/>
              <w:noProof/>
              <w:sz w:val="22"/>
              <w:szCs w:val="22"/>
            </w:rPr>
          </w:pPr>
          <w:hyperlink w:anchor="_Toc480967055" w:history="1">
            <w:r w:rsidR="00A22B65" w:rsidRPr="00976518">
              <w:rPr>
                <w:rStyle w:val="Hyperlink"/>
                <w:noProof/>
              </w:rPr>
              <w:t>Appendix A: Traceability Matrix</w:t>
            </w:r>
            <w:r w:rsidR="00A22B65">
              <w:rPr>
                <w:noProof/>
                <w:webHidden/>
              </w:rPr>
              <w:tab/>
            </w:r>
            <w:r w:rsidR="00A22B65">
              <w:rPr>
                <w:noProof/>
                <w:webHidden/>
              </w:rPr>
              <w:fldChar w:fldCharType="begin"/>
            </w:r>
            <w:r w:rsidR="00A22B65">
              <w:rPr>
                <w:noProof/>
                <w:webHidden/>
              </w:rPr>
              <w:instrText xml:space="preserve"> PAGEREF _Toc480967055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404D6FA4" w14:textId="3BFE9089" w:rsidR="00A22B65" w:rsidRDefault="00457B68">
          <w:pPr>
            <w:pStyle w:val="TOC1"/>
            <w:rPr>
              <w:rFonts w:asciiTheme="minorHAnsi" w:eastAsiaTheme="minorEastAsia" w:hAnsiTheme="minorHAnsi" w:cstheme="minorBidi"/>
              <w:noProof/>
              <w:sz w:val="22"/>
              <w:szCs w:val="22"/>
            </w:rPr>
          </w:pPr>
          <w:hyperlink w:anchor="_Toc480967056" w:history="1">
            <w:r w:rsidR="00A22B65" w:rsidRPr="00976518">
              <w:rPr>
                <w:rStyle w:val="Hyperlink"/>
                <w:noProof/>
              </w:rPr>
              <w:t>Appendix B: PIXIT proforma</w:t>
            </w:r>
            <w:r w:rsidR="00A22B65">
              <w:rPr>
                <w:noProof/>
                <w:webHidden/>
              </w:rPr>
              <w:tab/>
            </w:r>
            <w:r w:rsidR="00A22B65">
              <w:rPr>
                <w:noProof/>
                <w:webHidden/>
              </w:rPr>
              <w:fldChar w:fldCharType="begin"/>
            </w:r>
            <w:r w:rsidR="00A22B65">
              <w:rPr>
                <w:noProof/>
                <w:webHidden/>
              </w:rPr>
              <w:instrText xml:space="preserve"> PAGEREF _Toc480967056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75C0D04D" w14:textId="3DF7BDE2" w:rsidR="00A22B65" w:rsidRDefault="00457B68">
          <w:pPr>
            <w:pStyle w:val="TOC3"/>
            <w:rPr>
              <w:rFonts w:asciiTheme="minorHAnsi" w:eastAsiaTheme="minorEastAsia" w:hAnsiTheme="minorHAnsi" w:cstheme="minorBidi"/>
              <w:noProof/>
              <w:sz w:val="22"/>
              <w:szCs w:val="22"/>
            </w:rPr>
          </w:pPr>
          <w:hyperlink w:anchor="_Toc480967057" w:history="1">
            <w:r w:rsidR="00A22B65" w:rsidRPr="00976518">
              <w:rPr>
                <w:rStyle w:val="Hyperlink"/>
                <w:noProof/>
              </w:rPr>
              <w:t>B.1 System Specific Information</w:t>
            </w:r>
            <w:r w:rsidR="00A22B65">
              <w:rPr>
                <w:noProof/>
                <w:webHidden/>
              </w:rPr>
              <w:tab/>
            </w:r>
            <w:r w:rsidR="00A22B65">
              <w:rPr>
                <w:noProof/>
                <w:webHidden/>
              </w:rPr>
              <w:fldChar w:fldCharType="begin"/>
            </w:r>
            <w:r w:rsidR="00A22B65">
              <w:rPr>
                <w:noProof/>
                <w:webHidden/>
              </w:rPr>
              <w:instrText xml:space="preserve"> PAGEREF _Toc480967057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0103FF21" w14:textId="59A0768E" w:rsidR="00A22B65" w:rsidRDefault="00457B68">
          <w:pPr>
            <w:pStyle w:val="TOC1"/>
            <w:rPr>
              <w:rFonts w:asciiTheme="minorHAnsi" w:eastAsiaTheme="minorEastAsia" w:hAnsiTheme="minorHAnsi" w:cstheme="minorBidi"/>
              <w:noProof/>
              <w:sz w:val="22"/>
              <w:szCs w:val="22"/>
            </w:rPr>
          </w:pPr>
          <w:hyperlink w:anchor="_Toc480967058" w:history="1">
            <w:r w:rsidR="00A22B65" w:rsidRPr="00976518">
              <w:rPr>
                <w:rStyle w:val="Hyperlink"/>
                <w:noProof/>
              </w:rPr>
              <w:t>Revision History</w:t>
            </w:r>
            <w:r w:rsidR="00A22B65">
              <w:rPr>
                <w:noProof/>
                <w:webHidden/>
              </w:rPr>
              <w:tab/>
            </w:r>
            <w:r w:rsidR="00A22B65">
              <w:rPr>
                <w:noProof/>
                <w:webHidden/>
              </w:rPr>
              <w:fldChar w:fldCharType="begin"/>
            </w:r>
            <w:r w:rsidR="00A22B65">
              <w:rPr>
                <w:noProof/>
                <w:webHidden/>
              </w:rPr>
              <w:instrText xml:space="preserve"> PAGEREF _Toc480967058 \h </w:instrText>
            </w:r>
            <w:r w:rsidR="00A22B65">
              <w:rPr>
                <w:noProof/>
                <w:webHidden/>
              </w:rPr>
            </w:r>
            <w:r w:rsidR="00A22B65">
              <w:rPr>
                <w:noProof/>
                <w:webHidden/>
              </w:rPr>
              <w:fldChar w:fldCharType="separate"/>
            </w:r>
            <w:r w:rsidR="00A22B65">
              <w:rPr>
                <w:noProof/>
                <w:webHidden/>
              </w:rPr>
              <w:t>20</w:t>
            </w:r>
            <w:r w:rsidR="00A22B65">
              <w:rPr>
                <w:noProof/>
                <w:webHidden/>
              </w:rPr>
              <w:fldChar w:fldCharType="end"/>
            </w:r>
          </w:hyperlink>
        </w:p>
        <w:p w14:paraId="1F5C0953" w14:textId="50848EC5" w:rsidR="00D160D7" w:rsidRPr="00D160D7" w:rsidRDefault="00466CD6" w:rsidP="00D160D7">
          <w:pPr>
            <w:overflowPunct/>
            <w:autoSpaceDE/>
            <w:autoSpaceDN/>
            <w:adjustRightInd/>
            <w:rPr>
              <w:b/>
              <w:bCs/>
              <w:noProof/>
            </w:rPr>
          </w:pPr>
          <w:r>
            <w:rPr>
              <w:rFonts w:cs="Arial"/>
              <w:b/>
              <w:bCs/>
              <w:noProof/>
            </w:rPr>
            <w:fldChar w:fldCharType="end"/>
          </w:r>
        </w:p>
      </w:sdtContent>
    </w:sdt>
    <w:p w14:paraId="28DE67CE" w14:textId="77777777" w:rsidR="00C84DB0" w:rsidRDefault="00C84DB0" w:rsidP="0097297B">
      <w:r>
        <w:br w:type="page"/>
      </w:r>
    </w:p>
    <w:p w14:paraId="77411B94" w14:textId="77777777" w:rsidR="005B0118" w:rsidRDefault="005B0118" w:rsidP="0097297B">
      <w:pPr>
        <w:pStyle w:val="Heading1"/>
      </w:pPr>
      <w:bookmarkStart w:id="4" w:name="_Toc480967003"/>
      <w:r>
        <w:lastRenderedPageBreak/>
        <w:t>Scope</w:t>
      </w:r>
      <w:bookmarkEnd w:id="4"/>
    </w:p>
    <w:p w14:paraId="17CC037D" w14:textId="6A4ADA18" w:rsidR="005B0118" w:rsidRPr="0097297B" w:rsidRDefault="005B0118" w:rsidP="0097297B">
      <w:r w:rsidRPr="0097297B">
        <w:t>This document provides the Test Suite Structure and Test Purposes for</w:t>
      </w:r>
      <w:r w:rsidR="007D7A88">
        <w:t xml:space="preserve"> WAVE</w:t>
      </w:r>
      <w:r w:rsidRPr="0097297B">
        <w:t xml:space="preserve"> </w:t>
      </w:r>
      <w:r w:rsidR="0095553F">
        <w:t>Multi-</w:t>
      </w:r>
      <w:r w:rsidR="00D81D8D">
        <w:t>Channel</w:t>
      </w:r>
      <w:r w:rsidR="0095553F">
        <w:t xml:space="preserve"> Operation </w:t>
      </w:r>
      <w:r w:rsidRPr="0097297B">
        <w:t xml:space="preserve">as defined in IEEE </w:t>
      </w:r>
      <w:r w:rsidR="00087D4B">
        <w:t>1609.4 [</w:t>
      </w:r>
      <w:r w:rsidR="00087D4B">
        <w:fldChar w:fldCharType="begin"/>
      </w:r>
      <w:r w:rsidR="00087D4B">
        <w:instrText xml:space="preserve"> REF REF_IEEE16094 \h </w:instrText>
      </w:r>
      <w:r w:rsidR="00087D4B">
        <w:fldChar w:fldCharType="separate"/>
      </w:r>
      <w:r w:rsidR="003028B7">
        <w:rPr>
          <w:noProof/>
        </w:rPr>
        <w:t>2</w:t>
      </w:r>
      <w:r w:rsidR="00087D4B">
        <w:fldChar w:fldCharType="end"/>
      </w:r>
      <w:r w:rsidR="0095553F">
        <w:t>]</w:t>
      </w:r>
      <w:r w:rsidR="008F546E">
        <w:t>.</w:t>
      </w:r>
      <w:r w:rsidR="00192C8E">
        <w:rPr>
          <w:color w:val="FF0000"/>
        </w:rPr>
        <w:t xml:space="preserve"> </w:t>
      </w:r>
      <w:r w:rsidR="00341307">
        <w:t>This document specifies tests to verify the behavior of a Wireless Access in Vehicular Environments (WAVE) device to utilize more than one wireless channel, possibly involving channel coordination in a wired environment. Operation in an over-the-air environment is currently out of scope of this document.</w:t>
      </w:r>
      <w:r w:rsidR="00007450" w:rsidRPr="0097297B">
        <w:t xml:space="preserve"> </w:t>
      </w:r>
    </w:p>
    <w:p w14:paraId="08AE9CAB" w14:textId="38892E0A" w:rsidR="005B0118" w:rsidRPr="0097297B" w:rsidRDefault="005B0118" w:rsidP="0097297B">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3028B7">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3028B7">
        <w:t>4</w:t>
      </w:r>
      <w:r w:rsidRPr="0097297B">
        <w:fldChar w:fldCharType="end"/>
      </w:r>
      <w:r w:rsidRPr="0097297B">
        <w:t>]) are used as a basis for the test methodology.</w:t>
      </w:r>
    </w:p>
    <w:p w14:paraId="2DBCFFD3" w14:textId="77777777" w:rsidR="0097297B" w:rsidRDefault="0097297B" w:rsidP="0097297B">
      <w:pPr>
        <w:pStyle w:val="Heading1"/>
      </w:pPr>
      <w:bookmarkStart w:id="5" w:name="_Toc480967004"/>
      <w:r>
        <w:t>References</w:t>
      </w:r>
      <w:bookmarkEnd w:id="5"/>
    </w:p>
    <w:p w14:paraId="46AF01DE" w14:textId="77777777" w:rsidR="00FF4529" w:rsidRPr="005B25C4" w:rsidRDefault="00FF4529" w:rsidP="005B25C4">
      <w:pPr>
        <w:pStyle w:val="Heading2"/>
      </w:pPr>
      <w:bookmarkStart w:id="6" w:name="_Toc480967005"/>
      <w:r w:rsidRPr="005B25C4">
        <w:t>Normative References</w:t>
      </w:r>
      <w:bookmarkEnd w:id="6"/>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09879C84" w:rsidR="0097297B" w:rsidRPr="007D7A88" w:rsidRDefault="0097297B" w:rsidP="007D7A88">
      <w:pPr>
        <w:pStyle w:val="EX"/>
        <w:jc w:val="both"/>
      </w:pPr>
      <w:r w:rsidRPr="007D7A88">
        <w:t>[</w:t>
      </w:r>
      <w:bookmarkStart w:id="7" w:name="REF_SAEJ29451"/>
      <w:r w:rsidR="00DB5D18">
        <w:fldChar w:fldCharType="begin"/>
      </w:r>
      <w:r w:rsidR="00DB5D18">
        <w:instrText xml:space="preserve"> SEQ REF </w:instrText>
      </w:r>
      <w:r w:rsidR="00DB5D18">
        <w:fldChar w:fldCharType="separate"/>
      </w:r>
      <w:r w:rsidR="003028B7">
        <w:rPr>
          <w:noProof/>
        </w:rPr>
        <w:t>1</w:t>
      </w:r>
      <w:r w:rsidR="00DB5D18">
        <w:fldChar w:fldCharType="end"/>
      </w:r>
      <w:bookmarkEnd w:id="7"/>
      <w:r w:rsidRPr="007D7A88">
        <w:t>]</w:t>
      </w:r>
      <w:r w:rsidR="00833A67" w:rsidRPr="00833A67">
        <w:t xml:space="preserve"> </w:t>
      </w:r>
      <w:r w:rsidR="00833A67">
        <w:tab/>
      </w:r>
      <w:r w:rsidR="00833A67" w:rsidRPr="007D7A88">
        <w:t>SAE J2945/1</w:t>
      </w:r>
      <w:r w:rsidR="00833A67">
        <w:t xml:space="preserve"> MAR2016</w:t>
      </w:r>
      <w:r w:rsidR="00833A67" w:rsidRPr="007D7A88">
        <w:t>: “On-board System Requirements for V2V Safety Communications”.</w:t>
      </w:r>
    </w:p>
    <w:p w14:paraId="6D39BA5E" w14:textId="71C7FAE6" w:rsidR="007D7A88" w:rsidRPr="0095553F" w:rsidRDefault="0097297B" w:rsidP="0095553F">
      <w:pPr>
        <w:overflowPunct/>
        <w:spacing w:after="0"/>
        <w:ind w:left="1710" w:hanging="1426"/>
        <w:jc w:val="both"/>
        <w:textAlignment w:val="auto"/>
        <w:rPr>
          <w:rFonts w:ascii="Arial" w:hAnsi="Arial" w:cs="Arial"/>
          <w:color w:val="000000" w:themeColor="text1"/>
        </w:rPr>
      </w:pPr>
      <w:r w:rsidRPr="007D7A88">
        <w:t>[</w:t>
      </w:r>
      <w:bookmarkStart w:id="8" w:name="REF_IEEE16094"/>
      <w:r w:rsidR="00DB5D18">
        <w:fldChar w:fldCharType="begin"/>
      </w:r>
      <w:r w:rsidR="00DB5D18">
        <w:instrText xml:space="preserve"> SEQ REF \* MERGEFORMAT </w:instrText>
      </w:r>
      <w:r w:rsidR="00DB5D18">
        <w:fldChar w:fldCharType="separate"/>
      </w:r>
      <w:r w:rsidR="003028B7">
        <w:rPr>
          <w:noProof/>
        </w:rPr>
        <w:t>2</w:t>
      </w:r>
      <w:r w:rsidR="00DB5D18">
        <w:fldChar w:fldCharType="end"/>
      </w:r>
      <w:bookmarkEnd w:id="8"/>
      <w:r w:rsidR="007F6FB9">
        <w:t xml:space="preserve">] </w:t>
      </w:r>
      <w:r w:rsidR="007F6FB9" w:rsidRPr="0040332F">
        <w:rPr>
          <w:color w:val="FF0000"/>
        </w:rPr>
        <w:tab/>
      </w:r>
      <w:r w:rsidR="00313018">
        <w:t>IEEE Std. 1609.4-2016 “</w:t>
      </w:r>
      <w:r w:rsidR="00313018" w:rsidRPr="000E2078">
        <w:t>IEEE Standard for Wireless Access in Vehicular Environments (WAVE) -- Multi-Channel Operation</w:t>
      </w:r>
      <w:r w:rsidR="00313018">
        <w:t>”.</w:t>
      </w:r>
      <w:bookmarkStart w:id="9" w:name="Mnemonics_CAM"/>
      <w:bookmarkEnd w:id="9"/>
    </w:p>
    <w:p w14:paraId="4F578F89" w14:textId="77777777" w:rsidR="0095553F" w:rsidRPr="007D7A88" w:rsidRDefault="0095553F" w:rsidP="0095553F">
      <w:pPr>
        <w:overflowPunct/>
        <w:spacing w:after="0"/>
        <w:ind w:left="1710" w:hanging="1426"/>
        <w:jc w:val="both"/>
        <w:textAlignment w:val="auto"/>
      </w:pPr>
    </w:p>
    <w:p w14:paraId="5AAF8EA6" w14:textId="66758741" w:rsidR="0097297B" w:rsidRPr="007D7A88" w:rsidRDefault="0097297B" w:rsidP="007D7A88">
      <w:pPr>
        <w:pStyle w:val="EX"/>
        <w:jc w:val="both"/>
      </w:pPr>
      <w:r w:rsidRPr="007D7A88">
        <w:t>[</w:t>
      </w:r>
      <w:bookmarkStart w:id="10" w:name="REF_ISOIEC9646_1"/>
      <w:r w:rsidRPr="007D7A88">
        <w:fldChar w:fldCharType="begin"/>
      </w:r>
      <w:r w:rsidRPr="007D7A88">
        <w:instrText>SEQ REF</w:instrText>
      </w:r>
      <w:r w:rsidRPr="007D7A88">
        <w:fldChar w:fldCharType="separate"/>
      </w:r>
      <w:r w:rsidR="003028B7">
        <w:rPr>
          <w:noProof/>
        </w:rPr>
        <w:t>3</w:t>
      </w:r>
      <w:r w:rsidRPr="007D7A88">
        <w:fldChar w:fldCharType="end"/>
      </w:r>
      <w:bookmarkEnd w:id="10"/>
      <w:r w:rsidR="007D7A88" w:rsidRPr="007D7A88">
        <w:t>]</w:t>
      </w:r>
      <w:r w:rsidR="007D7A88" w:rsidRPr="007D7A88">
        <w:tab/>
      </w:r>
      <w:r w:rsidRPr="007D7A88">
        <w:t>ISO/IEC 9646-1 (1994): "Information technology -- Open Systems Interconnection -- Conformance testing methodology and framework - Part 1: General concepts".</w:t>
      </w:r>
    </w:p>
    <w:p w14:paraId="028E55A5" w14:textId="41C0D46E" w:rsidR="00DB5D18" w:rsidRPr="007D7A88" w:rsidRDefault="0097297B" w:rsidP="00E672E4">
      <w:pPr>
        <w:pStyle w:val="EX"/>
        <w:jc w:val="both"/>
      </w:pPr>
      <w:r w:rsidRPr="007D7A88">
        <w:t>[</w:t>
      </w:r>
      <w:bookmarkStart w:id="11" w:name="REF_ISOIEC9646_2"/>
      <w:r w:rsidRPr="007D7A88">
        <w:fldChar w:fldCharType="begin"/>
      </w:r>
      <w:r w:rsidRPr="007D7A88">
        <w:instrText>SEQ REF</w:instrText>
      </w:r>
      <w:r w:rsidRPr="007D7A88">
        <w:fldChar w:fldCharType="separate"/>
      </w:r>
      <w:r w:rsidR="003028B7">
        <w:rPr>
          <w:noProof/>
        </w:rPr>
        <w:t>4</w:t>
      </w:r>
      <w:r w:rsidRPr="007D7A88">
        <w:fldChar w:fldCharType="end"/>
      </w:r>
      <w:bookmarkEnd w:id="11"/>
      <w:r w:rsidRPr="007D7A88">
        <w:t>]</w:t>
      </w:r>
      <w:r w:rsidRPr="007D7A88">
        <w:tab/>
        <w:t>ISO/IEC 9646-2 (1994): "Information technology -- Open Systems Interconnection -- Conformance testing methodology and framework -- Part 2: Abstract Test Suite specification".</w:t>
      </w:r>
    </w:p>
    <w:p w14:paraId="6A29F39C" w14:textId="60D96967" w:rsidR="003212BE" w:rsidRPr="007D7A88" w:rsidRDefault="0097297B" w:rsidP="00087D4B">
      <w:pPr>
        <w:pStyle w:val="EX"/>
        <w:jc w:val="both"/>
      </w:pPr>
      <w:r w:rsidRPr="007D7A88">
        <w:t>[</w:t>
      </w:r>
      <w:bookmarkStart w:id="12" w:name="REF_ISOIEC9646_7"/>
      <w:r w:rsidRPr="007D7A88">
        <w:fldChar w:fldCharType="begin"/>
      </w:r>
      <w:r w:rsidRPr="007D7A88">
        <w:instrText>SEQ REF</w:instrText>
      </w:r>
      <w:r w:rsidRPr="007D7A88">
        <w:fldChar w:fldCharType="separate"/>
      </w:r>
      <w:r w:rsidR="003028B7">
        <w:rPr>
          <w:noProof/>
        </w:rPr>
        <w:t>5</w:t>
      </w:r>
      <w:r w:rsidRPr="007D7A88">
        <w:fldChar w:fldCharType="end"/>
      </w:r>
      <w:bookmarkEnd w:id="12"/>
      <w:r w:rsidRPr="007D7A88">
        <w:t>]</w:t>
      </w:r>
      <w:r w:rsidRPr="007D7A88">
        <w:tab/>
        <w:t>ISO/IEC 9646-7 (1995): "Information technology -- Open Systems Interconnection -- Conformance testing methodology and framework - Part 7: Implementation Conformance Statements".</w:t>
      </w:r>
    </w:p>
    <w:p w14:paraId="497B57A7" w14:textId="40913452" w:rsidR="005C551C" w:rsidRPr="003212BE" w:rsidRDefault="00644D1B" w:rsidP="00E672E4">
      <w:pPr>
        <w:pStyle w:val="EX"/>
        <w:jc w:val="both"/>
      </w:pPr>
      <w:r>
        <w:t>[</w:t>
      </w:r>
      <w:bookmarkStart w:id="13" w:name="REF_IEEE160912"/>
      <w:r w:rsidRPr="007D7A88">
        <w:fldChar w:fldCharType="begin"/>
      </w:r>
      <w:r w:rsidRPr="007D7A88">
        <w:instrText>SEQ REF</w:instrText>
      </w:r>
      <w:r w:rsidRPr="007D7A88">
        <w:fldChar w:fldCharType="separate"/>
      </w:r>
      <w:r w:rsidR="003028B7">
        <w:rPr>
          <w:noProof/>
        </w:rPr>
        <w:t>6</w:t>
      </w:r>
      <w:r w:rsidRPr="007D7A88">
        <w:fldChar w:fldCharType="end"/>
      </w:r>
      <w:bookmarkEnd w:id="13"/>
      <w:r>
        <w:t>]</w:t>
      </w:r>
      <w:r w:rsidDel="00644D1B">
        <w:t xml:space="preserve"> </w:t>
      </w:r>
      <w:r w:rsidR="003212BE">
        <w:tab/>
      </w:r>
      <w:r w:rsidR="00D64AFB">
        <w:t xml:space="preserve">IEEE Std. 1609.12-2016 “IEEE Standard for Wireless Access in Vehicular Environments – </w:t>
      </w:r>
      <w:r w:rsidR="00D64AFB" w:rsidRPr="00D77F7F">
        <w:t>Identifier Allocations</w:t>
      </w:r>
      <w:r w:rsidR="00D64AFB">
        <w:t>”.</w:t>
      </w:r>
    </w:p>
    <w:p w14:paraId="041B89EF" w14:textId="07FA85B5" w:rsidR="00DB5D18" w:rsidRDefault="00662EE9" w:rsidP="00E672E4">
      <w:pPr>
        <w:tabs>
          <w:tab w:val="left" w:pos="1710"/>
        </w:tabs>
        <w:overflowPunct/>
        <w:spacing w:after="0"/>
        <w:ind w:left="1702" w:hanging="1418"/>
        <w:textAlignment w:val="auto"/>
      </w:pPr>
      <w:r>
        <w:t>[</w:t>
      </w:r>
      <w:bookmarkStart w:id="14" w:name="REF_TSI"/>
      <w:r w:rsidR="00DB5D18">
        <w:fldChar w:fldCharType="begin"/>
      </w:r>
      <w:r w:rsidR="00DB5D18">
        <w:instrText xml:space="preserve"> SEQ REF </w:instrText>
      </w:r>
      <w:r w:rsidR="00DB5D18">
        <w:fldChar w:fldCharType="separate"/>
      </w:r>
      <w:r w:rsidR="003028B7">
        <w:rPr>
          <w:noProof/>
        </w:rPr>
        <w:t>7</w:t>
      </w:r>
      <w:r w:rsidR="00DB5D18">
        <w:fldChar w:fldCharType="end"/>
      </w:r>
      <w:bookmarkEnd w:id="14"/>
      <w:r>
        <w:t>]</w:t>
      </w:r>
      <w:r>
        <w:tab/>
      </w:r>
      <w:r w:rsidR="003F7C9B">
        <w:t xml:space="preserve">TCIS </w:t>
      </w:r>
      <w:r w:rsidR="00BE3E52">
        <w:t>(</w:t>
      </w:r>
      <w:r w:rsidR="003F7C9B">
        <w:t>V0.6.0</w:t>
      </w:r>
      <w:r w:rsidR="00BE3E52">
        <w:t>)</w:t>
      </w:r>
      <w:r w:rsidR="003F7C9B">
        <w:t>: “</w:t>
      </w:r>
      <w:r>
        <w:t xml:space="preserve">Test </w:t>
      </w:r>
      <w:r w:rsidR="009745C7">
        <w:t xml:space="preserve">Control </w:t>
      </w:r>
      <w:r>
        <w:t>Interface</w:t>
      </w:r>
      <w:r w:rsidR="009745C7">
        <w:t xml:space="preserve"> Specification</w:t>
      </w:r>
      <w:r>
        <w:t>.</w:t>
      </w:r>
      <w:r w:rsidR="003F7C9B">
        <w:t xml:space="preserve">”: </w:t>
      </w:r>
      <w:r w:rsidR="00BE3E52">
        <w:t xml:space="preserve">Revision date </w:t>
      </w:r>
      <w:r w:rsidR="003F7C9B">
        <w:t>4</w:t>
      </w:r>
      <w:r w:rsidR="009745C7" w:rsidRPr="003F7C9B">
        <w:t>/</w:t>
      </w:r>
      <w:r w:rsidR="003F7C9B" w:rsidRPr="003F7C9B">
        <w:t>21/2017</w:t>
      </w:r>
      <w:r w:rsidR="00BE3E52">
        <w:t>,</w:t>
      </w:r>
      <w:r w:rsidR="003F7C9B">
        <w:t xml:space="preserve"> download from </w:t>
      </w:r>
      <w:hyperlink r:id="rId10" w:history="1">
        <w:r w:rsidR="003F7C9B" w:rsidRPr="00203A21">
          <w:rPr>
            <w:rStyle w:val="Hyperlink"/>
          </w:rPr>
          <w:t>https://github.com/certificationoperatingcouncil/TCI_ASN1</w:t>
        </w:r>
      </w:hyperlink>
    </w:p>
    <w:p w14:paraId="20015DB6" w14:textId="77777777" w:rsidR="00466660" w:rsidRPr="00466660" w:rsidRDefault="00466660" w:rsidP="00662EE9">
      <w:pPr>
        <w:tabs>
          <w:tab w:val="left" w:pos="1710"/>
        </w:tabs>
        <w:overflowPunct/>
        <w:spacing w:after="0"/>
        <w:ind w:left="1702" w:hanging="1418"/>
        <w:textAlignment w:val="auto"/>
        <w:rPr>
          <w:color w:val="000000" w:themeColor="text1"/>
        </w:rPr>
      </w:pPr>
    </w:p>
    <w:p w14:paraId="08C59FCA" w14:textId="4E21E52C" w:rsidR="00DB5D18" w:rsidRDefault="00CA7208" w:rsidP="00DB5D18">
      <w:pPr>
        <w:pStyle w:val="EX"/>
        <w:jc w:val="both"/>
      </w:pPr>
      <w:r>
        <w:t>[</w:t>
      </w:r>
      <w:bookmarkStart w:id="15" w:name="REF_IEEE80211"/>
      <w:r w:rsidRPr="007D7A88">
        <w:fldChar w:fldCharType="begin"/>
      </w:r>
      <w:r w:rsidRPr="007D7A88">
        <w:instrText>SEQ REF</w:instrText>
      </w:r>
      <w:r w:rsidRPr="007D7A88">
        <w:fldChar w:fldCharType="separate"/>
      </w:r>
      <w:r w:rsidR="003028B7">
        <w:rPr>
          <w:noProof/>
        </w:rPr>
        <w:t>8</w:t>
      </w:r>
      <w:r w:rsidRPr="007D7A88">
        <w:fldChar w:fldCharType="end"/>
      </w:r>
      <w:bookmarkEnd w:id="15"/>
      <w:r>
        <w:t>]</w:t>
      </w:r>
      <w:r>
        <w:tab/>
      </w:r>
      <w:r w:rsidRPr="007D7A88">
        <w:t xml:space="preserve">IEEE </w:t>
      </w:r>
      <w:proofErr w:type="spellStart"/>
      <w:r w:rsidRPr="007D7A88">
        <w:t>Std</w:t>
      </w:r>
      <w:proofErr w:type="spellEnd"/>
      <w:r w:rsidRPr="007D7A88">
        <w:t xml:space="preserve"> 802.11™-2012: “Part 11: Wireless LAN Medium Access Control</w:t>
      </w:r>
      <w:r>
        <w:t xml:space="preserve"> </w:t>
      </w:r>
      <w:r w:rsidRPr="007D7A88">
        <w:t xml:space="preserve">(MAC) and </w:t>
      </w:r>
      <w:r>
        <w:t xml:space="preserve">         </w:t>
      </w:r>
      <w:r w:rsidRPr="007D7A88">
        <w:t>Physical Layer (PHY) Specifications”.</w:t>
      </w:r>
    </w:p>
    <w:p w14:paraId="26566294" w14:textId="7CE43457" w:rsidR="00DB5D18" w:rsidRPr="007D7A88" w:rsidRDefault="00DB5D18" w:rsidP="00E672E4">
      <w:pPr>
        <w:pStyle w:val="EX"/>
        <w:jc w:val="both"/>
      </w:pPr>
      <w:r>
        <w:t>[</w:t>
      </w:r>
      <w:bookmarkStart w:id="16" w:name="REF_IEEE16093"/>
      <w:r w:rsidR="00E672E4">
        <w:fldChar w:fldCharType="begin"/>
      </w:r>
      <w:r w:rsidR="00E672E4">
        <w:instrText xml:space="preserve"> SEQ REF \* MERGEFORMAT </w:instrText>
      </w:r>
      <w:r w:rsidR="00E672E4">
        <w:fldChar w:fldCharType="separate"/>
      </w:r>
      <w:r w:rsidR="003028B7">
        <w:rPr>
          <w:noProof/>
        </w:rPr>
        <w:t>9</w:t>
      </w:r>
      <w:r w:rsidR="00E672E4">
        <w:fldChar w:fldCharType="end"/>
      </w:r>
      <w:bookmarkEnd w:id="16"/>
      <w:r>
        <w:t>]</w:t>
      </w:r>
      <w:r>
        <w:tab/>
      </w:r>
      <w:r w:rsidR="00D64AFB">
        <w:t xml:space="preserve">IEEE </w:t>
      </w:r>
      <w:proofErr w:type="spellStart"/>
      <w:r w:rsidR="00D64AFB">
        <w:t>Std</w:t>
      </w:r>
      <w:proofErr w:type="spellEnd"/>
      <w:r w:rsidR="00D64AFB">
        <w:t xml:space="preserve"> 1609.3-2016 “IEEE Standard for Wireless Access in Vehicular Environments (WAVE) — Network Services”.</w:t>
      </w:r>
    </w:p>
    <w:p w14:paraId="044C122B" w14:textId="77777777" w:rsidR="00FF4529" w:rsidRDefault="00FF4529" w:rsidP="005B25C4">
      <w:pPr>
        <w:pStyle w:val="Heading2"/>
      </w:pPr>
      <w:bookmarkStart w:id="17" w:name="_Toc480967006"/>
      <w:r>
        <w:t>Informative References</w:t>
      </w:r>
      <w:bookmarkEnd w:id="17"/>
    </w:p>
    <w:p w14:paraId="7561B05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FB8018E" w14:textId="1768B025" w:rsidR="00FF4529" w:rsidRPr="00230517" w:rsidRDefault="00FF4529" w:rsidP="00FF4529">
      <w:pPr>
        <w:pStyle w:val="EX"/>
      </w:pPr>
      <w:r w:rsidRPr="00230517">
        <w:t>[</w:t>
      </w:r>
      <w:bookmarkStart w:id="18" w:name="REF_EG202798"/>
      <w:r w:rsidRPr="00230517">
        <w:t>i.</w:t>
      </w:r>
      <w:r w:rsidRPr="00230517">
        <w:fldChar w:fldCharType="begin"/>
      </w:r>
      <w:r w:rsidRPr="00230517">
        <w:instrText>SEQ REFI</w:instrText>
      </w:r>
      <w:r w:rsidRPr="00230517">
        <w:fldChar w:fldCharType="separate"/>
      </w:r>
      <w:r w:rsidR="003028B7">
        <w:rPr>
          <w:noProof/>
        </w:rPr>
        <w:t>1</w:t>
      </w:r>
      <w:r w:rsidRPr="00230517">
        <w:fldChar w:fldCharType="end"/>
      </w:r>
      <w:bookmarkEnd w:id="18"/>
      <w:r w:rsidRPr="00230517">
        <w:t>]</w:t>
      </w:r>
      <w:r w:rsidR="00DA19DB">
        <w:tab/>
      </w:r>
      <w:r w:rsidR="007A2A64" w:rsidRPr="00E22969">
        <w:t>ETSI EG 202 798 (V1.1.1): "Intelligent Transport Systems (ITS); Testing; Framework for conformance and interoperability testing".</w:t>
      </w:r>
    </w:p>
    <w:p w14:paraId="112084B9" w14:textId="77777777" w:rsidR="00FF4529" w:rsidRDefault="00FF4529" w:rsidP="00FF4529"/>
    <w:p w14:paraId="27906268" w14:textId="77777777" w:rsidR="00FF4529" w:rsidRDefault="00FF4529" w:rsidP="00FF4529">
      <w:pPr>
        <w:pStyle w:val="Heading1"/>
      </w:pPr>
      <w:bookmarkStart w:id="19" w:name="_Toc480967007"/>
      <w:r w:rsidRPr="00FF4529">
        <w:lastRenderedPageBreak/>
        <w:t>Definitions and abbreviations</w:t>
      </w:r>
      <w:bookmarkEnd w:id="19"/>
    </w:p>
    <w:p w14:paraId="691C0845" w14:textId="77777777" w:rsidR="00FF4529" w:rsidRPr="00FF4529" w:rsidRDefault="00FF4529" w:rsidP="005B25C4">
      <w:pPr>
        <w:pStyle w:val="Heading2"/>
      </w:pPr>
      <w:bookmarkStart w:id="20" w:name="_Toc379980278"/>
      <w:bookmarkStart w:id="21" w:name="_Toc405990166"/>
      <w:bookmarkStart w:id="22" w:name="_Toc480967008"/>
      <w:r w:rsidRPr="00FF4529">
        <w:t>Definitions</w:t>
      </w:r>
      <w:bookmarkEnd w:id="20"/>
      <w:bookmarkEnd w:id="21"/>
      <w:bookmarkEnd w:id="22"/>
    </w:p>
    <w:p w14:paraId="73762CC2" w14:textId="579B03CB" w:rsidR="00FF4529" w:rsidRDefault="00FF4529" w:rsidP="00FF4529">
      <w:r w:rsidRPr="00FF4529">
        <w:t xml:space="preserve">For the purposes of the present document, the terms and definitions given </w:t>
      </w:r>
      <w:r w:rsidRPr="00AF7C65">
        <w:rPr>
          <w:color w:val="000000" w:themeColor="text1"/>
        </w:rPr>
        <w:t xml:space="preserve">in </w:t>
      </w:r>
      <w:r w:rsidR="00AF7C65">
        <w:rPr>
          <w:color w:val="000000" w:themeColor="text1"/>
        </w:rPr>
        <w:t>IEEE 1609.4</w:t>
      </w:r>
      <w:r w:rsidR="00F86E65" w:rsidRPr="00AF7C65">
        <w:rPr>
          <w:color w:val="000000" w:themeColor="text1"/>
        </w:rPr>
        <w:t xml:space="preserve"> [</w:t>
      </w:r>
      <w:r w:rsidR="00FD77AF">
        <w:rPr>
          <w:color w:val="000000" w:themeColor="text1"/>
        </w:rPr>
        <w:fldChar w:fldCharType="begin"/>
      </w:r>
      <w:r w:rsidR="00FD77AF">
        <w:rPr>
          <w:color w:val="000000" w:themeColor="text1"/>
        </w:rPr>
        <w:instrText xml:space="preserve"> REF  REF_IEEE16094 \h  \* MERGEFORMAT </w:instrText>
      </w:r>
      <w:r w:rsidR="00FD77AF">
        <w:rPr>
          <w:color w:val="000000" w:themeColor="text1"/>
        </w:rPr>
      </w:r>
      <w:r w:rsidR="00FD77AF">
        <w:rPr>
          <w:color w:val="000000" w:themeColor="text1"/>
        </w:rPr>
        <w:fldChar w:fldCharType="separate"/>
      </w:r>
      <w:r w:rsidR="003028B7">
        <w:rPr>
          <w:noProof/>
        </w:rPr>
        <w:t>2</w:t>
      </w:r>
      <w:r w:rsidR="00FD77AF">
        <w:rPr>
          <w:color w:val="000000" w:themeColor="text1"/>
        </w:rPr>
        <w:fldChar w:fldCharType="end"/>
      </w:r>
      <w:r w:rsidR="00F86E65" w:rsidRPr="00AF7C65">
        <w:rPr>
          <w:color w:val="000000" w:themeColor="text1"/>
        </w:rPr>
        <w:t>]</w:t>
      </w:r>
      <w:r w:rsidRPr="00AF7C65">
        <w:rPr>
          <w:color w:val="000000" w:themeColor="text1"/>
        </w:rPr>
        <w:t xml:space="preserve">, </w:t>
      </w:r>
      <w:r w:rsidRPr="00FF4529">
        <w:t>ISO/IEC 9646</w:t>
      </w:r>
      <w:r w:rsidRPr="00FF4529">
        <w:noBreakHyphen/>
        <w:t>1 [</w:t>
      </w:r>
      <w:r w:rsidR="000A59C1">
        <w:fldChar w:fldCharType="begin"/>
      </w:r>
      <w:r w:rsidR="000A59C1">
        <w:instrText xml:space="preserve"> REF  REF_ISOIEC9646_1 \h  \* MERGEFORMAT </w:instrText>
      </w:r>
      <w:r w:rsidR="000A59C1">
        <w:fldChar w:fldCharType="separate"/>
      </w:r>
      <w:r w:rsidR="003028B7">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3028B7">
        <w:rPr>
          <w:noProof/>
        </w:rPr>
        <w:t>5</w:t>
      </w:r>
      <w:r w:rsidR="000A59C1">
        <w:fldChar w:fldCharType="end"/>
      </w:r>
      <w:r w:rsidRPr="00FF4529">
        <w:t>] apply.</w:t>
      </w:r>
    </w:p>
    <w:p w14:paraId="17A00BAF" w14:textId="199C7723" w:rsidR="00FF4529" w:rsidRDefault="00FF4529" w:rsidP="00872B29">
      <w:pPr>
        <w:pStyle w:val="Heading2"/>
      </w:pPr>
      <w:bookmarkStart w:id="23" w:name="_Toc379980279"/>
      <w:bookmarkStart w:id="24" w:name="_Toc405990167"/>
      <w:bookmarkStart w:id="25" w:name="_Toc480967009"/>
      <w:r w:rsidRPr="00FF4529">
        <w:t>Abbreviations</w:t>
      </w:r>
      <w:bookmarkEnd w:id="23"/>
      <w:bookmarkEnd w:id="24"/>
      <w:bookmarkEnd w:id="25"/>
    </w:p>
    <w:p w14:paraId="71ED0021" w14:textId="77777777" w:rsidR="00FF4529" w:rsidRPr="00FF4529" w:rsidRDefault="00FF4529" w:rsidP="00FF4529">
      <w:r w:rsidRPr="00FF4529">
        <w:t>For the purposes of the present document, the following abbreviations apply:</w:t>
      </w:r>
    </w:p>
    <w:p w14:paraId="2C2ADDBD" w14:textId="20DFB17F" w:rsidR="00FF4529" w:rsidRPr="00FF4529" w:rsidRDefault="00FF4529" w:rsidP="00FF4529">
      <w:pPr>
        <w:spacing w:after="0"/>
      </w:pPr>
      <w:r w:rsidRPr="00FF4529">
        <w:t>BI</w:t>
      </w:r>
      <w:r w:rsidRPr="00FF4529">
        <w:tab/>
      </w:r>
      <w:r w:rsidR="006E19D0">
        <w:tab/>
      </w:r>
      <w:r w:rsidR="00806131">
        <w:t xml:space="preserve">Behavior </w:t>
      </w:r>
      <w:r w:rsidRPr="00FF4529">
        <w:t>Invalid</w:t>
      </w:r>
    </w:p>
    <w:p w14:paraId="038956EF" w14:textId="30B37596" w:rsidR="00FF4529" w:rsidRDefault="006E19D0" w:rsidP="00FF4529">
      <w:pPr>
        <w:spacing w:after="0"/>
        <w:rPr>
          <w:color w:val="FF0000"/>
        </w:rPr>
      </w:pPr>
      <w:r>
        <w:t>BV</w:t>
      </w:r>
      <w:r>
        <w:tab/>
      </w:r>
      <w:r>
        <w:tab/>
      </w:r>
      <w:r w:rsidR="00806131">
        <w:t xml:space="preserve">Behavior </w:t>
      </w:r>
      <w:r w:rsidR="00FF4529" w:rsidRPr="00FF4529">
        <w:t>Valid</w:t>
      </w:r>
    </w:p>
    <w:p w14:paraId="2A76B70A" w14:textId="1DB728ED" w:rsidR="0040332F" w:rsidRDefault="0040332F" w:rsidP="00FF4529">
      <w:pPr>
        <w:spacing w:after="0"/>
        <w:rPr>
          <w:color w:val="000000" w:themeColor="text1"/>
        </w:rPr>
      </w:pPr>
      <w:r w:rsidRPr="00AF7C65">
        <w:rPr>
          <w:color w:val="000000" w:themeColor="text1"/>
        </w:rPr>
        <w:t>CCH</w:t>
      </w:r>
      <w:r w:rsidRPr="00AF7C65">
        <w:rPr>
          <w:color w:val="000000" w:themeColor="text1"/>
        </w:rPr>
        <w:tab/>
        <w:t>Control Channel</w:t>
      </w:r>
    </w:p>
    <w:p w14:paraId="16A9CD4A" w14:textId="50C021E4" w:rsidR="00806131" w:rsidRDefault="00806131" w:rsidP="00FF4529">
      <w:pPr>
        <w:spacing w:after="0"/>
        <w:rPr>
          <w:color w:val="000000" w:themeColor="text1"/>
        </w:rPr>
      </w:pPr>
      <w:r>
        <w:rPr>
          <w:color w:val="000000" w:themeColor="text1"/>
        </w:rPr>
        <w:t>CH</w:t>
      </w:r>
      <w:r>
        <w:rPr>
          <w:color w:val="000000" w:themeColor="text1"/>
        </w:rPr>
        <w:tab/>
      </w:r>
      <w:r>
        <w:rPr>
          <w:color w:val="000000" w:themeColor="text1"/>
        </w:rPr>
        <w:tab/>
        <w:t>Channel</w:t>
      </w:r>
    </w:p>
    <w:p w14:paraId="492445D4" w14:textId="5046CEAF" w:rsidR="000A4A0C" w:rsidRPr="00AF7C65" w:rsidRDefault="000A4A0C" w:rsidP="00FF4529">
      <w:pPr>
        <w:spacing w:after="0"/>
        <w:rPr>
          <w:color w:val="000000" w:themeColor="text1"/>
        </w:rPr>
      </w:pPr>
      <w:r>
        <w:rPr>
          <w:color w:val="000000" w:themeColor="text1"/>
        </w:rPr>
        <w:t>DSRC</w:t>
      </w:r>
      <w:r>
        <w:rPr>
          <w:color w:val="000000" w:themeColor="text1"/>
        </w:rPr>
        <w:tab/>
        <w:t>Dedicated Short Range Communications</w:t>
      </w:r>
    </w:p>
    <w:p w14:paraId="05C68F41" w14:textId="74B87A48" w:rsidR="001E1D6C" w:rsidRDefault="001E1D6C" w:rsidP="00FF4529">
      <w:pPr>
        <w:spacing w:after="0"/>
      </w:pPr>
      <w:r>
        <w:t>IEEE</w:t>
      </w:r>
      <w:r>
        <w:tab/>
        <w:t>Institute of Electrical and Electronics Engineers</w:t>
      </w:r>
    </w:p>
    <w:p w14:paraId="6438026E" w14:textId="76B875E4" w:rsidR="00525FB5" w:rsidRDefault="00525FB5" w:rsidP="00FF4529">
      <w:pPr>
        <w:spacing w:after="0"/>
      </w:pPr>
      <w:r>
        <w:t>IP</w:t>
      </w:r>
      <w:r>
        <w:tab/>
      </w:r>
      <w:r>
        <w:tab/>
        <w:t>Internet Protocol</w:t>
      </w:r>
    </w:p>
    <w:p w14:paraId="67B3D75C" w14:textId="7FEE0290" w:rsidR="000A4A0C" w:rsidRPr="00FF4529" w:rsidRDefault="000A4A0C" w:rsidP="00FF4529">
      <w:pPr>
        <w:spacing w:after="0"/>
      </w:pPr>
      <w:r>
        <w:t>ISO</w:t>
      </w:r>
      <w:r>
        <w:tab/>
      </w:r>
      <w:r>
        <w:tab/>
        <w:t>International Organization for Standardization</w:t>
      </w:r>
    </w:p>
    <w:p w14:paraId="02C88AFD" w14:textId="35C67181" w:rsidR="00FF4529" w:rsidRDefault="00FF4529" w:rsidP="00FF4529">
      <w:pPr>
        <w:spacing w:after="0"/>
      </w:pPr>
      <w:r w:rsidRPr="00FF4529">
        <w:t>ITS</w:t>
      </w:r>
      <w:r w:rsidRPr="00FF4529">
        <w:tab/>
      </w:r>
      <w:r w:rsidR="006E19D0">
        <w:tab/>
      </w:r>
      <w:r w:rsidRPr="00FF4529">
        <w:t>Intelligent Transport Systems</w:t>
      </w:r>
    </w:p>
    <w:p w14:paraId="18FD3736" w14:textId="061A3B94" w:rsidR="006470FC" w:rsidRDefault="006470FC" w:rsidP="00FF4529">
      <w:pPr>
        <w:spacing w:after="0"/>
      </w:pPr>
      <w:r>
        <w:t>IUT</w:t>
      </w:r>
      <w:r>
        <w:tab/>
      </w:r>
      <w:r>
        <w:tab/>
        <w:t>Implementation Under Test</w:t>
      </w:r>
    </w:p>
    <w:p w14:paraId="452A25D1" w14:textId="66DCB65A" w:rsidR="00525FB5" w:rsidRDefault="00525FB5" w:rsidP="00FF4529">
      <w:pPr>
        <w:spacing w:after="0"/>
      </w:pPr>
      <w:r>
        <w:t>MAC</w:t>
      </w:r>
      <w:r>
        <w:tab/>
        <w:t>Media Access Control</w:t>
      </w:r>
    </w:p>
    <w:p w14:paraId="3C4C9B46" w14:textId="4F060904" w:rsidR="00525FB5" w:rsidRDefault="00525FB5" w:rsidP="00FF4529">
      <w:pPr>
        <w:spacing w:after="0"/>
      </w:pPr>
      <w:r>
        <w:t>MIB</w:t>
      </w:r>
      <w:r>
        <w:tab/>
        <w:t>Management Information Base</w:t>
      </w:r>
    </w:p>
    <w:p w14:paraId="3D1C17EF" w14:textId="2E42020C" w:rsidR="003C1EA7" w:rsidRPr="00FF4529" w:rsidRDefault="003C1EA7" w:rsidP="00FF4529">
      <w:pPr>
        <w:spacing w:after="0"/>
      </w:pPr>
      <w:r>
        <w:t>PC</w:t>
      </w:r>
      <w:r>
        <w:tab/>
      </w:r>
      <w:r>
        <w:tab/>
        <w:t>Personal Computer</w:t>
      </w:r>
    </w:p>
    <w:p w14:paraId="7EC92E27" w14:textId="623DCC11" w:rsidR="00DA0087" w:rsidRDefault="00DA0087" w:rsidP="00DA0087">
      <w:pPr>
        <w:spacing w:after="0"/>
      </w:pPr>
      <w:r w:rsidRPr="00FF4529">
        <w:t>PDU</w:t>
      </w:r>
      <w:r w:rsidRPr="00FF4529">
        <w:tab/>
        <w:t>Protocol Data Unit</w:t>
      </w:r>
    </w:p>
    <w:p w14:paraId="77CA914C" w14:textId="3CC1D945" w:rsidR="00DA0087" w:rsidRPr="00DA0087" w:rsidRDefault="00DA0087" w:rsidP="00DA0087">
      <w:pPr>
        <w:spacing w:after="0"/>
      </w:pPr>
      <w:r>
        <w:t>PICS</w:t>
      </w:r>
      <w:r>
        <w:tab/>
        <w:t>Protocol Implementation Conformance Statement</w:t>
      </w:r>
    </w:p>
    <w:p w14:paraId="6D22919D" w14:textId="759D42CE" w:rsidR="00DA0087" w:rsidRDefault="00DA0087" w:rsidP="00DA0087">
      <w:pPr>
        <w:spacing w:after="0"/>
      </w:pPr>
      <w:r w:rsidRPr="003D582C">
        <w:t>PSID</w:t>
      </w:r>
      <w:r>
        <w:tab/>
      </w:r>
      <w:r w:rsidRPr="003D582C">
        <w:t>Provider Service Identifier</w:t>
      </w:r>
    </w:p>
    <w:p w14:paraId="2D18C8C8" w14:textId="00C89DED" w:rsidR="003C1EA7" w:rsidRPr="007F00F1" w:rsidRDefault="003C1EA7" w:rsidP="00DA0087">
      <w:pPr>
        <w:spacing w:after="0"/>
        <w:rPr>
          <w:lang w:val="en-GB"/>
        </w:rPr>
      </w:pPr>
      <w:r>
        <w:t>RF</w:t>
      </w:r>
      <w:r>
        <w:tab/>
      </w:r>
      <w:r>
        <w:tab/>
        <w:t>Radio Frequency</w:t>
      </w:r>
    </w:p>
    <w:p w14:paraId="7A0EC72E" w14:textId="04B5A464" w:rsidR="004A65EA" w:rsidRPr="00FF4529" w:rsidRDefault="004A65EA" w:rsidP="00DA0087">
      <w:pPr>
        <w:spacing w:after="0"/>
      </w:pPr>
      <w:r>
        <w:t>SAE</w:t>
      </w:r>
      <w:r>
        <w:tab/>
        <w:t>Society of Automotive Engineers</w:t>
      </w:r>
    </w:p>
    <w:p w14:paraId="58AEDBF6" w14:textId="029A4386" w:rsidR="0040332F" w:rsidRDefault="0040332F" w:rsidP="00FF4529">
      <w:pPr>
        <w:spacing w:after="0"/>
        <w:rPr>
          <w:color w:val="000000" w:themeColor="text1"/>
        </w:rPr>
      </w:pPr>
      <w:r w:rsidRPr="00AF7C65">
        <w:rPr>
          <w:color w:val="000000" w:themeColor="text1"/>
        </w:rPr>
        <w:t>SCH</w:t>
      </w:r>
      <w:r w:rsidRPr="00AF7C65">
        <w:rPr>
          <w:color w:val="000000" w:themeColor="text1"/>
        </w:rPr>
        <w:tab/>
        <w:t>Service Channel</w:t>
      </w:r>
    </w:p>
    <w:p w14:paraId="731D0B26" w14:textId="5483F7E2" w:rsidR="002301C1" w:rsidRPr="00AF7C65" w:rsidRDefault="002301C1" w:rsidP="00FF4529">
      <w:pPr>
        <w:spacing w:after="0"/>
        <w:rPr>
          <w:color w:val="000000" w:themeColor="text1"/>
        </w:rPr>
      </w:pPr>
      <w:r>
        <w:rPr>
          <w:color w:val="000000" w:themeColor="text1"/>
        </w:rPr>
        <w:t>SCMS</w:t>
      </w:r>
      <w:r>
        <w:rPr>
          <w:color w:val="000000" w:themeColor="text1"/>
        </w:rPr>
        <w:tab/>
        <w:t>Security Credential Management System</w:t>
      </w:r>
    </w:p>
    <w:p w14:paraId="391C354F" w14:textId="6FB2CBBD" w:rsidR="00806131" w:rsidRPr="00FF4529" w:rsidRDefault="00806131" w:rsidP="00FF4529">
      <w:pPr>
        <w:spacing w:after="0"/>
      </w:pPr>
      <w:r>
        <w:t>TAI</w:t>
      </w:r>
      <w:r>
        <w:tab/>
      </w:r>
      <w:r>
        <w:tab/>
        <w:t>International Atomic Time</w:t>
      </w:r>
    </w:p>
    <w:p w14:paraId="1997BB07" w14:textId="7AB88464" w:rsidR="00005311" w:rsidRDefault="00005311" w:rsidP="00FF4529">
      <w:pPr>
        <w:spacing w:after="0"/>
      </w:pPr>
      <w:r>
        <w:t>TC</w:t>
      </w:r>
      <w:r>
        <w:tab/>
      </w:r>
      <w:r w:rsidR="006E19D0">
        <w:tab/>
      </w:r>
      <w:r>
        <w:t>Test Configuration</w:t>
      </w:r>
    </w:p>
    <w:p w14:paraId="13BBE991" w14:textId="2D2D17DE" w:rsidR="000D797A" w:rsidRDefault="000D797A" w:rsidP="00FF4529">
      <w:pPr>
        <w:spacing w:after="0"/>
      </w:pPr>
      <w:r w:rsidRPr="00FF4529">
        <w:t>TP</w:t>
      </w:r>
      <w:r w:rsidRPr="00FF4529">
        <w:tab/>
      </w:r>
      <w:r>
        <w:tab/>
      </w:r>
      <w:r w:rsidRPr="00FF4529">
        <w:t>Test Purposes</w:t>
      </w:r>
    </w:p>
    <w:p w14:paraId="6CEEB4B6" w14:textId="740C42B9" w:rsidR="00005311" w:rsidRDefault="00005311" w:rsidP="00FF4529">
      <w:pPr>
        <w:spacing w:after="0"/>
      </w:pPr>
      <w:r>
        <w:t>TS</w:t>
      </w:r>
      <w:r>
        <w:tab/>
      </w:r>
      <w:r w:rsidR="006E19D0">
        <w:tab/>
      </w:r>
      <w:r>
        <w:t>Test System</w:t>
      </w:r>
    </w:p>
    <w:p w14:paraId="1568B0B7" w14:textId="487B8F94" w:rsidR="00C55EC9" w:rsidRPr="00FF4529" w:rsidRDefault="00C55EC9" w:rsidP="00FF4529">
      <w:pPr>
        <w:spacing w:after="0"/>
      </w:pPr>
      <w:r>
        <w:t>TSF</w:t>
      </w:r>
      <w:r>
        <w:tab/>
      </w:r>
      <w:r>
        <w:tab/>
        <w:t>Timing Synchronization Function</w:t>
      </w:r>
    </w:p>
    <w:p w14:paraId="1C979AA9" w14:textId="32D7B195" w:rsidR="00FF4529" w:rsidRDefault="00FF4529" w:rsidP="00FF4529">
      <w:pPr>
        <w:spacing w:after="0"/>
      </w:pPr>
      <w:r w:rsidRPr="00FF4529">
        <w:t>TSS</w:t>
      </w:r>
      <w:r w:rsidRPr="00FF4529">
        <w:tab/>
      </w:r>
      <w:r w:rsidR="006E19D0">
        <w:tab/>
      </w:r>
      <w:r w:rsidRPr="00FF4529">
        <w:t>Test Suite Structure</w:t>
      </w:r>
    </w:p>
    <w:p w14:paraId="473ABF2B" w14:textId="56A9D345" w:rsidR="004125A6" w:rsidRDefault="004125A6" w:rsidP="00FF4529">
      <w:pPr>
        <w:spacing w:after="0"/>
        <w:rPr>
          <w:bCs/>
        </w:rPr>
      </w:pPr>
      <w:r>
        <w:t>UTC</w:t>
      </w:r>
      <w:r>
        <w:tab/>
      </w:r>
      <w:r w:rsidRPr="004125A6">
        <w:rPr>
          <w:bCs/>
        </w:rPr>
        <w:t>Coordinated Universal Time</w:t>
      </w:r>
    </w:p>
    <w:p w14:paraId="4C1AF4AD" w14:textId="4C715992" w:rsidR="004A65EA" w:rsidRDefault="004A65EA" w:rsidP="00FF4529">
      <w:pPr>
        <w:spacing w:after="0"/>
        <w:rPr>
          <w:bCs/>
        </w:rPr>
      </w:pPr>
      <w:r>
        <w:rPr>
          <w:bCs/>
        </w:rPr>
        <w:t>V2V</w:t>
      </w:r>
      <w:r>
        <w:rPr>
          <w:bCs/>
        </w:rPr>
        <w:tab/>
        <w:t>Vehicle</w:t>
      </w:r>
      <w:r w:rsidR="00C42A64">
        <w:rPr>
          <w:bCs/>
        </w:rPr>
        <w:t>-</w:t>
      </w:r>
      <w:r>
        <w:rPr>
          <w:bCs/>
        </w:rPr>
        <w:t>to</w:t>
      </w:r>
      <w:r w:rsidR="00C42A64">
        <w:rPr>
          <w:bCs/>
        </w:rPr>
        <w:t>-</w:t>
      </w:r>
      <w:r>
        <w:rPr>
          <w:bCs/>
        </w:rPr>
        <w:t>Vehicl</w:t>
      </w:r>
      <w:r w:rsidR="00123049">
        <w:rPr>
          <w:bCs/>
        </w:rPr>
        <w:t>e</w:t>
      </w:r>
    </w:p>
    <w:p w14:paraId="338616B3" w14:textId="1D7A8DBF" w:rsidR="00806131" w:rsidRDefault="00806131" w:rsidP="00FF4529">
      <w:pPr>
        <w:spacing w:after="0"/>
      </w:pPr>
      <w:r>
        <w:rPr>
          <w:bCs/>
        </w:rPr>
        <w:t>V2X</w:t>
      </w:r>
      <w:r>
        <w:rPr>
          <w:bCs/>
        </w:rPr>
        <w:tab/>
        <w:t>Vehicle-to-Device</w:t>
      </w:r>
    </w:p>
    <w:p w14:paraId="3E3BE5AC" w14:textId="5514D1DC" w:rsidR="0056253E" w:rsidRDefault="0056253E" w:rsidP="00FF4529">
      <w:pPr>
        <w:spacing w:after="0"/>
      </w:pPr>
      <w:r>
        <w:t>WAVE</w:t>
      </w:r>
      <w:r>
        <w:tab/>
        <w:t>Wireless Access in Vehicular</w:t>
      </w:r>
      <w:r w:rsidR="00081F2D">
        <w:t xml:space="preserve"> Environments</w:t>
      </w:r>
    </w:p>
    <w:p w14:paraId="21139031" w14:textId="77777777" w:rsidR="0056253E" w:rsidRDefault="0056253E" w:rsidP="00FF4529">
      <w:pPr>
        <w:spacing w:after="0"/>
      </w:pPr>
      <w:r>
        <w:t>WSM</w:t>
      </w:r>
      <w:r>
        <w:tab/>
        <w:t>WAVE Short Message</w:t>
      </w:r>
    </w:p>
    <w:p w14:paraId="48B855E8" w14:textId="77777777" w:rsidR="005B25C4" w:rsidRDefault="008058FC" w:rsidP="00FF4529">
      <w:pPr>
        <w:pStyle w:val="Heading1"/>
      </w:pPr>
      <w:bookmarkStart w:id="26" w:name="_Toc480967010"/>
      <w:r w:rsidRPr="008058FC">
        <w:t>Prerequisites</w:t>
      </w:r>
      <w:r>
        <w:t xml:space="preserve"> and </w:t>
      </w:r>
      <w:r w:rsidR="005B25C4">
        <w:t>Test Configurations</w:t>
      </w:r>
      <w:bookmarkEnd w:id="26"/>
    </w:p>
    <w:p w14:paraId="62C48B42" w14:textId="77777777" w:rsidR="008058FC" w:rsidRPr="008058FC" w:rsidRDefault="008058FC" w:rsidP="008058FC">
      <w:pPr>
        <w:pStyle w:val="Heading2"/>
      </w:pPr>
      <w:bookmarkStart w:id="27" w:name="_Toc480967011"/>
      <w:r>
        <w:t>Test Configurations</w:t>
      </w:r>
      <w:bookmarkEnd w:id="27"/>
    </w:p>
    <w:p w14:paraId="67EBE44D" w14:textId="1193007A" w:rsidR="00533F68" w:rsidRDefault="005B25C4" w:rsidP="007F00F1">
      <w:r w:rsidRPr="00771692">
        <w:t xml:space="preserve">This clause introduces the test configuration that </w:t>
      </w:r>
      <w:r w:rsidR="00B8754A">
        <w:t xml:space="preserve">is </w:t>
      </w:r>
      <w:r w:rsidRPr="00771692">
        <w:t>used for the definition of test purposes</w:t>
      </w:r>
      <w:r w:rsidR="00E538CB">
        <w:t xml:space="preserve"> and test descriptions</w:t>
      </w:r>
      <w:r w:rsidRPr="00771692">
        <w:t xml:space="preserve">. </w:t>
      </w:r>
      <w:r w:rsidR="00E538CB">
        <w:t>The test configuration</w:t>
      </w:r>
      <w:r w:rsidR="00E538CB" w:rsidRPr="00771692">
        <w:t xml:space="preserve"> cover</w:t>
      </w:r>
      <w:r w:rsidR="00E538CB">
        <w:t>s</w:t>
      </w:r>
      <w:r w:rsidR="00E538CB" w:rsidRPr="00771692">
        <w:t xml:space="preserve"> the vari</w:t>
      </w:r>
      <w:r w:rsidR="00E538CB">
        <w:t>ous scenarios of the IEEE 1609.4</w:t>
      </w:r>
      <w:r w:rsidR="00E538CB" w:rsidRPr="00771692">
        <w:t xml:space="preserve"> test</w:t>
      </w:r>
      <w:r w:rsidR="00E538CB">
        <w:t xml:space="preserve">s. </w:t>
      </w:r>
      <w:r w:rsidR="00533F68">
        <w:t xml:space="preserve">The Test System setup is implemented according to </w:t>
      </w:r>
      <w:ins w:id="28" w:author="Dmitri.Khijniak@7Layers.com" w:date="2017-08-22T11:41:00Z">
        <w:r w:rsidR="00FD5AA6">
          <w:fldChar w:fldCharType="begin"/>
        </w:r>
        <w:r w:rsidR="00FD5AA6">
          <w:instrText xml:space="preserve"> REF _Ref438706534 \h </w:instrText>
        </w:r>
      </w:ins>
      <w:r w:rsidR="00FD5AA6">
        <w:fldChar w:fldCharType="separate"/>
      </w:r>
      <w:ins w:id="29" w:author="Dmitri.Khijniak@7Layers.com" w:date="2017-08-22T11:41:00Z">
        <w:r w:rsidR="00FD5AA6" w:rsidRPr="00E22969">
          <w:t xml:space="preserve">Figure </w:t>
        </w:r>
        <w:r w:rsidR="00FD5AA6">
          <w:rPr>
            <w:noProof/>
          </w:rPr>
          <w:t>4</w:t>
        </w:r>
        <w:r w:rsidR="00FD5AA6" w:rsidRPr="00E22969">
          <w:noBreakHyphen/>
        </w:r>
        <w:r w:rsidR="00FD5AA6">
          <w:rPr>
            <w:noProof/>
          </w:rPr>
          <w:t>1</w:t>
        </w:r>
        <w:r w:rsidR="00FD5AA6">
          <w:fldChar w:fldCharType="end"/>
        </w:r>
      </w:ins>
      <w:r w:rsidR="00533F68">
        <w:t>.</w:t>
      </w:r>
      <w:r w:rsidR="00E538CB">
        <w:t xml:space="preserve"> </w:t>
      </w:r>
      <w:ins w:id="30" w:author="Dmitri.Khijniak@7Layers.com" w:date="2017-08-22T11:36:00Z">
        <w:r w:rsidR="00F425D7">
          <w:t xml:space="preserve">The term ‘Test Equipment’ used in some test purposes refers to the </w:t>
        </w:r>
      </w:ins>
      <w:ins w:id="31" w:author="Dmitri.Khijniak@7Layers.com" w:date="2017-08-22T11:37:00Z">
        <w:r w:rsidR="00F425D7">
          <w:t>combination of the Test System and the DSRC Wave Host with the corresponding software and firmware.</w:t>
        </w:r>
      </w:ins>
    </w:p>
    <w:p w14:paraId="50E05E0A" w14:textId="5F8CA173" w:rsidR="007A29B3" w:rsidRDefault="00385C5C" w:rsidP="007F00F1">
      <w:r w:rsidRPr="007F00F1">
        <w:rPr>
          <w:noProof/>
        </w:rPr>
        <w:lastRenderedPageBreak/>
        <mc:AlternateContent>
          <mc:Choice Requires="wpc">
            <w:drawing>
              <wp:inline distT="0" distB="0" distL="0" distR="0" wp14:anchorId="0820C3CB" wp14:editId="3E333D32">
                <wp:extent cx="5706110" cy="2085975"/>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25"/>
                        <wps:cNvSpPr>
                          <a:spLocks noChangeArrowheads="1"/>
                        </wps:cNvSpPr>
                        <wps:spPr bwMode="auto">
                          <a:xfrm>
                            <a:off x="323851" y="9290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14:paraId="2E82327D" w14:textId="27A02DE2" w:rsidR="00457B68" w:rsidRPr="005171DC" w:rsidRDefault="00457B68" w:rsidP="00385C5C">
                              <w:pPr>
                                <w:jc w:val="center"/>
                                <w:rPr>
                                  <w:rFonts w:ascii="Arial" w:hAnsi="Arial" w:cs="Arial"/>
                                </w:rPr>
                              </w:pPr>
                              <w:r>
                                <w:rPr>
                                  <w:rFonts w:ascii="Arial" w:hAnsi="Arial" w:cs="Arial"/>
                                </w:rPr>
                                <w:t>Test System</w:t>
                              </w:r>
                            </w:p>
                          </w:txbxContent>
                        </wps:txbx>
                        <wps:bodyPr rot="0" vert="horz" wrap="square" lIns="91440" tIns="45720" rIns="91440" bIns="45720" anchor="ctr" anchorCtr="0" upright="1">
                          <a:noAutofit/>
                        </wps:bodyPr>
                      </wps:wsp>
                      <wps:wsp>
                        <wps:cNvPr id="6" name="Rectangle 128"/>
                        <wps:cNvSpPr>
                          <a:spLocks noChangeArrowheads="1"/>
                        </wps:cNvSpPr>
                        <wps:spPr bwMode="auto">
                          <a:xfrm>
                            <a:off x="4288790" y="9290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11EB8450" w14:textId="40AD166E" w:rsidR="00457B68" w:rsidRDefault="00457B68" w:rsidP="00385C5C">
                              <w:pPr>
                                <w:jc w:val="center"/>
                              </w:pPr>
                              <w:r>
                                <w:rPr>
                                  <w:rFonts w:ascii="Arial" w:hAnsi="Arial" w:cs="Arial"/>
                                </w:rPr>
                                <w:t>DSRC IUT</w:t>
                              </w:r>
                            </w:p>
                          </w:txbxContent>
                        </wps:txbx>
                        <wps:bodyPr rot="0" vert="horz" wrap="square" lIns="91440" tIns="45720" rIns="91440" bIns="45720" anchor="ctr" anchorCtr="0" upright="1">
                          <a:noAutofit/>
                        </wps:bodyPr>
                      </wps:wsp>
                      <wps:wsp>
                        <wps:cNvPr id="7" name="Text Box 12"/>
                        <wps:cNvSpPr txBox="1">
                          <a:spLocks noChangeArrowheads="1"/>
                        </wps:cNvSpPr>
                        <wps:spPr bwMode="auto">
                          <a:xfrm>
                            <a:off x="2554605" y="17767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955F73" w14:textId="7C2CB4EC" w:rsidR="00457B68" w:rsidRDefault="00457B68" w:rsidP="00385C5C">
                              <w:pPr>
                                <w:pStyle w:val="NormalWeb"/>
                              </w:pPr>
                              <w:r>
                                <w:rPr>
                                  <w:rFonts w:ascii="Arial" w:hAnsi="Arial" w:cs="Arial"/>
                                  <w:color w:val="000000"/>
                                  <w:sz w:val="14"/>
                                  <w:szCs w:val="14"/>
                                </w:rPr>
                                <w:t xml:space="preserve">Tester </w:t>
                              </w:r>
                              <w:ins w:id="32" w:author="Dmitri.Khijniak@7Layers.com" w:date="2017-08-22T11:32:00Z">
                                <w:r>
                                  <w:rPr>
                                    <w:rFonts w:ascii="Arial" w:hAnsi="Arial" w:cs="Arial"/>
                                    <w:color w:val="000000"/>
                                    <w:sz w:val="14"/>
                                    <w:szCs w:val="14"/>
                                  </w:rPr>
                                  <w:t xml:space="preserve">Control </w:t>
                                </w:r>
                              </w:ins>
                              <w:r>
                                <w:rPr>
                                  <w:rFonts w:ascii="Arial" w:hAnsi="Arial" w:cs="Arial"/>
                                  <w:color w:val="000000"/>
                                  <w:sz w:val="14"/>
                                  <w:szCs w:val="14"/>
                                </w:rPr>
                                <w:t>Interface link (Ethernet)</w:t>
                              </w:r>
                            </w:p>
                          </w:txbxContent>
                        </wps:txbx>
                        <wps:bodyPr rot="0" vert="horz" wrap="square" lIns="0" tIns="0" rIns="0" bIns="0" anchor="t" anchorCtr="0" upright="1">
                          <a:noAutofit/>
                        </wps:bodyPr>
                      </wps:wsp>
                      <wps:wsp>
                        <wps:cNvPr id="8" name="Straight Connector 139"/>
                        <wps:cNvCnPr>
                          <a:cxnSpLocks noChangeShapeType="1"/>
                        </wps:cNvCnPr>
                        <wps:spPr bwMode="auto">
                          <a:xfrm>
                            <a:off x="4805045" y="15328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 name="Straight Connector 140"/>
                        <wps:cNvCnPr>
                          <a:cxnSpLocks noChangeShapeType="1"/>
                        </wps:cNvCnPr>
                        <wps:spPr bwMode="auto">
                          <a:xfrm flipV="1">
                            <a:off x="1293495" y="19653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 name="Rectangle 142"/>
                        <wps:cNvSpPr>
                          <a:spLocks noChangeArrowheads="1"/>
                        </wps:cNvSpPr>
                        <wps:spPr bwMode="auto">
                          <a:xfrm>
                            <a:off x="2565197" y="884224"/>
                            <a:ext cx="804672" cy="672999"/>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5BE1100C" w14:textId="568CF60E" w:rsidR="00457B68" w:rsidRPr="00AC6851" w:rsidRDefault="00457B68"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457B68" w:rsidRPr="00A71E27" w:rsidRDefault="00457B68" w:rsidP="00385C5C">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11" name="Straight Connector 143"/>
                        <wps:cNvCnPr>
                          <a:cxnSpLocks noChangeShapeType="1"/>
                        </wps:cNvCnPr>
                        <wps:spPr bwMode="auto">
                          <a:xfrm flipV="1">
                            <a:off x="1714501" y="1229702"/>
                            <a:ext cx="876299" cy="1246"/>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2" name="Straight Connector 144"/>
                        <wps:cNvCnPr>
                          <a:cxnSpLocks noChangeShapeType="1"/>
                        </wps:cNvCnPr>
                        <wps:spPr bwMode="auto">
                          <a:xfrm>
                            <a:off x="1293495" y="15328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 name="Text Box 12"/>
                        <wps:cNvSpPr txBox="1">
                          <a:spLocks noChangeArrowheads="1"/>
                        </wps:cNvSpPr>
                        <wps:spPr bwMode="auto">
                          <a:xfrm>
                            <a:off x="3602714" y="10953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20ABD1" w14:textId="3DEBC561" w:rsidR="00457B68" w:rsidRPr="00807C87" w:rsidRDefault="00457B68" w:rsidP="00385C5C">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wps:wsp>
                        <wps:cNvPr id="15" name="Text Box 12"/>
                        <wps:cNvSpPr txBox="1">
                          <a:spLocks noChangeArrowheads="1"/>
                        </wps:cNvSpPr>
                        <wps:spPr bwMode="auto">
                          <a:xfrm>
                            <a:off x="1837176" y="9144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6E590" w14:textId="77777777" w:rsidR="00457B68" w:rsidRDefault="00457B68"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457B68" w:rsidRDefault="00457B68"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16" name="Straight Arrow Connector 16"/>
                        <wps:cNvCnPr/>
                        <wps:spPr>
                          <a:xfrm>
                            <a:off x="3355238" y="1229702"/>
                            <a:ext cx="948182" cy="1246"/>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2466975" y="76200"/>
                            <a:ext cx="923925" cy="381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42C339" w14:textId="77777777" w:rsidR="00457B68" w:rsidRPr="007F00F1" w:rsidRDefault="00457B68" w:rsidP="007F00F1">
                              <w:pPr>
                                <w:jc w:val="center"/>
                                <w:rPr>
                                  <w:rFonts w:ascii="Arial" w:hAnsi="Arial" w:cs="Arial"/>
                                </w:rPr>
                              </w:pPr>
                              <w:r w:rsidRPr="007F00F1">
                                <w:rPr>
                                  <w:rFonts w:ascii="Arial" w:hAnsi="Arial" w:cs="Arial"/>
                                </w:rPr>
                                <w:t>GPS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cxnSpLocks noChangeShapeType="1"/>
                        </wps:cNvCnPr>
                        <wps:spPr bwMode="auto">
                          <a:xfrm flipV="1">
                            <a:off x="614340" y="237151"/>
                            <a:ext cx="1841500" cy="1269"/>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 name="Straight Connector 21"/>
                        <wps:cNvCnPr>
                          <a:cxnSpLocks noChangeShapeType="1"/>
                        </wps:cNvCnPr>
                        <wps:spPr bwMode="auto">
                          <a:xfrm>
                            <a:off x="614340" y="237151"/>
                            <a:ext cx="0" cy="69185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2" name="Straight Arrow Connector 22"/>
                        <wps:cNvCnPr/>
                        <wps:spPr>
                          <a:xfrm flipV="1">
                            <a:off x="3390900" y="237151"/>
                            <a:ext cx="1947546" cy="634"/>
                          </a:xfrm>
                          <a:prstGeom prst="straightConnector1">
                            <a:avLst/>
                          </a:prstGeom>
                          <a:ln>
                            <a:headEnd type="none" w="med" len="med"/>
                            <a:tailEnd type="non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5338445" y="247945"/>
                            <a:ext cx="0" cy="681060"/>
                          </a:xfrm>
                          <a:prstGeom prst="straightConnector1">
                            <a:avLst/>
                          </a:prstGeom>
                          <a:ln>
                            <a:headEnd type="none" w="sm" len="sm"/>
                            <a:tailEnd type="none"/>
                          </a:ln>
                        </wps:spPr>
                        <wps:style>
                          <a:lnRef idx="1">
                            <a:schemeClr val="dk1"/>
                          </a:lnRef>
                          <a:fillRef idx="0">
                            <a:schemeClr val="dk1"/>
                          </a:fillRef>
                          <a:effectRef idx="0">
                            <a:schemeClr val="dk1"/>
                          </a:effectRef>
                          <a:fontRef idx="minor">
                            <a:schemeClr val="tx1"/>
                          </a:fontRef>
                        </wps:style>
                        <wps:bodyPr/>
                      </wps:wsp>
                      <wps:wsp>
                        <wps:cNvPr id="24" name="Text Box 12"/>
                        <wps:cNvSpPr txBox="1">
                          <a:spLocks noChangeArrowheads="1"/>
                        </wps:cNvSpPr>
                        <wps:spPr bwMode="auto">
                          <a:xfrm>
                            <a:off x="4056675" y="132375"/>
                            <a:ext cx="6127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0838EF" w14:textId="4F40579A" w:rsidR="00457B68" w:rsidRDefault="00457B68" w:rsidP="00385C5C">
                              <w:pPr>
                                <w:pStyle w:val="NormalWeb"/>
                                <w:spacing w:before="0" w:beforeAutospacing="0" w:after="0" w:afterAutospacing="0"/>
                                <w:jc w:val="center"/>
                              </w:pPr>
                              <w:ins w:id="33" w:author="Dmitri.Khijniak@7Layers.com" w:date="2017-08-22T11:33:00Z">
                                <w:r>
                                  <w:rPr>
                                    <w:rFonts w:ascii="Arial" w:eastAsia="Times New Roman" w:hAnsi="Arial" w:cs="Arial"/>
                                    <w:color w:val="000000"/>
                                    <w:sz w:val="14"/>
                                    <w:szCs w:val="14"/>
                                  </w:rPr>
                                  <w:t xml:space="preserve">RF Cable </w:t>
                                </w:r>
                              </w:ins>
                              <w:ins w:id="34" w:author="Dmitri.Khijniak@7Layers.com" w:date="2017-08-22T11:34:00Z">
                                <w:r>
                                  <w:rPr>
                                    <w:rFonts w:ascii="Arial" w:eastAsia="Times New Roman" w:hAnsi="Arial" w:cs="Arial"/>
                                    <w:color w:val="000000"/>
                                    <w:sz w:val="14"/>
                                    <w:szCs w:val="14"/>
                                  </w:rPr>
                                  <w:t>w</w:t>
                                </w:r>
                              </w:ins>
                              <w:r>
                                <w:rPr>
                                  <w:rFonts w:ascii="Arial" w:eastAsia="Times New Roman" w:hAnsi="Arial" w:cs="Arial"/>
                                  <w:color w:val="000000"/>
                                  <w:sz w:val="14"/>
                                  <w:szCs w:val="14"/>
                                </w:rPr>
                                <w:t>ired</w:t>
                              </w:r>
                            </w:p>
                          </w:txbxContent>
                        </wps:txbx>
                        <wps:bodyPr rot="0" vert="horz" wrap="none" lIns="0" tIns="0" rIns="0" bIns="0" anchor="t" anchorCtr="0" upright="1">
                          <a:noAutofit/>
                        </wps:bodyPr>
                      </wps:wsp>
                      <wps:wsp>
                        <wps:cNvPr id="27" name="Text Box 12"/>
                        <wps:cNvSpPr txBox="1">
                          <a:spLocks noChangeArrowheads="1"/>
                        </wps:cNvSpPr>
                        <wps:spPr bwMode="auto">
                          <a:xfrm>
                            <a:off x="1713525" y="104776"/>
                            <a:ext cx="3365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E470CC" w14:textId="7F7BD843" w:rsidR="00457B68" w:rsidRDefault="00457B68" w:rsidP="007F00F1">
                              <w:pPr>
                                <w:pStyle w:val="NormalWeb"/>
                                <w:spacing w:before="0" w:beforeAutospacing="0" w:after="0" w:afterAutospacing="0"/>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c:wpc>
                  </a:graphicData>
                </a:graphic>
              </wp:inline>
            </w:drawing>
          </mc:Choice>
          <mc:Fallback>
            <w:pict>
              <v:group w14:anchorId="0820C3CB" id="Canvas 37" o:spid="_x0000_s1026" editas="canvas" style="width:449.3pt;height:164.25pt;mso-position-horizontal-relative:char;mso-position-vertical-relative:line" coordsize="5706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61;height:20859;visibility:visible;mso-wrap-style:square">
                  <v:fill o:detectmouseclick="t"/>
                  <v:path o:connecttype="none"/>
                </v:shape>
                <v:rect id="Rectangle 125" o:spid="_x0000_s1028" style="position:absolute;left:3238;top:9290;width:1390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" fillcolor="#d8d8d8 [2732]" strokecolor="black [3213]" strokeweight="1pt">
                  <v:fill opacity="2570f"/>
                  <v:textbox>
                    <w:txbxContent>
                      <w:p w14:paraId="2E82327D" w14:textId="27A02DE2" w:rsidR="00457B68" w:rsidRPr="005171DC" w:rsidRDefault="00457B68" w:rsidP="00385C5C">
                        <w:pPr>
                          <w:jc w:val="center"/>
                          <w:rPr>
                            <w:rFonts w:ascii="Arial" w:hAnsi="Arial" w:cs="Arial"/>
                          </w:rPr>
                        </w:pPr>
                        <w:r>
                          <w:rPr>
                            <w:rFonts w:ascii="Arial" w:hAnsi="Arial" w:cs="Arial"/>
                          </w:rPr>
                          <w:t>Test System</w:t>
                        </w:r>
                      </w:p>
                    </w:txbxContent>
                  </v:textbox>
                </v:rect>
                <v:rect id="Rectangle 128" o:spid="_x0000_s1029" style="position:absolute;left:42887;top:9290;width:12504;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" fillcolor="#d8d8d8 [2732]" strokecolor="black [3213]" strokeweight="1pt">
                  <v:fill opacity="0"/>
                  <v:textbox>
                    <w:txbxContent>
                      <w:p w14:paraId="11EB8450" w14:textId="40AD166E" w:rsidR="00457B68" w:rsidRDefault="00457B68" w:rsidP="00385C5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5546;top:17767;width:167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0A955F73" w14:textId="7C2CB4EC" w:rsidR="00457B68" w:rsidRDefault="00457B68" w:rsidP="00385C5C">
                        <w:pPr>
                          <w:pStyle w:val="NormalWeb"/>
                        </w:pPr>
                        <w:r>
                          <w:rPr>
                            <w:rFonts w:ascii="Arial" w:hAnsi="Arial" w:cs="Arial"/>
                            <w:color w:val="000000"/>
                            <w:sz w:val="14"/>
                            <w:szCs w:val="14"/>
                          </w:rPr>
                          <w:t xml:space="preserve">Tester </w:t>
                        </w:r>
                        <w:ins w:id="35" w:author="Dmitri.Khijniak@7Layers.com" w:date="2017-08-22T11:32:00Z">
                          <w:r>
                            <w:rPr>
                              <w:rFonts w:ascii="Arial" w:hAnsi="Arial" w:cs="Arial"/>
                              <w:color w:val="000000"/>
                              <w:sz w:val="14"/>
                              <w:szCs w:val="14"/>
                            </w:rPr>
                            <w:t xml:space="preserve">Control </w:t>
                          </w:r>
                        </w:ins>
                        <w:r>
                          <w:rPr>
                            <w:rFonts w:ascii="Arial" w:hAnsi="Arial" w:cs="Arial"/>
                            <w:color w:val="000000"/>
                            <w:sz w:val="14"/>
                            <w:szCs w:val="14"/>
                          </w:rPr>
                          <w:t>Interface link (Ethernet)</w:t>
                        </w:r>
                      </w:p>
                    </w:txbxContent>
                  </v:textbox>
                </v:shape>
                <v:line id="Straight Connector 139" o:spid="_x0000_s1031" style="position:absolute;visibility:visible;mso-wrap-style:square" from="48050,15328" to="48050,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" strokecolor="black [3213]" strokeweight="1pt">
                  <v:stroke dashstyle="dashDot"/>
                </v:line>
                <v:line id="Straight Connector 140" o:spid="_x0000_s1032" style="position:absolute;flip:y;visibility:visible;mso-wrap-style:square" from="12934,19653" to="4795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" strokecolor="black [3213]" strokeweight="1pt">
                  <v:stroke dashstyle="dashDot"/>
                </v:line>
                <v:rect id="Rectangle 142" o:spid="_x0000_s1033" style="position:absolute;left:25651;top:8842;width:8047;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" fillcolor="#d8d8d8 [2732]" strokecolor="black [3213]" strokeweight="1pt">
                  <v:fill opacity="0"/>
                  <v:textbox>
                    <w:txbxContent>
                      <w:p w14:paraId="5BE1100C" w14:textId="568CF60E" w:rsidR="00457B68" w:rsidRPr="00AC6851" w:rsidRDefault="00457B68"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457B68" w:rsidRPr="00A71E27" w:rsidRDefault="00457B68" w:rsidP="00385C5C">
                        <w:pPr>
                          <w:jc w:val="center"/>
                          <w:rPr>
                            <w:rFonts w:ascii="Arial" w:hAnsi="Arial" w:cs="Arial"/>
                            <w:color w:val="000000" w:themeColor="text1"/>
                            <w:sz w:val="18"/>
                          </w:rPr>
                        </w:pPr>
                      </w:p>
                    </w:txbxContent>
                  </v:textbox>
                </v:rect>
                <v:line id="Straight Connector 143" o:spid="_x0000_s1034" style="position:absolute;flip:y;visibility:visible;mso-wrap-style:square" from="17145,12297" to="25908,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" strokecolor="black [3213]" strokeweight="1pt">
                  <v:stroke dashstyle="dashDot"/>
                </v:line>
                <v:line id="Straight Connector 144" o:spid="_x0000_s1035" style="position:absolute;visibility:visible;mso-wrap-style:square" from="12934,15328" to="12934,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" strokecolor="black [3213]" strokeweight="1pt">
                  <v:stroke dashstyle="dashDot"/>
                </v:line>
                <v:shape id="Text Box 12" o:spid="_x0000_s1036" type="#_x0000_t202" style="position:absolute;left:36027;top:10953;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14:paraId="7120ABD1" w14:textId="3DEBC561" w:rsidR="00457B68" w:rsidRPr="00807C87" w:rsidRDefault="00457B68" w:rsidP="00385C5C">
                        <w:pPr>
                          <w:pStyle w:val="NormalWeb"/>
                          <w:rPr>
                            <w:rFonts w:ascii="Arial" w:hAnsi="Arial" w:cs="Arial"/>
                            <w:color w:val="000000"/>
                            <w:sz w:val="14"/>
                            <w:szCs w:val="14"/>
                          </w:rPr>
                        </w:pPr>
                        <w:r>
                          <w:rPr>
                            <w:rFonts w:ascii="Arial" w:hAnsi="Arial" w:cs="Arial"/>
                            <w:color w:val="000000"/>
                            <w:sz w:val="14"/>
                            <w:szCs w:val="14"/>
                          </w:rPr>
                          <w:t>Wired</w:t>
                        </w:r>
                      </w:p>
                    </w:txbxContent>
                  </v:textbox>
                </v:shape>
                <v:shape id="Text Box 12" o:spid="_x0000_s1037" type="#_x0000_t202" style="position:absolute;left:18371;top:9144;width:5982;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14:paraId="1536E590" w14:textId="77777777" w:rsidR="00457B68" w:rsidRDefault="00457B68"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457B68" w:rsidRDefault="00457B68"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33552;top:12297;width:948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" strokecolor="black [3040]">
                  <v:stroke startarrow="block" endarrow="block"/>
                </v:shape>
                <v:rect id="Rectangle 18" o:spid="_x0000_s1039" style="position:absolute;left:24669;top:762;width:92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4B42C339" w14:textId="77777777" w:rsidR="00457B68" w:rsidRPr="007F00F1" w:rsidRDefault="00457B68" w:rsidP="007F00F1">
                        <w:pPr>
                          <w:jc w:val="center"/>
                          <w:rPr>
                            <w:rFonts w:ascii="Arial" w:hAnsi="Arial" w:cs="Arial"/>
                          </w:rPr>
                        </w:pPr>
                        <w:r w:rsidRPr="007F00F1">
                          <w:rPr>
                            <w:rFonts w:ascii="Arial" w:hAnsi="Arial" w:cs="Arial"/>
                          </w:rPr>
                          <w:t>GPS Simulator</w:t>
                        </w:r>
                      </w:p>
                    </w:txbxContent>
                  </v:textbox>
                </v:rect>
                <v:line id="Straight Connector 20" o:spid="_x0000_s1040" style="position:absolute;flip:y;visibility:visible;mso-wrap-style:square" from="6143,2371" to="24558,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" strokecolor="black [3213]" strokeweight="1pt">
                  <v:stroke dashstyle="dashDot"/>
                </v:line>
                <v:line id="Straight Connector 21" o:spid="_x0000_s1041" style="position:absolute;visibility:visible;mso-wrap-style:square" from="6143,2371" to="6143,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" strokecolor="black [3213]" strokeweight="1pt">
                  <v:stroke dashstyle="dashDot"/>
                </v:line>
                <v:shape id="Straight Arrow Connector 22" o:spid="_x0000_s1042" type="#_x0000_t32" style="position:absolute;left:33909;top:2371;width:19475;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" strokecolor="black [3040]"/>
                <v:shape id="Straight Arrow Connector 23" o:spid="_x0000_s1043" type="#_x0000_t32" style="position:absolute;left:53384;top:2479;width:0;height:6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" strokecolor="black [3040]">
                  <v:stroke startarrowwidth="narrow" startarrowlength="short"/>
                </v:shape>
                <v:shape id="Text Box 12" o:spid="_x0000_s1044" type="#_x0000_t202" style="position:absolute;left:40566;top:1323;width:6128;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" filled="f" stroked="f" strokeweight=".5pt">
                  <v:textbox inset="0,0,0,0">
                    <w:txbxContent>
                      <w:p w14:paraId="400838EF" w14:textId="4F40579A" w:rsidR="00457B68" w:rsidRDefault="00457B68" w:rsidP="00385C5C">
                        <w:pPr>
                          <w:pStyle w:val="NormalWeb"/>
                          <w:spacing w:before="0" w:beforeAutospacing="0" w:after="0" w:afterAutospacing="0"/>
                          <w:jc w:val="center"/>
                        </w:pPr>
                        <w:ins w:id="36" w:author="Dmitri.Khijniak@7Layers.com" w:date="2017-08-22T11:33:00Z">
                          <w:r>
                            <w:rPr>
                              <w:rFonts w:ascii="Arial" w:eastAsia="Times New Roman" w:hAnsi="Arial" w:cs="Arial"/>
                              <w:color w:val="000000"/>
                              <w:sz w:val="14"/>
                              <w:szCs w:val="14"/>
                            </w:rPr>
                            <w:t xml:space="preserve">RF Cable </w:t>
                          </w:r>
                        </w:ins>
                        <w:ins w:id="37" w:author="Dmitri.Khijniak@7Layers.com" w:date="2017-08-22T11:34:00Z">
                          <w:r>
                            <w:rPr>
                              <w:rFonts w:ascii="Arial" w:eastAsia="Times New Roman" w:hAnsi="Arial" w:cs="Arial"/>
                              <w:color w:val="000000"/>
                              <w:sz w:val="14"/>
                              <w:szCs w:val="14"/>
                            </w:rPr>
                            <w:t>w</w:t>
                          </w:r>
                        </w:ins>
                        <w:r>
                          <w:rPr>
                            <w:rFonts w:ascii="Arial" w:eastAsia="Times New Roman" w:hAnsi="Arial" w:cs="Arial"/>
                            <w:color w:val="000000"/>
                            <w:sz w:val="14"/>
                            <w:szCs w:val="14"/>
                          </w:rPr>
                          <w:t>ired</w:t>
                        </w:r>
                      </w:p>
                    </w:txbxContent>
                  </v:textbox>
                </v:shape>
                <v:shape id="Text Box 12" o:spid="_x0000_s1045" type="#_x0000_t202" style="position:absolute;left:17135;top:1047;width:336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" filled="f" stroked="f" strokeweight=".5pt">
                  <v:textbox inset="0,0,0,0">
                    <w:txbxContent>
                      <w:p w14:paraId="01E470CC" w14:textId="7F7BD843" w:rsidR="00457B68" w:rsidRDefault="00457B68" w:rsidP="007F00F1">
                        <w:pPr>
                          <w:pStyle w:val="NormalWeb"/>
                          <w:spacing w:before="0" w:beforeAutospacing="0" w:after="0" w:afterAutospacing="0"/>
                        </w:pPr>
                        <w:r>
                          <w:rPr>
                            <w:rFonts w:ascii="Arial" w:eastAsia="Times New Roman" w:hAnsi="Arial" w:cs="Arial"/>
                            <w:color w:val="000000"/>
                            <w:sz w:val="14"/>
                            <w:szCs w:val="14"/>
                          </w:rPr>
                          <w:t>Ethernet</w:t>
                        </w:r>
                      </w:p>
                    </w:txbxContent>
                  </v:textbox>
                </v:shape>
                <w10:anchorlock/>
              </v:group>
            </w:pict>
          </mc:Fallback>
        </mc:AlternateContent>
      </w:r>
    </w:p>
    <w:p w14:paraId="25BD8E74" w14:textId="0CC75937" w:rsidR="00533F68" w:rsidRDefault="00533F68" w:rsidP="004D2E35">
      <w:pPr>
        <w:pStyle w:val="NoSpacing"/>
      </w:pPr>
    </w:p>
    <w:p w14:paraId="6D23E355" w14:textId="78C6D566" w:rsidR="00533F68" w:rsidRPr="00533F68" w:rsidRDefault="00FD5AA6" w:rsidP="00FD5AA6">
      <w:pPr>
        <w:pStyle w:val="Caption"/>
        <w:rPr>
          <w:b w:val="0"/>
        </w:rPr>
      </w:pPr>
      <w:bookmarkStart w:id="38" w:name="_Ref438706534"/>
      <w:r w:rsidRPr="00E22969">
        <w:t xml:space="preserve">Figure </w:t>
      </w:r>
      <w:fldSimple w:instr=" STYLEREF 1 \s ">
        <w:r>
          <w:rPr>
            <w:noProof/>
          </w:rPr>
          <w:t>4</w:t>
        </w:r>
      </w:fldSimple>
      <w:r w:rsidRPr="00E22969">
        <w:noBreakHyphen/>
      </w:r>
      <w:fldSimple w:instr=" SEQ Figure \* ARABIC \s 0 ">
        <w:r>
          <w:rPr>
            <w:noProof/>
          </w:rPr>
          <w:t>1</w:t>
        </w:r>
      </w:fldSimple>
      <w:bookmarkEnd w:id="38"/>
      <w:r>
        <w:t>:</w:t>
      </w:r>
      <w:r w:rsidR="007A29B3">
        <w:rPr>
          <w:b w:val="0"/>
        </w:rPr>
        <w:t xml:space="preserve"> Test Configuration 1 (TC1)</w:t>
      </w:r>
    </w:p>
    <w:p w14:paraId="534A604E" w14:textId="1C531C09" w:rsidR="00593DDF" w:rsidRDefault="00593DDF" w:rsidP="00530D0D">
      <w:pPr>
        <w:pStyle w:val="NoSpacing"/>
      </w:pPr>
    </w:p>
    <w:p w14:paraId="3B6743D6" w14:textId="0F8E1017" w:rsidR="00593DDF" w:rsidRDefault="00593DDF" w:rsidP="007F00F1">
      <w:pPr>
        <w:pStyle w:val="Heading3"/>
      </w:pPr>
      <w:bookmarkStart w:id="39" w:name="_Toc480967012"/>
      <w:r>
        <w:t>Functional Blocks</w:t>
      </w:r>
      <w:bookmarkEnd w:id="39"/>
    </w:p>
    <w:p w14:paraId="77DFF0B7" w14:textId="0897FF36" w:rsidR="00593DDF" w:rsidRDefault="00593DDF" w:rsidP="00593DDF">
      <w:r>
        <w:t>Following are the functional blocks used in the above diagram.</w:t>
      </w:r>
    </w:p>
    <w:p w14:paraId="4F6F7260" w14:textId="77777777" w:rsidR="00593DDF" w:rsidRPr="009144CF" w:rsidRDefault="00593DDF" w:rsidP="00593DDF">
      <w:pPr>
        <w:pStyle w:val="Heading4"/>
      </w:pPr>
      <w:bookmarkStart w:id="40" w:name="_Toc480967013"/>
      <w:r>
        <w:t>Global Positioning System (GPS) Simulator</w:t>
      </w:r>
      <w:bookmarkEnd w:id="40"/>
      <w:r>
        <w:t xml:space="preserve"> </w:t>
      </w:r>
    </w:p>
    <w:p w14:paraId="5D58DBEA" w14:textId="0C285BD0" w:rsidR="00BA3588" w:rsidRDefault="00593DDF" w:rsidP="00593DDF">
      <w:pPr>
        <w:overflowPunct/>
        <w:autoSpaceDE/>
        <w:autoSpaceDN/>
        <w:adjustRightInd/>
        <w:spacing w:after="0"/>
        <w:textAlignment w:val="auto"/>
      </w:pPr>
      <w:r>
        <w:t xml:space="preserve">The GPS simulator </w:t>
      </w:r>
      <w:r w:rsidR="00E407D9">
        <w:t xml:space="preserve">is used to provide GPS values </w:t>
      </w:r>
      <w:r>
        <w:t xml:space="preserve">to the </w:t>
      </w:r>
      <w:r w:rsidR="00914D8B">
        <w:t>IUT</w:t>
      </w:r>
      <w:r>
        <w:t xml:space="preserve"> </w:t>
      </w:r>
      <w:r w:rsidR="00E407D9">
        <w:t>and DSRC Test Generator/Receiver</w:t>
      </w:r>
      <w:r w:rsidR="00923EA7">
        <w:t xml:space="preserve"> and provides time synchronization</w:t>
      </w:r>
      <w:r>
        <w:t>.</w:t>
      </w:r>
      <w:r w:rsidR="00063DA0">
        <w:t xml:space="preserve"> </w:t>
      </w:r>
      <w:r>
        <w:t>The configuration and use of this device is outside the scope of this document.</w:t>
      </w:r>
    </w:p>
    <w:p w14:paraId="580C05A4" w14:textId="2D689453" w:rsidR="00593DDF" w:rsidRDefault="00593DDF" w:rsidP="007C03EA">
      <w:pPr>
        <w:overflowPunct/>
        <w:autoSpaceDE/>
        <w:autoSpaceDN/>
        <w:adjustRightInd/>
        <w:spacing w:after="0"/>
        <w:textAlignment w:val="auto"/>
      </w:pPr>
    </w:p>
    <w:p w14:paraId="200EF81D" w14:textId="20E71854" w:rsidR="00C55D27" w:rsidRDefault="00C55D27" w:rsidP="007F00F1">
      <w:pPr>
        <w:pStyle w:val="Heading4"/>
      </w:pPr>
      <w:bookmarkStart w:id="41" w:name="_Toc480967014"/>
      <w:r>
        <w:t>PC</w:t>
      </w:r>
      <w:bookmarkEnd w:id="41"/>
    </w:p>
    <w:p w14:paraId="5C9D164C" w14:textId="2CDB9A95" w:rsidR="00A571FD" w:rsidRPr="00980A19" w:rsidRDefault="00A571FD" w:rsidP="007F00F1">
      <w:r>
        <w:t xml:space="preserve">A Personal Computer is used </w:t>
      </w:r>
      <w:r w:rsidR="000E7B97">
        <w:t>to harness</w:t>
      </w:r>
      <w:r>
        <w:t xml:space="preserve"> different devices in the test setup</w:t>
      </w:r>
      <w:r w:rsidR="000E7B97">
        <w:t xml:space="preserve"> and to build and run test cases</w:t>
      </w:r>
      <w:r w:rsidR="00641061">
        <w:t>.</w:t>
      </w:r>
    </w:p>
    <w:p w14:paraId="6F0A2EA3" w14:textId="0357002D" w:rsidR="00C55D27" w:rsidRDefault="00C55D27" w:rsidP="007F00F1">
      <w:pPr>
        <w:pStyle w:val="Heading4"/>
      </w:pPr>
      <w:bookmarkStart w:id="42" w:name="_Toc480967015"/>
      <w:r>
        <w:t xml:space="preserve">DSRC Test </w:t>
      </w:r>
      <w:r w:rsidR="00BA3588">
        <w:t>Generator/Receiver</w:t>
      </w:r>
      <w:bookmarkEnd w:id="42"/>
    </w:p>
    <w:p w14:paraId="43FBC917" w14:textId="2533FEA1" w:rsidR="00641061" w:rsidRPr="00980A19" w:rsidRDefault="000E7B97" w:rsidP="007F00F1">
      <w:r>
        <w:t xml:space="preserve">A </w:t>
      </w:r>
      <w:r w:rsidR="00C0779F">
        <w:t>Dedicated Short Range Communications (</w:t>
      </w:r>
      <w:r>
        <w:t>DSRC</w:t>
      </w:r>
      <w:r w:rsidR="00C0779F">
        <w:t>)</w:t>
      </w:r>
      <w:r>
        <w:t xml:space="preserve"> Test Device is used as part of the test system to generate </w:t>
      </w:r>
      <w:r w:rsidR="00BA3588">
        <w:t xml:space="preserve">and receive </w:t>
      </w:r>
      <w:r>
        <w:t>DSRC traffic.</w:t>
      </w:r>
    </w:p>
    <w:p w14:paraId="072E5260" w14:textId="3BAE6802" w:rsidR="00C55D27" w:rsidRPr="00C55D27" w:rsidRDefault="00C55D27" w:rsidP="007F00F1">
      <w:pPr>
        <w:pStyle w:val="Heading4"/>
      </w:pPr>
      <w:bookmarkStart w:id="43" w:name="_Toc480967016"/>
      <w:r>
        <w:t xml:space="preserve">DSRC </w:t>
      </w:r>
      <w:r w:rsidR="00914D8B">
        <w:t>IUT</w:t>
      </w:r>
      <w:bookmarkEnd w:id="43"/>
    </w:p>
    <w:p w14:paraId="2A0C8D87" w14:textId="05C07259" w:rsidR="00533F68" w:rsidRPr="008058FC" w:rsidRDefault="000E7B97" w:rsidP="004D2E35">
      <w:pPr>
        <w:pStyle w:val="NoSpacing"/>
      </w:pPr>
      <w:r>
        <w:t xml:space="preserve">DSRC System Under Test refers to a system that is being tested for correct </w:t>
      </w:r>
      <w:r w:rsidR="00EE5921">
        <w:t xml:space="preserve">Wireless Access in Vehicular Environment (WAVE) </w:t>
      </w:r>
      <w:r>
        <w:t xml:space="preserve">operation. </w:t>
      </w:r>
    </w:p>
    <w:p w14:paraId="55CC2E8C" w14:textId="193982DE" w:rsidR="00714487" w:rsidRDefault="00C315D4" w:rsidP="00714487">
      <w:pPr>
        <w:pStyle w:val="Heading3"/>
      </w:pPr>
      <w:bookmarkStart w:id="44" w:name="_Ref434831029"/>
      <w:bookmarkStart w:id="45" w:name="_Toc480967017"/>
      <w:r>
        <w:t>T</w:t>
      </w:r>
      <w:r w:rsidR="00714487">
        <w:t>est parameters</w:t>
      </w:r>
      <w:bookmarkEnd w:id="44"/>
      <w:bookmarkEnd w:id="45"/>
    </w:p>
    <w:p w14:paraId="1522854E" w14:textId="4E5E4229" w:rsidR="00714487" w:rsidRDefault="00714487" w:rsidP="00714487">
      <w:r>
        <w:t xml:space="preserve">Below are </w:t>
      </w:r>
      <w:r w:rsidR="00005311">
        <w:t xml:space="preserve">listed </w:t>
      </w:r>
      <w:r>
        <w:t>test parameters / conditions that are applicable to all test cases in this specification</w:t>
      </w:r>
      <w:r w:rsidR="00005311">
        <w:t>.</w:t>
      </w:r>
    </w:p>
    <w:p w14:paraId="2A6C325A" w14:textId="77777777" w:rsidR="00C55D27" w:rsidRDefault="00C55D27" w:rsidP="00C55D27">
      <w:r>
        <w:t xml:space="preserve">Note: </w:t>
      </w:r>
    </w:p>
    <w:p w14:paraId="57CD168A" w14:textId="1D880C9A" w:rsidR="00C55D27" w:rsidRDefault="00C55D27" w:rsidP="00C55D27">
      <w:pPr>
        <w:pStyle w:val="ListParagraph"/>
        <w:numPr>
          <w:ilvl w:val="0"/>
          <w:numId w:val="41"/>
        </w:numPr>
      </w:pPr>
      <w:r>
        <w:t>All the WSM messages transmitted from</w:t>
      </w:r>
      <w:r w:rsidR="007C03EA">
        <w:t xml:space="preserve"> the</w:t>
      </w:r>
      <w:r>
        <w:t xml:space="preserve"> </w:t>
      </w:r>
      <w:r w:rsidR="00914D8B">
        <w:t>IUT</w:t>
      </w:r>
      <w:r>
        <w:t xml:space="preserve"> will be of a broadcast type unless otherwise specified.</w:t>
      </w:r>
    </w:p>
    <w:p w14:paraId="77B2ECC2" w14:textId="75FFD08C" w:rsidR="00C55D27" w:rsidRDefault="00C55D27" w:rsidP="006530DC">
      <w:pPr>
        <w:pStyle w:val="ListParagraph"/>
        <w:numPr>
          <w:ilvl w:val="0"/>
          <w:numId w:val="41"/>
        </w:numPr>
      </w:pPr>
      <w:r>
        <w:t xml:space="preserve">Tests with 20MHz Channel Spacing are non-mandatory requirements for Connected Vehicle Pilots.  In this case </w:t>
      </w:r>
      <w:proofErr w:type="spellStart"/>
      <w:r w:rsidR="00313018">
        <w:rPr>
          <w:i/>
        </w:rPr>
        <w:t>p</w:t>
      </w:r>
      <w:r w:rsidRPr="00C422E5">
        <w:rPr>
          <w:i/>
        </w:rPr>
        <w:t>Channel</w:t>
      </w:r>
      <w:proofErr w:type="spellEnd"/>
      <w:r>
        <w:t xml:space="preserve"> will be configured to be 175 and 181.</w:t>
      </w:r>
    </w:p>
    <w:p w14:paraId="606567BB" w14:textId="0758419F" w:rsidR="00C55D27" w:rsidRDefault="00C55D27" w:rsidP="007F00F1">
      <w:pPr>
        <w:overflowPunct/>
        <w:autoSpaceDE/>
        <w:autoSpaceDN/>
        <w:adjustRightInd/>
        <w:spacing w:after="0"/>
        <w:textAlignment w:val="auto"/>
      </w:pPr>
    </w:p>
    <w:p w14:paraId="6860D002" w14:textId="77777777" w:rsidR="00714487" w:rsidRDefault="00714487" w:rsidP="00714487">
      <w:pPr>
        <w:pStyle w:val="Heading4"/>
      </w:pPr>
      <w:bookmarkStart w:id="46" w:name="_Ref434842209"/>
      <w:bookmarkStart w:id="47" w:name="_Toc480967018"/>
      <w:r>
        <w:lastRenderedPageBreak/>
        <w:t>Channels</w:t>
      </w:r>
      <w:bookmarkEnd w:id="46"/>
      <w:bookmarkEnd w:id="47"/>
    </w:p>
    <w:p w14:paraId="6518D24A" w14:textId="71F07F98" w:rsidR="00260DA6"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proofErr w:type="spellStart"/>
      <w:r w:rsidR="00313018">
        <w:rPr>
          <w:i/>
        </w:rPr>
        <w:t>p</w:t>
      </w:r>
      <w:r w:rsidR="00530C40" w:rsidRPr="00520DC2">
        <w:rPr>
          <w:i/>
        </w:rPr>
        <w:t>Channel</w:t>
      </w:r>
      <w:proofErr w:type="spellEnd"/>
      <w:r w:rsidR="00530C40">
        <w:t xml:space="preserve"> </w:t>
      </w:r>
      <w:r w:rsidR="00723624">
        <w:t xml:space="preserve">according to the </w:t>
      </w:r>
      <w:r w:rsidR="007E2953">
        <w:t>following table:</w:t>
      </w:r>
    </w:p>
    <w:p w14:paraId="04483A80" w14:textId="40CD4456"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14:paraId="68E5658D" w14:textId="77777777" w:rsidTr="0072070A">
        <w:trPr>
          <w:tblHeader/>
          <w:jc w:val="center"/>
        </w:trPr>
        <w:tc>
          <w:tcPr>
            <w:tcW w:w="2425" w:type="dxa"/>
          </w:tcPr>
          <w:p w14:paraId="61F8FD44" w14:textId="77777777"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14:paraId="2818FF75" w14:textId="77777777"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620CF89A" w14:textId="77777777"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26AA28A1" w14:textId="77777777"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14:paraId="43ADAB06" w14:textId="77777777" w:rsidTr="0072070A">
        <w:trPr>
          <w:jc w:val="center"/>
        </w:trPr>
        <w:tc>
          <w:tcPr>
            <w:tcW w:w="2425" w:type="dxa"/>
          </w:tcPr>
          <w:p w14:paraId="3408318D" w14:textId="57DBE6B3" w:rsidR="00F50361" w:rsidRDefault="00F50361" w:rsidP="00882A48">
            <w:pPr>
              <w:keepNext/>
              <w:keepLines/>
              <w:spacing w:after="0"/>
              <w:rPr>
                <w:rFonts w:ascii="Arial" w:hAnsi="Arial"/>
                <w:sz w:val="18"/>
              </w:rPr>
            </w:pPr>
            <w:r>
              <w:rPr>
                <w:rFonts w:ascii="Arial" w:hAnsi="Arial"/>
                <w:sz w:val="18"/>
              </w:rPr>
              <w:t xml:space="preserve">Channels specified </w:t>
            </w:r>
            <w:del w:id="48" w:author="Dmitri.Khijniak@7Layers.com" w:date="2017-08-22T15:41:00Z">
              <w:r w:rsidDel="00DC25A6">
                <w:rPr>
                  <w:rFonts w:ascii="Arial" w:hAnsi="Arial"/>
                  <w:sz w:val="18"/>
                </w:rPr>
                <w:delText>as CH</w:delText>
              </w:r>
              <w:r w:rsidR="0065441A" w:rsidDel="00DC25A6">
                <w:rPr>
                  <w:rFonts w:ascii="Arial" w:hAnsi="Arial"/>
                  <w:sz w:val="18"/>
                </w:rPr>
                <w:delText>1, CH2</w:delText>
              </w:r>
              <w:r w:rsidR="00C55D27" w:rsidDel="00DC25A6">
                <w:rPr>
                  <w:rFonts w:ascii="Arial" w:hAnsi="Arial"/>
                  <w:sz w:val="18"/>
                </w:rPr>
                <w:delText xml:space="preserve">, </w:delText>
              </w:r>
            </w:del>
            <w:proofErr w:type="spellStart"/>
            <w:r w:rsidR="00313018">
              <w:rPr>
                <w:rFonts w:ascii="Arial" w:hAnsi="Arial"/>
                <w:i/>
                <w:sz w:val="18"/>
              </w:rPr>
              <w:t>p</w:t>
            </w:r>
            <w:r w:rsidR="00C55D27" w:rsidRPr="00C422E5">
              <w:rPr>
                <w:rFonts w:ascii="Arial" w:hAnsi="Arial"/>
                <w:i/>
                <w:sz w:val="18"/>
              </w:rPr>
              <w:t>Channel</w:t>
            </w:r>
            <w:proofErr w:type="spellEnd"/>
          </w:p>
        </w:tc>
        <w:tc>
          <w:tcPr>
            <w:tcW w:w="3330" w:type="dxa"/>
          </w:tcPr>
          <w:p w14:paraId="3961AD63" w14:textId="77777777" w:rsidR="00882A48" w:rsidRDefault="00882A48" w:rsidP="00882A48">
            <w:pPr>
              <w:keepNext/>
              <w:keepLines/>
              <w:spacing w:after="0"/>
              <w:rPr>
                <w:rFonts w:ascii="Arial" w:hAnsi="Arial"/>
                <w:sz w:val="18"/>
              </w:rPr>
            </w:pPr>
            <w:r>
              <w:rPr>
                <w:rFonts w:ascii="Arial" w:hAnsi="Arial"/>
                <w:sz w:val="18"/>
              </w:rPr>
              <w:t>10MHz channels:</w:t>
            </w:r>
          </w:p>
          <w:p w14:paraId="10788BA9" w14:textId="77777777" w:rsidR="00F50361" w:rsidRDefault="00882A48" w:rsidP="00FD77AF">
            <w:pPr>
              <w:spacing w:after="0"/>
              <w:rPr>
                <w:rFonts w:ascii="Arial" w:hAnsi="Arial"/>
                <w:sz w:val="18"/>
              </w:rPr>
            </w:pPr>
            <w:r>
              <w:tab/>
            </w:r>
            <w:r w:rsidR="00FD77AF">
              <w:rPr>
                <w:rFonts w:ascii="Arial" w:hAnsi="Arial"/>
                <w:sz w:val="18"/>
              </w:rPr>
              <w:t>172, 174,</w:t>
            </w:r>
            <w:r w:rsidR="00C55D27">
              <w:rPr>
                <w:rFonts w:ascii="Arial" w:hAnsi="Arial"/>
                <w:sz w:val="18"/>
              </w:rPr>
              <w:t xml:space="preserve"> 176,</w:t>
            </w:r>
            <w:r w:rsidR="00FD77AF">
              <w:rPr>
                <w:rFonts w:ascii="Arial" w:hAnsi="Arial"/>
                <w:sz w:val="18"/>
              </w:rPr>
              <w:t xml:space="preserve"> 178, 180, 182, 184</w:t>
            </w:r>
          </w:p>
          <w:p w14:paraId="04512D81" w14:textId="77777777" w:rsidR="00C315D4" w:rsidRDefault="00C315D4" w:rsidP="00FD77AF">
            <w:pPr>
              <w:spacing w:after="0"/>
              <w:rPr>
                <w:rFonts w:ascii="Arial" w:hAnsi="Arial"/>
                <w:sz w:val="18"/>
              </w:rPr>
            </w:pPr>
            <w:r>
              <w:rPr>
                <w:rFonts w:ascii="Arial" w:hAnsi="Arial"/>
                <w:sz w:val="18"/>
              </w:rPr>
              <w:t>20MHz channels:</w:t>
            </w:r>
          </w:p>
          <w:p w14:paraId="68731BCD" w14:textId="52794E52" w:rsidR="00C315D4" w:rsidRPr="00284CD7" w:rsidRDefault="00C315D4" w:rsidP="00FD77AF">
            <w:pPr>
              <w:spacing w:after="0"/>
              <w:rPr>
                <w:rFonts w:ascii="Arial" w:hAnsi="Arial"/>
                <w:sz w:val="18"/>
              </w:rPr>
            </w:pPr>
            <w:r>
              <w:rPr>
                <w:rFonts w:ascii="Arial" w:hAnsi="Arial"/>
                <w:sz w:val="18"/>
              </w:rPr>
              <w:t xml:space="preserve">        175, 181</w:t>
            </w:r>
          </w:p>
        </w:tc>
        <w:tc>
          <w:tcPr>
            <w:tcW w:w="1980" w:type="dxa"/>
          </w:tcPr>
          <w:p w14:paraId="22FE7445" w14:textId="44D95C3C"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14:paraId="16BF4B05" w14:textId="669DFAFC" w:rsidR="00F50361" w:rsidRDefault="00F86E65" w:rsidP="00AC7478">
            <w:pPr>
              <w:keepNext/>
              <w:keepLines/>
              <w:spacing w:after="0"/>
              <w:rPr>
                <w:rFonts w:ascii="Arial" w:hAnsi="Arial"/>
                <w:sz w:val="18"/>
              </w:rPr>
            </w:pPr>
            <w:r>
              <w:t>[</w:t>
            </w:r>
            <w:r w:rsidR="00AC7478">
              <w:rPr>
                <w:color w:val="000000" w:themeColor="text1"/>
              </w:rPr>
              <w:fldChar w:fldCharType="begin"/>
            </w:r>
            <w:r w:rsidR="00AC7478">
              <w:rPr>
                <w:color w:val="000000" w:themeColor="text1"/>
              </w:rPr>
              <w:instrText xml:space="preserve"> REF REF_IEEE16094 \h </w:instrText>
            </w:r>
            <w:r w:rsidR="00AC7478">
              <w:rPr>
                <w:color w:val="000000" w:themeColor="text1"/>
              </w:rPr>
            </w:r>
            <w:r w:rsidR="00AC7478">
              <w:rPr>
                <w:color w:val="000000" w:themeColor="text1"/>
              </w:rPr>
              <w:fldChar w:fldCharType="separate"/>
            </w:r>
            <w:r w:rsidR="003028B7">
              <w:rPr>
                <w:noProof/>
              </w:rPr>
              <w:t>2</w:t>
            </w:r>
            <w:r w:rsidR="00AC7478">
              <w:rPr>
                <w:color w:val="000000" w:themeColor="text1"/>
              </w:rPr>
              <w:fldChar w:fldCharType="end"/>
            </w:r>
            <w:r>
              <w:t>]</w:t>
            </w:r>
          </w:p>
        </w:tc>
      </w:tr>
      <w:tr w:rsidR="00DC25A6" w:rsidRPr="00E22969" w14:paraId="3AB8A250" w14:textId="77777777" w:rsidTr="00DC25A6">
        <w:trPr>
          <w:jc w:val="center"/>
          <w:ins w:id="49" w:author="Dmitri.Khijniak@7Layers.com" w:date="2017-08-22T15:41:00Z"/>
        </w:trPr>
        <w:tc>
          <w:tcPr>
            <w:tcW w:w="2425" w:type="dxa"/>
            <w:tcBorders>
              <w:top w:val="single" w:sz="4" w:space="0" w:color="auto"/>
              <w:left w:val="single" w:sz="4" w:space="0" w:color="auto"/>
              <w:bottom w:val="single" w:sz="4" w:space="0" w:color="auto"/>
              <w:right w:val="single" w:sz="4" w:space="0" w:color="auto"/>
            </w:tcBorders>
          </w:tcPr>
          <w:p w14:paraId="79249FB8" w14:textId="77777777" w:rsidR="00DC25A6" w:rsidRPr="00E22969" w:rsidRDefault="00DC25A6" w:rsidP="00457B68">
            <w:pPr>
              <w:keepNext/>
              <w:keepLines/>
              <w:spacing w:after="0"/>
              <w:rPr>
                <w:ins w:id="50" w:author="Dmitri.Khijniak@7Layers.com" w:date="2017-08-22T15:41:00Z"/>
                <w:rFonts w:ascii="Arial" w:hAnsi="Arial"/>
                <w:sz w:val="18"/>
              </w:rPr>
            </w:pPr>
            <w:ins w:id="51" w:author="Dmitri.Khijniak@7Layers.com" w:date="2017-08-22T15:41:00Z">
              <w:r>
                <w:rPr>
                  <w:rFonts w:ascii="Arial" w:hAnsi="Arial"/>
                  <w:sz w:val="18"/>
                </w:rPr>
                <w:t>Channels specified as CH1 and CH2</w:t>
              </w:r>
            </w:ins>
          </w:p>
        </w:tc>
        <w:tc>
          <w:tcPr>
            <w:tcW w:w="3330" w:type="dxa"/>
            <w:tcBorders>
              <w:top w:val="single" w:sz="4" w:space="0" w:color="auto"/>
              <w:left w:val="single" w:sz="4" w:space="0" w:color="auto"/>
              <w:bottom w:val="single" w:sz="4" w:space="0" w:color="auto"/>
              <w:right w:val="single" w:sz="4" w:space="0" w:color="auto"/>
            </w:tcBorders>
          </w:tcPr>
          <w:p w14:paraId="0D104E68" w14:textId="77777777" w:rsidR="00DC25A6" w:rsidRPr="00E22969" w:rsidRDefault="00DC25A6" w:rsidP="00457B68">
            <w:pPr>
              <w:keepNext/>
              <w:keepLines/>
              <w:spacing w:after="0"/>
              <w:rPr>
                <w:ins w:id="52" w:author="Dmitri.Khijniak@7Layers.com" w:date="2017-08-22T15:41:00Z"/>
                <w:rFonts w:ascii="Arial" w:hAnsi="Arial"/>
                <w:sz w:val="18"/>
              </w:rPr>
            </w:pPr>
          </w:p>
        </w:tc>
        <w:tc>
          <w:tcPr>
            <w:tcW w:w="1980" w:type="dxa"/>
            <w:tcBorders>
              <w:top w:val="single" w:sz="4" w:space="0" w:color="auto"/>
              <w:left w:val="single" w:sz="4" w:space="0" w:color="auto"/>
              <w:bottom w:val="single" w:sz="4" w:space="0" w:color="auto"/>
              <w:right w:val="single" w:sz="4" w:space="0" w:color="auto"/>
            </w:tcBorders>
          </w:tcPr>
          <w:p w14:paraId="459CA94C" w14:textId="77777777" w:rsidR="00DC25A6" w:rsidRPr="00DC25A6" w:rsidRDefault="00DC25A6" w:rsidP="00457B68">
            <w:pPr>
              <w:keepNext/>
              <w:keepLines/>
              <w:spacing w:after="0"/>
              <w:rPr>
                <w:ins w:id="53" w:author="Dmitri.Khijniak@7Layers.com" w:date="2017-08-22T15:41:00Z"/>
                <w:rFonts w:ascii="Arial" w:hAnsi="Arial"/>
                <w:sz w:val="18"/>
              </w:rPr>
            </w:pPr>
            <w:ins w:id="54" w:author="Dmitri.Khijniak@7Layers.com" w:date="2017-08-22T15:41:00Z">
              <w:r w:rsidRPr="00DC25A6">
                <w:rPr>
                  <w:rFonts w:ascii="Arial" w:hAnsi="Arial"/>
                  <w:sz w:val="18"/>
                </w:rPr>
                <w:t>Perform test sequence with the following channel sets:</w:t>
              </w:r>
            </w:ins>
          </w:p>
          <w:p w14:paraId="2617A752" w14:textId="77777777" w:rsidR="00DC25A6" w:rsidRPr="00DC25A6" w:rsidRDefault="00DC25A6" w:rsidP="00457B68">
            <w:pPr>
              <w:keepNext/>
              <w:keepLines/>
              <w:spacing w:after="0"/>
              <w:rPr>
                <w:ins w:id="55" w:author="Dmitri.Khijniak@7Layers.com" w:date="2017-08-22T15:41:00Z"/>
                <w:rFonts w:ascii="Arial" w:hAnsi="Arial"/>
                <w:sz w:val="18"/>
              </w:rPr>
            </w:pPr>
            <w:ins w:id="56" w:author="Dmitri.Khijniak@7Layers.com" w:date="2017-08-22T15:41:00Z">
              <w:r w:rsidRPr="00DC25A6">
                <w:rPr>
                  <w:rFonts w:ascii="Arial" w:hAnsi="Arial"/>
                  <w:sz w:val="18"/>
                </w:rPr>
                <w:t>CH1=178, CH2 = 174</w:t>
              </w:r>
            </w:ins>
          </w:p>
          <w:p w14:paraId="747ABF0A" w14:textId="77777777" w:rsidR="00DC25A6" w:rsidRPr="00DC25A6" w:rsidRDefault="00DC25A6" w:rsidP="00457B68">
            <w:pPr>
              <w:keepNext/>
              <w:keepLines/>
              <w:spacing w:after="0"/>
              <w:rPr>
                <w:ins w:id="57" w:author="Dmitri.Khijniak@7Layers.com" w:date="2017-08-22T15:41:00Z"/>
                <w:rFonts w:ascii="Arial" w:hAnsi="Arial"/>
                <w:sz w:val="18"/>
              </w:rPr>
            </w:pPr>
            <w:ins w:id="58" w:author="Dmitri.Khijniak@7Layers.com" w:date="2017-08-22T15:41:00Z">
              <w:r w:rsidRPr="00DC25A6">
                <w:rPr>
                  <w:rFonts w:ascii="Arial" w:hAnsi="Arial"/>
                  <w:sz w:val="18"/>
                </w:rPr>
                <w:t>CH1=178, CH2 = 182</w:t>
              </w:r>
            </w:ins>
          </w:p>
          <w:p w14:paraId="23FFE310" w14:textId="77777777" w:rsidR="00DC25A6" w:rsidRPr="00DC25A6" w:rsidRDefault="00DC25A6" w:rsidP="00457B68">
            <w:pPr>
              <w:keepNext/>
              <w:keepLines/>
              <w:spacing w:after="0"/>
              <w:rPr>
                <w:ins w:id="59" w:author="Dmitri.Khijniak@7Layers.com" w:date="2017-08-22T15:41:00Z"/>
                <w:rFonts w:ascii="Arial" w:hAnsi="Arial"/>
                <w:sz w:val="18"/>
              </w:rPr>
            </w:pPr>
            <w:ins w:id="60" w:author="Dmitri.Khijniak@7Layers.com" w:date="2017-08-22T15:41:00Z">
              <w:r w:rsidRPr="00DC25A6">
                <w:rPr>
                  <w:rFonts w:ascii="Arial" w:hAnsi="Arial"/>
                  <w:sz w:val="18"/>
                </w:rPr>
                <w:t>CH1=172, CH2 = 184</w:t>
              </w:r>
            </w:ins>
          </w:p>
        </w:tc>
        <w:tc>
          <w:tcPr>
            <w:tcW w:w="1727" w:type="dxa"/>
            <w:tcBorders>
              <w:top w:val="single" w:sz="4" w:space="0" w:color="auto"/>
              <w:left w:val="single" w:sz="4" w:space="0" w:color="auto"/>
              <w:bottom w:val="single" w:sz="4" w:space="0" w:color="auto"/>
              <w:right w:val="single" w:sz="4" w:space="0" w:color="auto"/>
            </w:tcBorders>
          </w:tcPr>
          <w:p w14:paraId="2AB69D2D" w14:textId="77777777" w:rsidR="00DC25A6" w:rsidRPr="00DC25A6" w:rsidRDefault="00DC25A6" w:rsidP="00457B68">
            <w:pPr>
              <w:keepNext/>
              <w:keepLines/>
              <w:spacing w:after="0"/>
              <w:rPr>
                <w:ins w:id="61" w:author="Dmitri.Khijniak@7Layers.com" w:date="2017-08-22T15:41:00Z"/>
              </w:rPr>
            </w:pPr>
            <w:ins w:id="62" w:author="Dmitri.Khijniak@7Layers.com" w:date="2017-08-22T15:41:00Z">
              <w:r w:rsidRPr="00DC25A6">
                <w:t>[2]</w:t>
              </w:r>
            </w:ins>
          </w:p>
        </w:tc>
      </w:tr>
    </w:tbl>
    <w:p w14:paraId="7886E576" w14:textId="77777777" w:rsidR="00444E3C" w:rsidRDefault="00444E3C" w:rsidP="00882A48"/>
    <w:p w14:paraId="37CD7023" w14:textId="0B3D02FC" w:rsidR="00005B59" w:rsidRDefault="0062721E" w:rsidP="00882A48">
      <w:r>
        <w:t>S</w:t>
      </w:r>
      <w:r w:rsidR="00444E3C">
        <w:t xml:space="preserve">et </w:t>
      </w:r>
      <w:proofErr w:type="spellStart"/>
      <w:r w:rsidR="00313018">
        <w:rPr>
          <w:i/>
        </w:rPr>
        <w:t>p</w:t>
      </w:r>
      <w:r w:rsidR="00444E3C">
        <w:rPr>
          <w:i/>
        </w:rPr>
        <w:t>Channel</w:t>
      </w:r>
      <w:proofErr w:type="spellEnd"/>
      <w:r w:rsidR="00444E3C">
        <w:rPr>
          <w:i/>
        </w:rPr>
        <w:t xml:space="preserve"> </w:t>
      </w:r>
      <w:r w:rsidR="00444E3C">
        <w:t xml:space="preserve">to </w:t>
      </w:r>
      <w:r w:rsidR="00466660">
        <w:t>each supported channel.</w:t>
      </w:r>
      <w:r w:rsidR="00882A48">
        <w:tab/>
      </w:r>
    </w:p>
    <w:p w14:paraId="735C1A06" w14:textId="6A97B43F" w:rsidR="00650560" w:rsidRDefault="00863D51" w:rsidP="00882A48">
      <w:pPr>
        <w:rPr>
          <w:ins w:id="63" w:author="Dmitri.Khijniak@7Layers.com" w:date="2017-08-22T15:37:00Z"/>
        </w:rPr>
      </w:pPr>
      <w:del w:id="64" w:author="Dmitri.Khijniak@7Layers.com" w:date="2017-08-22T15:38:00Z">
        <w:r w:rsidDel="00650560">
          <w:delText xml:space="preserve">Note: </w:delText>
        </w:r>
      </w:del>
      <w:r>
        <w:t>CH1 and CH2 will not be set to the same channel.</w:t>
      </w:r>
      <w:ins w:id="65" w:author="Dmitri.Khijniak@7Layers.com" w:date="2017-08-22T15:37:00Z">
        <w:r w:rsidR="00650560">
          <w:t xml:space="preserve"> </w:t>
        </w:r>
      </w:ins>
    </w:p>
    <w:p w14:paraId="31C6DDC9" w14:textId="07E88635" w:rsidR="00863D51" w:rsidRDefault="00650560" w:rsidP="00882A48">
      <w:ins w:id="66" w:author="Dmitri.Khijniak@7Layers.com" w:date="2017-08-22T15:37:00Z">
        <w:r>
          <w:t>For testing alternative channel mode, CH1 and CH2 are selected from 10MHz channel list.</w:t>
        </w:r>
      </w:ins>
    </w:p>
    <w:p w14:paraId="5F53BE83" w14:textId="77777777" w:rsidR="001F35A3" w:rsidRDefault="001F35A3" w:rsidP="001F35A3">
      <w:pPr>
        <w:pStyle w:val="Heading4"/>
      </w:pPr>
      <w:bookmarkStart w:id="67" w:name="_Toc480967019"/>
      <w:r>
        <w:t>Data Rate</w:t>
      </w:r>
      <w:bookmarkEnd w:id="67"/>
    </w:p>
    <w:p w14:paraId="2AC09297" w14:textId="3EA8378B" w:rsidR="00E220F2" w:rsidRPr="00723624" w:rsidRDefault="00723624" w:rsidP="00E220F2">
      <w:r>
        <w:t xml:space="preserve">Select test </w:t>
      </w:r>
      <w:r w:rsidR="00520DC2">
        <w:t xml:space="preserve">values for </w:t>
      </w:r>
      <w:r w:rsidR="00E220F2">
        <w:t xml:space="preserve">Data Rate specified using </w:t>
      </w:r>
      <w:proofErr w:type="spellStart"/>
      <w:r w:rsidR="00313018">
        <w:rPr>
          <w:i/>
        </w:rPr>
        <w:t>p</w:t>
      </w:r>
      <w:r w:rsidR="00E220F2" w:rsidRPr="00E220F2">
        <w:rPr>
          <w:i/>
        </w:rPr>
        <w:t>DataRate</w:t>
      </w:r>
      <w:proofErr w:type="spellEnd"/>
      <w:r>
        <w:t xml:space="preserve"> according to the following table.</w:t>
      </w:r>
    </w:p>
    <w:p w14:paraId="38C46D05" w14:textId="10433E11"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14:paraId="417EEF5C" w14:textId="77777777" w:rsidTr="00530C40">
        <w:trPr>
          <w:tblHeader/>
          <w:jc w:val="center"/>
        </w:trPr>
        <w:tc>
          <w:tcPr>
            <w:tcW w:w="2425" w:type="dxa"/>
          </w:tcPr>
          <w:p w14:paraId="62971B33" w14:textId="77777777"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14:paraId="59FB712E" w14:textId="77777777"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1E31E301" w14:textId="77777777"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7ADE696A" w14:textId="77777777"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14:paraId="60C27EA4" w14:textId="77777777" w:rsidTr="00530C40">
        <w:trPr>
          <w:jc w:val="center"/>
        </w:trPr>
        <w:tc>
          <w:tcPr>
            <w:tcW w:w="2425" w:type="dxa"/>
          </w:tcPr>
          <w:p w14:paraId="3DB16CF8" w14:textId="56679999" w:rsidR="00882A48" w:rsidRPr="00FF4529" w:rsidRDefault="00313018" w:rsidP="00080092">
            <w:pPr>
              <w:keepNext/>
              <w:keepLines/>
              <w:spacing w:after="0"/>
              <w:rPr>
                <w:rFonts w:ascii="Arial" w:hAnsi="Arial"/>
                <w:sz w:val="18"/>
              </w:rPr>
            </w:pPr>
            <w:proofErr w:type="spellStart"/>
            <w:r>
              <w:rPr>
                <w:i/>
              </w:rPr>
              <w:t>p</w:t>
            </w:r>
            <w:r w:rsidR="00C55D27" w:rsidRPr="00E220F2">
              <w:rPr>
                <w:i/>
              </w:rPr>
              <w:t>DataRate</w:t>
            </w:r>
            <w:proofErr w:type="spellEnd"/>
          </w:p>
        </w:tc>
        <w:tc>
          <w:tcPr>
            <w:tcW w:w="3330" w:type="dxa"/>
          </w:tcPr>
          <w:p w14:paraId="48ECDB2B" w14:textId="77777777" w:rsidR="009745C7" w:rsidRDefault="009745C7" w:rsidP="009745C7">
            <w:pPr>
              <w:keepNext/>
              <w:keepLines/>
              <w:spacing w:after="0"/>
              <w:rPr>
                <w:rFonts w:ascii="Arial" w:hAnsi="Arial"/>
                <w:sz w:val="18"/>
              </w:rPr>
            </w:pPr>
            <w:r>
              <w:rPr>
                <w:rFonts w:ascii="Arial" w:hAnsi="Arial"/>
                <w:sz w:val="18"/>
              </w:rPr>
              <w:t>10MHz channels:</w:t>
            </w:r>
          </w:p>
          <w:p w14:paraId="41A0CE2C" w14:textId="77777777" w:rsidR="009745C7" w:rsidRDefault="009745C7" w:rsidP="009745C7">
            <w:pPr>
              <w:keepNext/>
              <w:keepLines/>
              <w:spacing w:after="0"/>
              <w:rPr>
                <w:rFonts w:ascii="Arial" w:hAnsi="Arial"/>
                <w:sz w:val="18"/>
              </w:rPr>
            </w:pPr>
            <w:r>
              <w:rPr>
                <w:rFonts w:ascii="Arial" w:hAnsi="Arial"/>
                <w:sz w:val="18"/>
              </w:rPr>
              <w:t xml:space="preserve">       </w:t>
            </w:r>
            <w:r w:rsidRPr="00080092">
              <w:rPr>
                <w:rFonts w:ascii="Arial" w:hAnsi="Arial"/>
                <w:sz w:val="18"/>
              </w:rPr>
              <w:t>3, 4.5, 6, 9, 12, 18, 24</w:t>
            </w:r>
            <w:r>
              <w:rPr>
                <w:rFonts w:ascii="Arial" w:hAnsi="Arial"/>
                <w:sz w:val="18"/>
              </w:rPr>
              <w:t>, 27 (</w:t>
            </w:r>
            <w:proofErr w:type="spellStart"/>
            <w:r>
              <w:rPr>
                <w:rFonts w:ascii="Arial" w:hAnsi="Arial"/>
                <w:sz w:val="18"/>
              </w:rPr>
              <w:t>Mbps</w:t>
            </w:r>
            <w:proofErr w:type="spellEnd"/>
            <w:r>
              <w:rPr>
                <w:rFonts w:ascii="Arial" w:hAnsi="Arial"/>
                <w:sz w:val="18"/>
              </w:rPr>
              <w:t>)</w:t>
            </w:r>
          </w:p>
          <w:p w14:paraId="511247BF" w14:textId="77777777" w:rsidR="009745C7" w:rsidRDefault="009745C7" w:rsidP="009745C7">
            <w:pPr>
              <w:keepNext/>
              <w:keepLines/>
              <w:spacing w:after="0"/>
              <w:rPr>
                <w:rFonts w:ascii="Arial" w:hAnsi="Arial"/>
                <w:sz w:val="18"/>
              </w:rPr>
            </w:pPr>
            <w:r>
              <w:rPr>
                <w:rFonts w:ascii="Arial" w:hAnsi="Arial"/>
                <w:sz w:val="18"/>
              </w:rPr>
              <w:t>20MHz channels:</w:t>
            </w:r>
          </w:p>
          <w:p w14:paraId="45575B74" w14:textId="77777777" w:rsidR="009745C7" w:rsidRDefault="009745C7" w:rsidP="009745C7">
            <w:pPr>
              <w:keepNext/>
              <w:keepLines/>
              <w:spacing w:after="0"/>
              <w:rPr>
                <w:rFonts w:ascii="Arial" w:hAnsi="Arial"/>
                <w:sz w:val="18"/>
              </w:rPr>
            </w:pPr>
            <w:r>
              <w:rPr>
                <w:rFonts w:ascii="Arial" w:hAnsi="Arial"/>
                <w:sz w:val="18"/>
              </w:rPr>
              <w:t xml:space="preserve">       6, 9, 12, 18, 24, 36, 48, 54 (</w:t>
            </w:r>
            <w:proofErr w:type="spellStart"/>
            <w:r>
              <w:rPr>
                <w:rFonts w:ascii="Arial" w:hAnsi="Arial"/>
                <w:sz w:val="18"/>
              </w:rPr>
              <w:t>Mbps</w:t>
            </w:r>
            <w:proofErr w:type="spellEnd"/>
            <w:r>
              <w:rPr>
                <w:rFonts w:ascii="Arial" w:hAnsi="Arial"/>
                <w:sz w:val="18"/>
              </w:rPr>
              <w:t>)</w:t>
            </w:r>
          </w:p>
          <w:p w14:paraId="5AAE4A0C" w14:textId="44A4225C" w:rsidR="00882A48" w:rsidRPr="00FF4529" w:rsidRDefault="00882A48" w:rsidP="00530C40">
            <w:pPr>
              <w:keepNext/>
              <w:keepLines/>
              <w:spacing w:after="0"/>
              <w:rPr>
                <w:rFonts w:ascii="Arial" w:hAnsi="Arial"/>
                <w:sz w:val="18"/>
              </w:rPr>
            </w:pPr>
          </w:p>
        </w:tc>
        <w:tc>
          <w:tcPr>
            <w:tcW w:w="1980" w:type="dxa"/>
          </w:tcPr>
          <w:p w14:paraId="6B5B9409" w14:textId="77777777"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14:paraId="334B09C4" w14:textId="00BA049D" w:rsidR="00882A48" w:rsidRPr="00FF4529" w:rsidRDefault="00F86E65" w:rsidP="00530C40">
            <w:pPr>
              <w:keepNext/>
              <w:keepLines/>
              <w:spacing w:after="0"/>
              <w:rPr>
                <w:rFonts w:ascii="Arial" w:hAnsi="Arial"/>
                <w:sz w:val="18"/>
              </w:rPr>
            </w:pPr>
            <w:r>
              <w:t>[</w:t>
            </w:r>
            <w:r w:rsidR="00684922">
              <w:rPr>
                <w:color w:val="000000" w:themeColor="text1"/>
              </w:rPr>
              <w:fldChar w:fldCharType="begin"/>
            </w:r>
            <w:r w:rsidR="00684922">
              <w:rPr>
                <w:color w:val="000000" w:themeColor="text1"/>
              </w:rPr>
              <w:instrText xml:space="preserve"> REF REF_IEEE16094 \h </w:instrText>
            </w:r>
            <w:r w:rsidR="00684922">
              <w:rPr>
                <w:color w:val="000000" w:themeColor="text1"/>
              </w:rPr>
            </w:r>
            <w:r w:rsidR="00684922">
              <w:rPr>
                <w:color w:val="000000" w:themeColor="text1"/>
              </w:rPr>
              <w:fldChar w:fldCharType="separate"/>
            </w:r>
            <w:r w:rsidR="003028B7">
              <w:rPr>
                <w:noProof/>
              </w:rPr>
              <w:t>2</w:t>
            </w:r>
            <w:r w:rsidR="00684922">
              <w:rPr>
                <w:color w:val="000000" w:themeColor="text1"/>
              </w:rPr>
              <w:fldChar w:fldCharType="end"/>
            </w:r>
            <w:r>
              <w:t>]</w:t>
            </w:r>
          </w:p>
        </w:tc>
      </w:tr>
    </w:tbl>
    <w:p w14:paraId="20813CA3" w14:textId="77777777" w:rsidR="00882A48" w:rsidRDefault="00882A48" w:rsidP="004D2E35">
      <w:pPr>
        <w:pStyle w:val="NoSpacing"/>
      </w:pPr>
    </w:p>
    <w:p w14:paraId="18FFF1A3" w14:textId="74CEC988" w:rsidR="001753F3" w:rsidRPr="00466660" w:rsidRDefault="00457B68" w:rsidP="00714487">
      <w:r>
        <w:t xml:space="preserve">For tests requiring iteration through multiple </w:t>
      </w:r>
      <w:r w:rsidR="0017203D">
        <w:t>data rates, s</w:t>
      </w:r>
      <w:r w:rsidR="00466660">
        <w:t xml:space="preserve">et </w:t>
      </w:r>
      <w:proofErr w:type="spellStart"/>
      <w:r w:rsidR="00313018">
        <w:rPr>
          <w:i/>
        </w:rPr>
        <w:t>p</w:t>
      </w:r>
      <w:r w:rsidR="00466660" w:rsidRPr="00466660">
        <w:rPr>
          <w:i/>
        </w:rPr>
        <w:t>DataRate</w:t>
      </w:r>
      <w:proofErr w:type="spellEnd"/>
      <w:r w:rsidR="00466660">
        <w:rPr>
          <w:i/>
        </w:rPr>
        <w:t xml:space="preserve"> </w:t>
      </w:r>
      <w:r w:rsidR="00466660">
        <w:t>to each supported data rate</w:t>
      </w:r>
      <w:r w:rsidR="0017203D">
        <w:t xml:space="preserve"> supported by the corresponding channel</w:t>
      </w:r>
      <w:r w:rsidR="00466660">
        <w:t>.</w:t>
      </w:r>
    </w:p>
    <w:p w14:paraId="0BA0377A" w14:textId="79305421" w:rsidR="006F2FFE" w:rsidRDefault="00652A0A" w:rsidP="006F2FFE">
      <w:pPr>
        <w:pStyle w:val="Heading4"/>
      </w:pPr>
      <w:bookmarkStart w:id="68" w:name="_Toc480967020"/>
      <w:r>
        <w:t xml:space="preserve">Tester </w:t>
      </w:r>
      <w:r w:rsidR="006F2FFE">
        <w:t>Transmit Power</w:t>
      </w:r>
      <w:bookmarkEnd w:id="68"/>
    </w:p>
    <w:p w14:paraId="1316DF99" w14:textId="2B8ECDEB" w:rsidR="006530DC" w:rsidRDefault="006530DC" w:rsidP="006530DC">
      <w:r>
        <w:t xml:space="preserve">For all </w:t>
      </w:r>
      <w:r w:rsidR="00914D8B">
        <w:t>IUT</w:t>
      </w:r>
      <w:r w:rsidRPr="0020237E">
        <w:t xml:space="preserve"> reception testing</w:t>
      </w:r>
      <w:r>
        <w:t>,</w:t>
      </w:r>
      <w:r w:rsidRPr="0020237E">
        <w:t xml:space="preserve"> </w:t>
      </w:r>
      <w:r w:rsidR="004A4C73">
        <w:t>TX power of -</w:t>
      </w:r>
      <w:r w:rsidR="000C1A81">
        <w:t>6</w:t>
      </w:r>
      <w:r w:rsidR="004A4C73">
        <w:t>0dBm and the minimum sensitivity as per [</w:t>
      </w:r>
      <w:r w:rsidR="004A4C73">
        <w:fldChar w:fldCharType="begin"/>
      </w:r>
      <w:r w:rsidR="004A4C73">
        <w:instrText xml:space="preserve"> REF  REF_SAEJ29451 \h  \* MERGEFORMAT </w:instrText>
      </w:r>
      <w:r w:rsidR="004A4C73">
        <w:fldChar w:fldCharType="separate"/>
      </w:r>
      <w:r w:rsidR="003028B7">
        <w:rPr>
          <w:noProof/>
        </w:rPr>
        <w:t>1</w:t>
      </w:r>
      <w:r w:rsidR="004A4C73">
        <w:fldChar w:fldCharType="end"/>
      </w:r>
      <w:r w:rsidR="004A4C73">
        <w:t>] and [</w:t>
      </w:r>
      <w:r w:rsidR="004A4C73">
        <w:fldChar w:fldCharType="begin"/>
      </w:r>
      <w:r w:rsidR="004A4C73">
        <w:instrText xml:space="preserve"> REF  REF_IEEE80211 \h  \* MERGEFORMAT </w:instrText>
      </w:r>
      <w:r w:rsidR="004A4C73">
        <w:fldChar w:fldCharType="separate"/>
      </w:r>
      <w:r w:rsidR="003028B7">
        <w:rPr>
          <w:noProof/>
        </w:rPr>
        <w:t>8</w:t>
      </w:r>
      <w:r w:rsidR="004A4C73">
        <w:fldChar w:fldCharType="end"/>
      </w:r>
      <w:r w:rsidR="004A4C73">
        <w:t>]</w:t>
      </w:r>
      <w:r>
        <w:t xml:space="preserve">, +/- 1dB (at the </w:t>
      </w:r>
      <w:r w:rsidR="00914D8B">
        <w:t>IUT</w:t>
      </w:r>
      <w:r w:rsidRPr="0020237E">
        <w:t>'s antenna connector) shall be used unless otherwise specified by the respective test purpose.</w:t>
      </w:r>
      <w:r>
        <w:t xml:space="preserve"> </w:t>
      </w:r>
    </w:p>
    <w:p w14:paraId="488257DE" w14:textId="2A73A890" w:rsidR="00652A0A" w:rsidRDefault="00914D8B" w:rsidP="00652A0A">
      <w:pPr>
        <w:pStyle w:val="Heading4"/>
      </w:pPr>
      <w:bookmarkStart w:id="69" w:name="_Toc480967021"/>
      <w:r>
        <w:t>IUT</w:t>
      </w:r>
      <w:r w:rsidR="00652A0A">
        <w:t xml:space="preserve"> Transmit Power</w:t>
      </w:r>
      <w:bookmarkEnd w:id="69"/>
    </w:p>
    <w:p w14:paraId="45F50FC5" w14:textId="11771C0C" w:rsidR="00D345B2" w:rsidRDefault="00D345B2" w:rsidP="00D345B2">
      <w:r w:rsidRPr="00FA58F0">
        <w:t>The transmit power out of the DSRC Radio Subsystem measured at the antenna connector of the Subsystem housing</w:t>
      </w:r>
      <w:r>
        <w:t>, unless otherwise stated in the Test Purpose</w:t>
      </w:r>
      <w:r w:rsidRPr="00FA58F0">
        <w:t xml:space="preserve"> shall </w:t>
      </w:r>
      <w:r>
        <w:t xml:space="preserve">use a </w:t>
      </w:r>
      <w:proofErr w:type="spellStart"/>
      <w:r w:rsidRPr="0034775F">
        <w:rPr>
          <w:i/>
        </w:rPr>
        <w:t>pTxPowerDefault</w:t>
      </w:r>
      <w:proofErr w:type="spellEnd"/>
      <w:r>
        <w:t xml:space="preserve"> = </w:t>
      </w:r>
      <w:proofErr w:type="spellStart"/>
      <w:r>
        <w:t>Round_Up</w:t>
      </w:r>
      <w:proofErr w:type="spellEnd"/>
      <w:r w:rsidRPr="00D345B2">
        <w:t xml:space="preserve"> (</w:t>
      </w:r>
      <w:r w:rsidRPr="003028B7">
        <w:rPr>
          <w:bCs/>
        </w:rPr>
        <w:t>( (</w:t>
      </w:r>
      <w:proofErr w:type="spellStart"/>
      <w:r w:rsidRPr="003028B7">
        <w:rPr>
          <w:bCs/>
        </w:rPr>
        <w:t>MaxTxPowerCap</w:t>
      </w:r>
      <w:proofErr w:type="spellEnd"/>
      <w:r w:rsidRPr="003028B7">
        <w:rPr>
          <w:bCs/>
        </w:rPr>
        <w:t xml:space="preserve"> - </w:t>
      </w:r>
      <w:proofErr w:type="spellStart"/>
      <w:r w:rsidRPr="003028B7">
        <w:rPr>
          <w:bCs/>
        </w:rPr>
        <w:t>PwrRange</w:t>
      </w:r>
      <w:proofErr w:type="spellEnd"/>
      <w:r w:rsidRPr="003028B7">
        <w:rPr>
          <w:bCs/>
        </w:rPr>
        <w:t xml:space="preserve">) + </w:t>
      </w:r>
      <w:proofErr w:type="spellStart"/>
      <w:r w:rsidRPr="003028B7">
        <w:rPr>
          <w:bCs/>
        </w:rPr>
        <w:t>MaxTxPowerCap</w:t>
      </w:r>
      <w:proofErr w:type="spellEnd"/>
      <w:r w:rsidRPr="003028B7">
        <w:rPr>
          <w:bCs/>
        </w:rPr>
        <w:t>) / 2</w:t>
      </w:r>
      <w:r w:rsidRPr="00D345B2">
        <w:t>)</w:t>
      </w:r>
    </w:p>
    <w:p w14:paraId="6FF66AD9" w14:textId="4787A28D" w:rsidR="008D2950" w:rsidRDefault="008D2950" w:rsidP="008D2950">
      <w:pPr>
        <w:rPr>
          <w:i/>
        </w:rPr>
      </w:pPr>
      <w:r>
        <w:t>The rationale for parameters</w:t>
      </w:r>
      <w:r>
        <w:rPr>
          <w:i/>
        </w:rPr>
        <w:t xml:space="preserve"> </w:t>
      </w:r>
      <w:proofErr w:type="spellStart"/>
      <w:r w:rsidRPr="00A00748">
        <w:rPr>
          <w:i/>
        </w:rPr>
        <w:t>MaxTxPowerCap</w:t>
      </w:r>
      <w:proofErr w:type="spellEnd"/>
      <w:r>
        <w:rPr>
          <w:i/>
        </w:rPr>
        <w:t xml:space="preserve">, </w:t>
      </w:r>
      <w:proofErr w:type="spellStart"/>
      <w:r w:rsidRPr="00EC0A86">
        <w:rPr>
          <w:i/>
        </w:rPr>
        <w:t>PwrRange</w:t>
      </w:r>
      <w:proofErr w:type="spellEnd"/>
      <w:r>
        <w:rPr>
          <w:i/>
        </w:rPr>
        <w:t xml:space="preserve">, </w:t>
      </w:r>
      <w:proofErr w:type="spellStart"/>
      <w:r>
        <w:rPr>
          <w:i/>
        </w:rPr>
        <w:t>vTxPwrCtrlStep</w:t>
      </w:r>
      <w:proofErr w:type="spellEnd"/>
      <w:r>
        <w:rPr>
          <w:i/>
        </w:rPr>
        <w:t xml:space="preserve"> </w:t>
      </w:r>
      <w:r>
        <w:t>used in this document</w:t>
      </w:r>
      <w:r>
        <w:rPr>
          <w:i/>
        </w:rPr>
        <w:t xml:space="preserve"> </w:t>
      </w:r>
      <w:r>
        <w:t>is as specified in SAE J2945/1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B6DEEE8" w14:textId="77777777" w:rsidR="008D2950" w:rsidRDefault="008D2950" w:rsidP="008D2950">
      <w:proofErr w:type="spellStart"/>
      <w:r w:rsidRPr="00A00748">
        <w:rPr>
          <w:i/>
        </w:rPr>
        <w:t>MaxTxPowerCap</w:t>
      </w:r>
      <w:proofErr w:type="spellEnd"/>
      <w:r w:rsidRPr="00B341F6" w:rsidDel="00255E04">
        <w:rPr>
          <w:i/>
        </w:rPr>
        <w:t xml:space="preserve"> </w:t>
      </w:r>
      <w:r>
        <w:t>will need to be provided with the IUT by the test requestor.</w:t>
      </w:r>
    </w:p>
    <w:p w14:paraId="23731FA9" w14:textId="020BDD2E" w:rsidR="008D2950" w:rsidRDefault="008D2950" w:rsidP="008D2950">
      <w:proofErr w:type="spellStart"/>
      <w:r w:rsidRPr="00451DB3">
        <w:rPr>
          <w:i/>
        </w:rPr>
        <w:t>MaxTxPowerCap</w:t>
      </w:r>
      <w:proofErr w:type="spellEnd"/>
      <w:r w:rsidRPr="00FA58F0">
        <w:t xml:space="preserve"> is the maximum conducted transmit power setting </w:t>
      </w:r>
      <w:r>
        <w:t xml:space="preserve">in </w:t>
      </w:r>
      <w:proofErr w:type="spellStart"/>
      <w:r>
        <w:t>dBm</w:t>
      </w:r>
      <w:proofErr w:type="spellEnd"/>
      <w:r>
        <w:t xml:space="preserve"> </w:t>
      </w:r>
      <w:r w:rsidRPr="00FA58F0">
        <w:t>of the DSRC Rad</w:t>
      </w:r>
      <w:r>
        <w:t>io Subsystem at which 802.11 [</w:t>
      </w:r>
      <w:r w:rsidR="00270FD8">
        <w:fldChar w:fldCharType="begin"/>
      </w:r>
      <w:r w:rsidR="00270FD8">
        <w:instrText xml:space="preserve"> REF  REF_IEEE80211 \h  \* MERGEFORMAT </w:instrText>
      </w:r>
      <w:r w:rsidR="00270FD8">
        <w:fldChar w:fldCharType="separate"/>
      </w:r>
      <w:r w:rsidR="003028B7">
        <w:rPr>
          <w:noProof/>
        </w:rPr>
        <w:t>8</w:t>
      </w:r>
      <w:r w:rsidR="00270FD8">
        <w:fldChar w:fldCharType="end"/>
      </w:r>
      <w:r>
        <w:t>]</w:t>
      </w:r>
      <w:r w:rsidRPr="00FA58F0">
        <w:t xml:space="preserve"> transmitter requirements are met</w:t>
      </w:r>
      <w:r>
        <w:t>.</w:t>
      </w:r>
    </w:p>
    <w:p w14:paraId="12926705" w14:textId="77777777" w:rsidR="008D2950" w:rsidRDefault="008D2950" w:rsidP="008D2950">
      <w:proofErr w:type="spellStart"/>
      <w:r>
        <w:t>PwrRange</w:t>
      </w:r>
      <w:proofErr w:type="spellEnd"/>
      <w:r>
        <w:t xml:space="preserve"> is calculated as: </w:t>
      </w:r>
      <w:proofErr w:type="spellStart"/>
      <w:r>
        <w:t>MaxTxPowerCap</w:t>
      </w:r>
      <w:proofErr w:type="spellEnd"/>
      <w:r>
        <w:t xml:space="preserve"> + </w:t>
      </w:r>
      <w:proofErr w:type="spellStart"/>
      <w:r>
        <w:t>vTxPwrRange</w:t>
      </w:r>
      <w:proofErr w:type="spellEnd"/>
      <w:r>
        <w:t xml:space="preserve"> – </w:t>
      </w:r>
      <w:proofErr w:type="spellStart"/>
      <w:r>
        <w:t>vRPMax</w:t>
      </w:r>
      <w:proofErr w:type="spellEnd"/>
      <w:r>
        <w:t xml:space="preserve"> + </w:t>
      </w:r>
      <w:proofErr w:type="spellStart"/>
      <w:r>
        <w:t>MinSectorAntGain</w:t>
      </w:r>
      <w:proofErr w:type="spellEnd"/>
      <w:r>
        <w:t xml:space="preserve"> – </w:t>
      </w:r>
      <w:proofErr w:type="spellStart"/>
      <w:r>
        <w:t>CLoss</w:t>
      </w:r>
      <w:proofErr w:type="spellEnd"/>
    </w:p>
    <w:p w14:paraId="1586EF61" w14:textId="77777777" w:rsidR="008D2950" w:rsidRDefault="008D2950" w:rsidP="008D2950">
      <w:r>
        <w:t>Assuming</w:t>
      </w:r>
    </w:p>
    <w:p w14:paraId="749A176E" w14:textId="0ED81A5F" w:rsidR="008D2950" w:rsidRDefault="008D2950" w:rsidP="008D2950">
      <w:pPr>
        <w:ind w:firstLine="720"/>
      </w:pPr>
      <w:proofErr w:type="spellStart"/>
      <w:r>
        <w:lastRenderedPageBreak/>
        <w:t>vTxPwrRange</w:t>
      </w:r>
      <w:proofErr w:type="spellEnd"/>
      <w:r>
        <w:t xml:space="preserve"> = 10dBm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681C3D5" w14:textId="2DDEB220" w:rsidR="008D2950" w:rsidRDefault="008D2950" w:rsidP="008D2950">
      <w:pPr>
        <w:ind w:firstLine="720"/>
      </w:pPr>
      <w:proofErr w:type="spellStart"/>
      <w:r>
        <w:t>vRPMax</w:t>
      </w:r>
      <w:proofErr w:type="spellEnd"/>
      <w:r>
        <w:t xml:space="preserve"> = 20dBm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4B42995F" w14:textId="77777777" w:rsidR="008D2950" w:rsidRPr="009A7F7B" w:rsidRDefault="008D2950" w:rsidP="008D2950">
      <w:r>
        <w:t>              </w:t>
      </w:r>
      <w:proofErr w:type="spellStart"/>
      <w:r>
        <w:t>MinSectorAntGain</w:t>
      </w:r>
      <w:proofErr w:type="spellEnd"/>
      <w:r>
        <w:t xml:space="preserve"> – </w:t>
      </w:r>
      <w:proofErr w:type="spellStart"/>
      <w:r>
        <w:t>CLoss</w:t>
      </w:r>
      <w:proofErr w:type="spellEnd"/>
      <w:r>
        <w:t xml:space="preserve"> = 0 (for module testing at connector port)</w:t>
      </w:r>
    </w:p>
    <w:p w14:paraId="217BBA99" w14:textId="779D04D6" w:rsidR="008D2950" w:rsidRDefault="008D2950" w:rsidP="00D345B2"/>
    <w:p w14:paraId="5DCF869E" w14:textId="77777777" w:rsidR="008D2950" w:rsidRDefault="008D2950" w:rsidP="00D345B2"/>
    <w:p w14:paraId="50FAFCAD" w14:textId="04AFE9C7" w:rsidR="00466660" w:rsidRDefault="00466660" w:rsidP="00466660">
      <w:pPr>
        <w:pStyle w:val="Heading4"/>
      </w:pPr>
      <w:bookmarkStart w:id="70" w:name="_Toc480967022"/>
      <w:r>
        <w:t>Timeout</w:t>
      </w:r>
      <w:bookmarkEnd w:id="70"/>
    </w:p>
    <w:p w14:paraId="6BA83D6C" w14:textId="14073DDC" w:rsidR="00466660" w:rsidRDefault="00466660" w:rsidP="00466660">
      <w:r>
        <w:t>The TIMEOUT interval is 100ms unless otherwise specified.</w:t>
      </w:r>
    </w:p>
    <w:p w14:paraId="74DCEC72" w14:textId="05471CAC" w:rsidR="00466660" w:rsidRDefault="00466660" w:rsidP="00466660">
      <w:r>
        <w:t>Rationale: This is two times the channel switching interval.</w:t>
      </w:r>
    </w:p>
    <w:p w14:paraId="489B35AB" w14:textId="77777777" w:rsidR="008976DD" w:rsidRPr="006B7ACA" w:rsidRDefault="008976DD" w:rsidP="008976DD">
      <w:pPr>
        <w:pStyle w:val="Heading4"/>
      </w:pPr>
      <w:bookmarkStart w:id="71" w:name="_Toc480967023"/>
      <w:r w:rsidRPr="006B7ACA">
        <w:t xml:space="preserve">WSM </w:t>
      </w:r>
      <w:r>
        <w:t>Max</w:t>
      </w:r>
      <w:r w:rsidRPr="006B7ACA">
        <w:t xml:space="preserve"> Data</w:t>
      </w:r>
      <w:r>
        <w:t xml:space="preserve"> Length</w:t>
      </w:r>
      <w:bookmarkEnd w:id="71"/>
    </w:p>
    <w:p w14:paraId="1F0F7C82" w14:textId="37545643" w:rsidR="008976DD" w:rsidRDefault="008976DD" w:rsidP="008976DD">
      <w:r>
        <w:t xml:space="preserve">Default value for </w:t>
      </w:r>
      <w:proofErr w:type="spellStart"/>
      <w:r w:rsidRPr="00207284">
        <w:rPr>
          <w:i/>
        </w:rPr>
        <w:t>WsmMaxDataLength</w:t>
      </w:r>
      <w:proofErr w:type="spellEnd"/>
      <w:r>
        <w:t xml:space="preserve"> is 1400 b</w:t>
      </w:r>
      <w:r w:rsidR="00850186">
        <w:t>ytes.</w:t>
      </w:r>
    </w:p>
    <w:p w14:paraId="542D1DDD" w14:textId="0F96B53B" w:rsidR="008976DD" w:rsidRDefault="008976DD" w:rsidP="008976DD">
      <w:pPr>
        <w:pStyle w:val="Heading4"/>
      </w:pPr>
      <w:bookmarkStart w:id="72" w:name="_Toc480967024"/>
      <w:r>
        <w:t>Transmission Rates</w:t>
      </w:r>
      <w:bookmarkEnd w:id="72"/>
    </w:p>
    <w:p w14:paraId="61DF7848" w14:textId="77777777" w:rsidR="008976DD" w:rsidRPr="00520DC2" w:rsidRDefault="008976DD" w:rsidP="008976DD">
      <w:r>
        <w:t>Select test values for message repeat rates according to the following table.</w:t>
      </w:r>
    </w:p>
    <w:p w14:paraId="5516498E" w14:textId="19526EDE" w:rsidR="008976DD" w:rsidRPr="00054525" w:rsidRDefault="008E3145" w:rsidP="008E3145">
      <w:pPr>
        <w:widowControl w:val="0"/>
        <w:overflowPunct/>
        <w:spacing w:after="0"/>
        <w:ind w:left="3540" w:right="-20"/>
        <w:textAlignment w:val="auto"/>
        <w:rPr>
          <w:sz w:val="24"/>
          <w:szCs w:val="24"/>
        </w:rPr>
      </w:pPr>
      <w:bookmarkStart w:id="73" w:name="_Ref480960628"/>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Pr>
          <w:rFonts w:ascii="Arial" w:hAnsi="Arial"/>
          <w:b/>
        </w:rPr>
        <w:fldChar w:fldCharType="begin"/>
      </w:r>
      <w:r>
        <w:rPr>
          <w:rFonts w:ascii="Arial" w:hAnsi="Arial"/>
          <w:b/>
        </w:rPr>
        <w:instrText xml:space="preserve"> SEQ Table \* ARABIC \s 1 </w:instrText>
      </w:r>
      <w:r>
        <w:rPr>
          <w:rFonts w:ascii="Arial" w:hAnsi="Arial"/>
          <w:b/>
        </w:rPr>
        <w:fldChar w:fldCharType="separate"/>
      </w:r>
      <w:r>
        <w:rPr>
          <w:rFonts w:ascii="Arial" w:hAnsi="Arial"/>
          <w:b/>
          <w:noProof/>
        </w:rPr>
        <w:t>3</w:t>
      </w:r>
      <w:r>
        <w:rPr>
          <w:rFonts w:ascii="Arial" w:hAnsi="Arial"/>
          <w:b/>
        </w:rPr>
        <w:fldChar w:fldCharType="end"/>
      </w:r>
      <w:bookmarkEnd w:id="73"/>
      <w:r w:rsidRPr="00FF4529">
        <w:rPr>
          <w:rFonts w:ascii="Arial" w:hAnsi="Arial"/>
          <w:b/>
        </w:rPr>
        <w:t xml:space="preserve">: </w:t>
      </w:r>
      <w:r>
        <w:rPr>
          <w:rFonts w:ascii="Arial" w:hAnsi="Arial" w:cs="Arial"/>
          <w:b/>
          <w:bCs/>
          <w:spacing w:val="2"/>
        </w:rPr>
        <w:t>Repeat Rate</w:t>
      </w:r>
      <w:r w:rsidR="008976DD" w:rsidRPr="00FF4529">
        <w:rPr>
          <w:rFonts w:ascii="Arial" w:hAnsi="Arial"/>
          <w:b/>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775"/>
        <w:gridCol w:w="2790"/>
        <w:gridCol w:w="2070"/>
      </w:tblGrid>
      <w:tr w:rsidR="008976DD" w:rsidRPr="00FF4529" w14:paraId="20B728AC" w14:textId="77777777" w:rsidTr="00183741">
        <w:trPr>
          <w:tblHeader/>
          <w:jc w:val="center"/>
        </w:trPr>
        <w:tc>
          <w:tcPr>
            <w:tcW w:w="3775" w:type="dxa"/>
          </w:tcPr>
          <w:p w14:paraId="5310BFE6" w14:textId="77777777" w:rsidR="008976DD" w:rsidRPr="00FF4529" w:rsidRDefault="008976DD" w:rsidP="00183741">
            <w:pPr>
              <w:keepNext/>
              <w:keepLines/>
              <w:spacing w:after="0"/>
              <w:jc w:val="center"/>
              <w:rPr>
                <w:rFonts w:ascii="Arial" w:hAnsi="Arial"/>
                <w:b/>
                <w:sz w:val="18"/>
              </w:rPr>
            </w:pPr>
            <w:r>
              <w:rPr>
                <w:rFonts w:ascii="Arial" w:hAnsi="Arial"/>
                <w:b/>
                <w:sz w:val="18"/>
              </w:rPr>
              <w:t>Parameter Name</w:t>
            </w:r>
          </w:p>
        </w:tc>
        <w:tc>
          <w:tcPr>
            <w:tcW w:w="2790" w:type="dxa"/>
            <w:vAlign w:val="bottom"/>
          </w:tcPr>
          <w:p w14:paraId="449EC94C" w14:textId="028DBD3E" w:rsidR="008976DD" w:rsidRPr="00FF4529" w:rsidRDefault="00D45BC0" w:rsidP="00183741">
            <w:pPr>
              <w:keepNext/>
              <w:keepLines/>
              <w:spacing w:after="0"/>
              <w:jc w:val="center"/>
              <w:rPr>
                <w:rFonts w:ascii="Arial" w:hAnsi="Arial"/>
                <w:b/>
                <w:sz w:val="18"/>
              </w:rPr>
            </w:pPr>
            <w:r>
              <w:rPr>
                <w:rFonts w:ascii="Arial" w:hAnsi="Arial"/>
                <w:b/>
                <w:sz w:val="18"/>
              </w:rPr>
              <w:t>Test Purpose ID</w:t>
            </w:r>
          </w:p>
        </w:tc>
        <w:tc>
          <w:tcPr>
            <w:tcW w:w="2070" w:type="dxa"/>
            <w:vAlign w:val="bottom"/>
          </w:tcPr>
          <w:p w14:paraId="1A9D5449" w14:textId="12A1B1DE" w:rsidR="008976DD" w:rsidRPr="00FF4529" w:rsidRDefault="00D45BC0" w:rsidP="00183741">
            <w:pPr>
              <w:keepNext/>
              <w:keepLines/>
              <w:spacing w:after="0"/>
              <w:jc w:val="center"/>
              <w:rPr>
                <w:rFonts w:ascii="Arial" w:hAnsi="Arial"/>
                <w:b/>
                <w:sz w:val="18"/>
              </w:rPr>
            </w:pPr>
            <w:r>
              <w:rPr>
                <w:rFonts w:ascii="Arial" w:hAnsi="Arial"/>
                <w:b/>
                <w:sz w:val="18"/>
              </w:rPr>
              <w:t>Value</w:t>
            </w:r>
          </w:p>
        </w:tc>
      </w:tr>
      <w:tr w:rsidR="008976DD" w:rsidRPr="00FF4529" w14:paraId="70A7771D" w14:textId="77777777" w:rsidTr="00183741">
        <w:trPr>
          <w:jc w:val="center"/>
        </w:trPr>
        <w:tc>
          <w:tcPr>
            <w:tcW w:w="3775" w:type="dxa"/>
          </w:tcPr>
          <w:p w14:paraId="22387A1C" w14:textId="77777777" w:rsidR="008976DD" w:rsidRDefault="008976DD" w:rsidP="00183741">
            <w:pPr>
              <w:keepNext/>
              <w:keepLines/>
              <w:spacing w:after="0"/>
              <w:rPr>
                <w:rFonts w:ascii="Arial" w:hAnsi="Arial"/>
                <w:sz w:val="18"/>
              </w:rPr>
            </w:pPr>
            <w:r>
              <w:rPr>
                <w:rFonts w:ascii="Arial" w:hAnsi="Arial"/>
                <w:sz w:val="18"/>
              </w:rPr>
              <w:t>Repeat Rate for WSM transmissions</w:t>
            </w:r>
          </w:p>
          <w:p w14:paraId="6BB14B6D" w14:textId="5077A336" w:rsidR="008976DD" w:rsidRDefault="008976DD" w:rsidP="00183741">
            <w:pPr>
              <w:keepNext/>
              <w:keepLines/>
              <w:spacing w:after="0"/>
              <w:rPr>
                <w:rFonts w:ascii="Arial" w:hAnsi="Arial"/>
                <w:sz w:val="18"/>
              </w:rPr>
            </w:pPr>
            <w:r>
              <w:rPr>
                <w:rFonts w:ascii="Arial" w:hAnsi="Arial"/>
                <w:i/>
                <w:sz w:val="18"/>
              </w:rPr>
              <w:t>(</w:t>
            </w:r>
            <w:proofErr w:type="spellStart"/>
            <w:r w:rsidR="00313018">
              <w:rPr>
                <w:rFonts w:ascii="Arial" w:hAnsi="Arial"/>
                <w:i/>
                <w:sz w:val="18"/>
              </w:rPr>
              <w:t>p</w:t>
            </w:r>
            <w:r>
              <w:rPr>
                <w:rFonts w:ascii="Arial" w:hAnsi="Arial"/>
                <w:i/>
                <w:sz w:val="18"/>
              </w:rPr>
              <w:t>WSM</w:t>
            </w:r>
            <w:r w:rsidRPr="00B75F87">
              <w:rPr>
                <w:rFonts w:ascii="Arial" w:hAnsi="Arial"/>
                <w:i/>
                <w:sz w:val="18"/>
              </w:rPr>
              <w:t>RepeatRate</w:t>
            </w:r>
            <w:proofErr w:type="spellEnd"/>
            <w:r>
              <w:rPr>
                <w:rFonts w:ascii="Arial" w:hAnsi="Arial"/>
                <w:i/>
                <w:sz w:val="18"/>
              </w:rPr>
              <w:t>)</w:t>
            </w:r>
          </w:p>
        </w:tc>
        <w:tc>
          <w:tcPr>
            <w:tcW w:w="2790" w:type="dxa"/>
          </w:tcPr>
          <w:p w14:paraId="0BA78AD7" w14:textId="603149EC" w:rsidR="008976DD" w:rsidRDefault="008E7BB5" w:rsidP="007F00F1">
            <w:pPr>
              <w:keepNext/>
              <w:keepLines/>
              <w:tabs>
                <w:tab w:val="right" w:pos="2733"/>
              </w:tabs>
              <w:spacing w:after="0"/>
              <w:rPr>
                <w:rFonts w:ascii="Arial" w:hAnsi="Arial"/>
                <w:sz w:val="18"/>
              </w:rPr>
            </w:pPr>
            <w:r w:rsidRPr="00E03319">
              <w:t>TP-</w:t>
            </w:r>
            <w:r>
              <w:t>16094-RXT-MDE-BV</w:t>
            </w:r>
            <w:r w:rsidRPr="00E03319">
              <w:t>-01</w:t>
            </w:r>
            <w:r>
              <w:t>, TP-16094</w:t>
            </w:r>
            <w:r w:rsidRPr="009F4309">
              <w:t>-TXT-</w:t>
            </w:r>
            <w:r>
              <w:t>MDE</w:t>
            </w:r>
            <w:r w:rsidRPr="009F4309">
              <w:t>-BV-01</w:t>
            </w:r>
          </w:p>
        </w:tc>
        <w:tc>
          <w:tcPr>
            <w:tcW w:w="2070" w:type="dxa"/>
          </w:tcPr>
          <w:p w14:paraId="765CA8C2" w14:textId="5DEDBD05" w:rsidR="008976DD" w:rsidDel="005216AC" w:rsidRDefault="00D45BC0" w:rsidP="00980A19">
            <w:pPr>
              <w:keepNext/>
              <w:keepLines/>
              <w:spacing w:after="0"/>
              <w:rPr>
                <w:del w:id="74" w:author="Dmitri.Khijniak@7Layers.com" w:date="2017-08-22T15:26:00Z"/>
                <w:rFonts w:ascii="Arial" w:hAnsi="Arial"/>
                <w:sz w:val="18"/>
              </w:rPr>
            </w:pPr>
            <w:r>
              <w:rPr>
                <w:rFonts w:ascii="Arial" w:hAnsi="Arial"/>
                <w:sz w:val="18"/>
              </w:rPr>
              <w:t>20 messages per second</w:t>
            </w:r>
          </w:p>
          <w:p w14:paraId="3585FF7F" w14:textId="637BF15E" w:rsidR="00D45BC0" w:rsidRPr="00FF4529" w:rsidRDefault="00E858B2" w:rsidP="00FD48C6">
            <w:pPr>
              <w:keepNext/>
              <w:keepLines/>
              <w:spacing w:after="0"/>
              <w:rPr>
                <w:rFonts w:ascii="Arial" w:hAnsi="Arial"/>
                <w:sz w:val="18"/>
              </w:rPr>
            </w:pPr>
            <w:del w:id="75" w:author="Dmitri.Khijniak@7Layers.com" w:date="2017-08-22T15:26:00Z">
              <w:r w:rsidDel="005216AC">
                <w:rPr>
                  <w:rFonts w:ascii="Arial" w:hAnsi="Arial"/>
                  <w:sz w:val="18"/>
                </w:rPr>
                <w:delText>(20 Hz)</w:delText>
              </w:r>
            </w:del>
          </w:p>
        </w:tc>
      </w:tr>
      <w:tr w:rsidR="008E7BB5" w:rsidRPr="00FF4529" w14:paraId="0061C99B" w14:textId="77777777" w:rsidTr="00183741">
        <w:trPr>
          <w:jc w:val="center"/>
        </w:trPr>
        <w:tc>
          <w:tcPr>
            <w:tcW w:w="3775" w:type="dxa"/>
          </w:tcPr>
          <w:p w14:paraId="647E9BB9" w14:textId="77777777" w:rsidR="008E7BB5" w:rsidRDefault="008E7BB5" w:rsidP="008E7BB5">
            <w:pPr>
              <w:keepNext/>
              <w:keepLines/>
              <w:spacing w:after="0"/>
              <w:rPr>
                <w:rFonts w:ascii="Arial" w:hAnsi="Arial"/>
                <w:sz w:val="18"/>
              </w:rPr>
            </w:pPr>
            <w:r>
              <w:rPr>
                <w:rFonts w:ascii="Arial" w:hAnsi="Arial"/>
                <w:sz w:val="18"/>
              </w:rPr>
              <w:t>Repeat Rate for WSM transmissions</w:t>
            </w:r>
          </w:p>
          <w:p w14:paraId="7A334B9C" w14:textId="18BD2BC1" w:rsidR="008E7BB5" w:rsidRDefault="008E7BB5" w:rsidP="008E7BB5">
            <w:pPr>
              <w:keepNext/>
              <w:keepLines/>
              <w:spacing w:after="0"/>
              <w:rPr>
                <w:rFonts w:ascii="Arial" w:hAnsi="Arial"/>
                <w:sz w:val="18"/>
              </w:rPr>
            </w:pPr>
            <w:r>
              <w:rPr>
                <w:rFonts w:ascii="Arial" w:hAnsi="Arial"/>
                <w:i/>
                <w:sz w:val="18"/>
              </w:rPr>
              <w:t>(</w:t>
            </w:r>
            <w:proofErr w:type="spellStart"/>
            <w:r w:rsidR="00313018">
              <w:rPr>
                <w:rFonts w:ascii="Arial" w:hAnsi="Arial"/>
                <w:i/>
                <w:sz w:val="18"/>
              </w:rPr>
              <w:t>p</w:t>
            </w:r>
            <w:r>
              <w:rPr>
                <w:rFonts w:ascii="Arial" w:hAnsi="Arial"/>
                <w:i/>
                <w:sz w:val="18"/>
              </w:rPr>
              <w:t>WSM</w:t>
            </w:r>
            <w:r w:rsidRPr="00B75F87">
              <w:rPr>
                <w:rFonts w:ascii="Arial" w:hAnsi="Arial"/>
                <w:i/>
                <w:sz w:val="18"/>
              </w:rPr>
              <w:t>RepeatRate</w:t>
            </w:r>
            <w:proofErr w:type="spellEnd"/>
            <w:r>
              <w:rPr>
                <w:rFonts w:ascii="Arial" w:hAnsi="Arial"/>
                <w:i/>
                <w:sz w:val="18"/>
              </w:rPr>
              <w:t>)</w:t>
            </w:r>
          </w:p>
        </w:tc>
        <w:tc>
          <w:tcPr>
            <w:tcW w:w="2790" w:type="dxa"/>
          </w:tcPr>
          <w:p w14:paraId="3B08528C" w14:textId="77777777" w:rsidR="008E7BB5" w:rsidRDefault="008E7BB5" w:rsidP="00D45BC0">
            <w:pPr>
              <w:keepNext/>
              <w:keepLines/>
              <w:tabs>
                <w:tab w:val="right" w:pos="2733"/>
              </w:tabs>
              <w:spacing w:after="0"/>
            </w:pPr>
            <w:r w:rsidRPr="00E03319">
              <w:t>TP-</w:t>
            </w:r>
            <w:r>
              <w:t>16094-RXT-MDE-BV-02, TP-16094</w:t>
            </w:r>
            <w:r w:rsidRPr="009F4309">
              <w:t>-TXT-</w:t>
            </w:r>
            <w:r>
              <w:t>MDE-BV-02</w:t>
            </w:r>
            <w:r w:rsidR="009E7F9F">
              <w:t>,</w:t>
            </w:r>
          </w:p>
          <w:p w14:paraId="0CF9C6C4" w14:textId="77777777" w:rsidR="009E7F9F" w:rsidRDefault="009E7F9F" w:rsidP="00D45BC0">
            <w:pPr>
              <w:keepNext/>
              <w:keepLines/>
              <w:tabs>
                <w:tab w:val="right" w:pos="2733"/>
              </w:tabs>
              <w:spacing w:after="0"/>
            </w:pPr>
            <w:r>
              <w:t>TP-16094-TXT-PER-BV-01,</w:t>
            </w:r>
          </w:p>
          <w:p w14:paraId="1CE89FCD" w14:textId="31F46EC6" w:rsidR="009E7F9F" w:rsidRPr="00E03319" w:rsidRDefault="009E7F9F" w:rsidP="00D45BC0">
            <w:pPr>
              <w:keepNext/>
              <w:keepLines/>
              <w:tabs>
                <w:tab w:val="right" w:pos="2733"/>
              </w:tabs>
              <w:spacing w:after="0"/>
            </w:pPr>
            <w:r>
              <w:t>TP-16094-TXT-PER-BV-02</w:t>
            </w:r>
          </w:p>
        </w:tc>
        <w:tc>
          <w:tcPr>
            <w:tcW w:w="2070" w:type="dxa"/>
          </w:tcPr>
          <w:p w14:paraId="6BC2EAC5" w14:textId="73C9A7CD" w:rsidR="008E7BB5" w:rsidDel="005216AC" w:rsidRDefault="0017203D" w:rsidP="00D45BC0">
            <w:pPr>
              <w:keepNext/>
              <w:keepLines/>
              <w:spacing w:after="0"/>
              <w:rPr>
                <w:del w:id="76" w:author="Dmitri.Khijniak@7Layers.com" w:date="2017-08-22T15:26:00Z"/>
                <w:rFonts w:ascii="Arial" w:hAnsi="Arial"/>
                <w:sz w:val="18"/>
              </w:rPr>
            </w:pPr>
            <w:ins w:id="77" w:author="Dmitri.Khijniak@7Layers.com" w:date="2017-08-23T09:04:00Z">
              <w:r>
                <w:rPr>
                  <w:rFonts w:ascii="Arial" w:hAnsi="Arial"/>
                  <w:sz w:val="18"/>
                </w:rPr>
                <w:t>2</w:t>
              </w:r>
            </w:ins>
            <w:bookmarkStart w:id="78" w:name="_GoBack"/>
            <w:bookmarkEnd w:id="78"/>
            <w:r w:rsidR="008E7BB5">
              <w:rPr>
                <w:rFonts w:ascii="Arial" w:hAnsi="Arial"/>
                <w:sz w:val="18"/>
              </w:rPr>
              <w:t>0 messages per second</w:t>
            </w:r>
          </w:p>
          <w:p w14:paraId="23474654" w14:textId="763C75CD" w:rsidR="00E858B2" w:rsidDel="00D45BC0" w:rsidRDefault="00E858B2" w:rsidP="00D45BC0">
            <w:pPr>
              <w:keepNext/>
              <w:keepLines/>
              <w:spacing w:after="0"/>
              <w:rPr>
                <w:rFonts w:ascii="Arial" w:hAnsi="Arial"/>
                <w:sz w:val="18"/>
              </w:rPr>
            </w:pPr>
            <w:del w:id="79" w:author="Dmitri.Khijniak@7Layers.com" w:date="2017-08-22T15:26:00Z">
              <w:r w:rsidDel="005216AC">
                <w:rPr>
                  <w:rFonts w:ascii="Arial" w:hAnsi="Arial"/>
                  <w:sz w:val="18"/>
                </w:rPr>
                <w:delText>(10 Hz)</w:delText>
              </w:r>
            </w:del>
          </w:p>
        </w:tc>
      </w:tr>
      <w:tr w:rsidR="00FB0D5E" w:rsidRPr="00FF4529" w:rsidDel="005216AC" w14:paraId="10952638" w14:textId="5446E280" w:rsidTr="00183741">
        <w:trPr>
          <w:jc w:val="center"/>
          <w:del w:id="80" w:author="Dmitri.Khijniak@7Layers.com" w:date="2017-08-22T15:27:00Z"/>
        </w:trPr>
        <w:tc>
          <w:tcPr>
            <w:tcW w:w="3775" w:type="dxa"/>
          </w:tcPr>
          <w:p w14:paraId="10C10218" w14:textId="22C4BE2D" w:rsidR="00FB0D5E" w:rsidDel="005216AC" w:rsidRDefault="00FB0D5E" w:rsidP="00FB0D5E">
            <w:pPr>
              <w:keepNext/>
              <w:keepLines/>
              <w:spacing w:after="0"/>
              <w:rPr>
                <w:del w:id="81" w:author="Dmitri.Khijniak@7Layers.com" w:date="2017-08-22T15:27:00Z"/>
                <w:rFonts w:ascii="Arial" w:hAnsi="Arial"/>
                <w:sz w:val="18"/>
              </w:rPr>
            </w:pPr>
            <w:del w:id="82" w:author="Dmitri.Khijniak@7Layers.com" w:date="2017-08-22T15:27:00Z">
              <w:r w:rsidDel="005216AC">
                <w:rPr>
                  <w:rFonts w:ascii="Arial" w:hAnsi="Arial"/>
                  <w:sz w:val="18"/>
                </w:rPr>
                <w:delText>Repeat Rate for WSA transmissions</w:delText>
              </w:r>
            </w:del>
          </w:p>
          <w:p w14:paraId="314218B4" w14:textId="24C02B92" w:rsidR="00FB0D5E" w:rsidDel="005216AC" w:rsidRDefault="00FB0D5E" w:rsidP="00FB0D5E">
            <w:pPr>
              <w:keepNext/>
              <w:keepLines/>
              <w:spacing w:after="0"/>
              <w:rPr>
                <w:del w:id="83" w:author="Dmitri.Khijniak@7Layers.com" w:date="2017-08-22T15:27:00Z"/>
                <w:rFonts w:ascii="Arial" w:hAnsi="Arial"/>
                <w:sz w:val="18"/>
              </w:rPr>
            </w:pPr>
            <w:del w:id="84" w:author="Dmitri.Khijniak@7Layers.com" w:date="2017-08-22T15:27:00Z">
              <w:r w:rsidDel="005216AC">
                <w:rPr>
                  <w:rFonts w:ascii="Arial" w:hAnsi="Arial"/>
                  <w:i/>
                  <w:sz w:val="18"/>
                </w:rPr>
                <w:delText>(pWSA</w:delText>
              </w:r>
              <w:r w:rsidRPr="00B75F87" w:rsidDel="005216AC">
                <w:rPr>
                  <w:rFonts w:ascii="Arial" w:hAnsi="Arial"/>
                  <w:i/>
                  <w:sz w:val="18"/>
                </w:rPr>
                <w:delText>RepeatRate</w:delText>
              </w:r>
              <w:r w:rsidDel="005216AC">
                <w:rPr>
                  <w:rFonts w:ascii="Arial" w:hAnsi="Arial"/>
                  <w:i/>
                  <w:sz w:val="18"/>
                </w:rPr>
                <w:delText>)</w:delText>
              </w:r>
            </w:del>
          </w:p>
        </w:tc>
        <w:tc>
          <w:tcPr>
            <w:tcW w:w="2790" w:type="dxa"/>
          </w:tcPr>
          <w:p w14:paraId="02B376A7" w14:textId="57BAC4DF" w:rsidR="00FB0D5E" w:rsidDel="005216AC" w:rsidRDefault="00FB0D5E" w:rsidP="00FB0D5E">
            <w:pPr>
              <w:keepNext/>
              <w:keepLines/>
              <w:tabs>
                <w:tab w:val="right" w:pos="2733"/>
              </w:tabs>
              <w:spacing w:after="0"/>
              <w:rPr>
                <w:del w:id="85" w:author="Dmitri.Khijniak@7Layers.com" w:date="2017-08-22T15:27:00Z"/>
              </w:rPr>
            </w:pPr>
            <w:del w:id="86" w:author="Dmitri.Khijniak@7Layers.com" w:date="2017-08-22T15:27:00Z">
              <w:r w:rsidDel="005216AC">
                <w:delText>TP-16094</w:delText>
              </w:r>
              <w:r w:rsidRPr="009F4309" w:rsidDel="005216AC">
                <w:delText>-TXT-</w:delText>
              </w:r>
              <w:r w:rsidDel="005216AC">
                <w:delText>IPv6-BV-01,</w:delText>
              </w:r>
            </w:del>
          </w:p>
          <w:p w14:paraId="39DBA901" w14:textId="331F8C55" w:rsidR="00FB0D5E" w:rsidDel="005216AC" w:rsidRDefault="00FB0D5E" w:rsidP="00FB0D5E">
            <w:pPr>
              <w:keepNext/>
              <w:keepLines/>
              <w:tabs>
                <w:tab w:val="right" w:pos="2733"/>
              </w:tabs>
              <w:spacing w:after="0"/>
              <w:rPr>
                <w:del w:id="87" w:author="Dmitri.Khijniak@7Layers.com" w:date="2017-08-22T15:27:00Z"/>
              </w:rPr>
            </w:pPr>
            <w:del w:id="88" w:author="Dmitri.Khijniak@7Layers.com" w:date="2017-08-22T15:27:00Z">
              <w:r w:rsidDel="005216AC">
                <w:delText>TP-16094-TXT-PER-BV-01,</w:delText>
              </w:r>
            </w:del>
          </w:p>
          <w:p w14:paraId="4FBA8BE7" w14:textId="21ECED9D" w:rsidR="00FB0D5E" w:rsidRPr="00E03319" w:rsidDel="005216AC" w:rsidRDefault="00FB0D5E" w:rsidP="00FB0D5E">
            <w:pPr>
              <w:keepNext/>
              <w:keepLines/>
              <w:tabs>
                <w:tab w:val="right" w:pos="2733"/>
              </w:tabs>
              <w:spacing w:after="0"/>
              <w:rPr>
                <w:del w:id="89" w:author="Dmitri.Khijniak@7Layers.com" w:date="2017-08-22T15:27:00Z"/>
              </w:rPr>
            </w:pPr>
            <w:del w:id="90" w:author="Dmitri.Khijniak@7Layers.com" w:date="2017-08-22T15:27:00Z">
              <w:r w:rsidDel="005216AC">
                <w:delText>TP-16094-TXT-PER-BV-02</w:delText>
              </w:r>
            </w:del>
          </w:p>
        </w:tc>
        <w:tc>
          <w:tcPr>
            <w:tcW w:w="2070" w:type="dxa"/>
          </w:tcPr>
          <w:p w14:paraId="0B107B55" w14:textId="19645C94" w:rsidR="00FB0D5E" w:rsidDel="005216AC" w:rsidRDefault="00FB0D5E" w:rsidP="00FB0D5E">
            <w:pPr>
              <w:keepNext/>
              <w:keepLines/>
              <w:spacing w:after="0"/>
              <w:rPr>
                <w:del w:id="91" w:author="Dmitri.Khijniak@7Layers.com" w:date="2017-08-22T15:26:00Z"/>
                <w:rFonts w:ascii="Arial" w:hAnsi="Arial"/>
                <w:sz w:val="18"/>
              </w:rPr>
            </w:pPr>
            <w:del w:id="92" w:author="Dmitri.Khijniak@7Layers.com" w:date="2017-08-22T15:27:00Z">
              <w:r w:rsidDel="005216AC">
                <w:rPr>
                  <w:rFonts w:ascii="Arial" w:hAnsi="Arial"/>
                  <w:sz w:val="18"/>
                </w:rPr>
                <w:delText>10 messages per second</w:delText>
              </w:r>
            </w:del>
          </w:p>
          <w:p w14:paraId="429606F1" w14:textId="3A406A9D" w:rsidR="00FB0D5E" w:rsidDel="005216AC" w:rsidRDefault="00FB0D5E" w:rsidP="00FB0D5E">
            <w:pPr>
              <w:keepNext/>
              <w:keepLines/>
              <w:spacing w:after="0"/>
              <w:rPr>
                <w:del w:id="93" w:author="Dmitri.Khijniak@7Layers.com" w:date="2017-08-22T15:27:00Z"/>
                <w:rFonts w:ascii="Arial" w:hAnsi="Arial"/>
                <w:sz w:val="18"/>
              </w:rPr>
            </w:pPr>
            <w:del w:id="94" w:author="Dmitri.Khijniak@7Layers.com" w:date="2017-08-22T15:26:00Z">
              <w:r w:rsidDel="005216AC">
                <w:rPr>
                  <w:rFonts w:ascii="Arial" w:hAnsi="Arial"/>
                  <w:sz w:val="18"/>
                </w:rPr>
                <w:delText>(10 Hz)</w:delText>
              </w:r>
            </w:del>
          </w:p>
        </w:tc>
      </w:tr>
      <w:tr w:rsidR="0078414C" w:rsidRPr="00FF4529" w14:paraId="4BEA8C48" w14:textId="77777777" w:rsidTr="00183741">
        <w:trPr>
          <w:jc w:val="center"/>
          <w:ins w:id="95" w:author="Dmitri.Khijniak@7Layers.com" w:date="2017-08-22T15:23:00Z"/>
        </w:trPr>
        <w:tc>
          <w:tcPr>
            <w:tcW w:w="3775" w:type="dxa"/>
          </w:tcPr>
          <w:p w14:paraId="283D2345" w14:textId="77777777" w:rsidR="0078414C" w:rsidRDefault="0078414C" w:rsidP="00FB0D5E">
            <w:pPr>
              <w:keepNext/>
              <w:keepLines/>
              <w:spacing w:after="0"/>
              <w:rPr>
                <w:ins w:id="96" w:author="Dmitri.Khijniak@7Layers.com" w:date="2017-08-22T15:23:00Z"/>
                <w:rFonts w:ascii="Arial" w:hAnsi="Arial"/>
                <w:sz w:val="18"/>
              </w:rPr>
            </w:pPr>
            <w:ins w:id="97" w:author="Dmitri.Khijniak@7Layers.com" w:date="2017-08-22T15:23:00Z">
              <w:r>
                <w:rPr>
                  <w:rFonts w:ascii="Arial" w:hAnsi="Arial"/>
                  <w:sz w:val="18"/>
                </w:rPr>
                <w:t>Repeat rate for IPv6 message transmissions</w:t>
              </w:r>
            </w:ins>
          </w:p>
          <w:p w14:paraId="330231D7" w14:textId="44006162" w:rsidR="0078414C" w:rsidRDefault="0078414C" w:rsidP="00FB0D5E">
            <w:pPr>
              <w:keepNext/>
              <w:keepLines/>
              <w:spacing w:after="0"/>
              <w:rPr>
                <w:ins w:id="98" w:author="Dmitri.Khijniak@7Layers.com" w:date="2017-08-22T15:23:00Z"/>
                <w:rFonts w:ascii="Arial" w:hAnsi="Arial"/>
                <w:sz w:val="18"/>
              </w:rPr>
            </w:pPr>
            <w:ins w:id="99" w:author="Dmitri.Khijniak@7Layers.com" w:date="2017-08-22T15:23:00Z">
              <w:r>
                <w:rPr>
                  <w:rFonts w:ascii="Arial" w:hAnsi="Arial"/>
                  <w:sz w:val="18"/>
                </w:rPr>
                <w:t>(</w:t>
              </w:r>
              <w:r w:rsidRPr="0078414C">
                <w:rPr>
                  <w:rFonts w:ascii="Arial" w:hAnsi="Arial" w:cs="Arial"/>
                  <w:i/>
                  <w:lang w:eastAsia="x-none"/>
                  <w:rPrChange w:id="100" w:author="Dmitri.Khijniak@7Layers.com" w:date="2017-08-22T15:24:00Z">
                    <w:rPr>
                      <w:i/>
                      <w:lang w:eastAsia="x-none"/>
                    </w:rPr>
                  </w:rPrChange>
                </w:rPr>
                <w:t>pIPv6epeatRate</w:t>
              </w:r>
              <w:r>
                <w:rPr>
                  <w:i/>
                  <w:lang w:eastAsia="x-none"/>
                </w:rPr>
                <w:t>)</w:t>
              </w:r>
            </w:ins>
          </w:p>
        </w:tc>
        <w:tc>
          <w:tcPr>
            <w:tcW w:w="2790" w:type="dxa"/>
          </w:tcPr>
          <w:p w14:paraId="1E361EAA" w14:textId="77777777" w:rsidR="0078414C" w:rsidRDefault="0078414C" w:rsidP="00FB0D5E">
            <w:pPr>
              <w:keepNext/>
              <w:keepLines/>
              <w:tabs>
                <w:tab w:val="right" w:pos="2733"/>
              </w:tabs>
              <w:spacing w:after="0"/>
              <w:rPr>
                <w:ins w:id="101" w:author="Dmitri.Khijniak@7Layers.com" w:date="2017-08-22T15:25:00Z"/>
              </w:rPr>
            </w:pPr>
            <w:ins w:id="102" w:author="Dmitri.Khijniak@7Layers.com" w:date="2017-08-22T15:24:00Z">
              <w:r w:rsidRPr="0078414C">
                <w:t>TP-16094-TXT-PER-BV-01</w:t>
              </w:r>
            </w:ins>
          </w:p>
          <w:p w14:paraId="763ED9EC" w14:textId="038D228F" w:rsidR="0078414C" w:rsidRDefault="0078414C" w:rsidP="00FB0D5E">
            <w:pPr>
              <w:keepNext/>
              <w:keepLines/>
              <w:tabs>
                <w:tab w:val="right" w:pos="2733"/>
              </w:tabs>
              <w:spacing w:after="0"/>
              <w:rPr>
                <w:ins w:id="103" w:author="Dmitri.Khijniak@7Layers.com" w:date="2017-08-22T15:23:00Z"/>
              </w:rPr>
            </w:pPr>
            <w:ins w:id="104" w:author="Dmitri.Khijniak@7Layers.com" w:date="2017-08-22T15:25:00Z">
              <w:r>
                <w:t>TP-16094-TXT-PER-BV-02</w:t>
              </w:r>
            </w:ins>
          </w:p>
        </w:tc>
        <w:tc>
          <w:tcPr>
            <w:tcW w:w="2070" w:type="dxa"/>
          </w:tcPr>
          <w:p w14:paraId="643B2440" w14:textId="5247C867" w:rsidR="0078414C" w:rsidRDefault="005216AC" w:rsidP="0078414C">
            <w:pPr>
              <w:keepNext/>
              <w:keepLines/>
              <w:spacing w:after="0"/>
              <w:rPr>
                <w:ins w:id="105" w:author="Dmitri.Khijniak@7Layers.com" w:date="2017-08-22T15:23:00Z"/>
                <w:rFonts w:ascii="Arial" w:hAnsi="Arial"/>
                <w:sz w:val="18"/>
              </w:rPr>
            </w:pPr>
            <w:ins w:id="106" w:author="Dmitri.Khijniak@7Layers.com" w:date="2017-08-22T15:25:00Z">
              <w:r>
                <w:rPr>
                  <w:rFonts w:ascii="Arial" w:hAnsi="Arial"/>
                  <w:sz w:val="18"/>
                </w:rPr>
                <w:t>10 messages per second</w:t>
              </w:r>
            </w:ins>
          </w:p>
        </w:tc>
      </w:tr>
    </w:tbl>
    <w:p w14:paraId="32BB29CF" w14:textId="5C586C71" w:rsidR="008976DD" w:rsidRDefault="008976DD" w:rsidP="006F2FFE"/>
    <w:p w14:paraId="4745106E" w14:textId="4F3D6FC2" w:rsidR="00BE3E52" w:rsidRDefault="00BE3E52" w:rsidP="006F2FFE">
      <w:r>
        <w:t>Message repeat rates used in [</w:t>
      </w:r>
      <w:r>
        <w:fldChar w:fldCharType="begin"/>
      </w:r>
      <w:r>
        <w:instrText xml:space="preserve"> REF REF_TSI \h </w:instrText>
      </w:r>
      <w:r>
        <w:fldChar w:fldCharType="separate"/>
      </w:r>
      <w:r>
        <w:rPr>
          <w:noProof/>
        </w:rPr>
        <w:t>7</w:t>
      </w:r>
      <w:r>
        <w:fldChar w:fldCharType="end"/>
      </w:r>
      <w:r>
        <w:t xml:space="preserve">] uses the message repeat rate as the number of messages per 5 sec interval. When </w:t>
      </w:r>
      <w:del w:id="107" w:author="Dmitri.Khijniak@7Layers.com" w:date="2017-08-22T15:25:00Z">
        <w:r w:rsidRPr="0078414C" w:rsidDel="0078414C">
          <w:rPr>
            <w:i/>
            <w:rPrChange w:id="108" w:author="Dmitri.Khijniak@7Layers.com" w:date="2017-08-22T15:26:00Z">
              <w:rPr/>
            </w:rPrChange>
          </w:rPr>
          <w:delText xml:space="preserve">pWSARepeatRate </w:delText>
        </w:r>
        <w:r w:rsidR="008E3145" w:rsidRPr="0078414C" w:rsidDel="0078414C">
          <w:rPr>
            <w:i/>
            <w:rPrChange w:id="109" w:author="Dmitri.Khijniak@7Layers.com" w:date="2017-08-22T15:26:00Z">
              <w:rPr/>
            </w:rPrChange>
          </w:rPr>
          <w:delText>or</w:delText>
        </w:r>
        <w:r w:rsidRPr="0078414C" w:rsidDel="0078414C">
          <w:rPr>
            <w:i/>
            <w:rPrChange w:id="110" w:author="Dmitri.Khijniak@7Layers.com" w:date="2017-08-22T15:26:00Z">
              <w:rPr/>
            </w:rPrChange>
          </w:rPr>
          <w:delText xml:space="preserve"> </w:delText>
        </w:r>
      </w:del>
      <w:proofErr w:type="spellStart"/>
      <w:r w:rsidRPr="0078414C">
        <w:rPr>
          <w:i/>
          <w:rPrChange w:id="111" w:author="Dmitri.Khijniak@7Layers.com" w:date="2017-08-22T15:26:00Z">
            <w:rPr/>
          </w:rPrChange>
        </w:rPr>
        <w:t>pWSMRepeatRate</w:t>
      </w:r>
      <w:proofErr w:type="spellEnd"/>
      <w:r>
        <w:t xml:space="preserve"> </w:t>
      </w:r>
      <w:ins w:id="112" w:author="Dmitri.Khijniak@7Layers.com" w:date="2017-08-22T15:25:00Z">
        <w:r w:rsidR="0078414C">
          <w:t xml:space="preserve">or </w:t>
        </w:r>
        <w:r w:rsidR="0078414C" w:rsidRPr="0078414C">
          <w:rPr>
            <w:i/>
            <w:rPrChange w:id="113" w:author="Dmitri.Khijniak@7Layers.com" w:date="2017-08-22T15:26:00Z">
              <w:rPr/>
            </w:rPrChange>
          </w:rPr>
          <w:t>pIPv6epeatRate</w:t>
        </w:r>
        <w:r w:rsidR="0078414C" w:rsidRPr="0078414C">
          <w:t xml:space="preserve"> </w:t>
        </w:r>
      </w:ins>
      <w:r>
        <w:t xml:space="preserve">are used in a test system which uses the TCI interface </w:t>
      </w:r>
      <w:r w:rsidR="008E3145">
        <w:t>defined in [</w:t>
      </w:r>
      <w:r w:rsidR="008E3145">
        <w:fldChar w:fldCharType="begin"/>
      </w:r>
      <w:r w:rsidR="008E3145">
        <w:instrText xml:space="preserve"> REF REF_TSI \h </w:instrText>
      </w:r>
      <w:r w:rsidR="008E3145">
        <w:fldChar w:fldCharType="separate"/>
      </w:r>
      <w:r w:rsidR="008E3145">
        <w:rPr>
          <w:noProof/>
        </w:rPr>
        <w:t>7</w:t>
      </w:r>
      <w:r w:rsidR="008E3145">
        <w:fldChar w:fldCharType="end"/>
      </w:r>
      <w:r w:rsidR="008E3145">
        <w:t>]</w:t>
      </w:r>
      <w:r>
        <w:t xml:space="preserve">, the test settings </w:t>
      </w:r>
      <w:r w:rsidR="008E3145">
        <w:t xml:space="preserve">in </w:t>
      </w:r>
      <w:r w:rsidR="008E3145">
        <w:fldChar w:fldCharType="begin"/>
      </w:r>
      <w:r w:rsidR="008E3145">
        <w:instrText xml:space="preserve"> REF _Ref480960628 \h </w:instrText>
      </w:r>
      <w:r w:rsidR="008E3145">
        <w:fldChar w:fldCharType="separate"/>
      </w:r>
      <w:r w:rsidR="008E3145" w:rsidRPr="00FF4529">
        <w:rPr>
          <w:rFonts w:ascii="Arial" w:hAnsi="Arial"/>
          <w:b/>
        </w:rPr>
        <w:t xml:space="preserve">Table </w:t>
      </w:r>
      <w:r w:rsidR="008E3145">
        <w:rPr>
          <w:rFonts w:ascii="Arial" w:hAnsi="Arial"/>
          <w:b/>
          <w:noProof/>
        </w:rPr>
        <w:t>4</w:t>
      </w:r>
      <w:r w:rsidR="008E3145">
        <w:rPr>
          <w:rFonts w:ascii="Arial" w:hAnsi="Arial"/>
          <w:b/>
        </w:rPr>
        <w:noBreakHyphen/>
      </w:r>
      <w:r w:rsidR="008E3145">
        <w:rPr>
          <w:rFonts w:ascii="Arial" w:hAnsi="Arial"/>
          <w:b/>
          <w:noProof/>
        </w:rPr>
        <w:t>3</w:t>
      </w:r>
      <w:r w:rsidR="008E3145">
        <w:fldChar w:fldCharType="end"/>
      </w:r>
      <w:r w:rsidR="008E3145">
        <w:t xml:space="preserve"> </w:t>
      </w:r>
      <w:r>
        <w:t>must be multiplied by 5</w:t>
      </w:r>
      <w:r w:rsidR="00D11D0C">
        <w:t>. For example,</w:t>
      </w:r>
      <w:r>
        <w:t xml:space="preserve"> the </w:t>
      </w:r>
      <w:r w:rsidR="003E56C7">
        <w:t>I</w:t>
      </w:r>
      <w:r w:rsidR="008E3145">
        <w:t xml:space="preserve">UT requested to </w:t>
      </w:r>
      <w:r w:rsidR="00D11D0C">
        <w:t xml:space="preserve">be tested at a repeat rate of </w:t>
      </w:r>
      <w:r w:rsidR="008E3145">
        <w:t xml:space="preserve">10 messages per second </w:t>
      </w:r>
      <w:r>
        <w:t xml:space="preserve">will receive a </w:t>
      </w:r>
      <w:r w:rsidR="008E3145">
        <w:t xml:space="preserve">TCI </w:t>
      </w:r>
      <w:r>
        <w:t xml:space="preserve">request with the repeat rate value set to 50 </w:t>
      </w:r>
      <w:del w:id="114" w:author="Dmitri.Khijniak@7Layers.com" w:date="2017-08-22T15:26:00Z">
        <w:r w:rsidDel="005216AC">
          <w:delText xml:space="preserve">messages </w:delText>
        </w:r>
      </w:del>
      <w:ins w:id="115" w:author="Dmitri.Khijniak@7Layers.com" w:date="2017-08-22T15:26:00Z">
        <w:r w:rsidR="005216AC">
          <w:t xml:space="preserve">(i.e. 50 messages </w:t>
        </w:r>
      </w:ins>
      <w:del w:id="116" w:author="Dmitri.Khijniak@7Layers.com" w:date="2017-08-22T15:26:00Z">
        <w:r w:rsidDel="005216AC">
          <w:delText>(</w:delText>
        </w:r>
      </w:del>
      <w:r>
        <w:t>per 5 seconds).</w:t>
      </w:r>
    </w:p>
    <w:p w14:paraId="058E889A" w14:textId="07CAD7A4" w:rsidR="00277A6B" w:rsidRDefault="00277A6B" w:rsidP="00277A6B">
      <w:pPr>
        <w:pStyle w:val="Heading4"/>
      </w:pPr>
      <w:bookmarkStart w:id="117" w:name="_Toc480967025"/>
      <w:r>
        <w:t>Messages</w:t>
      </w:r>
      <w:bookmarkEnd w:id="117"/>
    </w:p>
    <w:p w14:paraId="0BBF571E" w14:textId="0479644D" w:rsidR="00277A6B" w:rsidRDefault="00277A6B" w:rsidP="00277A6B">
      <w:r>
        <w:t>WSM1:</w:t>
      </w:r>
      <w:r w:rsidR="0066702B">
        <w:t xml:space="preserve"> WSM1 is a </w:t>
      </w:r>
      <w:r w:rsidR="00D67AB7">
        <w:t>Wave Short M</w:t>
      </w:r>
      <w:r w:rsidR="0066702B">
        <w:t>essage identified by PSID1</w:t>
      </w:r>
      <w:r w:rsidR="005F1723">
        <w:t xml:space="preserve"> (</w:t>
      </w:r>
      <w:r w:rsidR="00F035B6">
        <w:t>see Table 4-</w:t>
      </w:r>
      <w:r w:rsidR="00DB49DC">
        <w:t>5</w:t>
      </w:r>
      <w:r w:rsidR="005F1723">
        <w:t>)</w:t>
      </w:r>
      <w:r w:rsidR="0066702B">
        <w:t>.</w:t>
      </w:r>
    </w:p>
    <w:p w14:paraId="6583698B" w14:textId="40099EA3" w:rsidR="00277A6B" w:rsidRDefault="00277A6B" w:rsidP="00277A6B">
      <w:r>
        <w:t>WSM2:</w:t>
      </w:r>
      <w:r w:rsidR="00D67AB7">
        <w:t xml:space="preserve"> WSM2 is a Wave Short M</w:t>
      </w:r>
      <w:r w:rsidR="0066702B">
        <w:t>essage identified by PSID2</w:t>
      </w:r>
      <w:r w:rsidR="005F1723">
        <w:t xml:space="preserve"> (</w:t>
      </w:r>
      <w:r w:rsidR="00F035B6">
        <w:t>see Table 4-</w:t>
      </w:r>
      <w:r w:rsidR="00DB49DC">
        <w:t>5</w:t>
      </w:r>
      <w:r w:rsidR="005F1723">
        <w:t>)</w:t>
      </w:r>
      <w:r w:rsidR="0066702B">
        <w:t>.</w:t>
      </w:r>
    </w:p>
    <w:p w14:paraId="7FFFE375" w14:textId="1557EF00" w:rsidR="005F1723" w:rsidRDefault="005F1723" w:rsidP="005F1723">
      <w:pPr>
        <w:pStyle w:val="Heading4"/>
      </w:pPr>
      <w:bookmarkStart w:id="118" w:name="_Toc480967026"/>
      <w:r>
        <w:t>PSID</w:t>
      </w:r>
      <w:bookmarkEnd w:id="118"/>
    </w:p>
    <w:p w14:paraId="69788ECA" w14:textId="0B5EA43A" w:rsidR="005F1723" w:rsidRDefault="005F1723" w:rsidP="005F1723">
      <w:r w:rsidRPr="00E22969">
        <w:t>Select test values for PSID according to the following table.</w:t>
      </w:r>
    </w:p>
    <w:p w14:paraId="78E267F4" w14:textId="536DA88E" w:rsidR="005F1723" w:rsidRPr="005F1723" w:rsidRDefault="005F1723" w:rsidP="005F1723">
      <w:pPr>
        <w:widowControl w:val="0"/>
        <w:overflowPunct/>
        <w:spacing w:after="0"/>
        <w:ind w:left="3540" w:right="-20"/>
        <w:textAlignment w:val="auto"/>
        <w:rPr>
          <w:sz w:val="24"/>
          <w:szCs w:val="24"/>
        </w:rPr>
      </w:pPr>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sidR="003028B7">
        <w:rPr>
          <w:rFonts w:ascii="Arial" w:hAnsi="Arial"/>
          <w:b/>
          <w:noProof/>
        </w:rPr>
        <w:t>4</w:t>
      </w:r>
      <w:r>
        <w:rPr>
          <w:rFonts w:ascii="Arial" w:hAnsi="Arial"/>
          <w:b/>
        </w:rPr>
        <w:fldChar w:fldCharType="end"/>
      </w:r>
      <w:r>
        <w:rPr>
          <w:rFonts w:ascii="Arial" w:hAnsi="Arial"/>
          <w:b/>
        </w:rPr>
        <w:noBreakHyphen/>
      </w:r>
      <w:r w:rsidR="00E506B4">
        <w:rPr>
          <w:rFonts w:ascii="Arial" w:hAnsi="Arial"/>
          <w:b/>
        </w:rPr>
        <w:t>5</w:t>
      </w:r>
      <w:r w:rsidRPr="00FF4529">
        <w:rPr>
          <w:rFonts w:ascii="Arial" w:hAnsi="Arial"/>
          <w:b/>
        </w:rPr>
        <w:t xml:space="preserve">: </w:t>
      </w:r>
      <w:r>
        <w:rPr>
          <w:rFonts w:ascii="Arial" w:hAnsi="Arial" w:cs="Arial"/>
          <w:b/>
          <w:bCs/>
          <w:spacing w:val="2"/>
        </w:rPr>
        <w:t>PSID table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F1723" w:rsidRPr="00E22969" w14:paraId="68442262" w14:textId="77777777" w:rsidTr="00341307">
        <w:trPr>
          <w:tblHeader/>
          <w:jc w:val="center"/>
        </w:trPr>
        <w:tc>
          <w:tcPr>
            <w:tcW w:w="1615" w:type="dxa"/>
          </w:tcPr>
          <w:p w14:paraId="2276C39E"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lastRenderedPageBreak/>
              <w:t xml:space="preserve">Parameter </w:t>
            </w:r>
            <w:r>
              <w:rPr>
                <w:rFonts w:ascii="Arial" w:hAnsi="Arial"/>
                <w:b/>
                <w:sz w:val="18"/>
              </w:rPr>
              <w:t>n</w:t>
            </w:r>
            <w:r w:rsidRPr="00E22969">
              <w:rPr>
                <w:rFonts w:ascii="Arial" w:hAnsi="Arial"/>
                <w:b/>
                <w:sz w:val="18"/>
              </w:rPr>
              <w:t>ame</w:t>
            </w:r>
          </w:p>
        </w:tc>
        <w:tc>
          <w:tcPr>
            <w:tcW w:w="4320" w:type="dxa"/>
          </w:tcPr>
          <w:p w14:paraId="413B3D92"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 (p-encoded)</w:t>
            </w:r>
          </w:p>
        </w:tc>
        <w:tc>
          <w:tcPr>
            <w:tcW w:w="1800" w:type="dxa"/>
          </w:tcPr>
          <w:p w14:paraId="18B5D439" w14:textId="77777777" w:rsidR="005F1723" w:rsidRPr="00E22969" w:rsidRDefault="005F1723" w:rsidP="00341307">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129B3B71"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Reference</w:t>
            </w:r>
          </w:p>
        </w:tc>
      </w:tr>
      <w:tr w:rsidR="005F1723" w:rsidRPr="00E22969" w14:paraId="7620A965" w14:textId="77777777" w:rsidTr="00341307">
        <w:trPr>
          <w:jc w:val="center"/>
        </w:trPr>
        <w:tc>
          <w:tcPr>
            <w:tcW w:w="1615" w:type="dxa"/>
          </w:tcPr>
          <w:p w14:paraId="18E7FC9F" w14:textId="77777777" w:rsidR="005F1723" w:rsidRPr="00E22969" w:rsidRDefault="005F1723" w:rsidP="00341307">
            <w:pPr>
              <w:keepNext/>
              <w:keepLines/>
              <w:spacing w:after="0"/>
              <w:rPr>
                <w:rFonts w:ascii="Arial" w:hAnsi="Arial"/>
                <w:sz w:val="18"/>
              </w:rPr>
            </w:pPr>
            <w:r w:rsidRPr="00E22969">
              <w:rPr>
                <w:rFonts w:ascii="Arial" w:hAnsi="Arial"/>
                <w:sz w:val="18"/>
              </w:rPr>
              <w:t>PSID</w:t>
            </w:r>
          </w:p>
        </w:tc>
        <w:tc>
          <w:tcPr>
            <w:tcW w:w="4320" w:type="dxa"/>
          </w:tcPr>
          <w:p w14:paraId="16D30C46" w14:textId="77777777" w:rsidR="005F1723" w:rsidRPr="00E22969" w:rsidRDefault="005F1723" w:rsidP="00341307">
            <w:pPr>
              <w:keepNext/>
              <w:keepLines/>
              <w:spacing w:after="0"/>
              <w:rPr>
                <w:rFonts w:ascii="Arial" w:hAnsi="Arial"/>
                <w:sz w:val="18"/>
              </w:rPr>
            </w:pPr>
            <w:r w:rsidRPr="00E22969">
              <w:rPr>
                <w:rFonts w:ascii="Arial" w:hAnsi="Arial"/>
                <w:sz w:val="18"/>
              </w:rPr>
              <w:t>1byte PSID: 0p00 to 0p7F</w:t>
            </w:r>
          </w:p>
          <w:p w14:paraId="398A88DC" w14:textId="77777777" w:rsidR="005F1723" w:rsidRPr="00E22969" w:rsidRDefault="005F1723" w:rsidP="00341307">
            <w:pPr>
              <w:keepNext/>
              <w:keepLines/>
              <w:spacing w:after="0"/>
              <w:rPr>
                <w:rFonts w:ascii="Arial" w:hAnsi="Arial"/>
                <w:sz w:val="18"/>
              </w:rPr>
            </w:pPr>
            <w:r w:rsidRPr="00E22969">
              <w:rPr>
                <w:rFonts w:ascii="Arial" w:hAnsi="Arial"/>
                <w:sz w:val="18"/>
              </w:rPr>
              <w:t>2byte PSID: 0p80-00 to 0pBF-FF</w:t>
            </w:r>
          </w:p>
          <w:p w14:paraId="12B138F1" w14:textId="77777777" w:rsidR="005F1723" w:rsidRPr="00E22969" w:rsidRDefault="005F1723" w:rsidP="00341307">
            <w:pPr>
              <w:keepNext/>
              <w:keepLines/>
              <w:spacing w:after="0"/>
              <w:rPr>
                <w:rFonts w:ascii="Arial" w:hAnsi="Arial"/>
                <w:sz w:val="18"/>
              </w:rPr>
            </w:pPr>
            <w:r w:rsidRPr="00E22969">
              <w:rPr>
                <w:rFonts w:ascii="Arial" w:hAnsi="Arial"/>
                <w:sz w:val="18"/>
              </w:rPr>
              <w:t>3byte PSID: 0pC0-00-00 to 0pDF-FF-FF</w:t>
            </w:r>
          </w:p>
          <w:p w14:paraId="33E220EF" w14:textId="77777777" w:rsidR="005F1723" w:rsidRPr="00E22969" w:rsidRDefault="005F1723" w:rsidP="00341307">
            <w:pPr>
              <w:keepNext/>
              <w:keepLines/>
              <w:spacing w:after="0"/>
              <w:rPr>
                <w:rFonts w:ascii="Arial" w:hAnsi="Arial"/>
                <w:sz w:val="18"/>
              </w:rPr>
            </w:pPr>
            <w:r w:rsidRPr="00E22969">
              <w:rPr>
                <w:rFonts w:ascii="Arial" w:hAnsi="Arial"/>
                <w:sz w:val="18"/>
              </w:rPr>
              <w:t>4byte PSID: 0pE0-00-00-00 to 0pEF-FF-FF-FF</w:t>
            </w:r>
          </w:p>
        </w:tc>
        <w:tc>
          <w:tcPr>
            <w:tcW w:w="1800" w:type="dxa"/>
          </w:tcPr>
          <w:p w14:paraId="05165130" w14:textId="77777777" w:rsidR="005F1723" w:rsidRPr="00E22969" w:rsidRDefault="005F1723" w:rsidP="00341307">
            <w:pPr>
              <w:keepNext/>
              <w:keepLines/>
              <w:spacing w:after="0"/>
              <w:rPr>
                <w:rFonts w:ascii="Arial" w:hAnsi="Arial"/>
                <w:sz w:val="18"/>
              </w:rPr>
            </w:pPr>
            <w:r w:rsidRPr="00E22969">
              <w:rPr>
                <w:rFonts w:ascii="Arial" w:hAnsi="Arial"/>
                <w:sz w:val="18"/>
              </w:rPr>
              <w:t>0p7F</w:t>
            </w:r>
          </w:p>
          <w:p w14:paraId="4435422E"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p w14:paraId="4A38AAD6" w14:textId="77777777" w:rsidR="005F1723" w:rsidRPr="00E22969" w:rsidRDefault="005F1723" w:rsidP="00341307">
            <w:pPr>
              <w:keepNext/>
              <w:keepLines/>
              <w:spacing w:after="0"/>
              <w:rPr>
                <w:rFonts w:ascii="Arial" w:hAnsi="Arial"/>
                <w:sz w:val="18"/>
              </w:rPr>
            </w:pPr>
            <w:r w:rsidRPr="00E22969">
              <w:rPr>
                <w:rFonts w:ascii="Arial" w:hAnsi="Arial"/>
                <w:sz w:val="18"/>
              </w:rPr>
              <w:t>0pDF-FF-FF</w:t>
            </w:r>
          </w:p>
          <w:p w14:paraId="7AFEC28F" w14:textId="77777777" w:rsidR="005F1723" w:rsidRPr="00E22969" w:rsidRDefault="005F1723" w:rsidP="00341307">
            <w:pPr>
              <w:keepNext/>
              <w:keepLines/>
              <w:spacing w:after="0"/>
              <w:rPr>
                <w:rFonts w:ascii="Arial" w:hAnsi="Arial"/>
                <w:sz w:val="18"/>
              </w:rPr>
            </w:pPr>
            <w:r w:rsidRPr="00E22969">
              <w:rPr>
                <w:rFonts w:ascii="Arial" w:hAnsi="Arial"/>
                <w:sz w:val="18"/>
              </w:rPr>
              <w:t>0pEF-FF-FF-FF</w:t>
            </w:r>
          </w:p>
        </w:tc>
        <w:tc>
          <w:tcPr>
            <w:tcW w:w="1727" w:type="dxa"/>
          </w:tcPr>
          <w:p w14:paraId="1A7ADA98" w14:textId="06F4BDB2"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r w:rsidR="005F1723" w:rsidRPr="00E22969" w14:paraId="25041335" w14:textId="77777777" w:rsidTr="00341307">
        <w:trPr>
          <w:jc w:val="center"/>
        </w:trPr>
        <w:tc>
          <w:tcPr>
            <w:tcW w:w="1615" w:type="dxa"/>
          </w:tcPr>
          <w:p w14:paraId="5E0F8006" w14:textId="77777777" w:rsidR="005F1723" w:rsidRDefault="005F1723" w:rsidP="00341307">
            <w:pPr>
              <w:keepNext/>
              <w:keepLines/>
              <w:spacing w:after="0"/>
              <w:rPr>
                <w:rFonts w:ascii="Arial" w:hAnsi="Arial"/>
                <w:sz w:val="18"/>
              </w:rPr>
            </w:pPr>
            <w:r>
              <w:rPr>
                <w:rFonts w:ascii="Arial" w:hAnsi="Arial"/>
                <w:sz w:val="18"/>
              </w:rPr>
              <w:t>PSID1</w:t>
            </w:r>
          </w:p>
          <w:p w14:paraId="13AF5B98" w14:textId="77777777" w:rsidR="005F1723" w:rsidRPr="00E22969" w:rsidRDefault="005F1723" w:rsidP="00341307">
            <w:pPr>
              <w:keepNext/>
              <w:keepLines/>
              <w:spacing w:after="0"/>
              <w:rPr>
                <w:rFonts w:ascii="Arial" w:hAnsi="Arial"/>
                <w:sz w:val="18"/>
              </w:rPr>
            </w:pPr>
            <w:r>
              <w:rPr>
                <w:rFonts w:ascii="Arial" w:hAnsi="Arial"/>
                <w:sz w:val="18"/>
              </w:rPr>
              <w:t>PSID2</w:t>
            </w:r>
          </w:p>
        </w:tc>
        <w:tc>
          <w:tcPr>
            <w:tcW w:w="4320" w:type="dxa"/>
          </w:tcPr>
          <w:p w14:paraId="4959A1E5" w14:textId="77777777" w:rsidR="005F1723" w:rsidRPr="00E22969" w:rsidRDefault="005F1723" w:rsidP="00341307">
            <w:pPr>
              <w:keepNext/>
              <w:keepLines/>
              <w:spacing w:after="0"/>
              <w:rPr>
                <w:rFonts w:ascii="Arial" w:hAnsi="Arial"/>
                <w:sz w:val="18"/>
              </w:rPr>
            </w:pPr>
          </w:p>
        </w:tc>
        <w:tc>
          <w:tcPr>
            <w:tcW w:w="1800" w:type="dxa"/>
          </w:tcPr>
          <w:p w14:paraId="0EA4B991" w14:textId="77777777" w:rsidR="005F1723" w:rsidRDefault="005F1723" w:rsidP="00341307">
            <w:pPr>
              <w:keepNext/>
              <w:keepLines/>
              <w:spacing w:after="0"/>
              <w:rPr>
                <w:rFonts w:ascii="Arial" w:hAnsi="Arial"/>
                <w:sz w:val="18"/>
              </w:rPr>
            </w:pPr>
            <w:r>
              <w:rPr>
                <w:rFonts w:ascii="Arial" w:hAnsi="Arial"/>
                <w:sz w:val="18"/>
              </w:rPr>
              <w:t>0p7F</w:t>
            </w:r>
          </w:p>
          <w:p w14:paraId="606FAE50"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tc>
        <w:tc>
          <w:tcPr>
            <w:tcW w:w="1727" w:type="dxa"/>
          </w:tcPr>
          <w:p w14:paraId="377F2D92" w14:textId="62C58C47" w:rsidR="005F1723" w:rsidRPr="00E22969" w:rsidRDefault="005F1723">
            <w:pPr>
              <w:keepNext/>
              <w:keepLines/>
              <w:spacing w:after="0"/>
              <w:rPr>
                <w:rFonts w:ascii="Arial" w:hAnsi="Arial"/>
                <w:sz w:val="18"/>
              </w:rPr>
            </w:pPr>
            <w:r w:rsidRPr="00E22969">
              <w:rPr>
                <w:rFonts w:ascii="Arial" w:hAnsi="Arial"/>
                <w:sz w:val="18"/>
              </w:rPr>
              <w:t>IEEE 1609.12</w:t>
            </w:r>
            <w:r w:rsidR="003212BE">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3212BE">
              <w:rPr>
                <w:rFonts w:ascii="Arial" w:hAnsi="Arial"/>
                <w:sz w:val="18"/>
              </w:rPr>
              <w:t>]</w:t>
            </w:r>
          </w:p>
        </w:tc>
      </w:tr>
      <w:tr w:rsidR="005F1723" w:rsidRPr="00E22969" w14:paraId="30BE0D08" w14:textId="77777777" w:rsidTr="00341307">
        <w:trPr>
          <w:jc w:val="center"/>
        </w:trPr>
        <w:tc>
          <w:tcPr>
            <w:tcW w:w="1615" w:type="dxa"/>
          </w:tcPr>
          <w:p w14:paraId="28619193"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PSID for </w:t>
            </w:r>
          </w:p>
          <w:p w14:paraId="421A8C85"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WSA</w:t>
            </w:r>
          </w:p>
          <w:p w14:paraId="0F8D952C"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WAVE Sec </w:t>
            </w:r>
            <w:proofErr w:type="spellStart"/>
            <w:r w:rsidRPr="00E22969">
              <w:rPr>
                <w:rFonts w:ascii="Arial" w:hAnsi="Arial"/>
                <w:sz w:val="18"/>
              </w:rPr>
              <w:t>Mgmt</w:t>
            </w:r>
            <w:proofErr w:type="spellEnd"/>
          </w:p>
          <w:p w14:paraId="45A07E11"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BSM</w:t>
            </w:r>
          </w:p>
          <w:p w14:paraId="39113E26" w14:textId="77777777" w:rsidR="005F1723" w:rsidRPr="00E22969" w:rsidRDefault="005F1723" w:rsidP="00341307">
            <w:pPr>
              <w:keepNext/>
              <w:keepLines/>
              <w:spacing w:after="0"/>
              <w:rPr>
                <w:rFonts w:ascii="Arial" w:hAnsi="Arial"/>
                <w:sz w:val="18"/>
              </w:rPr>
            </w:pPr>
            <w:r>
              <w:rPr>
                <w:rFonts w:ascii="Arial" w:hAnsi="Arial"/>
                <w:sz w:val="18"/>
              </w:rPr>
              <w:t xml:space="preserve">  IP</w:t>
            </w:r>
            <w:r w:rsidRPr="00E22969">
              <w:rPr>
                <w:rFonts w:ascii="Arial" w:hAnsi="Arial"/>
                <w:sz w:val="18"/>
              </w:rPr>
              <w:t xml:space="preserve"> routing</w:t>
            </w:r>
          </w:p>
        </w:tc>
        <w:tc>
          <w:tcPr>
            <w:tcW w:w="4320" w:type="dxa"/>
          </w:tcPr>
          <w:p w14:paraId="658A07D3" w14:textId="77777777" w:rsidR="005F1723" w:rsidRPr="00E22969" w:rsidRDefault="005F1723" w:rsidP="00341307">
            <w:pPr>
              <w:keepNext/>
              <w:keepLines/>
              <w:spacing w:after="0"/>
              <w:rPr>
                <w:rFonts w:ascii="Arial" w:hAnsi="Arial"/>
                <w:sz w:val="18"/>
              </w:rPr>
            </w:pPr>
          </w:p>
        </w:tc>
        <w:tc>
          <w:tcPr>
            <w:tcW w:w="1800" w:type="dxa"/>
          </w:tcPr>
          <w:p w14:paraId="7B5B298D" w14:textId="77777777" w:rsidR="005F1723" w:rsidRPr="00E22969" w:rsidRDefault="005F1723" w:rsidP="00341307">
            <w:pPr>
              <w:keepNext/>
              <w:keepLines/>
              <w:spacing w:after="0"/>
              <w:rPr>
                <w:rFonts w:ascii="Arial" w:hAnsi="Arial"/>
                <w:sz w:val="18"/>
              </w:rPr>
            </w:pPr>
          </w:p>
          <w:p w14:paraId="735608BF" w14:textId="77777777" w:rsidR="005F1723" w:rsidRPr="00E22969" w:rsidRDefault="005F1723" w:rsidP="00341307">
            <w:pPr>
              <w:keepNext/>
              <w:keepLines/>
              <w:spacing w:after="0"/>
              <w:rPr>
                <w:rFonts w:ascii="Arial" w:hAnsi="Arial"/>
                <w:sz w:val="18"/>
              </w:rPr>
            </w:pPr>
            <w:r w:rsidRPr="00E22969">
              <w:rPr>
                <w:rFonts w:ascii="Arial" w:hAnsi="Arial"/>
                <w:sz w:val="18"/>
              </w:rPr>
              <w:t>0p80-07</w:t>
            </w:r>
          </w:p>
          <w:p w14:paraId="469A7169" w14:textId="77777777" w:rsidR="005F1723" w:rsidRPr="00E22969" w:rsidRDefault="005F1723" w:rsidP="00341307">
            <w:pPr>
              <w:keepNext/>
              <w:keepLines/>
              <w:spacing w:after="0"/>
              <w:rPr>
                <w:rFonts w:ascii="Arial" w:hAnsi="Arial"/>
                <w:sz w:val="18"/>
              </w:rPr>
            </w:pPr>
            <w:r w:rsidRPr="00E22969">
              <w:rPr>
                <w:rFonts w:ascii="Arial" w:hAnsi="Arial"/>
                <w:sz w:val="18"/>
              </w:rPr>
              <w:t>0p23</w:t>
            </w:r>
          </w:p>
          <w:p w14:paraId="2DFDA3E2" w14:textId="77777777" w:rsidR="005F1723" w:rsidRPr="00E22969" w:rsidRDefault="005F1723" w:rsidP="00341307">
            <w:pPr>
              <w:keepNext/>
              <w:keepLines/>
              <w:spacing w:after="0"/>
              <w:rPr>
                <w:rFonts w:ascii="Arial" w:hAnsi="Arial"/>
                <w:sz w:val="18"/>
              </w:rPr>
            </w:pPr>
            <w:r w:rsidRPr="00E22969">
              <w:rPr>
                <w:rFonts w:ascii="Arial" w:hAnsi="Arial"/>
                <w:sz w:val="18"/>
              </w:rPr>
              <w:t>0p20</w:t>
            </w:r>
          </w:p>
          <w:p w14:paraId="7684EDAA" w14:textId="77777777" w:rsidR="005F1723" w:rsidRPr="00E22969" w:rsidRDefault="005F1723" w:rsidP="00341307">
            <w:pPr>
              <w:keepNext/>
              <w:keepLines/>
              <w:spacing w:after="0"/>
              <w:rPr>
                <w:rFonts w:ascii="Arial" w:hAnsi="Arial"/>
                <w:sz w:val="18"/>
              </w:rPr>
            </w:pPr>
            <w:r w:rsidRPr="00E22969">
              <w:rPr>
                <w:rFonts w:ascii="Arial" w:hAnsi="Arial"/>
                <w:sz w:val="18"/>
              </w:rPr>
              <w:t>0pEF-FF-FF-FE</w:t>
            </w:r>
          </w:p>
        </w:tc>
        <w:tc>
          <w:tcPr>
            <w:tcW w:w="1727" w:type="dxa"/>
          </w:tcPr>
          <w:p w14:paraId="649E876B" w14:textId="70FB4A37"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bl>
    <w:p w14:paraId="44588C31" w14:textId="112A403A" w:rsidR="005F1723" w:rsidRDefault="005F1723" w:rsidP="005F1723"/>
    <w:p w14:paraId="1CEE9B1C" w14:textId="71EB8928" w:rsidR="00863D51" w:rsidRDefault="00863D51" w:rsidP="00863D51">
      <w:pPr>
        <w:pStyle w:val="Heading4"/>
      </w:pPr>
      <w:bookmarkStart w:id="119" w:name="_Toc480967027"/>
      <w:r>
        <w:t>IP transmission and reception</w:t>
      </w:r>
      <w:bookmarkEnd w:id="119"/>
    </w:p>
    <w:p w14:paraId="73F9C00F" w14:textId="3BD7980D" w:rsidR="00863D51" w:rsidDel="00D173B5" w:rsidRDefault="00D55DA0">
      <w:pPr>
        <w:ind w:right="351"/>
        <w:rPr>
          <w:del w:id="120" w:author="Dmitri.Khijniak@7Layers.com" w:date="2017-08-22T11:57:00Z"/>
        </w:rPr>
        <w:pPrChange w:id="121" w:author="Dmitri.Khijniak@7Layers.com" w:date="2017-08-22T11:57:00Z">
          <w:pPr>
            <w:overflowPunct/>
            <w:spacing w:after="0"/>
            <w:textAlignment w:val="auto"/>
          </w:pPr>
        </w:pPrChange>
      </w:pPr>
      <w:ins w:id="122" w:author="Dmitri.Khijniak@7Layers.com" w:date="2017-08-22T11:12:00Z">
        <w:r>
          <w:t>F</w:t>
        </w:r>
        <w:r>
          <w:rPr>
            <w:spacing w:val="1"/>
          </w:rPr>
          <w:t>o</w:t>
        </w:r>
        <w:r>
          <w:t>r</w:t>
        </w:r>
        <w:r>
          <w:rPr>
            <w:spacing w:val="-2"/>
          </w:rPr>
          <w:t xml:space="preserve"> </w:t>
        </w:r>
      </w:ins>
      <w:ins w:id="123" w:author="Dmitri.Khijniak@7Layers.com" w:date="2017-08-22T11:28:00Z">
        <w:r w:rsidR="008055B6">
          <w:rPr>
            <w:spacing w:val="-2"/>
          </w:rPr>
          <w:t xml:space="preserve">testing communication </w:t>
        </w:r>
      </w:ins>
      <w:ins w:id="124" w:author="Dmitri.Khijniak@7Layers.com" w:date="2017-08-22T11:12:00Z">
        <w:r>
          <w:rPr>
            <w:spacing w:val="1"/>
          </w:rPr>
          <w:t>I</w:t>
        </w:r>
        <w:r>
          <w:t>P</w:t>
        </w:r>
        <w:r>
          <w:rPr>
            <w:spacing w:val="-2"/>
          </w:rPr>
          <w:t xml:space="preserve"> </w:t>
        </w:r>
        <w:r>
          <w:rPr>
            <w:spacing w:val="1"/>
          </w:rPr>
          <w:t>d</w:t>
        </w:r>
        <w:r>
          <w:t>ata</w:t>
        </w:r>
        <w:r>
          <w:rPr>
            <w:spacing w:val="-1"/>
          </w:rPr>
          <w:t>g</w:t>
        </w:r>
        <w:r>
          <w:rPr>
            <w:spacing w:val="1"/>
          </w:rPr>
          <w:t>r</w:t>
        </w:r>
        <w:r>
          <w:rPr>
            <w:spacing w:val="3"/>
          </w:rPr>
          <w:t>a</w:t>
        </w:r>
        <w:r>
          <w:rPr>
            <w:spacing w:val="-4"/>
          </w:rPr>
          <w:t>m</w:t>
        </w:r>
        <w:r>
          <w:rPr>
            <w:spacing w:val="-1"/>
          </w:rPr>
          <w:t>s</w:t>
        </w:r>
        <w:r>
          <w:t>,</w:t>
        </w:r>
        <w:r>
          <w:rPr>
            <w:spacing w:val="-8"/>
          </w:rPr>
          <w:t xml:space="preserve"> </w:t>
        </w:r>
      </w:ins>
      <w:ins w:id="125" w:author="Dmitri.Khijniak@7Layers.com" w:date="2017-08-22T11:29:00Z">
        <w:r w:rsidR="008055B6">
          <w:rPr>
            <w:spacing w:val="-8"/>
          </w:rPr>
          <w:t xml:space="preserve">the IUT is provided a transmitter profile (i.e. </w:t>
        </w:r>
      </w:ins>
      <w:ins w:id="126" w:author="Dmitri.Khijniak@7Layers.com" w:date="2017-08-22T11:12:00Z">
        <w:r>
          <w:rPr>
            <w:spacing w:val="2"/>
          </w:rPr>
          <w:t>t</w:t>
        </w:r>
        <w:r>
          <w:rPr>
            <w:spacing w:val="-1"/>
          </w:rPr>
          <w:t>h</w:t>
        </w:r>
        <w:r>
          <w:t>e</w:t>
        </w:r>
        <w:r>
          <w:rPr>
            <w:spacing w:val="-1"/>
          </w:rPr>
          <w:t xml:space="preserve"> </w:t>
        </w:r>
        <w:r>
          <w:t>c</w:t>
        </w:r>
        <w:r>
          <w:rPr>
            <w:spacing w:val="-1"/>
          </w:rPr>
          <w:t>h</w:t>
        </w:r>
        <w:r>
          <w:rPr>
            <w:spacing w:val="3"/>
          </w:rPr>
          <w:t>a</w:t>
        </w:r>
        <w:r>
          <w:rPr>
            <w:spacing w:val="-1"/>
          </w:rPr>
          <w:t>nn</w:t>
        </w:r>
        <w:r>
          <w:t>el,</w:t>
        </w:r>
        <w:r>
          <w:rPr>
            <w:spacing w:val="-4"/>
          </w:rPr>
          <w:t xml:space="preserve"> </w:t>
        </w:r>
        <w:r>
          <w:t>tra</w:t>
        </w:r>
        <w:r>
          <w:rPr>
            <w:spacing w:val="-1"/>
          </w:rPr>
          <w:t>n</w:t>
        </w:r>
        <w:r>
          <w:rPr>
            <w:spacing w:val="2"/>
          </w:rPr>
          <w:t>s</w:t>
        </w:r>
        <w:r>
          <w:rPr>
            <w:spacing w:val="-1"/>
          </w:rPr>
          <w:t>m</w:t>
        </w:r>
        <w:r>
          <w:t>it</w:t>
        </w:r>
        <w:r>
          <w:rPr>
            <w:spacing w:val="-7"/>
          </w:rPr>
          <w:t xml:space="preserve"> </w:t>
        </w:r>
        <w:r>
          <w:rPr>
            <w:spacing w:val="1"/>
          </w:rPr>
          <w:t>p</w:t>
        </w:r>
        <w:r>
          <w:rPr>
            <w:spacing w:val="3"/>
          </w:rPr>
          <w:t>o</w:t>
        </w:r>
        <w:r>
          <w:rPr>
            <w:spacing w:val="-5"/>
          </w:rPr>
          <w:t>w</w:t>
        </w:r>
        <w:r>
          <w:t>e</w:t>
        </w:r>
        <w:r>
          <w:rPr>
            <w:spacing w:val="1"/>
          </w:rPr>
          <w:t>r</w:t>
        </w:r>
        <w:r>
          <w:t>,</w:t>
        </w:r>
        <w:r>
          <w:rPr>
            <w:spacing w:val="-4"/>
          </w:rPr>
          <w:t xml:space="preserve"> </w:t>
        </w:r>
        <w:r>
          <w:rPr>
            <w:spacing w:val="1"/>
          </w:rPr>
          <w:t>d</w:t>
        </w:r>
        <w:r>
          <w:t>ata</w:t>
        </w:r>
        <w:r>
          <w:rPr>
            <w:spacing w:val="-2"/>
          </w:rPr>
          <w:t xml:space="preserve"> </w:t>
        </w:r>
        <w:r>
          <w:rPr>
            <w:spacing w:val="1"/>
          </w:rPr>
          <w:t>r</w:t>
        </w:r>
        <w:r>
          <w:t>ate</w:t>
        </w:r>
      </w:ins>
      <w:ins w:id="127" w:author="Dmitri.Khijniak@7Layers.com" w:date="2017-08-22T11:29:00Z">
        <w:r w:rsidR="008055B6">
          <w:t xml:space="preserve">, and other </w:t>
        </w:r>
      </w:ins>
      <w:ins w:id="128" w:author="Dmitri.Khijniak@7Layers.com" w:date="2017-08-22T11:12:00Z">
        <w:r>
          <w:rPr>
            <w:spacing w:val="1"/>
          </w:rPr>
          <w:t>p</w:t>
        </w:r>
        <w:r>
          <w:t>a</w:t>
        </w:r>
        <w:r>
          <w:rPr>
            <w:spacing w:val="1"/>
          </w:rPr>
          <w:t>r</w:t>
        </w:r>
        <w:r>
          <w:t>a</w:t>
        </w:r>
        <w:r>
          <w:rPr>
            <w:spacing w:val="-3"/>
          </w:rPr>
          <w:t>m</w:t>
        </w:r>
        <w:r>
          <w:t>ete</w:t>
        </w:r>
        <w:r>
          <w:rPr>
            <w:spacing w:val="4"/>
          </w:rPr>
          <w:t>r</w:t>
        </w:r>
        <w:r>
          <w:t>s</w:t>
        </w:r>
      </w:ins>
      <w:ins w:id="129" w:author="Dmitri.Khijniak@7Layers.com" w:date="2017-08-22T11:29:00Z">
        <w:r w:rsidR="008055B6">
          <w:t>)</w:t>
        </w:r>
      </w:ins>
      <w:ins w:id="130" w:author="Dmitri.Khijniak@7Layers.com" w:date="2017-08-22T11:30:00Z">
        <w:r w:rsidR="008055B6">
          <w:t>.</w:t>
        </w:r>
      </w:ins>
      <w:ins w:id="131" w:author="Dmitri.Khijniak@7Layers.com" w:date="2017-08-22T11:12:00Z">
        <w:r>
          <w:rPr>
            <w:spacing w:val="-9"/>
          </w:rPr>
          <w:t xml:space="preserve"> </w:t>
        </w:r>
        <w:r>
          <w:rPr>
            <w:spacing w:val="3"/>
          </w:rPr>
          <w:t>T</w:t>
        </w:r>
        <w:r>
          <w:rPr>
            <w:spacing w:val="-1"/>
          </w:rPr>
          <w:t>h</w:t>
        </w:r>
        <w:r>
          <w:t>is</w:t>
        </w:r>
        <w:r>
          <w:rPr>
            <w:spacing w:val="-5"/>
          </w:rPr>
          <w:t xml:space="preserve"> </w:t>
        </w:r>
        <w:r>
          <w:t>tra</w:t>
        </w:r>
        <w:r>
          <w:rPr>
            <w:spacing w:val="1"/>
          </w:rPr>
          <w:t>n</w:t>
        </w:r>
        <w:r>
          <w:rPr>
            <w:spacing w:val="2"/>
          </w:rPr>
          <w:t>s</w:t>
        </w:r>
        <w:r>
          <w:rPr>
            <w:spacing w:val="-4"/>
          </w:rPr>
          <w:t>m</w:t>
        </w:r>
        <w:r>
          <w:rPr>
            <w:spacing w:val="2"/>
          </w:rPr>
          <w:t>i</w:t>
        </w:r>
        <w:r>
          <w:t>tter</w:t>
        </w:r>
        <w:r>
          <w:rPr>
            <w:spacing w:val="-4"/>
          </w:rPr>
          <w:t xml:space="preserve"> </w:t>
        </w:r>
        <w:r>
          <w:rPr>
            <w:spacing w:val="1"/>
          </w:rPr>
          <w:t>pro</w:t>
        </w:r>
        <w:r>
          <w:rPr>
            <w:spacing w:val="-2"/>
          </w:rPr>
          <w:t>f</w:t>
        </w:r>
        <w:r>
          <w:t>ile</w:t>
        </w:r>
        <w:r>
          <w:rPr>
            <w:spacing w:val="-2"/>
          </w:rPr>
          <w:t xml:space="preserve"> </w:t>
        </w:r>
      </w:ins>
      <w:ins w:id="132" w:author="Dmitri.Khijniak@7Layers.com" w:date="2017-08-22T11:30:00Z">
        <w:r w:rsidR="008055B6">
          <w:rPr>
            <w:spacing w:val="-2"/>
          </w:rPr>
          <w:t>parameter values will be provided by the Test System as part of the test configuration</w:t>
        </w:r>
      </w:ins>
      <w:ins w:id="133" w:author="Dmitri.Khijniak@7Layers.com" w:date="2017-08-22T11:12:00Z">
        <w:r w:rsidR="00D173B5">
          <w:t>.</w:t>
        </w:r>
      </w:ins>
      <w:del w:id="134" w:author="Dmitri.Khijniak@7Layers.com" w:date="2017-08-22T11:57:00Z">
        <w:r w:rsidR="00863D51" w:rsidDel="00D173B5">
          <w:delText xml:space="preserve">For IP datagrams, </w:delText>
        </w:r>
        <w:r w:rsidR="006248A4" w:rsidDel="00D173B5">
          <w:delText>WSA with the required</w:delText>
        </w:r>
        <w:r w:rsidR="00D81D8D" w:rsidDel="00D173B5">
          <w:delText xml:space="preserve"> </w:delText>
        </w:r>
        <w:r w:rsidR="006248A4" w:rsidDel="00D173B5">
          <w:delText xml:space="preserve">ServiceInfo, ChannelInfo and WRA transmitted by the Wave Host as defined in Table 4-6 shall be used to configure the IUT for IPv6 Communication with the Test System. </w:delText>
        </w:r>
      </w:del>
    </w:p>
    <w:p w14:paraId="77B58E72" w14:textId="7AA62759" w:rsidR="006248A4" w:rsidRDefault="006248A4" w:rsidP="00863D51">
      <w:pPr>
        <w:overflowPunct/>
        <w:spacing w:after="0"/>
        <w:textAlignment w:val="auto"/>
      </w:pPr>
    </w:p>
    <w:p w14:paraId="589B65F3" w14:textId="2F02CD95" w:rsidR="006248A4" w:rsidDel="00EF0F3A" w:rsidRDefault="006248A4" w:rsidP="006248A4">
      <w:pPr>
        <w:pStyle w:val="Caption"/>
        <w:rPr>
          <w:del w:id="135" w:author="Dmitri.Khijniak@7Layers.com" w:date="2017-08-22T11:12:00Z"/>
          <w:b w:val="0"/>
        </w:rPr>
      </w:pPr>
      <w:del w:id="136" w:author="Dmitri.Khijniak@7Layers.com" w:date="2017-08-22T11:12:00Z">
        <w:r w:rsidRPr="00E968F0" w:rsidDel="00EF0F3A">
          <w:rPr>
            <w:rFonts w:cs="Times New Roman"/>
            <w:iCs w:val="0"/>
            <w:color w:val="auto"/>
            <w:sz w:val="20"/>
            <w:szCs w:val="20"/>
          </w:rPr>
          <w:delText xml:space="preserve">Table </w:delText>
        </w:r>
        <w:r w:rsidRPr="00E968F0" w:rsidDel="00EF0F3A">
          <w:rPr>
            <w:b w:val="0"/>
          </w:rPr>
          <w:fldChar w:fldCharType="begin"/>
        </w:r>
        <w:r w:rsidRPr="00E968F0" w:rsidDel="00EF0F3A">
          <w:rPr>
            <w:rFonts w:cs="Times New Roman"/>
            <w:iCs w:val="0"/>
            <w:color w:val="auto"/>
            <w:sz w:val="20"/>
            <w:szCs w:val="20"/>
          </w:rPr>
          <w:delInstrText xml:space="preserve"> STYLEREF 1 \s </w:delInstrText>
        </w:r>
        <w:r w:rsidRPr="00E968F0" w:rsidDel="00EF0F3A">
          <w:rPr>
            <w:b w:val="0"/>
          </w:rPr>
          <w:fldChar w:fldCharType="separate"/>
        </w:r>
        <w:r w:rsidRPr="00E968F0" w:rsidDel="00EF0F3A">
          <w:rPr>
            <w:rFonts w:cs="Times New Roman"/>
            <w:iCs w:val="0"/>
            <w:color w:val="auto"/>
            <w:sz w:val="20"/>
            <w:szCs w:val="20"/>
          </w:rPr>
          <w:delText>4</w:delText>
        </w:r>
        <w:r w:rsidRPr="00E968F0" w:rsidDel="00EF0F3A">
          <w:rPr>
            <w:b w:val="0"/>
          </w:rPr>
          <w:fldChar w:fldCharType="end"/>
        </w:r>
        <w:r w:rsidRPr="00E968F0" w:rsidDel="00EF0F3A">
          <w:rPr>
            <w:rFonts w:cs="Times New Roman"/>
            <w:iCs w:val="0"/>
            <w:color w:val="auto"/>
            <w:sz w:val="20"/>
            <w:szCs w:val="20"/>
          </w:rPr>
          <w:noBreakHyphen/>
          <w:delText>6</w:delText>
        </w:r>
        <w:r w:rsidRPr="00FF4529" w:rsidDel="00EF0F3A">
          <w:rPr>
            <w:b w:val="0"/>
          </w:rPr>
          <w:delText xml:space="preserve"> </w:delText>
        </w:r>
        <w:r w:rsidDel="00EF0F3A">
          <w:delText>WSA_IProuting</w:delText>
        </w:r>
      </w:del>
    </w:p>
    <w:p w14:paraId="534085BB" w14:textId="19959EE1" w:rsidR="006248A4" w:rsidDel="00EF0F3A" w:rsidRDefault="006248A4" w:rsidP="00863D51">
      <w:pPr>
        <w:overflowPunct/>
        <w:spacing w:after="0"/>
        <w:textAlignment w:val="auto"/>
        <w:rPr>
          <w:del w:id="137" w:author="Dmitri.Khijniak@7Layers.com" w:date="2017-08-22T11:12:00Z"/>
        </w:rPr>
      </w:pPr>
    </w:p>
    <w:tbl>
      <w:tblPr>
        <w:tblStyle w:val="TableGrid"/>
        <w:tblW w:w="0" w:type="auto"/>
        <w:tblLook w:val="04A0" w:firstRow="1" w:lastRow="0" w:firstColumn="1" w:lastColumn="0" w:noHBand="0" w:noVBand="1"/>
      </w:tblPr>
      <w:tblGrid>
        <w:gridCol w:w="3505"/>
        <w:gridCol w:w="1890"/>
        <w:gridCol w:w="3581"/>
      </w:tblGrid>
      <w:tr w:rsidR="006248A4" w:rsidRPr="006248A4" w:rsidDel="00EF0F3A" w14:paraId="1768A49E" w14:textId="2B20740E" w:rsidTr="006248A4">
        <w:trPr>
          <w:del w:id="138"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47519E7" w14:textId="4DED1167" w:rsidR="006248A4" w:rsidRPr="00E968F0" w:rsidDel="00EF0F3A" w:rsidRDefault="006248A4" w:rsidP="00E968F0">
            <w:pPr>
              <w:keepNext/>
              <w:keepLines/>
              <w:spacing w:after="0"/>
              <w:jc w:val="center"/>
              <w:rPr>
                <w:del w:id="139" w:author="Dmitri.Khijniak@7Layers.com" w:date="2017-08-22T11:12:00Z"/>
                <w:rFonts w:ascii="Arial" w:hAnsi="Arial"/>
                <w:b/>
              </w:rPr>
            </w:pPr>
            <w:del w:id="140" w:author="Dmitri.Khijniak@7Layers.com" w:date="2017-08-22T11:12:00Z">
              <w:r w:rsidRPr="00E968F0" w:rsidDel="00EF0F3A">
                <w:rPr>
                  <w:rFonts w:ascii="Arial" w:hAnsi="Arial"/>
                  <w:b/>
                  <w:sz w:val="18"/>
                </w:rPr>
                <w:delText>Information Element</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6F7767" w14:textId="08D48B52" w:rsidR="006248A4" w:rsidRPr="00E968F0" w:rsidDel="00EF0F3A" w:rsidRDefault="006248A4" w:rsidP="00E968F0">
            <w:pPr>
              <w:keepNext/>
              <w:keepLines/>
              <w:spacing w:after="0"/>
              <w:jc w:val="center"/>
              <w:rPr>
                <w:del w:id="141" w:author="Dmitri.Khijniak@7Layers.com" w:date="2017-08-22T11:12:00Z"/>
                <w:rFonts w:ascii="Arial" w:hAnsi="Arial"/>
                <w:b/>
              </w:rPr>
            </w:pPr>
            <w:del w:id="142" w:author="Dmitri.Khijniak@7Layers.com" w:date="2017-08-22T11:12:00Z">
              <w:r w:rsidRPr="00E968F0" w:rsidDel="00EF0F3A">
                <w:rPr>
                  <w:rFonts w:ascii="Arial" w:hAnsi="Arial"/>
                  <w:b/>
                  <w:sz w:val="18"/>
                </w:rPr>
                <w:delText>Value/Remark</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E449082" w14:textId="3530C5C9" w:rsidR="006248A4" w:rsidRPr="00E968F0" w:rsidDel="00EF0F3A" w:rsidRDefault="006248A4" w:rsidP="00E968F0">
            <w:pPr>
              <w:keepNext/>
              <w:keepLines/>
              <w:spacing w:after="0"/>
              <w:jc w:val="center"/>
              <w:rPr>
                <w:del w:id="143" w:author="Dmitri.Khijniak@7Layers.com" w:date="2017-08-22T11:12:00Z"/>
                <w:rFonts w:ascii="Arial" w:hAnsi="Arial"/>
                <w:b/>
              </w:rPr>
            </w:pPr>
            <w:del w:id="144" w:author="Dmitri.Khijniak@7Layers.com" w:date="2017-08-22T11:12:00Z">
              <w:r w:rsidRPr="00E968F0" w:rsidDel="00EF0F3A">
                <w:rPr>
                  <w:rFonts w:ascii="Arial" w:hAnsi="Arial"/>
                  <w:b/>
                  <w:sz w:val="18"/>
                </w:rPr>
                <w:delText>Comment</w:delText>
              </w:r>
            </w:del>
          </w:p>
        </w:tc>
      </w:tr>
      <w:tr w:rsidR="006248A4" w:rsidRPr="006248A4" w:rsidDel="00EF0F3A" w14:paraId="329DB04E" w14:textId="2E078EEE" w:rsidTr="006248A4">
        <w:trPr>
          <w:del w:id="145"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E438E0" w14:textId="1711143B" w:rsidR="006248A4" w:rsidRPr="00E968F0" w:rsidDel="00EF0F3A" w:rsidRDefault="006248A4" w:rsidP="00E968F0">
            <w:pPr>
              <w:keepNext/>
              <w:keepLines/>
              <w:spacing w:after="0"/>
              <w:jc w:val="center"/>
              <w:rPr>
                <w:del w:id="146" w:author="Dmitri.Khijniak@7Layers.com" w:date="2017-08-22T11:12:00Z"/>
                <w:rFonts w:ascii="Arial" w:hAnsi="Arial"/>
                <w:b/>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66DBB7" w14:textId="0541D86E" w:rsidR="006248A4" w:rsidRPr="00E968F0" w:rsidDel="00EF0F3A" w:rsidRDefault="006248A4" w:rsidP="00E968F0">
            <w:pPr>
              <w:keepNext/>
              <w:keepLines/>
              <w:spacing w:after="0"/>
              <w:jc w:val="center"/>
              <w:rPr>
                <w:del w:id="147"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07DC5C" w14:textId="4A18A1E4" w:rsidR="006248A4" w:rsidRPr="00E968F0" w:rsidDel="00EF0F3A" w:rsidRDefault="006248A4" w:rsidP="00E968F0">
            <w:pPr>
              <w:keepNext/>
              <w:keepLines/>
              <w:spacing w:after="0"/>
              <w:jc w:val="center"/>
              <w:rPr>
                <w:del w:id="148" w:author="Dmitri.Khijniak@7Layers.com" w:date="2017-08-22T11:12:00Z"/>
                <w:rFonts w:ascii="Arial" w:hAnsi="Arial"/>
                <w:b/>
              </w:rPr>
            </w:pPr>
          </w:p>
        </w:tc>
      </w:tr>
      <w:tr w:rsidR="006248A4" w:rsidRPr="006248A4" w:rsidDel="00EF0F3A" w14:paraId="148D3B21" w14:textId="7603AA88" w:rsidTr="006248A4">
        <w:trPr>
          <w:del w:id="149"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8175FA" w14:textId="58B8D1C8" w:rsidR="006248A4" w:rsidRPr="00E968F0" w:rsidDel="00EF0F3A" w:rsidRDefault="006248A4" w:rsidP="00E968F0">
            <w:pPr>
              <w:keepNext/>
              <w:keepLines/>
              <w:spacing w:after="0"/>
              <w:jc w:val="center"/>
              <w:rPr>
                <w:del w:id="150" w:author="Dmitri.Khijniak@7Layers.com" w:date="2017-08-22T11:12:00Z"/>
                <w:rFonts w:ascii="Arial" w:hAnsi="Arial"/>
                <w:b/>
              </w:rPr>
            </w:pPr>
            <w:del w:id="151" w:author="Dmitri.Khijniak@7Layers.com" w:date="2017-08-22T11:12:00Z">
              <w:r w:rsidRPr="00E968F0" w:rsidDel="00EF0F3A">
                <w:rPr>
                  <w:rFonts w:ascii="Arial" w:hAnsi="Arial"/>
                  <w:b/>
                  <w:sz w:val="18"/>
                </w:rPr>
                <w:delText>WSA_IProuting ::=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F97E944" w14:textId="4554CFFB" w:rsidR="006248A4" w:rsidRPr="00E968F0" w:rsidDel="00EF0F3A" w:rsidRDefault="006248A4" w:rsidP="00E968F0">
            <w:pPr>
              <w:keepNext/>
              <w:keepLines/>
              <w:spacing w:after="0"/>
              <w:jc w:val="center"/>
              <w:rPr>
                <w:del w:id="152"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DC8954" w14:textId="61BBA05B" w:rsidR="006248A4" w:rsidRPr="00E968F0" w:rsidDel="00EF0F3A" w:rsidRDefault="006248A4" w:rsidP="00E968F0">
            <w:pPr>
              <w:keepNext/>
              <w:keepLines/>
              <w:spacing w:after="0"/>
              <w:jc w:val="center"/>
              <w:rPr>
                <w:del w:id="153" w:author="Dmitri.Khijniak@7Layers.com" w:date="2017-08-22T11:12:00Z"/>
                <w:rFonts w:ascii="Arial" w:hAnsi="Arial"/>
                <w:b/>
              </w:rPr>
            </w:pPr>
          </w:p>
        </w:tc>
      </w:tr>
      <w:tr w:rsidR="006248A4" w:rsidRPr="006248A4" w:rsidDel="00EF0F3A" w14:paraId="1755427B" w14:textId="48F4AEE8" w:rsidTr="006248A4">
        <w:trPr>
          <w:del w:id="154"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220BC7" w14:textId="1D29D390" w:rsidR="006248A4" w:rsidRPr="00E968F0" w:rsidDel="00EF0F3A" w:rsidRDefault="006248A4" w:rsidP="00E968F0">
            <w:pPr>
              <w:keepNext/>
              <w:keepLines/>
              <w:spacing w:after="0"/>
              <w:jc w:val="center"/>
              <w:rPr>
                <w:del w:id="155" w:author="Dmitri.Khijniak@7Layers.com" w:date="2017-08-22T11:12:00Z"/>
                <w:rFonts w:ascii="Arial" w:hAnsi="Arial"/>
                <w:b/>
              </w:rPr>
            </w:pPr>
            <w:del w:id="156" w:author="Dmitri.Khijniak@7Layers.com" w:date="2017-08-22T11:12:00Z">
              <w:r w:rsidRPr="00E968F0" w:rsidDel="00EF0F3A">
                <w:rPr>
                  <w:rFonts w:ascii="Arial" w:hAnsi="Arial"/>
                  <w:b/>
                  <w:sz w:val="18"/>
                </w:rPr>
                <w:tab/>
                <w:delText>version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A2A79E7" w14:textId="68A600FE" w:rsidR="006248A4" w:rsidRPr="00E968F0" w:rsidDel="00EF0F3A" w:rsidRDefault="006248A4" w:rsidP="00E968F0">
            <w:pPr>
              <w:keepNext/>
              <w:keepLines/>
              <w:spacing w:after="0"/>
              <w:jc w:val="center"/>
              <w:rPr>
                <w:del w:id="157"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A937DFD" w14:textId="43810DA1" w:rsidR="006248A4" w:rsidRPr="00E968F0" w:rsidDel="00EF0F3A" w:rsidRDefault="006248A4" w:rsidP="00E968F0">
            <w:pPr>
              <w:keepNext/>
              <w:keepLines/>
              <w:spacing w:after="0"/>
              <w:jc w:val="center"/>
              <w:rPr>
                <w:del w:id="158" w:author="Dmitri.Khijniak@7Layers.com" w:date="2017-08-22T11:12:00Z"/>
                <w:rFonts w:ascii="Arial" w:hAnsi="Arial"/>
                <w:b/>
              </w:rPr>
            </w:pPr>
          </w:p>
        </w:tc>
      </w:tr>
      <w:tr w:rsidR="006248A4" w:rsidRPr="006248A4" w:rsidDel="00EF0F3A" w14:paraId="6C131074" w14:textId="60E122BD" w:rsidTr="006248A4">
        <w:trPr>
          <w:del w:id="159"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E42DEB" w14:textId="4BCBF647" w:rsidR="006248A4" w:rsidRPr="00E968F0" w:rsidDel="00EF0F3A" w:rsidRDefault="006248A4" w:rsidP="00E968F0">
            <w:pPr>
              <w:keepNext/>
              <w:keepLines/>
              <w:spacing w:after="0"/>
              <w:jc w:val="center"/>
              <w:rPr>
                <w:del w:id="160" w:author="Dmitri.Khijniak@7Layers.com" w:date="2017-08-22T11:12:00Z"/>
                <w:rFonts w:ascii="Arial" w:hAnsi="Arial"/>
                <w:b/>
              </w:rPr>
            </w:pPr>
            <w:del w:id="161" w:author="Dmitri.Khijniak@7Layers.com" w:date="2017-08-22T11:12:00Z">
              <w:r w:rsidRPr="00E968F0" w:rsidDel="00EF0F3A">
                <w:rPr>
                  <w:rFonts w:ascii="Arial" w:hAnsi="Arial"/>
                  <w:b/>
                  <w:sz w:val="18"/>
                </w:rPr>
                <w:tab/>
              </w:r>
              <w:r w:rsidRPr="00E968F0" w:rsidDel="00EF0F3A">
                <w:rPr>
                  <w:rFonts w:ascii="Arial" w:hAnsi="Arial"/>
                  <w:b/>
                  <w:sz w:val="18"/>
                </w:rPr>
                <w:tab/>
                <w:delText>messageID</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C263EB" w14:textId="11B59F40" w:rsidR="006248A4" w:rsidRPr="00E968F0" w:rsidDel="00EF0F3A" w:rsidRDefault="006248A4" w:rsidP="00E968F0">
            <w:pPr>
              <w:keepNext/>
              <w:keepLines/>
              <w:spacing w:after="0"/>
              <w:jc w:val="center"/>
              <w:rPr>
                <w:del w:id="162" w:author="Dmitri.Khijniak@7Layers.com" w:date="2017-08-22T11:12:00Z"/>
                <w:rFonts w:ascii="Arial" w:hAnsi="Arial"/>
                <w:b/>
              </w:rPr>
            </w:pPr>
            <w:del w:id="163" w:author="Dmitri.Khijniak@7Layers.com" w:date="2017-08-22T11:12:00Z">
              <w:r w:rsidRPr="00E968F0" w:rsidDel="00EF0F3A">
                <w:rPr>
                  <w:rFonts w:ascii="Arial" w:hAnsi="Arial"/>
                  <w:b/>
                  <w:sz w:val="18"/>
                </w:rPr>
                <w:delText>saMessage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47FF626" w14:textId="7FAB1211" w:rsidR="006248A4" w:rsidRPr="00E968F0" w:rsidDel="00EF0F3A" w:rsidRDefault="006248A4" w:rsidP="00E968F0">
            <w:pPr>
              <w:keepNext/>
              <w:keepLines/>
              <w:spacing w:after="0"/>
              <w:jc w:val="center"/>
              <w:rPr>
                <w:del w:id="164" w:author="Dmitri.Khijniak@7Layers.com" w:date="2017-08-22T11:12:00Z"/>
                <w:rFonts w:ascii="Arial" w:hAnsi="Arial"/>
                <w:b/>
              </w:rPr>
            </w:pPr>
          </w:p>
        </w:tc>
      </w:tr>
      <w:tr w:rsidR="006248A4" w:rsidRPr="006248A4" w:rsidDel="00EF0F3A" w14:paraId="51ECF4A3" w14:textId="44C1E134" w:rsidTr="006248A4">
        <w:trPr>
          <w:del w:id="165"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6B2DB3" w14:textId="3ED5FBFE" w:rsidR="006248A4" w:rsidRPr="00E968F0" w:rsidDel="00EF0F3A" w:rsidRDefault="006248A4" w:rsidP="00E968F0">
            <w:pPr>
              <w:keepNext/>
              <w:keepLines/>
              <w:spacing w:after="0"/>
              <w:jc w:val="center"/>
              <w:rPr>
                <w:del w:id="166" w:author="Dmitri.Khijniak@7Layers.com" w:date="2017-08-22T11:12:00Z"/>
                <w:rFonts w:ascii="Arial" w:hAnsi="Arial"/>
                <w:b/>
              </w:rPr>
            </w:pPr>
            <w:del w:id="167" w:author="Dmitri.Khijniak@7Layers.com" w:date="2017-08-22T11:12:00Z">
              <w:r w:rsidRPr="00E968F0" w:rsidDel="00EF0F3A">
                <w:rPr>
                  <w:rFonts w:ascii="Arial" w:hAnsi="Arial"/>
                  <w:b/>
                  <w:sz w:val="18"/>
                </w:rPr>
                <w:tab/>
              </w:r>
              <w:r w:rsidRPr="00E968F0" w:rsidDel="00EF0F3A">
                <w:rPr>
                  <w:rFonts w:ascii="Arial" w:hAnsi="Arial"/>
                  <w:b/>
                  <w:sz w:val="18"/>
                </w:rPr>
                <w:tab/>
                <w:delText>rsvAdvPrtVersion</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C4F3BC" w14:textId="22636AC7" w:rsidR="006248A4" w:rsidRPr="00E968F0" w:rsidDel="00EF0F3A" w:rsidRDefault="006248A4" w:rsidP="00E968F0">
            <w:pPr>
              <w:keepNext/>
              <w:keepLines/>
              <w:spacing w:after="0"/>
              <w:jc w:val="center"/>
              <w:rPr>
                <w:del w:id="168" w:author="Dmitri.Khijniak@7Layers.com" w:date="2017-08-22T11:12:00Z"/>
                <w:rFonts w:ascii="Arial" w:hAnsi="Arial"/>
                <w:b/>
              </w:rPr>
            </w:pPr>
            <w:del w:id="169" w:author="Dmitri.Khijniak@7Layers.com" w:date="2017-08-22T11:12:00Z">
              <w:r w:rsidRPr="00E968F0" w:rsidDel="00EF0F3A">
                <w:rPr>
                  <w:rFonts w:ascii="Arial" w:hAnsi="Arial"/>
                  <w:b/>
                  <w:sz w:val="18"/>
                </w:rPr>
                <w:delText>3 (WSA version 3)</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2C7469F" w14:textId="5B04085E" w:rsidR="006248A4" w:rsidRPr="00E968F0" w:rsidDel="00EF0F3A" w:rsidRDefault="006248A4" w:rsidP="00E968F0">
            <w:pPr>
              <w:keepNext/>
              <w:keepLines/>
              <w:spacing w:after="0"/>
              <w:jc w:val="center"/>
              <w:rPr>
                <w:del w:id="170" w:author="Dmitri.Khijniak@7Layers.com" w:date="2017-08-22T11:12:00Z"/>
                <w:rFonts w:ascii="Arial" w:hAnsi="Arial"/>
                <w:b/>
              </w:rPr>
            </w:pPr>
          </w:p>
        </w:tc>
      </w:tr>
      <w:tr w:rsidR="006248A4" w:rsidRPr="006248A4" w:rsidDel="00EF0F3A" w14:paraId="228D558C" w14:textId="59613F19" w:rsidTr="006248A4">
        <w:trPr>
          <w:del w:id="171"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71F7DF" w14:textId="0114CC13" w:rsidR="006248A4" w:rsidRPr="00E968F0" w:rsidDel="00EF0F3A" w:rsidRDefault="006248A4" w:rsidP="00E968F0">
            <w:pPr>
              <w:keepNext/>
              <w:keepLines/>
              <w:spacing w:after="0"/>
              <w:jc w:val="center"/>
              <w:rPr>
                <w:del w:id="172" w:author="Dmitri.Khijniak@7Layers.com" w:date="2017-08-22T11:12:00Z"/>
                <w:rFonts w:ascii="Arial" w:hAnsi="Arial"/>
                <w:b/>
              </w:rPr>
            </w:pPr>
            <w:del w:id="173" w:author="Dmitri.Khijniak@7Layers.com" w:date="2017-08-22T11:12:00Z">
              <w:r w:rsidRPr="00E968F0" w:rsidDel="00EF0F3A">
                <w:rPr>
                  <w:rFonts w:ascii="Arial" w:hAnsi="Arial"/>
                  <w:b/>
                  <w:sz w:val="18"/>
                </w:rPr>
                <w:tab/>
              </w:r>
              <w:r w:rsidRPr="00E968F0" w:rsidDel="00EF0F3A">
                <w:rPr>
                  <w:rFonts w:ascii="Arial" w:hAnsi="Arial"/>
                  <w:b/>
                  <w:sz w:val="18"/>
                </w:rPr>
                <w:tab/>
                <w:delText>headerOptionIndicator</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13ED3A4" w14:textId="25E3E9A3" w:rsidR="006248A4" w:rsidRPr="00E968F0" w:rsidDel="00EF0F3A" w:rsidRDefault="006248A4" w:rsidP="00E968F0">
            <w:pPr>
              <w:keepNext/>
              <w:keepLines/>
              <w:spacing w:after="0"/>
              <w:jc w:val="center"/>
              <w:rPr>
                <w:del w:id="174" w:author="Dmitri.Khijniak@7Layers.com" w:date="2017-08-22T11:12:00Z"/>
                <w:rFonts w:ascii="Arial" w:hAnsi="Arial"/>
                <w:b/>
              </w:rPr>
            </w:pPr>
            <w:del w:id="175" w:author="Dmitri.Khijniak@7Layers.com" w:date="2017-08-22T11:12:00Z">
              <w:r w:rsidRPr="00E968F0" w:rsidDel="00EF0F3A">
                <w:rPr>
                  <w:rFonts w:ascii="Arial" w:hAnsi="Arial"/>
                  <w:b/>
                  <w:sz w:val="18"/>
                </w:rPr>
                <w:delText>0b0111</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4A2C2B" w14:textId="3386E739" w:rsidR="006248A4" w:rsidRPr="00E968F0" w:rsidDel="00EF0F3A" w:rsidRDefault="006248A4" w:rsidP="00E968F0">
            <w:pPr>
              <w:keepNext/>
              <w:keepLines/>
              <w:spacing w:after="0"/>
              <w:jc w:val="center"/>
              <w:rPr>
                <w:del w:id="176" w:author="Dmitri.Khijniak@7Layers.com" w:date="2017-08-22T11:12:00Z"/>
                <w:rFonts w:ascii="Arial" w:hAnsi="Arial"/>
                <w:b/>
              </w:rPr>
            </w:pPr>
          </w:p>
        </w:tc>
      </w:tr>
      <w:tr w:rsidR="006248A4" w:rsidRPr="006248A4" w:rsidDel="00EF0F3A" w14:paraId="4896999C" w14:textId="616FAC0C" w:rsidTr="006248A4">
        <w:trPr>
          <w:del w:id="177"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17B34E" w14:textId="630A92D5" w:rsidR="006248A4" w:rsidRPr="00E968F0" w:rsidDel="00EF0F3A" w:rsidRDefault="006248A4" w:rsidP="00E968F0">
            <w:pPr>
              <w:keepNext/>
              <w:keepLines/>
              <w:spacing w:after="0"/>
              <w:jc w:val="center"/>
              <w:rPr>
                <w:del w:id="178" w:author="Dmitri.Khijniak@7Layers.com" w:date="2017-08-22T11:12:00Z"/>
                <w:rFonts w:ascii="Arial" w:hAnsi="Arial"/>
                <w:b/>
              </w:rPr>
            </w:pPr>
            <w:del w:id="179" w:author="Dmitri.Khijniak@7Layers.com" w:date="2017-08-22T11:12:00Z">
              <w:r w:rsidRPr="00E968F0" w:rsidDel="00EF0F3A">
                <w:rPr>
                  <w:rFonts w:ascii="Arial" w:hAnsi="Arial"/>
                  <w:b/>
                  <w:sz w:val="18"/>
                </w:rPr>
                <w:tab/>
                <w:delText>}</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F4669D6" w14:textId="27AFD4C4" w:rsidR="006248A4" w:rsidRPr="00E968F0" w:rsidDel="00EF0F3A" w:rsidRDefault="006248A4" w:rsidP="00E968F0">
            <w:pPr>
              <w:keepNext/>
              <w:keepLines/>
              <w:spacing w:after="0"/>
              <w:jc w:val="center"/>
              <w:rPr>
                <w:del w:id="180"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B5720EB" w14:textId="1F823673" w:rsidR="006248A4" w:rsidRPr="00E968F0" w:rsidDel="00EF0F3A" w:rsidRDefault="006248A4" w:rsidP="00E968F0">
            <w:pPr>
              <w:keepNext/>
              <w:keepLines/>
              <w:spacing w:after="0"/>
              <w:jc w:val="center"/>
              <w:rPr>
                <w:del w:id="181" w:author="Dmitri.Khijniak@7Layers.com" w:date="2017-08-22T11:12:00Z"/>
                <w:rFonts w:ascii="Arial" w:hAnsi="Arial"/>
                <w:b/>
              </w:rPr>
            </w:pPr>
          </w:p>
        </w:tc>
      </w:tr>
      <w:tr w:rsidR="006248A4" w:rsidRPr="006248A4" w:rsidDel="00EF0F3A" w14:paraId="2E7EB48D" w14:textId="1B922314" w:rsidTr="006248A4">
        <w:trPr>
          <w:del w:id="182"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8FBF07" w14:textId="653E72F8" w:rsidR="006248A4" w:rsidRPr="00E968F0" w:rsidDel="00EF0F3A" w:rsidRDefault="006248A4" w:rsidP="00E968F0">
            <w:pPr>
              <w:keepNext/>
              <w:keepLines/>
              <w:spacing w:after="0"/>
              <w:jc w:val="center"/>
              <w:rPr>
                <w:del w:id="183" w:author="Dmitri.Khijniak@7Layers.com" w:date="2017-08-22T11:12:00Z"/>
                <w:rFonts w:ascii="Arial" w:hAnsi="Arial"/>
                <w:b/>
              </w:rPr>
            </w:pPr>
            <w:del w:id="184" w:author="Dmitri.Khijniak@7Layers.com" w:date="2017-08-22T11:12:00Z">
              <w:r w:rsidRPr="00E968F0" w:rsidDel="00EF0F3A">
                <w:rPr>
                  <w:rFonts w:ascii="Arial" w:hAnsi="Arial"/>
                  <w:b/>
                  <w:sz w:val="18"/>
                </w:rPr>
                <w:tab/>
                <w:delText>body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A042B7" w14:textId="13158C6D" w:rsidR="006248A4" w:rsidRPr="00E968F0" w:rsidDel="00EF0F3A" w:rsidRDefault="006248A4" w:rsidP="00E968F0">
            <w:pPr>
              <w:keepNext/>
              <w:keepLines/>
              <w:spacing w:after="0"/>
              <w:jc w:val="center"/>
              <w:rPr>
                <w:del w:id="185" w:author="Dmitri.Khijniak@7Layers.com" w:date="2017-08-22T11:12:00Z"/>
                <w:rFonts w:ascii="Arial" w:hAnsi="Arial"/>
                <w:b/>
              </w:rPr>
            </w:pPr>
            <w:del w:id="186"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42C31CA" w14:textId="3CB8E0BA" w:rsidR="006248A4" w:rsidRPr="00E968F0" w:rsidDel="00EF0F3A" w:rsidRDefault="006248A4" w:rsidP="00E968F0">
            <w:pPr>
              <w:keepNext/>
              <w:keepLines/>
              <w:spacing w:after="0"/>
              <w:jc w:val="center"/>
              <w:rPr>
                <w:del w:id="187" w:author="Dmitri.Khijniak@7Layers.com" w:date="2017-08-22T11:12:00Z"/>
                <w:rFonts w:ascii="Arial" w:hAnsi="Arial"/>
                <w:b/>
              </w:rPr>
            </w:pPr>
          </w:p>
        </w:tc>
      </w:tr>
      <w:tr w:rsidR="006248A4" w:rsidRPr="006248A4" w:rsidDel="00EF0F3A" w14:paraId="65CD0511" w14:textId="182F2E04" w:rsidTr="006248A4">
        <w:trPr>
          <w:del w:id="188"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E15878" w14:textId="6C1F6135" w:rsidR="006248A4" w:rsidRPr="00E968F0" w:rsidDel="00EF0F3A" w:rsidRDefault="006248A4" w:rsidP="00E968F0">
            <w:pPr>
              <w:keepNext/>
              <w:keepLines/>
              <w:spacing w:after="0"/>
              <w:jc w:val="center"/>
              <w:rPr>
                <w:del w:id="189" w:author="Dmitri.Khijniak@7Layers.com" w:date="2017-08-22T11:12:00Z"/>
                <w:rFonts w:ascii="Arial" w:hAnsi="Arial"/>
                <w:b/>
              </w:rPr>
            </w:pPr>
            <w:del w:id="190" w:author="Dmitri.Khijniak@7Layers.com" w:date="2017-08-22T11:12:00Z">
              <w:r w:rsidRPr="00E968F0" w:rsidDel="00EF0F3A">
                <w:rPr>
                  <w:rFonts w:ascii="Arial" w:hAnsi="Arial"/>
                  <w:b/>
                  <w:sz w:val="18"/>
                </w:rPr>
                <w:tab/>
                <w:delText>serviceInfos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0BC5DD" w14:textId="0AE12CD0" w:rsidR="006248A4" w:rsidRPr="00E968F0" w:rsidDel="00EF0F3A" w:rsidRDefault="006248A4" w:rsidP="00E968F0">
            <w:pPr>
              <w:keepNext/>
              <w:keepLines/>
              <w:spacing w:after="0"/>
              <w:jc w:val="center"/>
              <w:rPr>
                <w:del w:id="191"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3B29A0F" w14:textId="7B80D318" w:rsidR="006248A4" w:rsidRPr="00E968F0" w:rsidDel="00EF0F3A" w:rsidRDefault="006248A4" w:rsidP="00E968F0">
            <w:pPr>
              <w:keepNext/>
              <w:keepLines/>
              <w:spacing w:after="0"/>
              <w:jc w:val="center"/>
              <w:rPr>
                <w:del w:id="192" w:author="Dmitri.Khijniak@7Layers.com" w:date="2017-08-22T11:12:00Z"/>
                <w:rFonts w:ascii="Arial" w:hAnsi="Arial"/>
                <w:b/>
              </w:rPr>
            </w:pPr>
          </w:p>
        </w:tc>
      </w:tr>
      <w:tr w:rsidR="006248A4" w:rsidRPr="006248A4" w:rsidDel="00EF0F3A" w14:paraId="145F787D" w14:textId="10028E2B" w:rsidTr="006248A4">
        <w:trPr>
          <w:del w:id="193"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48524B" w14:textId="0E761D4E" w:rsidR="006248A4" w:rsidRPr="00E968F0" w:rsidDel="00EF0F3A" w:rsidRDefault="006248A4" w:rsidP="00E968F0">
            <w:pPr>
              <w:keepNext/>
              <w:keepLines/>
              <w:spacing w:after="0"/>
              <w:jc w:val="center"/>
              <w:rPr>
                <w:del w:id="194" w:author="Dmitri.Khijniak@7Layers.com" w:date="2017-08-22T11:12:00Z"/>
                <w:rFonts w:ascii="Arial" w:hAnsi="Arial"/>
                <w:b/>
              </w:rPr>
            </w:pPr>
            <w:del w:id="195" w:author="Dmitri.Khijniak@7Layers.com" w:date="2017-08-22T11:12:00Z">
              <w:r w:rsidRPr="00E968F0" w:rsidDel="00EF0F3A">
                <w:rPr>
                  <w:rFonts w:ascii="Arial" w:hAnsi="Arial"/>
                  <w:b/>
                  <w:sz w:val="18"/>
                </w:rPr>
                <w:tab/>
              </w:r>
              <w:r w:rsidRPr="00E968F0" w:rsidDel="00EF0F3A">
                <w:rPr>
                  <w:rFonts w:ascii="Arial" w:hAnsi="Arial"/>
                  <w:b/>
                  <w:sz w:val="18"/>
                </w:rPr>
                <w:tab/>
                <w:delText>serviceID</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89B70D" w14:textId="44F6612E" w:rsidR="006248A4" w:rsidRPr="00E968F0" w:rsidDel="00EF0F3A" w:rsidRDefault="006248A4" w:rsidP="00E968F0">
            <w:pPr>
              <w:keepNext/>
              <w:keepLines/>
              <w:spacing w:after="0"/>
              <w:jc w:val="center"/>
              <w:rPr>
                <w:del w:id="196" w:author="Dmitri.Khijniak@7Layers.com" w:date="2017-08-22T11:12:00Z"/>
                <w:rFonts w:ascii="Arial" w:hAnsi="Arial"/>
                <w:b/>
              </w:rPr>
            </w:pPr>
            <w:del w:id="197" w:author="Dmitri.Khijniak@7Layers.com" w:date="2017-08-22T11:12:00Z">
              <w:r w:rsidRPr="00E968F0" w:rsidDel="00EF0F3A">
                <w:rPr>
                  <w:rFonts w:ascii="Arial" w:hAnsi="Arial"/>
                  <w:b/>
                  <w:sz w:val="18"/>
                </w:rPr>
                <w:delText>0pEF-FF-FF-FE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8404337" w14:textId="18E7CF25" w:rsidR="006248A4" w:rsidRPr="00E968F0" w:rsidDel="00EF0F3A" w:rsidRDefault="006248A4" w:rsidP="00E968F0">
            <w:pPr>
              <w:keepNext/>
              <w:keepLines/>
              <w:spacing w:after="0"/>
              <w:jc w:val="center"/>
              <w:rPr>
                <w:del w:id="198" w:author="Dmitri.Khijniak@7Layers.com" w:date="2017-08-22T11:12:00Z"/>
                <w:rFonts w:ascii="Arial" w:hAnsi="Arial"/>
                <w:b/>
              </w:rPr>
            </w:pPr>
            <w:del w:id="199" w:author="Dmitri.Khijniak@7Layers.com" w:date="2017-08-22T11:12:00Z">
              <w:r w:rsidRPr="00E968F0" w:rsidDel="00EF0F3A">
                <w:rPr>
                  <w:rFonts w:ascii="Arial" w:hAnsi="Arial"/>
                  <w:b/>
                  <w:sz w:val="18"/>
                </w:rPr>
                <w:delText xml:space="preserve">PSID values defined in </w:delText>
              </w:r>
              <w:r w:rsidDel="00EF0F3A">
                <w:rPr>
                  <w:rFonts w:ascii="Arial" w:hAnsi="Arial"/>
                  <w:b/>
                  <w:sz w:val="18"/>
                </w:rPr>
                <w:delText>table 4.5</w:delText>
              </w:r>
            </w:del>
          </w:p>
        </w:tc>
      </w:tr>
      <w:tr w:rsidR="006248A4" w:rsidRPr="006248A4" w:rsidDel="00EF0F3A" w14:paraId="7220CCBE" w14:textId="0DE0B2B2" w:rsidTr="006248A4">
        <w:trPr>
          <w:del w:id="200"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9E0F48" w14:textId="30E16E2B" w:rsidR="006248A4" w:rsidRPr="00E968F0" w:rsidDel="00EF0F3A" w:rsidRDefault="006248A4" w:rsidP="00E968F0">
            <w:pPr>
              <w:keepNext/>
              <w:keepLines/>
              <w:spacing w:after="0"/>
              <w:jc w:val="center"/>
              <w:rPr>
                <w:del w:id="201" w:author="Dmitri.Khijniak@7Layers.com" w:date="2017-08-22T11:12:00Z"/>
                <w:rFonts w:ascii="Arial" w:hAnsi="Arial"/>
                <w:b/>
              </w:rPr>
            </w:pPr>
            <w:del w:id="202" w:author="Dmitri.Khijniak@7Layers.com" w:date="2017-08-22T11:12:00Z">
              <w:r w:rsidRPr="00E968F0" w:rsidDel="00EF0F3A">
                <w:rPr>
                  <w:rFonts w:ascii="Arial" w:hAnsi="Arial"/>
                  <w:b/>
                  <w:sz w:val="18"/>
                </w:rPr>
                <w:tab/>
              </w:r>
              <w:r w:rsidRPr="00E968F0" w:rsidDel="00EF0F3A">
                <w:rPr>
                  <w:rFonts w:ascii="Arial" w:hAnsi="Arial"/>
                  <w:b/>
                  <w:sz w:val="18"/>
                </w:rPr>
                <w:tab/>
                <w:delText>channelIndex</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CF5A7" w14:textId="2BE606AB" w:rsidR="006248A4" w:rsidRPr="00E968F0" w:rsidDel="00EF0F3A" w:rsidRDefault="006248A4" w:rsidP="00E968F0">
            <w:pPr>
              <w:keepNext/>
              <w:keepLines/>
              <w:spacing w:after="0"/>
              <w:jc w:val="center"/>
              <w:rPr>
                <w:del w:id="203" w:author="Dmitri.Khijniak@7Layers.com" w:date="2017-08-22T11:12:00Z"/>
                <w:rFonts w:ascii="Arial" w:hAnsi="Arial"/>
                <w:b/>
              </w:rPr>
            </w:pPr>
            <w:del w:id="204" w:author="Dmitri.Khijniak@7Layers.com" w:date="2017-08-22T11:12:00Z">
              <w:r w:rsidRPr="00E968F0" w:rsidDel="00EF0F3A">
                <w:rPr>
                  <w:rFonts w:ascii="Arial" w:hAnsi="Arial"/>
                  <w:b/>
                  <w:sz w:val="18"/>
                </w:rPr>
                <w:delText>firstEntry</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28DFDC" w14:textId="6D45126C" w:rsidR="006248A4" w:rsidRPr="00E968F0" w:rsidDel="00EF0F3A" w:rsidRDefault="006248A4" w:rsidP="00E968F0">
            <w:pPr>
              <w:keepNext/>
              <w:keepLines/>
              <w:spacing w:after="0"/>
              <w:jc w:val="center"/>
              <w:rPr>
                <w:del w:id="205" w:author="Dmitri.Khijniak@7Layers.com" w:date="2017-08-22T11:12:00Z"/>
                <w:rFonts w:ascii="Arial" w:hAnsi="Arial"/>
                <w:b/>
              </w:rPr>
            </w:pPr>
            <w:del w:id="206" w:author="Dmitri.Khijniak@7Layers.com" w:date="2017-08-22T11:12:00Z">
              <w:r w:rsidRPr="00E968F0" w:rsidDel="00EF0F3A">
                <w:rPr>
                  <w:rFonts w:ascii="Arial" w:hAnsi="Arial"/>
                  <w:b/>
                  <w:sz w:val="18"/>
                </w:rPr>
                <w:delText>1st entry in Channel Info Segment</w:delText>
              </w:r>
            </w:del>
          </w:p>
        </w:tc>
      </w:tr>
      <w:tr w:rsidR="006248A4" w:rsidRPr="006248A4" w:rsidDel="00EF0F3A" w14:paraId="6DABBC2C" w14:textId="0F69EF79" w:rsidTr="006248A4">
        <w:trPr>
          <w:del w:id="207"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5B7C59" w14:textId="69FF7B85" w:rsidR="006248A4" w:rsidRPr="00E968F0" w:rsidDel="00EF0F3A" w:rsidRDefault="006248A4" w:rsidP="00E968F0">
            <w:pPr>
              <w:keepNext/>
              <w:keepLines/>
              <w:spacing w:after="0"/>
              <w:jc w:val="center"/>
              <w:rPr>
                <w:del w:id="208" w:author="Dmitri.Khijniak@7Layers.com" w:date="2017-08-22T11:12:00Z"/>
                <w:rFonts w:ascii="Arial" w:hAnsi="Arial"/>
                <w:b/>
              </w:rPr>
            </w:pPr>
            <w:del w:id="209" w:author="Dmitri.Khijniak@7Layers.com" w:date="2017-08-22T11:12:00Z">
              <w:r w:rsidRPr="00E968F0" w:rsidDel="00EF0F3A">
                <w:rPr>
                  <w:rFonts w:ascii="Arial" w:hAnsi="Arial"/>
                  <w:b/>
                  <w:sz w:val="18"/>
                </w:rPr>
                <w:tab/>
              </w:r>
              <w:r w:rsidRPr="00E968F0" w:rsidDel="00EF0F3A">
                <w:rPr>
                  <w:rFonts w:ascii="Arial" w:hAnsi="Arial"/>
                  <w:b/>
                  <w:sz w:val="18"/>
                </w:rPr>
                <w:tab/>
                <w:delText>chOptions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E4EC1" w14:textId="4D8B1AA7" w:rsidR="006248A4" w:rsidRPr="00E968F0" w:rsidDel="00EF0F3A" w:rsidRDefault="006248A4" w:rsidP="00E968F0">
            <w:pPr>
              <w:keepNext/>
              <w:keepLines/>
              <w:spacing w:after="0"/>
              <w:jc w:val="center"/>
              <w:rPr>
                <w:del w:id="210" w:author="Dmitri.Khijniak@7Layers.com" w:date="2017-08-22T11:12:00Z"/>
                <w:rFonts w:ascii="Arial" w:hAnsi="Arial"/>
                <w:b/>
              </w:rPr>
            </w:pPr>
            <w:del w:id="211"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6E015A8" w14:textId="6C8A4445" w:rsidR="006248A4" w:rsidRPr="00E968F0" w:rsidDel="00EF0F3A" w:rsidRDefault="006248A4" w:rsidP="00E968F0">
            <w:pPr>
              <w:keepNext/>
              <w:keepLines/>
              <w:spacing w:after="0"/>
              <w:jc w:val="center"/>
              <w:rPr>
                <w:del w:id="212" w:author="Dmitri.Khijniak@7Layers.com" w:date="2017-08-22T11:12:00Z"/>
                <w:rFonts w:ascii="Arial" w:hAnsi="Arial"/>
                <w:b/>
              </w:rPr>
            </w:pPr>
          </w:p>
        </w:tc>
      </w:tr>
      <w:tr w:rsidR="006248A4" w:rsidRPr="006248A4" w:rsidDel="00EF0F3A" w14:paraId="7FF05B83" w14:textId="210EED61" w:rsidTr="006248A4">
        <w:trPr>
          <w:del w:id="213"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5EE4A2" w14:textId="2BD8E19D" w:rsidR="006248A4" w:rsidRPr="00E968F0" w:rsidDel="00EF0F3A" w:rsidRDefault="006248A4" w:rsidP="00E968F0">
            <w:pPr>
              <w:keepNext/>
              <w:keepLines/>
              <w:spacing w:after="0"/>
              <w:jc w:val="center"/>
              <w:rPr>
                <w:del w:id="214" w:author="Dmitri.Khijniak@7Layers.com" w:date="2017-08-22T11:12:00Z"/>
                <w:rFonts w:ascii="Arial" w:hAnsi="Arial"/>
                <w:b/>
              </w:rPr>
            </w:pPr>
            <w:del w:id="215" w:author="Dmitri.Khijniak@7Layers.com" w:date="2017-08-22T11:12:00Z">
              <w:r w:rsidRPr="00E968F0" w:rsidDel="00EF0F3A">
                <w:rPr>
                  <w:rFonts w:ascii="Arial" w:hAnsi="Arial"/>
                  <w:b/>
                  <w:sz w:val="18"/>
                </w:rPr>
                <w:tab/>
                <w:delText>}</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376166A" w14:textId="3A5420DF" w:rsidR="006248A4" w:rsidRPr="00E968F0" w:rsidDel="00EF0F3A" w:rsidRDefault="006248A4" w:rsidP="00E968F0">
            <w:pPr>
              <w:keepNext/>
              <w:keepLines/>
              <w:spacing w:after="0"/>
              <w:jc w:val="center"/>
              <w:rPr>
                <w:del w:id="216"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44681D9" w14:textId="487DE6E0" w:rsidR="006248A4" w:rsidRPr="00E968F0" w:rsidDel="00EF0F3A" w:rsidRDefault="006248A4" w:rsidP="00E968F0">
            <w:pPr>
              <w:keepNext/>
              <w:keepLines/>
              <w:spacing w:after="0"/>
              <w:jc w:val="center"/>
              <w:rPr>
                <w:del w:id="217" w:author="Dmitri.Khijniak@7Layers.com" w:date="2017-08-22T11:12:00Z"/>
                <w:rFonts w:ascii="Arial" w:hAnsi="Arial"/>
                <w:b/>
              </w:rPr>
            </w:pPr>
          </w:p>
        </w:tc>
      </w:tr>
      <w:tr w:rsidR="006248A4" w:rsidRPr="006248A4" w:rsidDel="00EF0F3A" w14:paraId="16432FD6" w14:textId="678A7636" w:rsidTr="006248A4">
        <w:trPr>
          <w:del w:id="218"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F3B031" w14:textId="4C277955" w:rsidR="006248A4" w:rsidRPr="00E968F0" w:rsidDel="00EF0F3A" w:rsidRDefault="006248A4" w:rsidP="00E968F0">
            <w:pPr>
              <w:keepNext/>
              <w:keepLines/>
              <w:spacing w:after="0"/>
              <w:jc w:val="center"/>
              <w:rPr>
                <w:del w:id="219" w:author="Dmitri.Khijniak@7Layers.com" w:date="2017-08-22T11:12:00Z"/>
                <w:rFonts w:ascii="Arial" w:hAnsi="Arial"/>
                <w:b/>
              </w:rPr>
            </w:pPr>
            <w:del w:id="220" w:author="Dmitri.Khijniak@7Layers.com" w:date="2017-08-22T11:12:00Z">
              <w:r w:rsidRPr="00E968F0" w:rsidDel="00EF0F3A">
                <w:rPr>
                  <w:rFonts w:ascii="Arial" w:hAnsi="Arial"/>
                  <w:b/>
                  <w:sz w:val="18"/>
                </w:rPr>
                <w:tab/>
                <w:delText>channelInfos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9BB2E88" w14:textId="76EDF94C" w:rsidR="006248A4" w:rsidRPr="00E968F0" w:rsidDel="00EF0F3A" w:rsidRDefault="006248A4" w:rsidP="00E968F0">
            <w:pPr>
              <w:keepNext/>
              <w:keepLines/>
              <w:spacing w:after="0"/>
              <w:jc w:val="center"/>
              <w:rPr>
                <w:del w:id="221" w:author="Dmitri.Khijniak@7Layers.com" w:date="2017-08-22T11:12:00Z"/>
                <w:rFonts w:ascii="Arial" w:hAnsi="Arial"/>
                <w:b/>
              </w:rPr>
            </w:pPr>
            <w:del w:id="222"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CF4CC02" w14:textId="2281C5B5" w:rsidR="006248A4" w:rsidRPr="00E968F0" w:rsidDel="00EF0F3A" w:rsidRDefault="006248A4" w:rsidP="00E968F0">
            <w:pPr>
              <w:keepNext/>
              <w:keepLines/>
              <w:spacing w:after="0"/>
              <w:jc w:val="center"/>
              <w:rPr>
                <w:del w:id="223" w:author="Dmitri.Khijniak@7Layers.com" w:date="2017-08-22T11:12:00Z"/>
                <w:rFonts w:ascii="Arial" w:hAnsi="Arial"/>
                <w:b/>
              </w:rPr>
            </w:pPr>
          </w:p>
        </w:tc>
      </w:tr>
      <w:tr w:rsidR="006248A4" w:rsidRPr="006248A4" w:rsidDel="00EF0F3A" w14:paraId="1693ABD5" w14:textId="550ECD3F" w:rsidTr="006248A4">
        <w:trPr>
          <w:del w:id="224"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8EE6AE" w14:textId="1E8513F6" w:rsidR="006248A4" w:rsidRPr="00E968F0" w:rsidDel="00EF0F3A" w:rsidRDefault="006248A4" w:rsidP="00E968F0">
            <w:pPr>
              <w:keepNext/>
              <w:keepLines/>
              <w:spacing w:after="0"/>
              <w:jc w:val="center"/>
              <w:rPr>
                <w:del w:id="225" w:author="Dmitri.Khijniak@7Layers.com" w:date="2017-08-22T11:12:00Z"/>
                <w:rFonts w:ascii="Arial" w:hAnsi="Arial"/>
                <w:b/>
              </w:rPr>
            </w:pPr>
            <w:del w:id="226" w:author="Dmitri.Khijniak@7Layers.com" w:date="2017-08-22T11:12:00Z">
              <w:r w:rsidRPr="00E968F0" w:rsidDel="00EF0F3A">
                <w:rPr>
                  <w:rFonts w:ascii="Arial" w:hAnsi="Arial"/>
                  <w:b/>
                  <w:sz w:val="18"/>
                </w:rPr>
                <w:tab/>
                <w:delText>routingAdvertisement SEQUENCE{</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34750E" w14:textId="725B796A" w:rsidR="006248A4" w:rsidRPr="00E968F0" w:rsidDel="00EF0F3A" w:rsidRDefault="006248A4" w:rsidP="00E968F0">
            <w:pPr>
              <w:keepNext/>
              <w:keepLines/>
              <w:spacing w:after="0"/>
              <w:jc w:val="center"/>
              <w:rPr>
                <w:del w:id="227"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27B7DBE" w14:textId="3A4DC86D" w:rsidR="006248A4" w:rsidRPr="00E968F0" w:rsidDel="00EF0F3A" w:rsidRDefault="006248A4" w:rsidP="00E968F0">
            <w:pPr>
              <w:keepNext/>
              <w:keepLines/>
              <w:spacing w:after="0"/>
              <w:jc w:val="center"/>
              <w:rPr>
                <w:del w:id="228" w:author="Dmitri.Khijniak@7Layers.com" w:date="2017-08-22T11:12:00Z"/>
                <w:rFonts w:ascii="Arial" w:hAnsi="Arial"/>
                <w:b/>
              </w:rPr>
            </w:pPr>
          </w:p>
        </w:tc>
      </w:tr>
      <w:tr w:rsidR="006248A4" w:rsidRPr="006248A4" w:rsidDel="00EF0F3A" w14:paraId="17329050" w14:textId="304F8C0D" w:rsidTr="006248A4">
        <w:trPr>
          <w:del w:id="229"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33BAA2" w14:textId="6AB122AE" w:rsidR="006248A4" w:rsidRPr="00E968F0" w:rsidDel="00EF0F3A" w:rsidRDefault="006248A4" w:rsidP="00E968F0">
            <w:pPr>
              <w:keepNext/>
              <w:keepLines/>
              <w:spacing w:after="0"/>
              <w:jc w:val="center"/>
              <w:rPr>
                <w:del w:id="230" w:author="Dmitri.Khijniak@7Layers.com" w:date="2017-08-22T11:12:00Z"/>
                <w:rFonts w:ascii="Arial" w:hAnsi="Arial"/>
                <w:b/>
              </w:rPr>
            </w:pPr>
            <w:del w:id="231" w:author="Dmitri.Khijniak@7Layers.com" w:date="2017-08-22T11:12:00Z">
              <w:r w:rsidRPr="00E968F0" w:rsidDel="00EF0F3A">
                <w:rPr>
                  <w:rFonts w:ascii="Arial" w:hAnsi="Arial"/>
                  <w:b/>
                  <w:sz w:val="18"/>
                </w:rPr>
                <w:tab/>
              </w:r>
              <w:r w:rsidRPr="00E968F0" w:rsidDel="00EF0F3A">
                <w:rPr>
                  <w:rFonts w:ascii="Arial" w:hAnsi="Arial"/>
                  <w:b/>
                  <w:sz w:val="18"/>
                </w:rPr>
                <w:tab/>
                <w:delText>lifetime</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D8BB1CA" w14:textId="2AADD6F4" w:rsidR="006248A4" w:rsidRPr="00E968F0" w:rsidDel="00EF0F3A" w:rsidRDefault="006248A4" w:rsidP="00E968F0">
            <w:pPr>
              <w:keepNext/>
              <w:keepLines/>
              <w:spacing w:after="0"/>
              <w:jc w:val="center"/>
              <w:rPr>
                <w:del w:id="232" w:author="Dmitri.Khijniak@7Layers.com" w:date="2017-08-22T11:12:00Z"/>
                <w:rFonts w:ascii="Arial" w:hAnsi="Arial"/>
                <w:b/>
              </w:rPr>
            </w:pPr>
            <w:del w:id="233"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308387" w14:textId="537AFD2D" w:rsidR="006248A4" w:rsidRPr="00E968F0" w:rsidDel="00EF0F3A" w:rsidRDefault="006248A4" w:rsidP="00E968F0">
            <w:pPr>
              <w:keepNext/>
              <w:keepLines/>
              <w:spacing w:after="0"/>
              <w:jc w:val="center"/>
              <w:rPr>
                <w:del w:id="234" w:author="Dmitri.Khijniak@7Layers.com" w:date="2017-08-22T11:12:00Z"/>
                <w:rFonts w:ascii="Arial" w:hAnsi="Arial"/>
                <w:b/>
              </w:rPr>
            </w:pPr>
            <w:del w:id="235" w:author="Dmitri.Khijniak@7Layers.com" w:date="2017-08-22T11:12:00Z">
              <w:r w:rsidRPr="00E968F0" w:rsidDel="00EF0F3A">
                <w:rPr>
                  <w:rFonts w:ascii="Arial" w:hAnsi="Arial"/>
                  <w:b/>
                  <w:sz w:val="18"/>
                </w:rPr>
                <w:delText>Duration of the test</w:delText>
              </w:r>
            </w:del>
          </w:p>
        </w:tc>
      </w:tr>
      <w:tr w:rsidR="006248A4" w:rsidRPr="006248A4" w:rsidDel="00EF0F3A" w14:paraId="09E4F86B" w14:textId="0F030AB7" w:rsidTr="006248A4">
        <w:trPr>
          <w:del w:id="236"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D6FE5E" w14:textId="3F5365B5" w:rsidR="006248A4" w:rsidRPr="00E968F0" w:rsidDel="00EF0F3A" w:rsidRDefault="006248A4" w:rsidP="00E968F0">
            <w:pPr>
              <w:keepNext/>
              <w:keepLines/>
              <w:spacing w:after="0"/>
              <w:jc w:val="center"/>
              <w:rPr>
                <w:del w:id="237" w:author="Dmitri.Khijniak@7Layers.com" w:date="2017-08-22T11:12:00Z"/>
                <w:rFonts w:ascii="Arial" w:hAnsi="Arial"/>
                <w:b/>
              </w:rPr>
            </w:pPr>
            <w:del w:id="238" w:author="Dmitri.Khijniak@7Layers.com" w:date="2017-08-22T11:12:00Z">
              <w:r w:rsidRPr="00E968F0" w:rsidDel="00EF0F3A">
                <w:rPr>
                  <w:rFonts w:ascii="Arial" w:hAnsi="Arial"/>
                  <w:b/>
                  <w:sz w:val="18"/>
                </w:rPr>
                <w:tab/>
              </w:r>
              <w:r w:rsidRPr="00E968F0" w:rsidDel="00EF0F3A">
                <w:rPr>
                  <w:rFonts w:ascii="Arial" w:hAnsi="Arial"/>
                  <w:b/>
                  <w:sz w:val="18"/>
                </w:rPr>
                <w:tab/>
                <w:delText>ipPrefix</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7E9238F" w14:textId="0D56D322" w:rsidR="006248A4" w:rsidRPr="00E968F0" w:rsidDel="00EF0F3A" w:rsidRDefault="006248A4" w:rsidP="00E968F0">
            <w:pPr>
              <w:keepNext/>
              <w:keepLines/>
              <w:spacing w:after="0"/>
              <w:jc w:val="center"/>
              <w:rPr>
                <w:del w:id="239" w:author="Dmitri.Khijniak@7Layers.com" w:date="2017-08-22T11:12:00Z"/>
                <w:rFonts w:ascii="Arial" w:hAnsi="Arial"/>
                <w:b/>
              </w:rPr>
            </w:pPr>
            <w:del w:id="240"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05DC65" w14:textId="17DCDC7B" w:rsidR="006248A4" w:rsidRPr="00E968F0" w:rsidDel="00EF0F3A" w:rsidRDefault="006248A4" w:rsidP="00E968F0">
            <w:pPr>
              <w:keepNext/>
              <w:keepLines/>
              <w:spacing w:after="0"/>
              <w:jc w:val="center"/>
              <w:rPr>
                <w:del w:id="241" w:author="Dmitri.Khijniak@7Layers.com" w:date="2017-08-22T11:12:00Z"/>
                <w:rFonts w:ascii="Arial" w:hAnsi="Arial"/>
                <w:b/>
              </w:rPr>
            </w:pPr>
            <w:del w:id="242" w:author="Dmitri.Khijniak@7Layers.com" w:date="2017-08-22T11:12:00Z">
              <w:r w:rsidRPr="00E968F0" w:rsidDel="00EF0F3A">
                <w:rPr>
                  <w:rFonts w:ascii="Arial" w:hAnsi="Arial"/>
                  <w:b/>
                  <w:sz w:val="18"/>
                </w:rPr>
                <w:delText>Supports generation of global IPv6</w:delText>
              </w:r>
            </w:del>
          </w:p>
        </w:tc>
      </w:tr>
      <w:tr w:rsidR="006248A4" w:rsidRPr="006248A4" w:rsidDel="00EF0F3A" w14:paraId="5FF737F4" w14:textId="34EA9978" w:rsidTr="006248A4">
        <w:trPr>
          <w:del w:id="243"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1ADFAA" w14:textId="6D9EE918" w:rsidR="006248A4" w:rsidRPr="00E968F0" w:rsidDel="00EF0F3A" w:rsidRDefault="006248A4" w:rsidP="00E968F0">
            <w:pPr>
              <w:keepNext/>
              <w:keepLines/>
              <w:spacing w:after="0"/>
              <w:jc w:val="center"/>
              <w:rPr>
                <w:del w:id="244" w:author="Dmitri.Khijniak@7Layers.com" w:date="2017-08-22T11:12:00Z"/>
                <w:rFonts w:ascii="Arial" w:hAnsi="Arial"/>
                <w:b/>
              </w:rPr>
            </w:pPr>
            <w:del w:id="245" w:author="Dmitri.Khijniak@7Layers.com" w:date="2017-08-22T11:12:00Z">
              <w:r w:rsidRPr="00E968F0" w:rsidDel="00EF0F3A">
                <w:rPr>
                  <w:rFonts w:ascii="Arial" w:hAnsi="Arial"/>
                  <w:b/>
                  <w:sz w:val="18"/>
                </w:rPr>
                <w:tab/>
              </w:r>
              <w:r w:rsidRPr="00E968F0" w:rsidDel="00EF0F3A">
                <w:rPr>
                  <w:rFonts w:ascii="Arial" w:hAnsi="Arial"/>
                  <w:b/>
                  <w:sz w:val="18"/>
                </w:rPr>
                <w:tab/>
                <w:delText>ipPrefixLength</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03387B" w14:textId="1D3EC147" w:rsidR="006248A4" w:rsidRPr="00E968F0" w:rsidDel="00EF0F3A" w:rsidRDefault="006248A4" w:rsidP="00E968F0">
            <w:pPr>
              <w:keepNext/>
              <w:keepLines/>
              <w:spacing w:after="0"/>
              <w:jc w:val="center"/>
              <w:rPr>
                <w:del w:id="246" w:author="Dmitri.Khijniak@7Layers.com" w:date="2017-08-22T11:12:00Z"/>
                <w:rFonts w:ascii="Arial" w:hAnsi="Arial"/>
                <w:b/>
              </w:rPr>
            </w:pPr>
            <w:del w:id="247"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09A713F" w14:textId="0B897F70" w:rsidR="006248A4" w:rsidRPr="00E968F0" w:rsidDel="00EF0F3A" w:rsidRDefault="006248A4" w:rsidP="00E968F0">
            <w:pPr>
              <w:keepNext/>
              <w:keepLines/>
              <w:spacing w:after="0"/>
              <w:jc w:val="center"/>
              <w:rPr>
                <w:del w:id="248" w:author="Dmitri.Khijniak@7Layers.com" w:date="2017-08-22T11:12:00Z"/>
                <w:rFonts w:ascii="Arial" w:hAnsi="Arial"/>
                <w:b/>
              </w:rPr>
            </w:pPr>
          </w:p>
        </w:tc>
      </w:tr>
      <w:tr w:rsidR="006248A4" w:rsidRPr="006248A4" w:rsidDel="00EF0F3A" w14:paraId="476A0F18" w14:textId="5BEA20B4" w:rsidTr="006248A4">
        <w:trPr>
          <w:del w:id="249"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2A8314" w14:textId="58115802" w:rsidR="006248A4" w:rsidRPr="00E968F0" w:rsidDel="00EF0F3A" w:rsidRDefault="006248A4" w:rsidP="00E968F0">
            <w:pPr>
              <w:keepNext/>
              <w:keepLines/>
              <w:spacing w:after="0"/>
              <w:jc w:val="center"/>
              <w:rPr>
                <w:del w:id="250" w:author="Dmitri.Khijniak@7Layers.com" w:date="2017-08-22T11:12:00Z"/>
                <w:rFonts w:ascii="Arial" w:hAnsi="Arial"/>
                <w:b/>
              </w:rPr>
            </w:pPr>
            <w:del w:id="251" w:author="Dmitri.Khijniak@7Layers.com" w:date="2017-08-22T11:12:00Z">
              <w:r w:rsidRPr="00E968F0" w:rsidDel="00EF0F3A">
                <w:rPr>
                  <w:rFonts w:ascii="Arial" w:hAnsi="Arial"/>
                  <w:b/>
                  <w:sz w:val="18"/>
                </w:rPr>
                <w:tab/>
              </w:r>
              <w:r w:rsidRPr="00E968F0" w:rsidDel="00EF0F3A">
                <w:rPr>
                  <w:rFonts w:ascii="Arial" w:hAnsi="Arial"/>
                  <w:b/>
                  <w:sz w:val="18"/>
                </w:rPr>
                <w:tab/>
                <w:delText>defaultGateway</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F35E46" w14:textId="01A44A01" w:rsidR="006248A4" w:rsidRPr="00E968F0" w:rsidDel="00EF0F3A" w:rsidRDefault="006248A4" w:rsidP="00E968F0">
            <w:pPr>
              <w:keepNext/>
              <w:keepLines/>
              <w:spacing w:after="0"/>
              <w:jc w:val="center"/>
              <w:rPr>
                <w:del w:id="252" w:author="Dmitri.Khijniak@7Layers.com" w:date="2017-08-22T11:12:00Z"/>
                <w:rFonts w:ascii="Arial" w:hAnsi="Arial"/>
                <w:b/>
              </w:rPr>
            </w:pPr>
            <w:del w:id="253"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2746C44" w14:textId="1EA5DBB3" w:rsidR="006248A4" w:rsidRPr="00E968F0" w:rsidDel="00EF0F3A" w:rsidRDefault="006248A4" w:rsidP="00E968F0">
            <w:pPr>
              <w:keepNext/>
              <w:keepLines/>
              <w:spacing w:after="0"/>
              <w:jc w:val="center"/>
              <w:rPr>
                <w:del w:id="254" w:author="Dmitri.Khijniak@7Layers.com" w:date="2017-08-22T11:12:00Z"/>
                <w:rFonts w:ascii="Arial" w:hAnsi="Arial"/>
                <w:b/>
              </w:rPr>
            </w:pPr>
            <w:del w:id="255" w:author="Dmitri.Khijniak@7Layers.com" w:date="2017-08-22T11:12:00Z">
              <w:r w:rsidRPr="00E968F0" w:rsidDel="00EF0F3A">
                <w:rPr>
                  <w:rFonts w:ascii="Arial" w:hAnsi="Arial"/>
                  <w:b/>
                  <w:sz w:val="18"/>
                </w:rPr>
                <w:delText>IPv6 address of the WAVE Host</w:delText>
              </w:r>
            </w:del>
          </w:p>
        </w:tc>
      </w:tr>
      <w:tr w:rsidR="006248A4" w:rsidRPr="006248A4" w:rsidDel="00EF0F3A" w14:paraId="64DC42A1" w14:textId="2C7ABD40" w:rsidTr="006248A4">
        <w:trPr>
          <w:del w:id="256"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D1F3DF" w14:textId="48DD82C7" w:rsidR="006248A4" w:rsidRPr="00E968F0" w:rsidDel="00EF0F3A" w:rsidRDefault="006248A4" w:rsidP="00E968F0">
            <w:pPr>
              <w:keepNext/>
              <w:keepLines/>
              <w:spacing w:after="0"/>
              <w:jc w:val="center"/>
              <w:rPr>
                <w:del w:id="257" w:author="Dmitri.Khijniak@7Layers.com" w:date="2017-08-22T11:12:00Z"/>
                <w:rFonts w:ascii="Arial" w:hAnsi="Arial"/>
                <w:b/>
              </w:rPr>
            </w:pPr>
            <w:del w:id="258" w:author="Dmitri.Khijniak@7Layers.com" w:date="2017-08-22T11:12:00Z">
              <w:r w:rsidRPr="00E968F0" w:rsidDel="00EF0F3A">
                <w:rPr>
                  <w:rFonts w:ascii="Arial" w:hAnsi="Arial"/>
                  <w:b/>
                  <w:sz w:val="18"/>
                </w:rPr>
                <w:tab/>
              </w:r>
              <w:r w:rsidRPr="00E968F0" w:rsidDel="00EF0F3A">
                <w:rPr>
                  <w:rFonts w:ascii="Arial" w:hAnsi="Arial"/>
                  <w:b/>
                  <w:sz w:val="18"/>
                </w:rPr>
                <w:tab/>
                <w:delText>primaryDns</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858EEC" w14:textId="098154BD" w:rsidR="006248A4" w:rsidRPr="00E968F0" w:rsidDel="00EF0F3A" w:rsidRDefault="006248A4" w:rsidP="00E968F0">
            <w:pPr>
              <w:keepNext/>
              <w:keepLines/>
              <w:spacing w:after="0"/>
              <w:jc w:val="center"/>
              <w:rPr>
                <w:del w:id="259" w:author="Dmitri.Khijniak@7Layers.com" w:date="2017-08-22T11:12:00Z"/>
                <w:rFonts w:ascii="Arial" w:hAnsi="Arial"/>
                <w:b/>
              </w:rPr>
            </w:pPr>
            <w:del w:id="260"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5C8D690" w14:textId="419C83D8" w:rsidR="006248A4" w:rsidRPr="00E968F0" w:rsidDel="00EF0F3A" w:rsidRDefault="006248A4" w:rsidP="00E968F0">
            <w:pPr>
              <w:keepNext/>
              <w:keepLines/>
              <w:spacing w:after="0"/>
              <w:jc w:val="center"/>
              <w:rPr>
                <w:del w:id="261" w:author="Dmitri.Khijniak@7Layers.com" w:date="2017-08-22T11:12:00Z"/>
                <w:rFonts w:ascii="Arial" w:hAnsi="Arial"/>
                <w:b/>
              </w:rPr>
            </w:pPr>
          </w:p>
        </w:tc>
      </w:tr>
      <w:tr w:rsidR="006248A4" w:rsidRPr="006248A4" w:rsidDel="00EF0F3A" w14:paraId="12B74E1D" w14:textId="09B8E8B1" w:rsidTr="006248A4">
        <w:trPr>
          <w:del w:id="262"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F4FF0A" w14:textId="53F5F540" w:rsidR="006248A4" w:rsidRPr="00E968F0" w:rsidDel="00EF0F3A" w:rsidRDefault="006248A4" w:rsidP="00E968F0">
            <w:pPr>
              <w:keepNext/>
              <w:keepLines/>
              <w:spacing w:after="0"/>
              <w:jc w:val="center"/>
              <w:rPr>
                <w:del w:id="263" w:author="Dmitri.Khijniak@7Layers.com" w:date="2017-08-22T11:12:00Z"/>
                <w:rFonts w:ascii="Arial" w:hAnsi="Arial"/>
                <w:b/>
              </w:rPr>
            </w:pPr>
            <w:del w:id="264" w:author="Dmitri.Khijniak@7Layers.com" w:date="2017-08-22T11:12:00Z">
              <w:r w:rsidRPr="00E968F0" w:rsidDel="00EF0F3A">
                <w:rPr>
                  <w:rFonts w:ascii="Arial" w:hAnsi="Arial"/>
                  <w:b/>
                  <w:sz w:val="18"/>
                </w:rPr>
                <w:tab/>
              </w:r>
              <w:r w:rsidRPr="00E968F0" w:rsidDel="00EF0F3A">
                <w:rPr>
                  <w:rFonts w:ascii="Arial" w:hAnsi="Arial"/>
                  <w:b/>
                  <w:sz w:val="18"/>
                </w:rPr>
                <w:tab/>
                <w:delText>extensions SEQUENCE {</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1E919B3" w14:textId="1DCE7F47" w:rsidR="006248A4" w:rsidRPr="00E968F0" w:rsidDel="00EF0F3A" w:rsidRDefault="006248A4" w:rsidP="00E968F0">
            <w:pPr>
              <w:keepNext/>
              <w:keepLines/>
              <w:spacing w:after="0"/>
              <w:jc w:val="center"/>
              <w:rPr>
                <w:del w:id="265"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68B8D44" w14:textId="15F59745" w:rsidR="006248A4" w:rsidRPr="00E968F0" w:rsidDel="00EF0F3A" w:rsidRDefault="006248A4" w:rsidP="00E968F0">
            <w:pPr>
              <w:keepNext/>
              <w:keepLines/>
              <w:spacing w:after="0"/>
              <w:jc w:val="center"/>
              <w:rPr>
                <w:del w:id="266" w:author="Dmitri.Khijniak@7Layers.com" w:date="2017-08-22T11:12:00Z"/>
                <w:rFonts w:ascii="Arial" w:hAnsi="Arial"/>
                <w:b/>
              </w:rPr>
            </w:pPr>
          </w:p>
        </w:tc>
      </w:tr>
      <w:tr w:rsidR="006248A4" w:rsidRPr="006248A4" w:rsidDel="00EF0F3A" w14:paraId="7E1A2D74" w14:textId="1000E94F" w:rsidTr="006248A4">
        <w:trPr>
          <w:del w:id="267"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3C61F0" w14:textId="0ABAC56C" w:rsidR="006248A4" w:rsidRPr="00E968F0" w:rsidDel="00EF0F3A" w:rsidRDefault="006248A4" w:rsidP="00E968F0">
            <w:pPr>
              <w:keepNext/>
              <w:keepLines/>
              <w:spacing w:after="0"/>
              <w:jc w:val="center"/>
              <w:rPr>
                <w:del w:id="268" w:author="Dmitri.Khijniak@7Layers.com" w:date="2017-08-22T11:12:00Z"/>
                <w:rFonts w:ascii="Arial" w:hAnsi="Arial"/>
                <w:b/>
              </w:rPr>
            </w:pPr>
            <w:del w:id="269" w:author="Dmitri.Khijniak@7Layers.com" w:date="2017-08-22T11:12:00Z">
              <w:r w:rsidRPr="00E968F0" w:rsidDel="00EF0F3A">
                <w:rPr>
                  <w:rFonts w:ascii="Arial" w:hAnsi="Arial"/>
                  <w:b/>
                  <w:sz w:val="18"/>
                </w:rPr>
                <w:tab/>
              </w:r>
              <w:r w:rsidRPr="00E968F0" w:rsidDel="00EF0F3A">
                <w:rPr>
                  <w:rFonts w:ascii="Arial" w:hAnsi="Arial"/>
                  <w:b/>
                  <w:sz w:val="18"/>
                </w:rPr>
                <w:tab/>
              </w:r>
              <w:r w:rsidRPr="00E968F0" w:rsidDel="00EF0F3A">
                <w:rPr>
                  <w:rFonts w:ascii="Arial" w:hAnsi="Arial"/>
                  <w:b/>
                  <w:sz w:val="18"/>
                </w:rPr>
                <w:tab/>
                <w:delText>{</w:delText>
              </w:r>
              <w:r w:rsidRPr="00E968F0" w:rsidDel="00EF0F3A">
                <w:rPr>
                  <w:rFonts w:ascii="Arial" w:hAnsi="Arial"/>
                  <w:b/>
                  <w:sz w:val="18"/>
                </w:rPr>
                <w:tab/>
                <w:delText>extensionId</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85FEE4" w14:textId="09E5F7AE" w:rsidR="006248A4" w:rsidRPr="00E968F0" w:rsidDel="00EF0F3A" w:rsidRDefault="006248A4" w:rsidP="00E968F0">
            <w:pPr>
              <w:keepNext/>
              <w:keepLines/>
              <w:spacing w:after="0"/>
              <w:jc w:val="center"/>
              <w:rPr>
                <w:del w:id="270" w:author="Dmitri.Khijniak@7Layers.com" w:date="2017-08-22T11:12:00Z"/>
                <w:rFonts w:ascii="Arial" w:hAnsi="Arial"/>
                <w:b/>
              </w:rPr>
            </w:pPr>
            <w:del w:id="271" w:author="Dmitri.Khijniak@7Layers.com" w:date="2017-08-22T11:12:00Z">
              <w:r w:rsidRPr="00E968F0" w:rsidDel="00EF0F3A">
                <w:rPr>
                  <w:rFonts w:ascii="Arial" w:hAnsi="Arial"/>
                  <w:b/>
                  <w:sz w:val="18"/>
                </w:rPr>
                <w:delText>14 (Gateway MAC)</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F904E57" w14:textId="565B84C2" w:rsidR="006248A4" w:rsidRPr="00E968F0" w:rsidDel="00EF0F3A" w:rsidRDefault="006248A4" w:rsidP="00E968F0">
            <w:pPr>
              <w:keepNext/>
              <w:keepLines/>
              <w:spacing w:after="0"/>
              <w:jc w:val="center"/>
              <w:rPr>
                <w:del w:id="272" w:author="Dmitri.Khijniak@7Layers.com" w:date="2017-08-22T11:12:00Z"/>
                <w:rFonts w:ascii="Arial" w:hAnsi="Arial"/>
                <w:b/>
              </w:rPr>
            </w:pPr>
          </w:p>
        </w:tc>
      </w:tr>
      <w:tr w:rsidR="006248A4" w:rsidRPr="006248A4" w:rsidDel="00EF0F3A" w14:paraId="70204B82" w14:textId="39F9D2D7" w:rsidTr="006248A4">
        <w:trPr>
          <w:del w:id="273"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4EB0C7" w14:textId="2E911C5A" w:rsidR="006248A4" w:rsidRPr="00E968F0" w:rsidDel="00EF0F3A" w:rsidRDefault="006248A4" w:rsidP="00E968F0">
            <w:pPr>
              <w:keepNext/>
              <w:keepLines/>
              <w:spacing w:after="0"/>
              <w:jc w:val="center"/>
              <w:rPr>
                <w:del w:id="274" w:author="Dmitri.Khijniak@7Layers.com" w:date="2017-08-22T11:12:00Z"/>
                <w:rFonts w:ascii="Arial" w:hAnsi="Arial"/>
                <w:b/>
              </w:rPr>
            </w:pPr>
            <w:del w:id="275" w:author="Dmitri.Khijniak@7Layers.com" w:date="2017-08-22T11:12:00Z">
              <w:r w:rsidRPr="00E968F0" w:rsidDel="00EF0F3A">
                <w:rPr>
                  <w:rFonts w:ascii="Arial" w:hAnsi="Arial"/>
                  <w:b/>
                  <w:sz w:val="18"/>
                </w:rPr>
                <w:tab/>
              </w:r>
              <w:r w:rsidRPr="00E968F0" w:rsidDel="00EF0F3A">
                <w:rPr>
                  <w:rFonts w:ascii="Arial" w:hAnsi="Arial"/>
                  <w:b/>
                  <w:sz w:val="18"/>
                </w:rPr>
                <w:tab/>
              </w:r>
              <w:r w:rsidRPr="00E968F0" w:rsidDel="00EF0F3A">
                <w:rPr>
                  <w:rFonts w:ascii="Arial" w:hAnsi="Arial"/>
                  <w:b/>
                  <w:sz w:val="18"/>
                </w:rPr>
                <w:tab/>
              </w:r>
              <w:r w:rsidRPr="00E968F0" w:rsidDel="00EF0F3A">
                <w:rPr>
                  <w:rFonts w:ascii="Arial" w:hAnsi="Arial"/>
                  <w:b/>
                  <w:sz w:val="18"/>
                </w:rPr>
                <w:tab/>
                <w:delText>Value</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EE0A306" w14:textId="7150FC1B" w:rsidR="006248A4" w:rsidRPr="00E968F0" w:rsidDel="00EF0F3A" w:rsidRDefault="006248A4" w:rsidP="00E968F0">
            <w:pPr>
              <w:keepNext/>
              <w:keepLines/>
              <w:spacing w:after="0"/>
              <w:jc w:val="center"/>
              <w:rPr>
                <w:del w:id="276" w:author="Dmitri.Khijniak@7Layers.com" w:date="2017-08-22T11:12:00Z"/>
                <w:rFonts w:ascii="Arial" w:hAnsi="Arial"/>
                <w:b/>
              </w:rPr>
            </w:pPr>
            <w:del w:id="277" w:author="Dmitri.Khijniak@7Layers.com" w:date="2017-08-22T11:12:00Z">
              <w:r w:rsidRPr="00E968F0" w:rsidDel="00EF0F3A">
                <w:rPr>
                  <w:rFonts w:ascii="Arial" w:hAnsi="Arial"/>
                  <w:b/>
                  <w:sz w:val="18"/>
                </w:rPr>
                <w:delText>Any valid value</w:delText>
              </w:r>
            </w:del>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ADB0A20" w14:textId="4AE478C4" w:rsidR="006248A4" w:rsidRPr="00E968F0" w:rsidDel="00EF0F3A" w:rsidRDefault="006248A4" w:rsidP="00E968F0">
            <w:pPr>
              <w:keepNext/>
              <w:keepLines/>
              <w:spacing w:after="0"/>
              <w:jc w:val="center"/>
              <w:rPr>
                <w:del w:id="278" w:author="Dmitri.Khijniak@7Layers.com" w:date="2017-08-22T11:12:00Z"/>
                <w:rFonts w:ascii="Arial" w:hAnsi="Arial"/>
                <w:b/>
              </w:rPr>
            </w:pPr>
          </w:p>
        </w:tc>
      </w:tr>
      <w:tr w:rsidR="006248A4" w:rsidRPr="006248A4" w:rsidDel="00EF0F3A" w14:paraId="514FAFDE" w14:textId="2936D5F2" w:rsidTr="006248A4">
        <w:trPr>
          <w:del w:id="279"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FDAAFF" w14:textId="4F1DBAE3" w:rsidR="006248A4" w:rsidRPr="00E968F0" w:rsidDel="00EF0F3A" w:rsidRDefault="006248A4" w:rsidP="00E968F0">
            <w:pPr>
              <w:keepNext/>
              <w:keepLines/>
              <w:spacing w:after="0"/>
              <w:jc w:val="center"/>
              <w:rPr>
                <w:del w:id="280" w:author="Dmitri.Khijniak@7Layers.com" w:date="2017-08-22T11:12:00Z"/>
                <w:rFonts w:ascii="Arial" w:hAnsi="Arial"/>
                <w:b/>
              </w:rPr>
            </w:pPr>
            <w:del w:id="281" w:author="Dmitri.Khijniak@7Layers.com" w:date="2017-08-22T11:12:00Z">
              <w:r w:rsidRPr="00E968F0" w:rsidDel="00EF0F3A">
                <w:rPr>
                  <w:rFonts w:ascii="Arial" w:hAnsi="Arial"/>
                  <w:b/>
                  <w:sz w:val="18"/>
                </w:rPr>
                <w:tab/>
              </w:r>
              <w:r w:rsidRPr="00E968F0" w:rsidDel="00EF0F3A">
                <w:rPr>
                  <w:rFonts w:ascii="Arial" w:hAnsi="Arial"/>
                  <w:b/>
                  <w:sz w:val="18"/>
                </w:rPr>
                <w:tab/>
              </w:r>
              <w:r w:rsidRPr="00E968F0" w:rsidDel="00EF0F3A">
                <w:rPr>
                  <w:rFonts w:ascii="Arial" w:hAnsi="Arial"/>
                  <w:b/>
                  <w:sz w:val="18"/>
                </w:rPr>
                <w:tab/>
                <w:delText>}</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B95BA5A" w14:textId="42976DAE" w:rsidR="006248A4" w:rsidRPr="00E968F0" w:rsidDel="00EF0F3A" w:rsidRDefault="006248A4" w:rsidP="00E968F0">
            <w:pPr>
              <w:keepNext/>
              <w:keepLines/>
              <w:spacing w:after="0"/>
              <w:jc w:val="center"/>
              <w:rPr>
                <w:del w:id="282"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A1ACDA2" w14:textId="46579689" w:rsidR="006248A4" w:rsidRPr="00E968F0" w:rsidDel="00EF0F3A" w:rsidRDefault="006248A4" w:rsidP="00E968F0">
            <w:pPr>
              <w:keepNext/>
              <w:keepLines/>
              <w:spacing w:after="0"/>
              <w:jc w:val="center"/>
              <w:rPr>
                <w:del w:id="283" w:author="Dmitri.Khijniak@7Layers.com" w:date="2017-08-22T11:12:00Z"/>
                <w:rFonts w:ascii="Arial" w:hAnsi="Arial"/>
                <w:b/>
              </w:rPr>
            </w:pPr>
          </w:p>
        </w:tc>
      </w:tr>
      <w:tr w:rsidR="006248A4" w:rsidRPr="006248A4" w:rsidDel="00EF0F3A" w14:paraId="01B85875" w14:textId="476E9D30" w:rsidTr="006248A4">
        <w:trPr>
          <w:del w:id="284" w:author="Dmitri.Khijniak@7Layers.com" w:date="2017-08-22T11:12:00Z"/>
        </w:trPr>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1AC6B0" w14:textId="04E8EE77" w:rsidR="006248A4" w:rsidRPr="00E968F0" w:rsidDel="00EF0F3A" w:rsidRDefault="006248A4" w:rsidP="00E968F0">
            <w:pPr>
              <w:keepNext/>
              <w:keepLines/>
              <w:spacing w:after="0"/>
              <w:jc w:val="center"/>
              <w:rPr>
                <w:del w:id="285" w:author="Dmitri.Khijniak@7Layers.com" w:date="2017-08-22T11:12:00Z"/>
                <w:rFonts w:ascii="Arial" w:hAnsi="Arial"/>
                <w:b/>
              </w:rPr>
            </w:pPr>
            <w:del w:id="286" w:author="Dmitri.Khijniak@7Layers.com" w:date="2017-08-22T11:12:00Z">
              <w:r w:rsidRPr="00E968F0" w:rsidDel="00EF0F3A">
                <w:rPr>
                  <w:rFonts w:ascii="Arial" w:hAnsi="Arial"/>
                  <w:b/>
                  <w:sz w:val="18"/>
                </w:rPr>
                <w:tab/>
              </w:r>
              <w:r w:rsidRPr="00E968F0" w:rsidDel="00EF0F3A">
                <w:rPr>
                  <w:rFonts w:ascii="Arial" w:hAnsi="Arial"/>
                  <w:b/>
                  <w:sz w:val="18"/>
                </w:rPr>
                <w:tab/>
                <w:delText>}</w:delText>
              </w:r>
            </w:del>
          </w:p>
          <w:p w14:paraId="1345557C" w14:textId="648C1A74" w:rsidR="006248A4" w:rsidRPr="00E968F0" w:rsidDel="00EF0F3A" w:rsidRDefault="006248A4" w:rsidP="00E968F0">
            <w:pPr>
              <w:keepNext/>
              <w:keepLines/>
              <w:spacing w:after="0"/>
              <w:jc w:val="center"/>
              <w:rPr>
                <w:del w:id="287" w:author="Dmitri.Khijniak@7Layers.com" w:date="2017-08-22T11:12:00Z"/>
                <w:rFonts w:ascii="Arial" w:hAnsi="Arial"/>
                <w:b/>
              </w:rPr>
            </w:pPr>
            <w:del w:id="288" w:author="Dmitri.Khijniak@7Layers.com" w:date="2017-08-22T11:12:00Z">
              <w:r w:rsidRPr="00E968F0" w:rsidDel="00EF0F3A">
                <w:rPr>
                  <w:rFonts w:ascii="Arial" w:hAnsi="Arial"/>
                  <w:b/>
                  <w:sz w:val="18"/>
                </w:rPr>
                <w:tab/>
                <w:delText>}</w:delText>
              </w:r>
            </w:del>
          </w:p>
          <w:p w14:paraId="65ED4026" w14:textId="3E7A8A4C" w:rsidR="006248A4" w:rsidRPr="00E968F0" w:rsidDel="00EF0F3A" w:rsidRDefault="006248A4" w:rsidP="00E968F0">
            <w:pPr>
              <w:keepNext/>
              <w:keepLines/>
              <w:spacing w:after="0"/>
              <w:jc w:val="center"/>
              <w:rPr>
                <w:del w:id="289" w:author="Dmitri.Khijniak@7Layers.com" w:date="2017-08-22T11:12:00Z"/>
                <w:rFonts w:ascii="Arial" w:hAnsi="Arial"/>
                <w:b/>
              </w:rPr>
            </w:pPr>
            <w:del w:id="290" w:author="Dmitri.Khijniak@7Layers.com" w:date="2017-08-22T11:12:00Z">
              <w:r w:rsidRPr="00E968F0" w:rsidDel="00EF0F3A">
                <w:rPr>
                  <w:rFonts w:ascii="Arial" w:hAnsi="Arial"/>
                  <w:b/>
                  <w:sz w:val="18"/>
                </w:rPr>
                <w:delText>}</w:delText>
              </w:r>
            </w:del>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C2E44B" w14:textId="7E185A0D" w:rsidR="006248A4" w:rsidRPr="00E968F0" w:rsidDel="00EF0F3A" w:rsidRDefault="006248A4" w:rsidP="00E968F0">
            <w:pPr>
              <w:keepNext/>
              <w:keepLines/>
              <w:spacing w:after="0"/>
              <w:jc w:val="center"/>
              <w:rPr>
                <w:del w:id="291" w:author="Dmitri.Khijniak@7Layers.com" w:date="2017-08-22T11:12:00Z"/>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4BD0011" w14:textId="074399C4" w:rsidR="006248A4" w:rsidRPr="00E968F0" w:rsidDel="00EF0F3A" w:rsidRDefault="006248A4" w:rsidP="00E968F0">
            <w:pPr>
              <w:keepNext/>
              <w:keepLines/>
              <w:spacing w:after="0"/>
              <w:jc w:val="center"/>
              <w:rPr>
                <w:del w:id="292" w:author="Dmitri.Khijniak@7Layers.com" w:date="2017-08-22T11:12:00Z"/>
                <w:rFonts w:ascii="Arial" w:hAnsi="Arial"/>
                <w:b/>
              </w:rPr>
            </w:pPr>
          </w:p>
        </w:tc>
      </w:tr>
    </w:tbl>
    <w:p w14:paraId="179AA927" w14:textId="77777777" w:rsidR="006248A4" w:rsidRPr="00E968F0" w:rsidRDefault="006248A4" w:rsidP="00E968F0">
      <w:pPr>
        <w:keepNext/>
        <w:keepLines/>
        <w:spacing w:after="0"/>
        <w:jc w:val="center"/>
        <w:rPr>
          <w:rFonts w:ascii="Arial" w:hAnsi="Arial"/>
          <w:b/>
          <w:sz w:val="18"/>
        </w:rPr>
      </w:pPr>
    </w:p>
    <w:p w14:paraId="4E612DB7" w14:textId="14F33641" w:rsidR="008058FC" w:rsidRPr="004F75E2" w:rsidRDefault="008058FC" w:rsidP="004F75E2">
      <w:pPr>
        <w:pStyle w:val="Heading2"/>
        <w:rPr>
          <w:b w:val="0"/>
          <w:sz w:val="22"/>
        </w:rPr>
      </w:pPr>
      <w:bookmarkStart w:id="293" w:name="_Toc480967028"/>
      <w:r w:rsidRPr="004F75E2">
        <w:rPr>
          <w:b w:val="0"/>
          <w:sz w:val="22"/>
        </w:rPr>
        <w:t>Feature Restriction</w:t>
      </w:r>
      <w:bookmarkEnd w:id="293"/>
    </w:p>
    <w:p w14:paraId="4E02E5B4" w14:textId="77777777" w:rsidR="008058FC" w:rsidRPr="004F75E2" w:rsidRDefault="008058FC" w:rsidP="004F75E2">
      <w:r w:rsidRPr="004F75E2">
        <w:t>In this clause all feature restrictions are listed:</w:t>
      </w:r>
    </w:p>
    <w:p w14:paraId="1E26B410" w14:textId="2D737D92" w:rsidR="00F74711" w:rsidRPr="004F75E2" w:rsidRDefault="00F74711" w:rsidP="004F75E2">
      <w:pPr>
        <w:pStyle w:val="ListParagraph"/>
        <w:numPr>
          <w:ilvl w:val="0"/>
          <w:numId w:val="3"/>
        </w:numPr>
      </w:pPr>
      <w:r w:rsidRPr="004F75E2">
        <w:t>For multiple radio devices only one radio is tested at a time.</w:t>
      </w:r>
    </w:p>
    <w:p w14:paraId="42A52381" w14:textId="1FA3A8EF" w:rsidR="001C7E1B" w:rsidRDefault="001C7E1B" w:rsidP="00F74711">
      <w:pPr>
        <w:pStyle w:val="ListParagraph"/>
        <w:numPr>
          <w:ilvl w:val="0"/>
          <w:numId w:val="3"/>
        </w:numPr>
      </w:pPr>
      <w:r>
        <w:t>No external DSRC units within range of IUT</w:t>
      </w:r>
    </w:p>
    <w:p w14:paraId="203BE850" w14:textId="1F22868C" w:rsidR="00746B4A" w:rsidRDefault="00746B4A" w:rsidP="000A5D00">
      <w:pPr>
        <w:pStyle w:val="ListParagraph"/>
        <w:numPr>
          <w:ilvl w:val="0"/>
          <w:numId w:val="3"/>
        </w:numPr>
      </w:pPr>
      <w:r>
        <w:t>Testing for o</w:t>
      </w:r>
      <w:r w:rsidRPr="00746B4A">
        <w:t xml:space="preserve">ther </w:t>
      </w:r>
      <w:r w:rsidR="000165A9">
        <w:t>Internet Engineering Task Force (</w:t>
      </w:r>
      <w:r w:rsidRPr="00746B4A">
        <w:t>IETF</w:t>
      </w:r>
      <w:r w:rsidR="000165A9">
        <w:t>)</w:t>
      </w:r>
      <w:r w:rsidRPr="00746B4A">
        <w:t xml:space="preserve"> protocols</w:t>
      </w:r>
      <w:r>
        <w:t xml:space="preserve"> </w:t>
      </w:r>
      <w:r w:rsidR="004C2E0F">
        <w:t xml:space="preserve">except </w:t>
      </w:r>
      <w:r w:rsidR="000165A9">
        <w:t>User Datagram Protocol (</w:t>
      </w:r>
      <w:r w:rsidR="004C2E0F">
        <w:t>UDP</w:t>
      </w:r>
      <w:r w:rsidR="000165A9">
        <w:t>)</w:t>
      </w:r>
      <w:r w:rsidR="004C2E0F">
        <w:t xml:space="preserve"> and </w:t>
      </w:r>
      <w:r w:rsidR="000165A9">
        <w:t>Transmission Control Protocol (</w:t>
      </w:r>
      <w:r w:rsidR="004C2E0F">
        <w:t>TCP</w:t>
      </w:r>
      <w:r w:rsidR="000165A9">
        <w:t>)</w:t>
      </w:r>
      <w:r w:rsidR="004C2E0F">
        <w:t xml:space="preserve"> </w:t>
      </w:r>
      <w:r>
        <w:t>over IPv6 is not considered</w:t>
      </w:r>
    </w:p>
    <w:p w14:paraId="354C0E32" w14:textId="680D8754"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14:paraId="41C9526E" w14:textId="22E9D765" w:rsid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14:paraId="7FF902D9" w14:textId="25FE0E97" w:rsidR="000218C7" w:rsidRPr="003D582C" w:rsidRDefault="000218C7" w:rsidP="000A5D00">
      <w:pPr>
        <w:pStyle w:val="ListParagraph"/>
        <w:numPr>
          <w:ilvl w:val="0"/>
          <w:numId w:val="3"/>
        </w:numPr>
      </w:pPr>
      <w:r>
        <w:t>User Priorities are not tested</w:t>
      </w:r>
    </w:p>
    <w:p w14:paraId="403C58AB" w14:textId="77777777" w:rsidR="00D345B2" w:rsidRDefault="00D345B2" w:rsidP="00D345B2">
      <w:pPr>
        <w:pStyle w:val="ListParagraph"/>
        <w:numPr>
          <w:ilvl w:val="0"/>
          <w:numId w:val="3"/>
        </w:numPr>
      </w:pPr>
      <w:r>
        <w:t>Tests are performed in isolation with no other traffic on the DSRC channel</w:t>
      </w:r>
    </w:p>
    <w:p w14:paraId="762CDF00" w14:textId="17F6FA3B" w:rsidR="00811E75" w:rsidRPr="00FA45C0" w:rsidRDefault="00811E75" w:rsidP="000A5D00">
      <w:pPr>
        <w:pStyle w:val="ListParagraph"/>
        <w:numPr>
          <w:ilvl w:val="0"/>
          <w:numId w:val="3"/>
        </w:numPr>
      </w:pPr>
      <w:r w:rsidRPr="00FA45C0">
        <w:t>T</w:t>
      </w:r>
      <w:r w:rsidR="00307AC1">
        <w:t xml:space="preserve">iming </w:t>
      </w:r>
      <w:r w:rsidRPr="00FA45C0">
        <w:t>S</w:t>
      </w:r>
      <w:r w:rsidR="00307AC1">
        <w:t xml:space="preserve">ynchronization </w:t>
      </w:r>
      <w:r w:rsidRPr="00FA45C0">
        <w:t>F</w:t>
      </w:r>
      <w:r w:rsidR="00307AC1">
        <w:t>unction (TSF)</w:t>
      </w:r>
      <w:r w:rsidR="00396118">
        <w:t xml:space="preserve"> is not tested</w:t>
      </w:r>
    </w:p>
    <w:p w14:paraId="244D5A70" w14:textId="0C9E93DF"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14:paraId="46933D60" w14:textId="1A3F0E89" w:rsidR="003F48CC" w:rsidRDefault="00361A7C" w:rsidP="003F48CC">
      <w:pPr>
        <w:pStyle w:val="Heading2"/>
      </w:pPr>
      <w:bookmarkStart w:id="294" w:name="_Toc379980291"/>
      <w:bookmarkStart w:id="295" w:name="_Toc405990179"/>
      <w:bookmarkStart w:id="296" w:name="_Toc480967029"/>
      <w:r w:rsidRPr="00FF4529">
        <w:t xml:space="preserve">Rules for the </w:t>
      </w:r>
      <w:r w:rsidR="009F5464" w:rsidRPr="00FF4529">
        <w:t>behavior</w:t>
      </w:r>
      <w:r w:rsidRPr="00FF4529">
        <w:t xml:space="preserve"> description</w:t>
      </w:r>
      <w:bookmarkEnd w:id="294"/>
      <w:bookmarkEnd w:id="295"/>
      <w:bookmarkEnd w:id="296"/>
    </w:p>
    <w:p w14:paraId="1DA4C5A8" w14:textId="3E6967C3" w:rsidR="000B7FF6" w:rsidRPr="006C50DC" w:rsidRDefault="00361A7C" w:rsidP="000B7FF6">
      <w:r>
        <w:t>T</w:t>
      </w:r>
      <w:r w:rsidR="000B7FF6" w:rsidRPr="006C50DC">
        <w:t xml:space="preserve">est purposes use a generic "Initial State" that corresponds to a state where the </w:t>
      </w:r>
      <w:r w:rsidR="00374968">
        <w:t>Implementation</w:t>
      </w:r>
      <w:r w:rsidR="00ED08A7">
        <w:t xml:space="preserve"> Under Test (</w:t>
      </w:r>
      <w:r w:rsidR="00914D8B">
        <w:t>IUT</w:t>
      </w:r>
      <w:r w:rsidR="00ED08A7">
        <w: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914D8B">
        <w:t>IUT</w:t>
      </w:r>
      <w:r w:rsidR="000B7FF6" w:rsidRPr="006C50DC">
        <w:t xml:space="preserve"> shall be left in this "Initial State", when the test is completed.</w:t>
      </w:r>
    </w:p>
    <w:p w14:paraId="553F8B95" w14:textId="77777777"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14:paraId="01DAACE6" w14:textId="77777777" w:rsidR="000B7FF6" w:rsidRPr="000B7FF6" w:rsidRDefault="00361A7C" w:rsidP="00361A7C">
      <w:pPr>
        <w:pStyle w:val="Heading3"/>
      </w:pPr>
      <w:bookmarkStart w:id="297" w:name="_Toc480967030"/>
      <w:r w:rsidRPr="003F48CC">
        <w:t>States in Initial Conditions</w:t>
      </w:r>
      <w:bookmarkEnd w:id="297"/>
    </w:p>
    <w:p w14:paraId="3D2797E5" w14:textId="77777777" w:rsidR="00F56B91" w:rsidRDefault="00F56B91" w:rsidP="003F48CC">
      <w:r>
        <w:t>Most of the TPs start from the “initial state” which is defined as follows:</w:t>
      </w:r>
    </w:p>
    <w:p w14:paraId="16D258E7" w14:textId="464772C6" w:rsidR="0030274D" w:rsidRDefault="0030274D" w:rsidP="000A5D00">
      <w:pPr>
        <w:pStyle w:val="ListParagraph"/>
        <w:numPr>
          <w:ilvl w:val="0"/>
          <w:numId w:val="3"/>
        </w:numPr>
      </w:pPr>
      <w:r>
        <w:t xml:space="preserve">Test Environment </w:t>
      </w:r>
      <w:r w:rsidR="006360B8">
        <w:t>and Test System has reached room temperature (21 degrees Celsius +/- 5 degrees)</w:t>
      </w:r>
      <w:r w:rsidR="00537B57">
        <w:t>.</w:t>
      </w:r>
    </w:p>
    <w:p w14:paraId="32FB09B5" w14:textId="714A164D" w:rsidR="003D582C" w:rsidRDefault="00FA45C0" w:rsidP="000A5D00">
      <w:pPr>
        <w:pStyle w:val="ListParagraph"/>
        <w:numPr>
          <w:ilvl w:val="0"/>
          <w:numId w:val="3"/>
        </w:numPr>
      </w:pPr>
      <w:r>
        <w:t xml:space="preserve">The </w:t>
      </w:r>
      <w:r w:rsidR="00914D8B">
        <w:t>IUT</w:t>
      </w:r>
      <w:r w:rsidR="00CD55B2">
        <w:t xml:space="preserve"> is p</w:t>
      </w:r>
      <w:r w:rsidR="00F452C2">
        <w:t>olled until the device is ready for operation</w:t>
      </w:r>
      <w:r w:rsidR="00CD55B2">
        <w:t>.</w:t>
      </w:r>
    </w:p>
    <w:p w14:paraId="63B0233E" w14:textId="2436D6E0" w:rsidR="003D582C" w:rsidRDefault="00FA45C0" w:rsidP="000A5D00">
      <w:pPr>
        <w:pStyle w:val="ListParagraph"/>
        <w:numPr>
          <w:ilvl w:val="0"/>
          <w:numId w:val="3"/>
        </w:numPr>
      </w:pPr>
      <w:r>
        <w:t xml:space="preserve">The </w:t>
      </w:r>
      <w:r w:rsidR="00914D8B">
        <w:t>IUT</w:t>
      </w:r>
      <w:r w:rsidR="003D582C">
        <w:t xml:space="preserve"> is not transmitting or receiving messages over DSRC link</w:t>
      </w:r>
      <w:r w:rsidR="006360B8">
        <w:t>.</w:t>
      </w:r>
    </w:p>
    <w:p w14:paraId="7744EE17" w14:textId="725BE61C" w:rsidR="003D582C" w:rsidRDefault="00FA45C0" w:rsidP="000A5D00">
      <w:pPr>
        <w:pStyle w:val="ListParagraph"/>
        <w:numPr>
          <w:ilvl w:val="0"/>
          <w:numId w:val="3"/>
        </w:numPr>
      </w:pPr>
      <w:r>
        <w:t xml:space="preserve">The </w:t>
      </w:r>
      <w:r w:rsidR="00914D8B">
        <w:t>IUT</w:t>
      </w:r>
      <w:r w:rsidR="003D582C">
        <w:t xml:space="preserve"> is not exchanging any IP traffic</w:t>
      </w:r>
      <w:r w:rsidR="000218C7">
        <w:t>.</w:t>
      </w:r>
    </w:p>
    <w:p w14:paraId="2A6EF021" w14:textId="37CDB674" w:rsidR="003D582C" w:rsidRDefault="00FA45C0" w:rsidP="000A5D00">
      <w:pPr>
        <w:pStyle w:val="ListParagraph"/>
        <w:numPr>
          <w:ilvl w:val="0"/>
          <w:numId w:val="3"/>
        </w:numPr>
      </w:pPr>
      <w:r>
        <w:t xml:space="preserve">The </w:t>
      </w:r>
      <w:r w:rsidR="00914D8B">
        <w:t>IUT</w:t>
      </w:r>
      <w:r w:rsidR="003D582C">
        <w:t xml:space="preserve"> is provisioned with any required security credentials to enable transmission or reception of messages over DSRC.</w:t>
      </w:r>
    </w:p>
    <w:p w14:paraId="460F164D" w14:textId="788B03EB" w:rsidR="00CC0287" w:rsidRDefault="00CC0287" w:rsidP="000A5D00">
      <w:pPr>
        <w:pStyle w:val="ListParagraph"/>
        <w:numPr>
          <w:ilvl w:val="0"/>
          <w:numId w:val="3"/>
        </w:numPr>
      </w:pPr>
      <w:r>
        <w:t xml:space="preserve">The </w:t>
      </w:r>
      <w:r w:rsidR="00914D8B">
        <w:t>IUT</w:t>
      </w:r>
      <w:r>
        <w:t xml:space="preserve"> is running Cert</w:t>
      </w:r>
      <w:r w:rsidR="006360B8">
        <w:t>ification Interface Application [</w:t>
      </w:r>
      <w:r w:rsidR="00320516">
        <w:fldChar w:fldCharType="begin"/>
      </w:r>
      <w:r w:rsidR="00320516">
        <w:instrText xml:space="preserve"> REF  REF_TSI \h  \* MERGEFORMAT </w:instrText>
      </w:r>
      <w:r w:rsidR="00320516">
        <w:fldChar w:fldCharType="separate"/>
      </w:r>
      <w:r w:rsidR="003028B7">
        <w:rPr>
          <w:noProof/>
        </w:rPr>
        <w:t>7</w:t>
      </w:r>
      <w:r w:rsidR="00320516">
        <w:fldChar w:fldCharType="end"/>
      </w:r>
      <w:r w:rsidR="00320516">
        <w:t>].</w:t>
      </w:r>
    </w:p>
    <w:p w14:paraId="06A66616" w14:textId="153C0A2C" w:rsidR="00320516" w:rsidRPr="00320516" w:rsidRDefault="00320516" w:rsidP="00320516">
      <w:r>
        <w:lastRenderedPageBreak/>
        <w:t xml:space="preserve">Certificate Interface Application acts as an interface between </w:t>
      </w:r>
      <w:r w:rsidR="00914D8B">
        <w:t>IUT</w:t>
      </w:r>
      <w:r>
        <w:t xml:space="preserve"> and Test System which defines a message protocol to simulate valid and invalid protocol behaviors and helps in analyzing the reaction of </w:t>
      </w:r>
      <w:r w:rsidR="00914D8B">
        <w:t>IUT</w:t>
      </w:r>
      <w:r>
        <w:t xml:space="preserve">. </w:t>
      </w:r>
    </w:p>
    <w:p w14:paraId="7CFEDA8E" w14:textId="77777777" w:rsidR="00B8754A" w:rsidRDefault="00B8754A" w:rsidP="003F48CC">
      <w:r>
        <w:t xml:space="preserve">Some TPs start from a different initial condition which is explicitly defined in the TP. However, the “initial state” defined above is the starting point before the different initial conditions are established. </w:t>
      </w:r>
    </w:p>
    <w:p w14:paraId="58137F1B" w14:textId="161BA165" w:rsidR="003D582C" w:rsidRDefault="00B8754A" w:rsidP="003F48CC">
      <w:r>
        <w:t>W</w:t>
      </w:r>
      <w:r w:rsidRPr="003F48CC">
        <w:t>hen the execution of the initial condition does not</w:t>
      </w:r>
      <w:r>
        <w:t xml:space="preserve"> </w:t>
      </w:r>
      <w:r w:rsidR="00CC0287">
        <w:t>succeed, the test verdict is said to fail and testing is halted.</w:t>
      </w:r>
    </w:p>
    <w:p w14:paraId="7F002305" w14:textId="77777777" w:rsidR="00BC2173" w:rsidRDefault="00BC2173" w:rsidP="003F48CC">
      <w:r>
        <w:t>Overall state diagram for a test system is shown below</w:t>
      </w:r>
      <w:r w:rsidR="00CD7F9E">
        <w:t>.</w:t>
      </w:r>
    </w:p>
    <w:p w14:paraId="434C6C74" w14:textId="77777777" w:rsidR="00450675" w:rsidRDefault="00450675" w:rsidP="003F48CC">
      <w:r>
        <w:rPr>
          <w:noProof/>
        </w:rPr>
        <mc:AlternateContent>
          <mc:Choice Requires="wpc">
            <w:drawing>
              <wp:inline distT="0" distB="0" distL="0" distR="0" wp14:anchorId="15BD8B39" wp14:editId="2392B8FD">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799BFD78" w14:textId="77777777" w:rsidR="00457B68" w:rsidRDefault="00457B68"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457B68" w:rsidRDefault="00457B68" w:rsidP="00450675">
                              <w:pPr>
                                <w:pStyle w:val="NormalWeb"/>
                                <w:spacing w:before="0" w:beforeAutospacing="0" w:after="180" w:afterAutospacing="0"/>
                                <w:jc w:val="center"/>
                              </w:pPr>
                              <w:r>
                                <w:rPr>
                                  <w:rFonts w:eastAsia="Times New Roman"/>
                                </w:rPr>
                                <w:t>IUT is in “Initial State”</w:t>
                              </w:r>
                            </w:p>
                            <w:p w14:paraId="77D16DC4" w14:textId="77777777" w:rsidR="00457B68" w:rsidRDefault="00457B68"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956855" y="759755"/>
                            <a:ext cx="55245" cy="3568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433615" y="1700825"/>
                            <a:ext cx="4508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2594905" y="2542200"/>
                            <a:ext cx="41338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3451520" y="1700825"/>
                            <a:ext cx="45085" cy="3543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4651CD3D" w14:textId="77777777" w:rsidR="00457B68" w:rsidRDefault="00457B68" w:rsidP="00450675">
                              <w:pPr>
                                <w:pStyle w:val="NormalWeb"/>
                                <w:spacing w:before="0" w:beforeAutospacing="0" w:after="180" w:afterAutospacing="0"/>
                                <w:jc w:val="center"/>
                                <w:rPr>
                                  <w:sz w:val="24"/>
                                  <w:szCs w:val="24"/>
                                </w:rPr>
                              </w:pPr>
                              <w:r>
                                <w:rPr>
                                  <w:rFonts w:eastAsia="Times New Roman"/>
                                </w:rPr>
                                <w:t>State 1</w:t>
                              </w:r>
                            </w:p>
                            <w:p w14:paraId="4B3B65FD" w14:textId="737B561B" w:rsidR="00457B68" w:rsidRDefault="00457B68" w:rsidP="00450675">
                              <w:pPr>
                                <w:pStyle w:val="NormalWeb"/>
                                <w:spacing w:before="0" w:beforeAutospacing="0" w:after="180" w:afterAutospacing="0"/>
                                <w:jc w:val="center"/>
                              </w:pPr>
                              <w:r>
                                <w:rPr>
                                  <w:rFonts w:eastAsia="Times New Roman"/>
                                </w:rPr>
                                <w:t>IUT is powered off</w:t>
                              </w:r>
                            </w:p>
                            <w:p w14:paraId="40C48A07" w14:textId="77777777" w:rsidR="00457B68" w:rsidRDefault="00457B68"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6BA37092" w14:textId="77777777" w:rsidR="00457B68" w:rsidRDefault="00457B68" w:rsidP="00450675">
                              <w:pPr>
                                <w:pStyle w:val="NormalWeb"/>
                                <w:spacing w:before="0" w:beforeAutospacing="0" w:after="0" w:afterAutospacing="0"/>
                                <w:jc w:val="center"/>
                                <w:rPr>
                                  <w:sz w:val="24"/>
                                  <w:szCs w:val="24"/>
                                </w:rPr>
                              </w:pPr>
                              <w:r>
                                <w:rPr>
                                  <w:rFonts w:eastAsia="Times New Roman"/>
                                </w:rPr>
                                <w:t>State 3</w:t>
                              </w:r>
                            </w:p>
                            <w:p w14:paraId="78227CEF" w14:textId="77777777" w:rsidR="00457B68" w:rsidRDefault="00457B68" w:rsidP="00450675">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4EB4443" w14:textId="77777777" w:rsidR="00457B68" w:rsidRDefault="00457B68" w:rsidP="00450675">
                              <w:pPr>
                                <w:pStyle w:val="NormalWeb"/>
                                <w:spacing w:before="0" w:beforeAutospacing="0" w:after="0" w:afterAutospacing="0"/>
                                <w:jc w:val="center"/>
                                <w:rPr>
                                  <w:sz w:val="24"/>
                                  <w:szCs w:val="24"/>
                                </w:rPr>
                              </w:pPr>
                              <w:r>
                                <w:rPr>
                                  <w:rFonts w:eastAsia="Times New Roman"/>
                                </w:rPr>
                                <w:t>State 4</w:t>
                              </w:r>
                            </w:p>
                            <w:p w14:paraId="50A67ABB" w14:textId="77777777" w:rsidR="00457B68" w:rsidRDefault="00457B68" w:rsidP="00450675">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BD8B39" id="Canvas 2" o:spid="_x0000_s104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">
                <v:shape id="_x0000_s1047" type="#_x0000_t75" style="position:absolute;width:54864;height:32004;visibility:visible;mso-wrap-style:square">
                  <v:fill o:detectmouseclick="t"/>
                  <v:path o:connecttype="none"/>
                </v:shape>
                <v:roundrect id="Rounded Rectangle 26" o:spid="_x0000_s104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799BFD78" w14:textId="77777777" w:rsidR="00457B68" w:rsidRDefault="00457B68"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457B68" w:rsidRDefault="00457B68" w:rsidP="00450675">
                        <w:pPr>
                          <w:pStyle w:val="NormalWeb"/>
                          <w:spacing w:before="0" w:beforeAutospacing="0" w:after="180" w:afterAutospacing="0"/>
                          <w:jc w:val="center"/>
                        </w:pPr>
                        <w:r>
                          <w:rPr>
                            <w:rFonts w:eastAsia="Times New Roman"/>
                          </w:rPr>
                          <w:t>IUT is in “Initial State”</w:t>
                        </w:r>
                      </w:p>
                      <w:p w14:paraId="77D16DC4" w14:textId="77777777" w:rsidR="00457B68" w:rsidRDefault="00457B68" w:rsidP="00450675">
                        <w:pPr>
                          <w:pStyle w:val="NormalWeb"/>
                          <w:spacing w:before="0" w:beforeAutospacing="0" w:after="180" w:afterAutospacing="0"/>
                          <w:jc w:val="center"/>
                        </w:pPr>
                        <w:r>
                          <w:rPr>
                            <w:rFonts w:eastAsia="Times New Roman"/>
                          </w:rPr>
                          <w: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9" type="#_x0000_t67" style="position:absolute;left:29568;top:7597;width:553;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" adj="19928" fillcolor="black [3200]" strokecolor="black [1600]" strokeweight="2pt"/>
                <v:shape id="Down Arrow 30" o:spid="_x0000_s1050" type="#_x0000_t67" style="position:absolute;left:24336;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" adj="20226" fillcolor="black [3200]" strokecolor="black [16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51" type="#_x0000_t13" style="position:absolute;left:25949;top:25422;width:413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" adj="20422" fillcolor="black [3200]" strokecolor="black [1600]"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52" type="#_x0000_t68" style="position:absolute;left:34515;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" adj="1374" fillcolor="black [3200]" strokecolor="black [1600]" strokeweight="2pt"/>
                <v:roundrect id="Rounded Rectangle 33" o:spid="_x0000_s1053"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4651CD3D" w14:textId="77777777" w:rsidR="00457B68" w:rsidRDefault="00457B68" w:rsidP="00450675">
                        <w:pPr>
                          <w:pStyle w:val="NormalWeb"/>
                          <w:spacing w:before="0" w:beforeAutospacing="0" w:after="180" w:afterAutospacing="0"/>
                          <w:jc w:val="center"/>
                          <w:rPr>
                            <w:sz w:val="24"/>
                            <w:szCs w:val="24"/>
                          </w:rPr>
                        </w:pPr>
                        <w:r>
                          <w:rPr>
                            <w:rFonts w:eastAsia="Times New Roman"/>
                          </w:rPr>
                          <w:t>State 1</w:t>
                        </w:r>
                      </w:p>
                      <w:p w14:paraId="4B3B65FD" w14:textId="737B561B" w:rsidR="00457B68" w:rsidRDefault="00457B68" w:rsidP="00450675">
                        <w:pPr>
                          <w:pStyle w:val="NormalWeb"/>
                          <w:spacing w:before="0" w:beforeAutospacing="0" w:after="180" w:afterAutospacing="0"/>
                          <w:jc w:val="center"/>
                        </w:pPr>
                        <w:r>
                          <w:rPr>
                            <w:rFonts w:eastAsia="Times New Roman"/>
                          </w:rPr>
                          <w:t>IUT is powered off</w:t>
                        </w:r>
                      </w:p>
                      <w:p w14:paraId="40C48A07" w14:textId="77777777" w:rsidR="00457B68" w:rsidRDefault="00457B68" w:rsidP="00450675">
                        <w:pPr>
                          <w:pStyle w:val="NormalWeb"/>
                          <w:spacing w:before="0" w:beforeAutospacing="0" w:after="180" w:afterAutospacing="0"/>
                          <w:jc w:val="center"/>
                        </w:pPr>
                        <w:r>
                          <w:rPr>
                            <w:rFonts w:eastAsia="Times New Roman"/>
                          </w:rPr>
                          <w:t> </w:t>
                        </w:r>
                      </w:p>
                    </w:txbxContent>
                  </v:textbox>
                </v:roundrect>
                <v:roundrect id="Rounded Rectangle 34" o:spid="_x0000_s1054"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6BA37092" w14:textId="77777777" w:rsidR="00457B68" w:rsidRDefault="00457B68" w:rsidP="00450675">
                        <w:pPr>
                          <w:pStyle w:val="NormalWeb"/>
                          <w:spacing w:before="0" w:beforeAutospacing="0" w:after="0" w:afterAutospacing="0"/>
                          <w:jc w:val="center"/>
                          <w:rPr>
                            <w:sz w:val="24"/>
                            <w:szCs w:val="24"/>
                          </w:rPr>
                        </w:pPr>
                        <w:r>
                          <w:rPr>
                            <w:rFonts w:eastAsia="Times New Roman"/>
                          </w:rPr>
                          <w:t>State 3</w:t>
                        </w:r>
                      </w:p>
                      <w:p w14:paraId="78227CEF" w14:textId="77777777" w:rsidR="00457B68" w:rsidRDefault="00457B68" w:rsidP="00450675">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55"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04EB4443" w14:textId="77777777" w:rsidR="00457B68" w:rsidRDefault="00457B68" w:rsidP="00450675">
                        <w:pPr>
                          <w:pStyle w:val="NormalWeb"/>
                          <w:spacing w:before="0" w:beforeAutospacing="0" w:after="0" w:afterAutospacing="0"/>
                          <w:jc w:val="center"/>
                          <w:rPr>
                            <w:sz w:val="24"/>
                            <w:szCs w:val="24"/>
                          </w:rPr>
                        </w:pPr>
                        <w:r>
                          <w:rPr>
                            <w:rFonts w:eastAsia="Times New Roman"/>
                          </w:rPr>
                          <w:t>State 4</w:t>
                        </w:r>
                      </w:p>
                      <w:p w14:paraId="50A67ABB" w14:textId="77777777" w:rsidR="00457B68" w:rsidRDefault="00457B68" w:rsidP="00450675">
                        <w:pPr>
                          <w:pStyle w:val="NormalWeb"/>
                          <w:spacing w:before="0" w:beforeAutospacing="0" w:after="0" w:afterAutospacing="0"/>
                          <w:jc w:val="center"/>
                        </w:pPr>
                        <w:r>
                          <w:rPr>
                            <w:rFonts w:eastAsia="Times New Roman"/>
                          </w:rPr>
                          <w:t>Test Execution</w:t>
                        </w:r>
                      </w:p>
                    </w:txbxContent>
                  </v:textbox>
                </v:roundrect>
                <w10:anchorlock/>
              </v:group>
            </w:pict>
          </mc:Fallback>
        </mc:AlternateContent>
      </w:r>
    </w:p>
    <w:p w14:paraId="65E97EDF" w14:textId="77777777" w:rsidR="00D06E4B" w:rsidRPr="003F48CC" w:rsidRDefault="00D06E4B" w:rsidP="003F48CC">
      <w:r>
        <w:t>Initial</w:t>
      </w:r>
      <w:r w:rsidR="0077370F">
        <w:t xml:space="preserve"> </w:t>
      </w:r>
      <w:r>
        <w:t>condition</w:t>
      </w:r>
      <w:r w:rsidR="0077370F">
        <w:t>s</w:t>
      </w:r>
      <w:r>
        <w:t xml:space="preserve"> required for specific test cases defined in </w:t>
      </w:r>
      <w:r w:rsidR="00BC2173">
        <w:t>the Initial condition</w:t>
      </w:r>
      <w:r w:rsidR="00CD7F9E">
        <w:t xml:space="preserve"> section of </w:t>
      </w:r>
      <w:r w:rsidR="00BC2173">
        <w:t xml:space="preserve">a </w:t>
      </w:r>
      <w:r w:rsidR="003A3A66">
        <w:t>T</w:t>
      </w:r>
      <w:r>
        <w:t>es</w:t>
      </w:r>
      <w:r w:rsidR="00BC2173">
        <w:t xml:space="preserve">t </w:t>
      </w:r>
      <w:r w:rsidR="003A3A66">
        <w:t>Purpose</w:t>
      </w:r>
      <w:r>
        <w:t xml:space="preserve">. </w:t>
      </w:r>
    </w:p>
    <w:p w14:paraId="29E2A591" w14:textId="77777777" w:rsidR="00FF4529" w:rsidRPr="00230517" w:rsidRDefault="00FF4529" w:rsidP="00FF4529">
      <w:pPr>
        <w:pStyle w:val="Heading1"/>
      </w:pPr>
      <w:bookmarkStart w:id="298" w:name="_Toc480967031"/>
      <w:r w:rsidRPr="00230517">
        <w:t>Test Suite Structure (TSS)</w:t>
      </w:r>
      <w:bookmarkEnd w:id="298"/>
    </w:p>
    <w:p w14:paraId="76F667C4" w14:textId="77777777" w:rsidR="00FF4529" w:rsidRPr="00230517" w:rsidRDefault="00FF4529" w:rsidP="005B25C4">
      <w:pPr>
        <w:pStyle w:val="Heading2"/>
      </w:pPr>
      <w:bookmarkStart w:id="299" w:name="_Toc379980281"/>
      <w:bookmarkStart w:id="300" w:name="_Toc405990169"/>
      <w:bookmarkStart w:id="301" w:name="_Toc480967032"/>
      <w:r w:rsidRPr="00230517">
        <w:t xml:space="preserve">Structure for </w:t>
      </w:r>
      <w:r w:rsidR="0067218D">
        <w:t>Network Services</w:t>
      </w:r>
      <w:r w:rsidRPr="00230517">
        <w:t xml:space="preserve"> tests</w:t>
      </w:r>
      <w:bookmarkEnd w:id="299"/>
      <w:bookmarkEnd w:id="300"/>
      <w:bookmarkEnd w:id="301"/>
    </w:p>
    <w:p w14:paraId="65F7BDF7" w14:textId="118ECDD9" w:rsidR="00FF4529" w:rsidRPr="00FF4529" w:rsidRDefault="00FF4529" w:rsidP="00FF4529">
      <w:r w:rsidRPr="00FF4529">
        <w:t xml:space="preserve">The test suite is structured as a tree with the root defined as </w:t>
      </w:r>
      <w:r w:rsidR="008F667E">
        <w:t>16094</w:t>
      </w:r>
      <w:r w:rsidRPr="00FF4529">
        <w:t>. The tree is of rank 3 with the first rank a Group, the second a Sub-group, and the third a category. The third rank is the standard ISO conformance test categories.</w:t>
      </w:r>
    </w:p>
    <w:p w14:paraId="6C3F9EFE" w14:textId="77777777" w:rsidR="00FF4529" w:rsidRPr="005B25C4" w:rsidRDefault="00FF4529" w:rsidP="005B25C4">
      <w:pPr>
        <w:pStyle w:val="Heading3"/>
      </w:pPr>
      <w:bookmarkStart w:id="302" w:name="_Toc379980283"/>
      <w:bookmarkStart w:id="303" w:name="_Toc405990171"/>
      <w:bookmarkStart w:id="304" w:name="_Toc480967033"/>
      <w:r w:rsidRPr="005B25C4">
        <w:t>Root</w:t>
      </w:r>
      <w:bookmarkEnd w:id="302"/>
      <w:bookmarkEnd w:id="303"/>
      <w:bookmarkEnd w:id="304"/>
    </w:p>
    <w:p w14:paraId="442835D2" w14:textId="26BC57E3" w:rsidR="0022361D" w:rsidRPr="00FF4529" w:rsidRDefault="0022361D" w:rsidP="00FF4529">
      <w:r>
        <w:t xml:space="preserve">The root consists of the relevant clauses of </w:t>
      </w:r>
      <w:r w:rsidR="000218C7">
        <w:rPr>
          <w:color w:val="000000" w:themeColor="text1"/>
        </w:rPr>
        <w:t>1609.4</w:t>
      </w:r>
      <w:r w:rsidRPr="008F667E">
        <w:rPr>
          <w:color w:val="FF0000"/>
        </w:rPr>
        <w:t xml:space="preserve"> </w:t>
      </w:r>
      <w:r>
        <w:t>[</w:t>
      </w:r>
      <w:r w:rsidR="000218C7">
        <w:fldChar w:fldCharType="begin"/>
      </w:r>
      <w:r w:rsidR="000218C7">
        <w:instrText xml:space="preserve"> REF REF_IEEE16094 \h </w:instrText>
      </w:r>
      <w:r w:rsidR="000218C7">
        <w:fldChar w:fldCharType="separate"/>
      </w:r>
      <w:r w:rsidR="003028B7">
        <w:rPr>
          <w:noProof/>
        </w:rPr>
        <w:t>2</w:t>
      </w:r>
      <w:r w:rsidR="000218C7">
        <w:fldChar w:fldCharType="end"/>
      </w:r>
      <w:r>
        <w:t>] as indicated by the References and PIC</w:t>
      </w:r>
      <w:r w:rsidR="00313018">
        <w:t>S</w:t>
      </w:r>
      <w:r>
        <w:t xml:space="preserve"> Selections in the individual Test Purposes (secti</w:t>
      </w:r>
      <w:r w:rsidR="00DF05C1">
        <w:fldChar w:fldCharType="begin"/>
      </w:r>
      <w:r w:rsidR="00DF05C1">
        <w:instrText xml:space="preserve"> REF  REF_SEC6 \h  \* MERGEFORMAT </w:instrText>
      </w:r>
      <w:r w:rsidR="00DF05C1">
        <w:fldChar w:fldCharType="end"/>
      </w:r>
      <w:r>
        <w:t>on</w:t>
      </w:r>
      <w:r w:rsidR="00320516">
        <w:t xml:space="preserve"> </w:t>
      </w:r>
      <w:r w:rsidR="00320516">
        <w:fldChar w:fldCharType="begin"/>
      </w:r>
      <w:r w:rsidR="00320516">
        <w:instrText xml:space="preserve"> REF REF_SEC6 \r \h </w:instrText>
      </w:r>
      <w:r w:rsidR="00320516">
        <w:fldChar w:fldCharType="separate"/>
      </w:r>
      <w:r w:rsidR="003028B7">
        <w:t>5.1.4</w:t>
      </w:r>
      <w:r w:rsidR="00320516">
        <w:fldChar w:fldCharType="end"/>
      </w:r>
      <w:r w:rsidR="00320516">
        <w:fldChar w:fldCharType="begin"/>
      </w:r>
      <w:r w:rsidR="00320516">
        <w:instrText xml:space="preserve"> REF  REF_SEC6 \h  \* MERGEFORMAT </w:instrText>
      </w:r>
      <w:r w:rsidR="00320516">
        <w:fldChar w:fldCharType="end"/>
      </w:r>
      <w:r>
        <w:t xml:space="preserve"> of this document).</w:t>
      </w:r>
    </w:p>
    <w:p w14:paraId="68A7D7DC" w14:textId="77777777" w:rsidR="00FF4529" w:rsidRPr="00FF4529" w:rsidRDefault="00FF4529" w:rsidP="005B25C4">
      <w:pPr>
        <w:pStyle w:val="Heading3"/>
      </w:pPr>
      <w:bookmarkStart w:id="305" w:name="_Toc379980284"/>
      <w:bookmarkStart w:id="306" w:name="_Toc405990172"/>
      <w:bookmarkStart w:id="307" w:name="_Toc480967034"/>
      <w:r w:rsidRPr="00FF4529">
        <w:t>Groups</w:t>
      </w:r>
      <w:bookmarkEnd w:id="305"/>
      <w:bookmarkEnd w:id="306"/>
      <w:bookmarkEnd w:id="307"/>
    </w:p>
    <w:p w14:paraId="0A110E8F" w14:textId="6C05F228" w:rsidR="00FF4529" w:rsidRPr="00FF4529" w:rsidRDefault="00FF4529" w:rsidP="00FF4529">
      <w:r w:rsidRPr="00FF4529">
        <w:t xml:space="preserve">This level contains </w:t>
      </w:r>
      <w:r w:rsidR="00A35876">
        <w:t>two</w:t>
      </w:r>
      <w:r w:rsidR="005F0919">
        <w:t xml:space="preserve"> message types </w:t>
      </w:r>
      <w:r w:rsidRPr="00FF4529">
        <w:t>identified as:</w:t>
      </w:r>
    </w:p>
    <w:tbl>
      <w:tblPr>
        <w:tblW w:w="9960" w:type="dxa"/>
        <w:tblLook w:val="04A0" w:firstRow="1" w:lastRow="0" w:firstColumn="1" w:lastColumn="0" w:noHBand="0" w:noVBand="1"/>
      </w:tblPr>
      <w:tblGrid>
        <w:gridCol w:w="9960"/>
      </w:tblGrid>
      <w:tr w:rsidR="00360925" w:rsidRPr="00EE4D09" w14:paraId="055ED8E6" w14:textId="77777777" w:rsidTr="00DE55EA">
        <w:trPr>
          <w:trHeight w:val="300"/>
        </w:trPr>
        <w:tc>
          <w:tcPr>
            <w:tcW w:w="9960" w:type="dxa"/>
            <w:tcBorders>
              <w:top w:val="nil"/>
              <w:left w:val="nil"/>
              <w:bottom w:val="nil"/>
              <w:right w:val="nil"/>
            </w:tcBorders>
            <w:shd w:val="clear" w:color="auto" w:fill="auto"/>
            <w:vAlign w:val="bottom"/>
            <w:hideMark/>
          </w:tcPr>
          <w:p w14:paraId="07D15963" w14:textId="77777777" w:rsidR="00360925" w:rsidRPr="00EE4D09" w:rsidRDefault="00360925" w:rsidP="00DE55EA">
            <w:pPr>
              <w:overflowPunct/>
              <w:autoSpaceDE/>
              <w:autoSpaceDN/>
              <w:adjustRightInd/>
              <w:spacing w:after="0"/>
              <w:textAlignment w:val="auto"/>
              <w:rPr>
                <w:color w:val="000000"/>
              </w:rPr>
            </w:pPr>
            <w:bookmarkStart w:id="308" w:name="_Toc379980285"/>
            <w:bookmarkStart w:id="309" w:name="_Toc405990173"/>
            <w:r>
              <w:t>Transmit tests</w:t>
            </w:r>
          </w:p>
        </w:tc>
      </w:tr>
      <w:tr w:rsidR="00360925" w:rsidRPr="00EE4D09" w14:paraId="627F04B0" w14:textId="77777777" w:rsidTr="00DE55EA">
        <w:trPr>
          <w:trHeight w:val="300"/>
        </w:trPr>
        <w:tc>
          <w:tcPr>
            <w:tcW w:w="9960" w:type="dxa"/>
            <w:tcBorders>
              <w:top w:val="nil"/>
              <w:left w:val="nil"/>
              <w:bottom w:val="nil"/>
              <w:right w:val="nil"/>
            </w:tcBorders>
            <w:shd w:val="clear" w:color="auto" w:fill="auto"/>
            <w:vAlign w:val="bottom"/>
            <w:hideMark/>
          </w:tcPr>
          <w:p w14:paraId="22B3B04B" w14:textId="77777777" w:rsidR="00360925" w:rsidRPr="00EE4D09" w:rsidRDefault="00360925" w:rsidP="00DE55EA">
            <w:pPr>
              <w:overflowPunct/>
              <w:autoSpaceDE/>
              <w:autoSpaceDN/>
              <w:adjustRightInd/>
              <w:spacing w:after="0"/>
              <w:textAlignment w:val="auto"/>
              <w:rPr>
                <w:color w:val="000000"/>
              </w:rPr>
            </w:pPr>
            <w:r>
              <w:t>Receive tests</w:t>
            </w:r>
          </w:p>
        </w:tc>
      </w:tr>
    </w:tbl>
    <w:p w14:paraId="61A979EE" w14:textId="77777777" w:rsidR="008079DF" w:rsidRDefault="008079DF" w:rsidP="008079DF">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p>
    <w:p w14:paraId="16A37A64" w14:textId="4CFB599B" w:rsidR="00FF4529" w:rsidRPr="008079DF" w:rsidRDefault="00FF4529" w:rsidP="008079DF">
      <w:pPr>
        <w:pStyle w:val="Heading3"/>
      </w:pPr>
      <w:bookmarkStart w:id="310" w:name="_Toc480967035"/>
      <w:r w:rsidRPr="00FF4529">
        <w:lastRenderedPageBreak/>
        <w:t>Sub-Groups</w:t>
      </w:r>
      <w:bookmarkEnd w:id="308"/>
      <w:bookmarkEnd w:id="309"/>
      <w:bookmarkEnd w:id="310"/>
    </w:p>
    <w:p w14:paraId="189B1836" w14:textId="19229874" w:rsidR="00FF4529" w:rsidRDefault="00FF4529" w:rsidP="00FF4529">
      <w:pPr>
        <w:keepNext/>
        <w:keepLines/>
      </w:pPr>
      <w:r w:rsidRPr="00FF4529">
        <w:t>This level contains functional areas identified as:</w:t>
      </w:r>
    </w:p>
    <w:tbl>
      <w:tblPr>
        <w:tblW w:w="9960" w:type="dxa"/>
        <w:tblLook w:val="04A0" w:firstRow="1" w:lastRow="0" w:firstColumn="1" w:lastColumn="0" w:noHBand="0" w:noVBand="1"/>
      </w:tblPr>
      <w:tblGrid>
        <w:gridCol w:w="9960"/>
      </w:tblGrid>
      <w:tr w:rsidR="00360925" w:rsidRPr="00EE4D09" w14:paraId="2E3346AE" w14:textId="77777777" w:rsidTr="00360925">
        <w:trPr>
          <w:trHeight w:val="300"/>
        </w:trPr>
        <w:tc>
          <w:tcPr>
            <w:tcW w:w="9960" w:type="dxa"/>
            <w:tcBorders>
              <w:top w:val="nil"/>
              <w:left w:val="nil"/>
              <w:bottom w:val="nil"/>
              <w:right w:val="nil"/>
            </w:tcBorders>
            <w:shd w:val="clear" w:color="auto" w:fill="auto"/>
            <w:vAlign w:val="bottom"/>
            <w:hideMark/>
          </w:tcPr>
          <w:p w14:paraId="25EDC88B" w14:textId="0CC170CE" w:rsidR="00360925" w:rsidRPr="00EE4D09" w:rsidRDefault="00BB6DF6" w:rsidP="00DE55EA">
            <w:pPr>
              <w:overflowPunct/>
              <w:autoSpaceDE/>
              <w:autoSpaceDN/>
              <w:adjustRightInd/>
              <w:spacing w:after="0"/>
              <w:textAlignment w:val="auto"/>
              <w:rPr>
                <w:color w:val="000000"/>
              </w:rPr>
            </w:pPr>
            <w:r>
              <w:rPr>
                <w:color w:val="000000"/>
              </w:rPr>
              <w:t xml:space="preserve">Channel </w:t>
            </w:r>
            <w:r w:rsidR="00360925">
              <w:rPr>
                <w:color w:val="000000"/>
              </w:rPr>
              <w:t xml:space="preserve">Access Mode </w:t>
            </w:r>
            <w:r w:rsidR="00360925" w:rsidRPr="00360925">
              <w:rPr>
                <w:color w:val="000000"/>
              </w:rPr>
              <w:t>tests</w:t>
            </w:r>
          </w:p>
        </w:tc>
      </w:tr>
      <w:tr w:rsidR="00360925" w:rsidRPr="00EE4D09" w14:paraId="1700D98C" w14:textId="77777777" w:rsidTr="00360925">
        <w:trPr>
          <w:trHeight w:val="300"/>
        </w:trPr>
        <w:tc>
          <w:tcPr>
            <w:tcW w:w="9960" w:type="dxa"/>
            <w:tcBorders>
              <w:top w:val="nil"/>
              <w:left w:val="nil"/>
              <w:bottom w:val="nil"/>
              <w:right w:val="nil"/>
            </w:tcBorders>
            <w:shd w:val="clear" w:color="auto" w:fill="auto"/>
            <w:vAlign w:val="bottom"/>
            <w:hideMark/>
          </w:tcPr>
          <w:p w14:paraId="002B44F3" w14:textId="5523AF60" w:rsidR="00360925" w:rsidRPr="00EE4D09" w:rsidRDefault="00360925" w:rsidP="00DE55EA">
            <w:pPr>
              <w:overflowPunct/>
              <w:autoSpaceDE/>
              <w:autoSpaceDN/>
              <w:adjustRightInd/>
              <w:spacing w:after="0"/>
              <w:textAlignment w:val="auto"/>
              <w:rPr>
                <w:color w:val="000000"/>
              </w:rPr>
            </w:pPr>
            <w:r>
              <w:rPr>
                <w:color w:val="000000"/>
              </w:rPr>
              <w:t>Performance</w:t>
            </w:r>
            <w:r w:rsidRPr="00360925">
              <w:rPr>
                <w:color w:val="000000"/>
              </w:rPr>
              <w:t xml:space="preserve"> tests</w:t>
            </w:r>
          </w:p>
        </w:tc>
      </w:tr>
      <w:tr w:rsidR="00360925" w:rsidRPr="00EE4D09" w14:paraId="2F064474" w14:textId="77777777" w:rsidTr="00360925">
        <w:trPr>
          <w:trHeight w:val="300"/>
        </w:trPr>
        <w:tc>
          <w:tcPr>
            <w:tcW w:w="9960" w:type="dxa"/>
            <w:tcBorders>
              <w:top w:val="nil"/>
              <w:left w:val="nil"/>
              <w:bottom w:val="nil"/>
              <w:right w:val="nil"/>
            </w:tcBorders>
            <w:shd w:val="clear" w:color="auto" w:fill="auto"/>
            <w:vAlign w:val="bottom"/>
          </w:tcPr>
          <w:p w14:paraId="3F0E9F69" w14:textId="68291A09" w:rsidR="00360925" w:rsidRDefault="00360925" w:rsidP="00DE55EA">
            <w:pPr>
              <w:overflowPunct/>
              <w:autoSpaceDE/>
              <w:autoSpaceDN/>
              <w:adjustRightInd/>
              <w:spacing w:after="0"/>
              <w:textAlignment w:val="auto"/>
              <w:rPr>
                <w:color w:val="000000"/>
              </w:rPr>
            </w:pPr>
            <w:r>
              <w:rPr>
                <w:color w:val="000000"/>
              </w:rPr>
              <w:t>IPv6 tests</w:t>
            </w:r>
          </w:p>
        </w:tc>
      </w:tr>
      <w:tr w:rsidR="00360925" w:rsidRPr="00EE4D09" w14:paraId="069286DC" w14:textId="77777777" w:rsidTr="00360925">
        <w:trPr>
          <w:trHeight w:val="300"/>
        </w:trPr>
        <w:tc>
          <w:tcPr>
            <w:tcW w:w="9960" w:type="dxa"/>
            <w:tcBorders>
              <w:top w:val="nil"/>
              <w:left w:val="nil"/>
              <w:bottom w:val="nil"/>
              <w:right w:val="nil"/>
            </w:tcBorders>
            <w:shd w:val="clear" w:color="auto" w:fill="auto"/>
            <w:vAlign w:val="bottom"/>
          </w:tcPr>
          <w:p w14:paraId="17A3EB9C" w14:textId="3B27DEFE" w:rsidR="00360925" w:rsidRDefault="00360925" w:rsidP="00DE55EA">
            <w:pPr>
              <w:overflowPunct/>
              <w:autoSpaceDE/>
              <w:autoSpaceDN/>
              <w:adjustRightInd/>
              <w:spacing w:after="0"/>
              <w:textAlignment w:val="auto"/>
              <w:rPr>
                <w:color w:val="000000"/>
              </w:rPr>
            </w:pPr>
          </w:p>
        </w:tc>
      </w:tr>
    </w:tbl>
    <w:p w14:paraId="76284790" w14:textId="77777777" w:rsidR="004A054F" w:rsidRPr="00FF4529" w:rsidRDefault="004A054F" w:rsidP="004A054F">
      <w:pPr>
        <w:pStyle w:val="Heading3"/>
      </w:pPr>
      <w:bookmarkStart w:id="311" w:name="REF_SEC6"/>
      <w:bookmarkStart w:id="312" w:name="_Toc379980286"/>
      <w:bookmarkStart w:id="313" w:name="_Toc405990174"/>
      <w:bookmarkStart w:id="314" w:name="_Toc436927216"/>
      <w:bookmarkStart w:id="315" w:name="_Toc480967036"/>
      <w:bookmarkStart w:id="316" w:name="_Toc379980287"/>
      <w:bookmarkStart w:id="317" w:name="_Toc405990175"/>
      <w:bookmarkEnd w:id="311"/>
      <w:r w:rsidRPr="00FF4529">
        <w:t>Categories</w:t>
      </w:r>
      <w:bookmarkEnd w:id="312"/>
      <w:bookmarkEnd w:id="313"/>
      <w:bookmarkEnd w:id="314"/>
      <w:bookmarkEnd w:id="315"/>
    </w:p>
    <w:p w14:paraId="5EA0DB6B" w14:textId="32612ABB" w:rsidR="004A054F" w:rsidRDefault="004A054F" w:rsidP="004A054F">
      <w:r w:rsidRPr="00FF4529">
        <w:t xml:space="preserve">This level contains the standard ISO conformance test categories limited to the </w:t>
      </w:r>
      <w:r w:rsidR="009F5464" w:rsidRPr="00FF4529">
        <w:t>behavior</w:t>
      </w:r>
      <w:r w:rsidRPr="00FF4529">
        <w:t xml:space="preserve"> </w:t>
      </w:r>
      <w:r>
        <w:t xml:space="preserve">valid event and </w:t>
      </w:r>
      <w:r w:rsidR="009F5464">
        <w:t>behavior</w:t>
      </w:r>
      <w:r>
        <w:t xml:space="preserve"> invalid event.</w:t>
      </w:r>
    </w:p>
    <w:p w14:paraId="3436872B" w14:textId="75266FED" w:rsidR="00FF4529" w:rsidRPr="00FF4529" w:rsidRDefault="00FF4529" w:rsidP="00FF4529">
      <w:pPr>
        <w:pStyle w:val="Heading1"/>
      </w:pPr>
      <w:bookmarkStart w:id="318" w:name="_Toc480967037"/>
      <w:r w:rsidRPr="00FF4529">
        <w:t>Test Purposes (TP)</w:t>
      </w:r>
      <w:bookmarkEnd w:id="316"/>
      <w:bookmarkEnd w:id="317"/>
      <w:bookmarkEnd w:id="318"/>
    </w:p>
    <w:p w14:paraId="2AEC39FD" w14:textId="77777777" w:rsidR="00FF4529" w:rsidRPr="00FF4529" w:rsidRDefault="00FF4529" w:rsidP="005B25C4">
      <w:pPr>
        <w:pStyle w:val="Heading2"/>
      </w:pPr>
      <w:bookmarkStart w:id="319" w:name="_Toc379980288"/>
      <w:bookmarkStart w:id="320" w:name="_Toc405990176"/>
      <w:bookmarkStart w:id="321" w:name="_Toc480967038"/>
      <w:r w:rsidRPr="00FF4529">
        <w:t>Introduction</w:t>
      </w:r>
      <w:bookmarkEnd w:id="319"/>
      <w:bookmarkEnd w:id="320"/>
      <w:bookmarkEnd w:id="321"/>
    </w:p>
    <w:p w14:paraId="43796FAF" w14:textId="77777777" w:rsidR="00FF4529" w:rsidRPr="00FF4529" w:rsidRDefault="00FF4529" w:rsidP="005B25C4">
      <w:pPr>
        <w:pStyle w:val="Heading3"/>
      </w:pPr>
      <w:bookmarkStart w:id="322" w:name="_Toc379980289"/>
      <w:bookmarkStart w:id="323" w:name="_Toc405990177"/>
      <w:bookmarkStart w:id="324" w:name="_Toc480967039"/>
      <w:r w:rsidRPr="00FF4529">
        <w:t>TP definition conventions</w:t>
      </w:r>
      <w:bookmarkEnd w:id="322"/>
      <w:bookmarkEnd w:id="323"/>
      <w:bookmarkEnd w:id="324"/>
    </w:p>
    <w:p w14:paraId="36520EDB" w14:textId="2010D502"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3028B7" w:rsidRPr="003028B7">
        <w:t>Table 6</w:t>
      </w:r>
      <w:r w:rsidR="003028B7" w:rsidRPr="003028B7">
        <w:noBreakHyphen/>
        <w:t>1</w:t>
      </w:r>
      <w:r w:rsidR="000E181E">
        <w:fldChar w:fldCharType="end"/>
      </w:r>
      <w:r w:rsidR="000E181E">
        <w:t xml:space="preserve"> </w:t>
      </w:r>
      <w:r w:rsidR="00774BB6" w:rsidRPr="00E22969">
        <w:t>built according to EG 202 798 [</w:t>
      </w:r>
      <w:r w:rsidR="00774BB6" w:rsidRPr="00E22969">
        <w:fldChar w:fldCharType="begin"/>
      </w:r>
      <w:r w:rsidR="00774BB6" w:rsidRPr="00E22969">
        <w:instrText xml:space="preserve"> REF REF_EG202798  \h </w:instrText>
      </w:r>
      <w:r w:rsidR="00774BB6" w:rsidRPr="00E22969">
        <w:fldChar w:fldCharType="separate"/>
      </w:r>
      <w:r w:rsidR="003028B7" w:rsidRPr="00230517">
        <w:t>i.</w:t>
      </w:r>
      <w:r w:rsidR="003028B7">
        <w:rPr>
          <w:noProof/>
        </w:rPr>
        <w:t>1</w:t>
      </w:r>
      <w:r w:rsidR="00774BB6" w:rsidRPr="00E22969">
        <w:fldChar w:fldCharType="end"/>
      </w:r>
      <w:r w:rsidR="00774BB6" w:rsidRPr="00E22969">
        <w:t>].</w:t>
      </w:r>
    </w:p>
    <w:p w14:paraId="0510AED2" w14:textId="45D1166D" w:rsidR="00AD274F" w:rsidRPr="00054525" w:rsidRDefault="00AD274F" w:rsidP="00AD274F">
      <w:pPr>
        <w:widowControl w:val="0"/>
        <w:overflowPunct/>
        <w:spacing w:after="0"/>
        <w:ind w:left="3540" w:right="-20"/>
        <w:textAlignment w:val="auto"/>
        <w:rPr>
          <w:sz w:val="24"/>
          <w:szCs w:val="24"/>
        </w:rPr>
      </w:pPr>
      <w:bookmarkStart w:id="325"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bookmarkEnd w:id="325"/>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77777777"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779B2C2" w:rsidR="00AD274F" w:rsidRPr="00AD274F" w:rsidRDefault="009D31C1"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34CDA2FD"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14:paraId="7C05DB58" w14:textId="0F822E92"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914D8B">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914D8B">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4B1B9C" w:rsidRPr="00AD274F" w14:paraId="6682ECEB" w14:textId="77777777" w:rsidTr="003B516E">
        <w:trPr>
          <w:trHeight w:val="288"/>
        </w:trPr>
        <w:tc>
          <w:tcPr>
            <w:tcW w:w="1710" w:type="dxa"/>
            <w:noWrap/>
          </w:tcPr>
          <w:p w14:paraId="7004ADCB" w14:textId="62CB74AC" w:rsidR="004B1B9C" w:rsidRPr="00AD274F" w:rsidRDefault="00402EB0" w:rsidP="004B1B9C">
            <w:pPr>
              <w:spacing w:after="0"/>
              <w:rPr>
                <w:rFonts w:ascii="Arial" w:hAnsi="Arial" w:cs="Arial"/>
                <w:sz w:val="18"/>
                <w:szCs w:val="18"/>
              </w:rPr>
            </w:pPr>
            <w:r>
              <w:rPr>
                <w:rFonts w:ascii="Arial" w:hAnsi="Arial" w:cs="Arial"/>
                <w:sz w:val="18"/>
                <w:szCs w:val="18"/>
              </w:rPr>
              <w:t>Stimulus</w:t>
            </w:r>
          </w:p>
        </w:tc>
        <w:tc>
          <w:tcPr>
            <w:tcW w:w="7920" w:type="dxa"/>
            <w:noWrap/>
          </w:tcPr>
          <w:p w14:paraId="7E8C46BE" w14:textId="35ABE66B" w:rsidR="004B1B9C" w:rsidRPr="00AD274F" w:rsidRDefault="004B1B9C" w:rsidP="004B1B9C">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enforces an </w:t>
            </w:r>
            <w:r w:rsidR="00914D8B">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67C1BDDD"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914D8B">
              <w:rPr>
                <w:rFonts w:ascii="Arial" w:hAnsi="Arial" w:cs="Arial"/>
                <w:sz w:val="18"/>
                <w:szCs w:val="18"/>
              </w:rPr>
              <w:t>IUT</w:t>
            </w:r>
            <w:r w:rsidRPr="00AD274F">
              <w:rPr>
                <w:rFonts w:ascii="Arial" w:hAnsi="Arial" w:cs="Arial"/>
                <w:sz w:val="18"/>
                <w:szCs w:val="18"/>
              </w:rPr>
              <w:t xml:space="preserve"> behaves according to the expected behavior (for instance the </w:t>
            </w:r>
            <w:r w:rsidR="00914D8B">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14:paraId="4EC351F5" w14:textId="5154CD9F"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914D8B">
              <w:rPr>
                <w:rFonts w:ascii="Arial" w:hAnsi="Arial" w:cs="Arial"/>
                <w:sz w:val="18"/>
                <w:szCs w:val="18"/>
              </w:rPr>
              <w:t>IUT</w:t>
            </w:r>
            <w:r w:rsidRPr="00AD274F">
              <w:rPr>
                <w:rFonts w:ascii="Arial" w:hAnsi="Arial" w:cs="Arial"/>
                <w:sz w:val="18"/>
                <w:szCs w:val="18"/>
              </w:rPr>
              <w:t xml:space="preserve"> configuration.</w:t>
            </w:r>
          </w:p>
        </w:tc>
      </w:tr>
      <w:tr w:rsidR="00922DC8" w:rsidRPr="00AD274F" w14:paraId="6DB0FDCA" w14:textId="77777777" w:rsidTr="003B516E">
        <w:trPr>
          <w:trHeight w:val="288"/>
        </w:trPr>
        <w:tc>
          <w:tcPr>
            <w:tcW w:w="1710" w:type="dxa"/>
            <w:noWrap/>
          </w:tcPr>
          <w:p w14:paraId="791B2FC2" w14:textId="13CD809C" w:rsidR="00922DC8" w:rsidRPr="00AD274F" w:rsidRDefault="00922DC8" w:rsidP="00AD274F">
            <w:pPr>
              <w:spacing w:after="0"/>
              <w:rPr>
                <w:rFonts w:ascii="Arial" w:hAnsi="Arial" w:cs="Arial"/>
                <w:sz w:val="18"/>
                <w:szCs w:val="18"/>
              </w:rPr>
            </w:pPr>
            <w:r>
              <w:rPr>
                <w:rFonts w:ascii="Arial" w:hAnsi="Arial" w:cs="Arial"/>
                <w:sz w:val="18"/>
                <w:szCs w:val="18"/>
              </w:rPr>
              <w:t>Procedure</w:t>
            </w:r>
          </w:p>
        </w:tc>
        <w:tc>
          <w:tcPr>
            <w:tcW w:w="7920" w:type="dxa"/>
            <w:noWrap/>
          </w:tcPr>
          <w:p w14:paraId="23040E9A" w14:textId="3247CD2B" w:rsidR="00922DC8" w:rsidRPr="00AD274F" w:rsidRDefault="00746E46" w:rsidP="00922DC8">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3CD0ACD5" w14:textId="77777777" w:rsidR="00FF4529" w:rsidRPr="00FF4529" w:rsidRDefault="00FF4529" w:rsidP="005B25C4">
      <w:pPr>
        <w:pStyle w:val="Heading3"/>
      </w:pPr>
      <w:bookmarkStart w:id="326" w:name="_Toc379980290"/>
      <w:bookmarkStart w:id="327" w:name="_Toc405990178"/>
      <w:bookmarkStart w:id="328" w:name="_Toc480967040"/>
      <w:r w:rsidRPr="00FF4529">
        <w:t>TP Identifier naming conventions</w:t>
      </w:r>
      <w:bookmarkEnd w:id="326"/>
      <w:bookmarkEnd w:id="327"/>
      <w:bookmarkEnd w:id="328"/>
    </w:p>
    <w:p w14:paraId="3CFD04D2" w14:textId="77777777" w:rsidR="003028B7"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according to </w:t>
      </w:r>
      <w:r w:rsidRPr="00C97DB3">
        <w:fldChar w:fldCharType="begin"/>
      </w:r>
      <w:r w:rsidRPr="00C97DB3">
        <w:instrText xml:space="preserve"> REF _Ref434417203 \h  \* MERGEFORMAT </w:instrText>
      </w:r>
      <w:r w:rsidRPr="00C97DB3">
        <w:fldChar w:fldCharType="separate"/>
      </w:r>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3028B7" w:rsidRPr="00FF4529" w14:paraId="0A61F311"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AECEE5"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lastRenderedPageBreak/>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441988"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w:t>
            </w:r>
            <w:proofErr w:type="spellStart"/>
            <w:r w:rsidRPr="00FF4529">
              <w:rPr>
                <w:rFonts w:ascii="Arial" w:hAnsi="Arial"/>
                <w:b/>
                <w:sz w:val="18"/>
              </w:rPr>
              <w:t>sgr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when no &lt;</w:t>
            </w:r>
            <w:proofErr w:type="spellStart"/>
            <w:r w:rsidRPr="00FF4529">
              <w:rPr>
                <w:rFonts w:ascii="Arial" w:hAnsi="Arial"/>
                <w:b/>
                <w:sz w:val="18"/>
              </w:rPr>
              <w:t>sgr</w:t>
            </w:r>
            <w:proofErr w:type="spellEnd"/>
            <w:r w:rsidRPr="00FF4529">
              <w:rPr>
                <w:rFonts w:ascii="Arial" w:hAnsi="Arial"/>
                <w:b/>
                <w:sz w:val="18"/>
              </w:rPr>
              <w:t>&gt;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945749" w14:textId="77777777" w:rsidR="003028B7" w:rsidRPr="00FF4529" w:rsidRDefault="003028B7"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E58668" w14:textId="77777777" w:rsidR="003028B7" w:rsidRPr="00FF4529" w:rsidRDefault="003028B7" w:rsidP="00464822">
            <w:pPr>
              <w:keepNext/>
              <w:keepLines/>
              <w:spacing w:after="0"/>
              <w:jc w:val="center"/>
              <w:rPr>
                <w:rFonts w:ascii="Arial" w:hAnsi="Arial"/>
                <w:b/>
                <w:sz w:val="18"/>
              </w:rPr>
            </w:pPr>
          </w:p>
        </w:tc>
      </w:tr>
      <w:tr w:rsidR="003028B7" w:rsidRPr="00FF4529" w14:paraId="661FB25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B677E3"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223FD0" w14:textId="77777777" w:rsidR="003028B7" w:rsidRPr="00FF4529" w:rsidRDefault="003028B7"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F71489" w14:textId="77777777" w:rsidR="003028B7" w:rsidRPr="00FF4529" w:rsidRDefault="003028B7"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DB9CEB" w14:textId="77777777" w:rsidR="003028B7" w:rsidRPr="00FF4529" w:rsidRDefault="003028B7" w:rsidP="00464822">
            <w:pPr>
              <w:keepNext/>
              <w:keepLines/>
              <w:spacing w:after="0"/>
              <w:rPr>
                <w:rFonts w:ascii="Arial" w:hAnsi="Arial"/>
                <w:sz w:val="18"/>
              </w:rPr>
            </w:pPr>
          </w:p>
        </w:tc>
      </w:tr>
      <w:tr w:rsidR="003028B7" w:rsidRPr="00FF4529" w14:paraId="0679E291"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09C50A"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D90021"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gr</w:t>
            </w:r>
            <w:proofErr w:type="spellEnd"/>
            <w:r w:rsidRPr="00FF4529">
              <w:rPr>
                <w:rFonts w:ascii="Arial" w:hAnsi="Arial"/>
                <w:sz w:val="18"/>
              </w:rPr>
              <w:t>&gt;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6B041" w14:textId="77777777" w:rsidR="003028B7" w:rsidRPr="00FF4529" w:rsidRDefault="003028B7"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48547" w14:textId="77777777" w:rsidR="003028B7" w:rsidRPr="00FF4529" w:rsidRDefault="003028B7" w:rsidP="00464822">
            <w:pPr>
              <w:keepNext/>
              <w:keepLines/>
              <w:spacing w:after="0"/>
              <w:rPr>
                <w:rFonts w:ascii="Arial" w:hAnsi="Arial"/>
                <w:sz w:val="18"/>
              </w:rPr>
            </w:pPr>
            <w:r>
              <w:rPr>
                <w:rFonts w:ascii="Arial" w:hAnsi="Arial"/>
                <w:sz w:val="18"/>
              </w:rPr>
              <w:t>Receive</w:t>
            </w:r>
          </w:p>
        </w:tc>
      </w:tr>
      <w:tr w:rsidR="003028B7" w:rsidRPr="00FF4529" w14:paraId="1E3CBE2C"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F58C20"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0D6AFC"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CE2AB2" w14:textId="77777777" w:rsidR="003028B7" w:rsidRDefault="003028B7"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8F71C" w14:textId="77777777" w:rsidR="003028B7" w:rsidRDefault="003028B7" w:rsidP="00464822">
            <w:pPr>
              <w:keepNext/>
              <w:keepLines/>
              <w:spacing w:after="0"/>
              <w:rPr>
                <w:rFonts w:ascii="Arial" w:hAnsi="Arial"/>
                <w:sz w:val="18"/>
              </w:rPr>
            </w:pPr>
            <w:r>
              <w:rPr>
                <w:rFonts w:ascii="Arial" w:hAnsi="Arial"/>
                <w:sz w:val="18"/>
              </w:rPr>
              <w:t>Transmit</w:t>
            </w:r>
          </w:p>
        </w:tc>
      </w:tr>
      <w:tr w:rsidR="003028B7" w:rsidRPr="00FF4529" w14:paraId="25AD8FD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585F06"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23622"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sgr</w:t>
            </w:r>
            <w:proofErr w:type="spellEnd"/>
            <w:r w:rsidRPr="00FF4529">
              <w:rPr>
                <w:rFonts w:ascii="Arial" w:hAnsi="Arial"/>
                <w:sz w:val="18"/>
              </w:rPr>
              <w:t>&gt;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237EBC" w14:textId="77777777" w:rsidR="003028B7" w:rsidRDefault="003028B7"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C1B79B" w14:textId="77777777" w:rsidR="003028B7" w:rsidRDefault="003028B7" w:rsidP="00464822">
            <w:pPr>
              <w:keepNext/>
              <w:keepLines/>
              <w:spacing w:after="0"/>
              <w:rPr>
                <w:rFonts w:ascii="Arial" w:hAnsi="Arial"/>
                <w:sz w:val="18"/>
              </w:rPr>
            </w:pPr>
            <w:r>
              <w:rPr>
                <w:rFonts w:ascii="Arial" w:hAnsi="Arial"/>
                <w:sz w:val="18"/>
              </w:rPr>
              <w:t>Channel Access Mode</w:t>
            </w:r>
          </w:p>
        </w:tc>
      </w:tr>
      <w:tr w:rsidR="003028B7" w:rsidRPr="00FF4529" w14:paraId="31989D37"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7355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CB8B9"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67892C" w14:textId="77777777" w:rsidR="003028B7" w:rsidRPr="00FF4529" w:rsidRDefault="003028B7"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06091D" w14:textId="77777777" w:rsidR="003028B7" w:rsidRPr="00FF4529" w:rsidRDefault="003028B7" w:rsidP="00464822">
            <w:pPr>
              <w:keepNext/>
              <w:keepLines/>
              <w:spacing w:after="0"/>
              <w:rPr>
                <w:rFonts w:ascii="Arial" w:hAnsi="Arial"/>
                <w:sz w:val="18"/>
              </w:rPr>
            </w:pPr>
            <w:r>
              <w:rPr>
                <w:rFonts w:ascii="Arial" w:hAnsi="Arial"/>
                <w:sz w:val="18"/>
              </w:rPr>
              <w:t>Performance</w:t>
            </w:r>
          </w:p>
        </w:tc>
      </w:tr>
      <w:tr w:rsidR="003028B7" w:rsidRPr="00FF4529" w14:paraId="1426F4A3"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D40E3D"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330A08"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14C6DF" w14:textId="77777777" w:rsidR="003028B7" w:rsidRDefault="003028B7"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1E3D6B" w14:textId="77777777" w:rsidR="003028B7" w:rsidRDefault="003028B7" w:rsidP="00464822">
            <w:pPr>
              <w:keepNext/>
              <w:keepLines/>
              <w:spacing w:after="0"/>
              <w:rPr>
                <w:rFonts w:ascii="Arial" w:hAnsi="Arial"/>
                <w:sz w:val="18"/>
              </w:rPr>
            </w:pPr>
            <w:r>
              <w:rPr>
                <w:rFonts w:ascii="Arial" w:hAnsi="Arial"/>
                <w:sz w:val="18"/>
              </w:rPr>
              <w:t xml:space="preserve">IPv6 </w:t>
            </w:r>
          </w:p>
        </w:tc>
      </w:tr>
      <w:tr w:rsidR="003028B7" w:rsidRPr="00FF4529" w14:paraId="42C6F56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83BE9F"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34B673"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4827B3" w14:textId="77777777" w:rsidR="003028B7" w:rsidRDefault="003028B7"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27FAA2" w14:textId="77777777" w:rsidR="003028B7" w:rsidRDefault="003028B7" w:rsidP="00464822">
            <w:pPr>
              <w:keepNext/>
              <w:keepLines/>
              <w:spacing w:after="0"/>
              <w:rPr>
                <w:rFonts w:ascii="Arial" w:hAnsi="Arial"/>
                <w:sz w:val="18"/>
              </w:rPr>
            </w:pPr>
            <w:r w:rsidRPr="00FF4529">
              <w:rPr>
                <w:rFonts w:ascii="Arial" w:hAnsi="Arial"/>
                <w:sz w:val="18"/>
              </w:rPr>
              <w:t>Valid Behavior tests</w:t>
            </w:r>
          </w:p>
        </w:tc>
      </w:tr>
      <w:tr w:rsidR="003028B7" w:rsidRPr="00FF4529" w14:paraId="5D740780"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C0BD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2BAAE9" w14:textId="77777777" w:rsidR="003028B7" w:rsidRPr="00FF4529" w:rsidRDefault="003028B7"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48885B" w14:textId="77777777" w:rsidR="003028B7" w:rsidRPr="00FF4529" w:rsidRDefault="003028B7"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A3F17C" w14:textId="77777777" w:rsidR="003028B7" w:rsidRPr="00FF4529" w:rsidRDefault="003028B7" w:rsidP="00464822">
            <w:pPr>
              <w:keepNext/>
              <w:keepLines/>
              <w:spacing w:after="0"/>
              <w:rPr>
                <w:rFonts w:ascii="Arial" w:hAnsi="Arial"/>
                <w:sz w:val="18"/>
              </w:rPr>
            </w:pPr>
            <w:r w:rsidRPr="00FF4529">
              <w:rPr>
                <w:rFonts w:ascii="Arial" w:hAnsi="Arial"/>
                <w:sz w:val="18"/>
              </w:rPr>
              <w:t>Invalid Syntax or Behavior Tests</w:t>
            </w:r>
          </w:p>
        </w:tc>
      </w:tr>
      <w:tr w:rsidR="003028B7" w:rsidRPr="00FF4529" w14:paraId="3BEE3C87"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509117"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B0627"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nn</w:t>
            </w:r>
            <w:proofErr w:type="spellEnd"/>
            <w:r w:rsidRPr="00FF4529">
              <w:rPr>
                <w:rFonts w:ascii="Arial" w:hAnsi="Arial"/>
                <w:sz w:val="18"/>
              </w:rPr>
              <w:t>&gt;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880E77" w14:textId="77777777" w:rsidR="003028B7" w:rsidRPr="00FF4529" w:rsidRDefault="003028B7"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9FAE4A" w14:textId="77777777" w:rsidR="003028B7" w:rsidRPr="00FF4529" w:rsidRDefault="003028B7" w:rsidP="00464822">
            <w:pPr>
              <w:keepNext/>
              <w:keepLines/>
              <w:spacing w:after="0"/>
              <w:rPr>
                <w:rFonts w:ascii="Arial" w:hAnsi="Arial"/>
                <w:sz w:val="18"/>
              </w:rPr>
            </w:pPr>
            <w:r w:rsidRPr="00FF4529">
              <w:rPr>
                <w:rFonts w:ascii="Arial" w:hAnsi="Arial"/>
                <w:sz w:val="18"/>
              </w:rPr>
              <w:t>01 to 99</w:t>
            </w:r>
          </w:p>
        </w:tc>
      </w:tr>
    </w:tbl>
    <w:p w14:paraId="392318AF" w14:textId="1178E750" w:rsidR="00464822" w:rsidRDefault="003028B7" w:rsidP="00464822">
      <w:r w:rsidRPr="00FF4529">
        <w:rPr>
          <w:rFonts w:ascii="Arial" w:hAnsi="Arial"/>
          <w:b/>
        </w:rPr>
        <w:t xml:space="preserve">Table </w:t>
      </w:r>
      <w:r>
        <w:rPr>
          <w:rFonts w:ascii="Arial" w:hAnsi="Arial"/>
          <w:b/>
          <w:noProof/>
        </w:rPr>
        <w:t>6</w:t>
      </w:r>
      <w:r>
        <w:rPr>
          <w:rFonts w:ascii="Arial" w:hAnsi="Arial"/>
          <w:b/>
          <w:noProof/>
        </w:rPr>
        <w:noBreakHyphen/>
        <w:t>2</w:t>
      </w:r>
      <w:r w:rsidR="00CB7B3B" w:rsidRPr="00C97DB3">
        <w:fldChar w:fldCharType="end"/>
      </w:r>
      <w:r w:rsidR="00FF4529" w:rsidRPr="00C97DB3">
        <w:t>.</w:t>
      </w:r>
      <w:bookmarkStart w:id="329"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14:paraId="0B3CDAED"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A9401A"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0D329C"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w:t>
            </w:r>
            <w:proofErr w:type="spellStart"/>
            <w:r w:rsidRPr="00FF4529">
              <w:rPr>
                <w:rFonts w:ascii="Arial" w:hAnsi="Arial"/>
                <w:b/>
                <w:sz w:val="18"/>
              </w:rPr>
              <w:t>sgr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when no &lt;</w:t>
            </w:r>
            <w:proofErr w:type="spellStart"/>
            <w:r w:rsidRPr="00FF4529">
              <w:rPr>
                <w:rFonts w:ascii="Arial" w:hAnsi="Arial"/>
                <w:b/>
                <w:sz w:val="18"/>
              </w:rPr>
              <w:t>sgr</w:t>
            </w:r>
            <w:proofErr w:type="spellEnd"/>
            <w:r w:rsidRPr="00FF4529">
              <w:rPr>
                <w:rFonts w:ascii="Arial" w:hAnsi="Arial"/>
                <w:b/>
                <w:sz w:val="18"/>
              </w:rPr>
              <w:t>&gt;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B6C9A" w14:textId="77777777"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62394C" w14:textId="77777777" w:rsidR="00464822" w:rsidRPr="00FF4529" w:rsidRDefault="00464822" w:rsidP="00464822">
            <w:pPr>
              <w:keepNext/>
              <w:keepLines/>
              <w:spacing w:after="0"/>
              <w:jc w:val="center"/>
              <w:rPr>
                <w:rFonts w:ascii="Arial" w:hAnsi="Arial"/>
                <w:b/>
                <w:sz w:val="18"/>
              </w:rPr>
            </w:pPr>
          </w:p>
        </w:tc>
      </w:tr>
      <w:tr w:rsidR="00464822" w:rsidRPr="00FF4529" w14:paraId="3690CCD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7600F" w14:textId="77777777"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1CEE81" w14:textId="77777777"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F6702D" w14:textId="4AE8D55A" w:rsidR="00464822" w:rsidRPr="00FF4529" w:rsidRDefault="0065611C"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59B9" w14:textId="77777777" w:rsidR="00464822" w:rsidRPr="00FF4529" w:rsidRDefault="00464822" w:rsidP="00464822">
            <w:pPr>
              <w:keepNext/>
              <w:keepLines/>
              <w:spacing w:after="0"/>
              <w:rPr>
                <w:rFonts w:ascii="Arial" w:hAnsi="Arial"/>
                <w:sz w:val="18"/>
              </w:rPr>
            </w:pPr>
          </w:p>
        </w:tc>
      </w:tr>
      <w:tr w:rsidR="00A4267A" w:rsidRPr="00FF4529" w14:paraId="4DF511FD"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0F74F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77F73" w14:textId="77777777" w:rsidR="00A4267A" w:rsidRPr="00FF4529" w:rsidRDefault="00A4267A"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gr</w:t>
            </w:r>
            <w:proofErr w:type="spellEnd"/>
            <w:r w:rsidRPr="00FF4529">
              <w:rPr>
                <w:rFonts w:ascii="Arial" w:hAnsi="Arial"/>
                <w:sz w:val="18"/>
              </w:rPr>
              <w:t>&gt;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B13685" w14:textId="3D613849" w:rsidR="00A4267A" w:rsidRPr="00FF4529" w:rsidRDefault="00A4267A"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55AB2" w14:textId="386B2BFC" w:rsidR="00A4267A" w:rsidRPr="00FF4529" w:rsidRDefault="00A4267A" w:rsidP="00464822">
            <w:pPr>
              <w:keepNext/>
              <w:keepLines/>
              <w:spacing w:after="0"/>
              <w:rPr>
                <w:rFonts w:ascii="Arial" w:hAnsi="Arial"/>
                <w:sz w:val="18"/>
              </w:rPr>
            </w:pPr>
            <w:r>
              <w:rPr>
                <w:rFonts w:ascii="Arial" w:hAnsi="Arial"/>
                <w:sz w:val="18"/>
              </w:rPr>
              <w:t>Receive</w:t>
            </w:r>
          </w:p>
        </w:tc>
      </w:tr>
      <w:tr w:rsidR="00A4267A" w:rsidRPr="00FF4529" w14:paraId="6A3BAA9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C00102"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38B5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615E5" w14:textId="02833C77" w:rsidR="00A4267A" w:rsidRDefault="00A4267A"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F2EB5B" w14:textId="7FB35381" w:rsidR="00A4267A" w:rsidRDefault="00A4267A" w:rsidP="00464822">
            <w:pPr>
              <w:keepNext/>
              <w:keepLines/>
              <w:spacing w:after="0"/>
              <w:rPr>
                <w:rFonts w:ascii="Arial" w:hAnsi="Arial"/>
                <w:sz w:val="18"/>
              </w:rPr>
            </w:pPr>
            <w:r>
              <w:rPr>
                <w:rFonts w:ascii="Arial" w:hAnsi="Arial"/>
                <w:sz w:val="18"/>
              </w:rPr>
              <w:t>Transmit</w:t>
            </w:r>
          </w:p>
        </w:tc>
      </w:tr>
      <w:tr w:rsidR="00A4267A" w:rsidRPr="00FF4529" w14:paraId="631C3C4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E3BD8B"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B77EE" w14:textId="047C6954" w:rsidR="00A4267A" w:rsidRPr="00FF4529" w:rsidRDefault="00253945"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sgr</w:t>
            </w:r>
            <w:proofErr w:type="spellEnd"/>
            <w:r w:rsidRPr="00FF4529">
              <w:rPr>
                <w:rFonts w:ascii="Arial" w:hAnsi="Arial"/>
                <w:sz w:val="18"/>
              </w:rPr>
              <w:t>&gt;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4B7CF" w14:textId="1D977780" w:rsidR="00A4267A" w:rsidRDefault="00A4267A"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EC4B93" w14:textId="56D028D0" w:rsidR="00A4267A" w:rsidRDefault="00A4267A" w:rsidP="00464822">
            <w:pPr>
              <w:keepNext/>
              <w:keepLines/>
              <w:spacing w:after="0"/>
              <w:rPr>
                <w:rFonts w:ascii="Arial" w:hAnsi="Arial"/>
                <w:sz w:val="18"/>
              </w:rPr>
            </w:pPr>
            <w:r>
              <w:rPr>
                <w:rFonts w:ascii="Arial" w:hAnsi="Arial"/>
                <w:sz w:val="18"/>
              </w:rPr>
              <w:t>Channel Access Mode</w:t>
            </w:r>
          </w:p>
        </w:tc>
      </w:tr>
      <w:tr w:rsidR="00A4267A" w:rsidRPr="00FF4529" w14:paraId="148A22BF"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74AB6"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BA29A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DD6136" w14:textId="0ABAA010" w:rsidR="00A4267A" w:rsidRPr="00FF4529" w:rsidRDefault="00A4267A"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E71129" w14:textId="349B39E4" w:rsidR="00A4267A" w:rsidRPr="00FF4529" w:rsidRDefault="00A4267A" w:rsidP="00464822">
            <w:pPr>
              <w:keepNext/>
              <w:keepLines/>
              <w:spacing w:after="0"/>
              <w:rPr>
                <w:rFonts w:ascii="Arial" w:hAnsi="Arial"/>
                <w:sz w:val="18"/>
              </w:rPr>
            </w:pPr>
            <w:r>
              <w:rPr>
                <w:rFonts w:ascii="Arial" w:hAnsi="Arial"/>
                <w:sz w:val="18"/>
              </w:rPr>
              <w:t>Performance</w:t>
            </w:r>
          </w:p>
        </w:tc>
      </w:tr>
      <w:tr w:rsidR="00A4267A" w:rsidRPr="00FF4529" w14:paraId="7669BF2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B8DB28"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BC5828"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8EF370" w14:textId="42089C85" w:rsidR="00A4267A" w:rsidRDefault="00A4267A"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1DE1BC" w14:textId="5F697919" w:rsidR="00A4267A" w:rsidRDefault="00A4267A" w:rsidP="00464822">
            <w:pPr>
              <w:keepNext/>
              <w:keepLines/>
              <w:spacing w:after="0"/>
              <w:rPr>
                <w:rFonts w:ascii="Arial" w:hAnsi="Arial"/>
                <w:sz w:val="18"/>
              </w:rPr>
            </w:pPr>
            <w:r>
              <w:rPr>
                <w:rFonts w:ascii="Arial" w:hAnsi="Arial"/>
                <w:sz w:val="18"/>
              </w:rPr>
              <w:t xml:space="preserve">IPv6 </w:t>
            </w:r>
          </w:p>
        </w:tc>
      </w:tr>
      <w:tr w:rsidR="00A4267A" w:rsidRPr="00FF4529" w14:paraId="13790D64"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F31C"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8B5111"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B1AF1F" w14:textId="6C57ABAA" w:rsidR="00A4267A" w:rsidRDefault="00A4267A"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983013" w14:textId="7A619510" w:rsidR="00A4267A" w:rsidRDefault="00A4267A" w:rsidP="00464822">
            <w:pPr>
              <w:keepNext/>
              <w:keepLines/>
              <w:spacing w:after="0"/>
              <w:rPr>
                <w:rFonts w:ascii="Arial" w:hAnsi="Arial"/>
                <w:sz w:val="18"/>
              </w:rPr>
            </w:pPr>
            <w:r w:rsidRPr="00FF4529">
              <w:rPr>
                <w:rFonts w:ascii="Arial" w:hAnsi="Arial"/>
                <w:sz w:val="18"/>
              </w:rPr>
              <w:t>Valid Behavior tests</w:t>
            </w:r>
          </w:p>
        </w:tc>
      </w:tr>
      <w:tr w:rsidR="00A4267A" w:rsidRPr="00FF4529" w14:paraId="5F3D255A"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3AC7E"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DD0C9B" w14:textId="77777777" w:rsidR="00A4267A" w:rsidRPr="00FF4529" w:rsidRDefault="00A4267A"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95DF0" w14:textId="0CA06DD8" w:rsidR="00A4267A" w:rsidRPr="00FF4529" w:rsidRDefault="00A4267A"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B2E7" w14:textId="01A2A1A8" w:rsidR="00A4267A" w:rsidRPr="00FF4529" w:rsidRDefault="00A4267A" w:rsidP="00464822">
            <w:pPr>
              <w:keepNext/>
              <w:keepLines/>
              <w:spacing w:after="0"/>
              <w:rPr>
                <w:rFonts w:ascii="Arial" w:hAnsi="Arial"/>
                <w:sz w:val="18"/>
              </w:rPr>
            </w:pPr>
            <w:r w:rsidRPr="00FF4529">
              <w:rPr>
                <w:rFonts w:ascii="Arial" w:hAnsi="Arial"/>
                <w:sz w:val="18"/>
              </w:rPr>
              <w:t>Invalid Syntax or Behavior Tests</w:t>
            </w:r>
          </w:p>
        </w:tc>
      </w:tr>
      <w:tr w:rsidR="00A4267A" w:rsidRPr="00FF4529" w14:paraId="405D88AE"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E9DB7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95B205" w14:textId="77777777" w:rsidR="00A4267A" w:rsidRPr="00FF4529" w:rsidRDefault="00A4267A"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nn</w:t>
            </w:r>
            <w:proofErr w:type="spellEnd"/>
            <w:r w:rsidRPr="00FF4529">
              <w:rPr>
                <w:rFonts w:ascii="Arial" w:hAnsi="Arial"/>
                <w:sz w:val="18"/>
              </w:rPr>
              <w:t>&gt;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DB521E" w14:textId="77777777" w:rsidR="00A4267A" w:rsidRPr="00FF4529" w:rsidRDefault="00A4267A"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EA1CBE" w14:textId="01BDAA4F" w:rsidR="00A4267A" w:rsidRPr="00FF4529" w:rsidRDefault="00A35876" w:rsidP="00464822">
            <w:pPr>
              <w:keepNext/>
              <w:keepLines/>
              <w:spacing w:after="0"/>
              <w:rPr>
                <w:rFonts w:ascii="Arial" w:hAnsi="Arial"/>
                <w:sz w:val="18"/>
              </w:rPr>
            </w:pPr>
            <w:r w:rsidRPr="00FF4529">
              <w:rPr>
                <w:rFonts w:ascii="Arial" w:hAnsi="Arial"/>
                <w:sz w:val="18"/>
              </w:rPr>
              <w:t>01 to 99</w:t>
            </w:r>
          </w:p>
        </w:tc>
      </w:tr>
    </w:tbl>
    <w:p w14:paraId="446C5BDE" w14:textId="6D041239" w:rsidR="00FF4529" w:rsidRPr="00464822" w:rsidRDefault="00FF4529" w:rsidP="00464822">
      <w:pPr>
        <w:jc w:val="cente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bookmarkEnd w:id="329"/>
      <w:r w:rsidRPr="00FF4529">
        <w:rPr>
          <w:rFonts w:ascii="Arial" w:hAnsi="Arial"/>
          <w:b/>
        </w:rPr>
        <w:t>: TP naming convention</w:t>
      </w:r>
    </w:p>
    <w:p w14:paraId="5CC0FCE9" w14:textId="713AE768" w:rsidR="00223436" w:rsidRPr="006C50DC" w:rsidRDefault="00223436" w:rsidP="005B25C4">
      <w:bookmarkStart w:id="330" w:name="_Toc379980292"/>
      <w:bookmarkStart w:id="331" w:name="_Toc405990180"/>
    </w:p>
    <w:p w14:paraId="72B3678F" w14:textId="77777777" w:rsidR="00FF4529" w:rsidRPr="00B575A2" w:rsidRDefault="00FF4529" w:rsidP="005B25C4">
      <w:pPr>
        <w:pStyle w:val="Heading3"/>
      </w:pPr>
      <w:bookmarkStart w:id="332" w:name="_Toc480967041"/>
      <w:r w:rsidRPr="00B575A2">
        <w:t>Sources of TP definitions</w:t>
      </w:r>
      <w:bookmarkEnd w:id="330"/>
      <w:bookmarkEnd w:id="331"/>
      <w:bookmarkEnd w:id="332"/>
    </w:p>
    <w:p w14:paraId="6798CEE2" w14:textId="12CB8593" w:rsidR="00087BBC" w:rsidRDefault="00FF4529" w:rsidP="00FF4529">
      <w:r w:rsidRPr="00FF4529">
        <w:t xml:space="preserve">All TPs are specified according to </w:t>
      </w:r>
      <w:r w:rsidR="0065611C">
        <w:t>IEEE 1609.4</w:t>
      </w:r>
      <w:r w:rsidR="00B537D9">
        <w:t xml:space="preserve"> </w:t>
      </w:r>
      <w:r w:rsidR="00847BA5">
        <w:t>[</w:t>
      </w:r>
      <w:r w:rsidR="0065611C">
        <w:fldChar w:fldCharType="begin"/>
      </w:r>
      <w:r w:rsidR="0065611C">
        <w:instrText xml:space="preserve"> REF  REF_IEEE16094 \h  \* MERGEFORMAT </w:instrText>
      </w:r>
      <w:r w:rsidR="0065611C">
        <w:fldChar w:fldCharType="separate"/>
      </w:r>
      <w:r w:rsidR="003028B7">
        <w:t>2</w:t>
      </w:r>
      <w:r w:rsidR="0065611C">
        <w:fldChar w:fldCharType="end"/>
      </w:r>
      <w:r w:rsidR="00847BA5">
        <w:t>]</w:t>
      </w:r>
      <w:r w:rsidR="008148C7">
        <w:t xml:space="preserve">. </w:t>
      </w:r>
      <w:r w:rsidR="00087BBC">
        <w:t xml:space="preserve">Traceability from PICS to TPs is included in the </w:t>
      </w:r>
      <w:r w:rsidR="003071D6">
        <w:fldChar w:fldCharType="begin"/>
      </w:r>
      <w:r w:rsidR="003071D6">
        <w:instrText xml:space="preserve"> REF  REF_Appendix_A \h  \* MERGEFORMAT </w:instrText>
      </w:r>
      <w:r w:rsidR="003071D6">
        <w:fldChar w:fldCharType="separate"/>
      </w:r>
      <w:r w:rsidR="003028B7">
        <w:t>Appendix A</w:t>
      </w:r>
      <w:r w:rsidR="003071D6">
        <w:fldChar w:fldCharType="end"/>
      </w:r>
      <w:r w:rsidR="00087BBC">
        <w:t>.</w:t>
      </w:r>
    </w:p>
    <w:p w14:paraId="6C45B0B4" w14:textId="0F702B22" w:rsidR="00FF4529" w:rsidRDefault="000B30A1" w:rsidP="00FF4529">
      <w:r>
        <w:fldChar w:fldCharType="begin"/>
      </w:r>
      <w:r>
        <w:instrText xml:space="preserve"> REF  REF_Appendix_A \h  \* MERGEFORMAT </w:instrText>
      </w:r>
      <w:r>
        <w:fldChar w:fldCharType="separate"/>
      </w:r>
      <w:r w:rsidR="003028B7">
        <w:t>Appendix A</w:t>
      </w:r>
      <w:r>
        <w:fldChar w:fldCharType="end"/>
      </w:r>
      <w:r w:rsidR="006F69F3">
        <w:t xml:space="preserve"> includes a full list of PICs from IEEE </w:t>
      </w:r>
      <w:r w:rsidR="0065611C">
        <w:t>1609.4</w:t>
      </w:r>
      <w:r w:rsidR="009903F8">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3028B7">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65611C">
        <w:t>1609.4</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65611C">
        <w:t>.</w:t>
      </w:r>
    </w:p>
    <w:p w14:paraId="4898EC37" w14:textId="77777777" w:rsidR="00CB1457" w:rsidRDefault="00CB1457" w:rsidP="00FF4529"/>
    <w:p w14:paraId="2DAAD984" w14:textId="77777777"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333" w:name="_Toc379980294"/>
      <w:bookmarkStart w:id="334" w:name="_Toc405990182"/>
      <w:r>
        <w:rPr>
          <w:highlight w:val="lightGray"/>
        </w:rPr>
        <w:br w:type="page"/>
      </w:r>
    </w:p>
    <w:p w14:paraId="0E676723" w14:textId="2D9C8D65" w:rsidR="00FF4529" w:rsidRDefault="00FF4529" w:rsidP="005B25C4">
      <w:pPr>
        <w:pStyle w:val="Heading2"/>
      </w:pPr>
      <w:bookmarkStart w:id="335" w:name="REF_SEC6DOT2"/>
      <w:bookmarkStart w:id="336" w:name="_Ref438045018"/>
      <w:bookmarkStart w:id="337" w:name="_Toc480967042"/>
      <w:bookmarkEnd w:id="335"/>
      <w:r w:rsidRPr="00FF4529">
        <w:lastRenderedPageBreak/>
        <w:t xml:space="preserve">Test purposes for </w:t>
      </w:r>
      <w:bookmarkEnd w:id="333"/>
      <w:bookmarkEnd w:id="334"/>
      <w:r w:rsidR="008F667E">
        <w:t>1609.4</w:t>
      </w:r>
      <w:bookmarkEnd w:id="336"/>
      <w:bookmarkEnd w:id="337"/>
    </w:p>
    <w:p w14:paraId="481E25A2" w14:textId="6CC202FB" w:rsidR="00BD7C8B" w:rsidRDefault="00AF5568" w:rsidP="00BD7C8B">
      <w:pPr>
        <w:pStyle w:val="Heading3"/>
        <w:rPr>
          <w:rFonts w:ascii="Times New Roman" w:hAnsi="Times New Roman" w:cs="Times New Roman"/>
        </w:rPr>
      </w:pPr>
      <w:bookmarkStart w:id="338" w:name="_Toc432594082"/>
      <w:bookmarkStart w:id="339" w:name="_Toc480967043"/>
      <w:r>
        <w:rPr>
          <w:rFonts w:ascii="Times New Roman" w:hAnsi="Times New Roman" w:cs="Times New Roman"/>
        </w:rPr>
        <w:t>1609.4</w:t>
      </w:r>
      <w:r w:rsidR="00BD7C8B" w:rsidRPr="00BF4C8D">
        <w:rPr>
          <w:rFonts w:ascii="Times New Roman" w:hAnsi="Times New Roman" w:cs="Times New Roman"/>
        </w:rPr>
        <w:t xml:space="preserve"> Receive </w:t>
      </w:r>
      <w:r w:rsidR="00BB6DF6">
        <w:rPr>
          <w:rFonts w:ascii="Times New Roman" w:hAnsi="Times New Roman" w:cs="Times New Roman"/>
        </w:rPr>
        <w:t xml:space="preserve">Channel </w:t>
      </w:r>
      <w:r w:rsidR="00223E6D">
        <w:rPr>
          <w:rFonts w:ascii="Times New Roman" w:hAnsi="Times New Roman" w:cs="Times New Roman"/>
        </w:rPr>
        <w:t>Access Mode</w:t>
      </w:r>
      <w:r w:rsidR="00BD7C8B" w:rsidRPr="00BF4C8D">
        <w:rPr>
          <w:rFonts w:ascii="Times New Roman" w:hAnsi="Times New Roman" w:cs="Times New Roman"/>
        </w:rPr>
        <w:t xml:space="preserve"> Validation</w:t>
      </w:r>
      <w:bookmarkEnd w:id="338"/>
      <w:bookmarkEnd w:id="339"/>
    </w:p>
    <w:p w14:paraId="72B6DF35" w14:textId="2109D09B" w:rsidR="005340AB" w:rsidRPr="005340AB" w:rsidRDefault="005340AB" w:rsidP="005340AB">
      <w:pPr>
        <w:pStyle w:val="Heading4"/>
      </w:pPr>
      <w:bookmarkStart w:id="340" w:name="_Toc480967044"/>
      <w:r w:rsidRPr="00E03319">
        <w:rPr>
          <w:szCs w:val="20"/>
        </w:rPr>
        <w:t>TP-</w:t>
      </w:r>
      <w:r w:rsidR="00AF5568">
        <w:rPr>
          <w:szCs w:val="20"/>
        </w:rPr>
        <w:t>16094-RXT-</w:t>
      </w:r>
      <w:r w:rsidR="00223E6D">
        <w:rPr>
          <w:szCs w:val="20"/>
        </w:rPr>
        <w:t xml:space="preserve">MDE </w:t>
      </w:r>
      <w:r w:rsidR="00AF5568">
        <w:rPr>
          <w:szCs w:val="20"/>
        </w:rPr>
        <w:t>-BV</w:t>
      </w:r>
      <w:r w:rsidRPr="00E03319">
        <w:rPr>
          <w:szCs w:val="20"/>
        </w:rPr>
        <w:t>-01</w:t>
      </w:r>
      <w:bookmarkEnd w:id="340"/>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BD7C8B" w14:paraId="7E57031B" w14:textId="77777777" w:rsidTr="00784488">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79689F9"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537F24A" w14:textId="1FF1E0E1" w:rsidR="00BD7C8B" w:rsidRPr="00E03319" w:rsidRDefault="00BD7C8B">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w:t>
            </w:r>
            <w:r w:rsidR="00322960">
              <w:rPr>
                <w:szCs w:val="20"/>
              </w:rPr>
              <w:t>16094</w:t>
            </w:r>
            <w:r w:rsidR="00223E6D">
              <w:rPr>
                <w:szCs w:val="20"/>
              </w:rPr>
              <w:t>-RXT-MDE-BV</w:t>
            </w:r>
            <w:r w:rsidRPr="00E03319">
              <w:rPr>
                <w:szCs w:val="20"/>
              </w:rPr>
              <w:t>-01</w:t>
            </w:r>
          </w:p>
        </w:tc>
      </w:tr>
      <w:tr w:rsidR="00BD7C8B" w14:paraId="69779A3B" w14:textId="77777777" w:rsidTr="00784488">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6B1F1752" w14:textId="26BAE78B" w:rsidR="00BD7C8B" w:rsidRPr="00E03319"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22CE9003" w14:textId="54B37143" w:rsidR="00F7248F" w:rsidRPr="00E03319" w:rsidRDefault="00F7248F"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0A14AA">
              <w:rPr>
                <w:szCs w:val="20"/>
              </w:rPr>
              <w:t>s</w:t>
            </w:r>
            <w:r>
              <w:rPr>
                <w:szCs w:val="20"/>
              </w:rPr>
              <w:t xml:space="preserve"> in continuous </w:t>
            </w:r>
            <w:r w:rsidR="00BB6DF6">
              <w:rPr>
                <w:szCs w:val="20"/>
              </w:rPr>
              <w:t xml:space="preserve">channel </w:t>
            </w:r>
            <w:r>
              <w:rPr>
                <w:szCs w:val="20"/>
              </w:rPr>
              <w:t>mode</w:t>
            </w:r>
            <w:r w:rsidR="008102E4">
              <w:rPr>
                <w:szCs w:val="20"/>
              </w:rPr>
              <w:t xml:space="preserve"> (non-switching)</w:t>
            </w:r>
            <w:r>
              <w:rPr>
                <w:szCs w:val="20"/>
              </w:rPr>
              <w:t xml:space="preserve"> and verify </w:t>
            </w:r>
            <w:r w:rsidR="00914D8B">
              <w:rPr>
                <w:szCs w:val="20"/>
              </w:rPr>
              <w:t>IUT</w:t>
            </w:r>
            <w:r>
              <w:rPr>
                <w:szCs w:val="20"/>
              </w:rPr>
              <w:t xml:space="preserve"> receives </w:t>
            </w:r>
            <w:r w:rsidR="00A35876">
              <w:rPr>
                <w:szCs w:val="20"/>
              </w:rPr>
              <w:t>the transmitted messages</w:t>
            </w:r>
            <w:r>
              <w:rPr>
                <w:szCs w:val="20"/>
              </w:rPr>
              <w:t>.</w:t>
            </w:r>
          </w:p>
        </w:tc>
      </w:tr>
      <w:tr w:rsidR="00BD7C8B" w14:paraId="618BF4F2"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C64ACCA"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D4595AE" w14:textId="0350B9E0"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A167F">
              <w:rPr>
                <w:szCs w:val="20"/>
              </w:rPr>
              <w:t>TC1</w:t>
            </w:r>
          </w:p>
        </w:tc>
      </w:tr>
      <w:tr w:rsidR="00BD7C8B" w14:paraId="08BDB5EE"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5140E5B8"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1B99CB5" w14:textId="4B450E00" w:rsidR="00BD7C8B" w:rsidRPr="003647D1" w:rsidRDefault="002A167F" w:rsidP="00847BA5">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sidRPr="002A167F">
              <w:rPr>
                <w:szCs w:val="20"/>
              </w:rPr>
              <w:t>[</w:t>
            </w:r>
            <w:r>
              <w:fldChar w:fldCharType="begin"/>
            </w:r>
            <w:r>
              <w:instrText xml:space="preserve"> REF REF_IEEE16094 \h </w:instrText>
            </w:r>
            <w:r>
              <w:fldChar w:fldCharType="separate"/>
            </w:r>
            <w:r w:rsidR="003028B7">
              <w:rPr>
                <w:noProof/>
              </w:rPr>
              <w:t>2</w:t>
            </w:r>
            <w:r>
              <w:fldChar w:fldCharType="end"/>
            </w:r>
            <w:r w:rsidRPr="002A167F">
              <w:rPr>
                <w:szCs w:val="20"/>
              </w:rPr>
              <w:t xml:space="preserve">] </w:t>
            </w:r>
            <w:r w:rsidR="006B77B9">
              <w:rPr>
                <w:sz w:val="18"/>
                <w:szCs w:val="18"/>
              </w:rPr>
              <w:t>5.2</w:t>
            </w:r>
            <w:r w:rsidRPr="002A167F">
              <w:rPr>
                <w:sz w:val="18"/>
                <w:szCs w:val="18"/>
              </w:rPr>
              <w:t>, 6.3.</w:t>
            </w:r>
            <w:r>
              <w:rPr>
                <w:sz w:val="18"/>
                <w:szCs w:val="18"/>
              </w:rPr>
              <w:t>1, 5.2</w:t>
            </w:r>
            <w:r w:rsidR="006B77B9">
              <w:rPr>
                <w:sz w:val="18"/>
                <w:szCs w:val="18"/>
              </w:rPr>
              <w:t>.1, 5.2</w:t>
            </w:r>
            <w:r>
              <w:rPr>
                <w:sz w:val="18"/>
                <w:szCs w:val="18"/>
              </w:rPr>
              <w:t>.3</w:t>
            </w:r>
          </w:p>
        </w:tc>
      </w:tr>
      <w:tr w:rsidR="00BD7C8B" w14:paraId="168483DA"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0F92DB2"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25AF562" w14:textId="1C443AEF" w:rsidR="00BD7C8B" w:rsidRPr="007378DA" w:rsidRDefault="006B77B9" w:rsidP="005F2100">
            <w:pPr>
              <w:pStyle w:val="NoSpacing"/>
              <w:pBdr>
                <w:top w:val="none" w:sz="0" w:space="0" w:color="auto"/>
                <w:left w:val="none" w:sz="0" w:space="0" w:color="auto"/>
                <w:bottom w:val="none" w:sz="0" w:space="0" w:color="auto"/>
                <w:right w:val="none" w:sz="0" w:space="0" w:color="auto"/>
                <w:between w:val="none" w:sz="0" w:space="0" w:color="auto"/>
              </w:pBdr>
              <w:rPr>
                <w:rFonts w:asciiTheme="minorHAnsi" w:hAnsiTheme="minorHAnsi"/>
                <w:szCs w:val="20"/>
              </w:rPr>
            </w:pPr>
            <w:r>
              <w:rPr>
                <w:rFonts w:asciiTheme="minorHAnsi" w:hAnsiTheme="minorHAnsi"/>
                <w:szCs w:val="20"/>
              </w:rPr>
              <w:t>M2, M2.1, M3, M3</w:t>
            </w:r>
            <w:r w:rsidR="00F7248F">
              <w:rPr>
                <w:rFonts w:asciiTheme="minorHAnsi" w:hAnsiTheme="minorHAnsi"/>
                <w:szCs w:val="20"/>
              </w:rPr>
              <w:t>.1</w:t>
            </w:r>
          </w:p>
        </w:tc>
      </w:tr>
      <w:tr w:rsidR="00BD7C8B" w14:paraId="75354637" w14:textId="77777777" w:rsidTr="0078448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74C2EE1A" w14:textId="28AEB209" w:rsidR="00BD7C8B" w:rsidRPr="00695916" w:rsidRDefault="00784488" w:rsidP="0069591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695916" w14:paraId="2A6609C9"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60AB659C" w14:textId="4B141576" w:rsidR="00695916" w:rsidRPr="00DC00AC" w:rsidRDefault="00695916" w:rsidP="005F2100">
            <w:pPr>
              <w:pStyle w:val="ListParagraph"/>
              <w:numPr>
                <w:ilvl w:val="0"/>
                <w:numId w:val="6"/>
              </w:numPr>
              <w:spacing w:after="0"/>
              <w:rPr>
                <w:rFonts w:asciiTheme="minorHAnsi" w:hAnsiTheme="minorHAnsi"/>
                <w:lang w:val="x-none" w:eastAsia="x-none"/>
              </w:rPr>
            </w:pPr>
            <w:r w:rsidRPr="00E03319">
              <w:rPr>
                <w:lang w:eastAsia="x-none"/>
              </w:rPr>
              <w:t xml:space="preserve">The </w:t>
            </w:r>
            <w:r w:rsidR="00914D8B">
              <w:rPr>
                <w:lang w:eastAsia="x-none"/>
              </w:rPr>
              <w:t>IUT</w:t>
            </w:r>
            <w:r w:rsidRPr="00E03319">
              <w:rPr>
                <w:lang w:eastAsia="x-none"/>
              </w:rPr>
              <w:t xml:space="preserve"> is </w:t>
            </w:r>
            <w:r>
              <w:rPr>
                <w:lang w:eastAsia="x-none"/>
              </w:rPr>
              <w:t>in initial state</w:t>
            </w:r>
            <w:r w:rsidR="000C0BA2">
              <w:rPr>
                <w:lang w:eastAsia="x-none"/>
              </w:rPr>
              <w:t xml:space="preserve"> as per sec 4.3.1</w:t>
            </w:r>
          </w:p>
        </w:tc>
      </w:tr>
      <w:tr w:rsidR="00784488" w14:paraId="2B96498F" w14:textId="77777777" w:rsidTr="00784488">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27921E04" w14:textId="77845D35" w:rsidR="00784488" w:rsidRDefault="00784488" w:rsidP="00695916">
            <w:pPr>
              <w:widowControl w:val="0"/>
              <w:spacing w:after="0" w:line="238" w:lineRule="auto"/>
              <w:ind w:left="-18" w:right="1171" w:firstLine="1728"/>
              <w:jc w:val="center"/>
              <w:rPr>
                <w:sz w:val="24"/>
                <w:szCs w:val="24"/>
              </w:rPr>
            </w:pPr>
            <w:r>
              <w:rPr>
                <w:b/>
              </w:rPr>
              <w:t>Test Sequence</w:t>
            </w:r>
          </w:p>
        </w:tc>
      </w:tr>
      <w:tr w:rsidR="00784488" w14:paraId="7936D115" w14:textId="7C67EB69"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3F90BF14" w14:textId="52D16F6E" w:rsidR="00784488" w:rsidRPr="00784488" w:rsidRDefault="00784488" w:rsidP="0069591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9B91DC7" w14:textId="47ACC08D" w:rsidR="00784488" w:rsidRPr="00784488" w:rsidRDefault="00784488" w:rsidP="0069591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EFB671" w14:textId="77777777"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39BF1B6C" w14:textId="5FE86251"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03277B" w14:paraId="1E73F28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76D8CF6" w14:textId="6B51760B" w:rsidR="0003277B" w:rsidRPr="0003277B" w:rsidRDefault="00ED14AF" w:rsidP="00784488">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0C5B885" w14:textId="6421F44D" w:rsidR="0003277B" w:rsidRPr="0003277B" w:rsidRDefault="0003277B" w:rsidP="00784488">
            <w:pPr>
              <w:pStyle w:val="NoSpacing"/>
              <w:jc w:val="center"/>
              <w:rPr>
                <w:lang w:eastAsia="x-none"/>
              </w:rPr>
            </w:pPr>
            <w:r>
              <w:rPr>
                <w:lang w:eastAsia="x-none"/>
              </w:rPr>
              <w:t>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C44A998" w14:textId="7F0736CE" w:rsidR="0003277B" w:rsidRPr="00E03319" w:rsidRDefault="0003277B" w:rsidP="00784488">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receive WSM messages in continuous </w:t>
            </w:r>
            <w:r w:rsidR="00BB6DF6">
              <w:rPr>
                <w:lang w:eastAsia="x-none"/>
              </w:rPr>
              <w:t xml:space="preserve">channel </w:t>
            </w:r>
            <w:r>
              <w:rPr>
                <w:lang w:eastAsia="x-none"/>
              </w:rPr>
              <w:t xml:space="preserve">mode on </w:t>
            </w:r>
            <w:r w:rsidR="002C3735">
              <w:rPr>
                <w:lang w:eastAsia="x-none"/>
              </w:rPr>
              <w:t>‘</w:t>
            </w:r>
            <w:proofErr w:type="spellStart"/>
            <w:r w:rsidR="00313018">
              <w:rPr>
                <w:i/>
                <w:lang w:eastAsia="x-none"/>
              </w:rPr>
              <w:t>p</w:t>
            </w:r>
            <w:r w:rsidRPr="0003277B">
              <w:rPr>
                <w:i/>
                <w:lang w:eastAsia="x-none"/>
              </w:rPr>
              <w:t>Channel</w:t>
            </w:r>
            <w:proofErr w:type="spellEnd"/>
            <w:r w:rsidR="002C3735">
              <w:rPr>
                <w:i/>
                <w:lang w:eastAsia="x-none"/>
              </w:rPr>
              <w:t>’</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712B1FE8" w14:textId="77777777" w:rsidR="0003277B" w:rsidRPr="00E03319" w:rsidRDefault="0003277B" w:rsidP="00784488">
            <w:pPr>
              <w:widowControl w:val="0"/>
              <w:spacing w:after="0" w:line="233" w:lineRule="auto"/>
              <w:ind w:right="-20"/>
              <w:rPr>
                <w:lang w:eastAsia="x-none"/>
              </w:rPr>
            </w:pPr>
          </w:p>
        </w:tc>
      </w:tr>
      <w:tr w:rsidR="00784488" w14:paraId="0636C77B" w14:textId="55B5793A"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60473EEE" w14:textId="2F2A66D4" w:rsidR="00784488" w:rsidRPr="00E03319" w:rsidRDefault="00ED14AF" w:rsidP="00784488">
            <w:pPr>
              <w:pStyle w:val="NoSpacing"/>
              <w:jc w:val="center"/>
              <w:rPr>
                <w:sz w:val="24"/>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459CF4F" w14:textId="097F4909" w:rsidR="00784488" w:rsidRPr="00E03319" w:rsidRDefault="00784488" w:rsidP="00784488">
            <w:pPr>
              <w:pStyle w:val="NoSpacing"/>
              <w:jc w:val="center"/>
              <w:rPr>
                <w:sz w:val="24"/>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79EE7FD" w14:textId="2F87F257" w:rsidR="00784488" w:rsidRPr="00F7248F" w:rsidRDefault="000A5B8E">
            <w:pPr>
              <w:widowControl w:val="0"/>
              <w:spacing w:after="0" w:line="233" w:lineRule="auto"/>
              <w:ind w:right="-20"/>
              <w:rPr>
                <w:lang w:eastAsia="x-none"/>
              </w:rPr>
            </w:pPr>
            <w:r>
              <w:rPr>
                <w:lang w:eastAsia="x-none"/>
              </w:rPr>
              <w:t xml:space="preserve"> T</w:t>
            </w:r>
            <w:r w:rsidR="00F7248F">
              <w:rPr>
                <w:lang w:eastAsia="x-none"/>
              </w:rPr>
              <w:t xml:space="preserve">est Equipment to transmit </w:t>
            </w:r>
            <w:r w:rsidR="00ED14AF">
              <w:rPr>
                <w:lang w:eastAsia="x-none"/>
              </w:rPr>
              <w:t xml:space="preserve">WSMs </w:t>
            </w:r>
            <w:r w:rsidR="00F7248F">
              <w:rPr>
                <w:lang w:eastAsia="x-none"/>
              </w:rPr>
              <w:t>in continuous</w:t>
            </w:r>
            <w:r w:rsidR="00BB6DF6">
              <w:rPr>
                <w:lang w:eastAsia="x-none"/>
              </w:rPr>
              <w:t xml:space="preserve"> channel</w:t>
            </w:r>
            <w:r w:rsidR="00F7248F">
              <w:rPr>
                <w:lang w:eastAsia="x-none"/>
              </w:rPr>
              <w:t xml:space="preserve"> mode on </w:t>
            </w:r>
            <w:r w:rsidR="002C3735">
              <w:rPr>
                <w:lang w:eastAsia="x-none"/>
              </w:rPr>
              <w:t>‘</w:t>
            </w:r>
            <w:proofErr w:type="spellStart"/>
            <w:r w:rsidR="00313018">
              <w:rPr>
                <w:i/>
                <w:lang w:eastAsia="x-none"/>
              </w:rPr>
              <w:t>p</w:t>
            </w:r>
            <w:r w:rsidR="0003277B">
              <w:rPr>
                <w:i/>
                <w:lang w:eastAsia="x-none"/>
              </w:rPr>
              <w:t>Channel</w:t>
            </w:r>
            <w:proofErr w:type="spellEnd"/>
            <w:r w:rsidR="002C3735">
              <w:rPr>
                <w:i/>
                <w:lang w:eastAsia="x-none"/>
              </w:rPr>
              <w:t>’</w:t>
            </w:r>
            <w:r w:rsidR="0003277B">
              <w:rPr>
                <w:i/>
                <w:lang w:eastAsia="x-none"/>
              </w:rPr>
              <w:t xml:space="preserve"> </w:t>
            </w:r>
            <w:r w:rsidR="002D2C84">
              <w:rPr>
                <w:lang w:eastAsia="x-none"/>
              </w:rPr>
              <w:t xml:space="preserve">with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 xml:space="preserve">’ </w:t>
            </w:r>
            <w:r w:rsidR="002F202E">
              <w:rPr>
                <w:rFonts w:asciiTheme="minorHAnsi" w:hAnsiTheme="minorHAnsi"/>
                <w:lang w:eastAsia="x-none"/>
              </w:rPr>
              <w:t>at</w:t>
            </w:r>
            <w:r w:rsidR="0003277B">
              <w:rPr>
                <w:rFonts w:asciiTheme="minorHAnsi" w:hAnsiTheme="minorHAnsi"/>
                <w:lang w:eastAsia="x-none"/>
              </w:rPr>
              <w:t xml:space="preserve"> ‘</w:t>
            </w:r>
            <w:proofErr w:type="spellStart"/>
            <w:r w:rsidR="00313018">
              <w:rPr>
                <w:rFonts w:asciiTheme="minorHAnsi" w:hAnsiTheme="minorHAnsi"/>
                <w:i/>
                <w:lang w:eastAsia="x-none"/>
              </w:rPr>
              <w:t>p</w:t>
            </w:r>
            <w:r w:rsidR="0003277B">
              <w:rPr>
                <w:rFonts w:asciiTheme="minorHAnsi" w:hAnsiTheme="minorHAnsi"/>
                <w:i/>
                <w:lang w:eastAsia="x-none"/>
              </w:rPr>
              <w:t>WSM</w:t>
            </w:r>
            <w:r w:rsidR="0003277B" w:rsidRPr="000F28EB">
              <w:rPr>
                <w:rFonts w:asciiTheme="minorHAnsi" w:hAnsiTheme="minorHAnsi"/>
                <w:i/>
                <w:lang w:eastAsia="x-none"/>
              </w:rPr>
              <w:t>RepeatRate</w:t>
            </w:r>
            <w:proofErr w:type="spellEnd"/>
            <w:r w:rsidR="0003277B">
              <w:rPr>
                <w:rFonts w:asciiTheme="minorHAnsi" w:hAnsiTheme="minorHAnsi"/>
                <w:lang w:eastAsia="x-none"/>
              </w:rPr>
              <w:t>’</w:t>
            </w:r>
            <w:r w:rsidR="0064782A">
              <w:rPr>
                <w:rFonts w:asciiTheme="minorHAnsi" w:hAnsiTheme="minorHAnsi"/>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375A064C" w14:textId="77777777" w:rsidR="00784488" w:rsidRDefault="00784488">
            <w:pPr>
              <w:overflowPunct/>
              <w:autoSpaceDE/>
              <w:autoSpaceDN/>
              <w:adjustRightInd/>
              <w:spacing w:after="0"/>
              <w:textAlignment w:val="auto"/>
              <w:rPr>
                <w:lang w:eastAsia="x-none"/>
              </w:rPr>
            </w:pPr>
          </w:p>
          <w:p w14:paraId="2DF88D19" w14:textId="77777777" w:rsidR="00784488" w:rsidRPr="00E03319" w:rsidRDefault="00784488" w:rsidP="00784488">
            <w:pPr>
              <w:widowControl w:val="0"/>
              <w:spacing w:after="0" w:line="233" w:lineRule="auto"/>
              <w:ind w:left="28" w:right="-20"/>
              <w:rPr>
                <w:lang w:eastAsia="x-none"/>
              </w:rPr>
            </w:pPr>
          </w:p>
        </w:tc>
      </w:tr>
      <w:tr w:rsidR="00222064" w14:paraId="3D8C731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07E85FA3" w14:textId="120CF174" w:rsidR="00222064" w:rsidRDefault="00ED14AF" w:rsidP="00784488">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8A99CB8" w14:textId="15979D13" w:rsidR="00222064" w:rsidRDefault="00402EB0" w:rsidP="00784488">
            <w:pPr>
              <w:pStyle w:val="NoSpacing"/>
              <w:jc w:val="center"/>
              <w:rPr>
                <w:lang w:eastAsia="x-none"/>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DEE3B01" w14:textId="6D1667F1" w:rsidR="00222064" w:rsidRDefault="00222064" w:rsidP="00D82153">
            <w:pPr>
              <w:widowControl w:val="0"/>
              <w:spacing w:after="0" w:line="233" w:lineRule="auto"/>
              <w:ind w:right="-20"/>
              <w:rPr>
                <w:lang w:eastAsia="x-none"/>
              </w:rPr>
            </w:pPr>
            <w:r>
              <w:rPr>
                <w:lang w:eastAsia="x-none"/>
              </w:rPr>
              <w:t xml:space="preserve"> Test Eq</w:t>
            </w:r>
            <w:r w:rsidR="00A35876">
              <w:rPr>
                <w:lang w:eastAsia="x-none"/>
              </w:rPr>
              <w:t>uipment to continuously transmit WSM messages</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575A4817" w14:textId="77777777" w:rsidR="00222064" w:rsidRDefault="00222064">
            <w:pPr>
              <w:overflowPunct/>
              <w:autoSpaceDE/>
              <w:autoSpaceDN/>
              <w:adjustRightInd/>
              <w:spacing w:after="0"/>
              <w:textAlignment w:val="auto"/>
              <w:rPr>
                <w:lang w:eastAsia="x-none"/>
              </w:rPr>
            </w:pPr>
          </w:p>
        </w:tc>
      </w:tr>
      <w:tr w:rsidR="00784488" w14:paraId="0EE965ED" w14:textId="636F2568"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E8F62BE" w14:textId="7471A2A3" w:rsidR="00784488" w:rsidRPr="00E03319" w:rsidRDefault="00ED14AF" w:rsidP="00784488">
            <w:pPr>
              <w:pStyle w:val="NoSpacing"/>
              <w:jc w:val="center"/>
              <w:rPr>
                <w:sz w:val="24"/>
              </w:rPr>
            </w:pPr>
            <w:r>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60D8C77" w14:textId="2EA888C2" w:rsidR="00784488" w:rsidRPr="00E03319" w:rsidRDefault="00784488" w:rsidP="00784488">
            <w:pPr>
              <w:pStyle w:val="NoSpacing"/>
              <w:jc w:val="center"/>
              <w:rPr>
                <w:sz w:val="24"/>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6A0B916" w14:textId="0614BD51" w:rsidR="0003277B" w:rsidRPr="00302818" w:rsidRDefault="00F7248F">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receives</w:t>
            </w:r>
            <w:r w:rsidR="00A35876">
              <w:rPr>
                <w:lang w:eastAsia="x-none"/>
              </w:rPr>
              <w:t xml:space="preserve"> </w:t>
            </w:r>
            <w:r>
              <w:rPr>
                <w:lang w:eastAsia="x-none"/>
              </w:rPr>
              <w:t>WSM</w:t>
            </w:r>
            <w:r w:rsidR="00A35876">
              <w:rPr>
                <w:lang w:eastAsia="x-none"/>
              </w:rPr>
              <w:t xml:space="preserve"> messages</w:t>
            </w:r>
            <w:r w:rsidR="0003277B">
              <w:rPr>
                <w:lang w:eastAsia="x-none"/>
              </w:rPr>
              <w:t xml:space="preserve"> a</w:t>
            </w:r>
            <w:r w:rsidR="00347759">
              <w:rPr>
                <w:lang w:eastAsia="x-none"/>
              </w:rPr>
              <w:t>vailable on ‘</w:t>
            </w:r>
            <w:proofErr w:type="spellStart"/>
            <w:r w:rsidR="00313018">
              <w:rPr>
                <w:i/>
                <w:lang w:eastAsia="x-none"/>
              </w:rPr>
              <w:t>p</w:t>
            </w:r>
            <w:r w:rsidR="00347759">
              <w:rPr>
                <w:i/>
                <w:lang w:eastAsia="x-none"/>
              </w:rPr>
              <w:t>Channel</w:t>
            </w:r>
            <w:proofErr w:type="spellEnd"/>
            <w:r w:rsidR="00347759">
              <w:rPr>
                <w:i/>
                <w:lang w:eastAsia="x-none"/>
              </w:rPr>
              <w:t>’</w:t>
            </w:r>
            <w:r w:rsidR="00A35876">
              <w:rPr>
                <w:i/>
                <w:lang w:eastAsia="x-none"/>
              </w:rPr>
              <w:t xml:space="preserve"> </w:t>
            </w:r>
            <w:r w:rsidR="00A35876">
              <w:rPr>
                <w:lang w:eastAsia="x-none"/>
              </w:rPr>
              <w:t>at every ‘</w:t>
            </w:r>
            <w:proofErr w:type="spellStart"/>
            <w:r w:rsidR="00313018">
              <w:rPr>
                <w:i/>
                <w:lang w:eastAsia="x-none"/>
              </w:rPr>
              <w:t>p</w:t>
            </w:r>
            <w:r w:rsidR="00A35876" w:rsidRPr="00A35876">
              <w:rPr>
                <w:i/>
                <w:lang w:eastAsia="x-none"/>
              </w:rPr>
              <w:t>WSMRepeatRate</w:t>
            </w:r>
            <w:proofErr w:type="spellEnd"/>
            <w:r w:rsidR="00A35876">
              <w:rPr>
                <w:lang w:eastAsia="x-none"/>
              </w:rPr>
              <w:t>’</w:t>
            </w:r>
            <w:r w:rsidR="00322960">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FAFEBE" w14:textId="7C7419E3" w:rsidR="00784488" w:rsidRPr="00E03319" w:rsidRDefault="00784488" w:rsidP="00784488">
            <w:pPr>
              <w:widowControl w:val="0"/>
              <w:spacing w:after="0" w:line="233" w:lineRule="auto"/>
              <w:ind w:right="-20"/>
              <w:rPr>
                <w:lang w:eastAsia="x-none"/>
              </w:rPr>
            </w:pPr>
            <w:r>
              <w:t>PASS / FAIL</w:t>
            </w:r>
          </w:p>
        </w:tc>
      </w:tr>
      <w:tr w:rsidR="00F7248F" w14:paraId="1712007D"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3FC014D" w14:textId="3559A9C2" w:rsidR="00F7248F" w:rsidRDefault="00ED14AF" w:rsidP="00784488">
            <w:pPr>
              <w:pStyle w:val="NoSpacing"/>
              <w:jc w:val="cente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5CAE0E2" w14:textId="1ED42EF4" w:rsidR="00F7248F" w:rsidRPr="00E03319" w:rsidRDefault="00F7248F" w:rsidP="0078448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32205F4" w14:textId="64AF8A17" w:rsidR="00F7248F" w:rsidRPr="000126C1" w:rsidRDefault="000A5B8E" w:rsidP="00F25732">
            <w:pPr>
              <w:widowControl w:val="0"/>
              <w:spacing w:after="0" w:line="233" w:lineRule="auto"/>
              <w:ind w:right="-20"/>
              <w:rPr>
                <w:lang w:eastAsia="x-none"/>
              </w:rPr>
            </w:pPr>
            <w:r>
              <w:rPr>
                <w:lang w:eastAsia="x-none"/>
              </w:rPr>
              <w:t xml:space="preserve"> </w:t>
            </w:r>
            <w:r w:rsidR="00222064">
              <w:rPr>
                <w:lang w:eastAsia="x-none"/>
              </w:rPr>
              <w:t xml:space="preserve">Repeat steps </w:t>
            </w:r>
            <w:r w:rsidR="00694E6E">
              <w:rPr>
                <w:lang w:eastAsia="x-none"/>
              </w:rPr>
              <w:t>1</w:t>
            </w:r>
            <w:r w:rsidR="00222064">
              <w:rPr>
                <w:lang w:eastAsia="x-none"/>
              </w:rPr>
              <w:t>-</w:t>
            </w:r>
            <w:r w:rsidR="00694E6E">
              <w:rPr>
                <w:lang w:eastAsia="x-none"/>
              </w:rPr>
              <w:t>4</w:t>
            </w:r>
            <w:r w:rsidR="00F7248F">
              <w:rPr>
                <w:lang w:eastAsia="x-none"/>
              </w:rPr>
              <w:t xml:space="preserve"> for </w:t>
            </w:r>
            <w:r w:rsidR="00F25732">
              <w:rPr>
                <w:lang w:eastAsia="x-none"/>
              </w:rPr>
              <w:t>each</w:t>
            </w:r>
            <w:r w:rsidR="00633CF0">
              <w:rPr>
                <w:lang w:eastAsia="x-none"/>
              </w:rPr>
              <w:t xml:space="preserve"> supported</w:t>
            </w:r>
            <w:r w:rsidR="00F7248F">
              <w:rPr>
                <w:lang w:eastAsia="x-none"/>
              </w:rPr>
              <w:t xml:space="preserve"> </w:t>
            </w:r>
            <w:r w:rsidR="00F25732">
              <w:rPr>
                <w:lang w:eastAsia="x-none"/>
              </w:rPr>
              <w:t>value</w:t>
            </w:r>
            <w:r>
              <w:rPr>
                <w:lang w:eastAsia="x-none"/>
              </w:rPr>
              <w:t xml:space="preserve"> of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w:t>
            </w:r>
            <w:r w:rsidR="001032B4">
              <w:rPr>
                <w:i/>
                <w:lang w:eastAsia="x-none"/>
              </w:rPr>
              <w:t xml:space="preserve"> </w:t>
            </w:r>
            <w:r w:rsidR="001032B4">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B4B6942" w14:textId="77777777" w:rsidR="00F7248F" w:rsidRDefault="00F7248F" w:rsidP="00784488">
            <w:pPr>
              <w:widowControl w:val="0"/>
              <w:spacing w:after="0" w:line="233" w:lineRule="auto"/>
              <w:ind w:right="-20"/>
            </w:pPr>
          </w:p>
        </w:tc>
      </w:tr>
      <w:tr w:rsidR="003A2848" w14:paraId="654413EC"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42059E" w14:textId="15E961DE" w:rsidR="003A2848" w:rsidRDefault="003A2848" w:rsidP="003A2848">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7DE66B3" w14:textId="0F1F9F08" w:rsidR="003A2848" w:rsidRDefault="003A2848" w:rsidP="003A284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16B4E0" w14:textId="3D518101" w:rsidR="003A2848" w:rsidRPr="000126C1" w:rsidRDefault="003A2848" w:rsidP="00980A19">
            <w:pPr>
              <w:widowControl w:val="0"/>
              <w:spacing w:after="0" w:line="233" w:lineRule="auto"/>
              <w:ind w:right="-20"/>
              <w:rPr>
                <w:lang w:eastAsia="x-none"/>
              </w:rPr>
            </w:pPr>
            <w:r>
              <w:rPr>
                <w:lang w:eastAsia="x-none"/>
              </w:rPr>
              <w:t xml:space="preserve"> Repeat steps 1-5 for each supported value of ‘</w:t>
            </w:r>
            <w:proofErr w:type="spellStart"/>
            <w:r w:rsidR="00313018">
              <w:rPr>
                <w:i/>
                <w:lang w:eastAsia="x-none"/>
              </w:rPr>
              <w:t>p</w:t>
            </w:r>
            <w:r>
              <w:rPr>
                <w:i/>
                <w:lang w:eastAsia="x-none"/>
              </w:rPr>
              <w:t>C</w:t>
            </w:r>
            <w:r w:rsidRPr="000A5B8E">
              <w:rPr>
                <w:i/>
                <w:lang w:eastAsia="x-none"/>
              </w:rPr>
              <w:t>hannel</w:t>
            </w:r>
            <w:proofErr w:type="spellEnd"/>
            <w:r>
              <w:rPr>
                <w:i/>
                <w:lang w:eastAsia="x-none"/>
              </w:rPr>
              <w:t>’</w:t>
            </w:r>
            <w:r w:rsidR="001032B4">
              <w:rPr>
                <w:i/>
                <w:lang w:eastAsia="x-none"/>
              </w:rPr>
              <w:t xml:space="preserve"> </w:t>
            </w:r>
            <w:r w:rsidR="001032B4">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25B2AA" w14:textId="77777777" w:rsidR="003A2848" w:rsidRDefault="003A2848" w:rsidP="003A2848">
            <w:pPr>
              <w:widowControl w:val="0"/>
              <w:spacing w:after="0" w:line="233" w:lineRule="auto"/>
              <w:ind w:right="-20"/>
            </w:pPr>
          </w:p>
        </w:tc>
      </w:tr>
      <w:tr w:rsidR="003A2848" w:rsidDel="00D173B5" w14:paraId="766C1AF1" w14:textId="4FEB9232" w:rsidTr="00784488">
        <w:trPr>
          <w:trHeight w:val="218"/>
          <w:del w:id="341" w:author="Dmitri.Khijniak@7Layers.com" w:date="2017-08-22T11:56:00Z"/>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0594D02" w14:textId="483BB295" w:rsidR="003A2848" w:rsidDel="00D173B5" w:rsidRDefault="003A2848" w:rsidP="003A2848">
            <w:pPr>
              <w:pStyle w:val="NoSpacing"/>
              <w:jc w:val="center"/>
              <w:rPr>
                <w:del w:id="342" w:author="Dmitri.Khijniak@7Layers.com" w:date="2017-08-22T11:56:00Z"/>
              </w:rPr>
            </w:pPr>
            <w:del w:id="343" w:author="Dmitri.Khijniak@7Layers.com" w:date="2017-08-22T11:56:00Z">
              <w:r w:rsidDel="00D173B5">
                <w:delText>7</w:delText>
              </w:r>
            </w:del>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CEC1D2C" w14:textId="625828A6" w:rsidR="003A2848" w:rsidDel="00D173B5" w:rsidRDefault="003A2848" w:rsidP="003A2848">
            <w:pPr>
              <w:pStyle w:val="NoSpacing"/>
              <w:jc w:val="center"/>
              <w:rPr>
                <w:del w:id="344" w:author="Dmitri.Khijniak@7Layers.com" w:date="2017-08-22T11:56:00Z"/>
              </w:rPr>
            </w:pPr>
            <w:del w:id="345" w:author="Dmitri.Khijniak@7Layers.com" w:date="2017-08-22T11:56:00Z">
              <w:r w:rsidDel="00D173B5">
                <w:rPr>
                  <w:lang w:eastAsia="x-none"/>
                </w:rPr>
                <w:delText>Configure</w:delText>
              </w:r>
            </w:del>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927D37C" w14:textId="06D57121" w:rsidR="003A2848" w:rsidDel="00D173B5" w:rsidRDefault="00DA5353" w:rsidP="003A2848">
            <w:pPr>
              <w:widowControl w:val="0"/>
              <w:spacing w:after="0" w:line="233" w:lineRule="auto"/>
              <w:ind w:right="-20"/>
              <w:rPr>
                <w:del w:id="346" w:author="Dmitri.Khijniak@7Layers.com" w:date="2017-08-22T11:56:00Z"/>
                <w:lang w:eastAsia="x-none"/>
              </w:rPr>
            </w:pPr>
            <w:del w:id="347" w:author="Dmitri.Khijniak@7Layers.com" w:date="2017-08-22T11:56:00Z">
              <w:r w:rsidDel="00D173B5">
                <w:rPr>
                  <w:lang w:eastAsia="x-none"/>
                </w:rPr>
                <w:delText xml:space="preserve"> </w:delText>
              </w:r>
              <w:r w:rsidR="003A2848" w:rsidDel="00D173B5">
                <w:rPr>
                  <w:lang w:eastAsia="x-none"/>
                </w:rPr>
                <w:delText xml:space="preserve">The </w:delText>
              </w:r>
              <w:r w:rsidR="00914D8B" w:rsidDel="00D173B5">
                <w:rPr>
                  <w:lang w:eastAsia="x-none"/>
                </w:rPr>
                <w:delText>IUT</w:delText>
              </w:r>
              <w:r w:rsidR="003A2848" w:rsidDel="00D173B5">
                <w:rPr>
                  <w:lang w:eastAsia="x-none"/>
                </w:rPr>
                <w:delText xml:space="preserve"> to initial state</w:delText>
              </w:r>
            </w:del>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E92638" w14:textId="4561B1B7" w:rsidR="003A2848" w:rsidDel="00D173B5" w:rsidRDefault="003A2848" w:rsidP="003A2848">
            <w:pPr>
              <w:widowControl w:val="0"/>
              <w:spacing w:after="0" w:line="233" w:lineRule="auto"/>
              <w:ind w:right="-20"/>
              <w:rPr>
                <w:del w:id="348" w:author="Dmitri.Khijniak@7Layers.com" w:date="2017-08-22T11:56:00Z"/>
              </w:rPr>
            </w:pPr>
          </w:p>
        </w:tc>
      </w:tr>
    </w:tbl>
    <w:p w14:paraId="41D8605D" w14:textId="5068747B" w:rsidR="00435408" w:rsidRPr="00435408" w:rsidRDefault="00435408" w:rsidP="00435408"/>
    <w:p w14:paraId="34149C72" w14:textId="505823E9" w:rsidR="00B50916" w:rsidRDefault="005340AB" w:rsidP="005340AB">
      <w:pPr>
        <w:pStyle w:val="Heading4"/>
      </w:pPr>
      <w:bookmarkStart w:id="349" w:name="_Toc480967045"/>
      <w:r w:rsidRPr="00794BDC">
        <w:rPr>
          <w:szCs w:val="20"/>
        </w:rPr>
        <w:lastRenderedPageBreak/>
        <w:t>TP-</w:t>
      </w:r>
      <w:r w:rsidR="00BC6427">
        <w:rPr>
          <w:szCs w:val="20"/>
        </w:rPr>
        <w:t>16094</w:t>
      </w:r>
      <w:r w:rsidRPr="00794BDC">
        <w:rPr>
          <w:szCs w:val="20"/>
        </w:rPr>
        <w:t>-RXT-</w:t>
      </w:r>
      <w:r w:rsidR="00BC6427">
        <w:rPr>
          <w:szCs w:val="20"/>
        </w:rPr>
        <w:t>MDE</w:t>
      </w:r>
      <w:r w:rsidR="00AF28F5">
        <w:rPr>
          <w:szCs w:val="20"/>
        </w:rPr>
        <w:t>-BV-02</w:t>
      </w:r>
      <w:bookmarkEnd w:id="349"/>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BD7C8B" w14:paraId="534A1EB2" w14:textId="77777777" w:rsidTr="0069007D">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40520509" w14:textId="77777777" w:rsidR="00BD7C8B" w:rsidRPr="00BF4C8D"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5980024" w14:textId="4258BD39" w:rsidR="00BD7C8B" w:rsidRPr="00BF4C8D" w:rsidRDefault="00BD7C8B" w:rsidP="00BC6427">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sidR="00BC6427">
              <w:rPr>
                <w:szCs w:val="20"/>
              </w:rPr>
              <w:t>16094</w:t>
            </w:r>
            <w:r w:rsidRPr="00794BDC">
              <w:rPr>
                <w:szCs w:val="20"/>
              </w:rPr>
              <w:t>-RXT-</w:t>
            </w:r>
            <w:r w:rsidR="00BC6427">
              <w:rPr>
                <w:szCs w:val="20"/>
              </w:rPr>
              <w:t>MDE</w:t>
            </w:r>
            <w:r w:rsidR="00AF28F5">
              <w:rPr>
                <w:szCs w:val="20"/>
              </w:rPr>
              <w:t>-BV-02</w:t>
            </w:r>
          </w:p>
        </w:tc>
      </w:tr>
      <w:tr w:rsidR="00BD7C8B" w14:paraId="4D4A5700" w14:textId="77777777" w:rsidTr="0069007D">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D8886A7" w14:textId="7278D1D1" w:rsidR="00BD7C8B"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59A29566" w14:textId="2C63C9EA" w:rsidR="00BD7C8B" w:rsidRPr="00BF4C8D" w:rsidRDefault="00BC6427"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2C3735">
              <w:rPr>
                <w:szCs w:val="20"/>
              </w:rPr>
              <w:t>s</w:t>
            </w:r>
            <w:r>
              <w:rPr>
                <w:szCs w:val="20"/>
              </w:rPr>
              <w:t xml:space="preserve"> in alternat</w:t>
            </w:r>
            <w:r w:rsidR="00BB6DF6">
              <w:rPr>
                <w:szCs w:val="20"/>
              </w:rPr>
              <w:t>ing</w:t>
            </w:r>
            <w:r>
              <w:rPr>
                <w:szCs w:val="20"/>
              </w:rPr>
              <w:t xml:space="preserve"> </w:t>
            </w:r>
            <w:r w:rsidR="00BB6DF6">
              <w:rPr>
                <w:szCs w:val="20"/>
              </w:rPr>
              <w:t xml:space="preserve">channel </w:t>
            </w:r>
            <w:r>
              <w:rPr>
                <w:szCs w:val="20"/>
              </w:rPr>
              <w:t xml:space="preserve">mode and verify </w:t>
            </w:r>
            <w:r w:rsidR="00914D8B">
              <w:rPr>
                <w:szCs w:val="20"/>
              </w:rPr>
              <w:t>IUT</w:t>
            </w:r>
            <w:r>
              <w:rPr>
                <w:szCs w:val="20"/>
              </w:rPr>
              <w:t xml:space="preserve"> receives </w:t>
            </w:r>
            <w:r w:rsidR="00A35876">
              <w:rPr>
                <w:szCs w:val="20"/>
              </w:rPr>
              <w:t>the transmitted messages</w:t>
            </w:r>
            <w:r>
              <w:rPr>
                <w:szCs w:val="20"/>
              </w:rPr>
              <w:t>.</w:t>
            </w:r>
          </w:p>
        </w:tc>
      </w:tr>
      <w:tr w:rsidR="00BD7C8B" w14:paraId="586E5AC7"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78E3"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24266CB" w14:textId="5A4F5872"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D7C8B" w14:paraId="6AE220FE"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D66C0"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D7BA126" w14:textId="1F8EC840" w:rsidR="00BD7C8B" w:rsidRPr="002A167F" w:rsidRDefault="002A167F" w:rsidP="002A167F">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sidR="006B77B9">
              <w:rPr>
                <w:szCs w:val="20"/>
              </w:rPr>
              <w:t xml:space="preserve">] </w:t>
            </w:r>
            <w:r w:rsidR="006B77B9">
              <w:rPr>
                <w:sz w:val="18"/>
                <w:szCs w:val="18"/>
              </w:rPr>
              <w:t>6.3.2</w:t>
            </w:r>
          </w:p>
        </w:tc>
      </w:tr>
      <w:tr w:rsidR="00CE1100" w14:paraId="0F3C0099"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8A996" w14:textId="77777777" w:rsidR="00CE1100" w:rsidRPr="00BF4C8D" w:rsidRDefault="00CE1100" w:rsidP="00CE1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D2E95F7" w14:textId="5EEC6830" w:rsidR="00CE1100" w:rsidRPr="00BF4C8D" w:rsidRDefault="006B77B9" w:rsidP="00CE1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M4.2</w:t>
            </w:r>
          </w:p>
        </w:tc>
      </w:tr>
      <w:tr w:rsidR="00BD7C8B" w14:paraId="03478B05" w14:textId="77777777" w:rsidTr="0069007D">
        <w:tc>
          <w:tcPr>
            <w:tcW w:w="9089" w:type="dxa"/>
            <w:gridSpan w:val="4"/>
            <w:tcBorders>
              <w:top w:val="single" w:sz="3" w:space="0" w:color="auto"/>
              <w:left w:val="single" w:sz="3" w:space="0" w:color="auto"/>
              <w:bottom w:val="single" w:sz="3" w:space="0" w:color="auto"/>
            </w:tcBorders>
            <w:shd w:val="clear" w:color="auto" w:fill="F2F2F2"/>
          </w:tcPr>
          <w:p w14:paraId="0BEFA2DC" w14:textId="186DC503" w:rsidR="00BD7C8B" w:rsidRPr="00435408" w:rsidRDefault="00435408" w:rsidP="0069007D">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69007D" w14:paraId="7243F2EC" w14:textId="77777777" w:rsidTr="00EF4A18">
        <w:tc>
          <w:tcPr>
            <w:tcW w:w="9089" w:type="dxa"/>
            <w:gridSpan w:val="4"/>
            <w:tcBorders>
              <w:top w:val="single" w:sz="3" w:space="0" w:color="auto"/>
              <w:left w:val="single" w:sz="3" w:space="0" w:color="auto"/>
              <w:bottom w:val="single" w:sz="3" w:space="0" w:color="auto"/>
            </w:tcBorders>
            <w:shd w:val="clear" w:color="auto" w:fill="auto"/>
          </w:tcPr>
          <w:p w14:paraId="78B5D1F1" w14:textId="525640B7" w:rsidR="0069007D" w:rsidRPr="00BF4C8D" w:rsidRDefault="000C0BA2" w:rsidP="000659B3">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435408" w14:paraId="18BBD220"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33CB48FD" w14:textId="1F1CEB1B" w:rsidR="00435408" w:rsidRPr="00BF4C8D" w:rsidRDefault="00435408" w:rsidP="0069007D">
            <w:pPr>
              <w:widowControl w:val="0"/>
              <w:spacing w:after="0" w:line="238" w:lineRule="auto"/>
              <w:ind w:left="-18" w:right="1171" w:firstLine="1818"/>
              <w:jc w:val="center"/>
              <w:rPr>
                <w:sz w:val="24"/>
                <w:szCs w:val="24"/>
              </w:rPr>
            </w:pPr>
            <w:r>
              <w:rPr>
                <w:b/>
              </w:rPr>
              <w:t>Test Sequence</w:t>
            </w:r>
          </w:p>
        </w:tc>
      </w:tr>
      <w:tr w:rsidR="0069007D" w14:paraId="769F3DA4" w14:textId="1E97540C"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7878E2A6" w14:textId="3E70D66F" w:rsidR="0069007D" w:rsidRPr="00435408" w:rsidRDefault="0069007D" w:rsidP="0043540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717B35" w14:textId="09DF3812" w:rsidR="0069007D" w:rsidRPr="00435408" w:rsidRDefault="0069007D" w:rsidP="0043540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6ABD2E1F" w14:textId="77777777"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E802435" w14:textId="08FD19EA"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C3735" w14:paraId="479E9DC5"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40A290A7" w14:textId="0C718574" w:rsidR="002C3735" w:rsidRPr="002C3735" w:rsidRDefault="00694E6E" w:rsidP="0043540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943C32" w14:textId="46DCDB54"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D628B9" w14:textId="51FD7AEE"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WSM1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EE523E3" w14:textId="77777777" w:rsidR="002C3735" w:rsidRPr="00BF4C8D" w:rsidRDefault="002C3735" w:rsidP="0069007D">
            <w:pPr>
              <w:widowControl w:val="0"/>
              <w:spacing w:after="0" w:line="233" w:lineRule="auto"/>
              <w:ind w:right="-20"/>
              <w:rPr>
                <w:lang w:eastAsia="x-none"/>
              </w:rPr>
            </w:pPr>
          </w:p>
        </w:tc>
      </w:tr>
      <w:tr w:rsidR="002C3735" w14:paraId="08783AC4"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5B3FBA16" w14:textId="3B0132E4" w:rsidR="002C3735" w:rsidRDefault="00694E6E" w:rsidP="0043540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D2B7D5" w14:textId="6AA96574" w:rsid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E3380D" w14:textId="0461DD1F"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WSM2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EA241D" w14:textId="77777777" w:rsidR="002C3735" w:rsidRPr="00BF4C8D" w:rsidRDefault="002C3735" w:rsidP="0069007D">
            <w:pPr>
              <w:widowControl w:val="0"/>
              <w:spacing w:after="0" w:line="233" w:lineRule="auto"/>
              <w:ind w:right="-20"/>
              <w:rPr>
                <w:lang w:eastAsia="x-none"/>
              </w:rPr>
            </w:pPr>
          </w:p>
        </w:tc>
      </w:tr>
      <w:tr w:rsidR="0069007D" w14:paraId="4F7B83EC" w14:textId="692E0495"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3A46C944" w14:textId="78AA736E" w:rsidR="0069007D" w:rsidRPr="00041DF2" w:rsidRDefault="00694E6E" w:rsidP="00435408">
            <w:pPr>
              <w:pStyle w:val="NoSpacing"/>
              <w:jc w:val="center"/>
              <w:rPr>
                <w:szCs w:val="20"/>
              </w:rPr>
            </w:pPr>
            <w:r>
              <w:rPr>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C64FEF" w14:textId="10A222A9" w:rsidR="0069007D" w:rsidRPr="00C72571" w:rsidRDefault="0069007D" w:rsidP="00435408">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A364238" w14:textId="6976CEB0" w:rsidR="002C3735" w:rsidRPr="00C1614B" w:rsidRDefault="002C3735" w:rsidP="002C3735">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0649D6">
              <w:rPr>
                <w:lang w:eastAsia="x-none"/>
              </w:rPr>
              <w:t>Test Equipment to transmit WSM</w:t>
            </w:r>
            <w:r>
              <w:rPr>
                <w:lang w:eastAsia="x-none"/>
              </w:rPr>
              <w:t>1</w:t>
            </w:r>
            <w:r w:rsidR="00AA08E3">
              <w:rPr>
                <w:lang w:eastAsia="x-none"/>
              </w:rPr>
              <w:t>s</w:t>
            </w:r>
            <w:r w:rsidR="000649D6">
              <w:rPr>
                <w:lang w:eastAsia="x-none"/>
              </w:rPr>
              <w:t xml:space="preserve"> </w:t>
            </w:r>
            <w:r>
              <w:rPr>
                <w:lang w:eastAsia="x-none"/>
              </w:rPr>
              <w:t>in alternat</w:t>
            </w:r>
            <w:r w:rsidR="00BB6DF6">
              <w:rPr>
                <w:lang w:eastAsia="x-none"/>
              </w:rPr>
              <w:t>ing channel</w:t>
            </w:r>
            <w:r>
              <w:rPr>
                <w:lang w:eastAsia="x-none"/>
              </w:rPr>
              <w:t xml:space="preserve"> mode on ‘CH1’ </w:t>
            </w:r>
            <w:r w:rsidR="002D2C84">
              <w:rPr>
                <w:lang w:eastAsia="x-none"/>
              </w:rPr>
              <w:t>with ‘</w:t>
            </w:r>
            <w:proofErr w:type="spellStart"/>
            <w:r w:rsidR="00313018">
              <w:rPr>
                <w:i/>
                <w:lang w:eastAsia="x-none"/>
              </w:rPr>
              <w:t>p</w:t>
            </w:r>
            <w:r w:rsidR="002D2C84" w:rsidRPr="002D2C84">
              <w:rPr>
                <w:i/>
                <w:lang w:eastAsia="x-none"/>
              </w:rPr>
              <w:t>DataRate</w:t>
            </w:r>
            <w:proofErr w:type="spellEnd"/>
            <w:r w:rsidR="002D2C84">
              <w:rPr>
                <w:lang w:eastAsia="x-none"/>
              </w:rPr>
              <w:t xml:space="preserve">’ </w:t>
            </w:r>
            <w:r w:rsidR="00744CC9">
              <w:rPr>
                <w:lang w:eastAsia="x-none"/>
              </w:rPr>
              <w:t xml:space="preserve">at </w:t>
            </w:r>
            <w:r>
              <w:rPr>
                <w:lang w:eastAsia="x-none"/>
              </w:rPr>
              <w:t>‘</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p w14:paraId="3B809907" w14:textId="71B6CFA6" w:rsidR="0069007D" w:rsidRPr="001E12BD" w:rsidRDefault="0069007D" w:rsidP="002C3735">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FB9CB51" w14:textId="77777777" w:rsidR="0069007D" w:rsidRDefault="0069007D">
            <w:pPr>
              <w:overflowPunct/>
              <w:autoSpaceDE/>
              <w:autoSpaceDN/>
              <w:adjustRightInd/>
              <w:spacing w:after="0"/>
              <w:textAlignment w:val="auto"/>
              <w:rPr>
                <w:lang w:eastAsia="x-none"/>
              </w:rPr>
            </w:pPr>
          </w:p>
          <w:p w14:paraId="15B9D4B2" w14:textId="77777777" w:rsidR="0069007D" w:rsidRDefault="0069007D">
            <w:pPr>
              <w:overflowPunct/>
              <w:autoSpaceDE/>
              <w:autoSpaceDN/>
              <w:adjustRightInd/>
              <w:spacing w:after="0"/>
              <w:textAlignment w:val="auto"/>
              <w:rPr>
                <w:lang w:eastAsia="x-none"/>
              </w:rPr>
            </w:pPr>
          </w:p>
          <w:p w14:paraId="2572AD5C" w14:textId="77777777" w:rsidR="0069007D" w:rsidRPr="001E12BD" w:rsidRDefault="0069007D" w:rsidP="00435408">
            <w:pPr>
              <w:widowControl w:val="0"/>
              <w:spacing w:after="0" w:line="233" w:lineRule="auto"/>
              <w:ind w:right="-20"/>
              <w:rPr>
                <w:lang w:eastAsia="x-none"/>
              </w:rPr>
            </w:pPr>
          </w:p>
        </w:tc>
      </w:tr>
      <w:tr w:rsidR="002C3735" w14:paraId="073A1FCA"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5BC656A4" w14:textId="6A02DF11" w:rsidR="002C3735" w:rsidRPr="002C3735" w:rsidRDefault="00694E6E" w:rsidP="00435408">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F6BE4C" w14:textId="54D4E863"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EEF58F4" w14:textId="02188D24" w:rsidR="002C3735" w:rsidRDefault="002C3735">
            <w:pPr>
              <w:overflowPunct/>
              <w:autoSpaceDE/>
              <w:autoSpaceDN/>
              <w:adjustRightInd/>
              <w:spacing w:after="0"/>
              <w:contextualSpacing/>
              <w:textAlignment w:val="auto"/>
              <w:rPr>
                <w:lang w:eastAsia="x-none"/>
              </w:rPr>
            </w:pPr>
            <w:r>
              <w:rPr>
                <w:lang w:eastAsia="x-none"/>
              </w:rPr>
              <w:t xml:space="preserve"> Test Equipment to transmit WSM2</w:t>
            </w:r>
            <w:r w:rsidR="00AA08E3">
              <w:rPr>
                <w:lang w:eastAsia="x-none"/>
              </w:rPr>
              <w:t xml:space="preserve">s </w:t>
            </w:r>
            <w:r>
              <w:rPr>
                <w:lang w:eastAsia="x-none"/>
              </w:rPr>
              <w:t>in alternat</w:t>
            </w:r>
            <w:r w:rsidR="00BB6DF6">
              <w:rPr>
                <w:lang w:eastAsia="x-none"/>
              </w:rPr>
              <w:t>ing</w:t>
            </w:r>
            <w:r>
              <w:rPr>
                <w:lang w:eastAsia="x-none"/>
              </w:rPr>
              <w:t xml:space="preserve"> </w:t>
            </w:r>
            <w:r w:rsidR="00BB6DF6">
              <w:rPr>
                <w:lang w:eastAsia="x-none"/>
              </w:rPr>
              <w:t xml:space="preserve">channel </w:t>
            </w:r>
            <w:r>
              <w:rPr>
                <w:lang w:eastAsia="x-none"/>
              </w:rPr>
              <w:t xml:space="preserve">mode on ‘CH2’ </w:t>
            </w:r>
            <w:r w:rsidR="002D2C84">
              <w:rPr>
                <w:lang w:eastAsia="x-none"/>
              </w:rPr>
              <w:t>with ‘</w:t>
            </w:r>
            <w:proofErr w:type="spellStart"/>
            <w:r w:rsidR="00313018">
              <w:rPr>
                <w:i/>
                <w:lang w:eastAsia="x-none"/>
              </w:rPr>
              <w:t>p</w:t>
            </w:r>
            <w:r w:rsidR="002D2C84" w:rsidRPr="002D2C84">
              <w:rPr>
                <w:i/>
                <w:lang w:eastAsia="x-none"/>
              </w:rPr>
              <w:t>DataRate</w:t>
            </w:r>
            <w:proofErr w:type="spellEnd"/>
            <w:r w:rsidR="002D2C84">
              <w:rPr>
                <w:lang w:eastAsia="x-none"/>
              </w:rPr>
              <w:t xml:space="preserve">’ </w:t>
            </w:r>
            <w:r>
              <w:rPr>
                <w:lang w:eastAsia="x-none"/>
              </w:rPr>
              <w:t>at ‘</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F345F56" w14:textId="77777777" w:rsidR="002C3735" w:rsidRDefault="002C3735">
            <w:pPr>
              <w:overflowPunct/>
              <w:autoSpaceDE/>
              <w:autoSpaceDN/>
              <w:adjustRightInd/>
              <w:spacing w:after="0"/>
              <w:textAlignment w:val="auto"/>
              <w:rPr>
                <w:lang w:eastAsia="x-none"/>
              </w:rPr>
            </w:pPr>
          </w:p>
        </w:tc>
      </w:tr>
      <w:tr w:rsidR="00041DF2" w14:paraId="1B724C3E"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28B9CFC5" w14:textId="3B33924B" w:rsidR="00041DF2" w:rsidRDefault="00694E6E" w:rsidP="00435408">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4825E" w14:textId="448010D3" w:rsidR="00041DF2" w:rsidRDefault="00402EB0" w:rsidP="00435408">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EA4D21" w14:textId="14CBF2CE" w:rsidR="00041DF2" w:rsidRDefault="00041DF2" w:rsidP="002C3735">
            <w:pPr>
              <w:overflowPunct/>
              <w:autoSpaceDE/>
              <w:autoSpaceDN/>
              <w:adjustRightInd/>
              <w:spacing w:after="0"/>
              <w:contextualSpacing/>
              <w:textAlignment w:val="auto"/>
              <w:rPr>
                <w:lang w:eastAsia="x-none"/>
              </w:rPr>
            </w:pPr>
            <w:r>
              <w:rPr>
                <w:lang w:eastAsia="x-none"/>
              </w:rPr>
              <w:t xml:space="preserve"> Test Equipment to transmit WSM1 and WSM2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C9DC3EE" w14:textId="77777777" w:rsidR="00041DF2" w:rsidRDefault="00041DF2">
            <w:pPr>
              <w:overflowPunct/>
              <w:autoSpaceDE/>
              <w:autoSpaceDN/>
              <w:adjustRightInd/>
              <w:spacing w:after="0"/>
              <w:textAlignment w:val="auto"/>
              <w:rPr>
                <w:lang w:eastAsia="x-none"/>
              </w:rPr>
            </w:pPr>
          </w:p>
        </w:tc>
      </w:tr>
      <w:tr w:rsidR="0069007D" w14:paraId="1D74B1CF" w14:textId="2DD23E20"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5080E188" w14:textId="001256BB" w:rsidR="0069007D" w:rsidRPr="00BF4C8D" w:rsidRDefault="00694E6E" w:rsidP="0069007D">
            <w:pPr>
              <w:pStyle w:val="NoSpacing"/>
              <w:jc w:val="center"/>
              <w:rPr>
                <w:sz w:val="24"/>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1E47B8" w14:textId="3B71B1E5" w:rsidR="0069007D" w:rsidRPr="00BF4C8D" w:rsidRDefault="0069007D" w:rsidP="0069007D">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A85FEB" w14:textId="392E3274" w:rsidR="009F03C1" w:rsidRPr="00BF4C8D" w:rsidRDefault="000649D6">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w:t>
            </w:r>
            <w:r w:rsidR="009F03C1">
              <w:rPr>
                <w:lang w:eastAsia="x-none"/>
              </w:rPr>
              <w:t>1</w:t>
            </w:r>
            <w:r>
              <w:rPr>
                <w:lang w:eastAsia="x-none"/>
              </w:rPr>
              <w:t xml:space="preserve"> messages </w:t>
            </w:r>
            <w:r w:rsidR="00347759">
              <w:rPr>
                <w:rFonts w:asciiTheme="minorHAnsi" w:hAnsiTheme="minorHAnsi"/>
                <w:lang w:eastAsia="x-none"/>
              </w:rPr>
              <w:t>available on ‘CH1’</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5A61655" w14:textId="5FE7B566" w:rsidR="0069007D" w:rsidRPr="00BF4C8D" w:rsidRDefault="0069007D" w:rsidP="0069007D">
            <w:pPr>
              <w:widowControl w:val="0"/>
              <w:spacing w:after="0" w:line="233" w:lineRule="auto"/>
              <w:ind w:right="-20"/>
              <w:rPr>
                <w:lang w:eastAsia="x-none"/>
              </w:rPr>
            </w:pPr>
            <w:r>
              <w:t>PASS / FAIL</w:t>
            </w:r>
          </w:p>
        </w:tc>
      </w:tr>
      <w:tr w:rsidR="009F03C1" w14:paraId="6ECBE39D"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1E04B399" w14:textId="39A8AA39" w:rsidR="009F03C1" w:rsidRDefault="00694E6E" w:rsidP="009F03C1">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6AB0D3" w14:textId="2375D5B0" w:rsidR="009F03C1" w:rsidRPr="00BF4C8D" w:rsidRDefault="009F03C1" w:rsidP="009F03C1">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0E69FD" w14:textId="796E5B59" w:rsidR="009F03C1" w:rsidRDefault="009F03C1">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WSM2 messages </w:t>
            </w:r>
            <w:r>
              <w:rPr>
                <w:rFonts w:asciiTheme="minorHAnsi" w:hAnsiTheme="minorHAnsi"/>
                <w:lang w:eastAsia="x-none"/>
              </w:rPr>
              <w:t>available on ‘CH2’</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04F8DD" w14:textId="05C079DD" w:rsidR="009F03C1" w:rsidRDefault="009F03C1" w:rsidP="009F03C1">
            <w:pPr>
              <w:widowControl w:val="0"/>
              <w:spacing w:after="0" w:line="233" w:lineRule="auto"/>
              <w:ind w:right="-20"/>
            </w:pPr>
            <w:r>
              <w:t>PASS / FAIL</w:t>
            </w:r>
          </w:p>
        </w:tc>
      </w:tr>
      <w:tr w:rsidR="003A2848" w14:paraId="3AE56DF3"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4144C084" w14:textId="7BE40346" w:rsidR="003A2848" w:rsidRDefault="003A2848" w:rsidP="003A284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59A567B" w14:textId="747D95EA" w:rsidR="003A2848"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F46DF3" w14:textId="02EB4AD0" w:rsidR="003A2848" w:rsidRDefault="003A2848" w:rsidP="00980A19">
            <w:pPr>
              <w:widowControl w:val="0"/>
              <w:spacing w:after="0" w:line="233" w:lineRule="auto"/>
              <w:ind w:right="-20"/>
              <w:rPr>
                <w:lang w:eastAsia="x-none"/>
              </w:rPr>
            </w:pPr>
            <w:r>
              <w:rPr>
                <w:lang w:eastAsia="x-none"/>
              </w:rPr>
              <w:t xml:space="preserve"> Repeat steps 1-7 for each supported value of </w:t>
            </w:r>
            <w:r>
              <w:rPr>
                <w:i/>
                <w:lang w:eastAsia="x-none"/>
              </w:rPr>
              <w:t>‘</w:t>
            </w:r>
            <w:proofErr w:type="spellStart"/>
            <w:r w:rsidR="00313018">
              <w:rPr>
                <w:i/>
                <w:lang w:eastAsia="x-none"/>
              </w:rPr>
              <w:t>p</w:t>
            </w:r>
            <w:r>
              <w:rPr>
                <w:i/>
                <w:lang w:eastAsia="x-none"/>
              </w:rPr>
              <w:t>DataRate</w:t>
            </w:r>
            <w:proofErr w:type="spellEnd"/>
            <w:r>
              <w:rPr>
                <w:i/>
                <w:lang w:eastAsia="x-none"/>
              </w:rPr>
              <w:t>’</w:t>
            </w:r>
            <w:r w:rsidR="00070438">
              <w:rPr>
                <w:i/>
                <w:lang w:eastAsia="x-none"/>
              </w:rPr>
              <w:t xml:space="preserve"> </w:t>
            </w:r>
            <w:r w:rsidR="00070438">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82ABEC6" w14:textId="77777777" w:rsidR="003A2848" w:rsidRDefault="003A2848" w:rsidP="003A2848">
            <w:pPr>
              <w:widowControl w:val="0"/>
              <w:spacing w:after="0" w:line="233" w:lineRule="auto"/>
              <w:ind w:right="-20"/>
            </w:pPr>
          </w:p>
        </w:tc>
      </w:tr>
      <w:tr w:rsidR="003A2848" w14:paraId="43D0B5C2"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44997C30" w14:textId="4BA01ECD" w:rsidR="003A2848" w:rsidRPr="000649D6" w:rsidRDefault="003A2848" w:rsidP="003A2848">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F3E1674" w14:textId="1F03742F" w:rsidR="003A2848" w:rsidRPr="000649D6"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F031E4" w14:textId="0F6FA500" w:rsidR="003A2848" w:rsidRPr="00BF4C8D" w:rsidRDefault="003A2848" w:rsidP="00980A19">
            <w:pPr>
              <w:widowControl w:val="0"/>
              <w:spacing w:after="0" w:line="233" w:lineRule="auto"/>
              <w:ind w:right="-20"/>
              <w:rPr>
                <w:lang w:eastAsia="x-none"/>
              </w:rPr>
            </w:pPr>
            <w:r>
              <w:rPr>
                <w:lang w:eastAsia="x-none"/>
              </w:rPr>
              <w:t xml:space="preserve"> Repeat steps 1-8 for each supported value of ‘CH1’, ‘CH2’ </w:t>
            </w:r>
            <w:r w:rsidR="00070438">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8B6B1D2" w14:textId="77777777" w:rsidR="003A2848" w:rsidRDefault="003A2848" w:rsidP="003A2848">
            <w:pPr>
              <w:widowControl w:val="0"/>
              <w:spacing w:after="0" w:line="233" w:lineRule="auto"/>
              <w:ind w:right="-20"/>
            </w:pPr>
          </w:p>
        </w:tc>
      </w:tr>
      <w:tr w:rsidR="003A2848" w:rsidDel="00D173B5" w14:paraId="5463133D" w14:textId="40F56C76" w:rsidTr="0069007D">
        <w:trPr>
          <w:trHeight w:val="452"/>
          <w:del w:id="350" w:author="Dmitri.Khijniak@7Layers.com" w:date="2017-08-22T11:57:00Z"/>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14C4813" w14:textId="1C37E2E4" w:rsidR="003A2848" w:rsidDel="00D173B5" w:rsidRDefault="003A2848" w:rsidP="003A2848">
            <w:pPr>
              <w:pStyle w:val="NoSpacing"/>
              <w:jc w:val="center"/>
              <w:rPr>
                <w:del w:id="351" w:author="Dmitri.Khijniak@7Layers.com" w:date="2017-08-22T11:57:00Z"/>
                <w:lang w:eastAsia="x-none"/>
              </w:rPr>
            </w:pPr>
            <w:del w:id="352" w:author="Dmitri.Khijniak@7Layers.com" w:date="2017-08-22T11:57:00Z">
              <w:r w:rsidDel="00D173B5">
                <w:rPr>
                  <w:lang w:eastAsia="x-none"/>
                </w:rPr>
                <w:delText>10</w:delText>
              </w:r>
            </w:del>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75A7A3" w14:textId="2707FD67" w:rsidR="003A2848" w:rsidDel="00D173B5" w:rsidRDefault="003A2848" w:rsidP="003A2848">
            <w:pPr>
              <w:pStyle w:val="NoSpacing"/>
              <w:jc w:val="center"/>
              <w:rPr>
                <w:del w:id="353" w:author="Dmitri.Khijniak@7Layers.com" w:date="2017-08-22T11:57:00Z"/>
                <w:lang w:eastAsia="x-none"/>
              </w:rPr>
            </w:pPr>
            <w:del w:id="354" w:author="Dmitri.Khijniak@7Layers.com" w:date="2017-08-22T11:57:00Z">
              <w:r w:rsidDel="00D173B5">
                <w:rPr>
                  <w:lang w:eastAsia="x-none"/>
                </w:rPr>
                <w:delText>Configure</w:delText>
              </w:r>
            </w:del>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AAD14E5" w14:textId="76397D69" w:rsidR="003A2848" w:rsidDel="00D173B5" w:rsidRDefault="00DA5353" w:rsidP="003A2848">
            <w:pPr>
              <w:widowControl w:val="0"/>
              <w:spacing w:after="0" w:line="233" w:lineRule="auto"/>
              <w:ind w:right="-20"/>
              <w:rPr>
                <w:del w:id="355" w:author="Dmitri.Khijniak@7Layers.com" w:date="2017-08-22T11:57:00Z"/>
                <w:lang w:eastAsia="x-none"/>
              </w:rPr>
            </w:pPr>
            <w:del w:id="356" w:author="Dmitri.Khijniak@7Layers.com" w:date="2017-08-22T11:57:00Z">
              <w:r w:rsidDel="00D173B5">
                <w:rPr>
                  <w:lang w:eastAsia="x-none"/>
                </w:rPr>
                <w:delText xml:space="preserve"> </w:delText>
              </w:r>
              <w:r w:rsidR="003A2848" w:rsidDel="00D173B5">
                <w:rPr>
                  <w:lang w:eastAsia="x-none"/>
                </w:rPr>
                <w:delText xml:space="preserve">The </w:delText>
              </w:r>
              <w:r w:rsidR="00914D8B" w:rsidDel="00D173B5">
                <w:rPr>
                  <w:lang w:eastAsia="x-none"/>
                </w:rPr>
                <w:delText>IUT</w:delText>
              </w:r>
              <w:r w:rsidR="003A2848" w:rsidDel="00D173B5">
                <w:rPr>
                  <w:lang w:eastAsia="x-none"/>
                </w:rPr>
                <w:delText xml:space="preserve"> to initial state.</w:delText>
              </w:r>
            </w:del>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D078415" w14:textId="168D2C9E" w:rsidR="003A2848" w:rsidDel="00D173B5" w:rsidRDefault="003A2848" w:rsidP="003A2848">
            <w:pPr>
              <w:widowControl w:val="0"/>
              <w:spacing w:after="0" w:line="233" w:lineRule="auto"/>
              <w:ind w:right="-20"/>
              <w:rPr>
                <w:del w:id="357" w:author="Dmitri.Khijniak@7Layers.com" w:date="2017-08-22T11:57:00Z"/>
              </w:rPr>
            </w:pPr>
          </w:p>
        </w:tc>
      </w:tr>
    </w:tbl>
    <w:p w14:paraId="65225055" w14:textId="1FF8E190" w:rsidR="00297C74" w:rsidRDefault="000A14AA" w:rsidP="00297C74">
      <w:pPr>
        <w:pStyle w:val="Heading3"/>
      </w:pPr>
      <w:bookmarkStart w:id="358" w:name="_Toc432594087"/>
      <w:bookmarkStart w:id="359" w:name="_Toc480967046"/>
      <w:r>
        <w:t>16094</w:t>
      </w:r>
      <w:r w:rsidR="00297C74">
        <w:t xml:space="preserve"> Transmit </w:t>
      </w:r>
      <w:r>
        <w:t xml:space="preserve">Access Mode </w:t>
      </w:r>
      <w:r w:rsidR="00297C74">
        <w:t>Validation</w:t>
      </w:r>
      <w:bookmarkEnd w:id="358"/>
      <w:bookmarkEnd w:id="359"/>
    </w:p>
    <w:p w14:paraId="6A7FE956" w14:textId="6AFB1B94" w:rsidR="00995B38" w:rsidRPr="00995B38" w:rsidRDefault="00995B38" w:rsidP="00995B38">
      <w:pPr>
        <w:pStyle w:val="Heading4"/>
      </w:pPr>
      <w:bookmarkStart w:id="360" w:name="_Toc480967047"/>
      <w:r w:rsidRPr="009F4309">
        <w:rPr>
          <w:szCs w:val="20"/>
        </w:rPr>
        <w:t>TP-</w:t>
      </w:r>
      <w:r w:rsidR="00184953">
        <w:rPr>
          <w:szCs w:val="20"/>
        </w:rPr>
        <w:t>16094</w:t>
      </w:r>
      <w:r w:rsidR="000A14AA">
        <w:rPr>
          <w:szCs w:val="20"/>
        </w:rPr>
        <w:t>-TXT-MDE</w:t>
      </w:r>
      <w:r w:rsidRPr="009F4309">
        <w:rPr>
          <w:szCs w:val="20"/>
        </w:rPr>
        <w:t>-BV-01</w:t>
      </w:r>
      <w:bookmarkEnd w:id="360"/>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14:paraId="69FF5B9F" w14:textId="77777777"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070A943"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D1A6E1F" w14:textId="138E79A1" w:rsidR="00297C74"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w:t>
            </w:r>
            <w:r w:rsidR="00297C74" w:rsidRPr="009F4309">
              <w:rPr>
                <w:szCs w:val="20"/>
              </w:rPr>
              <w:t>-TXT-</w:t>
            </w:r>
            <w:r w:rsidR="000A14AA">
              <w:rPr>
                <w:szCs w:val="20"/>
              </w:rPr>
              <w:t>MDE</w:t>
            </w:r>
            <w:r w:rsidR="00297C74" w:rsidRPr="009F4309">
              <w:rPr>
                <w:szCs w:val="20"/>
              </w:rPr>
              <w:t>-BV-01</w:t>
            </w:r>
          </w:p>
        </w:tc>
      </w:tr>
      <w:tr w:rsidR="00297C74" w14:paraId="56BA502B" w14:textId="77777777"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046AE418" w14:textId="2FAC02E7" w:rsidR="00297C74"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13BD0D77" w14:textId="11793409" w:rsidR="00297C74" w:rsidRPr="00BF4C8D" w:rsidRDefault="000A14AA" w:rsidP="000A14AA">
            <w:pPr>
              <w:pStyle w:val="NoSpacing"/>
              <w:pBdr>
                <w:top w:val="none" w:sz="0" w:space="0" w:color="auto"/>
                <w:left w:val="none" w:sz="0" w:space="0" w:color="auto"/>
                <w:bottom w:val="none" w:sz="0" w:space="0" w:color="auto"/>
                <w:right w:val="none" w:sz="0" w:space="0" w:color="auto"/>
                <w:between w:val="none" w:sz="0" w:space="0" w:color="auto"/>
              </w:pBdr>
              <w:rPr>
                <w:szCs w:val="20"/>
              </w:rPr>
            </w:pPr>
            <w:r>
              <w:t xml:space="preserve">Verify that the </w:t>
            </w:r>
            <w:r w:rsidR="00914D8B">
              <w:t>IUT</w:t>
            </w:r>
            <w:r>
              <w:t xml:space="preserve"> will transmit WSMs in continuous </w:t>
            </w:r>
            <w:r w:rsidR="00BB6DF6">
              <w:t xml:space="preserve">channel </w:t>
            </w:r>
            <w:r>
              <w:t>mode on a selected channel</w:t>
            </w:r>
          </w:p>
        </w:tc>
      </w:tr>
      <w:tr w:rsidR="00297C74" w14:paraId="2BDD6345"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4A25577"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2B599E3" w14:textId="3C41338B" w:rsidR="00297C74" w:rsidRPr="00BF4C8D" w:rsidRDefault="000C0BA2"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297C74" w14:paraId="231460BC"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3624AE"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32A2684" w14:textId="7E62457F" w:rsidR="00297C74" w:rsidRPr="00BF4C8D" w:rsidRDefault="002A167F"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DC5C36">
              <w:rPr>
                <w:szCs w:val="20"/>
              </w:rPr>
              <w:t>[</w:t>
            </w:r>
            <w:r w:rsidR="00DC5C36">
              <w:fldChar w:fldCharType="begin"/>
            </w:r>
            <w:r w:rsidR="00DC5C36">
              <w:instrText xml:space="preserve"> REF REF_IEEE16094 \h </w:instrText>
            </w:r>
            <w:r w:rsidR="00DC5C36">
              <w:fldChar w:fldCharType="separate"/>
            </w:r>
            <w:r w:rsidR="003028B7">
              <w:rPr>
                <w:noProof/>
              </w:rPr>
              <w:t>2</w:t>
            </w:r>
            <w:r w:rsidR="00DC5C36">
              <w:fldChar w:fldCharType="end"/>
            </w:r>
            <w:r w:rsidR="00DC5C36">
              <w:rPr>
                <w:szCs w:val="20"/>
              </w:rPr>
              <w:t xml:space="preserve">] </w:t>
            </w:r>
            <w:r w:rsidR="00710BA9">
              <w:rPr>
                <w:sz w:val="18"/>
                <w:szCs w:val="18"/>
              </w:rPr>
              <w:t>5.2</w:t>
            </w:r>
            <w:r w:rsidR="00DC5C36" w:rsidRPr="002A167F">
              <w:rPr>
                <w:sz w:val="18"/>
                <w:szCs w:val="18"/>
              </w:rPr>
              <w:t>, 6.3.</w:t>
            </w:r>
            <w:r w:rsidR="00DC5C36">
              <w:rPr>
                <w:sz w:val="18"/>
                <w:szCs w:val="18"/>
              </w:rPr>
              <w:t>1, 5.2</w:t>
            </w:r>
            <w:r w:rsidR="00710BA9">
              <w:rPr>
                <w:sz w:val="18"/>
                <w:szCs w:val="18"/>
              </w:rPr>
              <w:t>.1, 5.2</w:t>
            </w:r>
            <w:r w:rsidR="00DC5C36">
              <w:rPr>
                <w:sz w:val="18"/>
                <w:szCs w:val="18"/>
              </w:rPr>
              <w:t>.3</w:t>
            </w:r>
          </w:p>
        </w:tc>
      </w:tr>
      <w:tr w:rsidR="00297C74" w14:paraId="0E5009D0"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FCFCA69"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1950E3D" w14:textId="6FE6F18C" w:rsidR="00297C74" w:rsidRPr="00BF4C8D"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710BA9">
              <w:rPr>
                <w:rFonts w:asciiTheme="minorHAnsi" w:hAnsiTheme="minorHAnsi"/>
                <w:szCs w:val="20"/>
              </w:rPr>
              <w:t>M2, M2.1, M3, M3</w:t>
            </w:r>
            <w:r w:rsidR="00DC5C36">
              <w:rPr>
                <w:rFonts w:asciiTheme="minorHAnsi" w:hAnsiTheme="minorHAnsi"/>
                <w:szCs w:val="20"/>
              </w:rPr>
              <w:t>.1</w:t>
            </w:r>
          </w:p>
        </w:tc>
      </w:tr>
      <w:tr w:rsidR="00297C74" w14:paraId="080FFFBF"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F952743" w14:textId="5AD0FD64"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14:paraId="5C5A0ADE"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2DEE73E" w14:textId="71CDF829" w:rsidR="00C72571" w:rsidRPr="00BF4C8D" w:rsidRDefault="000C0BA2" w:rsidP="000A14AA">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5C688B" w14:paraId="44C47474"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055FBC38" w14:textId="0AC66560"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14:paraId="33E49BA6" w14:textId="508910CE"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FB46440" w14:textId="1EC811D6"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A08DD7" w14:textId="7C60FAE8"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8E0F10" w14:textId="77777777"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55694AA" w14:textId="4F68B548"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64B8C" w14:paraId="71B0DE38" w14:textId="77777777" w:rsidTr="00DC25A6">
        <w:tc>
          <w:tcPr>
            <w:tcW w:w="720" w:type="dxa"/>
            <w:tcBorders>
              <w:top w:val="single" w:sz="4" w:space="0" w:color="auto"/>
              <w:left w:val="single" w:sz="4" w:space="0" w:color="auto"/>
              <w:bottom w:val="single" w:sz="4" w:space="0" w:color="auto"/>
              <w:right w:val="single" w:sz="4" w:space="0" w:color="auto"/>
            </w:tcBorders>
            <w:shd w:val="clear" w:color="auto" w:fill="auto"/>
          </w:tcPr>
          <w:p w14:paraId="2EC0B07F" w14:textId="74F8307B" w:rsidR="00964B8C" w:rsidRPr="00964B8C" w:rsidRDefault="00694E6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13FC371" w14:textId="2AB893C7" w:rsidR="00964B8C" w:rsidRP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6398E94" w14:textId="17A1D1E7" w:rsidR="00964B8C" w:rsidRPr="00BF4C8D" w:rsidRDefault="00964B8C" w:rsidP="005C688B">
            <w:pPr>
              <w:widowControl w:val="0"/>
              <w:spacing w:after="0" w:line="233" w:lineRule="auto"/>
              <w:ind w:left="28" w:right="-20"/>
              <w:rPr>
                <w:lang w:eastAsia="x-none"/>
              </w:rPr>
            </w:pPr>
            <w:r>
              <w:rPr>
                <w:lang w:eastAsia="x-none"/>
              </w:rPr>
              <w:t xml:space="preserve"> Test Equipment to receive WSMs in continuous </w:t>
            </w:r>
            <w:r w:rsidR="00BB6DF6">
              <w:rPr>
                <w:lang w:eastAsia="x-none"/>
              </w:rPr>
              <w:t xml:space="preserve">channel </w:t>
            </w:r>
            <w:r>
              <w:rPr>
                <w:lang w:eastAsia="x-none"/>
              </w:rPr>
              <w:t xml:space="preserve">mode on </w:t>
            </w:r>
            <w:r w:rsidR="002D2C84">
              <w:rPr>
                <w:lang w:eastAsia="x-none"/>
              </w:rPr>
              <w:t>‘</w:t>
            </w:r>
            <w:proofErr w:type="spellStart"/>
            <w:r w:rsidR="00313018">
              <w:rPr>
                <w:i/>
                <w:lang w:eastAsia="x-none"/>
              </w:rPr>
              <w:t>p</w:t>
            </w:r>
            <w:r w:rsidRPr="00964B8C">
              <w:rPr>
                <w:i/>
                <w:lang w:eastAsia="x-none"/>
              </w:rPr>
              <w:t>Channel</w:t>
            </w:r>
            <w:proofErr w:type="spellEnd"/>
            <w:r w:rsidR="002D2C84">
              <w:rPr>
                <w: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1FBD60" w14:textId="77777777" w:rsidR="00964B8C" w:rsidRPr="00BF4C8D" w:rsidRDefault="00964B8C" w:rsidP="005C688B">
            <w:pPr>
              <w:widowControl w:val="0"/>
              <w:spacing w:after="0" w:line="233" w:lineRule="auto"/>
              <w:ind w:right="-20"/>
              <w:rPr>
                <w:lang w:eastAsia="x-none"/>
              </w:rPr>
            </w:pPr>
          </w:p>
        </w:tc>
      </w:tr>
      <w:tr w:rsidR="00964B8C" w14:paraId="7CE36756" w14:textId="77777777" w:rsidTr="00DC25A6">
        <w:tc>
          <w:tcPr>
            <w:tcW w:w="720" w:type="dxa"/>
            <w:tcBorders>
              <w:top w:val="single" w:sz="4" w:space="0" w:color="auto"/>
              <w:left w:val="single" w:sz="4" w:space="0" w:color="auto"/>
              <w:bottom w:val="single" w:sz="4" w:space="0" w:color="auto"/>
              <w:right w:val="single" w:sz="4" w:space="0" w:color="auto"/>
            </w:tcBorders>
            <w:shd w:val="clear" w:color="auto" w:fill="auto"/>
          </w:tcPr>
          <w:p w14:paraId="3D95D02C" w14:textId="7068D358" w:rsidR="00964B8C" w:rsidRDefault="00694E6E" w:rsidP="005C688B">
            <w:pPr>
              <w:pStyle w:val="NoSpacing"/>
              <w:jc w:val="center"/>
              <w:rPr>
                <w:lang w:eastAsia="x-none"/>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76005B8" w14:textId="7FC1D887" w:rsid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343D0DC" w14:textId="5C031235" w:rsidR="00964B8C" w:rsidRPr="00964B8C" w:rsidRDefault="00964B8C" w:rsidP="00964B8C">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transmit WSMs</w:t>
            </w:r>
            <w:r w:rsidR="00E77DE1">
              <w:rPr>
                <w:lang w:eastAsia="x-none"/>
              </w:rPr>
              <w:t xml:space="preserve"> continuously</w:t>
            </w:r>
            <w:r>
              <w:rPr>
                <w:lang w:eastAsia="x-none"/>
              </w:rPr>
              <w:t xml:space="preserve"> in continuous</w:t>
            </w:r>
            <w:r w:rsidR="00BB6DF6">
              <w:rPr>
                <w:lang w:eastAsia="x-none"/>
              </w:rPr>
              <w:t xml:space="preserve"> channel</w:t>
            </w:r>
            <w:r>
              <w:rPr>
                <w:lang w:eastAsia="x-none"/>
              </w:rPr>
              <w:t xml:space="preserve"> mode on </w:t>
            </w:r>
            <w:r w:rsidR="002D2C84">
              <w:rPr>
                <w:lang w:eastAsia="x-none"/>
              </w:rPr>
              <w:t>‘</w:t>
            </w:r>
            <w:proofErr w:type="spellStart"/>
            <w:r w:rsidR="00313018">
              <w:rPr>
                <w:i/>
                <w:lang w:eastAsia="x-none"/>
              </w:rPr>
              <w:t>p</w:t>
            </w:r>
            <w:r w:rsidRPr="00964B8C">
              <w:rPr>
                <w:i/>
                <w:lang w:eastAsia="x-none"/>
              </w:rPr>
              <w:t>Channel</w:t>
            </w:r>
            <w:proofErr w:type="spellEnd"/>
            <w:r w:rsidR="002D2C84">
              <w:rPr>
                <w:i/>
                <w:lang w:eastAsia="x-none"/>
              </w:rPr>
              <w:t xml:space="preserve">’ </w:t>
            </w:r>
            <w:r w:rsidR="002D2C84">
              <w:rPr>
                <w:lang w:eastAsia="x-none"/>
              </w:rPr>
              <w:t>and ‘</w:t>
            </w:r>
            <w:proofErr w:type="spellStart"/>
            <w:r w:rsidR="00313018">
              <w:rPr>
                <w:i/>
                <w:lang w:eastAsia="x-none"/>
              </w:rPr>
              <w:t>p</w:t>
            </w:r>
            <w:r w:rsidR="002D2C84" w:rsidRPr="002D2C84">
              <w:rPr>
                <w:i/>
                <w:lang w:eastAsia="x-none"/>
              </w:rPr>
              <w:t>DataRate</w:t>
            </w:r>
            <w:proofErr w:type="spellEnd"/>
            <w:r w:rsidR="002D2C84">
              <w:rPr>
                <w:lang w:eastAsia="x-none"/>
              </w:rPr>
              <w:t>’</w:t>
            </w:r>
            <w:r>
              <w:rPr>
                <w:i/>
                <w:lang w:eastAsia="x-none"/>
              </w:rPr>
              <w:t xml:space="preserve"> </w:t>
            </w:r>
            <w:r w:rsidR="00B72AAC" w:rsidRPr="007F00F1">
              <w:rPr>
                <w:lang w:eastAsia="x-none"/>
              </w:rPr>
              <w:t>at</w:t>
            </w:r>
            <w:r w:rsidR="00B72AAC">
              <w:rPr>
                <w:i/>
                <w:lang w:eastAsia="x-none"/>
              </w:rPr>
              <w:t xml:space="preserve"> </w:t>
            </w:r>
            <w:r w:rsidR="00B72AAC">
              <w:rPr>
                <w:rFonts w:asciiTheme="minorHAnsi" w:hAnsiTheme="minorHAnsi"/>
                <w:lang w:eastAsia="x-none"/>
              </w:rPr>
              <w:t>‘</w:t>
            </w:r>
            <w:proofErr w:type="spellStart"/>
            <w:r w:rsidR="00313018">
              <w:rPr>
                <w:rFonts w:asciiTheme="minorHAnsi" w:hAnsiTheme="minorHAnsi"/>
                <w:i/>
                <w:lang w:eastAsia="x-none"/>
              </w:rPr>
              <w:t>p</w:t>
            </w:r>
            <w:r w:rsidR="00B72AAC" w:rsidRPr="002D2C84">
              <w:rPr>
                <w:rFonts w:asciiTheme="minorHAnsi" w:hAnsiTheme="minorHAnsi"/>
                <w:i/>
                <w:lang w:eastAsia="x-none"/>
              </w:rPr>
              <w:t>WSMRepeatRate</w:t>
            </w:r>
            <w:proofErr w:type="spellEnd"/>
            <w:r w:rsidR="00B72AAC">
              <w:rPr>
                <w:rFonts w:asciiTheme="minorHAnsi" w:hAnsiTheme="minorHAnsi"/>
                <w:lang w:eastAsia="x-none"/>
              </w:rPr>
              <w:t>’</w:t>
            </w:r>
          </w:p>
          <w:p w14:paraId="79C84699" w14:textId="45ECF1EE" w:rsidR="00964B8C" w:rsidRPr="00964B8C" w:rsidRDefault="00964B8C"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34944DC" w14:textId="77777777" w:rsidR="00964B8C" w:rsidRPr="00BF4C8D" w:rsidRDefault="00964B8C" w:rsidP="005C688B">
            <w:pPr>
              <w:widowControl w:val="0"/>
              <w:spacing w:after="0" w:line="233" w:lineRule="auto"/>
              <w:ind w:right="-20"/>
              <w:rPr>
                <w:lang w:eastAsia="x-none"/>
              </w:rPr>
            </w:pPr>
          </w:p>
        </w:tc>
      </w:tr>
      <w:tr w:rsidR="005C688B" w14:paraId="17C9808A" w14:textId="1D634462" w:rsidTr="00DC25A6">
        <w:tc>
          <w:tcPr>
            <w:tcW w:w="720" w:type="dxa"/>
            <w:tcBorders>
              <w:top w:val="single" w:sz="4" w:space="0" w:color="auto"/>
              <w:left w:val="single" w:sz="4" w:space="0" w:color="auto"/>
              <w:bottom w:val="single" w:sz="4" w:space="0" w:color="auto"/>
              <w:right w:val="single" w:sz="4" w:space="0" w:color="auto"/>
            </w:tcBorders>
            <w:shd w:val="clear" w:color="auto" w:fill="auto"/>
          </w:tcPr>
          <w:p w14:paraId="32AC6959" w14:textId="0080D022" w:rsidR="005C688B" w:rsidRPr="00BF4C8D" w:rsidRDefault="00694E6E" w:rsidP="005C688B">
            <w:pPr>
              <w:pStyle w:val="NoSpacing"/>
              <w:jc w:val="center"/>
              <w:rPr>
                <w:sz w:val="24"/>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431437" w14:textId="68BD50E3" w:rsidR="005C688B" w:rsidRPr="00C72571" w:rsidRDefault="00402EB0" w:rsidP="005C688B">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64F2F6" w14:textId="39FF8917" w:rsidR="005C688B" w:rsidRPr="00BF4C8D" w:rsidRDefault="00B74762">
            <w:pPr>
              <w:widowControl w:val="0"/>
              <w:spacing w:after="0" w:line="233" w:lineRule="auto"/>
              <w:ind w:left="28" w:right="-20"/>
              <w:rPr>
                <w:lang w:eastAsia="x-none"/>
              </w:rPr>
            </w:pPr>
            <w:r>
              <w:rPr>
                <w:lang w:eastAsia="x-none"/>
              </w:rPr>
              <w:t>T</w:t>
            </w:r>
            <w:r w:rsidR="005C688B" w:rsidRPr="00BF4C8D">
              <w:rPr>
                <w:lang w:eastAsia="x-none"/>
              </w:rPr>
              <w:t xml:space="preserve">he </w:t>
            </w:r>
            <w:r w:rsidR="00914D8B">
              <w:rPr>
                <w:lang w:eastAsia="x-none"/>
              </w:rPr>
              <w:t>IUT</w:t>
            </w:r>
            <w:r w:rsidR="00964B8C">
              <w:rPr>
                <w:lang w:eastAsia="x-none"/>
              </w:rPr>
              <w:t xml:space="preserve"> to transmit</w:t>
            </w:r>
            <w:r w:rsidR="000A1EB4">
              <w:rPr>
                <w:lang w:eastAsia="x-none"/>
              </w:rPr>
              <w:t xml:space="preserve"> </w:t>
            </w:r>
            <w:r w:rsidR="00964B8C">
              <w:rPr>
                <w:lang w:eastAsia="x-none"/>
              </w:rPr>
              <w:t>WSMs</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431762" w14:textId="77777777" w:rsidR="005C688B" w:rsidRPr="00BF4C8D" w:rsidRDefault="005C688B" w:rsidP="005C688B">
            <w:pPr>
              <w:widowControl w:val="0"/>
              <w:spacing w:after="0" w:line="233" w:lineRule="auto"/>
              <w:ind w:right="-20"/>
              <w:rPr>
                <w:lang w:eastAsia="x-none"/>
              </w:rPr>
            </w:pPr>
          </w:p>
        </w:tc>
      </w:tr>
      <w:tr w:rsidR="005C688B" w14:paraId="3AB1B5BE" w14:textId="6594AE1C" w:rsidTr="00DC25A6">
        <w:tc>
          <w:tcPr>
            <w:tcW w:w="720" w:type="dxa"/>
            <w:tcBorders>
              <w:top w:val="single" w:sz="4" w:space="0" w:color="auto"/>
              <w:left w:val="single" w:sz="4" w:space="0" w:color="auto"/>
              <w:bottom w:val="single" w:sz="4" w:space="0" w:color="auto"/>
              <w:right w:val="single" w:sz="4" w:space="0" w:color="auto"/>
            </w:tcBorders>
            <w:shd w:val="clear" w:color="auto" w:fill="auto"/>
          </w:tcPr>
          <w:p w14:paraId="5930BB22" w14:textId="2454E969" w:rsidR="005C688B" w:rsidRPr="00BF4C8D" w:rsidRDefault="00245482"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2C78D9" w14:textId="3BFD1906" w:rsidR="005C688B" w:rsidRPr="00BF4C8D" w:rsidRDefault="00452F7D" w:rsidP="005C688B">
            <w:pPr>
              <w:pStyle w:val="NoSpacing"/>
              <w:jc w:val="center"/>
              <w:rPr>
                <w:sz w:val="24"/>
              </w:rPr>
            </w:pPr>
            <w:r>
              <w:rPr>
                <w:lang w:eastAsia="x-none"/>
              </w:rPr>
              <w:t>V</w:t>
            </w:r>
            <w:r w:rsidR="005C688B">
              <w:rPr>
                <w:lang w:eastAsia="x-none"/>
              </w:rPr>
              <w:t>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F0AC197" w14:textId="7CDE4FD8" w:rsidR="005C688B" w:rsidRPr="001E12B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w:t>
            </w:r>
            <w:r w:rsidR="002D2C84">
              <w:rPr>
                <w:lang w:eastAsia="x-none"/>
              </w:rPr>
              <w:t>receive</w:t>
            </w:r>
            <w:r w:rsidR="00E77DE1">
              <w:rPr>
                <w:lang w:eastAsia="x-none"/>
              </w:rPr>
              <w:t>d</w:t>
            </w:r>
            <w:r w:rsidR="00FB1563">
              <w:rPr>
                <w:lang w:eastAsia="x-none"/>
              </w:rPr>
              <w:t xml:space="preserve"> WSMs</w:t>
            </w:r>
            <w:r w:rsidR="00B72AAC">
              <w:rPr>
                <w:lang w:eastAsia="x-none"/>
              </w:rPr>
              <w:t xml:space="preserve"> </w:t>
            </w:r>
            <w:r w:rsidR="00E77DE1">
              <w:rPr>
                <w:lang w:eastAsia="x-none"/>
              </w:rPr>
              <w:t>every</w:t>
            </w:r>
            <w:r w:rsidR="00DC4301">
              <w:rPr>
                <w:lang w:eastAsia="x-none"/>
              </w:rPr>
              <w:t xml:space="preserve"> </w:t>
            </w:r>
            <w:proofErr w:type="spellStart"/>
            <w:r w:rsidR="00313018">
              <w:rPr>
                <w:i/>
                <w:lang w:eastAsia="x-none"/>
              </w:rPr>
              <w:t>p</w:t>
            </w:r>
            <w:r w:rsidR="00DC4301" w:rsidRPr="007F00F1">
              <w:rPr>
                <w:i/>
                <w:lang w:eastAsia="x-none"/>
              </w:rPr>
              <w:t>WSMRepeatRate</w:t>
            </w:r>
            <w:proofErr w:type="spellEnd"/>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7501A0" w14:textId="51FFF76E" w:rsidR="005C688B" w:rsidRPr="005C688B" w:rsidRDefault="005C688B" w:rsidP="005C688B">
            <w:pPr>
              <w:jc w:val="center"/>
              <w:rPr>
                <w:lang w:eastAsia="x-none"/>
              </w:rPr>
            </w:pPr>
            <w:r>
              <w:t>PASS / FAIL</w:t>
            </w:r>
          </w:p>
        </w:tc>
      </w:tr>
      <w:tr w:rsidR="00245482" w14:paraId="22D9EC40" w14:textId="77777777" w:rsidTr="00DC25A6">
        <w:tc>
          <w:tcPr>
            <w:tcW w:w="720" w:type="dxa"/>
            <w:tcBorders>
              <w:top w:val="single" w:sz="4" w:space="0" w:color="auto"/>
              <w:left w:val="single" w:sz="4" w:space="0" w:color="auto"/>
              <w:bottom w:val="single" w:sz="4" w:space="0" w:color="auto"/>
              <w:right w:val="single" w:sz="4" w:space="0" w:color="auto"/>
            </w:tcBorders>
            <w:shd w:val="clear" w:color="auto" w:fill="auto"/>
          </w:tcPr>
          <w:p w14:paraId="435A8992" w14:textId="2F04AECD" w:rsidR="00245482" w:rsidRDefault="00245482" w:rsidP="00245482">
            <w:pPr>
              <w:pStyle w:val="NoSpacing"/>
              <w:jc w:val="center"/>
              <w:rPr>
                <w:lang w:eastAsia="x-none"/>
              </w:rPr>
            </w:pPr>
            <w:r>
              <w:rPr>
                <w:lang w:eastAsia="x-none"/>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5C6BA7" w14:textId="01B6B49C" w:rsidR="00245482" w:rsidRDefault="00402EB0" w:rsidP="00245482">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B9A8F55" w14:textId="432C670E" w:rsidR="00245482" w:rsidRDefault="00B74762" w:rsidP="00245482">
            <w:pPr>
              <w:widowControl w:val="0"/>
              <w:spacing w:after="0" w:line="233" w:lineRule="auto"/>
              <w:ind w:right="-20"/>
              <w:rPr>
                <w:lang w:eastAsia="x-none"/>
              </w:rPr>
            </w:pPr>
            <w:r>
              <w:rPr>
                <w:lang w:eastAsia="x-none"/>
              </w:rPr>
              <w:t xml:space="preserve"> T</w:t>
            </w:r>
            <w:r w:rsidR="00245482">
              <w:rPr>
                <w:lang w:eastAsia="x-none"/>
              </w:rPr>
              <w:t xml:space="preserve">he </w:t>
            </w:r>
            <w:r w:rsidR="00914D8B">
              <w:rPr>
                <w:lang w:eastAsia="x-none"/>
              </w:rPr>
              <w:t>IUT</w:t>
            </w:r>
            <w:r w:rsidR="00245482">
              <w:rPr>
                <w:lang w:eastAsia="x-none"/>
              </w:rPr>
              <w:t xml:space="preserve"> to stop transmitting.</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79630E" w14:textId="77777777" w:rsidR="00245482" w:rsidRDefault="00245482" w:rsidP="00245482">
            <w:pPr>
              <w:jc w:val="center"/>
            </w:pPr>
          </w:p>
        </w:tc>
      </w:tr>
      <w:tr w:rsidR="005C688B" w14:paraId="7DC95007" w14:textId="687EA97C" w:rsidTr="00DC25A6">
        <w:tc>
          <w:tcPr>
            <w:tcW w:w="720" w:type="dxa"/>
            <w:tcBorders>
              <w:top w:val="nil"/>
              <w:left w:val="single" w:sz="4" w:space="0" w:color="auto"/>
              <w:bottom w:val="single" w:sz="4" w:space="0" w:color="auto"/>
              <w:right w:val="single" w:sz="4" w:space="0" w:color="auto"/>
            </w:tcBorders>
            <w:shd w:val="clear" w:color="auto" w:fill="auto"/>
          </w:tcPr>
          <w:p w14:paraId="4E3D8C85" w14:textId="3D186D1D" w:rsidR="005C688B" w:rsidRPr="00BF4C8D" w:rsidRDefault="00E77DE1" w:rsidP="005C688B">
            <w:pPr>
              <w:pStyle w:val="NoSpacing"/>
              <w:jc w:val="center"/>
              <w:rPr>
                <w:sz w:val="24"/>
              </w:rPr>
            </w:pPr>
            <w:r>
              <w:rPr>
                <w:lang w:eastAsia="x-none"/>
              </w:rPr>
              <w:t>6</w:t>
            </w:r>
          </w:p>
        </w:tc>
        <w:tc>
          <w:tcPr>
            <w:tcW w:w="1080" w:type="dxa"/>
            <w:tcBorders>
              <w:top w:val="nil"/>
              <w:left w:val="single" w:sz="4" w:space="0" w:color="auto"/>
              <w:bottom w:val="single" w:sz="4" w:space="0" w:color="auto"/>
              <w:right w:val="single" w:sz="4" w:space="0" w:color="auto"/>
            </w:tcBorders>
            <w:shd w:val="clear" w:color="auto" w:fill="auto"/>
          </w:tcPr>
          <w:p w14:paraId="585F3FA7" w14:textId="711BFA7F" w:rsidR="005C688B" w:rsidRPr="00BF4C8D" w:rsidRDefault="005C688B" w:rsidP="005C688B">
            <w:pPr>
              <w:pStyle w:val="NoSpacing"/>
              <w:jc w:val="center"/>
              <w:rPr>
                <w:sz w:val="24"/>
              </w:rPr>
            </w:pPr>
            <w:r w:rsidRPr="00B11608">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F662C96" w14:textId="77AA1471" w:rsidR="005C688B" w:rsidRPr="00B11608" w:rsidRDefault="00B74762" w:rsidP="00980A19">
            <w:pPr>
              <w:widowControl w:val="0"/>
              <w:spacing w:after="0" w:line="233" w:lineRule="auto"/>
              <w:ind w:right="-20"/>
              <w:rPr>
                <w:lang w:eastAsia="x-none"/>
              </w:rPr>
            </w:pPr>
            <w:r>
              <w:rPr>
                <w:lang w:eastAsia="x-none"/>
              </w:rPr>
              <w:t xml:space="preserve"> </w:t>
            </w:r>
            <w:r w:rsidR="005C688B" w:rsidRPr="00B11608">
              <w:rPr>
                <w:lang w:eastAsia="x-none"/>
              </w:rPr>
              <w:t>Repeat step</w:t>
            </w:r>
            <w:r w:rsidR="00184953">
              <w:rPr>
                <w:lang w:eastAsia="x-none"/>
              </w:rPr>
              <w:t xml:space="preserve">s </w:t>
            </w:r>
            <w:r w:rsidR="00694E6E">
              <w:rPr>
                <w:lang w:eastAsia="x-none"/>
              </w:rPr>
              <w:t>1</w:t>
            </w:r>
            <w:r w:rsidR="00184953">
              <w:rPr>
                <w:lang w:eastAsia="x-none"/>
              </w:rPr>
              <w:t>-</w:t>
            </w:r>
            <w:r w:rsidR="00E77DE1">
              <w:rPr>
                <w:lang w:eastAsia="x-none"/>
              </w:rPr>
              <w:t>5</w:t>
            </w:r>
            <w:r w:rsidR="005C688B" w:rsidRPr="00B11608">
              <w:rPr>
                <w:lang w:eastAsia="x-none"/>
              </w:rPr>
              <w:t xml:space="preserve"> for </w:t>
            </w:r>
            <w:r w:rsidR="00F1101B">
              <w:rPr>
                <w:lang w:eastAsia="x-none"/>
              </w:rPr>
              <w:t>each</w:t>
            </w:r>
            <w:r w:rsidR="005C688B" w:rsidRPr="00B11608">
              <w:rPr>
                <w:lang w:eastAsia="x-none"/>
              </w:rPr>
              <w:t xml:space="preserve"> </w:t>
            </w:r>
            <w:r w:rsidR="00B5330D">
              <w:rPr>
                <w:lang w:eastAsia="x-none"/>
              </w:rPr>
              <w:t xml:space="preserve">supported </w:t>
            </w:r>
            <w:r w:rsidR="005C688B" w:rsidRPr="00B11608">
              <w:rPr>
                <w:lang w:eastAsia="x-none"/>
              </w:rPr>
              <w:t xml:space="preserve">value of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w:t>
            </w:r>
            <w:r w:rsidR="00D15D57">
              <w:rPr>
                <w:i/>
                <w:lang w:eastAsia="x-none"/>
              </w:rPr>
              <w:t xml:space="preserve"> </w:t>
            </w:r>
            <w:r w:rsidR="00D15D57">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E38D5AF" w14:textId="77777777" w:rsidR="005C688B" w:rsidRPr="00B11608" w:rsidRDefault="005C688B" w:rsidP="005C688B">
            <w:pPr>
              <w:widowControl w:val="0"/>
              <w:spacing w:after="0" w:line="233" w:lineRule="auto"/>
              <w:ind w:right="-20"/>
              <w:rPr>
                <w:lang w:eastAsia="x-none"/>
              </w:rPr>
            </w:pPr>
          </w:p>
        </w:tc>
      </w:tr>
      <w:tr w:rsidR="002053F4" w14:paraId="0E04170C" w14:textId="77777777" w:rsidTr="00DC25A6">
        <w:tc>
          <w:tcPr>
            <w:tcW w:w="720" w:type="dxa"/>
            <w:tcBorders>
              <w:top w:val="nil"/>
              <w:left w:val="single" w:sz="4" w:space="0" w:color="auto"/>
              <w:bottom w:val="single" w:sz="4" w:space="0" w:color="auto"/>
              <w:right w:val="single" w:sz="4" w:space="0" w:color="auto"/>
            </w:tcBorders>
            <w:shd w:val="clear" w:color="auto" w:fill="auto"/>
          </w:tcPr>
          <w:p w14:paraId="3A8748F3" w14:textId="6DDC8847" w:rsidR="002053F4" w:rsidRDefault="002053F4" w:rsidP="005C688B">
            <w:pPr>
              <w:pStyle w:val="NoSpacing"/>
              <w:jc w:val="center"/>
              <w:rPr>
                <w:lang w:eastAsia="x-none"/>
              </w:rPr>
            </w:pPr>
            <w:r>
              <w:rPr>
                <w:lang w:eastAsia="x-none"/>
              </w:rPr>
              <w:t>7</w:t>
            </w:r>
          </w:p>
        </w:tc>
        <w:tc>
          <w:tcPr>
            <w:tcW w:w="1080" w:type="dxa"/>
            <w:tcBorders>
              <w:top w:val="nil"/>
              <w:left w:val="single" w:sz="4" w:space="0" w:color="auto"/>
              <w:bottom w:val="single" w:sz="4" w:space="0" w:color="auto"/>
              <w:right w:val="single" w:sz="4" w:space="0" w:color="auto"/>
            </w:tcBorders>
            <w:shd w:val="clear" w:color="auto" w:fill="auto"/>
          </w:tcPr>
          <w:p w14:paraId="73066BBD" w14:textId="4EA388DF" w:rsidR="002053F4" w:rsidRPr="00B11608" w:rsidRDefault="002053F4" w:rsidP="005C688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8602D37" w14:textId="52DF205F" w:rsidR="002053F4" w:rsidRPr="00B11608" w:rsidRDefault="00B74762" w:rsidP="00F1101B">
            <w:pPr>
              <w:widowControl w:val="0"/>
              <w:spacing w:after="0" w:line="233" w:lineRule="auto"/>
              <w:ind w:right="-20"/>
              <w:rPr>
                <w:lang w:eastAsia="x-none"/>
              </w:rPr>
            </w:pPr>
            <w:r>
              <w:rPr>
                <w:lang w:eastAsia="x-none"/>
              </w:rPr>
              <w:t xml:space="preserve"> </w:t>
            </w:r>
            <w:r w:rsidR="002053F4" w:rsidRPr="00B11608">
              <w:rPr>
                <w:lang w:eastAsia="x-none"/>
              </w:rPr>
              <w:t>Repeat step</w:t>
            </w:r>
            <w:r w:rsidR="002053F4">
              <w:rPr>
                <w:lang w:eastAsia="x-none"/>
              </w:rPr>
              <w:t>s 1-6</w:t>
            </w:r>
            <w:r w:rsidR="002053F4" w:rsidRPr="00B11608">
              <w:rPr>
                <w:lang w:eastAsia="x-none"/>
              </w:rPr>
              <w:t xml:space="preserve"> for </w:t>
            </w:r>
            <w:r w:rsidR="002053F4">
              <w:rPr>
                <w:lang w:eastAsia="x-none"/>
              </w:rPr>
              <w:t>each</w:t>
            </w:r>
            <w:r w:rsidR="002053F4" w:rsidRPr="00B11608">
              <w:rPr>
                <w:lang w:eastAsia="x-none"/>
              </w:rPr>
              <w:t xml:space="preserve"> </w:t>
            </w:r>
            <w:r w:rsidR="002053F4">
              <w:rPr>
                <w:lang w:eastAsia="x-none"/>
              </w:rPr>
              <w:t xml:space="preserve">supported </w:t>
            </w:r>
            <w:r w:rsidR="002053F4" w:rsidRPr="00B11608">
              <w:rPr>
                <w:lang w:eastAsia="x-none"/>
              </w:rPr>
              <w:t xml:space="preserve">value of </w:t>
            </w:r>
            <w:r w:rsidR="002053F4">
              <w:rPr>
                <w:lang w:eastAsia="x-none"/>
              </w:rPr>
              <w:t>‘</w:t>
            </w:r>
            <w:proofErr w:type="spellStart"/>
            <w:r w:rsidR="00313018">
              <w:rPr>
                <w:i/>
                <w:lang w:eastAsia="x-none"/>
              </w:rPr>
              <w:t>p</w:t>
            </w:r>
            <w:r w:rsidR="002053F4">
              <w:rPr>
                <w:i/>
                <w:lang w:eastAsia="x-none"/>
              </w:rPr>
              <w:t>Channel</w:t>
            </w:r>
            <w:proofErr w:type="spellEnd"/>
            <w:r w:rsidR="002053F4">
              <w:rPr>
                <w:i/>
                <w:lang w:eastAsia="x-none"/>
              </w:rPr>
              <w:t>’</w:t>
            </w:r>
            <w:r w:rsidR="00D15D57">
              <w:rPr>
                <w:i/>
                <w:lang w:eastAsia="x-none"/>
              </w:rPr>
              <w:t xml:space="preserve"> </w:t>
            </w:r>
            <w:r w:rsidR="00D15D57">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CB3850C" w14:textId="77777777" w:rsidR="002053F4" w:rsidRPr="00B11608" w:rsidRDefault="002053F4" w:rsidP="005C688B">
            <w:pPr>
              <w:widowControl w:val="0"/>
              <w:spacing w:after="0" w:line="233" w:lineRule="auto"/>
              <w:ind w:right="-20"/>
              <w:rPr>
                <w:lang w:eastAsia="x-none"/>
              </w:rPr>
            </w:pPr>
          </w:p>
        </w:tc>
      </w:tr>
      <w:tr w:rsidR="00694E6E" w:rsidDel="00D173B5" w14:paraId="04305EFF" w14:textId="2165F80E" w:rsidTr="00694E6E">
        <w:trPr>
          <w:trHeight w:val="452"/>
          <w:del w:id="361" w:author="Dmitri.Khijniak@7Layers.com" w:date="2017-08-22T11:57:00Z"/>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E5C85D9" w14:textId="579034A2" w:rsidR="00694E6E" w:rsidDel="00D173B5" w:rsidRDefault="00D31D6E" w:rsidP="00694E6E">
            <w:pPr>
              <w:pStyle w:val="NoSpacing"/>
              <w:jc w:val="center"/>
              <w:rPr>
                <w:del w:id="362" w:author="Dmitri.Khijniak@7Layers.com" w:date="2017-08-22T11:57:00Z"/>
                <w:lang w:eastAsia="x-none"/>
              </w:rPr>
            </w:pPr>
            <w:del w:id="363" w:author="Dmitri.Khijniak@7Layers.com" w:date="2017-08-22T11:57:00Z">
              <w:r w:rsidDel="00D173B5">
                <w:rPr>
                  <w:lang w:eastAsia="x-none"/>
                </w:rPr>
                <w:delText>8</w:delText>
              </w:r>
            </w:del>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87A5B4" w14:textId="7EE0D65F" w:rsidR="00694E6E" w:rsidRPr="00B11608" w:rsidDel="00D173B5" w:rsidRDefault="00694E6E" w:rsidP="00694E6E">
            <w:pPr>
              <w:pStyle w:val="NoSpacing"/>
              <w:jc w:val="center"/>
              <w:rPr>
                <w:del w:id="364" w:author="Dmitri.Khijniak@7Layers.com" w:date="2017-08-22T11:57:00Z"/>
                <w:lang w:eastAsia="x-none"/>
              </w:rPr>
            </w:pPr>
            <w:del w:id="365" w:author="Dmitri.Khijniak@7Layers.com" w:date="2017-08-22T11:57:00Z">
              <w:r w:rsidDel="00D173B5">
                <w:rPr>
                  <w:lang w:eastAsia="x-none"/>
                </w:rPr>
                <w:delText>Configure</w:delText>
              </w:r>
            </w:del>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4ECDC5B" w14:textId="7E61A752" w:rsidR="00694E6E" w:rsidRPr="00B11608" w:rsidDel="00D173B5" w:rsidRDefault="00B74762" w:rsidP="00694E6E">
            <w:pPr>
              <w:widowControl w:val="0"/>
              <w:spacing w:after="0" w:line="233" w:lineRule="auto"/>
              <w:ind w:right="-20"/>
              <w:rPr>
                <w:del w:id="366" w:author="Dmitri.Khijniak@7Layers.com" w:date="2017-08-22T11:57:00Z"/>
                <w:lang w:eastAsia="x-none"/>
              </w:rPr>
            </w:pPr>
            <w:del w:id="367" w:author="Dmitri.Khijniak@7Layers.com" w:date="2017-08-22T11:57:00Z">
              <w:r w:rsidDel="00D173B5">
                <w:rPr>
                  <w:lang w:eastAsia="x-none"/>
                </w:rPr>
                <w:delText xml:space="preserve"> </w:delText>
              </w:r>
              <w:r w:rsidR="00694E6E" w:rsidDel="00D173B5">
                <w:rPr>
                  <w:lang w:eastAsia="x-none"/>
                </w:rPr>
                <w:delText xml:space="preserve">The </w:delText>
              </w:r>
              <w:r w:rsidR="00914D8B" w:rsidDel="00D173B5">
                <w:rPr>
                  <w:lang w:eastAsia="x-none"/>
                </w:rPr>
                <w:delText>IUT</w:delText>
              </w:r>
              <w:r w:rsidR="00694E6E" w:rsidDel="00D173B5">
                <w:rPr>
                  <w:lang w:eastAsia="x-none"/>
                </w:rPr>
                <w:delText xml:space="preserve"> to initial state</w:delText>
              </w:r>
            </w:del>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DCE7376" w14:textId="035CFD16" w:rsidR="00694E6E" w:rsidRPr="00B11608" w:rsidDel="00D173B5" w:rsidRDefault="00694E6E" w:rsidP="00694E6E">
            <w:pPr>
              <w:widowControl w:val="0"/>
              <w:spacing w:after="0" w:line="233" w:lineRule="auto"/>
              <w:ind w:right="-20"/>
              <w:rPr>
                <w:del w:id="368" w:author="Dmitri.Khijniak@7Layers.com" w:date="2017-08-22T11:57:00Z"/>
                <w:lang w:eastAsia="x-none"/>
              </w:rPr>
            </w:pPr>
          </w:p>
        </w:tc>
      </w:tr>
    </w:tbl>
    <w:p w14:paraId="455B6E43" w14:textId="4AE357BC" w:rsidR="00163A90" w:rsidRDefault="00163A90" w:rsidP="00297C74"/>
    <w:p w14:paraId="0EA9941A" w14:textId="433CFA67" w:rsidR="00184953" w:rsidRDefault="00184953" w:rsidP="00184953">
      <w:pPr>
        <w:pStyle w:val="Heading4"/>
      </w:pPr>
      <w:bookmarkStart w:id="369" w:name="_Toc480967048"/>
      <w:r>
        <w:t>TP-16094-TXT-</w:t>
      </w:r>
      <w:r w:rsidR="00082191">
        <w:t>MDE-BV-02</w:t>
      </w:r>
      <w:bookmarkEnd w:id="369"/>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184953" w14:paraId="116103BA" w14:textId="77777777" w:rsidTr="0085020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19B628E"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7120C636" w14:textId="57E4118A" w:rsidR="00184953"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Pr>
                <w:szCs w:val="20"/>
              </w:rPr>
              <w:t>16094-T</w:t>
            </w:r>
            <w:r w:rsidRPr="00794BDC">
              <w:rPr>
                <w:szCs w:val="20"/>
              </w:rPr>
              <w:t>XT-</w:t>
            </w:r>
            <w:r>
              <w:rPr>
                <w:szCs w:val="20"/>
              </w:rPr>
              <w:t>MDE</w:t>
            </w:r>
            <w:r w:rsidR="00082191">
              <w:rPr>
                <w:szCs w:val="20"/>
              </w:rPr>
              <w:t>-BV-02</w:t>
            </w:r>
          </w:p>
        </w:tc>
      </w:tr>
      <w:tr w:rsidR="00184953" w14:paraId="2FA20CEB" w14:textId="77777777" w:rsidTr="0085020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1D89EA8" w14:textId="2DAB918D" w:rsidR="00184953" w:rsidRPr="00BF4C8D"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lastRenderedPageBreak/>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7E4B73AF" w14:textId="03611A42"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Verify that the </w:t>
            </w:r>
            <w:r w:rsidR="00914D8B">
              <w:rPr>
                <w:szCs w:val="20"/>
              </w:rPr>
              <w:t>IUT</w:t>
            </w:r>
            <w:r>
              <w:rPr>
                <w:szCs w:val="20"/>
              </w:rPr>
              <w:t xml:space="preserve"> will transmit WSMs in alternat</w:t>
            </w:r>
            <w:r w:rsidR="00BB6DF6">
              <w:rPr>
                <w:szCs w:val="20"/>
              </w:rPr>
              <w:t>ing channel</w:t>
            </w:r>
            <w:r>
              <w:rPr>
                <w:szCs w:val="20"/>
              </w:rPr>
              <w:t xml:space="preserve"> mode on channels CH1 and CH2</w:t>
            </w:r>
          </w:p>
        </w:tc>
      </w:tr>
      <w:tr w:rsidR="00184953" w14:paraId="5188E23A"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6D64F16"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16A4F648" w14:textId="0343E7D2" w:rsidR="00184953" w:rsidRPr="00DC5C36" w:rsidRDefault="000C0BA2"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184953" w14:paraId="1A31A79C" w14:textId="77777777" w:rsidTr="00DC5C36">
        <w:trPr>
          <w:trHeight w:val="140"/>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5B9C25"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481FF72" w14:textId="12DC031F" w:rsidR="00184953" w:rsidRPr="00DC5C36" w:rsidRDefault="006C464F"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Pr>
                <w:szCs w:val="20"/>
              </w:rPr>
              <w:t xml:space="preserve">] </w:t>
            </w:r>
            <w:r>
              <w:rPr>
                <w:sz w:val="18"/>
                <w:szCs w:val="18"/>
              </w:rPr>
              <w:t>6.3.2</w:t>
            </w:r>
          </w:p>
        </w:tc>
      </w:tr>
      <w:tr w:rsidR="00184953" w14:paraId="56F028CF"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F7D46C"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79D41C0" w14:textId="7AE3DB71" w:rsidR="00184953" w:rsidRPr="00DC5C36" w:rsidRDefault="006C464F" w:rsidP="000C317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M4.2</w:t>
            </w:r>
          </w:p>
        </w:tc>
      </w:tr>
      <w:tr w:rsidR="00184953" w14:paraId="643B674C" w14:textId="77777777" w:rsidTr="0085020B">
        <w:tc>
          <w:tcPr>
            <w:tcW w:w="9089" w:type="dxa"/>
            <w:gridSpan w:val="4"/>
            <w:tcBorders>
              <w:top w:val="single" w:sz="3" w:space="0" w:color="auto"/>
              <w:left w:val="single" w:sz="3" w:space="0" w:color="auto"/>
              <w:bottom w:val="single" w:sz="3" w:space="0" w:color="auto"/>
            </w:tcBorders>
            <w:shd w:val="clear" w:color="auto" w:fill="F2F2F2"/>
          </w:tcPr>
          <w:p w14:paraId="565A60AB" w14:textId="77777777" w:rsidR="00184953" w:rsidRPr="00435408" w:rsidRDefault="00184953" w:rsidP="0085020B">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184953" w14:paraId="73586D8F" w14:textId="77777777" w:rsidTr="0085020B">
        <w:tc>
          <w:tcPr>
            <w:tcW w:w="9089" w:type="dxa"/>
            <w:gridSpan w:val="4"/>
            <w:tcBorders>
              <w:top w:val="single" w:sz="3" w:space="0" w:color="auto"/>
              <w:left w:val="single" w:sz="3" w:space="0" w:color="auto"/>
              <w:bottom w:val="single" w:sz="3" w:space="0" w:color="auto"/>
            </w:tcBorders>
            <w:shd w:val="clear" w:color="auto" w:fill="auto"/>
          </w:tcPr>
          <w:p w14:paraId="55F6AD05" w14:textId="3F3908C7" w:rsidR="00184953" w:rsidRPr="00BF4C8D" w:rsidRDefault="000C0BA2" w:rsidP="0085020B">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184953" w14:paraId="3B907A5E" w14:textId="77777777" w:rsidTr="0085020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26FF180" w14:textId="77777777" w:rsidR="00184953" w:rsidRPr="00BF4C8D" w:rsidRDefault="00184953" w:rsidP="0085020B">
            <w:pPr>
              <w:widowControl w:val="0"/>
              <w:spacing w:after="0" w:line="238" w:lineRule="auto"/>
              <w:ind w:left="-18" w:right="1171" w:firstLine="1818"/>
              <w:jc w:val="center"/>
              <w:rPr>
                <w:sz w:val="24"/>
                <w:szCs w:val="24"/>
              </w:rPr>
            </w:pPr>
            <w:r>
              <w:rPr>
                <w:b/>
              </w:rPr>
              <w:t>Test Sequence</w:t>
            </w:r>
          </w:p>
        </w:tc>
      </w:tr>
      <w:tr w:rsidR="00184953" w14:paraId="7836044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0B32AD6" w14:textId="77777777" w:rsidR="00184953" w:rsidRPr="00435408" w:rsidRDefault="00184953" w:rsidP="0085020B">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7F208B" w14:textId="77777777" w:rsidR="00184953" w:rsidRPr="00435408" w:rsidRDefault="00184953" w:rsidP="0085020B">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C10554D"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A55EE4"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184953" w14:paraId="71EAE46D"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3E60829A" w14:textId="36851E52" w:rsidR="00184953" w:rsidRPr="002C3735" w:rsidRDefault="00694E6E" w:rsidP="0085020B">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7F1F9F"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2ECC9CB" w14:textId="2BE90A74" w:rsidR="00184953" w:rsidRDefault="00184953" w:rsidP="0085020B">
            <w:pPr>
              <w:widowControl w:val="0"/>
              <w:spacing w:after="0" w:line="233" w:lineRule="auto"/>
              <w:ind w:left="28" w:right="-20"/>
              <w:rPr>
                <w:lang w:eastAsia="x-none"/>
              </w:rPr>
            </w:pPr>
            <w:r>
              <w:rPr>
                <w:lang w:eastAsia="x-none"/>
              </w:rPr>
              <w:t>Test Equipment to receive WSM1 message in alternat</w:t>
            </w:r>
            <w:r w:rsidR="00BB6DF6">
              <w:rPr>
                <w:lang w:eastAsia="x-none"/>
              </w:rPr>
              <w:t>ing channel</w:t>
            </w:r>
            <w:r>
              <w:rPr>
                <w:lang w:eastAsia="x-none"/>
              </w:rPr>
              <w:t xml:space="preserve"> 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106189B" w14:textId="77777777" w:rsidR="00184953" w:rsidRPr="00BF4C8D" w:rsidRDefault="00184953" w:rsidP="0085020B">
            <w:pPr>
              <w:widowControl w:val="0"/>
              <w:spacing w:after="0" w:line="233" w:lineRule="auto"/>
              <w:ind w:right="-20"/>
              <w:rPr>
                <w:lang w:eastAsia="x-none"/>
              </w:rPr>
            </w:pPr>
          </w:p>
        </w:tc>
      </w:tr>
      <w:tr w:rsidR="00184953" w14:paraId="4116206E"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5B4A0C94" w14:textId="2642D5BD" w:rsidR="00184953" w:rsidRDefault="00694E6E" w:rsidP="0085020B">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61A8" w14:textId="77777777" w:rsidR="00184953"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9C4657" w14:textId="6D0E8614" w:rsidR="00184953" w:rsidRDefault="00184953" w:rsidP="0085020B">
            <w:pPr>
              <w:widowControl w:val="0"/>
              <w:spacing w:after="0" w:line="233" w:lineRule="auto"/>
              <w:ind w:left="28" w:right="-20"/>
              <w:rPr>
                <w:lang w:eastAsia="x-none"/>
              </w:rPr>
            </w:pPr>
            <w:r>
              <w:rPr>
                <w:lang w:eastAsia="x-none"/>
              </w:rPr>
              <w:t>Test Equipment to receive WSM2 message in alternat</w:t>
            </w:r>
            <w:r w:rsidR="00BB6DF6">
              <w:rPr>
                <w:lang w:eastAsia="x-none"/>
              </w:rPr>
              <w:t>ing channel</w:t>
            </w:r>
            <w:r>
              <w:rPr>
                <w:lang w:eastAsia="x-none"/>
              </w:rPr>
              <w:t xml:space="preserve"> 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7436F6B" w14:textId="77777777" w:rsidR="00184953" w:rsidRPr="00BF4C8D" w:rsidRDefault="00184953" w:rsidP="0085020B">
            <w:pPr>
              <w:widowControl w:val="0"/>
              <w:spacing w:after="0" w:line="233" w:lineRule="auto"/>
              <w:ind w:right="-20"/>
              <w:rPr>
                <w:lang w:eastAsia="x-none"/>
              </w:rPr>
            </w:pPr>
          </w:p>
        </w:tc>
      </w:tr>
      <w:tr w:rsidR="00184953" w14:paraId="2618013C"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08E6FD85" w14:textId="613AA5F9" w:rsidR="00184953" w:rsidRPr="00BF4C8D" w:rsidRDefault="00694E6E" w:rsidP="0085020B">
            <w:pPr>
              <w:pStyle w:val="NoSpacing"/>
              <w:jc w:val="center"/>
              <w:rPr>
                <w:sz w:val="24"/>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989DD4" w14:textId="77777777" w:rsidR="00184953" w:rsidRPr="00C72571" w:rsidRDefault="00184953" w:rsidP="0085020B">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9EB7E92" w14:textId="251C6B56" w:rsidR="00184953" w:rsidRPr="00C1614B" w:rsidRDefault="00184953" w:rsidP="0085020B">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914D8B">
              <w:rPr>
                <w:lang w:eastAsia="x-none"/>
              </w:rPr>
              <w:t>IUT</w:t>
            </w:r>
            <w:r>
              <w:rPr>
                <w:lang w:eastAsia="x-none"/>
              </w:rPr>
              <w:t xml:space="preserve"> to transmit</w:t>
            </w:r>
            <w:r w:rsidR="004C61AB">
              <w:rPr>
                <w:lang w:eastAsia="x-none"/>
              </w:rPr>
              <w:t xml:space="preserve"> </w:t>
            </w:r>
            <w:r>
              <w:rPr>
                <w:lang w:eastAsia="x-none"/>
              </w:rPr>
              <w:t>WSM1</w:t>
            </w:r>
            <w:r w:rsidR="007613C0">
              <w:rPr>
                <w:lang w:eastAsia="x-none"/>
              </w:rPr>
              <w:t>s</w:t>
            </w:r>
            <w:r w:rsidR="00E77DE1">
              <w:rPr>
                <w:lang w:eastAsia="x-none"/>
              </w:rPr>
              <w:t xml:space="preserve"> continuously</w:t>
            </w:r>
            <w:r w:rsidR="007613C0">
              <w:rPr>
                <w:lang w:eastAsia="x-none"/>
              </w:rPr>
              <w:t xml:space="preserve"> </w:t>
            </w:r>
            <w:r>
              <w:rPr>
                <w:lang w:eastAsia="x-none"/>
              </w:rPr>
              <w:t>in alternat</w:t>
            </w:r>
            <w:r w:rsidR="00BB6DF6">
              <w:rPr>
                <w:lang w:eastAsia="x-none"/>
              </w:rPr>
              <w:t>ing channel</w:t>
            </w:r>
            <w:r>
              <w:rPr>
                <w:lang w:eastAsia="x-none"/>
              </w:rPr>
              <w:t xml:space="preserve"> mode on ‘CH1’</w:t>
            </w:r>
            <w:r w:rsidR="009D4168">
              <w:rPr>
                <w:lang w:eastAsia="x-none"/>
              </w:rPr>
              <w:t xml:space="preserve"> with ‘</w:t>
            </w:r>
            <w:proofErr w:type="spellStart"/>
            <w:r w:rsidR="00313018">
              <w:rPr>
                <w:i/>
                <w:lang w:eastAsia="x-none"/>
              </w:rPr>
              <w:t>p</w:t>
            </w:r>
            <w:r w:rsidR="009D4168">
              <w:rPr>
                <w:i/>
                <w:lang w:eastAsia="x-none"/>
              </w:rPr>
              <w:t>DataRate</w:t>
            </w:r>
            <w:proofErr w:type="spellEnd"/>
            <w:r w:rsidR="009D4168">
              <w:rPr>
                <w:lang w:eastAsia="x-none"/>
              </w:rPr>
              <w:t xml:space="preserve">’ at </w:t>
            </w:r>
            <w:r>
              <w:rPr>
                <w:lang w:eastAsia="x-none"/>
              </w:rPr>
              <w:t>‘</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p w14:paraId="7A63757C" w14:textId="77777777" w:rsidR="00184953" w:rsidRPr="001E12BD" w:rsidRDefault="00184953" w:rsidP="0085020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49F1D11" w14:textId="77777777" w:rsidR="00184953" w:rsidRDefault="00184953" w:rsidP="0085020B">
            <w:pPr>
              <w:overflowPunct/>
              <w:autoSpaceDE/>
              <w:autoSpaceDN/>
              <w:adjustRightInd/>
              <w:spacing w:after="0"/>
              <w:textAlignment w:val="auto"/>
              <w:rPr>
                <w:lang w:eastAsia="x-none"/>
              </w:rPr>
            </w:pPr>
          </w:p>
          <w:p w14:paraId="772AFB4D" w14:textId="77777777" w:rsidR="00184953" w:rsidRDefault="00184953" w:rsidP="0085020B">
            <w:pPr>
              <w:overflowPunct/>
              <w:autoSpaceDE/>
              <w:autoSpaceDN/>
              <w:adjustRightInd/>
              <w:spacing w:after="0"/>
              <w:textAlignment w:val="auto"/>
              <w:rPr>
                <w:lang w:eastAsia="x-none"/>
              </w:rPr>
            </w:pPr>
          </w:p>
          <w:p w14:paraId="46F7A8EA" w14:textId="77777777" w:rsidR="00184953" w:rsidRPr="001E12BD" w:rsidRDefault="00184953" w:rsidP="0085020B">
            <w:pPr>
              <w:widowControl w:val="0"/>
              <w:spacing w:after="0" w:line="233" w:lineRule="auto"/>
              <w:ind w:right="-20"/>
              <w:rPr>
                <w:lang w:eastAsia="x-none"/>
              </w:rPr>
            </w:pPr>
          </w:p>
        </w:tc>
      </w:tr>
      <w:tr w:rsidR="00184953" w14:paraId="3081CA3C"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01F427AD" w14:textId="165161D4" w:rsidR="00184953" w:rsidRPr="002C3735" w:rsidRDefault="00694E6E" w:rsidP="0085020B">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EA2D943"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875A8C6" w14:textId="33C49CFB" w:rsidR="00184953" w:rsidRDefault="00184953" w:rsidP="00980A19">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WSM2</w:t>
            </w:r>
            <w:r w:rsidR="007613C0">
              <w:rPr>
                <w:lang w:eastAsia="x-none"/>
              </w:rPr>
              <w:t xml:space="preserve">s </w:t>
            </w:r>
            <w:r w:rsidR="00E77DE1">
              <w:rPr>
                <w:lang w:eastAsia="x-none"/>
              </w:rPr>
              <w:t xml:space="preserve">continuously </w:t>
            </w:r>
            <w:r>
              <w:rPr>
                <w:lang w:eastAsia="x-none"/>
              </w:rPr>
              <w:t>in alternat</w:t>
            </w:r>
            <w:r w:rsidR="00BB6DF6">
              <w:rPr>
                <w:lang w:eastAsia="x-none"/>
              </w:rPr>
              <w:t>ing channel</w:t>
            </w:r>
            <w:r>
              <w:rPr>
                <w:lang w:eastAsia="x-none"/>
              </w:rPr>
              <w:t xml:space="preserve"> mode on ‘CH2’</w:t>
            </w:r>
            <w:r w:rsidR="009D4168">
              <w:rPr>
                <w:lang w:eastAsia="x-none"/>
              </w:rPr>
              <w:t xml:space="preserve"> with ‘</w:t>
            </w:r>
            <w:proofErr w:type="spellStart"/>
            <w:r w:rsidR="00313018">
              <w:rPr>
                <w:i/>
                <w:lang w:eastAsia="x-none"/>
              </w:rPr>
              <w:t>p</w:t>
            </w:r>
            <w:r w:rsidR="009D4168" w:rsidRPr="009D4168">
              <w:rPr>
                <w:i/>
                <w:lang w:eastAsia="x-none"/>
              </w:rPr>
              <w:t>DataRate</w:t>
            </w:r>
            <w:proofErr w:type="spellEnd"/>
            <w:r w:rsidR="009D4168">
              <w:rPr>
                <w:lang w:eastAsia="x-none"/>
              </w:rPr>
              <w:t>’</w:t>
            </w:r>
            <w:r>
              <w:rPr>
                <w:lang w:eastAsia="x-none"/>
              </w:rPr>
              <w:t xml:space="preserve"> at ‘</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D87EB5" w14:textId="77777777" w:rsidR="00184953" w:rsidRDefault="00184953" w:rsidP="0085020B">
            <w:pPr>
              <w:overflowPunct/>
              <w:autoSpaceDE/>
              <w:autoSpaceDN/>
              <w:adjustRightInd/>
              <w:spacing w:after="0"/>
              <w:textAlignment w:val="auto"/>
              <w:rPr>
                <w:lang w:eastAsia="x-none"/>
              </w:rPr>
            </w:pPr>
          </w:p>
        </w:tc>
      </w:tr>
      <w:tr w:rsidR="00140210" w14:paraId="641F2DB2"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5520D411" w14:textId="0B6A60EC" w:rsidR="00140210" w:rsidRDefault="00694E6E" w:rsidP="0085020B">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746FEF" w14:textId="0B14E2FA" w:rsidR="00140210" w:rsidRDefault="00402EB0" w:rsidP="0085020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8F702E8" w14:textId="3E9A390B" w:rsidR="00140210" w:rsidRDefault="00140210" w:rsidP="00140210">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376B61" w14:textId="77777777" w:rsidR="00140210" w:rsidRDefault="00140210" w:rsidP="0085020B">
            <w:pPr>
              <w:overflowPunct/>
              <w:autoSpaceDE/>
              <w:autoSpaceDN/>
              <w:adjustRightInd/>
              <w:spacing w:after="0"/>
              <w:textAlignment w:val="auto"/>
              <w:rPr>
                <w:lang w:eastAsia="x-none"/>
              </w:rPr>
            </w:pPr>
          </w:p>
        </w:tc>
      </w:tr>
      <w:tr w:rsidR="00184953" w14:paraId="0ED7E8F6"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7E382999" w14:textId="3B544EDD" w:rsidR="00184953" w:rsidRPr="00BF4C8D" w:rsidRDefault="00357CB6" w:rsidP="0085020B">
            <w:pPr>
              <w:pStyle w:val="NoSpacing"/>
              <w:jc w:val="center"/>
              <w:rPr>
                <w:sz w:val="24"/>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BA0CF90" w14:textId="77777777" w:rsidR="00184953" w:rsidRPr="00BF4C8D" w:rsidRDefault="00184953" w:rsidP="0085020B">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47A040" w14:textId="18C71F21" w:rsidR="00184953" w:rsidRPr="00BF4C8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WSM1 messages </w:t>
            </w:r>
            <w:r>
              <w:rPr>
                <w:rFonts w:asciiTheme="minorHAnsi" w:hAnsiTheme="minorHAnsi"/>
                <w:lang w:eastAsia="x-none"/>
              </w:rPr>
              <w:t>available on ‘CH1’</w:t>
            </w:r>
            <w:r w:rsidR="008E7BB5">
              <w:rPr>
                <w:rFonts w:asciiTheme="minorHAnsi" w:hAnsiTheme="minorHAnsi"/>
                <w:lang w:eastAsia="x-none"/>
              </w:rPr>
              <w:t xml:space="preserve"> every </w:t>
            </w:r>
            <w:proofErr w:type="spellStart"/>
            <w:r w:rsidR="00313018">
              <w:rPr>
                <w:rFonts w:asciiTheme="minorHAnsi" w:hAnsiTheme="minorHAnsi"/>
                <w:i/>
                <w:lang w:eastAsia="x-none"/>
              </w:rPr>
              <w:t>p</w:t>
            </w:r>
            <w:r w:rsidR="008E7BB5" w:rsidRPr="007F00F1">
              <w:rPr>
                <w:rFonts w:asciiTheme="minorHAnsi" w:hAnsiTheme="minorHAnsi"/>
                <w:i/>
                <w:lang w:eastAsia="x-none"/>
              </w:rPr>
              <w:t>WSMRepeatRate</w:t>
            </w:r>
            <w:proofErr w:type="spellEnd"/>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DDBA865" w14:textId="77777777" w:rsidR="00184953" w:rsidRPr="00BF4C8D" w:rsidRDefault="00184953" w:rsidP="0085020B">
            <w:pPr>
              <w:widowControl w:val="0"/>
              <w:spacing w:after="0" w:line="233" w:lineRule="auto"/>
              <w:ind w:right="-20"/>
              <w:rPr>
                <w:lang w:eastAsia="x-none"/>
              </w:rPr>
            </w:pPr>
            <w:r>
              <w:t>PASS / FAIL</w:t>
            </w:r>
          </w:p>
        </w:tc>
      </w:tr>
      <w:tr w:rsidR="00184953" w14:paraId="481BD957"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0C10D6AC" w14:textId="4EE69B21" w:rsidR="00184953" w:rsidRDefault="00357CB6" w:rsidP="0085020B">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084BE3" w14:textId="77777777" w:rsidR="00184953" w:rsidRPr="00BF4C8D" w:rsidRDefault="00184953" w:rsidP="0085020B">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25447A3" w14:textId="2A01F594" w:rsidR="00184953"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WSM2 messages </w:t>
            </w:r>
            <w:r>
              <w:rPr>
                <w:rFonts w:asciiTheme="minorHAnsi" w:hAnsiTheme="minorHAnsi"/>
                <w:lang w:eastAsia="x-none"/>
              </w:rPr>
              <w:t>available on ‘CH2’</w:t>
            </w:r>
            <w:r w:rsidR="008E7BB5">
              <w:rPr>
                <w:rFonts w:asciiTheme="minorHAnsi" w:hAnsiTheme="minorHAnsi"/>
                <w:lang w:eastAsia="x-none"/>
              </w:rPr>
              <w:t xml:space="preserve"> every </w:t>
            </w:r>
            <w:proofErr w:type="spellStart"/>
            <w:r w:rsidR="00313018">
              <w:rPr>
                <w:rFonts w:asciiTheme="minorHAnsi" w:hAnsiTheme="minorHAnsi"/>
                <w:i/>
                <w:lang w:eastAsia="x-none"/>
              </w:rPr>
              <w:t>p</w:t>
            </w:r>
            <w:r w:rsidR="008E7BB5" w:rsidRPr="007F00F1">
              <w:rPr>
                <w:rFonts w:asciiTheme="minorHAnsi" w:hAnsiTheme="minorHAnsi"/>
                <w:i/>
                <w:lang w:eastAsia="x-none"/>
              </w:rPr>
              <w:t>WSMRepeatRate</w:t>
            </w:r>
            <w:proofErr w:type="spellEnd"/>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64D21F1" w14:textId="77777777" w:rsidR="00184953" w:rsidRDefault="00184953" w:rsidP="0085020B">
            <w:pPr>
              <w:widowControl w:val="0"/>
              <w:spacing w:after="0" w:line="233" w:lineRule="auto"/>
              <w:ind w:right="-20"/>
            </w:pPr>
            <w:r>
              <w:t>PASS / FAIL</w:t>
            </w:r>
          </w:p>
        </w:tc>
      </w:tr>
      <w:tr w:rsidR="00357CB6" w14:paraId="7F6B0639"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19FDF4D4" w14:textId="1351B890" w:rsidR="00357CB6" w:rsidRDefault="00357CB6" w:rsidP="00357CB6">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A620FD" w14:textId="317AEBC7" w:rsidR="00357CB6" w:rsidRPr="00BF4C8D" w:rsidRDefault="00402EB0" w:rsidP="00357CB6">
            <w:pPr>
              <w:pStyle w:val="NoSpacing"/>
              <w:jc w:val="center"/>
              <w:rPr>
                <w:lang w:val="x-none"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64C57B1" w14:textId="4DFBAB9D" w:rsidR="00357CB6" w:rsidRDefault="00357CB6" w:rsidP="00357CB6">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to stop transmitting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CCC33E" w14:textId="77777777" w:rsidR="00357CB6" w:rsidRDefault="00357CB6" w:rsidP="00357CB6">
            <w:pPr>
              <w:widowControl w:val="0"/>
              <w:spacing w:after="0" w:line="233" w:lineRule="auto"/>
              <w:ind w:right="-20"/>
            </w:pPr>
          </w:p>
        </w:tc>
      </w:tr>
      <w:tr w:rsidR="00184953" w14:paraId="0E7A4C5C"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6F6DC0AF" w14:textId="6DB143C5" w:rsidR="00184953" w:rsidRPr="000649D6" w:rsidRDefault="00E77DE1" w:rsidP="0085020B">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85F0DC" w14:textId="77777777" w:rsidR="00184953" w:rsidRPr="000649D6" w:rsidRDefault="00184953"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D76085C" w14:textId="2836F846" w:rsidR="00184953" w:rsidRPr="00BF4C8D" w:rsidRDefault="00140210" w:rsidP="00980A19">
            <w:pPr>
              <w:widowControl w:val="0"/>
              <w:spacing w:after="0" w:line="233" w:lineRule="auto"/>
              <w:ind w:right="-20"/>
              <w:rPr>
                <w:lang w:eastAsia="x-none"/>
              </w:rPr>
            </w:pPr>
            <w:r>
              <w:rPr>
                <w:lang w:eastAsia="x-none"/>
              </w:rPr>
              <w:t xml:space="preserve"> Repeat steps </w:t>
            </w:r>
            <w:r w:rsidR="00E77DE1">
              <w:rPr>
                <w:lang w:eastAsia="x-none"/>
              </w:rPr>
              <w:t>1-8</w:t>
            </w:r>
            <w:r w:rsidR="00184953">
              <w:rPr>
                <w:lang w:eastAsia="x-none"/>
              </w:rPr>
              <w:t xml:space="preserve"> for </w:t>
            </w:r>
            <w:r w:rsidR="00D75A49">
              <w:rPr>
                <w:lang w:eastAsia="x-none"/>
              </w:rPr>
              <w:t>each</w:t>
            </w:r>
            <w:r w:rsidR="00184953">
              <w:rPr>
                <w:lang w:eastAsia="x-none"/>
              </w:rPr>
              <w:t xml:space="preserve"> </w:t>
            </w:r>
            <w:r w:rsidR="002C45B9">
              <w:rPr>
                <w:lang w:eastAsia="x-none"/>
              </w:rPr>
              <w:t xml:space="preserve">supported </w:t>
            </w:r>
            <w:r w:rsidR="009D4168">
              <w:rPr>
                <w:lang w:eastAsia="x-none"/>
              </w:rPr>
              <w:t xml:space="preserve">value of </w:t>
            </w:r>
            <w:r w:rsidR="00D31D6E">
              <w:rPr>
                <w:lang w:eastAsia="x-none"/>
              </w:rPr>
              <w:t>‘</w:t>
            </w:r>
            <w:proofErr w:type="spellStart"/>
            <w:r w:rsidR="00313018">
              <w:rPr>
                <w:i/>
                <w:lang w:eastAsia="x-none"/>
              </w:rPr>
              <w:t>p</w:t>
            </w:r>
            <w:r w:rsidR="009D4168">
              <w:rPr>
                <w:i/>
                <w:lang w:eastAsia="x-none"/>
              </w:rPr>
              <w:t>DataRate</w:t>
            </w:r>
            <w:proofErr w:type="spellEnd"/>
            <w:r w:rsidR="009D4168">
              <w:rPr>
                <w:lang w:eastAsia="x-none"/>
              </w:rPr>
              <w:t>’</w:t>
            </w:r>
            <w:r w:rsidR="00A7392A">
              <w:rPr>
                <w:lang w:eastAsia="x-none"/>
              </w:rPr>
              <w:t xml:space="preserve"> 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2B5C23" w14:textId="77777777" w:rsidR="00184953" w:rsidRDefault="00184953" w:rsidP="0085020B">
            <w:pPr>
              <w:widowControl w:val="0"/>
              <w:spacing w:after="0" w:line="233" w:lineRule="auto"/>
              <w:ind w:right="-20"/>
            </w:pPr>
          </w:p>
        </w:tc>
      </w:tr>
      <w:tr w:rsidR="00D31D6E" w14:paraId="4A09CB67" w14:textId="77777777" w:rsidTr="00DC25A6">
        <w:tc>
          <w:tcPr>
            <w:tcW w:w="810" w:type="dxa"/>
            <w:tcBorders>
              <w:top w:val="single" w:sz="4" w:space="0" w:color="auto"/>
              <w:left w:val="single" w:sz="4" w:space="0" w:color="auto"/>
              <w:bottom w:val="single" w:sz="4" w:space="0" w:color="auto"/>
              <w:right w:val="single" w:sz="4" w:space="0" w:color="auto"/>
            </w:tcBorders>
            <w:shd w:val="clear" w:color="auto" w:fill="auto"/>
          </w:tcPr>
          <w:p w14:paraId="6D527A1B" w14:textId="4AF345B6" w:rsidR="00D31D6E" w:rsidRDefault="00D31D6E" w:rsidP="0085020B">
            <w:pPr>
              <w:pStyle w:val="NoSpacing"/>
              <w:jc w:val="center"/>
              <w:rPr>
                <w:lang w:eastAsia="x-none"/>
              </w:rPr>
            </w:pPr>
            <w:r>
              <w:rPr>
                <w:lang w:eastAsia="x-none"/>
              </w:rPr>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234F2E" w14:textId="7A616B97" w:rsidR="00D31D6E" w:rsidRDefault="00D31D6E"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5A14472" w14:textId="4087D4DE" w:rsidR="00D31D6E" w:rsidRDefault="00D31D6E" w:rsidP="00980A19">
            <w:pPr>
              <w:widowControl w:val="0"/>
              <w:spacing w:after="0" w:line="233" w:lineRule="auto"/>
              <w:ind w:right="-20"/>
              <w:rPr>
                <w:lang w:eastAsia="x-none"/>
              </w:rPr>
            </w:pPr>
            <w:r>
              <w:rPr>
                <w:lang w:eastAsia="x-none"/>
              </w:rPr>
              <w:t xml:space="preserve"> Repeat steps 1-9 for each supported value of ‘CH1’, ‘CH2’</w:t>
            </w:r>
            <w:r w:rsidR="00A7392A">
              <w:rPr>
                <w:lang w:eastAsia="x-none"/>
              </w:rPr>
              <w:t xml:space="preserve"> 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CB8DC1" w14:textId="77777777" w:rsidR="00D31D6E" w:rsidRDefault="00D31D6E" w:rsidP="0085020B">
            <w:pPr>
              <w:widowControl w:val="0"/>
              <w:spacing w:after="0" w:line="233" w:lineRule="auto"/>
              <w:ind w:right="-20"/>
            </w:pPr>
          </w:p>
        </w:tc>
      </w:tr>
      <w:tr w:rsidR="00694E6E" w:rsidDel="00D173B5" w14:paraId="7ABFAC53" w14:textId="1F712C2B" w:rsidTr="0085020B">
        <w:trPr>
          <w:trHeight w:val="452"/>
          <w:del w:id="370" w:author="Dmitri.Khijniak@7Layers.com" w:date="2017-08-22T11:57:00Z"/>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F4E4DE3" w14:textId="421DB5F8" w:rsidR="00694E6E" w:rsidDel="00D173B5" w:rsidRDefault="00901233" w:rsidP="00694E6E">
            <w:pPr>
              <w:pStyle w:val="NoSpacing"/>
              <w:jc w:val="center"/>
              <w:rPr>
                <w:del w:id="371" w:author="Dmitri.Khijniak@7Layers.com" w:date="2017-08-22T11:57:00Z"/>
                <w:lang w:eastAsia="x-none"/>
              </w:rPr>
            </w:pPr>
            <w:del w:id="372" w:author="Dmitri.Khijniak@7Layers.com" w:date="2017-08-22T11:57:00Z">
              <w:r w:rsidDel="00D173B5">
                <w:rPr>
                  <w:lang w:eastAsia="x-none"/>
                </w:rPr>
                <w:delText>11</w:delText>
              </w:r>
            </w:del>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ECFF7" w14:textId="08DAC2D7" w:rsidR="00694E6E" w:rsidDel="00D173B5" w:rsidRDefault="00694E6E" w:rsidP="00694E6E">
            <w:pPr>
              <w:pStyle w:val="NoSpacing"/>
              <w:jc w:val="center"/>
              <w:rPr>
                <w:del w:id="373" w:author="Dmitri.Khijniak@7Layers.com" w:date="2017-08-22T11:57:00Z"/>
                <w:lang w:eastAsia="x-none"/>
              </w:rPr>
            </w:pPr>
            <w:del w:id="374" w:author="Dmitri.Khijniak@7Layers.com" w:date="2017-08-22T11:57:00Z">
              <w:r w:rsidDel="00D173B5">
                <w:rPr>
                  <w:lang w:eastAsia="x-none"/>
                </w:rPr>
                <w:delText>Configure</w:delText>
              </w:r>
            </w:del>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4CE9AE" w14:textId="56C678E3" w:rsidR="00694E6E" w:rsidDel="00D173B5" w:rsidRDefault="00B74762" w:rsidP="00694E6E">
            <w:pPr>
              <w:widowControl w:val="0"/>
              <w:spacing w:after="0" w:line="233" w:lineRule="auto"/>
              <w:ind w:right="-20"/>
              <w:rPr>
                <w:del w:id="375" w:author="Dmitri.Khijniak@7Layers.com" w:date="2017-08-22T11:57:00Z"/>
                <w:lang w:eastAsia="x-none"/>
              </w:rPr>
            </w:pPr>
            <w:del w:id="376" w:author="Dmitri.Khijniak@7Layers.com" w:date="2017-08-22T11:57:00Z">
              <w:r w:rsidDel="00D173B5">
                <w:rPr>
                  <w:lang w:eastAsia="x-none"/>
                </w:rPr>
                <w:delText xml:space="preserve"> </w:delText>
              </w:r>
              <w:r w:rsidR="00694E6E" w:rsidDel="00D173B5">
                <w:rPr>
                  <w:lang w:eastAsia="x-none"/>
                </w:rPr>
                <w:delText xml:space="preserve">The </w:delText>
              </w:r>
              <w:r w:rsidR="00914D8B" w:rsidDel="00D173B5">
                <w:rPr>
                  <w:lang w:eastAsia="x-none"/>
                </w:rPr>
                <w:delText>IUT</w:delText>
              </w:r>
              <w:r w:rsidR="00694E6E" w:rsidDel="00D173B5">
                <w:rPr>
                  <w:lang w:eastAsia="x-none"/>
                </w:rPr>
                <w:delText xml:space="preserve"> to initial state</w:delText>
              </w:r>
            </w:del>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2ADA5D5" w14:textId="17186F43" w:rsidR="00694E6E" w:rsidDel="00D173B5" w:rsidRDefault="00694E6E" w:rsidP="00694E6E">
            <w:pPr>
              <w:widowControl w:val="0"/>
              <w:spacing w:after="0" w:line="233" w:lineRule="auto"/>
              <w:ind w:right="-20"/>
              <w:rPr>
                <w:del w:id="377" w:author="Dmitri.Khijniak@7Layers.com" w:date="2017-08-22T11:57:00Z"/>
              </w:rPr>
            </w:pPr>
          </w:p>
        </w:tc>
      </w:tr>
    </w:tbl>
    <w:p w14:paraId="696C7BE9" w14:textId="77777777" w:rsidR="00184953" w:rsidRPr="00184953" w:rsidRDefault="00184953" w:rsidP="00184953"/>
    <w:p w14:paraId="5A69C0EA" w14:textId="2035CBFA" w:rsidR="00184953" w:rsidRDefault="0085020B" w:rsidP="0085020B">
      <w:pPr>
        <w:pStyle w:val="Heading3"/>
      </w:pPr>
      <w:bookmarkStart w:id="378" w:name="_Toc480967049"/>
      <w:r>
        <w:t>1609.4 Transmit IPv6 Validation</w:t>
      </w:r>
      <w:bookmarkEnd w:id="378"/>
    </w:p>
    <w:p w14:paraId="43B5C813" w14:textId="220795EB" w:rsidR="00425C8B" w:rsidRPr="00425C8B" w:rsidRDefault="00217978" w:rsidP="00425C8B">
      <w:pPr>
        <w:pStyle w:val="Heading4"/>
      </w:pPr>
      <w:bookmarkStart w:id="379" w:name="_Toc480967050"/>
      <w:r>
        <w:t>TP-16094-TXT-IP6-BV-01</w:t>
      </w:r>
      <w:bookmarkEnd w:id="379"/>
    </w:p>
    <w:tbl>
      <w:tblPr>
        <w:tblStyle w:val="TableGrid"/>
        <w:tblW w:w="9175" w:type="dxa"/>
        <w:tblLayout w:type="fixed"/>
        <w:tblLook w:val="04A0" w:firstRow="1" w:lastRow="0" w:firstColumn="1" w:lastColumn="0" w:noHBand="0" w:noVBand="1"/>
      </w:tblPr>
      <w:tblGrid>
        <w:gridCol w:w="715"/>
        <w:gridCol w:w="1084"/>
        <w:gridCol w:w="6026"/>
        <w:gridCol w:w="1350"/>
      </w:tblGrid>
      <w:tr w:rsidR="0085020B" w:rsidRPr="00585205" w14:paraId="36CACDB5" w14:textId="77777777" w:rsidTr="0085020B">
        <w:tc>
          <w:tcPr>
            <w:tcW w:w="1799" w:type="dxa"/>
            <w:gridSpan w:val="2"/>
          </w:tcPr>
          <w:p w14:paraId="5D9FCF6C"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56E553C0" w14:textId="6817F759" w:rsidR="0085020B" w:rsidRPr="00585205" w:rsidRDefault="0085020B" w:rsidP="007F516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w:t>
            </w:r>
            <w:r w:rsidR="007F516A">
              <w:rPr>
                <w:szCs w:val="20"/>
              </w:rPr>
              <w:t>16094</w:t>
            </w:r>
            <w:r>
              <w:rPr>
                <w:szCs w:val="20"/>
              </w:rPr>
              <w:t>-TXT-</w:t>
            </w:r>
            <w:r w:rsidR="007F516A">
              <w:rPr>
                <w:szCs w:val="20"/>
              </w:rPr>
              <w:t>IP6</w:t>
            </w:r>
            <w:r>
              <w:rPr>
                <w:szCs w:val="20"/>
              </w:rPr>
              <w:t>-BV-01</w:t>
            </w:r>
          </w:p>
        </w:tc>
      </w:tr>
      <w:tr w:rsidR="0085020B" w:rsidRPr="00585205" w14:paraId="4F0FD7D0" w14:textId="77777777" w:rsidTr="0085020B">
        <w:tc>
          <w:tcPr>
            <w:tcW w:w="1799" w:type="dxa"/>
            <w:gridSpan w:val="2"/>
          </w:tcPr>
          <w:p w14:paraId="1D42743E" w14:textId="0670BD06" w:rsidR="0085020B" w:rsidRPr="00585205"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1972400C" w14:textId="0B45D267" w:rsidR="0085020B" w:rsidRPr="00585205" w:rsidRDefault="007F516A" w:rsidP="003A694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Verify transmission of IPv6</w:t>
            </w:r>
            <w:r w:rsidR="00836BDB">
              <w:rPr>
                <w:szCs w:val="20"/>
              </w:rPr>
              <w:t xml:space="preserve"> message</w:t>
            </w:r>
            <w:r w:rsidR="00C818E7">
              <w:rPr>
                <w:szCs w:val="20"/>
              </w:rPr>
              <w:t xml:space="preserve"> </w:t>
            </w:r>
            <w:r w:rsidR="003A6949">
              <w:rPr>
                <w:szCs w:val="20"/>
              </w:rPr>
              <w:t>o</w:t>
            </w:r>
            <w:r w:rsidR="00C818E7">
              <w:rPr>
                <w:szCs w:val="20"/>
              </w:rPr>
              <w:t>n service channel</w:t>
            </w:r>
            <w:r>
              <w:rPr>
                <w:szCs w:val="20"/>
              </w:rPr>
              <w:t xml:space="preserve"> from </w:t>
            </w:r>
            <w:r w:rsidR="00914D8B">
              <w:rPr>
                <w:szCs w:val="20"/>
              </w:rPr>
              <w:t>IUT</w:t>
            </w:r>
          </w:p>
        </w:tc>
      </w:tr>
      <w:tr w:rsidR="0085020B" w:rsidRPr="00585205" w14:paraId="74216BAA" w14:textId="77777777" w:rsidTr="0085020B">
        <w:tc>
          <w:tcPr>
            <w:tcW w:w="1799" w:type="dxa"/>
            <w:gridSpan w:val="2"/>
          </w:tcPr>
          <w:p w14:paraId="2DD71D08"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308186E9" w14:textId="7F2A6C4F" w:rsidR="0085020B" w:rsidRPr="00585205" w:rsidRDefault="00573995"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5020B" w:rsidRPr="00585205" w14:paraId="254C853F" w14:textId="77777777" w:rsidTr="0085020B">
        <w:tc>
          <w:tcPr>
            <w:tcW w:w="1799" w:type="dxa"/>
            <w:gridSpan w:val="2"/>
          </w:tcPr>
          <w:p w14:paraId="412C3C7D"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3C5BB571" w14:textId="21B0FACD" w:rsidR="0085020B" w:rsidRPr="00BC775A" w:rsidRDefault="00BC775A" w:rsidP="00BC775A">
            <w:pPr>
              <w:pStyle w:val="Default"/>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r>
      <w:tr w:rsidR="0085020B" w:rsidRPr="00585205" w14:paraId="66D6A07B" w14:textId="77777777" w:rsidTr="0085020B">
        <w:tc>
          <w:tcPr>
            <w:tcW w:w="1799" w:type="dxa"/>
            <w:gridSpan w:val="2"/>
          </w:tcPr>
          <w:p w14:paraId="03A08986"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40C87FAB" w14:textId="1275A641" w:rsidR="0085020B" w:rsidRPr="00585205" w:rsidRDefault="003709D8"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BC775A">
              <w:rPr>
                <w:szCs w:val="20"/>
              </w:rPr>
              <w:t>.6</w:t>
            </w:r>
          </w:p>
        </w:tc>
      </w:tr>
      <w:tr w:rsidR="0085020B" w:rsidRPr="00585205" w14:paraId="2EAED8E3" w14:textId="77777777" w:rsidTr="0085020B">
        <w:tc>
          <w:tcPr>
            <w:tcW w:w="9175" w:type="dxa"/>
            <w:gridSpan w:val="4"/>
            <w:shd w:val="clear" w:color="auto" w:fill="F2F2F2" w:themeFill="background1" w:themeFillShade="F2"/>
          </w:tcPr>
          <w:p w14:paraId="52D774F6" w14:textId="77777777" w:rsidR="0085020B" w:rsidRPr="00585205" w:rsidRDefault="0085020B" w:rsidP="0085020B">
            <w:pPr>
              <w:widowControl w:val="0"/>
              <w:spacing w:after="0" w:line="233" w:lineRule="auto"/>
              <w:ind w:left="31" w:right="1246" w:firstLine="1649"/>
              <w:jc w:val="center"/>
              <w:rPr>
                <w:sz w:val="24"/>
                <w:szCs w:val="24"/>
              </w:rPr>
            </w:pPr>
            <w:r>
              <w:rPr>
                <w:b/>
              </w:rPr>
              <w:t>Pre-test conditions</w:t>
            </w:r>
          </w:p>
        </w:tc>
      </w:tr>
      <w:tr w:rsidR="0085020B" w:rsidRPr="00585205" w14:paraId="1D4A355A" w14:textId="77777777" w:rsidTr="0085020B">
        <w:trPr>
          <w:trHeight w:val="488"/>
        </w:trPr>
        <w:tc>
          <w:tcPr>
            <w:tcW w:w="9175" w:type="dxa"/>
            <w:gridSpan w:val="4"/>
          </w:tcPr>
          <w:p w14:paraId="4FF8F7E0" w14:textId="10A57C55" w:rsidR="0085020B" w:rsidRPr="00585205" w:rsidRDefault="000C0BA2" w:rsidP="0085020B">
            <w:pPr>
              <w:pStyle w:val="ListParagraph"/>
              <w:numPr>
                <w:ilvl w:val="0"/>
                <w:numId w:val="6"/>
              </w:numPr>
              <w:spacing w:after="0"/>
              <w:rPr>
                <w:lang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85020B" w:rsidRPr="00585205" w14:paraId="2CDBB6F9" w14:textId="77777777" w:rsidTr="0085020B">
        <w:tc>
          <w:tcPr>
            <w:tcW w:w="9175" w:type="dxa"/>
            <w:gridSpan w:val="4"/>
            <w:shd w:val="clear" w:color="auto" w:fill="F2F2F2" w:themeFill="background1" w:themeFillShade="F2"/>
          </w:tcPr>
          <w:p w14:paraId="42ED8387" w14:textId="77777777" w:rsidR="0085020B" w:rsidRPr="00585205" w:rsidRDefault="0085020B" w:rsidP="0085020B">
            <w:pPr>
              <w:widowControl w:val="0"/>
              <w:spacing w:after="0" w:line="238" w:lineRule="auto"/>
              <w:ind w:left="-18" w:right="1246" w:firstLine="1698"/>
              <w:jc w:val="center"/>
              <w:rPr>
                <w:sz w:val="24"/>
                <w:szCs w:val="24"/>
              </w:rPr>
            </w:pPr>
            <w:r>
              <w:rPr>
                <w:b/>
              </w:rPr>
              <w:t>Test Sequence</w:t>
            </w:r>
          </w:p>
        </w:tc>
      </w:tr>
      <w:tr w:rsidR="0085020B" w:rsidRPr="00585205" w14:paraId="47AEBB63" w14:textId="77777777" w:rsidTr="0085020B">
        <w:tc>
          <w:tcPr>
            <w:tcW w:w="715" w:type="dxa"/>
            <w:tcBorders>
              <w:bottom w:val="single" w:sz="4" w:space="0" w:color="auto"/>
              <w:right w:val="single" w:sz="4" w:space="0" w:color="auto"/>
            </w:tcBorders>
          </w:tcPr>
          <w:p w14:paraId="04073BA3" w14:textId="77777777" w:rsidR="0085020B" w:rsidRPr="00163A90" w:rsidRDefault="0085020B" w:rsidP="0085020B">
            <w:pPr>
              <w:pStyle w:val="NoSpacing"/>
              <w:jc w:val="center"/>
              <w:rPr>
                <w:b/>
              </w:rPr>
            </w:pPr>
            <w:r w:rsidRPr="00163A90">
              <w:rPr>
                <w:b/>
              </w:rPr>
              <w:t>Step</w:t>
            </w:r>
          </w:p>
        </w:tc>
        <w:tc>
          <w:tcPr>
            <w:tcW w:w="1084" w:type="dxa"/>
            <w:tcBorders>
              <w:left w:val="single" w:sz="4" w:space="0" w:color="auto"/>
              <w:bottom w:val="single" w:sz="4" w:space="0" w:color="auto"/>
            </w:tcBorders>
          </w:tcPr>
          <w:p w14:paraId="24879324" w14:textId="77777777" w:rsidR="0085020B" w:rsidRPr="00163A90" w:rsidRDefault="0085020B" w:rsidP="0085020B">
            <w:pPr>
              <w:pStyle w:val="NoSpacing"/>
              <w:jc w:val="center"/>
              <w:rPr>
                <w:b/>
              </w:rPr>
            </w:pPr>
            <w:r w:rsidRPr="00163A90">
              <w:rPr>
                <w:b/>
              </w:rPr>
              <w:t>Type</w:t>
            </w:r>
          </w:p>
        </w:tc>
        <w:tc>
          <w:tcPr>
            <w:tcW w:w="6026" w:type="dxa"/>
            <w:tcBorders>
              <w:right w:val="single" w:sz="4" w:space="0" w:color="auto"/>
            </w:tcBorders>
          </w:tcPr>
          <w:p w14:paraId="00248507"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41012D2"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46E70A92" w14:textId="77777777" w:rsidTr="0085020B">
        <w:tc>
          <w:tcPr>
            <w:tcW w:w="715" w:type="dxa"/>
            <w:tcBorders>
              <w:top w:val="single" w:sz="4" w:space="0" w:color="auto"/>
              <w:bottom w:val="single" w:sz="4" w:space="0" w:color="auto"/>
              <w:right w:val="single" w:sz="4" w:space="0" w:color="auto"/>
            </w:tcBorders>
          </w:tcPr>
          <w:p w14:paraId="3E614BB6" w14:textId="0C19055E" w:rsidR="00E968F0" w:rsidRPr="00836BDB"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35A2695F" w14:textId="36EF9874"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32B13CB3" w14:textId="199C87C7" w:rsidR="00E968F0" w:rsidRDefault="00CD13B3" w:rsidP="00E968F0">
            <w:pPr>
              <w:widowControl w:val="0"/>
              <w:spacing w:after="0" w:line="233" w:lineRule="auto"/>
              <w:ind w:left="28" w:right="-20"/>
              <w:rPr>
                <w:lang w:eastAsia="x-none"/>
              </w:rPr>
            </w:pPr>
            <w:ins w:id="380" w:author="Dmitri.Khijniak@7Layers.com" w:date="2017-08-22T11:59:00Z">
              <w:r>
                <w:rPr>
                  <w:spacing w:val="3"/>
                </w:rPr>
                <w:t>The T</w:t>
              </w:r>
              <w:r>
                <w:t>est</w:t>
              </w:r>
              <w:r>
                <w:rPr>
                  <w:spacing w:val="-3"/>
                </w:rPr>
                <w:t xml:space="preserve"> </w:t>
              </w:r>
              <w:r>
                <w:rPr>
                  <w:spacing w:val="1"/>
                </w:rPr>
                <w:t>E</w:t>
              </w:r>
              <w:r>
                <w:rPr>
                  <w:spacing w:val="2"/>
                </w:rPr>
                <w:t>q</w:t>
              </w:r>
              <w:r>
                <w:rPr>
                  <w:spacing w:val="-1"/>
                </w:rPr>
                <w:t>u</w:t>
              </w:r>
              <w:r>
                <w:t>i</w:t>
              </w:r>
              <w:r>
                <w:rPr>
                  <w:spacing w:val="1"/>
                </w:rPr>
                <w:t>p</w:t>
              </w:r>
              <w:r>
                <w:rPr>
                  <w:spacing w:val="-4"/>
                </w:rPr>
                <w:t>m</w:t>
              </w:r>
              <w:r>
                <w:rPr>
                  <w:spacing w:val="3"/>
                </w:rPr>
                <w:t>e</w:t>
              </w:r>
              <w:r>
                <w:rPr>
                  <w:spacing w:val="-1"/>
                </w:rPr>
                <w:t>n</w:t>
              </w:r>
              <w:r>
                <w:t>t</w:t>
              </w:r>
              <w:r>
                <w:rPr>
                  <w:spacing w:val="-8"/>
                </w:rPr>
                <w:t xml:space="preserve"> is configured </w:t>
              </w:r>
              <w:r>
                <w:t>to</w:t>
              </w:r>
              <w:r>
                <w:rPr>
                  <w:spacing w:val="-1"/>
                </w:rPr>
                <w:t xml:space="preserve"> </w:t>
              </w:r>
              <w:r>
                <w:rPr>
                  <w:spacing w:val="1"/>
                </w:rPr>
                <w:t>r</w:t>
              </w:r>
              <w:r>
                <w:t>e</w:t>
              </w:r>
              <w:r>
                <w:rPr>
                  <w:spacing w:val="1"/>
                </w:rPr>
                <w:t>c</w:t>
              </w:r>
              <w:r>
                <w:t>ei</w:t>
              </w:r>
              <w:r>
                <w:rPr>
                  <w:spacing w:val="-1"/>
                </w:rPr>
                <w:t>v</w:t>
              </w:r>
              <w:r>
                <w:t>e</w:t>
              </w:r>
              <w:r>
                <w:rPr>
                  <w:spacing w:val="-5"/>
                </w:rPr>
                <w:t xml:space="preserve"> </w:t>
              </w:r>
              <w:r>
                <w:rPr>
                  <w:spacing w:val="1"/>
                </w:rPr>
                <w:t>I</w:t>
              </w:r>
              <w:r>
                <w:rPr>
                  <w:spacing w:val="2"/>
                </w:rPr>
                <w:t>P</w:t>
              </w:r>
              <w:r>
                <w:rPr>
                  <w:spacing w:val="1"/>
                </w:rPr>
                <w:t>v</w:t>
              </w:r>
              <w:r>
                <w:t>6</w:t>
              </w:r>
              <w:r>
                <w:rPr>
                  <w:spacing w:val="-3"/>
                </w:rPr>
                <w:t xml:space="preserve"> </w:t>
              </w:r>
              <w:r>
                <w:rPr>
                  <w:spacing w:val="-4"/>
                </w:rPr>
                <w:t>m</w:t>
              </w:r>
              <w:r>
                <w:rPr>
                  <w:spacing w:val="3"/>
                </w:rPr>
                <w:t>e</w:t>
              </w:r>
              <w:r>
                <w:rPr>
                  <w:spacing w:val="-1"/>
                </w:rPr>
                <w:t>ss</w:t>
              </w:r>
              <w:r>
                <w:rPr>
                  <w:spacing w:val="3"/>
                </w:rPr>
                <w:t>a</w:t>
              </w:r>
              <w:r>
                <w:rPr>
                  <w:spacing w:val="-1"/>
                </w:rPr>
                <w:t>g</w:t>
              </w:r>
              <w:r>
                <w:t>es</w:t>
              </w:r>
              <w:r>
                <w:rPr>
                  <w:spacing w:val="-4"/>
                </w:rPr>
                <w:t xml:space="preserve"> </w:t>
              </w:r>
              <w:r>
                <w:rPr>
                  <w:spacing w:val="1"/>
                </w:rPr>
                <w:t>o</w:t>
              </w:r>
              <w:r>
                <w:t>n</w:t>
              </w:r>
              <w:r>
                <w:rPr>
                  <w:spacing w:val="-3"/>
                </w:rPr>
                <w:t xml:space="preserve"> </w:t>
              </w:r>
              <w:proofErr w:type="spellStart"/>
              <w:r>
                <w:rPr>
                  <w:i/>
                  <w:spacing w:val="1"/>
                </w:rPr>
                <w:t>p</w:t>
              </w:r>
              <w:r>
                <w:rPr>
                  <w:i/>
                  <w:spacing w:val="-1"/>
                </w:rPr>
                <w:t>C</w:t>
              </w:r>
              <w:r>
                <w:rPr>
                  <w:i/>
                  <w:spacing w:val="1"/>
                </w:rPr>
                <w:t>hann</w:t>
              </w:r>
              <w:r>
                <w:rPr>
                  <w:i/>
                </w:rPr>
                <w:t>el</w:t>
              </w:r>
            </w:ins>
            <w:proofErr w:type="spellEnd"/>
          </w:p>
        </w:tc>
        <w:tc>
          <w:tcPr>
            <w:tcW w:w="1350" w:type="dxa"/>
            <w:tcBorders>
              <w:left w:val="single" w:sz="4" w:space="0" w:color="auto"/>
            </w:tcBorders>
          </w:tcPr>
          <w:p w14:paraId="54727B0A" w14:textId="77777777" w:rsidR="00E968F0" w:rsidRPr="00585205" w:rsidRDefault="00E968F0" w:rsidP="00E968F0">
            <w:pPr>
              <w:widowControl w:val="0"/>
              <w:spacing w:after="0" w:line="233" w:lineRule="auto"/>
              <w:ind w:right="-20"/>
              <w:rPr>
                <w:lang w:eastAsia="x-none"/>
              </w:rPr>
            </w:pPr>
          </w:p>
        </w:tc>
      </w:tr>
      <w:tr w:rsidR="00862F40" w:rsidRPr="00585205" w14:paraId="338840FC" w14:textId="77777777" w:rsidTr="0085020B">
        <w:tc>
          <w:tcPr>
            <w:tcW w:w="715" w:type="dxa"/>
            <w:tcBorders>
              <w:top w:val="single" w:sz="4" w:space="0" w:color="auto"/>
              <w:bottom w:val="single" w:sz="4" w:space="0" w:color="auto"/>
              <w:right w:val="single" w:sz="4" w:space="0" w:color="auto"/>
            </w:tcBorders>
          </w:tcPr>
          <w:p w14:paraId="38D2AA27" w14:textId="672B4C06" w:rsidR="00862F40" w:rsidRPr="00420D5F" w:rsidRDefault="00862F40" w:rsidP="00E968F0">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04D65CDC" w14:textId="31D23495" w:rsidR="00862F40" w:rsidRPr="00420D5F" w:rsidRDefault="00862F40" w:rsidP="00E968F0">
            <w:pPr>
              <w:pStyle w:val="NoSpacing"/>
              <w:jc w:val="center"/>
              <w:rPr>
                <w:lang w:eastAsia="x-none"/>
              </w:rPr>
            </w:pPr>
            <w:r>
              <w:rPr>
                <w:lang w:eastAsia="x-none"/>
              </w:rPr>
              <w:t>Configure</w:t>
            </w:r>
          </w:p>
        </w:tc>
        <w:tc>
          <w:tcPr>
            <w:tcW w:w="6026" w:type="dxa"/>
            <w:tcBorders>
              <w:right w:val="single" w:sz="4" w:space="0" w:color="auto"/>
            </w:tcBorders>
          </w:tcPr>
          <w:p w14:paraId="2EB50A5D" w14:textId="0ACE5294" w:rsidR="00862F40" w:rsidRDefault="00CD13B3">
            <w:pPr>
              <w:spacing w:after="0" w:line="220" w:lineRule="exact"/>
              <w:rPr>
                <w:spacing w:val="3"/>
              </w:rPr>
              <w:pPrChange w:id="381" w:author="Dmitri.Khijniak@7Layers.com" w:date="2017-08-22T12:08:00Z">
                <w:pPr>
                  <w:spacing w:line="220" w:lineRule="exact"/>
                </w:pPr>
              </w:pPrChange>
            </w:pPr>
            <w:ins w:id="382" w:author="Dmitri.Khijniak@7Layers.com" w:date="2017-08-22T11:59:00Z">
              <w:r>
                <w:rPr>
                  <w:spacing w:val="3"/>
                </w:rPr>
                <w:t>T</w:t>
              </w:r>
              <w:r>
                <w:rPr>
                  <w:spacing w:val="-1"/>
                </w:rPr>
                <w:t>h</w:t>
              </w:r>
              <w:r>
                <w:t>e</w:t>
              </w:r>
              <w:r>
                <w:rPr>
                  <w:spacing w:val="-2"/>
                </w:rPr>
                <w:t xml:space="preserve"> </w:t>
              </w:r>
              <w:r>
                <w:rPr>
                  <w:spacing w:val="1"/>
                </w:rPr>
                <w:t>I</w:t>
              </w:r>
              <w:r>
                <w:rPr>
                  <w:spacing w:val="-2"/>
                </w:rPr>
                <w:t>U</w:t>
              </w:r>
              <w:r>
                <w:t>T</w:t>
              </w:r>
              <w:r>
                <w:rPr>
                  <w:spacing w:val="1"/>
                </w:rPr>
                <w:t xml:space="preserve"> is configured with </w:t>
              </w:r>
            </w:ins>
            <w:ins w:id="383" w:author="Dmitri.Khijniak@7Layers.com" w:date="2017-08-22T12:03:00Z">
              <w:r w:rsidR="00335772">
                <w:rPr>
                  <w:spacing w:val="1"/>
                </w:rPr>
                <w:t xml:space="preserve">a </w:t>
              </w:r>
            </w:ins>
            <w:ins w:id="384" w:author="Dmitri.Khijniak@7Layers.com" w:date="2017-08-22T11:59:00Z">
              <w:r>
                <w:t>t</w:t>
              </w:r>
              <w:r>
                <w:rPr>
                  <w:spacing w:val="1"/>
                </w:rPr>
                <w:t>r</w:t>
              </w:r>
              <w:r>
                <w:rPr>
                  <w:spacing w:val="3"/>
                </w:rPr>
                <w:t>a</w:t>
              </w:r>
              <w:r>
                <w:rPr>
                  <w:spacing w:val="-1"/>
                </w:rPr>
                <w:t>n</w:t>
              </w:r>
              <w:r>
                <w:rPr>
                  <w:spacing w:val="2"/>
                </w:rPr>
                <w:t>s</w:t>
              </w:r>
              <w:r>
                <w:rPr>
                  <w:spacing w:val="-1"/>
                </w:rPr>
                <w:t>m</w:t>
              </w:r>
              <w:r>
                <w:t>i</w:t>
              </w:r>
              <w:r>
                <w:rPr>
                  <w:spacing w:val="2"/>
                </w:rPr>
                <w:t>t</w:t>
              </w:r>
              <w:r>
                <w:t>ter</w:t>
              </w:r>
              <w:r>
                <w:rPr>
                  <w:spacing w:val="-8"/>
                </w:rPr>
                <w:t xml:space="preserve"> </w:t>
              </w:r>
              <w:r>
                <w:rPr>
                  <w:spacing w:val="1"/>
                </w:rPr>
                <w:t>pro</w:t>
              </w:r>
              <w:r>
                <w:rPr>
                  <w:spacing w:val="-2"/>
                </w:rPr>
                <w:t>f</w:t>
              </w:r>
              <w:r>
                <w:t xml:space="preserve">ile </w:t>
              </w:r>
            </w:ins>
            <w:ins w:id="385" w:author="Dmitri.Khijniak@7Layers.com" w:date="2017-08-22T12:03:00Z">
              <w:r w:rsidR="00335772">
                <w:t xml:space="preserve">which </w:t>
              </w:r>
              <w:r w:rsidR="00335772">
                <w:rPr>
                  <w:spacing w:val="-5"/>
                </w:rPr>
                <w:t xml:space="preserve">includes </w:t>
              </w:r>
            </w:ins>
            <w:proofErr w:type="spellStart"/>
            <w:ins w:id="386" w:author="Dmitri.Khijniak@7Layers.com" w:date="2017-08-22T11:59:00Z">
              <w:r>
                <w:rPr>
                  <w:i/>
                  <w:spacing w:val="1"/>
                </w:rPr>
                <w:t>p</w:t>
              </w:r>
              <w:r>
                <w:rPr>
                  <w:i/>
                  <w:spacing w:val="-1"/>
                </w:rPr>
                <w:t>C</w:t>
              </w:r>
              <w:r>
                <w:rPr>
                  <w:i/>
                  <w:spacing w:val="1"/>
                </w:rPr>
                <w:t>hann</w:t>
              </w:r>
              <w:r>
                <w:rPr>
                  <w:i/>
                </w:rPr>
                <w:t>el</w:t>
              </w:r>
              <w:proofErr w:type="spellEnd"/>
              <w:r>
                <w:rPr>
                  <w:i/>
                  <w:spacing w:val="-6"/>
                </w:rPr>
                <w:t xml:space="preserve"> </w:t>
              </w:r>
              <w:r>
                <w:t>a</w:t>
              </w:r>
              <w:r>
                <w:rPr>
                  <w:spacing w:val="-1"/>
                </w:rPr>
                <w:t>n</w:t>
              </w:r>
              <w:r>
                <w:t>d</w:t>
              </w:r>
              <w:r>
                <w:rPr>
                  <w:spacing w:val="-1"/>
                </w:rPr>
                <w:t xml:space="preserve"> </w:t>
              </w:r>
              <w:proofErr w:type="spellStart"/>
              <w:r>
                <w:rPr>
                  <w:i/>
                  <w:spacing w:val="1"/>
                </w:rPr>
                <w:t>p</w:t>
              </w:r>
              <w:r>
                <w:rPr>
                  <w:i/>
                </w:rPr>
                <w:t>D</w:t>
              </w:r>
              <w:r>
                <w:rPr>
                  <w:i/>
                  <w:spacing w:val="1"/>
                </w:rPr>
                <w:t>a</w:t>
              </w:r>
              <w:r>
                <w:rPr>
                  <w:i/>
                  <w:spacing w:val="-3"/>
                </w:rPr>
                <w:t>t</w:t>
              </w:r>
              <w:r>
                <w:rPr>
                  <w:i/>
                  <w:spacing w:val="1"/>
                </w:rPr>
                <w:t>a</w:t>
              </w:r>
              <w:r>
                <w:rPr>
                  <w:i/>
                </w:rPr>
                <w:t>R</w:t>
              </w:r>
              <w:r>
                <w:rPr>
                  <w:i/>
                  <w:spacing w:val="1"/>
                </w:rPr>
                <w:t>a</w:t>
              </w:r>
              <w:r>
                <w:rPr>
                  <w:i/>
                </w:rPr>
                <w:t>te</w:t>
              </w:r>
            </w:ins>
            <w:proofErr w:type="spellEnd"/>
            <w:ins w:id="387" w:author="Dmitri.Khijniak@7Layers.com" w:date="2017-08-22T12:07:00Z">
              <w:r w:rsidR="00165DF0">
                <w:rPr>
                  <w:i/>
                </w:rPr>
                <w:t xml:space="preserve"> </w:t>
              </w:r>
              <w:r w:rsidR="00165DF0">
                <w:t xml:space="preserve">to be used for </w:t>
              </w:r>
              <w:r w:rsidR="00041FCF">
                <w:t xml:space="preserve">communicating using </w:t>
              </w:r>
              <w:r w:rsidR="00165DF0">
                <w:t>IPv6</w:t>
              </w:r>
              <w:r w:rsidR="00041FCF">
                <w:t xml:space="preserve"> </w:t>
              </w:r>
            </w:ins>
          </w:p>
        </w:tc>
        <w:tc>
          <w:tcPr>
            <w:tcW w:w="1350" w:type="dxa"/>
            <w:tcBorders>
              <w:left w:val="single" w:sz="4" w:space="0" w:color="auto"/>
            </w:tcBorders>
          </w:tcPr>
          <w:p w14:paraId="725B4C3A" w14:textId="77777777" w:rsidR="00862F40" w:rsidRPr="00585205" w:rsidRDefault="00862F40" w:rsidP="00E968F0">
            <w:pPr>
              <w:widowControl w:val="0"/>
              <w:spacing w:after="0" w:line="233" w:lineRule="auto"/>
              <w:ind w:right="-20"/>
              <w:rPr>
                <w:lang w:eastAsia="x-none"/>
              </w:rPr>
            </w:pPr>
          </w:p>
        </w:tc>
      </w:tr>
      <w:tr w:rsidR="00E968F0" w:rsidRPr="00585205" w14:paraId="7EAA4887" w14:textId="77777777" w:rsidTr="0085020B">
        <w:tc>
          <w:tcPr>
            <w:tcW w:w="715" w:type="dxa"/>
            <w:tcBorders>
              <w:top w:val="single" w:sz="4" w:space="0" w:color="auto"/>
              <w:bottom w:val="single" w:sz="4" w:space="0" w:color="auto"/>
              <w:right w:val="single" w:sz="4" w:space="0" w:color="auto"/>
            </w:tcBorders>
          </w:tcPr>
          <w:p w14:paraId="4D89F9E7" w14:textId="339F766B" w:rsidR="00E968F0" w:rsidRDefault="00335772" w:rsidP="00E968F0">
            <w:pPr>
              <w:pStyle w:val="NoSpacing"/>
              <w:jc w:val="center"/>
              <w:rPr>
                <w:lang w:eastAsia="x-none"/>
              </w:rPr>
            </w:pPr>
            <w:ins w:id="388" w:author="Dmitri.Khijniak@7Layers.com" w:date="2017-08-22T12:02:00Z">
              <w:r>
                <w:rPr>
                  <w:lang w:eastAsia="x-none"/>
                </w:rPr>
                <w:t>3</w:t>
              </w:r>
            </w:ins>
          </w:p>
        </w:tc>
        <w:tc>
          <w:tcPr>
            <w:tcW w:w="1084" w:type="dxa"/>
            <w:tcBorders>
              <w:top w:val="single" w:sz="4" w:space="0" w:color="auto"/>
              <w:left w:val="single" w:sz="4" w:space="0" w:color="auto"/>
              <w:bottom w:val="single" w:sz="4" w:space="0" w:color="auto"/>
            </w:tcBorders>
          </w:tcPr>
          <w:p w14:paraId="4144E5CA" w14:textId="044BFAEB"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0B304C2E" w14:textId="0C12F2CC" w:rsidR="00E968F0" w:rsidRDefault="00CD13B3" w:rsidP="00335772">
            <w:pPr>
              <w:spacing w:line="220" w:lineRule="exact"/>
              <w:rPr>
                <w:lang w:eastAsia="x-none"/>
              </w:rPr>
            </w:pPr>
            <w:ins w:id="389" w:author="Dmitri.Khijniak@7Layers.com" w:date="2017-08-22T12:00:00Z">
              <w:r>
                <w:rPr>
                  <w:spacing w:val="3"/>
                </w:rPr>
                <w:t>T</w:t>
              </w:r>
              <w:r>
                <w:rPr>
                  <w:spacing w:val="-1"/>
                </w:rPr>
                <w:t>h</w:t>
              </w:r>
              <w:r>
                <w:t>e</w:t>
              </w:r>
              <w:r>
                <w:rPr>
                  <w:spacing w:val="-2"/>
                </w:rPr>
                <w:t xml:space="preserve"> </w:t>
              </w:r>
              <w:r>
                <w:rPr>
                  <w:spacing w:val="1"/>
                </w:rPr>
                <w:t>I</w:t>
              </w:r>
              <w:r>
                <w:rPr>
                  <w:spacing w:val="-2"/>
                </w:rPr>
                <w:t>U</w:t>
              </w:r>
              <w:r>
                <w:t>T</w:t>
              </w:r>
              <w:r>
                <w:rPr>
                  <w:spacing w:val="1"/>
                </w:rPr>
                <w:t xml:space="preserve"> is </w:t>
              </w:r>
              <w:r>
                <w:t>to</w:t>
              </w:r>
              <w:r>
                <w:rPr>
                  <w:spacing w:val="-1"/>
                </w:rPr>
                <w:t xml:space="preserve"> </w:t>
              </w:r>
              <w:r>
                <w:t>tra</w:t>
              </w:r>
              <w:r>
                <w:rPr>
                  <w:spacing w:val="-1"/>
                </w:rPr>
                <w:t>n</w:t>
              </w:r>
              <w:r>
                <w:rPr>
                  <w:spacing w:val="2"/>
                </w:rPr>
                <w:t>s</w:t>
              </w:r>
              <w:r>
                <w:rPr>
                  <w:spacing w:val="-4"/>
                </w:rPr>
                <w:t>m</w:t>
              </w:r>
              <w:r>
                <w:t>it</w:t>
              </w:r>
              <w:r>
                <w:rPr>
                  <w:spacing w:val="-7"/>
                </w:rPr>
                <w:t xml:space="preserve"> </w:t>
              </w:r>
              <w:r>
                <w:rPr>
                  <w:spacing w:val="1"/>
                </w:rPr>
                <w:t>I</w:t>
              </w:r>
              <w:r>
                <w:rPr>
                  <w:spacing w:val="2"/>
                </w:rPr>
                <w:t>P</w:t>
              </w:r>
              <w:r>
                <w:rPr>
                  <w:spacing w:val="-1"/>
                </w:rPr>
                <w:t>v</w:t>
              </w:r>
              <w:r>
                <w:t xml:space="preserve">6 </w:t>
              </w:r>
              <w:r>
                <w:rPr>
                  <w:spacing w:val="-4"/>
                </w:rPr>
                <w:t>m</w:t>
              </w:r>
              <w:r>
                <w:t>e</w:t>
              </w:r>
              <w:r>
                <w:rPr>
                  <w:spacing w:val="2"/>
                </w:rPr>
                <w:t>s</w:t>
              </w:r>
              <w:r>
                <w:rPr>
                  <w:spacing w:val="-1"/>
                </w:rPr>
                <w:t>s</w:t>
              </w:r>
              <w:r>
                <w:t>a</w:t>
              </w:r>
              <w:r>
                <w:rPr>
                  <w:spacing w:val="-1"/>
                </w:rPr>
                <w:t>g</w:t>
              </w:r>
              <w:r>
                <w:rPr>
                  <w:spacing w:val="3"/>
                </w:rPr>
                <w:t>e</w:t>
              </w:r>
              <w:r>
                <w:t>s</w:t>
              </w:r>
              <w:r>
                <w:rPr>
                  <w:spacing w:val="-8"/>
                </w:rPr>
                <w:t xml:space="preserve"> </w:t>
              </w:r>
              <w:r>
                <w:rPr>
                  <w:spacing w:val="-1"/>
                </w:rPr>
                <w:t>u</w:t>
              </w:r>
              <w:r>
                <w:rPr>
                  <w:spacing w:val="2"/>
                </w:rPr>
                <w:t>s</w:t>
              </w:r>
              <w:r>
                <w:t>i</w:t>
              </w:r>
              <w:r>
                <w:rPr>
                  <w:spacing w:val="1"/>
                </w:rPr>
                <w:t>n</w:t>
              </w:r>
              <w:r>
                <w:t>g</w:t>
              </w:r>
              <w:r>
                <w:rPr>
                  <w:spacing w:val="-5"/>
                </w:rPr>
                <w:t xml:space="preserve"> </w:t>
              </w:r>
              <w:r>
                <w:t>tra</w:t>
              </w:r>
              <w:r>
                <w:rPr>
                  <w:spacing w:val="1"/>
                </w:rPr>
                <w:t>n</w:t>
              </w:r>
              <w:r>
                <w:rPr>
                  <w:spacing w:val="2"/>
                </w:rPr>
                <w:t>s</w:t>
              </w:r>
              <w:r>
                <w:rPr>
                  <w:spacing w:val="-1"/>
                </w:rPr>
                <w:t>m</w:t>
              </w:r>
              <w:r>
                <w:t>itter</w:t>
              </w:r>
              <w:r>
                <w:rPr>
                  <w:spacing w:val="-8"/>
                </w:rPr>
                <w:t xml:space="preserve"> </w:t>
              </w:r>
              <w:r>
                <w:rPr>
                  <w:spacing w:val="1"/>
                </w:rPr>
                <w:t>pro</w:t>
              </w:r>
              <w:r>
                <w:rPr>
                  <w:spacing w:val="-2"/>
                </w:rPr>
                <w:t>f</w:t>
              </w:r>
              <w:r>
                <w:t xml:space="preserve">ile </w:t>
              </w:r>
            </w:ins>
          </w:p>
        </w:tc>
        <w:tc>
          <w:tcPr>
            <w:tcW w:w="1350" w:type="dxa"/>
            <w:tcBorders>
              <w:left w:val="single" w:sz="4" w:space="0" w:color="auto"/>
            </w:tcBorders>
          </w:tcPr>
          <w:p w14:paraId="56E7335D" w14:textId="77777777" w:rsidR="00E968F0" w:rsidRPr="00585205" w:rsidRDefault="00E968F0" w:rsidP="00E968F0">
            <w:pPr>
              <w:widowControl w:val="0"/>
              <w:spacing w:after="0" w:line="233" w:lineRule="auto"/>
              <w:ind w:right="-20"/>
              <w:rPr>
                <w:lang w:eastAsia="x-none"/>
              </w:rPr>
            </w:pPr>
          </w:p>
        </w:tc>
      </w:tr>
      <w:tr w:rsidR="00E968F0" w:rsidRPr="00585205" w14:paraId="69C83889" w14:textId="77777777" w:rsidTr="0085020B">
        <w:tc>
          <w:tcPr>
            <w:tcW w:w="715" w:type="dxa"/>
            <w:tcBorders>
              <w:top w:val="single" w:sz="4" w:space="0" w:color="auto"/>
              <w:bottom w:val="single" w:sz="4" w:space="0" w:color="auto"/>
              <w:right w:val="single" w:sz="4" w:space="0" w:color="auto"/>
            </w:tcBorders>
          </w:tcPr>
          <w:p w14:paraId="23896816" w14:textId="6A6492B0" w:rsidR="00E968F0" w:rsidRDefault="00E968F0" w:rsidP="00E968F0">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696AE7D6" w14:textId="2F5C6259" w:rsidR="00E968F0" w:rsidRDefault="00E968F0" w:rsidP="00E968F0">
            <w:pPr>
              <w:pStyle w:val="NoSpacing"/>
              <w:jc w:val="center"/>
              <w:rPr>
                <w:lang w:eastAsia="x-none"/>
              </w:rPr>
            </w:pPr>
            <w:r w:rsidRPr="00420D5F">
              <w:rPr>
                <w:lang w:eastAsia="x-none"/>
              </w:rPr>
              <w:t>. Stimulus</w:t>
            </w:r>
          </w:p>
        </w:tc>
        <w:tc>
          <w:tcPr>
            <w:tcW w:w="6026" w:type="dxa"/>
            <w:tcBorders>
              <w:right w:val="single" w:sz="4" w:space="0" w:color="auto"/>
            </w:tcBorders>
          </w:tcPr>
          <w:p w14:paraId="454CE066" w14:textId="0EDB5AB0" w:rsidR="00E968F0" w:rsidRDefault="00CD13B3" w:rsidP="00E968F0">
            <w:pPr>
              <w:widowControl w:val="0"/>
              <w:spacing w:after="0" w:line="233" w:lineRule="auto"/>
              <w:ind w:left="28" w:right="-20"/>
              <w:rPr>
                <w:lang w:eastAsia="x-none"/>
              </w:rPr>
            </w:pPr>
            <w:ins w:id="390" w:author="Dmitri.Khijniak@7Layers.com" w:date="2017-08-22T12:00:00Z">
              <w:r>
                <w:rPr>
                  <w:spacing w:val="1"/>
                </w:rPr>
                <w:t>The I</w:t>
              </w:r>
              <w:r>
                <w:t>UT</w:t>
              </w:r>
              <w:r>
                <w:rPr>
                  <w:spacing w:val="1"/>
                </w:rPr>
                <w:t xml:space="preserve"> </w:t>
              </w:r>
              <w:r>
                <w:t>tra</w:t>
              </w:r>
              <w:r>
                <w:rPr>
                  <w:spacing w:val="-1"/>
                </w:rPr>
                <w:t>n</w:t>
              </w:r>
              <w:r>
                <w:rPr>
                  <w:spacing w:val="2"/>
                </w:rPr>
                <w:t>s</w:t>
              </w:r>
              <w:r>
                <w:rPr>
                  <w:spacing w:val="-4"/>
                </w:rPr>
                <w:t>m</w:t>
              </w:r>
              <w:r>
                <w:t>itted</w:t>
              </w:r>
              <w:r>
                <w:rPr>
                  <w:spacing w:val="-3"/>
                </w:rPr>
                <w:t xml:space="preserve"> </w:t>
              </w:r>
              <w:r>
                <w:rPr>
                  <w:spacing w:val="1"/>
                </w:rPr>
                <w:t>I</w:t>
              </w:r>
              <w:r>
                <w:rPr>
                  <w:spacing w:val="2"/>
                </w:rPr>
                <w:t>P</w:t>
              </w:r>
              <w:r>
                <w:rPr>
                  <w:spacing w:val="-1"/>
                </w:rPr>
                <w:t>v</w:t>
              </w:r>
              <w:r>
                <w:t>6</w:t>
              </w:r>
              <w:r>
                <w:rPr>
                  <w:spacing w:val="1"/>
                </w:rPr>
                <w:t xml:space="preserve"> </w:t>
              </w:r>
              <w:r>
                <w:rPr>
                  <w:spacing w:val="-4"/>
                </w:rPr>
                <w:t>m</w:t>
              </w:r>
              <w:r>
                <w:t>e</w:t>
              </w:r>
              <w:r>
                <w:rPr>
                  <w:spacing w:val="2"/>
                </w:rPr>
                <w:t>s</w:t>
              </w:r>
              <w:r>
                <w:rPr>
                  <w:spacing w:val="-1"/>
                </w:rPr>
                <w:t>s</w:t>
              </w:r>
              <w:r>
                <w:t>a</w:t>
              </w:r>
              <w:r>
                <w:rPr>
                  <w:spacing w:val="-1"/>
                </w:rPr>
                <w:t>g</w:t>
              </w:r>
              <w:r>
                <w:rPr>
                  <w:spacing w:val="3"/>
                </w:rPr>
                <w:t>e</w:t>
              </w:r>
              <w:r>
                <w:t>s</w:t>
              </w:r>
            </w:ins>
          </w:p>
        </w:tc>
        <w:tc>
          <w:tcPr>
            <w:tcW w:w="1350" w:type="dxa"/>
            <w:tcBorders>
              <w:left w:val="single" w:sz="4" w:space="0" w:color="auto"/>
            </w:tcBorders>
          </w:tcPr>
          <w:p w14:paraId="314972DC" w14:textId="77777777" w:rsidR="00E968F0" w:rsidRPr="00585205" w:rsidRDefault="00E968F0" w:rsidP="00E968F0">
            <w:pPr>
              <w:widowControl w:val="0"/>
              <w:spacing w:after="0" w:line="233" w:lineRule="auto"/>
              <w:ind w:right="-20"/>
              <w:rPr>
                <w:lang w:eastAsia="x-none"/>
              </w:rPr>
            </w:pPr>
          </w:p>
        </w:tc>
      </w:tr>
      <w:tr w:rsidR="00CD13B3" w:rsidRPr="00585205" w14:paraId="38013591" w14:textId="77777777" w:rsidTr="0085020B">
        <w:tc>
          <w:tcPr>
            <w:tcW w:w="715" w:type="dxa"/>
            <w:tcBorders>
              <w:top w:val="single" w:sz="4" w:space="0" w:color="auto"/>
              <w:bottom w:val="single" w:sz="4" w:space="0" w:color="auto"/>
              <w:right w:val="single" w:sz="4" w:space="0" w:color="auto"/>
            </w:tcBorders>
          </w:tcPr>
          <w:p w14:paraId="76EEEEEA" w14:textId="7EA3F3B6" w:rsidR="00CD13B3" w:rsidRDefault="00CD13B3" w:rsidP="00CD13B3">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7506E09" w14:textId="72C97A0F" w:rsidR="00CD13B3" w:rsidRDefault="00CD13B3" w:rsidP="00CD13B3">
            <w:pPr>
              <w:pStyle w:val="NoSpacing"/>
              <w:jc w:val="center"/>
              <w:rPr>
                <w:lang w:eastAsia="x-none"/>
              </w:rPr>
            </w:pPr>
            <w:r w:rsidRPr="00585205">
              <w:rPr>
                <w:lang w:val="x-none" w:eastAsia="x-none"/>
              </w:rPr>
              <w:t>Verify</w:t>
            </w:r>
          </w:p>
        </w:tc>
        <w:tc>
          <w:tcPr>
            <w:tcW w:w="6026" w:type="dxa"/>
            <w:tcBorders>
              <w:right w:val="single" w:sz="4" w:space="0" w:color="auto"/>
            </w:tcBorders>
          </w:tcPr>
          <w:p w14:paraId="739A1FD1" w14:textId="191947CA" w:rsidR="00CD13B3" w:rsidRPr="00D04088" w:rsidRDefault="00CD13B3" w:rsidP="00CD13B3">
            <w:pPr>
              <w:widowControl w:val="0"/>
              <w:spacing w:after="0" w:line="233" w:lineRule="auto"/>
              <w:ind w:left="28" w:right="-20"/>
              <w:rPr>
                <w:lang w:eastAsia="x-none"/>
              </w:rPr>
            </w:pPr>
            <w:ins w:id="391" w:author="Dmitri.Khijniak@7Layers.com" w:date="2017-08-22T12:00:00Z">
              <w:r>
                <w:rPr>
                  <w:spacing w:val="3"/>
                </w:rPr>
                <w:t>The T</w:t>
              </w:r>
              <w:r>
                <w:t>est</w:t>
              </w:r>
              <w:r>
                <w:rPr>
                  <w:spacing w:val="-3"/>
                </w:rPr>
                <w:t xml:space="preserve"> </w:t>
              </w:r>
              <w:r>
                <w:rPr>
                  <w:spacing w:val="1"/>
                </w:rPr>
                <w:t>Eq</w:t>
              </w:r>
              <w:r>
                <w:rPr>
                  <w:spacing w:val="-1"/>
                </w:rPr>
                <w:t>u</w:t>
              </w:r>
              <w:r>
                <w:t>i</w:t>
              </w:r>
              <w:r>
                <w:rPr>
                  <w:spacing w:val="1"/>
                </w:rPr>
                <w:t>p</w:t>
              </w:r>
              <w:r>
                <w:rPr>
                  <w:spacing w:val="-4"/>
                </w:rPr>
                <w:t>m</w:t>
              </w:r>
              <w:r>
                <w:rPr>
                  <w:spacing w:val="3"/>
                </w:rPr>
                <w:t>e</w:t>
              </w:r>
              <w:r>
                <w:rPr>
                  <w:spacing w:val="-1"/>
                </w:rPr>
                <w:t>n</w:t>
              </w:r>
              <w:r>
                <w:t>t</w:t>
              </w:r>
              <w:r>
                <w:rPr>
                  <w:spacing w:val="-9"/>
                </w:rPr>
                <w:t xml:space="preserve"> </w:t>
              </w:r>
              <w:r>
                <w:rPr>
                  <w:spacing w:val="1"/>
                </w:rPr>
                <w:t>r</w:t>
              </w:r>
              <w:r>
                <w:t>e</w:t>
              </w:r>
              <w:r>
                <w:rPr>
                  <w:spacing w:val="1"/>
                </w:rPr>
                <w:t>c</w:t>
              </w:r>
              <w:r>
                <w:t>ei</w:t>
              </w:r>
              <w:r>
                <w:rPr>
                  <w:spacing w:val="-1"/>
                </w:rPr>
                <w:t>v</w:t>
              </w:r>
              <w:r>
                <w:rPr>
                  <w:spacing w:val="3"/>
                </w:rPr>
                <w:t>e</w:t>
              </w:r>
              <w:r>
                <w:t>d</w:t>
              </w:r>
              <w:r>
                <w:rPr>
                  <w:spacing w:val="-5"/>
                </w:rPr>
                <w:t xml:space="preserve"> </w:t>
              </w:r>
              <w:r>
                <w:rPr>
                  <w:spacing w:val="1"/>
                </w:rPr>
                <w:t>I</w:t>
              </w:r>
              <w:r>
                <w:rPr>
                  <w:spacing w:val="2"/>
                </w:rPr>
                <w:t>P</w:t>
              </w:r>
              <w:r>
                <w:rPr>
                  <w:spacing w:val="-1"/>
                </w:rPr>
                <w:t>v</w:t>
              </w:r>
              <w:r>
                <w:t>6</w:t>
              </w:r>
              <w:r>
                <w:rPr>
                  <w:spacing w:val="-2"/>
                </w:rPr>
                <w:t xml:space="preserve"> </w:t>
              </w:r>
              <w:r>
                <w:rPr>
                  <w:spacing w:val="-1"/>
                </w:rPr>
                <w:t>m</w:t>
              </w:r>
              <w:r>
                <w:t>e</w:t>
              </w:r>
              <w:r>
                <w:rPr>
                  <w:spacing w:val="2"/>
                </w:rPr>
                <w:t>s</w:t>
              </w:r>
              <w:r>
                <w:rPr>
                  <w:spacing w:val="-1"/>
                </w:rPr>
                <w:t>s</w:t>
              </w:r>
              <w:r>
                <w:t>a</w:t>
              </w:r>
              <w:r>
                <w:rPr>
                  <w:spacing w:val="-1"/>
                </w:rPr>
                <w:t>g</w:t>
              </w:r>
              <w:r>
                <w:rPr>
                  <w:spacing w:val="3"/>
                </w:rPr>
                <w:t>e</w:t>
              </w:r>
              <w:r>
                <w:t>s</w:t>
              </w:r>
              <w:r>
                <w:rPr>
                  <w:spacing w:val="-8"/>
                </w:rPr>
                <w:t xml:space="preserve"> </w:t>
              </w:r>
              <w:r>
                <w:rPr>
                  <w:spacing w:val="1"/>
                </w:rPr>
                <w:t>o</w:t>
              </w:r>
              <w:r>
                <w:t>n</w:t>
              </w:r>
              <w:r>
                <w:rPr>
                  <w:spacing w:val="-3"/>
                </w:rPr>
                <w:t xml:space="preserve"> </w:t>
              </w:r>
              <w:proofErr w:type="spellStart"/>
              <w:r>
                <w:rPr>
                  <w:i/>
                  <w:spacing w:val="1"/>
                </w:rPr>
                <w:t>p</w:t>
              </w:r>
              <w:r>
                <w:rPr>
                  <w:i/>
                  <w:spacing w:val="-1"/>
                </w:rPr>
                <w:t>C</w:t>
              </w:r>
              <w:r>
                <w:rPr>
                  <w:i/>
                  <w:spacing w:val="1"/>
                </w:rPr>
                <w:t>hann</w:t>
              </w:r>
              <w:r>
                <w:rPr>
                  <w:i/>
                </w:rPr>
                <w:t>e</w:t>
              </w:r>
              <w:r>
                <w:rPr>
                  <w:i/>
                  <w:spacing w:val="1"/>
                </w:rPr>
                <w:t>l</w:t>
              </w:r>
              <w:proofErr w:type="spellEnd"/>
              <w:r>
                <w:t>.</w:t>
              </w:r>
            </w:ins>
          </w:p>
        </w:tc>
        <w:tc>
          <w:tcPr>
            <w:tcW w:w="1350" w:type="dxa"/>
            <w:tcBorders>
              <w:left w:val="single" w:sz="4" w:space="0" w:color="auto"/>
            </w:tcBorders>
          </w:tcPr>
          <w:p w14:paraId="7AC378E0" w14:textId="1D773F9C" w:rsidR="00CD13B3" w:rsidRPr="00585205" w:rsidRDefault="00CD13B3" w:rsidP="00CD13B3">
            <w:pPr>
              <w:widowControl w:val="0"/>
              <w:spacing w:after="0" w:line="233" w:lineRule="auto"/>
              <w:ind w:right="-20"/>
              <w:rPr>
                <w:lang w:eastAsia="x-none"/>
              </w:rPr>
            </w:pPr>
            <w:r>
              <w:t>PASS / FAIL</w:t>
            </w:r>
          </w:p>
        </w:tc>
      </w:tr>
      <w:tr w:rsidR="00CD13B3" w:rsidRPr="00585205" w14:paraId="5A74AE56" w14:textId="77777777" w:rsidTr="0085020B">
        <w:trPr>
          <w:ins w:id="392" w:author="Dmitri.Khijniak@7Layers.com" w:date="2017-08-22T12:00:00Z"/>
        </w:trPr>
        <w:tc>
          <w:tcPr>
            <w:tcW w:w="715" w:type="dxa"/>
            <w:tcBorders>
              <w:top w:val="single" w:sz="4" w:space="0" w:color="auto"/>
              <w:bottom w:val="single" w:sz="4" w:space="0" w:color="auto"/>
              <w:right w:val="single" w:sz="4" w:space="0" w:color="auto"/>
            </w:tcBorders>
          </w:tcPr>
          <w:p w14:paraId="4C368373" w14:textId="234325E7" w:rsidR="00CD13B3" w:rsidRDefault="00335772" w:rsidP="00335772">
            <w:pPr>
              <w:pStyle w:val="NoSpacing"/>
              <w:jc w:val="center"/>
              <w:rPr>
                <w:ins w:id="393" w:author="Dmitri.Khijniak@7Layers.com" w:date="2017-08-22T12:00:00Z"/>
                <w:lang w:eastAsia="x-none"/>
              </w:rPr>
            </w:pPr>
            <w:ins w:id="394" w:author="Dmitri.Khijniak@7Layers.com" w:date="2017-08-22T12:02:00Z">
              <w:r>
                <w:rPr>
                  <w:lang w:eastAsia="x-none"/>
                </w:rPr>
                <w:t>6</w:t>
              </w:r>
            </w:ins>
          </w:p>
        </w:tc>
        <w:tc>
          <w:tcPr>
            <w:tcW w:w="1084" w:type="dxa"/>
            <w:tcBorders>
              <w:top w:val="single" w:sz="4" w:space="0" w:color="auto"/>
              <w:left w:val="single" w:sz="4" w:space="0" w:color="auto"/>
              <w:bottom w:val="single" w:sz="4" w:space="0" w:color="auto"/>
            </w:tcBorders>
          </w:tcPr>
          <w:p w14:paraId="625DADF7" w14:textId="376D4F5F" w:rsidR="00CD13B3" w:rsidRPr="00585205" w:rsidRDefault="00335772" w:rsidP="00CD13B3">
            <w:pPr>
              <w:pStyle w:val="NoSpacing"/>
              <w:jc w:val="center"/>
              <w:rPr>
                <w:ins w:id="395" w:author="Dmitri.Khijniak@7Layers.com" w:date="2017-08-22T12:00:00Z"/>
                <w:lang w:val="x-none" w:eastAsia="x-none"/>
              </w:rPr>
            </w:pPr>
            <w:ins w:id="396" w:author="Dmitri.Khijniak@7Layers.com" w:date="2017-08-22T12:02:00Z">
              <w:r>
                <w:rPr>
                  <w:spacing w:val="2"/>
                </w:rPr>
                <w:t>P</w:t>
              </w:r>
              <w:r>
                <w:rPr>
                  <w:spacing w:val="1"/>
                </w:rPr>
                <w:t>ro</w:t>
              </w:r>
              <w:r>
                <w:t>c</w:t>
              </w:r>
              <w:r>
                <w:rPr>
                  <w:spacing w:val="-2"/>
                </w:rPr>
                <w:t>e</w:t>
              </w:r>
              <w:r>
                <w:rPr>
                  <w:spacing w:val="1"/>
                </w:rPr>
                <w:t>d</w:t>
              </w:r>
              <w:r>
                <w:rPr>
                  <w:spacing w:val="-1"/>
                </w:rPr>
                <w:t>u</w:t>
              </w:r>
              <w:r>
                <w:rPr>
                  <w:spacing w:val="1"/>
                </w:rPr>
                <w:t>r</w:t>
              </w:r>
              <w:r>
                <w:t>e</w:t>
              </w:r>
            </w:ins>
          </w:p>
        </w:tc>
        <w:tc>
          <w:tcPr>
            <w:tcW w:w="6026" w:type="dxa"/>
            <w:tcBorders>
              <w:right w:val="single" w:sz="4" w:space="0" w:color="auto"/>
            </w:tcBorders>
          </w:tcPr>
          <w:p w14:paraId="3EE7B8BE" w14:textId="2CB6AAB0" w:rsidR="00CD13B3" w:rsidRDefault="00CD13B3" w:rsidP="00CD13B3">
            <w:pPr>
              <w:widowControl w:val="0"/>
              <w:spacing w:after="0" w:line="233" w:lineRule="auto"/>
              <w:ind w:left="28" w:right="-20"/>
              <w:rPr>
                <w:ins w:id="397" w:author="Dmitri.Khijniak@7Layers.com" w:date="2017-08-22T12:00:00Z"/>
                <w:spacing w:val="3"/>
              </w:rPr>
            </w:pPr>
            <w:ins w:id="398" w:author="Dmitri.Khijniak@7Layers.com" w:date="2017-08-22T12:01:00Z">
              <w:r>
                <w:rPr>
                  <w:spacing w:val="-1"/>
                </w:rPr>
                <w:t>R</w:t>
              </w:r>
              <w:r>
                <w:t>e</w:t>
              </w:r>
              <w:r>
                <w:rPr>
                  <w:spacing w:val="1"/>
                </w:rPr>
                <w:t>p</w:t>
              </w:r>
              <w:r>
                <w:t>e</w:t>
              </w:r>
              <w:r>
                <w:rPr>
                  <w:spacing w:val="1"/>
                </w:rPr>
                <w:t>a</w:t>
              </w:r>
              <w:r>
                <w:t>t</w:t>
              </w:r>
              <w:r>
                <w:rPr>
                  <w:spacing w:val="-6"/>
                </w:rPr>
                <w:t xml:space="preserve"> </w:t>
              </w:r>
              <w:r>
                <w:t>ste</w:t>
              </w:r>
              <w:r>
                <w:rPr>
                  <w:spacing w:val="1"/>
                </w:rPr>
                <w:t>p</w:t>
              </w:r>
              <w:r>
                <w:t>s</w:t>
              </w:r>
              <w:r>
                <w:rPr>
                  <w:spacing w:val="-3"/>
                </w:rPr>
                <w:t xml:space="preserve"> </w:t>
              </w:r>
              <w:r>
                <w:rPr>
                  <w:spacing w:val="1"/>
                </w:rPr>
                <w:t>1</w:t>
              </w:r>
              <w:r>
                <w:rPr>
                  <w:spacing w:val="-2"/>
                </w:rPr>
                <w:t>-</w:t>
              </w:r>
              <w:r>
                <w:t>7</w:t>
              </w:r>
              <w:r>
                <w:rPr>
                  <w:spacing w:val="-1"/>
                </w:rPr>
                <w:t xml:space="preserve"> </w:t>
              </w:r>
              <w:r>
                <w:rPr>
                  <w:spacing w:val="-2"/>
                </w:rPr>
                <w:t>f</w:t>
              </w:r>
              <w:r>
                <w:rPr>
                  <w:spacing w:val="1"/>
                </w:rPr>
                <w:t>o</w:t>
              </w:r>
              <w:r>
                <w:t>r</w:t>
              </w:r>
              <w:r>
                <w:rPr>
                  <w:spacing w:val="-1"/>
                </w:rPr>
                <w:t xml:space="preserve"> </w:t>
              </w:r>
              <w:r>
                <w:t>e</w:t>
              </w:r>
              <w:r>
                <w:rPr>
                  <w:spacing w:val="1"/>
                </w:rPr>
                <w:t>a</w:t>
              </w:r>
              <w:r>
                <w:t>ch</w:t>
              </w:r>
              <w:r>
                <w:rPr>
                  <w:spacing w:val="-1"/>
                </w:rPr>
                <w:t xml:space="preserve"> su</w:t>
              </w:r>
              <w:r>
                <w:rPr>
                  <w:spacing w:val="1"/>
                </w:rPr>
                <w:t>p</w:t>
              </w:r>
              <w:r>
                <w:rPr>
                  <w:spacing w:val="3"/>
                </w:rPr>
                <w:t>p</w:t>
              </w:r>
              <w:r>
                <w:rPr>
                  <w:spacing w:val="1"/>
                </w:rPr>
                <w:t>or</w:t>
              </w:r>
              <w:r>
                <w:t>ted</w:t>
              </w:r>
              <w:r>
                <w:rPr>
                  <w:spacing w:val="-5"/>
                </w:rPr>
                <w:t xml:space="preserve"> </w:t>
              </w:r>
              <w:r>
                <w:rPr>
                  <w:spacing w:val="-1"/>
                </w:rPr>
                <w:t>v</w:t>
              </w:r>
              <w:r>
                <w:t>al</w:t>
              </w:r>
              <w:r>
                <w:rPr>
                  <w:spacing w:val="-1"/>
                </w:rPr>
                <w:t>u</w:t>
              </w:r>
              <w:r>
                <w:t>e</w:t>
              </w:r>
              <w:r>
                <w:rPr>
                  <w:spacing w:val="-3"/>
                </w:rPr>
                <w:t xml:space="preserve"> </w:t>
              </w:r>
              <w:r>
                <w:rPr>
                  <w:spacing w:val="1"/>
                </w:rPr>
                <w:t>o</w:t>
              </w:r>
              <w:r>
                <w:t>f</w:t>
              </w:r>
              <w:r>
                <w:rPr>
                  <w:spacing w:val="-2"/>
                </w:rPr>
                <w:t xml:space="preserve"> </w:t>
              </w:r>
              <w:proofErr w:type="spellStart"/>
              <w:r>
                <w:rPr>
                  <w:i/>
                  <w:spacing w:val="1"/>
                </w:rPr>
                <w:t>p</w:t>
              </w:r>
              <w:r>
                <w:rPr>
                  <w:i/>
                </w:rPr>
                <w:t>D</w:t>
              </w:r>
              <w:r>
                <w:rPr>
                  <w:i/>
                  <w:spacing w:val="1"/>
                </w:rPr>
                <w:t>a</w:t>
              </w:r>
              <w:r>
                <w:rPr>
                  <w:i/>
                </w:rPr>
                <w:t>t</w:t>
              </w:r>
              <w:r>
                <w:rPr>
                  <w:i/>
                  <w:spacing w:val="1"/>
                </w:rPr>
                <w:t>a</w:t>
              </w:r>
              <w:r>
                <w:rPr>
                  <w:i/>
                </w:rPr>
                <w:t>R</w:t>
              </w:r>
              <w:r>
                <w:rPr>
                  <w:i/>
                  <w:spacing w:val="1"/>
                </w:rPr>
                <w:t>a</w:t>
              </w:r>
              <w:r>
                <w:rPr>
                  <w:i/>
                </w:rPr>
                <w:t>te</w:t>
              </w:r>
              <w:proofErr w:type="spellEnd"/>
              <w:r>
                <w:rPr>
                  <w:i/>
                  <w:spacing w:val="-8"/>
                </w:rPr>
                <w:t xml:space="preserve"> </w:t>
              </w:r>
              <w:r>
                <w:t>in</w:t>
              </w:r>
              <w:r>
                <w:rPr>
                  <w:spacing w:val="-3"/>
                </w:rPr>
                <w:t xml:space="preserve"> </w:t>
              </w:r>
              <w:r>
                <w:t>Ta</w:t>
              </w:r>
              <w:r>
                <w:rPr>
                  <w:spacing w:val="1"/>
                </w:rPr>
                <w:t>b</w:t>
              </w:r>
              <w:r>
                <w:t>le</w:t>
              </w:r>
              <w:r>
                <w:rPr>
                  <w:spacing w:val="-5"/>
                </w:rPr>
                <w:t xml:space="preserve"> </w:t>
              </w:r>
              <w:r>
                <w:rPr>
                  <w:spacing w:val="2"/>
                </w:rPr>
                <w:t>4</w:t>
              </w:r>
              <w:r>
                <w:rPr>
                  <w:spacing w:val="-2"/>
                </w:rPr>
                <w:t>-</w:t>
              </w:r>
              <w:r>
                <w:t>2</w:t>
              </w:r>
            </w:ins>
          </w:p>
        </w:tc>
        <w:tc>
          <w:tcPr>
            <w:tcW w:w="1350" w:type="dxa"/>
            <w:tcBorders>
              <w:left w:val="single" w:sz="4" w:space="0" w:color="auto"/>
            </w:tcBorders>
          </w:tcPr>
          <w:p w14:paraId="5AA72CF6" w14:textId="77777777" w:rsidR="00CD13B3" w:rsidRDefault="00CD13B3" w:rsidP="00CD13B3">
            <w:pPr>
              <w:widowControl w:val="0"/>
              <w:spacing w:after="0" w:line="233" w:lineRule="auto"/>
              <w:ind w:right="-20"/>
              <w:rPr>
                <w:ins w:id="399" w:author="Dmitri.Khijniak@7Layers.com" w:date="2017-08-22T12:00:00Z"/>
              </w:rPr>
            </w:pPr>
          </w:p>
        </w:tc>
      </w:tr>
      <w:tr w:rsidR="00CD13B3" w:rsidRPr="00585205" w14:paraId="6B19CD22" w14:textId="77777777" w:rsidTr="0085020B">
        <w:trPr>
          <w:ins w:id="400" w:author="Dmitri.Khijniak@7Layers.com" w:date="2017-08-22T12:01:00Z"/>
        </w:trPr>
        <w:tc>
          <w:tcPr>
            <w:tcW w:w="715" w:type="dxa"/>
            <w:tcBorders>
              <w:top w:val="single" w:sz="4" w:space="0" w:color="auto"/>
              <w:bottom w:val="single" w:sz="4" w:space="0" w:color="auto"/>
              <w:right w:val="single" w:sz="4" w:space="0" w:color="auto"/>
            </w:tcBorders>
          </w:tcPr>
          <w:p w14:paraId="53E7109D" w14:textId="375862E5" w:rsidR="00CD13B3" w:rsidRDefault="00335772" w:rsidP="00CD13B3">
            <w:pPr>
              <w:pStyle w:val="NoSpacing"/>
              <w:jc w:val="center"/>
              <w:rPr>
                <w:ins w:id="401" w:author="Dmitri.Khijniak@7Layers.com" w:date="2017-08-22T12:01:00Z"/>
                <w:lang w:eastAsia="x-none"/>
              </w:rPr>
            </w:pPr>
            <w:ins w:id="402" w:author="Dmitri.Khijniak@7Layers.com" w:date="2017-08-22T12:02:00Z">
              <w:r>
                <w:rPr>
                  <w:lang w:eastAsia="x-none"/>
                </w:rPr>
                <w:t>7</w:t>
              </w:r>
            </w:ins>
          </w:p>
        </w:tc>
        <w:tc>
          <w:tcPr>
            <w:tcW w:w="1084" w:type="dxa"/>
            <w:tcBorders>
              <w:top w:val="single" w:sz="4" w:space="0" w:color="auto"/>
              <w:left w:val="single" w:sz="4" w:space="0" w:color="auto"/>
              <w:bottom w:val="single" w:sz="4" w:space="0" w:color="auto"/>
            </w:tcBorders>
          </w:tcPr>
          <w:p w14:paraId="62752FD3" w14:textId="34D880C5" w:rsidR="00CD13B3" w:rsidRPr="00585205" w:rsidRDefault="00335772" w:rsidP="00CD13B3">
            <w:pPr>
              <w:pStyle w:val="NoSpacing"/>
              <w:jc w:val="center"/>
              <w:rPr>
                <w:ins w:id="403" w:author="Dmitri.Khijniak@7Layers.com" w:date="2017-08-22T12:01:00Z"/>
                <w:lang w:val="x-none" w:eastAsia="x-none"/>
              </w:rPr>
            </w:pPr>
            <w:ins w:id="404" w:author="Dmitri.Khijniak@7Layers.com" w:date="2017-08-22T12:02:00Z">
              <w:r>
                <w:rPr>
                  <w:spacing w:val="2"/>
                </w:rPr>
                <w:t>P</w:t>
              </w:r>
              <w:r>
                <w:rPr>
                  <w:spacing w:val="1"/>
                </w:rPr>
                <w:t>ro</w:t>
              </w:r>
              <w:r>
                <w:t>c</w:t>
              </w:r>
              <w:r>
                <w:rPr>
                  <w:spacing w:val="-2"/>
                </w:rPr>
                <w:t>e</w:t>
              </w:r>
              <w:r>
                <w:rPr>
                  <w:spacing w:val="1"/>
                </w:rPr>
                <w:t>d</w:t>
              </w:r>
              <w:r>
                <w:rPr>
                  <w:spacing w:val="-1"/>
                </w:rPr>
                <w:t>u</w:t>
              </w:r>
              <w:r>
                <w:rPr>
                  <w:spacing w:val="1"/>
                </w:rPr>
                <w:t>r</w:t>
              </w:r>
              <w:r>
                <w:t>e</w:t>
              </w:r>
            </w:ins>
          </w:p>
        </w:tc>
        <w:tc>
          <w:tcPr>
            <w:tcW w:w="6026" w:type="dxa"/>
            <w:tcBorders>
              <w:right w:val="single" w:sz="4" w:space="0" w:color="auto"/>
            </w:tcBorders>
          </w:tcPr>
          <w:p w14:paraId="44B894DC" w14:textId="17A7F6C8" w:rsidR="00CD13B3" w:rsidRDefault="00CD13B3" w:rsidP="00CD13B3">
            <w:pPr>
              <w:widowControl w:val="0"/>
              <w:spacing w:after="0" w:line="233" w:lineRule="auto"/>
              <w:ind w:left="28" w:right="-20"/>
              <w:rPr>
                <w:ins w:id="405" w:author="Dmitri.Khijniak@7Layers.com" w:date="2017-08-22T12:01:00Z"/>
                <w:spacing w:val="-1"/>
              </w:rPr>
            </w:pPr>
            <w:ins w:id="406" w:author="Dmitri.Khijniak@7Layers.com" w:date="2017-08-22T12:01:00Z">
              <w:r>
                <w:rPr>
                  <w:spacing w:val="-1"/>
                </w:rPr>
                <w:t>R</w:t>
              </w:r>
              <w:r>
                <w:t>e</w:t>
              </w:r>
              <w:r>
                <w:rPr>
                  <w:spacing w:val="1"/>
                </w:rPr>
                <w:t>p</w:t>
              </w:r>
              <w:r>
                <w:t>e</w:t>
              </w:r>
              <w:r>
                <w:rPr>
                  <w:spacing w:val="1"/>
                </w:rPr>
                <w:t>a</w:t>
              </w:r>
              <w:r>
                <w:t>t</w:t>
              </w:r>
              <w:r>
                <w:rPr>
                  <w:spacing w:val="-6"/>
                </w:rPr>
                <w:t xml:space="preserve"> </w:t>
              </w:r>
              <w:r>
                <w:t>ste</w:t>
              </w:r>
              <w:r>
                <w:rPr>
                  <w:spacing w:val="1"/>
                </w:rPr>
                <w:t>p</w:t>
              </w:r>
              <w:r>
                <w:t>s</w:t>
              </w:r>
              <w:r>
                <w:rPr>
                  <w:spacing w:val="-3"/>
                </w:rPr>
                <w:t xml:space="preserve"> </w:t>
              </w:r>
              <w:r>
                <w:rPr>
                  <w:spacing w:val="1"/>
                </w:rPr>
                <w:t>1</w:t>
              </w:r>
              <w:r>
                <w:rPr>
                  <w:spacing w:val="-2"/>
                </w:rPr>
                <w:t>-</w:t>
              </w:r>
              <w:r>
                <w:t>8</w:t>
              </w:r>
              <w:r>
                <w:rPr>
                  <w:spacing w:val="-1"/>
                </w:rPr>
                <w:t xml:space="preserve"> </w:t>
              </w:r>
              <w:r>
                <w:rPr>
                  <w:spacing w:val="-2"/>
                </w:rPr>
                <w:t>f</w:t>
              </w:r>
              <w:r>
                <w:rPr>
                  <w:spacing w:val="1"/>
                </w:rPr>
                <w:t>o</w:t>
              </w:r>
              <w:r>
                <w:t>r</w:t>
              </w:r>
              <w:r>
                <w:rPr>
                  <w:spacing w:val="-1"/>
                </w:rPr>
                <w:t xml:space="preserve"> </w:t>
              </w:r>
              <w:r>
                <w:t>e</w:t>
              </w:r>
              <w:r>
                <w:rPr>
                  <w:spacing w:val="1"/>
                </w:rPr>
                <w:t>a</w:t>
              </w:r>
              <w:r>
                <w:t>ch</w:t>
              </w:r>
              <w:r>
                <w:rPr>
                  <w:spacing w:val="-2"/>
                </w:rPr>
                <w:t xml:space="preserve"> </w:t>
              </w:r>
              <w:r>
                <w:rPr>
                  <w:spacing w:val="-1"/>
                </w:rPr>
                <w:t>su</w:t>
              </w:r>
              <w:r>
                <w:rPr>
                  <w:spacing w:val="1"/>
                </w:rPr>
                <w:t>p</w:t>
              </w:r>
              <w:r>
                <w:rPr>
                  <w:spacing w:val="3"/>
                </w:rPr>
                <w:t>p</w:t>
              </w:r>
              <w:r>
                <w:rPr>
                  <w:spacing w:val="1"/>
                </w:rPr>
                <w:t>or</w:t>
              </w:r>
              <w:r>
                <w:t>ted</w:t>
              </w:r>
              <w:r>
                <w:rPr>
                  <w:spacing w:val="-7"/>
                </w:rPr>
                <w:t xml:space="preserve"> </w:t>
              </w:r>
              <w:r>
                <w:rPr>
                  <w:spacing w:val="-1"/>
                </w:rPr>
                <w:t>v</w:t>
              </w:r>
              <w:r>
                <w:t>al</w:t>
              </w:r>
              <w:r>
                <w:rPr>
                  <w:spacing w:val="-1"/>
                </w:rPr>
                <w:t>u</w:t>
              </w:r>
              <w:r>
                <w:t>e</w:t>
              </w:r>
              <w:r>
                <w:rPr>
                  <w:spacing w:val="-3"/>
                </w:rPr>
                <w:t xml:space="preserve"> </w:t>
              </w:r>
              <w:r>
                <w:rPr>
                  <w:spacing w:val="1"/>
                </w:rPr>
                <w:t>o</w:t>
              </w:r>
              <w:r>
                <w:t xml:space="preserve">f </w:t>
              </w:r>
              <w:proofErr w:type="spellStart"/>
              <w:r>
                <w:rPr>
                  <w:i/>
                  <w:spacing w:val="1"/>
                </w:rPr>
                <w:t>p</w:t>
              </w:r>
              <w:r>
                <w:rPr>
                  <w:i/>
                  <w:spacing w:val="-1"/>
                </w:rPr>
                <w:t>C</w:t>
              </w:r>
              <w:r>
                <w:rPr>
                  <w:i/>
                  <w:spacing w:val="1"/>
                </w:rPr>
                <w:t>hann</w:t>
              </w:r>
              <w:r>
                <w:rPr>
                  <w:i/>
                </w:rPr>
                <w:t>el</w:t>
              </w:r>
              <w:proofErr w:type="spellEnd"/>
              <w:r>
                <w:rPr>
                  <w:i/>
                  <w:spacing w:val="-7"/>
                </w:rPr>
                <w:t xml:space="preserve"> </w:t>
              </w:r>
              <w:r>
                <w:t>in</w:t>
              </w:r>
              <w:r>
                <w:rPr>
                  <w:spacing w:val="-3"/>
                </w:rPr>
                <w:t xml:space="preserve"> </w:t>
              </w:r>
              <w:r>
                <w:rPr>
                  <w:spacing w:val="3"/>
                </w:rPr>
                <w:t>T</w:t>
              </w:r>
              <w:r>
                <w:rPr>
                  <w:spacing w:val="-2"/>
                </w:rPr>
                <w:t>a</w:t>
              </w:r>
              <w:r>
                <w:rPr>
                  <w:spacing w:val="1"/>
                </w:rPr>
                <w:t>b</w:t>
              </w:r>
              <w:r>
                <w:t>le</w:t>
              </w:r>
              <w:r>
                <w:rPr>
                  <w:spacing w:val="-5"/>
                </w:rPr>
                <w:t xml:space="preserve"> </w:t>
              </w:r>
              <w:r>
                <w:rPr>
                  <w:spacing w:val="2"/>
                </w:rPr>
                <w:t>4</w:t>
              </w:r>
              <w:r>
                <w:rPr>
                  <w:spacing w:val="-2"/>
                </w:rPr>
                <w:t>-</w:t>
              </w:r>
              <w:r>
                <w:t>1</w:t>
              </w:r>
            </w:ins>
          </w:p>
        </w:tc>
        <w:tc>
          <w:tcPr>
            <w:tcW w:w="1350" w:type="dxa"/>
            <w:tcBorders>
              <w:left w:val="single" w:sz="4" w:space="0" w:color="auto"/>
            </w:tcBorders>
          </w:tcPr>
          <w:p w14:paraId="78338247" w14:textId="77777777" w:rsidR="00CD13B3" w:rsidRDefault="00CD13B3" w:rsidP="00CD13B3">
            <w:pPr>
              <w:widowControl w:val="0"/>
              <w:spacing w:after="0" w:line="233" w:lineRule="auto"/>
              <w:ind w:right="-20"/>
              <w:rPr>
                <w:ins w:id="407" w:author="Dmitri.Khijniak@7Layers.com" w:date="2017-08-22T12:01:00Z"/>
              </w:rPr>
            </w:pPr>
          </w:p>
        </w:tc>
      </w:tr>
    </w:tbl>
    <w:p w14:paraId="237A545A" w14:textId="0CD79D9C" w:rsidR="004F75E2" w:rsidRDefault="004F75E2" w:rsidP="0085020B"/>
    <w:p w14:paraId="6DB62CDF" w14:textId="20F0D363" w:rsidR="0085020B" w:rsidRDefault="00C42753" w:rsidP="00C42753">
      <w:pPr>
        <w:pStyle w:val="Heading3"/>
      </w:pPr>
      <w:bookmarkStart w:id="408" w:name="_Toc480967051"/>
      <w:r>
        <w:lastRenderedPageBreak/>
        <w:t>1609.4 Performance Validation</w:t>
      </w:r>
      <w:bookmarkEnd w:id="408"/>
    </w:p>
    <w:p w14:paraId="51EA3B87" w14:textId="004608C9" w:rsidR="00217978" w:rsidRPr="00217978" w:rsidRDefault="00217978" w:rsidP="00217978">
      <w:pPr>
        <w:pStyle w:val="Heading4"/>
      </w:pPr>
      <w:bookmarkStart w:id="409" w:name="_Toc480967052"/>
      <w:r>
        <w:t>TP-16094-TXT-PER-BV-01</w:t>
      </w:r>
      <w:bookmarkEnd w:id="409"/>
    </w:p>
    <w:tbl>
      <w:tblPr>
        <w:tblStyle w:val="TableGrid"/>
        <w:tblW w:w="9175" w:type="dxa"/>
        <w:tblLayout w:type="fixed"/>
        <w:tblLook w:val="04A0" w:firstRow="1" w:lastRow="0" w:firstColumn="1" w:lastColumn="0" w:noHBand="0" w:noVBand="1"/>
      </w:tblPr>
      <w:tblGrid>
        <w:gridCol w:w="715"/>
        <w:gridCol w:w="1084"/>
        <w:gridCol w:w="6026"/>
        <w:gridCol w:w="1350"/>
      </w:tblGrid>
      <w:tr w:rsidR="00C818E7" w:rsidRPr="00585205" w14:paraId="062A1FE5" w14:textId="77777777" w:rsidTr="00B15888">
        <w:tc>
          <w:tcPr>
            <w:tcW w:w="1799" w:type="dxa"/>
            <w:gridSpan w:val="2"/>
          </w:tcPr>
          <w:p w14:paraId="60EF9570"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244D848" w14:textId="4B4657C1" w:rsidR="00C818E7" w:rsidRPr="00585205" w:rsidRDefault="00C818E7" w:rsidP="00C818E7">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TP-16094-TXT-PER-BV-01</w:t>
            </w:r>
          </w:p>
        </w:tc>
      </w:tr>
      <w:tr w:rsidR="00C818E7" w:rsidRPr="00585205" w14:paraId="0D8C4A21" w14:textId="77777777" w:rsidTr="00B15888">
        <w:tc>
          <w:tcPr>
            <w:tcW w:w="1799" w:type="dxa"/>
            <w:gridSpan w:val="2"/>
          </w:tcPr>
          <w:p w14:paraId="19165096" w14:textId="5A3FC2A4" w:rsidR="00C818E7"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081E4D68" w14:textId="62645461"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 </w:t>
            </w:r>
            <w:r w:rsidR="00BB6DF6">
              <w:rPr>
                <w:szCs w:val="20"/>
              </w:rPr>
              <w:t xml:space="preserve">channel </w:t>
            </w:r>
            <w:r w:rsidR="001A01B5">
              <w:rPr>
                <w:szCs w:val="20"/>
              </w:rPr>
              <w:t>mode</w:t>
            </w:r>
            <w:r>
              <w:rPr>
                <w:szCs w:val="20"/>
              </w:rPr>
              <w:t xml:space="preserve"> while receiving IPv6</w:t>
            </w:r>
            <w:r w:rsidR="00157E5A">
              <w:rPr>
                <w:szCs w:val="20"/>
              </w:rPr>
              <w:t xml:space="preserve"> messages</w:t>
            </w:r>
            <w:r w:rsidR="00C23DB6">
              <w:rPr>
                <w:szCs w:val="20"/>
              </w:rPr>
              <w:t xml:space="preserve"> o</w:t>
            </w:r>
            <w:r>
              <w:rPr>
                <w:szCs w:val="20"/>
              </w:rPr>
              <w:t>n service channel and verify proper transmission of WSM</w:t>
            </w:r>
            <w:r w:rsidR="00FB4AA2">
              <w:rPr>
                <w:szCs w:val="20"/>
              </w:rPr>
              <w:t xml:space="preserve"> &amp; reception of IPv6 messages</w:t>
            </w:r>
          </w:p>
        </w:tc>
      </w:tr>
      <w:tr w:rsidR="00C818E7" w:rsidRPr="00585205" w14:paraId="3C60FC2E" w14:textId="77777777" w:rsidTr="00B15888">
        <w:tc>
          <w:tcPr>
            <w:tcW w:w="1799" w:type="dxa"/>
            <w:gridSpan w:val="2"/>
          </w:tcPr>
          <w:p w14:paraId="5A048211"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79FEBB36" w14:textId="6F3AE80C" w:rsidR="00C818E7"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818E7" w:rsidRPr="00585205" w14:paraId="626E5ACC" w14:textId="77777777" w:rsidTr="00B15888">
        <w:tc>
          <w:tcPr>
            <w:tcW w:w="1799" w:type="dxa"/>
            <w:gridSpan w:val="2"/>
          </w:tcPr>
          <w:p w14:paraId="6FB74A66"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65AE1527" w14:textId="086C196D" w:rsidR="00C818E7"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B6DF6">
              <w:rPr>
                <w:sz w:val="18"/>
                <w:szCs w:val="18"/>
              </w:rPr>
              <w:t>, 6.3.2</w:t>
            </w:r>
          </w:p>
        </w:tc>
      </w:tr>
      <w:tr w:rsidR="00C818E7" w:rsidRPr="00585205" w14:paraId="4CD4FFBA" w14:textId="77777777" w:rsidTr="00B15888">
        <w:tc>
          <w:tcPr>
            <w:tcW w:w="1799" w:type="dxa"/>
            <w:gridSpan w:val="2"/>
          </w:tcPr>
          <w:p w14:paraId="3E9E37F3"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56D53812" w14:textId="71D801B4" w:rsidR="00C818E7" w:rsidRPr="00585205" w:rsidRDefault="00877BF9"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M6</w:t>
            </w:r>
            <w:r w:rsidR="00DB76CF">
              <w:rPr>
                <w:szCs w:val="20"/>
              </w:rPr>
              <w:t>.3</w:t>
            </w:r>
            <w:r>
              <w:rPr>
                <w:szCs w:val="20"/>
              </w:rPr>
              <w:t>, M4.2</w:t>
            </w:r>
          </w:p>
        </w:tc>
      </w:tr>
      <w:tr w:rsidR="00C818E7" w:rsidRPr="00585205" w14:paraId="595B7420" w14:textId="77777777" w:rsidTr="00B15888">
        <w:tc>
          <w:tcPr>
            <w:tcW w:w="9175" w:type="dxa"/>
            <w:gridSpan w:val="4"/>
            <w:shd w:val="clear" w:color="auto" w:fill="F2F2F2" w:themeFill="background1" w:themeFillShade="F2"/>
          </w:tcPr>
          <w:p w14:paraId="22635FB5" w14:textId="77777777" w:rsidR="00C818E7" w:rsidRPr="00585205" w:rsidRDefault="00C818E7" w:rsidP="00B15888">
            <w:pPr>
              <w:widowControl w:val="0"/>
              <w:spacing w:after="0" w:line="233" w:lineRule="auto"/>
              <w:ind w:left="31" w:right="1246" w:firstLine="1649"/>
              <w:jc w:val="center"/>
              <w:rPr>
                <w:sz w:val="24"/>
                <w:szCs w:val="24"/>
              </w:rPr>
            </w:pPr>
            <w:r>
              <w:rPr>
                <w:b/>
              </w:rPr>
              <w:t>Pre-test conditions</w:t>
            </w:r>
          </w:p>
        </w:tc>
      </w:tr>
      <w:tr w:rsidR="00C818E7" w:rsidRPr="00585205" w14:paraId="49F8DA93" w14:textId="77777777" w:rsidTr="00B15888">
        <w:trPr>
          <w:trHeight w:val="488"/>
        </w:trPr>
        <w:tc>
          <w:tcPr>
            <w:tcW w:w="9175" w:type="dxa"/>
            <w:gridSpan w:val="4"/>
          </w:tcPr>
          <w:p w14:paraId="2482D382" w14:textId="3E05E85A" w:rsidR="00C818E7" w:rsidRPr="00585205" w:rsidRDefault="00C818E7" w:rsidP="00B15888">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13135B">
              <w:rPr>
                <w:lang w:eastAsia="x-none"/>
              </w:rPr>
              <w:t xml:space="preserve"> as per sec 4.3.1</w:t>
            </w:r>
          </w:p>
        </w:tc>
      </w:tr>
      <w:tr w:rsidR="00C818E7" w:rsidRPr="00585205" w14:paraId="15271E19" w14:textId="77777777" w:rsidTr="00B15888">
        <w:tc>
          <w:tcPr>
            <w:tcW w:w="9175" w:type="dxa"/>
            <w:gridSpan w:val="4"/>
            <w:shd w:val="clear" w:color="auto" w:fill="F2F2F2" w:themeFill="background1" w:themeFillShade="F2"/>
          </w:tcPr>
          <w:p w14:paraId="6AE603A7" w14:textId="77777777" w:rsidR="00C818E7" w:rsidRPr="00585205" w:rsidRDefault="00C818E7" w:rsidP="00B15888">
            <w:pPr>
              <w:widowControl w:val="0"/>
              <w:spacing w:after="0" w:line="238" w:lineRule="auto"/>
              <w:ind w:left="-18" w:right="1246" w:firstLine="1698"/>
              <w:jc w:val="center"/>
              <w:rPr>
                <w:sz w:val="24"/>
                <w:szCs w:val="24"/>
              </w:rPr>
            </w:pPr>
            <w:r>
              <w:rPr>
                <w:b/>
              </w:rPr>
              <w:t>Test Sequence</w:t>
            </w:r>
          </w:p>
        </w:tc>
      </w:tr>
      <w:tr w:rsidR="00C818E7" w:rsidRPr="00585205" w14:paraId="7F88D7E8" w14:textId="77777777" w:rsidTr="00B15888">
        <w:tc>
          <w:tcPr>
            <w:tcW w:w="715" w:type="dxa"/>
            <w:tcBorders>
              <w:bottom w:val="single" w:sz="4" w:space="0" w:color="auto"/>
              <w:right w:val="single" w:sz="4" w:space="0" w:color="auto"/>
            </w:tcBorders>
          </w:tcPr>
          <w:p w14:paraId="18BA6573" w14:textId="77777777" w:rsidR="00C818E7" w:rsidRPr="00163A90" w:rsidRDefault="00C818E7"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41D2A161" w14:textId="77777777" w:rsidR="00C818E7" w:rsidRPr="00163A90" w:rsidRDefault="00C818E7" w:rsidP="00B15888">
            <w:pPr>
              <w:pStyle w:val="NoSpacing"/>
              <w:jc w:val="center"/>
              <w:rPr>
                <w:b/>
              </w:rPr>
            </w:pPr>
            <w:r w:rsidRPr="00163A90">
              <w:rPr>
                <w:b/>
              </w:rPr>
              <w:t>Type</w:t>
            </w:r>
          </w:p>
        </w:tc>
        <w:tc>
          <w:tcPr>
            <w:tcW w:w="6026" w:type="dxa"/>
            <w:tcBorders>
              <w:right w:val="single" w:sz="4" w:space="0" w:color="auto"/>
            </w:tcBorders>
          </w:tcPr>
          <w:p w14:paraId="4885CD58"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50239145"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064A6D7E" w14:textId="77777777" w:rsidTr="00B15888">
        <w:tc>
          <w:tcPr>
            <w:tcW w:w="715" w:type="dxa"/>
            <w:tcBorders>
              <w:top w:val="single" w:sz="4" w:space="0" w:color="auto"/>
              <w:bottom w:val="single" w:sz="4" w:space="0" w:color="auto"/>
              <w:right w:val="single" w:sz="4" w:space="0" w:color="auto"/>
            </w:tcBorders>
          </w:tcPr>
          <w:p w14:paraId="2681E470" w14:textId="4429043B" w:rsidR="00E968F0"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6025624B" w14:textId="7494226C"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1538CDA3" w14:textId="6E6406BC" w:rsidR="00E968F0" w:rsidRDefault="007A6E1D" w:rsidP="008F3B45">
            <w:pPr>
              <w:widowControl w:val="0"/>
              <w:spacing w:after="0" w:line="233" w:lineRule="auto"/>
              <w:ind w:left="28" w:right="-20"/>
              <w:rPr>
                <w:lang w:eastAsia="x-none"/>
              </w:rPr>
            </w:pPr>
            <w:ins w:id="410" w:author="Dmitri.Khijniak@7Layers.com" w:date="2017-08-22T13:51:00Z">
              <w:r>
                <w:rPr>
                  <w:spacing w:val="3"/>
                </w:rPr>
                <w:t xml:space="preserve">The IUT </w:t>
              </w:r>
              <w:r>
                <w:rPr>
                  <w:spacing w:val="-8"/>
                </w:rPr>
                <w:t xml:space="preserve">is configured </w:t>
              </w:r>
            </w:ins>
            <w:ins w:id="411" w:author="Dmitri.Khijniak@7Layers.com" w:date="2017-08-22T15:21:00Z">
              <w:r w:rsidR="008F3B45">
                <w:rPr>
                  <w:spacing w:val="-8"/>
                </w:rPr>
                <w:t xml:space="preserve">with </w:t>
              </w:r>
            </w:ins>
            <w:ins w:id="412" w:author="Dmitri.Khijniak@7Layers.com" w:date="2017-08-22T15:27:00Z">
              <w:r w:rsidR="005216AC">
                <w:rPr>
                  <w:spacing w:val="-8"/>
                </w:rPr>
                <w:t xml:space="preserve">a </w:t>
              </w:r>
            </w:ins>
            <w:ins w:id="413" w:author="Dmitri.Khijniak@7Layers.com" w:date="2017-08-22T15:22:00Z">
              <w:r w:rsidR="008F3B45">
                <w:t>t</w:t>
              </w:r>
              <w:r w:rsidR="008F3B45">
                <w:rPr>
                  <w:spacing w:val="1"/>
                </w:rPr>
                <w:t>r</w:t>
              </w:r>
              <w:r w:rsidR="008F3B45">
                <w:rPr>
                  <w:spacing w:val="3"/>
                </w:rPr>
                <w:t>a</w:t>
              </w:r>
              <w:r w:rsidR="008F3B45">
                <w:rPr>
                  <w:spacing w:val="-1"/>
                </w:rPr>
                <w:t>n</w:t>
              </w:r>
              <w:r w:rsidR="008F3B45">
                <w:rPr>
                  <w:spacing w:val="2"/>
                </w:rPr>
                <w:t>s</w:t>
              </w:r>
              <w:r w:rsidR="008F3B45">
                <w:rPr>
                  <w:spacing w:val="-1"/>
                </w:rPr>
                <w:t>m</w:t>
              </w:r>
              <w:r w:rsidR="008F3B45">
                <w:t>i</w:t>
              </w:r>
              <w:r w:rsidR="008F3B45">
                <w:rPr>
                  <w:spacing w:val="2"/>
                </w:rPr>
                <w:t>t</w:t>
              </w:r>
              <w:r w:rsidR="008F3B45">
                <w:t>ter</w:t>
              </w:r>
              <w:r w:rsidR="008F3B45">
                <w:rPr>
                  <w:spacing w:val="-8"/>
                </w:rPr>
                <w:t xml:space="preserve"> </w:t>
              </w:r>
              <w:r w:rsidR="008F3B45">
                <w:rPr>
                  <w:spacing w:val="1"/>
                </w:rPr>
                <w:t>pro</w:t>
              </w:r>
              <w:r w:rsidR="008F3B45">
                <w:rPr>
                  <w:spacing w:val="-2"/>
                </w:rPr>
                <w:t>f</w:t>
              </w:r>
              <w:r w:rsidR="008F3B45">
                <w:t xml:space="preserve">ile with </w:t>
              </w:r>
              <w:proofErr w:type="spellStart"/>
              <w:r w:rsidR="008F3B45" w:rsidRPr="008F0714">
                <w:rPr>
                  <w:i/>
                  <w:lang w:eastAsia="x-none"/>
                </w:rPr>
                <w:t>pDataRate</w:t>
              </w:r>
              <w:proofErr w:type="spellEnd"/>
              <w:r w:rsidR="008F3B45">
                <w:rPr>
                  <w:lang w:eastAsia="x-none"/>
                </w:rPr>
                <w:t xml:space="preserve"> </w:t>
              </w:r>
              <w:r w:rsidR="008F3B45">
                <w:t xml:space="preserve">to </w:t>
              </w:r>
            </w:ins>
            <w:ins w:id="414" w:author="Dmitri.Khijniak@7Layers.com" w:date="2017-08-22T13:51:00Z">
              <w:r>
                <w:rPr>
                  <w:spacing w:val="1"/>
                </w:rPr>
                <w:t>r</w:t>
              </w:r>
              <w:r>
                <w:t>e</w:t>
              </w:r>
              <w:r>
                <w:rPr>
                  <w:spacing w:val="1"/>
                </w:rPr>
                <w:t>c</w:t>
              </w:r>
              <w:r>
                <w:t>ei</w:t>
              </w:r>
              <w:r>
                <w:rPr>
                  <w:spacing w:val="-1"/>
                </w:rPr>
                <w:t>v</w:t>
              </w:r>
              <w:r>
                <w:t>e</w:t>
              </w:r>
              <w:r>
                <w:rPr>
                  <w:spacing w:val="-5"/>
                </w:rPr>
                <w:t xml:space="preserve"> </w:t>
              </w:r>
              <w:r>
                <w:rPr>
                  <w:spacing w:val="1"/>
                </w:rPr>
                <w:t>I</w:t>
              </w:r>
              <w:r>
                <w:rPr>
                  <w:spacing w:val="2"/>
                </w:rPr>
                <w:t>P</w:t>
              </w:r>
              <w:r>
                <w:rPr>
                  <w:spacing w:val="1"/>
                </w:rPr>
                <w:t>v</w:t>
              </w:r>
              <w:r>
                <w:t>6</w:t>
              </w:r>
              <w:r>
                <w:rPr>
                  <w:spacing w:val="-3"/>
                </w:rPr>
                <w:t xml:space="preserve"> </w:t>
              </w:r>
              <w:r>
                <w:rPr>
                  <w:spacing w:val="-4"/>
                </w:rPr>
                <w:t>m</w:t>
              </w:r>
              <w:r>
                <w:rPr>
                  <w:spacing w:val="3"/>
                </w:rPr>
                <w:t>e</w:t>
              </w:r>
              <w:r>
                <w:rPr>
                  <w:spacing w:val="-1"/>
                </w:rPr>
                <w:t>ss</w:t>
              </w:r>
              <w:r>
                <w:rPr>
                  <w:spacing w:val="3"/>
                </w:rPr>
                <w:t>a</w:t>
              </w:r>
              <w:r>
                <w:rPr>
                  <w:spacing w:val="-1"/>
                </w:rPr>
                <w:t>g</w:t>
              </w:r>
              <w:r>
                <w:t>es</w:t>
              </w:r>
              <w:r>
                <w:rPr>
                  <w:spacing w:val="-4"/>
                </w:rPr>
                <w:t xml:space="preserve"> </w:t>
              </w:r>
              <w:r>
                <w:rPr>
                  <w:spacing w:val="1"/>
                </w:rPr>
                <w:t>o</w:t>
              </w:r>
              <w:r>
                <w:t>n</w:t>
              </w:r>
              <w:r>
                <w:rPr>
                  <w:spacing w:val="-3"/>
                </w:rPr>
                <w:t xml:space="preserve"> ‘CH2’</w:t>
              </w:r>
            </w:ins>
            <w:ins w:id="415" w:author="Dmitri.Khijniak@7Layers.com" w:date="2017-08-22T15:14:00Z">
              <w:r w:rsidR="002742E3">
                <w:rPr>
                  <w:spacing w:val="-3"/>
                </w:rPr>
                <w:t xml:space="preserve"> </w:t>
              </w:r>
              <w:r w:rsidR="002742E3">
                <w:rPr>
                  <w:lang w:eastAsia="x-none"/>
                </w:rPr>
                <w:t>in alternating channel mode.</w:t>
              </w:r>
            </w:ins>
            <w:del w:id="416" w:author="Dmitri.Khijniak@7Layers.com" w:date="2017-08-22T13:51:00Z">
              <w:r w:rsidR="00E968F0" w:rsidRPr="00420D5F" w:rsidDel="007A6E1D">
                <w:rPr>
                  <w:lang w:eastAsia="x-none"/>
                </w:rPr>
                <w:delText xml:space="preserve">The </w:delText>
              </w:r>
              <w:r w:rsidR="00E968F0" w:rsidDel="007A6E1D">
                <w:rPr>
                  <w:lang w:eastAsia="x-none"/>
                </w:rPr>
                <w:delText>Wave Host is</w:delText>
              </w:r>
              <w:r w:rsidR="00E968F0" w:rsidRPr="00420D5F" w:rsidDel="007A6E1D">
                <w:rPr>
                  <w:lang w:eastAsia="x-none"/>
                </w:rPr>
                <w:delText xml:space="preserve"> transmitting WSA_IProuting </w:delText>
              </w:r>
              <w:r w:rsidR="00E968F0" w:rsidDel="007A6E1D">
                <w:rPr>
                  <w:lang w:eastAsia="x-none"/>
                </w:rPr>
                <w:delText xml:space="preserve">as </w:delText>
              </w:r>
              <w:r w:rsidR="00E968F0" w:rsidRPr="00420D5F" w:rsidDel="007A6E1D">
                <w:rPr>
                  <w:lang w:eastAsia="x-none"/>
                </w:rPr>
                <w:delText>defined</w:delText>
              </w:r>
              <w:r w:rsidR="00E968F0" w:rsidRPr="004F75E2" w:rsidDel="007A6E1D">
                <w:rPr>
                  <w:lang w:eastAsia="x-none"/>
                </w:rPr>
                <w:delText xml:space="preserve"> in table 4.5 </w:delText>
              </w:r>
              <w:r w:rsidR="00E968F0" w:rsidRPr="00420D5F" w:rsidDel="007A6E1D">
                <w:rPr>
                  <w:lang w:eastAsia="x-none"/>
                </w:rPr>
                <w:delText>containing ‘IP routing’ service</w:delText>
              </w:r>
              <w:r w:rsidR="00316E47" w:rsidDel="007A6E1D">
                <w:rPr>
                  <w:lang w:eastAsia="x-none"/>
                </w:rPr>
                <w:delText xml:space="preserve"> at pWSARepeatRate.</w:delText>
              </w:r>
            </w:del>
          </w:p>
        </w:tc>
        <w:tc>
          <w:tcPr>
            <w:tcW w:w="1350" w:type="dxa"/>
            <w:tcBorders>
              <w:left w:val="single" w:sz="4" w:space="0" w:color="auto"/>
            </w:tcBorders>
          </w:tcPr>
          <w:p w14:paraId="3F359964" w14:textId="77777777" w:rsidR="00E968F0" w:rsidRPr="00585205" w:rsidRDefault="00E968F0" w:rsidP="00E968F0">
            <w:pPr>
              <w:widowControl w:val="0"/>
              <w:spacing w:after="0" w:line="233" w:lineRule="auto"/>
              <w:ind w:right="-20"/>
              <w:rPr>
                <w:lang w:eastAsia="x-none"/>
              </w:rPr>
            </w:pPr>
          </w:p>
        </w:tc>
      </w:tr>
      <w:tr w:rsidR="00C77677" w:rsidRPr="00585205" w14:paraId="0B55686E" w14:textId="77777777" w:rsidTr="00B15888">
        <w:tc>
          <w:tcPr>
            <w:tcW w:w="715" w:type="dxa"/>
            <w:tcBorders>
              <w:top w:val="single" w:sz="4" w:space="0" w:color="auto"/>
              <w:bottom w:val="single" w:sz="4" w:space="0" w:color="auto"/>
              <w:right w:val="single" w:sz="4" w:space="0" w:color="auto"/>
            </w:tcBorders>
          </w:tcPr>
          <w:p w14:paraId="4EB3553D" w14:textId="1AFDD482" w:rsidR="00C77677" w:rsidRDefault="00E968F0" w:rsidP="00C77677">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50D9DFAC" w14:textId="5E45F1F8"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5166B382" w14:textId="772705AB" w:rsidR="00C77677" w:rsidRDefault="007A6E1D">
            <w:pPr>
              <w:spacing w:after="0" w:line="220" w:lineRule="exact"/>
              <w:rPr>
                <w:lang w:eastAsia="x-none"/>
              </w:rPr>
              <w:pPrChange w:id="417" w:author="Dmitri.Khijniak@7Layers.com" w:date="2017-08-22T15:14:00Z">
                <w:pPr>
                  <w:widowControl w:val="0"/>
                  <w:spacing w:after="0" w:line="233" w:lineRule="auto"/>
                  <w:ind w:left="28" w:right="-20"/>
                </w:pPr>
              </w:pPrChange>
            </w:pPr>
            <w:ins w:id="418" w:author="Dmitri.Khijniak@7Layers.com" w:date="2017-08-22T13:52:00Z">
              <w:r>
                <w:rPr>
                  <w:spacing w:val="3"/>
                </w:rPr>
                <w:t>T</w:t>
              </w:r>
              <w:r>
                <w:rPr>
                  <w:spacing w:val="-1"/>
                </w:rPr>
                <w:t>h</w:t>
              </w:r>
              <w:r>
                <w:t>e</w:t>
              </w:r>
              <w:r>
                <w:rPr>
                  <w:spacing w:val="-5"/>
                </w:rPr>
                <w:t xml:space="preserve"> </w:t>
              </w:r>
            </w:ins>
            <w:ins w:id="419" w:author="Dmitri.Khijniak@7Layers.com" w:date="2017-08-22T15:13:00Z">
              <w:r w:rsidR="00D2203A">
                <w:rPr>
                  <w:spacing w:val="3"/>
                </w:rPr>
                <w:t xml:space="preserve">IUT is configured to transmit </w:t>
              </w:r>
            </w:ins>
            <w:ins w:id="420" w:author="Dmitri.Khijniak@7Layers.com" w:date="2017-08-22T13:52:00Z">
              <w:r>
                <w:rPr>
                  <w:spacing w:val="1"/>
                </w:rPr>
                <w:t>W</w:t>
              </w:r>
              <w:r>
                <w:t>SM</w:t>
              </w:r>
            </w:ins>
            <w:ins w:id="421" w:author="Dmitri.Khijniak@7Layers.com" w:date="2017-08-22T15:14:00Z">
              <w:r w:rsidR="00D2203A">
                <w:t>s</w:t>
              </w:r>
            </w:ins>
            <w:ins w:id="422" w:author="Dmitri.Khijniak@7Layers.com" w:date="2017-08-22T13:52:00Z">
              <w:r>
                <w:rPr>
                  <w:spacing w:val="-2"/>
                </w:rPr>
                <w:t xml:space="preserve"> </w:t>
              </w:r>
              <w:r>
                <w:rPr>
                  <w:spacing w:val="1"/>
                </w:rPr>
                <w:t>o</w:t>
              </w:r>
              <w:r>
                <w:t>n</w:t>
              </w:r>
              <w:r>
                <w:rPr>
                  <w:spacing w:val="-3"/>
                </w:rPr>
                <w:t xml:space="preserve"> </w:t>
              </w:r>
              <w:r>
                <w:rPr>
                  <w:spacing w:val="1"/>
                </w:rPr>
                <w:t>‘</w:t>
              </w:r>
              <w:r>
                <w:rPr>
                  <w:spacing w:val="-1"/>
                </w:rPr>
                <w:t>C</w:t>
              </w:r>
              <w:r>
                <w:t>H</w:t>
              </w:r>
              <w:r>
                <w:rPr>
                  <w:spacing w:val="1"/>
                </w:rPr>
                <w:t>1</w:t>
              </w:r>
              <w:r>
                <w:t>’</w:t>
              </w:r>
              <w:r>
                <w:rPr>
                  <w:spacing w:val="-2"/>
                </w:rPr>
                <w:t xml:space="preserve"> </w:t>
              </w:r>
            </w:ins>
            <w:ins w:id="423" w:author="Dmitri.Khijniak@7Layers.com" w:date="2017-08-22T15:15:00Z">
              <w:r w:rsidR="002742E3">
                <w:rPr>
                  <w:lang w:eastAsia="x-none"/>
                </w:rPr>
                <w:t>in alternating channel mode</w:t>
              </w:r>
              <w:r w:rsidR="002742E3">
                <w:t xml:space="preserve"> </w:t>
              </w:r>
            </w:ins>
            <w:ins w:id="424" w:author="Dmitri.Khijniak@7Layers.com" w:date="2017-08-22T13:52:00Z">
              <w:r>
                <w:t xml:space="preserve">with </w:t>
              </w:r>
              <w:proofErr w:type="spellStart"/>
              <w:r w:rsidRPr="007A6E1D">
                <w:rPr>
                  <w:i/>
                  <w:spacing w:val="-2"/>
                  <w:rPrChange w:id="425" w:author="Dmitri.Khijniak@7Layers.com" w:date="2017-08-22T13:52:00Z">
                    <w:rPr>
                      <w:spacing w:val="-2"/>
                    </w:rPr>
                  </w:rPrChange>
                </w:rPr>
                <w:t>p</w:t>
              </w:r>
              <w:r w:rsidRPr="007A6E1D">
                <w:rPr>
                  <w:i/>
                  <w:rPrChange w:id="426" w:author="Dmitri.Khijniak@7Layers.com" w:date="2017-08-22T13:52:00Z">
                    <w:rPr/>
                  </w:rPrChange>
                </w:rPr>
                <w:t>Dat</w:t>
              </w:r>
              <w:r w:rsidRPr="007A6E1D">
                <w:rPr>
                  <w:i/>
                  <w:spacing w:val="1"/>
                  <w:rPrChange w:id="427" w:author="Dmitri.Khijniak@7Layers.com" w:date="2017-08-22T13:52:00Z">
                    <w:rPr>
                      <w:spacing w:val="1"/>
                    </w:rPr>
                  </w:rPrChange>
                </w:rPr>
                <w:t>a</w:t>
              </w:r>
              <w:r w:rsidRPr="007A6E1D">
                <w:rPr>
                  <w:i/>
                  <w:spacing w:val="-1"/>
                  <w:rPrChange w:id="428" w:author="Dmitri.Khijniak@7Layers.com" w:date="2017-08-22T13:52:00Z">
                    <w:rPr>
                      <w:spacing w:val="-1"/>
                    </w:rPr>
                  </w:rPrChange>
                </w:rPr>
                <w:t>R</w:t>
              </w:r>
              <w:r w:rsidRPr="007A6E1D">
                <w:rPr>
                  <w:i/>
                  <w:rPrChange w:id="429" w:author="Dmitri.Khijniak@7Layers.com" w:date="2017-08-22T13:52:00Z">
                    <w:rPr/>
                  </w:rPrChange>
                </w:rPr>
                <w:t>at</w:t>
              </w:r>
              <w:r w:rsidRPr="007A6E1D">
                <w:rPr>
                  <w:i/>
                  <w:spacing w:val="3"/>
                  <w:rPrChange w:id="430" w:author="Dmitri.Khijniak@7Layers.com" w:date="2017-08-22T13:52:00Z">
                    <w:rPr>
                      <w:spacing w:val="3"/>
                    </w:rPr>
                  </w:rPrChange>
                </w:rPr>
                <w:t>e</w:t>
              </w:r>
            </w:ins>
            <w:proofErr w:type="spellEnd"/>
            <w:del w:id="431" w:author="Dmitri.Khijniak@7Layers.com" w:date="2017-08-22T13:51:00Z">
              <w:r w:rsidR="00B74762" w:rsidDel="007A6E1D">
                <w:rPr>
                  <w:lang w:eastAsia="x-none"/>
                </w:rPr>
                <w:delText>T</w:delText>
              </w:r>
              <w:r w:rsidR="00C77677" w:rsidDel="007A6E1D">
                <w:rPr>
                  <w:lang w:eastAsia="x-none"/>
                </w:rPr>
                <w:delText xml:space="preserve">he </w:delText>
              </w:r>
              <w:r w:rsidR="00914D8B" w:rsidDel="007A6E1D">
                <w:rPr>
                  <w:lang w:eastAsia="x-none"/>
                </w:rPr>
                <w:delText>IUT</w:delText>
              </w:r>
              <w:r w:rsidR="00C77677" w:rsidDel="007A6E1D">
                <w:rPr>
                  <w:lang w:eastAsia="x-none"/>
                </w:rPr>
                <w:delText xml:space="preserve"> to receive IPv6 messages </w:delText>
              </w:r>
              <w:r w:rsidR="00E968F0" w:rsidDel="007A6E1D">
                <w:rPr>
                  <w:lang w:eastAsia="x-none"/>
                </w:rPr>
                <w:delText>on the channel defined in the WSA</w:delText>
              </w:r>
            </w:del>
            <w:ins w:id="432" w:author="Dmitri.Khijniak@7Layers.com" w:date="2017-08-22T15:16:00Z">
              <w:r w:rsidR="002742E3">
                <w:t>.</w:t>
              </w:r>
            </w:ins>
          </w:p>
        </w:tc>
        <w:tc>
          <w:tcPr>
            <w:tcW w:w="1350" w:type="dxa"/>
            <w:tcBorders>
              <w:left w:val="single" w:sz="4" w:space="0" w:color="auto"/>
            </w:tcBorders>
          </w:tcPr>
          <w:p w14:paraId="6C015CE3" w14:textId="77777777" w:rsidR="00C77677" w:rsidRPr="00585205" w:rsidRDefault="00C77677" w:rsidP="00C77677">
            <w:pPr>
              <w:widowControl w:val="0"/>
              <w:spacing w:after="0" w:line="233" w:lineRule="auto"/>
              <w:ind w:right="-20"/>
              <w:rPr>
                <w:lang w:eastAsia="x-none"/>
              </w:rPr>
            </w:pPr>
          </w:p>
        </w:tc>
      </w:tr>
      <w:tr w:rsidR="002C4496" w:rsidRPr="00585205" w14:paraId="10322533" w14:textId="77777777" w:rsidTr="00B15888">
        <w:trPr>
          <w:ins w:id="433" w:author="Dmitri.Khijniak@7Layers.com" w:date="2017-08-22T15:19:00Z"/>
        </w:trPr>
        <w:tc>
          <w:tcPr>
            <w:tcW w:w="715" w:type="dxa"/>
            <w:tcBorders>
              <w:top w:val="single" w:sz="4" w:space="0" w:color="auto"/>
              <w:bottom w:val="single" w:sz="4" w:space="0" w:color="auto"/>
              <w:right w:val="single" w:sz="4" w:space="0" w:color="auto"/>
            </w:tcBorders>
          </w:tcPr>
          <w:p w14:paraId="2471F025" w14:textId="78606DB6" w:rsidR="002C4496" w:rsidRDefault="008F3B45" w:rsidP="00C77677">
            <w:pPr>
              <w:pStyle w:val="NoSpacing"/>
              <w:jc w:val="center"/>
              <w:rPr>
                <w:ins w:id="434" w:author="Dmitri.Khijniak@7Layers.com" w:date="2017-08-22T15:19:00Z"/>
                <w:lang w:eastAsia="x-none"/>
              </w:rPr>
            </w:pPr>
            <w:ins w:id="435" w:author="Dmitri.Khijniak@7Layers.com" w:date="2017-08-22T15:20:00Z">
              <w:r>
                <w:rPr>
                  <w:lang w:eastAsia="x-none"/>
                </w:rPr>
                <w:t>3</w:t>
              </w:r>
            </w:ins>
          </w:p>
        </w:tc>
        <w:tc>
          <w:tcPr>
            <w:tcW w:w="1084" w:type="dxa"/>
            <w:tcBorders>
              <w:top w:val="single" w:sz="4" w:space="0" w:color="auto"/>
              <w:left w:val="single" w:sz="4" w:space="0" w:color="auto"/>
              <w:bottom w:val="single" w:sz="4" w:space="0" w:color="auto"/>
            </w:tcBorders>
          </w:tcPr>
          <w:p w14:paraId="42167D4E" w14:textId="08F6680C" w:rsidR="002C4496" w:rsidRDefault="002C4496" w:rsidP="00C77677">
            <w:pPr>
              <w:pStyle w:val="NoSpacing"/>
              <w:jc w:val="center"/>
              <w:rPr>
                <w:ins w:id="436" w:author="Dmitri.Khijniak@7Layers.com" w:date="2017-08-22T15:19:00Z"/>
                <w:lang w:eastAsia="x-none"/>
              </w:rPr>
            </w:pPr>
            <w:ins w:id="437" w:author="Dmitri.Khijniak@7Layers.com" w:date="2017-08-22T15:19:00Z">
              <w:r>
                <w:rPr>
                  <w:lang w:eastAsia="x-none"/>
                </w:rPr>
                <w:t>Stimulus</w:t>
              </w:r>
            </w:ins>
          </w:p>
        </w:tc>
        <w:tc>
          <w:tcPr>
            <w:tcW w:w="6026" w:type="dxa"/>
            <w:tcBorders>
              <w:right w:val="single" w:sz="4" w:space="0" w:color="auto"/>
            </w:tcBorders>
          </w:tcPr>
          <w:p w14:paraId="73D1E636" w14:textId="02BF6E04" w:rsidR="002C4496" w:rsidRDefault="002C4496" w:rsidP="002742E3">
            <w:pPr>
              <w:spacing w:after="0" w:line="220" w:lineRule="exact"/>
              <w:rPr>
                <w:ins w:id="438" w:author="Dmitri.Khijniak@7Layers.com" w:date="2017-08-22T15:19:00Z"/>
                <w:spacing w:val="3"/>
              </w:rPr>
            </w:pPr>
            <w:ins w:id="439" w:author="Dmitri.Khijniak@7Layers.com" w:date="2017-08-22T15:20:00Z">
              <w:r>
                <w:rPr>
                  <w:spacing w:val="3"/>
                </w:rPr>
                <w:t xml:space="preserve">The </w:t>
              </w:r>
            </w:ins>
            <w:ins w:id="440" w:author="Dmitri.Khijniak@7Layers.com" w:date="2017-08-22T15:21:00Z">
              <w:r w:rsidR="008F3B45">
                <w:rPr>
                  <w:spacing w:val="3"/>
                </w:rPr>
                <w:t xml:space="preserve">Test Equipment </w:t>
              </w:r>
              <w:r w:rsidR="008F3B45">
                <w:t xml:space="preserve">transmits </w:t>
              </w:r>
            </w:ins>
            <w:ins w:id="441" w:author="Dmitri.Khijniak@7Layers.com" w:date="2017-08-22T15:20:00Z">
              <w:r>
                <w:rPr>
                  <w:spacing w:val="1"/>
                </w:rPr>
                <w:t>I</w:t>
              </w:r>
              <w:r>
                <w:rPr>
                  <w:spacing w:val="2"/>
                </w:rPr>
                <w:t>P</w:t>
              </w:r>
              <w:r>
                <w:rPr>
                  <w:spacing w:val="-1"/>
                </w:rPr>
                <w:t>v</w:t>
              </w:r>
              <w:r>
                <w:t xml:space="preserve">6 messages </w:t>
              </w:r>
              <w:r>
                <w:rPr>
                  <w:spacing w:val="1"/>
                </w:rPr>
                <w:t>o</w:t>
              </w:r>
              <w:r>
                <w:t>n</w:t>
              </w:r>
              <w:r>
                <w:rPr>
                  <w:spacing w:val="-3"/>
                </w:rPr>
                <w:t xml:space="preserve"> </w:t>
              </w:r>
              <w:r>
                <w:rPr>
                  <w:spacing w:val="1"/>
                </w:rPr>
                <w:t>‘</w:t>
              </w:r>
              <w:r>
                <w:rPr>
                  <w:spacing w:val="-1"/>
                </w:rPr>
                <w:t>C</w:t>
              </w:r>
              <w:r>
                <w:t>H</w:t>
              </w:r>
              <w:r>
                <w:rPr>
                  <w:spacing w:val="1"/>
                </w:rPr>
                <w:t>2</w:t>
              </w:r>
              <w:r>
                <w:rPr>
                  <w:spacing w:val="-2"/>
                </w:rPr>
                <w:t>’</w:t>
              </w:r>
            </w:ins>
            <w:r w:rsidR="004C392B">
              <w:rPr>
                <w:spacing w:val="-2"/>
              </w:rPr>
              <w:t xml:space="preserve"> in alternative mode</w:t>
            </w:r>
            <w:ins w:id="442" w:author="Dmitri.Khijniak@7Layers.com" w:date="2017-08-22T15:29:00Z">
              <w:r w:rsidR="005216AC">
                <w:rPr>
                  <w:spacing w:val="-2"/>
                </w:rPr>
                <w:t xml:space="preserve"> </w:t>
              </w:r>
              <w:r w:rsidR="005216AC">
                <w:rPr>
                  <w:lang w:eastAsia="x-none"/>
                </w:rPr>
                <w:t xml:space="preserve">with the repeat rate </w:t>
              </w:r>
              <w:r w:rsidR="005216AC" w:rsidRPr="008F0714">
                <w:rPr>
                  <w:i/>
                  <w:lang w:eastAsia="x-none"/>
                </w:rPr>
                <w:t>p</w:t>
              </w:r>
              <w:r w:rsidR="005216AC">
                <w:rPr>
                  <w:i/>
                  <w:lang w:eastAsia="x-none"/>
                </w:rPr>
                <w:t>IPv6</w:t>
              </w:r>
              <w:r w:rsidR="005216AC" w:rsidRPr="008F0714">
                <w:rPr>
                  <w:i/>
                  <w:lang w:eastAsia="x-none"/>
                </w:rPr>
                <w:t>epeatRate</w:t>
              </w:r>
            </w:ins>
          </w:p>
        </w:tc>
        <w:tc>
          <w:tcPr>
            <w:tcW w:w="1350" w:type="dxa"/>
            <w:tcBorders>
              <w:left w:val="single" w:sz="4" w:space="0" w:color="auto"/>
            </w:tcBorders>
          </w:tcPr>
          <w:p w14:paraId="56798D64" w14:textId="77777777" w:rsidR="002C4496" w:rsidRPr="00585205" w:rsidRDefault="002C4496" w:rsidP="00C77677">
            <w:pPr>
              <w:widowControl w:val="0"/>
              <w:spacing w:after="0" w:line="233" w:lineRule="auto"/>
              <w:ind w:right="-20"/>
              <w:rPr>
                <w:ins w:id="443" w:author="Dmitri.Khijniak@7Layers.com" w:date="2017-08-22T15:19:00Z"/>
                <w:lang w:eastAsia="x-none"/>
              </w:rPr>
            </w:pPr>
          </w:p>
        </w:tc>
      </w:tr>
      <w:tr w:rsidR="00005236" w:rsidRPr="00585205" w:rsidDel="002C4496" w14:paraId="3F222BB7" w14:textId="69D19EB7" w:rsidTr="00B15888">
        <w:trPr>
          <w:del w:id="444" w:author="Dmitri.Khijniak@7Layers.com" w:date="2017-08-22T15:18:00Z"/>
        </w:trPr>
        <w:tc>
          <w:tcPr>
            <w:tcW w:w="715" w:type="dxa"/>
            <w:tcBorders>
              <w:top w:val="single" w:sz="4" w:space="0" w:color="auto"/>
              <w:bottom w:val="single" w:sz="4" w:space="0" w:color="auto"/>
              <w:right w:val="single" w:sz="4" w:space="0" w:color="auto"/>
            </w:tcBorders>
          </w:tcPr>
          <w:p w14:paraId="4552AA23" w14:textId="4C196369" w:rsidR="00005236" w:rsidDel="002C4496" w:rsidRDefault="00005236" w:rsidP="00005236">
            <w:pPr>
              <w:pStyle w:val="NoSpacing"/>
              <w:jc w:val="center"/>
              <w:rPr>
                <w:del w:id="445" w:author="Dmitri.Khijniak@7Layers.com" w:date="2017-08-22T15:18:00Z"/>
                <w:lang w:eastAsia="x-none"/>
              </w:rPr>
            </w:pPr>
            <w:del w:id="446" w:author="Dmitri.Khijniak@7Layers.com" w:date="2017-08-22T15:18:00Z">
              <w:r w:rsidDel="002C4496">
                <w:rPr>
                  <w:lang w:eastAsia="x-none"/>
                </w:rPr>
                <w:delText>3</w:delText>
              </w:r>
            </w:del>
          </w:p>
        </w:tc>
        <w:tc>
          <w:tcPr>
            <w:tcW w:w="1084" w:type="dxa"/>
            <w:tcBorders>
              <w:top w:val="single" w:sz="4" w:space="0" w:color="auto"/>
              <w:left w:val="single" w:sz="4" w:space="0" w:color="auto"/>
              <w:bottom w:val="single" w:sz="4" w:space="0" w:color="auto"/>
            </w:tcBorders>
          </w:tcPr>
          <w:p w14:paraId="0F55EA84" w14:textId="05077F20" w:rsidR="00005236" w:rsidDel="002C4496" w:rsidRDefault="00005236" w:rsidP="00005236">
            <w:pPr>
              <w:pStyle w:val="NoSpacing"/>
              <w:jc w:val="center"/>
              <w:rPr>
                <w:del w:id="447" w:author="Dmitri.Khijniak@7Layers.com" w:date="2017-08-22T15:18:00Z"/>
                <w:lang w:eastAsia="x-none"/>
              </w:rPr>
            </w:pPr>
            <w:del w:id="448" w:author="Dmitri.Khijniak@7Layers.com" w:date="2017-08-22T15:18:00Z">
              <w:r w:rsidDel="002C4496">
                <w:rPr>
                  <w:lang w:eastAsia="x-none"/>
                </w:rPr>
                <w:delText>Configure</w:delText>
              </w:r>
            </w:del>
          </w:p>
        </w:tc>
        <w:tc>
          <w:tcPr>
            <w:tcW w:w="6026" w:type="dxa"/>
            <w:tcBorders>
              <w:right w:val="single" w:sz="4" w:space="0" w:color="auto"/>
            </w:tcBorders>
          </w:tcPr>
          <w:p w14:paraId="6E128FB5" w14:textId="690F7005" w:rsidR="00005236" w:rsidDel="002C4496" w:rsidRDefault="00005236" w:rsidP="00005236">
            <w:pPr>
              <w:widowControl w:val="0"/>
              <w:spacing w:after="0" w:line="233" w:lineRule="auto"/>
              <w:ind w:left="28" w:right="-20"/>
              <w:rPr>
                <w:del w:id="449" w:author="Dmitri.Khijniak@7Layers.com" w:date="2017-08-22T15:18:00Z"/>
                <w:lang w:eastAsia="x-none"/>
              </w:rPr>
            </w:pPr>
            <w:del w:id="450" w:author="Dmitri.Khijniak@7Layers.com" w:date="2017-08-22T15:18:00Z">
              <w:r w:rsidDel="002C4496">
                <w:rPr>
                  <w:lang w:eastAsia="x-none"/>
                </w:rPr>
                <w:delText xml:space="preserve">The Test Equipment to transmit IPv6 UDP packets to the IUT in alternating channel mode on the channel defined in the WSA at </w:delText>
              </w:r>
              <w:r w:rsidDel="002C4496">
                <w:rPr>
                  <w:i/>
                  <w:lang w:eastAsia="x-none"/>
                </w:rPr>
                <w:delText>p</w:delText>
              </w:r>
              <w:r w:rsidRPr="007F00F1" w:rsidDel="002C4496">
                <w:rPr>
                  <w:i/>
                  <w:lang w:eastAsia="x-none"/>
                </w:rPr>
                <w:delText>WSMRepeatRate</w:delText>
              </w:r>
              <w:r w:rsidDel="002C4496">
                <w:rPr>
                  <w:lang w:eastAsia="x-none"/>
                </w:rPr>
                <w:delText xml:space="preserve">. </w:delText>
              </w:r>
            </w:del>
          </w:p>
        </w:tc>
        <w:tc>
          <w:tcPr>
            <w:tcW w:w="1350" w:type="dxa"/>
            <w:tcBorders>
              <w:left w:val="single" w:sz="4" w:space="0" w:color="auto"/>
            </w:tcBorders>
          </w:tcPr>
          <w:p w14:paraId="59201713" w14:textId="10495F17" w:rsidR="00005236" w:rsidRPr="00585205" w:rsidDel="002C4496" w:rsidRDefault="00005236" w:rsidP="00005236">
            <w:pPr>
              <w:widowControl w:val="0"/>
              <w:spacing w:after="0" w:line="233" w:lineRule="auto"/>
              <w:ind w:right="-20"/>
              <w:rPr>
                <w:del w:id="451" w:author="Dmitri.Khijniak@7Layers.com" w:date="2017-08-22T15:18:00Z"/>
                <w:lang w:eastAsia="x-none"/>
              </w:rPr>
            </w:pPr>
          </w:p>
        </w:tc>
      </w:tr>
      <w:tr w:rsidR="00005236" w:rsidRPr="00585205" w:rsidDel="002C4496" w14:paraId="06E6C07C" w14:textId="376EA771" w:rsidTr="00B15888">
        <w:trPr>
          <w:del w:id="452" w:author="Dmitri.Khijniak@7Layers.com" w:date="2017-08-22T15:19:00Z"/>
        </w:trPr>
        <w:tc>
          <w:tcPr>
            <w:tcW w:w="715" w:type="dxa"/>
            <w:tcBorders>
              <w:top w:val="single" w:sz="4" w:space="0" w:color="auto"/>
              <w:bottom w:val="single" w:sz="4" w:space="0" w:color="auto"/>
              <w:right w:val="single" w:sz="4" w:space="0" w:color="auto"/>
            </w:tcBorders>
          </w:tcPr>
          <w:p w14:paraId="1CF3CFF8" w14:textId="227EB8B9" w:rsidR="00005236" w:rsidDel="002C4496" w:rsidRDefault="00005236" w:rsidP="00005236">
            <w:pPr>
              <w:pStyle w:val="NoSpacing"/>
              <w:jc w:val="center"/>
              <w:rPr>
                <w:del w:id="453" w:author="Dmitri.Khijniak@7Layers.com" w:date="2017-08-22T15:19:00Z"/>
                <w:lang w:eastAsia="x-none"/>
              </w:rPr>
            </w:pPr>
            <w:del w:id="454" w:author="Dmitri.Khijniak@7Layers.com" w:date="2017-08-22T15:19:00Z">
              <w:r w:rsidDel="002C4496">
                <w:rPr>
                  <w:lang w:eastAsia="x-none"/>
                </w:rPr>
                <w:delText>4</w:delText>
              </w:r>
            </w:del>
          </w:p>
        </w:tc>
        <w:tc>
          <w:tcPr>
            <w:tcW w:w="1084" w:type="dxa"/>
            <w:tcBorders>
              <w:top w:val="single" w:sz="4" w:space="0" w:color="auto"/>
              <w:left w:val="single" w:sz="4" w:space="0" w:color="auto"/>
              <w:bottom w:val="single" w:sz="4" w:space="0" w:color="auto"/>
            </w:tcBorders>
          </w:tcPr>
          <w:p w14:paraId="507E1151" w14:textId="72815B02" w:rsidR="00005236" w:rsidDel="002C4496" w:rsidRDefault="00005236" w:rsidP="00005236">
            <w:pPr>
              <w:pStyle w:val="NoSpacing"/>
              <w:jc w:val="center"/>
              <w:rPr>
                <w:del w:id="455" w:author="Dmitri.Khijniak@7Layers.com" w:date="2017-08-22T15:19:00Z"/>
                <w:lang w:eastAsia="x-none"/>
              </w:rPr>
            </w:pPr>
            <w:del w:id="456" w:author="Dmitri.Khijniak@7Layers.com" w:date="2017-08-22T15:19:00Z">
              <w:r w:rsidDel="002C4496">
                <w:rPr>
                  <w:lang w:eastAsia="x-none"/>
                </w:rPr>
                <w:delText>Stimulus</w:delText>
              </w:r>
            </w:del>
          </w:p>
        </w:tc>
        <w:tc>
          <w:tcPr>
            <w:tcW w:w="6026" w:type="dxa"/>
            <w:tcBorders>
              <w:right w:val="single" w:sz="4" w:space="0" w:color="auto"/>
            </w:tcBorders>
          </w:tcPr>
          <w:p w14:paraId="0F6B416C" w14:textId="678D58B4" w:rsidR="00005236" w:rsidDel="002C4496" w:rsidRDefault="00005236" w:rsidP="00005236">
            <w:pPr>
              <w:widowControl w:val="0"/>
              <w:spacing w:after="0" w:line="233" w:lineRule="auto"/>
              <w:ind w:left="28" w:right="-20"/>
              <w:rPr>
                <w:del w:id="457" w:author="Dmitri.Khijniak@7Layers.com" w:date="2017-08-22T15:19:00Z"/>
                <w:lang w:eastAsia="x-none"/>
              </w:rPr>
            </w:pPr>
            <w:del w:id="458" w:author="Dmitri.Khijniak@7Layers.com" w:date="2017-08-22T15:19:00Z">
              <w:r w:rsidDel="002C4496">
                <w:rPr>
                  <w:lang w:eastAsia="x-none"/>
                </w:rPr>
                <w:delText>Test Equipment to transmit IPv6 UDP packets to the IUT on the channel defined in the WSA.</w:delText>
              </w:r>
            </w:del>
          </w:p>
        </w:tc>
        <w:tc>
          <w:tcPr>
            <w:tcW w:w="1350" w:type="dxa"/>
            <w:tcBorders>
              <w:left w:val="single" w:sz="4" w:space="0" w:color="auto"/>
            </w:tcBorders>
          </w:tcPr>
          <w:p w14:paraId="20B97C6A" w14:textId="3490F0B2" w:rsidR="00005236" w:rsidRPr="00585205" w:rsidDel="002C4496" w:rsidRDefault="00005236" w:rsidP="00005236">
            <w:pPr>
              <w:widowControl w:val="0"/>
              <w:spacing w:after="0" w:line="233" w:lineRule="auto"/>
              <w:ind w:right="-20"/>
              <w:rPr>
                <w:del w:id="459" w:author="Dmitri.Khijniak@7Layers.com" w:date="2017-08-22T15:19:00Z"/>
                <w:lang w:eastAsia="x-none"/>
              </w:rPr>
            </w:pPr>
          </w:p>
        </w:tc>
      </w:tr>
      <w:tr w:rsidR="00C77677" w:rsidRPr="00585205" w:rsidDel="002C4496" w14:paraId="17E21A92" w14:textId="66C4C144" w:rsidTr="00B15888">
        <w:trPr>
          <w:del w:id="460" w:author="Dmitri.Khijniak@7Layers.com" w:date="2017-08-22T15:19:00Z"/>
        </w:trPr>
        <w:tc>
          <w:tcPr>
            <w:tcW w:w="715" w:type="dxa"/>
            <w:tcBorders>
              <w:top w:val="single" w:sz="4" w:space="0" w:color="auto"/>
              <w:bottom w:val="single" w:sz="4" w:space="0" w:color="auto"/>
              <w:right w:val="single" w:sz="4" w:space="0" w:color="auto"/>
            </w:tcBorders>
          </w:tcPr>
          <w:p w14:paraId="41CE3AD5" w14:textId="104C9CFF" w:rsidR="00C77677" w:rsidDel="002C4496" w:rsidRDefault="00005236" w:rsidP="00C77677">
            <w:pPr>
              <w:pStyle w:val="NoSpacing"/>
              <w:jc w:val="center"/>
              <w:rPr>
                <w:del w:id="461" w:author="Dmitri.Khijniak@7Layers.com" w:date="2017-08-22T15:19:00Z"/>
                <w:lang w:eastAsia="x-none"/>
              </w:rPr>
            </w:pPr>
            <w:del w:id="462" w:author="Dmitri.Khijniak@7Layers.com" w:date="2017-08-22T15:19:00Z">
              <w:r w:rsidDel="002C4496">
                <w:rPr>
                  <w:lang w:eastAsia="x-none"/>
                </w:rPr>
                <w:delText>5</w:delText>
              </w:r>
            </w:del>
          </w:p>
        </w:tc>
        <w:tc>
          <w:tcPr>
            <w:tcW w:w="1084" w:type="dxa"/>
            <w:tcBorders>
              <w:top w:val="single" w:sz="4" w:space="0" w:color="auto"/>
              <w:left w:val="single" w:sz="4" w:space="0" w:color="auto"/>
              <w:bottom w:val="single" w:sz="4" w:space="0" w:color="auto"/>
            </w:tcBorders>
          </w:tcPr>
          <w:p w14:paraId="1FB3C397" w14:textId="4B5F3F8B" w:rsidR="00C77677" w:rsidDel="002C4496" w:rsidRDefault="00C77677" w:rsidP="00C77677">
            <w:pPr>
              <w:pStyle w:val="NoSpacing"/>
              <w:jc w:val="center"/>
              <w:rPr>
                <w:del w:id="463" w:author="Dmitri.Khijniak@7Layers.com" w:date="2017-08-22T15:19:00Z"/>
                <w:lang w:eastAsia="x-none"/>
              </w:rPr>
            </w:pPr>
            <w:del w:id="464" w:author="Dmitri.Khijniak@7Layers.com" w:date="2017-08-22T15:19:00Z">
              <w:r w:rsidDel="002C4496">
                <w:rPr>
                  <w:lang w:eastAsia="x-none"/>
                </w:rPr>
                <w:delText>Configure</w:delText>
              </w:r>
            </w:del>
          </w:p>
        </w:tc>
        <w:tc>
          <w:tcPr>
            <w:tcW w:w="6026" w:type="dxa"/>
            <w:tcBorders>
              <w:right w:val="single" w:sz="4" w:space="0" w:color="auto"/>
            </w:tcBorders>
          </w:tcPr>
          <w:p w14:paraId="4E6332E6" w14:textId="6D19D781" w:rsidR="00C77677" w:rsidDel="002C4496" w:rsidRDefault="00B74762">
            <w:pPr>
              <w:spacing w:after="0" w:line="220" w:lineRule="exact"/>
              <w:ind w:left="131"/>
              <w:rPr>
                <w:del w:id="465" w:author="Dmitri.Khijniak@7Layers.com" w:date="2017-08-22T15:19:00Z"/>
                <w:lang w:eastAsia="x-none"/>
              </w:rPr>
              <w:pPrChange w:id="466" w:author="Dmitri.Khijniak@7Layers.com" w:date="2017-08-22T13:53:00Z">
                <w:pPr>
                  <w:widowControl w:val="0"/>
                  <w:spacing w:after="0" w:line="233" w:lineRule="auto"/>
                  <w:ind w:left="28" w:right="-20"/>
                </w:pPr>
              </w:pPrChange>
            </w:pPr>
            <w:del w:id="467" w:author="Dmitri.Khijniak@7Layers.com" w:date="2017-08-22T13:53:00Z">
              <w:r w:rsidDel="007A6E1D">
                <w:rPr>
                  <w:lang w:eastAsia="x-none"/>
                </w:rPr>
                <w:delText>T</w:delText>
              </w:r>
              <w:r w:rsidR="00C77677" w:rsidDel="007A6E1D">
                <w:rPr>
                  <w:lang w:eastAsia="x-none"/>
                </w:rPr>
                <w:delText>he Test Equipment to receive WSM messages on ‘CH1’ with ‘vDataRate’</w:delText>
              </w:r>
              <w:r w:rsidR="00E968F0" w:rsidDel="007A6E1D">
                <w:rPr>
                  <w:lang w:eastAsia="x-none"/>
                </w:rPr>
                <w:delText>.</w:delText>
              </w:r>
            </w:del>
          </w:p>
        </w:tc>
        <w:tc>
          <w:tcPr>
            <w:tcW w:w="1350" w:type="dxa"/>
            <w:tcBorders>
              <w:left w:val="single" w:sz="4" w:space="0" w:color="auto"/>
            </w:tcBorders>
          </w:tcPr>
          <w:p w14:paraId="4EA4807D" w14:textId="136D64E8" w:rsidR="00C77677" w:rsidRPr="00585205" w:rsidDel="002C4496" w:rsidRDefault="00C77677" w:rsidP="00C77677">
            <w:pPr>
              <w:widowControl w:val="0"/>
              <w:spacing w:after="0" w:line="233" w:lineRule="auto"/>
              <w:ind w:right="-20"/>
              <w:rPr>
                <w:del w:id="468" w:author="Dmitri.Khijniak@7Layers.com" w:date="2017-08-22T15:19:00Z"/>
                <w:lang w:eastAsia="x-none"/>
              </w:rPr>
            </w:pPr>
          </w:p>
        </w:tc>
      </w:tr>
      <w:tr w:rsidR="00005236" w:rsidRPr="00585205" w:rsidDel="002C4496" w14:paraId="35466B4A" w14:textId="186E18DB" w:rsidTr="00B15888">
        <w:trPr>
          <w:del w:id="469" w:author="Dmitri.Khijniak@7Layers.com" w:date="2017-08-22T15:19:00Z"/>
        </w:trPr>
        <w:tc>
          <w:tcPr>
            <w:tcW w:w="715" w:type="dxa"/>
            <w:tcBorders>
              <w:top w:val="single" w:sz="4" w:space="0" w:color="auto"/>
              <w:bottom w:val="single" w:sz="4" w:space="0" w:color="auto"/>
              <w:right w:val="single" w:sz="4" w:space="0" w:color="auto"/>
            </w:tcBorders>
          </w:tcPr>
          <w:p w14:paraId="2507F960" w14:textId="49ECE217" w:rsidR="00005236" w:rsidDel="002C4496" w:rsidRDefault="00005236" w:rsidP="00005236">
            <w:pPr>
              <w:pStyle w:val="NoSpacing"/>
              <w:jc w:val="center"/>
              <w:rPr>
                <w:del w:id="470" w:author="Dmitri.Khijniak@7Layers.com" w:date="2017-08-22T15:19:00Z"/>
                <w:lang w:eastAsia="x-none"/>
              </w:rPr>
            </w:pPr>
            <w:del w:id="471" w:author="Dmitri.Khijniak@7Layers.com" w:date="2017-08-22T15:19:00Z">
              <w:r w:rsidDel="002C4496">
                <w:rPr>
                  <w:lang w:eastAsia="x-none"/>
                </w:rPr>
                <w:delText>6</w:delText>
              </w:r>
            </w:del>
          </w:p>
        </w:tc>
        <w:tc>
          <w:tcPr>
            <w:tcW w:w="1084" w:type="dxa"/>
            <w:tcBorders>
              <w:top w:val="single" w:sz="4" w:space="0" w:color="auto"/>
              <w:left w:val="single" w:sz="4" w:space="0" w:color="auto"/>
              <w:bottom w:val="single" w:sz="4" w:space="0" w:color="auto"/>
            </w:tcBorders>
          </w:tcPr>
          <w:p w14:paraId="3DF699BD" w14:textId="1FAA787B" w:rsidR="00005236" w:rsidDel="002C4496" w:rsidRDefault="00005236" w:rsidP="00005236">
            <w:pPr>
              <w:pStyle w:val="NoSpacing"/>
              <w:jc w:val="center"/>
              <w:rPr>
                <w:del w:id="472" w:author="Dmitri.Khijniak@7Layers.com" w:date="2017-08-22T15:19:00Z"/>
                <w:lang w:eastAsia="x-none"/>
              </w:rPr>
            </w:pPr>
            <w:del w:id="473" w:author="Dmitri.Khijniak@7Layers.com" w:date="2017-08-22T15:19:00Z">
              <w:r w:rsidDel="002C4496">
                <w:rPr>
                  <w:lang w:eastAsia="x-none"/>
                </w:rPr>
                <w:delText>Configure</w:delText>
              </w:r>
            </w:del>
          </w:p>
        </w:tc>
        <w:tc>
          <w:tcPr>
            <w:tcW w:w="6026" w:type="dxa"/>
            <w:tcBorders>
              <w:right w:val="single" w:sz="4" w:space="0" w:color="auto"/>
            </w:tcBorders>
          </w:tcPr>
          <w:p w14:paraId="3874B48A" w14:textId="2E64CED2" w:rsidR="00005236" w:rsidDel="002C4496" w:rsidRDefault="00005236" w:rsidP="00005236">
            <w:pPr>
              <w:widowControl w:val="0"/>
              <w:spacing w:after="0" w:line="233" w:lineRule="auto"/>
              <w:ind w:left="28" w:right="-20"/>
              <w:rPr>
                <w:del w:id="474" w:author="Dmitri.Khijniak@7Layers.com" w:date="2017-08-22T15:19:00Z"/>
                <w:lang w:eastAsia="x-none"/>
              </w:rPr>
            </w:pPr>
            <w:del w:id="475" w:author="Dmitri.Khijniak@7Layers.com" w:date="2017-08-22T15:19:00Z">
              <w:r w:rsidDel="002C4496">
                <w:rPr>
                  <w:lang w:eastAsia="x-none"/>
                </w:rPr>
                <w:delText>The IUT to transmit WSMs continuously in alternating channel mode on ‘CH1’ with ‘</w:delText>
              </w:r>
              <w:r w:rsidDel="002C4496">
                <w:rPr>
                  <w:i/>
                  <w:lang w:eastAsia="x-none"/>
                </w:rPr>
                <w:delText>p</w:delText>
              </w:r>
              <w:r w:rsidRPr="009D4168" w:rsidDel="002C4496">
                <w:rPr>
                  <w:i/>
                  <w:lang w:eastAsia="x-none"/>
                </w:rPr>
                <w:delText>DataRate</w:delText>
              </w:r>
              <w:r w:rsidDel="002C4496">
                <w:rPr>
                  <w:lang w:eastAsia="x-none"/>
                </w:rPr>
                <w:delText xml:space="preserve">’ at </w:delText>
              </w:r>
              <w:r w:rsidDel="002C4496">
                <w:rPr>
                  <w:i/>
                  <w:lang w:eastAsia="x-none"/>
                </w:rPr>
                <w:delText>p</w:delText>
              </w:r>
              <w:r w:rsidRPr="007F00F1" w:rsidDel="002C4496">
                <w:rPr>
                  <w:i/>
                  <w:lang w:eastAsia="x-none"/>
                </w:rPr>
                <w:delText>WSMRepeatRate</w:delText>
              </w:r>
              <w:r w:rsidDel="002C4496">
                <w:rPr>
                  <w:lang w:eastAsia="x-none"/>
                </w:rPr>
                <w:delText>.</w:delText>
              </w:r>
            </w:del>
          </w:p>
        </w:tc>
        <w:tc>
          <w:tcPr>
            <w:tcW w:w="1350" w:type="dxa"/>
            <w:tcBorders>
              <w:left w:val="single" w:sz="4" w:space="0" w:color="auto"/>
            </w:tcBorders>
          </w:tcPr>
          <w:p w14:paraId="703ED38B" w14:textId="6C5F207C" w:rsidR="00005236" w:rsidRPr="00585205" w:rsidDel="002C4496" w:rsidRDefault="00005236" w:rsidP="00005236">
            <w:pPr>
              <w:widowControl w:val="0"/>
              <w:spacing w:after="0" w:line="233" w:lineRule="auto"/>
              <w:ind w:right="-20"/>
              <w:rPr>
                <w:del w:id="476" w:author="Dmitri.Khijniak@7Layers.com" w:date="2017-08-22T15:19:00Z"/>
                <w:lang w:eastAsia="x-none"/>
              </w:rPr>
            </w:pPr>
          </w:p>
        </w:tc>
      </w:tr>
      <w:tr w:rsidR="00C77677" w:rsidRPr="00585205" w14:paraId="78F62D22" w14:textId="77777777" w:rsidTr="00B15888">
        <w:tc>
          <w:tcPr>
            <w:tcW w:w="715" w:type="dxa"/>
            <w:tcBorders>
              <w:top w:val="single" w:sz="4" w:space="0" w:color="auto"/>
              <w:bottom w:val="single" w:sz="4" w:space="0" w:color="auto"/>
              <w:right w:val="single" w:sz="4" w:space="0" w:color="auto"/>
            </w:tcBorders>
          </w:tcPr>
          <w:p w14:paraId="2880951B" w14:textId="29EEEA21" w:rsidR="00C77677" w:rsidRDefault="008F3B45" w:rsidP="00C77677">
            <w:pPr>
              <w:pStyle w:val="NoSpacing"/>
              <w:jc w:val="center"/>
              <w:rPr>
                <w:lang w:eastAsia="x-none"/>
              </w:rPr>
            </w:pPr>
            <w:ins w:id="477" w:author="Dmitri.Khijniak@7Layers.com" w:date="2017-08-22T15:20:00Z">
              <w:r>
                <w:rPr>
                  <w:lang w:eastAsia="x-none"/>
                </w:rPr>
                <w:t>4</w:t>
              </w:r>
            </w:ins>
            <w:del w:id="478" w:author="Dmitri.Khijniak@7Layers.com" w:date="2017-08-22T15:20:00Z">
              <w:r w:rsidR="003E0E17" w:rsidDel="008F3B45">
                <w:rPr>
                  <w:lang w:eastAsia="x-none"/>
                </w:rPr>
                <w:delText>7</w:delText>
              </w:r>
            </w:del>
          </w:p>
        </w:tc>
        <w:tc>
          <w:tcPr>
            <w:tcW w:w="1084" w:type="dxa"/>
            <w:tcBorders>
              <w:top w:val="single" w:sz="4" w:space="0" w:color="auto"/>
              <w:left w:val="single" w:sz="4" w:space="0" w:color="auto"/>
              <w:bottom w:val="single" w:sz="4" w:space="0" w:color="auto"/>
            </w:tcBorders>
          </w:tcPr>
          <w:p w14:paraId="67E4E348" w14:textId="29CBEFCD" w:rsidR="00C77677" w:rsidRDefault="00402EB0" w:rsidP="00C77677">
            <w:pPr>
              <w:pStyle w:val="NoSpacing"/>
              <w:jc w:val="center"/>
              <w:rPr>
                <w:lang w:eastAsia="x-none"/>
              </w:rPr>
            </w:pPr>
            <w:r>
              <w:rPr>
                <w:lang w:eastAsia="x-none"/>
              </w:rPr>
              <w:t>Stimulus</w:t>
            </w:r>
          </w:p>
        </w:tc>
        <w:tc>
          <w:tcPr>
            <w:tcW w:w="6026" w:type="dxa"/>
            <w:tcBorders>
              <w:right w:val="single" w:sz="4" w:space="0" w:color="auto"/>
            </w:tcBorders>
          </w:tcPr>
          <w:p w14:paraId="52F01D04" w14:textId="0E3CFD14" w:rsidR="00C77677" w:rsidRDefault="008F3B45" w:rsidP="00C77677">
            <w:pPr>
              <w:widowControl w:val="0"/>
              <w:spacing w:after="0" w:line="233" w:lineRule="auto"/>
              <w:ind w:left="28" w:right="-20"/>
              <w:rPr>
                <w:lang w:eastAsia="x-none"/>
              </w:rPr>
            </w:pPr>
            <w:ins w:id="479" w:author="Dmitri.Khijniak@7Layers.com" w:date="2017-08-22T15:20:00Z">
              <w:r>
                <w:rPr>
                  <w:lang w:eastAsia="x-none"/>
                </w:rPr>
                <w:t xml:space="preserve">The </w:t>
              </w:r>
            </w:ins>
            <w:r w:rsidR="00914D8B">
              <w:rPr>
                <w:lang w:eastAsia="x-none"/>
              </w:rPr>
              <w:t>IUT</w:t>
            </w:r>
            <w:r w:rsidR="00C77677">
              <w:rPr>
                <w:lang w:eastAsia="x-none"/>
              </w:rPr>
              <w:t xml:space="preserve"> </w:t>
            </w:r>
            <w:del w:id="480" w:author="Dmitri.Khijniak@7Layers.com" w:date="2017-08-22T15:19:00Z">
              <w:r w:rsidR="00C77677" w:rsidDel="002C4496">
                <w:rPr>
                  <w:lang w:eastAsia="x-none"/>
                </w:rPr>
                <w:delText xml:space="preserve">to </w:delText>
              </w:r>
            </w:del>
            <w:r w:rsidR="00C77677">
              <w:rPr>
                <w:lang w:eastAsia="x-none"/>
              </w:rPr>
              <w:t>transmit WSMs on ‘CH1’</w:t>
            </w:r>
            <w:ins w:id="481" w:author="Dmitri.Khijniak@7Layers.com" w:date="2017-08-22T15:29:00Z">
              <w:r w:rsidR="005216AC">
                <w:rPr>
                  <w:lang w:eastAsia="x-none"/>
                </w:rPr>
                <w:t xml:space="preserve"> </w:t>
              </w:r>
            </w:ins>
            <w:r w:rsidR="004C392B">
              <w:rPr>
                <w:lang w:eastAsia="x-none"/>
              </w:rPr>
              <w:t xml:space="preserve">with alternative </w:t>
            </w:r>
            <w:ins w:id="482" w:author="Dmitri.Khijniak@7Layers.com" w:date="2017-08-22T15:29:00Z">
              <w:r w:rsidR="005216AC">
                <w:rPr>
                  <w:lang w:eastAsia="x-none"/>
                </w:rPr>
                <w:t xml:space="preserve">with the repeat rate </w:t>
              </w:r>
              <w:proofErr w:type="spellStart"/>
              <w:r w:rsidR="005216AC">
                <w:rPr>
                  <w:i/>
                  <w:spacing w:val="1"/>
                </w:rPr>
                <w:t>p</w:t>
              </w:r>
              <w:r w:rsidR="005216AC">
                <w:rPr>
                  <w:i/>
                  <w:spacing w:val="-3"/>
                </w:rPr>
                <w:t>W</w:t>
              </w:r>
              <w:r w:rsidR="005216AC">
                <w:rPr>
                  <w:i/>
                  <w:spacing w:val="1"/>
                </w:rPr>
                <w:t>S</w:t>
              </w:r>
              <w:r w:rsidR="005216AC">
                <w:rPr>
                  <w:i/>
                </w:rPr>
                <w:t>MR</w:t>
              </w:r>
              <w:r w:rsidR="005216AC">
                <w:rPr>
                  <w:i/>
                  <w:spacing w:val="1"/>
                </w:rPr>
                <w:t>ep</w:t>
              </w:r>
              <w:r w:rsidR="005216AC">
                <w:rPr>
                  <w:i/>
                </w:rPr>
                <w:t>e</w:t>
              </w:r>
              <w:r w:rsidR="005216AC">
                <w:rPr>
                  <w:i/>
                  <w:spacing w:val="1"/>
                </w:rPr>
                <w:t>a</w:t>
              </w:r>
              <w:r w:rsidR="005216AC">
                <w:rPr>
                  <w:i/>
                </w:rPr>
                <w:t>tR</w:t>
              </w:r>
              <w:r w:rsidR="005216AC">
                <w:rPr>
                  <w:i/>
                  <w:spacing w:val="2"/>
                </w:rPr>
                <w:t>a</w:t>
              </w:r>
              <w:r w:rsidR="005216AC">
                <w:rPr>
                  <w:i/>
                </w:rPr>
                <w:t>t</w:t>
              </w:r>
              <w:r w:rsidR="005216AC">
                <w:rPr>
                  <w:i/>
                  <w:spacing w:val="1"/>
                </w:rPr>
                <w:t>e</w:t>
              </w:r>
            </w:ins>
            <w:proofErr w:type="spellEnd"/>
          </w:p>
        </w:tc>
        <w:tc>
          <w:tcPr>
            <w:tcW w:w="1350" w:type="dxa"/>
            <w:tcBorders>
              <w:left w:val="single" w:sz="4" w:space="0" w:color="auto"/>
            </w:tcBorders>
          </w:tcPr>
          <w:p w14:paraId="609616D1" w14:textId="77777777" w:rsidR="00C77677" w:rsidRPr="00585205" w:rsidRDefault="00C77677" w:rsidP="00C77677">
            <w:pPr>
              <w:widowControl w:val="0"/>
              <w:spacing w:after="0" w:line="233" w:lineRule="auto"/>
              <w:ind w:right="-20"/>
              <w:rPr>
                <w:lang w:eastAsia="x-none"/>
              </w:rPr>
            </w:pPr>
          </w:p>
        </w:tc>
      </w:tr>
      <w:tr w:rsidR="005D52F3" w:rsidRPr="00585205" w14:paraId="7BCC8935" w14:textId="77777777" w:rsidTr="00457B68">
        <w:tc>
          <w:tcPr>
            <w:tcW w:w="715" w:type="dxa"/>
            <w:tcBorders>
              <w:top w:val="single" w:sz="4" w:space="0" w:color="auto"/>
              <w:right w:val="single" w:sz="4" w:space="0" w:color="auto"/>
            </w:tcBorders>
          </w:tcPr>
          <w:p w14:paraId="327BAC6B" w14:textId="5F2F8CF9" w:rsidR="005D52F3" w:rsidRDefault="005D52F3" w:rsidP="00457B68">
            <w:pPr>
              <w:pStyle w:val="NoSpacing"/>
              <w:jc w:val="center"/>
              <w:rPr>
                <w:moveTo w:id="483" w:author="Dmitri.Khijniak@7Layers.com" w:date="2017-08-22T15:31:00Z"/>
                <w:lang w:eastAsia="x-none"/>
              </w:rPr>
            </w:pPr>
            <w:ins w:id="484" w:author="Dmitri.Khijniak@7Layers.com" w:date="2017-08-22T15:31:00Z">
              <w:r>
                <w:rPr>
                  <w:lang w:eastAsia="x-none"/>
                </w:rPr>
                <w:t>5</w:t>
              </w:r>
            </w:ins>
            <w:moveToRangeStart w:id="485" w:author="Dmitri.Khijniak@7Layers.com" w:date="2017-08-22T15:31:00Z" w:name="move491179216"/>
            <w:moveTo w:id="486" w:author="Dmitri.Khijniak@7Layers.com" w:date="2017-08-22T15:31:00Z">
              <w:del w:id="487" w:author="Dmitri.Khijniak@7Layers.com" w:date="2017-08-22T15:31:00Z">
                <w:r w:rsidDel="005D52F3">
                  <w:rPr>
                    <w:lang w:eastAsia="x-none"/>
                  </w:rPr>
                  <w:delText>9</w:delText>
                </w:r>
              </w:del>
            </w:moveTo>
          </w:p>
        </w:tc>
        <w:tc>
          <w:tcPr>
            <w:tcW w:w="1084" w:type="dxa"/>
            <w:tcBorders>
              <w:top w:val="single" w:sz="4" w:space="0" w:color="auto"/>
              <w:left w:val="single" w:sz="4" w:space="0" w:color="auto"/>
            </w:tcBorders>
          </w:tcPr>
          <w:p w14:paraId="4D924888" w14:textId="77777777" w:rsidR="005D52F3" w:rsidRPr="00217978" w:rsidRDefault="005D52F3" w:rsidP="00457B68">
            <w:pPr>
              <w:pStyle w:val="NoSpacing"/>
              <w:jc w:val="center"/>
              <w:rPr>
                <w:moveTo w:id="488" w:author="Dmitri.Khijniak@7Layers.com" w:date="2017-08-22T15:31:00Z"/>
                <w:lang w:eastAsia="x-none"/>
              </w:rPr>
            </w:pPr>
            <w:moveTo w:id="489" w:author="Dmitri.Khijniak@7Layers.com" w:date="2017-08-22T15:31:00Z">
              <w:r>
                <w:rPr>
                  <w:lang w:eastAsia="x-none"/>
                </w:rPr>
                <w:t xml:space="preserve">Verify </w:t>
              </w:r>
            </w:moveTo>
          </w:p>
        </w:tc>
        <w:tc>
          <w:tcPr>
            <w:tcW w:w="6026" w:type="dxa"/>
            <w:tcBorders>
              <w:right w:val="single" w:sz="4" w:space="0" w:color="auto"/>
            </w:tcBorders>
          </w:tcPr>
          <w:p w14:paraId="7FF56411" w14:textId="0D7EF7C7" w:rsidR="005D52F3" w:rsidRPr="00F26C60" w:rsidRDefault="005D52F3" w:rsidP="00457B68">
            <w:pPr>
              <w:widowControl w:val="0"/>
              <w:spacing w:after="0" w:line="233" w:lineRule="auto"/>
              <w:ind w:left="28" w:right="-20"/>
              <w:rPr>
                <w:moveTo w:id="490" w:author="Dmitri.Khijniak@7Layers.com" w:date="2017-08-22T15:31:00Z"/>
                <w:lang w:eastAsia="x-none"/>
              </w:rPr>
            </w:pPr>
            <w:ins w:id="491" w:author="Dmitri.Khijniak@7Layers.com" w:date="2017-08-22T15:31:00Z">
              <w:r>
                <w:rPr>
                  <w:lang w:eastAsia="x-none"/>
                </w:rPr>
                <w:t xml:space="preserve">The </w:t>
              </w:r>
            </w:ins>
            <w:moveTo w:id="492" w:author="Dmitri.Khijniak@7Layers.com" w:date="2017-08-22T15:31:00Z">
              <w:r>
                <w:rPr>
                  <w:lang w:eastAsia="x-none"/>
                </w:rPr>
                <w:t xml:space="preserve">IUT receives IPv6 messages on </w:t>
              </w:r>
            </w:moveTo>
            <w:ins w:id="493" w:author="Dmitri.Khijniak@7Layers.com" w:date="2017-08-22T15:33:00Z">
              <w:r w:rsidR="00F26C60">
                <w:rPr>
                  <w:i/>
                  <w:lang w:eastAsia="x-none"/>
                </w:rPr>
                <w:t>‘</w:t>
              </w:r>
              <w:r w:rsidR="00F26C60" w:rsidRPr="00F26C60">
                <w:rPr>
                  <w:lang w:eastAsia="x-none"/>
                  <w:rPrChange w:id="494" w:author="Dmitri.Khijniak@7Layers.com" w:date="2017-08-22T15:33:00Z">
                    <w:rPr>
                      <w:i/>
                      <w:lang w:eastAsia="x-none"/>
                    </w:rPr>
                  </w:rPrChange>
                </w:rPr>
                <w:t>CH2</w:t>
              </w:r>
              <w:r w:rsidR="00F26C60">
                <w:rPr>
                  <w:i/>
                  <w:lang w:eastAsia="x-none"/>
                </w:rPr>
                <w:t>’</w:t>
              </w:r>
            </w:ins>
            <w:ins w:id="495" w:author="Dmitri.Khijniak@7Layers.com" w:date="2017-08-22T15:32:00Z">
              <w:r>
                <w:rPr>
                  <w:lang w:eastAsia="x-none"/>
                </w:rPr>
                <w:t xml:space="preserve"> </w:t>
              </w:r>
            </w:ins>
            <w:ins w:id="496" w:author="Dmitri.Khijniak@7Layers.com" w:date="2017-08-22T15:34:00Z">
              <w:r w:rsidR="00F26C60">
                <w:rPr>
                  <w:lang w:eastAsia="x-none"/>
                </w:rPr>
                <w:t xml:space="preserve">using alternative channel mode </w:t>
              </w:r>
            </w:ins>
            <w:ins w:id="497" w:author="Dmitri.Khijniak@7Layers.com" w:date="2017-08-22T15:32:00Z">
              <w:r>
                <w:rPr>
                  <w:lang w:eastAsia="x-none"/>
                </w:rPr>
                <w:t xml:space="preserve">and </w:t>
              </w:r>
              <w:proofErr w:type="spellStart"/>
              <w:r w:rsidRPr="005D52F3">
                <w:rPr>
                  <w:i/>
                  <w:lang w:eastAsia="x-none"/>
                  <w:rPrChange w:id="498" w:author="Dmitri.Khijniak@7Layers.com" w:date="2017-08-22T15:32:00Z">
                    <w:rPr>
                      <w:lang w:eastAsia="x-none"/>
                    </w:rPr>
                  </w:rPrChange>
                </w:rPr>
                <w:t>pDataRate</w:t>
              </w:r>
            </w:ins>
            <w:proofErr w:type="spellEnd"/>
            <w:moveTo w:id="499" w:author="Dmitri.Khijniak@7Layers.com" w:date="2017-08-22T15:31:00Z">
              <w:del w:id="500" w:author="Dmitri.Khijniak@7Layers.com" w:date="2017-08-22T15:31:00Z">
                <w:r w:rsidDel="005D52F3">
                  <w:rPr>
                    <w:lang w:eastAsia="x-none"/>
                  </w:rPr>
                  <w:delText xml:space="preserve">the channel </w:delText>
                </w:r>
              </w:del>
            </w:moveTo>
            <w:ins w:id="501" w:author="Dmitri.Khijniak@7Layers.com" w:date="2017-08-22T15:32:00Z">
              <w:r>
                <w:rPr>
                  <w:lang w:eastAsia="x-none"/>
                </w:rPr>
                <w:t xml:space="preserve"> </w:t>
              </w:r>
            </w:ins>
            <w:ins w:id="502" w:author="Dmitri.Khijniak@7Layers.com" w:date="2017-08-22T15:31:00Z">
              <w:r>
                <w:rPr>
                  <w:lang w:eastAsia="x-none"/>
                </w:rPr>
                <w:t xml:space="preserve">with an average </w:t>
              </w:r>
            </w:ins>
            <w:ins w:id="503" w:author="Dmitri.Khijniak@7Layers.com" w:date="2017-08-22T15:33:00Z">
              <w:r>
                <w:rPr>
                  <w:lang w:eastAsia="x-none"/>
                </w:rPr>
                <w:t xml:space="preserve">repeat </w:t>
              </w:r>
            </w:ins>
            <w:ins w:id="504" w:author="Dmitri.Khijniak@7Layers.com" w:date="2017-08-22T15:31:00Z">
              <w:r>
                <w:rPr>
                  <w:lang w:eastAsia="x-none"/>
                </w:rPr>
                <w:t xml:space="preserve">rate of </w:t>
              </w:r>
            </w:ins>
            <w:moveTo w:id="505" w:author="Dmitri.Khijniak@7Layers.com" w:date="2017-08-22T15:31:00Z">
              <w:del w:id="506" w:author="Dmitri.Khijniak@7Layers.com" w:date="2017-08-22T15:31:00Z">
                <w:r w:rsidDel="005D52F3">
                  <w:rPr>
                    <w:lang w:eastAsia="x-none"/>
                  </w:rPr>
                  <w:delText>defined in the WSA</w:delText>
                </w:r>
              </w:del>
            </w:moveTo>
            <w:ins w:id="507" w:author="Dmitri.Khijniak@7Layers.com" w:date="2017-08-22T15:32:00Z">
              <w:r w:rsidRPr="008F0714">
                <w:rPr>
                  <w:i/>
                  <w:lang w:eastAsia="x-none"/>
                </w:rPr>
                <w:t xml:space="preserve"> p</w:t>
              </w:r>
              <w:r>
                <w:rPr>
                  <w:i/>
                  <w:lang w:eastAsia="x-none"/>
                </w:rPr>
                <w:t>IPv6</w:t>
              </w:r>
              <w:r w:rsidRPr="008F0714">
                <w:rPr>
                  <w:i/>
                  <w:lang w:eastAsia="x-none"/>
                </w:rPr>
                <w:t>epeatRate</w:t>
              </w:r>
            </w:ins>
            <w:ins w:id="508" w:author="Dmitri.Khijniak@7Layers.com" w:date="2017-08-22T15:34:00Z">
              <w:r w:rsidR="00F26C60">
                <w:rPr>
                  <w:lang w:eastAsia="x-none"/>
                </w:rPr>
                <w:t>.</w:t>
              </w:r>
            </w:ins>
          </w:p>
        </w:tc>
        <w:tc>
          <w:tcPr>
            <w:tcW w:w="1350" w:type="dxa"/>
            <w:tcBorders>
              <w:left w:val="single" w:sz="4" w:space="0" w:color="auto"/>
            </w:tcBorders>
          </w:tcPr>
          <w:p w14:paraId="040CD824" w14:textId="77777777" w:rsidR="005D52F3" w:rsidRDefault="005D52F3" w:rsidP="00457B68">
            <w:pPr>
              <w:widowControl w:val="0"/>
              <w:spacing w:after="0" w:line="233" w:lineRule="auto"/>
              <w:ind w:left="28" w:right="-20"/>
              <w:jc w:val="center"/>
              <w:rPr>
                <w:moveTo w:id="509" w:author="Dmitri.Khijniak@7Layers.com" w:date="2017-08-22T15:31:00Z"/>
              </w:rPr>
            </w:pPr>
            <w:moveTo w:id="510" w:author="Dmitri.Khijniak@7Layers.com" w:date="2017-08-22T15:31:00Z">
              <w:r>
                <w:t>PASS / FAIL</w:t>
              </w:r>
            </w:moveTo>
          </w:p>
        </w:tc>
      </w:tr>
      <w:moveToRangeEnd w:id="485"/>
      <w:tr w:rsidR="00C77677" w:rsidRPr="00585205" w14:paraId="7DD61388" w14:textId="77777777" w:rsidTr="00B15888">
        <w:tc>
          <w:tcPr>
            <w:tcW w:w="715" w:type="dxa"/>
            <w:tcBorders>
              <w:top w:val="single" w:sz="4" w:space="0" w:color="auto"/>
              <w:right w:val="single" w:sz="4" w:space="0" w:color="auto"/>
            </w:tcBorders>
          </w:tcPr>
          <w:p w14:paraId="47400312" w14:textId="5A32D958" w:rsidR="00C77677" w:rsidRPr="00585205" w:rsidRDefault="005D52F3" w:rsidP="00C77677">
            <w:pPr>
              <w:pStyle w:val="NoSpacing"/>
              <w:jc w:val="center"/>
              <w:rPr>
                <w:sz w:val="24"/>
              </w:rPr>
            </w:pPr>
            <w:ins w:id="511" w:author="Dmitri.Khijniak@7Layers.com" w:date="2017-08-22T15:20:00Z">
              <w:r>
                <w:rPr>
                  <w:lang w:eastAsia="x-none"/>
                </w:rPr>
                <w:t>6</w:t>
              </w:r>
            </w:ins>
            <w:del w:id="512" w:author="Dmitri.Khijniak@7Layers.com" w:date="2017-08-22T15:20:00Z">
              <w:r w:rsidR="003E0E17" w:rsidDel="008F3B45">
                <w:rPr>
                  <w:lang w:eastAsia="x-none"/>
                </w:rPr>
                <w:delText>8</w:delText>
              </w:r>
            </w:del>
          </w:p>
        </w:tc>
        <w:tc>
          <w:tcPr>
            <w:tcW w:w="1084" w:type="dxa"/>
            <w:tcBorders>
              <w:top w:val="single" w:sz="4" w:space="0" w:color="auto"/>
              <w:left w:val="single" w:sz="4" w:space="0" w:color="auto"/>
            </w:tcBorders>
          </w:tcPr>
          <w:p w14:paraId="7DC29D28" w14:textId="77777777" w:rsidR="00C77677" w:rsidRPr="00585205" w:rsidRDefault="00C77677" w:rsidP="00C77677">
            <w:pPr>
              <w:pStyle w:val="NoSpacing"/>
              <w:jc w:val="center"/>
              <w:rPr>
                <w:sz w:val="24"/>
              </w:rPr>
            </w:pPr>
            <w:r w:rsidRPr="00585205">
              <w:rPr>
                <w:lang w:val="x-none" w:eastAsia="x-none"/>
              </w:rPr>
              <w:t>Verify</w:t>
            </w:r>
          </w:p>
        </w:tc>
        <w:tc>
          <w:tcPr>
            <w:tcW w:w="6026" w:type="dxa"/>
            <w:tcBorders>
              <w:right w:val="single" w:sz="4" w:space="0" w:color="auto"/>
            </w:tcBorders>
          </w:tcPr>
          <w:p w14:paraId="2E13FCA5" w14:textId="188F5D3A" w:rsidR="00C77677" w:rsidRPr="00585205" w:rsidRDefault="008F3B45" w:rsidP="00980A19">
            <w:pPr>
              <w:widowControl w:val="0"/>
              <w:spacing w:after="0" w:line="233" w:lineRule="auto"/>
              <w:ind w:left="28" w:right="-20"/>
              <w:rPr>
                <w:lang w:eastAsia="x-none"/>
              </w:rPr>
            </w:pPr>
            <w:ins w:id="513" w:author="Dmitri.Khijniak@7Layers.com" w:date="2017-08-22T15:20:00Z">
              <w:r>
                <w:rPr>
                  <w:lang w:eastAsia="x-none"/>
                </w:rPr>
                <w:t xml:space="preserve">The </w:t>
              </w:r>
            </w:ins>
            <w:r w:rsidR="00C77677">
              <w:rPr>
                <w:lang w:eastAsia="x-none"/>
              </w:rPr>
              <w:t>Test Equipment receives WSM</w:t>
            </w:r>
            <w:ins w:id="514" w:author="Dmitri.Khijniak@7Layers.com" w:date="2017-08-22T15:30:00Z">
              <w:r w:rsidR="005D52F3">
                <w:rPr>
                  <w:lang w:eastAsia="x-none"/>
                </w:rPr>
                <w:t>s</w:t>
              </w:r>
            </w:ins>
            <w:r w:rsidR="00C77677">
              <w:rPr>
                <w:lang w:eastAsia="x-none"/>
              </w:rPr>
              <w:t xml:space="preserve"> </w:t>
            </w:r>
            <w:del w:id="515" w:author="Dmitri.Khijniak@7Layers.com" w:date="2017-08-22T15:33:00Z">
              <w:r w:rsidR="00C77677" w:rsidDel="005D52F3">
                <w:rPr>
                  <w:lang w:eastAsia="x-none"/>
                </w:rPr>
                <w:delText xml:space="preserve">messages </w:delText>
              </w:r>
            </w:del>
            <w:r w:rsidR="00C77677">
              <w:rPr>
                <w:lang w:eastAsia="x-none"/>
              </w:rPr>
              <w:t xml:space="preserve">on ‘CH1’ </w:t>
            </w:r>
            <w:del w:id="516" w:author="Dmitri.Khijniak@7Layers.com" w:date="2017-08-22T15:31:00Z">
              <w:r w:rsidR="00414F43" w:rsidDel="005D52F3">
                <w:rPr>
                  <w:lang w:eastAsia="x-none"/>
                </w:rPr>
                <w:delText xml:space="preserve">every </w:delText>
              </w:r>
              <w:r w:rsidR="00313018" w:rsidDel="005D52F3">
                <w:rPr>
                  <w:i/>
                  <w:lang w:eastAsia="x-none"/>
                </w:rPr>
                <w:delText>p</w:delText>
              </w:r>
              <w:r w:rsidR="00414F43" w:rsidRPr="007F00F1" w:rsidDel="005D52F3">
                <w:rPr>
                  <w:i/>
                  <w:lang w:eastAsia="x-none"/>
                </w:rPr>
                <w:delText>WSMRepeatRate</w:delText>
              </w:r>
              <w:r w:rsidR="00414F43" w:rsidDel="005D52F3">
                <w:rPr>
                  <w:lang w:eastAsia="x-none"/>
                </w:rPr>
                <w:delText>.</w:delText>
              </w:r>
            </w:del>
            <w:ins w:id="517" w:author="Dmitri.Khijniak@7Layers.com" w:date="2017-08-22T15:35:00Z">
              <w:r w:rsidR="00F26C60">
                <w:rPr>
                  <w:lang w:eastAsia="x-none"/>
                </w:rPr>
                <w:t xml:space="preserve"> using alternative channel mode and </w:t>
              </w:r>
              <w:proofErr w:type="spellStart"/>
              <w:r w:rsidR="00F26C60" w:rsidRPr="008F0714">
                <w:rPr>
                  <w:i/>
                  <w:lang w:eastAsia="x-none"/>
                </w:rPr>
                <w:t>pDataRate</w:t>
              </w:r>
              <w:proofErr w:type="spellEnd"/>
              <w:r w:rsidR="00F26C60">
                <w:rPr>
                  <w:lang w:eastAsia="x-none"/>
                </w:rPr>
                <w:t xml:space="preserve"> with an average repeat rate of </w:t>
              </w:r>
              <w:proofErr w:type="spellStart"/>
              <w:r w:rsidR="00F26C60">
                <w:rPr>
                  <w:i/>
                  <w:spacing w:val="1"/>
                </w:rPr>
                <w:t>p</w:t>
              </w:r>
              <w:r w:rsidR="00F26C60">
                <w:rPr>
                  <w:i/>
                  <w:spacing w:val="-3"/>
                </w:rPr>
                <w:t>W</w:t>
              </w:r>
              <w:r w:rsidR="00F26C60">
                <w:rPr>
                  <w:i/>
                  <w:spacing w:val="1"/>
                </w:rPr>
                <w:t>S</w:t>
              </w:r>
              <w:r w:rsidR="00F26C60">
                <w:rPr>
                  <w:i/>
                </w:rPr>
                <w:t>MR</w:t>
              </w:r>
              <w:r w:rsidR="00F26C60">
                <w:rPr>
                  <w:i/>
                  <w:spacing w:val="1"/>
                </w:rPr>
                <w:t>ep</w:t>
              </w:r>
              <w:r w:rsidR="00F26C60">
                <w:rPr>
                  <w:i/>
                </w:rPr>
                <w:t>e</w:t>
              </w:r>
              <w:r w:rsidR="00F26C60">
                <w:rPr>
                  <w:i/>
                  <w:spacing w:val="1"/>
                </w:rPr>
                <w:t>a</w:t>
              </w:r>
              <w:r w:rsidR="00F26C60">
                <w:rPr>
                  <w:i/>
                </w:rPr>
                <w:t>tR</w:t>
              </w:r>
              <w:r w:rsidR="00F26C60">
                <w:rPr>
                  <w:i/>
                  <w:spacing w:val="2"/>
                </w:rPr>
                <w:t>a</w:t>
              </w:r>
              <w:r w:rsidR="00F26C60">
                <w:rPr>
                  <w:i/>
                </w:rPr>
                <w:t>t</w:t>
              </w:r>
              <w:r w:rsidR="00F26C60">
                <w:rPr>
                  <w:i/>
                  <w:spacing w:val="1"/>
                </w:rPr>
                <w:t>e</w:t>
              </w:r>
              <w:proofErr w:type="spellEnd"/>
              <w:r w:rsidR="00F26C60" w:rsidRPr="008F0714">
                <w:rPr>
                  <w:i/>
                  <w:lang w:eastAsia="x-none"/>
                </w:rPr>
                <w:t xml:space="preserve"> </w:t>
              </w:r>
            </w:ins>
          </w:p>
        </w:tc>
        <w:tc>
          <w:tcPr>
            <w:tcW w:w="1350" w:type="dxa"/>
            <w:tcBorders>
              <w:left w:val="single" w:sz="4" w:space="0" w:color="auto"/>
            </w:tcBorders>
          </w:tcPr>
          <w:p w14:paraId="4FD01C2F" w14:textId="77777777" w:rsidR="00C77677" w:rsidRPr="00585205" w:rsidRDefault="00C77677" w:rsidP="00C77677">
            <w:pPr>
              <w:widowControl w:val="0"/>
              <w:spacing w:after="0" w:line="233" w:lineRule="auto"/>
              <w:ind w:left="28" w:right="-20"/>
              <w:jc w:val="center"/>
              <w:rPr>
                <w:lang w:eastAsia="x-none"/>
              </w:rPr>
            </w:pPr>
            <w:r>
              <w:t>PASS / FAIL</w:t>
            </w:r>
          </w:p>
        </w:tc>
      </w:tr>
      <w:tr w:rsidR="00C77677" w:rsidRPr="00585205" w:rsidDel="005D52F3" w14:paraId="3FEE4AEC" w14:textId="63A50612" w:rsidTr="00B15888">
        <w:tc>
          <w:tcPr>
            <w:tcW w:w="715" w:type="dxa"/>
            <w:tcBorders>
              <w:top w:val="single" w:sz="4" w:space="0" w:color="auto"/>
              <w:right w:val="single" w:sz="4" w:space="0" w:color="auto"/>
            </w:tcBorders>
          </w:tcPr>
          <w:p w14:paraId="6ADB9E00" w14:textId="172C0269" w:rsidR="00C77677" w:rsidDel="005D52F3" w:rsidRDefault="003E0E17" w:rsidP="00C77677">
            <w:pPr>
              <w:pStyle w:val="NoSpacing"/>
              <w:jc w:val="center"/>
              <w:rPr>
                <w:moveFrom w:id="518" w:author="Dmitri.Khijniak@7Layers.com" w:date="2017-08-22T15:31:00Z"/>
                <w:lang w:eastAsia="x-none"/>
              </w:rPr>
            </w:pPr>
            <w:moveFromRangeStart w:id="519" w:author="Dmitri.Khijniak@7Layers.com" w:date="2017-08-22T15:31:00Z" w:name="move491179216"/>
            <w:moveFrom w:id="520" w:author="Dmitri.Khijniak@7Layers.com" w:date="2017-08-22T15:31:00Z">
              <w:r w:rsidDel="005D52F3">
                <w:rPr>
                  <w:lang w:eastAsia="x-none"/>
                </w:rPr>
                <w:t>9</w:t>
              </w:r>
            </w:moveFrom>
          </w:p>
        </w:tc>
        <w:tc>
          <w:tcPr>
            <w:tcW w:w="1084" w:type="dxa"/>
            <w:tcBorders>
              <w:top w:val="single" w:sz="4" w:space="0" w:color="auto"/>
              <w:left w:val="single" w:sz="4" w:space="0" w:color="auto"/>
            </w:tcBorders>
          </w:tcPr>
          <w:p w14:paraId="064950ED" w14:textId="5DD75DF2" w:rsidR="00C77677" w:rsidRPr="00217978" w:rsidDel="005D52F3" w:rsidRDefault="00C77677" w:rsidP="00C77677">
            <w:pPr>
              <w:pStyle w:val="NoSpacing"/>
              <w:jc w:val="center"/>
              <w:rPr>
                <w:moveFrom w:id="521" w:author="Dmitri.Khijniak@7Layers.com" w:date="2017-08-22T15:31:00Z"/>
                <w:lang w:eastAsia="x-none"/>
              </w:rPr>
            </w:pPr>
            <w:moveFrom w:id="522" w:author="Dmitri.Khijniak@7Layers.com" w:date="2017-08-22T15:31:00Z">
              <w:r w:rsidDel="005D52F3">
                <w:rPr>
                  <w:lang w:eastAsia="x-none"/>
                </w:rPr>
                <w:t xml:space="preserve">Verify </w:t>
              </w:r>
            </w:moveFrom>
          </w:p>
        </w:tc>
        <w:tc>
          <w:tcPr>
            <w:tcW w:w="6026" w:type="dxa"/>
            <w:tcBorders>
              <w:right w:val="single" w:sz="4" w:space="0" w:color="auto"/>
            </w:tcBorders>
          </w:tcPr>
          <w:p w14:paraId="45B24F5E" w14:textId="6E102904" w:rsidR="00C77677" w:rsidDel="005D52F3" w:rsidRDefault="00914D8B" w:rsidP="00374968">
            <w:pPr>
              <w:widowControl w:val="0"/>
              <w:spacing w:after="0" w:line="233" w:lineRule="auto"/>
              <w:ind w:left="28" w:right="-20"/>
              <w:rPr>
                <w:moveFrom w:id="523" w:author="Dmitri.Khijniak@7Layers.com" w:date="2017-08-22T15:31:00Z"/>
                <w:lang w:eastAsia="x-none"/>
              </w:rPr>
            </w:pPr>
            <w:moveFrom w:id="524" w:author="Dmitri.Khijniak@7Layers.com" w:date="2017-08-22T15:31:00Z">
              <w:r w:rsidDel="005D52F3">
                <w:rPr>
                  <w:lang w:eastAsia="x-none"/>
                </w:rPr>
                <w:t>IUT</w:t>
              </w:r>
              <w:r w:rsidR="00C77677" w:rsidDel="005D52F3">
                <w:rPr>
                  <w:lang w:eastAsia="x-none"/>
                </w:rPr>
                <w:t xml:space="preserve"> receives IPv6 messages on </w:t>
              </w:r>
              <w:r w:rsidR="00E968F0" w:rsidDel="005D52F3">
                <w:rPr>
                  <w:lang w:eastAsia="x-none"/>
                </w:rPr>
                <w:t>the channel defined in the WSA</w:t>
              </w:r>
            </w:moveFrom>
          </w:p>
        </w:tc>
        <w:tc>
          <w:tcPr>
            <w:tcW w:w="1350" w:type="dxa"/>
            <w:tcBorders>
              <w:left w:val="single" w:sz="4" w:space="0" w:color="auto"/>
            </w:tcBorders>
          </w:tcPr>
          <w:p w14:paraId="649B969F" w14:textId="7D027DE7" w:rsidR="00C77677" w:rsidDel="005D52F3" w:rsidRDefault="00C77677" w:rsidP="00C77677">
            <w:pPr>
              <w:widowControl w:val="0"/>
              <w:spacing w:after="0" w:line="233" w:lineRule="auto"/>
              <w:ind w:left="28" w:right="-20"/>
              <w:jc w:val="center"/>
              <w:rPr>
                <w:moveFrom w:id="525" w:author="Dmitri.Khijniak@7Layers.com" w:date="2017-08-22T15:31:00Z"/>
              </w:rPr>
            </w:pPr>
            <w:moveFrom w:id="526" w:author="Dmitri.Khijniak@7Layers.com" w:date="2017-08-22T15:31:00Z">
              <w:r w:rsidDel="005D52F3">
                <w:t>PASS / FAIL</w:t>
              </w:r>
            </w:moveFrom>
          </w:p>
        </w:tc>
      </w:tr>
      <w:moveFromRangeEnd w:id="519"/>
      <w:tr w:rsidR="00FD5130" w:rsidRPr="00585205" w14:paraId="0ED9B057" w14:textId="77777777" w:rsidTr="00B15888">
        <w:tc>
          <w:tcPr>
            <w:tcW w:w="715" w:type="dxa"/>
            <w:tcBorders>
              <w:top w:val="single" w:sz="4" w:space="0" w:color="auto"/>
              <w:right w:val="single" w:sz="4" w:space="0" w:color="auto"/>
            </w:tcBorders>
          </w:tcPr>
          <w:p w14:paraId="65677EE8" w14:textId="6888754F" w:rsidR="00FD5130" w:rsidRDefault="00650560" w:rsidP="00C77677">
            <w:pPr>
              <w:pStyle w:val="NoSpacing"/>
              <w:jc w:val="center"/>
              <w:rPr>
                <w:lang w:eastAsia="x-none"/>
              </w:rPr>
            </w:pPr>
            <w:ins w:id="527" w:author="Dmitri.Khijniak@7Layers.com" w:date="2017-08-22T15:36:00Z">
              <w:r>
                <w:rPr>
                  <w:lang w:eastAsia="x-none"/>
                </w:rPr>
                <w:t>7</w:t>
              </w:r>
            </w:ins>
            <w:del w:id="528" w:author="Dmitri.Khijniak@7Layers.com" w:date="2017-08-22T15:36:00Z">
              <w:r w:rsidR="003E0E17" w:rsidDel="00650560">
                <w:rPr>
                  <w:lang w:eastAsia="x-none"/>
                </w:rPr>
                <w:delText>10</w:delText>
              </w:r>
            </w:del>
          </w:p>
        </w:tc>
        <w:tc>
          <w:tcPr>
            <w:tcW w:w="1084" w:type="dxa"/>
            <w:tcBorders>
              <w:top w:val="single" w:sz="4" w:space="0" w:color="auto"/>
              <w:left w:val="single" w:sz="4" w:space="0" w:color="auto"/>
            </w:tcBorders>
          </w:tcPr>
          <w:p w14:paraId="4E7C6D09" w14:textId="78C05DC1" w:rsidR="00FD5130"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166FDB8C" w14:textId="263B0F81" w:rsidR="00FD5130" w:rsidRDefault="003E0E17" w:rsidP="00C77677">
            <w:pPr>
              <w:widowControl w:val="0"/>
              <w:spacing w:after="0" w:line="233" w:lineRule="auto"/>
              <w:ind w:left="28" w:right="-20"/>
              <w:rPr>
                <w:lang w:eastAsia="x-none"/>
              </w:rPr>
            </w:pPr>
            <w:r>
              <w:rPr>
                <w:lang w:eastAsia="x-none"/>
              </w:rPr>
              <w:t xml:space="preserve">Repeat Steps </w:t>
            </w:r>
            <w:ins w:id="529" w:author="Dmitri.Khijniak@7Layers.com" w:date="2017-08-22T15:36:00Z">
              <w:r w:rsidR="00650560">
                <w:rPr>
                  <w:lang w:eastAsia="x-none"/>
                </w:rPr>
                <w:t>1</w:t>
              </w:r>
            </w:ins>
            <w:del w:id="530" w:author="Dmitri.Khijniak@7Layers.com" w:date="2017-08-22T15:36:00Z">
              <w:r w:rsidR="00005236" w:rsidDel="00650560">
                <w:rPr>
                  <w:lang w:eastAsia="x-none"/>
                </w:rPr>
                <w:delText>5</w:delText>
              </w:r>
            </w:del>
            <w:r>
              <w:rPr>
                <w:lang w:eastAsia="x-none"/>
              </w:rPr>
              <w:t>-</w:t>
            </w:r>
            <w:ins w:id="531" w:author="Dmitri.Khijniak@7Layers.com" w:date="2017-08-22T15:36:00Z">
              <w:r w:rsidR="00650560">
                <w:rPr>
                  <w:lang w:eastAsia="x-none"/>
                </w:rPr>
                <w:t>6</w:t>
              </w:r>
            </w:ins>
            <w:del w:id="532" w:author="Dmitri.Khijniak@7Layers.com" w:date="2017-08-22T15:36:00Z">
              <w:r w:rsidDel="00650560">
                <w:rPr>
                  <w:lang w:eastAsia="x-none"/>
                </w:rPr>
                <w:delText>9</w:delText>
              </w:r>
            </w:del>
            <w:r>
              <w:rPr>
                <w:lang w:eastAsia="x-none"/>
              </w:rPr>
              <w:t xml:space="preserve"> for each supported </w:t>
            </w:r>
            <w:proofErr w:type="spellStart"/>
            <w:r w:rsidRPr="00F26C60">
              <w:rPr>
                <w:i/>
                <w:lang w:eastAsia="x-none"/>
                <w:rPrChange w:id="533" w:author="Dmitri.Khijniak@7Layers.com" w:date="2017-08-22T15:35:00Z">
                  <w:rPr>
                    <w:lang w:eastAsia="x-none"/>
                  </w:rPr>
                </w:rPrChange>
              </w:rPr>
              <w:t>pDataRate</w:t>
            </w:r>
            <w:proofErr w:type="spellEnd"/>
            <w:r>
              <w:rPr>
                <w:lang w:eastAsia="x-none"/>
              </w:rPr>
              <w:t xml:space="preserve"> in Table 4-2</w:t>
            </w:r>
          </w:p>
        </w:tc>
        <w:tc>
          <w:tcPr>
            <w:tcW w:w="1350" w:type="dxa"/>
            <w:tcBorders>
              <w:left w:val="single" w:sz="4" w:space="0" w:color="auto"/>
            </w:tcBorders>
          </w:tcPr>
          <w:p w14:paraId="5C464534" w14:textId="77777777" w:rsidR="00FD5130" w:rsidRDefault="00FD5130" w:rsidP="00C77677">
            <w:pPr>
              <w:widowControl w:val="0"/>
              <w:spacing w:after="0" w:line="233" w:lineRule="auto"/>
              <w:ind w:left="28" w:right="-20"/>
              <w:jc w:val="center"/>
            </w:pPr>
          </w:p>
        </w:tc>
      </w:tr>
      <w:tr w:rsidR="00C77677" w:rsidRPr="00585205" w14:paraId="133CDF4D" w14:textId="77777777" w:rsidTr="00B15888">
        <w:tc>
          <w:tcPr>
            <w:tcW w:w="715" w:type="dxa"/>
            <w:tcBorders>
              <w:right w:val="single" w:sz="4" w:space="0" w:color="auto"/>
            </w:tcBorders>
          </w:tcPr>
          <w:p w14:paraId="6F518849" w14:textId="1E6EAD1E" w:rsidR="00C77677" w:rsidRDefault="00650560" w:rsidP="00C77677">
            <w:pPr>
              <w:pStyle w:val="NoSpacing"/>
              <w:jc w:val="center"/>
              <w:rPr>
                <w:lang w:eastAsia="x-none"/>
              </w:rPr>
            </w:pPr>
            <w:ins w:id="534" w:author="Dmitri.Khijniak@7Layers.com" w:date="2017-08-22T15:36:00Z">
              <w:r>
                <w:rPr>
                  <w:lang w:eastAsia="x-none"/>
                </w:rPr>
                <w:t>8</w:t>
              </w:r>
            </w:ins>
            <w:del w:id="535" w:author="Dmitri.Khijniak@7Layers.com" w:date="2017-08-22T15:36:00Z">
              <w:r w:rsidR="003E0E17" w:rsidDel="00650560">
                <w:rPr>
                  <w:lang w:eastAsia="x-none"/>
                </w:rPr>
                <w:delText>11</w:delText>
              </w:r>
            </w:del>
          </w:p>
        </w:tc>
        <w:tc>
          <w:tcPr>
            <w:tcW w:w="1084" w:type="dxa"/>
            <w:tcBorders>
              <w:left w:val="single" w:sz="4" w:space="0" w:color="auto"/>
            </w:tcBorders>
          </w:tcPr>
          <w:p w14:paraId="25E63D73" w14:textId="524CC508" w:rsidR="00C77677"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0CD03208" w14:textId="059F5664" w:rsidR="00C77677" w:rsidRDefault="00A138F9" w:rsidP="00C77677">
            <w:pPr>
              <w:widowControl w:val="0"/>
              <w:spacing w:after="0" w:line="233" w:lineRule="auto"/>
              <w:ind w:left="28" w:right="-20"/>
              <w:rPr>
                <w:lang w:eastAsia="x-none"/>
              </w:rPr>
            </w:pPr>
            <w:r>
              <w:rPr>
                <w:lang w:eastAsia="x-none"/>
              </w:rPr>
              <w:t xml:space="preserve">Repeat Steps </w:t>
            </w:r>
            <w:del w:id="536" w:author="Dmitri.Khijniak@7Layers.com" w:date="2017-08-22T15:36:00Z">
              <w:r w:rsidR="00005236" w:rsidDel="00650560">
                <w:rPr>
                  <w:lang w:eastAsia="x-none"/>
                </w:rPr>
                <w:delText>5</w:delText>
              </w:r>
            </w:del>
            <w:ins w:id="537" w:author="Dmitri.Khijniak@7Layers.com" w:date="2017-08-22T15:36:00Z">
              <w:r w:rsidR="00650560">
                <w:rPr>
                  <w:lang w:eastAsia="x-none"/>
                </w:rPr>
                <w:t>1</w:t>
              </w:r>
            </w:ins>
            <w:r w:rsidR="003E0E17">
              <w:rPr>
                <w:lang w:eastAsia="x-none"/>
              </w:rPr>
              <w:t>-</w:t>
            </w:r>
            <w:ins w:id="538" w:author="Dmitri.Khijniak@7Layers.com" w:date="2017-08-22T15:36:00Z">
              <w:r w:rsidR="00650560">
                <w:rPr>
                  <w:lang w:eastAsia="x-none"/>
                </w:rPr>
                <w:t>7</w:t>
              </w:r>
            </w:ins>
            <w:del w:id="539" w:author="Dmitri.Khijniak@7Layers.com" w:date="2017-08-22T15:36:00Z">
              <w:r w:rsidR="003E0E17" w:rsidDel="00650560">
                <w:rPr>
                  <w:lang w:eastAsia="x-none"/>
                </w:rPr>
                <w:delText>10</w:delText>
              </w:r>
            </w:del>
            <w:r w:rsidR="003E0E17">
              <w:rPr>
                <w:lang w:eastAsia="x-none"/>
              </w:rPr>
              <w:t xml:space="preserve"> for each supported </w:t>
            </w:r>
            <w:r w:rsidR="00981F4C">
              <w:rPr>
                <w:lang w:eastAsia="x-none"/>
              </w:rPr>
              <w:t>combination</w:t>
            </w:r>
            <w:ins w:id="540" w:author="Dmitri.Khijniak@7Layers.com" w:date="2017-08-22T15:35:00Z">
              <w:r w:rsidR="00F26C60">
                <w:rPr>
                  <w:lang w:eastAsia="x-none"/>
                </w:rPr>
                <w:t xml:space="preserve"> of </w:t>
              </w:r>
            </w:ins>
            <w:ins w:id="541" w:author="Dmitri.Khijniak@7Layers.com" w:date="2017-08-22T15:36:00Z">
              <w:r w:rsidR="00F26C60">
                <w:rPr>
                  <w:lang w:eastAsia="x-none"/>
                </w:rPr>
                <w:t>‘</w:t>
              </w:r>
            </w:ins>
            <w:ins w:id="542" w:author="Dmitri.Khijniak@7Layers.com" w:date="2017-08-22T15:35:00Z">
              <w:r w:rsidR="00F26C60">
                <w:rPr>
                  <w:lang w:eastAsia="x-none"/>
                </w:rPr>
                <w:t>CH1</w:t>
              </w:r>
            </w:ins>
            <w:ins w:id="543" w:author="Dmitri.Khijniak@7Layers.com" w:date="2017-08-22T15:36:00Z">
              <w:r w:rsidR="00F26C60">
                <w:rPr>
                  <w:lang w:eastAsia="x-none"/>
                </w:rPr>
                <w:t>’</w:t>
              </w:r>
            </w:ins>
            <w:ins w:id="544" w:author="Dmitri.Khijniak@7Layers.com" w:date="2017-08-22T15:35:00Z">
              <w:r w:rsidR="00F26C60">
                <w:rPr>
                  <w:lang w:eastAsia="x-none"/>
                </w:rPr>
                <w:t xml:space="preserve"> and ‘CH2’ </w:t>
              </w:r>
            </w:ins>
            <w:del w:id="545" w:author="Dmitri.Khijniak@7Layers.com" w:date="2017-08-22T15:36:00Z">
              <w:r w:rsidR="003E0E17" w:rsidDel="00F26C60">
                <w:rPr>
                  <w:lang w:eastAsia="x-none"/>
                </w:rPr>
                <w:delText xml:space="preserve">pChannel </w:delText>
              </w:r>
            </w:del>
            <w:r w:rsidR="003E0E17">
              <w:rPr>
                <w:lang w:eastAsia="x-none"/>
              </w:rPr>
              <w:t>in Table 4-1</w:t>
            </w:r>
          </w:p>
        </w:tc>
        <w:tc>
          <w:tcPr>
            <w:tcW w:w="1350" w:type="dxa"/>
            <w:tcBorders>
              <w:left w:val="single" w:sz="4" w:space="0" w:color="auto"/>
            </w:tcBorders>
          </w:tcPr>
          <w:p w14:paraId="2A1C1ACC" w14:textId="77777777" w:rsidR="00C77677" w:rsidRDefault="00C77677" w:rsidP="00C77677">
            <w:pPr>
              <w:widowControl w:val="0"/>
              <w:spacing w:after="0" w:line="233" w:lineRule="auto"/>
              <w:ind w:right="-20"/>
              <w:rPr>
                <w:lang w:eastAsia="x-none"/>
              </w:rPr>
            </w:pPr>
          </w:p>
        </w:tc>
      </w:tr>
      <w:tr w:rsidR="003E0E17" w:rsidRPr="00585205" w:rsidDel="00F26C60" w14:paraId="11C92264" w14:textId="4268573C" w:rsidTr="00B15888">
        <w:trPr>
          <w:del w:id="546" w:author="Dmitri.Khijniak@7Layers.com" w:date="2017-08-22T15:36:00Z"/>
        </w:trPr>
        <w:tc>
          <w:tcPr>
            <w:tcW w:w="715" w:type="dxa"/>
            <w:tcBorders>
              <w:right w:val="single" w:sz="4" w:space="0" w:color="auto"/>
            </w:tcBorders>
          </w:tcPr>
          <w:p w14:paraId="6172346A" w14:textId="3B40581A" w:rsidR="003E0E17" w:rsidDel="00F26C60" w:rsidRDefault="003E0E17" w:rsidP="003E0E17">
            <w:pPr>
              <w:pStyle w:val="NoSpacing"/>
              <w:jc w:val="center"/>
              <w:rPr>
                <w:del w:id="547" w:author="Dmitri.Khijniak@7Layers.com" w:date="2017-08-22T15:36:00Z"/>
                <w:lang w:eastAsia="x-none"/>
              </w:rPr>
            </w:pPr>
            <w:del w:id="548" w:author="Dmitri.Khijniak@7Layers.com" w:date="2017-08-22T15:36:00Z">
              <w:r w:rsidDel="00F26C60">
                <w:rPr>
                  <w:lang w:eastAsia="x-none"/>
                </w:rPr>
                <w:delText>12</w:delText>
              </w:r>
            </w:del>
          </w:p>
        </w:tc>
        <w:tc>
          <w:tcPr>
            <w:tcW w:w="1084" w:type="dxa"/>
            <w:tcBorders>
              <w:left w:val="single" w:sz="4" w:space="0" w:color="auto"/>
            </w:tcBorders>
          </w:tcPr>
          <w:p w14:paraId="7551A537" w14:textId="2E80BCE8" w:rsidR="003E0E17" w:rsidDel="00F26C60" w:rsidRDefault="003E0E17" w:rsidP="003E0E17">
            <w:pPr>
              <w:pStyle w:val="NoSpacing"/>
              <w:jc w:val="center"/>
              <w:rPr>
                <w:del w:id="549" w:author="Dmitri.Khijniak@7Layers.com" w:date="2017-08-22T15:36:00Z"/>
                <w:lang w:eastAsia="x-none"/>
              </w:rPr>
            </w:pPr>
            <w:del w:id="550" w:author="Dmitri.Khijniak@7Layers.com" w:date="2017-08-22T15:36:00Z">
              <w:r w:rsidDel="00F26C60">
                <w:rPr>
                  <w:lang w:eastAsia="x-none"/>
                </w:rPr>
                <w:delText>Stimulus</w:delText>
              </w:r>
            </w:del>
          </w:p>
        </w:tc>
        <w:tc>
          <w:tcPr>
            <w:tcW w:w="6026" w:type="dxa"/>
            <w:tcBorders>
              <w:right w:val="single" w:sz="4" w:space="0" w:color="auto"/>
            </w:tcBorders>
          </w:tcPr>
          <w:p w14:paraId="583C1F99" w14:textId="1BDBD37F" w:rsidR="003E0E17" w:rsidDel="00F26C60" w:rsidRDefault="003E0E17" w:rsidP="003E0E17">
            <w:pPr>
              <w:widowControl w:val="0"/>
              <w:spacing w:after="0" w:line="233" w:lineRule="auto"/>
              <w:ind w:left="28" w:right="-20"/>
              <w:rPr>
                <w:del w:id="551" w:author="Dmitri.Khijniak@7Layers.com" w:date="2017-08-22T15:36:00Z"/>
                <w:lang w:eastAsia="x-none"/>
              </w:rPr>
            </w:pPr>
            <w:del w:id="552" w:author="Dmitri.Khijniak@7Layers.com" w:date="2017-08-22T15:36:00Z">
              <w:r w:rsidDel="00F26C60">
                <w:rPr>
                  <w:lang w:eastAsia="x-none"/>
                </w:rPr>
                <w:delText>IUT to stop transmitting WSMs.</w:delText>
              </w:r>
            </w:del>
          </w:p>
        </w:tc>
        <w:tc>
          <w:tcPr>
            <w:tcW w:w="1350" w:type="dxa"/>
            <w:tcBorders>
              <w:left w:val="single" w:sz="4" w:space="0" w:color="auto"/>
            </w:tcBorders>
          </w:tcPr>
          <w:p w14:paraId="15950AB9" w14:textId="5B4D5FFD" w:rsidR="003E0E17" w:rsidDel="00F26C60" w:rsidRDefault="003E0E17" w:rsidP="003E0E17">
            <w:pPr>
              <w:widowControl w:val="0"/>
              <w:spacing w:after="0" w:line="233" w:lineRule="auto"/>
              <w:ind w:right="-20"/>
              <w:rPr>
                <w:del w:id="553" w:author="Dmitri.Khijniak@7Layers.com" w:date="2017-08-22T15:36:00Z"/>
                <w:lang w:eastAsia="x-none"/>
              </w:rPr>
            </w:pPr>
          </w:p>
        </w:tc>
      </w:tr>
      <w:tr w:rsidR="003E0E17" w:rsidRPr="00585205" w:rsidDel="00D173B5" w14:paraId="2B47DC5E" w14:textId="5A391641" w:rsidTr="00B15888">
        <w:trPr>
          <w:del w:id="554" w:author="Dmitri.Khijniak@7Layers.com" w:date="2017-08-22T11:57:00Z"/>
        </w:trPr>
        <w:tc>
          <w:tcPr>
            <w:tcW w:w="715" w:type="dxa"/>
            <w:tcBorders>
              <w:right w:val="single" w:sz="4" w:space="0" w:color="auto"/>
            </w:tcBorders>
          </w:tcPr>
          <w:p w14:paraId="1703CF2A" w14:textId="37852865" w:rsidR="003E0E17" w:rsidDel="00D173B5" w:rsidRDefault="003E0E17" w:rsidP="003E0E17">
            <w:pPr>
              <w:pStyle w:val="NoSpacing"/>
              <w:jc w:val="center"/>
              <w:rPr>
                <w:del w:id="555" w:author="Dmitri.Khijniak@7Layers.com" w:date="2017-08-22T11:57:00Z"/>
                <w:lang w:eastAsia="x-none"/>
              </w:rPr>
            </w:pPr>
            <w:del w:id="556" w:author="Dmitri.Khijniak@7Layers.com" w:date="2017-08-22T11:57:00Z">
              <w:r w:rsidDel="00D173B5">
                <w:rPr>
                  <w:lang w:eastAsia="x-none"/>
                </w:rPr>
                <w:delText>13</w:delText>
              </w:r>
            </w:del>
          </w:p>
        </w:tc>
        <w:tc>
          <w:tcPr>
            <w:tcW w:w="1084" w:type="dxa"/>
            <w:tcBorders>
              <w:left w:val="single" w:sz="4" w:space="0" w:color="auto"/>
            </w:tcBorders>
          </w:tcPr>
          <w:p w14:paraId="082F2ED1" w14:textId="0A6B7446" w:rsidR="003E0E17" w:rsidDel="00D173B5" w:rsidRDefault="003E0E17" w:rsidP="003E0E17">
            <w:pPr>
              <w:pStyle w:val="NoSpacing"/>
              <w:jc w:val="center"/>
              <w:rPr>
                <w:del w:id="557" w:author="Dmitri.Khijniak@7Layers.com" w:date="2017-08-22T11:57:00Z"/>
                <w:lang w:eastAsia="x-none"/>
              </w:rPr>
            </w:pPr>
            <w:del w:id="558" w:author="Dmitri.Khijniak@7Layers.com" w:date="2017-08-22T11:57:00Z">
              <w:r w:rsidDel="00D173B5">
                <w:rPr>
                  <w:lang w:eastAsia="x-none"/>
                </w:rPr>
                <w:delText>Configure</w:delText>
              </w:r>
            </w:del>
          </w:p>
        </w:tc>
        <w:tc>
          <w:tcPr>
            <w:tcW w:w="6026" w:type="dxa"/>
            <w:tcBorders>
              <w:right w:val="single" w:sz="4" w:space="0" w:color="auto"/>
            </w:tcBorders>
          </w:tcPr>
          <w:p w14:paraId="1523B004" w14:textId="57586324" w:rsidR="003E0E17" w:rsidDel="00D173B5" w:rsidRDefault="003E0E17" w:rsidP="003E0E17">
            <w:pPr>
              <w:widowControl w:val="0"/>
              <w:spacing w:after="0" w:line="233" w:lineRule="auto"/>
              <w:ind w:left="28" w:right="-20"/>
              <w:rPr>
                <w:del w:id="559" w:author="Dmitri.Khijniak@7Layers.com" w:date="2017-08-22T11:57:00Z"/>
                <w:lang w:eastAsia="x-none"/>
              </w:rPr>
            </w:pPr>
            <w:del w:id="560" w:author="Dmitri.Khijniak@7Layers.com" w:date="2017-08-22T11:57:00Z">
              <w:r w:rsidDel="00D173B5">
                <w:rPr>
                  <w:lang w:eastAsia="x-none"/>
                </w:rPr>
                <w:delText>The IUT to initial state</w:delText>
              </w:r>
            </w:del>
          </w:p>
        </w:tc>
        <w:tc>
          <w:tcPr>
            <w:tcW w:w="1350" w:type="dxa"/>
            <w:tcBorders>
              <w:left w:val="single" w:sz="4" w:space="0" w:color="auto"/>
            </w:tcBorders>
          </w:tcPr>
          <w:p w14:paraId="152443C0" w14:textId="74E04161" w:rsidR="003E0E17" w:rsidDel="00D173B5" w:rsidRDefault="003E0E17" w:rsidP="003E0E17">
            <w:pPr>
              <w:widowControl w:val="0"/>
              <w:spacing w:after="0" w:line="233" w:lineRule="auto"/>
              <w:ind w:right="-20"/>
              <w:rPr>
                <w:del w:id="561" w:author="Dmitri.Khijniak@7Layers.com" w:date="2017-08-22T11:57:00Z"/>
                <w:lang w:eastAsia="x-none"/>
              </w:rPr>
            </w:pPr>
          </w:p>
        </w:tc>
      </w:tr>
    </w:tbl>
    <w:p w14:paraId="0FDC436C" w14:textId="5B0A4B10" w:rsidR="00C42753" w:rsidRDefault="00C42753" w:rsidP="00C42753"/>
    <w:p w14:paraId="34EE858C" w14:textId="4FF482B5" w:rsidR="00085DAB" w:rsidRDefault="00085DAB" w:rsidP="00085DAB">
      <w:pPr>
        <w:pStyle w:val="Heading4"/>
      </w:pPr>
      <w:bookmarkStart w:id="562" w:name="_Toc480967053"/>
      <w:r>
        <w:t>TP-16094-TXT-PER-BV-02</w:t>
      </w:r>
      <w:bookmarkEnd w:id="562"/>
    </w:p>
    <w:tbl>
      <w:tblPr>
        <w:tblStyle w:val="TableGrid"/>
        <w:tblW w:w="9175" w:type="dxa"/>
        <w:tblLayout w:type="fixed"/>
        <w:tblLook w:val="04A0" w:firstRow="1" w:lastRow="0" w:firstColumn="1" w:lastColumn="0" w:noHBand="0" w:noVBand="1"/>
      </w:tblPr>
      <w:tblGrid>
        <w:gridCol w:w="715"/>
        <w:gridCol w:w="1084"/>
        <w:gridCol w:w="6026"/>
        <w:gridCol w:w="1350"/>
      </w:tblGrid>
      <w:tr w:rsidR="00085DAB" w:rsidRPr="00585205" w14:paraId="2E856EB0" w14:textId="77777777" w:rsidTr="00B15888">
        <w:tc>
          <w:tcPr>
            <w:tcW w:w="1799" w:type="dxa"/>
            <w:gridSpan w:val="2"/>
          </w:tcPr>
          <w:p w14:paraId="3E3C4743"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2986AC1C" w14:textId="5C3431AC"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TP-16094-TXT-PER-BV-02</w:t>
            </w:r>
          </w:p>
        </w:tc>
      </w:tr>
      <w:tr w:rsidR="00085DAB" w:rsidRPr="00585205" w14:paraId="74C2571F" w14:textId="77777777" w:rsidTr="00B15888">
        <w:tc>
          <w:tcPr>
            <w:tcW w:w="1799" w:type="dxa"/>
            <w:gridSpan w:val="2"/>
          </w:tcPr>
          <w:p w14:paraId="4FF41879" w14:textId="4858EFC0" w:rsidR="00085DAB"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625BBF2F" w14:textId="3465431C" w:rsidR="00085DAB" w:rsidRPr="00585205" w:rsidRDefault="00085DAB" w:rsidP="00085DA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w:t>
            </w:r>
            <w:r w:rsidR="00BB6DF6">
              <w:rPr>
                <w:szCs w:val="20"/>
              </w:rPr>
              <w:t xml:space="preserve"> channel</w:t>
            </w:r>
            <w:r w:rsidR="001A01B5">
              <w:rPr>
                <w:szCs w:val="20"/>
              </w:rPr>
              <w:t xml:space="preserve"> mode</w:t>
            </w:r>
            <w:r>
              <w:rPr>
                <w:szCs w:val="20"/>
              </w:rPr>
              <w:t xml:space="preserve"> while transmitting IPv6 messages in service channel and verify proper transmission of WSM</w:t>
            </w:r>
            <w:r w:rsidR="00FB4AA2">
              <w:rPr>
                <w:szCs w:val="20"/>
              </w:rPr>
              <w:t xml:space="preserve"> &amp; IPv6 messages</w:t>
            </w:r>
          </w:p>
        </w:tc>
      </w:tr>
      <w:tr w:rsidR="00085DAB" w:rsidRPr="00585205" w14:paraId="418BEC34" w14:textId="77777777" w:rsidTr="00B15888">
        <w:tc>
          <w:tcPr>
            <w:tcW w:w="1799" w:type="dxa"/>
            <w:gridSpan w:val="2"/>
          </w:tcPr>
          <w:p w14:paraId="5E95336D"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1CE2BD7B" w14:textId="23C4214A" w:rsidR="00085DAB"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085DAB" w:rsidRPr="00585205" w14:paraId="61E164D2" w14:textId="77777777" w:rsidTr="00B15888">
        <w:tc>
          <w:tcPr>
            <w:tcW w:w="1799" w:type="dxa"/>
            <w:gridSpan w:val="2"/>
          </w:tcPr>
          <w:p w14:paraId="2FF15C89"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5977BED9" w14:textId="78EC3DDC" w:rsidR="00085DAB"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F38A1">
              <w:rPr>
                <w:sz w:val="18"/>
                <w:szCs w:val="18"/>
              </w:rPr>
              <w:t>, 6.3.2</w:t>
            </w:r>
          </w:p>
        </w:tc>
      </w:tr>
      <w:tr w:rsidR="00085DAB" w:rsidRPr="00585205" w14:paraId="6697335D" w14:textId="77777777" w:rsidTr="00B15888">
        <w:tc>
          <w:tcPr>
            <w:tcW w:w="1799" w:type="dxa"/>
            <w:gridSpan w:val="2"/>
          </w:tcPr>
          <w:p w14:paraId="1EE5ABE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6C0067B3" w14:textId="3C3BAA76" w:rsidR="00085DAB" w:rsidRPr="00585205" w:rsidRDefault="00AE7674"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DB76CF">
              <w:rPr>
                <w:szCs w:val="20"/>
              </w:rPr>
              <w:t>.6</w:t>
            </w:r>
            <w:r>
              <w:rPr>
                <w:szCs w:val="20"/>
              </w:rPr>
              <w:t>, M4.2</w:t>
            </w:r>
          </w:p>
        </w:tc>
      </w:tr>
      <w:tr w:rsidR="00085DAB" w:rsidRPr="00585205" w14:paraId="2AAEBDCB" w14:textId="77777777" w:rsidTr="00B15888">
        <w:tc>
          <w:tcPr>
            <w:tcW w:w="9175" w:type="dxa"/>
            <w:gridSpan w:val="4"/>
            <w:shd w:val="clear" w:color="auto" w:fill="F2F2F2" w:themeFill="background1" w:themeFillShade="F2"/>
          </w:tcPr>
          <w:p w14:paraId="519A6202" w14:textId="77777777" w:rsidR="00085DAB" w:rsidRPr="00585205" w:rsidRDefault="00085DAB" w:rsidP="00B15888">
            <w:pPr>
              <w:widowControl w:val="0"/>
              <w:spacing w:after="0" w:line="233" w:lineRule="auto"/>
              <w:ind w:left="31" w:right="1246" w:firstLine="1649"/>
              <w:jc w:val="center"/>
              <w:rPr>
                <w:sz w:val="24"/>
                <w:szCs w:val="24"/>
              </w:rPr>
            </w:pPr>
            <w:r>
              <w:rPr>
                <w:b/>
              </w:rPr>
              <w:t>Pre-test conditions</w:t>
            </w:r>
          </w:p>
        </w:tc>
      </w:tr>
      <w:tr w:rsidR="00085DAB" w:rsidRPr="00585205" w14:paraId="6E367DC4" w14:textId="77777777" w:rsidTr="00B15888">
        <w:trPr>
          <w:trHeight w:val="488"/>
        </w:trPr>
        <w:tc>
          <w:tcPr>
            <w:tcW w:w="9175" w:type="dxa"/>
            <w:gridSpan w:val="4"/>
          </w:tcPr>
          <w:p w14:paraId="0CB3F123" w14:textId="447B71E5" w:rsidR="00085DAB" w:rsidRPr="00585205" w:rsidRDefault="00085DAB" w:rsidP="00DD4057">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DD4057">
              <w:rPr>
                <w:lang w:eastAsia="x-none"/>
              </w:rPr>
              <w:t xml:space="preserve"> as per sec 4.3.1</w:t>
            </w:r>
          </w:p>
        </w:tc>
      </w:tr>
      <w:tr w:rsidR="00085DAB" w:rsidRPr="00585205" w14:paraId="45DABB80" w14:textId="77777777" w:rsidTr="00B15888">
        <w:tc>
          <w:tcPr>
            <w:tcW w:w="9175" w:type="dxa"/>
            <w:gridSpan w:val="4"/>
            <w:shd w:val="clear" w:color="auto" w:fill="F2F2F2" w:themeFill="background1" w:themeFillShade="F2"/>
          </w:tcPr>
          <w:p w14:paraId="3B83AEEE" w14:textId="77777777" w:rsidR="00085DAB" w:rsidRPr="00585205" w:rsidRDefault="00085DAB" w:rsidP="00B15888">
            <w:pPr>
              <w:widowControl w:val="0"/>
              <w:spacing w:after="0" w:line="238" w:lineRule="auto"/>
              <w:ind w:left="-18" w:right="1246" w:firstLine="1698"/>
              <w:jc w:val="center"/>
              <w:rPr>
                <w:sz w:val="24"/>
                <w:szCs w:val="24"/>
              </w:rPr>
            </w:pPr>
            <w:r>
              <w:rPr>
                <w:b/>
              </w:rPr>
              <w:t>Test Sequence</w:t>
            </w:r>
          </w:p>
        </w:tc>
      </w:tr>
      <w:tr w:rsidR="00085DAB" w:rsidRPr="00585205" w14:paraId="4BAB92AF" w14:textId="77777777" w:rsidTr="00B15888">
        <w:tc>
          <w:tcPr>
            <w:tcW w:w="715" w:type="dxa"/>
            <w:tcBorders>
              <w:bottom w:val="single" w:sz="4" w:space="0" w:color="auto"/>
              <w:right w:val="single" w:sz="4" w:space="0" w:color="auto"/>
            </w:tcBorders>
          </w:tcPr>
          <w:p w14:paraId="7357EB93" w14:textId="77777777" w:rsidR="00085DAB" w:rsidRPr="00163A90" w:rsidRDefault="00085DAB"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0EF54A96" w14:textId="77777777" w:rsidR="00085DAB" w:rsidRPr="00163A90" w:rsidRDefault="00085DAB" w:rsidP="00B15888">
            <w:pPr>
              <w:pStyle w:val="NoSpacing"/>
              <w:jc w:val="center"/>
              <w:rPr>
                <w:b/>
              </w:rPr>
            </w:pPr>
            <w:r w:rsidRPr="00163A90">
              <w:rPr>
                <w:b/>
              </w:rPr>
              <w:t>Type</w:t>
            </w:r>
          </w:p>
        </w:tc>
        <w:tc>
          <w:tcPr>
            <w:tcW w:w="6026" w:type="dxa"/>
            <w:tcBorders>
              <w:right w:val="single" w:sz="4" w:space="0" w:color="auto"/>
            </w:tcBorders>
          </w:tcPr>
          <w:p w14:paraId="733B0A6C"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B0BB85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3E0E17" w:rsidRPr="00585205" w14:paraId="0BC099F5" w14:textId="77777777" w:rsidTr="00B15888">
        <w:tc>
          <w:tcPr>
            <w:tcW w:w="715" w:type="dxa"/>
            <w:tcBorders>
              <w:top w:val="single" w:sz="4" w:space="0" w:color="auto"/>
              <w:bottom w:val="single" w:sz="4" w:space="0" w:color="auto"/>
              <w:right w:val="single" w:sz="4" w:space="0" w:color="auto"/>
            </w:tcBorders>
          </w:tcPr>
          <w:p w14:paraId="27E7F3F8" w14:textId="18AE6BAD" w:rsidR="003E0E17" w:rsidRDefault="003E0E17" w:rsidP="003E0E17">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08872758" w14:textId="76658337" w:rsidR="003E0E17" w:rsidRDefault="003E0E17" w:rsidP="003E0E17">
            <w:pPr>
              <w:pStyle w:val="NoSpacing"/>
              <w:jc w:val="center"/>
              <w:rPr>
                <w:lang w:eastAsia="x-none"/>
              </w:rPr>
            </w:pPr>
            <w:r w:rsidRPr="00420D5F">
              <w:rPr>
                <w:lang w:eastAsia="x-none"/>
              </w:rPr>
              <w:t>Configure</w:t>
            </w:r>
          </w:p>
        </w:tc>
        <w:tc>
          <w:tcPr>
            <w:tcW w:w="6026" w:type="dxa"/>
            <w:tcBorders>
              <w:right w:val="single" w:sz="4" w:space="0" w:color="auto"/>
            </w:tcBorders>
          </w:tcPr>
          <w:p w14:paraId="43FD21ED" w14:textId="129DBFCF" w:rsidR="003E0E17" w:rsidRDefault="00981F4C" w:rsidP="003E0E17">
            <w:pPr>
              <w:widowControl w:val="0"/>
              <w:spacing w:after="0" w:line="233" w:lineRule="auto"/>
              <w:ind w:left="28" w:right="-20"/>
              <w:rPr>
                <w:lang w:eastAsia="x-none"/>
              </w:rPr>
            </w:pPr>
            <w:ins w:id="563" w:author="Dmitri.Khijniak@7Layers.com" w:date="2017-08-22T13:51:00Z">
              <w:r>
                <w:rPr>
                  <w:spacing w:val="3"/>
                </w:rPr>
                <w:t xml:space="preserve">The IUT </w:t>
              </w:r>
              <w:r>
                <w:rPr>
                  <w:spacing w:val="-8"/>
                </w:rPr>
                <w:t xml:space="preserve">is configured </w:t>
              </w:r>
            </w:ins>
            <w:ins w:id="564" w:author="Dmitri.Khijniak@7Layers.com" w:date="2017-08-22T15:21:00Z">
              <w:r>
                <w:rPr>
                  <w:spacing w:val="-8"/>
                </w:rPr>
                <w:t xml:space="preserve">with </w:t>
              </w:r>
            </w:ins>
            <w:ins w:id="565" w:author="Dmitri.Khijniak@7Layers.com" w:date="2017-08-22T15:27:00Z">
              <w:r>
                <w:rPr>
                  <w:spacing w:val="-8"/>
                </w:rPr>
                <w:t xml:space="preserve">a </w:t>
              </w:r>
            </w:ins>
            <w:ins w:id="566" w:author="Dmitri.Khijniak@7Layers.com" w:date="2017-08-22T15:22:00Z">
              <w:r>
                <w:t>t</w:t>
              </w:r>
              <w:r>
                <w:rPr>
                  <w:spacing w:val="1"/>
                </w:rPr>
                <w:t>r</w:t>
              </w:r>
              <w:r>
                <w:rPr>
                  <w:spacing w:val="3"/>
                </w:rPr>
                <w:t>a</w:t>
              </w:r>
              <w:r>
                <w:rPr>
                  <w:spacing w:val="-1"/>
                </w:rPr>
                <w:t>n</w:t>
              </w:r>
              <w:r>
                <w:rPr>
                  <w:spacing w:val="2"/>
                </w:rPr>
                <w:t>s</w:t>
              </w:r>
              <w:r>
                <w:rPr>
                  <w:spacing w:val="-1"/>
                </w:rPr>
                <w:t>m</w:t>
              </w:r>
              <w:r>
                <w:t>i</w:t>
              </w:r>
              <w:r>
                <w:rPr>
                  <w:spacing w:val="2"/>
                </w:rPr>
                <w:t>t</w:t>
              </w:r>
              <w:r>
                <w:t>ter</w:t>
              </w:r>
              <w:r>
                <w:rPr>
                  <w:spacing w:val="-8"/>
                </w:rPr>
                <w:t xml:space="preserve"> </w:t>
              </w:r>
              <w:r>
                <w:rPr>
                  <w:spacing w:val="1"/>
                </w:rPr>
                <w:t>pro</w:t>
              </w:r>
              <w:r>
                <w:rPr>
                  <w:spacing w:val="-2"/>
                </w:rPr>
                <w:t>f</w:t>
              </w:r>
              <w:r>
                <w:t xml:space="preserve">ile with </w:t>
              </w:r>
              <w:proofErr w:type="spellStart"/>
              <w:r w:rsidRPr="008F0714">
                <w:rPr>
                  <w:i/>
                  <w:lang w:eastAsia="x-none"/>
                </w:rPr>
                <w:t>pDataRate</w:t>
              </w:r>
              <w:proofErr w:type="spellEnd"/>
              <w:r>
                <w:rPr>
                  <w:lang w:eastAsia="x-none"/>
                </w:rPr>
                <w:t xml:space="preserve"> </w:t>
              </w:r>
              <w:r>
                <w:t xml:space="preserve">to </w:t>
              </w:r>
            </w:ins>
            <w:r>
              <w:rPr>
                <w:spacing w:val="1"/>
              </w:rPr>
              <w:t>transmit</w:t>
            </w:r>
            <w:ins w:id="567" w:author="Dmitri.Khijniak@7Layers.com" w:date="2017-08-22T13:51:00Z">
              <w:r>
                <w:rPr>
                  <w:spacing w:val="-5"/>
                </w:rPr>
                <w:t xml:space="preserve"> </w:t>
              </w:r>
              <w:r>
                <w:rPr>
                  <w:spacing w:val="1"/>
                </w:rPr>
                <w:t>I</w:t>
              </w:r>
              <w:r>
                <w:rPr>
                  <w:spacing w:val="2"/>
                </w:rPr>
                <w:t>P</w:t>
              </w:r>
              <w:r>
                <w:rPr>
                  <w:spacing w:val="1"/>
                </w:rPr>
                <w:t>v</w:t>
              </w:r>
              <w:r>
                <w:t>6</w:t>
              </w:r>
              <w:r>
                <w:rPr>
                  <w:spacing w:val="-3"/>
                </w:rPr>
                <w:t xml:space="preserve"> </w:t>
              </w:r>
              <w:r>
                <w:rPr>
                  <w:spacing w:val="-4"/>
                </w:rPr>
                <w:t>m</w:t>
              </w:r>
              <w:r>
                <w:rPr>
                  <w:spacing w:val="3"/>
                </w:rPr>
                <w:t>e</w:t>
              </w:r>
              <w:r>
                <w:rPr>
                  <w:spacing w:val="-1"/>
                </w:rPr>
                <w:t>ss</w:t>
              </w:r>
              <w:r>
                <w:rPr>
                  <w:spacing w:val="3"/>
                </w:rPr>
                <w:t>a</w:t>
              </w:r>
              <w:r>
                <w:rPr>
                  <w:spacing w:val="-1"/>
                </w:rPr>
                <w:t>g</w:t>
              </w:r>
              <w:r>
                <w:t>es</w:t>
              </w:r>
              <w:r>
                <w:rPr>
                  <w:spacing w:val="-4"/>
                </w:rPr>
                <w:t xml:space="preserve"> </w:t>
              </w:r>
              <w:r>
                <w:rPr>
                  <w:spacing w:val="1"/>
                </w:rPr>
                <w:t>o</w:t>
              </w:r>
              <w:r>
                <w:t>n</w:t>
              </w:r>
              <w:r>
                <w:rPr>
                  <w:spacing w:val="-3"/>
                </w:rPr>
                <w:t xml:space="preserve"> ‘CH2’</w:t>
              </w:r>
            </w:ins>
            <w:ins w:id="568" w:author="Dmitri.Khijniak@7Layers.com" w:date="2017-08-22T15:14:00Z">
              <w:r>
                <w:rPr>
                  <w:spacing w:val="-3"/>
                </w:rPr>
                <w:t xml:space="preserve"> </w:t>
              </w:r>
              <w:r>
                <w:rPr>
                  <w:lang w:eastAsia="x-none"/>
                </w:rPr>
                <w:t>in alternating channel mode.</w:t>
              </w:r>
            </w:ins>
          </w:p>
        </w:tc>
        <w:tc>
          <w:tcPr>
            <w:tcW w:w="1350" w:type="dxa"/>
            <w:tcBorders>
              <w:left w:val="single" w:sz="4" w:space="0" w:color="auto"/>
            </w:tcBorders>
          </w:tcPr>
          <w:p w14:paraId="610B5B76" w14:textId="77777777" w:rsidR="003E0E17" w:rsidRPr="00585205" w:rsidRDefault="003E0E17" w:rsidP="003E0E17">
            <w:pPr>
              <w:widowControl w:val="0"/>
              <w:spacing w:after="0" w:line="233" w:lineRule="auto"/>
              <w:ind w:right="-20"/>
              <w:rPr>
                <w:lang w:eastAsia="x-none"/>
              </w:rPr>
            </w:pPr>
          </w:p>
        </w:tc>
      </w:tr>
      <w:tr w:rsidR="00C41926" w:rsidRPr="00585205" w14:paraId="2935125C" w14:textId="77777777" w:rsidTr="00B15888">
        <w:tc>
          <w:tcPr>
            <w:tcW w:w="715" w:type="dxa"/>
            <w:tcBorders>
              <w:top w:val="single" w:sz="4" w:space="0" w:color="auto"/>
              <w:bottom w:val="single" w:sz="4" w:space="0" w:color="auto"/>
              <w:right w:val="single" w:sz="4" w:space="0" w:color="auto"/>
            </w:tcBorders>
          </w:tcPr>
          <w:p w14:paraId="58686AB0" w14:textId="775378BD" w:rsidR="00C41926" w:rsidRDefault="00C41926" w:rsidP="00C41926">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38D1C31F" w14:textId="171074E1" w:rsidR="00C41926" w:rsidRDefault="00C41926" w:rsidP="00C41926">
            <w:pPr>
              <w:pStyle w:val="NoSpacing"/>
              <w:jc w:val="center"/>
              <w:rPr>
                <w:lang w:eastAsia="x-none"/>
              </w:rPr>
            </w:pPr>
            <w:r>
              <w:rPr>
                <w:lang w:eastAsia="x-none"/>
              </w:rPr>
              <w:t>Configure</w:t>
            </w:r>
          </w:p>
        </w:tc>
        <w:tc>
          <w:tcPr>
            <w:tcW w:w="6026" w:type="dxa"/>
            <w:tcBorders>
              <w:right w:val="single" w:sz="4" w:space="0" w:color="auto"/>
            </w:tcBorders>
          </w:tcPr>
          <w:p w14:paraId="6237464A" w14:textId="60E4E661" w:rsidR="00C41926" w:rsidRDefault="00981F4C" w:rsidP="00C41926">
            <w:pPr>
              <w:widowControl w:val="0"/>
              <w:spacing w:after="0" w:line="233" w:lineRule="auto"/>
              <w:ind w:left="28" w:right="-20"/>
              <w:rPr>
                <w:lang w:eastAsia="x-none"/>
              </w:rPr>
            </w:pPr>
            <w:ins w:id="569" w:author="Dmitri.Khijniak@7Layers.com" w:date="2017-08-22T13:52:00Z">
              <w:r>
                <w:rPr>
                  <w:spacing w:val="3"/>
                </w:rPr>
                <w:t>T</w:t>
              </w:r>
              <w:r>
                <w:rPr>
                  <w:spacing w:val="-1"/>
                </w:rPr>
                <w:t>h</w:t>
              </w:r>
              <w:r>
                <w:t>e</w:t>
              </w:r>
              <w:r>
                <w:rPr>
                  <w:spacing w:val="-5"/>
                </w:rPr>
                <w:t xml:space="preserve"> </w:t>
              </w:r>
            </w:ins>
            <w:ins w:id="570" w:author="Dmitri.Khijniak@7Layers.com" w:date="2017-08-22T15:13:00Z">
              <w:r>
                <w:rPr>
                  <w:spacing w:val="3"/>
                </w:rPr>
                <w:t xml:space="preserve">IUT is configured to </w:t>
              </w:r>
            </w:ins>
            <w:r>
              <w:rPr>
                <w:spacing w:val="3"/>
              </w:rPr>
              <w:t>transmit</w:t>
            </w:r>
            <w:ins w:id="571" w:author="Dmitri.Khijniak@7Layers.com" w:date="2017-08-22T15:13:00Z">
              <w:r>
                <w:rPr>
                  <w:spacing w:val="3"/>
                </w:rPr>
                <w:t xml:space="preserve"> </w:t>
              </w:r>
            </w:ins>
            <w:ins w:id="572" w:author="Dmitri.Khijniak@7Layers.com" w:date="2017-08-22T13:52:00Z">
              <w:r>
                <w:rPr>
                  <w:spacing w:val="1"/>
                </w:rPr>
                <w:t>W</w:t>
              </w:r>
              <w:r>
                <w:t>SM</w:t>
              </w:r>
            </w:ins>
            <w:ins w:id="573" w:author="Dmitri.Khijniak@7Layers.com" w:date="2017-08-22T15:14:00Z">
              <w:r>
                <w:t>s</w:t>
              </w:r>
            </w:ins>
            <w:ins w:id="574" w:author="Dmitri.Khijniak@7Layers.com" w:date="2017-08-22T13:52:00Z">
              <w:r>
                <w:rPr>
                  <w:spacing w:val="-2"/>
                </w:rPr>
                <w:t xml:space="preserve"> </w:t>
              </w:r>
              <w:r>
                <w:rPr>
                  <w:spacing w:val="1"/>
                </w:rPr>
                <w:t>o</w:t>
              </w:r>
              <w:r>
                <w:t>n</w:t>
              </w:r>
              <w:r>
                <w:rPr>
                  <w:spacing w:val="-3"/>
                </w:rPr>
                <w:t xml:space="preserve"> </w:t>
              </w:r>
              <w:r>
                <w:rPr>
                  <w:spacing w:val="1"/>
                </w:rPr>
                <w:t>‘</w:t>
              </w:r>
              <w:r>
                <w:rPr>
                  <w:spacing w:val="-1"/>
                </w:rPr>
                <w:t>C</w:t>
              </w:r>
              <w:r>
                <w:t>H</w:t>
              </w:r>
              <w:r>
                <w:rPr>
                  <w:spacing w:val="1"/>
                </w:rPr>
                <w:t>1</w:t>
              </w:r>
              <w:r>
                <w:t>’</w:t>
              </w:r>
              <w:r>
                <w:rPr>
                  <w:spacing w:val="-2"/>
                </w:rPr>
                <w:t xml:space="preserve"> </w:t>
              </w:r>
            </w:ins>
            <w:ins w:id="575" w:author="Dmitri.Khijniak@7Layers.com" w:date="2017-08-22T15:15:00Z">
              <w:r>
                <w:rPr>
                  <w:lang w:eastAsia="x-none"/>
                </w:rPr>
                <w:t>in alternating channel mode</w:t>
              </w:r>
              <w:r>
                <w:t xml:space="preserve"> </w:t>
              </w:r>
            </w:ins>
            <w:ins w:id="576" w:author="Dmitri.Khijniak@7Layers.com" w:date="2017-08-22T13:52:00Z">
              <w:r>
                <w:t xml:space="preserve">with </w:t>
              </w:r>
              <w:proofErr w:type="spellStart"/>
              <w:r w:rsidRPr="007A6E1D">
                <w:rPr>
                  <w:i/>
                  <w:spacing w:val="-2"/>
                  <w:rPrChange w:id="577" w:author="Dmitri.Khijniak@7Layers.com" w:date="2017-08-22T13:52:00Z">
                    <w:rPr>
                      <w:spacing w:val="-2"/>
                    </w:rPr>
                  </w:rPrChange>
                </w:rPr>
                <w:t>p</w:t>
              </w:r>
              <w:r w:rsidRPr="007A6E1D">
                <w:rPr>
                  <w:i/>
                  <w:rPrChange w:id="578" w:author="Dmitri.Khijniak@7Layers.com" w:date="2017-08-22T13:52:00Z">
                    <w:rPr/>
                  </w:rPrChange>
                </w:rPr>
                <w:t>Dat</w:t>
              </w:r>
              <w:r w:rsidRPr="007A6E1D">
                <w:rPr>
                  <w:i/>
                  <w:spacing w:val="1"/>
                  <w:rPrChange w:id="579" w:author="Dmitri.Khijniak@7Layers.com" w:date="2017-08-22T13:52:00Z">
                    <w:rPr>
                      <w:spacing w:val="1"/>
                    </w:rPr>
                  </w:rPrChange>
                </w:rPr>
                <w:t>a</w:t>
              </w:r>
              <w:r w:rsidRPr="007A6E1D">
                <w:rPr>
                  <w:i/>
                  <w:spacing w:val="-1"/>
                  <w:rPrChange w:id="580" w:author="Dmitri.Khijniak@7Layers.com" w:date="2017-08-22T13:52:00Z">
                    <w:rPr>
                      <w:spacing w:val="-1"/>
                    </w:rPr>
                  </w:rPrChange>
                </w:rPr>
                <w:t>R</w:t>
              </w:r>
              <w:r w:rsidRPr="007A6E1D">
                <w:rPr>
                  <w:i/>
                  <w:rPrChange w:id="581" w:author="Dmitri.Khijniak@7Layers.com" w:date="2017-08-22T13:52:00Z">
                    <w:rPr/>
                  </w:rPrChange>
                </w:rPr>
                <w:t>at</w:t>
              </w:r>
              <w:r w:rsidRPr="007A6E1D">
                <w:rPr>
                  <w:i/>
                  <w:spacing w:val="3"/>
                  <w:rPrChange w:id="582" w:author="Dmitri.Khijniak@7Layers.com" w:date="2017-08-22T13:52:00Z">
                    <w:rPr>
                      <w:spacing w:val="3"/>
                    </w:rPr>
                  </w:rPrChange>
                </w:rPr>
                <w:t>e</w:t>
              </w:r>
            </w:ins>
            <w:proofErr w:type="spellEnd"/>
            <w:del w:id="583" w:author="Dmitri.Khijniak@7Layers.com" w:date="2017-08-22T13:51:00Z">
              <w:r w:rsidDel="007A6E1D">
                <w:rPr>
                  <w:lang w:eastAsia="x-none"/>
                </w:rPr>
                <w:delText>The IUT to receive IPv6 messages on the channel defined in the WSA</w:delText>
              </w:r>
            </w:del>
            <w:ins w:id="584" w:author="Dmitri.Khijniak@7Layers.com" w:date="2017-08-22T15:16:00Z">
              <w:r>
                <w:t>.</w:t>
              </w:r>
            </w:ins>
          </w:p>
        </w:tc>
        <w:tc>
          <w:tcPr>
            <w:tcW w:w="1350" w:type="dxa"/>
            <w:tcBorders>
              <w:left w:val="single" w:sz="4" w:space="0" w:color="auto"/>
            </w:tcBorders>
          </w:tcPr>
          <w:p w14:paraId="7D907067" w14:textId="77777777" w:rsidR="00C41926" w:rsidRPr="00585205" w:rsidRDefault="00C41926" w:rsidP="00C41926">
            <w:pPr>
              <w:widowControl w:val="0"/>
              <w:spacing w:after="0" w:line="233" w:lineRule="auto"/>
              <w:ind w:right="-20"/>
              <w:rPr>
                <w:lang w:eastAsia="x-none"/>
              </w:rPr>
            </w:pPr>
          </w:p>
        </w:tc>
      </w:tr>
      <w:tr w:rsidR="00005236" w:rsidRPr="00585205" w14:paraId="34A51FC6" w14:textId="77777777" w:rsidTr="00B15888">
        <w:tc>
          <w:tcPr>
            <w:tcW w:w="715" w:type="dxa"/>
            <w:tcBorders>
              <w:top w:val="single" w:sz="4" w:space="0" w:color="auto"/>
              <w:bottom w:val="single" w:sz="4" w:space="0" w:color="auto"/>
              <w:right w:val="single" w:sz="4" w:space="0" w:color="auto"/>
            </w:tcBorders>
          </w:tcPr>
          <w:p w14:paraId="5CEE743B" w14:textId="3206C353" w:rsidR="00005236" w:rsidRDefault="00273225" w:rsidP="00005236">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42EDF08C" w14:textId="3685D66B" w:rsidR="00005236" w:rsidRDefault="00005236" w:rsidP="00005236">
            <w:pPr>
              <w:pStyle w:val="NoSpacing"/>
              <w:jc w:val="center"/>
              <w:rPr>
                <w:lang w:eastAsia="x-none"/>
              </w:rPr>
            </w:pPr>
            <w:r>
              <w:rPr>
                <w:lang w:eastAsia="x-none"/>
              </w:rPr>
              <w:t>Stimulus</w:t>
            </w:r>
          </w:p>
        </w:tc>
        <w:tc>
          <w:tcPr>
            <w:tcW w:w="6026" w:type="dxa"/>
            <w:tcBorders>
              <w:right w:val="single" w:sz="4" w:space="0" w:color="auto"/>
            </w:tcBorders>
          </w:tcPr>
          <w:p w14:paraId="3D320107" w14:textId="535587F8" w:rsidR="00005236" w:rsidRDefault="004C392B" w:rsidP="00005236">
            <w:pPr>
              <w:widowControl w:val="0"/>
              <w:spacing w:after="0" w:line="233" w:lineRule="auto"/>
              <w:ind w:left="28" w:right="-20"/>
              <w:rPr>
                <w:lang w:eastAsia="x-none"/>
              </w:rPr>
            </w:pPr>
            <w:ins w:id="585" w:author="Dmitri.Khijniak@7Layers.com" w:date="2017-08-22T15:20:00Z">
              <w:r>
                <w:rPr>
                  <w:spacing w:val="3"/>
                </w:rPr>
                <w:t xml:space="preserve">The </w:t>
              </w:r>
            </w:ins>
            <w:r>
              <w:rPr>
                <w:spacing w:val="3"/>
              </w:rPr>
              <w:t xml:space="preserve">IUT </w:t>
            </w:r>
            <w:ins w:id="586" w:author="Dmitri.Khijniak@7Layers.com" w:date="2017-08-22T15:21:00Z">
              <w:r>
                <w:t xml:space="preserve">transmits </w:t>
              </w:r>
            </w:ins>
            <w:ins w:id="587" w:author="Dmitri.Khijniak@7Layers.com" w:date="2017-08-22T15:20:00Z">
              <w:r>
                <w:rPr>
                  <w:spacing w:val="1"/>
                </w:rPr>
                <w:t>I</w:t>
              </w:r>
              <w:r>
                <w:rPr>
                  <w:spacing w:val="2"/>
                </w:rPr>
                <w:t>P</w:t>
              </w:r>
              <w:r>
                <w:rPr>
                  <w:spacing w:val="-1"/>
                </w:rPr>
                <w:t>v</w:t>
              </w:r>
              <w:r>
                <w:t xml:space="preserve">6 messages </w:t>
              </w:r>
              <w:r>
                <w:rPr>
                  <w:spacing w:val="1"/>
                </w:rPr>
                <w:t>o</w:t>
              </w:r>
              <w:r>
                <w:t>n</w:t>
              </w:r>
              <w:r>
                <w:rPr>
                  <w:spacing w:val="-3"/>
                </w:rPr>
                <w:t xml:space="preserve"> </w:t>
              </w:r>
              <w:r>
                <w:rPr>
                  <w:spacing w:val="1"/>
                </w:rPr>
                <w:t>‘</w:t>
              </w:r>
              <w:r>
                <w:rPr>
                  <w:spacing w:val="-1"/>
                </w:rPr>
                <w:t>C</w:t>
              </w:r>
              <w:r>
                <w:t>H</w:t>
              </w:r>
              <w:r>
                <w:rPr>
                  <w:spacing w:val="1"/>
                </w:rPr>
                <w:t>2</w:t>
              </w:r>
              <w:r>
                <w:rPr>
                  <w:spacing w:val="-2"/>
                </w:rPr>
                <w:t>’</w:t>
              </w:r>
            </w:ins>
            <w:ins w:id="588" w:author="Dmitri.Khijniak@7Layers.com" w:date="2017-08-22T15:29:00Z">
              <w:r>
                <w:rPr>
                  <w:spacing w:val="-2"/>
                </w:rPr>
                <w:t xml:space="preserve"> </w:t>
              </w:r>
            </w:ins>
            <w:r>
              <w:rPr>
                <w:spacing w:val="-2"/>
              </w:rPr>
              <w:t>in alternative mode</w:t>
            </w:r>
            <w:r>
              <w:rPr>
                <w:lang w:eastAsia="x-none"/>
              </w:rPr>
              <w:t xml:space="preserve"> </w:t>
            </w:r>
            <w:ins w:id="589" w:author="Dmitri.Khijniak@7Layers.com" w:date="2017-08-22T15:29:00Z">
              <w:r>
                <w:rPr>
                  <w:lang w:eastAsia="x-none"/>
                </w:rPr>
                <w:t xml:space="preserve">with the repeat rate </w:t>
              </w:r>
              <w:r w:rsidRPr="008F0714">
                <w:rPr>
                  <w:i/>
                  <w:lang w:eastAsia="x-none"/>
                </w:rPr>
                <w:t>p</w:t>
              </w:r>
              <w:r>
                <w:rPr>
                  <w:i/>
                  <w:lang w:eastAsia="x-none"/>
                </w:rPr>
                <w:t>IPv6</w:t>
              </w:r>
              <w:r w:rsidRPr="008F0714">
                <w:rPr>
                  <w:i/>
                  <w:lang w:eastAsia="x-none"/>
                </w:rPr>
                <w:t>epeatRate</w:t>
              </w:r>
            </w:ins>
          </w:p>
        </w:tc>
        <w:tc>
          <w:tcPr>
            <w:tcW w:w="1350" w:type="dxa"/>
            <w:tcBorders>
              <w:left w:val="single" w:sz="4" w:space="0" w:color="auto"/>
            </w:tcBorders>
          </w:tcPr>
          <w:p w14:paraId="425E3F09" w14:textId="77777777" w:rsidR="00005236" w:rsidRPr="00585205" w:rsidRDefault="00005236" w:rsidP="00005236">
            <w:pPr>
              <w:widowControl w:val="0"/>
              <w:spacing w:after="0" w:line="233" w:lineRule="auto"/>
              <w:ind w:right="-20"/>
              <w:rPr>
                <w:lang w:eastAsia="x-none"/>
              </w:rPr>
            </w:pPr>
          </w:p>
        </w:tc>
      </w:tr>
      <w:tr w:rsidR="00A138F9" w:rsidRPr="00585205" w14:paraId="18E96D28" w14:textId="77777777" w:rsidTr="00B15888">
        <w:tc>
          <w:tcPr>
            <w:tcW w:w="715" w:type="dxa"/>
            <w:tcBorders>
              <w:top w:val="single" w:sz="4" w:space="0" w:color="auto"/>
              <w:bottom w:val="single" w:sz="4" w:space="0" w:color="auto"/>
              <w:right w:val="single" w:sz="4" w:space="0" w:color="auto"/>
            </w:tcBorders>
          </w:tcPr>
          <w:p w14:paraId="3ED627B7" w14:textId="1CBD61BB" w:rsidR="00A138F9" w:rsidRDefault="00273225" w:rsidP="00A138F9">
            <w:pPr>
              <w:pStyle w:val="NoSpacing"/>
              <w:jc w:val="center"/>
              <w:rPr>
                <w:lang w:eastAsia="x-none"/>
              </w:rPr>
            </w:pPr>
            <w:r>
              <w:rPr>
                <w:lang w:eastAsia="x-none"/>
              </w:rPr>
              <w:lastRenderedPageBreak/>
              <w:t>4</w:t>
            </w:r>
          </w:p>
        </w:tc>
        <w:tc>
          <w:tcPr>
            <w:tcW w:w="1084" w:type="dxa"/>
            <w:tcBorders>
              <w:top w:val="single" w:sz="4" w:space="0" w:color="auto"/>
              <w:left w:val="single" w:sz="4" w:space="0" w:color="auto"/>
              <w:bottom w:val="single" w:sz="4" w:space="0" w:color="auto"/>
            </w:tcBorders>
          </w:tcPr>
          <w:p w14:paraId="38BE5DB0" w14:textId="6A7B50A1" w:rsidR="00A138F9" w:rsidRDefault="00A138F9" w:rsidP="00A138F9">
            <w:pPr>
              <w:pStyle w:val="NoSpacing"/>
              <w:jc w:val="center"/>
              <w:rPr>
                <w:lang w:eastAsia="x-none"/>
              </w:rPr>
            </w:pPr>
            <w:r>
              <w:rPr>
                <w:lang w:eastAsia="x-none"/>
              </w:rPr>
              <w:t>Stimulus</w:t>
            </w:r>
          </w:p>
        </w:tc>
        <w:tc>
          <w:tcPr>
            <w:tcW w:w="6026" w:type="dxa"/>
            <w:tcBorders>
              <w:right w:val="single" w:sz="4" w:space="0" w:color="auto"/>
            </w:tcBorders>
          </w:tcPr>
          <w:p w14:paraId="7A1D0A57" w14:textId="331A979B" w:rsidR="00A138F9" w:rsidRDefault="004C392B" w:rsidP="00A138F9">
            <w:pPr>
              <w:widowControl w:val="0"/>
              <w:spacing w:after="0" w:line="233" w:lineRule="auto"/>
              <w:ind w:left="28" w:right="-20"/>
              <w:rPr>
                <w:lang w:eastAsia="x-none"/>
              </w:rPr>
            </w:pPr>
            <w:r w:rsidRPr="004C392B">
              <w:rPr>
                <w:lang w:eastAsia="x-none"/>
              </w:rPr>
              <w:t xml:space="preserve">The IUT transmit WSMs on ‘CH1’ with alternative with the repeat rate </w:t>
            </w:r>
            <w:proofErr w:type="spellStart"/>
            <w:r w:rsidRPr="004C392B">
              <w:rPr>
                <w:i/>
                <w:lang w:eastAsia="x-none"/>
              </w:rPr>
              <w:t>pWSMRepeatRate</w:t>
            </w:r>
            <w:proofErr w:type="spellEnd"/>
          </w:p>
        </w:tc>
        <w:tc>
          <w:tcPr>
            <w:tcW w:w="1350" w:type="dxa"/>
            <w:tcBorders>
              <w:left w:val="single" w:sz="4" w:space="0" w:color="auto"/>
            </w:tcBorders>
          </w:tcPr>
          <w:p w14:paraId="4722B0E7" w14:textId="77777777" w:rsidR="00A138F9" w:rsidRPr="00585205" w:rsidRDefault="00A138F9" w:rsidP="00A138F9">
            <w:pPr>
              <w:widowControl w:val="0"/>
              <w:spacing w:after="0" w:line="233" w:lineRule="auto"/>
              <w:ind w:right="-20"/>
              <w:rPr>
                <w:lang w:eastAsia="x-none"/>
              </w:rPr>
            </w:pPr>
          </w:p>
        </w:tc>
      </w:tr>
      <w:tr w:rsidR="00085DAB" w:rsidRPr="00585205" w14:paraId="060175B0" w14:textId="77777777" w:rsidTr="00B15888">
        <w:tc>
          <w:tcPr>
            <w:tcW w:w="715" w:type="dxa"/>
            <w:tcBorders>
              <w:top w:val="single" w:sz="4" w:space="0" w:color="auto"/>
              <w:right w:val="single" w:sz="4" w:space="0" w:color="auto"/>
            </w:tcBorders>
          </w:tcPr>
          <w:p w14:paraId="478615D8" w14:textId="0D983735" w:rsidR="00085DAB" w:rsidRPr="00585205" w:rsidRDefault="00273225" w:rsidP="00B15888">
            <w:pPr>
              <w:pStyle w:val="NoSpacing"/>
              <w:jc w:val="center"/>
              <w:rPr>
                <w:sz w:val="24"/>
              </w:rPr>
            </w:pPr>
            <w:r>
              <w:rPr>
                <w:lang w:eastAsia="x-none"/>
              </w:rPr>
              <w:t>5</w:t>
            </w:r>
          </w:p>
        </w:tc>
        <w:tc>
          <w:tcPr>
            <w:tcW w:w="1084" w:type="dxa"/>
            <w:tcBorders>
              <w:top w:val="single" w:sz="4" w:space="0" w:color="auto"/>
              <w:left w:val="single" w:sz="4" w:space="0" w:color="auto"/>
            </w:tcBorders>
          </w:tcPr>
          <w:p w14:paraId="7E00E093" w14:textId="77777777" w:rsidR="00085DAB" w:rsidRPr="00585205" w:rsidRDefault="00085DAB" w:rsidP="00B15888">
            <w:pPr>
              <w:pStyle w:val="NoSpacing"/>
              <w:jc w:val="center"/>
              <w:rPr>
                <w:sz w:val="24"/>
              </w:rPr>
            </w:pPr>
            <w:r w:rsidRPr="00585205">
              <w:rPr>
                <w:lang w:val="x-none" w:eastAsia="x-none"/>
              </w:rPr>
              <w:t>Verify</w:t>
            </w:r>
          </w:p>
        </w:tc>
        <w:tc>
          <w:tcPr>
            <w:tcW w:w="6026" w:type="dxa"/>
            <w:tcBorders>
              <w:right w:val="single" w:sz="4" w:space="0" w:color="auto"/>
            </w:tcBorders>
          </w:tcPr>
          <w:p w14:paraId="02B450D5" w14:textId="1349E7A2" w:rsidR="00085DAB" w:rsidRPr="00585205" w:rsidRDefault="004C392B" w:rsidP="00114C6E">
            <w:pPr>
              <w:widowControl w:val="0"/>
              <w:spacing w:after="0" w:line="233" w:lineRule="auto"/>
              <w:ind w:left="28" w:right="-20"/>
              <w:rPr>
                <w:lang w:eastAsia="x-none"/>
              </w:rPr>
            </w:pPr>
            <w:ins w:id="590" w:author="Dmitri.Khijniak@7Layers.com" w:date="2017-08-22T15:31:00Z">
              <w:r>
                <w:rPr>
                  <w:lang w:eastAsia="x-none"/>
                </w:rPr>
                <w:t xml:space="preserve">The </w:t>
              </w:r>
            </w:ins>
            <w:r>
              <w:rPr>
                <w:lang w:eastAsia="x-none"/>
              </w:rPr>
              <w:t>Test Equipment</w:t>
            </w:r>
            <w:ins w:id="591" w:author="Dmitri.Khijniak@7Layers.com" w:date="2017-08-22T15:31:00Z">
              <w:r>
                <w:rPr>
                  <w:lang w:eastAsia="x-none"/>
                </w:rPr>
                <w:t xml:space="preserve"> receives IPv6 messages on </w:t>
              </w:r>
            </w:ins>
            <w:ins w:id="592" w:author="Dmitri.Khijniak@7Layers.com" w:date="2017-08-22T15:33:00Z">
              <w:r>
                <w:rPr>
                  <w:i/>
                  <w:lang w:eastAsia="x-none"/>
                </w:rPr>
                <w:t>‘</w:t>
              </w:r>
              <w:r w:rsidRPr="00F26C60">
                <w:rPr>
                  <w:lang w:eastAsia="x-none"/>
                  <w:rPrChange w:id="593" w:author="Dmitri.Khijniak@7Layers.com" w:date="2017-08-22T15:33:00Z">
                    <w:rPr>
                      <w:i/>
                      <w:lang w:eastAsia="x-none"/>
                    </w:rPr>
                  </w:rPrChange>
                </w:rPr>
                <w:t>CH2</w:t>
              </w:r>
              <w:r>
                <w:rPr>
                  <w:i/>
                  <w:lang w:eastAsia="x-none"/>
                </w:rPr>
                <w:t>’</w:t>
              </w:r>
            </w:ins>
            <w:ins w:id="594" w:author="Dmitri.Khijniak@7Layers.com" w:date="2017-08-22T15:32:00Z">
              <w:r>
                <w:rPr>
                  <w:lang w:eastAsia="x-none"/>
                </w:rPr>
                <w:t xml:space="preserve"> </w:t>
              </w:r>
            </w:ins>
            <w:ins w:id="595" w:author="Dmitri.Khijniak@7Layers.com" w:date="2017-08-22T15:34:00Z">
              <w:r>
                <w:rPr>
                  <w:lang w:eastAsia="x-none"/>
                </w:rPr>
                <w:t xml:space="preserve">using alternative channel mode </w:t>
              </w:r>
            </w:ins>
            <w:ins w:id="596" w:author="Dmitri.Khijniak@7Layers.com" w:date="2017-08-22T15:32:00Z">
              <w:r>
                <w:rPr>
                  <w:lang w:eastAsia="x-none"/>
                </w:rPr>
                <w:t xml:space="preserve">and </w:t>
              </w:r>
              <w:proofErr w:type="spellStart"/>
              <w:r w:rsidRPr="005D52F3">
                <w:rPr>
                  <w:i/>
                  <w:lang w:eastAsia="x-none"/>
                  <w:rPrChange w:id="597" w:author="Dmitri.Khijniak@7Layers.com" w:date="2017-08-22T15:32:00Z">
                    <w:rPr>
                      <w:lang w:eastAsia="x-none"/>
                    </w:rPr>
                  </w:rPrChange>
                </w:rPr>
                <w:t>pDataRate</w:t>
              </w:r>
            </w:ins>
            <w:proofErr w:type="spellEnd"/>
            <w:ins w:id="598" w:author="Dmitri.Khijniak@7Layers.com" w:date="2017-08-22T15:31:00Z">
              <w:del w:id="599" w:author="Dmitri.Khijniak@7Layers.com" w:date="2017-08-22T15:31:00Z">
                <w:r w:rsidDel="005D52F3">
                  <w:rPr>
                    <w:lang w:eastAsia="x-none"/>
                  </w:rPr>
                  <w:delText xml:space="preserve">the channel </w:delText>
                </w:r>
              </w:del>
            </w:ins>
            <w:ins w:id="600" w:author="Dmitri.Khijniak@7Layers.com" w:date="2017-08-22T15:32:00Z">
              <w:r>
                <w:rPr>
                  <w:lang w:eastAsia="x-none"/>
                </w:rPr>
                <w:t xml:space="preserve"> </w:t>
              </w:r>
            </w:ins>
            <w:ins w:id="601" w:author="Dmitri.Khijniak@7Layers.com" w:date="2017-08-22T15:31:00Z">
              <w:r>
                <w:rPr>
                  <w:lang w:eastAsia="x-none"/>
                </w:rPr>
                <w:t xml:space="preserve">with an average </w:t>
              </w:r>
            </w:ins>
            <w:ins w:id="602" w:author="Dmitri.Khijniak@7Layers.com" w:date="2017-08-22T15:33:00Z">
              <w:r>
                <w:rPr>
                  <w:lang w:eastAsia="x-none"/>
                </w:rPr>
                <w:t xml:space="preserve">repeat </w:t>
              </w:r>
            </w:ins>
            <w:ins w:id="603" w:author="Dmitri.Khijniak@7Layers.com" w:date="2017-08-22T15:31:00Z">
              <w:r>
                <w:rPr>
                  <w:lang w:eastAsia="x-none"/>
                </w:rPr>
                <w:t xml:space="preserve">rate of </w:t>
              </w:r>
              <w:del w:id="604" w:author="Dmitri.Khijniak@7Layers.com" w:date="2017-08-22T15:31:00Z">
                <w:r w:rsidDel="005D52F3">
                  <w:rPr>
                    <w:lang w:eastAsia="x-none"/>
                  </w:rPr>
                  <w:delText>defined in the WSA</w:delText>
                </w:r>
              </w:del>
            </w:ins>
            <w:ins w:id="605" w:author="Dmitri.Khijniak@7Layers.com" w:date="2017-08-22T15:32:00Z">
              <w:r w:rsidRPr="008F0714">
                <w:rPr>
                  <w:i/>
                  <w:lang w:eastAsia="x-none"/>
                </w:rPr>
                <w:t xml:space="preserve"> p</w:t>
              </w:r>
              <w:r>
                <w:rPr>
                  <w:i/>
                  <w:lang w:eastAsia="x-none"/>
                </w:rPr>
                <w:t>IPv6</w:t>
              </w:r>
              <w:r w:rsidRPr="008F0714">
                <w:rPr>
                  <w:i/>
                  <w:lang w:eastAsia="x-none"/>
                </w:rPr>
                <w:t>epeatRate</w:t>
              </w:r>
            </w:ins>
            <w:ins w:id="606" w:author="Dmitri.Khijniak@7Layers.com" w:date="2017-08-22T15:34:00Z">
              <w:r>
                <w:rPr>
                  <w:lang w:eastAsia="x-none"/>
                </w:rPr>
                <w:t>.</w:t>
              </w:r>
            </w:ins>
          </w:p>
        </w:tc>
        <w:tc>
          <w:tcPr>
            <w:tcW w:w="1350" w:type="dxa"/>
            <w:tcBorders>
              <w:left w:val="single" w:sz="4" w:space="0" w:color="auto"/>
            </w:tcBorders>
          </w:tcPr>
          <w:p w14:paraId="5A8D9E5E" w14:textId="77777777" w:rsidR="00085DAB" w:rsidRPr="00585205" w:rsidRDefault="00085DAB" w:rsidP="00B15888">
            <w:pPr>
              <w:widowControl w:val="0"/>
              <w:spacing w:after="0" w:line="233" w:lineRule="auto"/>
              <w:ind w:left="28" w:right="-20"/>
              <w:jc w:val="center"/>
              <w:rPr>
                <w:lang w:eastAsia="x-none"/>
              </w:rPr>
            </w:pPr>
            <w:r>
              <w:t>PASS / FAIL</w:t>
            </w:r>
          </w:p>
        </w:tc>
      </w:tr>
      <w:tr w:rsidR="00085DAB" w:rsidRPr="00585205" w14:paraId="2C46FC4C" w14:textId="77777777" w:rsidTr="00B15888">
        <w:tc>
          <w:tcPr>
            <w:tcW w:w="715" w:type="dxa"/>
            <w:tcBorders>
              <w:top w:val="single" w:sz="4" w:space="0" w:color="auto"/>
              <w:right w:val="single" w:sz="4" w:space="0" w:color="auto"/>
            </w:tcBorders>
          </w:tcPr>
          <w:p w14:paraId="010C9CE2" w14:textId="11BC83FB" w:rsidR="00085DAB" w:rsidRDefault="00273225" w:rsidP="00B15888">
            <w:pPr>
              <w:pStyle w:val="NoSpacing"/>
              <w:jc w:val="center"/>
              <w:rPr>
                <w:lang w:eastAsia="x-none"/>
              </w:rPr>
            </w:pPr>
            <w:r>
              <w:rPr>
                <w:lang w:eastAsia="x-none"/>
              </w:rPr>
              <w:t>6</w:t>
            </w:r>
          </w:p>
        </w:tc>
        <w:tc>
          <w:tcPr>
            <w:tcW w:w="1084" w:type="dxa"/>
            <w:tcBorders>
              <w:top w:val="single" w:sz="4" w:space="0" w:color="auto"/>
              <w:left w:val="single" w:sz="4" w:space="0" w:color="auto"/>
            </w:tcBorders>
          </w:tcPr>
          <w:p w14:paraId="5BEB4990" w14:textId="77777777" w:rsidR="00085DAB" w:rsidRPr="00217978" w:rsidRDefault="00085DAB" w:rsidP="00B15888">
            <w:pPr>
              <w:pStyle w:val="NoSpacing"/>
              <w:jc w:val="center"/>
              <w:rPr>
                <w:lang w:eastAsia="x-none"/>
              </w:rPr>
            </w:pPr>
            <w:r>
              <w:rPr>
                <w:lang w:eastAsia="x-none"/>
              </w:rPr>
              <w:t xml:space="preserve">Verify </w:t>
            </w:r>
          </w:p>
        </w:tc>
        <w:tc>
          <w:tcPr>
            <w:tcW w:w="6026" w:type="dxa"/>
            <w:tcBorders>
              <w:right w:val="single" w:sz="4" w:space="0" w:color="auto"/>
            </w:tcBorders>
          </w:tcPr>
          <w:p w14:paraId="6C7213BE" w14:textId="492CAC5B" w:rsidR="00085DAB" w:rsidRDefault="004C392B" w:rsidP="00114C6E">
            <w:pPr>
              <w:widowControl w:val="0"/>
              <w:spacing w:after="0" w:line="233" w:lineRule="auto"/>
              <w:ind w:left="28" w:right="-20"/>
              <w:rPr>
                <w:lang w:eastAsia="x-none"/>
              </w:rPr>
            </w:pPr>
            <w:ins w:id="607" w:author="Dmitri.Khijniak@7Layers.com" w:date="2017-08-22T15:20:00Z">
              <w:r>
                <w:rPr>
                  <w:lang w:eastAsia="x-none"/>
                </w:rPr>
                <w:t xml:space="preserve">The </w:t>
              </w:r>
            </w:ins>
            <w:r>
              <w:rPr>
                <w:lang w:eastAsia="x-none"/>
              </w:rPr>
              <w:t>Test Equipment receives WSM</w:t>
            </w:r>
            <w:ins w:id="608" w:author="Dmitri.Khijniak@7Layers.com" w:date="2017-08-22T15:30:00Z">
              <w:r>
                <w:rPr>
                  <w:lang w:eastAsia="x-none"/>
                </w:rPr>
                <w:t>s</w:t>
              </w:r>
            </w:ins>
            <w:r>
              <w:rPr>
                <w:lang w:eastAsia="x-none"/>
              </w:rPr>
              <w:t xml:space="preserve"> </w:t>
            </w:r>
            <w:del w:id="609" w:author="Dmitri.Khijniak@7Layers.com" w:date="2017-08-22T15:33:00Z">
              <w:r w:rsidDel="005D52F3">
                <w:rPr>
                  <w:lang w:eastAsia="x-none"/>
                </w:rPr>
                <w:delText xml:space="preserve">messages </w:delText>
              </w:r>
            </w:del>
            <w:r>
              <w:rPr>
                <w:lang w:eastAsia="x-none"/>
              </w:rPr>
              <w:t xml:space="preserve">on ‘CH1’ </w:t>
            </w:r>
            <w:del w:id="610" w:author="Dmitri.Khijniak@7Layers.com" w:date="2017-08-22T15:31:00Z">
              <w:r w:rsidDel="005D52F3">
                <w:rPr>
                  <w:lang w:eastAsia="x-none"/>
                </w:rPr>
                <w:delText xml:space="preserve">every </w:delText>
              </w:r>
              <w:r w:rsidDel="005D52F3">
                <w:rPr>
                  <w:i/>
                  <w:lang w:eastAsia="x-none"/>
                </w:rPr>
                <w:delText>p</w:delText>
              </w:r>
              <w:r w:rsidRPr="007F00F1" w:rsidDel="005D52F3">
                <w:rPr>
                  <w:i/>
                  <w:lang w:eastAsia="x-none"/>
                </w:rPr>
                <w:delText>WSMRepeatRate</w:delText>
              </w:r>
              <w:r w:rsidDel="005D52F3">
                <w:rPr>
                  <w:lang w:eastAsia="x-none"/>
                </w:rPr>
                <w:delText>.</w:delText>
              </w:r>
            </w:del>
            <w:ins w:id="611" w:author="Dmitri.Khijniak@7Layers.com" w:date="2017-08-22T15:35:00Z">
              <w:r>
                <w:rPr>
                  <w:lang w:eastAsia="x-none"/>
                </w:rPr>
                <w:t xml:space="preserve"> using alternative channel mode and </w:t>
              </w:r>
              <w:proofErr w:type="spellStart"/>
              <w:r w:rsidRPr="008F0714">
                <w:rPr>
                  <w:i/>
                  <w:lang w:eastAsia="x-none"/>
                </w:rPr>
                <w:t>pDataRate</w:t>
              </w:r>
              <w:proofErr w:type="spellEnd"/>
              <w:r>
                <w:rPr>
                  <w:lang w:eastAsia="x-none"/>
                </w:rPr>
                <w:t xml:space="preserve"> with an average repeat rate of </w:t>
              </w:r>
              <w:proofErr w:type="spellStart"/>
              <w:r>
                <w:rPr>
                  <w:i/>
                  <w:spacing w:val="1"/>
                </w:rPr>
                <w:t>p</w:t>
              </w:r>
              <w:r>
                <w:rPr>
                  <w:i/>
                  <w:spacing w:val="-3"/>
                </w:rPr>
                <w:t>W</w:t>
              </w:r>
              <w:r>
                <w:rPr>
                  <w:i/>
                  <w:spacing w:val="1"/>
                </w:rPr>
                <w:t>S</w:t>
              </w:r>
              <w:r>
                <w:rPr>
                  <w:i/>
                </w:rPr>
                <w:t>MR</w:t>
              </w:r>
              <w:r>
                <w:rPr>
                  <w:i/>
                  <w:spacing w:val="1"/>
                </w:rPr>
                <w:t>ep</w:t>
              </w:r>
              <w:r>
                <w:rPr>
                  <w:i/>
                </w:rPr>
                <w:t>e</w:t>
              </w:r>
              <w:r>
                <w:rPr>
                  <w:i/>
                  <w:spacing w:val="1"/>
                </w:rPr>
                <w:t>a</w:t>
              </w:r>
              <w:r>
                <w:rPr>
                  <w:i/>
                </w:rPr>
                <w:t>tR</w:t>
              </w:r>
              <w:r>
                <w:rPr>
                  <w:i/>
                  <w:spacing w:val="2"/>
                </w:rPr>
                <w:t>a</w:t>
              </w:r>
              <w:r>
                <w:rPr>
                  <w:i/>
                </w:rPr>
                <w:t>t</w:t>
              </w:r>
              <w:r>
                <w:rPr>
                  <w:i/>
                  <w:spacing w:val="1"/>
                </w:rPr>
                <w:t>e</w:t>
              </w:r>
            </w:ins>
            <w:proofErr w:type="spellEnd"/>
          </w:p>
        </w:tc>
        <w:tc>
          <w:tcPr>
            <w:tcW w:w="1350" w:type="dxa"/>
            <w:tcBorders>
              <w:left w:val="single" w:sz="4" w:space="0" w:color="auto"/>
            </w:tcBorders>
          </w:tcPr>
          <w:p w14:paraId="6F6C640B" w14:textId="24522CE6" w:rsidR="00085DAB" w:rsidRDefault="00F54EFF" w:rsidP="00B15888">
            <w:pPr>
              <w:widowControl w:val="0"/>
              <w:spacing w:after="0" w:line="233" w:lineRule="auto"/>
              <w:ind w:left="28" w:right="-20"/>
              <w:jc w:val="center"/>
            </w:pPr>
            <w:r>
              <w:t>PASS / FAIL</w:t>
            </w:r>
          </w:p>
        </w:tc>
      </w:tr>
      <w:tr w:rsidR="00085DAB" w:rsidRPr="00585205" w14:paraId="6E4932F7" w14:textId="77777777" w:rsidTr="00B15888">
        <w:tc>
          <w:tcPr>
            <w:tcW w:w="715" w:type="dxa"/>
            <w:tcBorders>
              <w:right w:val="single" w:sz="4" w:space="0" w:color="auto"/>
            </w:tcBorders>
          </w:tcPr>
          <w:p w14:paraId="3A49C4A7" w14:textId="76904573" w:rsidR="00085DAB" w:rsidRPr="00585205" w:rsidRDefault="00273225" w:rsidP="00B15888">
            <w:pPr>
              <w:pStyle w:val="NoSpacing"/>
              <w:jc w:val="center"/>
              <w:rPr>
                <w:sz w:val="24"/>
              </w:rPr>
            </w:pPr>
            <w:r>
              <w:rPr>
                <w:lang w:eastAsia="x-none"/>
              </w:rPr>
              <w:t>7</w:t>
            </w:r>
          </w:p>
        </w:tc>
        <w:tc>
          <w:tcPr>
            <w:tcW w:w="1084" w:type="dxa"/>
            <w:tcBorders>
              <w:left w:val="single" w:sz="4" w:space="0" w:color="auto"/>
            </w:tcBorders>
          </w:tcPr>
          <w:p w14:paraId="3B0A1ABA" w14:textId="77777777" w:rsidR="00085DAB" w:rsidRPr="00585205" w:rsidRDefault="00085DAB" w:rsidP="00B15888">
            <w:pPr>
              <w:pStyle w:val="NoSpacing"/>
              <w:jc w:val="center"/>
              <w:rPr>
                <w:sz w:val="24"/>
              </w:rPr>
            </w:pPr>
            <w:r>
              <w:rPr>
                <w:lang w:eastAsia="x-none"/>
              </w:rPr>
              <w:t>Procedure</w:t>
            </w:r>
          </w:p>
        </w:tc>
        <w:tc>
          <w:tcPr>
            <w:tcW w:w="6026" w:type="dxa"/>
            <w:tcBorders>
              <w:right w:val="single" w:sz="4" w:space="0" w:color="auto"/>
            </w:tcBorders>
          </w:tcPr>
          <w:p w14:paraId="0DB0262B" w14:textId="250DC319" w:rsidR="00085DAB" w:rsidRDefault="00273225" w:rsidP="00980A19">
            <w:pPr>
              <w:widowControl w:val="0"/>
              <w:spacing w:after="0" w:line="233" w:lineRule="auto"/>
              <w:ind w:left="28" w:right="-20"/>
              <w:rPr>
                <w:lang w:eastAsia="x-none"/>
              </w:rPr>
            </w:pPr>
            <w:r>
              <w:rPr>
                <w:lang w:eastAsia="x-none"/>
              </w:rPr>
              <w:t xml:space="preserve">Repeat Steps </w:t>
            </w:r>
            <w:ins w:id="612" w:author="Dmitri.Khijniak@7Layers.com" w:date="2017-08-22T15:36:00Z">
              <w:r>
                <w:rPr>
                  <w:lang w:eastAsia="x-none"/>
                </w:rPr>
                <w:t>1</w:t>
              </w:r>
            </w:ins>
            <w:del w:id="613" w:author="Dmitri.Khijniak@7Layers.com" w:date="2017-08-22T15:36:00Z">
              <w:r w:rsidDel="00650560">
                <w:rPr>
                  <w:lang w:eastAsia="x-none"/>
                </w:rPr>
                <w:delText>5</w:delText>
              </w:r>
            </w:del>
            <w:r>
              <w:rPr>
                <w:lang w:eastAsia="x-none"/>
              </w:rPr>
              <w:t>-</w:t>
            </w:r>
            <w:ins w:id="614" w:author="Dmitri.Khijniak@7Layers.com" w:date="2017-08-22T15:36:00Z">
              <w:r>
                <w:rPr>
                  <w:lang w:eastAsia="x-none"/>
                </w:rPr>
                <w:t>6</w:t>
              </w:r>
            </w:ins>
            <w:del w:id="615" w:author="Dmitri.Khijniak@7Layers.com" w:date="2017-08-22T15:36:00Z">
              <w:r w:rsidDel="00650560">
                <w:rPr>
                  <w:lang w:eastAsia="x-none"/>
                </w:rPr>
                <w:delText>9</w:delText>
              </w:r>
            </w:del>
            <w:r>
              <w:rPr>
                <w:lang w:eastAsia="x-none"/>
              </w:rPr>
              <w:t xml:space="preserve"> for each supported </w:t>
            </w:r>
            <w:proofErr w:type="spellStart"/>
            <w:r w:rsidRPr="00F26C60">
              <w:rPr>
                <w:i/>
                <w:lang w:eastAsia="x-none"/>
                <w:rPrChange w:id="616" w:author="Dmitri.Khijniak@7Layers.com" w:date="2017-08-22T15:35:00Z">
                  <w:rPr>
                    <w:lang w:eastAsia="x-none"/>
                  </w:rPr>
                </w:rPrChange>
              </w:rPr>
              <w:t>pDataRate</w:t>
            </w:r>
            <w:proofErr w:type="spellEnd"/>
            <w:r>
              <w:rPr>
                <w:lang w:eastAsia="x-none"/>
              </w:rPr>
              <w:t xml:space="preserve"> in Table 4-2</w:t>
            </w:r>
          </w:p>
        </w:tc>
        <w:tc>
          <w:tcPr>
            <w:tcW w:w="1350" w:type="dxa"/>
            <w:tcBorders>
              <w:left w:val="single" w:sz="4" w:space="0" w:color="auto"/>
            </w:tcBorders>
          </w:tcPr>
          <w:p w14:paraId="39B4F5DF" w14:textId="77777777" w:rsidR="00085DAB" w:rsidRDefault="00085DAB" w:rsidP="00B15888">
            <w:pPr>
              <w:widowControl w:val="0"/>
              <w:spacing w:after="0" w:line="233" w:lineRule="auto"/>
              <w:ind w:right="-20"/>
              <w:rPr>
                <w:lang w:eastAsia="x-none"/>
              </w:rPr>
            </w:pPr>
          </w:p>
        </w:tc>
      </w:tr>
      <w:tr w:rsidR="00471151" w:rsidRPr="00585205" w14:paraId="0DBF60DB" w14:textId="77777777" w:rsidTr="00B15888">
        <w:tc>
          <w:tcPr>
            <w:tcW w:w="715" w:type="dxa"/>
            <w:tcBorders>
              <w:right w:val="single" w:sz="4" w:space="0" w:color="auto"/>
            </w:tcBorders>
          </w:tcPr>
          <w:p w14:paraId="40102894" w14:textId="66E8A593" w:rsidR="00471151" w:rsidRDefault="00273225" w:rsidP="00B15888">
            <w:pPr>
              <w:pStyle w:val="NoSpacing"/>
              <w:jc w:val="center"/>
              <w:rPr>
                <w:lang w:eastAsia="x-none"/>
              </w:rPr>
            </w:pPr>
            <w:r>
              <w:rPr>
                <w:lang w:eastAsia="x-none"/>
              </w:rPr>
              <w:t>8</w:t>
            </w:r>
          </w:p>
        </w:tc>
        <w:tc>
          <w:tcPr>
            <w:tcW w:w="1084" w:type="dxa"/>
            <w:tcBorders>
              <w:left w:val="single" w:sz="4" w:space="0" w:color="auto"/>
            </w:tcBorders>
          </w:tcPr>
          <w:p w14:paraId="46F19B25" w14:textId="2BB025E1" w:rsidR="00471151" w:rsidRDefault="00471151" w:rsidP="00B15888">
            <w:pPr>
              <w:pStyle w:val="NoSpacing"/>
              <w:jc w:val="center"/>
              <w:rPr>
                <w:lang w:eastAsia="x-none"/>
              </w:rPr>
            </w:pPr>
            <w:r>
              <w:rPr>
                <w:lang w:eastAsia="x-none"/>
              </w:rPr>
              <w:t>Procedure</w:t>
            </w:r>
          </w:p>
        </w:tc>
        <w:tc>
          <w:tcPr>
            <w:tcW w:w="6026" w:type="dxa"/>
            <w:tcBorders>
              <w:right w:val="single" w:sz="4" w:space="0" w:color="auto"/>
            </w:tcBorders>
          </w:tcPr>
          <w:p w14:paraId="3DD9AB11" w14:textId="2C9D9F66" w:rsidR="00471151" w:rsidRDefault="00273225" w:rsidP="00A138F9">
            <w:pPr>
              <w:widowControl w:val="0"/>
              <w:spacing w:after="0" w:line="233" w:lineRule="auto"/>
              <w:ind w:left="28" w:right="-20"/>
              <w:rPr>
                <w:lang w:eastAsia="x-none"/>
              </w:rPr>
            </w:pPr>
            <w:r>
              <w:rPr>
                <w:lang w:eastAsia="x-none"/>
              </w:rPr>
              <w:t xml:space="preserve">Repeat Steps </w:t>
            </w:r>
            <w:del w:id="617" w:author="Dmitri.Khijniak@7Layers.com" w:date="2017-08-22T15:36:00Z">
              <w:r w:rsidDel="00650560">
                <w:rPr>
                  <w:lang w:eastAsia="x-none"/>
                </w:rPr>
                <w:delText>5</w:delText>
              </w:r>
            </w:del>
            <w:ins w:id="618" w:author="Dmitri.Khijniak@7Layers.com" w:date="2017-08-22T15:36:00Z">
              <w:r>
                <w:rPr>
                  <w:lang w:eastAsia="x-none"/>
                </w:rPr>
                <w:t>1</w:t>
              </w:r>
            </w:ins>
            <w:r>
              <w:rPr>
                <w:lang w:eastAsia="x-none"/>
              </w:rPr>
              <w:t>-</w:t>
            </w:r>
            <w:ins w:id="619" w:author="Dmitri.Khijniak@7Layers.com" w:date="2017-08-22T15:36:00Z">
              <w:r>
                <w:rPr>
                  <w:lang w:eastAsia="x-none"/>
                </w:rPr>
                <w:t>7</w:t>
              </w:r>
            </w:ins>
            <w:del w:id="620" w:author="Dmitri.Khijniak@7Layers.com" w:date="2017-08-22T15:36:00Z">
              <w:r w:rsidDel="00650560">
                <w:rPr>
                  <w:lang w:eastAsia="x-none"/>
                </w:rPr>
                <w:delText>10</w:delText>
              </w:r>
            </w:del>
            <w:r>
              <w:rPr>
                <w:lang w:eastAsia="x-none"/>
              </w:rPr>
              <w:t xml:space="preserve"> for each supported combination</w:t>
            </w:r>
            <w:ins w:id="621" w:author="Dmitri.Khijniak@7Layers.com" w:date="2017-08-22T15:35:00Z">
              <w:r>
                <w:rPr>
                  <w:lang w:eastAsia="x-none"/>
                </w:rPr>
                <w:t xml:space="preserve"> of </w:t>
              </w:r>
            </w:ins>
            <w:ins w:id="622" w:author="Dmitri.Khijniak@7Layers.com" w:date="2017-08-22T15:36:00Z">
              <w:r>
                <w:rPr>
                  <w:lang w:eastAsia="x-none"/>
                </w:rPr>
                <w:t>‘</w:t>
              </w:r>
            </w:ins>
            <w:ins w:id="623" w:author="Dmitri.Khijniak@7Layers.com" w:date="2017-08-22T15:35:00Z">
              <w:r>
                <w:rPr>
                  <w:lang w:eastAsia="x-none"/>
                </w:rPr>
                <w:t>CH1</w:t>
              </w:r>
            </w:ins>
            <w:ins w:id="624" w:author="Dmitri.Khijniak@7Layers.com" w:date="2017-08-22T15:36:00Z">
              <w:r>
                <w:rPr>
                  <w:lang w:eastAsia="x-none"/>
                </w:rPr>
                <w:t>’</w:t>
              </w:r>
            </w:ins>
            <w:ins w:id="625" w:author="Dmitri.Khijniak@7Layers.com" w:date="2017-08-22T15:35:00Z">
              <w:r>
                <w:rPr>
                  <w:lang w:eastAsia="x-none"/>
                </w:rPr>
                <w:t xml:space="preserve"> and ‘CH2’ </w:t>
              </w:r>
            </w:ins>
            <w:del w:id="626" w:author="Dmitri.Khijniak@7Layers.com" w:date="2017-08-22T15:36:00Z">
              <w:r w:rsidDel="00F26C60">
                <w:rPr>
                  <w:lang w:eastAsia="x-none"/>
                </w:rPr>
                <w:delText xml:space="preserve">pChannel </w:delText>
              </w:r>
            </w:del>
            <w:r>
              <w:rPr>
                <w:lang w:eastAsia="x-none"/>
              </w:rPr>
              <w:t>in Table 4-1</w:t>
            </w:r>
          </w:p>
        </w:tc>
        <w:tc>
          <w:tcPr>
            <w:tcW w:w="1350" w:type="dxa"/>
            <w:tcBorders>
              <w:left w:val="single" w:sz="4" w:space="0" w:color="auto"/>
            </w:tcBorders>
          </w:tcPr>
          <w:p w14:paraId="62846FBC" w14:textId="77777777" w:rsidR="00471151" w:rsidRDefault="00471151" w:rsidP="00B15888">
            <w:pPr>
              <w:widowControl w:val="0"/>
              <w:spacing w:after="0" w:line="233" w:lineRule="auto"/>
              <w:ind w:right="-20"/>
              <w:rPr>
                <w:lang w:eastAsia="x-none"/>
              </w:rPr>
            </w:pPr>
          </w:p>
        </w:tc>
      </w:tr>
      <w:tr w:rsidR="000B5385" w:rsidRPr="00585205" w:rsidDel="00D173B5" w14:paraId="3D792655" w14:textId="3497ED26" w:rsidTr="00B15888">
        <w:trPr>
          <w:del w:id="627" w:author="Dmitri.Khijniak@7Layers.com" w:date="2017-08-22T11:58:00Z"/>
        </w:trPr>
        <w:tc>
          <w:tcPr>
            <w:tcW w:w="715" w:type="dxa"/>
            <w:tcBorders>
              <w:right w:val="single" w:sz="4" w:space="0" w:color="auto"/>
            </w:tcBorders>
          </w:tcPr>
          <w:p w14:paraId="0E7FFD6F" w14:textId="2FCB7614" w:rsidR="000B5385" w:rsidDel="00D173B5" w:rsidRDefault="00FB0D5E" w:rsidP="000B5385">
            <w:pPr>
              <w:pStyle w:val="NoSpacing"/>
              <w:jc w:val="center"/>
              <w:rPr>
                <w:del w:id="628" w:author="Dmitri.Khijniak@7Layers.com" w:date="2017-08-22T11:58:00Z"/>
                <w:lang w:eastAsia="x-none"/>
              </w:rPr>
            </w:pPr>
            <w:del w:id="629" w:author="Dmitri.Khijniak@7Layers.com" w:date="2017-08-22T11:58:00Z">
              <w:r w:rsidDel="00D173B5">
                <w:rPr>
                  <w:lang w:eastAsia="x-none"/>
                </w:rPr>
                <w:delText>13</w:delText>
              </w:r>
            </w:del>
          </w:p>
        </w:tc>
        <w:tc>
          <w:tcPr>
            <w:tcW w:w="1084" w:type="dxa"/>
            <w:tcBorders>
              <w:left w:val="single" w:sz="4" w:space="0" w:color="auto"/>
            </w:tcBorders>
          </w:tcPr>
          <w:p w14:paraId="5F2A567A" w14:textId="2B7DB2FC" w:rsidR="000B5385" w:rsidDel="00D173B5" w:rsidRDefault="000B5385" w:rsidP="000B5385">
            <w:pPr>
              <w:pStyle w:val="NoSpacing"/>
              <w:jc w:val="center"/>
              <w:rPr>
                <w:del w:id="630" w:author="Dmitri.Khijniak@7Layers.com" w:date="2017-08-22T11:58:00Z"/>
                <w:lang w:eastAsia="x-none"/>
              </w:rPr>
            </w:pPr>
            <w:del w:id="631" w:author="Dmitri.Khijniak@7Layers.com" w:date="2017-08-22T11:58:00Z">
              <w:r w:rsidDel="00D173B5">
                <w:rPr>
                  <w:lang w:eastAsia="x-none"/>
                </w:rPr>
                <w:delText>Configure</w:delText>
              </w:r>
            </w:del>
          </w:p>
        </w:tc>
        <w:tc>
          <w:tcPr>
            <w:tcW w:w="6026" w:type="dxa"/>
            <w:tcBorders>
              <w:right w:val="single" w:sz="4" w:space="0" w:color="auto"/>
            </w:tcBorders>
          </w:tcPr>
          <w:p w14:paraId="764475A4" w14:textId="608AABF9" w:rsidR="000B5385" w:rsidDel="00D173B5" w:rsidRDefault="000B5385" w:rsidP="000B5385">
            <w:pPr>
              <w:widowControl w:val="0"/>
              <w:spacing w:after="0" w:line="233" w:lineRule="auto"/>
              <w:ind w:left="28" w:right="-20"/>
              <w:rPr>
                <w:del w:id="632" w:author="Dmitri.Khijniak@7Layers.com" w:date="2017-08-22T11:58:00Z"/>
                <w:lang w:eastAsia="x-none"/>
              </w:rPr>
            </w:pPr>
            <w:del w:id="633" w:author="Dmitri.Khijniak@7Layers.com" w:date="2017-08-22T11:58:00Z">
              <w:r w:rsidDel="00D173B5">
                <w:rPr>
                  <w:lang w:eastAsia="x-none"/>
                </w:rPr>
                <w:delText xml:space="preserve">The </w:delText>
              </w:r>
              <w:r w:rsidR="00914D8B" w:rsidDel="00D173B5">
                <w:rPr>
                  <w:lang w:eastAsia="x-none"/>
                </w:rPr>
                <w:delText>IUT</w:delText>
              </w:r>
              <w:r w:rsidDel="00D173B5">
                <w:rPr>
                  <w:lang w:eastAsia="x-none"/>
                </w:rPr>
                <w:delText xml:space="preserve"> to initial state</w:delText>
              </w:r>
            </w:del>
          </w:p>
        </w:tc>
        <w:tc>
          <w:tcPr>
            <w:tcW w:w="1350" w:type="dxa"/>
            <w:tcBorders>
              <w:left w:val="single" w:sz="4" w:space="0" w:color="auto"/>
            </w:tcBorders>
          </w:tcPr>
          <w:p w14:paraId="3B621980" w14:textId="42F46372" w:rsidR="000B5385" w:rsidDel="00D173B5" w:rsidRDefault="000B5385" w:rsidP="000B5385">
            <w:pPr>
              <w:widowControl w:val="0"/>
              <w:spacing w:after="0" w:line="233" w:lineRule="auto"/>
              <w:ind w:right="-20"/>
              <w:rPr>
                <w:del w:id="634" w:author="Dmitri.Khijniak@7Layers.com" w:date="2017-08-22T11:58:00Z"/>
                <w:lang w:eastAsia="x-none"/>
              </w:rPr>
            </w:pPr>
          </w:p>
        </w:tc>
      </w:tr>
    </w:tbl>
    <w:p w14:paraId="4A987F5A" w14:textId="0C4DF6CB" w:rsidR="00B93E58" w:rsidRPr="00114C6E" w:rsidRDefault="00B93E58" w:rsidP="00114C6E"/>
    <w:p w14:paraId="54FC1E48" w14:textId="7B216997" w:rsidR="00430506" w:rsidRPr="00FD48C6" w:rsidRDefault="00430506" w:rsidP="00430506"/>
    <w:p w14:paraId="4C4811E1" w14:textId="26018D2F" w:rsidR="00FB05D5" w:rsidRDefault="00FD48C6" w:rsidP="00FB05D5">
      <w:pPr>
        <w:pStyle w:val="Heading4"/>
      </w:pPr>
      <w:bookmarkStart w:id="635" w:name="_Toc480967054"/>
      <w:r>
        <w:t>TP-16094-TXT-PER-BV-0</w:t>
      </w:r>
      <w:r w:rsidR="006C4BA8">
        <w:t>3</w:t>
      </w:r>
      <w:bookmarkEnd w:id="635"/>
    </w:p>
    <w:tbl>
      <w:tblPr>
        <w:tblStyle w:val="TableGrid"/>
        <w:tblW w:w="9175" w:type="dxa"/>
        <w:tblLayout w:type="fixed"/>
        <w:tblLook w:val="04A0" w:firstRow="1" w:lastRow="0" w:firstColumn="1" w:lastColumn="0" w:noHBand="0" w:noVBand="1"/>
      </w:tblPr>
      <w:tblGrid>
        <w:gridCol w:w="715"/>
        <w:gridCol w:w="1084"/>
        <w:gridCol w:w="6026"/>
        <w:gridCol w:w="1350"/>
      </w:tblGrid>
      <w:tr w:rsidR="00FB05D5" w:rsidRPr="00585205" w14:paraId="3898FAA0" w14:textId="77777777" w:rsidTr="000409BA">
        <w:tc>
          <w:tcPr>
            <w:tcW w:w="1799" w:type="dxa"/>
            <w:gridSpan w:val="2"/>
          </w:tcPr>
          <w:p w14:paraId="4677399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6E9F641" w14:textId="249209D6"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w:t>
            </w:r>
            <w:r w:rsidR="00AE67DC">
              <w:rPr>
                <w:szCs w:val="20"/>
              </w:rPr>
              <w:t>3</w:t>
            </w:r>
          </w:p>
        </w:tc>
      </w:tr>
      <w:tr w:rsidR="00FB05D5" w:rsidRPr="00585205" w14:paraId="131A44DC" w14:textId="77777777" w:rsidTr="000409BA">
        <w:tc>
          <w:tcPr>
            <w:tcW w:w="1799" w:type="dxa"/>
            <w:gridSpan w:val="2"/>
          </w:tcPr>
          <w:p w14:paraId="5FD38BE3"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51AA7368" w14:textId="53CC0B94"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from </w:t>
            </w:r>
            <w:r w:rsidR="00914D8B">
              <w:rPr>
                <w:szCs w:val="20"/>
              </w:rPr>
              <w:t>IUT</w:t>
            </w:r>
            <w:r>
              <w:rPr>
                <w:szCs w:val="20"/>
              </w:rPr>
              <w:t xml:space="preserve"> and verify channel </w:t>
            </w:r>
            <w:r w:rsidRPr="003028B7">
              <w:rPr>
                <w:color w:val="000000" w:themeColor="text1"/>
                <w:szCs w:val="20"/>
              </w:rPr>
              <w:t xml:space="preserve">identifier </w:t>
            </w:r>
            <w:r w:rsidR="002A6765">
              <w:rPr>
                <w:sz w:val="18"/>
                <w:szCs w:val="18"/>
              </w:rPr>
              <w:t>[</w:t>
            </w:r>
            <w:r w:rsidR="002A6765" w:rsidRPr="00BC775A">
              <w:rPr>
                <w:sz w:val="18"/>
                <w:szCs w:val="18"/>
              </w:rPr>
              <w:fldChar w:fldCharType="begin"/>
            </w:r>
            <w:r w:rsidR="002A6765" w:rsidRPr="00BC775A">
              <w:rPr>
                <w:sz w:val="18"/>
                <w:szCs w:val="18"/>
              </w:rPr>
              <w:instrText xml:space="preserve"> REF REF_IEEE16094 \h </w:instrText>
            </w:r>
            <w:r w:rsidR="002A6765">
              <w:rPr>
                <w:sz w:val="18"/>
                <w:szCs w:val="18"/>
              </w:rPr>
              <w:instrText xml:space="preserve"> \* MERGEFORMAT </w:instrText>
            </w:r>
            <w:r w:rsidR="002A6765" w:rsidRPr="00BC775A">
              <w:rPr>
                <w:sz w:val="18"/>
                <w:szCs w:val="18"/>
              </w:rPr>
            </w:r>
            <w:r w:rsidR="002A6765" w:rsidRPr="00BC775A">
              <w:rPr>
                <w:sz w:val="18"/>
                <w:szCs w:val="18"/>
              </w:rPr>
              <w:fldChar w:fldCharType="separate"/>
            </w:r>
            <w:r w:rsidR="003028B7" w:rsidRPr="003028B7">
              <w:rPr>
                <w:sz w:val="18"/>
                <w:szCs w:val="18"/>
              </w:rPr>
              <w:t>2</w:t>
            </w:r>
            <w:r w:rsidR="002A6765" w:rsidRPr="00BC775A">
              <w:rPr>
                <w:sz w:val="18"/>
                <w:szCs w:val="18"/>
              </w:rPr>
              <w:fldChar w:fldCharType="end"/>
            </w:r>
            <w:r w:rsidR="002A6765">
              <w:rPr>
                <w:sz w:val="18"/>
                <w:szCs w:val="18"/>
              </w:rPr>
              <w:t xml:space="preserve">] </w:t>
            </w:r>
            <w:r w:rsidRPr="003028B7">
              <w:rPr>
                <w:color w:val="000000" w:themeColor="text1"/>
                <w:szCs w:val="20"/>
              </w:rPr>
              <w:t>refer</w:t>
            </w:r>
            <w:r w:rsidR="006779CB" w:rsidRPr="003028B7">
              <w:rPr>
                <w:color w:val="000000" w:themeColor="text1"/>
                <w:szCs w:val="20"/>
              </w:rPr>
              <w:t>s</w:t>
            </w:r>
            <w:r w:rsidRPr="003028B7">
              <w:rPr>
                <w:color w:val="000000" w:themeColor="text1"/>
                <w:szCs w:val="20"/>
              </w:rPr>
              <w:t xml:space="preserve"> </w:t>
            </w:r>
            <w:r>
              <w:rPr>
                <w:szCs w:val="20"/>
              </w:rPr>
              <w:t>to a valid channel.</w:t>
            </w:r>
          </w:p>
        </w:tc>
      </w:tr>
      <w:tr w:rsidR="00FB05D5" w:rsidRPr="00585205" w14:paraId="1C0D0B4F" w14:textId="77777777" w:rsidTr="000409BA">
        <w:trPr>
          <w:trHeight w:val="488"/>
        </w:trPr>
        <w:tc>
          <w:tcPr>
            <w:tcW w:w="1799" w:type="dxa"/>
            <w:gridSpan w:val="2"/>
          </w:tcPr>
          <w:p w14:paraId="71D06AD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63A069F0"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FB05D5" w:rsidRPr="00585205" w14:paraId="47117B53" w14:textId="77777777" w:rsidTr="000409BA">
        <w:tc>
          <w:tcPr>
            <w:tcW w:w="1799" w:type="dxa"/>
            <w:gridSpan w:val="2"/>
          </w:tcPr>
          <w:p w14:paraId="3B77977D"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75FB5C51" w14:textId="31A00395" w:rsidR="00FB05D5" w:rsidRPr="00585205" w:rsidRDefault="00FB05D5" w:rsidP="000409BA">
            <w:pPr>
              <w:pStyle w:val="Default"/>
              <w:rPr>
                <w:szCs w:val="20"/>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00FD48C6">
              <w:rPr>
                <w:sz w:val="18"/>
                <w:szCs w:val="18"/>
              </w:rPr>
              <w:t>] 5.3.3</w:t>
            </w:r>
          </w:p>
        </w:tc>
      </w:tr>
      <w:tr w:rsidR="00FB05D5" w:rsidRPr="00585205" w14:paraId="61A4EACB" w14:textId="77777777" w:rsidTr="000409BA">
        <w:tc>
          <w:tcPr>
            <w:tcW w:w="1799" w:type="dxa"/>
            <w:gridSpan w:val="2"/>
          </w:tcPr>
          <w:p w14:paraId="04B4E836"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2B3D16EA" w14:textId="0892738E"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M5.5</w:t>
            </w:r>
          </w:p>
        </w:tc>
      </w:tr>
      <w:tr w:rsidR="00FB05D5" w:rsidRPr="00585205" w14:paraId="6A455568" w14:textId="77777777" w:rsidTr="000409BA">
        <w:tc>
          <w:tcPr>
            <w:tcW w:w="9175" w:type="dxa"/>
            <w:gridSpan w:val="4"/>
            <w:shd w:val="clear" w:color="auto" w:fill="F2F2F2" w:themeFill="background1" w:themeFillShade="F2"/>
          </w:tcPr>
          <w:p w14:paraId="0ED05B25" w14:textId="77777777" w:rsidR="00FB05D5" w:rsidRPr="00585205" w:rsidRDefault="00FB05D5" w:rsidP="000409BA">
            <w:pPr>
              <w:widowControl w:val="0"/>
              <w:spacing w:after="0" w:line="233" w:lineRule="auto"/>
              <w:ind w:left="31" w:right="1246" w:firstLine="1649"/>
              <w:jc w:val="center"/>
              <w:rPr>
                <w:sz w:val="24"/>
                <w:szCs w:val="24"/>
              </w:rPr>
            </w:pPr>
            <w:r>
              <w:rPr>
                <w:b/>
              </w:rPr>
              <w:t>Pre-test conditions</w:t>
            </w:r>
          </w:p>
        </w:tc>
      </w:tr>
      <w:tr w:rsidR="00FB05D5" w:rsidRPr="00585205" w14:paraId="14E7AD79" w14:textId="77777777" w:rsidTr="000409BA">
        <w:trPr>
          <w:trHeight w:val="488"/>
        </w:trPr>
        <w:tc>
          <w:tcPr>
            <w:tcW w:w="9175" w:type="dxa"/>
            <w:gridSpan w:val="4"/>
          </w:tcPr>
          <w:p w14:paraId="3D9B9674" w14:textId="5E82F0E7" w:rsidR="00FB05D5" w:rsidRPr="007F00F1" w:rsidRDefault="00FB05D5" w:rsidP="00FD48C6">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Pr="00585205">
              <w:rPr>
                <w:lang w:eastAsia="x-none"/>
              </w:rPr>
              <w:t>.</w:t>
            </w:r>
          </w:p>
        </w:tc>
      </w:tr>
      <w:tr w:rsidR="00FB05D5" w:rsidRPr="00585205" w14:paraId="0F219A6C" w14:textId="77777777" w:rsidTr="000409BA">
        <w:tc>
          <w:tcPr>
            <w:tcW w:w="9175" w:type="dxa"/>
            <w:gridSpan w:val="4"/>
            <w:shd w:val="clear" w:color="auto" w:fill="F2F2F2" w:themeFill="background1" w:themeFillShade="F2"/>
          </w:tcPr>
          <w:p w14:paraId="16F6A4EB" w14:textId="77777777" w:rsidR="00FB05D5" w:rsidRPr="00585205" w:rsidRDefault="00FB05D5" w:rsidP="000409BA">
            <w:pPr>
              <w:widowControl w:val="0"/>
              <w:spacing w:after="0" w:line="238" w:lineRule="auto"/>
              <w:ind w:left="-18" w:right="1246" w:firstLine="1698"/>
              <w:jc w:val="center"/>
              <w:rPr>
                <w:sz w:val="24"/>
                <w:szCs w:val="24"/>
              </w:rPr>
            </w:pPr>
            <w:r>
              <w:rPr>
                <w:b/>
              </w:rPr>
              <w:t>Test Sequence</w:t>
            </w:r>
          </w:p>
        </w:tc>
      </w:tr>
      <w:tr w:rsidR="00FB05D5" w:rsidRPr="00585205" w14:paraId="5C03ED78" w14:textId="77777777" w:rsidTr="000409BA">
        <w:tc>
          <w:tcPr>
            <w:tcW w:w="715" w:type="dxa"/>
            <w:tcBorders>
              <w:bottom w:val="single" w:sz="4" w:space="0" w:color="auto"/>
              <w:right w:val="single" w:sz="4" w:space="0" w:color="auto"/>
            </w:tcBorders>
          </w:tcPr>
          <w:p w14:paraId="172DECEA" w14:textId="77777777" w:rsidR="00FB05D5" w:rsidRPr="00163A90" w:rsidRDefault="00FB05D5" w:rsidP="000409BA">
            <w:pPr>
              <w:pStyle w:val="NoSpacing"/>
              <w:jc w:val="center"/>
              <w:rPr>
                <w:b/>
              </w:rPr>
            </w:pPr>
            <w:r w:rsidRPr="00163A90">
              <w:rPr>
                <w:b/>
              </w:rPr>
              <w:t>Step</w:t>
            </w:r>
          </w:p>
        </w:tc>
        <w:tc>
          <w:tcPr>
            <w:tcW w:w="1084" w:type="dxa"/>
            <w:tcBorders>
              <w:left w:val="single" w:sz="4" w:space="0" w:color="auto"/>
              <w:bottom w:val="single" w:sz="4" w:space="0" w:color="auto"/>
            </w:tcBorders>
          </w:tcPr>
          <w:p w14:paraId="57E69204" w14:textId="77777777" w:rsidR="00FB05D5" w:rsidRPr="00163A90" w:rsidRDefault="00FB05D5" w:rsidP="000409BA">
            <w:pPr>
              <w:pStyle w:val="NoSpacing"/>
              <w:jc w:val="center"/>
              <w:rPr>
                <w:b/>
              </w:rPr>
            </w:pPr>
            <w:r w:rsidRPr="00163A90">
              <w:rPr>
                <w:b/>
              </w:rPr>
              <w:t>Type</w:t>
            </w:r>
          </w:p>
        </w:tc>
        <w:tc>
          <w:tcPr>
            <w:tcW w:w="6026" w:type="dxa"/>
            <w:tcBorders>
              <w:right w:val="single" w:sz="4" w:space="0" w:color="auto"/>
            </w:tcBorders>
          </w:tcPr>
          <w:p w14:paraId="437C8875"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B8BC4A7"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72AFC" w:rsidRPr="003E101D" w14:paraId="44BB5145" w14:textId="77777777" w:rsidTr="00972AFC">
        <w:tc>
          <w:tcPr>
            <w:tcW w:w="715" w:type="dxa"/>
          </w:tcPr>
          <w:p w14:paraId="68624AFB" w14:textId="77777777" w:rsidR="00972AFC" w:rsidRPr="003E101D" w:rsidRDefault="00972AFC" w:rsidP="000409BA">
            <w:pPr>
              <w:pStyle w:val="NoSpacing"/>
              <w:jc w:val="center"/>
              <w:rPr>
                <w:szCs w:val="20"/>
              </w:rPr>
            </w:pPr>
            <w:r>
              <w:rPr>
                <w:szCs w:val="20"/>
              </w:rPr>
              <w:t>1</w:t>
            </w:r>
          </w:p>
        </w:tc>
        <w:tc>
          <w:tcPr>
            <w:tcW w:w="1084" w:type="dxa"/>
          </w:tcPr>
          <w:p w14:paraId="1DE36803" w14:textId="77777777" w:rsidR="00972AFC" w:rsidRPr="003E101D" w:rsidRDefault="00972AFC" w:rsidP="000409BA">
            <w:pPr>
              <w:pStyle w:val="NoSpacing"/>
              <w:jc w:val="center"/>
              <w:rPr>
                <w:szCs w:val="20"/>
              </w:rPr>
            </w:pPr>
            <w:r>
              <w:rPr>
                <w:szCs w:val="20"/>
              </w:rPr>
              <w:t>Configure</w:t>
            </w:r>
          </w:p>
        </w:tc>
        <w:tc>
          <w:tcPr>
            <w:tcW w:w="6026" w:type="dxa"/>
          </w:tcPr>
          <w:p w14:paraId="3819F2FD" w14:textId="1F3EEADB" w:rsidR="00972AFC" w:rsidRPr="003E101D"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w:t>
            </w:r>
            <w:r>
              <w:rPr>
                <w:lang w:eastAsia="x-none"/>
              </w:rPr>
              <w:t>hannel</w:t>
            </w:r>
            <w:r w:rsidR="006F5523">
              <w:rPr>
                <w:lang w:eastAsia="x-none"/>
              </w:rPr>
              <w:t xml:space="preserve"> supported by IUT</w:t>
            </w:r>
          </w:p>
        </w:tc>
        <w:tc>
          <w:tcPr>
            <w:tcW w:w="1350" w:type="dxa"/>
          </w:tcPr>
          <w:p w14:paraId="568B9AB7" w14:textId="77777777" w:rsidR="00972AFC" w:rsidRPr="003E101D" w:rsidRDefault="00972AFC" w:rsidP="000409BA">
            <w:pPr>
              <w:widowControl w:val="0"/>
              <w:spacing w:after="0" w:line="233" w:lineRule="auto"/>
              <w:ind w:right="-20"/>
              <w:rPr>
                <w:lang w:eastAsia="x-none"/>
              </w:rPr>
            </w:pPr>
          </w:p>
        </w:tc>
      </w:tr>
      <w:tr w:rsidR="00972AFC" w:rsidRPr="003E101D" w14:paraId="42CC58C3" w14:textId="77777777" w:rsidTr="00972AFC">
        <w:tc>
          <w:tcPr>
            <w:tcW w:w="715" w:type="dxa"/>
          </w:tcPr>
          <w:p w14:paraId="6129A865" w14:textId="77777777" w:rsidR="00972AFC" w:rsidRDefault="00972AFC" w:rsidP="000409BA">
            <w:pPr>
              <w:pStyle w:val="NoSpacing"/>
              <w:jc w:val="center"/>
              <w:rPr>
                <w:szCs w:val="20"/>
              </w:rPr>
            </w:pPr>
            <w:r>
              <w:rPr>
                <w:szCs w:val="20"/>
              </w:rPr>
              <w:t>2</w:t>
            </w:r>
          </w:p>
        </w:tc>
        <w:tc>
          <w:tcPr>
            <w:tcW w:w="1084" w:type="dxa"/>
          </w:tcPr>
          <w:p w14:paraId="162E0CDA" w14:textId="77777777" w:rsidR="00972AFC" w:rsidRDefault="00972AFC" w:rsidP="000409BA">
            <w:pPr>
              <w:pStyle w:val="NoSpacing"/>
              <w:jc w:val="center"/>
              <w:rPr>
                <w:szCs w:val="20"/>
              </w:rPr>
            </w:pPr>
            <w:r>
              <w:rPr>
                <w:szCs w:val="20"/>
              </w:rPr>
              <w:t>Configure</w:t>
            </w:r>
          </w:p>
        </w:tc>
        <w:tc>
          <w:tcPr>
            <w:tcW w:w="6026" w:type="dxa"/>
          </w:tcPr>
          <w:p w14:paraId="7FAFB8B8" w14:textId="5B9416EA"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 xml:space="preserve">the same </w:t>
            </w:r>
            <w:r>
              <w:rPr>
                <w:lang w:eastAsia="x-none"/>
              </w:rPr>
              <w:t>channel</w:t>
            </w:r>
            <w:r w:rsidR="006F5523">
              <w:rPr>
                <w:lang w:eastAsia="x-none"/>
              </w:rPr>
              <w:t xml:space="preserve"> configured in step 1</w:t>
            </w:r>
          </w:p>
        </w:tc>
        <w:tc>
          <w:tcPr>
            <w:tcW w:w="1350" w:type="dxa"/>
          </w:tcPr>
          <w:p w14:paraId="134E6D86" w14:textId="77777777" w:rsidR="00972AFC" w:rsidRPr="003E101D" w:rsidRDefault="00972AFC" w:rsidP="000409BA">
            <w:pPr>
              <w:widowControl w:val="0"/>
              <w:spacing w:after="0" w:line="233" w:lineRule="auto"/>
              <w:ind w:right="-20"/>
              <w:rPr>
                <w:lang w:eastAsia="x-none"/>
              </w:rPr>
            </w:pPr>
          </w:p>
        </w:tc>
      </w:tr>
      <w:tr w:rsidR="00972AFC" w:rsidRPr="003E101D" w14:paraId="505E0184" w14:textId="77777777" w:rsidTr="00972AFC">
        <w:tc>
          <w:tcPr>
            <w:tcW w:w="715" w:type="dxa"/>
          </w:tcPr>
          <w:p w14:paraId="34761BB0" w14:textId="77777777" w:rsidR="00972AFC" w:rsidRDefault="00972AFC" w:rsidP="000409BA">
            <w:pPr>
              <w:pStyle w:val="NoSpacing"/>
              <w:jc w:val="center"/>
              <w:rPr>
                <w:szCs w:val="20"/>
              </w:rPr>
            </w:pPr>
            <w:r>
              <w:rPr>
                <w:szCs w:val="20"/>
              </w:rPr>
              <w:t>3</w:t>
            </w:r>
          </w:p>
        </w:tc>
        <w:tc>
          <w:tcPr>
            <w:tcW w:w="1084" w:type="dxa"/>
          </w:tcPr>
          <w:p w14:paraId="32110987" w14:textId="7F5F75B8" w:rsidR="00972AFC" w:rsidRDefault="00402EB0" w:rsidP="000409BA">
            <w:pPr>
              <w:pStyle w:val="NoSpacing"/>
              <w:jc w:val="center"/>
              <w:rPr>
                <w:szCs w:val="20"/>
              </w:rPr>
            </w:pPr>
            <w:r>
              <w:rPr>
                <w:szCs w:val="20"/>
              </w:rPr>
              <w:t>Stimulus</w:t>
            </w:r>
          </w:p>
        </w:tc>
        <w:tc>
          <w:tcPr>
            <w:tcW w:w="6026" w:type="dxa"/>
          </w:tcPr>
          <w:p w14:paraId="52A74AAC" w14:textId="416C751F"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76E87F06" w14:textId="77777777" w:rsidR="00972AFC" w:rsidRPr="003E101D" w:rsidRDefault="00972AFC" w:rsidP="000409BA">
            <w:pPr>
              <w:widowControl w:val="0"/>
              <w:spacing w:after="0" w:line="233" w:lineRule="auto"/>
              <w:ind w:right="-20"/>
              <w:rPr>
                <w:lang w:eastAsia="x-none"/>
              </w:rPr>
            </w:pPr>
          </w:p>
        </w:tc>
      </w:tr>
      <w:tr w:rsidR="00972AFC" w:rsidRPr="003E101D" w14:paraId="713ADA4A" w14:textId="77777777" w:rsidTr="00972AFC">
        <w:tc>
          <w:tcPr>
            <w:tcW w:w="715" w:type="dxa"/>
          </w:tcPr>
          <w:p w14:paraId="416CF401" w14:textId="77777777" w:rsidR="00972AFC" w:rsidRDefault="00972AFC" w:rsidP="000409BA">
            <w:pPr>
              <w:pStyle w:val="NoSpacing"/>
              <w:jc w:val="center"/>
              <w:rPr>
                <w:szCs w:val="20"/>
              </w:rPr>
            </w:pPr>
            <w:r>
              <w:rPr>
                <w:szCs w:val="20"/>
              </w:rPr>
              <w:t>4</w:t>
            </w:r>
          </w:p>
        </w:tc>
        <w:tc>
          <w:tcPr>
            <w:tcW w:w="1084" w:type="dxa"/>
          </w:tcPr>
          <w:p w14:paraId="0BD9960B" w14:textId="77777777" w:rsidR="00972AFC" w:rsidRDefault="00972AFC" w:rsidP="000409BA">
            <w:pPr>
              <w:pStyle w:val="NoSpacing"/>
              <w:jc w:val="center"/>
              <w:rPr>
                <w:szCs w:val="20"/>
              </w:rPr>
            </w:pPr>
            <w:r>
              <w:rPr>
                <w:szCs w:val="20"/>
              </w:rPr>
              <w:t>Verify</w:t>
            </w:r>
          </w:p>
        </w:tc>
        <w:tc>
          <w:tcPr>
            <w:tcW w:w="6026" w:type="dxa"/>
          </w:tcPr>
          <w:p w14:paraId="355DE902" w14:textId="78D5F143"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6EC0B05D"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6228D2F3" w14:textId="77777777" w:rsidTr="00972AFC">
        <w:tc>
          <w:tcPr>
            <w:tcW w:w="715" w:type="dxa"/>
          </w:tcPr>
          <w:p w14:paraId="79D5487C" w14:textId="77777777" w:rsidR="00972AFC" w:rsidRDefault="00972AFC" w:rsidP="000409BA">
            <w:pPr>
              <w:pStyle w:val="NoSpacing"/>
              <w:jc w:val="center"/>
              <w:rPr>
                <w:szCs w:val="20"/>
              </w:rPr>
            </w:pPr>
            <w:r>
              <w:rPr>
                <w:szCs w:val="20"/>
              </w:rPr>
              <w:t>5</w:t>
            </w:r>
          </w:p>
        </w:tc>
        <w:tc>
          <w:tcPr>
            <w:tcW w:w="1084" w:type="dxa"/>
          </w:tcPr>
          <w:p w14:paraId="064AA3C7" w14:textId="77777777" w:rsidR="00972AFC" w:rsidRDefault="00972AFC" w:rsidP="000409BA">
            <w:pPr>
              <w:pStyle w:val="NoSpacing"/>
              <w:jc w:val="center"/>
              <w:rPr>
                <w:szCs w:val="20"/>
              </w:rPr>
            </w:pPr>
            <w:r>
              <w:rPr>
                <w:szCs w:val="20"/>
              </w:rPr>
              <w:t>Configure</w:t>
            </w:r>
          </w:p>
        </w:tc>
        <w:tc>
          <w:tcPr>
            <w:tcW w:w="6026" w:type="dxa"/>
          </w:tcPr>
          <w:p w14:paraId="7879BDF7" w14:textId="6128B78B"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w:t>
            </w:r>
            <w:r>
              <w:rPr>
                <w:i/>
                <w:lang w:eastAsia="x-none"/>
              </w:rPr>
              <w:t xml:space="preserve"> </w:t>
            </w:r>
            <w:r w:rsidR="006F5523">
              <w:rPr>
                <w:lang w:eastAsia="x-none"/>
              </w:rPr>
              <w:t>c</w:t>
            </w:r>
            <w:r>
              <w:rPr>
                <w:lang w:eastAsia="x-none"/>
              </w:rPr>
              <w:t>hannel</w:t>
            </w:r>
            <w:r w:rsidR="006F5523">
              <w:rPr>
                <w:lang w:eastAsia="x-none"/>
              </w:rPr>
              <w:t xml:space="preserve"> not supported by IUT</w:t>
            </w:r>
          </w:p>
        </w:tc>
        <w:tc>
          <w:tcPr>
            <w:tcW w:w="1350" w:type="dxa"/>
          </w:tcPr>
          <w:p w14:paraId="7179A12B" w14:textId="77777777" w:rsidR="00972AFC" w:rsidRPr="003E101D" w:rsidRDefault="00972AFC" w:rsidP="000409BA">
            <w:pPr>
              <w:widowControl w:val="0"/>
              <w:spacing w:after="0" w:line="233" w:lineRule="auto"/>
              <w:ind w:right="-20"/>
              <w:rPr>
                <w:lang w:eastAsia="x-none"/>
              </w:rPr>
            </w:pPr>
          </w:p>
        </w:tc>
      </w:tr>
      <w:tr w:rsidR="00972AFC" w:rsidRPr="003E101D" w14:paraId="0515A085" w14:textId="77777777" w:rsidTr="00972AFC">
        <w:tc>
          <w:tcPr>
            <w:tcW w:w="715" w:type="dxa"/>
          </w:tcPr>
          <w:p w14:paraId="53319682" w14:textId="77777777" w:rsidR="00972AFC" w:rsidRDefault="00972AFC" w:rsidP="000409BA">
            <w:pPr>
              <w:pStyle w:val="NoSpacing"/>
              <w:jc w:val="center"/>
              <w:rPr>
                <w:szCs w:val="20"/>
              </w:rPr>
            </w:pPr>
            <w:r>
              <w:rPr>
                <w:szCs w:val="20"/>
              </w:rPr>
              <w:t>6</w:t>
            </w:r>
          </w:p>
        </w:tc>
        <w:tc>
          <w:tcPr>
            <w:tcW w:w="1084" w:type="dxa"/>
          </w:tcPr>
          <w:p w14:paraId="3067D816" w14:textId="77777777" w:rsidR="00972AFC" w:rsidRDefault="00972AFC" w:rsidP="000409BA">
            <w:pPr>
              <w:pStyle w:val="NoSpacing"/>
              <w:jc w:val="center"/>
              <w:rPr>
                <w:szCs w:val="20"/>
              </w:rPr>
            </w:pPr>
            <w:r>
              <w:rPr>
                <w:szCs w:val="20"/>
              </w:rPr>
              <w:t>Configure</w:t>
            </w:r>
          </w:p>
        </w:tc>
        <w:tc>
          <w:tcPr>
            <w:tcW w:w="6026" w:type="dxa"/>
          </w:tcPr>
          <w:p w14:paraId="1AD99C2F" w14:textId="20D3304D"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the same</w:t>
            </w:r>
            <w:r>
              <w:rPr>
                <w:lang w:eastAsia="x-none"/>
              </w:rPr>
              <w:t xml:space="preserve"> channel</w:t>
            </w:r>
            <w:r w:rsidR="006F5523">
              <w:rPr>
                <w:lang w:eastAsia="x-none"/>
              </w:rPr>
              <w:t xml:space="preserve"> configured in step 5</w:t>
            </w:r>
          </w:p>
        </w:tc>
        <w:tc>
          <w:tcPr>
            <w:tcW w:w="1350" w:type="dxa"/>
          </w:tcPr>
          <w:p w14:paraId="294988E6" w14:textId="77777777" w:rsidR="00972AFC" w:rsidRPr="003E101D" w:rsidRDefault="00972AFC" w:rsidP="000409BA">
            <w:pPr>
              <w:widowControl w:val="0"/>
              <w:spacing w:after="0" w:line="233" w:lineRule="auto"/>
              <w:ind w:right="-20"/>
              <w:rPr>
                <w:lang w:eastAsia="x-none"/>
              </w:rPr>
            </w:pPr>
          </w:p>
        </w:tc>
      </w:tr>
      <w:tr w:rsidR="00972AFC" w:rsidRPr="003E101D" w14:paraId="49A5FE92" w14:textId="77777777" w:rsidTr="00972AFC">
        <w:tc>
          <w:tcPr>
            <w:tcW w:w="715" w:type="dxa"/>
          </w:tcPr>
          <w:p w14:paraId="29BBD44D" w14:textId="77777777" w:rsidR="00972AFC" w:rsidRDefault="00972AFC" w:rsidP="000409BA">
            <w:pPr>
              <w:pStyle w:val="NoSpacing"/>
              <w:jc w:val="center"/>
              <w:rPr>
                <w:szCs w:val="20"/>
              </w:rPr>
            </w:pPr>
            <w:r>
              <w:rPr>
                <w:szCs w:val="20"/>
              </w:rPr>
              <w:t>7</w:t>
            </w:r>
          </w:p>
        </w:tc>
        <w:tc>
          <w:tcPr>
            <w:tcW w:w="1084" w:type="dxa"/>
          </w:tcPr>
          <w:p w14:paraId="25CC5A7A" w14:textId="439331E2" w:rsidR="00972AFC" w:rsidRDefault="00402EB0" w:rsidP="000409BA">
            <w:pPr>
              <w:pStyle w:val="NoSpacing"/>
              <w:jc w:val="center"/>
              <w:rPr>
                <w:szCs w:val="20"/>
              </w:rPr>
            </w:pPr>
            <w:r>
              <w:rPr>
                <w:szCs w:val="20"/>
              </w:rPr>
              <w:t>Stimulus</w:t>
            </w:r>
          </w:p>
        </w:tc>
        <w:tc>
          <w:tcPr>
            <w:tcW w:w="6026" w:type="dxa"/>
          </w:tcPr>
          <w:p w14:paraId="2BB7BF42" w14:textId="0CADE148"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4330FEA6" w14:textId="77777777" w:rsidR="00972AFC" w:rsidRPr="003E101D" w:rsidRDefault="00972AFC" w:rsidP="000409BA">
            <w:pPr>
              <w:widowControl w:val="0"/>
              <w:spacing w:after="0" w:line="233" w:lineRule="auto"/>
              <w:ind w:right="-20"/>
              <w:rPr>
                <w:lang w:eastAsia="x-none"/>
              </w:rPr>
            </w:pPr>
          </w:p>
        </w:tc>
      </w:tr>
      <w:tr w:rsidR="00972AFC" w:rsidRPr="003E101D" w14:paraId="040F34AB" w14:textId="77777777" w:rsidTr="00972AFC">
        <w:tc>
          <w:tcPr>
            <w:tcW w:w="715" w:type="dxa"/>
          </w:tcPr>
          <w:p w14:paraId="0023FFD5" w14:textId="77777777" w:rsidR="00972AFC" w:rsidRDefault="00972AFC" w:rsidP="000409BA">
            <w:pPr>
              <w:pStyle w:val="NoSpacing"/>
              <w:jc w:val="center"/>
              <w:rPr>
                <w:szCs w:val="20"/>
              </w:rPr>
            </w:pPr>
            <w:r>
              <w:rPr>
                <w:szCs w:val="20"/>
              </w:rPr>
              <w:t>8</w:t>
            </w:r>
          </w:p>
        </w:tc>
        <w:tc>
          <w:tcPr>
            <w:tcW w:w="1084" w:type="dxa"/>
          </w:tcPr>
          <w:p w14:paraId="001A4B3A" w14:textId="77777777" w:rsidR="00972AFC" w:rsidRDefault="00972AFC" w:rsidP="000409BA">
            <w:pPr>
              <w:pStyle w:val="NoSpacing"/>
              <w:jc w:val="center"/>
              <w:rPr>
                <w:szCs w:val="20"/>
              </w:rPr>
            </w:pPr>
            <w:r>
              <w:rPr>
                <w:szCs w:val="20"/>
              </w:rPr>
              <w:t>Verify</w:t>
            </w:r>
          </w:p>
        </w:tc>
        <w:tc>
          <w:tcPr>
            <w:tcW w:w="6026" w:type="dxa"/>
          </w:tcPr>
          <w:p w14:paraId="0BC49012" w14:textId="77777777" w:rsidR="00972AFC" w:rsidRDefault="00972AFC" w:rsidP="000409BA">
            <w:pPr>
              <w:widowControl w:val="0"/>
              <w:spacing w:after="0" w:line="233" w:lineRule="auto"/>
              <w:ind w:left="28" w:right="-20"/>
              <w:rPr>
                <w:lang w:eastAsia="x-none"/>
              </w:rPr>
            </w:pPr>
            <w:r>
              <w:rPr>
                <w:lang w:eastAsia="x-none"/>
              </w:rPr>
              <w:t>Test Equipment does not receive WSM</w:t>
            </w:r>
          </w:p>
        </w:tc>
        <w:tc>
          <w:tcPr>
            <w:tcW w:w="1350" w:type="dxa"/>
          </w:tcPr>
          <w:p w14:paraId="0ED7B38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731F4915" w14:textId="77777777" w:rsidTr="00972AFC">
        <w:tc>
          <w:tcPr>
            <w:tcW w:w="715" w:type="dxa"/>
          </w:tcPr>
          <w:p w14:paraId="56643BFF" w14:textId="77777777" w:rsidR="00972AFC" w:rsidRDefault="00972AFC" w:rsidP="000409BA">
            <w:pPr>
              <w:pStyle w:val="NoSpacing"/>
              <w:jc w:val="center"/>
              <w:rPr>
                <w:szCs w:val="20"/>
              </w:rPr>
            </w:pPr>
            <w:r>
              <w:rPr>
                <w:szCs w:val="20"/>
              </w:rPr>
              <w:t>9</w:t>
            </w:r>
          </w:p>
        </w:tc>
        <w:tc>
          <w:tcPr>
            <w:tcW w:w="1084" w:type="dxa"/>
          </w:tcPr>
          <w:p w14:paraId="5E5E9AA8" w14:textId="77777777" w:rsidR="00972AFC" w:rsidRDefault="00972AFC" w:rsidP="000409BA">
            <w:pPr>
              <w:pStyle w:val="NoSpacing"/>
              <w:jc w:val="center"/>
              <w:rPr>
                <w:szCs w:val="20"/>
              </w:rPr>
            </w:pPr>
            <w:r>
              <w:rPr>
                <w:szCs w:val="20"/>
              </w:rPr>
              <w:t>Configure</w:t>
            </w:r>
          </w:p>
        </w:tc>
        <w:tc>
          <w:tcPr>
            <w:tcW w:w="6026" w:type="dxa"/>
          </w:tcPr>
          <w:p w14:paraId="6E5FF618" w14:textId="539CD558"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channel supported by IUT</w:t>
            </w:r>
          </w:p>
        </w:tc>
        <w:tc>
          <w:tcPr>
            <w:tcW w:w="1350" w:type="dxa"/>
          </w:tcPr>
          <w:p w14:paraId="7270F977" w14:textId="77777777" w:rsidR="00972AFC" w:rsidRPr="003E101D" w:rsidRDefault="00972AFC" w:rsidP="000409BA">
            <w:pPr>
              <w:widowControl w:val="0"/>
              <w:spacing w:after="0" w:line="233" w:lineRule="auto"/>
              <w:ind w:right="-20"/>
              <w:rPr>
                <w:lang w:eastAsia="x-none"/>
              </w:rPr>
            </w:pPr>
          </w:p>
        </w:tc>
      </w:tr>
      <w:tr w:rsidR="00972AFC" w:rsidRPr="003E101D" w14:paraId="252BD506" w14:textId="77777777" w:rsidTr="00972AFC">
        <w:tc>
          <w:tcPr>
            <w:tcW w:w="715" w:type="dxa"/>
          </w:tcPr>
          <w:p w14:paraId="12439867" w14:textId="77777777" w:rsidR="00972AFC" w:rsidRDefault="00972AFC" w:rsidP="000409BA">
            <w:pPr>
              <w:pStyle w:val="NoSpacing"/>
              <w:jc w:val="center"/>
              <w:rPr>
                <w:szCs w:val="20"/>
              </w:rPr>
            </w:pPr>
            <w:r>
              <w:rPr>
                <w:szCs w:val="20"/>
              </w:rPr>
              <w:t>10</w:t>
            </w:r>
          </w:p>
        </w:tc>
        <w:tc>
          <w:tcPr>
            <w:tcW w:w="1084" w:type="dxa"/>
          </w:tcPr>
          <w:p w14:paraId="463A5EF1" w14:textId="77777777" w:rsidR="00972AFC" w:rsidRDefault="00972AFC" w:rsidP="000409BA">
            <w:pPr>
              <w:pStyle w:val="NoSpacing"/>
              <w:jc w:val="center"/>
              <w:rPr>
                <w:szCs w:val="20"/>
              </w:rPr>
            </w:pPr>
            <w:r>
              <w:rPr>
                <w:szCs w:val="20"/>
              </w:rPr>
              <w:t>Configure</w:t>
            </w:r>
          </w:p>
        </w:tc>
        <w:tc>
          <w:tcPr>
            <w:tcW w:w="6026" w:type="dxa"/>
          </w:tcPr>
          <w:p w14:paraId="48590DE1" w14:textId="31276AF1"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w:t>
            </w:r>
            <w:r w:rsidR="006F5523">
              <w:rPr>
                <w:i/>
                <w:lang w:eastAsia="x-none"/>
              </w:rPr>
              <w:t xml:space="preserve"> </w:t>
            </w:r>
            <w:r w:rsidR="006F5523">
              <w:rPr>
                <w:lang w:eastAsia="x-none"/>
              </w:rPr>
              <w:t>the same</w:t>
            </w:r>
            <w:r>
              <w:rPr>
                <w:lang w:eastAsia="x-none"/>
              </w:rPr>
              <w:t xml:space="preserve"> channel</w:t>
            </w:r>
            <w:r w:rsidR="006F5523">
              <w:rPr>
                <w:lang w:eastAsia="x-none"/>
              </w:rPr>
              <w:t xml:space="preserve"> configured in step 9</w:t>
            </w:r>
          </w:p>
        </w:tc>
        <w:tc>
          <w:tcPr>
            <w:tcW w:w="1350" w:type="dxa"/>
          </w:tcPr>
          <w:p w14:paraId="1B7651C6" w14:textId="77777777" w:rsidR="00972AFC" w:rsidRPr="003E101D" w:rsidRDefault="00972AFC" w:rsidP="000409BA">
            <w:pPr>
              <w:widowControl w:val="0"/>
              <w:spacing w:after="0" w:line="233" w:lineRule="auto"/>
              <w:ind w:right="-20"/>
              <w:rPr>
                <w:lang w:eastAsia="x-none"/>
              </w:rPr>
            </w:pPr>
          </w:p>
        </w:tc>
      </w:tr>
      <w:tr w:rsidR="00972AFC" w:rsidRPr="003E101D" w14:paraId="4DA77F66" w14:textId="77777777" w:rsidTr="00972AFC">
        <w:tc>
          <w:tcPr>
            <w:tcW w:w="715" w:type="dxa"/>
          </w:tcPr>
          <w:p w14:paraId="1D981495" w14:textId="77777777" w:rsidR="00972AFC" w:rsidRDefault="00972AFC" w:rsidP="000409BA">
            <w:pPr>
              <w:pStyle w:val="NoSpacing"/>
              <w:jc w:val="center"/>
              <w:rPr>
                <w:szCs w:val="20"/>
              </w:rPr>
            </w:pPr>
            <w:r>
              <w:rPr>
                <w:szCs w:val="20"/>
              </w:rPr>
              <w:t>11</w:t>
            </w:r>
          </w:p>
        </w:tc>
        <w:tc>
          <w:tcPr>
            <w:tcW w:w="1084" w:type="dxa"/>
          </w:tcPr>
          <w:p w14:paraId="6E5A63F4" w14:textId="34A730FD" w:rsidR="00972AFC" w:rsidRDefault="00402EB0" w:rsidP="000409BA">
            <w:pPr>
              <w:pStyle w:val="NoSpacing"/>
              <w:jc w:val="center"/>
              <w:rPr>
                <w:szCs w:val="20"/>
              </w:rPr>
            </w:pPr>
            <w:r>
              <w:rPr>
                <w:szCs w:val="20"/>
              </w:rPr>
              <w:t>Stimulus</w:t>
            </w:r>
          </w:p>
        </w:tc>
        <w:tc>
          <w:tcPr>
            <w:tcW w:w="6026" w:type="dxa"/>
          </w:tcPr>
          <w:p w14:paraId="1CB980F4" w14:textId="04CFC504"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1394C71E" w14:textId="77777777" w:rsidR="00972AFC" w:rsidRPr="003E101D" w:rsidRDefault="00972AFC" w:rsidP="000409BA">
            <w:pPr>
              <w:widowControl w:val="0"/>
              <w:spacing w:after="0" w:line="233" w:lineRule="auto"/>
              <w:ind w:right="-20"/>
              <w:rPr>
                <w:lang w:eastAsia="x-none"/>
              </w:rPr>
            </w:pPr>
          </w:p>
        </w:tc>
      </w:tr>
      <w:tr w:rsidR="00972AFC" w:rsidRPr="003E101D" w14:paraId="7B86AC5A" w14:textId="77777777" w:rsidTr="00972AFC">
        <w:tc>
          <w:tcPr>
            <w:tcW w:w="715" w:type="dxa"/>
          </w:tcPr>
          <w:p w14:paraId="2DCF3A0E" w14:textId="77777777" w:rsidR="00972AFC" w:rsidRDefault="00972AFC" w:rsidP="000409BA">
            <w:pPr>
              <w:pStyle w:val="NoSpacing"/>
              <w:jc w:val="center"/>
              <w:rPr>
                <w:szCs w:val="20"/>
              </w:rPr>
            </w:pPr>
            <w:r>
              <w:rPr>
                <w:szCs w:val="20"/>
              </w:rPr>
              <w:t>12</w:t>
            </w:r>
          </w:p>
        </w:tc>
        <w:tc>
          <w:tcPr>
            <w:tcW w:w="1084" w:type="dxa"/>
          </w:tcPr>
          <w:p w14:paraId="01F3084D" w14:textId="77777777" w:rsidR="00972AFC" w:rsidRDefault="00972AFC" w:rsidP="000409BA">
            <w:pPr>
              <w:pStyle w:val="NoSpacing"/>
              <w:jc w:val="center"/>
              <w:rPr>
                <w:szCs w:val="20"/>
              </w:rPr>
            </w:pPr>
            <w:r>
              <w:rPr>
                <w:szCs w:val="20"/>
              </w:rPr>
              <w:t>Verify</w:t>
            </w:r>
          </w:p>
        </w:tc>
        <w:tc>
          <w:tcPr>
            <w:tcW w:w="6026" w:type="dxa"/>
          </w:tcPr>
          <w:p w14:paraId="639223F3" w14:textId="31C5E725"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787A010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rsidDel="00D173B5" w14:paraId="29F730C0" w14:textId="4B558115" w:rsidTr="00972AFC">
        <w:trPr>
          <w:del w:id="636" w:author="Dmitri.Khijniak@7Layers.com" w:date="2017-08-22T11:58:00Z"/>
        </w:trPr>
        <w:tc>
          <w:tcPr>
            <w:tcW w:w="715" w:type="dxa"/>
          </w:tcPr>
          <w:p w14:paraId="788F0316" w14:textId="6E446027" w:rsidR="00972AFC" w:rsidDel="00D173B5" w:rsidRDefault="00972AFC" w:rsidP="000409BA">
            <w:pPr>
              <w:pStyle w:val="NoSpacing"/>
              <w:jc w:val="center"/>
              <w:rPr>
                <w:del w:id="637" w:author="Dmitri.Khijniak@7Layers.com" w:date="2017-08-22T11:58:00Z"/>
                <w:szCs w:val="20"/>
              </w:rPr>
            </w:pPr>
            <w:del w:id="638" w:author="Dmitri.Khijniak@7Layers.com" w:date="2017-08-22T11:58:00Z">
              <w:r w:rsidDel="00D173B5">
                <w:rPr>
                  <w:szCs w:val="20"/>
                </w:rPr>
                <w:delText>13</w:delText>
              </w:r>
            </w:del>
          </w:p>
        </w:tc>
        <w:tc>
          <w:tcPr>
            <w:tcW w:w="1084" w:type="dxa"/>
          </w:tcPr>
          <w:p w14:paraId="21764FB7" w14:textId="5029A2F1" w:rsidR="00972AFC" w:rsidDel="00D173B5" w:rsidRDefault="00972AFC" w:rsidP="000409BA">
            <w:pPr>
              <w:pStyle w:val="NoSpacing"/>
              <w:jc w:val="center"/>
              <w:rPr>
                <w:del w:id="639" w:author="Dmitri.Khijniak@7Layers.com" w:date="2017-08-22T11:58:00Z"/>
                <w:szCs w:val="20"/>
              </w:rPr>
            </w:pPr>
            <w:del w:id="640" w:author="Dmitri.Khijniak@7Layers.com" w:date="2017-08-22T11:58:00Z">
              <w:r w:rsidDel="00D173B5">
                <w:rPr>
                  <w:szCs w:val="20"/>
                </w:rPr>
                <w:delText>Configure</w:delText>
              </w:r>
            </w:del>
          </w:p>
        </w:tc>
        <w:tc>
          <w:tcPr>
            <w:tcW w:w="6026" w:type="dxa"/>
          </w:tcPr>
          <w:p w14:paraId="52DCE889" w14:textId="2859DD5B" w:rsidR="00972AFC" w:rsidDel="00D173B5" w:rsidRDefault="00972AFC" w:rsidP="000409BA">
            <w:pPr>
              <w:widowControl w:val="0"/>
              <w:spacing w:after="0" w:line="233" w:lineRule="auto"/>
              <w:ind w:left="28" w:right="-20"/>
              <w:rPr>
                <w:del w:id="641" w:author="Dmitri.Khijniak@7Layers.com" w:date="2017-08-22T11:58:00Z"/>
                <w:lang w:eastAsia="x-none"/>
              </w:rPr>
            </w:pPr>
            <w:del w:id="642" w:author="Dmitri.Khijniak@7Layers.com" w:date="2017-08-22T11:58:00Z">
              <w:r w:rsidDel="00D173B5">
                <w:rPr>
                  <w:lang w:eastAsia="x-none"/>
                </w:rPr>
                <w:delText xml:space="preserve">The </w:delText>
              </w:r>
              <w:r w:rsidR="00914D8B" w:rsidDel="00D173B5">
                <w:rPr>
                  <w:lang w:eastAsia="x-none"/>
                </w:rPr>
                <w:delText>IUT</w:delText>
              </w:r>
              <w:r w:rsidDel="00D173B5">
                <w:rPr>
                  <w:lang w:eastAsia="x-none"/>
                </w:rPr>
                <w:delText xml:space="preserve"> to initial state</w:delText>
              </w:r>
            </w:del>
          </w:p>
        </w:tc>
        <w:tc>
          <w:tcPr>
            <w:tcW w:w="1350" w:type="dxa"/>
          </w:tcPr>
          <w:p w14:paraId="7FD1AD6D" w14:textId="1A8DC1EE" w:rsidR="00972AFC" w:rsidRPr="003E101D" w:rsidDel="00D173B5" w:rsidRDefault="00972AFC" w:rsidP="000409BA">
            <w:pPr>
              <w:widowControl w:val="0"/>
              <w:spacing w:after="0" w:line="233" w:lineRule="auto"/>
              <w:ind w:right="-20"/>
              <w:rPr>
                <w:del w:id="643" w:author="Dmitri.Khijniak@7Layers.com" w:date="2017-08-22T11:58:00Z"/>
                <w:lang w:eastAsia="x-none"/>
              </w:rPr>
            </w:pPr>
          </w:p>
        </w:tc>
      </w:tr>
    </w:tbl>
    <w:p w14:paraId="5577D189" w14:textId="68C50F9A" w:rsidR="00A62B01" w:rsidRDefault="00A62B01" w:rsidP="008A20E5">
      <w:pPr>
        <w:pStyle w:val="Heading1"/>
        <w:numPr>
          <w:ilvl w:val="0"/>
          <w:numId w:val="0"/>
        </w:numPr>
        <w:ind w:left="432" w:hanging="432"/>
      </w:pPr>
      <w:bookmarkStart w:id="644" w:name="_Toc443673442"/>
      <w:bookmarkStart w:id="645" w:name="_Toc443673479"/>
      <w:bookmarkStart w:id="646" w:name="REF_Appendix_A"/>
      <w:bookmarkStart w:id="647" w:name="_Toc480967055"/>
      <w:bookmarkEnd w:id="644"/>
      <w:bookmarkEnd w:id="645"/>
      <w:r>
        <w:t>Appendix A</w:t>
      </w:r>
      <w:bookmarkEnd w:id="646"/>
      <w:r>
        <w:t>: Traceability Matrix</w:t>
      </w:r>
      <w:bookmarkEnd w:id="647"/>
    </w:p>
    <w:p w14:paraId="5E0B01E5" w14:textId="6A917A23" w:rsidR="00C30C54" w:rsidRDefault="00C30C54" w:rsidP="00C30C54">
      <w:r w:rsidRPr="00013389">
        <w:t xml:space="preserve">This Section </w:t>
      </w:r>
      <w:r>
        <w:t>shows</w:t>
      </w:r>
      <w:r w:rsidRPr="00013389">
        <w:t xml:space="preserve"> </w:t>
      </w:r>
      <w:r>
        <w:t xml:space="preserve">traceability from the </w:t>
      </w:r>
      <w:r w:rsidRPr="00013389">
        <w:t xml:space="preserve">requirements </w:t>
      </w:r>
      <w:r>
        <w:t xml:space="preserve">identified by PICS </w:t>
      </w:r>
      <w:r w:rsidRPr="00013389">
        <w:t xml:space="preserve">from </w:t>
      </w:r>
      <w:r>
        <w:t>IEEE 1609.4 [</w:t>
      </w:r>
      <w:r>
        <w:fldChar w:fldCharType="begin"/>
      </w:r>
      <w:r>
        <w:instrText xml:space="preserve"> REF  REF_IEEE16094 \h  \* MERGEFORMAT </w:instrText>
      </w:r>
      <w:r>
        <w:fldChar w:fldCharType="separate"/>
      </w:r>
      <w:r w:rsidR="003028B7">
        <w:rPr>
          <w:noProof/>
        </w:rPr>
        <w:t>2</w:t>
      </w:r>
      <w:r>
        <w:fldChar w:fldCharType="end"/>
      </w:r>
      <w:r>
        <w:t xml:space="preserve">] to the Test Purposes defined in this document. </w:t>
      </w:r>
    </w:p>
    <w:p w14:paraId="67549D75" w14:textId="438D9B1D" w:rsidR="00C30C54" w:rsidRDefault="00C30C54" w:rsidP="00C30C54">
      <w:r>
        <w:t>For each element in the PICS table, the Support profile is identified based on the information provided in SAE J2945/1 [</w:t>
      </w:r>
      <w:r>
        <w:fldChar w:fldCharType="begin"/>
      </w:r>
      <w:r>
        <w:instrText xml:space="preserve"> REF REF_SAEJ29451 \h </w:instrText>
      </w:r>
      <w:r>
        <w:fldChar w:fldCharType="separate"/>
      </w:r>
      <w:r w:rsidR="003028B7">
        <w:rPr>
          <w:noProof/>
        </w:rPr>
        <w:t>1</w:t>
      </w:r>
      <w:r>
        <w:fldChar w:fldCharType="end"/>
      </w:r>
      <w:r>
        <w:t>]. The following support profiles include:</w:t>
      </w:r>
    </w:p>
    <w:p w14:paraId="34298798" w14:textId="77777777" w:rsidR="00C30C54" w:rsidRPr="00AA7297" w:rsidRDefault="00C30C54" w:rsidP="00C30C54">
      <w:pPr>
        <w:pStyle w:val="ListParagraph"/>
        <w:numPr>
          <w:ilvl w:val="0"/>
          <w:numId w:val="40"/>
        </w:numPr>
        <w:spacing w:after="0"/>
      </w:pPr>
      <w:r w:rsidRPr="00AA7297">
        <w:t>V2V</w:t>
      </w:r>
      <w:r>
        <w:t xml:space="preserve"> – mandatory features required for in-vehicle safety applications requiring transmission or reception of signed BSM messages.</w:t>
      </w:r>
    </w:p>
    <w:p w14:paraId="38438FE3" w14:textId="77777777" w:rsidR="00C30C54" w:rsidRPr="00AA7297" w:rsidRDefault="00C30C54" w:rsidP="00C30C54">
      <w:pPr>
        <w:pStyle w:val="ListParagraph"/>
        <w:numPr>
          <w:ilvl w:val="0"/>
          <w:numId w:val="40"/>
        </w:numPr>
        <w:spacing w:after="0"/>
      </w:pPr>
      <w:r w:rsidRPr="00AA7297">
        <w:t>SCMS</w:t>
      </w:r>
      <w:r>
        <w:t xml:space="preserve"> – </w:t>
      </w:r>
      <w:r w:rsidRPr="00013389">
        <w:t xml:space="preserve">Items marked SCMS are </w:t>
      </w:r>
      <w:r>
        <w:t xml:space="preserve">required </w:t>
      </w:r>
      <w:r w:rsidRPr="00013389">
        <w:t xml:space="preserve">if </w:t>
      </w:r>
      <w:r>
        <w:t xml:space="preserve">IPv6 communication over </w:t>
      </w:r>
      <w:r w:rsidRPr="00013389">
        <w:t>DSRC is supported</w:t>
      </w:r>
      <w:r>
        <w:t>, e.g. for communication with security service SCMS and to download security certificates from SCMS.</w:t>
      </w:r>
    </w:p>
    <w:p w14:paraId="2BC330C3" w14:textId="77777777" w:rsidR="00C30C54" w:rsidRDefault="00C30C54" w:rsidP="00C30C54">
      <w:pPr>
        <w:spacing w:after="0"/>
      </w:pPr>
    </w:p>
    <w:p w14:paraId="7A3283A6" w14:textId="02D3D8A6" w:rsidR="00C30C54" w:rsidRPr="00012762" w:rsidRDefault="00C30C54" w:rsidP="00C30C54">
      <w:pPr>
        <w:spacing w:after="0"/>
      </w:pPr>
      <w:r>
        <w:t xml:space="preserve">V2V and SCMS </w:t>
      </w:r>
      <w:r w:rsidRPr="00013389">
        <w:t>profile</w:t>
      </w:r>
      <w:r>
        <w:t>s are derived from SAE J29</w:t>
      </w:r>
      <w:r w:rsidR="00CD316F">
        <w:t>45</w:t>
      </w:r>
      <w:r>
        <w:t>/1 [</w:t>
      </w:r>
      <w:r>
        <w:fldChar w:fldCharType="begin"/>
      </w:r>
      <w:r>
        <w:instrText xml:space="preserve"> REF REF_SAEJ29451 \h </w:instrText>
      </w:r>
      <w:r>
        <w:fldChar w:fldCharType="separate"/>
      </w:r>
      <w:r w:rsidR="003028B7">
        <w:rPr>
          <w:noProof/>
        </w:rPr>
        <w:t>1</w:t>
      </w:r>
      <w:r>
        <w:fldChar w:fldCharType="end"/>
      </w:r>
      <w:r>
        <w:t>]</w:t>
      </w:r>
      <w:r w:rsidRPr="00013389">
        <w:t>.</w:t>
      </w:r>
      <w:r>
        <w:t xml:space="preserve"> </w:t>
      </w:r>
    </w:p>
    <w:p w14:paraId="6AF46427" w14:textId="49CD5019" w:rsidR="00D523F5" w:rsidRDefault="00D523F5" w:rsidP="00D523F5"/>
    <w:tbl>
      <w:tblPr>
        <w:tblStyle w:val="TableGrid"/>
        <w:tblW w:w="9175" w:type="dxa"/>
        <w:tblLook w:val="04A0" w:firstRow="1" w:lastRow="0" w:firstColumn="1" w:lastColumn="0" w:noHBand="0" w:noVBand="1"/>
      </w:tblPr>
      <w:tblGrid>
        <w:gridCol w:w="1445"/>
        <w:gridCol w:w="1535"/>
        <w:gridCol w:w="1149"/>
        <w:gridCol w:w="750"/>
        <w:gridCol w:w="966"/>
        <w:gridCol w:w="1637"/>
        <w:gridCol w:w="1693"/>
      </w:tblGrid>
      <w:tr w:rsidR="00A83E7D" w14:paraId="4401BD0E" w14:textId="77777777" w:rsidTr="00A83E7D">
        <w:tc>
          <w:tcPr>
            <w:tcW w:w="1445" w:type="dxa"/>
          </w:tcPr>
          <w:p w14:paraId="4977A531" w14:textId="34267E68" w:rsidR="00A83E7D" w:rsidRDefault="00A83E7D" w:rsidP="00D523F5">
            <w:r>
              <w:rPr>
                <w:b/>
              </w:rPr>
              <w:t>1609.4 PICS</w:t>
            </w:r>
          </w:p>
        </w:tc>
        <w:tc>
          <w:tcPr>
            <w:tcW w:w="1535" w:type="dxa"/>
          </w:tcPr>
          <w:p w14:paraId="0E091741" w14:textId="6510A985" w:rsidR="00A83E7D" w:rsidRDefault="00A83E7D" w:rsidP="00D523F5">
            <w:r w:rsidRPr="001B400E">
              <w:rPr>
                <w:b/>
              </w:rPr>
              <w:t>Features</w:t>
            </w:r>
          </w:p>
        </w:tc>
        <w:tc>
          <w:tcPr>
            <w:tcW w:w="1149" w:type="dxa"/>
          </w:tcPr>
          <w:p w14:paraId="1E2C9746" w14:textId="16B65488" w:rsidR="00A83E7D" w:rsidRDefault="00A83E7D" w:rsidP="00D523F5">
            <w:pPr>
              <w:rPr>
                <w:b/>
              </w:rPr>
            </w:pPr>
            <w:r>
              <w:rPr>
                <w:b/>
              </w:rPr>
              <w:t>References</w:t>
            </w:r>
          </w:p>
        </w:tc>
        <w:tc>
          <w:tcPr>
            <w:tcW w:w="750" w:type="dxa"/>
          </w:tcPr>
          <w:p w14:paraId="0DCDD2E9" w14:textId="5488C64F" w:rsidR="00A83E7D" w:rsidRDefault="00A83E7D" w:rsidP="00D523F5">
            <w:r>
              <w:rPr>
                <w:b/>
              </w:rPr>
              <w:t>Status</w:t>
            </w:r>
          </w:p>
        </w:tc>
        <w:tc>
          <w:tcPr>
            <w:tcW w:w="966" w:type="dxa"/>
          </w:tcPr>
          <w:p w14:paraId="218D5170" w14:textId="5FBEE370" w:rsidR="00A83E7D" w:rsidRPr="001B400E" w:rsidRDefault="00A83E7D" w:rsidP="00D523F5">
            <w:pPr>
              <w:rPr>
                <w:b/>
              </w:rPr>
            </w:pPr>
            <w:r>
              <w:rPr>
                <w:b/>
              </w:rPr>
              <w:t>Support</w:t>
            </w:r>
          </w:p>
        </w:tc>
        <w:tc>
          <w:tcPr>
            <w:tcW w:w="1637" w:type="dxa"/>
          </w:tcPr>
          <w:p w14:paraId="074769FD" w14:textId="6B3313D9" w:rsidR="00A83E7D" w:rsidRDefault="00A83E7D" w:rsidP="00D523F5">
            <w:r w:rsidRPr="001B400E">
              <w:rPr>
                <w:b/>
              </w:rPr>
              <w:t>TP ID</w:t>
            </w:r>
          </w:p>
        </w:tc>
        <w:tc>
          <w:tcPr>
            <w:tcW w:w="1693" w:type="dxa"/>
          </w:tcPr>
          <w:p w14:paraId="59B9B280" w14:textId="2E4E1D67" w:rsidR="00A83E7D" w:rsidRDefault="00A83E7D" w:rsidP="00D523F5">
            <w:r w:rsidRPr="001B400E">
              <w:rPr>
                <w:b/>
              </w:rPr>
              <w:t>TP Description</w:t>
            </w:r>
          </w:p>
        </w:tc>
      </w:tr>
      <w:tr w:rsidR="00996ACF" w14:paraId="1DFC4453" w14:textId="77777777" w:rsidTr="00A83E7D">
        <w:trPr>
          <w:trHeight w:val="885"/>
        </w:trPr>
        <w:tc>
          <w:tcPr>
            <w:tcW w:w="1445" w:type="dxa"/>
            <w:vMerge w:val="restart"/>
          </w:tcPr>
          <w:p w14:paraId="63AA8250" w14:textId="2E17F32E" w:rsidR="00996ACF" w:rsidRPr="008F667E" w:rsidRDefault="00996ACF" w:rsidP="00D523F5">
            <w:r>
              <w:rPr>
                <w:rFonts w:asciiTheme="minorHAnsi" w:hAnsiTheme="minorHAnsi"/>
              </w:rPr>
              <w:t>M2, M2.1, M3, M3.1</w:t>
            </w:r>
          </w:p>
        </w:tc>
        <w:tc>
          <w:tcPr>
            <w:tcW w:w="1535" w:type="dxa"/>
            <w:vMerge w:val="restart"/>
          </w:tcPr>
          <w:p w14:paraId="1F561AF2" w14:textId="3FE07ABA" w:rsidR="00996ACF" w:rsidRPr="00FA58F0" w:rsidRDefault="00996ACF" w:rsidP="00A87EEA">
            <w:r>
              <w:t>Continuous mode operation</w:t>
            </w:r>
          </w:p>
        </w:tc>
        <w:tc>
          <w:tcPr>
            <w:tcW w:w="1149" w:type="dxa"/>
            <w:vMerge w:val="restart"/>
          </w:tcPr>
          <w:p w14:paraId="45546E43" w14:textId="3793A5E4" w:rsidR="00996ACF" w:rsidRDefault="00996ACF" w:rsidP="00D523F5">
            <w:r w:rsidRPr="002A167F">
              <w:t>[</w:t>
            </w:r>
            <w:r>
              <w:fldChar w:fldCharType="begin"/>
            </w:r>
            <w:r>
              <w:instrText xml:space="preserve"> REF REF_IEEE16094 \h </w:instrText>
            </w:r>
            <w:r w:rsidR="005051AD">
              <w:instrText xml:space="preserve"> \* MERGEFORMAT </w:instrText>
            </w:r>
            <w:r>
              <w:fldChar w:fldCharType="separate"/>
            </w:r>
            <w:r w:rsidR="003028B7">
              <w:t>2</w:t>
            </w:r>
            <w:r>
              <w:fldChar w:fldCharType="end"/>
            </w:r>
            <w:r w:rsidRPr="002A167F">
              <w:t xml:space="preserve">] </w:t>
            </w:r>
            <w:r>
              <w:rPr>
                <w:sz w:val="18"/>
                <w:szCs w:val="18"/>
              </w:rPr>
              <w:t>5.2</w:t>
            </w:r>
            <w:r w:rsidRPr="002A167F">
              <w:rPr>
                <w:sz w:val="18"/>
                <w:szCs w:val="18"/>
              </w:rPr>
              <w:t>, 6.3.</w:t>
            </w:r>
            <w:r>
              <w:rPr>
                <w:sz w:val="18"/>
                <w:szCs w:val="18"/>
              </w:rPr>
              <w:t>1, 5.2.1, 5.2.3</w:t>
            </w:r>
          </w:p>
        </w:tc>
        <w:tc>
          <w:tcPr>
            <w:tcW w:w="750" w:type="dxa"/>
            <w:vMerge w:val="restart"/>
          </w:tcPr>
          <w:p w14:paraId="5316CA98" w14:textId="51F21203" w:rsidR="00996ACF" w:rsidRDefault="00996ACF" w:rsidP="00A87EEA">
            <w:r>
              <w:t>O4, O</w:t>
            </w:r>
          </w:p>
        </w:tc>
        <w:tc>
          <w:tcPr>
            <w:tcW w:w="966" w:type="dxa"/>
            <w:vMerge w:val="restart"/>
          </w:tcPr>
          <w:p w14:paraId="0169396B" w14:textId="77777777" w:rsidR="00996ACF" w:rsidRPr="005051AD" w:rsidRDefault="00996ACF" w:rsidP="00996ACF">
            <w:r w:rsidRPr="005051AD">
              <w:t>V2V: USA, channel 172, Class C</w:t>
            </w:r>
          </w:p>
          <w:p w14:paraId="3CCC66DB" w14:textId="77777777" w:rsidR="00996ACF" w:rsidRPr="005051AD" w:rsidRDefault="00996ACF" w:rsidP="00996ACF"/>
          <w:p w14:paraId="17D67921" w14:textId="0892C71D" w:rsidR="00996ACF" w:rsidRPr="005051AD" w:rsidRDefault="00996ACF" w:rsidP="00996ACF">
            <w:r w:rsidRPr="005051AD">
              <w:t>SCMS: USA, channels 172, 174, 176, 180, 182, 184, Class C</w:t>
            </w:r>
          </w:p>
        </w:tc>
        <w:tc>
          <w:tcPr>
            <w:tcW w:w="1637" w:type="dxa"/>
            <w:tcBorders>
              <w:bottom w:val="single" w:sz="4" w:space="0" w:color="auto"/>
            </w:tcBorders>
          </w:tcPr>
          <w:p w14:paraId="2C670349" w14:textId="5EEF27CB" w:rsidR="00996ACF" w:rsidRPr="00A374A8" w:rsidRDefault="00996ACF" w:rsidP="00D523F5">
            <w:r w:rsidRPr="00E03319">
              <w:t>TP-802</w:t>
            </w:r>
            <w:r>
              <w:t>11-RXT-MDE-BV</w:t>
            </w:r>
            <w:r w:rsidRPr="00E03319">
              <w:t>-01</w:t>
            </w:r>
          </w:p>
        </w:tc>
        <w:tc>
          <w:tcPr>
            <w:tcW w:w="1693" w:type="dxa"/>
            <w:tcBorders>
              <w:bottom w:val="single" w:sz="4" w:space="0" w:color="auto"/>
            </w:tcBorders>
          </w:tcPr>
          <w:p w14:paraId="06F5C7BD" w14:textId="449E82C6" w:rsidR="00996ACF" w:rsidRDefault="00996ACF" w:rsidP="00D523F5">
            <w:r>
              <w:t xml:space="preserve">Transmit WSMs in continuous mode and verify </w:t>
            </w:r>
            <w:r w:rsidR="00914D8B">
              <w:t>IUT</w:t>
            </w:r>
            <w:r>
              <w:t xml:space="preserve"> receives the transmitted messages.</w:t>
            </w:r>
          </w:p>
        </w:tc>
      </w:tr>
      <w:tr w:rsidR="00996ACF" w14:paraId="677DA069" w14:textId="77777777" w:rsidTr="00A83E7D">
        <w:trPr>
          <w:trHeight w:val="900"/>
        </w:trPr>
        <w:tc>
          <w:tcPr>
            <w:tcW w:w="1445" w:type="dxa"/>
            <w:vMerge/>
          </w:tcPr>
          <w:p w14:paraId="11BDA3CD" w14:textId="77777777" w:rsidR="00996ACF" w:rsidRDefault="00996ACF" w:rsidP="00D523F5">
            <w:pPr>
              <w:rPr>
                <w:rFonts w:asciiTheme="minorHAnsi" w:hAnsiTheme="minorHAnsi"/>
              </w:rPr>
            </w:pPr>
          </w:p>
        </w:tc>
        <w:tc>
          <w:tcPr>
            <w:tcW w:w="1535" w:type="dxa"/>
            <w:vMerge/>
          </w:tcPr>
          <w:p w14:paraId="3341A4D3" w14:textId="77777777" w:rsidR="00996ACF" w:rsidRDefault="00996ACF" w:rsidP="00A87EEA"/>
        </w:tc>
        <w:tc>
          <w:tcPr>
            <w:tcW w:w="1149" w:type="dxa"/>
            <w:vMerge/>
          </w:tcPr>
          <w:p w14:paraId="785CF2B7" w14:textId="77777777" w:rsidR="00996ACF" w:rsidRPr="002A167F" w:rsidRDefault="00996ACF" w:rsidP="00D523F5"/>
        </w:tc>
        <w:tc>
          <w:tcPr>
            <w:tcW w:w="750" w:type="dxa"/>
            <w:vMerge/>
          </w:tcPr>
          <w:p w14:paraId="20D83BF0" w14:textId="77777777" w:rsidR="00996ACF" w:rsidRDefault="00996ACF" w:rsidP="00A87EEA"/>
        </w:tc>
        <w:tc>
          <w:tcPr>
            <w:tcW w:w="966" w:type="dxa"/>
            <w:vMerge/>
          </w:tcPr>
          <w:p w14:paraId="6796D82E" w14:textId="77777777" w:rsidR="00996ACF" w:rsidRPr="00E03319" w:rsidRDefault="00996ACF" w:rsidP="00D523F5"/>
        </w:tc>
        <w:tc>
          <w:tcPr>
            <w:tcW w:w="1637" w:type="dxa"/>
            <w:tcBorders>
              <w:top w:val="single" w:sz="4" w:space="0" w:color="auto"/>
            </w:tcBorders>
          </w:tcPr>
          <w:p w14:paraId="22801791" w14:textId="19F1AD6C" w:rsidR="00996ACF" w:rsidRPr="00E03319" w:rsidRDefault="00996ACF" w:rsidP="00D523F5">
            <w:r w:rsidRPr="00E03319">
              <w:t>TP-802</w:t>
            </w:r>
            <w:r>
              <w:t>11-TXT-MDE-BV</w:t>
            </w:r>
            <w:r w:rsidRPr="00E03319">
              <w:t>-01</w:t>
            </w:r>
          </w:p>
        </w:tc>
        <w:tc>
          <w:tcPr>
            <w:tcW w:w="1693" w:type="dxa"/>
            <w:tcBorders>
              <w:top w:val="single" w:sz="4" w:space="0" w:color="auto"/>
            </w:tcBorders>
          </w:tcPr>
          <w:p w14:paraId="2714E40D" w14:textId="100BBCB3" w:rsidR="00996ACF" w:rsidRDefault="00996ACF" w:rsidP="00D523F5">
            <w:r>
              <w:t xml:space="preserve">Verify that the </w:t>
            </w:r>
            <w:r w:rsidR="00914D8B">
              <w:t>IUT</w:t>
            </w:r>
            <w:r>
              <w:t xml:space="preserve"> will transmit WSMs in continuous mode on a selected channel</w:t>
            </w:r>
          </w:p>
        </w:tc>
      </w:tr>
      <w:tr w:rsidR="008911E0" w14:paraId="70F05B6D" w14:textId="77777777" w:rsidTr="00A83E7D">
        <w:trPr>
          <w:trHeight w:val="990"/>
        </w:trPr>
        <w:tc>
          <w:tcPr>
            <w:tcW w:w="1445" w:type="dxa"/>
            <w:vMerge w:val="restart"/>
          </w:tcPr>
          <w:p w14:paraId="59A12FDF" w14:textId="60BF83CD" w:rsidR="008911E0" w:rsidRDefault="008911E0" w:rsidP="00D1046C">
            <w:pPr>
              <w:rPr>
                <w:rFonts w:asciiTheme="minorHAnsi" w:hAnsiTheme="minorHAnsi"/>
              </w:rPr>
            </w:pPr>
            <w:r>
              <w:t>M4.2</w:t>
            </w:r>
          </w:p>
        </w:tc>
        <w:tc>
          <w:tcPr>
            <w:tcW w:w="1535" w:type="dxa"/>
            <w:vMerge w:val="restart"/>
          </w:tcPr>
          <w:p w14:paraId="17B66830" w14:textId="7DC33FC6" w:rsidR="008911E0" w:rsidRDefault="008911E0" w:rsidP="00D1046C">
            <w:r>
              <w:t>Alternate mode operation</w:t>
            </w:r>
          </w:p>
        </w:tc>
        <w:tc>
          <w:tcPr>
            <w:tcW w:w="1149" w:type="dxa"/>
            <w:vMerge w:val="restart"/>
          </w:tcPr>
          <w:p w14:paraId="4BC7BBAC" w14:textId="2B8D81AD" w:rsidR="008911E0" w:rsidRPr="002A167F" w:rsidRDefault="008911E0" w:rsidP="00C0310C">
            <w:r>
              <w:t>[</w:t>
            </w:r>
            <w:r>
              <w:fldChar w:fldCharType="begin"/>
            </w:r>
            <w:r>
              <w:instrText xml:space="preserve"> REF REF_IEEE16094 \h </w:instrText>
            </w:r>
            <w:r>
              <w:fldChar w:fldCharType="separate"/>
            </w:r>
            <w:r w:rsidR="003028B7">
              <w:rPr>
                <w:noProof/>
              </w:rPr>
              <w:t>2</w:t>
            </w:r>
            <w:r>
              <w:fldChar w:fldCharType="end"/>
            </w:r>
            <w:r>
              <w:t xml:space="preserve">] </w:t>
            </w:r>
            <w:r>
              <w:rPr>
                <w:sz w:val="18"/>
                <w:szCs w:val="18"/>
              </w:rPr>
              <w:t>6.3.2</w:t>
            </w:r>
          </w:p>
        </w:tc>
        <w:tc>
          <w:tcPr>
            <w:tcW w:w="750" w:type="dxa"/>
            <w:vMerge w:val="restart"/>
          </w:tcPr>
          <w:p w14:paraId="4877A534" w14:textId="13CFAFE1" w:rsidR="008911E0" w:rsidRDefault="008911E0" w:rsidP="000C3179">
            <w:r>
              <w:t>O</w:t>
            </w:r>
          </w:p>
        </w:tc>
        <w:tc>
          <w:tcPr>
            <w:tcW w:w="966" w:type="dxa"/>
            <w:vMerge w:val="restart"/>
          </w:tcPr>
          <w:p w14:paraId="3F127B3A" w14:textId="70930724" w:rsidR="008911E0" w:rsidRPr="00E03319" w:rsidRDefault="008911E0" w:rsidP="00D1046C">
            <w:r w:rsidRPr="00FA58F0">
              <w:rPr>
                <w:sz w:val="18"/>
                <w:szCs w:val="18"/>
              </w:rPr>
              <w:t>SCMS</w:t>
            </w:r>
          </w:p>
        </w:tc>
        <w:tc>
          <w:tcPr>
            <w:tcW w:w="1637" w:type="dxa"/>
            <w:tcBorders>
              <w:bottom w:val="single" w:sz="4" w:space="0" w:color="auto"/>
            </w:tcBorders>
          </w:tcPr>
          <w:p w14:paraId="31098F10" w14:textId="20F055A6" w:rsidR="008911E0" w:rsidRPr="00E03319" w:rsidRDefault="008911E0" w:rsidP="00D1046C">
            <w:r w:rsidRPr="00E03319">
              <w:t>TP-802</w:t>
            </w:r>
            <w:r>
              <w:t>11-RXT-MDE-BV-02</w:t>
            </w:r>
          </w:p>
        </w:tc>
        <w:tc>
          <w:tcPr>
            <w:tcW w:w="1693" w:type="dxa"/>
            <w:tcBorders>
              <w:bottom w:val="single" w:sz="4" w:space="0" w:color="auto"/>
            </w:tcBorders>
          </w:tcPr>
          <w:p w14:paraId="56C2241D" w14:textId="2D52DF8B" w:rsidR="008911E0" w:rsidRDefault="008911E0" w:rsidP="00D1046C">
            <w:r>
              <w:t xml:space="preserve">Transmit WSMs in alternate mode and verify </w:t>
            </w:r>
            <w:r w:rsidR="00914D8B">
              <w:t>IUT</w:t>
            </w:r>
            <w:r>
              <w:t xml:space="preserve"> receives the transmitted messages. </w:t>
            </w:r>
          </w:p>
        </w:tc>
      </w:tr>
      <w:tr w:rsidR="008911E0" w14:paraId="4BE52F07" w14:textId="77777777" w:rsidTr="00A83E7D">
        <w:trPr>
          <w:trHeight w:val="795"/>
        </w:trPr>
        <w:tc>
          <w:tcPr>
            <w:tcW w:w="1445" w:type="dxa"/>
            <w:vMerge/>
          </w:tcPr>
          <w:p w14:paraId="30B832F8" w14:textId="77777777" w:rsidR="008911E0" w:rsidRDefault="008911E0" w:rsidP="00D1046C"/>
        </w:tc>
        <w:tc>
          <w:tcPr>
            <w:tcW w:w="1535" w:type="dxa"/>
            <w:vMerge/>
          </w:tcPr>
          <w:p w14:paraId="25882C70" w14:textId="77777777" w:rsidR="008911E0" w:rsidRDefault="008911E0" w:rsidP="00D1046C"/>
        </w:tc>
        <w:tc>
          <w:tcPr>
            <w:tcW w:w="1149" w:type="dxa"/>
            <w:vMerge/>
          </w:tcPr>
          <w:p w14:paraId="741D7E14" w14:textId="77777777" w:rsidR="008911E0" w:rsidRDefault="008911E0" w:rsidP="00D1046C"/>
        </w:tc>
        <w:tc>
          <w:tcPr>
            <w:tcW w:w="750" w:type="dxa"/>
            <w:vMerge/>
          </w:tcPr>
          <w:p w14:paraId="2A7ACAB7" w14:textId="77777777" w:rsidR="008911E0" w:rsidRDefault="008911E0" w:rsidP="00D1046C"/>
        </w:tc>
        <w:tc>
          <w:tcPr>
            <w:tcW w:w="966" w:type="dxa"/>
            <w:vMerge/>
          </w:tcPr>
          <w:p w14:paraId="10697881" w14:textId="77777777" w:rsidR="008911E0" w:rsidRPr="00E03319" w:rsidRDefault="008911E0" w:rsidP="00D1046C"/>
        </w:tc>
        <w:tc>
          <w:tcPr>
            <w:tcW w:w="1637" w:type="dxa"/>
            <w:tcBorders>
              <w:top w:val="single" w:sz="4" w:space="0" w:color="auto"/>
            </w:tcBorders>
          </w:tcPr>
          <w:p w14:paraId="43BF954A" w14:textId="430E2335" w:rsidR="008911E0" w:rsidRPr="00E03319" w:rsidRDefault="008911E0" w:rsidP="00D1046C">
            <w:r w:rsidRPr="00E03319">
              <w:t>TP-802</w:t>
            </w:r>
            <w:r>
              <w:t>11-TXT-MDE-BV-02</w:t>
            </w:r>
          </w:p>
        </w:tc>
        <w:tc>
          <w:tcPr>
            <w:tcW w:w="1693" w:type="dxa"/>
            <w:tcBorders>
              <w:top w:val="single" w:sz="4" w:space="0" w:color="auto"/>
            </w:tcBorders>
          </w:tcPr>
          <w:p w14:paraId="27CF0450" w14:textId="5F569A08" w:rsidR="008911E0" w:rsidRDefault="008911E0" w:rsidP="00D1046C">
            <w:r>
              <w:t xml:space="preserve">Verify that the </w:t>
            </w:r>
            <w:r w:rsidR="00914D8B">
              <w:t>IUT</w:t>
            </w:r>
            <w:r>
              <w:t xml:space="preserve"> will transmit WSMs in alternate mode on channels CH1 and CH2</w:t>
            </w:r>
          </w:p>
        </w:tc>
      </w:tr>
      <w:tr w:rsidR="00A83E7D" w14:paraId="10D00D2B" w14:textId="77777777" w:rsidTr="00A83E7D">
        <w:tc>
          <w:tcPr>
            <w:tcW w:w="1445" w:type="dxa"/>
          </w:tcPr>
          <w:p w14:paraId="2A60FF3E" w14:textId="4960267B" w:rsidR="00A83E7D" w:rsidRDefault="00A83E7D" w:rsidP="00D1046C">
            <w:r>
              <w:t>M5.6</w:t>
            </w:r>
          </w:p>
        </w:tc>
        <w:tc>
          <w:tcPr>
            <w:tcW w:w="1535" w:type="dxa"/>
          </w:tcPr>
          <w:p w14:paraId="662CAE7C" w14:textId="223A5B9F" w:rsidR="00A83E7D" w:rsidRDefault="00A83E7D" w:rsidP="00D1046C">
            <w:r>
              <w:t>IPv6</w:t>
            </w:r>
          </w:p>
        </w:tc>
        <w:tc>
          <w:tcPr>
            <w:tcW w:w="1149" w:type="dxa"/>
          </w:tcPr>
          <w:p w14:paraId="5B2EB764" w14:textId="0C41FB72" w:rsidR="00A83E7D" w:rsidRDefault="00A83E7D" w:rsidP="00D1046C">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2A3E6A32" w14:textId="3C20333D" w:rsidR="00A83E7D" w:rsidRDefault="00A83E7D" w:rsidP="00D1046C">
            <w:r>
              <w:t>O3</w:t>
            </w:r>
          </w:p>
        </w:tc>
        <w:tc>
          <w:tcPr>
            <w:tcW w:w="966" w:type="dxa"/>
          </w:tcPr>
          <w:p w14:paraId="026A77B7" w14:textId="7EE6830C" w:rsidR="00A83E7D" w:rsidRDefault="004C7DBF" w:rsidP="00D1046C">
            <w:r w:rsidRPr="00FA58F0">
              <w:rPr>
                <w:sz w:val="18"/>
                <w:szCs w:val="18"/>
              </w:rPr>
              <w:t>SCMS</w:t>
            </w:r>
          </w:p>
        </w:tc>
        <w:tc>
          <w:tcPr>
            <w:tcW w:w="1637" w:type="dxa"/>
          </w:tcPr>
          <w:p w14:paraId="377CC519" w14:textId="3940B4F2" w:rsidR="00A83E7D" w:rsidRPr="00E03319" w:rsidRDefault="00A83E7D" w:rsidP="00D1046C">
            <w:r>
              <w:t>TP-16094-TXT-IP6-BV-01</w:t>
            </w:r>
          </w:p>
        </w:tc>
        <w:tc>
          <w:tcPr>
            <w:tcW w:w="1693" w:type="dxa"/>
          </w:tcPr>
          <w:p w14:paraId="48A22E1E" w14:textId="18600A23" w:rsidR="00A83E7D" w:rsidRDefault="00A83E7D" w:rsidP="00D1046C">
            <w:r>
              <w:t xml:space="preserve">Verify transmission of IPv6 message in service channel from </w:t>
            </w:r>
            <w:r w:rsidR="00914D8B">
              <w:t>IUT</w:t>
            </w:r>
          </w:p>
        </w:tc>
      </w:tr>
      <w:tr w:rsidR="00A83E7D" w14:paraId="2D5E3645" w14:textId="77777777" w:rsidTr="00A83E7D">
        <w:tc>
          <w:tcPr>
            <w:tcW w:w="1445" w:type="dxa"/>
          </w:tcPr>
          <w:p w14:paraId="3BA280D5" w14:textId="0A96DC67" w:rsidR="00A83E7D" w:rsidRDefault="00A83E7D" w:rsidP="0071693A">
            <w:r>
              <w:t>M6.3, M4.2</w:t>
            </w:r>
          </w:p>
        </w:tc>
        <w:tc>
          <w:tcPr>
            <w:tcW w:w="1535" w:type="dxa"/>
          </w:tcPr>
          <w:p w14:paraId="64355001" w14:textId="35D007AF" w:rsidR="00A83E7D" w:rsidRDefault="00A83E7D" w:rsidP="005D07AF">
            <w:r>
              <w:t>Supports both transmitting WSM and receiving IPv6 on alternate channels</w:t>
            </w:r>
          </w:p>
        </w:tc>
        <w:tc>
          <w:tcPr>
            <w:tcW w:w="1149" w:type="dxa"/>
          </w:tcPr>
          <w:p w14:paraId="6C4B3464" w14:textId="5D4DEFF7"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1C25CE1A" w14:textId="031D4B94" w:rsidR="00A83E7D" w:rsidRDefault="00A83E7D" w:rsidP="0071693A">
            <w:r>
              <w:t>O3</w:t>
            </w:r>
          </w:p>
        </w:tc>
        <w:tc>
          <w:tcPr>
            <w:tcW w:w="966" w:type="dxa"/>
          </w:tcPr>
          <w:p w14:paraId="38637D10" w14:textId="6AF068A4" w:rsidR="00A83E7D" w:rsidRDefault="00563FC2" w:rsidP="00D1046C">
            <w:r>
              <w:t xml:space="preserve">V2V, </w:t>
            </w:r>
            <w:r w:rsidRPr="00FA58F0">
              <w:rPr>
                <w:sz w:val="18"/>
                <w:szCs w:val="18"/>
              </w:rPr>
              <w:t>SCMS</w:t>
            </w:r>
          </w:p>
        </w:tc>
        <w:tc>
          <w:tcPr>
            <w:tcW w:w="1637" w:type="dxa"/>
          </w:tcPr>
          <w:p w14:paraId="716072F7" w14:textId="497F6C1D" w:rsidR="00A83E7D" w:rsidRDefault="00A83E7D" w:rsidP="00D1046C">
            <w:r>
              <w:t>TP-16094-TXT-PER-BV-01</w:t>
            </w:r>
          </w:p>
        </w:tc>
        <w:tc>
          <w:tcPr>
            <w:tcW w:w="1693" w:type="dxa"/>
          </w:tcPr>
          <w:p w14:paraId="1C275E6D" w14:textId="3771A367" w:rsidR="00A83E7D" w:rsidRDefault="00A83E7D" w:rsidP="00D1046C">
            <w:r>
              <w:t xml:space="preserve">Transmit WSM messages from </w:t>
            </w:r>
            <w:r w:rsidR="00914D8B">
              <w:t>IUT</w:t>
            </w:r>
            <w:r>
              <w:t xml:space="preserve"> while receiving IPv6 messages in service channel and verify proper transmission of WSM &amp; reception of IPv6 messages</w:t>
            </w:r>
          </w:p>
        </w:tc>
      </w:tr>
      <w:tr w:rsidR="00A83E7D" w14:paraId="6114EFB0" w14:textId="77777777" w:rsidTr="00A83E7D">
        <w:tc>
          <w:tcPr>
            <w:tcW w:w="1445" w:type="dxa"/>
          </w:tcPr>
          <w:p w14:paraId="732F9050" w14:textId="5F5C9DCE" w:rsidR="00A83E7D" w:rsidRDefault="00A83E7D" w:rsidP="00A83471">
            <w:r>
              <w:t>M5.6, M4.2</w:t>
            </w:r>
          </w:p>
        </w:tc>
        <w:tc>
          <w:tcPr>
            <w:tcW w:w="1535" w:type="dxa"/>
          </w:tcPr>
          <w:p w14:paraId="02C04494" w14:textId="7A6422EA" w:rsidR="00A83E7D" w:rsidRDefault="00A83E7D" w:rsidP="00D1046C">
            <w:r>
              <w:t>Supports both transmitting IPv6 and WSM on alternate channels</w:t>
            </w:r>
          </w:p>
        </w:tc>
        <w:tc>
          <w:tcPr>
            <w:tcW w:w="1149" w:type="dxa"/>
          </w:tcPr>
          <w:p w14:paraId="25138A74" w14:textId="4ABE873F"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79B34FD1" w14:textId="5F56F6EA" w:rsidR="00A83E7D" w:rsidRDefault="00A83E7D" w:rsidP="00A83471">
            <w:r>
              <w:t>O3</w:t>
            </w:r>
          </w:p>
        </w:tc>
        <w:tc>
          <w:tcPr>
            <w:tcW w:w="966" w:type="dxa"/>
          </w:tcPr>
          <w:p w14:paraId="2F5EA11E" w14:textId="0BC3FFCA" w:rsidR="00A83E7D" w:rsidRDefault="002D5768" w:rsidP="00D1046C">
            <w:r>
              <w:t xml:space="preserve">V2V, </w:t>
            </w:r>
            <w:r w:rsidRPr="00FA58F0">
              <w:rPr>
                <w:sz w:val="18"/>
                <w:szCs w:val="18"/>
              </w:rPr>
              <w:t>SCMS</w:t>
            </w:r>
          </w:p>
        </w:tc>
        <w:tc>
          <w:tcPr>
            <w:tcW w:w="1637" w:type="dxa"/>
          </w:tcPr>
          <w:p w14:paraId="6F0A074C" w14:textId="5BC1A833" w:rsidR="00A83E7D" w:rsidRDefault="00A83E7D" w:rsidP="00D1046C">
            <w:r>
              <w:t>TP-16094-TXT-PER-BV-02</w:t>
            </w:r>
          </w:p>
        </w:tc>
        <w:tc>
          <w:tcPr>
            <w:tcW w:w="1693" w:type="dxa"/>
          </w:tcPr>
          <w:p w14:paraId="6EC6F0E8" w14:textId="1D967339" w:rsidR="00A83E7D" w:rsidRDefault="00A83E7D" w:rsidP="00D1046C">
            <w:r>
              <w:t xml:space="preserve">Transmit WSM messages from </w:t>
            </w:r>
            <w:r w:rsidR="00914D8B">
              <w:t>IUT</w:t>
            </w:r>
            <w:r>
              <w:t xml:space="preserve"> while transmitting IPv6 messages in service channel and verify proper </w:t>
            </w:r>
            <w:r>
              <w:lastRenderedPageBreak/>
              <w:t>transmission of WSM &amp; IPv6 messages</w:t>
            </w:r>
          </w:p>
        </w:tc>
      </w:tr>
      <w:tr w:rsidR="000C67B6" w14:paraId="2BE58E72" w14:textId="77777777" w:rsidTr="00A83E7D">
        <w:tc>
          <w:tcPr>
            <w:tcW w:w="1445" w:type="dxa"/>
          </w:tcPr>
          <w:p w14:paraId="55BB9420" w14:textId="6DFADBBA" w:rsidR="000C67B6" w:rsidRDefault="000C67B6" w:rsidP="000C67B6">
            <w:r>
              <w:lastRenderedPageBreak/>
              <w:t>M5.5</w:t>
            </w:r>
          </w:p>
        </w:tc>
        <w:tc>
          <w:tcPr>
            <w:tcW w:w="1535" w:type="dxa"/>
          </w:tcPr>
          <w:p w14:paraId="182E6E1D" w14:textId="0469FB1E" w:rsidR="000C67B6" w:rsidRDefault="00E971E7" w:rsidP="000C67B6">
            <w:pPr>
              <w:rPr>
                <w:sz w:val="18"/>
                <w:szCs w:val="18"/>
              </w:rPr>
            </w:pPr>
            <w:r>
              <w:rPr>
                <w:sz w:val="18"/>
                <w:szCs w:val="18"/>
              </w:rPr>
              <w:t>Send WSM</w:t>
            </w:r>
          </w:p>
        </w:tc>
        <w:tc>
          <w:tcPr>
            <w:tcW w:w="1149" w:type="dxa"/>
          </w:tcPr>
          <w:p w14:paraId="484303E2" w14:textId="2CCBC766" w:rsidR="000C67B6" w:rsidRDefault="000C67B6" w:rsidP="000C67B6">
            <w:pPr>
              <w:rPr>
                <w:sz w:val="18"/>
                <w:szCs w:val="18"/>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Pr>
                <w:sz w:val="18"/>
                <w:szCs w:val="18"/>
              </w:rPr>
              <w:t>] 5.3.3</w:t>
            </w:r>
          </w:p>
        </w:tc>
        <w:tc>
          <w:tcPr>
            <w:tcW w:w="750" w:type="dxa"/>
          </w:tcPr>
          <w:p w14:paraId="4DF8DB87" w14:textId="0962AFBD" w:rsidR="000C67B6" w:rsidRDefault="005D5AB9" w:rsidP="000C67B6">
            <w:r>
              <w:t>O</w:t>
            </w:r>
          </w:p>
        </w:tc>
        <w:tc>
          <w:tcPr>
            <w:tcW w:w="966" w:type="dxa"/>
          </w:tcPr>
          <w:p w14:paraId="5F0AAF7F" w14:textId="1EFBBF6C" w:rsidR="000C67B6" w:rsidRPr="00FA58F0" w:rsidRDefault="00E971E7" w:rsidP="000C67B6">
            <w:pPr>
              <w:rPr>
                <w:sz w:val="18"/>
                <w:szCs w:val="18"/>
              </w:rPr>
            </w:pPr>
            <w:r>
              <w:rPr>
                <w:sz w:val="18"/>
                <w:szCs w:val="18"/>
              </w:rPr>
              <w:t>Optional</w:t>
            </w:r>
          </w:p>
        </w:tc>
        <w:tc>
          <w:tcPr>
            <w:tcW w:w="1637" w:type="dxa"/>
          </w:tcPr>
          <w:p w14:paraId="37FB72BB" w14:textId="2FCF0C27" w:rsidR="000C67B6" w:rsidRDefault="000C67B6">
            <w:r>
              <w:t>TP-16094-TXT-PER-BV-0</w:t>
            </w:r>
            <w:r w:rsidR="00456653">
              <w:t>3</w:t>
            </w:r>
          </w:p>
        </w:tc>
        <w:tc>
          <w:tcPr>
            <w:tcW w:w="1693" w:type="dxa"/>
          </w:tcPr>
          <w:p w14:paraId="446D305F" w14:textId="351201B8" w:rsidR="000C67B6" w:rsidRDefault="000C67B6" w:rsidP="000C67B6">
            <w:r>
              <w:t xml:space="preserve">Transmit WSM from </w:t>
            </w:r>
            <w:r w:rsidR="00914D8B">
              <w:t>IUT</w:t>
            </w:r>
            <w:r>
              <w:t xml:space="preserve"> and verify channel identifier refer to a valid channel.</w:t>
            </w:r>
          </w:p>
        </w:tc>
      </w:tr>
    </w:tbl>
    <w:p w14:paraId="400770BD" w14:textId="77777777" w:rsidR="005E2C46" w:rsidRDefault="005E2C46" w:rsidP="005E2C46"/>
    <w:p w14:paraId="787CDA19" w14:textId="77777777" w:rsidR="007502C9" w:rsidRPr="007502C9" w:rsidRDefault="007502C9" w:rsidP="007502C9">
      <w:pPr>
        <w:pStyle w:val="Heading1"/>
        <w:numPr>
          <w:ilvl w:val="0"/>
          <w:numId w:val="0"/>
        </w:numPr>
        <w:ind w:left="432" w:hanging="432"/>
      </w:pPr>
      <w:bookmarkStart w:id="648" w:name="_Toc434937886"/>
      <w:bookmarkStart w:id="649" w:name="_Toc480967056"/>
      <w:r w:rsidRPr="007502C9">
        <w:t xml:space="preserve">Appendix B: </w:t>
      </w:r>
      <w:bookmarkEnd w:id="648"/>
      <w:r>
        <w:t>PIXIT proforma</w:t>
      </w:r>
      <w:bookmarkEnd w:id="649"/>
    </w:p>
    <w:p w14:paraId="68C7F04F" w14:textId="77777777" w:rsidR="00176E12" w:rsidRDefault="00176E12" w:rsidP="00176E12">
      <w:pPr>
        <w:pStyle w:val="Heading3"/>
        <w:numPr>
          <w:ilvl w:val="0"/>
          <w:numId w:val="0"/>
        </w:numPr>
        <w:ind w:left="720"/>
      </w:pPr>
      <w:bookmarkStart w:id="650" w:name="_Toc480967057"/>
      <w:r>
        <w:t>B.</w:t>
      </w:r>
      <w:r w:rsidR="007502C9">
        <w:t>1</w:t>
      </w:r>
      <w:r>
        <w:t xml:space="preserve"> System Specific Information</w:t>
      </w:r>
      <w:bookmarkEnd w:id="650"/>
    </w:p>
    <w:tbl>
      <w:tblPr>
        <w:tblStyle w:val="TableGrid"/>
        <w:tblW w:w="0" w:type="auto"/>
        <w:tblLook w:val="04A0" w:firstRow="1" w:lastRow="0" w:firstColumn="1" w:lastColumn="0" w:noHBand="0" w:noVBand="1"/>
      </w:tblPr>
      <w:tblGrid>
        <w:gridCol w:w="2841"/>
        <w:gridCol w:w="3200"/>
        <w:gridCol w:w="832"/>
        <w:gridCol w:w="948"/>
        <w:gridCol w:w="1155"/>
      </w:tblGrid>
      <w:tr w:rsidR="00176E12" w14:paraId="3310AC41" w14:textId="77777777" w:rsidTr="00B575A2">
        <w:tc>
          <w:tcPr>
            <w:tcW w:w="2841" w:type="dxa"/>
          </w:tcPr>
          <w:p w14:paraId="595AF105" w14:textId="77777777" w:rsidR="00176E12" w:rsidRPr="000A46F3" w:rsidRDefault="00176E12" w:rsidP="006B2988">
            <w:pPr>
              <w:pStyle w:val="NoSpacing"/>
              <w:rPr>
                <w:sz w:val="24"/>
              </w:rPr>
            </w:pPr>
            <w:r>
              <w:t>Id</w:t>
            </w:r>
            <w:r>
              <w:rPr>
                <w:spacing w:val="1"/>
              </w:rPr>
              <w:t>e</w:t>
            </w:r>
            <w:r>
              <w:t>n</w:t>
            </w:r>
            <w:r>
              <w:rPr>
                <w:spacing w:val="1"/>
              </w:rPr>
              <w:t>t</w:t>
            </w:r>
            <w:r>
              <w:t>i</w:t>
            </w:r>
            <w:r>
              <w:rPr>
                <w:spacing w:val="1"/>
              </w:rPr>
              <w:t>f</w:t>
            </w:r>
            <w:r>
              <w:t>ier</w:t>
            </w:r>
          </w:p>
        </w:tc>
        <w:tc>
          <w:tcPr>
            <w:tcW w:w="3200" w:type="dxa"/>
          </w:tcPr>
          <w:p w14:paraId="10DD435B" w14:textId="77777777" w:rsidR="00176E12" w:rsidRPr="000A46F3" w:rsidRDefault="00176E12" w:rsidP="006B2988">
            <w:pPr>
              <w:pStyle w:val="NoSpacing"/>
            </w:pPr>
            <w:r>
              <w:t>Comment</w:t>
            </w:r>
          </w:p>
        </w:tc>
        <w:tc>
          <w:tcPr>
            <w:tcW w:w="832" w:type="dxa"/>
          </w:tcPr>
          <w:p w14:paraId="136DBB2D" w14:textId="77777777" w:rsidR="00176E12" w:rsidRPr="000A46F3" w:rsidRDefault="00176E12" w:rsidP="006B2988">
            <w:pPr>
              <w:pStyle w:val="NoSpacing"/>
            </w:pPr>
            <w:r>
              <w:t>Type</w:t>
            </w:r>
          </w:p>
        </w:tc>
        <w:tc>
          <w:tcPr>
            <w:tcW w:w="948" w:type="dxa"/>
          </w:tcPr>
          <w:p w14:paraId="73B25AE7" w14:textId="77777777" w:rsidR="00176E12" w:rsidRPr="000A46F3" w:rsidRDefault="00176E12" w:rsidP="006B2988">
            <w:pPr>
              <w:pStyle w:val="NoSpacing"/>
            </w:pPr>
            <w:r>
              <w:t>Default value</w:t>
            </w:r>
          </w:p>
        </w:tc>
        <w:tc>
          <w:tcPr>
            <w:tcW w:w="1155" w:type="dxa"/>
          </w:tcPr>
          <w:p w14:paraId="1C563A8B" w14:textId="77777777" w:rsidR="00176E12" w:rsidRPr="000A46F3" w:rsidRDefault="00176E12" w:rsidP="006B2988">
            <w:pPr>
              <w:pStyle w:val="NoSpacing"/>
            </w:pPr>
            <w:r>
              <w:t>Supported values</w:t>
            </w:r>
          </w:p>
        </w:tc>
      </w:tr>
      <w:tr w:rsidR="00176E12" w14:paraId="5FB0873F" w14:textId="77777777" w:rsidTr="00B575A2">
        <w:tc>
          <w:tcPr>
            <w:tcW w:w="2841" w:type="dxa"/>
          </w:tcPr>
          <w:p w14:paraId="21AD1793" w14:textId="0ED8C99C" w:rsidR="00176E12" w:rsidRDefault="00176E12" w:rsidP="006B2988">
            <w:pPr>
              <w:pStyle w:val="NoSpacing"/>
            </w:pPr>
            <w:proofErr w:type="spellStart"/>
            <w:r>
              <w:t>PX_IP_address_</w:t>
            </w:r>
            <w:r w:rsidR="00914D8B">
              <w:t>IUT</w:t>
            </w:r>
            <w:proofErr w:type="spellEnd"/>
          </w:p>
        </w:tc>
        <w:tc>
          <w:tcPr>
            <w:tcW w:w="3200" w:type="dxa"/>
          </w:tcPr>
          <w:p w14:paraId="086E33B4" w14:textId="2DBB3060" w:rsidR="00176E12" w:rsidRDefault="00176E12" w:rsidP="006B2988">
            <w:pPr>
              <w:pStyle w:val="NoSpacing"/>
            </w:pPr>
            <w:r>
              <w:t xml:space="preserve">IP address of </w:t>
            </w:r>
            <w:r w:rsidR="00914D8B">
              <w:t>IUT</w:t>
            </w:r>
          </w:p>
        </w:tc>
        <w:tc>
          <w:tcPr>
            <w:tcW w:w="832" w:type="dxa"/>
          </w:tcPr>
          <w:p w14:paraId="06C236F1" w14:textId="77777777" w:rsidR="00176E12" w:rsidRDefault="00176E12" w:rsidP="006B2988">
            <w:pPr>
              <w:pStyle w:val="NoSpacing"/>
            </w:pPr>
          </w:p>
        </w:tc>
        <w:tc>
          <w:tcPr>
            <w:tcW w:w="948" w:type="dxa"/>
          </w:tcPr>
          <w:p w14:paraId="63C27804" w14:textId="77777777" w:rsidR="00176E12" w:rsidRDefault="00176E12" w:rsidP="006B2988">
            <w:pPr>
              <w:pStyle w:val="NoSpacing"/>
            </w:pPr>
          </w:p>
        </w:tc>
        <w:tc>
          <w:tcPr>
            <w:tcW w:w="1155" w:type="dxa"/>
          </w:tcPr>
          <w:p w14:paraId="368321B2" w14:textId="77777777" w:rsidR="00176E12" w:rsidRDefault="00176E12" w:rsidP="006B2988">
            <w:pPr>
              <w:pStyle w:val="NoSpacing"/>
            </w:pPr>
          </w:p>
        </w:tc>
      </w:tr>
      <w:tr w:rsidR="00176E12" w14:paraId="73880B58" w14:textId="77777777" w:rsidTr="00B575A2">
        <w:tc>
          <w:tcPr>
            <w:tcW w:w="2841" w:type="dxa"/>
          </w:tcPr>
          <w:p w14:paraId="12417712" w14:textId="77777777" w:rsidR="00176E12" w:rsidRDefault="00176E12" w:rsidP="006B2988">
            <w:pPr>
              <w:pStyle w:val="NoSpacing"/>
            </w:pPr>
            <w:proofErr w:type="spellStart"/>
            <w:r>
              <w:t>PX_IP_address_TS</w:t>
            </w:r>
            <w:proofErr w:type="spellEnd"/>
          </w:p>
        </w:tc>
        <w:tc>
          <w:tcPr>
            <w:tcW w:w="3200" w:type="dxa"/>
          </w:tcPr>
          <w:p w14:paraId="7481B8B0" w14:textId="77777777" w:rsidR="00176E12" w:rsidRDefault="00176E12" w:rsidP="006B2988">
            <w:pPr>
              <w:pStyle w:val="NoSpacing"/>
            </w:pPr>
            <w:r>
              <w:t>IP address of Test System</w:t>
            </w:r>
          </w:p>
        </w:tc>
        <w:tc>
          <w:tcPr>
            <w:tcW w:w="832" w:type="dxa"/>
          </w:tcPr>
          <w:p w14:paraId="2F973F42" w14:textId="77777777" w:rsidR="00176E12" w:rsidRDefault="00176E12" w:rsidP="006B2988">
            <w:pPr>
              <w:pStyle w:val="NoSpacing"/>
            </w:pPr>
          </w:p>
        </w:tc>
        <w:tc>
          <w:tcPr>
            <w:tcW w:w="948" w:type="dxa"/>
          </w:tcPr>
          <w:p w14:paraId="5862A29D" w14:textId="77777777" w:rsidR="00176E12" w:rsidRDefault="00176E12" w:rsidP="006B2988">
            <w:pPr>
              <w:pStyle w:val="NoSpacing"/>
            </w:pPr>
          </w:p>
        </w:tc>
        <w:tc>
          <w:tcPr>
            <w:tcW w:w="1155" w:type="dxa"/>
          </w:tcPr>
          <w:p w14:paraId="5B05407E" w14:textId="77777777" w:rsidR="00176E12" w:rsidRDefault="00176E12" w:rsidP="006B2988">
            <w:pPr>
              <w:pStyle w:val="NoSpacing"/>
            </w:pPr>
          </w:p>
        </w:tc>
      </w:tr>
      <w:tr w:rsidR="00176E12" w14:paraId="618A8D83" w14:textId="77777777" w:rsidTr="00B575A2">
        <w:tc>
          <w:tcPr>
            <w:tcW w:w="2841" w:type="dxa"/>
          </w:tcPr>
          <w:p w14:paraId="51191E36" w14:textId="013BB064" w:rsidR="00176E12" w:rsidRDefault="00176E12" w:rsidP="00B575A2">
            <w:pPr>
              <w:pStyle w:val="NoSpacing"/>
            </w:pPr>
            <w:proofErr w:type="spellStart"/>
            <w:r>
              <w:t>PX_</w:t>
            </w:r>
            <w:r w:rsidR="00B575A2">
              <w:t>TCP</w:t>
            </w:r>
            <w:r>
              <w:t>_port_</w:t>
            </w:r>
            <w:r w:rsidR="00914D8B">
              <w:t>IUT</w:t>
            </w:r>
            <w:proofErr w:type="spellEnd"/>
          </w:p>
        </w:tc>
        <w:tc>
          <w:tcPr>
            <w:tcW w:w="3200" w:type="dxa"/>
          </w:tcPr>
          <w:p w14:paraId="4BA8DB94" w14:textId="134651B6" w:rsidR="00176E12" w:rsidRDefault="00B575A2" w:rsidP="00B575A2">
            <w:pPr>
              <w:pStyle w:val="NoSpacing"/>
            </w:pPr>
            <w:r>
              <w:t>TCP</w:t>
            </w:r>
            <w:r w:rsidR="00176E12">
              <w:t xml:space="preserve"> port used by </w:t>
            </w:r>
            <w:r>
              <w:t>Certification Interface</w:t>
            </w:r>
            <w:r w:rsidR="00176E12">
              <w:t xml:space="preserve"> to receive request from T</w:t>
            </w:r>
            <w:r>
              <w:t xml:space="preserve">est </w:t>
            </w:r>
            <w:r w:rsidR="00176E12">
              <w:t>S</w:t>
            </w:r>
            <w:r>
              <w:t>ystem</w:t>
            </w:r>
            <w:r w:rsidR="00176E12">
              <w:t>.</w:t>
            </w:r>
          </w:p>
        </w:tc>
        <w:tc>
          <w:tcPr>
            <w:tcW w:w="832" w:type="dxa"/>
          </w:tcPr>
          <w:p w14:paraId="27FC8E11" w14:textId="77777777" w:rsidR="00176E12" w:rsidRDefault="00176E12" w:rsidP="006B2988">
            <w:pPr>
              <w:pStyle w:val="NoSpacing"/>
            </w:pPr>
          </w:p>
        </w:tc>
        <w:tc>
          <w:tcPr>
            <w:tcW w:w="948" w:type="dxa"/>
          </w:tcPr>
          <w:p w14:paraId="1EE2D8BA" w14:textId="77777777" w:rsidR="00176E12" w:rsidRDefault="00176E12" w:rsidP="006B2988">
            <w:pPr>
              <w:pStyle w:val="NoSpacing"/>
            </w:pPr>
          </w:p>
        </w:tc>
        <w:tc>
          <w:tcPr>
            <w:tcW w:w="1155" w:type="dxa"/>
          </w:tcPr>
          <w:p w14:paraId="7FA11409" w14:textId="77777777" w:rsidR="00176E12" w:rsidRDefault="00176E12" w:rsidP="006B2988">
            <w:pPr>
              <w:pStyle w:val="NoSpacing"/>
            </w:pPr>
          </w:p>
        </w:tc>
      </w:tr>
      <w:tr w:rsidR="00176E12" w14:paraId="36B45DFA" w14:textId="77777777" w:rsidTr="00B575A2">
        <w:tc>
          <w:tcPr>
            <w:tcW w:w="2841" w:type="dxa"/>
          </w:tcPr>
          <w:p w14:paraId="1B63B854" w14:textId="65773526" w:rsidR="00176E12" w:rsidRDefault="00176E12" w:rsidP="00B575A2">
            <w:pPr>
              <w:pStyle w:val="NoSpacing"/>
            </w:pPr>
            <w:proofErr w:type="spellStart"/>
            <w:r>
              <w:t>PX_</w:t>
            </w:r>
            <w:r w:rsidR="00B575A2">
              <w:t>TCP</w:t>
            </w:r>
            <w:r>
              <w:t>_port_TS</w:t>
            </w:r>
            <w:proofErr w:type="spellEnd"/>
          </w:p>
        </w:tc>
        <w:tc>
          <w:tcPr>
            <w:tcW w:w="3200" w:type="dxa"/>
          </w:tcPr>
          <w:p w14:paraId="5BA32AE8" w14:textId="69EA93D0" w:rsidR="00176E12" w:rsidRDefault="00B575A2" w:rsidP="006B2988">
            <w:pPr>
              <w:pStyle w:val="NoSpacing"/>
            </w:pPr>
            <w:r>
              <w:t>TCP</w:t>
            </w:r>
            <w:r w:rsidR="00176E12">
              <w:t xml:space="preserve"> port used by TS to listen for </w:t>
            </w:r>
            <w:r w:rsidR="00914D8B">
              <w:t>IUT</w:t>
            </w:r>
            <w:r w:rsidR="00176E12">
              <w:t xml:space="preserve"> indications and responses</w:t>
            </w:r>
          </w:p>
        </w:tc>
        <w:tc>
          <w:tcPr>
            <w:tcW w:w="832" w:type="dxa"/>
          </w:tcPr>
          <w:p w14:paraId="1DB1EF8F" w14:textId="77777777" w:rsidR="00176E12" w:rsidRDefault="00176E12" w:rsidP="006B2988">
            <w:pPr>
              <w:pStyle w:val="NoSpacing"/>
            </w:pPr>
          </w:p>
        </w:tc>
        <w:tc>
          <w:tcPr>
            <w:tcW w:w="948" w:type="dxa"/>
          </w:tcPr>
          <w:p w14:paraId="4E3FFC4B" w14:textId="77777777" w:rsidR="00176E12" w:rsidRDefault="00176E12" w:rsidP="006B2988">
            <w:pPr>
              <w:pStyle w:val="NoSpacing"/>
            </w:pPr>
          </w:p>
        </w:tc>
        <w:tc>
          <w:tcPr>
            <w:tcW w:w="1155" w:type="dxa"/>
          </w:tcPr>
          <w:p w14:paraId="07BE9DB2" w14:textId="77777777" w:rsidR="00176E12" w:rsidRDefault="00176E12" w:rsidP="006B2988">
            <w:pPr>
              <w:pStyle w:val="NoSpacing"/>
            </w:pPr>
          </w:p>
        </w:tc>
      </w:tr>
      <w:tr w:rsidR="00176E12" w14:paraId="7088116D" w14:textId="77777777" w:rsidTr="00B575A2">
        <w:tc>
          <w:tcPr>
            <w:tcW w:w="2841" w:type="dxa"/>
          </w:tcPr>
          <w:p w14:paraId="2C5B9419" w14:textId="77777777" w:rsidR="00176E12" w:rsidRDefault="00176E12" w:rsidP="006B2988">
            <w:pPr>
              <w:pStyle w:val="NoSpacing"/>
            </w:pPr>
          </w:p>
        </w:tc>
        <w:tc>
          <w:tcPr>
            <w:tcW w:w="3200" w:type="dxa"/>
          </w:tcPr>
          <w:p w14:paraId="504D3B6D" w14:textId="77777777" w:rsidR="00176E12" w:rsidRDefault="00176E12" w:rsidP="006B2988">
            <w:pPr>
              <w:pStyle w:val="NoSpacing"/>
            </w:pPr>
          </w:p>
        </w:tc>
        <w:tc>
          <w:tcPr>
            <w:tcW w:w="832" w:type="dxa"/>
          </w:tcPr>
          <w:p w14:paraId="3DEDB537" w14:textId="77777777" w:rsidR="00176E12" w:rsidRDefault="00176E12" w:rsidP="006B2988">
            <w:pPr>
              <w:pStyle w:val="NoSpacing"/>
            </w:pPr>
          </w:p>
        </w:tc>
        <w:tc>
          <w:tcPr>
            <w:tcW w:w="948" w:type="dxa"/>
          </w:tcPr>
          <w:p w14:paraId="634DD90B" w14:textId="77777777" w:rsidR="00176E12" w:rsidRDefault="00176E12" w:rsidP="006B2988">
            <w:pPr>
              <w:pStyle w:val="NoSpacing"/>
            </w:pPr>
          </w:p>
        </w:tc>
        <w:tc>
          <w:tcPr>
            <w:tcW w:w="1155" w:type="dxa"/>
          </w:tcPr>
          <w:p w14:paraId="3C8C6193" w14:textId="77777777" w:rsidR="00176E12" w:rsidRDefault="00176E12" w:rsidP="006B2988">
            <w:pPr>
              <w:pStyle w:val="NoSpacing"/>
            </w:pPr>
          </w:p>
        </w:tc>
      </w:tr>
    </w:tbl>
    <w:p w14:paraId="2F117850" w14:textId="77777777" w:rsidR="00176E12" w:rsidRDefault="00176E12" w:rsidP="00176E12"/>
    <w:p w14:paraId="3AE6A8DC" w14:textId="77777777" w:rsidR="00176E12" w:rsidRDefault="00176E12" w:rsidP="00BE61EA">
      <w:pPr>
        <w:pStyle w:val="Heading3"/>
        <w:numPr>
          <w:ilvl w:val="0"/>
          <w:numId w:val="0"/>
        </w:numPr>
        <w:ind w:left="720" w:hanging="720"/>
      </w:pPr>
    </w:p>
    <w:p w14:paraId="7CC03F0C" w14:textId="00B7F96F" w:rsidR="00176E12" w:rsidRDefault="00176E12" w:rsidP="006779CB">
      <w:pPr>
        <w:overflowPunct/>
        <w:autoSpaceDE/>
        <w:autoSpaceDN/>
        <w:adjustRightInd/>
        <w:spacing w:after="0"/>
        <w:textAlignment w:val="auto"/>
      </w:pPr>
    </w:p>
    <w:p w14:paraId="2E67A593" w14:textId="6A901164" w:rsidR="009800ED" w:rsidRPr="00A83D13" w:rsidRDefault="009800ED" w:rsidP="006779CB">
      <w:pPr>
        <w:overflowPunct/>
        <w:autoSpaceDE/>
        <w:autoSpaceDN/>
        <w:adjustRightInd/>
        <w:spacing w:after="0"/>
        <w:textAlignment w:val="auto"/>
      </w:pPr>
      <w:r>
        <w:br w:type="page"/>
      </w:r>
    </w:p>
    <w:p w14:paraId="65404880" w14:textId="77777777" w:rsidR="007157F0" w:rsidRPr="00D160D7" w:rsidRDefault="007157F0" w:rsidP="001F74F0">
      <w:pPr>
        <w:pStyle w:val="Heading1"/>
        <w:numPr>
          <w:ilvl w:val="0"/>
          <w:numId w:val="0"/>
        </w:numPr>
        <w:ind w:left="432" w:hanging="432"/>
      </w:pPr>
      <w:bookmarkStart w:id="651" w:name="_Toc428196294"/>
      <w:bookmarkStart w:id="652" w:name="_Toc480967058"/>
      <w:r w:rsidRPr="00D160D7">
        <w:lastRenderedPageBreak/>
        <w:t>Revision History</w:t>
      </w:r>
      <w:bookmarkEnd w:id="651"/>
      <w:bookmarkEnd w:id="652"/>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14:paraId="641DFC5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E2A4AA3" w14:textId="77777777" w:rsidR="007157F0" w:rsidRPr="008849D8" w:rsidRDefault="007157F0" w:rsidP="007157F0">
            <w:r w:rsidRPr="008849D8">
              <w:t>V0.1.0</w:t>
            </w:r>
          </w:p>
        </w:tc>
        <w:tc>
          <w:tcPr>
            <w:tcW w:w="1588" w:type="dxa"/>
            <w:tcBorders>
              <w:top w:val="single" w:sz="6" w:space="0" w:color="auto"/>
              <w:left w:val="single" w:sz="6" w:space="0" w:color="auto"/>
              <w:bottom w:val="single" w:sz="6" w:space="0" w:color="auto"/>
              <w:right w:val="single" w:sz="6" w:space="0" w:color="auto"/>
            </w:tcBorders>
          </w:tcPr>
          <w:p w14:paraId="677E3DE2" w14:textId="28C48707" w:rsidR="007157F0" w:rsidRPr="008849D8" w:rsidRDefault="00833B87" w:rsidP="00930798">
            <w:r w:rsidRPr="008849D8">
              <w:t>12/</w:t>
            </w:r>
            <w:r w:rsidR="00930798" w:rsidRPr="008849D8">
              <w:t>08</w:t>
            </w:r>
            <w:r w:rsidRPr="008849D8">
              <w:t>/2015</w:t>
            </w:r>
          </w:p>
        </w:tc>
        <w:tc>
          <w:tcPr>
            <w:tcW w:w="6804" w:type="dxa"/>
            <w:tcBorders>
              <w:top w:val="single" w:sz="6" w:space="0" w:color="auto"/>
              <w:bottom w:val="single" w:sz="6" w:space="0" w:color="auto"/>
              <w:right w:val="single" w:sz="6" w:space="0" w:color="auto"/>
            </w:tcBorders>
          </w:tcPr>
          <w:p w14:paraId="7118EBE1" w14:textId="77777777" w:rsidR="007157F0" w:rsidRPr="008849D8" w:rsidRDefault="007157F0" w:rsidP="007157F0">
            <w:r w:rsidRPr="008849D8">
              <w:t>Initial Draft</w:t>
            </w:r>
          </w:p>
        </w:tc>
      </w:tr>
      <w:tr w:rsidR="008432CD" w:rsidRPr="0023640D" w14:paraId="4D50C0C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55DFD4" w14:textId="78CC098E" w:rsidR="008432CD" w:rsidRPr="008849D8" w:rsidRDefault="008432CD" w:rsidP="007157F0">
            <w:r w:rsidRPr="008849D8">
              <w:t>V.0.2.0</w:t>
            </w:r>
          </w:p>
        </w:tc>
        <w:tc>
          <w:tcPr>
            <w:tcW w:w="1588" w:type="dxa"/>
            <w:tcBorders>
              <w:top w:val="single" w:sz="6" w:space="0" w:color="auto"/>
              <w:left w:val="single" w:sz="6" w:space="0" w:color="auto"/>
              <w:bottom w:val="single" w:sz="6" w:space="0" w:color="auto"/>
              <w:right w:val="single" w:sz="6" w:space="0" w:color="auto"/>
            </w:tcBorders>
          </w:tcPr>
          <w:p w14:paraId="6C788694" w14:textId="581FA208" w:rsidR="008432CD" w:rsidRPr="008849D8" w:rsidRDefault="008432CD" w:rsidP="00930798">
            <w:r w:rsidRPr="008849D8">
              <w:t>12/29/2015</w:t>
            </w:r>
          </w:p>
        </w:tc>
        <w:tc>
          <w:tcPr>
            <w:tcW w:w="6804" w:type="dxa"/>
            <w:tcBorders>
              <w:top w:val="single" w:sz="6" w:space="0" w:color="auto"/>
              <w:bottom w:val="single" w:sz="6" w:space="0" w:color="auto"/>
              <w:right w:val="single" w:sz="6" w:space="0" w:color="auto"/>
            </w:tcBorders>
          </w:tcPr>
          <w:p w14:paraId="66CFCF4E" w14:textId="6B66FCAD" w:rsidR="008432CD" w:rsidRPr="008849D8" w:rsidRDefault="008432CD" w:rsidP="007157F0">
            <w:r w:rsidRPr="008849D8">
              <w:t>Updated traceability matrix.</w:t>
            </w:r>
          </w:p>
        </w:tc>
      </w:tr>
      <w:tr w:rsidR="008849D8" w:rsidRPr="0023640D" w14:paraId="0FBFE2BF"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B54692D" w14:textId="1F370D34" w:rsidR="008849D8" w:rsidRPr="008849D8" w:rsidRDefault="008849D8" w:rsidP="007157F0">
            <w:r>
              <w:t>V.0.3.0</w:t>
            </w:r>
          </w:p>
        </w:tc>
        <w:tc>
          <w:tcPr>
            <w:tcW w:w="1588" w:type="dxa"/>
            <w:tcBorders>
              <w:top w:val="single" w:sz="6" w:space="0" w:color="auto"/>
              <w:left w:val="single" w:sz="6" w:space="0" w:color="auto"/>
              <w:bottom w:val="single" w:sz="6" w:space="0" w:color="auto"/>
              <w:right w:val="single" w:sz="6" w:space="0" w:color="auto"/>
            </w:tcBorders>
          </w:tcPr>
          <w:p w14:paraId="7053DE9A" w14:textId="569D99D1" w:rsidR="008849D8" w:rsidRPr="008849D8" w:rsidRDefault="008849D8" w:rsidP="00930798">
            <w:r>
              <w:t>01/15/2016</w:t>
            </w:r>
          </w:p>
        </w:tc>
        <w:tc>
          <w:tcPr>
            <w:tcW w:w="6804" w:type="dxa"/>
            <w:tcBorders>
              <w:top w:val="single" w:sz="6" w:space="0" w:color="auto"/>
              <w:bottom w:val="single" w:sz="6" w:space="0" w:color="auto"/>
              <w:right w:val="single" w:sz="6" w:space="0" w:color="auto"/>
            </w:tcBorders>
          </w:tcPr>
          <w:p w14:paraId="5C8FB281" w14:textId="430DA7CB" w:rsidR="008849D8" w:rsidRPr="008849D8" w:rsidRDefault="008849D8" w:rsidP="00A83D13">
            <w:r>
              <w:t xml:space="preserve">Updated </w:t>
            </w:r>
            <w:r w:rsidR="00273F41">
              <w:t>t</w:t>
            </w:r>
            <w:r w:rsidR="00A83D13">
              <w:t>est</w:t>
            </w:r>
            <w:r w:rsidR="00A828A4">
              <w:t xml:space="preserve"> </w:t>
            </w:r>
            <w:r>
              <w:t>parameters.</w:t>
            </w:r>
          </w:p>
        </w:tc>
      </w:tr>
      <w:tr w:rsidR="004A0306" w:rsidRPr="0023640D" w14:paraId="3428BB19"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1572BF5" w14:textId="3E9CC677" w:rsidR="004A0306" w:rsidRDefault="004A0306" w:rsidP="004A0306">
            <w:r>
              <w:t>V.0.4.0</w:t>
            </w:r>
          </w:p>
        </w:tc>
        <w:tc>
          <w:tcPr>
            <w:tcW w:w="1588" w:type="dxa"/>
            <w:tcBorders>
              <w:top w:val="single" w:sz="6" w:space="0" w:color="auto"/>
              <w:left w:val="single" w:sz="6" w:space="0" w:color="auto"/>
              <w:bottom w:val="single" w:sz="6" w:space="0" w:color="auto"/>
              <w:right w:val="single" w:sz="6" w:space="0" w:color="auto"/>
            </w:tcBorders>
          </w:tcPr>
          <w:p w14:paraId="383E41D4" w14:textId="003D2124" w:rsidR="004A0306" w:rsidRDefault="000072C9">
            <w:r>
              <w:t>22</w:t>
            </w:r>
            <w:r w:rsidR="004A0306">
              <w:t>/02/2016</w:t>
            </w:r>
          </w:p>
        </w:tc>
        <w:tc>
          <w:tcPr>
            <w:tcW w:w="6804" w:type="dxa"/>
            <w:tcBorders>
              <w:top w:val="single" w:sz="6" w:space="0" w:color="auto"/>
              <w:bottom w:val="single" w:sz="6" w:space="0" w:color="auto"/>
              <w:right w:val="single" w:sz="6" w:space="0" w:color="auto"/>
            </w:tcBorders>
          </w:tcPr>
          <w:p w14:paraId="4770242D" w14:textId="7BC68273" w:rsidR="004A0306" w:rsidRDefault="001555A6" w:rsidP="004A0306">
            <w:r>
              <w:t xml:space="preserve">Added a test </w:t>
            </w:r>
            <w:r w:rsidR="00D06BDD">
              <w:t xml:space="preserve">purpose; </w:t>
            </w:r>
            <w:r w:rsidR="004201B4">
              <w:t>revised the document</w:t>
            </w:r>
            <w:r>
              <w:t>.</w:t>
            </w:r>
          </w:p>
        </w:tc>
      </w:tr>
      <w:tr w:rsidR="009B73B3" w:rsidRPr="0023640D" w14:paraId="60744D1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17AF0F3" w14:textId="2DFAD09D" w:rsidR="009B73B3" w:rsidRDefault="009B73B3" w:rsidP="004A0306">
            <w:r>
              <w:t>V.0.5.0</w:t>
            </w:r>
          </w:p>
        </w:tc>
        <w:tc>
          <w:tcPr>
            <w:tcW w:w="1588" w:type="dxa"/>
            <w:tcBorders>
              <w:top w:val="single" w:sz="6" w:space="0" w:color="auto"/>
              <w:left w:val="single" w:sz="6" w:space="0" w:color="auto"/>
              <w:bottom w:val="single" w:sz="6" w:space="0" w:color="auto"/>
              <w:right w:val="single" w:sz="6" w:space="0" w:color="auto"/>
            </w:tcBorders>
          </w:tcPr>
          <w:p w14:paraId="747A6B7F" w14:textId="5D7328DD" w:rsidR="009B73B3" w:rsidRDefault="009B73B3">
            <w:r>
              <w:t>03/11/2016</w:t>
            </w:r>
          </w:p>
        </w:tc>
        <w:tc>
          <w:tcPr>
            <w:tcW w:w="6804" w:type="dxa"/>
            <w:tcBorders>
              <w:top w:val="single" w:sz="6" w:space="0" w:color="auto"/>
              <w:bottom w:val="single" w:sz="6" w:space="0" w:color="auto"/>
              <w:right w:val="single" w:sz="6" w:space="0" w:color="auto"/>
            </w:tcBorders>
          </w:tcPr>
          <w:p w14:paraId="177AE372" w14:textId="645D40F9" w:rsidR="009B73B3" w:rsidRDefault="009B73B3" w:rsidP="004A0306">
            <w:r>
              <w:t>Changes to reflect the contents of the latest ASN.1 document</w:t>
            </w:r>
          </w:p>
        </w:tc>
      </w:tr>
      <w:tr w:rsidR="009B73B3" w:rsidRPr="0023640D" w14:paraId="431655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1C8401B" w14:textId="621882B0" w:rsidR="009B73B3" w:rsidRDefault="009B73B3" w:rsidP="004A0306">
            <w:r>
              <w:t>V.0.6.0</w:t>
            </w:r>
          </w:p>
        </w:tc>
        <w:tc>
          <w:tcPr>
            <w:tcW w:w="1588" w:type="dxa"/>
            <w:tcBorders>
              <w:top w:val="single" w:sz="6" w:space="0" w:color="auto"/>
              <w:left w:val="single" w:sz="6" w:space="0" w:color="auto"/>
              <w:bottom w:val="single" w:sz="6" w:space="0" w:color="auto"/>
              <w:right w:val="single" w:sz="6" w:space="0" w:color="auto"/>
            </w:tcBorders>
          </w:tcPr>
          <w:p w14:paraId="5A502FE9" w14:textId="1435D7E4" w:rsidR="009B73B3" w:rsidRDefault="009B73B3">
            <w:r>
              <w:t>03/23/2016</w:t>
            </w:r>
          </w:p>
        </w:tc>
        <w:tc>
          <w:tcPr>
            <w:tcW w:w="6804" w:type="dxa"/>
            <w:tcBorders>
              <w:top w:val="single" w:sz="6" w:space="0" w:color="auto"/>
              <w:bottom w:val="single" w:sz="6" w:space="0" w:color="auto"/>
              <w:right w:val="single" w:sz="6" w:space="0" w:color="auto"/>
            </w:tcBorders>
          </w:tcPr>
          <w:p w14:paraId="514AF142" w14:textId="3592E931" w:rsidR="009B73B3" w:rsidRDefault="009B73B3" w:rsidP="004A0306">
            <w:r>
              <w:t>Major update following the walkthrough with industry experts</w:t>
            </w:r>
          </w:p>
        </w:tc>
      </w:tr>
      <w:tr w:rsidR="00A828A4" w:rsidRPr="0023640D" w14:paraId="031B2E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D7A9B70" w14:textId="59E2DEE8" w:rsidR="00A828A4" w:rsidRDefault="00A828A4" w:rsidP="00A828A4">
            <w:r>
              <w:t>V1.0</w:t>
            </w:r>
          </w:p>
        </w:tc>
        <w:tc>
          <w:tcPr>
            <w:tcW w:w="1588" w:type="dxa"/>
            <w:tcBorders>
              <w:top w:val="single" w:sz="6" w:space="0" w:color="auto"/>
              <w:left w:val="single" w:sz="6" w:space="0" w:color="auto"/>
              <w:bottom w:val="single" w:sz="6" w:space="0" w:color="auto"/>
              <w:right w:val="single" w:sz="6" w:space="0" w:color="auto"/>
            </w:tcBorders>
          </w:tcPr>
          <w:p w14:paraId="43A9F9EB" w14:textId="5171DDCE" w:rsidR="00A828A4" w:rsidRDefault="00A828A4" w:rsidP="00A828A4">
            <w:r>
              <w:t>9/15/2016</w:t>
            </w:r>
          </w:p>
        </w:tc>
        <w:tc>
          <w:tcPr>
            <w:tcW w:w="6804" w:type="dxa"/>
            <w:tcBorders>
              <w:top w:val="single" w:sz="6" w:space="0" w:color="auto"/>
              <w:bottom w:val="single" w:sz="6" w:space="0" w:color="auto"/>
              <w:right w:val="single" w:sz="6" w:space="0" w:color="auto"/>
            </w:tcBorders>
          </w:tcPr>
          <w:p w14:paraId="6AE58B3A" w14:textId="0C791346" w:rsidR="00A828A4" w:rsidRDefault="00A828A4" w:rsidP="00A828A4">
            <w:r>
              <w:t>Updated following CAMP review</w:t>
            </w:r>
          </w:p>
        </w:tc>
      </w:tr>
      <w:tr w:rsidR="00EA5379" w:rsidRPr="0023640D" w14:paraId="4F0C54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3E4AF72" w14:textId="31000FC9" w:rsidR="00EA5379" w:rsidRDefault="00EA5379" w:rsidP="00A828A4">
            <w:r>
              <w:t>V1.2</w:t>
            </w:r>
          </w:p>
        </w:tc>
        <w:tc>
          <w:tcPr>
            <w:tcW w:w="1588" w:type="dxa"/>
            <w:tcBorders>
              <w:top w:val="single" w:sz="6" w:space="0" w:color="auto"/>
              <w:left w:val="single" w:sz="6" w:space="0" w:color="auto"/>
              <w:bottom w:val="single" w:sz="6" w:space="0" w:color="auto"/>
              <w:right w:val="single" w:sz="6" w:space="0" w:color="auto"/>
            </w:tcBorders>
          </w:tcPr>
          <w:p w14:paraId="572BA099" w14:textId="1BE2DBB0" w:rsidR="00EA5379" w:rsidRDefault="00EA5379" w:rsidP="00A828A4">
            <w:r>
              <w:t>4/26/2017</w:t>
            </w:r>
          </w:p>
        </w:tc>
        <w:tc>
          <w:tcPr>
            <w:tcW w:w="6804" w:type="dxa"/>
            <w:tcBorders>
              <w:top w:val="single" w:sz="6" w:space="0" w:color="auto"/>
              <w:bottom w:val="single" w:sz="6" w:space="0" w:color="auto"/>
              <w:right w:val="single" w:sz="6" w:space="0" w:color="auto"/>
            </w:tcBorders>
          </w:tcPr>
          <w:p w14:paraId="7614BD15" w14:textId="34F4690F" w:rsidR="00EA5379" w:rsidRDefault="00EA5379" w:rsidP="00EA5379">
            <w:pPr>
              <w:overflowPunct/>
              <w:autoSpaceDE/>
              <w:autoSpaceDN/>
              <w:adjustRightInd/>
              <w:spacing w:after="0"/>
              <w:textAlignment w:val="auto"/>
            </w:pPr>
            <w:r>
              <w:t>Added a row to Table 4</w:t>
            </w:r>
            <w:r>
              <w:noBreakHyphen/>
              <w:t>3, Repeat Rate. This row defines WSA repeat rate at 10Hz.</w:t>
            </w:r>
          </w:p>
          <w:p w14:paraId="3F2FC2B2" w14:textId="78D6E12B" w:rsidR="00EA5379" w:rsidRDefault="00EA5379" w:rsidP="00EA5379">
            <w:pPr>
              <w:overflowPunct/>
              <w:autoSpaceDE/>
              <w:autoSpaceDN/>
              <w:adjustRightInd/>
              <w:spacing w:after="0"/>
              <w:textAlignment w:val="auto"/>
            </w:pPr>
            <w:r>
              <w:t>Revised test cases for IPv6 based on IUT IPv6 configuration using WSA</w:t>
            </w:r>
          </w:p>
          <w:p w14:paraId="3BCE0558" w14:textId="1BB9D2B1" w:rsidR="00EA5379" w:rsidRDefault="00EA5379" w:rsidP="00EA5379">
            <w:pPr>
              <w:overflowPunct/>
              <w:autoSpaceDE/>
              <w:autoSpaceDN/>
              <w:adjustRightInd/>
              <w:spacing w:after="0"/>
              <w:textAlignment w:val="auto"/>
            </w:pPr>
            <w:r>
              <w:t>TP-16094-TXT-IP6-BV-01</w:t>
            </w:r>
          </w:p>
          <w:p w14:paraId="69AFDE8E" w14:textId="7EA42EF5" w:rsidR="00EA5379" w:rsidRDefault="00EA5379" w:rsidP="00EA5379">
            <w:pPr>
              <w:overflowPunct/>
              <w:autoSpaceDE/>
              <w:autoSpaceDN/>
              <w:adjustRightInd/>
              <w:spacing w:after="0"/>
              <w:textAlignment w:val="auto"/>
            </w:pPr>
            <w:r>
              <w:t>TP-16094-TXT-PER-BV-01</w:t>
            </w:r>
          </w:p>
          <w:p w14:paraId="3FBCF4E9" w14:textId="1AF9D969" w:rsidR="00EA5379" w:rsidRDefault="00EA5379" w:rsidP="00EA5379">
            <w:r>
              <w:t>TP-16094-TXT-PER-BV-02</w:t>
            </w:r>
          </w:p>
        </w:tc>
      </w:tr>
      <w:tr w:rsidR="00980D47" w:rsidRPr="0023640D" w14:paraId="4F2C4FEC" w14:textId="77777777" w:rsidTr="007157F0">
        <w:trPr>
          <w:cantSplit/>
          <w:jc w:val="center"/>
          <w:ins w:id="653" w:author="Dmitri.Khijniak@7Layers.com" w:date="2017-08-22T10:57:00Z"/>
        </w:trPr>
        <w:tc>
          <w:tcPr>
            <w:tcW w:w="1247" w:type="dxa"/>
            <w:tcBorders>
              <w:top w:val="single" w:sz="6" w:space="0" w:color="auto"/>
              <w:left w:val="single" w:sz="6" w:space="0" w:color="auto"/>
              <w:bottom w:val="single" w:sz="6" w:space="0" w:color="auto"/>
              <w:right w:val="single" w:sz="6" w:space="0" w:color="auto"/>
            </w:tcBorders>
          </w:tcPr>
          <w:p w14:paraId="6CF62EF1" w14:textId="0EF15ED0" w:rsidR="00980D47" w:rsidRDefault="00980D47" w:rsidP="00A828A4">
            <w:pPr>
              <w:rPr>
                <w:ins w:id="654" w:author="Dmitri.Khijniak@7Layers.com" w:date="2017-08-22T10:57:00Z"/>
              </w:rPr>
            </w:pPr>
            <w:ins w:id="655" w:author="Dmitri.Khijniak@7Layers.com" w:date="2017-08-22T10:58:00Z">
              <w:r>
                <w:t>V1.3</w:t>
              </w:r>
            </w:ins>
          </w:p>
        </w:tc>
        <w:tc>
          <w:tcPr>
            <w:tcW w:w="1588" w:type="dxa"/>
            <w:tcBorders>
              <w:top w:val="single" w:sz="6" w:space="0" w:color="auto"/>
              <w:left w:val="single" w:sz="6" w:space="0" w:color="auto"/>
              <w:bottom w:val="single" w:sz="6" w:space="0" w:color="auto"/>
              <w:right w:val="single" w:sz="6" w:space="0" w:color="auto"/>
            </w:tcBorders>
          </w:tcPr>
          <w:p w14:paraId="3B73CD3C" w14:textId="2FCA678B" w:rsidR="00980D47" w:rsidRDefault="00980D47" w:rsidP="00A828A4">
            <w:pPr>
              <w:rPr>
                <w:ins w:id="656" w:author="Dmitri.Khijniak@7Layers.com" w:date="2017-08-22T10:57:00Z"/>
              </w:rPr>
            </w:pPr>
            <w:ins w:id="657" w:author="Dmitri.Khijniak@7Layers.com" w:date="2017-08-22T10:58:00Z">
              <w:r>
                <w:t>Aug 2017</w:t>
              </w:r>
            </w:ins>
          </w:p>
        </w:tc>
        <w:tc>
          <w:tcPr>
            <w:tcW w:w="6804" w:type="dxa"/>
            <w:tcBorders>
              <w:top w:val="single" w:sz="6" w:space="0" w:color="auto"/>
              <w:bottom w:val="single" w:sz="6" w:space="0" w:color="auto"/>
              <w:right w:val="single" w:sz="6" w:space="0" w:color="auto"/>
            </w:tcBorders>
          </w:tcPr>
          <w:p w14:paraId="4179C7E0" w14:textId="62342F36" w:rsidR="00980D47" w:rsidRDefault="00980D47" w:rsidP="00980D47">
            <w:pPr>
              <w:overflowPunct/>
              <w:autoSpaceDE/>
              <w:autoSpaceDN/>
              <w:adjustRightInd/>
              <w:spacing w:after="0"/>
              <w:textAlignment w:val="auto"/>
              <w:rPr>
                <w:ins w:id="658" w:author="Dmitri.Khijniak@7Layers.com" w:date="2017-08-22T10:58:00Z"/>
              </w:rPr>
            </w:pPr>
            <w:ins w:id="659" w:author="Dmitri.Khijniak@7Layers.com" w:date="2017-08-22T10:58:00Z">
              <w:r>
                <w:t xml:space="preserve">Revised test cases for IPv6 based on IUT IPv6 configuration using </w:t>
              </w:r>
              <w:proofErr w:type="spellStart"/>
              <w:r>
                <w:t>TxProfile</w:t>
              </w:r>
              <w:proofErr w:type="spellEnd"/>
            </w:ins>
          </w:p>
          <w:p w14:paraId="77F5ACFF" w14:textId="77777777" w:rsidR="00980D47" w:rsidRDefault="00980D47" w:rsidP="00980D47">
            <w:pPr>
              <w:overflowPunct/>
              <w:autoSpaceDE/>
              <w:autoSpaceDN/>
              <w:adjustRightInd/>
              <w:spacing w:after="0"/>
              <w:textAlignment w:val="auto"/>
              <w:rPr>
                <w:ins w:id="660" w:author="Dmitri.Khijniak@7Layers.com" w:date="2017-08-22T10:58:00Z"/>
              </w:rPr>
            </w:pPr>
            <w:ins w:id="661" w:author="Dmitri.Khijniak@7Layers.com" w:date="2017-08-22T10:58:00Z">
              <w:r>
                <w:t>TP-16094-TXT-IP6-BV-01</w:t>
              </w:r>
            </w:ins>
          </w:p>
          <w:p w14:paraId="26FA9D90" w14:textId="77777777" w:rsidR="00980D47" w:rsidRDefault="00980D47" w:rsidP="00980D47">
            <w:pPr>
              <w:overflowPunct/>
              <w:autoSpaceDE/>
              <w:autoSpaceDN/>
              <w:adjustRightInd/>
              <w:spacing w:after="0"/>
              <w:textAlignment w:val="auto"/>
              <w:rPr>
                <w:ins w:id="662" w:author="Dmitri.Khijniak@7Layers.com" w:date="2017-08-22T10:58:00Z"/>
              </w:rPr>
            </w:pPr>
            <w:ins w:id="663" w:author="Dmitri.Khijniak@7Layers.com" w:date="2017-08-22T10:58:00Z">
              <w:r>
                <w:t>TP-16094-TXT-PER-BV-01</w:t>
              </w:r>
            </w:ins>
          </w:p>
          <w:p w14:paraId="657C48F9" w14:textId="77777777" w:rsidR="00980D47" w:rsidRDefault="00980D47" w:rsidP="00980D47">
            <w:pPr>
              <w:overflowPunct/>
              <w:autoSpaceDE/>
              <w:autoSpaceDN/>
              <w:adjustRightInd/>
              <w:spacing w:after="0"/>
              <w:textAlignment w:val="auto"/>
            </w:pPr>
            <w:ins w:id="664" w:author="Dmitri.Khijniak@7Layers.com" w:date="2017-08-22T10:58:00Z">
              <w:r>
                <w:t>TP-16094-TXT-PER-BV-02</w:t>
              </w:r>
            </w:ins>
          </w:p>
          <w:p w14:paraId="64955009" w14:textId="5E68A0C0" w:rsidR="00273225" w:rsidRDefault="00273225" w:rsidP="00980D47">
            <w:pPr>
              <w:overflowPunct/>
              <w:autoSpaceDE/>
              <w:autoSpaceDN/>
              <w:adjustRightInd/>
              <w:spacing w:after="0"/>
              <w:textAlignment w:val="auto"/>
              <w:rPr>
                <w:ins w:id="665" w:author="Dmitri.Khijniak@7Layers.com" w:date="2017-08-22T10:57:00Z"/>
              </w:rPr>
            </w:pPr>
            <w:r>
              <w:t>Updates in clauses 4.1.2.1, 4.1.2.7, 4.1.2.10</w:t>
            </w:r>
          </w:p>
        </w:tc>
      </w:tr>
    </w:tbl>
    <w:p w14:paraId="122842A2" w14:textId="77777777" w:rsidR="007157F0" w:rsidRPr="00D160D7" w:rsidRDefault="007157F0" w:rsidP="007157F0">
      <w:pPr>
        <w:rPr>
          <w:b/>
        </w:rPr>
      </w:pPr>
    </w:p>
    <w:p w14:paraId="0B6EB036" w14:textId="1CF31098" w:rsidR="00DB59B7" w:rsidRPr="00CF6DC5" w:rsidRDefault="00DB59B7" w:rsidP="00911460"/>
    <w:p w14:paraId="5EB4F307" w14:textId="77777777" w:rsidR="00911460" w:rsidRDefault="00911460" w:rsidP="00911460">
      <w:pPr>
        <w:jc w:val="center"/>
      </w:pPr>
      <w:r>
        <w:t>◙ End of Document ◙</w:t>
      </w:r>
    </w:p>
    <w:p w14:paraId="5EDC394B" w14:textId="77777777" w:rsidR="006D5C1D" w:rsidRDefault="006D5C1D" w:rsidP="001B400E">
      <w:pPr>
        <w:pStyle w:val="Heading1"/>
        <w:numPr>
          <w:ilvl w:val="0"/>
          <w:numId w:val="0"/>
        </w:numPr>
      </w:pPr>
    </w:p>
    <w:sectPr w:rsidR="006D5C1D" w:rsidSect="00C15DB8">
      <w:headerReference w:type="default" r:id="rId11"/>
      <w:footerReference w:type="default" r:id="rId12"/>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14D2A" w14:textId="77777777" w:rsidR="00AB754E" w:rsidRDefault="00AB754E" w:rsidP="0097297B">
      <w:r>
        <w:separator/>
      </w:r>
    </w:p>
  </w:endnote>
  <w:endnote w:type="continuationSeparator" w:id="0">
    <w:p w14:paraId="0BFE146E" w14:textId="77777777" w:rsidR="00AB754E" w:rsidRDefault="00AB754E"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9FCF" w14:textId="08ADFF75" w:rsidR="00457B68" w:rsidRPr="00C84DB0" w:rsidRDefault="00457B68"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17203D">
      <w:rPr>
        <w:rFonts w:asciiTheme="minorHAnsi" w:hAnsiTheme="minorHAnsi"/>
        <w:b/>
        <w:bCs/>
        <w:noProof/>
        <w:color w:val="000000" w:themeColor="text1"/>
        <w:sz w:val="24"/>
        <w:szCs w:val="24"/>
      </w:rPr>
      <w:t>20</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17203D">
      <w:rPr>
        <w:rFonts w:asciiTheme="minorHAnsi" w:hAnsiTheme="minorHAnsi"/>
        <w:b/>
        <w:bCs/>
        <w:noProof/>
        <w:color w:val="000000" w:themeColor="text1"/>
        <w:sz w:val="24"/>
        <w:szCs w:val="24"/>
      </w:rPr>
      <w:t>20</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9C7CC" w14:textId="77777777" w:rsidR="00AB754E" w:rsidRDefault="00AB754E" w:rsidP="0097297B">
      <w:r>
        <w:separator/>
      </w:r>
    </w:p>
  </w:footnote>
  <w:footnote w:type="continuationSeparator" w:id="0">
    <w:p w14:paraId="0E46BE6C" w14:textId="77777777" w:rsidR="00AB754E" w:rsidRDefault="00AB754E"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37D3" w14:textId="4F187DEA" w:rsidR="00457B68" w:rsidRDefault="00457B68" w:rsidP="009C3C2C">
    <w:pPr>
      <w:pStyle w:val="Header"/>
      <w:jc w:val="right"/>
    </w:pPr>
    <w:r>
      <w:tab/>
    </w:r>
    <w:r>
      <w:tab/>
    </w:r>
    <w:r>
      <w:rPr>
        <w:sz w:val="22"/>
        <w:szCs w:val="22"/>
      </w:rPr>
      <w:t>WAVEMCO</w:t>
    </w:r>
    <w:r w:rsidRPr="009C3C2C">
      <w:rPr>
        <w:sz w:val="22"/>
        <w:szCs w:val="22"/>
      </w:rPr>
      <w:t xml:space="preserve">-TSS&amp;TP </w:t>
    </w:r>
    <w:r>
      <w:rPr>
        <w:sz w:val="22"/>
        <w:szCs w:val="22"/>
      </w:rPr>
      <w:t>V1.</w:t>
    </w:r>
    <w:ins w:id="666" w:author="Dmitri.Khijniak@7Layers.com" w:date="2017-08-22T10:57:00Z">
      <w:r>
        <w:rPr>
          <w:sz w:val="22"/>
          <w:szCs w:val="22"/>
        </w:rPr>
        <w:t>3</w:t>
      </w:r>
    </w:ins>
    <w:r>
      <w:rPr>
        <w:sz w:val="22"/>
        <w:szCs w:val="22"/>
      </w:rPr>
      <w:t xml:space="preserve"> </w:t>
    </w:r>
    <w:r w:rsidRPr="009C3C2C">
      <w:rPr>
        <w:sz w:val="22"/>
        <w:szCs w:val="22"/>
      </w:rPr>
      <w:t>(</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8-22T00:00:00Z">
          <w:dateFormat w:val="M/d/yyyy"/>
          <w:lid w:val="en-US"/>
          <w:storeMappedDataAs w:val="dateTime"/>
          <w:calendar w:val="gregorian"/>
        </w:date>
      </w:sdtPr>
      <w:sdtContent>
        <w:r>
          <w:rPr>
            <w:sz w:val="22"/>
            <w:szCs w:val="22"/>
          </w:rPr>
          <w:t>8/22/2017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15:restartNumberingAfterBreak="0">
    <w:nsid w:val="5C422112"/>
    <w:multiLevelType w:val="hybridMultilevel"/>
    <w:tmpl w:val="ED3CD676"/>
    <w:lvl w:ilvl="0" w:tplc="79C623DA">
      <w:start w:val="1"/>
      <w:numFmt w:val="decimal"/>
      <w:lvlText w:val="%1-"/>
      <w:lvlJc w:val="left"/>
      <w:pPr>
        <w:ind w:left="388" w:hanging="360"/>
      </w:pPr>
      <w:rPr>
        <w:rFonts w:hint="default"/>
      </w:rPr>
    </w:lvl>
    <w:lvl w:ilvl="1" w:tplc="225693BE">
      <w:start w:val="1"/>
      <w:numFmt w:val="lowerLetter"/>
      <w:lvlText w:val="%2)"/>
      <w:lvlJc w:val="left"/>
      <w:pPr>
        <w:ind w:left="1108" w:hanging="360"/>
      </w:pPr>
      <w:rPr>
        <w:rFonts w:ascii="Times New Roman" w:eastAsia="Times New Roman" w:hAnsi="Times New Roman" w:cs="Times New Roman"/>
      </w:r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57F2B"/>
    <w:multiLevelType w:val="hybridMultilevel"/>
    <w:tmpl w:val="3D0E8EC4"/>
    <w:lvl w:ilvl="0" w:tplc="23327B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15:restartNumberingAfterBreak="0">
    <w:nsid w:val="6EB67B7E"/>
    <w:multiLevelType w:val="hybridMultilevel"/>
    <w:tmpl w:val="757224E2"/>
    <w:lvl w:ilvl="0" w:tplc="ECAC26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C1157"/>
    <w:multiLevelType w:val="hybridMultilevel"/>
    <w:tmpl w:val="F7E4A3AE"/>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6" w15:restartNumberingAfterBreak="0">
    <w:nsid w:val="76AE449D"/>
    <w:multiLevelType w:val="hybridMultilevel"/>
    <w:tmpl w:val="0D221BEE"/>
    <w:lvl w:ilvl="0" w:tplc="45E857A0">
      <w:start w:val="160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C65BD"/>
    <w:multiLevelType w:val="hybridMultilevel"/>
    <w:tmpl w:val="F6DA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31" w15:restartNumberingAfterBreak="0">
    <w:nsid w:val="7B292B64"/>
    <w:multiLevelType w:val="hybridMultilevel"/>
    <w:tmpl w:val="AF26F456"/>
    <w:lvl w:ilvl="0" w:tplc="7DC44EB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2"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33" w15:restartNumberingAfterBreak="0">
    <w:nsid w:val="7DA03763"/>
    <w:multiLevelType w:val="hybridMultilevel"/>
    <w:tmpl w:val="1A28CC76"/>
    <w:lvl w:ilvl="0" w:tplc="9594F7E8">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4" w15:restartNumberingAfterBreak="0">
    <w:nsid w:val="7F497974"/>
    <w:multiLevelType w:val="hybridMultilevel"/>
    <w:tmpl w:val="A2FAD246"/>
    <w:lvl w:ilvl="0" w:tplc="92A2C77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8"/>
  </w:num>
  <w:num w:numId="10">
    <w:abstractNumId w:val="9"/>
  </w:num>
  <w:num w:numId="11">
    <w:abstractNumId w:val="7"/>
  </w:num>
  <w:num w:numId="12">
    <w:abstractNumId w:val="4"/>
  </w:num>
  <w:num w:numId="13">
    <w:abstractNumId w:val="24"/>
  </w:num>
  <w:num w:numId="14">
    <w:abstractNumId w:val="11"/>
  </w:num>
  <w:num w:numId="15">
    <w:abstractNumId w:val="29"/>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32"/>
  </w:num>
  <w:num w:numId="29">
    <w:abstractNumId w:val="13"/>
  </w:num>
  <w:num w:numId="30">
    <w:abstractNumId w:val="2"/>
  </w:num>
  <w:num w:numId="31">
    <w:abstractNumId w:val="1"/>
  </w:num>
  <w:num w:numId="32">
    <w:abstractNumId w:val="5"/>
  </w:num>
  <w:num w:numId="33">
    <w:abstractNumId w:val="30"/>
  </w:num>
  <w:num w:numId="34">
    <w:abstractNumId w:val="25"/>
  </w:num>
  <w:num w:numId="35">
    <w:abstractNumId w:val="34"/>
  </w:num>
  <w:num w:numId="36">
    <w:abstractNumId w:val="33"/>
  </w:num>
  <w:num w:numId="37">
    <w:abstractNumId w:val="31"/>
  </w:num>
  <w:num w:numId="38">
    <w:abstractNumId w:val="22"/>
  </w:num>
  <w:num w:numId="39">
    <w:abstractNumId w:val="26"/>
  </w:num>
  <w:num w:numId="40">
    <w:abstractNumId w:val="17"/>
  </w:num>
  <w:num w:numId="41">
    <w:abstractNumId w:val="21"/>
  </w:num>
  <w:num w:numId="42">
    <w:abstractNumId w:val="27"/>
  </w:num>
  <w:num w:numId="43">
    <w:abstractNumId w:val="14"/>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436"/>
    <w:rsid w:val="00004506"/>
    <w:rsid w:val="00005236"/>
    <w:rsid w:val="00005311"/>
    <w:rsid w:val="00005B59"/>
    <w:rsid w:val="000072C9"/>
    <w:rsid w:val="00007450"/>
    <w:rsid w:val="00010331"/>
    <w:rsid w:val="00010AEF"/>
    <w:rsid w:val="000126C1"/>
    <w:rsid w:val="0001324D"/>
    <w:rsid w:val="00013552"/>
    <w:rsid w:val="000139C9"/>
    <w:rsid w:val="00013B24"/>
    <w:rsid w:val="00014406"/>
    <w:rsid w:val="000158DB"/>
    <w:rsid w:val="000165A9"/>
    <w:rsid w:val="00020937"/>
    <w:rsid w:val="00020C75"/>
    <w:rsid w:val="000210C9"/>
    <w:rsid w:val="000218C7"/>
    <w:rsid w:val="00022A24"/>
    <w:rsid w:val="00023B52"/>
    <w:rsid w:val="00024BEA"/>
    <w:rsid w:val="00026341"/>
    <w:rsid w:val="0002661F"/>
    <w:rsid w:val="00027290"/>
    <w:rsid w:val="0002767F"/>
    <w:rsid w:val="00027B87"/>
    <w:rsid w:val="00030058"/>
    <w:rsid w:val="00030119"/>
    <w:rsid w:val="0003277B"/>
    <w:rsid w:val="000361B5"/>
    <w:rsid w:val="00036AA7"/>
    <w:rsid w:val="00036B6C"/>
    <w:rsid w:val="00037FA1"/>
    <w:rsid w:val="000409BA"/>
    <w:rsid w:val="00040F9F"/>
    <w:rsid w:val="00041DF2"/>
    <w:rsid w:val="00041FCF"/>
    <w:rsid w:val="0004205D"/>
    <w:rsid w:val="00043FA8"/>
    <w:rsid w:val="00044B2C"/>
    <w:rsid w:val="00045AE4"/>
    <w:rsid w:val="000470EE"/>
    <w:rsid w:val="00047863"/>
    <w:rsid w:val="00047B4E"/>
    <w:rsid w:val="0005158C"/>
    <w:rsid w:val="00052760"/>
    <w:rsid w:val="000537A0"/>
    <w:rsid w:val="00054525"/>
    <w:rsid w:val="00055B33"/>
    <w:rsid w:val="00057581"/>
    <w:rsid w:val="00057C78"/>
    <w:rsid w:val="00060F50"/>
    <w:rsid w:val="000613C8"/>
    <w:rsid w:val="00063DA0"/>
    <w:rsid w:val="0006403B"/>
    <w:rsid w:val="000649D6"/>
    <w:rsid w:val="000650A0"/>
    <w:rsid w:val="000659B3"/>
    <w:rsid w:val="00070438"/>
    <w:rsid w:val="00070A11"/>
    <w:rsid w:val="000737F9"/>
    <w:rsid w:val="000745C1"/>
    <w:rsid w:val="0007536A"/>
    <w:rsid w:val="00075707"/>
    <w:rsid w:val="00075CAE"/>
    <w:rsid w:val="00076440"/>
    <w:rsid w:val="00080092"/>
    <w:rsid w:val="00081F2D"/>
    <w:rsid w:val="00082191"/>
    <w:rsid w:val="00085C8C"/>
    <w:rsid w:val="00085DAB"/>
    <w:rsid w:val="00087A0C"/>
    <w:rsid w:val="00087BBC"/>
    <w:rsid w:val="00087D4B"/>
    <w:rsid w:val="000933F1"/>
    <w:rsid w:val="000949C9"/>
    <w:rsid w:val="00095FC1"/>
    <w:rsid w:val="000968BD"/>
    <w:rsid w:val="000A14AA"/>
    <w:rsid w:val="000A1EB4"/>
    <w:rsid w:val="000A2302"/>
    <w:rsid w:val="000A2770"/>
    <w:rsid w:val="000A2E96"/>
    <w:rsid w:val="000A3A67"/>
    <w:rsid w:val="000A4A0C"/>
    <w:rsid w:val="000A4DD5"/>
    <w:rsid w:val="000A5039"/>
    <w:rsid w:val="000A57EB"/>
    <w:rsid w:val="000A59C1"/>
    <w:rsid w:val="000A5B8E"/>
    <w:rsid w:val="000A5D00"/>
    <w:rsid w:val="000A7C5B"/>
    <w:rsid w:val="000B033C"/>
    <w:rsid w:val="000B1E80"/>
    <w:rsid w:val="000B23DC"/>
    <w:rsid w:val="000B28AA"/>
    <w:rsid w:val="000B2956"/>
    <w:rsid w:val="000B30A1"/>
    <w:rsid w:val="000B34A9"/>
    <w:rsid w:val="000B5385"/>
    <w:rsid w:val="000B5F53"/>
    <w:rsid w:val="000B644F"/>
    <w:rsid w:val="000B6AE9"/>
    <w:rsid w:val="000B72D9"/>
    <w:rsid w:val="000B7FF6"/>
    <w:rsid w:val="000C0BA2"/>
    <w:rsid w:val="000C103F"/>
    <w:rsid w:val="000C1118"/>
    <w:rsid w:val="000C1A81"/>
    <w:rsid w:val="000C1AD5"/>
    <w:rsid w:val="000C2343"/>
    <w:rsid w:val="000C239C"/>
    <w:rsid w:val="000C3179"/>
    <w:rsid w:val="000C3515"/>
    <w:rsid w:val="000C668D"/>
    <w:rsid w:val="000C67B6"/>
    <w:rsid w:val="000C7104"/>
    <w:rsid w:val="000C7623"/>
    <w:rsid w:val="000D0351"/>
    <w:rsid w:val="000D06B8"/>
    <w:rsid w:val="000D0E88"/>
    <w:rsid w:val="000D157E"/>
    <w:rsid w:val="000D1E5F"/>
    <w:rsid w:val="000D4DD8"/>
    <w:rsid w:val="000D62A3"/>
    <w:rsid w:val="000D797A"/>
    <w:rsid w:val="000E181E"/>
    <w:rsid w:val="000E2E32"/>
    <w:rsid w:val="000E3CAB"/>
    <w:rsid w:val="000E7B97"/>
    <w:rsid w:val="000E7C9B"/>
    <w:rsid w:val="000F0B98"/>
    <w:rsid w:val="000F1D62"/>
    <w:rsid w:val="000F28EB"/>
    <w:rsid w:val="000F34A2"/>
    <w:rsid w:val="000F380D"/>
    <w:rsid w:val="000F491E"/>
    <w:rsid w:val="000F5311"/>
    <w:rsid w:val="0010057F"/>
    <w:rsid w:val="00100DC1"/>
    <w:rsid w:val="00101043"/>
    <w:rsid w:val="00101D9C"/>
    <w:rsid w:val="001032B4"/>
    <w:rsid w:val="00103A37"/>
    <w:rsid w:val="00104EA7"/>
    <w:rsid w:val="00104F35"/>
    <w:rsid w:val="00107B49"/>
    <w:rsid w:val="00113CD5"/>
    <w:rsid w:val="00114C6E"/>
    <w:rsid w:val="00115525"/>
    <w:rsid w:val="00115CC0"/>
    <w:rsid w:val="00116807"/>
    <w:rsid w:val="00116E83"/>
    <w:rsid w:val="00116F80"/>
    <w:rsid w:val="00117C35"/>
    <w:rsid w:val="00121E44"/>
    <w:rsid w:val="00123049"/>
    <w:rsid w:val="00124978"/>
    <w:rsid w:val="00130996"/>
    <w:rsid w:val="0013135B"/>
    <w:rsid w:val="001319F3"/>
    <w:rsid w:val="00133605"/>
    <w:rsid w:val="00134534"/>
    <w:rsid w:val="00134A2F"/>
    <w:rsid w:val="00136047"/>
    <w:rsid w:val="00140057"/>
    <w:rsid w:val="00140210"/>
    <w:rsid w:val="00140F0F"/>
    <w:rsid w:val="00141059"/>
    <w:rsid w:val="00141386"/>
    <w:rsid w:val="00141B15"/>
    <w:rsid w:val="00142B27"/>
    <w:rsid w:val="001434DC"/>
    <w:rsid w:val="001437C7"/>
    <w:rsid w:val="00143B6B"/>
    <w:rsid w:val="00143C1E"/>
    <w:rsid w:val="001443D5"/>
    <w:rsid w:val="00144707"/>
    <w:rsid w:val="00146CA0"/>
    <w:rsid w:val="00151913"/>
    <w:rsid w:val="0015354A"/>
    <w:rsid w:val="00153758"/>
    <w:rsid w:val="00153A32"/>
    <w:rsid w:val="00154345"/>
    <w:rsid w:val="00154C15"/>
    <w:rsid w:val="001555A6"/>
    <w:rsid w:val="00156148"/>
    <w:rsid w:val="00157E5A"/>
    <w:rsid w:val="00160345"/>
    <w:rsid w:val="0016264E"/>
    <w:rsid w:val="00162896"/>
    <w:rsid w:val="001633BA"/>
    <w:rsid w:val="00163580"/>
    <w:rsid w:val="00163A90"/>
    <w:rsid w:val="0016433E"/>
    <w:rsid w:val="0016598C"/>
    <w:rsid w:val="00165DF0"/>
    <w:rsid w:val="001661D1"/>
    <w:rsid w:val="00166CBA"/>
    <w:rsid w:val="0016741B"/>
    <w:rsid w:val="001710E8"/>
    <w:rsid w:val="0017203D"/>
    <w:rsid w:val="001721A3"/>
    <w:rsid w:val="001731D0"/>
    <w:rsid w:val="001753F3"/>
    <w:rsid w:val="00176E12"/>
    <w:rsid w:val="0017746D"/>
    <w:rsid w:val="001813BB"/>
    <w:rsid w:val="00181C8A"/>
    <w:rsid w:val="00182E3E"/>
    <w:rsid w:val="00183741"/>
    <w:rsid w:val="00183AAA"/>
    <w:rsid w:val="0018439D"/>
    <w:rsid w:val="00184953"/>
    <w:rsid w:val="0018535C"/>
    <w:rsid w:val="00185907"/>
    <w:rsid w:val="0019014B"/>
    <w:rsid w:val="001901B5"/>
    <w:rsid w:val="00190A88"/>
    <w:rsid w:val="00190CD2"/>
    <w:rsid w:val="001928CF"/>
    <w:rsid w:val="00192C8E"/>
    <w:rsid w:val="00194120"/>
    <w:rsid w:val="001A01B5"/>
    <w:rsid w:val="001A17E4"/>
    <w:rsid w:val="001A1BF8"/>
    <w:rsid w:val="001A5192"/>
    <w:rsid w:val="001A5514"/>
    <w:rsid w:val="001A6574"/>
    <w:rsid w:val="001A69FD"/>
    <w:rsid w:val="001A7D0B"/>
    <w:rsid w:val="001B06D9"/>
    <w:rsid w:val="001B0BD5"/>
    <w:rsid w:val="001B2997"/>
    <w:rsid w:val="001B31CE"/>
    <w:rsid w:val="001B400E"/>
    <w:rsid w:val="001B50A2"/>
    <w:rsid w:val="001B56D0"/>
    <w:rsid w:val="001B64BF"/>
    <w:rsid w:val="001B7022"/>
    <w:rsid w:val="001B722E"/>
    <w:rsid w:val="001B78FF"/>
    <w:rsid w:val="001C10DE"/>
    <w:rsid w:val="001C338B"/>
    <w:rsid w:val="001C3B2B"/>
    <w:rsid w:val="001C3DD5"/>
    <w:rsid w:val="001C5221"/>
    <w:rsid w:val="001C5F66"/>
    <w:rsid w:val="001C7E1B"/>
    <w:rsid w:val="001D0330"/>
    <w:rsid w:val="001D1DE9"/>
    <w:rsid w:val="001D2CA2"/>
    <w:rsid w:val="001D3730"/>
    <w:rsid w:val="001D3826"/>
    <w:rsid w:val="001D3DB5"/>
    <w:rsid w:val="001D73D6"/>
    <w:rsid w:val="001E0717"/>
    <w:rsid w:val="001E0D46"/>
    <w:rsid w:val="001E13B5"/>
    <w:rsid w:val="001E1D6C"/>
    <w:rsid w:val="001E7BE5"/>
    <w:rsid w:val="001F044D"/>
    <w:rsid w:val="001F0B89"/>
    <w:rsid w:val="001F2710"/>
    <w:rsid w:val="001F35A3"/>
    <w:rsid w:val="001F362F"/>
    <w:rsid w:val="001F5CE8"/>
    <w:rsid w:val="001F74F0"/>
    <w:rsid w:val="001F7B63"/>
    <w:rsid w:val="001F7BD0"/>
    <w:rsid w:val="002021B2"/>
    <w:rsid w:val="00204335"/>
    <w:rsid w:val="002053F4"/>
    <w:rsid w:val="00207284"/>
    <w:rsid w:val="00207AE5"/>
    <w:rsid w:val="00207CC7"/>
    <w:rsid w:val="00211F8F"/>
    <w:rsid w:val="00213F99"/>
    <w:rsid w:val="00214A07"/>
    <w:rsid w:val="00216A68"/>
    <w:rsid w:val="00217978"/>
    <w:rsid w:val="00220D6E"/>
    <w:rsid w:val="00222064"/>
    <w:rsid w:val="002228D4"/>
    <w:rsid w:val="00222929"/>
    <w:rsid w:val="0022309B"/>
    <w:rsid w:val="00223436"/>
    <w:rsid w:val="0022361D"/>
    <w:rsid w:val="00223E6D"/>
    <w:rsid w:val="00224459"/>
    <w:rsid w:val="00225686"/>
    <w:rsid w:val="00226C53"/>
    <w:rsid w:val="00227515"/>
    <w:rsid w:val="002275F5"/>
    <w:rsid w:val="00227DEA"/>
    <w:rsid w:val="002301C1"/>
    <w:rsid w:val="00230731"/>
    <w:rsid w:val="00232BEC"/>
    <w:rsid w:val="00233325"/>
    <w:rsid w:val="00233821"/>
    <w:rsid w:val="00233A1D"/>
    <w:rsid w:val="0023421F"/>
    <w:rsid w:val="00234980"/>
    <w:rsid w:val="002349A6"/>
    <w:rsid w:val="002349DF"/>
    <w:rsid w:val="0023640D"/>
    <w:rsid w:val="002404FB"/>
    <w:rsid w:val="00241126"/>
    <w:rsid w:val="002427BF"/>
    <w:rsid w:val="00244909"/>
    <w:rsid w:val="00245075"/>
    <w:rsid w:val="00245482"/>
    <w:rsid w:val="00246337"/>
    <w:rsid w:val="00250777"/>
    <w:rsid w:val="002516E3"/>
    <w:rsid w:val="0025190E"/>
    <w:rsid w:val="00252110"/>
    <w:rsid w:val="002529A9"/>
    <w:rsid w:val="00253945"/>
    <w:rsid w:val="00254315"/>
    <w:rsid w:val="0025562E"/>
    <w:rsid w:val="002568D5"/>
    <w:rsid w:val="0025778F"/>
    <w:rsid w:val="00257D0B"/>
    <w:rsid w:val="00257E31"/>
    <w:rsid w:val="00260335"/>
    <w:rsid w:val="002609BC"/>
    <w:rsid w:val="00260DA6"/>
    <w:rsid w:val="002627BE"/>
    <w:rsid w:val="00265525"/>
    <w:rsid w:val="00266434"/>
    <w:rsid w:val="00270FD8"/>
    <w:rsid w:val="00271E74"/>
    <w:rsid w:val="00272EDA"/>
    <w:rsid w:val="00273225"/>
    <w:rsid w:val="00273F41"/>
    <w:rsid w:val="002742E3"/>
    <w:rsid w:val="00275FD3"/>
    <w:rsid w:val="00276630"/>
    <w:rsid w:val="0027677C"/>
    <w:rsid w:val="00277547"/>
    <w:rsid w:val="00277736"/>
    <w:rsid w:val="00277A6B"/>
    <w:rsid w:val="00277AA3"/>
    <w:rsid w:val="002803E2"/>
    <w:rsid w:val="00280731"/>
    <w:rsid w:val="002826E7"/>
    <w:rsid w:val="00282A64"/>
    <w:rsid w:val="00284CD7"/>
    <w:rsid w:val="00284CF4"/>
    <w:rsid w:val="00284E0E"/>
    <w:rsid w:val="0028748C"/>
    <w:rsid w:val="002878CA"/>
    <w:rsid w:val="00287AD4"/>
    <w:rsid w:val="002904A8"/>
    <w:rsid w:val="00297C74"/>
    <w:rsid w:val="002A13E2"/>
    <w:rsid w:val="002A167F"/>
    <w:rsid w:val="002A1833"/>
    <w:rsid w:val="002A1867"/>
    <w:rsid w:val="002A3146"/>
    <w:rsid w:val="002A3449"/>
    <w:rsid w:val="002A4B31"/>
    <w:rsid w:val="002A6765"/>
    <w:rsid w:val="002B04A5"/>
    <w:rsid w:val="002B0EEF"/>
    <w:rsid w:val="002B193B"/>
    <w:rsid w:val="002B1AD2"/>
    <w:rsid w:val="002B2C64"/>
    <w:rsid w:val="002B2FB1"/>
    <w:rsid w:val="002B3323"/>
    <w:rsid w:val="002B4039"/>
    <w:rsid w:val="002B54B9"/>
    <w:rsid w:val="002B5A8A"/>
    <w:rsid w:val="002B63E1"/>
    <w:rsid w:val="002B7F51"/>
    <w:rsid w:val="002C1399"/>
    <w:rsid w:val="002C1821"/>
    <w:rsid w:val="002C2091"/>
    <w:rsid w:val="002C3735"/>
    <w:rsid w:val="002C4496"/>
    <w:rsid w:val="002C45B9"/>
    <w:rsid w:val="002C5DE7"/>
    <w:rsid w:val="002C6260"/>
    <w:rsid w:val="002C674D"/>
    <w:rsid w:val="002D27C5"/>
    <w:rsid w:val="002D2C84"/>
    <w:rsid w:val="002D5396"/>
    <w:rsid w:val="002D56D6"/>
    <w:rsid w:val="002D5768"/>
    <w:rsid w:val="002D6F4E"/>
    <w:rsid w:val="002E6954"/>
    <w:rsid w:val="002E7D1F"/>
    <w:rsid w:val="002F0B91"/>
    <w:rsid w:val="002F202E"/>
    <w:rsid w:val="002F29E1"/>
    <w:rsid w:val="002F2E16"/>
    <w:rsid w:val="002F3E50"/>
    <w:rsid w:val="0030274D"/>
    <w:rsid w:val="00302818"/>
    <w:rsid w:val="003028B7"/>
    <w:rsid w:val="00302BEE"/>
    <w:rsid w:val="003042B8"/>
    <w:rsid w:val="00305CC3"/>
    <w:rsid w:val="0030602E"/>
    <w:rsid w:val="003071D6"/>
    <w:rsid w:val="00307AC1"/>
    <w:rsid w:val="00307C37"/>
    <w:rsid w:val="00307DEE"/>
    <w:rsid w:val="00312BC1"/>
    <w:rsid w:val="00313018"/>
    <w:rsid w:val="003135AE"/>
    <w:rsid w:val="00313F0A"/>
    <w:rsid w:val="00314EE1"/>
    <w:rsid w:val="003163FA"/>
    <w:rsid w:val="00316571"/>
    <w:rsid w:val="00316976"/>
    <w:rsid w:val="00316B23"/>
    <w:rsid w:val="00316E47"/>
    <w:rsid w:val="003178AA"/>
    <w:rsid w:val="00320516"/>
    <w:rsid w:val="003212BE"/>
    <w:rsid w:val="00322273"/>
    <w:rsid w:val="00322307"/>
    <w:rsid w:val="00322960"/>
    <w:rsid w:val="00322FC8"/>
    <w:rsid w:val="00323D0D"/>
    <w:rsid w:val="0032484C"/>
    <w:rsid w:val="003248CD"/>
    <w:rsid w:val="00324F64"/>
    <w:rsid w:val="00326FC4"/>
    <w:rsid w:val="00326FE6"/>
    <w:rsid w:val="003322D2"/>
    <w:rsid w:val="0033273A"/>
    <w:rsid w:val="00333029"/>
    <w:rsid w:val="003330F3"/>
    <w:rsid w:val="0033349A"/>
    <w:rsid w:val="00333ADF"/>
    <w:rsid w:val="00334250"/>
    <w:rsid w:val="0033487C"/>
    <w:rsid w:val="00335772"/>
    <w:rsid w:val="00335F43"/>
    <w:rsid w:val="003405DA"/>
    <w:rsid w:val="003409E8"/>
    <w:rsid w:val="00341307"/>
    <w:rsid w:val="00341977"/>
    <w:rsid w:val="00342029"/>
    <w:rsid w:val="00342640"/>
    <w:rsid w:val="003430A0"/>
    <w:rsid w:val="00344084"/>
    <w:rsid w:val="00345827"/>
    <w:rsid w:val="00346488"/>
    <w:rsid w:val="00346F4F"/>
    <w:rsid w:val="003475E5"/>
    <w:rsid w:val="00347759"/>
    <w:rsid w:val="00350361"/>
    <w:rsid w:val="00352AE0"/>
    <w:rsid w:val="00355965"/>
    <w:rsid w:val="00357CB6"/>
    <w:rsid w:val="00360925"/>
    <w:rsid w:val="003613C3"/>
    <w:rsid w:val="00361430"/>
    <w:rsid w:val="00361A7C"/>
    <w:rsid w:val="00362FE3"/>
    <w:rsid w:val="00363D43"/>
    <w:rsid w:val="003647D1"/>
    <w:rsid w:val="00364B62"/>
    <w:rsid w:val="0036560F"/>
    <w:rsid w:val="003661EE"/>
    <w:rsid w:val="003667B9"/>
    <w:rsid w:val="003701DD"/>
    <w:rsid w:val="003709D8"/>
    <w:rsid w:val="0037163D"/>
    <w:rsid w:val="00373258"/>
    <w:rsid w:val="00373F5A"/>
    <w:rsid w:val="00374968"/>
    <w:rsid w:val="0037686A"/>
    <w:rsid w:val="00376879"/>
    <w:rsid w:val="00376F7B"/>
    <w:rsid w:val="00376FFC"/>
    <w:rsid w:val="00377394"/>
    <w:rsid w:val="003807A6"/>
    <w:rsid w:val="00381D70"/>
    <w:rsid w:val="00383DC3"/>
    <w:rsid w:val="00384E2D"/>
    <w:rsid w:val="00385C5C"/>
    <w:rsid w:val="00386A1A"/>
    <w:rsid w:val="00387D78"/>
    <w:rsid w:val="00387F6C"/>
    <w:rsid w:val="0039049E"/>
    <w:rsid w:val="00390D1C"/>
    <w:rsid w:val="00391226"/>
    <w:rsid w:val="00392B11"/>
    <w:rsid w:val="00394399"/>
    <w:rsid w:val="00394D1C"/>
    <w:rsid w:val="00396118"/>
    <w:rsid w:val="0039626D"/>
    <w:rsid w:val="003969CB"/>
    <w:rsid w:val="00397CD0"/>
    <w:rsid w:val="003A10AA"/>
    <w:rsid w:val="003A1405"/>
    <w:rsid w:val="003A18B3"/>
    <w:rsid w:val="003A2848"/>
    <w:rsid w:val="003A2C94"/>
    <w:rsid w:val="003A3508"/>
    <w:rsid w:val="003A3A66"/>
    <w:rsid w:val="003A3A71"/>
    <w:rsid w:val="003A3B42"/>
    <w:rsid w:val="003A45DC"/>
    <w:rsid w:val="003A5974"/>
    <w:rsid w:val="003A5D1A"/>
    <w:rsid w:val="003A60EA"/>
    <w:rsid w:val="003A6949"/>
    <w:rsid w:val="003B0B74"/>
    <w:rsid w:val="003B4CB9"/>
    <w:rsid w:val="003B516E"/>
    <w:rsid w:val="003B540D"/>
    <w:rsid w:val="003B709B"/>
    <w:rsid w:val="003B73B7"/>
    <w:rsid w:val="003C0BC5"/>
    <w:rsid w:val="003C1EA7"/>
    <w:rsid w:val="003C42B9"/>
    <w:rsid w:val="003C617A"/>
    <w:rsid w:val="003C640C"/>
    <w:rsid w:val="003D145C"/>
    <w:rsid w:val="003D17E1"/>
    <w:rsid w:val="003D28C8"/>
    <w:rsid w:val="003D2B06"/>
    <w:rsid w:val="003D34F0"/>
    <w:rsid w:val="003D39D2"/>
    <w:rsid w:val="003D582C"/>
    <w:rsid w:val="003D74A0"/>
    <w:rsid w:val="003E0E17"/>
    <w:rsid w:val="003E1945"/>
    <w:rsid w:val="003E1C00"/>
    <w:rsid w:val="003E21FE"/>
    <w:rsid w:val="003E481F"/>
    <w:rsid w:val="003E489C"/>
    <w:rsid w:val="003E56C7"/>
    <w:rsid w:val="003E5DA6"/>
    <w:rsid w:val="003E723A"/>
    <w:rsid w:val="003F07DE"/>
    <w:rsid w:val="003F0832"/>
    <w:rsid w:val="003F1A41"/>
    <w:rsid w:val="003F29D5"/>
    <w:rsid w:val="003F2FF9"/>
    <w:rsid w:val="003F3D4E"/>
    <w:rsid w:val="003F48CC"/>
    <w:rsid w:val="003F6C91"/>
    <w:rsid w:val="003F7661"/>
    <w:rsid w:val="003F7C9B"/>
    <w:rsid w:val="0040109D"/>
    <w:rsid w:val="004014E9"/>
    <w:rsid w:val="00402674"/>
    <w:rsid w:val="0040280E"/>
    <w:rsid w:val="00402EB0"/>
    <w:rsid w:val="0040332F"/>
    <w:rsid w:val="00404C09"/>
    <w:rsid w:val="00405B5A"/>
    <w:rsid w:val="00405BA2"/>
    <w:rsid w:val="004060D6"/>
    <w:rsid w:val="00406778"/>
    <w:rsid w:val="00406DF0"/>
    <w:rsid w:val="00406F17"/>
    <w:rsid w:val="004071FA"/>
    <w:rsid w:val="00407ABF"/>
    <w:rsid w:val="00410426"/>
    <w:rsid w:val="00411CC5"/>
    <w:rsid w:val="004125A6"/>
    <w:rsid w:val="00413044"/>
    <w:rsid w:val="004130DA"/>
    <w:rsid w:val="004136FA"/>
    <w:rsid w:val="00414F43"/>
    <w:rsid w:val="004201B4"/>
    <w:rsid w:val="0042261E"/>
    <w:rsid w:val="004227C3"/>
    <w:rsid w:val="00423FC8"/>
    <w:rsid w:val="00423FE0"/>
    <w:rsid w:val="00424376"/>
    <w:rsid w:val="00424781"/>
    <w:rsid w:val="00425C8B"/>
    <w:rsid w:val="004275C5"/>
    <w:rsid w:val="00430506"/>
    <w:rsid w:val="004306F6"/>
    <w:rsid w:val="004312C7"/>
    <w:rsid w:val="0043415D"/>
    <w:rsid w:val="0043421D"/>
    <w:rsid w:val="004344FA"/>
    <w:rsid w:val="00435408"/>
    <w:rsid w:val="00436B44"/>
    <w:rsid w:val="00441ACE"/>
    <w:rsid w:val="00442540"/>
    <w:rsid w:val="00442844"/>
    <w:rsid w:val="004429EA"/>
    <w:rsid w:val="004437A3"/>
    <w:rsid w:val="00444E3C"/>
    <w:rsid w:val="00446F38"/>
    <w:rsid w:val="00450675"/>
    <w:rsid w:val="00452F7D"/>
    <w:rsid w:val="00455178"/>
    <w:rsid w:val="004555FE"/>
    <w:rsid w:val="004556BF"/>
    <w:rsid w:val="00456653"/>
    <w:rsid w:val="00456748"/>
    <w:rsid w:val="00456926"/>
    <w:rsid w:val="00457B68"/>
    <w:rsid w:val="00462080"/>
    <w:rsid w:val="00463E60"/>
    <w:rsid w:val="00464822"/>
    <w:rsid w:val="004648DA"/>
    <w:rsid w:val="00464FB6"/>
    <w:rsid w:val="00466380"/>
    <w:rsid w:val="00466660"/>
    <w:rsid w:val="00466A6B"/>
    <w:rsid w:val="00466B40"/>
    <w:rsid w:val="00466CD6"/>
    <w:rsid w:val="00466D1A"/>
    <w:rsid w:val="00467364"/>
    <w:rsid w:val="00471151"/>
    <w:rsid w:val="00472919"/>
    <w:rsid w:val="00473612"/>
    <w:rsid w:val="0047387E"/>
    <w:rsid w:val="004768F2"/>
    <w:rsid w:val="00481D44"/>
    <w:rsid w:val="00482386"/>
    <w:rsid w:val="004842EE"/>
    <w:rsid w:val="00484ADD"/>
    <w:rsid w:val="00485E70"/>
    <w:rsid w:val="00486E57"/>
    <w:rsid w:val="0049076D"/>
    <w:rsid w:val="00492B64"/>
    <w:rsid w:val="00493B19"/>
    <w:rsid w:val="00493D36"/>
    <w:rsid w:val="00495216"/>
    <w:rsid w:val="0049689E"/>
    <w:rsid w:val="00497C61"/>
    <w:rsid w:val="004A0306"/>
    <w:rsid w:val="004A054F"/>
    <w:rsid w:val="004A164B"/>
    <w:rsid w:val="004A179D"/>
    <w:rsid w:val="004A2D2E"/>
    <w:rsid w:val="004A3FD1"/>
    <w:rsid w:val="004A4924"/>
    <w:rsid w:val="004A4C73"/>
    <w:rsid w:val="004A62F1"/>
    <w:rsid w:val="004A65EA"/>
    <w:rsid w:val="004B01ED"/>
    <w:rsid w:val="004B0EB0"/>
    <w:rsid w:val="004B1B9C"/>
    <w:rsid w:val="004B2778"/>
    <w:rsid w:val="004B2D15"/>
    <w:rsid w:val="004B3002"/>
    <w:rsid w:val="004B30D0"/>
    <w:rsid w:val="004B3461"/>
    <w:rsid w:val="004B361E"/>
    <w:rsid w:val="004B4A40"/>
    <w:rsid w:val="004B6348"/>
    <w:rsid w:val="004B699B"/>
    <w:rsid w:val="004B6B3D"/>
    <w:rsid w:val="004B78B3"/>
    <w:rsid w:val="004B7F27"/>
    <w:rsid w:val="004C07D6"/>
    <w:rsid w:val="004C0CCF"/>
    <w:rsid w:val="004C0CFB"/>
    <w:rsid w:val="004C2177"/>
    <w:rsid w:val="004C2E0F"/>
    <w:rsid w:val="004C2E8D"/>
    <w:rsid w:val="004C392B"/>
    <w:rsid w:val="004C4BAF"/>
    <w:rsid w:val="004C4C4F"/>
    <w:rsid w:val="004C61AB"/>
    <w:rsid w:val="004C7DBF"/>
    <w:rsid w:val="004D1FD9"/>
    <w:rsid w:val="004D2CC8"/>
    <w:rsid w:val="004D2E35"/>
    <w:rsid w:val="004D57A9"/>
    <w:rsid w:val="004D5C9C"/>
    <w:rsid w:val="004D61A2"/>
    <w:rsid w:val="004E044D"/>
    <w:rsid w:val="004E1E8F"/>
    <w:rsid w:val="004E1EEF"/>
    <w:rsid w:val="004E406D"/>
    <w:rsid w:val="004E4D65"/>
    <w:rsid w:val="004E78E0"/>
    <w:rsid w:val="004F00DD"/>
    <w:rsid w:val="004F22A9"/>
    <w:rsid w:val="004F30AB"/>
    <w:rsid w:val="004F485A"/>
    <w:rsid w:val="004F75E2"/>
    <w:rsid w:val="005022AD"/>
    <w:rsid w:val="005029BD"/>
    <w:rsid w:val="00503BF2"/>
    <w:rsid w:val="005045BB"/>
    <w:rsid w:val="005051AD"/>
    <w:rsid w:val="00506507"/>
    <w:rsid w:val="005073C7"/>
    <w:rsid w:val="00507770"/>
    <w:rsid w:val="005102CD"/>
    <w:rsid w:val="00510CB5"/>
    <w:rsid w:val="0051327B"/>
    <w:rsid w:val="00514BC1"/>
    <w:rsid w:val="005157C0"/>
    <w:rsid w:val="00516AE1"/>
    <w:rsid w:val="00520DC2"/>
    <w:rsid w:val="00521170"/>
    <w:rsid w:val="0052147E"/>
    <w:rsid w:val="005216AC"/>
    <w:rsid w:val="00521D6B"/>
    <w:rsid w:val="0052335E"/>
    <w:rsid w:val="00523B3A"/>
    <w:rsid w:val="00524E15"/>
    <w:rsid w:val="005250C1"/>
    <w:rsid w:val="00525FB5"/>
    <w:rsid w:val="00526E57"/>
    <w:rsid w:val="00530B45"/>
    <w:rsid w:val="00530C40"/>
    <w:rsid w:val="00530D0D"/>
    <w:rsid w:val="00532B3E"/>
    <w:rsid w:val="00533F68"/>
    <w:rsid w:val="005340AB"/>
    <w:rsid w:val="00534BC9"/>
    <w:rsid w:val="00536871"/>
    <w:rsid w:val="00537B57"/>
    <w:rsid w:val="00540E87"/>
    <w:rsid w:val="0054193A"/>
    <w:rsid w:val="0054211F"/>
    <w:rsid w:val="00542BFB"/>
    <w:rsid w:val="005431FE"/>
    <w:rsid w:val="00543204"/>
    <w:rsid w:val="00543285"/>
    <w:rsid w:val="00544ADD"/>
    <w:rsid w:val="0054513F"/>
    <w:rsid w:val="0054552A"/>
    <w:rsid w:val="00545611"/>
    <w:rsid w:val="00546486"/>
    <w:rsid w:val="005472B2"/>
    <w:rsid w:val="00547390"/>
    <w:rsid w:val="00550045"/>
    <w:rsid w:val="0055099E"/>
    <w:rsid w:val="00551B7A"/>
    <w:rsid w:val="00555F69"/>
    <w:rsid w:val="005561FD"/>
    <w:rsid w:val="005567AC"/>
    <w:rsid w:val="00557B99"/>
    <w:rsid w:val="00557BD2"/>
    <w:rsid w:val="00560ED8"/>
    <w:rsid w:val="00561BD8"/>
    <w:rsid w:val="0056217C"/>
    <w:rsid w:val="0056253E"/>
    <w:rsid w:val="00562A94"/>
    <w:rsid w:val="00563FC2"/>
    <w:rsid w:val="00564D78"/>
    <w:rsid w:val="0056571B"/>
    <w:rsid w:val="00571030"/>
    <w:rsid w:val="00571421"/>
    <w:rsid w:val="00571C0B"/>
    <w:rsid w:val="005725A7"/>
    <w:rsid w:val="00573995"/>
    <w:rsid w:val="0057547D"/>
    <w:rsid w:val="0058240D"/>
    <w:rsid w:val="00583930"/>
    <w:rsid w:val="00585725"/>
    <w:rsid w:val="00586784"/>
    <w:rsid w:val="00587797"/>
    <w:rsid w:val="00590C51"/>
    <w:rsid w:val="00593DDF"/>
    <w:rsid w:val="00593F28"/>
    <w:rsid w:val="00593F5E"/>
    <w:rsid w:val="005972BE"/>
    <w:rsid w:val="005A05F1"/>
    <w:rsid w:val="005A0E45"/>
    <w:rsid w:val="005A210E"/>
    <w:rsid w:val="005A2A7F"/>
    <w:rsid w:val="005A3298"/>
    <w:rsid w:val="005A6741"/>
    <w:rsid w:val="005B0118"/>
    <w:rsid w:val="005B0C68"/>
    <w:rsid w:val="005B25C4"/>
    <w:rsid w:val="005B64CE"/>
    <w:rsid w:val="005B68AC"/>
    <w:rsid w:val="005B6C77"/>
    <w:rsid w:val="005C1D23"/>
    <w:rsid w:val="005C259E"/>
    <w:rsid w:val="005C34A2"/>
    <w:rsid w:val="005C41CF"/>
    <w:rsid w:val="005C426C"/>
    <w:rsid w:val="005C45FA"/>
    <w:rsid w:val="005C551C"/>
    <w:rsid w:val="005C558A"/>
    <w:rsid w:val="005C626F"/>
    <w:rsid w:val="005C6500"/>
    <w:rsid w:val="005C688B"/>
    <w:rsid w:val="005C6A88"/>
    <w:rsid w:val="005C737F"/>
    <w:rsid w:val="005D07A2"/>
    <w:rsid w:val="005D07AF"/>
    <w:rsid w:val="005D160A"/>
    <w:rsid w:val="005D21BA"/>
    <w:rsid w:val="005D24EE"/>
    <w:rsid w:val="005D274D"/>
    <w:rsid w:val="005D383B"/>
    <w:rsid w:val="005D3DC9"/>
    <w:rsid w:val="005D45F5"/>
    <w:rsid w:val="005D4639"/>
    <w:rsid w:val="005D52F3"/>
    <w:rsid w:val="005D53B6"/>
    <w:rsid w:val="005D5AB9"/>
    <w:rsid w:val="005E0131"/>
    <w:rsid w:val="005E2BC0"/>
    <w:rsid w:val="005E2C46"/>
    <w:rsid w:val="005E36D4"/>
    <w:rsid w:val="005E478A"/>
    <w:rsid w:val="005E7241"/>
    <w:rsid w:val="005E78CA"/>
    <w:rsid w:val="005E79F9"/>
    <w:rsid w:val="005F03DD"/>
    <w:rsid w:val="005F0919"/>
    <w:rsid w:val="005F1723"/>
    <w:rsid w:val="005F185B"/>
    <w:rsid w:val="005F2100"/>
    <w:rsid w:val="005F26E1"/>
    <w:rsid w:val="005F3D5E"/>
    <w:rsid w:val="00603EC2"/>
    <w:rsid w:val="00607315"/>
    <w:rsid w:val="00611309"/>
    <w:rsid w:val="00612450"/>
    <w:rsid w:val="006143C8"/>
    <w:rsid w:val="00616E1E"/>
    <w:rsid w:val="006226AD"/>
    <w:rsid w:val="006237EC"/>
    <w:rsid w:val="0062404A"/>
    <w:rsid w:val="00624876"/>
    <w:rsid w:val="006248A4"/>
    <w:rsid w:val="0062509F"/>
    <w:rsid w:val="00625FD2"/>
    <w:rsid w:val="00626BB1"/>
    <w:rsid w:val="0062721E"/>
    <w:rsid w:val="00627725"/>
    <w:rsid w:val="00631DB6"/>
    <w:rsid w:val="006324F0"/>
    <w:rsid w:val="006326CE"/>
    <w:rsid w:val="00633CF0"/>
    <w:rsid w:val="006342B5"/>
    <w:rsid w:val="00635A07"/>
    <w:rsid w:val="006360B8"/>
    <w:rsid w:val="00636107"/>
    <w:rsid w:val="00641061"/>
    <w:rsid w:val="00643C2C"/>
    <w:rsid w:val="00644D1B"/>
    <w:rsid w:val="006463A5"/>
    <w:rsid w:val="00646BC2"/>
    <w:rsid w:val="006470FC"/>
    <w:rsid w:val="0064782A"/>
    <w:rsid w:val="00650560"/>
    <w:rsid w:val="00650863"/>
    <w:rsid w:val="0065253B"/>
    <w:rsid w:val="00652A0A"/>
    <w:rsid w:val="006530DC"/>
    <w:rsid w:val="0065441A"/>
    <w:rsid w:val="0065611C"/>
    <w:rsid w:val="006563A5"/>
    <w:rsid w:val="00657345"/>
    <w:rsid w:val="00662613"/>
    <w:rsid w:val="00662EE9"/>
    <w:rsid w:val="00664FFB"/>
    <w:rsid w:val="00665E9D"/>
    <w:rsid w:val="00666865"/>
    <w:rsid w:val="00666902"/>
    <w:rsid w:val="0066702B"/>
    <w:rsid w:val="0067218D"/>
    <w:rsid w:val="006735E3"/>
    <w:rsid w:val="006737C4"/>
    <w:rsid w:val="006779CB"/>
    <w:rsid w:val="00681412"/>
    <w:rsid w:val="006819A9"/>
    <w:rsid w:val="0068326B"/>
    <w:rsid w:val="00684922"/>
    <w:rsid w:val="00685F1B"/>
    <w:rsid w:val="00687192"/>
    <w:rsid w:val="0069007D"/>
    <w:rsid w:val="00691129"/>
    <w:rsid w:val="00693743"/>
    <w:rsid w:val="00693ADF"/>
    <w:rsid w:val="00694E6E"/>
    <w:rsid w:val="00695916"/>
    <w:rsid w:val="0069600E"/>
    <w:rsid w:val="006967B9"/>
    <w:rsid w:val="00696B34"/>
    <w:rsid w:val="006979D8"/>
    <w:rsid w:val="006A38D0"/>
    <w:rsid w:val="006A410E"/>
    <w:rsid w:val="006A4378"/>
    <w:rsid w:val="006A44D5"/>
    <w:rsid w:val="006A4E8F"/>
    <w:rsid w:val="006A538D"/>
    <w:rsid w:val="006A64BB"/>
    <w:rsid w:val="006A6D36"/>
    <w:rsid w:val="006B0386"/>
    <w:rsid w:val="006B0450"/>
    <w:rsid w:val="006B0EEA"/>
    <w:rsid w:val="006B2229"/>
    <w:rsid w:val="006B2988"/>
    <w:rsid w:val="006B38FD"/>
    <w:rsid w:val="006B3901"/>
    <w:rsid w:val="006B42D4"/>
    <w:rsid w:val="006B77B9"/>
    <w:rsid w:val="006B7ACA"/>
    <w:rsid w:val="006C024E"/>
    <w:rsid w:val="006C0A26"/>
    <w:rsid w:val="006C10C6"/>
    <w:rsid w:val="006C1BC7"/>
    <w:rsid w:val="006C2851"/>
    <w:rsid w:val="006C43F8"/>
    <w:rsid w:val="006C464F"/>
    <w:rsid w:val="006C4BA8"/>
    <w:rsid w:val="006C60B4"/>
    <w:rsid w:val="006C75F9"/>
    <w:rsid w:val="006D136B"/>
    <w:rsid w:val="006D3795"/>
    <w:rsid w:val="006D43C6"/>
    <w:rsid w:val="006D4B7D"/>
    <w:rsid w:val="006D5C1D"/>
    <w:rsid w:val="006D6A9A"/>
    <w:rsid w:val="006D72D6"/>
    <w:rsid w:val="006D75EC"/>
    <w:rsid w:val="006E14CF"/>
    <w:rsid w:val="006E19D0"/>
    <w:rsid w:val="006E36A9"/>
    <w:rsid w:val="006E38ED"/>
    <w:rsid w:val="006E53EA"/>
    <w:rsid w:val="006F02E2"/>
    <w:rsid w:val="006F030F"/>
    <w:rsid w:val="006F18CA"/>
    <w:rsid w:val="006F1C23"/>
    <w:rsid w:val="006F2FFE"/>
    <w:rsid w:val="006F5523"/>
    <w:rsid w:val="006F572E"/>
    <w:rsid w:val="006F5A34"/>
    <w:rsid w:val="006F5AF0"/>
    <w:rsid w:val="006F6230"/>
    <w:rsid w:val="006F6257"/>
    <w:rsid w:val="006F69F3"/>
    <w:rsid w:val="006F6D08"/>
    <w:rsid w:val="00701237"/>
    <w:rsid w:val="0070549B"/>
    <w:rsid w:val="00710276"/>
    <w:rsid w:val="00710870"/>
    <w:rsid w:val="00710BA9"/>
    <w:rsid w:val="00711449"/>
    <w:rsid w:val="007134F2"/>
    <w:rsid w:val="007136B8"/>
    <w:rsid w:val="00714487"/>
    <w:rsid w:val="007157F0"/>
    <w:rsid w:val="00715EE6"/>
    <w:rsid w:val="0071693A"/>
    <w:rsid w:val="00716984"/>
    <w:rsid w:val="00716A1D"/>
    <w:rsid w:val="00717792"/>
    <w:rsid w:val="0072000C"/>
    <w:rsid w:val="00720566"/>
    <w:rsid w:val="0072070A"/>
    <w:rsid w:val="00720FB1"/>
    <w:rsid w:val="007212A8"/>
    <w:rsid w:val="00723624"/>
    <w:rsid w:val="00723925"/>
    <w:rsid w:val="00723F0D"/>
    <w:rsid w:val="007246FC"/>
    <w:rsid w:val="007253BE"/>
    <w:rsid w:val="00730602"/>
    <w:rsid w:val="00732189"/>
    <w:rsid w:val="00732776"/>
    <w:rsid w:val="007329C3"/>
    <w:rsid w:val="0073342B"/>
    <w:rsid w:val="00734D4C"/>
    <w:rsid w:val="00735E6C"/>
    <w:rsid w:val="007366D0"/>
    <w:rsid w:val="007366DB"/>
    <w:rsid w:val="00736F6C"/>
    <w:rsid w:val="00737564"/>
    <w:rsid w:val="00737EED"/>
    <w:rsid w:val="00737F40"/>
    <w:rsid w:val="00740A2E"/>
    <w:rsid w:val="0074180A"/>
    <w:rsid w:val="00742133"/>
    <w:rsid w:val="0074358B"/>
    <w:rsid w:val="0074498E"/>
    <w:rsid w:val="00744CC9"/>
    <w:rsid w:val="00746014"/>
    <w:rsid w:val="00746B4A"/>
    <w:rsid w:val="00746E46"/>
    <w:rsid w:val="007502C9"/>
    <w:rsid w:val="007505FC"/>
    <w:rsid w:val="00750800"/>
    <w:rsid w:val="00750DCD"/>
    <w:rsid w:val="007558C1"/>
    <w:rsid w:val="00756E7F"/>
    <w:rsid w:val="007613C0"/>
    <w:rsid w:val="00761405"/>
    <w:rsid w:val="0076168C"/>
    <w:rsid w:val="00761AC7"/>
    <w:rsid w:val="007624F4"/>
    <w:rsid w:val="00765363"/>
    <w:rsid w:val="007657B1"/>
    <w:rsid w:val="007665F3"/>
    <w:rsid w:val="00767B96"/>
    <w:rsid w:val="0077061F"/>
    <w:rsid w:val="00770E73"/>
    <w:rsid w:val="00771069"/>
    <w:rsid w:val="0077128C"/>
    <w:rsid w:val="007714DC"/>
    <w:rsid w:val="00771692"/>
    <w:rsid w:val="00771CE7"/>
    <w:rsid w:val="007727D2"/>
    <w:rsid w:val="00772CD3"/>
    <w:rsid w:val="007731B7"/>
    <w:rsid w:val="0077370F"/>
    <w:rsid w:val="00773987"/>
    <w:rsid w:val="00774BB6"/>
    <w:rsid w:val="00774C27"/>
    <w:rsid w:val="00774E60"/>
    <w:rsid w:val="00775606"/>
    <w:rsid w:val="00775A68"/>
    <w:rsid w:val="007761E4"/>
    <w:rsid w:val="007765BA"/>
    <w:rsid w:val="00776D91"/>
    <w:rsid w:val="007770BA"/>
    <w:rsid w:val="00777644"/>
    <w:rsid w:val="0078008B"/>
    <w:rsid w:val="00782022"/>
    <w:rsid w:val="00782E55"/>
    <w:rsid w:val="0078414C"/>
    <w:rsid w:val="00784488"/>
    <w:rsid w:val="0078580E"/>
    <w:rsid w:val="00786588"/>
    <w:rsid w:val="00790E8F"/>
    <w:rsid w:val="00791AFE"/>
    <w:rsid w:val="00791DA4"/>
    <w:rsid w:val="00792E7A"/>
    <w:rsid w:val="007930CF"/>
    <w:rsid w:val="0079459B"/>
    <w:rsid w:val="0079581E"/>
    <w:rsid w:val="007A0B40"/>
    <w:rsid w:val="007A103C"/>
    <w:rsid w:val="007A29B3"/>
    <w:rsid w:val="007A2A64"/>
    <w:rsid w:val="007A465C"/>
    <w:rsid w:val="007A589F"/>
    <w:rsid w:val="007A6E1D"/>
    <w:rsid w:val="007A6E49"/>
    <w:rsid w:val="007A77C2"/>
    <w:rsid w:val="007A7CFA"/>
    <w:rsid w:val="007B1092"/>
    <w:rsid w:val="007B15CE"/>
    <w:rsid w:val="007B1F46"/>
    <w:rsid w:val="007B3C28"/>
    <w:rsid w:val="007B44D8"/>
    <w:rsid w:val="007B4808"/>
    <w:rsid w:val="007B52EE"/>
    <w:rsid w:val="007B604F"/>
    <w:rsid w:val="007B6A70"/>
    <w:rsid w:val="007B76EA"/>
    <w:rsid w:val="007C03EA"/>
    <w:rsid w:val="007C1B01"/>
    <w:rsid w:val="007C53F1"/>
    <w:rsid w:val="007C628D"/>
    <w:rsid w:val="007C62D3"/>
    <w:rsid w:val="007D0566"/>
    <w:rsid w:val="007D1700"/>
    <w:rsid w:val="007D1CF2"/>
    <w:rsid w:val="007D3BBC"/>
    <w:rsid w:val="007D3C5B"/>
    <w:rsid w:val="007D798E"/>
    <w:rsid w:val="007D7A88"/>
    <w:rsid w:val="007D7C99"/>
    <w:rsid w:val="007E06CF"/>
    <w:rsid w:val="007E2953"/>
    <w:rsid w:val="007E2D33"/>
    <w:rsid w:val="007E3BAE"/>
    <w:rsid w:val="007E3E2C"/>
    <w:rsid w:val="007E4027"/>
    <w:rsid w:val="007E48AF"/>
    <w:rsid w:val="007E5690"/>
    <w:rsid w:val="007E622D"/>
    <w:rsid w:val="007E65D5"/>
    <w:rsid w:val="007E6930"/>
    <w:rsid w:val="007E6AC4"/>
    <w:rsid w:val="007E74BE"/>
    <w:rsid w:val="007F00F1"/>
    <w:rsid w:val="007F0EF7"/>
    <w:rsid w:val="007F16C3"/>
    <w:rsid w:val="007F2A3E"/>
    <w:rsid w:val="007F4D1E"/>
    <w:rsid w:val="007F516A"/>
    <w:rsid w:val="007F5AF9"/>
    <w:rsid w:val="007F63C9"/>
    <w:rsid w:val="007F678E"/>
    <w:rsid w:val="007F6FB9"/>
    <w:rsid w:val="008008FE"/>
    <w:rsid w:val="008055B6"/>
    <w:rsid w:val="008058FC"/>
    <w:rsid w:val="00806131"/>
    <w:rsid w:val="008068F3"/>
    <w:rsid w:val="0080715C"/>
    <w:rsid w:val="008079DF"/>
    <w:rsid w:val="00807C87"/>
    <w:rsid w:val="008102E4"/>
    <w:rsid w:val="008110DC"/>
    <w:rsid w:val="00811B65"/>
    <w:rsid w:val="00811E75"/>
    <w:rsid w:val="00812895"/>
    <w:rsid w:val="00813BD6"/>
    <w:rsid w:val="00814330"/>
    <w:rsid w:val="008144F3"/>
    <w:rsid w:val="008148C7"/>
    <w:rsid w:val="00814CC6"/>
    <w:rsid w:val="0081693D"/>
    <w:rsid w:val="00816B0D"/>
    <w:rsid w:val="00820EA3"/>
    <w:rsid w:val="0082199F"/>
    <w:rsid w:val="00823214"/>
    <w:rsid w:val="008233F8"/>
    <w:rsid w:val="008246A7"/>
    <w:rsid w:val="00824CF9"/>
    <w:rsid w:val="00825CCB"/>
    <w:rsid w:val="00826914"/>
    <w:rsid w:val="00827A71"/>
    <w:rsid w:val="00830FB9"/>
    <w:rsid w:val="00833A67"/>
    <w:rsid w:val="00833B87"/>
    <w:rsid w:val="00833D31"/>
    <w:rsid w:val="008341E0"/>
    <w:rsid w:val="008343B6"/>
    <w:rsid w:val="00834600"/>
    <w:rsid w:val="0083502F"/>
    <w:rsid w:val="0083514C"/>
    <w:rsid w:val="00835705"/>
    <w:rsid w:val="00835D3D"/>
    <w:rsid w:val="00835E4A"/>
    <w:rsid w:val="00836BDB"/>
    <w:rsid w:val="00837272"/>
    <w:rsid w:val="00842F25"/>
    <w:rsid w:val="008432CD"/>
    <w:rsid w:val="008433E2"/>
    <w:rsid w:val="0084373D"/>
    <w:rsid w:val="00844B5E"/>
    <w:rsid w:val="00847B7B"/>
    <w:rsid w:val="00847BA5"/>
    <w:rsid w:val="00850186"/>
    <w:rsid w:val="0085020B"/>
    <w:rsid w:val="00850819"/>
    <w:rsid w:val="00851206"/>
    <w:rsid w:val="00851A71"/>
    <w:rsid w:val="00855059"/>
    <w:rsid w:val="00856883"/>
    <w:rsid w:val="00857D89"/>
    <w:rsid w:val="0086024A"/>
    <w:rsid w:val="008602D8"/>
    <w:rsid w:val="008628D2"/>
    <w:rsid w:val="00862F40"/>
    <w:rsid w:val="00863D51"/>
    <w:rsid w:val="00864460"/>
    <w:rsid w:val="008646EF"/>
    <w:rsid w:val="00866420"/>
    <w:rsid w:val="0086729E"/>
    <w:rsid w:val="008673EE"/>
    <w:rsid w:val="00872B29"/>
    <w:rsid w:val="008732B5"/>
    <w:rsid w:val="00873531"/>
    <w:rsid w:val="00873605"/>
    <w:rsid w:val="0087597F"/>
    <w:rsid w:val="00875A5F"/>
    <w:rsid w:val="008760FF"/>
    <w:rsid w:val="0087637D"/>
    <w:rsid w:val="00877BF9"/>
    <w:rsid w:val="00881410"/>
    <w:rsid w:val="00882A48"/>
    <w:rsid w:val="00882B37"/>
    <w:rsid w:val="00884787"/>
    <w:rsid w:val="008849D8"/>
    <w:rsid w:val="008856E5"/>
    <w:rsid w:val="0088613C"/>
    <w:rsid w:val="00886781"/>
    <w:rsid w:val="008867EB"/>
    <w:rsid w:val="008911E0"/>
    <w:rsid w:val="008918F5"/>
    <w:rsid w:val="00891D2D"/>
    <w:rsid w:val="00891D67"/>
    <w:rsid w:val="0089516A"/>
    <w:rsid w:val="00895CBB"/>
    <w:rsid w:val="00896F17"/>
    <w:rsid w:val="008976DD"/>
    <w:rsid w:val="008A1F1A"/>
    <w:rsid w:val="008A2075"/>
    <w:rsid w:val="008A20E5"/>
    <w:rsid w:val="008A3BA0"/>
    <w:rsid w:val="008B20D9"/>
    <w:rsid w:val="008B33A3"/>
    <w:rsid w:val="008B4589"/>
    <w:rsid w:val="008B4BA2"/>
    <w:rsid w:val="008C0574"/>
    <w:rsid w:val="008C2638"/>
    <w:rsid w:val="008C27A0"/>
    <w:rsid w:val="008C48A2"/>
    <w:rsid w:val="008C48F3"/>
    <w:rsid w:val="008C4C03"/>
    <w:rsid w:val="008C678E"/>
    <w:rsid w:val="008C71EC"/>
    <w:rsid w:val="008D25B0"/>
    <w:rsid w:val="008D2950"/>
    <w:rsid w:val="008D5965"/>
    <w:rsid w:val="008D5991"/>
    <w:rsid w:val="008D620D"/>
    <w:rsid w:val="008E0E34"/>
    <w:rsid w:val="008E3145"/>
    <w:rsid w:val="008E3479"/>
    <w:rsid w:val="008E385E"/>
    <w:rsid w:val="008E437E"/>
    <w:rsid w:val="008E518C"/>
    <w:rsid w:val="008E5266"/>
    <w:rsid w:val="008E7BB5"/>
    <w:rsid w:val="008F00D8"/>
    <w:rsid w:val="008F1642"/>
    <w:rsid w:val="008F245A"/>
    <w:rsid w:val="008F349C"/>
    <w:rsid w:val="008F39BA"/>
    <w:rsid w:val="008F3B45"/>
    <w:rsid w:val="008F46EB"/>
    <w:rsid w:val="008F546E"/>
    <w:rsid w:val="008F667E"/>
    <w:rsid w:val="0090096B"/>
    <w:rsid w:val="00900A7F"/>
    <w:rsid w:val="00901233"/>
    <w:rsid w:val="00902006"/>
    <w:rsid w:val="00902EFA"/>
    <w:rsid w:val="009037A5"/>
    <w:rsid w:val="009043BF"/>
    <w:rsid w:val="009071B5"/>
    <w:rsid w:val="00911460"/>
    <w:rsid w:val="00913546"/>
    <w:rsid w:val="00913EC9"/>
    <w:rsid w:val="00914600"/>
    <w:rsid w:val="009147DB"/>
    <w:rsid w:val="00914D8B"/>
    <w:rsid w:val="009167E8"/>
    <w:rsid w:val="00917690"/>
    <w:rsid w:val="00917E7B"/>
    <w:rsid w:val="00920E62"/>
    <w:rsid w:val="00922DC8"/>
    <w:rsid w:val="00923025"/>
    <w:rsid w:val="00923B03"/>
    <w:rsid w:val="00923EA7"/>
    <w:rsid w:val="009248F3"/>
    <w:rsid w:val="00925A12"/>
    <w:rsid w:val="009274DF"/>
    <w:rsid w:val="00927C19"/>
    <w:rsid w:val="00930798"/>
    <w:rsid w:val="00932A84"/>
    <w:rsid w:val="00933417"/>
    <w:rsid w:val="00936304"/>
    <w:rsid w:val="00937404"/>
    <w:rsid w:val="00937DFB"/>
    <w:rsid w:val="0094021F"/>
    <w:rsid w:val="00941FE8"/>
    <w:rsid w:val="00942EAD"/>
    <w:rsid w:val="00943AAD"/>
    <w:rsid w:val="00945449"/>
    <w:rsid w:val="009460C2"/>
    <w:rsid w:val="00946140"/>
    <w:rsid w:val="009464F5"/>
    <w:rsid w:val="00946993"/>
    <w:rsid w:val="009471AB"/>
    <w:rsid w:val="00947445"/>
    <w:rsid w:val="009508BD"/>
    <w:rsid w:val="00950B4C"/>
    <w:rsid w:val="00950E66"/>
    <w:rsid w:val="009516EC"/>
    <w:rsid w:val="009525E4"/>
    <w:rsid w:val="0095384F"/>
    <w:rsid w:val="0095553F"/>
    <w:rsid w:val="00956379"/>
    <w:rsid w:val="00956E9F"/>
    <w:rsid w:val="0096004E"/>
    <w:rsid w:val="009617F0"/>
    <w:rsid w:val="00961A15"/>
    <w:rsid w:val="00963ABB"/>
    <w:rsid w:val="00964B8C"/>
    <w:rsid w:val="00965FFC"/>
    <w:rsid w:val="00967D37"/>
    <w:rsid w:val="009710FE"/>
    <w:rsid w:val="009721AC"/>
    <w:rsid w:val="00972715"/>
    <w:rsid w:val="0097297B"/>
    <w:rsid w:val="00972AFC"/>
    <w:rsid w:val="00973BDD"/>
    <w:rsid w:val="009745C7"/>
    <w:rsid w:val="00974669"/>
    <w:rsid w:val="009800ED"/>
    <w:rsid w:val="00980A19"/>
    <w:rsid w:val="00980D47"/>
    <w:rsid w:val="0098118E"/>
    <w:rsid w:val="00981975"/>
    <w:rsid w:val="00981F4C"/>
    <w:rsid w:val="0098319F"/>
    <w:rsid w:val="00984012"/>
    <w:rsid w:val="00984B7E"/>
    <w:rsid w:val="009852AA"/>
    <w:rsid w:val="00985862"/>
    <w:rsid w:val="00985977"/>
    <w:rsid w:val="00986BD3"/>
    <w:rsid w:val="00987715"/>
    <w:rsid w:val="00987BCE"/>
    <w:rsid w:val="009903F8"/>
    <w:rsid w:val="00990755"/>
    <w:rsid w:val="00991078"/>
    <w:rsid w:val="009922E6"/>
    <w:rsid w:val="009929AE"/>
    <w:rsid w:val="00995B38"/>
    <w:rsid w:val="0099695F"/>
    <w:rsid w:val="00996A50"/>
    <w:rsid w:val="00996ACF"/>
    <w:rsid w:val="00997A2E"/>
    <w:rsid w:val="009A03C0"/>
    <w:rsid w:val="009A1213"/>
    <w:rsid w:val="009A1F3D"/>
    <w:rsid w:val="009A28BF"/>
    <w:rsid w:val="009A3ABB"/>
    <w:rsid w:val="009A4FB2"/>
    <w:rsid w:val="009A53BD"/>
    <w:rsid w:val="009A6091"/>
    <w:rsid w:val="009A7036"/>
    <w:rsid w:val="009A79DC"/>
    <w:rsid w:val="009B00B9"/>
    <w:rsid w:val="009B00BD"/>
    <w:rsid w:val="009B1A5C"/>
    <w:rsid w:val="009B2395"/>
    <w:rsid w:val="009B4497"/>
    <w:rsid w:val="009B4531"/>
    <w:rsid w:val="009B6CFA"/>
    <w:rsid w:val="009B73B3"/>
    <w:rsid w:val="009B7F8D"/>
    <w:rsid w:val="009C241A"/>
    <w:rsid w:val="009C28F2"/>
    <w:rsid w:val="009C384E"/>
    <w:rsid w:val="009C3C2C"/>
    <w:rsid w:val="009C453B"/>
    <w:rsid w:val="009C690E"/>
    <w:rsid w:val="009C72DD"/>
    <w:rsid w:val="009D0268"/>
    <w:rsid w:val="009D10F2"/>
    <w:rsid w:val="009D26BA"/>
    <w:rsid w:val="009D303A"/>
    <w:rsid w:val="009D31C1"/>
    <w:rsid w:val="009D3384"/>
    <w:rsid w:val="009D3673"/>
    <w:rsid w:val="009D4168"/>
    <w:rsid w:val="009D4B1C"/>
    <w:rsid w:val="009D6D3F"/>
    <w:rsid w:val="009D7998"/>
    <w:rsid w:val="009D7E45"/>
    <w:rsid w:val="009E18B9"/>
    <w:rsid w:val="009E1CD4"/>
    <w:rsid w:val="009E4474"/>
    <w:rsid w:val="009E4B68"/>
    <w:rsid w:val="009E5C64"/>
    <w:rsid w:val="009E696C"/>
    <w:rsid w:val="009E6F32"/>
    <w:rsid w:val="009E7761"/>
    <w:rsid w:val="009E7F9F"/>
    <w:rsid w:val="009F035F"/>
    <w:rsid w:val="009F03C1"/>
    <w:rsid w:val="009F0528"/>
    <w:rsid w:val="009F2097"/>
    <w:rsid w:val="009F2B47"/>
    <w:rsid w:val="009F4397"/>
    <w:rsid w:val="009F4CC6"/>
    <w:rsid w:val="009F5464"/>
    <w:rsid w:val="009F555C"/>
    <w:rsid w:val="009F5FF7"/>
    <w:rsid w:val="009F68F1"/>
    <w:rsid w:val="009F6BF1"/>
    <w:rsid w:val="009F72AB"/>
    <w:rsid w:val="00A0082E"/>
    <w:rsid w:val="00A00990"/>
    <w:rsid w:val="00A0350E"/>
    <w:rsid w:val="00A049D7"/>
    <w:rsid w:val="00A049F4"/>
    <w:rsid w:val="00A0535A"/>
    <w:rsid w:val="00A059D5"/>
    <w:rsid w:val="00A06BDD"/>
    <w:rsid w:val="00A0713B"/>
    <w:rsid w:val="00A079B9"/>
    <w:rsid w:val="00A108F1"/>
    <w:rsid w:val="00A11A0C"/>
    <w:rsid w:val="00A125F7"/>
    <w:rsid w:val="00A138F9"/>
    <w:rsid w:val="00A13CD2"/>
    <w:rsid w:val="00A14212"/>
    <w:rsid w:val="00A14439"/>
    <w:rsid w:val="00A14989"/>
    <w:rsid w:val="00A166D1"/>
    <w:rsid w:val="00A1752A"/>
    <w:rsid w:val="00A17A15"/>
    <w:rsid w:val="00A20127"/>
    <w:rsid w:val="00A21CE9"/>
    <w:rsid w:val="00A22053"/>
    <w:rsid w:val="00A22782"/>
    <w:rsid w:val="00A22B65"/>
    <w:rsid w:val="00A23E66"/>
    <w:rsid w:val="00A251ED"/>
    <w:rsid w:val="00A27035"/>
    <w:rsid w:val="00A27247"/>
    <w:rsid w:val="00A27774"/>
    <w:rsid w:val="00A279C8"/>
    <w:rsid w:val="00A27C14"/>
    <w:rsid w:val="00A27FA3"/>
    <w:rsid w:val="00A30F6C"/>
    <w:rsid w:val="00A339DE"/>
    <w:rsid w:val="00A3478F"/>
    <w:rsid w:val="00A35876"/>
    <w:rsid w:val="00A37ED3"/>
    <w:rsid w:val="00A40493"/>
    <w:rsid w:val="00A40891"/>
    <w:rsid w:val="00A4267A"/>
    <w:rsid w:val="00A4379A"/>
    <w:rsid w:val="00A43AA3"/>
    <w:rsid w:val="00A4431B"/>
    <w:rsid w:val="00A47859"/>
    <w:rsid w:val="00A5275A"/>
    <w:rsid w:val="00A5526B"/>
    <w:rsid w:val="00A55908"/>
    <w:rsid w:val="00A561E8"/>
    <w:rsid w:val="00A571FD"/>
    <w:rsid w:val="00A5728F"/>
    <w:rsid w:val="00A60BED"/>
    <w:rsid w:val="00A62B01"/>
    <w:rsid w:val="00A63947"/>
    <w:rsid w:val="00A64359"/>
    <w:rsid w:val="00A64B9B"/>
    <w:rsid w:val="00A656BB"/>
    <w:rsid w:val="00A65BEA"/>
    <w:rsid w:val="00A67B8E"/>
    <w:rsid w:val="00A711D4"/>
    <w:rsid w:val="00A723DA"/>
    <w:rsid w:val="00A7392A"/>
    <w:rsid w:val="00A739DC"/>
    <w:rsid w:val="00A74507"/>
    <w:rsid w:val="00A768E7"/>
    <w:rsid w:val="00A828A4"/>
    <w:rsid w:val="00A83471"/>
    <w:rsid w:val="00A83D13"/>
    <w:rsid w:val="00A83E7D"/>
    <w:rsid w:val="00A85201"/>
    <w:rsid w:val="00A858AF"/>
    <w:rsid w:val="00A87BFD"/>
    <w:rsid w:val="00A87EEA"/>
    <w:rsid w:val="00A90927"/>
    <w:rsid w:val="00A9128B"/>
    <w:rsid w:val="00A91A52"/>
    <w:rsid w:val="00A92220"/>
    <w:rsid w:val="00A92A57"/>
    <w:rsid w:val="00A92CDE"/>
    <w:rsid w:val="00A9336E"/>
    <w:rsid w:val="00A935D4"/>
    <w:rsid w:val="00A9394E"/>
    <w:rsid w:val="00A93B95"/>
    <w:rsid w:val="00A95F08"/>
    <w:rsid w:val="00A9652C"/>
    <w:rsid w:val="00A96B9C"/>
    <w:rsid w:val="00AA08E3"/>
    <w:rsid w:val="00AA0BC7"/>
    <w:rsid w:val="00AA1E90"/>
    <w:rsid w:val="00AA273F"/>
    <w:rsid w:val="00AA429A"/>
    <w:rsid w:val="00AB1583"/>
    <w:rsid w:val="00AB2067"/>
    <w:rsid w:val="00AB277D"/>
    <w:rsid w:val="00AB7091"/>
    <w:rsid w:val="00AB74F0"/>
    <w:rsid w:val="00AB754E"/>
    <w:rsid w:val="00AC09F5"/>
    <w:rsid w:val="00AC1D9C"/>
    <w:rsid w:val="00AC3049"/>
    <w:rsid w:val="00AC3244"/>
    <w:rsid w:val="00AC3432"/>
    <w:rsid w:val="00AC39CE"/>
    <w:rsid w:val="00AC7478"/>
    <w:rsid w:val="00AD1650"/>
    <w:rsid w:val="00AD2375"/>
    <w:rsid w:val="00AD274F"/>
    <w:rsid w:val="00AD2F11"/>
    <w:rsid w:val="00AD61DE"/>
    <w:rsid w:val="00AE005A"/>
    <w:rsid w:val="00AE1B51"/>
    <w:rsid w:val="00AE1BE2"/>
    <w:rsid w:val="00AE29C2"/>
    <w:rsid w:val="00AE67DC"/>
    <w:rsid w:val="00AE7674"/>
    <w:rsid w:val="00AF0334"/>
    <w:rsid w:val="00AF28F5"/>
    <w:rsid w:val="00AF2B0E"/>
    <w:rsid w:val="00AF305E"/>
    <w:rsid w:val="00AF4922"/>
    <w:rsid w:val="00AF5568"/>
    <w:rsid w:val="00AF5942"/>
    <w:rsid w:val="00AF59CA"/>
    <w:rsid w:val="00AF7C65"/>
    <w:rsid w:val="00B019C6"/>
    <w:rsid w:val="00B01D67"/>
    <w:rsid w:val="00B02509"/>
    <w:rsid w:val="00B029DF"/>
    <w:rsid w:val="00B036B6"/>
    <w:rsid w:val="00B041DD"/>
    <w:rsid w:val="00B04711"/>
    <w:rsid w:val="00B05699"/>
    <w:rsid w:val="00B0583A"/>
    <w:rsid w:val="00B062AB"/>
    <w:rsid w:val="00B06331"/>
    <w:rsid w:val="00B070C6"/>
    <w:rsid w:val="00B11608"/>
    <w:rsid w:val="00B12532"/>
    <w:rsid w:val="00B129C5"/>
    <w:rsid w:val="00B13181"/>
    <w:rsid w:val="00B15888"/>
    <w:rsid w:val="00B163FC"/>
    <w:rsid w:val="00B171B8"/>
    <w:rsid w:val="00B171FB"/>
    <w:rsid w:val="00B20854"/>
    <w:rsid w:val="00B20DD9"/>
    <w:rsid w:val="00B21422"/>
    <w:rsid w:val="00B231E3"/>
    <w:rsid w:val="00B24086"/>
    <w:rsid w:val="00B2759C"/>
    <w:rsid w:val="00B27805"/>
    <w:rsid w:val="00B30AF5"/>
    <w:rsid w:val="00B314C0"/>
    <w:rsid w:val="00B322C1"/>
    <w:rsid w:val="00B36D1B"/>
    <w:rsid w:val="00B4046B"/>
    <w:rsid w:val="00B40D29"/>
    <w:rsid w:val="00B4197D"/>
    <w:rsid w:val="00B419C5"/>
    <w:rsid w:val="00B43E47"/>
    <w:rsid w:val="00B44BCE"/>
    <w:rsid w:val="00B457CB"/>
    <w:rsid w:val="00B45966"/>
    <w:rsid w:val="00B459E8"/>
    <w:rsid w:val="00B46C5A"/>
    <w:rsid w:val="00B5014D"/>
    <w:rsid w:val="00B5078D"/>
    <w:rsid w:val="00B50916"/>
    <w:rsid w:val="00B5196A"/>
    <w:rsid w:val="00B52C4A"/>
    <w:rsid w:val="00B5330D"/>
    <w:rsid w:val="00B537D9"/>
    <w:rsid w:val="00B53ADC"/>
    <w:rsid w:val="00B54B5C"/>
    <w:rsid w:val="00B55311"/>
    <w:rsid w:val="00B55896"/>
    <w:rsid w:val="00B561E1"/>
    <w:rsid w:val="00B56867"/>
    <w:rsid w:val="00B575A2"/>
    <w:rsid w:val="00B607F2"/>
    <w:rsid w:val="00B60BB2"/>
    <w:rsid w:val="00B637C7"/>
    <w:rsid w:val="00B63D44"/>
    <w:rsid w:val="00B64081"/>
    <w:rsid w:val="00B66E0C"/>
    <w:rsid w:val="00B66F82"/>
    <w:rsid w:val="00B703BF"/>
    <w:rsid w:val="00B72AAC"/>
    <w:rsid w:val="00B744C9"/>
    <w:rsid w:val="00B74762"/>
    <w:rsid w:val="00B75AB1"/>
    <w:rsid w:val="00B75F87"/>
    <w:rsid w:val="00B76887"/>
    <w:rsid w:val="00B808AC"/>
    <w:rsid w:val="00B80D31"/>
    <w:rsid w:val="00B81C13"/>
    <w:rsid w:val="00B8303C"/>
    <w:rsid w:val="00B83118"/>
    <w:rsid w:val="00B83DD9"/>
    <w:rsid w:val="00B85249"/>
    <w:rsid w:val="00B864F1"/>
    <w:rsid w:val="00B8754A"/>
    <w:rsid w:val="00B9067B"/>
    <w:rsid w:val="00B92702"/>
    <w:rsid w:val="00B93E58"/>
    <w:rsid w:val="00B96413"/>
    <w:rsid w:val="00B97227"/>
    <w:rsid w:val="00BA015B"/>
    <w:rsid w:val="00BA0A08"/>
    <w:rsid w:val="00BA1965"/>
    <w:rsid w:val="00BA2E75"/>
    <w:rsid w:val="00BA3588"/>
    <w:rsid w:val="00BA5F17"/>
    <w:rsid w:val="00BA603B"/>
    <w:rsid w:val="00BB1189"/>
    <w:rsid w:val="00BB22E7"/>
    <w:rsid w:val="00BB2A1A"/>
    <w:rsid w:val="00BB2B28"/>
    <w:rsid w:val="00BB41D0"/>
    <w:rsid w:val="00BB55E9"/>
    <w:rsid w:val="00BB5DBC"/>
    <w:rsid w:val="00BB64A5"/>
    <w:rsid w:val="00BB64F0"/>
    <w:rsid w:val="00BB6DF6"/>
    <w:rsid w:val="00BB7C6B"/>
    <w:rsid w:val="00BC04E3"/>
    <w:rsid w:val="00BC15B2"/>
    <w:rsid w:val="00BC1F2B"/>
    <w:rsid w:val="00BC2173"/>
    <w:rsid w:val="00BC2305"/>
    <w:rsid w:val="00BC393C"/>
    <w:rsid w:val="00BC459D"/>
    <w:rsid w:val="00BC50E7"/>
    <w:rsid w:val="00BC5C81"/>
    <w:rsid w:val="00BC6427"/>
    <w:rsid w:val="00BC758A"/>
    <w:rsid w:val="00BC775A"/>
    <w:rsid w:val="00BD017B"/>
    <w:rsid w:val="00BD021A"/>
    <w:rsid w:val="00BD0A76"/>
    <w:rsid w:val="00BD2033"/>
    <w:rsid w:val="00BD2CB9"/>
    <w:rsid w:val="00BD4CFA"/>
    <w:rsid w:val="00BD52B9"/>
    <w:rsid w:val="00BD5696"/>
    <w:rsid w:val="00BD7649"/>
    <w:rsid w:val="00BD7B42"/>
    <w:rsid w:val="00BD7C8B"/>
    <w:rsid w:val="00BD7C9E"/>
    <w:rsid w:val="00BE0419"/>
    <w:rsid w:val="00BE0C74"/>
    <w:rsid w:val="00BE3E52"/>
    <w:rsid w:val="00BE40DB"/>
    <w:rsid w:val="00BE5A8F"/>
    <w:rsid w:val="00BE61EA"/>
    <w:rsid w:val="00BF37DA"/>
    <w:rsid w:val="00BF38A1"/>
    <w:rsid w:val="00BF4785"/>
    <w:rsid w:val="00BF5A64"/>
    <w:rsid w:val="00BF5B7A"/>
    <w:rsid w:val="00BF6C3B"/>
    <w:rsid w:val="00C01D5B"/>
    <w:rsid w:val="00C02166"/>
    <w:rsid w:val="00C0227A"/>
    <w:rsid w:val="00C0310C"/>
    <w:rsid w:val="00C039F6"/>
    <w:rsid w:val="00C047B9"/>
    <w:rsid w:val="00C075CE"/>
    <w:rsid w:val="00C0779F"/>
    <w:rsid w:val="00C10100"/>
    <w:rsid w:val="00C11702"/>
    <w:rsid w:val="00C12926"/>
    <w:rsid w:val="00C13137"/>
    <w:rsid w:val="00C14D79"/>
    <w:rsid w:val="00C1593F"/>
    <w:rsid w:val="00C15DB8"/>
    <w:rsid w:val="00C161A9"/>
    <w:rsid w:val="00C17574"/>
    <w:rsid w:val="00C17945"/>
    <w:rsid w:val="00C17A3B"/>
    <w:rsid w:val="00C201AC"/>
    <w:rsid w:val="00C205CF"/>
    <w:rsid w:val="00C21853"/>
    <w:rsid w:val="00C21F5B"/>
    <w:rsid w:val="00C23DB6"/>
    <w:rsid w:val="00C243FE"/>
    <w:rsid w:val="00C24AA5"/>
    <w:rsid w:val="00C26F25"/>
    <w:rsid w:val="00C27993"/>
    <w:rsid w:val="00C27FE1"/>
    <w:rsid w:val="00C30830"/>
    <w:rsid w:val="00C30C54"/>
    <w:rsid w:val="00C315D4"/>
    <w:rsid w:val="00C41926"/>
    <w:rsid w:val="00C42238"/>
    <w:rsid w:val="00C42574"/>
    <w:rsid w:val="00C42753"/>
    <w:rsid w:val="00C42A64"/>
    <w:rsid w:val="00C44FF9"/>
    <w:rsid w:val="00C466C4"/>
    <w:rsid w:val="00C47AB6"/>
    <w:rsid w:val="00C47B60"/>
    <w:rsid w:val="00C50423"/>
    <w:rsid w:val="00C50627"/>
    <w:rsid w:val="00C507EE"/>
    <w:rsid w:val="00C5284D"/>
    <w:rsid w:val="00C52C08"/>
    <w:rsid w:val="00C534C5"/>
    <w:rsid w:val="00C53EFA"/>
    <w:rsid w:val="00C54744"/>
    <w:rsid w:val="00C54A20"/>
    <w:rsid w:val="00C550D2"/>
    <w:rsid w:val="00C55D27"/>
    <w:rsid w:val="00C55EC9"/>
    <w:rsid w:val="00C56EF8"/>
    <w:rsid w:val="00C60521"/>
    <w:rsid w:val="00C60DC4"/>
    <w:rsid w:val="00C613EC"/>
    <w:rsid w:val="00C61C2E"/>
    <w:rsid w:val="00C61C4A"/>
    <w:rsid w:val="00C62025"/>
    <w:rsid w:val="00C62158"/>
    <w:rsid w:val="00C62178"/>
    <w:rsid w:val="00C63E20"/>
    <w:rsid w:val="00C64AB7"/>
    <w:rsid w:val="00C6579C"/>
    <w:rsid w:val="00C6689F"/>
    <w:rsid w:val="00C70372"/>
    <w:rsid w:val="00C7222D"/>
    <w:rsid w:val="00C72571"/>
    <w:rsid w:val="00C72665"/>
    <w:rsid w:val="00C72969"/>
    <w:rsid w:val="00C73BF3"/>
    <w:rsid w:val="00C77550"/>
    <w:rsid w:val="00C77677"/>
    <w:rsid w:val="00C807BC"/>
    <w:rsid w:val="00C818E7"/>
    <w:rsid w:val="00C821A1"/>
    <w:rsid w:val="00C833C5"/>
    <w:rsid w:val="00C835A7"/>
    <w:rsid w:val="00C840BE"/>
    <w:rsid w:val="00C846EA"/>
    <w:rsid w:val="00C84DB0"/>
    <w:rsid w:val="00C86A21"/>
    <w:rsid w:val="00C86ACC"/>
    <w:rsid w:val="00C90453"/>
    <w:rsid w:val="00C91F59"/>
    <w:rsid w:val="00C928E8"/>
    <w:rsid w:val="00C9322B"/>
    <w:rsid w:val="00C93BD9"/>
    <w:rsid w:val="00C95780"/>
    <w:rsid w:val="00C9789E"/>
    <w:rsid w:val="00C97DB3"/>
    <w:rsid w:val="00CA16AB"/>
    <w:rsid w:val="00CA4485"/>
    <w:rsid w:val="00CA63D3"/>
    <w:rsid w:val="00CA6504"/>
    <w:rsid w:val="00CA7208"/>
    <w:rsid w:val="00CB0B31"/>
    <w:rsid w:val="00CB1457"/>
    <w:rsid w:val="00CB4738"/>
    <w:rsid w:val="00CB4B65"/>
    <w:rsid w:val="00CB5454"/>
    <w:rsid w:val="00CB71BF"/>
    <w:rsid w:val="00CB7B3B"/>
    <w:rsid w:val="00CC0287"/>
    <w:rsid w:val="00CC03E5"/>
    <w:rsid w:val="00CC0B9E"/>
    <w:rsid w:val="00CC1352"/>
    <w:rsid w:val="00CC1775"/>
    <w:rsid w:val="00CC29FC"/>
    <w:rsid w:val="00CC3941"/>
    <w:rsid w:val="00CC41D8"/>
    <w:rsid w:val="00CC4544"/>
    <w:rsid w:val="00CC78F6"/>
    <w:rsid w:val="00CD0562"/>
    <w:rsid w:val="00CD13B3"/>
    <w:rsid w:val="00CD14EA"/>
    <w:rsid w:val="00CD2086"/>
    <w:rsid w:val="00CD316F"/>
    <w:rsid w:val="00CD4D34"/>
    <w:rsid w:val="00CD55B2"/>
    <w:rsid w:val="00CD6B6C"/>
    <w:rsid w:val="00CD7F9A"/>
    <w:rsid w:val="00CD7F9E"/>
    <w:rsid w:val="00CE1100"/>
    <w:rsid w:val="00CE2505"/>
    <w:rsid w:val="00CE2951"/>
    <w:rsid w:val="00CE33AA"/>
    <w:rsid w:val="00CE43D5"/>
    <w:rsid w:val="00CE65C9"/>
    <w:rsid w:val="00CF05DA"/>
    <w:rsid w:val="00CF0686"/>
    <w:rsid w:val="00CF07D2"/>
    <w:rsid w:val="00CF16B9"/>
    <w:rsid w:val="00CF177B"/>
    <w:rsid w:val="00CF1884"/>
    <w:rsid w:val="00CF1A9E"/>
    <w:rsid w:val="00CF2AE7"/>
    <w:rsid w:val="00CF5304"/>
    <w:rsid w:val="00CF5EB4"/>
    <w:rsid w:val="00CF6DC5"/>
    <w:rsid w:val="00D01AC9"/>
    <w:rsid w:val="00D04088"/>
    <w:rsid w:val="00D06BDD"/>
    <w:rsid w:val="00D06E4B"/>
    <w:rsid w:val="00D1046C"/>
    <w:rsid w:val="00D1046F"/>
    <w:rsid w:val="00D105B5"/>
    <w:rsid w:val="00D10A45"/>
    <w:rsid w:val="00D11170"/>
    <w:rsid w:val="00D11550"/>
    <w:rsid w:val="00D11D0C"/>
    <w:rsid w:val="00D145AD"/>
    <w:rsid w:val="00D15C86"/>
    <w:rsid w:val="00D15D57"/>
    <w:rsid w:val="00D160D7"/>
    <w:rsid w:val="00D173B5"/>
    <w:rsid w:val="00D17DE9"/>
    <w:rsid w:val="00D20156"/>
    <w:rsid w:val="00D21C7C"/>
    <w:rsid w:val="00D2203A"/>
    <w:rsid w:val="00D24594"/>
    <w:rsid w:val="00D2553D"/>
    <w:rsid w:val="00D26BA3"/>
    <w:rsid w:val="00D30924"/>
    <w:rsid w:val="00D31D6E"/>
    <w:rsid w:val="00D33952"/>
    <w:rsid w:val="00D345B2"/>
    <w:rsid w:val="00D35D7B"/>
    <w:rsid w:val="00D3675F"/>
    <w:rsid w:val="00D36CF9"/>
    <w:rsid w:val="00D3757A"/>
    <w:rsid w:val="00D37EF8"/>
    <w:rsid w:val="00D415EA"/>
    <w:rsid w:val="00D41A90"/>
    <w:rsid w:val="00D447ED"/>
    <w:rsid w:val="00D44C14"/>
    <w:rsid w:val="00D457F6"/>
    <w:rsid w:val="00D45BC0"/>
    <w:rsid w:val="00D47E30"/>
    <w:rsid w:val="00D50B89"/>
    <w:rsid w:val="00D5193F"/>
    <w:rsid w:val="00D52373"/>
    <w:rsid w:val="00D523F5"/>
    <w:rsid w:val="00D53944"/>
    <w:rsid w:val="00D5412F"/>
    <w:rsid w:val="00D55DA0"/>
    <w:rsid w:val="00D56248"/>
    <w:rsid w:val="00D604F6"/>
    <w:rsid w:val="00D62316"/>
    <w:rsid w:val="00D6278E"/>
    <w:rsid w:val="00D64AFB"/>
    <w:rsid w:val="00D65301"/>
    <w:rsid w:val="00D67A3B"/>
    <w:rsid w:val="00D67AB7"/>
    <w:rsid w:val="00D7212F"/>
    <w:rsid w:val="00D74897"/>
    <w:rsid w:val="00D75577"/>
    <w:rsid w:val="00D75A49"/>
    <w:rsid w:val="00D764EF"/>
    <w:rsid w:val="00D7689B"/>
    <w:rsid w:val="00D800A7"/>
    <w:rsid w:val="00D80725"/>
    <w:rsid w:val="00D8186D"/>
    <w:rsid w:val="00D81977"/>
    <w:rsid w:val="00D81D8D"/>
    <w:rsid w:val="00D82153"/>
    <w:rsid w:val="00D824C0"/>
    <w:rsid w:val="00D834F1"/>
    <w:rsid w:val="00D83882"/>
    <w:rsid w:val="00D84889"/>
    <w:rsid w:val="00D85030"/>
    <w:rsid w:val="00D852B4"/>
    <w:rsid w:val="00D87AA9"/>
    <w:rsid w:val="00D90501"/>
    <w:rsid w:val="00D9237F"/>
    <w:rsid w:val="00D93C39"/>
    <w:rsid w:val="00D93E9F"/>
    <w:rsid w:val="00D94D78"/>
    <w:rsid w:val="00D94EBE"/>
    <w:rsid w:val="00D95F84"/>
    <w:rsid w:val="00D970E0"/>
    <w:rsid w:val="00DA0087"/>
    <w:rsid w:val="00DA19DB"/>
    <w:rsid w:val="00DA26E1"/>
    <w:rsid w:val="00DA3057"/>
    <w:rsid w:val="00DA4C57"/>
    <w:rsid w:val="00DA4F3D"/>
    <w:rsid w:val="00DA5353"/>
    <w:rsid w:val="00DA6603"/>
    <w:rsid w:val="00DA7238"/>
    <w:rsid w:val="00DB2394"/>
    <w:rsid w:val="00DB248D"/>
    <w:rsid w:val="00DB3252"/>
    <w:rsid w:val="00DB37FE"/>
    <w:rsid w:val="00DB49DC"/>
    <w:rsid w:val="00DB59B7"/>
    <w:rsid w:val="00DB5B35"/>
    <w:rsid w:val="00DB5D18"/>
    <w:rsid w:val="00DB6B10"/>
    <w:rsid w:val="00DB76CF"/>
    <w:rsid w:val="00DB798D"/>
    <w:rsid w:val="00DB7CE7"/>
    <w:rsid w:val="00DC0EF5"/>
    <w:rsid w:val="00DC13E1"/>
    <w:rsid w:val="00DC16C6"/>
    <w:rsid w:val="00DC25A6"/>
    <w:rsid w:val="00DC2B0A"/>
    <w:rsid w:val="00DC2F19"/>
    <w:rsid w:val="00DC3F3D"/>
    <w:rsid w:val="00DC3FE5"/>
    <w:rsid w:val="00DC416B"/>
    <w:rsid w:val="00DC4301"/>
    <w:rsid w:val="00DC4439"/>
    <w:rsid w:val="00DC566F"/>
    <w:rsid w:val="00DC5C36"/>
    <w:rsid w:val="00DC5D39"/>
    <w:rsid w:val="00DD0DB0"/>
    <w:rsid w:val="00DD1FBA"/>
    <w:rsid w:val="00DD2F79"/>
    <w:rsid w:val="00DD37E3"/>
    <w:rsid w:val="00DD4057"/>
    <w:rsid w:val="00DD409A"/>
    <w:rsid w:val="00DD4782"/>
    <w:rsid w:val="00DD4DDF"/>
    <w:rsid w:val="00DD563E"/>
    <w:rsid w:val="00DD6040"/>
    <w:rsid w:val="00DD64AB"/>
    <w:rsid w:val="00DE0A81"/>
    <w:rsid w:val="00DE0F94"/>
    <w:rsid w:val="00DE1D68"/>
    <w:rsid w:val="00DE1E48"/>
    <w:rsid w:val="00DE2C9B"/>
    <w:rsid w:val="00DE3FFC"/>
    <w:rsid w:val="00DE55EA"/>
    <w:rsid w:val="00DF0541"/>
    <w:rsid w:val="00DF05C1"/>
    <w:rsid w:val="00DF10A3"/>
    <w:rsid w:val="00DF22FC"/>
    <w:rsid w:val="00DF42E6"/>
    <w:rsid w:val="00DF4FDA"/>
    <w:rsid w:val="00DF6EFB"/>
    <w:rsid w:val="00DF7089"/>
    <w:rsid w:val="00DF7372"/>
    <w:rsid w:val="00E00FB2"/>
    <w:rsid w:val="00E00FBC"/>
    <w:rsid w:val="00E01173"/>
    <w:rsid w:val="00E0173E"/>
    <w:rsid w:val="00E03ADF"/>
    <w:rsid w:val="00E03B0B"/>
    <w:rsid w:val="00E040AA"/>
    <w:rsid w:val="00E04DEF"/>
    <w:rsid w:val="00E1165A"/>
    <w:rsid w:val="00E11B96"/>
    <w:rsid w:val="00E12432"/>
    <w:rsid w:val="00E13AC7"/>
    <w:rsid w:val="00E14C43"/>
    <w:rsid w:val="00E16307"/>
    <w:rsid w:val="00E17C5D"/>
    <w:rsid w:val="00E204BA"/>
    <w:rsid w:val="00E20A64"/>
    <w:rsid w:val="00E20DC4"/>
    <w:rsid w:val="00E2135B"/>
    <w:rsid w:val="00E21AB2"/>
    <w:rsid w:val="00E220F2"/>
    <w:rsid w:val="00E22696"/>
    <w:rsid w:val="00E25387"/>
    <w:rsid w:val="00E25B02"/>
    <w:rsid w:val="00E301EB"/>
    <w:rsid w:val="00E30F3C"/>
    <w:rsid w:val="00E31828"/>
    <w:rsid w:val="00E3373E"/>
    <w:rsid w:val="00E3402B"/>
    <w:rsid w:val="00E3415B"/>
    <w:rsid w:val="00E351FD"/>
    <w:rsid w:val="00E35ABA"/>
    <w:rsid w:val="00E36C53"/>
    <w:rsid w:val="00E372D4"/>
    <w:rsid w:val="00E407D9"/>
    <w:rsid w:val="00E45BA2"/>
    <w:rsid w:val="00E506B4"/>
    <w:rsid w:val="00E5109D"/>
    <w:rsid w:val="00E517FB"/>
    <w:rsid w:val="00E538CB"/>
    <w:rsid w:val="00E5499A"/>
    <w:rsid w:val="00E555FA"/>
    <w:rsid w:val="00E557E1"/>
    <w:rsid w:val="00E5607D"/>
    <w:rsid w:val="00E57C0B"/>
    <w:rsid w:val="00E6009E"/>
    <w:rsid w:val="00E606A7"/>
    <w:rsid w:val="00E636B9"/>
    <w:rsid w:val="00E640B8"/>
    <w:rsid w:val="00E65D19"/>
    <w:rsid w:val="00E662D1"/>
    <w:rsid w:val="00E66A3E"/>
    <w:rsid w:val="00E672E4"/>
    <w:rsid w:val="00E67B70"/>
    <w:rsid w:val="00E702A2"/>
    <w:rsid w:val="00E72E93"/>
    <w:rsid w:val="00E73426"/>
    <w:rsid w:val="00E74488"/>
    <w:rsid w:val="00E74C03"/>
    <w:rsid w:val="00E7731E"/>
    <w:rsid w:val="00E77DE1"/>
    <w:rsid w:val="00E8022A"/>
    <w:rsid w:val="00E84413"/>
    <w:rsid w:val="00E858B2"/>
    <w:rsid w:val="00E86BF2"/>
    <w:rsid w:val="00E87B94"/>
    <w:rsid w:val="00E90768"/>
    <w:rsid w:val="00E90ECD"/>
    <w:rsid w:val="00E9504C"/>
    <w:rsid w:val="00E958A2"/>
    <w:rsid w:val="00E965C7"/>
    <w:rsid w:val="00E968F0"/>
    <w:rsid w:val="00E971E7"/>
    <w:rsid w:val="00E97979"/>
    <w:rsid w:val="00EA1345"/>
    <w:rsid w:val="00EA1F74"/>
    <w:rsid w:val="00EA22E3"/>
    <w:rsid w:val="00EA2DFA"/>
    <w:rsid w:val="00EA3018"/>
    <w:rsid w:val="00EA3231"/>
    <w:rsid w:val="00EA47E1"/>
    <w:rsid w:val="00EA4B70"/>
    <w:rsid w:val="00EA525F"/>
    <w:rsid w:val="00EA527B"/>
    <w:rsid w:val="00EA5379"/>
    <w:rsid w:val="00EA539D"/>
    <w:rsid w:val="00EA55B1"/>
    <w:rsid w:val="00EA6DE7"/>
    <w:rsid w:val="00EB0D5C"/>
    <w:rsid w:val="00EB24C9"/>
    <w:rsid w:val="00EB24E4"/>
    <w:rsid w:val="00EB3368"/>
    <w:rsid w:val="00EB43BD"/>
    <w:rsid w:val="00EB45AE"/>
    <w:rsid w:val="00EB5209"/>
    <w:rsid w:val="00EC0925"/>
    <w:rsid w:val="00EC1304"/>
    <w:rsid w:val="00EC3BB9"/>
    <w:rsid w:val="00EC5EF2"/>
    <w:rsid w:val="00EC67DB"/>
    <w:rsid w:val="00EC74C2"/>
    <w:rsid w:val="00EC77F6"/>
    <w:rsid w:val="00EC7828"/>
    <w:rsid w:val="00ED08A7"/>
    <w:rsid w:val="00ED0E46"/>
    <w:rsid w:val="00ED14AF"/>
    <w:rsid w:val="00ED1D3B"/>
    <w:rsid w:val="00ED57F7"/>
    <w:rsid w:val="00ED7328"/>
    <w:rsid w:val="00EE001E"/>
    <w:rsid w:val="00EE100F"/>
    <w:rsid w:val="00EE37FF"/>
    <w:rsid w:val="00EE4645"/>
    <w:rsid w:val="00EE49FA"/>
    <w:rsid w:val="00EE510D"/>
    <w:rsid w:val="00EE5921"/>
    <w:rsid w:val="00EE595E"/>
    <w:rsid w:val="00EE5ED0"/>
    <w:rsid w:val="00EE65CC"/>
    <w:rsid w:val="00EF0F3A"/>
    <w:rsid w:val="00EF3A66"/>
    <w:rsid w:val="00EF4A18"/>
    <w:rsid w:val="00EF4AC0"/>
    <w:rsid w:val="00EF4F26"/>
    <w:rsid w:val="00EF6224"/>
    <w:rsid w:val="00EF6C86"/>
    <w:rsid w:val="00EF6D10"/>
    <w:rsid w:val="00F021AC"/>
    <w:rsid w:val="00F035B6"/>
    <w:rsid w:val="00F04F89"/>
    <w:rsid w:val="00F06E98"/>
    <w:rsid w:val="00F1101B"/>
    <w:rsid w:val="00F12753"/>
    <w:rsid w:val="00F1402E"/>
    <w:rsid w:val="00F1460D"/>
    <w:rsid w:val="00F167A8"/>
    <w:rsid w:val="00F2021C"/>
    <w:rsid w:val="00F203B4"/>
    <w:rsid w:val="00F2070A"/>
    <w:rsid w:val="00F2090D"/>
    <w:rsid w:val="00F2333E"/>
    <w:rsid w:val="00F24B27"/>
    <w:rsid w:val="00F24F03"/>
    <w:rsid w:val="00F25732"/>
    <w:rsid w:val="00F25A4B"/>
    <w:rsid w:val="00F26C60"/>
    <w:rsid w:val="00F309E6"/>
    <w:rsid w:val="00F30B51"/>
    <w:rsid w:val="00F30CD4"/>
    <w:rsid w:val="00F30F97"/>
    <w:rsid w:val="00F319B1"/>
    <w:rsid w:val="00F3401C"/>
    <w:rsid w:val="00F35BEF"/>
    <w:rsid w:val="00F35F4C"/>
    <w:rsid w:val="00F36884"/>
    <w:rsid w:val="00F37B63"/>
    <w:rsid w:val="00F425D7"/>
    <w:rsid w:val="00F42605"/>
    <w:rsid w:val="00F43463"/>
    <w:rsid w:val="00F44F4B"/>
    <w:rsid w:val="00F45173"/>
    <w:rsid w:val="00F452C2"/>
    <w:rsid w:val="00F45A54"/>
    <w:rsid w:val="00F46703"/>
    <w:rsid w:val="00F47F8F"/>
    <w:rsid w:val="00F50361"/>
    <w:rsid w:val="00F50780"/>
    <w:rsid w:val="00F51FFB"/>
    <w:rsid w:val="00F524AD"/>
    <w:rsid w:val="00F537FE"/>
    <w:rsid w:val="00F54689"/>
    <w:rsid w:val="00F54EFF"/>
    <w:rsid w:val="00F55814"/>
    <w:rsid w:val="00F56B91"/>
    <w:rsid w:val="00F570C7"/>
    <w:rsid w:val="00F6037E"/>
    <w:rsid w:val="00F6109F"/>
    <w:rsid w:val="00F610BA"/>
    <w:rsid w:val="00F62FC5"/>
    <w:rsid w:val="00F640BE"/>
    <w:rsid w:val="00F67C8E"/>
    <w:rsid w:val="00F70287"/>
    <w:rsid w:val="00F70298"/>
    <w:rsid w:val="00F70F36"/>
    <w:rsid w:val="00F7248F"/>
    <w:rsid w:val="00F74711"/>
    <w:rsid w:val="00F754A0"/>
    <w:rsid w:val="00F758DB"/>
    <w:rsid w:val="00F770A3"/>
    <w:rsid w:val="00F77F66"/>
    <w:rsid w:val="00F816DF"/>
    <w:rsid w:val="00F81B12"/>
    <w:rsid w:val="00F82B8E"/>
    <w:rsid w:val="00F82D78"/>
    <w:rsid w:val="00F82ED7"/>
    <w:rsid w:val="00F83A69"/>
    <w:rsid w:val="00F86E65"/>
    <w:rsid w:val="00F876BC"/>
    <w:rsid w:val="00F8798E"/>
    <w:rsid w:val="00F90EDA"/>
    <w:rsid w:val="00F91CB0"/>
    <w:rsid w:val="00F91DFF"/>
    <w:rsid w:val="00F91E93"/>
    <w:rsid w:val="00F94B3B"/>
    <w:rsid w:val="00F952D9"/>
    <w:rsid w:val="00F96C52"/>
    <w:rsid w:val="00F97F67"/>
    <w:rsid w:val="00FA2E53"/>
    <w:rsid w:val="00FA45C0"/>
    <w:rsid w:val="00FA4949"/>
    <w:rsid w:val="00FA66B8"/>
    <w:rsid w:val="00FB05D5"/>
    <w:rsid w:val="00FB07EE"/>
    <w:rsid w:val="00FB0D5E"/>
    <w:rsid w:val="00FB1563"/>
    <w:rsid w:val="00FB2096"/>
    <w:rsid w:val="00FB2B71"/>
    <w:rsid w:val="00FB4AA2"/>
    <w:rsid w:val="00FB51B3"/>
    <w:rsid w:val="00FB7723"/>
    <w:rsid w:val="00FC18DE"/>
    <w:rsid w:val="00FC2981"/>
    <w:rsid w:val="00FC43D5"/>
    <w:rsid w:val="00FC4996"/>
    <w:rsid w:val="00FC5335"/>
    <w:rsid w:val="00FC5C6D"/>
    <w:rsid w:val="00FC6975"/>
    <w:rsid w:val="00FD0D58"/>
    <w:rsid w:val="00FD3766"/>
    <w:rsid w:val="00FD48C6"/>
    <w:rsid w:val="00FD49D9"/>
    <w:rsid w:val="00FD5130"/>
    <w:rsid w:val="00FD5AA6"/>
    <w:rsid w:val="00FD6820"/>
    <w:rsid w:val="00FD77AF"/>
    <w:rsid w:val="00FD782B"/>
    <w:rsid w:val="00FE0F8F"/>
    <w:rsid w:val="00FE228C"/>
    <w:rsid w:val="00FE414D"/>
    <w:rsid w:val="00FE49B3"/>
    <w:rsid w:val="00FE56A4"/>
    <w:rsid w:val="00FE624D"/>
    <w:rsid w:val="00FF1DFC"/>
    <w:rsid w:val="00FF2DC4"/>
    <w:rsid w:val="00FF3237"/>
    <w:rsid w:val="00FF3CC9"/>
    <w:rsid w:val="00FF4529"/>
    <w:rsid w:val="00FF4548"/>
    <w:rsid w:val="00FF4EBE"/>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AF0334"/>
    <w:pPr>
      <w:tabs>
        <w:tab w:val="left" w:pos="540"/>
        <w:tab w:val="right" w:leader="dot" w:pos="9350"/>
      </w:tabs>
      <w:spacing w:before="60" w:after="6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rsid w:val="00466CD6"/>
    <w:pPr>
      <w:tabs>
        <w:tab w:val="left" w:pos="2160"/>
        <w:tab w:val="right" w:leader="dot" w:pos="9350"/>
      </w:tabs>
      <w:spacing w:before="40" w:after="0" w:line="24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styleId="Revision">
    <w:name w:val="Revision"/>
    <w:hidden/>
    <w:uiPriority w:val="99"/>
    <w:semiHidden/>
    <w:rsid w:val="0030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634">
      <w:bodyDiv w:val="1"/>
      <w:marLeft w:val="0"/>
      <w:marRight w:val="0"/>
      <w:marTop w:val="0"/>
      <w:marBottom w:val="0"/>
      <w:divBdr>
        <w:top w:val="none" w:sz="0" w:space="0" w:color="auto"/>
        <w:left w:val="none" w:sz="0" w:space="0" w:color="auto"/>
        <w:bottom w:val="none" w:sz="0" w:space="0" w:color="auto"/>
        <w:right w:val="none" w:sz="0" w:space="0" w:color="auto"/>
      </w:divBdr>
    </w:div>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9075037">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1093034">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69538005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72552510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certificationoperatingcouncil/TCI_ASN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976C7"/>
    <w:rsid w:val="000C6293"/>
    <w:rsid w:val="00105126"/>
    <w:rsid w:val="00127726"/>
    <w:rsid w:val="00282070"/>
    <w:rsid w:val="002A1A6A"/>
    <w:rsid w:val="002C66AC"/>
    <w:rsid w:val="00307F47"/>
    <w:rsid w:val="0033162A"/>
    <w:rsid w:val="00377662"/>
    <w:rsid w:val="003B7DA4"/>
    <w:rsid w:val="003D6A4E"/>
    <w:rsid w:val="003E71AB"/>
    <w:rsid w:val="00406E08"/>
    <w:rsid w:val="00412922"/>
    <w:rsid w:val="00414507"/>
    <w:rsid w:val="0041673F"/>
    <w:rsid w:val="0046151D"/>
    <w:rsid w:val="00476E02"/>
    <w:rsid w:val="004B3D57"/>
    <w:rsid w:val="004C31FD"/>
    <w:rsid w:val="004F0B1E"/>
    <w:rsid w:val="004F78B7"/>
    <w:rsid w:val="00530936"/>
    <w:rsid w:val="00570816"/>
    <w:rsid w:val="005A4499"/>
    <w:rsid w:val="005C0330"/>
    <w:rsid w:val="005C338F"/>
    <w:rsid w:val="005E2858"/>
    <w:rsid w:val="00666960"/>
    <w:rsid w:val="006E27E5"/>
    <w:rsid w:val="006F4EEE"/>
    <w:rsid w:val="00705F4B"/>
    <w:rsid w:val="0070667B"/>
    <w:rsid w:val="00732BB1"/>
    <w:rsid w:val="00735BBC"/>
    <w:rsid w:val="007F2AE6"/>
    <w:rsid w:val="008B78F2"/>
    <w:rsid w:val="008E6787"/>
    <w:rsid w:val="008F3E76"/>
    <w:rsid w:val="008F4CA6"/>
    <w:rsid w:val="00943E9A"/>
    <w:rsid w:val="00954E44"/>
    <w:rsid w:val="00965412"/>
    <w:rsid w:val="00982603"/>
    <w:rsid w:val="00A23B86"/>
    <w:rsid w:val="00A47F19"/>
    <w:rsid w:val="00A516FE"/>
    <w:rsid w:val="00A52B0D"/>
    <w:rsid w:val="00A71165"/>
    <w:rsid w:val="00A71384"/>
    <w:rsid w:val="00A7351C"/>
    <w:rsid w:val="00AA1245"/>
    <w:rsid w:val="00AF1788"/>
    <w:rsid w:val="00B054C2"/>
    <w:rsid w:val="00B16DFD"/>
    <w:rsid w:val="00B864D6"/>
    <w:rsid w:val="00BB15F8"/>
    <w:rsid w:val="00BB5DD6"/>
    <w:rsid w:val="00BD5B01"/>
    <w:rsid w:val="00BD78B2"/>
    <w:rsid w:val="00BF1FB5"/>
    <w:rsid w:val="00C0457F"/>
    <w:rsid w:val="00C11B3F"/>
    <w:rsid w:val="00C379C0"/>
    <w:rsid w:val="00C546E5"/>
    <w:rsid w:val="00C56E9B"/>
    <w:rsid w:val="00C6691A"/>
    <w:rsid w:val="00C9672D"/>
    <w:rsid w:val="00CE040F"/>
    <w:rsid w:val="00D12F92"/>
    <w:rsid w:val="00D32EF9"/>
    <w:rsid w:val="00D44465"/>
    <w:rsid w:val="00D55255"/>
    <w:rsid w:val="00DB4CD3"/>
    <w:rsid w:val="00DC0D46"/>
    <w:rsid w:val="00DD5A4E"/>
    <w:rsid w:val="00DF7183"/>
    <w:rsid w:val="00E128AC"/>
    <w:rsid w:val="00E77535"/>
    <w:rsid w:val="00E7780C"/>
    <w:rsid w:val="00EA028B"/>
    <w:rsid w:val="00EB0F0E"/>
    <w:rsid w:val="00EB43C3"/>
    <w:rsid w:val="00EC4816"/>
    <w:rsid w:val="00ED709A"/>
    <w:rsid w:val="00EE64E6"/>
    <w:rsid w:val="00F27478"/>
    <w:rsid w:val="00F53483"/>
    <w:rsid w:val="00F73C11"/>
    <w:rsid w:val="00F868D4"/>
    <w:rsid w:val="00FB6273"/>
    <w:rsid w:val="00FC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41D67-FCC6-4E9A-8775-D3314DD1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5804</Words>
  <Characters>33086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38813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Dmitri.Khijniak@7Layers.com</cp:lastModifiedBy>
  <cp:revision>8</cp:revision>
  <cp:lastPrinted>2016-11-09T18:56:00Z</cp:lastPrinted>
  <dcterms:created xsi:type="dcterms:W3CDTF">2017-04-26T16:10:00Z</dcterms:created>
  <dcterms:modified xsi:type="dcterms:W3CDTF">2017-08-23T16:11:00Z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vt:lpwstr>
  </property>
</Properties>
</file>