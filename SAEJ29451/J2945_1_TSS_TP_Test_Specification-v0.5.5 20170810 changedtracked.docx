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B43CB92" w14:textId="77777777" w:rsidR="0024510B" w:rsidRDefault="009E4ABA">
      <w:r>
        <w:rPr>
          <w:noProof/>
        </w:rPr>
        <w:drawing>
          <wp:inline distT="0" distB="0" distL="0" distR="0" wp14:anchorId="60CDD87D" wp14:editId="53F71617">
            <wp:extent cx="5706110" cy="284035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cstate="print"/>
                    <a:srcRect/>
                    <a:stretch>
                      <a:fillRect/>
                    </a:stretch>
                  </pic:blipFill>
                  <pic:spPr>
                    <a:xfrm>
                      <a:off x="0" y="0"/>
                      <a:ext cx="5706110" cy="2840355"/>
                    </a:xfrm>
                    <a:prstGeom prst="rect">
                      <a:avLst/>
                    </a:prstGeom>
                    <a:ln/>
                  </pic:spPr>
                </pic:pic>
              </a:graphicData>
            </a:graphic>
          </wp:inline>
        </w:drawing>
      </w:r>
    </w:p>
    <w:p w14:paraId="12E570D1" w14:textId="77777777" w:rsidR="0024510B" w:rsidRDefault="0024510B"/>
    <w:p w14:paraId="0725AE10" w14:textId="77777777" w:rsidR="0024510B" w:rsidRDefault="009E4ABA">
      <w:pPr>
        <w:jc w:val="center"/>
      </w:pPr>
      <w:r>
        <w:rPr>
          <w:b/>
          <w:sz w:val="40"/>
          <w:szCs w:val="40"/>
        </w:rPr>
        <w:t>Conformance test specifications for</w:t>
      </w:r>
    </w:p>
    <w:p w14:paraId="4B934EC3" w14:textId="77777777" w:rsidR="0024510B" w:rsidRDefault="009E4ABA">
      <w:pPr>
        <w:jc w:val="center"/>
      </w:pPr>
      <w:r>
        <w:rPr>
          <w:b/>
          <w:sz w:val="40"/>
          <w:szCs w:val="40"/>
        </w:rPr>
        <w:t>SAE J2945/1 - On-board System Requirements for V2V Safety Communications</w:t>
      </w:r>
    </w:p>
    <w:p w14:paraId="6D417C75" w14:textId="77777777" w:rsidR="0024510B" w:rsidRDefault="009E4ABA">
      <w:pPr>
        <w:jc w:val="center"/>
      </w:pPr>
      <w:r>
        <w:rPr>
          <w:b/>
          <w:sz w:val="40"/>
          <w:szCs w:val="40"/>
        </w:rPr>
        <w:t>Test Suite Structure and Test Purposes (TSS &amp; TP)</w:t>
      </w:r>
    </w:p>
    <w:p w14:paraId="04508ABF" w14:textId="77777777" w:rsidR="0024510B" w:rsidRDefault="0024510B"/>
    <w:p w14:paraId="20E766C7" w14:textId="77777777" w:rsidR="0024510B" w:rsidRDefault="0024510B"/>
    <w:tbl>
      <w:tblPr>
        <w:tblStyle w:val="a"/>
        <w:tblW w:w="6007" w:type="dxa"/>
        <w:tblInd w:w="1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7"/>
        <w:gridCol w:w="3060"/>
      </w:tblGrid>
      <w:tr w:rsidR="0024510B" w14:paraId="101B45CD" w14:textId="77777777">
        <w:tc>
          <w:tcPr>
            <w:tcW w:w="2947" w:type="dxa"/>
          </w:tcPr>
          <w:p w14:paraId="685EAC45" w14:textId="77777777" w:rsidR="0024510B" w:rsidRDefault="009E4ABA">
            <w:pPr>
              <w:tabs>
                <w:tab w:val="center" w:pos="4320"/>
                <w:tab w:val="right" w:pos="8640"/>
              </w:tabs>
            </w:pPr>
            <w:r>
              <w:rPr>
                <w:sz w:val="22"/>
                <w:szCs w:val="22"/>
              </w:rPr>
              <w:t>Document Mnemonics:</w:t>
            </w:r>
          </w:p>
        </w:tc>
        <w:tc>
          <w:tcPr>
            <w:tcW w:w="3060" w:type="dxa"/>
          </w:tcPr>
          <w:p w14:paraId="1303B3F4" w14:textId="77777777" w:rsidR="0024510B" w:rsidRDefault="009E4ABA">
            <w:pPr>
              <w:tabs>
                <w:tab w:val="center" w:pos="4320"/>
                <w:tab w:val="right" w:pos="8640"/>
              </w:tabs>
            </w:pPr>
            <w:r>
              <w:rPr>
                <w:sz w:val="22"/>
                <w:szCs w:val="22"/>
              </w:rPr>
              <w:t>J2945/1-TSS&amp;TP</w:t>
            </w:r>
          </w:p>
        </w:tc>
      </w:tr>
      <w:tr w:rsidR="0024510B" w14:paraId="60F4E4CA" w14:textId="77777777">
        <w:tc>
          <w:tcPr>
            <w:tcW w:w="2947" w:type="dxa"/>
          </w:tcPr>
          <w:p w14:paraId="015178C2" w14:textId="77777777" w:rsidR="0024510B" w:rsidRDefault="009E4ABA">
            <w:pPr>
              <w:tabs>
                <w:tab w:val="center" w:pos="4320"/>
                <w:tab w:val="right" w:pos="8640"/>
              </w:tabs>
            </w:pPr>
            <w:r>
              <w:rPr>
                <w:sz w:val="22"/>
                <w:szCs w:val="22"/>
              </w:rPr>
              <w:t>Revision:</w:t>
            </w:r>
          </w:p>
        </w:tc>
        <w:tc>
          <w:tcPr>
            <w:tcW w:w="3060" w:type="dxa"/>
          </w:tcPr>
          <w:p w14:paraId="2D924F31" w14:textId="469B2A6D" w:rsidR="0024510B" w:rsidRDefault="009E4ABA">
            <w:pPr>
              <w:tabs>
                <w:tab w:val="center" w:pos="4320"/>
                <w:tab w:val="right" w:pos="8640"/>
              </w:tabs>
            </w:pPr>
            <w:bookmarkStart w:id="0" w:name="h.gjdgxs" w:colFirst="0" w:colLast="0"/>
            <w:bookmarkEnd w:id="0"/>
            <w:r>
              <w:rPr>
                <w:sz w:val="22"/>
                <w:szCs w:val="22"/>
              </w:rPr>
              <w:t>[V0.</w:t>
            </w:r>
            <w:r w:rsidR="007F76E9">
              <w:rPr>
                <w:sz w:val="22"/>
                <w:szCs w:val="22"/>
              </w:rPr>
              <w:t>5</w:t>
            </w:r>
            <w:r>
              <w:rPr>
                <w:sz w:val="22"/>
                <w:szCs w:val="22"/>
              </w:rPr>
              <w:t>.</w:t>
            </w:r>
            <w:ins w:id="1" w:author="Dmitri.Khijniak@7Layers.com" w:date="2017-08-11T11:35:00Z">
              <w:r w:rsidR="002C1AF4">
                <w:rPr>
                  <w:sz w:val="22"/>
                  <w:szCs w:val="22"/>
                </w:rPr>
                <w:t>5</w:t>
              </w:r>
            </w:ins>
            <w:r>
              <w:rPr>
                <w:sz w:val="22"/>
                <w:szCs w:val="22"/>
              </w:rPr>
              <w:t>]</w:t>
            </w:r>
          </w:p>
        </w:tc>
      </w:tr>
      <w:tr w:rsidR="0024510B" w14:paraId="5691817D" w14:textId="77777777">
        <w:tc>
          <w:tcPr>
            <w:tcW w:w="2947" w:type="dxa"/>
          </w:tcPr>
          <w:p w14:paraId="2DFA047F" w14:textId="77777777" w:rsidR="0024510B" w:rsidRDefault="009E4ABA">
            <w:pPr>
              <w:tabs>
                <w:tab w:val="center" w:pos="4320"/>
                <w:tab w:val="right" w:pos="8640"/>
              </w:tabs>
            </w:pPr>
            <w:r>
              <w:rPr>
                <w:sz w:val="22"/>
                <w:szCs w:val="22"/>
              </w:rPr>
              <w:t>Revision Date:</w:t>
            </w:r>
          </w:p>
        </w:tc>
        <w:tc>
          <w:tcPr>
            <w:tcW w:w="3060" w:type="dxa"/>
          </w:tcPr>
          <w:p w14:paraId="6B8B3588" w14:textId="1987D376" w:rsidR="0024510B" w:rsidRDefault="002C1AF4" w:rsidP="00A90902">
            <w:pPr>
              <w:tabs>
                <w:tab w:val="center" w:pos="4320"/>
                <w:tab w:val="right" w:pos="8640"/>
              </w:tabs>
            </w:pPr>
            <w:ins w:id="2" w:author="Dmitri.Khijniak@7Layers.com" w:date="2017-08-11T11:36:00Z">
              <w:r>
                <w:rPr>
                  <w:sz w:val="22"/>
                  <w:szCs w:val="22"/>
                </w:rPr>
                <w:t>8/10/2017</w:t>
              </w:r>
            </w:ins>
          </w:p>
        </w:tc>
      </w:tr>
    </w:tbl>
    <w:p w14:paraId="27218595" w14:textId="77777777" w:rsidR="0024510B" w:rsidRDefault="0024510B">
      <w:pPr>
        <w:tabs>
          <w:tab w:val="center" w:pos="4320"/>
          <w:tab w:val="right" w:pos="8640"/>
        </w:tabs>
      </w:pPr>
    </w:p>
    <w:p w14:paraId="4C0E718E" w14:textId="77777777" w:rsidR="0024510B" w:rsidRDefault="0024510B">
      <w:pPr>
        <w:tabs>
          <w:tab w:val="center" w:pos="4320"/>
          <w:tab w:val="right" w:pos="8640"/>
        </w:tabs>
      </w:pPr>
    </w:p>
    <w:p w14:paraId="612738EA" w14:textId="77777777" w:rsidR="0024510B" w:rsidRDefault="009E4ABA">
      <w:r>
        <w:br w:type="page"/>
      </w:r>
    </w:p>
    <w:p w14:paraId="38BF4B2A" w14:textId="77777777" w:rsidR="0024510B" w:rsidRDefault="0024510B">
      <w:pPr>
        <w:spacing w:after="0"/>
      </w:pPr>
    </w:p>
    <w:sdt>
      <w:sdtPr>
        <w:rPr>
          <w:rFonts w:ascii="Times New Roman" w:eastAsia="Times New Roman" w:hAnsi="Times New Roman" w:cs="Times New Roman"/>
          <w:color w:val="000000"/>
          <w:sz w:val="20"/>
          <w:szCs w:val="20"/>
        </w:rPr>
        <w:id w:val="-1509671617"/>
        <w:docPartObj>
          <w:docPartGallery w:val="Table of Contents"/>
          <w:docPartUnique/>
        </w:docPartObj>
      </w:sdtPr>
      <w:sdtEndPr>
        <w:rPr>
          <w:rFonts w:eastAsiaTheme="minorEastAsia"/>
          <w:b/>
          <w:bCs/>
          <w:noProof/>
        </w:rPr>
      </w:sdtEndPr>
      <w:sdtContent>
        <w:p w14:paraId="67D839EC" w14:textId="6C259CE7" w:rsidR="00893269" w:rsidRDefault="00893269">
          <w:pPr>
            <w:pStyle w:val="TOCHeading"/>
          </w:pPr>
          <w:r>
            <w:t>Table of Contents</w:t>
          </w:r>
        </w:p>
        <w:p w14:paraId="13DF7273" w14:textId="03DFE36B" w:rsidR="00F4392B" w:rsidRDefault="00893269">
          <w:pPr>
            <w:pStyle w:val="TOC1"/>
            <w:tabs>
              <w:tab w:val="left" w:pos="400"/>
              <w:tab w:val="right" w:leader="dot" w:pos="8976"/>
            </w:tabs>
            <w:rPr>
              <w:rFonts w:asciiTheme="minorHAnsi" w:hAnsiTheme="minorHAnsi" w:cstheme="minorBidi"/>
              <w:noProof/>
              <w:color w:val="auto"/>
              <w:sz w:val="22"/>
              <w:szCs w:val="22"/>
            </w:rPr>
          </w:pPr>
          <w:r>
            <w:fldChar w:fldCharType="begin"/>
          </w:r>
          <w:r>
            <w:instrText xml:space="preserve"> TOC \o "1-3" \h \z \u </w:instrText>
          </w:r>
          <w:r>
            <w:fldChar w:fldCharType="separate"/>
          </w:r>
          <w:hyperlink w:anchor="_Toc481152915" w:history="1">
            <w:r w:rsidR="00F4392B" w:rsidRPr="00860884">
              <w:rPr>
                <w:rStyle w:val="Hyperlink"/>
                <w:noProof/>
              </w:rPr>
              <w:t>1</w:t>
            </w:r>
            <w:r w:rsidR="00F4392B">
              <w:rPr>
                <w:rFonts w:asciiTheme="minorHAnsi" w:hAnsiTheme="minorHAnsi" w:cstheme="minorBidi"/>
                <w:noProof/>
                <w:color w:val="auto"/>
                <w:sz w:val="22"/>
                <w:szCs w:val="22"/>
              </w:rPr>
              <w:tab/>
            </w:r>
            <w:r w:rsidR="00F4392B" w:rsidRPr="00860884">
              <w:rPr>
                <w:rStyle w:val="Hyperlink"/>
                <w:noProof/>
              </w:rPr>
              <w:t>Scope</w:t>
            </w:r>
            <w:r w:rsidR="00F4392B">
              <w:rPr>
                <w:noProof/>
                <w:webHidden/>
              </w:rPr>
              <w:tab/>
            </w:r>
            <w:r w:rsidR="00F4392B">
              <w:rPr>
                <w:noProof/>
                <w:webHidden/>
              </w:rPr>
              <w:fldChar w:fldCharType="begin"/>
            </w:r>
            <w:r w:rsidR="00F4392B">
              <w:rPr>
                <w:noProof/>
                <w:webHidden/>
              </w:rPr>
              <w:instrText xml:space="preserve"> PAGEREF _Toc481152915 \h </w:instrText>
            </w:r>
            <w:r w:rsidR="00F4392B">
              <w:rPr>
                <w:noProof/>
                <w:webHidden/>
              </w:rPr>
            </w:r>
            <w:r w:rsidR="00F4392B">
              <w:rPr>
                <w:noProof/>
                <w:webHidden/>
              </w:rPr>
              <w:fldChar w:fldCharType="separate"/>
            </w:r>
            <w:r w:rsidR="00F4392B">
              <w:rPr>
                <w:noProof/>
                <w:webHidden/>
              </w:rPr>
              <w:t>3</w:t>
            </w:r>
            <w:r w:rsidR="00F4392B">
              <w:rPr>
                <w:noProof/>
                <w:webHidden/>
              </w:rPr>
              <w:fldChar w:fldCharType="end"/>
            </w:r>
          </w:hyperlink>
        </w:p>
        <w:p w14:paraId="7E365009" w14:textId="574CEFF1" w:rsidR="00F4392B" w:rsidRDefault="0051651E">
          <w:pPr>
            <w:pStyle w:val="TOC1"/>
            <w:tabs>
              <w:tab w:val="left" w:pos="400"/>
              <w:tab w:val="right" w:leader="dot" w:pos="8976"/>
            </w:tabs>
            <w:rPr>
              <w:rFonts w:asciiTheme="minorHAnsi" w:hAnsiTheme="minorHAnsi" w:cstheme="minorBidi"/>
              <w:noProof/>
              <w:color w:val="auto"/>
              <w:sz w:val="22"/>
              <w:szCs w:val="22"/>
            </w:rPr>
          </w:pPr>
          <w:hyperlink w:anchor="_Toc481152916" w:history="1">
            <w:r w:rsidR="00F4392B" w:rsidRPr="00860884">
              <w:rPr>
                <w:rStyle w:val="Hyperlink"/>
                <w:noProof/>
              </w:rPr>
              <w:t>2</w:t>
            </w:r>
            <w:r w:rsidR="00F4392B">
              <w:rPr>
                <w:rFonts w:asciiTheme="minorHAnsi" w:hAnsiTheme="minorHAnsi" w:cstheme="minorBidi"/>
                <w:noProof/>
                <w:color w:val="auto"/>
                <w:sz w:val="22"/>
                <w:szCs w:val="22"/>
              </w:rPr>
              <w:tab/>
            </w:r>
            <w:r w:rsidR="00F4392B" w:rsidRPr="00860884">
              <w:rPr>
                <w:rStyle w:val="Hyperlink"/>
                <w:noProof/>
              </w:rPr>
              <w:t>References</w:t>
            </w:r>
            <w:r w:rsidR="00F4392B">
              <w:rPr>
                <w:noProof/>
                <w:webHidden/>
              </w:rPr>
              <w:tab/>
            </w:r>
            <w:r w:rsidR="00F4392B">
              <w:rPr>
                <w:noProof/>
                <w:webHidden/>
              </w:rPr>
              <w:fldChar w:fldCharType="begin"/>
            </w:r>
            <w:r w:rsidR="00F4392B">
              <w:rPr>
                <w:noProof/>
                <w:webHidden/>
              </w:rPr>
              <w:instrText xml:space="preserve"> PAGEREF _Toc481152916 \h </w:instrText>
            </w:r>
            <w:r w:rsidR="00F4392B">
              <w:rPr>
                <w:noProof/>
                <w:webHidden/>
              </w:rPr>
            </w:r>
            <w:r w:rsidR="00F4392B">
              <w:rPr>
                <w:noProof/>
                <w:webHidden/>
              </w:rPr>
              <w:fldChar w:fldCharType="separate"/>
            </w:r>
            <w:r w:rsidR="00F4392B">
              <w:rPr>
                <w:noProof/>
                <w:webHidden/>
              </w:rPr>
              <w:t>3</w:t>
            </w:r>
            <w:r w:rsidR="00F4392B">
              <w:rPr>
                <w:noProof/>
                <w:webHidden/>
              </w:rPr>
              <w:fldChar w:fldCharType="end"/>
            </w:r>
          </w:hyperlink>
        </w:p>
        <w:p w14:paraId="04A95432" w14:textId="15D418DE"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17" w:history="1">
            <w:r w:rsidR="00F4392B" w:rsidRPr="00860884">
              <w:rPr>
                <w:rStyle w:val="Hyperlink"/>
                <w:noProof/>
              </w:rPr>
              <w:t>2.1</w:t>
            </w:r>
            <w:r w:rsidR="00F4392B">
              <w:rPr>
                <w:rFonts w:asciiTheme="minorHAnsi" w:hAnsiTheme="minorHAnsi" w:cstheme="minorBidi"/>
                <w:noProof/>
                <w:color w:val="auto"/>
                <w:sz w:val="22"/>
                <w:szCs w:val="22"/>
              </w:rPr>
              <w:tab/>
            </w:r>
            <w:r w:rsidR="00F4392B" w:rsidRPr="00860884">
              <w:rPr>
                <w:rStyle w:val="Hyperlink"/>
                <w:noProof/>
              </w:rPr>
              <w:t>Normative References</w:t>
            </w:r>
            <w:r w:rsidR="00F4392B">
              <w:rPr>
                <w:noProof/>
                <w:webHidden/>
              </w:rPr>
              <w:tab/>
            </w:r>
            <w:r w:rsidR="00F4392B">
              <w:rPr>
                <w:noProof/>
                <w:webHidden/>
              </w:rPr>
              <w:fldChar w:fldCharType="begin"/>
            </w:r>
            <w:r w:rsidR="00F4392B">
              <w:rPr>
                <w:noProof/>
                <w:webHidden/>
              </w:rPr>
              <w:instrText xml:space="preserve"> PAGEREF _Toc481152917 \h </w:instrText>
            </w:r>
            <w:r w:rsidR="00F4392B">
              <w:rPr>
                <w:noProof/>
                <w:webHidden/>
              </w:rPr>
            </w:r>
            <w:r w:rsidR="00F4392B">
              <w:rPr>
                <w:noProof/>
                <w:webHidden/>
              </w:rPr>
              <w:fldChar w:fldCharType="separate"/>
            </w:r>
            <w:r w:rsidR="00F4392B">
              <w:rPr>
                <w:noProof/>
                <w:webHidden/>
              </w:rPr>
              <w:t>3</w:t>
            </w:r>
            <w:r w:rsidR="00F4392B">
              <w:rPr>
                <w:noProof/>
                <w:webHidden/>
              </w:rPr>
              <w:fldChar w:fldCharType="end"/>
            </w:r>
          </w:hyperlink>
        </w:p>
        <w:p w14:paraId="6F0FBD6E" w14:textId="110C1206"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18" w:history="1">
            <w:r w:rsidR="00F4392B" w:rsidRPr="00860884">
              <w:rPr>
                <w:rStyle w:val="Hyperlink"/>
                <w:noProof/>
              </w:rPr>
              <w:t>2.2</w:t>
            </w:r>
            <w:r w:rsidR="00F4392B">
              <w:rPr>
                <w:rFonts w:asciiTheme="minorHAnsi" w:hAnsiTheme="minorHAnsi" w:cstheme="minorBidi"/>
                <w:noProof/>
                <w:color w:val="auto"/>
                <w:sz w:val="22"/>
                <w:szCs w:val="22"/>
              </w:rPr>
              <w:tab/>
            </w:r>
            <w:r w:rsidR="00F4392B" w:rsidRPr="00860884">
              <w:rPr>
                <w:rStyle w:val="Hyperlink"/>
                <w:noProof/>
              </w:rPr>
              <w:t>Informative References</w:t>
            </w:r>
            <w:r w:rsidR="00F4392B">
              <w:rPr>
                <w:noProof/>
                <w:webHidden/>
              </w:rPr>
              <w:tab/>
            </w:r>
            <w:r w:rsidR="00F4392B">
              <w:rPr>
                <w:noProof/>
                <w:webHidden/>
              </w:rPr>
              <w:fldChar w:fldCharType="begin"/>
            </w:r>
            <w:r w:rsidR="00F4392B">
              <w:rPr>
                <w:noProof/>
                <w:webHidden/>
              </w:rPr>
              <w:instrText xml:space="preserve"> PAGEREF _Toc481152918 \h </w:instrText>
            </w:r>
            <w:r w:rsidR="00F4392B">
              <w:rPr>
                <w:noProof/>
                <w:webHidden/>
              </w:rPr>
            </w:r>
            <w:r w:rsidR="00F4392B">
              <w:rPr>
                <w:noProof/>
                <w:webHidden/>
              </w:rPr>
              <w:fldChar w:fldCharType="separate"/>
            </w:r>
            <w:r w:rsidR="00F4392B">
              <w:rPr>
                <w:noProof/>
                <w:webHidden/>
              </w:rPr>
              <w:t>4</w:t>
            </w:r>
            <w:r w:rsidR="00F4392B">
              <w:rPr>
                <w:noProof/>
                <w:webHidden/>
              </w:rPr>
              <w:fldChar w:fldCharType="end"/>
            </w:r>
          </w:hyperlink>
        </w:p>
        <w:p w14:paraId="49E318CD" w14:textId="524789B3" w:rsidR="00F4392B" w:rsidRDefault="0051651E">
          <w:pPr>
            <w:pStyle w:val="TOC1"/>
            <w:tabs>
              <w:tab w:val="left" w:pos="400"/>
              <w:tab w:val="right" w:leader="dot" w:pos="8976"/>
            </w:tabs>
            <w:rPr>
              <w:rFonts w:asciiTheme="minorHAnsi" w:hAnsiTheme="minorHAnsi" w:cstheme="minorBidi"/>
              <w:noProof/>
              <w:color w:val="auto"/>
              <w:sz w:val="22"/>
              <w:szCs w:val="22"/>
            </w:rPr>
          </w:pPr>
          <w:hyperlink w:anchor="_Toc481152919" w:history="1">
            <w:r w:rsidR="00F4392B" w:rsidRPr="00860884">
              <w:rPr>
                <w:rStyle w:val="Hyperlink"/>
                <w:noProof/>
              </w:rPr>
              <w:t>3</w:t>
            </w:r>
            <w:r w:rsidR="00F4392B">
              <w:rPr>
                <w:rFonts w:asciiTheme="minorHAnsi" w:hAnsiTheme="minorHAnsi" w:cstheme="minorBidi"/>
                <w:noProof/>
                <w:color w:val="auto"/>
                <w:sz w:val="22"/>
                <w:szCs w:val="22"/>
              </w:rPr>
              <w:tab/>
            </w:r>
            <w:r w:rsidR="00F4392B" w:rsidRPr="00860884">
              <w:rPr>
                <w:rStyle w:val="Hyperlink"/>
                <w:noProof/>
              </w:rPr>
              <w:t>Definitions and Abbreviations</w:t>
            </w:r>
            <w:r w:rsidR="00F4392B">
              <w:rPr>
                <w:noProof/>
                <w:webHidden/>
              </w:rPr>
              <w:tab/>
            </w:r>
            <w:r w:rsidR="00F4392B">
              <w:rPr>
                <w:noProof/>
                <w:webHidden/>
              </w:rPr>
              <w:fldChar w:fldCharType="begin"/>
            </w:r>
            <w:r w:rsidR="00F4392B">
              <w:rPr>
                <w:noProof/>
                <w:webHidden/>
              </w:rPr>
              <w:instrText xml:space="preserve"> PAGEREF _Toc481152919 \h </w:instrText>
            </w:r>
            <w:r w:rsidR="00F4392B">
              <w:rPr>
                <w:noProof/>
                <w:webHidden/>
              </w:rPr>
            </w:r>
            <w:r w:rsidR="00F4392B">
              <w:rPr>
                <w:noProof/>
                <w:webHidden/>
              </w:rPr>
              <w:fldChar w:fldCharType="separate"/>
            </w:r>
            <w:r w:rsidR="00F4392B">
              <w:rPr>
                <w:noProof/>
                <w:webHidden/>
              </w:rPr>
              <w:t>4</w:t>
            </w:r>
            <w:r w:rsidR="00F4392B">
              <w:rPr>
                <w:noProof/>
                <w:webHidden/>
              </w:rPr>
              <w:fldChar w:fldCharType="end"/>
            </w:r>
          </w:hyperlink>
        </w:p>
        <w:p w14:paraId="283B436C" w14:textId="339D159F"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20" w:history="1">
            <w:r w:rsidR="00F4392B" w:rsidRPr="00860884">
              <w:rPr>
                <w:rStyle w:val="Hyperlink"/>
                <w:noProof/>
              </w:rPr>
              <w:t>3.1</w:t>
            </w:r>
            <w:r w:rsidR="00F4392B">
              <w:rPr>
                <w:rFonts w:asciiTheme="minorHAnsi" w:hAnsiTheme="minorHAnsi" w:cstheme="minorBidi"/>
                <w:noProof/>
                <w:color w:val="auto"/>
                <w:sz w:val="22"/>
                <w:szCs w:val="22"/>
              </w:rPr>
              <w:tab/>
            </w:r>
            <w:r w:rsidR="00F4392B" w:rsidRPr="00860884">
              <w:rPr>
                <w:rStyle w:val="Hyperlink"/>
                <w:noProof/>
              </w:rPr>
              <w:t>Definitions</w:t>
            </w:r>
            <w:r w:rsidR="00F4392B">
              <w:rPr>
                <w:noProof/>
                <w:webHidden/>
              </w:rPr>
              <w:tab/>
            </w:r>
            <w:r w:rsidR="00F4392B">
              <w:rPr>
                <w:noProof/>
                <w:webHidden/>
              </w:rPr>
              <w:fldChar w:fldCharType="begin"/>
            </w:r>
            <w:r w:rsidR="00F4392B">
              <w:rPr>
                <w:noProof/>
                <w:webHidden/>
              </w:rPr>
              <w:instrText xml:space="preserve"> PAGEREF _Toc481152920 \h </w:instrText>
            </w:r>
            <w:r w:rsidR="00F4392B">
              <w:rPr>
                <w:noProof/>
                <w:webHidden/>
              </w:rPr>
            </w:r>
            <w:r w:rsidR="00F4392B">
              <w:rPr>
                <w:noProof/>
                <w:webHidden/>
              </w:rPr>
              <w:fldChar w:fldCharType="separate"/>
            </w:r>
            <w:r w:rsidR="00F4392B">
              <w:rPr>
                <w:noProof/>
                <w:webHidden/>
              </w:rPr>
              <w:t>4</w:t>
            </w:r>
            <w:r w:rsidR="00F4392B">
              <w:rPr>
                <w:noProof/>
                <w:webHidden/>
              </w:rPr>
              <w:fldChar w:fldCharType="end"/>
            </w:r>
          </w:hyperlink>
        </w:p>
        <w:p w14:paraId="04963CA3" w14:textId="61176872" w:rsidR="00F4392B" w:rsidRDefault="0051651E">
          <w:pPr>
            <w:pStyle w:val="TOC1"/>
            <w:tabs>
              <w:tab w:val="left" w:pos="660"/>
              <w:tab w:val="right" w:leader="dot" w:pos="8976"/>
            </w:tabs>
            <w:rPr>
              <w:rFonts w:asciiTheme="minorHAnsi" w:hAnsiTheme="minorHAnsi" w:cstheme="minorBidi"/>
              <w:noProof/>
              <w:color w:val="auto"/>
              <w:sz w:val="22"/>
              <w:szCs w:val="22"/>
            </w:rPr>
          </w:pPr>
          <w:hyperlink w:anchor="_Toc481152921" w:history="1">
            <w:r w:rsidR="00F4392B" w:rsidRPr="00860884">
              <w:rPr>
                <w:rStyle w:val="Hyperlink"/>
                <w:noProof/>
              </w:rPr>
              <w:t>3.2</w:t>
            </w:r>
            <w:r w:rsidR="00F4392B">
              <w:rPr>
                <w:rFonts w:asciiTheme="minorHAnsi" w:hAnsiTheme="minorHAnsi" w:cstheme="minorBidi"/>
                <w:noProof/>
                <w:color w:val="auto"/>
                <w:sz w:val="22"/>
                <w:szCs w:val="22"/>
              </w:rPr>
              <w:tab/>
            </w:r>
            <w:r w:rsidR="00F4392B" w:rsidRPr="00860884">
              <w:rPr>
                <w:rStyle w:val="Hyperlink"/>
                <w:noProof/>
              </w:rPr>
              <w:t>Abbreviations</w:t>
            </w:r>
            <w:r w:rsidR="00F4392B">
              <w:rPr>
                <w:noProof/>
                <w:webHidden/>
              </w:rPr>
              <w:tab/>
            </w:r>
            <w:r w:rsidR="00F4392B">
              <w:rPr>
                <w:noProof/>
                <w:webHidden/>
              </w:rPr>
              <w:fldChar w:fldCharType="begin"/>
            </w:r>
            <w:r w:rsidR="00F4392B">
              <w:rPr>
                <w:noProof/>
                <w:webHidden/>
              </w:rPr>
              <w:instrText xml:space="preserve"> PAGEREF _Toc481152921 \h </w:instrText>
            </w:r>
            <w:r w:rsidR="00F4392B">
              <w:rPr>
                <w:noProof/>
                <w:webHidden/>
              </w:rPr>
            </w:r>
            <w:r w:rsidR="00F4392B">
              <w:rPr>
                <w:noProof/>
                <w:webHidden/>
              </w:rPr>
              <w:fldChar w:fldCharType="separate"/>
            </w:r>
            <w:r w:rsidR="00F4392B">
              <w:rPr>
                <w:noProof/>
                <w:webHidden/>
              </w:rPr>
              <w:t>4</w:t>
            </w:r>
            <w:r w:rsidR="00F4392B">
              <w:rPr>
                <w:noProof/>
                <w:webHidden/>
              </w:rPr>
              <w:fldChar w:fldCharType="end"/>
            </w:r>
          </w:hyperlink>
        </w:p>
        <w:p w14:paraId="12A0E7C0" w14:textId="3A3596F1" w:rsidR="00F4392B" w:rsidRDefault="0051651E">
          <w:pPr>
            <w:pStyle w:val="TOC1"/>
            <w:tabs>
              <w:tab w:val="left" w:pos="400"/>
              <w:tab w:val="right" w:leader="dot" w:pos="8976"/>
            </w:tabs>
            <w:rPr>
              <w:rFonts w:asciiTheme="minorHAnsi" w:hAnsiTheme="minorHAnsi" w:cstheme="minorBidi"/>
              <w:noProof/>
              <w:color w:val="auto"/>
              <w:sz w:val="22"/>
              <w:szCs w:val="22"/>
            </w:rPr>
          </w:pPr>
          <w:hyperlink w:anchor="_Toc481152922" w:history="1">
            <w:r w:rsidR="00F4392B" w:rsidRPr="00860884">
              <w:rPr>
                <w:rStyle w:val="Hyperlink"/>
                <w:noProof/>
              </w:rPr>
              <w:t>4</w:t>
            </w:r>
            <w:r w:rsidR="00F4392B">
              <w:rPr>
                <w:rFonts w:asciiTheme="minorHAnsi" w:hAnsiTheme="minorHAnsi" w:cstheme="minorBidi"/>
                <w:noProof/>
                <w:color w:val="auto"/>
                <w:sz w:val="22"/>
                <w:szCs w:val="22"/>
              </w:rPr>
              <w:tab/>
            </w:r>
            <w:r w:rsidR="00F4392B" w:rsidRPr="00860884">
              <w:rPr>
                <w:rStyle w:val="Hyperlink"/>
                <w:noProof/>
              </w:rPr>
              <w:t>Prerequisites and Test Configurations</w:t>
            </w:r>
            <w:r w:rsidR="00F4392B">
              <w:rPr>
                <w:noProof/>
                <w:webHidden/>
              </w:rPr>
              <w:tab/>
            </w:r>
            <w:r w:rsidR="00F4392B">
              <w:rPr>
                <w:noProof/>
                <w:webHidden/>
              </w:rPr>
              <w:fldChar w:fldCharType="begin"/>
            </w:r>
            <w:r w:rsidR="00F4392B">
              <w:rPr>
                <w:noProof/>
                <w:webHidden/>
              </w:rPr>
              <w:instrText xml:space="preserve"> PAGEREF _Toc481152922 \h </w:instrText>
            </w:r>
            <w:r w:rsidR="00F4392B">
              <w:rPr>
                <w:noProof/>
                <w:webHidden/>
              </w:rPr>
            </w:r>
            <w:r w:rsidR="00F4392B">
              <w:rPr>
                <w:noProof/>
                <w:webHidden/>
              </w:rPr>
              <w:fldChar w:fldCharType="separate"/>
            </w:r>
            <w:r w:rsidR="00F4392B">
              <w:rPr>
                <w:noProof/>
                <w:webHidden/>
              </w:rPr>
              <w:t>4</w:t>
            </w:r>
            <w:r w:rsidR="00F4392B">
              <w:rPr>
                <w:noProof/>
                <w:webHidden/>
              </w:rPr>
              <w:fldChar w:fldCharType="end"/>
            </w:r>
          </w:hyperlink>
        </w:p>
        <w:p w14:paraId="41E75C82" w14:textId="63BE1750"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23" w:history="1">
            <w:r w:rsidR="00F4392B" w:rsidRPr="00860884">
              <w:rPr>
                <w:rStyle w:val="Hyperlink"/>
                <w:noProof/>
              </w:rPr>
              <w:t>4.1</w:t>
            </w:r>
            <w:r w:rsidR="00F4392B">
              <w:rPr>
                <w:rFonts w:asciiTheme="minorHAnsi" w:hAnsiTheme="minorHAnsi" w:cstheme="minorBidi"/>
                <w:noProof/>
                <w:color w:val="auto"/>
                <w:sz w:val="22"/>
                <w:szCs w:val="22"/>
              </w:rPr>
              <w:tab/>
            </w:r>
            <w:r w:rsidR="00F4392B" w:rsidRPr="00860884">
              <w:rPr>
                <w:rStyle w:val="Hyperlink"/>
                <w:noProof/>
              </w:rPr>
              <w:t>Test Configurations</w:t>
            </w:r>
            <w:r w:rsidR="00F4392B">
              <w:rPr>
                <w:noProof/>
                <w:webHidden/>
              </w:rPr>
              <w:tab/>
            </w:r>
            <w:r w:rsidR="00F4392B">
              <w:rPr>
                <w:noProof/>
                <w:webHidden/>
              </w:rPr>
              <w:fldChar w:fldCharType="begin"/>
            </w:r>
            <w:r w:rsidR="00F4392B">
              <w:rPr>
                <w:noProof/>
                <w:webHidden/>
              </w:rPr>
              <w:instrText xml:space="preserve"> PAGEREF _Toc481152923 \h </w:instrText>
            </w:r>
            <w:r w:rsidR="00F4392B">
              <w:rPr>
                <w:noProof/>
                <w:webHidden/>
              </w:rPr>
            </w:r>
            <w:r w:rsidR="00F4392B">
              <w:rPr>
                <w:noProof/>
                <w:webHidden/>
              </w:rPr>
              <w:fldChar w:fldCharType="separate"/>
            </w:r>
            <w:r w:rsidR="00F4392B">
              <w:rPr>
                <w:noProof/>
                <w:webHidden/>
              </w:rPr>
              <w:t>4</w:t>
            </w:r>
            <w:r w:rsidR="00F4392B">
              <w:rPr>
                <w:noProof/>
                <w:webHidden/>
              </w:rPr>
              <w:fldChar w:fldCharType="end"/>
            </w:r>
          </w:hyperlink>
        </w:p>
        <w:p w14:paraId="63D4C410" w14:textId="41672F68"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24" w:history="1">
            <w:r w:rsidR="00F4392B" w:rsidRPr="00860884">
              <w:rPr>
                <w:rStyle w:val="Hyperlink"/>
                <w:noProof/>
              </w:rPr>
              <w:t>4.2</w:t>
            </w:r>
            <w:r w:rsidR="00F4392B">
              <w:rPr>
                <w:rFonts w:asciiTheme="minorHAnsi" w:hAnsiTheme="minorHAnsi" w:cstheme="minorBidi"/>
                <w:noProof/>
                <w:color w:val="auto"/>
                <w:sz w:val="22"/>
                <w:szCs w:val="22"/>
              </w:rPr>
              <w:tab/>
            </w:r>
            <w:r w:rsidR="00F4392B" w:rsidRPr="00860884">
              <w:rPr>
                <w:rStyle w:val="Hyperlink"/>
                <w:noProof/>
              </w:rPr>
              <w:t>Feature Restriction and Pre-Enrolment</w:t>
            </w:r>
            <w:r w:rsidR="00F4392B">
              <w:rPr>
                <w:noProof/>
                <w:webHidden/>
              </w:rPr>
              <w:tab/>
            </w:r>
            <w:r w:rsidR="00F4392B">
              <w:rPr>
                <w:noProof/>
                <w:webHidden/>
              </w:rPr>
              <w:fldChar w:fldCharType="begin"/>
            </w:r>
            <w:r w:rsidR="00F4392B">
              <w:rPr>
                <w:noProof/>
                <w:webHidden/>
              </w:rPr>
              <w:instrText xml:space="preserve"> PAGEREF _Toc481152924 \h </w:instrText>
            </w:r>
            <w:r w:rsidR="00F4392B">
              <w:rPr>
                <w:noProof/>
                <w:webHidden/>
              </w:rPr>
            </w:r>
            <w:r w:rsidR="00F4392B">
              <w:rPr>
                <w:noProof/>
                <w:webHidden/>
              </w:rPr>
              <w:fldChar w:fldCharType="separate"/>
            </w:r>
            <w:r w:rsidR="00F4392B">
              <w:rPr>
                <w:noProof/>
                <w:webHidden/>
              </w:rPr>
              <w:t>6</w:t>
            </w:r>
            <w:r w:rsidR="00F4392B">
              <w:rPr>
                <w:noProof/>
                <w:webHidden/>
              </w:rPr>
              <w:fldChar w:fldCharType="end"/>
            </w:r>
          </w:hyperlink>
        </w:p>
        <w:p w14:paraId="747275AC" w14:textId="018C497B"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25" w:history="1">
            <w:r w:rsidR="00F4392B" w:rsidRPr="00860884">
              <w:rPr>
                <w:rStyle w:val="Hyperlink"/>
                <w:noProof/>
              </w:rPr>
              <w:t>4.2.1</w:t>
            </w:r>
            <w:r w:rsidR="00F4392B">
              <w:rPr>
                <w:rFonts w:asciiTheme="minorHAnsi" w:hAnsiTheme="minorHAnsi" w:cstheme="minorBidi"/>
                <w:noProof/>
                <w:color w:val="auto"/>
                <w:sz w:val="22"/>
                <w:szCs w:val="22"/>
              </w:rPr>
              <w:tab/>
            </w:r>
            <w:r w:rsidR="00F4392B" w:rsidRPr="00860884">
              <w:rPr>
                <w:rStyle w:val="Hyperlink"/>
                <w:noProof/>
              </w:rPr>
              <w:t>Feature Restriction</w:t>
            </w:r>
            <w:r w:rsidR="00F4392B">
              <w:rPr>
                <w:noProof/>
                <w:webHidden/>
              </w:rPr>
              <w:tab/>
            </w:r>
            <w:r w:rsidR="00F4392B">
              <w:rPr>
                <w:noProof/>
                <w:webHidden/>
              </w:rPr>
              <w:fldChar w:fldCharType="begin"/>
            </w:r>
            <w:r w:rsidR="00F4392B">
              <w:rPr>
                <w:noProof/>
                <w:webHidden/>
              </w:rPr>
              <w:instrText xml:space="preserve"> PAGEREF _Toc481152925 \h </w:instrText>
            </w:r>
            <w:r w:rsidR="00F4392B">
              <w:rPr>
                <w:noProof/>
                <w:webHidden/>
              </w:rPr>
            </w:r>
            <w:r w:rsidR="00F4392B">
              <w:rPr>
                <w:noProof/>
                <w:webHidden/>
              </w:rPr>
              <w:fldChar w:fldCharType="separate"/>
            </w:r>
            <w:r w:rsidR="00F4392B">
              <w:rPr>
                <w:noProof/>
                <w:webHidden/>
              </w:rPr>
              <w:t>6</w:t>
            </w:r>
            <w:r w:rsidR="00F4392B">
              <w:rPr>
                <w:noProof/>
                <w:webHidden/>
              </w:rPr>
              <w:fldChar w:fldCharType="end"/>
            </w:r>
          </w:hyperlink>
        </w:p>
        <w:p w14:paraId="66193BD9" w14:textId="76E5E4A5" w:rsidR="00F4392B" w:rsidRDefault="0051651E">
          <w:pPr>
            <w:pStyle w:val="TOC2"/>
            <w:tabs>
              <w:tab w:val="right" w:leader="dot" w:pos="8976"/>
            </w:tabs>
            <w:rPr>
              <w:rFonts w:asciiTheme="minorHAnsi" w:hAnsiTheme="minorHAnsi" w:cstheme="minorBidi"/>
              <w:noProof/>
              <w:color w:val="auto"/>
              <w:sz w:val="22"/>
              <w:szCs w:val="22"/>
            </w:rPr>
          </w:pPr>
          <w:hyperlink w:anchor="_Toc481152926" w:history="1">
            <w:r w:rsidR="00F4392B" w:rsidRPr="00860884">
              <w:rPr>
                <w:rStyle w:val="Hyperlink"/>
                <w:noProof/>
              </w:rPr>
              <w:t>States in Initial Conditions</w:t>
            </w:r>
            <w:r w:rsidR="00F4392B">
              <w:rPr>
                <w:noProof/>
                <w:webHidden/>
              </w:rPr>
              <w:tab/>
            </w:r>
            <w:r w:rsidR="00F4392B">
              <w:rPr>
                <w:noProof/>
                <w:webHidden/>
              </w:rPr>
              <w:fldChar w:fldCharType="begin"/>
            </w:r>
            <w:r w:rsidR="00F4392B">
              <w:rPr>
                <w:noProof/>
                <w:webHidden/>
              </w:rPr>
              <w:instrText xml:space="preserve"> PAGEREF _Toc481152926 \h </w:instrText>
            </w:r>
            <w:r w:rsidR="00F4392B">
              <w:rPr>
                <w:noProof/>
                <w:webHidden/>
              </w:rPr>
            </w:r>
            <w:r w:rsidR="00F4392B">
              <w:rPr>
                <w:noProof/>
                <w:webHidden/>
              </w:rPr>
              <w:fldChar w:fldCharType="separate"/>
            </w:r>
            <w:r w:rsidR="00F4392B">
              <w:rPr>
                <w:noProof/>
                <w:webHidden/>
              </w:rPr>
              <w:t>7</w:t>
            </w:r>
            <w:r w:rsidR="00F4392B">
              <w:rPr>
                <w:noProof/>
                <w:webHidden/>
              </w:rPr>
              <w:fldChar w:fldCharType="end"/>
            </w:r>
          </w:hyperlink>
        </w:p>
        <w:p w14:paraId="7119D11D" w14:textId="358A4776"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27" w:history="1">
            <w:r w:rsidR="00F4392B" w:rsidRPr="00860884">
              <w:rPr>
                <w:rStyle w:val="Hyperlink"/>
                <w:noProof/>
              </w:rPr>
              <w:t>4.3</w:t>
            </w:r>
            <w:r w:rsidR="00F4392B">
              <w:rPr>
                <w:rFonts w:asciiTheme="minorHAnsi" w:hAnsiTheme="minorHAnsi" w:cstheme="minorBidi"/>
                <w:noProof/>
                <w:color w:val="auto"/>
                <w:sz w:val="22"/>
                <w:szCs w:val="22"/>
              </w:rPr>
              <w:tab/>
            </w:r>
            <w:r w:rsidR="00F4392B" w:rsidRPr="00860884">
              <w:rPr>
                <w:rStyle w:val="Hyperlink"/>
                <w:noProof/>
              </w:rPr>
              <w:t>Variants, Variables and Snippet Naming Convention</w:t>
            </w:r>
            <w:r w:rsidR="00F4392B">
              <w:rPr>
                <w:noProof/>
                <w:webHidden/>
              </w:rPr>
              <w:tab/>
            </w:r>
            <w:r w:rsidR="00F4392B">
              <w:rPr>
                <w:noProof/>
                <w:webHidden/>
              </w:rPr>
              <w:fldChar w:fldCharType="begin"/>
            </w:r>
            <w:r w:rsidR="00F4392B">
              <w:rPr>
                <w:noProof/>
                <w:webHidden/>
              </w:rPr>
              <w:instrText xml:space="preserve"> PAGEREF _Toc481152927 \h </w:instrText>
            </w:r>
            <w:r w:rsidR="00F4392B">
              <w:rPr>
                <w:noProof/>
                <w:webHidden/>
              </w:rPr>
            </w:r>
            <w:r w:rsidR="00F4392B">
              <w:rPr>
                <w:noProof/>
                <w:webHidden/>
              </w:rPr>
              <w:fldChar w:fldCharType="separate"/>
            </w:r>
            <w:r w:rsidR="00F4392B">
              <w:rPr>
                <w:noProof/>
                <w:webHidden/>
              </w:rPr>
              <w:t>7</w:t>
            </w:r>
            <w:r w:rsidR="00F4392B">
              <w:rPr>
                <w:noProof/>
                <w:webHidden/>
              </w:rPr>
              <w:fldChar w:fldCharType="end"/>
            </w:r>
          </w:hyperlink>
        </w:p>
        <w:p w14:paraId="06784B36" w14:textId="13420EEE" w:rsidR="00F4392B" w:rsidRDefault="0051651E">
          <w:pPr>
            <w:pStyle w:val="TOC1"/>
            <w:tabs>
              <w:tab w:val="left" w:pos="400"/>
              <w:tab w:val="right" w:leader="dot" w:pos="8976"/>
            </w:tabs>
            <w:rPr>
              <w:rFonts w:asciiTheme="minorHAnsi" w:hAnsiTheme="minorHAnsi" w:cstheme="minorBidi"/>
              <w:noProof/>
              <w:color w:val="auto"/>
              <w:sz w:val="22"/>
              <w:szCs w:val="22"/>
            </w:rPr>
          </w:pPr>
          <w:hyperlink w:anchor="_Toc481152928" w:history="1">
            <w:r w:rsidR="00F4392B" w:rsidRPr="00860884">
              <w:rPr>
                <w:rStyle w:val="Hyperlink"/>
                <w:noProof/>
              </w:rPr>
              <w:t>5</w:t>
            </w:r>
            <w:r w:rsidR="00F4392B">
              <w:rPr>
                <w:rFonts w:asciiTheme="minorHAnsi" w:hAnsiTheme="minorHAnsi" w:cstheme="minorBidi"/>
                <w:noProof/>
                <w:color w:val="auto"/>
                <w:sz w:val="22"/>
                <w:szCs w:val="22"/>
              </w:rPr>
              <w:tab/>
            </w:r>
            <w:r w:rsidR="00F4392B" w:rsidRPr="00860884">
              <w:rPr>
                <w:rStyle w:val="Hyperlink"/>
                <w:noProof/>
              </w:rPr>
              <w:t>Test Suite Structure (TSS)</w:t>
            </w:r>
            <w:r w:rsidR="00F4392B">
              <w:rPr>
                <w:noProof/>
                <w:webHidden/>
              </w:rPr>
              <w:tab/>
            </w:r>
            <w:r w:rsidR="00F4392B">
              <w:rPr>
                <w:noProof/>
                <w:webHidden/>
              </w:rPr>
              <w:fldChar w:fldCharType="begin"/>
            </w:r>
            <w:r w:rsidR="00F4392B">
              <w:rPr>
                <w:noProof/>
                <w:webHidden/>
              </w:rPr>
              <w:instrText xml:space="preserve"> PAGEREF _Toc481152928 \h </w:instrText>
            </w:r>
            <w:r w:rsidR="00F4392B">
              <w:rPr>
                <w:noProof/>
                <w:webHidden/>
              </w:rPr>
            </w:r>
            <w:r w:rsidR="00F4392B">
              <w:rPr>
                <w:noProof/>
                <w:webHidden/>
              </w:rPr>
              <w:fldChar w:fldCharType="separate"/>
            </w:r>
            <w:r w:rsidR="00F4392B">
              <w:rPr>
                <w:noProof/>
                <w:webHidden/>
              </w:rPr>
              <w:t>7</w:t>
            </w:r>
            <w:r w:rsidR="00F4392B">
              <w:rPr>
                <w:noProof/>
                <w:webHidden/>
              </w:rPr>
              <w:fldChar w:fldCharType="end"/>
            </w:r>
          </w:hyperlink>
        </w:p>
        <w:p w14:paraId="4FEA0BE4" w14:textId="51AD17F2"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29" w:history="1">
            <w:r w:rsidR="00F4392B" w:rsidRPr="00860884">
              <w:rPr>
                <w:rStyle w:val="Hyperlink"/>
                <w:noProof/>
              </w:rPr>
              <w:t>5.1</w:t>
            </w:r>
            <w:r w:rsidR="00F4392B">
              <w:rPr>
                <w:rFonts w:asciiTheme="minorHAnsi" w:hAnsiTheme="minorHAnsi" w:cstheme="minorBidi"/>
                <w:noProof/>
                <w:color w:val="auto"/>
                <w:sz w:val="22"/>
                <w:szCs w:val="22"/>
              </w:rPr>
              <w:tab/>
            </w:r>
            <w:r w:rsidR="00F4392B" w:rsidRPr="00860884">
              <w:rPr>
                <w:rStyle w:val="Hyperlink"/>
                <w:noProof/>
              </w:rPr>
              <w:t>Structure for Content and Accuracy Tests</w:t>
            </w:r>
            <w:r w:rsidR="00F4392B">
              <w:rPr>
                <w:noProof/>
                <w:webHidden/>
              </w:rPr>
              <w:tab/>
            </w:r>
            <w:r w:rsidR="00F4392B">
              <w:rPr>
                <w:noProof/>
                <w:webHidden/>
              </w:rPr>
              <w:fldChar w:fldCharType="begin"/>
            </w:r>
            <w:r w:rsidR="00F4392B">
              <w:rPr>
                <w:noProof/>
                <w:webHidden/>
              </w:rPr>
              <w:instrText xml:space="preserve"> PAGEREF _Toc481152929 \h </w:instrText>
            </w:r>
            <w:r w:rsidR="00F4392B">
              <w:rPr>
                <w:noProof/>
                <w:webHidden/>
              </w:rPr>
            </w:r>
            <w:r w:rsidR="00F4392B">
              <w:rPr>
                <w:noProof/>
                <w:webHidden/>
              </w:rPr>
              <w:fldChar w:fldCharType="separate"/>
            </w:r>
            <w:r w:rsidR="00F4392B">
              <w:rPr>
                <w:noProof/>
                <w:webHidden/>
              </w:rPr>
              <w:t>7</w:t>
            </w:r>
            <w:r w:rsidR="00F4392B">
              <w:rPr>
                <w:noProof/>
                <w:webHidden/>
              </w:rPr>
              <w:fldChar w:fldCharType="end"/>
            </w:r>
          </w:hyperlink>
        </w:p>
        <w:p w14:paraId="60D70949" w14:textId="09B89C9D"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30" w:history="1">
            <w:r w:rsidR="00F4392B" w:rsidRPr="00860884">
              <w:rPr>
                <w:rStyle w:val="Hyperlink"/>
                <w:noProof/>
              </w:rPr>
              <w:t>5.2</w:t>
            </w:r>
            <w:r w:rsidR="00F4392B">
              <w:rPr>
                <w:rFonts w:asciiTheme="minorHAnsi" w:hAnsiTheme="minorHAnsi" w:cstheme="minorBidi"/>
                <w:noProof/>
                <w:color w:val="auto"/>
                <w:sz w:val="22"/>
                <w:szCs w:val="22"/>
              </w:rPr>
              <w:tab/>
            </w:r>
            <w:r w:rsidR="00F4392B" w:rsidRPr="00860884">
              <w:rPr>
                <w:rStyle w:val="Hyperlink"/>
                <w:noProof/>
              </w:rPr>
              <w:t>Test Groups</w:t>
            </w:r>
            <w:r w:rsidR="00F4392B">
              <w:rPr>
                <w:noProof/>
                <w:webHidden/>
              </w:rPr>
              <w:tab/>
            </w:r>
            <w:r w:rsidR="00F4392B">
              <w:rPr>
                <w:noProof/>
                <w:webHidden/>
              </w:rPr>
              <w:fldChar w:fldCharType="begin"/>
            </w:r>
            <w:r w:rsidR="00F4392B">
              <w:rPr>
                <w:noProof/>
                <w:webHidden/>
              </w:rPr>
              <w:instrText xml:space="preserve"> PAGEREF _Toc481152930 \h </w:instrText>
            </w:r>
            <w:r w:rsidR="00F4392B">
              <w:rPr>
                <w:noProof/>
                <w:webHidden/>
              </w:rPr>
            </w:r>
            <w:r w:rsidR="00F4392B">
              <w:rPr>
                <w:noProof/>
                <w:webHidden/>
              </w:rPr>
              <w:fldChar w:fldCharType="separate"/>
            </w:r>
            <w:r w:rsidR="00F4392B">
              <w:rPr>
                <w:noProof/>
                <w:webHidden/>
              </w:rPr>
              <w:t>8</w:t>
            </w:r>
            <w:r w:rsidR="00F4392B">
              <w:rPr>
                <w:noProof/>
                <w:webHidden/>
              </w:rPr>
              <w:fldChar w:fldCharType="end"/>
            </w:r>
          </w:hyperlink>
        </w:p>
        <w:p w14:paraId="348C1F18" w14:textId="14B2D6ED"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31" w:history="1">
            <w:r w:rsidR="00F4392B" w:rsidRPr="00860884">
              <w:rPr>
                <w:rStyle w:val="Hyperlink"/>
                <w:noProof/>
              </w:rPr>
              <w:t>5.2.1</w:t>
            </w:r>
            <w:r w:rsidR="00F4392B">
              <w:rPr>
                <w:rFonts w:asciiTheme="minorHAnsi" w:hAnsiTheme="minorHAnsi" w:cstheme="minorBidi"/>
                <w:noProof/>
                <w:color w:val="auto"/>
                <w:sz w:val="22"/>
                <w:szCs w:val="22"/>
              </w:rPr>
              <w:tab/>
            </w:r>
            <w:r w:rsidR="00F4392B" w:rsidRPr="00860884">
              <w:rPr>
                <w:rStyle w:val="Hyperlink"/>
                <w:noProof/>
              </w:rPr>
              <w:t>Root</w:t>
            </w:r>
            <w:r w:rsidR="00F4392B">
              <w:rPr>
                <w:noProof/>
                <w:webHidden/>
              </w:rPr>
              <w:tab/>
            </w:r>
            <w:r w:rsidR="00F4392B">
              <w:rPr>
                <w:noProof/>
                <w:webHidden/>
              </w:rPr>
              <w:fldChar w:fldCharType="begin"/>
            </w:r>
            <w:r w:rsidR="00F4392B">
              <w:rPr>
                <w:noProof/>
                <w:webHidden/>
              </w:rPr>
              <w:instrText xml:space="preserve"> PAGEREF _Toc481152931 \h </w:instrText>
            </w:r>
            <w:r w:rsidR="00F4392B">
              <w:rPr>
                <w:noProof/>
                <w:webHidden/>
              </w:rPr>
            </w:r>
            <w:r w:rsidR="00F4392B">
              <w:rPr>
                <w:noProof/>
                <w:webHidden/>
              </w:rPr>
              <w:fldChar w:fldCharType="separate"/>
            </w:r>
            <w:r w:rsidR="00F4392B">
              <w:rPr>
                <w:noProof/>
                <w:webHidden/>
              </w:rPr>
              <w:t>8</w:t>
            </w:r>
            <w:r w:rsidR="00F4392B">
              <w:rPr>
                <w:noProof/>
                <w:webHidden/>
              </w:rPr>
              <w:fldChar w:fldCharType="end"/>
            </w:r>
          </w:hyperlink>
        </w:p>
        <w:p w14:paraId="7E91B2EF" w14:textId="78B326C9"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32" w:history="1">
            <w:r w:rsidR="00F4392B" w:rsidRPr="00860884">
              <w:rPr>
                <w:rStyle w:val="Hyperlink"/>
                <w:noProof/>
              </w:rPr>
              <w:t>5.2.2</w:t>
            </w:r>
            <w:r w:rsidR="00F4392B">
              <w:rPr>
                <w:rFonts w:asciiTheme="minorHAnsi" w:hAnsiTheme="minorHAnsi" w:cstheme="minorBidi"/>
                <w:noProof/>
                <w:color w:val="auto"/>
                <w:sz w:val="22"/>
                <w:szCs w:val="22"/>
              </w:rPr>
              <w:tab/>
            </w:r>
            <w:r w:rsidR="00F4392B" w:rsidRPr="00860884">
              <w:rPr>
                <w:rStyle w:val="Hyperlink"/>
                <w:noProof/>
              </w:rPr>
              <w:t>Groups</w:t>
            </w:r>
            <w:r w:rsidR="00F4392B">
              <w:rPr>
                <w:noProof/>
                <w:webHidden/>
              </w:rPr>
              <w:tab/>
            </w:r>
            <w:r w:rsidR="00F4392B">
              <w:rPr>
                <w:noProof/>
                <w:webHidden/>
              </w:rPr>
              <w:fldChar w:fldCharType="begin"/>
            </w:r>
            <w:r w:rsidR="00F4392B">
              <w:rPr>
                <w:noProof/>
                <w:webHidden/>
              </w:rPr>
              <w:instrText xml:space="preserve"> PAGEREF _Toc481152932 \h </w:instrText>
            </w:r>
            <w:r w:rsidR="00F4392B">
              <w:rPr>
                <w:noProof/>
                <w:webHidden/>
              </w:rPr>
            </w:r>
            <w:r w:rsidR="00F4392B">
              <w:rPr>
                <w:noProof/>
                <w:webHidden/>
              </w:rPr>
              <w:fldChar w:fldCharType="separate"/>
            </w:r>
            <w:r w:rsidR="00F4392B">
              <w:rPr>
                <w:noProof/>
                <w:webHidden/>
              </w:rPr>
              <w:t>8</w:t>
            </w:r>
            <w:r w:rsidR="00F4392B">
              <w:rPr>
                <w:noProof/>
                <w:webHidden/>
              </w:rPr>
              <w:fldChar w:fldCharType="end"/>
            </w:r>
          </w:hyperlink>
        </w:p>
        <w:p w14:paraId="368A6526" w14:textId="0D624529"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33" w:history="1">
            <w:r w:rsidR="00F4392B" w:rsidRPr="00860884">
              <w:rPr>
                <w:rStyle w:val="Hyperlink"/>
                <w:noProof/>
              </w:rPr>
              <w:t>5.2.3</w:t>
            </w:r>
            <w:r w:rsidR="00F4392B">
              <w:rPr>
                <w:rFonts w:asciiTheme="minorHAnsi" w:hAnsiTheme="minorHAnsi" w:cstheme="minorBidi"/>
                <w:noProof/>
                <w:color w:val="auto"/>
                <w:sz w:val="22"/>
                <w:szCs w:val="22"/>
              </w:rPr>
              <w:tab/>
            </w:r>
            <w:r w:rsidR="00F4392B" w:rsidRPr="00860884">
              <w:rPr>
                <w:rStyle w:val="Hyperlink"/>
                <w:noProof/>
              </w:rPr>
              <w:t>Categories</w:t>
            </w:r>
            <w:r w:rsidR="00F4392B">
              <w:rPr>
                <w:noProof/>
                <w:webHidden/>
              </w:rPr>
              <w:tab/>
            </w:r>
            <w:r w:rsidR="00F4392B">
              <w:rPr>
                <w:noProof/>
                <w:webHidden/>
              </w:rPr>
              <w:fldChar w:fldCharType="begin"/>
            </w:r>
            <w:r w:rsidR="00F4392B">
              <w:rPr>
                <w:noProof/>
                <w:webHidden/>
              </w:rPr>
              <w:instrText xml:space="preserve"> PAGEREF _Toc481152933 \h </w:instrText>
            </w:r>
            <w:r w:rsidR="00F4392B">
              <w:rPr>
                <w:noProof/>
                <w:webHidden/>
              </w:rPr>
            </w:r>
            <w:r w:rsidR="00F4392B">
              <w:rPr>
                <w:noProof/>
                <w:webHidden/>
              </w:rPr>
              <w:fldChar w:fldCharType="separate"/>
            </w:r>
            <w:r w:rsidR="00F4392B">
              <w:rPr>
                <w:noProof/>
                <w:webHidden/>
              </w:rPr>
              <w:t>8</w:t>
            </w:r>
            <w:r w:rsidR="00F4392B">
              <w:rPr>
                <w:noProof/>
                <w:webHidden/>
              </w:rPr>
              <w:fldChar w:fldCharType="end"/>
            </w:r>
          </w:hyperlink>
        </w:p>
        <w:p w14:paraId="7657330D" w14:textId="67CB0E41" w:rsidR="00F4392B" w:rsidRDefault="0051651E">
          <w:pPr>
            <w:pStyle w:val="TOC1"/>
            <w:tabs>
              <w:tab w:val="left" w:pos="400"/>
              <w:tab w:val="right" w:leader="dot" w:pos="8976"/>
            </w:tabs>
            <w:rPr>
              <w:rFonts w:asciiTheme="minorHAnsi" w:hAnsiTheme="minorHAnsi" w:cstheme="minorBidi"/>
              <w:noProof/>
              <w:color w:val="auto"/>
              <w:sz w:val="22"/>
              <w:szCs w:val="22"/>
            </w:rPr>
          </w:pPr>
          <w:hyperlink w:anchor="_Toc481152934" w:history="1">
            <w:r w:rsidR="00F4392B" w:rsidRPr="00860884">
              <w:rPr>
                <w:rStyle w:val="Hyperlink"/>
                <w:noProof/>
              </w:rPr>
              <w:t>6</w:t>
            </w:r>
            <w:r w:rsidR="00F4392B">
              <w:rPr>
                <w:rFonts w:asciiTheme="minorHAnsi" w:hAnsiTheme="minorHAnsi" w:cstheme="minorBidi"/>
                <w:noProof/>
                <w:color w:val="auto"/>
                <w:sz w:val="22"/>
                <w:szCs w:val="22"/>
              </w:rPr>
              <w:tab/>
            </w:r>
            <w:r w:rsidR="00F4392B" w:rsidRPr="00860884">
              <w:rPr>
                <w:rStyle w:val="Hyperlink"/>
                <w:noProof/>
              </w:rPr>
              <w:t>Test Purposes (TP)</w:t>
            </w:r>
            <w:r w:rsidR="00F4392B">
              <w:rPr>
                <w:noProof/>
                <w:webHidden/>
              </w:rPr>
              <w:tab/>
            </w:r>
            <w:r w:rsidR="00F4392B">
              <w:rPr>
                <w:noProof/>
                <w:webHidden/>
              </w:rPr>
              <w:fldChar w:fldCharType="begin"/>
            </w:r>
            <w:r w:rsidR="00F4392B">
              <w:rPr>
                <w:noProof/>
                <w:webHidden/>
              </w:rPr>
              <w:instrText xml:space="preserve"> PAGEREF _Toc481152934 \h </w:instrText>
            </w:r>
            <w:r w:rsidR="00F4392B">
              <w:rPr>
                <w:noProof/>
                <w:webHidden/>
              </w:rPr>
            </w:r>
            <w:r w:rsidR="00F4392B">
              <w:rPr>
                <w:noProof/>
                <w:webHidden/>
              </w:rPr>
              <w:fldChar w:fldCharType="separate"/>
            </w:r>
            <w:r w:rsidR="00F4392B">
              <w:rPr>
                <w:noProof/>
                <w:webHidden/>
              </w:rPr>
              <w:t>8</w:t>
            </w:r>
            <w:r w:rsidR="00F4392B">
              <w:rPr>
                <w:noProof/>
                <w:webHidden/>
              </w:rPr>
              <w:fldChar w:fldCharType="end"/>
            </w:r>
          </w:hyperlink>
        </w:p>
        <w:p w14:paraId="0A4E682C" w14:textId="711A5B36"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35" w:history="1">
            <w:r w:rsidR="00F4392B" w:rsidRPr="00860884">
              <w:rPr>
                <w:rStyle w:val="Hyperlink"/>
                <w:noProof/>
              </w:rPr>
              <w:t>6.1</w:t>
            </w:r>
            <w:r w:rsidR="00F4392B">
              <w:rPr>
                <w:rFonts w:asciiTheme="minorHAnsi" w:hAnsiTheme="minorHAnsi" w:cstheme="minorBidi"/>
                <w:noProof/>
                <w:color w:val="auto"/>
                <w:sz w:val="22"/>
                <w:szCs w:val="22"/>
              </w:rPr>
              <w:tab/>
            </w:r>
            <w:r w:rsidR="00F4392B" w:rsidRPr="00860884">
              <w:rPr>
                <w:rStyle w:val="Hyperlink"/>
                <w:noProof/>
              </w:rPr>
              <w:t>Introduction</w:t>
            </w:r>
            <w:r w:rsidR="00F4392B">
              <w:rPr>
                <w:noProof/>
                <w:webHidden/>
              </w:rPr>
              <w:tab/>
            </w:r>
            <w:r w:rsidR="00F4392B">
              <w:rPr>
                <w:noProof/>
                <w:webHidden/>
              </w:rPr>
              <w:fldChar w:fldCharType="begin"/>
            </w:r>
            <w:r w:rsidR="00F4392B">
              <w:rPr>
                <w:noProof/>
                <w:webHidden/>
              </w:rPr>
              <w:instrText xml:space="preserve"> PAGEREF _Toc481152935 \h </w:instrText>
            </w:r>
            <w:r w:rsidR="00F4392B">
              <w:rPr>
                <w:noProof/>
                <w:webHidden/>
              </w:rPr>
            </w:r>
            <w:r w:rsidR="00F4392B">
              <w:rPr>
                <w:noProof/>
                <w:webHidden/>
              </w:rPr>
              <w:fldChar w:fldCharType="separate"/>
            </w:r>
            <w:r w:rsidR="00F4392B">
              <w:rPr>
                <w:noProof/>
                <w:webHidden/>
              </w:rPr>
              <w:t>8</w:t>
            </w:r>
            <w:r w:rsidR="00F4392B">
              <w:rPr>
                <w:noProof/>
                <w:webHidden/>
              </w:rPr>
              <w:fldChar w:fldCharType="end"/>
            </w:r>
          </w:hyperlink>
        </w:p>
        <w:p w14:paraId="7CFF0991" w14:textId="675F3C18"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36" w:history="1">
            <w:r w:rsidR="00F4392B" w:rsidRPr="00860884">
              <w:rPr>
                <w:rStyle w:val="Hyperlink"/>
                <w:noProof/>
              </w:rPr>
              <w:t>6.1.1</w:t>
            </w:r>
            <w:r w:rsidR="00F4392B">
              <w:rPr>
                <w:rFonts w:asciiTheme="minorHAnsi" w:hAnsiTheme="minorHAnsi" w:cstheme="minorBidi"/>
                <w:noProof/>
                <w:color w:val="auto"/>
                <w:sz w:val="22"/>
                <w:szCs w:val="22"/>
              </w:rPr>
              <w:tab/>
            </w:r>
            <w:r w:rsidR="00F4392B" w:rsidRPr="00860884">
              <w:rPr>
                <w:rStyle w:val="Hyperlink"/>
                <w:noProof/>
              </w:rPr>
              <w:t>TP Definition Conventions</w:t>
            </w:r>
            <w:r w:rsidR="00F4392B">
              <w:rPr>
                <w:noProof/>
                <w:webHidden/>
              </w:rPr>
              <w:tab/>
            </w:r>
            <w:r w:rsidR="00F4392B">
              <w:rPr>
                <w:noProof/>
                <w:webHidden/>
              </w:rPr>
              <w:fldChar w:fldCharType="begin"/>
            </w:r>
            <w:r w:rsidR="00F4392B">
              <w:rPr>
                <w:noProof/>
                <w:webHidden/>
              </w:rPr>
              <w:instrText xml:space="preserve"> PAGEREF _Toc481152936 \h </w:instrText>
            </w:r>
            <w:r w:rsidR="00F4392B">
              <w:rPr>
                <w:noProof/>
                <w:webHidden/>
              </w:rPr>
            </w:r>
            <w:r w:rsidR="00F4392B">
              <w:rPr>
                <w:noProof/>
                <w:webHidden/>
              </w:rPr>
              <w:fldChar w:fldCharType="separate"/>
            </w:r>
            <w:r w:rsidR="00F4392B">
              <w:rPr>
                <w:noProof/>
                <w:webHidden/>
              </w:rPr>
              <w:t>8</w:t>
            </w:r>
            <w:r w:rsidR="00F4392B">
              <w:rPr>
                <w:noProof/>
                <w:webHidden/>
              </w:rPr>
              <w:fldChar w:fldCharType="end"/>
            </w:r>
          </w:hyperlink>
        </w:p>
        <w:p w14:paraId="5F1EF89C" w14:textId="2C76E82F"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37" w:history="1">
            <w:r w:rsidR="00F4392B" w:rsidRPr="00860884">
              <w:rPr>
                <w:rStyle w:val="Hyperlink"/>
                <w:noProof/>
              </w:rPr>
              <w:t>6.1.2</w:t>
            </w:r>
            <w:r w:rsidR="00F4392B">
              <w:rPr>
                <w:rFonts w:asciiTheme="minorHAnsi" w:hAnsiTheme="minorHAnsi" w:cstheme="minorBidi"/>
                <w:noProof/>
                <w:color w:val="auto"/>
                <w:sz w:val="22"/>
                <w:szCs w:val="22"/>
              </w:rPr>
              <w:tab/>
            </w:r>
            <w:r w:rsidR="00F4392B" w:rsidRPr="00860884">
              <w:rPr>
                <w:rStyle w:val="Hyperlink"/>
                <w:noProof/>
              </w:rPr>
              <w:t>TP Identifier Naming Conventions</w:t>
            </w:r>
            <w:r w:rsidR="00F4392B">
              <w:rPr>
                <w:noProof/>
                <w:webHidden/>
              </w:rPr>
              <w:tab/>
            </w:r>
            <w:r w:rsidR="00F4392B">
              <w:rPr>
                <w:noProof/>
                <w:webHidden/>
              </w:rPr>
              <w:fldChar w:fldCharType="begin"/>
            </w:r>
            <w:r w:rsidR="00F4392B">
              <w:rPr>
                <w:noProof/>
                <w:webHidden/>
              </w:rPr>
              <w:instrText xml:space="preserve"> PAGEREF _Toc481152937 \h </w:instrText>
            </w:r>
            <w:r w:rsidR="00F4392B">
              <w:rPr>
                <w:noProof/>
                <w:webHidden/>
              </w:rPr>
            </w:r>
            <w:r w:rsidR="00F4392B">
              <w:rPr>
                <w:noProof/>
                <w:webHidden/>
              </w:rPr>
              <w:fldChar w:fldCharType="separate"/>
            </w:r>
            <w:r w:rsidR="00F4392B">
              <w:rPr>
                <w:noProof/>
                <w:webHidden/>
              </w:rPr>
              <w:t>9</w:t>
            </w:r>
            <w:r w:rsidR="00F4392B">
              <w:rPr>
                <w:noProof/>
                <w:webHidden/>
              </w:rPr>
              <w:fldChar w:fldCharType="end"/>
            </w:r>
          </w:hyperlink>
        </w:p>
        <w:p w14:paraId="4234591B" w14:textId="39280A8F"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38" w:history="1">
            <w:r w:rsidR="00F4392B" w:rsidRPr="00860884">
              <w:rPr>
                <w:rStyle w:val="Hyperlink"/>
                <w:noProof/>
              </w:rPr>
              <w:t>6.1.3</w:t>
            </w:r>
            <w:r w:rsidR="00F4392B">
              <w:rPr>
                <w:rFonts w:asciiTheme="minorHAnsi" w:hAnsiTheme="minorHAnsi" w:cstheme="minorBidi"/>
                <w:noProof/>
                <w:color w:val="auto"/>
                <w:sz w:val="22"/>
                <w:szCs w:val="22"/>
              </w:rPr>
              <w:tab/>
            </w:r>
            <w:r w:rsidR="00F4392B" w:rsidRPr="00860884">
              <w:rPr>
                <w:rStyle w:val="Hyperlink"/>
                <w:noProof/>
              </w:rPr>
              <w:t>Rules for the Behavior Description</w:t>
            </w:r>
            <w:r w:rsidR="00F4392B">
              <w:rPr>
                <w:noProof/>
                <w:webHidden/>
              </w:rPr>
              <w:tab/>
            </w:r>
            <w:r w:rsidR="00F4392B">
              <w:rPr>
                <w:noProof/>
                <w:webHidden/>
              </w:rPr>
              <w:fldChar w:fldCharType="begin"/>
            </w:r>
            <w:r w:rsidR="00F4392B">
              <w:rPr>
                <w:noProof/>
                <w:webHidden/>
              </w:rPr>
              <w:instrText xml:space="preserve"> PAGEREF _Toc481152938 \h </w:instrText>
            </w:r>
            <w:r w:rsidR="00F4392B">
              <w:rPr>
                <w:noProof/>
                <w:webHidden/>
              </w:rPr>
            </w:r>
            <w:r w:rsidR="00F4392B">
              <w:rPr>
                <w:noProof/>
                <w:webHidden/>
              </w:rPr>
              <w:fldChar w:fldCharType="separate"/>
            </w:r>
            <w:r w:rsidR="00F4392B">
              <w:rPr>
                <w:noProof/>
                <w:webHidden/>
              </w:rPr>
              <w:t>9</w:t>
            </w:r>
            <w:r w:rsidR="00F4392B">
              <w:rPr>
                <w:noProof/>
                <w:webHidden/>
              </w:rPr>
              <w:fldChar w:fldCharType="end"/>
            </w:r>
          </w:hyperlink>
        </w:p>
        <w:p w14:paraId="6D4B31E1" w14:textId="60677A57"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39" w:history="1">
            <w:r w:rsidR="00F4392B" w:rsidRPr="00860884">
              <w:rPr>
                <w:rStyle w:val="Hyperlink"/>
                <w:noProof/>
              </w:rPr>
              <w:t>6.1.4</w:t>
            </w:r>
            <w:r w:rsidR="00F4392B">
              <w:rPr>
                <w:rFonts w:asciiTheme="minorHAnsi" w:hAnsiTheme="minorHAnsi" w:cstheme="minorBidi"/>
                <w:noProof/>
                <w:color w:val="auto"/>
                <w:sz w:val="22"/>
                <w:szCs w:val="22"/>
              </w:rPr>
              <w:tab/>
            </w:r>
            <w:r w:rsidR="00F4392B" w:rsidRPr="00860884">
              <w:rPr>
                <w:rStyle w:val="Hyperlink"/>
                <w:noProof/>
              </w:rPr>
              <w:t>Sources of TP Definitions</w:t>
            </w:r>
            <w:r w:rsidR="00F4392B">
              <w:rPr>
                <w:noProof/>
                <w:webHidden/>
              </w:rPr>
              <w:tab/>
            </w:r>
            <w:r w:rsidR="00F4392B">
              <w:rPr>
                <w:noProof/>
                <w:webHidden/>
              </w:rPr>
              <w:fldChar w:fldCharType="begin"/>
            </w:r>
            <w:r w:rsidR="00F4392B">
              <w:rPr>
                <w:noProof/>
                <w:webHidden/>
              </w:rPr>
              <w:instrText xml:space="preserve"> PAGEREF _Toc481152939 \h </w:instrText>
            </w:r>
            <w:r w:rsidR="00F4392B">
              <w:rPr>
                <w:noProof/>
                <w:webHidden/>
              </w:rPr>
            </w:r>
            <w:r w:rsidR="00F4392B">
              <w:rPr>
                <w:noProof/>
                <w:webHidden/>
              </w:rPr>
              <w:fldChar w:fldCharType="separate"/>
            </w:r>
            <w:r w:rsidR="00F4392B">
              <w:rPr>
                <w:noProof/>
                <w:webHidden/>
              </w:rPr>
              <w:t>9</w:t>
            </w:r>
            <w:r w:rsidR="00F4392B">
              <w:rPr>
                <w:noProof/>
                <w:webHidden/>
              </w:rPr>
              <w:fldChar w:fldCharType="end"/>
            </w:r>
          </w:hyperlink>
        </w:p>
        <w:p w14:paraId="78C5731B" w14:textId="4FA9384E"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40" w:history="1">
            <w:r w:rsidR="00F4392B" w:rsidRPr="00860884">
              <w:rPr>
                <w:rStyle w:val="Hyperlink"/>
                <w:noProof/>
              </w:rPr>
              <w:t>6.2</w:t>
            </w:r>
            <w:r w:rsidR="00F4392B">
              <w:rPr>
                <w:rFonts w:asciiTheme="minorHAnsi" w:hAnsiTheme="minorHAnsi" w:cstheme="minorBidi"/>
                <w:noProof/>
                <w:color w:val="auto"/>
                <w:sz w:val="22"/>
                <w:szCs w:val="22"/>
              </w:rPr>
              <w:tab/>
            </w:r>
            <w:r w:rsidR="00F4392B" w:rsidRPr="00860884">
              <w:rPr>
                <w:rStyle w:val="Hyperlink"/>
                <w:noProof/>
              </w:rPr>
              <w:t>Test Purposes for BSM</w:t>
            </w:r>
            <w:r w:rsidR="00F4392B">
              <w:rPr>
                <w:noProof/>
                <w:webHidden/>
              </w:rPr>
              <w:tab/>
            </w:r>
            <w:r w:rsidR="00F4392B">
              <w:rPr>
                <w:noProof/>
                <w:webHidden/>
              </w:rPr>
              <w:fldChar w:fldCharType="begin"/>
            </w:r>
            <w:r w:rsidR="00F4392B">
              <w:rPr>
                <w:noProof/>
                <w:webHidden/>
              </w:rPr>
              <w:instrText xml:space="preserve"> PAGEREF _Toc481152940 \h </w:instrText>
            </w:r>
            <w:r w:rsidR="00F4392B">
              <w:rPr>
                <w:noProof/>
                <w:webHidden/>
              </w:rPr>
            </w:r>
            <w:r w:rsidR="00F4392B">
              <w:rPr>
                <w:noProof/>
                <w:webHidden/>
              </w:rPr>
              <w:fldChar w:fldCharType="separate"/>
            </w:r>
            <w:r w:rsidR="00F4392B">
              <w:rPr>
                <w:noProof/>
                <w:webHidden/>
              </w:rPr>
              <w:t>10</w:t>
            </w:r>
            <w:r w:rsidR="00F4392B">
              <w:rPr>
                <w:noProof/>
                <w:webHidden/>
              </w:rPr>
              <w:fldChar w:fldCharType="end"/>
            </w:r>
          </w:hyperlink>
        </w:p>
        <w:p w14:paraId="49DDC214" w14:textId="41AE0478"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41" w:history="1">
            <w:r w:rsidR="00F4392B" w:rsidRPr="00860884">
              <w:rPr>
                <w:rStyle w:val="Hyperlink"/>
                <w:noProof/>
              </w:rPr>
              <w:t>6.2.1</w:t>
            </w:r>
            <w:r w:rsidR="00F4392B">
              <w:rPr>
                <w:rFonts w:asciiTheme="minorHAnsi" w:hAnsiTheme="minorHAnsi" w:cstheme="minorBidi"/>
                <w:noProof/>
                <w:color w:val="auto"/>
                <w:sz w:val="22"/>
                <w:szCs w:val="22"/>
              </w:rPr>
              <w:tab/>
            </w:r>
            <w:r w:rsidR="00F4392B" w:rsidRPr="00860884">
              <w:rPr>
                <w:rStyle w:val="Hyperlink"/>
                <w:noProof/>
              </w:rPr>
              <w:t>Transmission Requirements</w:t>
            </w:r>
            <w:r w:rsidR="00F4392B">
              <w:rPr>
                <w:noProof/>
                <w:webHidden/>
              </w:rPr>
              <w:tab/>
            </w:r>
            <w:r w:rsidR="00F4392B">
              <w:rPr>
                <w:noProof/>
                <w:webHidden/>
              </w:rPr>
              <w:fldChar w:fldCharType="begin"/>
            </w:r>
            <w:r w:rsidR="00F4392B">
              <w:rPr>
                <w:noProof/>
                <w:webHidden/>
              </w:rPr>
              <w:instrText xml:space="preserve"> PAGEREF _Toc481152941 \h </w:instrText>
            </w:r>
            <w:r w:rsidR="00F4392B">
              <w:rPr>
                <w:noProof/>
                <w:webHidden/>
              </w:rPr>
            </w:r>
            <w:r w:rsidR="00F4392B">
              <w:rPr>
                <w:noProof/>
                <w:webHidden/>
              </w:rPr>
              <w:fldChar w:fldCharType="separate"/>
            </w:r>
            <w:r w:rsidR="00F4392B">
              <w:rPr>
                <w:noProof/>
                <w:webHidden/>
              </w:rPr>
              <w:t>10</w:t>
            </w:r>
            <w:r w:rsidR="00F4392B">
              <w:rPr>
                <w:noProof/>
                <w:webHidden/>
              </w:rPr>
              <w:fldChar w:fldCharType="end"/>
            </w:r>
          </w:hyperlink>
        </w:p>
        <w:p w14:paraId="5B6B4910" w14:textId="1A5403C0"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42" w:history="1">
            <w:r w:rsidR="00F4392B" w:rsidRPr="00860884">
              <w:rPr>
                <w:rStyle w:val="Hyperlink"/>
                <w:noProof/>
              </w:rPr>
              <w:t>6.2.2</w:t>
            </w:r>
            <w:r w:rsidR="00F4392B">
              <w:rPr>
                <w:rFonts w:asciiTheme="minorHAnsi" w:hAnsiTheme="minorHAnsi" w:cstheme="minorBidi"/>
                <w:noProof/>
                <w:color w:val="auto"/>
                <w:sz w:val="22"/>
                <w:szCs w:val="22"/>
              </w:rPr>
              <w:tab/>
            </w:r>
            <w:r w:rsidR="00F4392B" w:rsidRPr="00860884">
              <w:rPr>
                <w:rStyle w:val="Hyperlink"/>
                <w:noProof/>
              </w:rPr>
              <w:t>Message Identification</w:t>
            </w:r>
            <w:r w:rsidR="00F4392B">
              <w:rPr>
                <w:noProof/>
                <w:webHidden/>
              </w:rPr>
              <w:tab/>
            </w:r>
            <w:r w:rsidR="00F4392B">
              <w:rPr>
                <w:noProof/>
                <w:webHidden/>
              </w:rPr>
              <w:fldChar w:fldCharType="begin"/>
            </w:r>
            <w:r w:rsidR="00F4392B">
              <w:rPr>
                <w:noProof/>
                <w:webHidden/>
              </w:rPr>
              <w:instrText xml:space="preserve"> PAGEREF _Toc481152942 \h </w:instrText>
            </w:r>
            <w:r w:rsidR="00F4392B">
              <w:rPr>
                <w:noProof/>
                <w:webHidden/>
              </w:rPr>
            </w:r>
            <w:r w:rsidR="00F4392B">
              <w:rPr>
                <w:noProof/>
                <w:webHidden/>
              </w:rPr>
              <w:fldChar w:fldCharType="separate"/>
            </w:r>
            <w:r w:rsidR="00F4392B">
              <w:rPr>
                <w:noProof/>
                <w:webHidden/>
              </w:rPr>
              <w:t>13</w:t>
            </w:r>
            <w:r w:rsidR="00F4392B">
              <w:rPr>
                <w:noProof/>
                <w:webHidden/>
              </w:rPr>
              <w:fldChar w:fldCharType="end"/>
            </w:r>
          </w:hyperlink>
        </w:p>
        <w:p w14:paraId="3DDED5D0" w14:textId="5606346D"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43" w:history="1">
            <w:r w:rsidR="00F4392B" w:rsidRPr="00860884">
              <w:rPr>
                <w:rStyle w:val="Hyperlink"/>
                <w:noProof/>
              </w:rPr>
              <w:t>6.2.3</w:t>
            </w:r>
            <w:r w:rsidR="00F4392B">
              <w:rPr>
                <w:rFonts w:asciiTheme="minorHAnsi" w:hAnsiTheme="minorHAnsi" w:cstheme="minorBidi"/>
                <w:noProof/>
                <w:color w:val="auto"/>
                <w:sz w:val="22"/>
                <w:szCs w:val="22"/>
              </w:rPr>
              <w:tab/>
            </w:r>
            <w:r w:rsidR="00F4392B" w:rsidRPr="00860884">
              <w:rPr>
                <w:rStyle w:val="Hyperlink"/>
                <w:noProof/>
              </w:rPr>
              <w:t>Security</w:t>
            </w:r>
            <w:r w:rsidR="00F4392B">
              <w:rPr>
                <w:noProof/>
                <w:webHidden/>
              </w:rPr>
              <w:tab/>
            </w:r>
            <w:r w:rsidR="00F4392B">
              <w:rPr>
                <w:noProof/>
                <w:webHidden/>
              </w:rPr>
              <w:fldChar w:fldCharType="begin"/>
            </w:r>
            <w:r w:rsidR="00F4392B">
              <w:rPr>
                <w:noProof/>
                <w:webHidden/>
              </w:rPr>
              <w:instrText xml:space="preserve"> PAGEREF _Toc481152943 \h </w:instrText>
            </w:r>
            <w:r w:rsidR="00F4392B">
              <w:rPr>
                <w:noProof/>
                <w:webHidden/>
              </w:rPr>
            </w:r>
            <w:r w:rsidR="00F4392B">
              <w:rPr>
                <w:noProof/>
                <w:webHidden/>
              </w:rPr>
              <w:fldChar w:fldCharType="separate"/>
            </w:r>
            <w:r w:rsidR="00F4392B">
              <w:rPr>
                <w:noProof/>
                <w:webHidden/>
              </w:rPr>
              <w:t>15</w:t>
            </w:r>
            <w:r w:rsidR="00F4392B">
              <w:rPr>
                <w:noProof/>
                <w:webHidden/>
              </w:rPr>
              <w:fldChar w:fldCharType="end"/>
            </w:r>
          </w:hyperlink>
        </w:p>
        <w:p w14:paraId="28BD4EBA" w14:textId="327E9F57"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44" w:history="1">
            <w:r w:rsidR="00F4392B" w:rsidRPr="00860884">
              <w:rPr>
                <w:rStyle w:val="Hyperlink"/>
                <w:noProof/>
              </w:rPr>
              <w:t>6.2.4</w:t>
            </w:r>
            <w:r w:rsidR="00F4392B">
              <w:rPr>
                <w:rFonts w:asciiTheme="minorHAnsi" w:hAnsiTheme="minorHAnsi" w:cstheme="minorBidi"/>
                <w:noProof/>
                <w:color w:val="auto"/>
                <w:sz w:val="22"/>
                <w:szCs w:val="22"/>
              </w:rPr>
              <w:tab/>
            </w:r>
            <w:r w:rsidR="00F4392B" w:rsidRPr="00860884">
              <w:rPr>
                <w:rStyle w:val="Hyperlink"/>
                <w:noProof/>
              </w:rPr>
              <w:t>Data Accuracy</w:t>
            </w:r>
            <w:r w:rsidR="00F4392B">
              <w:rPr>
                <w:noProof/>
                <w:webHidden/>
              </w:rPr>
              <w:tab/>
            </w:r>
            <w:r w:rsidR="00F4392B">
              <w:rPr>
                <w:noProof/>
                <w:webHidden/>
              </w:rPr>
              <w:fldChar w:fldCharType="begin"/>
            </w:r>
            <w:r w:rsidR="00F4392B">
              <w:rPr>
                <w:noProof/>
                <w:webHidden/>
              </w:rPr>
              <w:instrText xml:space="preserve"> PAGEREF _Toc481152944 \h </w:instrText>
            </w:r>
            <w:r w:rsidR="00F4392B">
              <w:rPr>
                <w:noProof/>
                <w:webHidden/>
              </w:rPr>
            </w:r>
            <w:r w:rsidR="00F4392B">
              <w:rPr>
                <w:noProof/>
                <w:webHidden/>
              </w:rPr>
              <w:fldChar w:fldCharType="separate"/>
            </w:r>
            <w:r w:rsidR="00F4392B">
              <w:rPr>
                <w:noProof/>
                <w:webHidden/>
              </w:rPr>
              <w:t>19</w:t>
            </w:r>
            <w:r w:rsidR="00F4392B">
              <w:rPr>
                <w:noProof/>
                <w:webHidden/>
              </w:rPr>
              <w:fldChar w:fldCharType="end"/>
            </w:r>
          </w:hyperlink>
        </w:p>
        <w:p w14:paraId="0181F7F6" w14:textId="3F462474"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45" w:history="1">
            <w:r w:rsidR="00F4392B" w:rsidRPr="00860884">
              <w:rPr>
                <w:rStyle w:val="Hyperlink"/>
                <w:noProof/>
              </w:rPr>
              <w:t>6.2.5</w:t>
            </w:r>
            <w:r w:rsidR="00F4392B">
              <w:rPr>
                <w:rFonts w:asciiTheme="minorHAnsi" w:hAnsiTheme="minorHAnsi" w:cstheme="minorBidi"/>
                <w:noProof/>
                <w:color w:val="auto"/>
                <w:sz w:val="22"/>
                <w:szCs w:val="22"/>
              </w:rPr>
              <w:tab/>
            </w:r>
            <w:r w:rsidR="00F4392B" w:rsidRPr="00860884">
              <w:rPr>
                <w:rStyle w:val="Hyperlink"/>
                <w:noProof/>
              </w:rPr>
              <w:t>Internal Timing and Prioritization</w:t>
            </w:r>
            <w:r w:rsidR="00F4392B">
              <w:rPr>
                <w:noProof/>
                <w:webHidden/>
              </w:rPr>
              <w:tab/>
            </w:r>
            <w:r w:rsidR="00F4392B">
              <w:rPr>
                <w:noProof/>
                <w:webHidden/>
              </w:rPr>
              <w:fldChar w:fldCharType="begin"/>
            </w:r>
            <w:r w:rsidR="00F4392B">
              <w:rPr>
                <w:noProof/>
                <w:webHidden/>
              </w:rPr>
              <w:instrText xml:space="preserve"> PAGEREF _Toc481152945 \h </w:instrText>
            </w:r>
            <w:r w:rsidR="00F4392B">
              <w:rPr>
                <w:noProof/>
                <w:webHidden/>
              </w:rPr>
            </w:r>
            <w:r w:rsidR="00F4392B">
              <w:rPr>
                <w:noProof/>
                <w:webHidden/>
              </w:rPr>
              <w:fldChar w:fldCharType="separate"/>
            </w:r>
            <w:r w:rsidR="00F4392B">
              <w:rPr>
                <w:noProof/>
                <w:webHidden/>
              </w:rPr>
              <w:t>25</w:t>
            </w:r>
            <w:r w:rsidR="00F4392B">
              <w:rPr>
                <w:noProof/>
                <w:webHidden/>
              </w:rPr>
              <w:fldChar w:fldCharType="end"/>
            </w:r>
          </w:hyperlink>
        </w:p>
        <w:p w14:paraId="7212494B" w14:textId="017D2B65" w:rsidR="00F4392B" w:rsidRDefault="0051651E">
          <w:pPr>
            <w:pStyle w:val="TOC3"/>
            <w:tabs>
              <w:tab w:val="left" w:pos="1100"/>
              <w:tab w:val="right" w:leader="dot" w:pos="8976"/>
            </w:tabs>
            <w:rPr>
              <w:rFonts w:asciiTheme="minorHAnsi" w:hAnsiTheme="minorHAnsi" w:cstheme="minorBidi"/>
              <w:noProof/>
              <w:color w:val="auto"/>
              <w:sz w:val="22"/>
              <w:szCs w:val="22"/>
            </w:rPr>
          </w:pPr>
          <w:hyperlink w:anchor="_Toc481152946" w:history="1">
            <w:r w:rsidR="00F4392B" w:rsidRPr="00860884">
              <w:rPr>
                <w:rStyle w:val="Hyperlink"/>
                <w:noProof/>
              </w:rPr>
              <w:t>6.2.6</w:t>
            </w:r>
            <w:r w:rsidR="00F4392B">
              <w:rPr>
                <w:rFonts w:asciiTheme="minorHAnsi" w:hAnsiTheme="minorHAnsi" w:cstheme="minorBidi"/>
                <w:noProof/>
                <w:color w:val="auto"/>
                <w:sz w:val="22"/>
                <w:szCs w:val="22"/>
              </w:rPr>
              <w:tab/>
            </w:r>
            <w:r w:rsidR="00F4392B" w:rsidRPr="00860884">
              <w:rPr>
                <w:rStyle w:val="Hyperlink"/>
                <w:noProof/>
              </w:rPr>
              <w:t>Hardware</w:t>
            </w:r>
            <w:r w:rsidR="00F4392B">
              <w:rPr>
                <w:noProof/>
                <w:webHidden/>
              </w:rPr>
              <w:tab/>
            </w:r>
            <w:r w:rsidR="00F4392B">
              <w:rPr>
                <w:noProof/>
                <w:webHidden/>
              </w:rPr>
              <w:fldChar w:fldCharType="begin"/>
            </w:r>
            <w:r w:rsidR="00F4392B">
              <w:rPr>
                <w:noProof/>
                <w:webHidden/>
              </w:rPr>
              <w:instrText xml:space="preserve"> PAGEREF _Toc481152946 \h </w:instrText>
            </w:r>
            <w:r w:rsidR="00F4392B">
              <w:rPr>
                <w:noProof/>
                <w:webHidden/>
              </w:rPr>
            </w:r>
            <w:r w:rsidR="00F4392B">
              <w:rPr>
                <w:noProof/>
                <w:webHidden/>
              </w:rPr>
              <w:fldChar w:fldCharType="separate"/>
            </w:r>
            <w:r w:rsidR="00F4392B">
              <w:rPr>
                <w:noProof/>
                <w:webHidden/>
              </w:rPr>
              <w:t>26</w:t>
            </w:r>
            <w:r w:rsidR="00F4392B">
              <w:rPr>
                <w:noProof/>
                <w:webHidden/>
              </w:rPr>
              <w:fldChar w:fldCharType="end"/>
            </w:r>
          </w:hyperlink>
        </w:p>
        <w:p w14:paraId="4292B38A" w14:textId="0BDD9190" w:rsidR="00F4392B" w:rsidRDefault="0051651E">
          <w:pPr>
            <w:pStyle w:val="TOC1"/>
            <w:tabs>
              <w:tab w:val="left" w:pos="400"/>
              <w:tab w:val="right" w:leader="dot" w:pos="8976"/>
            </w:tabs>
            <w:rPr>
              <w:rFonts w:asciiTheme="minorHAnsi" w:hAnsiTheme="minorHAnsi" w:cstheme="minorBidi"/>
              <w:noProof/>
              <w:color w:val="auto"/>
              <w:sz w:val="22"/>
              <w:szCs w:val="22"/>
            </w:rPr>
          </w:pPr>
          <w:hyperlink w:anchor="_Toc481152947" w:history="1">
            <w:r w:rsidR="00F4392B" w:rsidRPr="00860884">
              <w:rPr>
                <w:rStyle w:val="Hyperlink"/>
                <w:noProof/>
              </w:rPr>
              <w:t>7</w:t>
            </w:r>
            <w:r w:rsidR="00F4392B">
              <w:rPr>
                <w:rFonts w:asciiTheme="minorHAnsi" w:hAnsiTheme="minorHAnsi" w:cstheme="minorBidi"/>
                <w:noProof/>
                <w:color w:val="auto"/>
                <w:sz w:val="22"/>
                <w:szCs w:val="22"/>
              </w:rPr>
              <w:tab/>
            </w:r>
            <w:r w:rsidR="00F4392B" w:rsidRPr="00860884">
              <w:rPr>
                <w:rStyle w:val="Hyperlink"/>
                <w:noProof/>
              </w:rPr>
              <w:t>Appendix</w:t>
            </w:r>
            <w:r w:rsidR="00F4392B">
              <w:rPr>
                <w:noProof/>
                <w:webHidden/>
              </w:rPr>
              <w:tab/>
            </w:r>
            <w:r w:rsidR="00F4392B">
              <w:rPr>
                <w:noProof/>
                <w:webHidden/>
              </w:rPr>
              <w:fldChar w:fldCharType="begin"/>
            </w:r>
            <w:r w:rsidR="00F4392B">
              <w:rPr>
                <w:noProof/>
                <w:webHidden/>
              </w:rPr>
              <w:instrText xml:space="preserve"> PAGEREF _Toc481152947 \h </w:instrText>
            </w:r>
            <w:r w:rsidR="00F4392B">
              <w:rPr>
                <w:noProof/>
                <w:webHidden/>
              </w:rPr>
            </w:r>
            <w:r w:rsidR="00F4392B">
              <w:rPr>
                <w:noProof/>
                <w:webHidden/>
              </w:rPr>
              <w:fldChar w:fldCharType="separate"/>
            </w:r>
            <w:r w:rsidR="00F4392B">
              <w:rPr>
                <w:noProof/>
                <w:webHidden/>
              </w:rPr>
              <w:t>27</w:t>
            </w:r>
            <w:r w:rsidR="00F4392B">
              <w:rPr>
                <w:noProof/>
                <w:webHidden/>
              </w:rPr>
              <w:fldChar w:fldCharType="end"/>
            </w:r>
          </w:hyperlink>
        </w:p>
        <w:p w14:paraId="10FE8CBA" w14:textId="2CFDBA25"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48" w:history="1">
            <w:r w:rsidR="00F4392B" w:rsidRPr="00860884">
              <w:rPr>
                <w:rStyle w:val="Hyperlink"/>
                <w:noProof/>
              </w:rPr>
              <w:t>7.1</w:t>
            </w:r>
            <w:r w:rsidR="00F4392B">
              <w:rPr>
                <w:rFonts w:asciiTheme="minorHAnsi" w:hAnsiTheme="minorHAnsi" w:cstheme="minorBidi"/>
                <w:noProof/>
                <w:color w:val="auto"/>
                <w:sz w:val="22"/>
                <w:szCs w:val="22"/>
              </w:rPr>
              <w:tab/>
            </w:r>
            <w:r w:rsidR="00F4392B" w:rsidRPr="00860884">
              <w:rPr>
                <w:rStyle w:val="Hyperlink"/>
                <w:noProof/>
              </w:rPr>
              <w:t>Determining Randomness of Value Sets</w:t>
            </w:r>
            <w:r w:rsidR="00F4392B">
              <w:rPr>
                <w:noProof/>
                <w:webHidden/>
              </w:rPr>
              <w:tab/>
            </w:r>
            <w:r w:rsidR="00F4392B">
              <w:rPr>
                <w:noProof/>
                <w:webHidden/>
              </w:rPr>
              <w:fldChar w:fldCharType="begin"/>
            </w:r>
            <w:r w:rsidR="00F4392B">
              <w:rPr>
                <w:noProof/>
                <w:webHidden/>
              </w:rPr>
              <w:instrText xml:space="preserve"> PAGEREF _Toc481152948 \h </w:instrText>
            </w:r>
            <w:r w:rsidR="00F4392B">
              <w:rPr>
                <w:noProof/>
                <w:webHidden/>
              </w:rPr>
            </w:r>
            <w:r w:rsidR="00F4392B">
              <w:rPr>
                <w:noProof/>
                <w:webHidden/>
              </w:rPr>
              <w:fldChar w:fldCharType="separate"/>
            </w:r>
            <w:r w:rsidR="00F4392B">
              <w:rPr>
                <w:noProof/>
                <w:webHidden/>
              </w:rPr>
              <w:t>27</w:t>
            </w:r>
            <w:r w:rsidR="00F4392B">
              <w:rPr>
                <w:noProof/>
                <w:webHidden/>
              </w:rPr>
              <w:fldChar w:fldCharType="end"/>
            </w:r>
          </w:hyperlink>
        </w:p>
        <w:p w14:paraId="10697C03" w14:textId="5E7F6989"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49" w:history="1">
            <w:r w:rsidR="00F4392B" w:rsidRPr="00860884">
              <w:rPr>
                <w:rStyle w:val="Hyperlink"/>
                <w:noProof/>
              </w:rPr>
              <w:t>7.2</w:t>
            </w:r>
            <w:r w:rsidR="00F4392B">
              <w:rPr>
                <w:rFonts w:asciiTheme="minorHAnsi" w:hAnsiTheme="minorHAnsi" w:cstheme="minorBidi"/>
                <w:noProof/>
                <w:color w:val="auto"/>
                <w:sz w:val="22"/>
                <w:szCs w:val="22"/>
              </w:rPr>
              <w:tab/>
            </w:r>
            <w:r w:rsidR="00F4392B" w:rsidRPr="00860884">
              <w:rPr>
                <w:rStyle w:val="Hyperlink"/>
                <w:noProof/>
              </w:rPr>
              <w:t>Requirements Traceability Matrix (Requirement to Scenario)</w:t>
            </w:r>
            <w:r w:rsidR="00F4392B">
              <w:rPr>
                <w:noProof/>
                <w:webHidden/>
              </w:rPr>
              <w:tab/>
            </w:r>
            <w:r w:rsidR="00F4392B">
              <w:rPr>
                <w:noProof/>
                <w:webHidden/>
              </w:rPr>
              <w:fldChar w:fldCharType="begin"/>
            </w:r>
            <w:r w:rsidR="00F4392B">
              <w:rPr>
                <w:noProof/>
                <w:webHidden/>
              </w:rPr>
              <w:instrText xml:space="preserve"> PAGEREF _Toc481152949 \h </w:instrText>
            </w:r>
            <w:r w:rsidR="00F4392B">
              <w:rPr>
                <w:noProof/>
                <w:webHidden/>
              </w:rPr>
            </w:r>
            <w:r w:rsidR="00F4392B">
              <w:rPr>
                <w:noProof/>
                <w:webHidden/>
              </w:rPr>
              <w:fldChar w:fldCharType="separate"/>
            </w:r>
            <w:r w:rsidR="00F4392B">
              <w:rPr>
                <w:noProof/>
                <w:webHidden/>
              </w:rPr>
              <w:t>28</w:t>
            </w:r>
            <w:r w:rsidR="00F4392B">
              <w:rPr>
                <w:noProof/>
                <w:webHidden/>
              </w:rPr>
              <w:fldChar w:fldCharType="end"/>
            </w:r>
          </w:hyperlink>
        </w:p>
        <w:p w14:paraId="39C73AA9" w14:textId="70659C0F"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50" w:history="1">
            <w:r w:rsidR="00F4392B" w:rsidRPr="00860884">
              <w:rPr>
                <w:rStyle w:val="Hyperlink"/>
                <w:noProof/>
              </w:rPr>
              <w:t>7.3</w:t>
            </w:r>
            <w:r w:rsidR="00F4392B">
              <w:rPr>
                <w:rFonts w:asciiTheme="minorHAnsi" w:hAnsiTheme="minorHAnsi" w:cstheme="minorBidi"/>
                <w:noProof/>
                <w:color w:val="auto"/>
                <w:sz w:val="22"/>
                <w:szCs w:val="22"/>
              </w:rPr>
              <w:tab/>
            </w:r>
            <w:r w:rsidR="00F4392B" w:rsidRPr="00860884">
              <w:rPr>
                <w:rStyle w:val="Hyperlink"/>
                <w:noProof/>
              </w:rPr>
              <w:t>Requirements traceability Matrix (Scenario to Test Procedure)</w:t>
            </w:r>
            <w:r w:rsidR="00F4392B">
              <w:rPr>
                <w:noProof/>
                <w:webHidden/>
              </w:rPr>
              <w:tab/>
            </w:r>
            <w:r w:rsidR="00F4392B">
              <w:rPr>
                <w:noProof/>
                <w:webHidden/>
              </w:rPr>
              <w:fldChar w:fldCharType="begin"/>
            </w:r>
            <w:r w:rsidR="00F4392B">
              <w:rPr>
                <w:noProof/>
                <w:webHidden/>
              </w:rPr>
              <w:instrText xml:space="preserve"> PAGEREF _Toc481152950 \h </w:instrText>
            </w:r>
            <w:r w:rsidR="00F4392B">
              <w:rPr>
                <w:noProof/>
                <w:webHidden/>
              </w:rPr>
            </w:r>
            <w:r w:rsidR="00F4392B">
              <w:rPr>
                <w:noProof/>
                <w:webHidden/>
              </w:rPr>
              <w:fldChar w:fldCharType="separate"/>
            </w:r>
            <w:r w:rsidR="00F4392B">
              <w:rPr>
                <w:noProof/>
                <w:webHidden/>
              </w:rPr>
              <w:t>41</w:t>
            </w:r>
            <w:r w:rsidR="00F4392B">
              <w:rPr>
                <w:noProof/>
                <w:webHidden/>
              </w:rPr>
              <w:fldChar w:fldCharType="end"/>
            </w:r>
          </w:hyperlink>
        </w:p>
        <w:p w14:paraId="2B222862" w14:textId="501D68A7" w:rsidR="00F4392B" w:rsidRDefault="0051651E">
          <w:pPr>
            <w:pStyle w:val="TOC2"/>
            <w:tabs>
              <w:tab w:val="left" w:pos="880"/>
              <w:tab w:val="right" w:leader="dot" w:pos="8976"/>
            </w:tabs>
            <w:rPr>
              <w:rFonts w:asciiTheme="minorHAnsi" w:hAnsiTheme="minorHAnsi" w:cstheme="minorBidi"/>
              <w:noProof/>
              <w:color w:val="auto"/>
              <w:sz w:val="22"/>
              <w:szCs w:val="22"/>
            </w:rPr>
          </w:pPr>
          <w:hyperlink w:anchor="_Toc481152951" w:history="1">
            <w:r w:rsidR="00F4392B" w:rsidRPr="00860884">
              <w:rPr>
                <w:rStyle w:val="Hyperlink"/>
                <w:noProof/>
              </w:rPr>
              <w:t>7.4</w:t>
            </w:r>
            <w:r w:rsidR="00F4392B">
              <w:rPr>
                <w:rFonts w:asciiTheme="minorHAnsi" w:hAnsiTheme="minorHAnsi" w:cstheme="minorBidi"/>
                <w:noProof/>
                <w:color w:val="auto"/>
                <w:sz w:val="22"/>
                <w:szCs w:val="22"/>
              </w:rPr>
              <w:tab/>
            </w:r>
            <w:r w:rsidR="00F4392B" w:rsidRPr="00860884">
              <w:rPr>
                <w:rStyle w:val="Hyperlink"/>
                <w:noProof/>
              </w:rPr>
              <w:t>Critical Event Flag Variant Table</w:t>
            </w:r>
            <w:r w:rsidR="00F4392B">
              <w:rPr>
                <w:noProof/>
                <w:webHidden/>
              </w:rPr>
              <w:tab/>
            </w:r>
            <w:r w:rsidR="00F4392B">
              <w:rPr>
                <w:noProof/>
                <w:webHidden/>
              </w:rPr>
              <w:fldChar w:fldCharType="begin"/>
            </w:r>
            <w:r w:rsidR="00F4392B">
              <w:rPr>
                <w:noProof/>
                <w:webHidden/>
              </w:rPr>
              <w:instrText xml:space="preserve"> PAGEREF _Toc481152951 \h </w:instrText>
            </w:r>
            <w:r w:rsidR="00F4392B">
              <w:rPr>
                <w:noProof/>
                <w:webHidden/>
              </w:rPr>
            </w:r>
            <w:r w:rsidR="00F4392B">
              <w:rPr>
                <w:noProof/>
                <w:webHidden/>
              </w:rPr>
              <w:fldChar w:fldCharType="separate"/>
            </w:r>
            <w:r w:rsidR="00F4392B">
              <w:rPr>
                <w:noProof/>
                <w:webHidden/>
              </w:rPr>
              <w:t>48</w:t>
            </w:r>
            <w:r w:rsidR="00F4392B">
              <w:rPr>
                <w:noProof/>
                <w:webHidden/>
              </w:rPr>
              <w:fldChar w:fldCharType="end"/>
            </w:r>
          </w:hyperlink>
        </w:p>
        <w:p w14:paraId="5873F9E9" w14:textId="0CEE4EBF" w:rsidR="00F4392B" w:rsidRDefault="0051651E">
          <w:pPr>
            <w:pStyle w:val="TOC1"/>
            <w:tabs>
              <w:tab w:val="right" w:leader="dot" w:pos="8976"/>
            </w:tabs>
            <w:rPr>
              <w:rFonts w:asciiTheme="minorHAnsi" w:hAnsiTheme="minorHAnsi" w:cstheme="minorBidi"/>
              <w:noProof/>
              <w:color w:val="auto"/>
              <w:sz w:val="22"/>
              <w:szCs w:val="22"/>
            </w:rPr>
          </w:pPr>
          <w:hyperlink w:anchor="_Toc481152952" w:history="1">
            <w:r w:rsidR="00F4392B" w:rsidRPr="00860884">
              <w:rPr>
                <w:rStyle w:val="Hyperlink"/>
                <w:noProof/>
              </w:rPr>
              <w:t>Revision History</w:t>
            </w:r>
            <w:r w:rsidR="00F4392B">
              <w:rPr>
                <w:noProof/>
                <w:webHidden/>
              </w:rPr>
              <w:tab/>
            </w:r>
            <w:r w:rsidR="00F4392B">
              <w:rPr>
                <w:noProof/>
                <w:webHidden/>
              </w:rPr>
              <w:fldChar w:fldCharType="begin"/>
            </w:r>
            <w:r w:rsidR="00F4392B">
              <w:rPr>
                <w:noProof/>
                <w:webHidden/>
              </w:rPr>
              <w:instrText xml:space="preserve"> PAGEREF _Toc481152952 \h </w:instrText>
            </w:r>
            <w:r w:rsidR="00F4392B">
              <w:rPr>
                <w:noProof/>
                <w:webHidden/>
              </w:rPr>
            </w:r>
            <w:r w:rsidR="00F4392B">
              <w:rPr>
                <w:noProof/>
                <w:webHidden/>
              </w:rPr>
              <w:fldChar w:fldCharType="separate"/>
            </w:r>
            <w:r w:rsidR="00F4392B">
              <w:rPr>
                <w:noProof/>
                <w:webHidden/>
              </w:rPr>
              <w:t>49</w:t>
            </w:r>
            <w:r w:rsidR="00F4392B">
              <w:rPr>
                <w:noProof/>
                <w:webHidden/>
              </w:rPr>
              <w:fldChar w:fldCharType="end"/>
            </w:r>
          </w:hyperlink>
        </w:p>
        <w:p w14:paraId="117B2146" w14:textId="6439AE45" w:rsidR="0024510B" w:rsidRDefault="00893269" w:rsidP="009B5AB9">
          <w:r>
            <w:rPr>
              <w:b/>
              <w:bCs/>
              <w:noProof/>
            </w:rPr>
            <w:fldChar w:fldCharType="end"/>
          </w:r>
        </w:p>
      </w:sdtContent>
    </w:sdt>
    <w:p w14:paraId="3BB833FA" w14:textId="77777777" w:rsidR="0024510B" w:rsidRDefault="009E4ABA">
      <w:pPr>
        <w:pStyle w:val="Heading1"/>
        <w:numPr>
          <w:ilvl w:val="0"/>
          <w:numId w:val="1"/>
        </w:numPr>
      </w:pPr>
      <w:bookmarkStart w:id="3" w:name="h.30j0zll" w:colFirst="0" w:colLast="0"/>
      <w:bookmarkStart w:id="4" w:name="_Toc481152915"/>
      <w:bookmarkEnd w:id="3"/>
      <w:r>
        <w:t>Scope</w:t>
      </w:r>
      <w:bookmarkEnd w:id="4"/>
    </w:p>
    <w:p w14:paraId="24AEC47B" w14:textId="77777777" w:rsidR="0024510B" w:rsidRDefault="009E4ABA">
      <w:r>
        <w:t xml:space="preserve">This document provides the Test Suite Structure and Test Purposes for Basic Safety Message structure, content, and transmission as defined in SAE J2945/1 [1]. </w:t>
      </w:r>
    </w:p>
    <w:p w14:paraId="5FB4612C" w14:textId="77777777" w:rsidR="0024510B" w:rsidRDefault="009E4ABA">
      <w:r>
        <w:t>The ISO standard for the methodology of conformance testing (ISO/IEC 9646-1 [3] and ISO/IEC 9646-2 [4]) as well as the ETSI rules for conformance testing (ETS 300 406 [5]) are used as a basis for the test methodology.</w:t>
      </w:r>
    </w:p>
    <w:p w14:paraId="2600C18F" w14:textId="77777777" w:rsidR="0024510B" w:rsidRDefault="009E4ABA">
      <w:pPr>
        <w:pStyle w:val="Heading1"/>
        <w:numPr>
          <w:ilvl w:val="0"/>
          <w:numId w:val="1"/>
        </w:numPr>
      </w:pPr>
      <w:bookmarkStart w:id="5" w:name="h.1fob9te" w:colFirst="0" w:colLast="0"/>
      <w:bookmarkStart w:id="6" w:name="_Toc481152916"/>
      <w:bookmarkEnd w:id="5"/>
      <w:r>
        <w:t>References</w:t>
      </w:r>
      <w:bookmarkEnd w:id="6"/>
    </w:p>
    <w:p w14:paraId="060E45FF" w14:textId="77777777" w:rsidR="0024510B" w:rsidRDefault="009E4ABA">
      <w:pPr>
        <w:pStyle w:val="Heading2"/>
        <w:numPr>
          <w:ilvl w:val="1"/>
          <w:numId w:val="1"/>
        </w:numPr>
      </w:pPr>
      <w:bookmarkStart w:id="7" w:name="h.3znysh7" w:colFirst="0" w:colLast="0"/>
      <w:bookmarkStart w:id="8" w:name="_Toc481152917"/>
      <w:bookmarkEnd w:id="7"/>
      <w:r>
        <w:rPr>
          <w:sz w:val="28"/>
          <w:szCs w:val="28"/>
        </w:rPr>
        <w:t>Normative References</w:t>
      </w:r>
      <w:bookmarkEnd w:id="8"/>
    </w:p>
    <w:p w14:paraId="6CA00035" w14:textId="77777777" w:rsidR="0024510B" w:rsidRDefault="009E4ABA">
      <w:r>
        <w:t>The following referenced documents are necessary for the application of the present document.</w:t>
      </w:r>
    </w:p>
    <w:p w14:paraId="5134D06A" w14:textId="7EED6072" w:rsidR="0024510B" w:rsidRDefault="003165C0">
      <w:pPr>
        <w:keepLines/>
        <w:ind w:left="1702" w:hanging="1418"/>
      </w:pPr>
      <w:bookmarkStart w:id="9" w:name="h.2et92p0" w:colFirst="0" w:colLast="0"/>
      <w:bookmarkEnd w:id="9"/>
      <w:r>
        <w:t>[1]</w:t>
      </w:r>
      <w:r>
        <w:tab/>
        <w:t>SAE J2945/1 (2016-03</w:t>
      </w:r>
      <w:r w:rsidR="009E4ABA">
        <w:t>): “Surface Vehicle Standard: On-board Systems Requirements for V2V Safety Communications”</w:t>
      </w:r>
    </w:p>
    <w:p w14:paraId="722C405B" w14:textId="77777777" w:rsidR="0024510B" w:rsidRDefault="009E4ABA">
      <w:pPr>
        <w:keepLines/>
        <w:ind w:left="1702" w:hanging="1418"/>
      </w:pPr>
      <w:bookmarkStart w:id="10" w:name="h.tyjcwt" w:colFirst="0" w:colLast="0"/>
      <w:bookmarkEnd w:id="10"/>
      <w:r>
        <w:t>[2]</w:t>
      </w:r>
      <w:r>
        <w:tab/>
        <w:t>SAE J2735 (2016-01): “Dedicated Short Range Communication (DSRC) Message Set Dictionary”</w:t>
      </w:r>
    </w:p>
    <w:p w14:paraId="26ADD8B3" w14:textId="77777777" w:rsidR="0024510B" w:rsidRDefault="009E4ABA">
      <w:pPr>
        <w:keepLines/>
        <w:ind w:left="1702" w:hanging="1418"/>
      </w:pPr>
      <w:bookmarkStart w:id="11" w:name="h.3dy6vkm" w:colFirst="0" w:colLast="0"/>
      <w:bookmarkEnd w:id="11"/>
      <w:r>
        <w:t>[3]</w:t>
      </w:r>
      <w:r>
        <w:tab/>
        <w:t>ISO/IEC 9646-1 (1994): "Information technology -- Open Systems Interconnection -- Conformance testing methodology and framework - Part 1: General concepts".</w:t>
      </w:r>
    </w:p>
    <w:p w14:paraId="765F0565" w14:textId="77777777" w:rsidR="0024510B" w:rsidRDefault="009E4ABA">
      <w:pPr>
        <w:keepLines/>
        <w:ind w:left="1702" w:hanging="1418"/>
      </w:pPr>
      <w:bookmarkStart w:id="12" w:name="h.1t3h5sf" w:colFirst="0" w:colLast="0"/>
      <w:bookmarkEnd w:id="12"/>
      <w:r>
        <w:t>[4]</w:t>
      </w:r>
      <w:r>
        <w:tab/>
        <w:t>ISO/IEC 9646-2 (1994): "Information technology -- Open Systems Interconnection -- Conformance testing methodology and framework -- Part 2: Abstract Test Suite specification".</w:t>
      </w:r>
    </w:p>
    <w:p w14:paraId="365EE0A3" w14:textId="77777777" w:rsidR="0024510B" w:rsidRDefault="009E4ABA">
      <w:pPr>
        <w:keepLines/>
        <w:ind w:left="1702" w:hanging="1418"/>
      </w:pPr>
      <w:r>
        <w:t>[5]</w:t>
      </w:r>
      <w:r>
        <w:tab/>
        <w:t>ETSI ETS 300 406 (1995): "Methods for testing and Specification (MTS); Protocol and profile conformance testing specifications; Standardization methodology".</w:t>
      </w:r>
    </w:p>
    <w:p w14:paraId="2E0B0357" w14:textId="77777777" w:rsidR="007F1AAE" w:rsidRDefault="007F1AAE" w:rsidP="007F1AAE">
      <w:pPr>
        <w:keepLines/>
        <w:ind w:left="1702" w:hanging="1418"/>
      </w:pPr>
      <w:r>
        <w:t>[6]</w:t>
      </w:r>
      <w:r>
        <w:tab/>
        <w:t xml:space="preserve">IEEE </w:t>
      </w:r>
      <w:proofErr w:type="spellStart"/>
      <w:r>
        <w:t>Std</w:t>
      </w:r>
      <w:proofErr w:type="spellEnd"/>
      <w:r>
        <w:t xml:space="preserve"> 1609.3-2016 “IEEE Standard for Wireless Access in Vehicular Environments (WAVE) — Network Services”.</w:t>
      </w:r>
    </w:p>
    <w:p w14:paraId="778BFBF1" w14:textId="77777777" w:rsidR="007F1AAE" w:rsidRPr="00E22969" w:rsidRDefault="007F1AAE" w:rsidP="007F1AAE">
      <w:pPr>
        <w:pStyle w:val="EX"/>
      </w:pPr>
      <w:r>
        <w:t>[7]</w:t>
      </w:r>
      <w:r>
        <w:tab/>
        <w:t xml:space="preserve">IEEE Std. </w:t>
      </w:r>
      <w:r w:rsidRPr="00B537D9">
        <w:t>1609.2</w:t>
      </w:r>
      <w:r>
        <w:t>-2016</w:t>
      </w:r>
      <w:r w:rsidRPr="00B537D9">
        <w:t xml:space="preserve">: "IEEE Draft Standard for Wireless Access in Vehicular Environments - </w:t>
      </w:r>
      <w:r>
        <w:t>sec</w:t>
      </w:r>
      <w:r w:rsidRPr="00B537D9">
        <w:t>urity Services for Applic</w:t>
      </w:r>
      <w:r>
        <w:t>ations and Management Messages"</w:t>
      </w:r>
      <w:r w:rsidRPr="00E22969">
        <w:t>.</w:t>
      </w:r>
    </w:p>
    <w:p w14:paraId="504D3680" w14:textId="77777777" w:rsidR="007F1AAE" w:rsidRDefault="007F1AAE" w:rsidP="007F1AAE">
      <w:pPr>
        <w:keepLines/>
        <w:ind w:left="1702" w:hanging="1418"/>
      </w:pPr>
      <w:r>
        <w:t>[8]</w:t>
      </w:r>
      <w:r>
        <w:tab/>
        <w:t>IEEE Std. 1609.4-2016 “</w:t>
      </w:r>
      <w:r w:rsidRPr="000E2078">
        <w:t>IEEE Standard for Wireless Access in Vehicular Environments (WAVE) -- Multi-Channel Operation</w:t>
      </w:r>
      <w:r>
        <w:t>”.</w:t>
      </w:r>
    </w:p>
    <w:p w14:paraId="3D30A058" w14:textId="7E9AD4C4" w:rsidR="007F1AAE" w:rsidRDefault="007F1AAE" w:rsidP="007F1AAE">
      <w:pPr>
        <w:keepLines/>
        <w:ind w:left="1702" w:hanging="1418"/>
      </w:pPr>
      <w:r>
        <w:t>[9]</w:t>
      </w:r>
      <w:r>
        <w:tab/>
        <w:t xml:space="preserve">IEEE Std. 1609.12-2016 “IEEE Standard for Wireless Access in Vehicular Environments – </w:t>
      </w:r>
      <w:r w:rsidRPr="00D77F7F">
        <w:t>Identifier Allocations</w:t>
      </w:r>
      <w:r>
        <w:t>”.</w:t>
      </w:r>
    </w:p>
    <w:p w14:paraId="14E14F07" w14:textId="1123D34A" w:rsidR="00575B34" w:rsidRDefault="00575B34" w:rsidP="007F1AAE">
      <w:pPr>
        <w:keepLines/>
        <w:ind w:left="1702" w:hanging="1418"/>
      </w:pPr>
      <w:r>
        <w:t>[10]</w:t>
      </w:r>
      <w:r>
        <w:tab/>
        <w:t>Conformance test specifications for Wireless Access in Vehicular Environments (WAVE) – 802.11 Test Suite Structure and Test Purposes (TSS &amp; TP)</w:t>
      </w:r>
    </w:p>
    <w:p w14:paraId="142B4393" w14:textId="77777777" w:rsidR="0024510B" w:rsidRDefault="0024510B">
      <w:pPr>
        <w:keepLines/>
        <w:ind w:left="1702" w:hanging="1418"/>
      </w:pPr>
    </w:p>
    <w:p w14:paraId="5ACC2835" w14:textId="77777777" w:rsidR="0024510B" w:rsidRDefault="009E4ABA">
      <w:pPr>
        <w:pStyle w:val="Heading2"/>
        <w:numPr>
          <w:ilvl w:val="1"/>
          <w:numId w:val="1"/>
        </w:numPr>
      </w:pPr>
      <w:bookmarkStart w:id="13" w:name="h.4d34og8" w:colFirst="0" w:colLast="0"/>
      <w:bookmarkStart w:id="14" w:name="_Toc481152918"/>
      <w:bookmarkEnd w:id="13"/>
      <w:r>
        <w:rPr>
          <w:sz w:val="28"/>
          <w:szCs w:val="28"/>
        </w:rPr>
        <w:lastRenderedPageBreak/>
        <w:t>Informative References</w:t>
      </w:r>
      <w:bookmarkEnd w:id="14"/>
    </w:p>
    <w:p w14:paraId="652F4FDE" w14:textId="77777777" w:rsidR="0024510B" w:rsidRDefault="009E4ABA">
      <w:r>
        <w:t>The following referenced documents are not necessary for the application of the present document but they assist the user with regard to a particular subject area.</w:t>
      </w:r>
    </w:p>
    <w:p w14:paraId="6317F6F3" w14:textId="77777777" w:rsidR="0024510B" w:rsidRDefault="009E4ABA">
      <w:pPr>
        <w:keepLines/>
        <w:ind w:left="1702" w:hanging="1418"/>
      </w:pPr>
      <w:bookmarkStart w:id="15" w:name="h.2s8eyo1" w:colFirst="0" w:colLast="0"/>
      <w:bookmarkEnd w:id="15"/>
      <w:r>
        <w:t>[i.1]</w:t>
      </w:r>
      <w:r>
        <w:tab/>
        <w:t>ETSI EG 202 798 (V1.1.1): "Intelligent Transport Systems (ITS); Testing; Framework for conformance and interoperability testing".</w:t>
      </w:r>
    </w:p>
    <w:p w14:paraId="2969B96C" w14:textId="05FEAE82" w:rsidR="0024510B" w:rsidRDefault="009E4ABA">
      <w:pPr>
        <w:pStyle w:val="Heading1"/>
        <w:numPr>
          <w:ilvl w:val="0"/>
          <w:numId w:val="1"/>
        </w:numPr>
      </w:pPr>
      <w:bookmarkStart w:id="16" w:name="h.17dp8vu" w:colFirst="0" w:colLast="0"/>
      <w:bookmarkStart w:id="17" w:name="_Toc481152919"/>
      <w:bookmarkEnd w:id="16"/>
      <w:r>
        <w:t xml:space="preserve">Definitions and </w:t>
      </w:r>
      <w:r w:rsidR="00730C54">
        <w:t>A</w:t>
      </w:r>
      <w:r>
        <w:t>bbreviations</w:t>
      </w:r>
      <w:bookmarkEnd w:id="17"/>
    </w:p>
    <w:p w14:paraId="57FB2259" w14:textId="77777777" w:rsidR="0024510B" w:rsidRDefault="009E4ABA">
      <w:pPr>
        <w:pStyle w:val="Heading2"/>
        <w:numPr>
          <w:ilvl w:val="1"/>
          <w:numId w:val="1"/>
        </w:numPr>
      </w:pPr>
      <w:bookmarkStart w:id="18" w:name="h.3rdcrjn" w:colFirst="0" w:colLast="0"/>
      <w:bookmarkStart w:id="19" w:name="_Toc481152920"/>
      <w:bookmarkEnd w:id="18"/>
      <w:r>
        <w:rPr>
          <w:sz w:val="28"/>
          <w:szCs w:val="28"/>
        </w:rPr>
        <w:t>Definitions</w:t>
      </w:r>
      <w:bookmarkEnd w:id="19"/>
    </w:p>
    <w:p w14:paraId="5861A06C" w14:textId="76C390A7" w:rsidR="0024510B" w:rsidRDefault="009E4ABA">
      <w:r>
        <w:t>For the purposes of the present document, the terms and definitions are given in SAE J2735 [2]</w:t>
      </w:r>
      <w:r w:rsidR="004D6B38">
        <w:t xml:space="preserve"> and SAE J2945/1 [1]</w:t>
      </w:r>
    </w:p>
    <w:p w14:paraId="3454453F" w14:textId="77777777" w:rsidR="0024510B" w:rsidRDefault="009E4ABA">
      <w:pPr>
        <w:pStyle w:val="Heading1"/>
      </w:pPr>
      <w:bookmarkStart w:id="20" w:name="h.26in1rg" w:colFirst="0" w:colLast="0"/>
      <w:bookmarkStart w:id="21" w:name="_Toc481152921"/>
      <w:bookmarkEnd w:id="20"/>
      <w:r>
        <w:t>3.2</w:t>
      </w:r>
      <w:r>
        <w:tab/>
        <w:t>Abbreviations</w:t>
      </w:r>
      <w:bookmarkEnd w:id="21"/>
    </w:p>
    <w:p w14:paraId="1FF15EF3" w14:textId="77777777" w:rsidR="0024510B" w:rsidRDefault="009E4ABA">
      <w:r>
        <w:t>For the purposes of the present document, the following abbreviations apply:</w:t>
      </w:r>
    </w:p>
    <w:p w14:paraId="09D45AAF" w14:textId="00E15DE5" w:rsidR="0024510B" w:rsidRDefault="009E4ABA">
      <w:pPr>
        <w:spacing w:after="0"/>
      </w:pPr>
      <w:r>
        <w:t>BI</w:t>
      </w:r>
      <w:r>
        <w:tab/>
        <w:t>Behavior Invalid</w:t>
      </w:r>
    </w:p>
    <w:p w14:paraId="32A7AD36" w14:textId="77777777" w:rsidR="0024510B" w:rsidRDefault="009E4ABA">
      <w:pPr>
        <w:spacing w:after="0"/>
      </w:pPr>
      <w:r>
        <w:t>BSM      Basic Safety Message</w:t>
      </w:r>
    </w:p>
    <w:p w14:paraId="65ACCEF3" w14:textId="77777777" w:rsidR="00606DD1" w:rsidRDefault="009E4ABA">
      <w:pPr>
        <w:spacing w:after="0"/>
      </w:pPr>
      <w:r>
        <w:t>BV</w:t>
      </w:r>
      <w:r>
        <w:tab/>
        <w:t xml:space="preserve">Behavior Valid </w:t>
      </w:r>
    </w:p>
    <w:p w14:paraId="318C346B" w14:textId="77777777" w:rsidR="0024510B" w:rsidRDefault="009E4ABA">
      <w:pPr>
        <w:spacing w:after="0"/>
      </w:pPr>
      <w:r>
        <w:t>CH</w:t>
      </w:r>
      <w:r>
        <w:tab/>
        <w:t>Channel</w:t>
      </w:r>
    </w:p>
    <w:p w14:paraId="6AC3B52D" w14:textId="77777777" w:rsidR="0024510B" w:rsidRDefault="009E4ABA">
      <w:pPr>
        <w:spacing w:after="0"/>
      </w:pPr>
      <w:r>
        <w:t>EDCA    Enhanced Distributed Channel Access</w:t>
      </w:r>
    </w:p>
    <w:p w14:paraId="710A640C" w14:textId="77777777" w:rsidR="0024510B" w:rsidRDefault="009E4ABA">
      <w:pPr>
        <w:spacing w:after="0"/>
      </w:pPr>
      <w:r>
        <w:t>ITS</w:t>
      </w:r>
      <w:r>
        <w:tab/>
        <w:t>Intelligent Transport Systems</w:t>
      </w:r>
    </w:p>
    <w:p w14:paraId="36AD255C" w14:textId="77777777" w:rsidR="0024510B" w:rsidRDefault="009E4ABA">
      <w:pPr>
        <w:spacing w:after="0"/>
      </w:pPr>
      <w:r>
        <w:t>IUT</w:t>
      </w:r>
      <w:r>
        <w:tab/>
        <w:t>Implementation Under Test</w:t>
      </w:r>
    </w:p>
    <w:p w14:paraId="2B7EFDC9" w14:textId="77777777" w:rsidR="0024510B" w:rsidRDefault="009E4ABA">
      <w:pPr>
        <w:spacing w:after="0"/>
      </w:pPr>
      <w:r>
        <w:t>MAC     Medium Access Control</w:t>
      </w:r>
    </w:p>
    <w:p w14:paraId="41DAC6CF" w14:textId="77777777" w:rsidR="0024510B" w:rsidRDefault="009E4ABA">
      <w:pPr>
        <w:spacing w:after="0"/>
      </w:pPr>
      <w:r>
        <w:t>SAE       Society of Automotive Engineers</w:t>
      </w:r>
    </w:p>
    <w:p w14:paraId="0109D549" w14:textId="77777777" w:rsidR="00342088" w:rsidRDefault="00342088">
      <w:pPr>
        <w:spacing w:after="0"/>
      </w:pPr>
      <w:r>
        <w:t>SCMS    Security Certificate Management System</w:t>
      </w:r>
    </w:p>
    <w:p w14:paraId="7147FC13" w14:textId="42FAC6B8" w:rsidR="0024510B" w:rsidRDefault="009E4ABA">
      <w:pPr>
        <w:spacing w:after="0"/>
      </w:pPr>
      <w:r>
        <w:t>TAI</w:t>
      </w:r>
      <w:r>
        <w:tab/>
        <w:t>International Atomic Time</w:t>
      </w:r>
    </w:p>
    <w:p w14:paraId="29A64BEC" w14:textId="29B210E9" w:rsidR="00754273" w:rsidRDefault="00754273">
      <w:pPr>
        <w:spacing w:after="0"/>
      </w:pPr>
      <w:r>
        <w:t>TCI</w:t>
      </w:r>
      <w:r>
        <w:tab/>
        <w:t>Test Control Interface</w:t>
      </w:r>
    </w:p>
    <w:p w14:paraId="719E6BB2" w14:textId="77777777" w:rsidR="0024510B" w:rsidRDefault="009E4ABA">
      <w:pPr>
        <w:spacing w:after="0"/>
      </w:pPr>
      <w:r>
        <w:t>TP</w:t>
      </w:r>
      <w:r>
        <w:tab/>
        <w:t>Test Purposes</w:t>
      </w:r>
    </w:p>
    <w:p w14:paraId="65968EB6" w14:textId="77777777" w:rsidR="0024510B" w:rsidRDefault="009E4ABA">
      <w:pPr>
        <w:spacing w:after="0"/>
      </w:pPr>
      <w:r>
        <w:t>TSS</w:t>
      </w:r>
      <w:r>
        <w:tab/>
        <w:t>Test Suite Structure</w:t>
      </w:r>
    </w:p>
    <w:p w14:paraId="5BEDD07B" w14:textId="77777777" w:rsidR="0024510B" w:rsidRDefault="009E4ABA">
      <w:pPr>
        <w:spacing w:after="0"/>
      </w:pPr>
      <w:r>
        <w:t>V2V</w:t>
      </w:r>
      <w:r>
        <w:tab/>
        <w:t>Vehicle-to-Vehicle</w:t>
      </w:r>
    </w:p>
    <w:p w14:paraId="4D63DBE5" w14:textId="77777777" w:rsidR="0024510B" w:rsidRDefault="009E4ABA">
      <w:pPr>
        <w:spacing w:after="0"/>
      </w:pPr>
      <w:r>
        <w:t>V2X</w:t>
      </w:r>
      <w:r>
        <w:tab/>
        <w:t>Vehicle-to-Device</w:t>
      </w:r>
    </w:p>
    <w:p w14:paraId="0AF7B889" w14:textId="77777777" w:rsidR="0024510B" w:rsidRDefault="009E4ABA">
      <w:pPr>
        <w:spacing w:after="0"/>
      </w:pPr>
      <w:r>
        <w:t>WAAS   Wide Area Augmentation System</w:t>
      </w:r>
    </w:p>
    <w:p w14:paraId="5C6F192A" w14:textId="77777777" w:rsidR="0024510B" w:rsidRDefault="009E4ABA">
      <w:pPr>
        <w:spacing w:after="0"/>
      </w:pPr>
      <w:r>
        <w:t>WAVE  Wireless Access in Vehicular Environments</w:t>
      </w:r>
    </w:p>
    <w:p w14:paraId="2D253F58" w14:textId="77777777" w:rsidR="0024510B" w:rsidRDefault="009E4ABA">
      <w:pPr>
        <w:spacing w:after="0"/>
      </w:pPr>
      <w:r>
        <w:t>WGS      World Geodetic System</w:t>
      </w:r>
      <w:r>
        <w:tab/>
      </w:r>
    </w:p>
    <w:p w14:paraId="08FBD9B4" w14:textId="77777777" w:rsidR="0024510B" w:rsidRDefault="009E4ABA">
      <w:pPr>
        <w:pStyle w:val="Heading1"/>
        <w:numPr>
          <w:ilvl w:val="0"/>
          <w:numId w:val="1"/>
        </w:numPr>
      </w:pPr>
      <w:bookmarkStart w:id="22" w:name="h.lnxbz9" w:colFirst="0" w:colLast="0"/>
      <w:bookmarkStart w:id="23" w:name="_Toc481152922"/>
      <w:bookmarkEnd w:id="22"/>
      <w:r>
        <w:t>Prerequisites and Test Configurations</w:t>
      </w:r>
      <w:bookmarkEnd w:id="23"/>
    </w:p>
    <w:p w14:paraId="40DB93D9" w14:textId="77777777" w:rsidR="0024510B" w:rsidRDefault="009E4ABA">
      <w:pPr>
        <w:pStyle w:val="Heading2"/>
        <w:numPr>
          <w:ilvl w:val="1"/>
          <w:numId w:val="1"/>
        </w:numPr>
      </w:pPr>
      <w:bookmarkStart w:id="24" w:name="h.35nkun2" w:colFirst="0" w:colLast="0"/>
      <w:bookmarkStart w:id="25" w:name="_Toc481152923"/>
      <w:bookmarkEnd w:id="24"/>
      <w:r>
        <w:rPr>
          <w:sz w:val="28"/>
          <w:szCs w:val="28"/>
        </w:rPr>
        <w:t>Test Configurations</w:t>
      </w:r>
      <w:bookmarkEnd w:id="25"/>
    </w:p>
    <w:p w14:paraId="42C3D448" w14:textId="244A8A7F" w:rsidR="0024510B" w:rsidRDefault="009E4ABA">
      <w:r>
        <w:t>This clause introduces the test configurations that are used for the definition of test purposes. The test configurations cover the various scenarios of the J2945/1 tests for BSM conformance.</w:t>
      </w:r>
      <w:r w:rsidR="00667194">
        <w:t xml:space="preserve"> </w:t>
      </w:r>
      <w:r>
        <w:t xml:space="preserve">Distance between the IUT and </w:t>
      </w:r>
      <w:r w:rsidR="00E36B9B">
        <w:t>the Test System</w:t>
      </w:r>
      <w:r>
        <w:t xml:space="preserve"> shall not exceed five meters.</w:t>
      </w:r>
      <w:r w:rsidR="00F75FFB">
        <w:t xml:space="preserve"> </w:t>
      </w:r>
      <w:r w:rsidR="00FC3E8E">
        <w:t>In all test configurations antenna locatio</w:t>
      </w:r>
      <w:r w:rsidR="00342088">
        <w:t>ns are located at an unspecified measured location and the test system is configured to account for the location</w:t>
      </w:r>
      <w:r w:rsidR="00FC3E8E">
        <w:t>.</w:t>
      </w:r>
    </w:p>
    <w:p w14:paraId="6DB3AFEF" w14:textId="2DC9DC44" w:rsidR="0024510B" w:rsidRDefault="0055358A">
      <w:pPr>
        <w:keepNext/>
        <w:jc w:val="center"/>
      </w:pPr>
      <w:r>
        <w:object w:dxaOrig="3850" w:dyaOrig="4494" w14:anchorId="7AB28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224.25pt" o:ole="">
            <v:imagedata r:id="rId9" o:title=""/>
          </v:shape>
          <o:OLEObject Type="Embed" ProgID="Visio.Drawing.11" ShapeID="_x0000_i1025" DrawAspect="Content" ObjectID="_1563956627" r:id="rId10"/>
        </w:object>
      </w:r>
    </w:p>
    <w:p w14:paraId="2171659A" w14:textId="77777777" w:rsidR="0024510B" w:rsidRDefault="009E4ABA">
      <w:pPr>
        <w:spacing w:after="200"/>
        <w:jc w:val="center"/>
      </w:pPr>
      <w:r>
        <w:rPr>
          <w:b/>
        </w:rPr>
        <w:t>Figure 1: Test Configuration 1 (TC1)</w:t>
      </w:r>
    </w:p>
    <w:p w14:paraId="16538F80" w14:textId="64F2E84C" w:rsidR="0024510B" w:rsidRDefault="00754273">
      <w:pPr>
        <w:widowControl w:val="0"/>
        <w:spacing w:after="0"/>
        <w:ind w:right="1182"/>
      </w:pPr>
      <w:r>
        <w:t>TC1 is used for bench tests that only require monitoring transmitted messages from a single isolated IUT. This configuration should be used for testing the functionality of the IUT in a non-strenuous environment.</w:t>
      </w:r>
    </w:p>
    <w:p w14:paraId="1E913BFF" w14:textId="77777777" w:rsidR="0024510B" w:rsidRDefault="0024510B">
      <w:pPr>
        <w:keepNext/>
        <w:jc w:val="center"/>
      </w:pPr>
    </w:p>
    <w:p w14:paraId="44B77429" w14:textId="5450549B" w:rsidR="0024510B" w:rsidRDefault="0055358A">
      <w:pPr>
        <w:keepNext/>
        <w:jc w:val="center"/>
      </w:pPr>
      <w:r w:rsidRPr="0055358A">
        <w:t xml:space="preserve"> </w:t>
      </w:r>
      <w:r w:rsidR="00E36B9B" w:rsidRPr="00E36B9B">
        <w:t xml:space="preserve"> </w:t>
      </w:r>
      <w:r w:rsidR="00E36B9B">
        <w:object w:dxaOrig="5290" w:dyaOrig="4494" w14:anchorId="1CDA87B6">
          <v:shape id="_x0000_i1026" type="#_x0000_t75" style="width:264.75pt;height:224.25pt" o:ole="">
            <v:imagedata r:id="rId11" o:title=""/>
          </v:shape>
          <o:OLEObject Type="Embed" ProgID="Visio.Drawing.11" ShapeID="_x0000_i1026" DrawAspect="Content" ObjectID="_1563956628" r:id="rId12"/>
        </w:object>
      </w:r>
    </w:p>
    <w:p w14:paraId="4CF03085" w14:textId="62D4B1B6" w:rsidR="0024510B" w:rsidRDefault="009E4ABA">
      <w:pPr>
        <w:spacing w:after="200"/>
        <w:jc w:val="center"/>
        <w:rPr>
          <w:b/>
        </w:rPr>
      </w:pPr>
      <w:r>
        <w:rPr>
          <w:b/>
        </w:rPr>
        <w:t>Figure 2: Test Configuration 2 (TC2)</w:t>
      </w:r>
    </w:p>
    <w:p w14:paraId="60E4BA5D" w14:textId="1A73A05D" w:rsidR="0024510B" w:rsidRDefault="00754273" w:rsidP="001B06B2">
      <w:r>
        <w:t xml:space="preserve">TC2 is used for moving vehicle tests, related to event conditions and data accuracy. Both the IUT and </w:t>
      </w:r>
      <w:r w:rsidR="00E36B9B">
        <w:t xml:space="preserve">test tool </w:t>
      </w:r>
      <w:r>
        <w:t>are moun</w:t>
      </w:r>
      <w:r w:rsidR="0007586E">
        <w:t>ted inside of the test vehicle.</w:t>
      </w:r>
    </w:p>
    <w:p w14:paraId="527643D6" w14:textId="72800B9A" w:rsidR="0024510B" w:rsidRDefault="0055358A">
      <w:pPr>
        <w:keepNext/>
        <w:jc w:val="center"/>
      </w:pPr>
      <w:r w:rsidRPr="0055358A">
        <w:lastRenderedPageBreak/>
        <w:t xml:space="preserve"> </w:t>
      </w:r>
      <w:r>
        <w:object w:dxaOrig="4470" w:dyaOrig="1884" w14:anchorId="19A1DED1">
          <v:shape id="_x0000_i1027" type="#_x0000_t75" style="width:223.5pt;height:93.75pt" o:ole="">
            <v:imagedata r:id="rId13" o:title=""/>
          </v:shape>
          <o:OLEObject Type="Embed" ProgID="Visio.Drawing.11" ShapeID="_x0000_i1027" DrawAspect="Content" ObjectID="_1563956629" r:id="rId14"/>
        </w:object>
      </w:r>
    </w:p>
    <w:p w14:paraId="1E154907" w14:textId="05A67C2A" w:rsidR="0024510B" w:rsidRDefault="009E4ABA">
      <w:pPr>
        <w:spacing w:after="200"/>
        <w:jc w:val="center"/>
      </w:pPr>
      <w:r>
        <w:rPr>
          <w:rFonts w:ascii="Arial" w:eastAsia="Arial" w:hAnsi="Arial" w:cs="Arial"/>
          <w:b/>
          <w:sz w:val="18"/>
          <w:szCs w:val="18"/>
        </w:rPr>
        <w:t xml:space="preserve">Figure </w:t>
      </w:r>
      <w:r w:rsidR="00754273">
        <w:rPr>
          <w:rFonts w:ascii="Arial" w:eastAsia="Arial" w:hAnsi="Arial" w:cs="Arial"/>
          <w:b/>
          <w:sz w:val="18"/>
          <w:szCs w:val="18"/>
        </w:rPr>
        <w:t>3</w:t>
      </w:r>
      <w:r>
        <w:rPr>
          <w:rFonts w:ascii="Arial" w:eastAsia="Arial" w:hAnsi="Arial" w:cs="Arial"/>
          <w:b/>
          <w:sz w:val="18"/>
          <w:szCs w:val="18"/>
        </w:rPr>
        <w:t xml:space="preserve">: Test Configuration </w:t>
      </w:r>
      <w:r w:rsidR="00754273">
        <w:rPr>
          <w:rFonts w:ascii="Arial" w:eastAsia="Arial" w:hAnsi="Arial" w:cs="Arial"/>
          <w:b/>
          <w:sz w:val="18"/>
          <w:szCs w:val="18"/>
        </w:rPr>
        <w:t>3</w:t>
      </w:r>
      <w:r>
        <w:rPr>
          <w:rFonts w:ascii="Arial" w:eastAsia="Arial" w:hAnsi="Arial" w:cs="Arial"/>
          <w:b/>
          <w:sz w:val="18"/>
          <w:szCs w:val="18"/>
        </w:rPr>
        <w:t xml:space="preserve"> (TC</w:t>
      </w:r>
      <w:r w:rsidR="00754273">
        <w:rPr>
          <w:rFonts w:ascii="Arial" w:eastAsia="Arial" w:hAnsi="Arial" w:cs="Arial"/>
          <w:b/>
          <w:sz w:val="18"/>
          <w:szCs w:val="18"/>
        </w:rPr>
        <w:t>3</w:t>
      </w:r>
      <w:r>
        <w:rPr>
          <w:rFonts w:ascii="Arial" w:eastAsia="Arial" w:hAnsi="Arial" w:cs="Arial"/>
          <w:b/>
          <w:sz w:val="18"/>
          <w:szCs w:val="18"/>
        </w:rPr>
        <w:t>)</w:t>
      </w:r>
    </w:p>
    <w:p w14:paraId="6D7FB210" w14:textId="77777777" w:rsidR="00A32C82" w:rsidRDefault="00754273">
      <w:r>
        <w:t>TC3 is used for situations in which the test operator requires the Test Control Interface (TCI) to execute tests on the IUT. This configuration should be used to test fringe cases that would be difficult to cause in a physical vehicle.</w:t>
      </w:r>
    </w:p>
    <w:p w14:paraId="43DD0585" w14:textId="5781E5DD" w:rsidR="00DF50AC" w:rsidRDefault="0055358A" w:rsidP="00AB0F8B">
      <w:pPr>
        <w:jc w:val="center"/>
      </w:pPr>
      <w:r>
        <w:object w:dxaOrig="4470" w:dyaOrig="4404" w14:anchorId="72CDAD65">
          <v:shape id="_x0000_i1028" type="#_x0000_t75" style="width:223.5pt;height:219.75pt" o:ole="">
            <v:imagedata r:id="rId15" o:title=""/>
          </v:shape>
          <o:OLEObject Type="Embed" ProgID="Visio.Drawing.11" ShapeID="_x0000_i1028" DrawAspect="Content" ObjectID="_1563956630" r:id="rId16"/>
        </w:object>
      </w:r>
    </w:p>
    <w:p w14:paraId="6B49A0BE" w14:textId="059C4940" w:rsidR="00DF50AC" w:rsidRDefault="00DF50AC" w:rsidP="003D6A2C">
      <w:pPr>
        <w:spacing w:after="200"/>
        <w:jc w:val="center"/>
      </w:pPr>
      <w:r>
        <w:rPr>
          <w:rFonts w:ascii="Arial" w:eastAsia="Arial" w:hAnsi="Arial" w:cs="Arial"/>
          <w:b/>
          <w:sz w:val="18"/>
          <w:szCs w:val="18"/>
        </w:rPr>
        <w:t>Figure 4: Test Configuration 4 (TC4)</w:t>
      </w:r>
    </w:p>
    <w:p w14:paraId="0CA1F714" w14:textId="0D03F359" w:rsidR="0024510B" w:rsidRDefault="00DF50AC">
      <w:r>
        <w:t>TC4 is required for situations in which the IUT responds t</w:t>
      </w:r>
      <w:r w:rsidR="003548D6">
        <w:t xml:space="preserve">o BSMs sent from </w:t>
      </w:r>
      <w:r w:rsidR="006D79E0">
        <w:t>another source</w:t>
      </w:r>
      <w:r w:rsidR="00E36B9B">
        <w:t>. The IUT, RF Interface, and Test System</w:t>
      </w:r>
      <w:r w:rsidR="003548D6">
        <w:t xml:space="preserve"> are located close enough to exchange messages</w:t>
      </w:r>
      <w:r w:rsidR="0007586E">
        <w:t>.</w:t>
      </w:r>
    </w:p>
    <w:p w14:paraId="3C907EE7" w14:textId="77777777" w:rsidR="0024510B" w:rsidRDefault="009E4ABA">
      <w:pPr>
        <w:pStyle w:val="Heading2"/>
        <w:numPr>
          <w:ilvl w:val="1"/>
          <w:numId w:val="1"/>
        </w:numPr>
      </w:pPr>
      <w:bookmarkStart w:id="26" w:name="h.1ksv4uv" w:colFirst="0" w:colLast="0"/>
      <w:bookmarkStart w:id="27" w:name="_Toc481152924"/>
      <w:bookmarkEnd w:id="26"/>
      <w:r>
        <w:rPr>
          <w:sz w:val="28"/>
          <w:szCs w:val="28"/>
        </w:rPr>
        <w:t>Feature Restriction and Pre-Enrolment</w:t>
      </w:r>
      <w:bookmarkEnd w:id="27"/>
    </w:p>
    <w:p w14:paraId="0E613196" w14:textId="77777777" w:rsidR="0024510B" w:rsidRDefault="009E4ABA">
      <w:pPr>
        <w:pStyle w:val="Heading3"/>
        <w:numPr>
          <w:ilvl w:val="2"/>
          <w:numId w:val="1"/>
        </w:numPr>
      </w:pPr>
      <w:bookmarkStart w:id="28" w:name="h.44sinio" w:colFirst="0" w:colLast="0"/>
      <w:bookmarkStart w:id="29" w:name="_Toc481152925"/>
      <w:bookmarkEnd w:id="28"/>
      <w:r>
        <w:t>Feature Restriction</w:t>
      </w:r>
      <w:bookmarkEnd w:id="29"/>
    </w:p>
    <w:p w14:paraId="41B7F234" w14:textId="77777777" w:rsidR="0024510B" w:rsidRDefault="009E4ABA">
      <w:r>
        <w:t>In this clause all feature restrictions are listed:</w:t>
      </w:r>
    </w:p>
    <w:p w14:paraId="48D37CE6" w14:textId="3FFF2C4E" w:rsidR="0024510B" w:rsidRDefault="009E4ABA">
      <w:pPr>
        <w:numPr>
          <w:ilvl w:val="0"/>
          <w:numId w:val="3"/>
        </w:numPr>
        <w:spacing w:after="0"/>
        <w:ind w:hanging="360"/>
        <w:contextualSpacing/>
      </w:pPr>
      <w:r>
        <w:t xml:space="preserve">No external DSRC units within range of IUT, </w:t>
      </w:r>
      <w:r w:rsidR="002268E6">
        <w:t xml:space="preserve">DSRC </w:t>
      </w:r>
      <w:r w:rsidR="00E36B9B">
        <w:t>Test System</w:t>
      </w:r>
      <w:r>
        <w:t>, and DSRC Reference Unit are transmitting outside of the test setup</w:t>
      </w:r>
      <w:r w:rsidR="00EC7F48">
        <w:t>.</w:t>
      </w:r>
    </w:p>
    <w:p w14:paraId="746B4C62" w14:textId="77777777" w:rsidR="0024510B" w:rsidRDefault="009E4ABA">
      <w:pPr>
        <w:numPr>
          <w:ilvl w:val="0"/>
          <w:numId w:val="3"/>
        </w:numPr>
        <w:spacing w:after="0"/>
        <w:ind w:hanging="360"/>
        <w:contextualSpacing/>
      </w:pPr>
      <w:r>
        <w:t xml:space="preserve">WAAS corrections </w:t>
      </w:r>
      <w:r w:rsidR="005F7846">
        <w:t xml:space="preserve">are </w:t>
      </w:r>
      <w:r>
        <w:t>present for all devices.</w:t>
      </w:r>
    </w:p>
    <w:p w14:paraId="535E3AB8" w14:textId="77777777" w:rsidR="0024510B" w:rsidRDefault="009E4ABA">
      <w:pPr>
        <w:numPr>
          <w:ilvl w:val="0"/>
          <w:numId w:val="3"/>
        </w:numPr>
        <w:ind w:hanging="360"/>
        <w:contextualSpacing/>
      </w:pPr>
      <w:r>
        <w:t>Signature and certificate content is assumed to be tested and validated through</w:t>
      </w:r>
      <w:r w:rsidR="00EC7F48">
        <w:t xml:space="preserve"> </w:t>
      </w:r>
      <w:r>
        <w:t>1609.2 test method.</w:t>
      </w:r>
    </w:p>
    <w:p w14:paraId="230C2AC9" w14:textId="113FF8B3" w:rsidR="001B7502" w:rsidRDefault="00EC7F48" w:rsidP="001B7502">
      <w:pPr>
        <w:numPr>
          <w:ilvl w:val="0"/>
          <w:numId w:val="3"/>
        </w:numPr>
        <w:ind w:hanging="360"/>
        <w:contextualSpacing/>
      </w:pPr>
      <w:r>
        <w:t xml:space="preserve">Any reference to </w:t>
      </w:r>
      <w:proofErr w:type="spellStart"/>
      <w:r>
        <w:t>VehicleEventFlags</w:t>
      </w:r>
      <w:proofErr w:type="spellEnd"/>
      <w:r>
        <w:t xml:space="preserve"> only accounts for the Critical Event Flags: Hard Braking, ABS, Traction Control, and Stability Control. </w:t>
      </w:r>
      <w:r w:rsidR="003B6222">
        <w:t xml:space="preserve">Testing is not required for any other </w:t>
      </w:r>
      <w:proofErr w:type="spellStart"/>
      <w:r w:rsidR="003B6222">
        <w:t>VehicleEventFlags</w:t>
      </w:r>
      <w:proofErr w:type="spellEnd"/>
      <w:r>
        <w:t>.</w:t>
      </w:r>
      <w:r w:rsidR="001542EC">
        <w:t xml:space="preserve"> All possible combinations of Critical Event Fl</w:t>
      </w:r>
      <w:r w:rsidR="005F73F4">
        <w:t>ags are organized in Section 7.6 of the Appendix.</w:t>
      </w:r>
    </w:p>
    <w:p w14:paraId="46D3B86A" w14:textId="77777777" w:rsidR="0024510B" w:rsidRDefault="009E4ABA">
      <w:pPr>
        <w:pStyle w:val="Heading2"/>
      </w:pPr>
      <w:bookmarkStart w:id="30" w:name="h.2jxsxqh" w:colFirst="0" w:colLast="0"/>
      <w:bookmarkStart w:id="31" w:name="_Toc481152926"/>
      <w:bookmarkEnd w:id="30"/>
      <w:r>
        <w:rPr>
          <w:sz w:val="28"/>
          <w:szCs w:val="28"/>
        </w:rPr>
        <w:lastRenderedPageBreak/>
        <w:t>States in Initial Conditions</w:t>
      </w:r>
      <w:bookmarkEnd w:id="31"/>
    </w:p>
    <w:p w14:paraId="4356A249" w14:textId="77777777" w:rsidR="0024510B" w:rsidRDefault="009E4ABA">
      <w:r>
        <w:t>Each TP contains a pre-test condition. The pre-test condition defines the initial state in which the IUT has to be to apply the actual TP. Most of the TPs start from the “initial state” which is defined as follows:</w:t>
      </w:r>
    </w:p>
    <w:p w14:paraId="6D9C93F2" w14:textId="77777777" w:rsidR="0024510B" w:rsidRDefault="009E4ABA">
      <w:pPr>
        <w:numPr>
          <w:ilvl w:val="0"/>
          <w:numId w:val="3"/>
        </w:numPr>
        <w:spacing w:after="0"/>
        <w:ind w:hanging="360"/>
        <w:contextualSpacing/>
      </w:pPr>
      <w:r>
        <w:t>The IUT is powered up</w:t>
      </w:r>
    </w:p>
    <w:p w14:paraId="2AE4AB6B" w14:textId="77777777" w:rsidR="0024510B" w:rsidRDefault="009E4ABA">
      <w:pPr>
        <w:numPr>
          <w:ilvl w:val="0"/>
          <w:numId w:val="3"/>
        </w:numPr>
        <w:ind w:hanging="360"/>
        <w:contextualSpacing/>
      </w:pPr>
      <w:r>
        <w:t>GNSS in open-sky conditions</w:t>
      </w:r>
      <w:r w:rsidR="005F7846">
        <w:t>[1]</w:t>
      </w:r>
      <w:r>
        <w:t xml:space="preserve"> </w:t>
      </w:r>
      <w:r w:rsidR="005F7846">
        <w:t xml:space="preserve">is </w:t>
      </w:r>
      <w:r>
        <w:t>being received.</w:t>
      </w:r>
    </w:p>
    <w:p w14:paraId="2190EF21" w14:textId="3B5372FE" w:rsidR="001D106A" w:rsidRDefault="008E199A">
      <w:pPr>
        <w:numPr>
          <w:ilvl w:val="0"/>
          <w:numId w:val="3"/>
        </w:numPr>
        <w:ind w:hanging="360"/>
        <w:contextualSpacing/>
      </w:pPr>
      <w:r>
        <w:t>Unless otherwise stated, the IUT is transmitting</w:t>
      </w:r>
      <w:r w:rsidR="00DB71B7">
        <w:t xml:space="preserve"> </w:t>
      </w:r>
    </w:p>
    <w:p w14:paraId="503294DC" w14:textId="77777777" w:rsidR="005856F7" w:rsidRDefault="005856F7">
      <w:pPr>
        <w:numPr>
          <w:ilvl w:val="0"/>
          <w:numId w:val="3"/>
        </w:numPr>
        <w:ind w:hanging="360"/>
        <w:contextualSpacing/>
      </w:pPr>
      <w:r>
        <w:t>Unless otherwise stated, Congestion Control is enabled</w:t>
      </w:r>
    </w:p>
    <w:p w14:paraId="71C0DCEA" w14:textId="77777777" w:rsidR="005D367A" w:rsidRDefault="00756AEC" w:rsidP="003D6A2C">
      <w:pPr>
        <w:numPr>
          <w:ilvl w:val="0"/>
          <w:numId w:val="3"/>
        </w:numPr>
        <w:ind w:hanging="360"/>
        <w:contextualSpacing/>
      </w:pPr>
      <w:r>
        <w:t xml:space="preserve">Unless otherwise stated, the IUT has the certificates available to successfully </w:t>
      </w:r>
      <w:r w:rsidR="00A67DAB">
        <w:t xml:space="preserve">transmit </w:t>
      </w:r>
      <w:r>
        <w:t xml:space="preserve">BSMs </w:t>
      </w:r>
      <w:r w:rsidR="003B6222">
        <w:t xml:space="preserve">for the duration of </w:t>
      </w:r>
      <w:r>
        <w:t>the test</w:t>
      </w:r>
      <w:r w:rsidR="00394556">
        <w:t>.</w:t>
      </w:r>
    </w:p>
    <w:p w14:paraId="469DE941" w14:textId="696C6088" w:rsidR="005D367A" w:rsidRDefault="005D367A" w:rsidP="003D6A2C">
      <w:pPr>
        <w:numPr>
          <w:ilvl w:val="0"/>
          <w:numId w:val="3"/>
        </w:numPr>
        <w:ind w:hanging="360"/>
        <w:contextualSpacing/>
      </w:pPr>
      <w:r>
        <w:t xml:space="preserve">Unless otherwise stated, the IUT is configured to transmit BSMs on a 10 MHz channel at </w:t>
      </w:r>
      <w:proofErr w:type="spellStart"/>
      <w:r>
        <w:t>vChannelNumber</w:t>
      </w:r>
      <w:proofErr w:type="spellEnd"/>
      <w:r>
        <w:t xml:space="preserve"> </w:t>
      </w:r>
      <w:r w:rsidR="009E0BC2">
        <w:t>according to the built-in configuration and logic</w:t>
      </w:r>
    </w:p>
    <w:p w14:paraId="78903367" w14:textId="6198965B" w:rsidR="005D367A" w:rsidRDefault="005D367A" w:rsidP="005D367A">
      <w:pPr>
        <w:numPr>
          <w:ilvl w:val="0"/>
          <w:numId w:val="3"/>
        </w:numPr>
        <w:ind w:hanging="360"/>
        <w:contextualSpacing/>
      </w:pPr>
      <w:r>
        <w:t>Unless otherwis</w:t>
      </w:r>
      <w:r w:rsidR="00E36B9B">
        <w:t>e</w:t>
      </w:r>
      <w:r>
        <w:t xml:space="preserve"> stated, the IUT is configured to transmit BSMs using an 802.11 data rate of </w:t>
      </w:r>
      <w:proofErr w:type="spellStart"/>
      <w:r>
        <w:t>vDataRate</w:t>
      </w:r>
      <w:proofErr w:type="spellEnd"/>
    </w:p>
    <w:p w14:paraId="066CC1DF" w14:textId="77777777" w:rsidR="003B6222" w:rsidRDefault="003B6222">
      <w:pPr>
        <w:contextualSpacing/>
      </w:pPr>
    </w:p>
    <w:p w14:paraId="15564AC7" w14:textId="77777777" w:rsidR="0024510B" w:rsidRDefault="009E4ABA">
      <w:r>
        <w:t xml:space="preserve">Some TPs start from a different initial condition which is explicitly defined in the TP. However, the “initial state” defined above is the starting point before the different initial conditions are established. </w:t>
      </w:r>
    </w:p>
    <w:p w14:paraId="2A7F61B3" w14:textId="77777777" w:rsidR="0024510B" w:rsidRDefault="009E4ABA">
      <w:r>
        <w:t>When the execution of the pre-test condition does not succeed, it leads to the assignment of an Inconclusive verdict.</w:t>
      </w:r>
    </w:p>
    <w:p w14:paraId="73D3ECB6" w14:textId="77777777" w:rsidR="0024510B" w:rsidRDefault="009E4ABA">
      <w:pPr>
        <w:pStyle w:val="Heading2"/>
        <w:numPr>
          <w:ilvl w:val="1"/>
          <w:numId w:val="1"/>
        </w:numPr>
      </w:pPr>
      <w:bookmarkStart w:id="32" w:name="h.z337ya" w:colFirst="0" w:colLast="0"/>
      <w:bookmarkStart w:id="33" w:name="_Toc481152927"/>
      <w:bookmarkEnd w:id="32"/>
      <w:r>
        <w:rPr>
          <w:sz w:val="28"/>
          <w:szCs w:val="28"/>
        </w:rPr>
        <w:t>Variants, Variables and Snippet Naming Convention</w:t>
      </w:r>
      <w:bookmarkEnd w:id="33"/>
    </w:p>
    <w:p w14:paraId="242CF668" w14:textId="77777777" w:rsidR="0024510B" w:rsidRDefault="009E4ABA">
      <w:r>
        <w:t>The TPs use the concept of variants. Their definition, how they are used and their naming conventions are defined in this clause.</w:t>
      </w:r>
    </w:p>
    <w:p w14:paraId="6BF5CA05" w14:textId="1DC995FA" w:rsidR="0024510B" w:rsidRDefault="009E4ABA">
      <w:r>
        <w:rPr>
          <w:b/>
        </w:rPr>
        <w:t>Variants:</w:t>
      </w:r>
      <w:r>
        <w:t xml:space="preserve"> In case</w:t>
      </w:r>
      <w:r w:rsidR="00500B4A">
        <w:t>s</w:t>
      </w:r>
      <w:r>
        <w:t xml:space="preserve"> where for a single field multiple values can be tested, then a table is appended after the TP. This table lists all the different values which need to be tested. The TP identifier is appended with –X (e.g. </w:t>
      </w:r>
      <w:r>
        <w:rPr>
          <w:b/>
        </w:rPr>
        <w:t>TP</w:t>
      </w:r>
      <w:r w:rsidR="00FF4DAF">
        <w:rPr>
          <w:b/>
        </w:rPr>
        <w:t>-BSM-ST-BV-01</w:t>
      </w:r>
      <w:r>
        <w:rPr>
          <w:b/>
        </w:rPr>
        <w:t>-X</w:t>
      </w:r>
      <w:r>
        <w:t>).</w:t>
      </w:r>
    </w:p>
    <w:p w14:paraId="105B4B34" w14:textId="6EA65FA6" w:rsidR="00500B4A" w:rsidRPr="0054118C" w:rsidRDefault="00500B4A">
      <w:r>
        <w:rPr>
          <w:b/>
        </w:rPr>
        <w:t>Vendor Tests:</w:t>
      </w:r>
      <w:r>
        <w:t xml:space="preserve"> In cases where </w:t>
      </w:r>
      <w:r w:rsidR="00504283">
        <w:t>requirements cannot be tested through black-box field tests (for example, hardware security or internal clock representation) these tests require hardware vendors to report on and confirm the functionality of the IUT. The TP identifier is appended with –V.</w:t>
      </w:r>
    </w:p>
    <w:p w14:paraId="4F5424A4" w14:textId="77777777" w:rsidR="0024510B" w:rsidRDefault="009E4ABA">
      <w:pPr>
        <w:pStyle w:val="Heading1"/>
        <w:numPr>
          <w:ilvl w:val="0"/>
          <w:numId w:val="1"/>
        </w:numPr>
      </w:pPr>
      <w:bookmarkStart w:id="34" w:name="h.3j2qqm3" w:colFirst="0" w:colLast="0"/>
      <w:bookmarkStart w:id="35" w:name="_Toc481152928"/>
      <w:bookmarkEnd w:id="34"/>
      <w:r>
        <w:t>Test Suite Structure (TSS)</w:t>
      </w:r>
      <w:bookmarkEnd w:id="35"/>
    </w:p>
    <w:p w14:paraId="6A0E871C" w14:textId="6A5AB551" w:rsidR="0024510B" w:rsidRDefault="009E4ABA">
      <w:pPr>
        <w:pStyle w:val="Heading2"/>
        <w:numPr>
          <w:ilvl w:val="1"/>
          <w:numId w:val="1"/>
        </w:numPr>
      </w:pPr>
      <w:bookmarkStart w:id="36" w:name="h.1y810tw" w:colFirst="0" w:colLast="0"/>
      <w:bookmarkStart w:id="37" w:name="_Toc481152929"/>
      <w:bookmarkEnd w:id="36"/>
      <w:r>
        <w:rPr>
          <w:sz w:val="28"/>
          <w:szCs w:val="28"/>
        </w:rPr>
        <w:t xml:space="preserve">Structure for Content and Accuracy </w:t>
      </w:r>
      <w:r w:rsidR="00730C54">
        <w:rPr>
          <w:sz w:val="28"/>
          <w:szCs w:val="28"/>
        </w:rPr>
        <w:t>T</w:t>
      </w:r>
      <w:r>
        <w:rPr>
          <w:sz w:val="28"/>
          <w:szCs w:val="28"/>
        </w:rPr>
        <w:t>ests</w:t>
      </w:r>
      <w:bookmarkEnd w:id="37"/>
    </w:p>
    <w:p w14:paraId="4A622DB7" w14:textId="77777777" w:rsidR="0024510B" w:rsidRDefault="009E4ABA">
      <w:pPr>
        <w:keepNext/>
        <w:keepLines/>
      </w:pPr>
      <w:r>
        <w:t xml:space="preserve">Table </w:t>
      </w:r>
      <w:r>
        <w:rPr>
          <w:rFonts w:ascii="Arial" w:eastAsia="Arial" w:hAnsi="Arial" w:cs="Arial"/>
        </w:rPr>
        <w:t>1</w:t>
      </w:r>
      <w:r>
        <w:t xml:space="preserve"> shows the Test Suite Structure (TSS) including its subgroups defined for conformance testing.</w:t>
      </w:r>
    </w:p>
    <w:p w14:paraId="33809894" w14:textId="77777777" w:rsidR="0024510B" w:rsidRDefault="009E4ABA">
      <w:pPr>
        <w:keepNext/>
        <w:keepLines/>
        <w:spacing w:before="60"/>
        <w:jc w:val="center"/>
      </w:pPr>
      <w:bookmarkStart w:id="38" w:name="h.4i7ojhp" w:colFirst="0" w:colLast="0"/>
      <w:bookmarkEnd w:id="38"/>
      <w:r>
        <w:rPr>
          <w:b/>
          <w:sz w:val="22"/>
          <w:szCs w:val="22"/>
        </w:rPr>
        <w:t>Table 1: TSS for BSM</w:t>
      </w:r>
    </w:p>
    <w:tbl>
      <w:tblPr>
        <w:tblStyle w:val="a0"/>
        <w:tblW w:w="6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5"/>
        <w:gridCol w:w="2640"/>
        <w:gridCol w:w="2515"/>
      </w:tblGrid>
      <w:tr w:rsidR="0024510B" w14:paraId="5B24A795" w14:textId="77777777">
        <w:trPr>
          <w:jc w:val="center"/>
        </w:trPr>
        <w:tc>
          <w:tcPr>
            <w:tcW w:w="1135" w:type="dxa"/>
          </w:tcPr>
          <w:p w14:paraId="676A2A19" w14:textId="77777777" w:rsidR="0024510B" w:rsidRDefault="009E4ABA">
            <w:pPr>
              <w:keepNext/>
              <w:keepLines/>
              <w:spacing w:after="0"/>
              <w:jc w:val="center"/>
            </w:pPr>
            <w:r>
              <w:rPr>
                <w:b/>
              </w:rPr>
              <w:t>Root</w:t>
            </w:r>
          </w:p>
        </w:tc>
        <w:tc>
          <w:tcPr>
            <w:tcW w:w="2640" w:type="dxa"/>
            <w:vAlign w:val="bottom"/>
          </w:tcPr>
          <w:p w14:paraId="6EDDF418" w14:textId="77777777" w:rsidR="0024510B" w:rsidRDefault="009E4ABA">
            <w:pPr>
              <w:keepNext/>
              <w:keepLines/>
              <w:spacing w:after="0"/>
              <w:jc w:val="center"/>
            </w:pPr>
            <w:r>
              <w:rPr>
                <w:b/>
              </w:rPr>
              <w:t>Group</w:t>
            </w:r>
          </w:p>
        </w:tc>
        <w:tc>
          <w:tcPr>
            <w:tcW w:w="2515" w:type="dxa"/>
            <w:vAlign w:val="bottom"/>
          </w:tcPr>
          <w:p w14:paraId="53EA35F4" w14:textId="77777777" w:rsidR="0024510B" w:rsidRDefault="009E4ABA">
            <w:pPr>
              <w:keepNext/>
              <w:keepLines/>
              <w:spacing w:after="0"/>
              <w:jc w:val="center"/>
            </w:pPr>
            <w:r>
              <w:rPr>
                <w:b/>
              </w:rPr>
              <w:t>category</w:t>
            </w:r>
          </w:p>
        </w:tc>
      </w:tr>
      <w:tr w:rsidR="0024510B" w14:paraId="26770BEE" w14:textId="77777777">
        <w:trPr>
          <w:jc w:val="center"/>
        </w:trPr>
        <w:tc>
          <w:tcPr>
            <w:tcW w:w="1135" w:type="dxa"/>
          </w:tcPr>
          <w:p w14:paraId="283DE615" w14:textId="77777777" w:rsidR="0024510B" w:rsidRDefault="009E4ABA">
            <w:pPr>
              <w:keepNext/>
              <w:keepLines/>
              <w:spacing w:after="0"/>
            </w:pPr>
            <w:r>
              <w:t>BSM</w:t>
            </w:r>
          </w:p>
        </w:tc>
        <w:tc>
          <w:tcPr>
            <w:tcW w:w="2640" w:type="dxa"/>
          </w:tcPr>
          <w:p w14:paraId="69B07D22" w14:textId="598B509D" w:rsidR="0024510B" w:rsidRDefault="009E4ABA">
            <w:pPr>
              <w:keepNext/>
              <w:keepLines/>
              <w:spacing w:after="0"/>
            </w:pPr>
            <w:r>
              <w:t xml:space="preserve">Stationary </w:t>
            </w:r>
            <w:r w:rsidR="00FF4DAF">
              <w:t>Test</w:t>
            </w:r>
          </w:p>
        </w:tc>
        <w:tc>
          <w:tcPr>
            <w:tcW w:w="2515" w:type="dxa"/>
          </w:tcPr>
          <w:p w14:paraId="32BD6276" w14:textId="77777777" w:rsidR="0024510B" w:rsidRDefault="009E4ABA">
            <w:pPr>
              <w:keepNext/>
              <w:keepLines/>
              <w:spacing w:after="0"/>
            </w:pPr>
            <w:r>
              <w:t>Valid</w:t>
            </w:r>
          </w:p>
        </w:tc>
      </w:tr>
      <w:tr w:rsidR="00FF4DAF" w14:paraId="2DCEB3B4" w14:textId="77777777">
        <w:trPr>
          <w:jc w:val="center"/>
        </w:trPr>
        <w:tc>
          <w:tcPr>
            <w:tcW w:w="1135" w:type="dxa"/>
          </w:tcPr>
          <w:p w14:paraId="7A9680CC" w14:textId="75CE8027" w:rsidR="00FF4DAF" w:rsidRDefault="00FF4DAF">
            <w:pPr>
              <w:keepNext/>
              <w:keepLines/>
              <w:spacing w:after="0"/>
            </w:pPr>
            <w:r>
              <w:t>BSM</w:t>
            </w:r>
          </w:p>
        </w:tc>
        <w:tc>
          <w:tcPr>
            <w:tcW w:w="2640" w:type="dxa"/>
          </w:tcPr>
          <w:p w14:paraId="7AD81E99" w14:textId="48D63F3B" w:rsidR="00FF4DAF" w:rsidRDefault="00FF4DAF">
            <w:pPr>
              <w:keepNext/>
              <w:keepLines/>
              <w:spacing w:after="0"/>
            </w:pPr>
            <w:r>
              <w:t>Stationary Test</w:t>
            </w:r>
          </w:p>
        </w:tc>
        <w:tc>
          <w:tcPr>
            <w:tcW w:w="2515" w:type="dxa"/>
          </w:tcPr>
          <w:p w14:paraId="501AC399" w14:textId="1D08D48D" w:rsidR="00FF4DAF" w:rsidRDefault="00FF4DAF">
            <w:pPr>
              <w:keepNext/>
              <w:keepLines/>
              <w:spacing w:after="0"/>
            </w:pPr>
            <w:r>
              <w:t>Invalid</w:t>
            </w:r>
          </w:p>
        </w:tc>
      </w:tr>
      <w:tr w:rsidR="0024510B" w14:paraId="40AEB74B" w14:textId="77777777">
        <w:trPr>
          <w:jc w:val="center"/>
        </w:trPr>
        <w:tc>
          <w:tcPr>
            <w:tcW w:w="1135" w:type="dxa"/>
          </w:tcPr>
          <w:p w14:paraId="401172BE" w14:textId="77777777" w:rsidR="0024510B" w:rsidRDefault="001F61A6">
            <w:pPr>
              <w:keepNext/>
              <w:keepLines/>
              <w:spacing w:after="0"/>
            </w:pPr>
            <w:r>
              <w:t>BSM</w:t>
            </w:r>
          </w:p>
        </w:tc>
        <w:tc>
          <w:tcPr>
            <w:tcW w:w="2640" w:type="dxa"/>
          </w:tcPr>
          <w:p w14:paraId="786BAF39" w14:textId="77777777" w:rsidR="0024510B" w:rsidRDefault="009E4ABA">
            <w:pPr>
              <w:keepNext/>
              <w:keepLines/>
              <w:spacing w:after="0"/>
            </w:pPr>
            <w:r>
              <w:t>Moving Vehicle</w:t>
            </w:r>
          </w:p>
        </w:tc>
        <w:tc>
          <w:tcPr>
            <w:tcW w:w="2515" w:type="dxa"/>
          </w:tcPr>
          <w:p w14:paraId="562E137E" w14:textId="77777777" w:rsidR="0024510B" w:rsidRDefault="009E4ABA">
            <w:pPr>
              <w:keepNext/>
              <w:keepLines/>
              <w:spacing w:after="0"/>
            </w:pPr>
            <w:r>
              <w:t>Valid</w:t>
            </w:r>
          </w:p>
        </w:tc>
      </w:tr>
      <w:tr w:rsidR="00FF4DAF" w14:paraId="54D00DBF" w14:textId="77777777">
        <w:trPr>
          <w:jc w:val="center"/>
        </w:trPr>
        <w:tc>
          <w:tcPr>
            <w:tcW w:w="1135" w:type="dxa"/>
          </w:tcPr>
          <w:p w14:paraId="2A9C3318" w14:textId="0B9FC6F0" w:rsidR="00FF4DAF" w:rsidRDefault="00FF4DAF" w:rsidP="00FF4DAF">
            <w:pPr>
              <w:keepNext/>
              <w:keepLines/>
              <w:spacing w:after="0"/>
            </w:pPr>
            <w:r>
              <w:t>BSM</w:t>
            </w:r>
          </w:p>
        </w:tc>
        <w:tc>
          <w:tcPr>
            <w:tcW w:w="2640" w:type="dxa"/>
          </w:tcPr>
          <w:p w14:paraId="4560DF1C" w14:textId="0B9F8928" w:rsidR="00FF4DAF" w:rsidRDefault="00FF4DAF" w:rsidP="00FF4DAF">
            <w:pPr>
              <w:keepNext/>
              <w:keepLines/>
              <w:spacing w:after="0"/>
            </w:pPr>
            <w:r>
              <w:t>Moving Vehicle</w:t>
            </w:r>
          </w:p>
        </w:tc>
        <w:tc>
          <w:tcPr>
            <w:tcW w:w="2515" w:type="dxa"/>
          </w:tcPr>
          <w:p w14:paraId="305C0246" w14:textId="7E7FC634" w:rsidR="00FF4DAF" w:rsidRDefault="00FF4DAF" w:rsidP="00FF4DAF">
            <w:pPr>
              <w:keepNext/>
              <w:keepLines/>
              <w:spacing w:after="0"/>
            </w:pPr>
            <w:r>
              <w:t>Invalid</w:t>
            </w:r>
          </w:p>
        </w:tc>
      </w:tr>
    </w:tbl>
    <w:p w14:paraId="679611B3" w14:textId="77777777" w:rsidR="0024510B" w:rsidRDefault="0024510B"/>
    <w:p w14:paraId="0331DD3E" w14:textId="77777777" w:rsidR="0024510B" w:rsidRDefault="009E4ABA">
      <w:r>
        <w:t>The test suite is structured as a tree with the root defined as BSM. The tree is of rank 2 with the first rank a group and the second a category. The third rank is the standard ISO conformance test categories.</w:t>
      </w:r>
    </w:p>
    <w:p w14:paraId="2B014581" w14:textId="2E18F6CA" w:rsidR="0024510B" w:rsidRDefault="009E4ABA">
      <w:pPr>
        <w:pStyle w:val="Heading2"/>
        <w:numPr>
          <w:ilvl w:val="1"/>
          <w:numId w:val="1"/>
        </w:numPr>
      </w:pPr>
      <w:bookmarkStart w:id="39" w:name="h.2xcytpi" w:colFirst="0" w:colLast="0"/>
      <w:bookmarkStart w:id="40" w:name="_Toc481152930"/>
      <w:bookmarkEnd w:id="39"/>
      <w:r>
        <w:rPr>
          <w:sz w:val="28"/>
          <w:szCs w:val="28"/>
        </w:rPr>
        <w:lastRenderedPageBreak/>
        <w:t xml:space="preserve">Test </w:t>
      </w:r>
      <w:r w:rsidR="00730C54">
        <w:rPr>
          <w:sz w:val="28"/>
          <w:szCs w:val="28"/>
        </w:rPr>
        <w:t>G</w:t>
      </w:r>
      <w:r>
        <w:rPr>
          <w:sz w:val="28"/>
          <w:szCs w:val="28"/>
        </w:rPr>
        <w:t>roups</w:t>
      </w:r>
      <w:bookmarkEnd w:id="40"/>
    </w:p>
    <w:p w14:paraId="6AD41F42" w14:textId="77777777" w:rsidR="0024510B" w:rsidRDefault="009E4ABA">
      <w:r>
        <w:t xml:space="preserve">The test suite has a total of three levels. The first level is the root. The second level separates the root based on the </w:t>
      </w:r>
      <w:r w:rsidR="001F61A6">
        <w:t>I</w:t>
      </w:r>
      <w:r>
        <w:t>UT’s operating condition. The third level is the standard ISO conformance test categories.</w:t>
      </w:r>
    </w:p>
    <w:p w14:paraId="66C01D10" w14:textId="77777777" w:rsidR="0024510B" w:rsidRDefault="009E4ABA">
      <w:pPr>
        <w:pStyle w:val="Heading3"/>
        <w:numPr>
          <w:ilvl w:val="2"/>
          <w:numId w:val="1"/>
        </w:numPr>
      </w:pPr>
      <w:bookmarkStart w:id="41" w:name="h.1ci93xb" w:colFirst="0" w:colLast="0"/>
      <w:bookmarkStart w:id="42" w:name="_Toc481152931"/>
      <w:bookmarkEnd w:id="41"/>
      <w:r>
        <w:t>Root</w:t>
      </w:r>
      <w:bookmarkEnd w:id="42"/>
    </w:p>
    <w:p w14:paraId="7327D2D7" w14:textId="77777777" w:rsidR="0024510B" w:rsidRDefault="009E4ABA">
      <w:r>
        <w:t xml:space="preserve">The root identifies the </w:t>
      </w:r>
      <w:r w:rsidR="00393EC2">
        <w:t>on-board system requirements for V2V Safety Communications</w:t>
      </w:r>
      <w:r>
        <w:t xml:space="preserve"> given in SAE J2945/1 [1].</w:t>
      </w:r>
    </w:p>
    <w:p w14:paraId="59D06EC0" w14:textId="77777777" w:rsidR="0024510B" w:rsidRDefault="009E4ABA">
      <w:pPr>
        <w:pStyle w:val="Heading3"/>
        <w:numPr>
          <w:ilvl w:val="2"/>
          <w:numId w:val="1"/>
        </w:numPr>
      </w:pPr>
      <w:bookmarkStart w:id="43" w:name="h.3whwml4" w:colFirst="0" w:colLast="0"/>
      <w:bookmarkStart w:id="44" w:name="_Toc481152932"/>
      <w:bookmarkEnd w:id="43"/>
      <w:r>
        <w:t>Groups</w:t>
      </w:r>
      <w:bookmarkEnd w:id="44"/>
    </w:p>
    <w:p w14:paraId="2C35A447" w14:textId="6A367FB6" w:rsidR="0024510B" w:rsidRDefault="009E4ABA">
      <w:r>
        <w:t>This level contains t</w:t>
      </w:r>
      <w:r w:rsidR="00FF4DAF">
        <w:t>wo</w:t>
      </w:r>
      <w:r>
        <w:t xml:space="preserve"> message types identified as:</w:t>
      </w:r>
    </w:p>
    <w:p w14:paraId="20EBFA2F" w14:textId="0A55A603" w:rsidR="0024510B" w:rsidRDefault="009E4ABA">
      <w:pPr>
        <w:spacing w:after="0"/>
        <w:ind w:left="737" w:hanging="453"/>
      </w:pPr>
      <w:r>
        <w:t xml:space="preserve">Stationary </w:t>
      </w:r>
      <w:r w:rsidR="00FF4DAF">
        <w:t>Test</w:t>
      </w:r>
      <w:r w:rsidR="001F61A6">
        <w:t xml:space="preserve">: The </w:t>
      </w:r>
      <w:r w:rsidR="00FF4DAF">
        <w:t>IUT is tested without a vehicle</w:t>
      </w:r>
    </w:p>
    <w:p w14:paraId="17E98E01" w14:textId="6DF296E3" w:rsidR="0024510B" w:rsidRDefault="009E4ABA">
      <w:pPr>
        <w:spacing w:after="0"/>
        <w:ind w:left="737" w:hanging="453"/>
      </w:pPr>
      <w:r>
        <w:t>Moving Vehicle</w:t>
      </w:r>
      <w:r w:rsidR="001F61A6">
        <w:t xml:space="preserve">: The </w:t>
      </w:r>
      <w:r w:rsidR="00FF4DAF">
        <w:t>IUT must be connected to a test vehicle</w:t>
      </w:r>
      <w:r w:rsidR="001F61A6">
        <w:t xml:space="preserve"> at </w:t>
      </w:r>
      <w:r w:rsidR="00C536FC">
        <w:t>all</w:t>
      </w:r>
      <w:r w:rsidR="001F61A6">
        <w:t xml:space="preserve"> time</w:t>
      </w:r>
      <w:r w:rsidR="00C536FC">
        <w:t>s</w:t>
      </w:r>
      <w:r w:rsidR="001F61A6">
        <w:t xml:space="preserve"> during the test</w:t>
      </w:r>
    </w:p>
    <w:p w14:paraId="00C8144D" w14:textId="77777777" w:rsidR="0024510B" w:rsidRDefault="009E4ABA">
      <w:pPr>
        <w:pStyle w:val="Heading3"/>
        <w:numPr>
          <w:ilvl w:val="2"/>
          <w:numId w:val="1"/>
        </w:numPr>
      </w:pPr>
      <w:bookmarkStart w:id="45" w:name="h.2bn6wsx" w:colFirst="0" w:colLast="0"/>
      <w:bookmarkStart w:id="46" w:name="_Toc481152933"/>
      <w:bookmarkEnd w:id="45"/>
      <w:r>
        <w:t>Categories</w:t>
      </w:r>
      <w:bookmarkEnd w:id="46"/>
    </w:p>
    <w:p w14:paraId="16BF8F8A" w14:textId="77777777" w:rsidR="0024510B" w:rsidRDefault="009E4ABA">
      <w:r>
        <w:t>This level contains the standard ISO conformance test categories limited to the behavior valid event and behavior invalid event.</w:t>
      </w:r>
    </w:p>
    <w:p w14:paraId="4DF25223" w14:textId="77777777" w:rsidR="0024510B" w:rsidRDefault="009E4ABA">
      <w:pPr>
        <w:pStyle w:val="Heading1"/>
        <w:numPr>
          <w:ilvl w:val="0"/>
          <w:numId w:val="1"/>
        </w:numPr>
      </w:pPr>
      <w:bookmarkStart w:id="47" w:name="h.qsh70q" w:colFirst="0" w:colLast="0"/>
      <w:bookmarkStart w:id="48" w:name="_Toc481152934"/>
      <w:bookmarkEnd w:id="47"/>
      <w:r>
        <w:t>Test Purposes (TP)</w:t>
      </w:r>
      <w:bookmarkEnd w:id="48"/>
    </w:p>
    <w:p w14:paraId="6445E61C" w14:textId="77777777" w:rsidR="0024510B" w:rsidRDefault="009E4ABA">
      <w:pPr>
        <w:pStyle w:val="Heading2"/>
        <w:numPr>
          <w:ilvl w:val="1"/>
          <w:numId w:val="1"/>
        </w:numPr>
      </w:pPr>
      <w:bookmarkStart w:id="49" w:name="h.3as4poj" w:colFirst="0" w:colLast="0"/>
      <w:bookmarkStart w:id="50" w:name="_Toc481152935"/>
      <w:bookmarkEnd w:id="49"/>
      <w:r>
        <w:rPr>
          <w:sz w:val="28"/>
          <w:szCs w:val="28"/>
        </w:rPr>
        <w:t>Introduction</w:t>
      </w:r>
      <w:bookmarkEnd w:id="50"/>
    </w:p>
    <w:p w14:paraId="6899BD26" w14:textId="083CA288" w:rsidR="0024510B" w:rsidRDefault="009E4ABA">
      <w:pPr>
        <w:pStyle w:val="Heading3"/>
        <w:numPr>
          <w:ilvl w:val="2"/>
          <w:numId w:val="1"/>
        </w:numPr>
      </w:pPr>
      <w:bookmarkStart w:id="51" w:name="h.1pxezwc" w:colFirst="0" w:colLast="0"/>
      <w:bookmarkStart w:id="52" w:name="_Toc481152936"/>
      <w:bookmarkEnd w:id="51"/>
      <w:r>
        <w:t xml:space="preserve">TP </w:t>
      </w:r>
      <w:r w:rsidR="00730C54">
        <w:t>D</w:t>
      </w:r>
      <w:r>
        <w:t xml:space="preserve">efinition </w:t>
      </w:r>
      <w:r w:rsidR="00730C54">
        <w:t>C</w:t>
      </w:r>
      <w:r>
        <w:t>onventions</w:t>
      </w:r>
      <w:bookmarkEnd w:id="52"/>
    </w:p>
    <w:p w14:paraId="6CFA5A1B" w14:textId="77777777" w:rsidR="0024510B" w:rsidRDefault="009E4ABA">
      <w:r>
        <w:t>The TP definition is built according to EG 202 798 [i.1].</w:t>
      </w:r>
    </w:p>
    <w:p w14:paraId="5B5FAEF3" w14:textId="77777777" w:rsidR="0024510B" w:rsidRDefault="009E4ABA">
      <w:pPr>
        <w:widowControl w:val="0"/>
        <w:spacing w:after="0"/>
        <w:ind w:right="-20"/>
      </w:pPr>
      <w:r>
        <w:t>The TPs are defined by the rules shown in table 2.</w:t>
      </w:r>
    </w:p>
    <w:p w14:paraId="00C784E9" w14:textId="77777777" w:rsidR="0024510B" w:rsidRDefault="0024510B">
      <w:pPr>
        <w:widowControl w:val="0"/>
        <w:spacing w:after="19"/>
      </w:pPr>
    </w:p>
    <w:p w14:paraId="01428FF4" w14:textId="77777777" w:rsidR="0024510B" w:rsidRDefault="009E4ABA">
      <w:pPr>
        <w:widowControl w:val="0"/>
        <w:spacing w:after="0"/>
        <w:ind w:left="3540" w:right="-20"/>
      </w:pPr>
      <w:r>
        <w:rPr>
          <w:b/>
          <w:sz w:val="22"/>
          <w:szCs w:val="22"/>
        </w:rPr>
        <w:t>Table 2: TP</w:t>
      </w:r>
      <w:r>
        <w:rPr>
          <w:sz w:val="22"/>
          <w:szCs w:val="22"/>
        </w:rPr>
        <w:t xml:space="preserve"> </w:t>
      </w:r>
      <w:r>
        <w:rPr>
          <w:b/>
          <w:sz w:val="22"/>
          <w:szCs w:val="22"/>
        </w:rPr>
        <w:t>definition</w:t>
      </w:r>
      <w:r>
        <w:rPr>
          <w:sz w:val="22"/>
          <w:szCs w:val="22"/>
        </w:rPr>
        <w:t xml:space="preserve"> </w:t>
      </w:r>
      <w:r>
        <w:rPr>
          <w:b/>
          <w:sz w:val="22"/>
          <w:szCs w:val="22"/>
        </w:rPr>
        <w:t>rules</w:t>
      </w:r>
    </w:p>
    <w:p w14:paraId="719924AF" w14:textId="77777777" w:rsidR="0024510B" w:rsidRDefault="0024510B">
      <w:pPr>
        <w:widowControl w:val="0"/>
        <w:spacing w:after="0"/>
        <w:ind w:left="3540" w:right="-20"/>
      </w:pPr>
    </w:p>
    <w:tbl>
      <w:tblPr>
        <w:tblStyle w:val="a1"/>
        <w:tblW w:w="9625" w:type="dxa"/>
        <w:tblInd w:w="11" w:type="dxa"/>
        <w:tblLayout w:type="fixed"/>
        <w:tblLook w:val="0000" w:firstRow="0" w:lastRow="0" w:firstColumn="0" w:lastColumn="0" w:noHBand="0" w:noVBand="0"/>
      </w:tblPr>
      <w:tblGrid>
        <w:gridCol w:w="2688"/>
        <w:gridCol w:w="6937"/>
      </w:tblGrid>
      <w:tr w:rsidR="0024510B" w14:paraId="58AD25FD"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1B2136E3" w14:textId="77777777" w:rsidR="0024510B" w:rsidRDefault="009E4ABA">
            <w:pPr>
              <w:widowControl w:val="0"/>
              <w:spacing w:before="14" w:after="0"/>
              <w:ind w:left="7" w:right="-20"/>
            </w:pPr>
            <w:r>
              <w:t>TP ID</w:t>
            </w:r>
          </w:p>
          <w:p w14:paraId="64435D95"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090324F3" w14:textId="2A027D07" w:rsidR="0024510B" w:rsidRDefault="009E4ABA">
            <w:pPr>
              <w:widowControl w:val="0"/>
              <w:spacing w:before="14" w:after="0" w:line="237" w:lineRule="auto"/>
              <w:ind w:left="4" w:right="525"/>
            </w:pPr>
            <w:r>
              <w:t>The TP ID is a unique identifier. It shall be specified according to the TP naming conventions defined in the clause below.</w:t>
            </w:r>
          </w:p>
        </w:tc>
      </w:tr>
      <w:tr w:rsidR="0024510B" w14:paraId="54BA7F55"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05973F18" w14:textId="77777777" w:rsidR="0024510B" w:rsidRDefault="009E4ABA">
            <w:pPr>
              <w:widowControl w:val="0"/>
              <w:spacing w:before="14" w:after="0"/>
              <w:ind w:left="7" w:right="-20"/>
            </w:pPr>
            <w:r>
              <w:t>Test Objective</w:t>
            </w:r>
          </w:p>
        </w:tc>
        <w:tc>
          <w:tcPr>
            <w:tcW w:w="6937" w:type="dxa"/>
            <w:tcBorders>
              <w:top w:val="single" w:sz="4" w:space="0" w:color="000000"/>
              <w:left w:val="single" w:sz="4" w:space="0" w:color="000000"/>
              <w:bottom w:val="single" w:sz="4" w:space="0" w:color="000000"/>
              <w:right w:val="single" w:sz="4" w:space="0" w:color="000000"/>
            </w:tcBorders>
          </w:tcPr>
          <w:p w14:paraId="68B3CC88" w14:textId="47D0170A" w:rsidR="0024510B" w:rsidRDefault="009E4ABA">
            <w:pPr>
              <w:widowControl w:val="0"/>
              <w:spacing w:before="14" w:after="0" w:line="236" w:lineRule="auto"/>
              <w:ind w:left="4" w:right="384"/>
            </w:pPr>
            <w:r>
              <w:t>Short description of test purpose objective according to the requirements from the base standard.</w:t>
            </w:r>
          </w:p>
        </w:tc>
      </w:tr>
      <w:tr w:rsidR="0024510B" w14:paraId="3F78D146"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11B3B85F" w14:textId="77777777" w:rsidR="0024510B" w:rsidRDefault="009E4ABA">
            <w:pPr>
              <w:widowControl w:val="0"/>
              <w:spacing w:before="14" w:after="0"/>
              <w:ind w:left="7" w:right="-20"/>
            </w:pPr>
            <w:r>
              <w:t>References</w:t>
            </w:r>
          </w:p>
          <w:p w14:paraId="36B4DBD8"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0F11F88C" w14:textId="27C502A0" w:rsidR="0024510B" w:rsidRDefault="009E4ABA">
            <w:pPr>
              <w:widowControl w:val="0"/>
              <w:spacing w:before="14" w:after="0" w:line="237" w:lineRule="auto"/>
              <w:ind w:left="4" w:right="303"/>
            </w:pPr>
            <w:r>
              <w:t>The reference indicates the sub-clauses of the reference standard specifications in which the conformance requirement is expressed.</w:t>
            </w:r>
          </w:p>
        </w:tc>
      </w:tr>
      <w:tr w:rsidR="0024510B" w14:paraId="4098E2F6" w14:textId="77777777">
        <w:trPr>
          <w:trHeight w:val="280"/>
        </w:trPr>
        <w:tc>
          <w:tcPr>
            <w:tcW w:w="2688" w:type="dxa"/>
            <w:tcBorders>
              <w:top w:val="single" w:sz="4" w:space="0" w:color="000000"/>
              <w:left w:val="single" w:sz="4" w:space="0" w:color="000000"/>
              <w:bottom w:val="single" w:sz="4" w:space="0" w:color="000000"/>
              <w:right w:val="single" w:sz="4" w:space="0" w:color="000000"/>
            </w:tcBorders>
          </w:tcPr>
          <w:p w14:paraId="19015009" w14:textId="77777777" w:rsidR="0024510B" w:rsidRDefault="009E4ABA">
            <w:pPr>
              <w:widowControl w:val="0"/>
              <w:spacing w:before="14" w:after="0" w:line="233" w:lineRule="auto"/>
              <w:ind w:left="7" w:right="-20"/>
            </w:pPr>
            <w:r>
              <w:t>Test Configuration</w:t>
            </w:r>
          </w:p>
          <w:p w14:paraId="6268286F" w14:textId="77777777" w:rsidR="0024510B" w:rsidRDefault="0024510B">
            <w:pPr>
              <w:widowControl w:val="0"/>
              <w:spacing w:before="14" w:after="0" w:line="233" w:lineRule="auto"/>
              <w:ind w:left="7" w:right="-20"/>
            </w:pPr>
          </w:p>
        </w:tc>
        <w:tc>
          <w:tcPr>
            <w:tcW w:w="6937" w:type="dxa"/>
            <w:tcBorders>
              <w:top w:val="single" w:sz="4" w:space="0" w:color="000000"/>
              <w:left w:val="single" w:sz="4" w:space="0" w:color="000000"/>
              <w:bottom w:val="single" w:sz="4" w:space="0" w:color="000000"/>
              <w:right w:val="single" w:sz="4" w:space="0" w:color="000000"/>
            </w:tcBorders>
          </w:tcPr>
          <w:p w14:paraId="5735A8C8" w14:textId="64664661" w:rsidR="0024510B" w:rsidRDefault="009E4ABA">
            <w:pPr>
              <w:widowControl w:val="0"/>
              <w:spacing w:before="14" w:after="0" w:line="233" w:lineRule="auto"/>
              <w:ind w:left="4" w:right="-20"/>
            </w:pPr>
            <w:r>
              <w:t>References the test configuration selected for this TP</w:t>
            </w:r>
          </w:p>
        </w:tc>
      </w:tr>
      <w:tr w:rsidR="0024510B" w14:paraId="21C90903" w14:textId="77777777">
        <w:trPr>
          <w:trHeight w:val="700"/>
        </w:trPr>
        <w:tc>
          <w:tcPr>
            <w:tcW w:w="2688" w:type="dxa"/>
            <w:tcBorders>
              <w:top w:val="single" w:sz="4" w:space="0" w:color="000000"/>
              <w:left w:val="single" w:sz="4" w:space="0" w:color="000000"/>
              <w:bottom w:val="single" w:sz="4" w:space="0" w:color="000000"/>
              <w:right w:val="single" w:sz="4" w:space="0" w:color="000000"/>
            </w:tcBorders>
          </w:tcPr>
          <w:p w14:paraId="4447DD32" w14:textId="77777777" w:rsidR="0024510B" w:rsidRDefault="009E4ABA">
            <w:pPr>
              <w:widowControl w:val="0"/>
              <w:spacing w:before="17" w:after="0"/>
              <w:ind w:left="7" w:right="-20"/>
            </w:pPr>
            <w:r>
              <w:t>Pre-test conditions</w:t>
            </w:r>
          </w:p>
          <w:p w14:paraId="13FD9B3D" w14:textId="77777777" w:rsidR="0024510B" w:rsidRDefault="0024510B">
            <w:pPr>
              <w:widowControl w:val="0"/>
              <w:spacing w:before="17"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4166DA14" w14:textId="669BD95B" w:rsidR="0024510B" w:rsidRDefault="009E4ABA">
            <w:pPr>
              <w:widowControl w:val="0"/>
              <w:spacing w:before="17" w:after="0" w:line="237" w:lineRule="auto"/>
              <w:ind w:left="4" w:right="76"/>
            </w:pPr>
            <w:r>
              <w:t>Define the initial state the IUT has to be in to apply the actual TP. In the corresponding Test Case, when the execution of the initial condition does not succeed, it leads to the assignment of an Inconclusive verdict.</w:t>
            </w:r>
          </w:p>
        </w:tc>
      </w:tr>
      <w:tr w:rsidR="0024510B" w14:paraId="37B005E7" w14:textId="77777777">
        <w:trPr>
          <w:trHeight w:val="700"/>
        </w:trPr>
        <w:tc>
          <w:tcPr>
            <w:tcW w:w="2688" w:type="dxa"/>
            <w:tcBorders>
              <w:top w:val="single" w:sz="4" w:space="0" w:color="000000"/>
              <w:left w:val="single" w:sz="4" w:space="0" w:color="000000"/>
              <w:bottom w:val="single" w:sz="4" w:space="0" w:color="000000"/>
              <w:right w:val="single" w:sz="4" w:space="0" w:color="000000"/>
            </w:tcBorders>
          </w:tcPr>
          <w:p w14:paraId="386B771B" w14:textId="77777777" w:rsidR="0024510B" w:rsidRDefault="009E4ABA">
            <w:pPr>
              <w:widowControl w:val="0"/>
              <w:spacing w:before="14" w:after="0"/>
              <w:ind w:left="7" w:right="-20"/>
            </w:pPr>
            <w:r>
              <w:t>Test Sequence</w:t>
            </w:r>
          </w:p>
          <w:p w14:paraId="0DC5176F"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4CBADCA8" w14:textId="1FF6208C" w:rsidR="0024510B" w:rsidRDefault="009E4ABA">
            <w:pPr>
              <w:widowControl w:val="0"/>
              <w:spacing w:before="14" w:after="0" w:line="238" w:lineRule="auto"/>
              <w:ind w:left="4" w:right="57"/>
            </w:pPr>
            <w:r>
              <w:t>Definition of the events, which are parts of the TP objective, and the IUT are expected to perform in order to conform to the base specification. In the corresponding Test Case, Pass or Fail verdicts can be assigned there.</w:t>
            </w:r>
          </w:p>
        </w:tc>
      </w:tr>
      <w:tr w:rsidR="0024510B" w14:paraId="6E86F131" w14:textId="77777777">
        <w:trPr>
          <w:trHeight w:val="280"/>
        </w:trPr>
        <w:tc>
          <w:tcPr>
            <w:tcW w:w="9625" w:type="dxa"/>
            <w:gridSpan w:val="2"/>
            <w:tcBorders>
              <w:top w:val="single" w:sz="4" w:space="0" w:color="000000"/>
              <w:left w:val="single" w:sz="4" w:space="0" w:color="000000"/>
              <w:bottom w:val="single" w:sz="4" w:space="0" w:color="000000"/>
              <w:right w:val="single" w:sz="4" w:space="0" w:color="000000"/>
            </w:tcBorders>
          </w:tcPr>
          <w:p w14:paraId="76DF45D5" w14:textId="77777777" w:rsidR="0024510B" w:rsidRDefault="009E4ABA">
            <w:pPr>
              <w:widowControl w:val="0"/>
              <w:spacing w:before="14" w:after="0" w:line="238" w:lineRule="auto"/>
              <w:ind w:left="4" w:right="57"/>
              <w:jc w:val="center"/>
            </w:pPr>
            <w:r>
              <w:rPr>
                <w:b/>
              </w:rPr>
              <w:t>Event Types</w:t>
            </w:r>
          </w:p>
        </w:tc>
      </w:tr>
      <w:tr w:rsidR="0024510B" w14:paraId="17ED3D74" w14:textId="77777777">
        <w:tc>
          <w:tcPr>
            <w:tcW w:w="2688" w:type="dxa"/>
            <w:tcBorders>
              <w:top w:val="single" w:sz="4" w:space="0" w:color="000000"/>
              <w:left w:val="single" w:sz="4" w:space="0" w:color="000000"/>
              <w:bottom w:val="single" w:sz="4" w:space="0" w:color="000000"/>
              <w:right w:val="single" w:sz="4" w:space="0" w:color="000000"/>
            </w:tcBorders>
          </w:tcPr>
          <w:p w14:paraId="49DFC588" w14:textId="77777777" w:rsidR="0024510B" w:rsidRDefault="009E4ABA">
            <w:pPr>
              <w:widowControl w:val="0"/>
              <w:spacing w:before="14" w:after="0"/>
              <w:ind w:left="7" w:right="-20"/>
            </w:pPr>
            <w:r>
              <w:t>Stimulus</w:t>
            </w:r>
          </w:p>
        </w:tc>
        <w:tc>
          <w:tcPr>
            <w:tcW w:w="6937" w:type="dxa"/>
            <w:tcBorders>
              <w:top w:val="single" w:sz="4" w:space="0" w:color="000000"/>
              <w:left w:val="single" w:sz="4" w:space="0" w:color="000000"/>
              <w:bottom w:val="single" w:sz="4" w:space="0" w:color="000000"/>
              <w:right w:val="single" w:sz="4" w:space="0" w:color="000000"/>
            </w:tcBorders>
          </w:tcPr>
          <w:p w14:paraId="28A9DF6E" w14:textId="77777777" w:rsidR="0024510B" w:rsidRDefault="009E4ABA">
            <w:pPr>
              <w:widowControl w:val="0"/>
              <w:spacing w:before="14" w:after="0"/>
              <w:ind w:left="7" w:right="-20"/>
            </w:pPr>
            <w:r>
              <w:t>Corresponds to an event that forces an IUT to proceed with a specific protocol action</w:t>
            </w:r>
          </w:p>
        </w:tc>
      </w:tr>
      <w:tr w:rsidR="0024510B" w14:paraId="5458C598" w14:textId="77777777">
        <w:tc>
          <w:tcPr>
            <w:tcW w:w="2688" w:type="dxa"/>
            <w:tcBorders>
              <w:top w:val="single" w:sz="4" w:space="0" w:color="000000"/>
              <w:left w:val="single" w:sz="4" w:space="0" w:color="000000"/>
              <w:bottom w:val="single" w:sz="4" w:space="0" w:color="000000"/>
              <w:right w:val="single" w:sz="4" w:space="0" w:color="000000"/>
            </w:tcBorders>
          </w:tcPr>
          <w:p w14:paraId="035B515A" w14:textId="77777777" w:rsidR="0024510B" w:rsidRDefault="009E4ABA">
            <w:pPr>
              <w:widowControl w:val="0"/>
              <w:spacing w:before="14" w:after="0"/>
              <w:ind w:left="7" w:right="-20"/>
            </w:pPr>
            <w:r>
              <w:t>Check</w:t>
            </w:r>
          </w:p>
        </w:tc>
        <w:tc>
          <w:tcPr>
            <w:tcW w:w="6937" w:type="dxa"/>
            <w:tcBorders>
              <w:top w:val="single" w:sz="4" w:space="0" w:color="000000"/>
              <w:left w:val="single" w:sz="4" w:space="0" w:color="000000"/>
              <w:bottom w:val="single" w:sz="4" w:space="0" w:color="000000"/>
              <w:right w:val="single" w:sz="4" w:space="0" w:color="000000"/>
            </w:tcBorders>
          </w:tcPr>
          <w:p w14:paraId="614CA4BD" w14:textId="68F86CE8" w:rsidR="0024510B" w:rsidRDefault="00451014">
            <w:pPr>
              <w:widowControl w:val="0"/>
              <w:spacing w:before="14" w:after="0"/>
              <w:ind w:left="7" w:right="-20"/>
            </w:pPr>
            <w:r w:rsidRPr="00451014">
              <w:t xml:space="preserve">Ensures the conditions are appropriate to move to the next step in the test procedure, </w:t>
            </w:r>
            <w:r w:rsidRPr="00451014">
              <w:lastRenderedPageBreak/>
              <w:t>e.g. the receipt of protocol messages on reference points (i.e. output of the test system) with valid content, typically before the IUT stimulus is triggered. These events are not associated with the verdict evaluation (i.e. Pass/Fail)</w:t>
            </w:r>
          </w:p>
        </w:tc>
      </w:tr>
      <w:tr w:rsidR="0024510B" w14:paraId="5C124BF6" w14:textId="77777777">
        <w:tc>
          <w:tcPr>
            <w:tcW w:w="2688" w:type="dxa"/>
            <w:tcBorders>
              <w:top w:val="single" w:sz="4" w:space="0" w:color="000000"/>
              <w:left w:val="single" w:sz="4" w:space="0" w:color="000000"/>
              <w:bottom w:val="single" w:sz="4" w:space="0" w:color="000000"/>
              <w:right w:val="single" w:sz="4" w:space="0" w:color="000000"/>
            </w:tcBorders>
          </w:tcPr>
          <w:p w14:paraId="6CA13760" w14:textId="77777777" w:rsidR="0024510B" w:rsidRDefault="009E4ABA">
            <w:pPr>
              <w:widowControl w:val="0"/>
              <w:spacing w:before="14" w:after="0"/>
              <w:ind w:left="7" w:right="-20"/>
            </w:pPr>
            <w:r>
              <w:lastRenderedPageBreak/>
              <w:t>Configure</w:t>
            </w:r>
          </w:p>
        </w:tc>
        <w:tc>
          <w:tcPr>
            <w:tcW w:w="6937" w:type="dxa"/>
            <w:tcBorders>
              <w:top w:val="single" w:sz="4" w:space="0" w:color="000000"/>
              <w:left w:val="single" w:sz="4" w:space="0" w:color="000000"/>
              <w:bottom w:val="single" w:sz="4" w:space="0" w:color="000000"/>
              <w:right w:val="single" w:sz="4" w:space="0" w:color="000000"/>
            </w:tcBorders>
          </w:tcPr>
          <w:p w14:paraId="7FD651EF" w14:textId="77777777" w:rsidR="0024510B" w:rsidRDefault="009E4ABA">
            <w:pPr>
              <w:widowControl w:val="0"/>
              <w:spacing w:before="14" w:after="0"/>
              <w:ind w:left="7" w:right="-20"/>
            </w:pPr>
            <w:r>
              <w:t>Performs some internal modification of the IUT that places it in a specific behavior state</w:t>
            </w:r>
          </w:p>
        </w:tc>
      </w:tr>
      <w:tr w:rsidR="0024510B" w14:paraId="2A7B9958" w14:textId="77777777">
        <w:tc>
          <w:tcPr>
            <w:tcW w:w="2688" w:type="dxa"/>
            <w:tcBorders>
              <w:top w:val="single" w:sz="4" w:space="0" w:color="000000"/>
              <w:left w:val="single" w:sz="4" w:space="0" w:color="000000"/>
              <w:bottom w:val="single" w:sz="4" w:space="0" w:color="000000"/>
              <w:right w:val="single" w:sz="4" w:space="0" w:color="000000"/>
            </w:tcBorders>
          </w:tcPr>
          <w:p w14:paraId="44F90C3C" w14:textId="77777777" w:rsidR="0024510B" w:rsidRDefault="009E4ABA">
            <w:pPr>
              <w:widowControl w:val="0"/>
              <w:spacing w:before="14" w:after="0"/>
              <w:ind w:left="7" w:right="-20"/>
            </w:pPr>
            <w:r>
              <w:t>Verify</w:t>
            </w:r>
          </w:p>
        </w:tc>
        <w:tc>
          <w:tcPr>
            <w:tcW w:w="6937" w:type="dxa"/>
            <w:tcBorders>
              <w:top w:val="single" w:sz="4" w:space="0" w:color="000000"/>
              <w:left w:val="single" w:sz="4" w:space="0" w:color="000000"/>
              <w:bottom w:val="single" w:sz="4" w:space="0" w:color="000000"/>
              <w:right w:val="single" w:sz="4" w:space="0" w:color="000000"/>
            </w:tcBorders>
          </w:tcPr>
          <w:p w14:paraId="21573AE8" w14:textId="27FE3B89" w:rsidR="0024510B" w:rsidRDefault="00451014">
            <w:pPr>
              <w:widowControl w:val="0"/>
              <w:spacing w:before="14" w:after="0"/>
              <w:ind w:left="7" w:right="-20"/>
            </w:pPr>
            <w:r w:rsidRPr="00451014">
              <w:t>Consists of verifying that the IUT behaves according to the expected behavior (for instance the IUT behavior shows that it receives the expected message). Outcome of this event typically evaluate for verdict (i.e. Pass/Fail)</w:t>
            </w:r>
          </w:p>
        </w:tc>
      </w:tr>
      <w:tr w:rsidR="00B42817" w14:paraId="7F1DA690" w14:textId="77777777">
        <w:tc>
          <w:tcPr>
            <w:tcW w:w="2688" w:type="dxa"/>
            <w:tcBorders>
              <w:top w:val="single" w:sz="4" w:space="0" w:color="000000"/>
              <w:left w:val="single" w:sz="4" w:space="0" w:color="000000"/>
              <w:bottom w:val="single" w:sz="4" w:space="0" w:color="000000"/>
              <w:right w:val="single" w:sz="4" w:space="0" w:color="000000"/>
            </w:tcBorders>
          </w:tcPr>
          <w:p w14:paraId="62B68E3F" w14:textId="77777777" w:rsidR="00B42817" w:rsidRDefault="00B42817">
            <w:pPr>
              <w:widowControl w:val="0"/>
              <w:spacing w:before="14" w:after="0"/>
              <w:ind w:left="7" w:right="-20"/>
            </w:pPr>
            <w:r>
              <w:t>Procedure</w:t>
            </w:r>
          </w:p>
        </w:tc>
        <w:tc>
          <w:tcPr>
            <w:tcW w:w="6937" w:type="dxa"/>
            <w:tcBorders>
              <w:top w:val="single" w:sz="4" w:space="0" w:color="000000"/>
              <w:left w:val="single" w:sz="4" w:space="0" w:color="000000"/>
              <w:bottom w:val="single" w:sz="4" w:space="0" w:color="000000"/>
              <w:right w:val="single" w:sz="4" w:space="0" w:color="000000"/>
            </w:tcBorders>
          </w:tcPr>
          <w:p w14:paraId="107BF975" w14:textId="77777777" w:rsidR="00B42817" w:rsidRDefault="00B42817">
            <w:pPr>
              <w:widowControl w:val="0"/>
              <w:spacing w:before="14" w:after="0"/>
              <w:ind w:left="7" w:right="-20"/>
            </w:pPr>
            <w:r>
              <w:t>Procedural action directing the flow of TP execution.</w:t>
            </w:r>
          </w:p>
        </w:tc>
      </w:tr>
    </w:tbl>
    <w:p w14:paraId="2F8BD0D5" w14:textId="77777777" w:rsidR="0024510B" w:rsidRDefault="0024510B"/>
    <w:p w14:paraId="21D75239" w14:textId="1EA05268" w:rsidR="0024510B" w:rsidRDefault="009E4ABA">
      <w:pPr>
        <w:pStyle w:val="Heading3"/>
        <w:numPr>
          <w:ilvl w:val="2"/>
          <w:numId w:val="1"/>
        </w:numPr>
      </w:pPr>
      <w:bookmarkStart w:id="53" w:name="h.49x2ik5" w:colFirst="0" w:colLast="0"/>
      <w:bookmarkStart w:id="54" w:name="_Toc481152937"/>
      <w:bookmarkEnd w:id="53"/>
      <w:r>
        <w:t xml:space="preserve">TP Identifier </w:t>
      </w:r>
      <w:r w:rsidR="00730C54">
        <w:t>N</w:t>
      </w:r>
      <w:r>
        <w:t xml:space="preserve">aming </w:t>
      </w:r>
      <w:r w:rsidR="00730C54">
        <w:t>C</w:t>
      </w:r>
      <w:r>
        <w:t>onventions</w:t>
      </w:r>
      <w:bookmarkEnd w:id="54"/>
    </w:p>
    <w:p w14:paraId="5C7A1C30" w14:textId="77777777" w:rsidR="0024510B" w:rsidRDefault="009E4ABA">
      <w:pPr>
        <w:keepNext/>
        <w:keepLines/>
      </w:pPr>
      <w:r>
        <w:t xml:space="preserve">The identifier of the TP is built according to table </w:t>
      </w:r>
      <w:r w:rsidR="00F36187" w:rsidRPr="00F36187">
        <w:rPr>
          <w:rFonts w:eastAsia="Arial"/>
        </w:rPr>
        <w:t>2</w:t>
      </w:r>
      <w:r>
        <w:t>.</w:t>
      </w:r>
    </w:p>
    <w:p w14:paraId="53984237" w14:textId="77777777" w:rsidR="0024510B" w:rsidRDefault="009E4ABA">
      <w:pPr>
        <w:keepNext/>
        <w:keepLines/>
        <w:spacing w:before="60"/>
        <w:jc w:val="center"/>
      </w:pPr>
      <w:bookmarkStart w:id="55" w:name="h.2p2csry" w:colFirst="0" w:colLast="0"/>
      <w:bookmarkEnd w:id="55"/>
      <w:r>
        <w:rPr>
          <w:rFonts w:ascii="Arial" w:eastAsia="Arial" w:hAnsi="Arial" w:cs="Arial"/>
          <w:b/>
        </w:rPr>
        <w:t>Table 3: TP naming convention</w:t>
      </w:r>
    </w:p>
    <w:tbl>
      <w:tblPr>
        <w:tblStyle w:val="a2"/>
        <w:tblW w:w="9356" w:type="dxa"/>
        <w:tblLayout w:type="fixed"/>
        <w:tblLook w:val="0000" w:firstRow="0" w:lastRow="0" w:firstColumn="0" w:lastColumn="0" w:noHBand="0" w:noVBand="0"/>
      </w:tblPr>
      <w:tblGrid>
        <w:gridCol w:w="1067"/>
        <w:gridCol w:w="4179"/>
        <w:gridCol w:w="1349"/>
        <w:gridCol w:w="2761"/>
      </w:tblGrid>
      <w:tr w:rsidR="0024510B" w14:paraId="6D736E13" w14:textId="77777777">
        <w:trPr>
          <w:trHeight w:val="280"/>
        </w:trPr>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3311D96" w14:textId="77777777" w:rsidR="0024510B" w:rsidRDefault="009E4ABA">
            <w:pPr>
              <w:keepNext/>
              <w:keepLines/>
              <w:spacing w:after="0"/>
              <w:jc w:val="center"/>
            </w:pPr>
            <w:r>
              <w:rPr>
                <w:b/>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E48C2A8" w14:textId="77777777" w:rsidR="0024510B" w:rsidRDefault="009E4ABA">
            <w:pPr>
              <w:keepNext/>
              <w:keepLines/>
              <w:spacing w:after="0"/>
              <w:jc w:val="center"/>
            </w:pPr>
            <w:r>
              <w:rPr>
                <w:b/>
              </w:rPr>
              <w:t>TP-&lt;root&gt;-&lt;</w:t>
            </w:r>
            <w:proofErr w:type="spellStart"/>
            <w:r>
              <w:rPr>
                <w:b/>
              </w:rPr>
              <w:t>gr</w:t>
            </w:r>
            <w:proofErr w:type="spellEnd"/>
            <w:r>
              <w:rPr>
                <w:b/>
              </w:rPr>
              <w:t>&gt;-&lt;x&gt;-&lt;</w:t>
            </w:r>
            <w:proofErr w:type="spellStart"/>
            <w:r>
              <w:rPr>
                <w:b/>
              </w:rPr>
              <w:t>nn</w:t>
            </w:r>
            <w:proofErr w:type="spellEnd"/>
            <w:r>
              <w:rPr>
                <w:b/>
              </w:rPr>
              <w:t>&gt;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8608598" w14:textId="77777777" w:rsidR="0024510B" w:rsidRDefault="0024510B">
            <w:pPr>
              <w:keepNext/>
              <w:keepLines/>
              <w:spacing w:after="0"/>
              <w:jc w:val="cente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9F1D48A" w14:textId="77777777" w:rsidR="0024510B" w:rsidRDefault="0024510B">
            <w:pPr>
              <w:keepNext/>
              <w:keepLines/>
              <w:spacing w:after="0"/>
              <w:jc w:val="center"/>
            </w:pPr>
          </w:p>
        </w:tc>
      </w:tr>
      <w:tr w:rsidR="0024510B" w14:paraId="166F563B"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052B4BC"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FEC3E13" w14:textId="77777777" w:rsidR="0024510B" w:rsidRDefault="009E4ABA">
            <w:pPr>
              <w:keepNext/>
              <w:keepLines/>
              <w:spacing w:after="0"/>
            </w:pPr>
            <w: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5165E6F" w14:textId="77777777" w:rsidR="0024510B" w:rsidRDefault="009E4ABA">
            <w:pPr>
              <w:keepNext/>
              <w:keepLines/>
              <w:spacing w:after="0"/>
            </w:pPr>
            <w:r>
              <w:t>BSM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6319007" w14:textId="77777777" w:rsidR="0024510B" w:rsidRDefault="0024510B">
            <w:pPr>
              <w:keepNext/>
              <w:keepLines/>
              <w:spacing w:after="0"/>
            </w:pPr>
          </w:p>
        </w:tc>
      </w:tr>
      <w:tr w:rsidR="0024510B" w14:paraId="58A258F8"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84BC84F"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E50655A" w14:textId="77777777" w:rsidR="0024510B" w:rsidRDefault="009E4ABA">
            <w:pPr>
              <w:keepNext/>
              <w:keepLines/>
              <w:spacing w:after="0"/>
            </w:pPr>
            <w:r>
              <w:t>&lt;</w:t>
            </w:r>
            <w:proofErr w:type="spellStart"/>
            <w:r>
              <w:t>gr</w:t>
            </w:r>
            <w:proofErr w:type="spellEnd"/>
            <w:r>
              <w:t>&gt;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D4D01B1" w14:textId="1425EE28" w:rsidR="0024510B" w:rsidRDefault="0032330E">
            <w:pPr>
              <w:keepNext/>
              <w:keepLines/>
              <w:spacing w:after="0"/>
            </w:pPr>
            <w:r>
              <w:t>ST</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E46AE87" w14:textId="562AD202" w:rsidR="0024510B" w:rsidRDefault="0032330E">
            <w:pPr>
              <w:keepNext/>
              <w:keepLines/>
              <w:spacing w:after="0"/>
            </w:pPr>
            <w:r>
              <w:t>Stationary</w:t>
            </w:r>
            <w:r w:rsidR="009E4ABA">
              <w:t xml:space="preserve"> </w:t>
            </w:r>
            <w:r>
              <w:t>Test</w:t>
            </w:r>
          </w:p>
        </w:tc>
      </w:tr>
      <w:tr w:rsidR="0024510B" w14:paraId="0D4E79A6"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73BF975"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2DDF5C5"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82A2823" w14:textId="77777777" w:rsidR="0024510B" w:rsidRDefault="009E4ABA">
            <w:pPr>
              <w:keepNext/>
              <w:keepLines/>
              <w:spacing w:after="0"/>
            </w:pPr>
            <w:r>
              <w:t>MV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4528895" w14:textId="77777777" w:rsidR="0024510B" w:rsidRDefault="009E4ABA">
            <w:pPr>
              <w:keepNext/>
              <w:keepLines/>
              <w:spacing w:after="0"/>
            </w:pPr>
            <w:r>
              <w:t>Moving Vehicle</w:t>
            </w:r>
          </w:p>
        </w:tc>
      </w:tr>
      <w:tr w:rsidR="0024510B" w14:paraId="5BA7C93B"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F8D7315"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084ADD2" w14:textId="77777777" w:rsidR="0024510B" w:rsidRDefault="009E4ABA">
            <w:pPr>
              <w:keepNext/>
              <w:keepLines/>
              <w:spacing w:after="0"/>
            </w:pPr>
            <w: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D0D05D0" w14:textId="77777777" w:rsidR="0024510B" w:rsidRDefault="009E4ABA">
            <w:pPr>
              <w:keepNext/>
              <w:keepLines/>
              <w:spacing w:after="0"/>
            </w:pPr>
            <w: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7A4E311" w14:textId="77777777" w:rsidR="0024510B" w:rsidRDefault="009E4ABA">
            <w:pPr>
              <w:keepNext/>
              <w:keepLines/>
              <w:spacing w:after="0"/>
            </w:pPr>
            <w:r>
              <w:t xml:space="preserve">Valid </w:t>
            </w:r>
            <w:proofErr w:type="spellStart"/>
            <w:r>
              <w:t>Behaviour</w:t>
            </w:r>
            <w:proofErr w:type="spellEnd"/>
            <w:r>
              <w:t xml:space="preserve"> tests</w:t>
            </w:r>
          </w:p>
        </w:tc>
      </w:tr>
      <w:tr w:rsidR="0024510B" w14:paraId="11558269"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EDFD644"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C2BD5E0"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8B8F726" w14:textId="77777777" w:rsidR="0024510B" w:rsidRDefault="009E4ABA">
            <w:pPr>
              <w:keepNext/>
              <w:keepLines/>
              <w:spacing w:after="0"/>
            </w:pPr>
            <w: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AEE418D" w14:textId="77777777" w:rsidR="0024510B" w:rsidRDefault="009E4ABA">
            <w:pPr>
              <w:keepNext/>
              <w:keepLines/>
              <w:spacing w:after="0"/>
            </w:pPr>
            <w:r>
              <w:t xml:space="preserve">Invalid Syntax or </w:t>
            </w:r>
            <w:proofErr w:type="spellStart"/>
            <w:r>
              <w:t>Behaviour</w:t>
            </w:r>
            <w:proofErr w:type="spellEnd"/>
            <w:r>
              <w:t xml:space="preserve"> Tests</w:t>
            </w:r>
          </w:p>
        </w:tc>
      </w:tr>
      <w:tr w:rsidR="0024510B" w14:paraId="74B3F3DA"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878B4DD"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9BF3708" w14:textId="77777777" w:rsidR="0024510B" w:rsidRDefault="009E4ABA">
            <w:pPr>
              <w:keepNext/>
              <w:keepLines/>
              <w:spacing w:after="0"/>
            </w:pPr>
            <w:r>
              <w:t>&lt;</w:t>
            </w:r>
            <w:proofErr w:type="spellStart"/>
            <w:r>
              <w:t>nn</w:t>
            </w:r>
            <w:proofErr w:type="spellEnd"/>
            <w:r>
              <w:t>&gt;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7AF2950" w14:textId="77777777" w:rsidR="0024510B" w:rsidRDefault="0024510B">
            <w:pPr>
              <w:keepNext/>
              <w:keepLines/>
              <w:spacing w:after="0"/>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5D0C21F" w14:textId="77777777" w:rsidR="0024510B" w:rsidRDefault="009E4ABA">
            <w:pPr>
              <w:keepNext/>
              <w:keepLines/>
              <w:spacing w:after="0"/>
            </w:pPr>
            <w:r>
              <w:t>01 to 99</w:t>
            </w:r>
          </w:p>
        </w:tc>
      </w:tr>
    </w:tbl>
    <w:p w14:paraId="369EF52C" w14:textId="77777777" w:rsidR="0024510B" w:rsidRDefault="0024510B"/>
    <w:p w14:paraId="0B305FF2" w14:textId="00C478DA" w:rsidR="0024510B" w:rsidRDefault="009E4ABA">
      <w:pPr>
        <w:pStyle w:val="Heading3"/>
        <w:numPr>
          <w:ilvl w:val="2"/>
          <w:numId w:val="1"/>
        </w:numPr>
      </w:pPr>
      <w:bookmarkStart w:id="56" w:name="h.147n2zr" w:colFirst="0" w:colLast="0"/>
      <w:bookmarkStart w:id="57" w:name="_Toc481152938"/>
      <w:bookmarkEnd w:id="56"/>
      <w:r>
        <w:t xml:space="preserve">Rules for the </w:t>
      </w:r>
      <w:r w:rsidR="00730C54">
        <w:t>B</w:t>
      </w:r>
      <w:r>
        <w:t xml:space="preserve">ehavior </w:t>
      </w:r>
      <w:r w:rsidR="00730C54">
        <w:t>D</w:t>
      </w:r>
      <w:r>
        <w:t>escription</w:t>
      </w:r>
      <w:bookmarkEnd w:id="57"/>
    </w:p>
    <w:p w14:paraId="59DD7AEA" w14:textId="77777777" w:rsidR="0024510B" w:rsidRDefault="009E4ABA">
      <w:r>
        <w:t>The description of the TP is built according to EG 202 798 [i.1].</w:t>
      </w:r>
    </w:p>
    <w:p w14:paraId="20C13F19" w14:textId="77777777" w:rsidR="0024510B" w:rsidRDefault="009E4ABA">
      <w:bookmarkStart w:id="58" w:name="h.3o7alnk" w:colFirst="0" w:colLast="0"/>
      <w:bookmarkEnd w:id="58"/>
      <w:r>
        <w:t xml:space="preserve">The base standards are not using finite state machine concept. As consequence, the test purposes use a generic "Initial State" that corresponds to a state where the IUT is ready for starting the test execution. </w:t>
      </w:r>
    </w:p>
    <w:p w14:paraId="309E5EA0" w14:textId="4CC616D1" w:rsidR="0024510B" w:rsidRDefault="009E4ABA">
      <w:r>
        <w:t>Being in the "Initial State" refers to the starting point of the initial device configuration. There are no pending actions</w:t>
      </w:r>
      <w:r w:rsidR="00182DF3">
        <w:t>,</w:t>
      </w:r>
      <w:r>
        <w:t xml:space="preserve"> instantiated buffers</w:t>
      </w:r>
      <w:r w:rsidR="00182DF3">
        <w:t>,</w:t>
      </w:r>
      <w:r>
        <w:t xml:space="preserve"> or variables which could disturb the execution of a test.</w:t>
      </w:r>
    </w:p>
    <w:p w14:paraId="46A0F0F9" w14:textId="105D9D44" w:rsidR="0024510B" w:rsidRDefault="009E4ABA">
      <w:pPr>
        <w:pStyle w:val="Heading3"/>
        <w:numPr>
          <w:ilvl w:val="2"/>
          <w:numId w:val="1"/>
        </w:numPr>
      </w:pPr>
      <w:bookmarkStart w:id="59" w:name="h.23ckvvd" w:colFirst="0" w:colLast="0"/>
      <w:bookmarkStart w:id="60" w:name="_Toc481152939"/>
      <w:bookmarkEnd w:id="59"/>
      <w:r>
        <w:t xml:space="preserve">Sources of TP </w:t>
      </w:r>
      <w:r w:rsidR="007D711B">
        <w:t>D</w:t>
      </w:r>
      <w:r>
        <w:t>efinitions</w:t>
      </w:r>
      <w:bookmarkEnd w:id="60"/>
    </w:p>
    <w:p w14:paraId="274959EC" w14:textId="77777777" w:rsidR="0024510B" w:rsidRDefault="009E4ABA">
      <w:r>
        <w:t>All TPs are specified according to SAE J2735 [2] and SAE J2945/1 [1].</w:t>
      </w:r>
    </w:p>
    <w:p w14:paraId="440B87EE" w14:textId="77777777" w:rsidR="0024510B" w:rsidRDefault="009E4ABA">
      <w:r>
        <w:br w:type="page"/>
      </w:r>
    </w:p>
    <w:p w14:paraId="096A7D19" w14:textId="77777777" w:rsidR="0024510B" w:rsidRDefault="0024510B">
      <w:pPr>
        <w:spacing w:after="0"/>
      </w:pPr>
      <w:bookmarkStart w:id="61" w:name="h.ihv636" w:colFirst="0" w:colLast="0"/>
      <w:bookmarkEnd w:id="61"/>
    </w:p>
    <w:p w14:paraId="554DCE12" w14:textId="42AC004F" w:rsidR="0024510B" w:rsidRDefault="009E4ABA">
      <w:pPr>
        <w:pStyle w:val="Heading2"/>
        <w:numPr>
          <w:ilvl w:val="1"/>
          <w:numId w:val="1"/>
        </w:numPr>
      </w:pPr>
      <w:bookmarkStart w:id="62" w:name="h.32hioqz" w:colFirst="0" w:colLast="0"/>
      <w:bookmarkStart w:id="63" w:name="_Toc481152940"/>
      <w:bookmarkEnd w:id="62"/>
      <w:r>
        <w:rPr>
          <w:sz w:val="28"/>
          <w:szCs w:val="28"/>
        </w:rPr>
        <w:t xml:space="preserve">Test </w:t>
      </w:r>
      <w:r w:rsidR="00381B7D">
        <w:rPr>
          <w:sz w:val="28"/>
          <w:szCs w:val="28"/>
        </w:rPr>
        <w:t>P</w:t>
      </w:r>
      <w:r>
        <w:rPr>
          <w:sz w:val="28"/>
          <w:szCs w:val="28"/>
        </w:rPr>
        <w:t>urposes for BSM</w:t>
      </w:r>
      <w:bookmarkEnd w:id="63"/>
    </w:p>
    <w:p w14:paraId="24E765E7" w14:textId="77777777" w:rsidR="0024510B" w:rsidRDefault="009E4ABA">
      <w:pPr>
        <w:pStyle w:val="Heading3"/>
        <w:numPr>
          <w:ilvl w:val="2"/>
          <w:numId w:val="1"/>
        </w:numPr>
      </w:pPr>
      <w:bookmarkStart w:id="64" w:name="h.1hmsyys" w:colFirst="0" w:colLast="0"/>
      <w:bookmarkStart w:id="65" w:name="_Toc481152941"/>
      <w:bookmarkEnd w:id="64"/>
      <w:r>
        <w:t>Transmission Requirements</w:t>
      </w:r>
      <w:bookmarkEnd w:id="65"/>
    </w:p>
    <w:tbl>
      <w:tblPr>
        <w:tblStyle w:val="a3"/>
        <w:tblW w:w="9360" w:type="dxa"/>
        <w:tblInd w:w="-4" w:type="dxa"/>
        <w:tblLayout w:type="fixed"/>
        <w:tblLook w:val="0000" w:firstRow="0" w:lastRow="0" w:firstColumn="0" w:lastColumn="0" w:noHBand="0" w:noVBand="0"/>
      </w:tblPr>
      <w:tblGrid>
        <w:gridCol w:w="737"/>
        <w:gridCol w:w="1063"/>
        <w:gridCol w:w="5580"/>
        <w:gridCol w:w="1980"/>
      </w:tblGrid>
      <w:tr w:rsidR="0024510B" w14:paraId="1083A90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C3D0ED5"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2D6ED8E6" w14:textId="544D1A79" w:rsidR="0024510B" w:rsidRDefault="009E4ABA">
            <w:pPr>
              <w:tabs>
                <w:tab w:val="left" w:pos="2079"/>
              </w:tabs>
              <w:spacing w:after="0"/>
            </w:pPr>
            <w:r>
              <w:t>TP-BSM-S</w:t>
            </w:r>
            <w:r w:rsidR="0032330E">
              <w:t>T</w:t>
            </w:r>
            <w:r>
              <w:t>-BV-01</w:t>
            </w:r>
            <w:r w:rsidR="00F3347A">
              <w:t>-X</w:t>
            </w:r>
          </w:p>
        </w:tc>
      </w:tr>
      <w:tr w:rsidR="0024510B" w14:paraId="478EBAF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F8313C"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tcPr>
          <w:p w14:paraId="3D858D69" w14:textId="77777777" w:rsidR="0024510B" w:rsidRDefault="009E4ABA">
            <w:pPr>
              <w:tabs>
                <w:tab w:val="left" w:pos="1290"/>
              </w:tabs>
              <w:spacing w:after="0"/>
            </w:pPr>
            <w:r>
              <w:t xml:space="preserve">Verify that </w:t>
            </w:r>
            <w:proofErr w:type="spellStart"/>
            <w:r>
              <w:t>DE_VehicleEventFlags</w:t>
            </w:r>
            <w:proofErr w:type="spellEnd"/>
            <w:r>
              <w:t xml:space="preserve"> is only included if an event is occurring</w:t>
            </w:r>
            <w:r w:rsidR="00A620AF">
              <w:t xml:space="preserve"> and is not included if an event is not occurring</w:t>
            </w:r>
          </w:p>
        </w:tc>
      </w:tr>
      <w:tr w:rsidR="0024510B" w14:paraId="46C8806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9A7EDC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A58ABED" w14:textId="5B9CF4BD" w:rsidR="0024510B" w:rsidRDefault="009E4ABA">
            <w:pPr>
              <w:spacing w:after="0"/>
            </w:pPr>
            <w:r>
              <w:t>TC</w:t>
            </w:r>
            <w:r w:rsidR="00A32C82">
              <w:t>3</w:t>
            </w:r>
          </w:p>
        </w:tc>
      </w:tr>
      <w:tr w:rsidR="0024510B" w14:paraId="2B39959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F20EE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532DC49" w14:textId="0D8433A0" w:rsidR="0024510B" w:rsidRDefault="009E4ABA">
            <w:pPr>
              <w:spacing w:after="0"/>
            </w:pPr>
            <w:r>
              <w:t>V2V-BSMTX-BSMCONT-006, V2V-STD-J2735-040</w:t>
            </w:r>
          </w:p>
        </w:tc>
      </w:tr>
      <w:tr w:rsidR="0024510B" w14:paraId="7E37E4E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B2D919C" w14:textId="77777777" w:rsidR="0024510B" w:rsidRDefault="009E4ABA">
            <w:pPr>
              <w:spacing w:after="0"/>
              <w:jc w:val="center"/>
            </w:pPr>
            <w:r>
              <w:rPr>
                <w:b/>
              </w:rPr>
              <w:t>Pre-test conditions</w:t>
            </w:r>
          </w:p>
        </w:tc>
      </w:tr>
      <w:tr w:rsidR="0024510B" w14:paraId="2A46FDC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154C2CA" w14:textId="77777777" w:rsidR="0024510B" w:rsidRDefault="009E4ABA">
            <w:pPr>
              <w:numPr>
                <w:ilvl w:val="0"/>
                <w:numId w:val="2"/>
              </w:numPr>
              <w:spacing w:after="0" w:line="259" w:lineRule="auto"/>
              <w:ind w:hanging="360"/>
              <w:contextualSpacing/>
            </w:pPr>
            <w:r>
              <w:t>The IUT is in the initial state</w:t>
            </w:r>
          </w:p>
          <w:p w14:paraId="7BB001EE" w14:textId="0AF3A2E3" w:rsidR="0024510B" w:rsidRDefault="009E4ABA">
            <w:pPr>
              <w:numPr>
                <w:ilvl w:val="0"/>
                <w:numId w:val="2"/>
              </w:numPr>
              <w:spacing w:after="0" w:line="259" w:lineRule="auto"/>
              <w:ind w:hanging="360"/>
              <w:contextualSpacing/>
            </w:pPr>
            <w:r>
              <w:t>No conditions corresponding to an event flag are met</w:t>
            </w:r>
          </w:p>
        </w:tc>
      </w:tr>
      <w:tr w:rsidR="0024510B" w14:paraId="25CC59A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0826794" w14:textId="77777777" w:rsidR="0024510B" w:rsidRDefault="009E4ABA">
            <w:pPr>
              <w:spacing w:after="0"/>
              <w:jc w:val="center"/>
            </w:pPr>
            <w:r>
              <w:rPr>
                <w:b/>
              </w:rPr>
              <w:t>Test Sequence</w:t>
            </w:r>
          </w:p>
        </w:tc>
      </w:tr>
      <w:tr w:rsidR="0024510B" w14:paraId="4D62F1BE" w14:textId="77777777">
        <w:tc>
          <w:tcPr>
            <w:tcW w:w="737" w:type="dxa"/>
            <w:tcBorders>
              <w:top w:val="single" w:sz="4" w:space="0" w:color="000000"/>
              <w:left w:val="single" w:sz="4" w:space="0" w:color="000000"/>
              <w:bottom w:val="single" w:sz="4" w:space="0" w:color="000000"/>
              <w:right w:val="single" w:sz="4" w:space="0" w:color="000000"/>
            </w:tcBorders>
          </w:tcPr>
          <w:p w14:paraId="2B98410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B04457D"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DEA794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73A9494" w14:textId="77777777" w:rsidR="0024510B" w:rsidRDefault="009E4ABA">
            <w:pPr>
              <w:spacing w:after="0" w:line="259" w:lineRule="auto"/>
            </w:pPr>
            <w:r>
              <w:rPr>
                <w:b/>
              </w:rPr>
              <w:t>Verdict</w:t>
            </w:r>
          </w:p>
        </w:tc>
      </w:tr>
      <w:tr w:rsidR="0024510B" w14:paraId="41054EE1" w14:textId="77777777">
        <w:tc>
          <w:tcPr>
            <w:tcW w:w="737" w:type="dxa"/>
            <w:tcBorders>
              <w:top w:val="single" w:sz="4" w:space="0" w:color="000000"/>
              <w:left w:val="single" w:sz="4" w:space="0" w:color="000000"/>
              <w:bottom w:val="single" w:sz="4" w:space="0" w:color="000000"/>
              <w:right w:val="single" w:sz="4" w:space="0" w:color="000000"/>
            </w:tcBorders>
          </w:tcPr>
          <w:p w14:paraId="67E0E927"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3A5D62EC"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BA8C4D6" w14:textId="77777777" w:rsidR="0024510B" w:rsidRDefault="009E4ABA">
            <w:pPr>
              <w:spacing w:after="0"/>
            </w:pPr>
            <w:r>
              <w:t xml:space="preserve">A BSM is transmitted with the </w:t>
            </w:r>
            <w:proofErr w:type="spellStart"/>
            <w:r>
              <w:t>DE_VehicleEventFlags</w:t>
            </w:r>
            <w:proofErr w:type="spellEnd"/>
            <w:r>
              <w:t xml:space="preserve"> element not included</w:t>
            </w:r>
          </w:p>
        </w:tc>
        <w:tc>
          <w:tcPr>
            <w:tcW w:w="1980" w:type="dxa"/>
            <w:tcBorders>
              <w:top w:val="single" w:sz="4" w:space="0" w:color="000000"/>
              <w:left w:val="single" w:sz="4" w:space="0" w:color="000000"/>
              <w:bottom w:val="single" w:sz="4" w:space="0" w:color="000000"/>
              <w:right w:val="single" w:sz="4" w:space="0" w:color="000000"/>
            </w:tcBorders>
          </w:tcPr>
          <w:p w14:paraId="04941C10" w14:textId="77777777" w:rsidR="0024510B" w:rsidRDefault="009E4ABA">
            <w:pPr>
              <w:spacing w:after="0" w:line="259" w:lineRule="auto"/>
            </w:pPr>
            <w:r>
              <w:t>Pass / Fail</w:t>
            </w:r>
          </w:p>
        </w:tc>
      </w:tr>
      <w:tr w:rsidR="0024510B" w14:paraId="038CE69E" w14:textId="77777777">
        <w:tc>
          <w:tcPr>
            <w:tcW w:w="737" w:type="dxa"/>
            <w:tcBorders>
              <w:top w:val="single" w:sz="4" w:space="0" w:color="000000"/>
              <w:left w:val="single" w:sz="4" w:space="0" w:color="000000"/>
              <w:bottom w:val="single" w:sz="4" w:space="0" w:color="000000"/>
              <w:right w:val="single" w:sz="4" w:space="0" w:color="000000"/>
            </w:tcBorders>
          </w:tcPr>
          <w:p w14:paraId="03AFE90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0E8A87FC"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738F7FFF" w14:textId="1957C59B" w:rsidR="0024510B" w:rsidRDefault="009E4ABA" w:rsidP="00F3347A">
            <w:pPr>
              <w:spacing w:after="0" w:line="259" w:lineRule="auto"/>
            </w:pPr>
            <w:r>
              <w:t xml:space="preserve">One </w:t>
            </w:r>
            <w:r w:rsidR="009900F2">
              <w:t xml:space="preserve">set of </w:t>
            </w:r>
            <w:r>
              <w:t>condition</w:t>
            </w:r>
            <w:r w:rsidR="009900F2">
              <w:t>s</w:t>
            </w:r>
            <w:r>
              <w:t xml:space="preserve"> </w:t>
            </w:r>
            <w:r w:rsidR="00F3347A">
              <w:t>(</w:t>
            </w:r>
            <w:r w:rsidR="00F3347A" w:rsidRPr="004E5810">
              <w:rPr>
                <w:b/>
              </w:rPr>
              <w:t>X</w:t>
            </w:r>
            <w:r w:rsidR="00F3347A">
              <w:t xml:space="preserve">) </w:t>
            </w:r>
            <w:r>
              <w:t xml:space="preserve">corresponding to an </w:t>
            </w:r>
            <w:r w:rsidR="00F3347A" w:rsidRPr="004E5810">
              <w:rPr>
                <w:b/>
              </w:rPr>
              <w:t>E</w:t>
            </w:r>
            <w:r w:rsidRPr="004E5810">
              <w:rPr>
                <w:b/>
              </w:rPr>
              <w:t xml:space="preserve">vent </w:t>
            </w:r>
            <w:r w:rsidR="00F3347A" w:rsidRPr="004E5810">
              <w:rPr>
                <w:b/>
              </w:rPr>
              <w:t>F</w:t>
            </w:r>
            <w:r w:rsidRPr="004E5810">
              <w:rPr>
                <w:b/>
              </w:rPr>
              <w:t>lag</w:t>
            </w:r>
            <w:r w:rsidR="00F3347A">
              <w:t xml:space="preserve"> </w:t>
            </w:r>
            <w:r>
              <w:t>is met</w:t>
            </w:r>
            <w:r w:rsidR="00B454D5">
              <w:t xml:space="preserve"> as per Section </w:t>
            </w:r>
            <w:r w:rsidR="00B454D5">
              <w:fldChar w:fldCharType="begin"/>
            </w:r>
            <w:r w:rsidR="00B454D5">
              <w:instrText xml:space="preserve"> REF _Ref447551280 \r \h </w:instrText>
            </w:r>
            <w:r w:rsidR="00B454D5">
              <w:fldChar w:fldCharType="separate"/>
            </w:r>
            <w:r w:rsidR="00221534">
              <w:t>7.4</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32E5557" w14:textId="77777777" w:rsidR="0024510B" w:rsidRDefault="0024510B">
            <w:pPr>
              <w:spacing w:after="0" w:line="259" w:lineRule="auto"/>
            </w:pPr>
          </w:p>
        </w:tc>
      </w:tr>
      <w:tr w:rsidR="0024510B" w14:paraId="7494B7E1" w14:textId="77777777">
        <w:tc>
          <w:tcPr>
            <w:tcW w:w="737" w:type="dxa"/>
            <w:tcBorders>
              <w:top w:val="single" w:sz="4" w:space="0" w:color="000000"/>
              <w:left w:val="single" w:sz="4" w:space="0" w:color="000000"/>
              <w:bottom w:val="single" w:sz="4" w:space="0" w:color="000000"/>
              <w:right w:val="single" w:sz="4" w:space="0" w:color="000000"/>
            </w:tcBorders>
          </w:tcPr>
          <w:p w14:paraId="4F77E01D"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4DD928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34AFE4B" w14:textId="4C6A38F2" w:rsidR="0024510B" w:rsidRDefault="009E4ABA" w:rsidP="002E1871">
            <w:pPr>
              <w:spacing w:after="0" w:line="259" w:lineRule="auto"/>
            </w:pPr>
            <w:r>
              <w:t xml:space="preserve">A BSM is transmitted with the </w:t>
            </w:r>
            <w:proofErr w:type="spellStart"/>
            <w:r>
              <w:t>DE_VehicleEventFlags</w:t>
            </w:r>
            <w:proofErr w:type="spellEnd"/>
            <w:r>
              <w:t xml:space="preserve"> element included</w:t>
            </w:r>
            <w:r w:rsidR="0093332A">
              <w:t xml:space="preserve"> </w:t>
            </w:r>
            <w:r w:rsidR="002E1871">
              <w:t xml:space="preserve">within time period = </w:t>
            </w:r>
            <w:r w:rsidR="0070501E">
              <w:t xml:space="preserve">50 </w:t>
            </w:r>
            <w:proofErr w:type="spellStart"/>
            <w:r w:rsidR="0070501E">
              <w:t>ms</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F0A2E07" w14:textId="77777777" w:rsidR="0024510B" w:rsidRDefault="009E4ABA">
            <w:pPr>
              <w:tabs>
                <w:tab w:val="right" w:pos="1973"/>
              </w:tabs>
              <w:spacing w:after="0" w:line="259" w:lineRule="auto"/>
            </w:pPr>
            <w:r>
              <w:t>Pass / Fail</w:t>
            </w:r>
          </w:p>
        </w:tc>
      </w:tr>
      <w:tr w:rsidR="009900F2" w14:paraId="5A7826AA" w14:textId="77777777" w:rsidTr="008A5352">
        <w:tc>
          <w:tcPr>
            <w:tcW w:w="737" w:type="dxa"/>
            <w:tcBorders>
              <w:top w:val="single" w:sz="4" w:space="0" w:color="000000"/>
              <w:left w:val="single" w:sz="4" w:space="0" w:color="000000"/>
              <w:bottom w:val="single" w:sz="4" w:space="0" w:color="000000"/>
              <w:right w:val="single" w:sz="4" w:space="0" w:color="000000"/>
            </w:tcBorders>
          </w:tcPr>
          <w:p w14:paraId="043911AF" w14:textId="404CAAAA" w:rsidR="009900F2" w:rsidRDefault="009900F2" w:rsidP="008A5352">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1C681A5A" w14:textId="77777777" w:rsidR="009900F2" w:rsidRDefault="009900F2" w:rsidP="008A5352">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0C7B5E0" w14:textId="7E07E56A" w:rsidR="009900F2" w:rsidRDefault="009900F2" w:rsidP="008A5352">
            <w:pPr>
              <w:spacing w:after="0" w:line="259" w:lineRule="auto"/>
            </w:pPr>
            <w:r>
              <w:t xml:space="preserve">A BSM is transmitted with the </w:t>
            </w:r>
            <w:proofErr w:type="spellStart"/>
            <w:r>
              <w:t>DE_VehicleEventFlags</w:t>
            </w:r>
            <w:proofErr w:type="spellEnd"/>
            <w:r>
              <w:t xml:space="preserve"> element included with corresponding bits set according to </w:t>
            </w:r>
            <w:r w:rsidRPr="004E5810">
              <w:rPr>
                <w:b/>
              </w:rPr>
              <w:t>Bit Location</w:t>
            </w:r>
            <w:r w:rsidR="00B454D5">
              <w:rPr>
                <w:b/>
              </w:rPr>
              <w:t xml:space="preserve"> </w:t>
            </w:r>
            <w:r w:rsidR="00B454D5">
              <w:t xml:space="preserve">as per Section </w:t>
            </w:r>
            <w:r w:rsidR="00B454D5">
              <w:fldChar w:fldCharType="begin"/>
            </w:r>
            <w:r w:rsidR="00B454D5">
              <w:instrText xml:space="preserve"> REF _Ref447551280 \r \h </w:instrText>
            </w:r>
            <w:r w:rsidR="00B454D5">
              <w:fldChar w:fldCharType="separate"/>
            </w:r>
            <w:r w:rsidR="00221534">
              <w:t>7.4</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89941A4" w14:textId="77777777" w:rsidR="009900F2" w:rsidRDefault="009900F2" w:rsidP="008A5352">
            <w:pPr>
              <w:spacing w:after="0" w:line="259" w:lineRule="auto"/>
            </w:pPr>
            <w:r>
              <w:t>Pass / Fail</w:t>
            </w:r>
          </w:p>
        </w:tc>
      </w:tr>
      <w:tr w:rsidR="002E1871" w14:paraId="0C3B2F92" w14:textId="77777777">
        <w:tc>
          <w:tcPr>
            <w:tcW w:w="737" w:type="dxa"/>
            <w:tcBorders>
              <w:top w:val="single" w:sz="4" w:space="0" w:color="000000"/>
              <w:left w:val="single" w:sz="4" w:space="0" w:color="000000"/>
              <w:bottom w:val="single" w:sz="4" w:space="0" w:color="000000"/>
              <w:right w:val="single" w:sz="4" w:space="0" w:color="000000"/>
            </w:tcBorders>
          </w:tcPr>
          <w:p w14:paraId="7FBF6B67" w14:textId="1643072B" w:rsidR="002E1871" w:rsidRDefault="009900F2">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D88543D" w14:textId="2028AE93" w:rsidR="002E1871" w:rsidRDefault="002E1871">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1491E3" w14:textId="13B83656" w:rsidR="002E1871" w:rsidRDefault="009900F2" w:rsidP="002E1871">
            <w:pPr>
              <w:spacing w:after="0" w:line="259" w:lineRule="auto"/>
            </w:pPr>
            <w:r>
              <w:t>The</w:t>
            </w:r>
            <w:r w:rsidR="002E1871">
              <w:t xml:space="preserve"> previously set </w:t>
            </w:r>
            <w:r>
              <w:t xml:space="preserve">of </w:t>
            </w:r>
            <w:r w:rsidR="002E1871" w:rsidRPr="00D46AC7">
              <w:rPr>
                <w:b/>
              </w:rPr>
              <w:t>Event Flag</w:t>
            </w:r>
            <w:r w:rsidRPr="00D46AC7">
              <w:rPr>
                <w:b/>
              </w:rPr>
              <w:t>s</w:t>
            </w:r>
            <w:r>
              <w:t xml:space="preserve"> are removed</w:t>
            </w:r>
          </w:p>
        </w:tc>
        <w:tc>
          <w:tcPr>
            <w:tcW w:w="1980" w:type="dxa"/>
            <w:tcBorders>
              <w:top w:val="single" w:sz="4" w:space="0" w:color="000000"/>
              <w:left w:val="single" w:sz="4" w:space="0" w:color="000000"/>
              <w:bottom w:val="single" w:sz="4" w:space="0" w:color="000000"/>
              <w:right w:val="single" w:sz="4" w:space="0" w:color="000000"/>
            </w:tcBorders>
          </w:tcPr>
          <w:p w14:paraId="0A2D7055" w14:textId="77777777" w:rsidR="002E1871" w:rsidRDefault="002E1871">
            <w:pPr>
              <w:tabs>
                <w:tab w:val="right" w:pos="1973"/>
              </w:tabs>
              <w:spacing w:after="0" w:line="259" w:lineRule="auto"/>
            </w:pPr>
          </w:p>
        </w:tc>
      </w:tr>
      <w:tr w:rsidR="002E1871" w14:paraId="585D8111" w14:textId="77777777">
        <w:tc>
          <w:tcPr>
            <w:tcW w:w="737" w:type="dxa"/>
            <w:tcBorders>
              <w:top w:val="single" w:sz="4" w:space="0" w:color="000000"/>
              <w:left w:val="single" w:sz="4" w:space="0" w:color="000000"/>
              <w:bottom w:val="single" w:sz="4" w:space="0" w:color="000000"/>
              <w:right w:val="single" w:sz="4" w:space="0" w:color="000000"/>
            </w:tcBorders>
          </w:tcPr>
          <w:p w14:paraId="5299000E" w14:textId="7928F6EC" w:rsidR="002E1871" w:rsidRDefault="009900F2">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2A4043C" w14:textId="09B9BF01" w:rsidR="002E1871" w:rsidRDefault="004E5810">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94341E4" w14:textId="65738006" w:rsidR="002E1871" w:rsidRDefault="002E1871" w:rsidP="002E1871">
            <w:pPr>
              <w:spacing w:after="0" w:line="259" w:lineRule="auto"/>
            </w:pPr>
            <w:r>
              <w:t xml:space="preserve">The BSM contains no </w:t>
            </w:r>
            <w:proofErr w:type="spellStart"/>
            <w:r>
              <w:t>DE_VehicleEve</w:t>
            </w:r>
            <w:r w:rsidR="004A7E27">
              <w:t>ntFlags</w:t>
            </w:r>
            <w:proofErr w:type="spellEnd"/>
            <w:r w:rsidR="004A7E27">
              <w:t xml:space="preserve"> within time period = </w:t>
            </w:r>
            <w:proofErr w:type="spellStart"/>
            <w:r w:rsidR="004A7E27">
              <w:t>v</w:t>
            </w:r>
            <w:r w:rsidR="00DF245A">
              <w:t>Event</w:t>
            </w:r>
            <w:r w:rsidR="004A7E27">
              <w:t>DetectLatency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2443CEB3" w14:textId="799322CA" w:rsidR="002E1871" w:rsidRDefault="002E1871">
            <w:pPr>
              <w:tabs>
                <w:tab w:val="right" w:pos="1973"/>
              </w:tabs>
              <w:spacing w:after="0" w:line="259" w:lineRule="auto"/>
            </w:pPr>
            <w:r>
              <w:t>Pass / Fail</w:t>
            </w:r>
          </w:p>
        </w:tc>
      </w:tr>
      <w:tr w:rsidR="0024510B" w14:paraId="61CE0C3F" w14:textId="77777777">
        <w:tc>
          <w:tcPr>
            <w:tcW w:w="737" w:type="dxa"/>
            <w:tcBorders>
              <w:top w:val="single" w:sz="4" w:space="0" w:color="000000"/>
              <w:left w:val="single" w:sz="4" w:space="0" w:color="000000"/>
              <w:bottom w:val="single" w:sz="4" w:space="0" w:color="000000"/>
              <w:right w:val="single" w:sz="4" w:space="0" w:color="000000"/>
            </w:tcBorders>
          </w:tcPr>
          <w:p w14:paraId="085F34E4" w14:textId="11550394" w:rsidR="0024510B" w:rsidRDefault="009900F2">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477CD5EF" w14:textId="77777777" w:rsidR="0024510B" w:rsidRDefault="009E4ABA">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1B281A21" w14:textId="61CF1AEE" w:rsidR="0024510B" w:rsidRDefault="009E4ABA" w:rsidP="00B454D5">
            <w:pPr>
              <w:spacing w:after="0" w:line="259" w:lineRule="auto"/>
            </w:pPr>
            <w:r>
              <w:t xml:space="preserve">Steps 2 – </w:t>
            </w:r>
            <w:r w:rsidR="002E1871">
              <w:t>6</w:t>
            </w:r>
            <w:r>
              <w:t xml:space="preserve"> are repeat</w:t>
            </w:r>
            <w:r w:rsidR="009900F2">
              <w:t>ed for variants</w:t>
            </w:r>
            <w:r w:rsidR="00A620AF">
              <w:t xml:space="preserve"> </w:t>
            </w:r>
            <w:r w:rsidR="005F73F4">
              <w:t xml:space="preserve">from the Variants table in Section </w:t>
            </w:r>
            <w:r w:rsidR="00B454D5">
              <w:fldChar w:fldCharType="begin"/>
            </w:r>
            <w:r w:rsidR="00B454D5">
              <w:instrText xml:space="preserve"> REF _Ref447551280 \r \h </w:instrText>
            </w:r>
            <w:r w:rsidR="00B454D5">
              <w:fldChar w:fldCharType="separate"/>
            </w:r>
            <w:r w:rsidR="00221534">
              <w:t>7.4</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C7F1178" w14:textId="77777777" w:rsidR="0024510B" w:rsidRDefault="0024510B">
            <w:pPr>
              <w:spacing w:after="0" w:line="259" w:lineRule="auto"/>
            </w:pPr>
          </w:p>
        </w:tc>
      </w:tr>
    </w:tbl>
    <w:p w14:paraId="1FF2F420" w14:textId="77777777" w:rsidR="0024510B" w:rsidRDefault="0024510B"/>
    <w:tbl>
      <w:tblPr>
        <w:tblStyle w:val="a4"/>
        <w:tblW w:w="9360" w:type="dxa"/>
        <w:tblInd w:w="-4" w:type="dxa"/>
        <w:tblLayout w:type="fixed"/>
        <w:tblLook w:val="0000" w:firstRow="0" w:lastRow="0" w:firstColumn="0" w:lastColumn="0" w:noHBand="0" w:noVBand="0"/>
      </w:tblPr>
      <w:tblGrid>
        <w:gridCol w:w="737"/>
        <w:gridCol w:w="1063"/>
        <w:gridCol w:w="5580"/>
        <w:gridCol w:w="1980"/>
      </w:tblGrid>
      <w:tr w:rsidR="0024510B" w14:paraId="422992E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68C374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C30AB55" w14:textId="76AF6667" w:rsidR="0024510B" w:rsidRDefault="009E4ABA">
            <w:pPr>
              <w:spacing w:after="0"/>
            </w:pPr>
            <w:r>
              <w:t>TP-BSM-S</w:t>
            </w:r>
            <w:r w:rsidR="0032330E">
              <w:t>T</w:t>
            </w:r>
            <w:r>
              <w:t>-BV-02</w:t>
            </w:r>
          </w:p>
        </w:tc>
      </w:tr>
      <w:tr w:rsidR="0024510B" w14:paraId="1FFFD9E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F481A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1EBB2E" w14:textId="67451145" w:rsidR="0024510B" w:rsidRDefault="009E4ABA" w:rsidP="00A95B83">
            <w:pPr>
              <w:spacing w:after="0"/>
            </w:pPr>
            <w:r>
              <w:t xml:space="preserve">Verify that </w:t>
            </w:r>
            <w:r w:rsidR="00A95B83">
              <w:t xml:space="preserve">the first </w:t>
            </w:r>
            <w:r>
              <w:t>BSM</w:t>
            </w:r>
            <w:r w:rsidR="00A95B83">
              <w:t xml:space="preserve"> transmitted after device restart uses a random time </w:t>
            </w:r>
          </w:p>
        </w:tc>
      </w:tr>
      <w:tr w:rsidR="0024510B" w14:paraId="6BB8A94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5577F69"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78BFA8B9" w14:textId="4757CEA4" w:rsidR="0024510B" w:rsidRDefault="009E4ABA">
            <w:pPr>
              <w:spacing w:after="0"/>
            </w:pPr>
            <w:r>
              <w:t>TC</w:t>
            </w:r>
            <w:r w:rsidR="00A32C82">
              <w:t>3</w:t>
            </w:r>
          </w:p>
        </w:tc>
      </w:tr>
      <w:tr w:rsidR="0024510B" w14:paraId="65BA731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6431489"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779C77" w14:textId="37B6A80F" w:rsidR="0024510B" w:rsidRDefault="009E4ABA">
            <w:pPr>
              <w:spacing w:after="0"/>
            </w:pPr>
            <w:r>
              <w:t>V2V-BSMTX-GENTIM-001</w:t>
            </w:r>
          </w:p>
        </w:tc>
      </w:tr>
      <w:tr w:rsidR="0024510B" w14:paraId="5D1B1EE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CDF49B3" w14:textId="77777777" w:rsidR="0024510B" w:rsidRDefault="009E4ABA">
            <w:pPr>
              <w:spacing w:after="0"/>
              <w:jc w:val="center"/>
            </w:pPr>
            <w:r>
              <w:rPr>
                <w:b/>
              </w:rPr>
              <w:t>Pre-test conditions</w:t>
            </w:r>
          </w:p>
        </w:tc>
      </w:tr>
      <w:tr w:rsidR="0024510B" w14:paraId="02637E9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30AF3D8" w14:textId="585E4367" w:rsidR="0024510B" w:rsidRDefault="009E4ABA">
            <w:pPr>
              <w:numPr>
                <w:ilvl w:val="0"/>
                <w:numId w:val="2"/>
              </w:numPr>
              <w:spacing w:after="0" w:line="259" w:lineRule="auto"/>
              <w:ind w:hanging="360"/>
              <w:contextualSpacing/>
            </w:pPr>
            <w:r>
              <w:t xml:space="preserve">The </w:t>
            </w:r>
            <w:r w:rsidR="003B488B">
              <w:t>I</w:t>
            </w:r>
            <w:r>
              <w:t>UT is configured to transmit BSMs</w:t>
            </w:r>
            <w:r w:rsidR="00A95B83">
              <w:t xml:space="preserve"> automatically upon restart</w:t>
            </w:r>
          </w:p>
          <w:p w14:paraId="263961A3" w14:textId="77777777" w:rsidR="0024510B" w:rsidRDefault="009E4ABA">
            <w:pPr>
              <w:numPr>
                <w:ilvl w:val="0"/>
                <w:numId w:val="2"/>
              </w:numPr>
              <w:spacing w:after="0" w:line="259" w:lineRule="auto"/>
              <w:ind w:hanging="360"/>
              <w:contextualSpacing/>
            </w:pPr>
            <w:r>
              <w:t xml:space="preserve">The </w:t>
            </w:r>
            <w:r w:rsidR="003B488B">
              <w:t>I</w:t>
            </w:r>
            <w:r>
              <w:t>UT is in the initial state</w:t>
            </w:r>
          </w:p>
        </w:tc>
      </w:tr>
      <w:tr w:rsidR="0024510B" w14:paraId="08D35FD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DFC0833" w14:textId="77777777" w:rsidR="0024510B" w:rsidRDefault="009E4ABA">
            <w:pPr>
              <w:spacing w:after="0"/>
              <w:jc w:val="center"/>
            </w:pPr>
            <w:r>
              <w:rPr>
                <w:b/>
              </w:rPr>
              <w:t>Test Sequence</w:t>
            </w:r>
          </w:p>
        </w:tc>
      </w:tr>
      <w:tr w:rsidR="0024510B" w14:paraId="12444B74" w14:textId="77777777">
        <w:tc>
          <w:tcPr>
            <w:tcW w:w="737" w:type="dxa"/>
            <w:tcBorders>
              <w:top w:val="single" w:sz="4" w:space="0" w:color="000000"/>
              <w:left w:val="single" w:sz="4" w:space="0" w:color="000000"/>
              <w:bottom w:val="single" w:sz="4" w:space="0" w:color="000000"/>
              <w:right w:val="single" w:sz="4" w:space="0" w:color="000000"/>
            </w:tcBorders>
          </w:tcPr>
          <w:p w14:paraId="3010F81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609CE7E"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143663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1B5B096" w14:textId="77777777" w:rsidR="0024510B" w:rsidRDefault="009E4ABA">
            <w:pPr>
              <w:spacing w:after="0" w:line="259" w:lineRule="auto"/>
            </w:pPr>
            <w:r>
              <w:rPr>
                <w:b/>
              </w:rPr>
              <w:t>Verdict</w:t>
            </w:r>
          </w:p>
        </w:tc>
      </w:tr>
      <w:tr w:rsidR="0024510B" w14:paraId="4D7677CF" w14:textId="77777777">
        <w:tc>
          <w:tcPr>
            <w:tcW w:w="737" w:type="dxa"/>
            <w:tcBorders>
              <w:top w:val="single" w:sz="4" w:space="0" w:color="000000"/>
              <w:left w:val="single" w:sz="4" w:space="0" w:color="000000"/>
              <w:bottom w:val="single" w:sz="4" w:space="0" w:color="000000"/>
              <w:right w:val="single" w:sz="4" w:space="0" w:color="000000"/>
            </w:tcBorders>
          </w:tcPr>
          <w:p w14:paraId="610F5643"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246D403A"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E45BC87" w14:textId="77777777" w:rsidR="0024510B" w:rsidRDefault="009E4ABA">
            <w:pPr>
              <w:spacing w:after="0"/>
            </w:pPr>
            <w:r>
              <w:t>The device is</w:t>
            </w:r>
            <w:r w:rsidR="0093332A">
              <w:t xml:space="preserve"> restarted</w:t>
            </w:r>
          </w:p>
        </w:tc>
        <w:tc>
          <w:tcPr>
            <w:tcW w:w="1980" w:type="dxa"/>
            <w:tcBorders>
              <w:top w:val="single" w:sz="4" w:space="0" w:color="000000"/>
              <w:left w:val="single" w:sz="4" w:space="0" w:color="000000"/>
              <w:bottom w:val="single" w:sz="4" w:space="0" w:color="000000"/>
              <w:right w:val="single" w:sz="4" w:space="0" w:color="000000"/>
            </w:tcBorders>
          </w:tcPr>
          <w:p w14:paraId="245E3726" w14:textId="77777777" w:rsidR="0024510B" w:rsidRDefault="0024510B">
            <w:pPr>
              <w:spacing w:after="0" w:line="259" w:lineRule="auto"/>
            </w:pPr>
          </w:p>
        </w:tc>
      </w:tr>
      <w:tr w:rsidR="0024510B" w14:paraId="09060849" w14:textId="77777777">
        <w:tc>
          <w:tcPr>
            <w:tcW w:w="737" w:type="dxa"/>
            <w:tcBorders>
              <w:top w:val="single" w:sz="4" w:space="0" w:color="000000"/>
              <w:left w:val="single" w:sz="4" w:space="0" w:color="000000"/>
              <w:bottom w:val="single" w:sz="4" w:space="0" w:color="000000"/>
              <w:right w:val="single" w:sz="4" w:space="0" w:color="000000"/>
            </w:tcBorders>
          </w:tcPr>
          <w:p w14:paraId="54DF1338" w14:textId="07C93527" w:rsidR="0024510B" w:rsidRDefault="00AF5834">
            <w:pPr>
              <w:spacing w:after="0" w:line="259" w:lineRule="auto"/>
            </w:pPr>
            <w:bookmarkStart w:id="66" w:name="h.41mghml" w:colFirst="0" w:colLast="0"/>
            <w:bookmarkEnd w:id="66"/>
            <w:r>
              <w:t>2</w:t>
            </w:r>
          </w:p>
        </w:tc>
        <w:tc>
          <w:tcPr>
            <w:tcW w:w="1063" w:type="dxa"/>
            <w:tcBorders>
              <w:top w:val="single" w:sz="4" w:space="0" w:color="000000"/>
              <w:left w:val="single" w:sz="4" w:space="0" w:color="000000"/>
              <w:bottom w:val="single" w:sz="4" w:space="0" w:color="000000"/>
              <w:right w:val="single" w:sz="4" w:space="0" w:color="000000"/>
            </w:tcBorders>
          </w:tcPr>
          <w:p w14:paraId="0CF12F14" w14:textId="50A08B19" w:rsidR="0024510B" w:rsidRDefault="00085660">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1BA7BCAD" w14:textId="242E6FAC" w:rsidR="0024510B" w:rsidRDefault="009E4ABA" w:rsidP="00DA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is transmitted </w:t>
            </w:r>
            <w:r w:rsidR="00FB7218">
              <w:t xml:space="preserve">and </w:t>
            </w:r>
            <w:r w:rsidR="00DA0D42">
              <w:t>the time stamp from the sniffer on reception is recorded</w:t>
            </w:r>
          </w:p>
        </w:tc>
        <w:tc>
          <w:tcPr>
            <w:tcW w:w="1980" w:type="dxa"/>
            <w:tcBorders>
              <w:top w:val="single" w:sz="4" w:space="0" w:color="000000"/>
              <w:left w:val="single" w:sz="4" w:space="0" w:color="000000"/>
              <w:bottom w:val="single" w:sz="4" w:space="0" w:color="000000"/>
              <w:right w:val="single" w:sz="4" w:space="0" w:color="000000"/>
            </w:tcBorders>
          </w:tcPr>
          <w:p w14:paraId="0CFE0B59" w14:textId="3A0525C9" w:rsidR="0024510B" w:rsidRDefault="0024510B">
            <w:pPr>
              <w:spacing w:after="0" w:line="259" w:lineRule="auto"/>
            </w:pPr>
          </w:p>
        </w:tc>
      </w:tr>
      <w:tr w:rsidR="00FB7218" w14:paraId="37532C2B" w14:textId="77777777">
        <w:tc>
          <w:tcPr>
            <w:tcW w:w="737" w:type="dxa"/>
            <w:tcBorders>
              <w:top w:val="single" w:sz="4" w:space="0" w:color="000000"/>
              <w:left w:val="single" w:sz="4" w:space="0" w:color="000000"/>
              <w:bottom w:val="single" w:sz="4" w:space="0" w:color="000000"/>
              <w:right w:val="single" w:sz="4" w:space="0" w:color="000000"/>
            </w:tcBorders>
          </w:tcPr>
          <w:p w14:paraId="47789FC7" w14:textId="4D08C29A" w:rsidR="00FB7218" w:rsidRDefault="00AF5834">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996652A" w14:textId="77777777" w:rsidR="00FB7218" w:rsidRDefault="00FB7218">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19B3EE3A" w14:textId="473D5839" w:rsidR="00FB7218" w:rsidRDefault="0067279B"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Steps 1 – 2</w:t>
            </w:r>
            <w:r w:rsidR="00FB7218">
              <w:t xml:space="preserve"> are repeated </w:t>
            </w:r>
            <w:r w:rsidR="00EC5686">
              <w:t>enough</w:t>
            </w:r>
            <w:r w:rsidR="001E788F">
              <w:t xml:space="preserve"> </w:t>
            </w:r>
            <w:r w:rsidR="00FB7218">
              <w:t>times to ensure a statistically significant sample size</w:t>
            </w:r>
            <w:r w:rsidR="00EC5686">
              <w:t xml:space="preserve">, as defined in Section </w:t>
            </w:r>
            <w:r w:rsidR="001339C1">
              <w:fldChar w:fldCharType="begin"/>
            </w:r>
            <w:r w:rsidR="001339C1">
              <w:instrText xml:space="preserve"> REF _Ref447196152 \r \h </w:instrText>
            </w:r>
            <w:r w:rsidR="001339C1">
              <w:fldChar w:fldCharType="separate"/>
            </w:r>
            <w:r w:rsidR="00221534">
              <w:t>7.1</w:t>
            </w:r>
            <w:r w:rsidR="001339C1">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26C6E530" w14:textId="77777777" w:rsidR="00FB7218" w:rsidRDefault="00FB7218">
            <w:pPr>
              <w:spacing w:after="0" w:line="259" w:lineRule="auto"/>
            </w:pPr>
          </w:p>
        </w:tc>
      </w:tr>
      <w:tr w:rsidR="00A66B81" w14:paraId="671195B8" w14:textId="77777777">
        <w:tc>
          <w:tcPr>
            <w:tcW w:w="737" w:type="dxa"/>
            <w:tcBorders>
              <w:top w:val="single" w:sz="4" w:space="0" w:color="000000"/>
              <w:left w:val="single" w:sz="4" w:space="0" w:color="000000"/>
              <w:bottom w:val="single" w:sz="4" w:space="0" w:color="000000"/>
              <w:right w:val="single" w:sz="4" w:space="0" w:color="000000"/>
            </w:tcBorders>
          </w:tcPr>
          <w:p w14:paraId="0CD23D46" w14:textId="73DF47E6" w:rsidR="00A66B81" w:rsidRDefault="00AF5834">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8855D20" w14:textId="77777777" w:rsidR="00A66B81" w:rsidRDefault="00A66B8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F528565" w14:textId="3F103482" w:rsidR="00A66B81" w:rsidRDefault="00A66B81" w:rsidP="0008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sample of</w:t>
            </w:r>
            <w:r w:rsidR="00202BD9">
              <w:t xml:space="preserve"> millisecond values </w:t>
            </w:r>
            <w:proofErr w:type="spellStart"/>
            <w:r w:rsidR="00202BD9">
              <w:t>modded</w:t>
            </w:r>
            <w:proofErr w:type="spellEnd"/>
            <w:r w:rsidR="00202BD9">
              <w:t xml:space="preserve"> </w:t>
            </w:r>
            <w:r w:rsidR="00085660">
              <w:t>by</w:t>
            </w:r>
            <w:r w:rsidR="00202BD9">
              <w:t xml:space="preserve"> 100 from the samples of start times</w:t>
            </w:r>
            <w:r>
              <w:t xml:space="preserve"> is deemed sufficiently random</w:t>
            </w:r>
            <w:r w:rsidR="00EC5686">
              <w:t xml:space="preserve"> according to criteria set in S</w:t>
            </w:r>
            <w:r w:rsidR="00A95B83">
              <w:t xml:space="preserve">ection </w:t>
            </w:r>
            <w:r w:rsidR="00A95B83">
              <w:fldChar w:fldCharType="begin"/>
            </w:r>
            <w:r w:rsidR="00A95B83">
              <w:instrText xml:space="preserve"> REF _Ref447196152 \r \h </w:instrText>
            </w:r>
            <w:r w:rsidR="00A95B83">
              <w:fldChar w:fldCharType="separate"/>
            </w:r>
            <w:r w:rsidR="00221534">
              <w:t>7.1</w:t>
            </w:r>
            <w:r w:rsidR="00A95B83">
              <w:fldChar w:fldCharType="end"/>
            </w:r>
            <w:r w:rsidR="00DF224A">
              <w:t xml:space="preserve">, where the average is </w:t>
            </w:r>
            <w:r w:rsidR="00085660">
              <w:t>49.5</w:t>
            </w:r>
            <w:r w:rsidR="00DF224A">
              <w:t xml:space="preserve">  +/-</w:t>
            </w:r>
            <w:r w:rsidR="00085660">
              <w:t xml:space="preserve"> 2.5</w:t>
            </w:r>
            <w:r w:rsidR="00DF224A">
              <w:t xml:space="preserve">   and the tolerance for the standard deviation is 28.</w:t>
            </w:r>
            <w:r w:rsidR="00085660">
              <w:t>6</w:t>
            </w:r>
            <w:r w:rsidR="00DF224A">
              <w:t xml:space="preserve">  +/- </w:t>
            </w:r>
            <w:r w:rsidR="00085660">
              <w:t>1.5</w:t>
            </w:r>
          </w:p>
        </w:tc>
        <w:tc>
          <w:tcPr>
            <w:tcW w:w="1980" w:type="dxa"/>
            <w:tcBorders>
              <w:top w:val="single" w:sz="4" w:space="0" w:color="000000"/>
              <w:left w:val="single" w:sz="4" w:space="0" w:color="000000"/>
              <w:bottom w:val="single" w:sz="4" w:space="0" w:color="000000"/>
              <w:right w:val="single" w:sz="4" w:space="0" w:color="000000"/>
            </w:tcBorders>
          </w:tcPr>
          <w:p w14:paraId="0BD43568" w14:textId="77777777" w:rsidR="00A66B81" w:rsidRDefault="00A66B81">
            <w:pPr>
              <w:spacing w:after="0" w:line="259" w:lineRule="auto"/>
            </w:pPr>
            <w:r>
              <w:t>Pass / Fail</w:t>
            </w:r>
          </w:p>
        </w:tc>
      </w:tr>
    </w:tbl>
    <w:p w14:paraId="57426748" w14:textId="736C16CC" w:rsidR="0024510B" w:rsidRDefault="0024510B"/>
    <w:tbl>
      <w:tblPr>
        <w:tblStyle w:val="a5"/>
        <w:tblW w:w="9368" w:type="dxa"/>
        <w:tblInd w:w="-4" w:type="dxa"/>
        <w:tblLayout w:type="fixed"/>
        <w:tblLook w:val="0000" w:firstRow="0" w:lastRow="0" w:firstColumn="0" w:lastColumn="0" w:noHBand="0" w:noVBand="0"/>
      </w:tblPr>
      <w:tblGrid>
        <w:gridCol w:w="344"/>
        <w:gridCol w:w="393"/>
        <w:gridCol w:w="1063"/>
        <w:gridCol w:w="4778"/>
        <w:gridCol w:w="802"/>
        <w:gridCol w:w="1980"/>
        <w:gridCol w:w="8"/>
      </w:tblGrid>
      <w:tr w:rsidR="00236734" w14:paraId="2C7B61A0"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3BC25E66" w14:textId="77777777" w:rsidR="00236734" w:rsidRDefault="00236734" w:rsidP="00667777">
            <w:pPr>
              <w:spacing w:after="0"/>
            </w:pPr>
            <w:r>
              <w:rPr>
                <w:b/>
              </w:rPr>
              <w:lastRenderedPageBreak/>
              <w:t>Identifier</w:t>
            </w:r>
          </w:p>
        </w:tc>
        <w:tc>
          <w:tcPr>
            <w:tcW w:w="7560" w:type="dxa"/>
            <w:gridSpan w:val="3"/>
            <w:tcBorders>
              <w:top w:val="single" w:sz="4" w:space="0" w:color="000000"/>
              <w:left w:val="single" w:sz="4" w:space="0" w:color="000000"/>
              <w:bottom w:val="single" w:sz="4" w:space="0" w:color="000000"/>
              <w:right w:val="single" w:sz="4" w:space="0" w:color="000000"/>
            </w:tcBorders>
          </w:tcPr>
          <w:p w14:paraId="2AAC3BB5" w14:textId="230DCF39" w:rsidR="00236734" w:rsidRDefault="00236734" w:rsidP="00667777">
            <w:pPr>
              <w:tabs>
                <w:tab w:val="left" w:pos="3130"/>
              </w:tabs>
              <w:spacing w:after="0"/>
            </w:pPr>
            <w:r>
              <w:t>TP-BSM-S</w:t>
            </w:r>
            <w:r w:rsidR="0032330E">
              <w:t>T</w:t>
            </w:r>
            <w:r>
              <w:t>-BV-03-X</w:t>
            </w:r>
          </w:p>
        </w:tc>
      </w:tr>
      <w:tr w:rsidR="00236734" w14:paraId="40DBE3B6"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145D0CEC" w14:textId="77777777" w:rsidR="00236734" w:rsidRDefault="00236734" w:rsidP="00667777">
            <w:pPr>
              <w:spacing w:after="0"/>
            </w:pPr>
            <w:r>
              <w:rPr>
                <w:b/>
              </w:rPr>
              <w:t>Test Objective</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50C56C63" w14:textId="77777777" w:rsidR="00236734" w:rsidRDefault="00236734" w:rsidP="00667777">
            <w:pPr>
              <w:spacing w:after="0"/>
            </w:pPr>
            <w:r>
              <w:t>Verify BSMs are transmitted with correct contents and transmission parameters</w:t>
            </w:r>
          </w:p>
        </w:tc>
      </w:tr>
      <w:tr w:rsidR="00236734" w14:paraId="0949F0BA"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4EBB9D79" w14:textId="77777777" w:rsidR="00236734" w:rsidRDefault="00236734" w:rsidP="00667777">
            <w:pPr>
              <w:spacing w:after="0"/>
            </w:pPr>
            <w:r>
              <w:rPr>
                <w:b/>
              </w:rPr>
              <w:t>Test Configuration</w:t>
            </w:r>
          </w:p>
        </w:tc>
        <w:tc>
          <w:tcPr>
            <w:tcW w:w="7560" w:type="dxa"/>
            <w:gridSpan w:val="3"/>
            <w:tcBorders>
              <w:top w:val="single" w:sz="4" w:space="0" w:color="000000"/>
              <w:left w:val="single" w:sz="4" w:space="0" w:color="000000"/>
              <w:bottom w:val="single" w:sz="4" w:space="0" w:color="000000"/>
              <w:right w:val="single" w:sz="4" w:space="0" w:color="000000"/>
            </w:tcBorders>
          </w:tcPr>
          <w:p w14:paraId="0E951B6E" w14:textId="175AE417" w:rsidR="00236734" w:rsidRDefault="00236734" w:rsidP="00667777">
            <w:pPr>
              <w:spacing w:after="0"/>
            </w:pPr>
            <w:r>
              <w:t>TC</w:t>
            </w:r>
            <w:r w:rsidR="00A32C82">
              <w:t>1</w:t>
            </w:r>
          </w:p>
        </w:tc>
      </w:tr>
      <w:tr w:rsidR="00236734" w14:paraId="6E295ED4"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74A4D806" w14:textId="77777777" w:rsidR="00236734" w:rsidRDefault="00236734" w:rsidP="00667777">
            <w:pPr>
              <w:spacing w:after="0"/>
            </w:pPr>
            <w:r>
              <w:rPr>
                <w:b/>
              </w:rPr>
              <w:t>Reference:</w:t>
            </w:r>
          </w:p>
        </w:tc>
        <w:tc>
          <w:tcPr>
            <w:tcW w:w="7560" w:type="dxa"/>
            <w:gridSpan w:val="3"/>
            <w:tcBorders>
              <w:top w:val="single" w:sz="4" w:space="0" w:color="000000"/>
              <w:left w:val="single" w:sz="4" w:space="0" w:color="000000"/>
              <w:bottom w:val="single" w:sz="4" w:space="0" w:color="000000"/>
              <w:right w:val="single" w:sz="4" w:space="0" w:color="000000"/>
            </w:tcBorders>
          </w:tcPr>
          <w:p w14:paraId="730050D1" w14:textId="77777777" w:rsidR="00236734" w:rsidRDefault="00236734" w:rsidP="00667777">
            <w:pPr>
              <w:spacing w:after="0"/>
            </w:pPr>
            <w:r>
              <w:t>[1] V2V-BSMTX-BSMCONT-[001-004], V2V-BSMTX-CHDATARATE-[001-002], V2V-STD-J2735-[001-015, 020-039, 041-045], V2V-BSMTX-DATAACC-001, V2V-BSMTX-MINTX-001</w:t>
            </w:r>
          </w:p>
        </w:tc>
      </w:tr>
      <w:tr w:rsidR="00236734" w14:paraId="494CA28A"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2F2F2"/>
          </w:tcPr>
          <w:p w14:paraId="4427E36D" w14:textId="77777777" w:rsidR="00236734" w:rsidRDefault="00236734" w:rsidP="00667777">
            <w:pPr>
              <w:keepNext/>
              <w:spacing w:after="0"/>
              <w:jc w:val="center"/>
            </w:pPr>
            <w:r>
              <w:rPr>
                <w:b/>
              </w:rPr>
              <w:t>Pre-test conditions</w:t>
            </w:r>
          </w:p>
        </w:tc>
      </w:tr>
      <w:tr w:rsidR="00236734" w14:paraId="5EE6B38E"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FFFFF"/>
          </w:tcPr>
          <w:p w14:paraId="1C046F16" w14:textId="77777777" w:rsidR="00236734" w:rsidRDefault="00236734" w:rsidP="00667777">
            <w:pPr>
              <w:numPr>
                <w:ilvl w:val="0"/>
                <w:numId w:val="2"/>
              </w:numPr>
              <w:spacing w:after="0" w:line="259" w:lineRule="auto"/>
              <w:ind w:hanging="360"/>
              <w:contextualSpacing/>
            </w:pPr>
            <w:r>
              <w:t>The IUT is in the initial state</w:t>
            </w:r>
          </w:p>
          <w:p w14:paraId="7C3380F2" w14:textId="77777777" w:rsidR="00236734" w:rsidRDefault="00236734" w:rsidP="00667777">
            <w:pPr>
              <w:numPr>
                <w:ilvl w:val="0"/>
                <w:numId w:val="2"/>
              </w:numPr>
              <w:spacing w:after="0" w:line="259" w:lineRule="auto"/>
              <w:ind w:hanging="360"/>
              <w:contextualSpacing/>
            </w:pPr>
            <w:r>
              <w:t>Congestion Control is turned off</w:t>
            </w:r>
          </w:p>
        </w:tc>
      </w:tr>
      <w:tr w:rsidR="00236734" w14:paraId="6D6D0455"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2F2F2"/>
          </w:tcPr>
          <w:p w14:paraId="5383414D" w14:textId="77777777" w:rsidR="00236734" w:rsidRDefault="00236734" w:rsidP="00667777">
            <w:pPr>
              <w:spacing w:after="0"/>
              <w:jc w:val="center"/>
            </w:pPr>
            <w:r>
              <w:rPr>
                <w:b/>
              </w:rPr>
              <w:t>Test Sequence</w:t>
            </w:r>
          </w:p>
        </w:tc>
      </w:tr>
      <w:tr w:rsidR="00236734" w14:paraId="63510E5F"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0A4C1729" w14:textId="77777777" w:rsidR="00236734" w:rsidRDefault="00236734" w:rsidP="00667777">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4213120" w14:textId="77777777" w:rsidR="00236734" w:rsidRDefault="00236734" w:rsidP="00667777">
            <w:pPr>
              <w:spacing w:after="0"/>
              <w:jc w:val="center"/>
            </w:pPr>
            <w:r>
              <w:rPr>
                <w:b/>
              </w:rPr>
              <w:t>Type</w:t>
            </w:r>
          </w:p>
        </w:tc>
        <w:tc>
          <w:tcPr>
            <w:tcW w:w="5580" w:type="dxa"/>
            <w:gridSpan w:val="2"/>
            <w:tcBorders>
              <w:top w:val="single" w:sz="4" w:space="0" w:color="000000"/>
              <w:left w:val="single" w:sz="4" w:space="0" w:color="000000"/>
              <w:bottom w:val="single" w:sz="4" w:space="0" w:color="000000"/>
              <w:right w:val="single" w:sz="4" w:space="0" w:color="000000"/>
            </w:tcBorders>
          </w:tcPr>
          <w:p w14:paraId="28665911" w14:textId="77777777" w:rsidR="00236734" w:rsidRDefault="00236734" w:rsidP="00667777">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9739CBE" w14:textId="77777777" w:rsidR="00236734" w:rsidRDefault="00236734" w:rsidP="00667777">
            <w:pPr>
              <w:spacing w:after="0" w:line="259" w:lineRule="auto"/>
            </w:pPr>
            <w:r>
              <w:rPr>
                <w:b/>
              </w:rPr>
              <w:t>Verdict</w:t>
            </w:r>
          </w:p>
        </w:tc>
      </w:tr>
      <w:tr w:rsidR="00236734" w:rsidRPr="0006743D" w14:paraId="39A9FBFA"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37A13B56" w14:textId="77777777" w:rsidR="00236734" w:rsidRDefault="00236734" w:rsidP="00667777">
            <w:pPr>
              <w:spacing w:after="0"/>
            </w:pPr>
            <w:r w:rsidRPr="00F36187">
              <w:t>1</w:t>
            </w:r>
          </w:p>
        </w:tc>
        <w:tc>
          <w:tcPr>
            <w:tcW w:w="1063" w:type="dxa"/>
            <w:tcBorders>
              <w:top w:val="single" w:sz="4" w:space="0" w:color="000000"/>
              <w:left w:val="single" w:sz="4" w:space="0" w:color="000000"/>
              <w:bottom w:val="single" w:sz="4" w:space="0" w:color="000000"/>
              <w:right w:val="single" w:sz="4" w:space="0" w:color="000000"/>
            </w:tcBorders>
          </w:tcPr>
          <w:p w14:paraId="3F6E3081" w14:textId="77777777" w:rsidR="00236734" w:rsidRDefault="00236734" w:rsidP="00667777">
            <w:pPr>
              <w:spacing w:after="0"/>
            </w:pPr>
            <w:r w:rsidRPr="00F36187">
              <w:t>Stimulus</w:t>
            </w:r>
          </w:p>
        </w:tc>
        <w:tc>
          <w:tcPr>
            <w:tcW w:w="5580" w:type="dxa"/>
            <w:gridSpan w:val="2"/>
            <w:tcBorders>
              <w:top w:val="single" w:sz="4" w:space="0" w:color="000000"/>
              <w:left w:val="single" w:sz="4" w:space="0" w:color="000000"/>
              <w:bottom w:val="single" w:sz="4" w:space="0" w:color="000000"/>
              <w:right w:val="single" w:sz="4" w:space="0" w:color="000000"/>
            </w:tcBorders>
          </w:tcPr>
          <w:p w14:paraId="01478BAD" w14:textId="77777777" w:rsidR="00236734" w:rsidRDefault="00236734" w:rsidP="00667777">
            <w:pPr>
              <w:spacing w:after="0"/>
            </w:pPr>
            <w:r w:rsidRPr="00F36187">
              <w:t>A BSM is transmitte</w:t>
            </w:r>
            <w:r>
              <w:t>d</w:t>
            </w:r>
          </w:p>
        </w:tc>
        <w:tc>
          <w:tcPr>
            <w:tcW w:w="1980" w:type="dxa"/>
            <w:tcBorders>
              <w:top w:val="single" w:sz="4" w:space="0" w:color="000000"/>
              <w:left w:val="single" w:sz="4" w:space="0" w:color="000000"/>
              <w:bottom w:val="single" w:sz="4" w:space="0" w:color="000000"/>
              <w:right w:val="single" w:sz="4" w:space="0" w:color="000000"/>
            </w:tcBorders>
          </w:tcPr>
          <w:p w14:paraId="30C611EA" w14:textId="77777777" w:rsidR="00236734" w:rsidRPr="0006743D" w:rsidRDefault="00236734" w:rsidP="00667777">
            <w:pPr>
              <w:spacing w:after="0" w:line="259" w:lineRule="auto"/>
            </w:pPr>
          </w:p>
        </w:tc>
      </w:tr>
      <w:tr w:rsidR="00236734" w14:paraId="7B0A069C"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49346D1D" w14:textId="77777777" w:rsidR="00236734" w:rsidRDefault="00236734" w:rsidP="00667777">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B4AD809"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014EBDB2" w14:textId="77777777" w:rsidR="00236734" w:rsidRDefault="00236734" w:rsidP="00667777">
            <w:pPr>
              <w:spacing w:after="0" w:line="259" w:lineRule="auto"/>
            </w:pPr>
            <w:r>
              <w:t>The BSM is signed using credentials defined by 1609.2 [6]</w:t>
            </w:r>
          </w:p>
        </w:tc>
        <w:tc>
          <w:tcPr>
            <w:tcW w:w="1980" w:type="dxa"/>
            <w:tcBorders>
              <w:top w:val="single" w:sz="4" w:space="0" w:color="000000"/>
              <w:left w:val="single" w:sz="4" w:space="0" w:color="000000"/>
              <w:bottom w:val="single" w:sz="4" w:space="0" w:color="000000"/>
              <w:right w:val="single" w:sz="4" w:space="0" w:color="000000"/>
            </w:tcBorders>
          </w:tcPr>
          <w:p w14:paraId="44D002D9" w14:textId="77777777" w:rsidR="00236734" w:rsidRDefault="00236734" w:rsidP="00667777">
            <w:pPr>
              <w:spacing w:after="0" w:line="259" w:lineRule="auto"/>
            </w:pPr>
            <w:r>
              <w:t>Pass / Fail</w:t>
            </w:r>
          </w:p>
        </w:tc>
      </w:tr>
      <w:tr w:rsidR="00236734" w14:paraId="752F77A5"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4AAC9ACA" w14:textId="77777777" w:rsidR="00236734" w:rsidRDefault="00236734" w:rsidP="0066777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ABB04A2"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53AD9F1B" w14:textId="77777777" w:rsidR="00236734" w:rsidRDefault="00236734" w:rsidP="00667777">
            <w:pPr>
              <w:spacing w:after="0" w:line="259" w:lineRule="auto"/>
            </w:pPr>
            <w:r>
              <w:t>The BSM is transmitted using a WAVE Short Message containing WSM version =3</w:t>
            </w:r>
          </w:p>
        </w:tc>
        <w:tc>
          <w:tcPr>
            <w:tcW w:w="1980" w:type="dxa"/>
            <w:tcBorders>
              <w:top w:val="single" w:sz="4" w:space="0" w:color="000000"/>
              <w:left w:val="single" w:sz="4" w:space="0" w:color="000000"/>
              <w:bottom w:val="single" w:sz="4" w:space="0" w:color="000000"/>
              <w:right w:val="single" w:sz="4" w:space="0" w:color="000000"/>
            </w:tcBorders>
          </w:tcPr>
          <w:p w14:paraId="46BDA9FF" w14:textId="77777777" w:rsidR="00236734" w:rsidRDefault="00236734" w:rsidP="00667777">
            <w:pPr>
              <w:spacing w:after="0" w:line="259" w:lineRule="auto"/>
            </w:pPr>
            <w:r>
              <w:t>Pass / Fail</w:t>
            </w:r>
          </w:p>
        </w:tc>
      </w:tr>
      <w:tr w:rsidR="00236734" w14:paraId="3E5F3371"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390DF73E" w14:textId="77777777" w:rsidR="00236734" w:rsidRDefault="00236734" w:rsidP="00667777">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7D2DA91"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1F17CCBC"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BSM is encoded using Unaligned Packed Encoding Rules (UPER)</w:t>
            </w:r>
          </w:p>
        </w:tc>
        <w:tc>
          <w:tcPr>
            <w:tcW w:w="1980" w:type="dxa"/>
            <w:tcBorders>
              <w:top w:val="single" w:sz="4" w:space="0" w:color="000000"/>
              <w:left w:val="single" w:sz="4" w:space="0" w:color="000000"/>
              <w:bottom w:val="single" w:sz="4" w:space="0" w:color="000000"/>
              <w:right w:val="single" w:sz="4" w:space="0" w:color="000000"/>
            </w:tcBorders>
          </w:tcPr>
          <w:p w14:paraId="6F161CE3" w14:textId="77777777" w:rsidR="00236734" w:rsidRDefault="00236734" w:rsidP="00667777">
            <w:pPr>
              <w:spacing w:after="0" w:line="259" w:lineRule="auto"/>
            </w:pPr>
            <w:r>
              <w:t>Pass / Fail</w:t>
            </w:r>
          </w:p>
        </w:tc>
      </w:tr>
      <w:tr w:rsidR="00236734" w14:paraId="793B42D9"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65453D02" w14:textId="77777777" w:rsidR="00236734" w:rsidRDefault="00236734" w:rsidP="00667777">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2C425017"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07075E72"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contains </w:t>
            </w:r>
            <w:r>
              <w:rPr>
                <w:b/>
              </w:rPr>
              <w:t xml:space="preserve">X_BSM_CONTENT </w:t>
            </w:r>
            <w:r>
              <w:t xml:space="preserve">with value </w:t>
            </w:r>
            <w:r>
              <w:rPr>
                <w:b/>
              </w:rPr>
              <w:t>X_FRAME_VALUE</w:t>
            </w:r>
          </w:p>
        </w:tc>
        <w:tc>
          <w:tcPr>
            <w:tcW w:w="1980" w:type="dxa"/>
            <w:tcBorders>
              <w:top w:val="single" w:sz="4" w:space="0" w:color="000000"/>
              <w:left w:val="single" w:sz="4" w:space="0" w:color="000000"/>
              <w:bottom w:val="single" w:sz="4" w:space="0" w:color="000000"/>
              <w:right w:val="single" w:sz="4" w:space="0" w:color="000000"/>
            </w:tcBorders>
          </w:tcPr>
          <w:p w14:paraId="40BEF7F5" w14:textId="77777777" w:rsidR="00236734" w:rsidRDefault="00236734" w:rsidP="00667777">
            <w:pPr>
              <w:spacing w:after="0" w:line="259" w:lineRule="auto"/>
            </w:pPr>
            <w:r>
              <w:t>Pass / Fail</w:t>
            </w:r>
          </w:p>
        </w:tc>
      </w:tr>
      <w:tr w:rsidR="00236734" w14:paraId="0EB37980"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71807EA8" w14:textId="77777777" w:rsidR="00236734" w:rsidRDefault="00236734" w:rsidP="00667777">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987EEBC" w14:textId="77777777" w:rsidR="00236734" w:rsidRDefault="00236734" w:rsidP="00667777">
            <w:pPr>
              <w:spacing w:after="0" w:line="259" w:lineRule="auto"/>
            </w:pPr>
            <w:r>
              <w:t>Procedure</w:t>
            </w:r>
          </w:p>
        </w:tc>
        <w:tc>
          <w:tcPr>
            <w:tcW w:w="5580" w:type="dxa"/>
            <w:gridSpan w:val="2"/>
            <w:tcBorders>
              <w:top w:val="single" w:sz="4" w:space="0" w:color="000000"/>
              <w:left w:val="single" w:sz="4" w:space="0" w:color="000000"/>
              <w:bottom w:val="single" w:sz="4" w:space="0" w:color="000000"/>
              <w:right w:val="single" w:sz="4" w:space="0" w:color="000000"/>
            </w:tcBorders>
          </w:tcPr>
          <w:p w14:paraId="1EDE9E4E"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Repeat steps 1-5 for all variants of </w:t>
            </w:r>
            <w:r>
              <w:rPr>
                <w:b/>
              </w:rPr>
              <w:t>X_BSM_CONTENT</w:t>
            </w:r>
            <w:r>
              <w:t xml:space="preserve"> and </w:t>
            </w:r>
            <w:r>
              <w:rPr>
                <w:b/>
              </w:rPr>
              <w:t>X_FRAME_VALUE</w:t>
            </w:r>
          </w:p>
        </w:tc>
        <w:tc>
          <w:tcPr>
            <w:tcW w:w="1980" w:type="dxa"/>
            <w:tcBorders>
              <w:top w:val="single" w:sz="4" w:space="0" w:color="000000"/>
              <w:left w:val="single" w:sz="4" w:space="0" w:color="000000"/>
              <w:bottom w:val="single" w:sz="4" w:space="0" w:color="000000"/>
              <w:right w:val="single" w:sz="4" w:space="0" w:color="000000"/>
            </w:tcBorders>
          </w:tcPr>
          <w:p w14:paraId="5D6BE16A" w14:textId="77777777" w:rsidR="00236734" w:rsidRDefault="00236734" w:rsidP="00667777">
            <w:pPr>
              <w:spacing w:after="0" w:line="259" w:lineRule="auto"/>
            </w:pPr>
          </w:p>
        </w:tc>
      </w:tr>
      <w:tr w:rsidR="00236734" w14:paraId="3E004D4C"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5B58B23F" w14:textId="61690F8C" w:rsidR="00236734" w:rsidRDefault="005D367A" w:rsidP="00667777">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74BAF2A0"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42FAD8DD" w14:textId="77777777" w:rsidR="00236734" w:rsidRDefault="00236734" w:rsidP="00667777">
            <w:pPr>
              <w:spacing w:after="0" w:line="259" w:lineRule="auto"/>
            </w:pPr>
            <w:r>
              <w:t xml:space="preserve">The BSMs are transmitted on </w:t>
            </w:r>
            <w:proofErr w:type="spellStart"/>
            <w:r>
              <w:t>vChannelNumber</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2C5E7020" w14:textId="77777777" w:rsidR="00236734" w:rsidRDefault="00236734" w:rsidP="00667777">
            <w:pPr>
              <w:spacing w:after="0" w:line="259" w:lineRule="auto"/>
            </w:pPr>
            <w:r>
              <w:t>Pass / Fail</w:t>
            </w:r>
          </w:p>
        </w:tc>
      </w:tr>
      <w:tr w:rsidR="00236734" w14:paraId="7CC5FB84"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2CA23600" w14:textId="10F13C91" w:rsidR="00236734" w:rsidRDefault="005D367A" w:rsidP="00667777">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65FE6C39"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6C8AB8D2" w14:textId="77777777" w:rsidR="00236734" w:rsidRDefault="00236734" w:rsidP="00667777">
            <w:pPr>
              <w:spacing w:after="0" w:line="259" w:lineRule="auto"/>
            </w:pPr>
            <w:r>
              <w:t xml:space="preserve">The BSMs are transmitted at a data rate of </w:t>
            </w:r>
            <w:proofErr w:type="spellStart"/>
            <w:r>
              <w:t>vDataRate</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20E142A2" w14:textId="77777777" w:rsidR="00236734" w:rsidRDefault="00236734" w:rsidP="00667777">
            <w:pPr>
              <w:spacing w:after="0" w:line="259" w:lineRule="auto"/>
            </w:pPr>
            <w:r>
              <w:t>Pass / Fail</w:t>
            </w:r>
          </w:p>
        </w:tc>
      </w:tr>
      <w:tr w:rsidR="00236734" w14:paraId="3BB71C7B"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15" w:type="dxa"/>
              <w:right w:w="15" w:type="dxa"/>
            </w:tcMar>
            <w:vAlign w:val="center"/>
          </w:tcPr>
          <w:p w14:paraId="524EFFC5" w14:textId="77777777" w:rsidR="00236734" w:rsidRDefault="00236734" w:rsidP="00667777">
            <w:pPr>
              <w:spacing w:after="0"/>
              <w:jc w:val="center"/>
            </w:pPr>
            <w:r>
              <w:rPr>
                <w:b/>
              </w:rPr>
              <w:t>Variants</w:t>
            </w:r>
          </w:p>
        </w:tc>
      </w:tr>
      <w:tr w:rsidR="00236734" w14:paraId="465CC1E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ACC7472" w14:textId="77777777" w:rsidR="00236734" w:rsidRDefault="00236734" w:rsidP="00667777">
            <w:pPr>
              <w:spacing w:after="0"/>
            </w:pPr>
            <w:r>
              <w:rPr>
                <w:b/>
              </w:rPr>
              <w:t>X</w:t>
            </w:r>
          </w:p>
        </w:tc>
        <w:tc>
          <w:tcPr>
            <w:tcW w:w="6234"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09C2A7C" w14:textId="77777777" w:rsidR="00236734" w:rsidRDefault="00236734" w:rsidP="00667777">
            <w:pPr>
              <w:spacing w:after="0"/>
              <w:jc w:val="center"/>
            </w:pPr>
            <w:r>
              <w:rPr>
                <w:b/>
              </w:rPr>
              <w:t>X_BSM_CONTENT</w:t>
            </w:r>
          </w:p>
        </w:tc>
        <w:tc>
          <w:tcPr>
            <w:tcW w:w="2790"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2168E45" w14:textId="77777777" w:rsidR="00236734" w:rsidRDefault="00236734" w:rsidP="00667777">
            <w:pPr>
              <w:spacing w:after="0"/>
              <w:jc w:val="center"/>
            </w:pPr>
            <w:r>
              <w:rPr>
                <w:b/>
              </w:rPr>
              <w:t>X_FRAME_VALUE</w:t>
            </w:r>
          </w:p>
        </w:tc>
      </w:tr>
      <w:tr w:rsidR="00236734" w14:paraId="26CBCAD6"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F86EC9E" w14:textId="77777777" w:rsidR="00236734" w:rsidRDefault="00236734" w:rsidP="00667777">
            <w:pPr>
              <w:spacing w:after="0"/>
              <w:jc w:val="center"/>
            </w:pPr>
            <w:r>
              <w:t>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6304A5C" w14:textId="77777777" w:rsidR="00236734" w:rsidRDefault="00236734" w:rsidP="00667777">
            <w:pPr>
              <w:spacing w:after="0"/>
              <w:jc w:val="center"/>
            </w:pPr>
            <w:proofErr w:type="spellStart"/>
            <w:r>
              <w:t>DE_DSRC_MessageID</w:t>
            </w:r>
            <w:proofErr w:type="spellEnd"/>
            <w:r>
              <w:t>, contained within Part I</w:t>
            </w:r>
          </w:p>
          <w:p w14:paraId="25A160B3" w14:textId="77777777" w:rsidR="00236734" w:rsidRDefault="00236734" w:rsidP="00667777">
            <w:pPr>
              <w:spacing w:after="0"/>
              <w:jc w:val="center"/>
            </w:pPr>
            <w:r>
              <w:t>[V2V-STD-J2735-002]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B076C20" w14:textId="77777777" w:rsidR="00236734" w:rsidRDefault="00236734" w:rsidP="00667777">
            <w:pPr>
              <w:spacing w:after="0"/>
              <w:jc w:val="center"/>
            </w:pPr>
            <w:r>
              <w:t>20</w:t>
            </w:r>
          </w:p>
        </w:tc>
      </w:tr>
      <w:tr w:rsidR="00236734" w14:paraId="7D349051"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3314AF5" w14:textId="77777777" w:rsidR="00236734" w:rsidRDefault="00236734" w:rsidP="00667777">
            <w:pPr>
              <w:spacing w:after="0"/>
            </w:pPr>
            <w:r>
              <w:t>2</w:t>
            </w:r>
          </w:p>
        </w:tc>
        <w:tc>
          <w:tcPr>
            <w:tcW w:w="6234"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5158354" w14:textId="77777777" w:rsidR="00236734" w:rsidRDefault="00236734" w:rsidP="00667777">
            <w:pPr>
              <w:spacing w:after="0"/>
              <w:jc w:val="center"/>
            </w:pPr>
            <w:proofErr w:type="spellStart"/>
            <w:r>
              <w:t>DF_BSMcoreData</w:t>
            </w:r>
            <w:proofErr w:type="spellEnd"/>
            <w:r>
              <w:t>, contained within Part I</w:t>
            </w:r>
          </w:p>
          <w:p w14:paraId="655BFDC3" w14:textId="77777777" w:rsidR="00236734" w:rsidRDefault="00236734" w:rsidP="00667777">
            <w:pPr>
              <w:spacing w:after="0"/>
              <w:jc w:val="center"/>
            </w:pPr>
            <w:r>
              <w:t>[V2V-STD-J2735-007]</w:t>
            </w:r>
          </w:p>
        </w:tc>
        <w:tc>
          <w:tcPr>
            <w:tcW w:w="2790"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5231049" w14:textId="77777777" w:rsidR="00236734" w:rsidRDefault="00236734" w:rsidP="00667777">
            <w:pPr>
              <w:spacing w:after="0"/>
              <w:jc w:val="center"/>
            </w:pPr>
            <w:r>
              <w:t>Valid Frame</w:t>
            </w:r>
          </w:p>
        </w:tc>
      </w:tr>
      <w:tr w:rsidR="00236734" w14:paraId="496B66B7"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4915E6C" w14:textId="77777777" w:rsidR="00236734" w:rsidRDefault="00236734" w:rsidP="00667777">
            <w:pPr>
              <w:spacing w:after="0"/>
              <w:jc w:val="center"/>
            </w:pPr>
            <w:r>
              <w:t>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7E03DC3" w14:textId="77777777" w:rsidR="00236734" w:rsidRDefault="00236734" w:rsidP="00667777">
            <w:pPr>
              <w:spacing w:after="0"/>
              <w:jc w:val="center"/>
            </w:pPr>
            <w:proofErr w:type="spellStart"/>
            <w:r>
              <w:t>DF_PositionalAccuracy</w:t>
            </w:r>
            <w:proofErr w:type="spellEnd"/>
            <w:r>
              <w:t xml:space="preserve">, contained within </w:t>
            </w:r>
            <w:proofErr w:type="spellStart"/>
            <w:r>
              <w:t>DF_BSMcoreData</w:t>
            </w:r>
            <w:proofErr w:type="spellEnd"/>
          </w:p>
          <w:p w14:paraId="30AE243A" w14:textId="77777777" w:rsidR="00236734" w:rsidRDefault="00236734" w:rsidP="00667777">
            <w:pPr>
              <w:spacing w:after="0"/>
              <w:jc w:val="center"/>
            </w:pPr>
            <w:r>
              <w:t>[V2V-STD-J2735-012]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3B09C5D" w14:textId="77777777" w:rsidR="00236734" w:rsidRDefault="00236734" w:rsidP="00667777">
            <w:pPr>
              <w:spacing w:after="0"/>
              <w:jc w:val="center"/>
            </w:pPr>
            <w:r>
              <w:t>Valid Frame</w:t>
            </w:r>
          </w:p>
        </w:tc>
      </w:tr>
      <w:tr w:rsidR="00236734" w14:paraId="0B7E379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8504689" w14:textId="77777777" w:rsidR="00236734" w:rsidRDefault="00236734" w:rsidP="00667777">
            <w:pPr>
              <w:spacing w:after="0"/>
              <w:jc w:val="center"/>
            </w:pPr>
            <w:r>
              <w:t>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AAEB741" w14:textId="77777777" w:rsidR="00236734" w:rsidRDefault="00236734" w:rsidP="00667777">
            <w:pPr>
              <w:spacing w:after="0"/>
              <w:jc w:val="center"/>
            </w:pPr>
            <w:proofErr w:type="spellStart"/>
            <w:r>
              <w:t>DE_SemiMajorAxisAccuracy</w:t>
            </w:r>
            <w:proofErr w:type="spellEnd"/>
            <w:r>
              <w:t xml:space="preserve">, contained within </w:t>
            </w:r>
            <w:proofErr w:type="spellStart"/>
            <w:r>
              <w:t>DF_PositionalAccuracy</w:t>
            </w:r>
            <w:proofErr w:type="spellEnd"/>
          </w:p>
          <w:p w14:paraId="1BB92F61" w14:textId="77777777" w:rsidR="00236734" w:rsidRDefault="00236734" w:rsidP="00667777">
            <w:pPr>
              <w:spacing w:after="0"/>
              <w:jc w:val="center"/>
            </w:pPr>
            <w:r>
              <w:t>[V2V-STD-J2735-030]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A5B4BF8" w14:textId="77777777" w:rsidR="00236734" w:rsidRDefault="00236734" w:rsidP="00667777">
            <w:pPr>
              <w:spacing w:after="0"/>
              <w:jc w:val="center"/>
            </w:pPr>
            <w:r>
              <w:t>0 &lt;= Value &lt;= 255</w:t>
            </w:r>
          </w:p>
        </w:tc>
      </w:tr>
      <w:tr w:rsidR="00236734" w14:paraId="3387F965"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4289007" w14:textId="77777777" w:rsidR="00236734" w:rsidRDefault="00236734" w:rsidP="00667777">
            <w:pPr>
              <w:spacing w:after="0"/>
              <w:jc w:val="center"/>
            </w:pPr>
            <w:r>
              <w:t>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32A180A" w14:textId="77777777" w:rsidR="00236734" w:rsidRDefault="00236734" w:rsidP="00667777">
            <w:pPr>
              <w:spacing w:after="0"/>
              <w:jc w:val="center"/>
            </w:pPr>
            <w:proofErr w:type="spellStart"/>
            <w:r>
              <w:t>DE_SemiMajorAxisOrientation</w:t>
            </w:r>
            <w:proofErr w:type="spellEnd"/>
            <w:r>
              <w:t xml:space="preserve">, contained within </w:t>
            </w:r>
            <w:proofErr w:type="spellStart"/>
            <w:r>
              <w:t>DF_PositionalAccuracy</w:t>
            </w:r>
            <w:proofErr w:type="spellEnd"/>
          </w:p>
          <w:p w14:paraId="20E8F3A7" w14:textId="77777777" w:rsidR="00236734" w:rsidRDefault="00236734" w:rsidP="00667777">
            <w:pPr>
              <w:spacing w:after="0"/>
              <w:jc w:val="center"/>
            </w:pPr>
            <w:r>
              <w:t>[V2V-STD-J2735-031]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3D8141A" w14:textId="77777777" w:rsidR="00236734" w:rsidRDefault="00236734" w:rsidP="00667777">
            <w:pPr>
              <w:spacing w:after="0"/>
              <w:jc w:val="center"/>
            </w:pPr>
            <w:r>
              <w:t>0 &lt;= Value &lt;= 65535</w:t>
            </w:r>
          </w:p>
        </w:tc>
      </w:tr>
      <w:tr w:rsidR="00236734" w14:paraId="6806943B"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2776A44" w14:textId="77777777" w:rsidR="00236734" w:rsidRDefault="00236734" w:rsidP="00667777">
            <w:pPr>
              <w:spacing w:after="0"/>
              <w:jc w:val="center"/>
            </w:pPr>
            <w:r>
              <w:t>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A346CA0" w14:textId="77777777" w:rsidR="00236734" w:rsidRDefault="00236734" w:rsidP="00667777">
            <w:pPr>
              <w:spacing w:after="0"/>
              <w:jc w:val="center"/>
            </w:pPr>
            <w:proofErr w:type="spellStart"/>
            <w:r>
              <w:t>DE_SemiMinorAxisAccuracy</w:t>
            </w:r>
            <w:proofErr w:type="spellEnd"/>
            <w:r>
              <w:t xml:space="preserve">, contained within </w:t>
            </w:r>
            <w:proofErr w:type="spellStart"/>
            <w:r>
              <w:t>DF_PositionalAccuracy</w:t>
            </w:r>
            <w:proofErr w:type="spellEnd"/>
          </w:p>
          <w:p w14:paraId="0837F944" w14:textId="77777777" w:rsidR="00236734" w:rsidRDefault="00236734" w:rsidP="00667777">
            <w:pPr>
              <w:spacing w:after="0"/>
              <w:jc w:val="center"/>
            </w:pPr>
            <w:r>
              <w:t>[V2V-STD-J2735-032]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6626697" w14:textId="77777777" w:rsidR="00236734" w:rsidRDefault="00236734" w:rsidP="00667777">
            <w:pPr>
              <w:spacing w:after="0"/>
              <w:jc w:val="center"/>
            </w:pPr>
            <w:r>
              <w:t>0 &lt;= Value &lt;= 255</w:t>
            </w:r>
          </w:p>
        </w:tc>
      </w:tr>
      <w:tr w:rsidR="00236734" w14:paraId="204B7976"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F71926B" w14:textId="77777777" w:rsidR="00236734" w:rsidRDefault="00236734" w:rsidP="00667777">
            <w:pPr>
              <w:spacing w:after="0"/>
              <w:jc w:val="center"/>
            </w:pPr>
            <w:r>
              <w:t>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30AFDCC" w14:textId="77777777" w:rsidR="00236734" w:rsidRDefault="00236734" w:rsidP="00667777">
            <w:pPr>
              <w:spacing w:after="0"/>
              <w:jc w:val="center"/>
            </w:pPr>
            <w:proofErr w:type="spellStart"/>
            <w:r>
              <w:t>DE_DSecond</w:t>
            </w:r>
            <w:proofErr w:type="spellEnd"/>
            <w:r>
              <w:t xml:space="preserve">, contained within </w:t>
            </w:r>
            <w:proofErr w:type="spellStart"/>
            <w:r>
              <w:t>DF_BSMcoreData</w:t>
            </w:r>
            <w:proofErr w:type="spellEnd"/>
          </w:p>
          <w:p w14:paraId="77B7364D" w14:textId="77777777" w:rsidR="00236734" w:rsidRDefault="00236734" w:rsidP="00667777">
            <w:pPr>
              <w:spacing w:after="0"/>
              <w:jc w:val="center"/>
            </w:pPr>
            <w:r>
              <w:t>[V2V-STD-J2735-021]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AAB14D8" w14:textId="77777777" w:rsidR="00236734" w:rsidRDefault="00236734" w:rsidP="00667777">
            <w:pPr>
              <w:spacing w:after="0"/>
              <w:jc w:val="center"/>
            </w:pPr>
            <w:r>
              <w:t>0 &lt;= Value &lt;= 60999</w:t>
            </w:r>
          </w:p>
        </w:tc>
      </w:tr>
      <w:tr w:rsidR="00236734" w14:paraId="000C1FB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A7F794A" w14:textId="77777777" w:rsidR="00236734" w:rsidRDefault="00236734" w:rsidP="00667777">
            <w:pPr>
              <w:spacing w:after="0"/>
              <w:jc w:val="center"/>
            </w:pPr>
            <w:r>
              <w:t>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75CC20E" w14:textId="77777777" w:rsidR="00236734" w:rsidRDefault="00236734" w:rsidP="00667777">
            <w:pPr>
              <w:spacing w:after="0"/>
              <w:jc w:val="center"/>
            </w:pPr>
            <w:proofErr w:type="spellStart"/>
            <w:r>
              <w:t>DE_Elevation</w:t>
            </w:r>
            <w:proofErr w:type="spellEnd"/>
            <w:r>
              <w:t xml:space="preserve">, contained within </w:t>
            </w:r>
            <w:proofErr w:type="spellStart"/>
            <w:r>
              <w:t>DF_BSMcoreData</w:t>
            </w:r>
            <w:proofErr w:type="spellEnd"/>
          </w:p>
          <w:p w14:paraId="1C8D7971" w14:textId="77777777" w:rsidR="00236734" w:rsidRDefault="00236734" w:rsidP="00667777">
            <w:pPr>
              <w:spacing w:after="0"/>
              <w:jc w:val="center"/>
            </w:pPr>
            <w:r>
              <w:t>[V2V-STD-J2735-022]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7A789C2B" w14:textId="77777777" w:rsidR="00236734" w:rsidRDefault="00236734" w:rsidP="00667777">
            <w:pPr>
              <w:spacing w:after="0"/>
              <w:jc w:val="center"/>
            </w:pPr>
            <w:r>
              <w:t>-4096 &lt;= Value &lt;= 61439</w:t>
            </w:r>
          </w:p>
        </w:tc>
      </w:tr>
      <w:tr w:rsidR="00236734" w14:paraId="7B8009C1"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C28D617" w14:textId="77777777" w:rsidR="00236734" w:rsidRDefault="00236734" w:rsidP="00667777">
            <w:pPr>
              <w:spacing w:after="0"/>
              <w:jc w:val="center"/>
            </w:pPr>
            <w:r>
              <w:t>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5AA15CF" w14:textId="77777777" w:rsidR="00236734" w:rsidRDefault="00236734" w:rsidP="00667777">
            <w:pPr>
              <w:spacing w:after="0"/>
              <w:jc w:val="center"/>
            </w:pPr>
            <w:proofErr w:type="spellStart"/>
            <w:r>
              <w:t>DE_Heading</w:t>
            </w:r>
            <w:proofErr w:type="spellEnd"/>
            <w:r>
              <w:t xml:space="preserve">, contained within </w:t>
            </w:r>
            <w:proofErr w:type="spellStart"/>
            <w:r>
              <w:t>DF_BSMcoreData</w:t>
            </w:r>
            <w:proofErr w:type="spellEnd"/>
          </w:p>
          <w:p w14:paraId="19138B94" w14:textId="77777777" w:rsidR="00236734" w:rsidRDefault="00236734" w:rsidP="00667777">
            <w:pPr>
              <w:spacing w:after="0"/>
              <w:jc w:val="center"/>
            </w:pPr>
            <w:r>
              <w:t>[V2V-STD-J2735-024]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1DDE7D77" w14:textId="77777777" w:rsidR="00236734" w:rsidRDefault="00236734" w:rsidP="00667777">
            <w:pPr>
              <w:spacing w:after="0"/>
              <w:jc w:val="center"/>
            </w:pPr>
            <w:r>
              <w:t>0 &lt;= Value &lt;= 28800</w:t>
            </w:r>
          </w:p>
        </w:tc>
      </w:tr>
      <w:tr w:rsidR="00236734" w14:paraId="202244A2"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A0334E9" w14:textId="77777777" w:rsidR="00236734" w:rsidRDefault="00236734" w:rsidP="00667777">
            <w:pPr>
              <w:spacing w:after="0"/>
              <w:jc w:val="center"/>
            </w:pPr>
            <w:r>
              <w:t>10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811BBF6" w14:textId="77777777" w:rsidR="00236734" w:rsidRDefault="00236734" w:rsidP="00667777">
            <w:pPr>
              <w:spacing w:after="0"/>
              <w:jc w:val="center"/>
            </w:pPr>
            <w:proofErr w:type="spellStart"/>
            <w:r>
              <w:t>DE_Latitude</w:t>
            </w:r>
            <w:proofErr w:type="spellEnd"/>
            <w:r>
              <w:t xml:space="preserve">, contained within </w:t>
            </w:r>
            <w:proofErr w:type="spellStart"/>
            <w:r>
              <w:t>DF_BSMcoreData</w:t>
            </w:r>
            <w:proofErr w:type="spellEnd"/>
          </w:p>
          <w:p w14:paraId="0B64CD2C" w14:textId="77777777" w:rsidR="00236734" w:rsidRDefault="00236734" w:rsidP="00667777">
            <w:pPr>
              <w:spacing w:after="0"/>
              <w:jc w:val="center"/>
            </w:pPr>
            <w:r>
              <w:t>[V2V-STD-J2735-025]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51FCDAD" w14:textId="77777777" w:rsidR="00236734" w:rsidRDefault="00236734" w:rsidP="00667777">
            <w:pPr>
              <w:spacing w:after="0"/>
              <w:jc w:val="center"/>
            </w:pPr>
            <w:r>
              <w:t>-900000000 &lt;= Value &lt;= 900000001</w:t>
            </w:r>
          </w:p>
        </w:tc>
      </w:tr>
      <w:tr w:rsidR="00236734" w14:paraId="67D36AC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DAFCC13" w14:textId="77777777" w:rsidR="00236734" w:rsidRDefault="00236734" w:rsidP="00667777">
            <w:pPr>
              <w:spacing w:after="0"/>
              <w:jc w:val="center"/>
            </w:pPr>
            <w:r>
              <w:t>11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C34CAD8" w14:textId="77777777" w:rsidR="00236734" w:rsidRDefault="00236734" w:rsidP="00667777">
            <w:pPr>
              <w:spacing w:after="0"/>
              <w:jc w:val="center"/>
            </w:pPr>
            <w:proofErr w:type="spellStart"/>
            <w:r>
              <w:t>DE_Longitude</w:t>
            </w:r>
            <w:proofErr w:type="spellEnd"/>
            <w:r>
              <w:t xml:space="preserve">, contained within </w:t>
            </w:r>
            <w:proofErr w:type="spellStart"/>
            <w:r>
              <w:t>DF_BSMcoreData</w:t>
            </w:r>
            <w:proofErr w:type="spellEnd"/>
          </w:p>
          <w:p w14:paraId="5056A76B" w14:textId="77777777" w:rsidR="00236734" w:rsidRDefault="00236734" w:rsidP="00667777">
            <w:pPr>
              <w:spacing w:after="0"/>
              <w:jc w:val="center"/>
            </w:pPr>
            <w:r>
              <w:t>[V2V-STD-J2735-026]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761A3BE" w14:textId="77777777" w:rsidR="00236734" w:rsidRDefault="00236734" w:rsidP="00667777">
            <w:pPr>
              <w:spacing w:after="0"/>
              <w:jc w:val="center"/>
            </w:pPr>
            <w:r>
              <w:t>-1799999999 &lt;= Value &lt;= 1800000001</w:t>
            </w:r>
          </w:p>
        </w:tc>
      </w:tr>
      <w:tr w:rsidR="00236734" w14:paraId="48E34C4D"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4B3CAA1" w14:textId="77777777" w:rsidR="00236734" w:rsidRDefault="00236734" w:rsidP="00667777">
            <w:pPr>
              <w:spacing w:after="0"/>
              <w:jc w:val="center"/>
            </w:pPr>
            <w:r>
              <w:t>12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0714BC4" w14:textId="77777777" w:rsidR="00236734" w:rsidRDefault="00236734" w:rsidP="00667777">
            <w:pPr>
              <w:spacing w:after="0"/>
              <w:jc w:val="center"/>
            </w:pPr>
            <w:proofErr w:type="spellStart"/>
            <w:r>
              <w:t>DE_MsgCount</w:t>
            </w:r>
            <w:proofErr w:type="spellEnd"/>
            <w:r>
              <w:t xml:space="preserve">, contained within </w:t>
            </w:r>
            <w:proofErr w:type="spellStart"/>
            <w:r>
              <w:t>DF_BSMcoreData</w:t>
            </w:r>
            <w:proofErr w:type="spellEnd"/>
          </w:p>
          <w:p w14:paraId="457490C5" w14:textId="77777777" w:rsidR="00236734" w:rsidRDefault="00236734" w:rsidP="00667777">
            <w:pPr>
              <w:spacing w:after="0"/>
              <w:jc w:val="center"/>
            </w:pPr>
            <w:r>
              <w:t>[V2V-STD-J2735-027]</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3E2A511" w14:textId="77777777" w:rsidR="00236734" w:rsidRDefault="00236734" w:rsidP="00667777">
            <w:pPr>
              <w:spacing w:after="0"/>
              <w:jc w:val="center"/>
            </w:pPr>
            <w:r>
              <w:t>0 &lt;= Value &lt;=127</w:t>
            </w:r>
          </w:p>
        </w:tc>
      </w:tr>
      <w:tr w:rsidR="00236734" w14:paraId="03531417"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2F2F89E" w14:textId="77777777" w:rsidR="00236734" w:rsidRDefault="00236734" w:rsidP="00667777">
            <w:pPr>
              <w:spacing w:after="0"/>
              <w:jc w:val="center"/>
            </w:pPr>
            <w:r>
              <w:t>13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E38ACA6" w14:textId="77777777" w:rsidR="00236734" w:rsidRDefault="00236734" w:rsidP="00667777">
            <w:pPr>
              <w:spacing w:after="0"/>
              <w:jc w:val="center"/>
            </w:pPr>
            <w:proofErr w:type="spellStart"/>
            <w:r>
              <w:t>DE_Speed</w:t>
            </w:r>
            <w:proofErr w:type="spellEnd"/>
            <w:r>
              <w:t xml:space="preserve">, contained within </w:t>
            </w:r>
            <w:proofErr w:type="spellStart"/>
            <w:r>
              <w:t>DF_BSMcoreData</w:t>
            </w:r>
            <w:proofErr w:type="spellEnd"/>
          </w:p>
          <w:p w14:paraId="6F4441AE" w14:textId="77777777" w:rsidR="00236734" w:rsidRDefault="00236734" w:rsidP="00667777">
            <w:pPr>
              <w:spacing w:after="0"/>
              <w:jc w:val="center"/>
            </w:pPr>
            <w:r>
              <w:t>[V2V-STD-J2735-033]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898A733" w14:textId="77777777" w:rsidR="00236734" w:rsidRDefault="00236734" w:rsidP="00667777">
            <w:pPr>
              <w:spacing w:after="0"/>
              <w:jc w:val="center"/>
            </w:pPr>
            <w:r>
              <w:t>0 &lt;= Value &lt;= 8191</w:t>
            </w:r>
          </w:p>
        </w:tc>
      </w:tr>
      <w:tr w:rsidR="00236734" w14:paraId="6C9D0C08"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536718D" w14:textId="77777777" w:rsidR="00236734" w:rsidRDefault="00236734" w:rsidP="00667777">
            <w:pPr>
              <w:spacing w:after="0"/>
              <w:jc w:val="center"/>
            </w:pPr>
            <w:r>
              <w:t>14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4AEF4BC" w14:textId="77777777" w:rsidR="00236734" w:rsidRDefault="00236734" w:rsidP="00667777">
            <w:pPr>
              <w:spacing w:after="0"/>
              <w:jc w:val="center"/>
            </w:pPr>
            <w:proofErr w:type="spellStart"/>
            <w:r>
              <w:t>DE_SteeringWheelAngle</w:t>
            </w:r>
            <w:proofErr w:type="spellEnd"/>
            <w:r>
              <w:t xml:space="preserve">, contained within </w:t>
            </w:r>
            <w:proofErr w:type="spellStart"/>
            <w:r>
              <w:t>DF_BSMcoreData</w:t>
            </w:r>
            <w:proofErr w:type="spellEnd"/>
          </w:p>
          <w:p w14:paraId="36EF97DB" w14:textId="77777777" w:rsidR="00236734" w:rsidRDefault="00236734" w:rsidP="00667777">
            <w:pPr>
              <w:spacing w:after="0"/>
              <w:jc w:val="center"/>
            </w:pPr>
            <w:r>
              <w:t>[V2V-STD-J2735-035]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0A171F2" w14:textId="77777777" w:rsidR="00236734" w:rsidRDefault="00236734" w:rsidP="00667777">
            <w:pPr>
              <w:spacing w:after="0"/>
              <w:jc w:val="center"/>
            </w:pPr>
            <w:r>
              <w:t>-126 &lt;= Value &lt;= 127</w:t>
            </w:r>
          </w:p>
        </w:tc>
      </w:tr>
      <w:tr w:rsidR="00236734" w14:paraId="72A91E09"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FE374CF" w14:textId="77777777" w:rsidR="00236734" w:rsidRDefault="00236734" w:rsidP="00667777">
            <w:pPr>
              <w:spacing w:after="0"/>
              <w:jc w:val="center"/>
            </w:pPr>
            <w:r>
              <w:lastRenderedPageBreak/>
              <w:t>15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405043D" w14:textId="77777777" w:rsidR="00236734" w:rsidRDefault="00236734" w:rsidP="00667777">
            <w:pPr>
              <w:spacing w:after="0"/>
              <w:jc w:val="center"/>
            </w:pPr>
            <w:proofErr w:type="spellStart"/>
            <w:r>
              <w:t>DE_TemporaryID</w:t>
            </w:r>
            <w:proofErr w:type="spellEnd"/>
            <w:r>
              <w:t xml:space="preserve">, contained within </w:t>
            </w:r>
            <w:proofErr w:type="spellStart"/>
            <w:r>
              <w:t>DF_BSMcoreData</w:t>
            </w:r>
            <w:proofErr w:type="spellEnd"/>
          </w:p>
          <w:p w14:paraId="3F80663C" w14:textId="77777777" w:rsidR="00236734" w:rsidRDefault="00236734" w:rsidP="00667777">
            <w:pPr>
              <w:spacing w:after="0"/>
              <w:jc w:val="center"/>
            </w:pPr>
            <w:r>
              <w:t>[V2V-STD-J2735-036]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BDEEFFA" w14:textId="77777777" w:rsidR="00236734" w:rsidRDefault="00236734" w:rsidP="00667777">
            <w:pPr>
              <w:spacing w:after="0"/>
              <w:jc w:val="center"/>
            </w:pPr>
            <w:r>
              <w:t>Octet String, Size 4</w:t>
            </w:r>
          </w:p>
        </w:tc>
      </w:tr>
      <w:tr w:rsidR="00236734" w14:paraId="2D56CAA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CF245C4" w14:textId="77777777" w:rsidR="00236734" w:rsidRDefault="00236734" w:rsidP="00667777">
            <w:pPr>
              <w:spacing w:after="0"/>
              <w:jc w:val="center"/>
            </w:pPr>
            <w:r>
              <w:t>16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56B4BD7" w14:textId="77777777" w:rsidR="00236734" w:rsidRDefault="00236734" w:rsidP="00667777">
            <w:pPr>
              <w:spacing w:after="0"/>
              <w:jc w:val="center"/>
            </w:pPr>
            <w:proofErr w:type="spellStart"/>
            <w:r>
              <w:t>DE_TransmissionState</w:t>
            </w:r>
            <w:proofErr w:type="spellEnd"/>
            <w:r>
              <w:t xml:space="preserve">, contained within </w:t>
            </w:r>
            <w:proofErr w:type="spellStart"/>
            <w:r>
              <w:t>DF_BSMcoreData</w:t>
            </w:r>
            <w:proofErr w:type="spellEnd"/>
          </w:p>
          <w:p w14:paraId="10495691" w14:textId="77777777" w:rsidR="00236734" w:rsidRDefault="00236734" w:rsidP="00667777">
            <w:pPr>
              <w:spacing w:after="0"/>
              <w:jc w:val="center"/>
            </w:pPr>
            <w:r>
              <w:t>[V2V-STD-J2735-039]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88ABBE2" w14:textId="77777777" w:rsidR="00236734" w:rsidRDefault="00236734" w:rsidP="00667777">
            <w:pPr>
              <w:spacing w:after="0"/>
              <w:jc w:val="center"/>
            </w:pPr>
            <w:r>
              <w:t>Enumerated (0 - 7)</w:t>
            </w:r>
          </w:p>
        </w:tc>
      </w:tr>
      <w:tr w:rsidR="00236734" w14:paraId="6512FC6B"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5AA5F88" w14:textId="77777777" w:rsidR="00236734" w:rsidRDefault="00236734" w:rsidP="00667777">
            <w:pPr>
              <w:spacing w:after="0"/>
              <w:jc w:val="center"/>
            </w:pPr>
            <w:r>
              <w:t>17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41FDAF2" w14:textId="77777777" w:rsidR="00236734" w:rsidRDefault="00236734" w:rsidP="00667777">
            <w:pPr>
              <w:spacing w:after="0"/>
              <w:jc w:val="center"/>
            </w:pPr>
            <w:proofErr w:type="spellStart"/>
            <w:r>
              <w:t>DF_BrakeSystemStatus</w:t>
            </w:r>
            <w:proofErr w:type="spellEnd"/>
            <w:r>
              <w:t xml:space="preserve">, contained within </w:t>
            </w:r>
            <w:proofErr w:type="spellStart"/>
            <w:r>
              <w:t>DF_BSMcoreData</w:t>
            </w:r>
            <w:proofErr w:type="spellEnd"/>
          </w:p>
          <w:p w14:paraId="751F372C" w14:textId="77777777" w:rsidR="00236734" w:rsidRDefault="00236734" w:rsidP="00667777">
            <w:pPr>
              <w:spacing w:after="0"/>
              <w:jc w:val="center"/>
            </w:pPr>
            <w:r>
              <w:t>[V2V-STD-J2735-006]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9949B34" w14:textId="77777777" w:rsidR="00236734" w:rsidRDefault="00236734" w:rsidP="00667777">
            <w:pPr>
              <w:spacing w:after="0"/>
              <w:jc w:val="center"/>
            </w:pPr>
            <w:r>
              <w:t>Valid Frame</w:t>
            </w:r>
          </w:p>
        </w:tc>
      </w:tr>
      <w:tr w:rsidR="00236734" w14:paraId="4D553E46"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46A8F9B" w14:textId="77777777" w:rsidR="00236734" w:rsidRDefault="00236734" w:rsidP="00667777">
            <w:pPr>
              <w:spacing w:after="0"/>
              <w:jc w:val="center"/>
            </w:pPr>
            <w:r>
              <w:t>18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713F504" w14:textId="77777777" w:rsidR="00236734" w:rsidRDefault="00236734" w:rsidP="00667777">
            <w:pPr>
              <w:spacing w:after="0"/>
              <w:jc w:val="center"/>
            </w:pPr>
            <w:proofErr w:type="spellStart"/>
            <w:r>
              <w:t>DE_TractionControlStatus</w:t>
            </w:r>
            <w:proofErr w:type="spellEnd"/>
            <w:r>
              <w:t xml:space="preserve">, contained within </w:t>
            </w:r>
            <w:proofErr w:type="spellStart"/>
            <w:r>
              <w:t>DF_BrakeSystemStatus</w:t>
            </w:r>
            <w:proofErr w:type="spellEnd"/>
          </w:p>
          <w:p w14:paraId="43AB6DC6" w14:textId="77777777" w:rsidR="00236734" w:rsidRDefault="00236734" w:rsidP="00667777">
            <w:pPr>
              <w:spacing w:after="0"/>
              <w:jc w:val="center"/>
            </w:pPr>
            <w:r>
              <w:t>[V2V-STD-J2735-038]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29F1E2C" w14:textId="77777777" w:rsidR="00236734" w:rsidRDefault="00236734" w:rsidP="00667777">
            <w:pPr>
              <w:spacing w:after="0"/>
              <w:jc w:val="center"/>
            </w:pPr>
            <w:r>
              <w:t>Enumerated (0 - 3)</w:t>
            </w:r>
          </w:p>
        </w:tc>
      </w:tr>
      <w:tr w:rsidR="00236734" w14:paraId="7610183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A42D76C" w14:textId="77777777" w:rsidR="00236734" w:rsidRDefault="00236734" w:rsidP="00667777">
            <w:pPr>
              <w:spacing w:after="0"/>
              <w:jc w:val="center"/>
            </w:pPr>
            <w:r>
              <w:t>19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14F3BD3" w14:textId="77777777" w:rsidR="00236734" w:rsidRDefault="00236734" w:rsidP="00667777">
            <w:pPr>
              <w:spacing w:after="0"/>
              <w:jc w:val="center"/>
            </w:pPr>
            <w:proofErr w:type="spellStart"/>
            <w:r>
              <w:t>DE_StabilityControlStatus</w:t>
            </w:r>
            <w:proofErr w:type="spellEnd"/>
            <w:r>
              <w:t xml:space="preserve">, contained within </w:t>
            </w:r>
            <w:proofErr w:type="spellStart"/>
            <w:r>
              <w:t>DF_BrakeSystemStatus</w:t>
            </w:r>
            <w:proofErr w:type="spellEnd"/>
          </w:p>
          <w:p w14:paraId="67B6F593" w14:textId="77777777" w:rsidR="00236734" w:rsidRDefault="00236734" w:rsidP="00667777">
            <w:pPr>
              <w:spacing w:after="0"/>
              <w:jc w:val="center"/>
            </w:pPr>
            <w:r>
              <w:t>[V2V-STD-J2735-034]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70F80621" w14:textId="77777777" w:rsidR="00236734" w:rsidRDefault="00236734" w:rsidP="00667777">
            <w:pPr>
              <w:spacing w:after="0"/>
              <w:jc w:val="center"/>
            </w:pPr>
            <w:r>
              <w:t>Enumerated (0 - 3)</w:t>
            </w:r>
          </w:p>
        </w:tc>
      </w:tr>
      <w:tr w:rsidR="00236734" w14:paraId="63D131DB"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27F1741" w14:textId="77777777" w:rsidR="00236734" w:rsidRDefault="00236734" w:rsidP="00667777">
            <w:pPr>
              <w:spacing w:after="0"/>
              <w:jc w:val="center"/>
            </w:pPr>
            <w:r>
              <w:t>20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0AC07E2" w14:textId="77777777" w:rsidR="00236734" w:rsidRDefault="00236734" w:rsidP="00667777">
            <w:pPr>
              <w:spacing w:after="0"/>
              <w:jc w:val="center"/>
            </w:pPr>
            <w:r>
              <w:t xml:space="preserve">DF_AccelerationSet4Way, contained within </w:t>
            </w:r>
            <w:proofErr w:type="spellStart"/>
            <w:r>
              <w:t>DF_BSMcoreData</w:t>
            </w:r>
            <w:proofErr w:type="spellEnd"/>
          </w:p>
          <w:p w14:paraId="22B738D4" w14:textId="77777777" w:rsidR="00236734" w:rsidRDefault="00236734" w:rsidP="00667777">
            <w:pPr>
              <w:spacing w:after="0"/>
              <w:jc w:val="center"/>
            </w:pPr>
            <w:r>
              <w:t>[V2V-STD-J2735-005]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A0BDAAE" w14:textId="77777777" w:rsidR="00236734" w:rsidRDefault="00236734" w:rsidP="00667777">
            <w:pPr>
              <w:spacing w:after="0"/>
              <w:jc w:val="center"/>
            </w:pPr>
            <w:r>
              <w:t>Valid Frame</w:t>
            </w:r>
          </w:p>
        </w:tc>
      </w:tr>
      <w:tr w:rsidR="00236734" w14:paraId="3CDCD98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B7286EE" w14:textId="77777777" w:rsidR="00236734" w:rsidRDefault="00236734" w:rsidP="00667777">
            <w:pPr>
              <w:spacing w:after="0"/>
              <w:jc w:val="center"/>
            </w:pPr>
            <w:r>
              <w:t>21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3AF59A4" w14:textId="77777777" w:rsidR="00236734" w:rsidRDefault="00236734" w:rsidP="00667777">
            <w:pPr>
              <w:spacing w:after="0"/>
              <w:jc w:val="center"/>
            </w:pPr>
            <w:proofErr w:type="spellStart"/>
            <w:r>
              <w:t>DE_Acceleration</w:t>
            </w:r>
            <w:proofErr w:type="spellEnd"/>
            <w:r>
              <w:t xml:space="preserve"> (Lateral), contained within DF_AccelerationSet4Way</w:t>
            </w:r>
          </w:p>
          <w:p w14:paraId="190EA1C0" w14:textId="77777777" w:rsidR="00236734" w:rsidRDefault="00236734" w:rsidP="00667777">
            <w:pPr>
              <w:spacing w:after="0"/>
              <w:jc w:val="center"/>
            </w:pPr>
            <w:r>
              <w:t>[V2V-STD-J2735-015]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1600CED" w14:textId="77777777" w:rsidR="00236734" w:rsidRDefault="00236734" w:rsidP="00667777">
            <w:pPr>
              <w:spacing w:after="0"/>
              <w:jc w:val="center"/>
            </w:pPr>
            <w:r>
              <w:t>-2000 &lt;= Value &lt;= 2001</w:t>
            </w:r>
          </w:p>
        </w:tc>
      </w:tr>
      <w:tr w:rsidR="00236734" w14:paraId="66390C99"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F930748" w14:textId="77777777" w:rsidR="00236734" w:rsidRDefault="00236734" w:rsidP="00667777">
            <w:pPr>
              <w:spacing w:after="0"/>
              <w:jc w:val="center"/>
            </w:pPr>
            <w:r>
              <w:t>22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68B482C" w14:textId="77777777" w:rsidR="00236734" w:rsidRDefault="00236734" w:rsidP="00667777">
            <w:pPr>
              <w:spacing w:after="0"/>
              <w:jc w:val="center"/>
            </w:pPr>
            <w:proofErr w:type="spellStart"/>
            <w:r>
              <w:t>DE_Acceleration</w:t>
            </w:r>
            <w:proofErr w:type="spellEnd"/>
            <w:r>
              <w:t xml:space="preserve"> (Longitudinal), contained within DF_AccelerationSet4Way</w:t>
            </w:r>
          </w:p>
          <w:p w14:paraId="685C92EE" w14:textId="77777777" w:rsidR="00236734" w:rsidRDefault="00236734" w:rsidP="00667777">
            <w:pPr>
              <w:spacing w:after="0"/>
              <w:jc w:val="center"/>
            </w:pPr>
            <w:r>
              <w:t>[V2V-STD-J2735-015]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27D9139" w14:textId="77777777" w:rsidR="00236734" w:rsidRDefault="00236734" w:rsidP="00667777">
            <w:pPr>
              <w:spacing w:after="0"/>
              <w:jc w:val="center"/>
            </w:pPr>
            <w:r>
              <w:t>-2000 &lt;= Value &lt;= 2001</w:t>
            </w:r>
          </w:p>
        </w:tc>
      </w:tr>
      <w:tr w:rsidR="00236734" w14:paraId="37DEC3CA"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5A54211" w14:textId="77777777" w:rsidR="00236734" w:rsidRDefault="00236734" w:rsidP="00667777">
            <w:pPr>
              <w:spacing w:after="0"/>
              <w:jc w:val="center"/>
            </w:pPr>
            <w:r>
              <w:t>23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FE46304" w14:textId="77777777" w:rsidR="00236734" w:rsidRDefault="00236734" w:rsidP="00667777">
            <w:pPr>
              <w:spacing w:after="0"/>
              <w:jc w:val="center"/>
            </w:pPr>
            <w:proofErr w:type="spellStart"/>
            <w:r>
              <w:t>DE_VerticalAcceleration</w:t>
            </w:r>
            <w:proofErr w:type="spellEnd"/>
            <w:r>
              <w:t>, contained within DF_AccelerationSet4Way</w:t>
            </w:r>
          </w:p>
          <w:p w14:paraId="17B745F4" w14:textId="77777777" w:rsidR="00236734" w:rsidRDefault="00236734" w:rsidP="00667777">
            <w:pPr>
              <w:spacing w:after="0"/>
              <w:jc w:val="center"/>
            </w:pPr>
            <w:r>
              <w:t>[V2V-STD-J2735-043]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D036FA3" w14:textId="77777777" w:rsidR="00236734" w:rsidRDefault="00236734" w:rsidP="00667777">
            <w:pPr>
              <w:spacing w:after="0"/>
              <w:jc w:val="center"/>
            </w:pPr>
            <w:r>
              <w:t>-127 &lt;= Value &lt;= 127</w:t>
            </w:r>
          </w:p>
        </w:tc>
      </w:tr>
      <w:tr w:rsidR="00236734" w14:paraId="362342A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809F4B8" w14:textId="77777777" w:rsidR="00236734" w:rsidRDefault="00236734" w:rsidP="00667777">
            <w:pPr>
              <w:spacing w:after="0"/>
              <w:jc w:val="center"/>
            </w:pPr>
            <w:r>
              <w:t>24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0FE3CF7" w14:textId="77777777" w:rsidR="00236734" w:rsidRDefault="00236734" w:rsidP="00667777">
            <w:pPr>
              <w:spacing w:after="0"/>
              <w:jc w:val="center"/>
            </w:pPr>
            <w:proofErr w:type="spellStart"/>
            <w:r>
              <w:t>DE_YawRate</w:t>
            </w:r>
            <w:proofErr w:type="spellEnd"/>
            <w:r>
              <w:t>, contained within DF_AccelerationSet4Way</w:t>
            </w:r>
          </w:p>
          <w:p w14:paraId="2475AEF7" w14:textId="77777777" w:rsidR="00236734" w:rsidRDefault="00236734" w:rsidP="00667777">
            <w:pPr>
              <w:spacing w:after="0"/>
              <w:jc w:val="center"/>
            </w:pPr>
            <w:r>
              <w:t>[V2V-STD-J2735-045]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1C60E66" w14:textId="77777777" w:rsidR="00236734" w:rsidRDefault="00236734" w:rsidP="00667777">
            <w:pPr>
              <w:spacing w:after="0"/>
              <w:jc w:val="center"/>
            </w:pPr>
            <w:r>
              <w:t>-32767 &lt;= Value &lt;= 32767</w:t>
            </w:r>
          </w:p>
        </w:tc>
      </w:tr>
      <w:tr w:rsidR="00236734" w14:paraId="71C63F2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1C02A0E" w14:textId="77777777" w:rsidR="00236734" w:rsidRDefault="00236734" w:rsidP="00667777">
            <w:pPr>
              <w:spacing w:after="0"/>
              <w:jc w:val="center"/>
            </w:pPr>
            <w:r>
              <w:t>25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41A0F76" w14:textId="77777777" w:rsidR="00236734" w:rsidRDefault="00236734" w:rsidP="00667777">
            <w:pPr>
              <w:spacing w:after="0"/>
              <w:jc w:val="center"/>
            </w:pPr>
            <w:proofErr w:type="spellStart"/>
            <w:r>
              <w:t>DF_VehicleSize</w:t>
            </w:r>
            <w:proofErr w:type="spellEnd"/>
            <w:r>
              <w:t xml:space="preserve">, contained within </w:t>
            </w:r>
            <w:proofErr w:type="spellStart"/>
            <w:r>
              <w:t>DF_BSMcoreData</w:t>
            </w:r>
            <w:proofErr w:type="spellEnd"/>
          </w:p>
          <w:p w14:paraId="36CFFA70" w14:textId="77777777" w:rsidR="00236734" w:rsidRDefault="00236734" w:rsidP="00667777">
            <w:pPr>
              <w:spacing w:after="0"/>
              <w:jc w:val="center"/>
            </w:pPr>
            <w:r>
              <w:t>[V2V-STD-J2735-014]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3C759A0" w14:textId="77777777" w:rsidR="00236734" w:rsidRDefault="00236734" w:rsidP="00667777">
            <w:pPr>
              <w:spacing w:after="0"/>
              <w:jc w:val="center"/>
            </w:pPr>
            <w:r>
              <w:t>Valid Frame</w:t>
            </w:r>
          </w:p>
        </w:tc>
      </w:tr>
      <w:tr w:rsidR="00236734" w14:paraId="039D426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D71371F" w14:textId="77777777" w:rsidR="00236734" w:rsidRDefault="00236734" w:rsidP="00667777">
            <w:pPr>
              <w:spacing w:after="0"/>
              <w:jc w:val="center"/>
            </w:pPr>
            <w:r>
              <w:t>26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B5C8198" w14:textId="77777777" w:rsidR="00236734" w:rsidRDefault="00236734" w:rsidP="00667777">
            <w:pPr>
              <w:spacing w:after="0"/>
              <w:jc w:val="center"/>
            </w:pPr>
            <w:proofErr w:type="spellStart"/>
            <w:r>
              <w:t>DE_VehicleLength</w:t>
            </w:r>
            <w:proofErr w:type="spellEnd"/>
            <w:r>
              <w:t xml:space="preserve">, contained within </w:t>
            </w:r>
            <w:proofErr w:type="spellStart"/>
            <w:r>
              <w:t>DF_VehicleSize</w:t>
            </w:r>
            <w:proofErr w:type="spellEnd"/>
          </w:p>
          <w:p w14:paraId="06E47C30" w14:textId="77777777" w:rsidR="00236734" w:rsidRDefault="00236734" w:rsidP="00667777">
            <w:pPr>
              <w:spacing w:after="0"/>
              <w:jc w:val="center"/>
            </w:pPr>
            <w:r>
              <w:t>[V2V-STD-J2735-041]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67CFA5C" w14:textId="77777777" w:rsidR="00236734" w:rsidRDefault="00236734" w:rsidP="00667777">
            <w:pPr>
              <w:spacing w:after="0"/>
              <w:jc w:val="center"/>
            </w:pPr>
            <w:r>
              <w:t>0 &lt;= Value &lt;= 4095</w:t>
            </w:r>
          </w:p>
        </w:tc>
      </w:tr>
      <w:tr w:rsidR="00236734" w14:paraId="078D4290"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430894D3" w14:textId="77777777" w:rsidR="00236734" w:rsidRDefault="00236734" w:rsidP="00667777">
            <w:pPr>
              <w:spacing w:after="0"/>
              <w:jc w:val="center"/>
            </w:pPr>
            <w:r>
              <w:t>27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B4239B8" w14:textId="77777777" w:rsidR="00236734" w:rsidRDefault="00236734" w:rsidP="00667777">
            <w:pPr>
              <w:spacing w:after="0"/>
              <w:jc w:val="center"/>
            </w:pPr>
            <w:proofErr w:type="spellStart"/>
            <w:r>
              <w:t>DE_VehicleWidth</w:t>
            </w:r>
            <w:proofErr w:type="spellEnd"/>
            <w:r>
              <w:t xml:space="preserve">, contained within </w:t>
            </w:r>
            <w:proofErr w:type="spellStart"/>
            <w:r>
              <w:t>DF_VehicleSize</w:t>
            </w:r>
            <w:proofErr w:type="spellEnd"/>
          </w:p>
          <w:p w14:paraId="76AD243A" w14:textId="77777777" w:rsidR="00236734" w:rsidRDefault="00236734" w:rsidP="00667777">
            <w:pPr>
              <w:spacing w:after="0"/>
              <w:jc w:val="center"/>
            </w:pPr>
            <w:r>
              <w:t>[V2V-STD-J2735-042]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B53C3D9" w14:textId="77777777" w:rsidR="00236734" w:rsidRDefault="00236734" w:rsidP="00667777">
            <w:pPr>
              <w:spacing w:after="0"/>
              <w:jc w:val="center"/>
            </w:pPr>
            <w:r>
              <w:t>0 &lt;= Value &lt;= 1023</w:t>
            </w:r>
          </w:p>
        </w:tc>
      </w:tr>
      <w:tr w:rsidR="00236734" w14:paraId="60BED78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13F42FD" w14:textId="77777777" w:rsidR="00236734" w:rsidRDefault="00236734" w:rsidP="00667777">
            <w:pPr>
              <w:spacing w:after="0"/>
              <w:jc w:val="center"/>
            </w:pPr>
            <w:r>
              <w:t>28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02F9B1FD" w14:textId="77777777" w:rsidR="00236734" w:rsidRDefault="00236734" w:rsidP="00667777">
            <w:pPr>
              <w:spacing w:after="0"/>
              <w:jc w:val="center"/>
            </w:pPr>
            <w:proofErr w:type="spellStart"/>
            <w:r>
              <w:t>DF_VehicleSafetyExtensions</w:t>
            </w:r>
            <w:proofErr w:type="spellEnd"/>
            <w:r>
              <w:t>, contained within Part II</w:t>
            </w:r>
          </w:p>
          <w:p w14:paraId="402DF4BA" w14:textId="77777777" w:rsidR="00236734" w:rsidRDefault="00236734" w:rsidP="00667777">
            <w:pPr>
              <w:spacing w:after="0"/>
              <w:jc w:val="center"/>
            </w:pPr>
            <w:r>
              <w:t>[V2V-STD-J2735-013]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E1257CB" w14:textId="77777777" w:rsidR="00236734" w:rsidRDefault="00236734" w:rsidP="00667777">
            <w:pPr>
              <w:spacing w:after="0"/>
              <w:jc w:val="center"/>
            </w:pPr>
            <w:r>
              <w:t>Valid Frame</w:t>
            </w:r>
          </w:p>
        </w:tc>
      </w:tr>
      <w:tr w:rsidR="00236734" w14:paraId="1E9E6858"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45EDBD1" w14:textId="77777777" w:rsidR="00236734" w:rsidRDefault="00236734" w:rsidP="00667777">
            <w:pPr>
              <w:spacing w:after="0"/>
              <w:jc w:val="center"/>
            </w:pPr>
            <w:r>
              <w:t>29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62393E1" w14:textId="77777777" w:rsidR="00236734" w:rsidRDefault="00236734" w:rsidP="00667777">
            <w:pPr>
              <w:spacing w:after="0"/>
              <w:jc w:val="center"/>
            </w:pPr>
            <w:proofErr w:type="spellStart"/>
            <w:r>
              <w:t>DF_PathHistory</w:t>
            </w:r>
            <w:proofErr w:type="spellEnd"/>
            <w:r>
              <w:t xml:space="preserve">, contained within </w:t>
            </w:r>
            <w:proofErr w:type="spellStart"/>
            <w:r>
              <w:t>DF_VehicleSafetyExtensions</w:t>
            </w:r>
            <w:proofErr w:type="spellEnd"/>
          </w:p>
          <w:p w14:paraId="6DECE5FE" w14:textId="77777777" w:rsidR="00236734" w:rsidRDefault="00236734" w:rsidP="00667777">
            <w:pPr>
              <w:spacing w:after="0"/>
              <w:jc w:val="center"/>
            </w:pPr>
            <w:r>
              <w:t xml:space="preserve"> [V2V-STD-J2735-008]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4403783" w14:textId="77777777" w:rsidR="00236734" w:rsidRDefault="00236734" w:rsidP="00667777">
            <w:pPr>
              <w:spacing w:after="0"/>
              <w:jc w:val="center"/>
            </w:pPr>
            <w:r>
              <w:t>Valid Frame</w:t>
            </w:r>
          </w:p>
        </w:tc>
      </w:tr>
      <w:tr w:rsidR="00236734" w14:paraId="56B33E6E"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E15C3F2" w14:textId="77777777" w:rsidR="00236734" w:rsidRDefault="00236734" w:rsidP="00667777">
            <w:pPr>
              <w:spacing w:after="0"/>
              <w:jc w:val="center"/>
            </w:pPr>
            <w:r>
              <w:t>30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40AFBCB" w14:textId="77777777" w:rsidR="00236734" w:rsidRDefault="00236734" w:rsidP="00667777">
            <w:pPr>
              <w:spacing w:after="0"/>
              <w:jc w:val="center"/>
            </w:pPr>
            <w:proofErr w:type="spellStart"/>
            <w:r>
              <w:t>DF_PathHistoryPointList</w:t>
            </w:r>
            <w:proofErr w:type="spellEnd"/>
            <w:r>
              <w:t xml:space="preserve">, contained within </w:t>
            </w:r>
            <w:proofErr w:type="spellStart"/>
            <w:r>
              <w:t>DF_PathHistory</w:t>
            </w:r>
            <w:proofErr w:type="spellEnd"/>
          </w:p>
          <w:p w14:paraId="146A95A2" w14:textId="77777777" w:rsidR="00236734" w:rsidRDefault="00236734" w:rsidP="00667777">
            <w:pPr>
              <w:spacing w:after="0"/>
              <w:jc w:val="center"/>
            </w:pPr>
            <w:r>
              <w:t>[V2V-STD-J2735-009]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7FB1721" w14:textId="77777777" w:rsidR="00236734" w:rsidRDefault="00236734" w:rsidP="00667777">
            <w:pPr>
              <w:spacing w:after="0"/>
              <w:jc w:val="center"/>
            </w:pPr>
            <w:r>
              <w:t>Valid Frame</w:t>
            </w:r>
          </w:p>
        </w:tc>
      </w:tr>
      <w:tr w:rsidR="00236734" w14:paraId="7FA9CABE"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56EDBF3" w14:textId="77777777" w:rsidR="00236734" w:rsidRDefault="00236734" w:rsidP="00667777">
            <w:pPr>
              <w:spacing w:after="0"/>
              <w:jc w:val="center"/>
            </w:pPr>
            <w:r>
              <w:t>31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8F8D8E2" w14:textId="77777777" w:rsidR="00236734" w:rsidRDefault="00236734" w:rsidP="00667777">
            <w:pPr>
              <w:spacing w:after="0"/>
              <w:jc w:val="center"/>
            </w:pPr>
            <w:r>
              <w:t xml:space="preserve">DE_OffsetLL-B18, contained within </w:t>
            </w:r>
            <w:proofErr w:type="spellStart"/>
            <w:r>
              <w:t>DF_PathHistoryPointList</w:t>
            </w:r>
            <w:proofErr w:type="spellEnd"/>
          </w:p>
          <w:p w14:paraId="7DA54D9C" w14:textId="77777777" w:rsidR="00236734" w:rsidRDefault="00236734" w:rsidP="00667777">
            <w:pPr>
              <w:spacing w:after="0"/>
              <w:jc w:val="center"/>
            </w:pPr>
            <w:r>
              <w:t>[V2V-STD-J2735-028]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99F4F16" w14:textId="77777777" w:rsidR="00236734" w:rsidRDefault="00236734" w:rsidP="00667777">
            <w:pPr>
              <w:spacing w:after="0"/>
              <w:jc w:val="center"/>
            </w:pPr>
            <w:r>
              <w:t>-131072 &lt;= Value &lt;= 131071</w:t>
            </w:r>
          </w:p>
        </w:tc>
      </w:tr>
      <w:tr w:rsidR="00236734" w14:paraId="1A215BE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FD3CD5E" w14:textId="77777777" w:rsidR="00236734" w:rsidRDefault="00236734" w:rsidP="00667777">
            <w:pPr>
              <w:spacing w:after="0"/>
              <w:jc w:val="center"/>
            </w:pPr>
            <w:r>
              <w:t>32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B7A49D1" w14:textId="77777777" w:rsidR="00236734" w:rsidRDefault="00236734" w:rsidP="00667777">
            <w:pPr>
              <w:spacing w:after="0"/>
              <w:jc w:val="center"/>
            </w:pPr>
            <w:proofErr w:type="spellStart"/>
            <w:r>
              <w:t>DF_PathHistoryPoint</w:t>
            </w:r>
            <w:proofErr w:type="spellEnd"/>
            <w:r>
              <w:t xml:space="preserve">, contained within </w:t>
            </w:r>
            <w:proofErr w:type="spellStart"/>
            <w:r>
              <w:t>DF_PathHistoryPointList</w:t>
            </w:r>
            <w:proofErr w:type="spellEnd"/>
          </w:p>
          <w:p w14:paraId="4D6EB962" w14:textId="77777777" w:rsidR="00236734" w:rsidRDefault="00236734" w:rsidP="00667777">
            <w:pPr>
              <w:spacing w:after="0"/>
              <w:jc w:val="center"/>
            </w:pPr>
            <w:r>
              <w:t>[V2V-STD-J2735-010]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BCAB227" w14:textId="77777777" w:rsidR="00236734" w:rsidRDefault="00236734" w:rsidP="00667777">
            <w:pPr>
              <w:spacing w:after="0"/>
              <w:jc w:val="center"/>
            </w:pPr>
            <w:r>
              <w:t>Valid Frame</w:t>
            </w:r>
          </w:p>
        </w:tc>
      </w:tr>
      <w:tr w:rsidR="00236734" w14:paraId="50C557F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CD0AA88" w14:textId="77777777" w:rsidR="00236734" w:rsidRDefault="00236734" w:rsidP="00667777">
            <w:pPr>
              <w:spacing w:after="0"/>
              <w:jc w:val="center"/>
            </w:pPr>
            <w:r>
              <w:t>33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C2ADA8E" w14:textId="77777777" w:rsidR="00236734" w:rsidRDefault="00236734" w:rsidP="00667777">
            <w:pPr>
              <w:spacing w:after="0"/>
              <w:jc w:val="center"/>
            </w:pPr>
            <w:proofErr w:type="spellStart"/>
            <w:r>
              <w:t>DE_TimeOffset</w:t>
            </w:r>
            <w:proofErr w:type="spellEnd"/>
            <w:r>
              <w:t xml:space="preserve">, contained within </w:t>
            </w:r>
            <w:proofErr w:type="spellStart"/>
            <w:r>
              <w:t>DF_PathHistoryPoint</w:t>
            </w:r>
            <w:proofErr w:type="spellEnd"/>
          </w:p>
          <w:p w14:paraId="530F4770" w14:textId="77777777" w:rsidR="00236734" w:rsidRDefault="00236734" w:rsidP="00667777">
            <w:pPr>
              <w:spacing w:after="0"/>
              <w:jc w:val="center"/>
            </w:pPr>
            <w:r>
              <w:t>[V2V-STD-J2735-037]</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C3462F7" w14:textId="77777777" w:rsidR="00236734" w:rsidRDefault="00236734" w:rsidP="00667777">
            <w:pPr>
              <w:spacing w:after="0"/>
              <w:jc w:val="center"/>
            </w:pPr>
            <w:r>
              <w:t>1 &lt;= Value &lt;= 65535</w:t>
            </w:r>
          </w:p>
        </w:tc>
      </w:tr>
      <w:tr w:rsidR="00236734" w14:paraId="26A494A7"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DCBE449" w14:textId="77777777" w:rsidR="00236734" w:rsidRDefault="00236734" w:rsidP="00667777">
            <w:pPr>
              <w:spacing w:after="0"/>
              <w:jc w:val="center"/>
            </w:pPr>
            <w:r>
              <w:t>34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201AAA5" w14:textId="77777777" w:rsidR="00236734" w:rsidRDefault="00236734" w:rsidP="00667777">
            <w:pPr>
              <w:spacing w:after="0"/>
              <w:jc w:val="center"/>
            </w:pPr>
            <w:r>
              <w:t xml:space="preserve">DE_VertOffset-B12, contained within </w:t>
            </w:r>
            <w:proofErr w:type="spellStart"/>
            <w:r>
              <w:t>DF_PathHistoryPoint</w:t>
            </w:r>
            <w:proofErr w:type="spellEnd"/>
          </w:p>
          <w:p w14:paraId="24FC6BE3" w14:textId="77777777" w:rsidR="00236734" w:rsidRDefault="00236734" w:rsidP="00667777">
            <w:pPr>
              <w:spacing w:after="0"/>
              <w:jc w:val="center"/>
            </w:pPr>
            <w:r>
              <w:t>[V2V-STD-J2735-044]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2C3A52E" w14:textId="77777777" w:rsidR="00236734" w:rsidRDefault="00236734" w:rsidP="00667777">
            <w:pPr>
              <w:spacing w:after="0"/>
              <w:jc w:val="center"/>
            </w:pPr>
            <w:r>
              <w:t>-2048 &lt;= Value &lt;= 2047</w:t>
            </w:r>
          </w:p>
        </w:tc>
      </w:tr>
      <w:tr w:rsidR="00236734" w14:paraId="20B0617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2E79454" w14:textId="77777777" w:rsidR="00236734" w:rsidRDefault="00236734" w:rsidP="00667777">
            <w:pPr>
              <w:spacing w:after="0"/>
              <w:jc w:val="center"/>
            </w:pPr>
            <w:r>
              <w:t>35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93213D6" w14:textId="77777777" w:rsidR="00236734" w:rsidRDefault="00236734" w:rsidP="00667777">
            <w:pPr>
              <w:spacing w:after="0"/>
              <w:jc w:val="center"/>
            </w:pPr>
            <w:proofErr w:type="spellStart"/>
            <w:r>
              <w:t>DE_ExteriorLights</w:t>
            </w:r>
            <w:proofErr w:type="spellEnd"/>
            <w:r>
              <w:t xml:space="preserve">, contained within </w:t>
            </w:r>
            <w:proofErr w:type="spellStart"/>
            <w:r>
              <w:t>DF_VehicleSafetyExtensions</w:t>
            </w:r>
            <w:proofErr w:type="spellEnd"/>
          </w:p>
          <w:p w14:paraId="712FD0DB" w14:textId="77777777" w:rsidR="00236734" w:rsidRDefault="00236734" w:rsidP="00667777">
            <w:pPr>
              <w:spacing w:after="0"/>
              <w:jc w:val="center"/>
            </w:pPr>
            <w:r>
              <w:t xml:space="preserve"> [V2V-STD-J2735-023]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26C52C6" w14:textId="77777777" w:rsidR="00236734" w:rsidRDefault="00236734" w:rsidP="00667777">
            <w:pPr>
              <w:spacing w:after="0"/>
              <w:jc w:val="center"/>
            </w:pPr>
            <w:r>
              <w:t>Bit String, Size (9, …)</w:t>
            </w:r>
          </w:p>
        </w:tc>
      </w:tr>
      <w:tr w:rsidR="00236734" w14:paraId="1656284E"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9976BB8" w14:textId="77777777" w:rsidR="00236734" w:rsidRDefault="00236734" w:rsidP="00667777">
            <w:pPr>
              <w:spacing w:after="0"/>
              <w:jc w:val="center"/>
            </w:pPr>
            <w:r>
              <w:t>36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10C3DBF" w14:textId="77777777" w:rsidR="00236734" w:rsidRDefault="00236734" w:rsidP="00667777">
            <w:pPr>
              <w:spacing w:after="0"/>
              <w:jc w:val="center"/>
            </w:pPr>
            <w:proofErr w:type="spellStart"/>
            <w:r>
              <w:t>DF_PathPrediction</w:t>
            </w:r>
            <w:proofErr w:type="spellEnd"/>
            <w:r>
              <w:t xml:space="preserve">, contained within </w:t>
            </w:r>
            <w:proofErr w:type="spellStart"/>
            <w:r>
              <w:t>DF_VehicleSafetyExtensions</w:t>
            </w:r>
            <w:proofErr w:type="spellEnd"/>
          </w:p>
          <w:p w14:paraId="3DA9A24D" w14:textId="77777777" w:rsidR="00236734" w:rsidRDefault="00236734" w:rsidP="00667777">
            <w:pPr>
              <w:spacing w:after="0"/>
              <w:jc w:val="center"/>
            </w:pPr>
            <w:r>
              <w:t xml:space="preserve"> [V2V-STD-J2735-011]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FC43C9D" w14:textId="77777777" w:rsidR="00236734" w:rsidRDefault="00236734" w:rsidP="00667777">
            <w:pPr>
              <w:spacing w:after="0"/>
              <w:jc w:val="center"/>
            </w:pPr>
            <w:r>
              <w:t>Valid Frame</w:t>
            </w:r>
          </w:p>
        </w:tc>
      </w:tr>
      <w:tr w:rsidR="00236734" w14:paraId="776C8761"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25506F1" w14:textId="77777777" w:rsidR="00236734" w:rsidRDefault="00236734" w:rsidP="00667777">
            <w:pPr>
              <w:spacing w:after="0"/>
              <w:jc w:val="center"/>
            </w:pPr>
            <w:r>
              <w:t>37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2F7ED6C" w14:textId="77777777" w:rsidR="00236734" w:rsidRDefault="00236734" w:rsidP="00667777">
            <w:pPr>
              <w:spacing w:after="0"/>
              <w:jc w:val="center"/>
            </w:pPr>
            <w:proofErr w:type="spellStart"/>
            <w:r>
              <w:t>DE_Confidence</w:t>
            </w:r>
            <w:proofErr w:type="spellEnd"/>
            <w:r>
              <w:t xml:space="preserve">, contained within </w:t>
            </w:r>
            <w:proofErr w:type="spellStart"/>
            <w:r>
              <w:t>DF_PathPrediction</w:t>
            </w:r>
            <w:proofErr w:type="spellEnd"/>
          </w:p>
          <w:p w14:paraId="4C5BFF9C" w14:textId="77777777" w:rsidR="00236734" w:rsidRDefault="00236734" w:rsidP="00667777">
            <w:pPr>
              <w:spacing w:after="0"/>
              <w:jc w:val="center"/>
            </w:pPr>
            <w:r>
              <w:t>[V2V-STD-J2735-020]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069D712" w14:textId="77777777" w:rsidR="00236734" w:rsidRDefault="00236734" w:rsidP="00667777">
            <w:pPr>
              <w:spacing w:after="0"/>
              <w:jc w:val="center"/>
            </w:pPr>
            <w:r>
              <w:t>0 &lt;= Value &lt;= 200</w:t>
            </w:r>
          </w:p>
        </w:tc>
      </w:tr>
      <w:tr w:rsidR="00236734" w14:paraId="56C303E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9929D23" w14:textId="77777777" w:rsidR="00236734" w:rsidRDefault="00236734" w:rsidP="00667777">
            <w:pPr>
              <w:spacing w:after="0"/>
              <w:jc w:val="center"/>
            </w:pPr>
            <w:r>
              <w:t>38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8A3042F" w14:textId="77777777" w:rsidR="00236734" w:rsidRDefault="00236734" w:rsidP="00667777">
            <w:pPr>
              <w:spacing w:after="0"/>
              <w:jc w:val="center"/>
            </w:pPr>
            <w:proofErr w:type="spellStart"/>
            <w:r>
              <w:t>DE_RadiusOfCurvature</w:t>
            </w:r>
            <w:proofErr w:type="spellEnd"/>
            <w:r>
              <w:t xml:space="preserve">, contained within </w:t>
            </w:r>
            <w:proofErr w:type="spellStart"/>
            <w:r>
              <w:t>DF_PathPrediction</w:t>
            </w:r>
            <w:proofErr w:type="spellEnd"/>
          </w:p>
          <w:p w14:paraId="10E448F5" w14:textId="77777777" w:rsidR="00236734" w:rsidRDefault="00236734" w:rsidP="00667777">
            <w:pPr>
              <w:spacing w:after="0"/>
              <w:jc w:val="center"/>
            </w:pPr>
            <w:r>
              <w:t>[V2V-STD-J2735-029]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0CF963A" w14:textId="77777777" w:rsidR="00236734" w:rsidRDefault="00236734" w:rsidP="00667777">
            <w:pPr>
              <w:spacing w:after="0"/>
              <w:jc w:val="center"/>
            </w:pPr>
            <w:r>
              <w:t>-32767 &lt;= Value &lt;= 32767</w:t>
            </w:r>
          </w:p>
        </w:tc>
      </w:tr>
    </w:tbl>
    <w:p w14:paraId="14B38826" w14:textId="2CB53357" w:rsidR="00236734" w:rsidRDefault="00236734"/>
    <w:p w14:paraId="3E7F4B80" w14:textId="77777777" w:rsidR="00236734" w:rsidRDefault="00236734"/>
    <w:tbl>
      <w:tblPr>
        <w:tblStyle w:val="a4"/>
        <w:tblW w:w="9360" w:type="dxa"/>
        <w:tblInd w:w="-4" w:type="dxa"/>
        <w:tblLayout w:type="fixed"/>
        <w:tblLook w:val="0000" w:firstRow="0" w:lastRow="0" w:firstColumn="0" w:lastColumn="0" w:noHBand="0" w:noVBand="0"/>
      </w:tblPr>
      <w:tblGrid>
        <w:gridCol w:w="737"/>
        <w:gridCol w:w="1063"/>
        <w:gridCol w:w="5580"/>
        <w:gridCol w:w="1980"/>
      </w:tblGrid>
      <w:tr w:rsidR="00377879" w14:paraId="6D8F0317"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7C415DC2" w14:textId="77777777" w:rsidR="00377879" w:rsidRDefault="00377879" w:rsidP="008D4F75">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B6E57E" w14:textId="06E8F423" w:rsidR="00377879" w:rsidRDefault="00377879" w:rsidP="00377879">
            <w:pPr>
              <w:spacing w:after="0"/>
            </w:pPr>
            <w:r>
              <w:t>TP-BSM-S</w:t>
            </w:r>
            <w:r w:rsidR="0032330E">
              <w:t>T</w:t>
            </w:r>
            <w:r>
              <w:t>-BV-</w:t>
            </w:r>
            <w:r w:rsidR="002A36B5">
              <w:t>04</w:t>
            </w:r>
          </w:p>
        </w:tc>
      </w:tr>
      <w:tr w:rsidR="00377879" w14:paraId="4FF0C942"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22766DFC" w14:textId="77777777" w:rsidR="00377879" w:rsidRDefault="00377879" w:rsidP="008D4F75">
            <w:pPr>
              <w:spacing w:after="0"/>
            </w:pPr>
            <w:r>
              <w:rPr>
                <w:b/>
              </w:rPr>
              <w:lastRenderedPageBreak/>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466344A" w14:textId="3EAD278F" w:rsidR="00377879" w:rsidRDefault="00377879" w:rsidP="008D4F75">
            <w:pPr>
              <w:spacing w:after="0"/>
            </w:pPr>
            <w:r>
              <w:t>Verify that BSMs are</w:t>
            </w:r>
            <w:r w:rsidR="009A6E84">
              <w:t xml:space="preserve"> generated </w:t>
            </w:r>
            <w:r w:rsidR="006D79E0">
              <w:t xml:space="preserve">randomly </w:t>
            </w:r>
            <w:r w:rsidR="009A6E84">
              <w:t>within –</w:t>
            </w:r>
            <w:proofErr w:type="spellStart"/>
            <w:r w:rsidR="009A6E84">
              <w:rPr>
                <w:i/>
              </w:rPr>
              <w:t>vBSMRateTolerance</w:t>
            </w:r>
            <w:proofErr w:type="spellEnd"/>
            <w:r w:rsidR="009A6E84">
              <w:t xml:space="preserve"> and +</w:t>
            </w:r>
            <w:proofErr w:type="spellStart"/>
            <w:r w:rsidR="009A6E84">
              <w:rPr>
                <w:i/>
              </w:rPr>
              <w:t>vBSMRateTolerance</w:t>
            </w:r>
            <w:proofErr w:type="spellEnd"/>
            <w:r w:rsidR="009A6E84">
              <w:t xml:space="preserve"> of their scheduled generation time</w:t>
            </w:r>
          </w:p>
        </w:tc>
      </w:tr>
      <w:tr w:rsidR="00377879" w14:paraId="13F0FC31"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6365C2AA" w14:textId="77777777" w:rsidR="00377879" w:rsidRDefault="00377879" w:rsidP="008D4F75">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1E9DDDB" w14:textId="77777777" w:rsidR="00377879" w:rsidRDefault="00377879" w:rsidP="008D4F75">
            <w:pPr>
              <w:spacing w:after="0"/>
            </w:pPr>
            <w:r>
              <w:t>TC1</w:t>
            </w:r>
          </w:p>
        </w:tc>
      </w:tr>
      <w:tr w:rsidR="00377879" w14:paraId="07E446AF"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1F07B147" w14:textId="77777777" w:rsidR="00377879" w:rsidRDefault="00377879" w:rsidP="008D4F75">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528C398" w14:textId="75264C8D" w:rsidR="00377879" w:rsidRDefault="00377879" w:rsidP="008D4F75">
            <w:pPr>
              <w:spacing w:after="0"/>
            </w:pPr>
            <w:r>
              <w:t>V2V-BSMTX-GENTIM-002</w:t>
            </w:r>
          </w:p>
        </w:tc>
      </w:tr>
      <w:tr w:rsidR="00377879" w14:paraId="33C84DB5"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B785E58" w14:textId="77777777" w:rsidR="00377879" w:rsidRDefault="00377879" w:rsidP="008D4F75">
            <w:pPr>
              <w:spacing w:after="0"/>
              <w:jc w:val="center"/>
            </w:pPr>
            <w:r>
              <w:rPr>
                <w:b/>
              </w:rPr>
              <w:t>Pre-test conditions</w:t>
            </w:r>
          </w:p>
        </w:tc>
      </w:tr>
      <w:tr w:rsidR="00377879" w14:paraId="100F4BED"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F184DF0" w14:textId="19C8EF40" w:rsidR="00BC5C16" w:rsidRDefault="00995AAC" w:rsidP="008D4F75">
            <w:pPr>
              <w:numPr>
                <w:ilvl w:val="0"/>
                <w:numId w:val="2"/>
              </w:numPr>
              <w:spacing w:after="0" w:line="259" w:lineRule="auto"/>
              <w:ind w:hanging="360"/>
              <w:contextualSpacing/>
            </w:pPr>
            <w:r>
              <w:t xml:space="preserve">There are no </w:t>
            </w:r>
            <w:r w:rsidR="00C536FC">
              <w:t>external messages being transmitted</w:t>
            </w:r>
            <w:r>
              <w:t xml:space="preserve"> that influence the Congestion Control</w:t>
            </w:r>
          </w:p>
          <w:p w14:paraId="5F7DF3C6" w14:textId="0272B128" w:rsidR="00377879" w:rsidRDefault="00377879" w:rsidP="008D4F75">
            <w:pPr>
              <w:numPr>
                <w:ilvl w:val="0"/>
                <w:numId w:val="2"/>
              </w:numPr>
              <w:spacing w:after="0" w:line="259" w:lineRule="auto"/>
              <w:ind w:hanging="360"/>
              <w:contextualSpacing/>
            </w:pPr>
            <w:r>
              <w:t>The IUT is configured to transmit BSMs</w:t>
            </w:r>
            <w:r w:rsidR="00A95B83">
              <w:t xml:space="preserve"> automatically upon restart</w:t>
            </w:r>
          </w:p>
          <w:p w14:paraId="7DFDE38B" w14:textId="77777777" w:rsidR="00377879" w:rsidRDefault="00377879" w:rsidP="008D4F75">
            <w:pPr>
              <w:numPr>
                <w:ilvl w:val="0"/>
                <w:numId w:val="2"/>
              </w:numPr>
              <w:spacing w:after="0" w:line="259" w:lineRule="auto"/>
              <w:ind w:hanging="360"/>
              <w:contextualSpacing/>
            </w:pPr>
            <w:r>
              <w:t>The IUT is in the initial state</w:t>
            </w:r>
          </w:p>
        </w:tc>
      </w:tr>
      <w:tr w:rsidR="00377879" w14:paraId="012020D6"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E08376" w14:textId="77777777" w:rsidR="00377879" w:rsidRDefault="00377879" w:rsidP="008D4F75">
            <w:pPr>
              <w:spacing w:after="0"/>
              <w:jc w:val="center"/>
            </w:pPr>
            <w:r>
              <w:rPr>
                <w:b/>
              </w:rPr>
              <w:t>Test Sequence</w:t>
            </w:r>
          </w:p>
        </w:tc>
      </w:tr>
      <w:tr w:rsidR="00377879" w14:paraId="277B7071" w14:textId="77777777" w:rsidTr="008D4F75">
        <w:tc>
          <w:tcPr>
            <w:tcW w:w="737" w:type="dxa"/>
            <w:tcBorders>
              <w:top w:val="single" w:sz="4" w:space="0" w:color="000000"/>
              <w:left w:val="single" w:sz="4" w:space="0" w:color="000000"/>
              <w:bottom w:val="single" w:sz="4" w:space="0" w:color="000000"/>
              <w:right w:val="single" w:sz="4" w:space="0" w:color="000000"/>
            </w:tcBorders>
          </w:tcPr>
          <w:p w14:paraId="4898527C" w14:textId="77777777" w:rsidR="00377879" w:rsidRDefault="00377879" w:rsidP="008D4F75">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6A1475A" w14:textId="77777777" w:rsidR="00377879" w:rsidRDefault="00377879" w:rsidP="008D4F75">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43B00A4" w14:textId="77777777" w:rsidR="00377879" w:rsidRDefault="00377879" w:rsidP="008D4F75">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6946F38" w14:textId="77777777" w:rsidR="00377879" w:rsidRDefault="00377879" w:rsidP="008D4F75">
            <w:pPr>
              <w:spacing w:after="0" w:line="259" w:lineRule="auto"/>
            </w:pPr>
            <w:r>
              <w:rPr>
                <w:b/>
              </w:rPr>
              <w:t>Verdict</w:t>
            </w:r>
          </w:p>
        </w:tc>
      </w:tr>
      <w:tr w:rsidR="00377879" w14:paraId="2FC1AB67" w14:textId="77777777" w:rsidTr="008D4F75">
        <w:tc>
          <w:tcPr>
            <w:tcW w:w="737" w:type="dxa"/>
            <w:tcBorders>
              <w:top w:val="single" w:sz="4" w:space="0" w:color="000000"/>
              <w:left w:val="single" w:sz="4" w:space="0" w:color="000000"/>
              <w:bottom w:val="single" w:sz="4" w:space="0" w:color="000000"/>
              <w:right w:val="single" w:sz="4" w:space="0" w:color="000000"/>
            </w:tcBorders>
          </w:tcPr>
          <w:p w14:paraId="45956243" w14:textId="77777777" w:rsidR="00377879" w:rsidRDefault="00377879" w:rsidP="008D4F75">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EE77B8F" w14:textId="77777777" w:rsidR="00377879" w:rsidRDefault="00377879" w:rsidP="008D4F75">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617BE0E8" w14:textId="6422D815" w:rsidR="00377879" w:rsidRDefault="00377879" w:rsidP="008D4F75">
            <w:pPr>
              <w:spacing w:after="0"/>
            </w:pPr>
            <w:r>
              <w:t>The device is restarted</w:t>
            </w:r>
            <w:r w:rsidR="00085660">
              <w:t>.</w:t>
            </w:r>
          </w:p>
        </w:tc>
        <w:tc>
          <w:tcPr>
            <w:tcW w:w="1980" w:type="dxa"/>
            <w:tcBorders>
              <w:top w:val="single" w:sz="4" w:space="0" w:color="000000"/>
              <w:left w:val="single" w:sz="4" w:space="0" w:color="000000"/>
              <w:bottom w:val="single" w:sz="4" w:space="0" w:color="000000"/>
              <w:right w:val="single" w:sz="4" w:space="0" w:color="000000"/>
            </w:tcBorders>
          </w:tcPr>
          <w:p w14:paraId="68701AD1" w14:textId="77777777" w:rsidR="00377879" w:rsidRDefault="00377879" w:rsidP="008D4F75">
            <w:pPr>
              <w:spacing w:after="0" w:line="259" w:lineRule="auto"/>
            </w:pPr>
          </w:p>
        </w:tc>
      </w:tr>
      <w:tr w:rsidR="002E0848" w14:paraId="0BF8A6EB" w14:textId="77777777" w:rsidTr="008D4F75">
        <w:tc>
          <w:tcPr>
            <w:tcW w:w="737" w:type="dxa"/>
            <w:tcBorders>
              <w:top w:val="single" w:sz="4" w:space="0" w:color="000000"/>
              <w:left w:val="single" w:sz="4" w:space="0" w:color="000000"/>
              <w:bottom w:val="single" w:sz="4" w:space="0" w:color="000000"/>
              <w:right w:val="single" w:sz="4" w:space="0" w:color="000000"/>
            </w:tcBorders>
          </w:tcPr>
          <w:p w14:paraId="0779CDA3" w14:textId="4CADF90B" w:rsidR="002E0848" w:rsidRDefault="00BC5C16" w:rsidP="008D4F75">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6D2A0A8" w14:textId="4C8F1DA6" w:rsidR="002E0848" w:rsidRDefault="00085660" w:rsidP="008D4F75">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396A40F2" w14:textId="27C88362" w:rsidR="002E0848" w:rsidRPr="00DA0D42" w:rsidRDefault="002E0848" w:rsidP="00DA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r w:rsidR="00A1277D">
              <w:t xml:space="preserve"> </w:t>
            </w:r>
            <w:r w:rsidR="006D79E0">
              <w:t>at</w:t>
            </w:r>
            <w:r w:rsidR="00995AAC">
              <w:t xml:space="preserve"> 10</w:t>
            </w:r>
            <w:r w:rsidR="005D367A">
              <w:t xml:space="preserve"> </w:t>
            </w:r>
            <w:proofErr w:type="spellStart"/>
            <w:r w:rsidR="005D367A">
              <w:t>hz</w:t>
            </w:r>
            <w:proofErr w:type="spellEnd"/>
            <w:r w:rsidR="005D367A">
              <w:t xml:space="preserve"> nominally</w:t>
            </w:r>
            <w:r w:rsidR="00F0468B">
              <w:t xml:space="preserve"> and </w:t>
            </w:r>
            <w:r w:rsidR="00DA0D42">
              <w:t>the sniffer timestamp at reception is recorded</w:t>
            </w:r>
            <w:r w:rsidR="00085660">
              <w:t>.</w:t>
            </w:r>
          </w:p>
        </w:tc>
        <w:tc>
          <w:tcPr>
            <w:tcW w:w="1980" w:type="dxa"/>
            <w:tcBorders>
              <w:top w:val="single" w:sz="4" w:space="0" w:color="000000"/>
              <w:left w:val="single" w:sz="4" w:space="0" w:color="000000"/>
              <w:bottom w:val="single" w:sz="4" w:space="0" w:color="000000"/>
              <w:right w:val="single" w:sz="4" w:space="0" w:color="000000"/>
            </w:tcBorders>
          </w:tcPr>
          <w:p w14:paraId="3C4A5DAE" w14:textId="25026994" w:rsidR="002E0848" w:rsidRDefault="002E0848" w:rsidP="008D4F75">
            <w:pPr>
              <w:spacing w:after="0" w:line="259" w:lineRule="auto"/>
            </w:pPr>
          </w:p>
        </w:tc>
      </w:tr>
      <w:tr w:rsidR="00377879" w14:paraId="734463BA" w14:textId="77777777" w:rsidTr="008D4F75">
        <w:tc>
          <w:tcPr>
            <w:tcW w:w="737" w:type="dxa"/>
            <w:tcBorders>
              <w:top w:val="single" w:sz="4" w:space="0" w:color="000000"/>
              <w:left w:val="single" w:sz="4" w:space="0" w:color="000000"/>
              <w:bottom w:val="single" w:sz="4" w:space="0" w:color="000000"/>
              <w:right w:val="single" w:sz="4" w:space="0" w:color="000000"/>
            </w:tcBorders>
          </w:tcPr>
          <w:p w14:paraId="5C22FB6A" w14:textId="4937EA0C" w:rsidR="00377879" w:rsidRDefault="00BC5C16" w:rsidP="008D4F75">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5140BA4" w14:textId="29715A60" w:rsidR="00377879" w:rsidRDefault="00085660" w:rsidP="008D4F75">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2D0F6F44" w14:textId="5933D007" w:rsidR="006D79E0" w:rsidRDefault="00202BD9" w:rsidP="008D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exact reception</w:t>
            </w:r>
            <w:r w:rsidR="006D79E0">
              <w:t xml:space="preserve"> time</w:t>
            </w:r>
            <w:r>
              <w:t xml:space="preserve"> of the BSM is within </w:t>
            </w:r>
            <w:r w:rsidR="006D79E0">
              <w:t>-</w:t>
            </w:r>
            <w:proofErr w:type="spellStart"/>
            <w:r w:rsidR="006D79E0">
              <w:t>vBSMRateTolerance</w:t>
            </w:r>
            <w:proofErr w:type="spellEnd"/>
            <w:r w:rsidR="006D79E0">
              <w:t xml:space="preserve"> and +</w:t>
            </w:r>
            <w:proofErr w:type="spellStart"/>
            <w:r w:rsidR="006D79E0">
              <w:t>vBSMRateTolerance</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442C51A1" w14:textId="33C09242" w:rsidR="00377879" w:rsidRDefault="00377879" w:rsidP="008D4F75">
            <w:pPr>
              <w:spacing w:after="0" w:line="259" w:lineRule="auto"/>
            </w:pPr>
          </w:p>
        </w:tc>
      </w:tr>
      <w:tr w:rsidR="002E0848" w14:paraId="017F1B51" w14:textId="77777777" w:rsidTr="008D4F75">
        <w:tc>
          <w:tcPr>
            <w:tcW w:w="737" w:type="dxa"/>
            <w:tcBorders>
              <w:top w:val="single" w:sz="4" w:space="0" w:color="000000"/>
              <w:left w:val="single" w:sz="4" w:space="0" w:color="000000"/>
              <w:bottom w:val="single" w:sz="4" w:space="0" w:color="000000"/>
              <w:right w:val="single" w:sz="4" w:space="0" w:color="000000"/>
            </w:tcBorders>
          </w:tcPr>
          <w:p w14:paraId="7EDD6D79" w14:textId="65D4293F" w:rsidR="002E0848" w:rsidRDefault="00BC5C16" w:rsidP="008D4F75">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0FBDAF40" w14:textId="7DB7AF29" w:rsidR="002E0848" w:rsidRDefault="00085660" w:rsidP="008D4F75">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AF8DA20" w14:textId="0AC7B926" w:rsidR="002E0848" w:rsidRDefault="007A1BE1" w:rsidP="0008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w:t>
            </w:r>
            <w:r w:rsidR="005D367A">
              <w:t xml:space="preserve"> 3</w:t>
            </w:r>
            <w:r>
              <w:t xml:space="preserve"> </w:t>
            </w:r>
            <w:r w:rsidR="005D367A">
              <w:t>is</w:t>
            </w:r>
            <w:r>
              <w:t xml:space="preserve"> repeated a </w:t>
            </w:r>
            <w:proofErr w:type="spellStart"/>
            <w:r>
              <w:t>statisticially</w:t>
            </w:r>
            <w:proofErr w:type="spellEnd"/>
            <w:r>
              <w:t xml:space="preserve"> significant amount of</w:t>
            </w:r>
            <w:r w:rsidR="002E0848">
              <w:t xml:space="preserve"> times</w:t>
            </w:r>
            <w:r>
              <w:t xml:space="preserve"> as defined by Section 7.1</w:t>
            </w:r>
            <w:r w:rsidR="00085660">
              <w:t>.</w:t>
            </w:r>
          </w:p>
        </w:tc>
        <w:tc>
          <w:tcPr>
            <w:tcW w:w="1980" w:type="dxa"/>
            <w:tcBorders>
              <w:top w:val="single" w:sz="4" w:space="0" w:color="000000"/>
              <w:left w:val="single" w:sz="4" w:space="0" w:color="000000"/>
              <w:bottom w:val="single" w:sz="4" w:space="0" w:color="000000"/>
              <w:right w:val="single" w:sz="4" w:space="0" w:color="000000"/>
            </w:tcBorders>
          </w:tcPr>
          <w:p w14:paraId="37D50073" w14:textId="4B915846" w:rsidR="002E0848" w:rsidRDefault="00085660" w:rsidP="008D4F75">
            <w:pPr>
              <w:spacing w:after="0" w:line="259" w:lineRule="auto"/>
            </w:pPr>
            <w:r>
              <w:t>Pass / Fail</w:t>
            </w:r>
          </w:p>
        </w:tc>
      </w:tr>
    </w:tbl>
    <w:p w14:paraId="2BD9AD5D" w14:textId="60D7FE4C" w:rsidR="0024510B" w:rsidRDefault="0024510B"/>
    <w:p w14:paraId="58DC86C0" w14:textId="77777777" w:rsidR="0024510B" w:rsidRDefault="009E4ABA">
      <w:pPr>
        <w:pStyle w:val="Heading3"/>
        <w:numPr>
          <w:ilvl w:val="2"/>
          <w:numId w:val="1"/>
        </w:numPr>
      </w:pPr>
      <w:bookmarkStart w:id="67" w:name="h.2grqrue" w:colFirst="0" w:colLast="0"/>
      <w:bookmarkStart w:id="68" w:name="_Toc481152942"/>
      <w:bookmarkEnd w:id="67"/>
      <w:r>
        <w:t>Message Identification</w:t>
      </w:r>
      <w:bookmarkEnd w:id="68"/>
    </w:p>
    <w:tbl>
      <w:tblPr>
        <w:tblStyle w:val="a6"/>
        <w:tblW w:w="9360" w:type="dxa"/>
        <w:tblInd w:w="-4" w:type="dxa"/>
        <w:tblLayout w:type="fixed"/>
        <w:tblLook w:val="0000" w:firstRow="0" w:lastRow="0" w:firstColumn="0" w:lastColumn="0" w:noHBand="0" w:noVBand="0"/>
      </w:tblPr>
      <w:tblGrid>
        <w:gridCol w:w="737"/>
        <w:gridCol w:w="1063"/>
        <w:gridCol w:w="5580"/>
        <w:gridCol w:w="1980"/>
      </w:tblGrid>
      <w:tr w:rsidR="0024510B" w14:paraId="3084DD4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F2A55E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62E7D2C" w14:textId="4EAEB30B" w:rsidR="0024510B" w:rsidRDefault="009E4ABA">
            <w:pPr>
              <w:tabs>
                <w:tab w:val="left" w:pos="2530"/>
              </w:tabs>
              <w:spacing w:after="0"/>
            </w:pPr>
            <w:r>
              <w:t>TP-BSM-S</w:t>
            </w:r>
            <w:r w:rsidR="0032330E">
              <w:t>T</w:t>
            </w:r>
            <w:r>
              <w:t>-BV-</w:t>
            </w:r>
            <w:r w:rsidR="002A36B5">
              <w:t>05</w:t>
            </w:r>
          </w:p>
        </w:tc>
      </w:tr>
      <w:tr w:rsidR="0024510B" w14:paraId="4079B09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42A7E0E"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D32C9F0" w14:textId="43626CAC" w:rsidR="0024510B" w:rsidRDefault="009E4ABA" w:rsidP="003342E5">
            <w:pPr>
              <w:spacing w:after="0"/>
            </w:pPr>
            <w:r>
              <w:t xml:space="preserve">Verify identification data is randomized to facilitate user privacy </w:t>
            </w:r>
            <w:r w:rsidR="003342E5">
              <w:t>after certificate expiration</w:t>
            </w:r>
            <w:r>
              <w:t xml:space="preserve"> </w:t>
            </w:r>
          </w:p>
        </w:tc>
      </w:tr>
      <w:tr w:rsidR="0024510B" w14:paraId="127C3C5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7775CE1"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932F20A" w14:textId="77777777" w:rsidR="0024510B" w:rsidRDefault="009E4ABA">
            <w:pPr>
              <w:spacing w:after="0"/>
            </w:pPr>
            <w:r>
              <w:t>TC1</w:t>
            </w:r>
          </w:p>
        </w:tc>
      </w:tr>
      <w:tr w:rsidR="0024510B" w14:paraId="56BA51B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32436E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F5B9043" w14:textId="7AC80B3B" w:rsidR="0024510B" w:rsidRDefault="000340F6">
            <w:pPr>
              <w:spacing w:after="0"/>
            </w:pPr>
            <w:r>
              <w:t>V2V-BSMTX-DATAACC-[</w:t>
            </w:r>
            <w:r w:rsidR="009E4ABA">
              <w:t>0</w:t>
            </w:r>
            <w:r>
              <w:t>03,006], V2V-SECPRIV-IDRAND-002</w:t>
            </w:r>
            <w:r w:rsidR="009E4ABA">
              <w:t>, V2V-SECPRIV-BSMSIGN-008</w:t>
            </w:r>
          </w:p>
        </w:tc>
      </w:tr>
      <w:tr w:rsidR="0024510B" w14:paraId="733E73E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4DD276E" w14:textId="77777777" w:rsidR="0024510B" w:rsidRDefault="009E4ABA">
            <w:pPr>
              <w:keepNext/>
              <w:spacing w:after="0"/>
              <w:jc w:val="center"/>
            </w:pPr>
            <w:r>
              <w:rPr>
                <w:b/>
              </w:rPr>
              <w:t>Pre-test conditions</w:t>
            </w:r>
          </w:p>
        </w:tc>
      </w:tr>
      <w:tr w:rsidR="0024510B" w14:paraId="78BCC47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9A2E1C9" w14:textId="1F1237D8" w:rsidR="0024510B" w:rsidRDefault="009E4ABA">
            <w:pPr>
              <w:numPr>
                <w:ilvl w:val="0"/>
                <w:numId w:val="2"/>
              </w:numPr>
              <w:spacing w:after="0" w:line="259" w:lineRule="auto"/>
              <w:ind w:hanging="360"/>
              <w:contextualSpacing/>
            </w:pPr>
            <w:r>
              <w:t>The IUT is in its initial state</w:t>
            </w:r>
          </w:p>
        </w:tc>
      </w:tr>
      <w:tr w:rsidR="0024510B" w14:paraId="6F0F2B1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CCA1186" w14:textId="77777777" w:rsidR="0024510B" w:rsidRDefault="009E4ABA">
            <w:pPr>
              <w:keepNext/>
              <w:spacing w:after="0"/>
              <w:jc w:val="center"/>
            </w:pPr>
            <w:r>
              <w:rPr>
                <w:b/>
              </w:rPr>
              <w:t>Test Sequence</w:t>
            </w:r>
          </w:p>
        </w:tc>
      </w:tr>
      <w:tr w:rsidR="0024510B" w14:paraId="1CF79F3F" w14:textId="77777777">
        <w:tc>
          <w:tcPr>
            <w:tcW w:w="737" w:type="dxa"/>
            <w:tcBorders>
              <w:top w:val="single" w:sz="4" w:space="0" w:color="000000"/>
              <w:left w:val="single" w:sz="4" w:space="0" w:color="000000"/>
              <w:bottom w:val="single" w:sz="4" w:space="0" w:color="000000"/>
              <w:right w:val="single" w:sz="4" w:space="0" w:color="000000"/>
            </w:tcBorders>
          </w:tcPr>
          <w:p w14:paraId="33F5742A" w14:textId="77777777" w:rsidR="0024510B" w:rsidRDefault="009E4ABA">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A764280" w14:textId="77777777" w:rsidR="0024510B" w:rsidRDefault="009E4ABA">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5E22122" w14:textId="77777777" w:rsidR="0024510B" w:rsidRDefault="009E4ABA">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F1E001F" w14:textId="77777777" w:rsidR="0024510B" w:rsidRDefault="009E4ABA">
            <w:pPr>
              <w:keepNext/>
              <w:spacing w:after="0" w:line="259" w:lineRule="auto"/>
            </w:pPr>
            <w:r>
              <w:rPr>
                <w:b/>
              </w:rPr>
              <w:t>Verdict</w:t>
            </w:r>
          </w:p>
        </w:tc>
      </w:tr>
      <w:tr w:rsidR="0024510B" w14:paraId="40E0B6CF" w14:textId="77777777">
        <w:tc>
          <w:tcPr>
            <w:tcW w:w="737" w:type="dxa"/>
            <w:tcBorders>
              <w:top w:val="single" w:sz="4" w:space="0" w:color="000000"/>
              <w:left w:val="single" w:sz="4" w:space="0" w:color="000000"/>
              <w:bottom w:val="single" w:sz="4" w:space="0" w:color="000000"/>
              <w:right w:val="single" w:sz="4" w:space="0" w:color="000000"/>
            </w:tcBorders>
          </w:tcPr>
          <w:p w14:paraId="62A502A2" w14:textId="77777777" w:rsidR="0024510B" w:rsidRDefault="009E4ABA">
            <w:pPr>
              <w:keepNext/>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F62FD61" w14:textId="77777777" w:rsidR="0024510B" w:rsidRDefault="000B60D6">
            <w:pPr>
              <w:keepNext/>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439F6E18" w14:textId="77777777" w:rsidR="0024510B" w:rsidRDefault="009E4ABA">
            <w:pPr>
              <w:keepNext/>
              <w:spacing w:after="0"/>
            </w:pPr>
            <w:r>
              <w:t>Two BSMs are transmitted with</w:t>
            </w:r>
            <w:r w:rsidR="00DD795E">
              <w:t>out a certificate change</w:t>
            </w:r>
          </w:p>
        </w:tc>
        <w:tc>
          <w:tcPr>
            <w:tcW w:w="1980" w:type="dxa"/>
            <w:tcBorders>
              <w:top w:val="single" w:sz="4" w:space="0" w:color="000000"/>
              <w:left w:val="single" w:sz="4" w:space="0" w:color="000000"/>
              <w:bottom w:val="single" w:sz="4" w:space="0" w:color="000000"/>
              <w:right w:val="single" w:sz="4" w:space="0" w:color="000000"/>
            </w:tcBorders>
          </w:tcPr>
          <w:p w14:paraId="564F724C" w14:textId="77777777" w:rsidR="0024510B" w:rsidRDefault="0024510B">
            <w:pPr>
              <w:keepNext/>
              <w:spacing w:after="0" w:line="259" w:lineRule="auto"/>
            </w:pPr>
          </w:p>
        </w:tc>
      </w:tr>
      <w:tr w:rsidR="0024510B" w14:paraId="655D024A" w14:textId="77777777">
        <w:tc>
          <w:tcPr>
            <w:tcW w:w="737" w:type="dxa"/>
            <w:tcBorders>
              <w:top w:val="single" w:sz="4" w:space="0" w:color="000000"/>
              <w:left w:val="single" w:sz="4" w:space="0" w:color="000000"/>
              <w:bottom w:val="single" w:sz="4" w:space="0" w:color="000000"/>
              <w:right w:val="single" w:sz="4" w:space="0" w:color="000000"/>
            </w:tcBorders>
          </w:tcPr>
          <w:p w14:paraId="07D1FDF1"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E07B8C1"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947926A" w14:textId="377CF2CE" w:rsidR="0024510B" w:rsidRDefault="009E4ABA" w:rsidP="008F1506">
            <w:pPr>
              <w:spacing w:after="0"/>
            </w:pPr>
            <w:proofErr w:type="spellStart"/>
            <w:r>
              <w:t>DE_MsgCo</w:t>
            </w:r>
            <w:r w:rsidR="003342E5">
              <w:t>unt</w:t>
            </w:r>
            <w:proofErr w:type="spellEnd"/>
            <w:r w:rsidR="003342E5">
              <w:t xml:space="preserve"> is incremented between BSMs</w:t>
            </w:r>
          </w:p>
        </w:tc>
        <w:tc>
          <w:tcPr>
            <w:tcW w:w="1980" w:type="dxa"/>
            <w:tcBorders>
              <w:top w:val="single" w:sz="4" w:space="0" w:color="000000"/>
              <w:left w:val="single" w:sz="4" w:space="0" w:color="000000"/>
              <w:bottom w:val="single" w:sz="4" w:space="0" w:color="000000"/>
              <w:right w:val="single" w:sz="4" w:space="0" w:color="000000"/>
            </w:tcBorders>
          </w:tcPr>
          <w:p w14:paraId="39C8BF3B" w14:textId="77777777" w:rsidR="0024510B" w:rsidRDefault="009E4ABA">
            <w:pPr>
              <w:spacing w:after="0" w:line="259" w:lineRule="auto"/>
            </w:pPr>
            <w:r>
              <w:t>Pass / Fail</w:t>
            </w:r>
          </w:p>
        </w:tc>
      </w:tr>
      <w:tr w:rsidR="00394556" w14:paraId="3D206857" w14:textId="77777777">
        <w:tc>
          <w:tcPr>
            <w:tcW w:w="737" w:type="dxa"/>
            <w:tcBorders>
              <w:top w:val="single" w:sz="4" w:space="0" w:color="000000"/>
              <w:left w:val="single" w:sz="4" w:space="0" w:color="000000"/>
              <w:bottom w:val="single" w:sz="4" w:space="0" w:color="000000"/>
              <w:right w:val="single" w:sz="4" w:space="0" w:color="000000"/>
            </w:tcBorders>
          </w:tcPr>
          <w:p w14:paraId="3C2DB224" w14:textId="77777777" w:rsidR="00394556" w:rsidRDefault="00394556">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017E013" w14:textId="77777777" w:rsidR="00394556" w:rsidRDefault="00394556">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EFC204D" w14:textId="539B69D9" w:rsidR="00394556" w:rsidDel="000E417E" w:rsidRDefault="00394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w:t>
            </w:r>
            <w:r w:rsidR="003342E5">
              <w:t>SRC MAC address does not change</w:t>
            </w:r>
          </w:p>
        </w:tc>
        <w:tc>
          <w:tcPr>
            <w:tcW w:w="1980" w:type="dxa"/>
            <w:tcBorders>
              <w:top w:val="single" w:sz="4" w:space="0" w:color="000000"/>
              <w:left w:val="single" w:sz="4" w:space="0" w:color="000000"/>
              <w:bottom w:val="single" w:sz="4" w:space="0" w:color="000000"/>
              <w:right w:val="single" w:sz="4" w:space="0" w:color="000000"/>
            </w:tcBorders>
          </w:tcPr>
          <w:p w14:paraId="59701D49" w14:textId="14296F85" w:rsidR="00394556" w:rsidRDefault="00394556">
            <w:pPr>
              <w:spacing w:after="0" w:line="259" w:lineRule="auto"/>
            </w:pPr>
            <w:r>
              <w:t>Pass</w:t>
            </w:r>
            <w:r w:rsidR="006020E6">
              <w:t xml:space="preserve"> </w:t>
            </w:r>
            <w:r>
              <w:t>/</w:t>
            </w:r>
            <w:r w:rsidR="006020E6">
              <w:t xml:space="preserve"> </w:t>
            </w:r>
            <w:r>
              <w:t>Fail</w:t>
            </w:r>
          </w:p>
        </w:tc>
      </w:tr>
      <w:tr w:rsidR="00394556" w14:paraId="65E1DEFA" w14:textId="77777777">
        <w:tc>
          <w:tcPr>
            <w:tcW w:w="737" w:type="dxa"/>
            <w:tcBorders>
              <w:top w:val="single" w:sz="4" w:space="0" w:color="000000"/>
              <w:left w:val="single" w:sz="4" w:space="0" w:color="000000"/>
              <w:bottom w:val="single" w:sz="4" w:space="0" w:color="000000"/>
              <w:right w:val="single" w:sz="4" w:space="0" w:color="000000"/>
            </w:tcBorders>
          </w:tcPr>
          <w:p w14:paraId="1F4F9DE3" w14:textId="77777777" w:rsidR="00394556" w:rsidRDefault="00394556">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C68BD7E" w14:textId="77777777" w:rsidR="00394556" w:rsidRDefault="00394556">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3A752B" w14:textId="715395CE" w:rsidR="00394556" w:rsidDel="000E417E" w:rsidRDefault="00394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DE_TemporaryID</w:t>
            </w:r>
            <w:proofErr w:type="spellEnd"/>
            <w:r>
              <w:t xml:space="preserve"> </w:t>
            </w:r>
            <w:r w:rsidR="008F1506">
              <w:t>d</w:t>
            </w:r>
            <w:r w:rsidR="003342E5">
              <w:t>oes not change</w:t>
            </w:r>
          </w:p>
        </w:tc>
        <w:tc>
          <w:tcPr>
            <w:tcW w:w="1980" w:type="dxa"/>
            <w:tcBorders>
              <w:top w:val="single" w:sz="4" w:space="0" w:color="000000"/>
              <w:left w:val="single" w:sz="4" w:space="0" w:color="000000"/>
              <w:bottom w:val="single" w:sz="4" w:space="0" w:color="000000"/>
              <w:right w:val="single" w:sz="4" w:space="0" w:color="000000"/>
            </w:tcBorders>
          </w:tcPr>
          <w:p w14:paraId="02ADF021" w14:textId="0CE224D7" w:rsidR="00394556" w:rsidRDefault="00394556">
            <w:pPr>
              <w:spacing w:after="0" w:line="259" w:lineRule="auto"/>
            </w:pPr>
            <w:r>
              <w:t>Pass</w:t>
            </w:r>
            <w:r w:rsidR="006020E6">
              <w:t xml:space="preserve"> </w:t>
            </w:r>
            <w:r>
              <w:t>/</w:t>
            </w:r>
            <w:r w:rsidR="006020E6">
              <w:t xml:space="preserve"> </w:t>
            </w:r>
            <w:r>
              <w:t>Fail</w:t>
            </w:r>
          </w:p>
        </w:tc>
      </w:tr>
      <w:tr w:rsidR="0024510B" w14:paraId="3553579E" w14:textId="77777777">
        <w:tc>
          <w:tcPr>
            <w:tcW w:w="737" w:type="dxa"/>
            <w:tcBorders>
              <w:top w:val="single" w:sz="4" w:space="0" w:color="000000"/>
              <w:left w:val="single" w:sz="4" w:space="0" w:color="000000"/>
              <w:bottom w:val="single" w:sz="4" w:space="0" w:color="000000"/>
              <w:right w:val="single" w:sz="4" w:space="0" w:color="000000"/>
            </w:tcBorders>
          </w:tcPr>
          <w:p w14:paraId="2534177B" w14:textId="77777777" w:rsidR="0024510B" w:rsidRDefault="002177FF">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5A75A16C"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DBEA0F8" w14:textId="0C52C714" w:rsidR="0024510B" w:rsidRDefault="000E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Certificate expiration</w:t>
            </w:r>
            <w:r w:rsidR="009E4ABA">
              <w:t xml:space="preserve"> causes a certificate change</w:t>
            </w:r>
          </w:p>
        </w:tc>
        <w:tc>
          <w:tcPr>
            <w:tcW w:w="1980" w:type="dxa"/>
            <w:tcBorders>
              <w:top w:val="single" w:sz="4" w:space="0" w:color="000000"/>
              <w:left w:val="single" w:sz="4" w:space="0" w:color="000000"/>
              <w:bottom w:val="single" w:sz="4" w:space="0" w:color="000000"/>
              <w:right w:val="single" w:sz="4" w:space="0" w:color="000000"/>
            </w:tcBorders>
          </w:tcPr>
          <w:p w14:paraId="45324A25" w14:textId="77777777" w:rsidR="0024510B" w:rsidRDefault="0024510B">
            <w:pPr>
              <w:spacing w:after="0" w:line="259" w:lineRule="auto"/>
            </w:pPr>
          </w:p>
        </w:tc>
      </w:tr>
      <w:tr w:rsidR="0024510B" w14:paraId="45D2CC44" w14:textId="77777777">
        <w:tc>
          <w:tcPr>
            <w:tcW w:w="737" w:type="dxa"/>
            <w:tcBorders>
              <w:top w:val="single" w:sz="4" w:space="0" w:color="000000"/>
              <w:left w:val="single" w:sz="4" w:space="0" w:color="000000"/>
              <w:bottom w:val="single" w:sz="4" w:space="0" w:color="000000"/>
              <w:right w:val="single" w:sz="4" w:space="0" w:color="000000"/>
            </w:tcBorders>
          </w:tcPr>
          <w:p w14:paraId="59550AA2" w14:textId="5EABF87F" w:rsidR="0024510B" w:rsidRDefault="002177FF">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2E85D892"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FD22C3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 </w:t>
            </w:r>
            <w:r w:rsidR="00223433">
              <w:t xml:space="preserve">first </w:t>
            </w:r>
            <w:r>
              <w:t>BSM is transmitted</w:t>
            </w:r>
            <w:r w:rsidR="00223433">
              <w:t xml:space="preserve"> after certificate change</w:t>
            </w:r>
          </w:p>
        </w:tc>
        <w:tc>
          <w:tcPr>
            <w:tcW w:w="1980" w:type="dxa"/>
            <w:tcBorders>
              <w:top w:val="single" w:sz="4" w:space="0" w:color="000000"/>
              <w:left w:val="single" w:sz="4" w:space="0" w:color="000000"/>
              <w:bottom w:val="single" w:sz="4" w:space="0" w:color="000000"/>
              <w:right w:val="single" w:sz="4" w:space="0" w:color="000000"/>
            </w:tcBorders>
          </w:tcPr>
          <w:p w14:paraId="1CF6DEEC" w14:textId="77777777" w:rsidR="0024510B" w:rsidRDefault="0024510B">
            <w:pPr>
              <w:spacing w:after="0" w:line="259" w:lineRule="auto"/>
            </w:pPr>
          </w:p>
        </w:tc>
      </w:tr>
      <w:tr w:rsidR="0024510B" w14:paraId="74EEAAB4" w14:textId="77777777">
        <w:tc>
          <w:tcPr>
            <w:tcW w:w="737" w:type="dxa"/>
            <w:tcBorders>
              <w:top w:val="single" w:sz="4" w:space="0" w:color="000000"/>
              <w:left w:val="single" w:sz="4" w:space="0" w:color="000000"/>
              <w:bottom w:val="single" w:sz="4" w:space="0" w:color="000000"/>
              <w:right w:val="single" w:sz="4" w:space="0" w:color="000000"/>
            </w:tcBorders>
          </w:tcPr>
          <w:p w14:paraId="42F31FF3" w14:textId="0668FCC0" w:rsidR="0024510B" w:rsidRDefault="002177FF">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41D7F8D" w14:textId="2967F4F6"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AB308A1" w14:textId="3281B21E"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populates a value for </w:t>
            </w:r>
            <w:proofErr w:type="spellStart"/>
            <w:r>
              <w:t>DE_MsgCount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415F0279" w14:textId="1405B642" w:rsidR="0024510B" w:rsidRDefault="00451014">
            <w:pPr>
              <w:spacing w:after="0" w:line="259" w:lineRule="auto"/>
            </w:pPr>
            <w:r>
              <w:t>Pass / Fail</w:t>
            </w:r>
          </w:p>
        </w:tc>
      </w:tr>
      <w:tr w:rsidR="0024510B" w14:paraId="77707D69" w14:textId="77777777">
        <w:tc>
          <w:tcPr>
            <w:tcW w:w="737" w:type="dxa"/>
            <w:tcBorders>
              <w:top w:val="single" w:sz="4" w:space="0" w:color="000000"/>
              <w:left w:val="single" w:sz="4" w:space="0" w:color="000000"/>
              <w:bottom w:val="single" w:sz="4" w:space="0" w:color="000000"/>
              <w:right w:val="single" w:sz="4" w:space="0" w:color="000000"/>
            </w:tcBorders>
          </w:tcPr>
          <w:p w14:paraId="0317B7ED" w14:textId="25F4D312" w:rsidR="0024510B" w:rsidRDefault="002177FF">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3FF7AE61" w14:textId="2A86D823"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BE98A52" w14:textId="349B04FD"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populates a value for </w:t>
            </w:r>
            <w:proofErr w:type="spellStart"/>
            <w:r>
              <w:t>DE_TemporaryID</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96C366A" w14:textId="3A2DC590" w:rsidR="0024510B" w:rsidRDefault="00451014">
            <w:pPr>
              <w:spacing w:after="0" w:line="259" w:lineRule="auto"/>
            </w:pPr>
            <w:r>
              <w:t>Pass / Fail</w:t>
            </w:r>
          </w:p>
        </w:tc>
      </w:tr>
      <w:tr w:rsidR="0024510B" w14:paraId="55C1E605" w14:textId="77777777">
        <w:tc>
          <w:tcPr>
            <w:tcW w:w="737" w:type="dxa"/>
            <w:tcBorders>
              <w:top w:val="single" w:sz="4" w:space="0" w:color="000000"/>
              <w:left w:val="single" w:sz="4" w:space="0" w:color="000000"/>
              <w:bottom w:val="single" w:sz="4" w:space="0" w:color="000000"/>
              <w:right w:val="single" w:sz="4" w:space="0" w:color="000000"/>
            </w:tcBorders>
          </w:tcPr>
          <w:p w14:paraId="31881D7B" w14:textId="3C52213F" w:rsidR="0024510B" w:rsidRDefault="002177FF">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4DDFC6BC" w14:textId="34B161E7"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CD7E5FA" w14:textId="3A1B1A74"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DSRC MAC Address</w:t>
            </w:r>
          </w:p>
        </w:tc>
        <w:tc>
          <w:tcPr>
            <w:tcW w:w="1980" w:type="dxa"/>
            <w:tcBorders>
              <w:top w:val="single" w:sz="4" w:space="0" w:color="000000"/>
              <w:left w:val="single" w:sz="4" w:space="0" w:color="000000"/>
              <w:bottom w:val="single" w:sz="4" w:space="0" w:color="000000"/>
              <w:right w:val="single" w:sz="4" w:space="0" w:color="000000"/>
            </w:tcBorders>
          </w:tcPr>
          <w:p w14:paraId="219E6CD5" w14:textId="0900F903" w:rsidR="0024510B" w:rsidRDefault="00451014">
            <w:pPr>
              <w:spacing w:after="0" w:line="259" w:lineRule="auto"/>
            </w:pPr>
            <w:r>
              <w:t>Pass / Fail</w:t>
            </w:r>
          </w:p>
        </w:tc>
      </w:tr>
      <w:tr w:rsidR="0024510B" w14:paraId="1DEB56D0" w14:textId="77777777">
        <w:tc>
          <w:tcPr>
            <w:tcW w:w="737" w:type="dxa"/>
            <w:tcBorders>
              <w:top w:val="single" w:sz="4" w:space="0" w:color="000000"/>
              <w:left w:val="single" w:sz="4" w:space="0" w:color="000000"/>
              <w:bottom w:val="single" w:sz="4" w:space="0" w:color="000000"/>
              <w:right w:val="single" w:sz="4" w:space="0" w:color="000000"/>
            </w:tcBorders>
          </w:tcPr>
          <w:p w14:paraId="0AA221F7" w14:textId="35D24135" w:rsidR="0024510B" w:rsidRDefault="002177FF">
            <w:pPr>
              <w:spacing w:after="0" w:line="259" w:lineRule="auto"/>
            </w:pPr>
            <w:r>
              <w:t>10</w:t>
            </w:r>
          </w:p>
        </w:tc>
        <w:tc>
          <w:tcPr>
            <w:tcW w:w="1063" w:type="dxa"/>
            <w:tcBorders>
              <w:top w:val="single" w:sz="4" w:space="0" w:color="000000"/>
              <w:left w:val="single" w:sz="4" w:space="0" w:color="000000"/>
              <w:bottom w:val="single" w:sz="4" w:space="0" w:color="000000"/>
              <w:right w:val="single" w:sz="4" w:space="0" w:color="000000"/>
            </w:tcBorders>
          </w:tcPr>
          <w:p w14:paraId="08FDB38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7DD481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full certificate is attached to the BSM</w:t>
            </w:r>
          </w:p>
        </w:tc>
        <w:tc>
          <w:tcPr>
            <w:tcW w:w="1980" w:type="dxa"/>
            <w:tcBorders>
              <w:top w:val="single" w:sz="4" w:space="0" w:color="000000"/>
              <w:left w:val="single" w:sz="4" w:space="0" w:color="000000"/>
              <w:bottom w:val="single" w:sz="4" w:space="0" w:color="000000"/>
              <w:right w:val="single" w:sz="4" w:space="0" w:color="000000"/>
            </w:tcBorders>
          </w:tcPr>
          <w:p w14:paraId="4F237278" w14:textId="77777777" w:rsidR="0024510B" w:rsidRDefault="009E4ABA">
            <w:pPr>
              <w:spacing w:after="0" w:line="259" w:lineRule="auto"/>
            </w:pPr>
            <w:r>
              <w:t>Pass / Fail</w:t>
            </w:r>
          </w:p>
        </w:tc>
      </w:tr>
      <w:tr w:rsidR="00223433" w14:paraId="5BCEBD93" w14:textId="77777777">
        <w:tc>
          <w:tcPr>
            <w:tcW w:w="737" w:type="dxa"/>
            <w:tcBorders>
              <w:top w:val="single" w:sz="4" w:space="0" w:color="000000"/>
              <w:left w:val="single" w:sz="4" w:space="0" w:color="000000"/>
              <w:bottom w:val="single" w:sz="4" w:space="0" w:color="000000"/>
              <w:right w:val="single" w:sz="4" w:space="0" w:color="000000"/>
            </w:tcBorders>
          </w:tcPr>
          <w:p w14:paraId="686E2EA5" w14:textId="0B6FADDE" w:rsidR="00223433" w:rsidRDefault="002177FF">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66005BE9" w14:textId="77777777" w:rsidR="00223433" w:rsidRDefault="00223433">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36D2F008" w14:textId="1483666A" w:rsidR="00223433" w:rsidRDefault="00223433"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Steps </w:t>
            </w:r>
            <w:r w:rsidR="002177FF">
              <w:t>5</w:t>
            </w:r>
            <w:r>
              <w:t xml:space="preserve"> – </w:t>
            </w:r>
            <w:r w:rsidR="002177FF">
              <w:t>10</w:t>
            </w:r>
            <w:r>
              <w:t xml:space="preserve"> are repeated </w:t>
            </w:r>
            <w:r w:rsidR="00BE7F8A">
              <w:t>a</w:t>
            </w:r>
            <w:r>
              <w:t xml:space="preserve"> </w:t>
            </w:r>
            <w:r w:rsidR="00BE7F8A">
              <w:t xml:space="preserve">statistically significant amount of </w:t>
            </w:r>
            <w:r>
              <w:t>times</w:t>
            </w:r>
            <w:r w:rsidR="00BE7F8A">
              <w:t xml:space="preserve"> as defined by Section </w:t>
            </w:r>
            <w:r w:rsidR="00AE3058">
              <w:fldChar w:fldCharType="begin"/>
            </w:r>
            <w:r w:rsidR="00AE3058">
              <w:instrText xml:space="preserve"> REF _Ref447196152 \r \h </w:instrText>
            </w:r>
            <w:r w:rsidR="00AE3058">
              <w:fldChar w:fldCharType="separate"/>
            </w:r>
            <w:r w:rsidR="00221534">
              <w:t>7.1</w:t>
            </w:r>
            <w:r w:rsidR="00AE3058">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554F3C72" w14:textId="77777777" w:rsidR="00223433" w:rsidRDefault="00223433">
            <w:pPr>
              <w:spacing w:after="0" w:line="259" w:lineRule="auto"/>
            </w:pPr>
          </w:p>
        </w:tc>
      </w:tr>
      <w:tr w:rsidR="00223433" w14:paraId="38D3266E" w14:textId="77777777">
        <w:tc>
          <w:tcPr>
            <w:tcW w:w="737" w:type="dxa"/>
            <w:tcBorders>
              <w:top w:val="single" w:sz="4" w:space="0" w:color="000000"/>
              <w:left w:val="single" w:sz="4" w:space="0" w:color="000000"/>
              <w:bottom w:val="single" w:sz="4" w:space="0" w:color="000000"/>
              <w:right w:val="single" w:sz="4" w:space="0" w:color="000000"/>
            </w:tcBorders>
          </w:tcPr>
          <w:p w14:paraId="254B9A47" w14:textId="4B6515F3" w:rsidR="00223433" w:rsidRDefault="000B4128">
            <w:pPr>
              <w:spacing w:after="0" w:line="259" w:lineRule="auto"/>
            </w:pPr>
            <w:r>
              <w:t>1</w:t>
            </w:r>
            <w:r w:rsidR="002177FF">
              <w:t>2</w:t>
            </w:r>
          </w:p>
        </w:tc>
        <w:tc>
          <w:tcPr>
            <w:tcW w:w="1063" w:type="dxa"/>
            <w:tcBorders>
              <w:top w:val="single" w:sz="4" w:space="0" w:color="000000"/>
              <w:left w:val="single" w:sz="4" w:space="0" w:color="000000"/>
              <w:bottom w:val="single" w:sz="4" w:space="0" w:color="000000"/>
              <w:right w:val="single" w:sz="4" w:space="0" w:color="000000"/>
            </w:tcBorders>
          </w:tcPr>
          <w:p w14:paraId="606A6285"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C526227" w14:textId="60CFE23D" w:rsidR="00223433" w:rsidRDefault="00223433" w:rsidP="0008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w:t>
            </w:r>
            <w:r w:rsidR="007A1BE1">
              <w:t>MsgCount’s</w:t>
            </w:r>
            <w:proofErr w:type="spellEnd"/>
            <w:r w:rsidR="007A1BE1">
              <w:t xml:space="preserve"> values over the</w:t>
            </w:r>
            <w:r>
              <w:t xml:space="preserve"> </w:t>
            </w:r>
            <w:r w:rsidR="007A1BE1">
              <w:t xml:space="preserve">previous </w:t>
            </w:r>
            <w:r>
              <w:t>iterations are random</w:t>
            </w:r>
            <w:r w:rsidR="00BE7F8A">
              <w:t xml:space="preserve"> according to criteria set in S</w:t>
            </w:r>
            <w:r w:rsidR="00F0468B">
              <w:t xml:space="preserve">ection </w:t>
            </w:r>
            <w:r w:rsidR="00F0468B">
              <w:fldChar w:fldCharType="begin"/>
            </w:r>
            <w:r w:rsidR="00F0468B">
              <w:instrText xml:space="preserve"> REF _Ref447196152 \r \h </w:instrText>
            </w:r>
            <w:r w:rsidR="00F0468B">
              <w:fldChar w:fldCharType="separate"/>
            </w:r>
            <w:r w:rsidR="00221534">
              <w:t>7.1</w:t>
            </w:r>
            <w:r w:rsidR="00F0468B">
              <w:fldChar w:fldCharType="end"/>
            </w:r>
            <w:r w:rsidR="00DF224A">
              <w:t xml:space="preserve">, where the average is </w:t>
            </w:r>
            <w:r w:rsidR="00085660">
              <w:t>63.5</w:t>
            </w:r>
            <w:r w:rsidR="00DF224A">
              <w:t xml:space="preserve"> +/- </w:t>
            </w:r>
            <w:r w:rsidR="0036386C">
              <w:t>6.4</w:t>
            </w:r>
            <w:r w:rsidR="00DF224A">
              <w:t xml:space="preserve"> and the standard deviation is </w:t>
            </w:r>
            <w:r w:rsidR="00085660">
              <w:t>36.7</w:t>
            </w:r>
            <w:r w:rsidR="00DF224A">
              <w:t xml:space="preserve"> +/- </w:t>
            </w:r>
            <w:r w:rsidR="00085660">
              <w:t>1.9</w:t>
            </w:r>
          </w:p>
        </w:tc>
        <w:tc>
          <w:tcPr>
            <w:tcW w:w="1980" w:type="dxa"/>
            <w:tcBorders>
              <w:top w:val="single" w:sz="4" w:space="0" w:color="000000"/>
              <w:left w:val="single" w:sz="4" w:space="0" w:color="000000"/>
              <w:bottom w:val="single" w:sz="4" w:space="0" w:color="000000"/>
              <w:right w:val="single" w:sz="4" w:space="0" w:color="000000"/>
            </w:tcBorders>
          </w:tcPr>
          <w:p w14:paraId="2F8C6A34" w14:textId="77777777" w:rsidR="00223433" w:rsidRDefault="000B4128">
            <w:pPr>
              <w:spacing w:after="0" w:line="259" w:lineRule="auto"/>
            </w:pPr>
            <w:r>
              <w:t>Pass / Fail</w:t>
            </w:r>
          </w:p>
        </w:tc>
      </w:tr>
      <w:tr w:rsidR="00223433" w14:paraId="35C91880" w14:textId="77777777">
        <w:tc>
          <w:tcPr>
            <w:tcW w:w="737" w:type="dxa"/>
            <w:tcBorders>
              <w:top w:val="single" w:sz="4" w:space="0" w:color="000000"/>
              <w:left w:val="single" w:sz="4" w:space="0" w:color="000000"/>
              <w:bottom w:val="single" w:sz="4" w:space="0" w:color="000000"/>
              <w:right w:val="single" w:sz="4" w:space="0" w:color="000000"/>
            </w:tcBorders>
          </w:tcPr>
          <w:p w14:paraId="17762620" w14:textId="22F5F62B" w:rsidR="00223433" w:rsidRDefault="000B4128">
            <w:pPr>
              <w:spacing w:after="0" w:line="259" w:lineRule="auto"/>
            </w:pPr>
            <w:r>
              <w:t>1</w:t>
            </w:r>
            <w:r w:rsidR="002177FF">
              <w:t>3</w:t>
            </w:r>
          </w:p>
        </w:tc>
        <w:tc>
          <w:tcPr>
            <w:tcW w:w="1063" w:type="dxa"/>
            <w:tcBorders>
              <w:top w:val="single" w:sz="4" w:space="0" w:color="000000"/>
              <w:left w:val="single" w:sz="4" w:space="0" w:color="000000"/>
              <w:bottom w:val="single" w:sz="4" w:space="0" w:color="000000"/>
              <w:right w:val="single" w:sz="4" w:space="0" w:color="000000"/>
            </w:tcBorders>
          </w:tcPr>
          <w:p w14:paraId="2AA15D23"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B7ED472" w14:textId="06D5C0F8" w:rsidR="00223433" w:rsidRDefault="000B4128" w:rsidP="0036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DE_TemporaryID</w:t>
            </w:r>
            <w:r w:rsidR="007A1BE1">
              <w:t>’s</w:t>
            </w:r>
            <w:proofErr w:type="spellEnd"/>
            <w:r w:rsidR="007A1BE1">
              <w:t xml:space="preserve"> values over the previous</w:t>
            </w:r>
            <w:r w:rsidR="00223433">
              <w:t xml:space="preserve"> iterations are random</w:t>
            </w:r>
            <w:r w:rsidR="00BE7F8A">
              <w:t xml:space="preserve"> according to criteria set in S</w:t>
            </w:r>
            <w:r w:rsidR="00F0468B">
              <w:t xml:space="preserve">ection </w:t>
            </w:r>
            <w:r w:rsidR="00F0468B">
              <w:fldChar w:fldCharType="begin"/>
            </w:r>
            <w:r w:rsidR="00F0468B">
              <w:instrText xml:space="preserve"> REF _Ref447196152 \r \h </w:instrText>
            </w:r>
            <w:r w:rsidR="00F0468B">
              <w:fldChar w:fldCharType="separate"/>
            </w:r>
            <w:r w:rsidR="00221534">
              <w:t>7.1</w:t>
            </w:r>
            <w:r w:rsidR="00F0468B">
              <w:fldChar w:fldCharType="end"/>
            </w:r>
            <w:r w:rsidR="00DF224A">
              <w:t xml:space="preserve">, where the average is </w:t>
            </w:r>
            <w:r w:rsidR="0036386C">
              <w:t>2,147,483,648</w:t>
            </w:r>
            <w:r w:rsidR="00DF224A">
              <w:t xml:space="preserve"> </w:t>
            </w:r>
            <w:r w:rsidR="0036386C">
              <w:t xml:space="preserve">+/- 214,748,364 </w:t>
            </w:r>
            <w:r w:rsidR="00DF224A">
              <w:t xml:space="preserve">and the standard deviation is </w:t>
            </w:r>
            <w:r w:rsidR="0036386C" w:rsidRPr="003057AD">
              <w:t>1</w:t>
            </w:r>
            <w:r w:rsidR="0036386C">
              <w:t>,</w:t>
            </w:r>
            <w:r w:rsidR="0036386C" w:rsidRPr="003057AD">
              <w:t>239</w:t>
            </w:r>
            <w:r w:rsidR="0036386C">
              <w:t>,</w:t>
            </w:r>
            <w:r w:rsidR="0036386C" w:rsidRPr="003057AD">
              <w:t>850</w:t>
            </w:r>
            <w:r w:rsidR="0036386C">
              <w:t>,</w:t>
            </w:r>
            <w:r w:rsidR="0036386C" w:rsidRPr="003057AD">
              <w:t>262</w:t>
            </w:r>
            <w:r w:rsidR="0036386C">
              <w:t xml:space="preserve"> +/- 61,992,513</w:t>
            </w:r>
          </w:p>
        </w:tc>
        <w:tc>
          <w:tcPr>
            <w:tcW w:w="1980" w:type="dxa"/>
            <w:tcBorders>
              <w:top w:val="single" w:sz="4" w:space="0" w:color="000000"/>
              <w:left w:val="single" w:sz="4" w:space="0" w:color="000000"/>
              <w:bottom w:val="single" w:sz="4" w:space="0" w:color="000000"/>
              <w:right w:val="single" w:sz="4" w:space="0" w:color="000000"/>
            </w:tcBorders>
          </w:tcPr>
          <w:p w14:paraId="1BA8CCE4" w14:textId="77777777" w:rsidR="00223433" w:rsidRDefault="000B4128">
            <w:pPr>
              <w:spacing w:after="0" w:line="259" w:lineRule="auto"/>
            </w:pPr>
            <w:r>
              <w:t>Pass / Fail</w:t>
            </w:r>
          </w:p>
        </w:tc>
      </w:tr>
      <w:tr w:rsidR="00223433" w14:paraId="283C4A83" w14:textId="77777777">
        <w:tc>
          <w:tcPr>
            <w:tcW w:w="737" w:type="dxa"/>
            <w:tcBorders>
              <w:top w:val="single" w:sz="4" w:space="0" w:color="000000"/>
              <w:left w:val="single" w:sz="4" w:space="0" w:color="000000"/>
              <w:bottom w:val="single" w:sz="4" w:space="0" w:color="000000"/>
              <w:right w:val="single" w:sz="4" w:space="0" w:color="000000"/>
            </w:tcBorders>
          </w:tcPr>
          <w:p w14:paraId="7EBDBFE3" w14:textId="50F1918F" w:rsidR="00223433" w:rsidRDefault="000B4128">
            <w:pPr>
              <w:spacing w:after="0" w:line="259" w:lineRule="auto"/>
            </w:pPr>
            <w:r>
              <w:t>1</w:t>
            </w:r>
            <w:r w:rsidR="002177FF">
              <w:t>4</w:t>
            </w:r>
          </w:p>
        </w:tc>
        <w:tc>
          <w:tcPr>
            <w:tcW w:w="1063" w:type="dxa"/>
            <w:tcBorders>
              <w:top w:val="single" w:sz="4" w:space="0" w:color="000000"/>
              <w:left w:val="single" w:sz="4" w:space="0" w:color="000000"/>
              <w:bottom w:val="single" w:sz="4" w:space="0" w:color="000000"/>
              <w:right w:val="single" w:sz="4" w:space="0" w:color="000000"/>
            </w:tcBorders>
          </w:tcPr>
          <w:p w14:paraId="50775C0D"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E1350D8" w14:textId="09D6FDAD" w:rsidR="00223433" w:rsidRDefault="000B4128" w:rsidP="0036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DSRC MAC Address</w:t>
            </w:r>
            <w:r w:rsidR="007A1BE1">
              <w:t>’ values over the previous</w:t>
            </w:r>
            <w:r w:rsidR="00223433">
              <w:t xml:space="preserve"> iterations are random</w:t>
            </w:r>
            <w:r w:rsidR="00BE7F8A">
              <w:t xml:space="preserve"> according to criteria set in S</w:t>
            </w:r>
            <w:r w:rsidR="003C6927">
              <w:t xml:space="preserve">ection </w:t>
            </w:r>
            <w:r w:rsidR="003C6927">
              <w:fldChar w:fldCharType="begin"/>
            </w:r>
            <w:r w:rsidR="003C6927">
              <w:instrText xml:space="preserve"> REF _Ref447196152 \r \h </w:instrText>
            </w:r>
            <w:r w:rsidR="003C6927">
              <w:fldChar w:fldCharType="separate"/>
            </w:r>
            <w:r w:rsidR="00221534">
              <w:t>7.1</w:t>
            </w:r>
            <w:r w:rsidR="003C6927">
              <w:fldChar w:fldCharType="end"/>
            </w:r>
            <w:r w:rsidR="00DF224A">
              <w:t xml:space="preserve">, where the average is </w:t>
            </w:r>
            <w:r w:rsidR="0036386C">
              <w:lastRenderedPageBreak/>
              <w:t>1.41e+14</w:t>
            </w:r>
            <w:r w:rsidR="00DF224A">
              <w:t xml:space="preserve"> +/-  </w:t>
            </w:r>
            <w:r w:rsidR="0036386C">
              <w:t>1.41e+13</w:t>
            </w:r>
            <w:r w:rsidR="00AE7FBE">
              <w:t xml:space="preserve"> </w:t>
            </w:r>
            <w:r w:rsidR="00DF224A">
              <w:t>and the tolerance for t</w:t>
            </w:r>
            <w:r w:rsidR="00AE7FBE">
              <w:t>he standard deviation is 8.1</w:t>
            </w:r>
            <w:r w:rsidR="0036386C">
              <w:t>3</w:t>
            </w:r>
            <w:r w:rsidR="00AE7FBE">
              <w:t xml:space="preserve">e+13 +/- </w:t>
            </w:r>
            <w:r w:rsidR="00DF224A">
              <w:t xml:space="preserve"> </w:t>
            </w:r>
            <w:r w:rsidR="0036386C">
              <w:t>4.07e+12</w:t>
            </w:r>
          </w:p>
        </w:tc>
        <w:tc>
          <w:tcPr>
            <w:tcW w:w="1980" w:type="dxa"/>
            <w:tcBorders>
              <w:top w:val="single" w:sz="4" w:space="0" w:color="000000"/>
              <w:left w:val="single" w:sz="4" w:space="0" w:color="000000"/>
              <w:bottom w:val="single" w:sz="4" w:space="0" w:color="000000"/>
              <w:right w:val="single" w:sz="4" w:space="0" w:color="000000"/>
            </w:tcBorders>
          </w:tcPr>
          <w:p w14:paraId="16111416" w14:textId="77777777" w:rsidR="00223433" w:rsidRDefault="000B4128">
            <w:pPr>
              <w:spacing w:after="0" w:line="259" w:lineRule="auto"/>
            </w:pPr>
            <w:r>
              <w:lastRenderedPageBreak/>
              <w:t>Pass / Fail</w:t>
            </w:r>
          </w:p>
        </w:tc>
      </w:tr>
    </w:tbl>
    <w:p w14:paraId="7F5BF3D0" w14:textId="4B038A27" w:rsidR="0024510B" w:rsidRDefault="0024510B"/>
    <w:tbl>
      <w:tblPr>
        <w:tblStyle w:val="a7"/>
        <w:tblW w:w="9360" w:type="dxa"/>
        <w:tblInd w:w="-4" w:type="dxa"/>
        <w:tblLayout w:type="fixed"/>
        <w:tblLook w:val="0000" w:firstRow="0" w:lastRow="0" w:firstColumn="0" w:lastColumn="0" w:noHBand="0" w:noVBand="0"/>
      </w:tblPr>
      <w:tblGrid>
        <w:gridCol w:w="737"/>
        <w:gridCol w:w="1063"/>
        <w:gridCol w:w="5580"/>
        <w:gridCol w:w="1980"/>
      </w:tblGrid>
      <w:tr w:rsidR="00236734" w14:paraId="0FDE0FB2"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5C42C8EA" w14:textId="77777777" w:rsidR="00236734" w:rsidRDefault="00236734" w:rsidP="00667777">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09229C97" w14:textId="057A60F3" w:rsidR="00236734" w:rsidRDefault="00236734" w:rsidP="00667777">
            <w:pPr>
              <w:spacing w:after="0"/>
            </w:pPr>
            <w:r>
              <w:t>TP-BSM-S</w:t>
            </w:r>
            <w:r w:rsidR="0032330E">
              <w:t>T</w:t>
            </w:r>
            <w:r>
              <w:t>-BV-</w:t>
            </w:r>
            <w:r w:rsidR="002A36B5">
              <w:t>06</w:t>
            </w:r>
          </w:p>
        </w:tc>
      </w:tr>
      <w:tr w:rsidR="00236734" w14:paraId="7BF0DED3"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550CD40A" w14:textId="77777777" w:rsidR="00236734" w:rsidRDefault="00236734" w:rsidP="00667777">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82F5C32" w14:textId="77777777" w:rsidR="00236734" w:rsidRDefault="00236734" w:rsidP="00667777">
            <w:pPr>
              <w:spacing w:after="0"/>
            </w:pPr>
            <w:r>
              <w:t xml:space="preserve">Verify </w:t>
            </w:r>
            <w:proofErr w:type="spellStart"/>
            <w:r>
              <w:t>DE_MsgCount</w:t>
            </w:r>
            <w:proofErr w:type="spellEnd"/>
            <w:r>
              <w:t xml:space="preserve"> is properly incremented and rolls over when reaching 127 and </w:t>
            </w:r>
            <w:proofErr w:type="spellStart"/>
            <w:r>
              <w:t>DE_TemporaryID</w:t>
            </w:r>
            <w:proofErr w:type="spellEnd"/>
            <w:r>
              <w:t xml:space="preserve"> is not changed</w:t>
            </w:r>
          </w:p>
        </w:tc>
      </w:tr>
      <w:tr w:rsidR="00236734" w14:paraId="108D0037"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62A13DBC" w14:textId="77777777" w:rsidR="00236734" w:rsidRDefault="00236734" w:rsidP="00667777">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ECA4384" w14:textId="77777777" w:rsidR="00236734" w:rsidRDefault="00236734" w:rsidP="00667777">
            <w:pPr>
              <w:spacing w:after="0"/>
            </w:pPr>
            <w:r>
              <w:t>TC1</w:t>
            </w:r>
          </w:p>
        </w:tc>
      </w:tr>
      <w:tr w:rsidR="00236734" w14:paraId="2520B3A4"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0C4DE89E" w14:textId="77777777" w:rsidR="00236734" w:rsidRDefault="00236734" w:rsidP="00667777">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3E1B670" w14:textId="77777777" w:rsidR="00236734" w:rsidRDefault="00236734" w:rsidP="00667777">
            <w:pPr>
              <w:spacing w:after="0"/>
            </w:pPr>
            <w:r>
              <w:t>V2V-BSMTX-DATAACC-[004, 007]</w:t>
            </w:r>
          </w:p>
        </w:tc>
      </w:tr>
      <w:tr w:rsidR="00236734" w14:paraId="5B193CAD" w14:textId="77777777" w:rsidTr="0066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29862F5" w14:textId="77777777" w:rsidR="00236734" w:rsidRDefault="00236734" w:rsidP="00667777">
            <w:pPr>
              <w:spacing w:after="0"/>
              <w:jc w:val="center"/>
            </w:pPr>
            <w:r>
              <w:rPr>
                <w:b/>
              </w:rPr>
              <w:t>Pre-test conditions</w:t>
            </w:r>
          </w:p>
        </w:tc>
      </w:tr>
      <w:tr w:rsidR="00236734" w14:paraId="53F1BB10" w14:textId="77777777" w:rsidTr="0066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239936F" w14:textId="77777777" w:rsidR="00236734" w:rsidRDefault="00236734" w:rsidP="00667777">
            <w:pPr>
              <w:numPr>
                <w:ilvl w:val="0"/>
                <w:numId w:val="2"/>
              </w:numPr>
              <w:spacing w:after="0" w:line="259" w:lineRule="auto"/>
              <w:ind w:hanging="360"/>
              <w:contextualSpacing/>
            </w:pPr>
            <w:r>
              <w:t>The IUT is in the initial state</w:t>
            </w:r>
          </w:p>
          <w:p w14:paraId="25D9FA51" w14:textId="77777777" w:rsidR="00236734" w:rsidRDefault="00236734" w:rsidP="00667777">
            <w:pPr>
              <w:numPr>
                <w:ilvl w:val="0"/>
                <w:numId w:val="2"/>
              </w:numPr>
              <w:spacing w:after="0" w:line="259" w:lineRule="auto"/>
              <w:ind w:hanging="360"/>
              <w:contextualSpacing/>
            </w:pPr>
            <w:r>
              <w:t xml:space="preserve">The IUT is configured to transmit BSMs, with the first’s </w:t>
            </w:r>
            <w:proofErr w:type="spellStart"/>
            <w:r>
              <w:t>DE_MsgCount</w:t>
            </w:r>
            <w:proofErr w:type="spellEnd"/>
            <w:r>
              <w:t xml:space="preserve"> less than 127</w:t>
            </w:r>
          </w:p>
          <w:p w14:paraId="3664CBF8" w14:textId="4B3DE57E" w:rsidR="00236734" w:rsidRDefault="00D408C5" w:rsidP="00667777">
            <w:pPr>
              <w:numPr>
                <w:ilvl w:val="0"/>
                <w:numId w:val="2"/>
              </w:numPr>
              <w:spacing w:after="0" w:line="259" w:lineRule="auto"/>
              <w:ind w:hanging="360"/>
              <w:contextualSpacing/>
            </w:pPr>
            <w:r>
              <w:t>The security certificate d</w:t>
            </w:r>
            <w:r w:rsidR="00236734">
              <w:t>oes not change during this test</w:t>
            </w:r>
          </w:p>
        </w:tc>
      </w:tr>
      <w:tr w:rsidR="00236734" w14:paraId="1C009F02" w14:textId="77777777" w:rsidTr="0066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BA24A12" w14:textId="77777777" w:rsidR="00236734" w:rsidRDefault="00236734" w:rsidP="00667777">
            <w:pPr>
              <w:spacing w:after="0"/>
              <w:jc w:val="center"/>
            </w:pPr>
            <w:r>
              <w:rPr>
                <w:b/>
              </w:rPr>
              <w:t>Test Sequence</w:t>
            </w:r>
          </w:p>
        </w:tc>
      </w:tr>
      <w:tr w:rsidR="00236734" w14:paraId="4D01DEF5" w14:textId="77777777" w:rsidTr="00667777">
        <w:tc>
          <w:tcPr>
            <w:tcW w:w="737" w:type="dxa"/>
            <w:tcBorders>
              <w:top w:val="single" w:sz="4" w:space="0" w:color="000000"/>
              <w:left w:val="single" w:sz="4" w:space="0" w:color="000000"/>
              <w:bottom w:val="single" w:sz="4" w:space="0" w:color="000000"/>
              <w:right w:val="single" w:sz="4" w:space="0" w:color="000000"/>
            </w:tcBorders>
          </w:tcPr>
          <w:p w14:paraId="5EE0DCFA" w14:textId="77777777" w:rsidR="00236734" w:rsidRDefault="00236734" w:rsidP="00667777">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738A4712" w14:textId="77777777" w:rsidR="00236734" w:rsidRDefault="00236734" w:rsidP="00667777">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AD57F18" w14:textId="77777777" w:rsidR="00236734" w:rsidRDefault="00236734" w:rsidP="00667777">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B797172" w14:textId="77777777" w:rsidR="00236734" w:rsidRDefault="00236734" w:rsidP="00667777">
            <w:pPr>
              <w:spacing w:after="0" w:line="259" w:lineRule="auto"/>
            </w:pPr>
            <w:r>
              <w:rPr>
                <w:b/>
              </w:rPr>
              <w:t>Verdict</w:t>
            </w:r>
          </w:p>
        </w:tc>
      </w:tr>
      <w:tr w:rsidR="00236734" w14:paraId="7E7008C2" w14:textId="77777777" w:rsidTr="00667777">
        <w:tc>
          <w:tcPr>
            <w:tcW w:w="737" w:type="dxa"/>
            <w:tcBorders>
              <w:top w:val="single" w:sz="4" w:space="0" w:color="000000"/>
              <w:left w:val="single" w:sz="4" w:space="0" w:color="000000"/>
              <w:bottom w:val="single" w:sz="4" w:space="0" w:color="000000"/>
              <w:right w:val="single" w:sz="4" w:space="0" w:color="000000"/>
            </w:tcBorders>
          </w:tcPr>
          <w:p w14:paraId="5BD32DDA" w14:textId="77777777" w:rsidR="00236734" w:rsidRDefault="00236734" w:rsidP="00667777">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F92DDA9" w14:textId="77777777" w:rsidR="00236734" w:rsidRDefault="00236734" w:rsidP="0066777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04E7196" w14:textId="77777777" w:rsidR="00236734" w:rsidRDefault="00236734" w:rsidP="00667777">
            <w:pPr>
              <w:spacing w:after="0" w:line="259" w:lineRule="auto"/>
            </w:pPr>
            <w:r>
              <w:t xml:space="preserve">Two BSMs are transmitted, the first with a </w:t>
            </w:r>
            <w:proofErr w:type="spellStart"/>
            <w:r>
              <w:t>DE_MsgCount</w:t>
            </w:r>
            <w:proofErr w:type="spellEnd"/>
            <w:r>
              <w:t xml:space="preserve"> less than 127</w:t>
            </w:r>
          </w:p>
        </w:tc>
        <w:tc>
          <w:tcPr>
            <w:tcW w:w="1980" w:type="dxa"/>
            <w:tcBorders>
              <w:top w:val="single" w:sz="4" w:space="0" w:color="000000"/>
              <w:left w:val="single" w:sz="4" w:space="0" w:color="000000"/>
              <w:bottom w:val="single" w:sz="4" w:space="0" w:color="000000"/>
              <w:right w:val="single" w:sz="4" w:space="0" w:color="000000"/>
            </w:tcBorders>
          </w:tcPr>
          <w:p w14:paraId="6C68757C" w14:textId="77777777" w:rsidR="00236734" w:rsidRDefault="00236734" w:rsidP="00667777">
            <w:pPr>
              <w:spacing w:after="0" w:line="259" w:lineRule="auto"/>
            </w:pPr>
          </w:p>
        </w:tc>
      </w:tr>
      <w:tr w:rsidR="00236734" w14:paraId="3CFDAAAB" w14:textId="77777777" w:rsidTr="00667777">
        <w:tc>
          <w:tcPr>
            <w:tcW w:w="737" w:type="dxa"/>
            <w:tcBorders>
              <w:top w:val="single" w:sz="4" w:space="0" w:color="000000"/>
              <w:left w:val="single" w:sz="4" w:space="0" w:color="000000"/>
              <w:bottom w:val="single" w:sz="4" w:space="0" w:color="000000"/>
              <w:right w:val="single" w:sz="4" w:space="0" w:color="000000"/>
            </w:tcBorders>
          </w:tcPr>
          <w:p w14:paraId="2B0CFE47" w14:textId="77777777" w:rsidR="00236734" w:rsidRDefault="00236734" w:rsidP="00667777">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C83B0C0"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320901D" w14:textId="77777777" w:rsidR="00236734" w:rsidRDefault="00236734" w:rsidP="00667777">
            <w:pPr>
              <w:spacing w:after="0" w:line="259" w:lineRule="auto"/>
            </w:pPr>
            <w:r>
              <w:t xml:space="preserve">The </w:t>
            </w:r>
            <w:proofErr w:type="spellStart"/>
            <w:r>
              <w:t>DE_TemporaryIDs</w:t>
            </w:r>
            <w:proofErr w:type="spellEnd"/>
            <w:r>
              <w:t xml:space="preserve">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234584A0" w14:textId="77777777" w:rsidR="00236734" w:rsidRDefault="00236734" w:rsidP="00667777">
            <w:pPr>
              <w:spacing w:after="0" w:line="259" w:lineRule="auto"/>
            </w:pPr>
            <w:r>
              <w:t>Pass / Fail</w:t>
            </w:r>
          </w:p>
        </w:tc>
      </w:tr>
      <w:tr w:rsidR="00236734" w14:paraId="3FD94841" w14:textId="77777777" w:rsidTr="00667777">
        <w:tc>
          <w:tcPr>
            <w:tcW w:w="737" w:type="dxa"/>
            <w:tcBorders>
              <w:top w:val="single" w:sz="4" w:space="0" w:color="000000"/>
              <w:left w:val="single" w:sz="4" w:space="0" w:color="000000"/>
              <w:bottom w:val="single" w:sz="4" w:space="0" w:color="000000"/>
              <w:right w:val="single" w:sz="4" w:space="0" w:color="000000"/>
            </w:tcBorders>
          </w:tcPr>
          <w:p w14:paraId="6A8932F7" w14:textId="77777777" w:rsidR="00236734" w:rsidRDefault="00236734" w:rsidP="0066777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2C752D8F"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6619C25"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DE_MsgCount</w:t>
            </w:r>
            <w:proofErr w:type="spellEnd"/>
            <w:r>
              <w:t xml:space="preserve"> of the second of the two BSMs is one greater than first </w:t>
            </w:r>
            <w:proofErr w:type="spellStart"/>
            <w:r>
              <w:t>DE_MsgCount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9AFFF14" w14:textId="77777777" w:rsidR="00236734" w:rsidRDefault="00236734" w:rsidP="00667777">
            <w:pPr>
              <w:spacing w:after="0" w:line="259" w:lineRule="auto"/>
            </w:pPr>
            <w:r>
              <w:t>Pass / Fail</w:t>
            </w:r>
          </w:p>
        </w:tc>
      </w:tr>
      <w:tr w:rsidR="00236734" w14:paraId="31C4D2BF" w14:textId="77777777" w:rsidTr="00667777">
        <w:trPr>
          <w:trHeight w:val="60"/>
        </w:trPr>
        <w:tc>
          <w:tcPr>
            <w:tcW w:w="737" w:type="dxa"/>
            <w:tcBorders>
              <w:top w:val="single" w:sz="4" w:space="0" w:color="000000"/>
              <w:left w:val="single" w:sz="4" w:space="0" w:color="000000"/>
              <w:bottom w:val="single" w:sz="4" w:space="0" w:color="000000"/>
              <w:right w:val="single" w:sz="4" w:space="0" w:color="000000"/>
            </w:tcBorders>
          </w:tcPr>
          <w:p w14:paraId="0DB5C2FA" w14:textId="77777777" w:rsidR="00236734" w:rsidRDefault="00236734" w:rsidP="00667777">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1105B0BD" w14:textId="77777777" w:rsidR="00236734" w:rsidRDefault="00236734" w:rsidP="00667777">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2259F3D1" w14:textId="77777777" w:rsidR="00236734" w:rsidRDefault="00236734" w:rsidP="00667777">
            <w:pPr>
              <w:spacing w:after="0" w:line="259" w:lineRule="auto"/>
            </w:pPr>
            <w:r>
              <w:t xml:space="preserve">The IUT continues to send BSMs until the </w:t>
            </w:r>
            <w:proofErr w:type="spellStart"/>
            <w:r>
              <w:t>DE_MsgCount</w:t>
            </w:r>
            <w:proofErr w:type="spellEnd"/>
            <w:r>
              <w:t xml:space="preserve"> of a BSM is exactly 127</w:t>
            </w:r>
          </w:p>
        </w:tc>
        <w:tc>
          <w:tcPr>
            <w:tcW w:w="1980" w:type="dxa"/>
            <w:tcBorders>
              <w:top w:val="single" w:sz="4" w:space="0" w:color="000000"/>
              <w:left w:val="single" w:sz="4" w:space="0" w:color="000000"/>
              <w:bottom w:val="single" w:sz="4" w:space="0" w:color="000000"/>
              <w:right w:val="single" w:sz="4" w:space="0" w:color="000000"/>
            </w:tcBorders>
          </w:tcPr>
          <w:p w14:paraId="6FEB5265" w14:textId="77777777" w:rsidR="00236734" w:rsidRDefault="00236734" w:rsidP="00667777">
            <w:pPr>
              <w:spacing w:after="0" w:line="259" w:lineRule="auto"/>
            </w:pPr>
          </w:p>
        </w:tc>
      </w:tr>
      <w:tr w:rsidR="00236734" w14:paraId="1121E967" w14:textId="77777777" w:rsidTr="00667777">
        <w:tc>
          <w:tcPr>
            <w:tcW w:w="737" w:type="dxa"/>
            <w:tcBorders>
              <w:top w:val="single" w:sz="4" w:space="0" w:color="000000"/>
              <w:left w:val="single" w:sz="4" w:space="0" w:color="000000"/>
              <w:bottom w:val="single" w:sz="4" w:space="0" w:color="000000"/>
              <w:right w:val="single" w:sz="4" w:space="0" w:color="000000"/>
            </w:tcBorders>
          </w:tcPr>
          <w:p w14:paraId="66D5AC25" w14:textId="77777777" w:rsidR="00236734" w:rsidRDefault="00236734" w:rsidP="00667777">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2E3A0193" w14:textId="77777777" w:rsidR="00236734" w:rsidRDefault="00236734" w:rsidP="0066777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25B4118" w14:textId="77777777" w:rsidR="00236734" w:rsidRDefault="00236734" w:rsidP="00667777">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1DCDD49" w14:textId="77777777" w:rsidR="00236734" w:rsidRDefault="00236734" w:rsidP="00667777">
            <w:pPr>
              <w:spacing w:after="0" w:line="259" w:lineRule="auto"/>
            </w:pPr>
          </w:p>
        </w:tc>
      </w:tr>
      <w:tr w:rsidR="00236734" w14:paraId="741078EE" w14:textId="77777777" w:rsidTr="00667777">
        <w:tc>
          <w:tcPr>
            <w:tcW w:w="737" w:type="dxa"/>
            <w:tcBorders>
              <w:top w:val="single" w:sz="4" w:space="0" w:color="000000"/>
              <w:left w:val="single" w:sz="4" w:space="0" w:color="000000"/>
              <w:bottom w:val="single" w:sz="4" w:space="0" w:color="000000"/>
              <w:right w:val="single" w:sz="4" w:space="0" w:color="000000"/>
            </w:tcBorders>
          </w:tcPr>
          <w:p w14:paraId="5D03E183" w14:textId="77777777" w:rsidR="00236734" w:rsidRDefault="00236734" w:rsidP="00667777">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78EF53A5"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068CEA4" w14:textId="77777777" w:rsidR="00236734" w:rsidRDefault="00236734" w:rsidP="00667777">
            <w:pPr>
              <w:spacing w:after="0" w:line="259" w:lineRule="auto"/>
            </w:pPr>
            <w:proofErr w:type="spellStart"/>
            <w:r>
              <w:t>DE_TemporaryID</w:t>
            </w:r>
            <w:proofErr w:type="spellEnd"/>
            <w:r>
              <w:t xml:space="preserve"> has not changed</w:t>
            </w:r>
          </w:p>
        </w:tc>
        <w:tc>
          <w:tcPr>
            <w:tcW w:w="1980" w:type="dxa"/>
            <w:tcBorders>
              <w:top w:val="single" w:sz="4" w:space="0" w:color="000000"/>
              <w:left w:val="single" w:sz="4" w:space="0" w:color="000000"/>
              <w:bottom w:val="single" w:sz="4" w:space="0" w:color="000000"/>
              <w:right w:val="single" w:sz="4" w:space="0" w:color="000000"/>
            </w:tcBorders>
          </w:tcPr>
          <w:p w14:paraId="1FCC1A0F" w14:textId="77777777" w:rsidR="00236734" w:rsidRDefault="00236734" w:rsidP="00667777">
            <w:pPr>
              <w:spacing w:after="0" w:line="259" w:lineRule="auto"/>
            </w:pPr>
            <w:r>
              <w:t>Pass / Fail</w:t>
            </w:r>
          </w:p>
        </w:tc>
      </w:tr>
      <w:tr w:rsidR="00236734" w14:paraId="26B19FA4" w14:textId="77777777" w:rsidTr="00667777">
        <w:tc>
          <w:tcPr>
            <w:tcW w:w="737" w:type="dxa"/>
            <w:tcBorders>
              <w:top w:val="single" w:sz="4" w:space="0" w:color="000000"/>
              <w:left w:val="single" w:sz="4" w:space="0" w:color="000000"/>
              <w:bottom w:val="single" w:sz="4" w:space="0" w:color="000000"/>
              <w:right w:val="single" w:sz="4" w:space="0" w:color="000000"/>
            </w:tcBorders>
          </w:tcPr>
          <w:p w14:paraId="36FC273E" w14:textId="77777777" w:rsidR="00236734" w:rsidRDefault="00236734" w:rsidP="00667777">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27A34D8"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549E23E" w14:textId="77777777" w:rsidR="00236734" w:rsidRDefault="00236734" w:rsidP="00667777">
            <w:pPr>
              <w:spacing w:after="0" w:line="259" w:lineRule="auto"/>
            </w:pPr>
            <w:proofErr w:type="spellStart"/>
            <w:r>
              <w:t>DE_MsgCount</w:t>
            </w:r>
            <w:proofErr w:type="spellEnd"/>
            <w:r>
              <w:t xml:space="preserve"> of the previous BSM is 0</w:t>
            </w:r>
          </w:p>
        </w:tc>
        <w:tc>
          <w:tcPr>
            <w:tcW w:w="1980" w:type="dxa"/>
            <w:tcBorders>
              <w:top w:val="single" w:sz="4" w:space="0" w:color="000000"/>
              <w:left w:val="single" w:sz="4" w:space="0" w:color="000000"/>
              <w:bottom w:val="single" w:sz="4" w:space="0" w:color="000000"/>
              <w:right w:val="single" w:sz="4" w:space="0" w:color="000000"/>
            </w:tcBorders>
          </w:tcPr>
          <w:p w14:paraId="1E79189A" w14:textId="77777777" w:rsidR="00236734" w:rsidRDefault="00236734" w:rsidP="00667777">
            <w:pPr>
              <w:spacing w:after="0" w:line="259" w:lineRule="auto"/>
            </w:pPr>
            <w:r>
              <w:t>Pass / Fail</w:t>
            </w:r>
          </w:p>
        </w:tc>
      </w:tr>
    </w:tbl>
    <w:p w14:paraId="51D01025" w14:textId="55449B58" w:rsidR="00236734" w:rsidRDefault="00236734"/>
    <w:p w14:paraId="4408634C" w14:textId="77777777" w:rsidR="00236734" w:rsidRDefault="00236734"/>
    <w:tbl>
      <w:tblPr>
        <w:tblStyle w:val="a6"/>
        <w:tblW w:w="9360" w:type="dxa"/>
        <w:tblInd w:w="-4" w:type="dxa"/>
        <w:tblLayout w:type="fixed"/>
        <w:tblLook w:val="0000" w:firstRow="0" w:lastRow="0" w:firstColumn="0" w:lastColumn="0" w:noHBand="0" w:noVBand="0"/>
      </w:tblPr>
      <w:tblGrid>
        <w:gridCol w:w="737"/>
        <w:gridCol w:w="1063"/>
        <w:gridCol w:w="5580"/>
        <w:gridCol w:w="1980"/>
      </w:tblGrid>
      <w:tr w:rsidR="003342E5" w14:paraId="3D1AA188"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7282A5AE" w14:textId="77777777" w:rsidR="003342E5" w:rsidRDefault="003342E5" w:rsidP="001B1E6B">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91B0850" w14:textId="57C033A8" w:rsidR="003342E5" w:rsidRDefault="003342E5" w:rsidP="001B1E6B">
            <w:pPr>
              <w:tabs>
                <w:tab w:val="left" w:pos="2530"/>
              </w:tabs>
              <w:spacing w:after="0"/>
            </w:pPr>
            <w:r>
              <w:t>TP-BSM-S</w:t>
            </w:r>
            <w:r w:rsidR="0032330E">
              <w:t>T</w:t>
            </w:r>
            <w:r>
              <w:t>-BV-</w:t>
            </w:r>
            <w:r w:rsidR="002A36B5">
              <w:t>07</w:t>
            </w:r>
          </w:p>
        </w:tc>
      </w:tr>
      <w:tr w:rsidR="003342E5" w14:paraId="0C619EA2"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41B3A849" w14:textId="77777777" w:rsidR="003342E5" w:rsidRDefault="003342E5" w:rsidP="001B1E6B">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4BD61B" w14:textId="788E23DC" w:rsidR="003342E5" w:rsidRDefault="003342E5" w:rsidP="00173F20">
            <w:pPr>
              <w:spacing w:after="0"/>
            </w:pPr>
            <w:r>
              <w:t xml:space="preserve">Verify identification data is randomized to facilitate user privacy </w:t>
            </w:r>
            <w:r w:rsidR="00173F20">
              <w:t>after device restart</w:t>
            </w:r>
            <w:r>
              <w:t xml:space="preserve"> </w:t>
            </w:r>
          </w:p>
        </w:tc>
      </w:tr>
      <w:tr w:rsidR="003342E5" w14:paraId="28C82042"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180F51A5" w14:textId="77777777" w:rsidR="003342E5" w:rsidRDefault="003342E5" w:rsidP="001B1E6B">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EBBE18A" w14:textId="137DC3DC" w:rsidR="003342E5" w:rsidRDefault="003342E5" w:rsidP="001B1E6B">
            <w:pPr>
              <w:spacing w:after="0"/>
            </w:pPr>
            <w:r>
              <w:t>TC</w:t>
            </w:r>
            <w:r w:rsidR="00A32C82">
              <w:t>3</w:t>
            </w:r>
          </w:p>
        </w:tc>
      </w:tr>
      <w:tr w:rsidR="003342E5" w14:paraId="4D22991B"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208A5580" w14:textId="77777777" w:rsidR="003342E5" w:rsidRDefault="003342E5" w:rsidP="001B1E6B">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FEDAF3" w14:textId="4E02ABD6" w:rsidR="000340F6" w:rsidRPr="00B91806" w:rsidRDefault="000340F6" w:rsidP="001B1E6B">
            <w:pPr>
              <w:spacing w:after="0"/>
            </w:pPr>
            <w:r>
              <w:t>V2V-BSMTX-DATAACC-[002,005], V2V-SECPRIV-IDRAND-001</w:t>
            </w:r>
          </w:p>
        </w:tc>
      </w:tr>
      <w:tr w:rsidR="003342E5" w14:paraId="37F25B1C" w14:textId="77777777" w:rsidTr="001B1E6B">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3589253" w14:textId="77777777" w:rsidR="003342E5" w:rsidRDefault="003342E5" w:rsidP="001B1E6B">
            <w:pPr>
              <w:keepNext/>
              <w:spacing w:after="0"/>
              <w:jc w:val="center"/>
            </w:pPr>
            <w:r>
              <w:rPr>
                <w:b/>
              </w:rPr>
              <w:t>Pre-test conditions</w:t>
            </w:r>
          </w:p>
        </w:tc>
      </w:tr>
      <w:tr w:rsidR="003342E5" w14:paraId="1B3312D4" w14:textId="77777777" w:rsidTr="001B1E6B">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7BE50EB" w14:textId="7851520C" w:rsidR="003342E5" w:rsidRDefault="003342E5">
            <w:pPr>
              <w:numPr>
                <w:ilvl w:val="0"/>
                <w:numId w:val="2"/>
              </w:numPr>
              <w:spacing w:after="0" w:line="259" w:lineRule="auto"/>
              <w:ind w:hanging="360"/>
              <w:contextualSpacing/>
            </w:pPr>
            <w:r>
              <w:t>The IUT is in its initial state</w:t>
            </w:r>
          </w:p>
        </w:tc>
      </w:tr>
      <w:tr w:rsidR="003342E5" w14:paraId="10F91345" w14:textId="77777777" w:rsidTr="001B1E6B">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165FF1F" w14:textId="77777777" w:rsidR="003342E5" w:rsidRDefault="003342E5" w:rsidP="001B1E6B">
            <w:pPr>
              <w:keepNext/>
              <w:spacing w:after="0"/>
              <w:jc w:val="center"/>
            </w:pPr>
            <w:r>
              <w:rPr>
                <w:b/>
              </w:rPr>
              <w:t>Test Sequence</w:t>
            </w:r>
          </w:p>
        </w:tc>
      </w:tr>
      <w:tr w:rsidR="003342E5" w14:paraId="519FDF99" w14:textId="77777777" w:rsidTr="001B1E6B">
        <w:tc>
          <w:tcPr>
            <w:tcW w:w="737" w:type="dxa"/>
            <w:tcBorders>
              <w:top w:val="single" w:sz="4" w:space="0" w:color="000000"/>
              <w:left w:val="single" w:sz="4" w:space="0" w:color="000000"/>
              <w:bottom w:val="single" w:sz="4" w:space="0" w:color="000000"/>
              <w:right w:val="single" w:sz="4" w:space="0" w:color="000000"/>
            </w:tcBorders>
          </w:tcPr>
          <w:p w14:paraId="3E64EAB9" w14:textId="77777777" w:rsidR="003342E5" w:rsidRDefault="003342E5" w:rsidP="001B1E6B">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08D9EF0" w14:textId="77777777" w:rsidR="003342E5" w:rsidRDefault="003342E5" w:rsidP="001B1E6B">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4172DF7" w14:textId="77777777" w:rsidR="003342E5" w:rsidRDefault="003342E5" w:rsidP="001B1E6B">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84B08DD" w14:textId="77777777" w:rsidR="003342E5" w:rsidRDefault="003342E5" w:rsidP="001B1E6B">
            <w:pPr>
              <w:keepNext/>
              <w:spacing w:after="0" w:line="259" w:lineRule="auto"/>
            </w:pPr>
            <w:r>
              <w:rPr>
                <w:b/>
              </w:rPr>
              <w:t>Verdict</w:t>
            </w:r>
          </w:p>
        </w:tc>
      </w:tr>
      <w:tr w:rsidR="003342E5" w14:paraId="3183DB59" w14:textId="77777777" w:rsidTr="001B1E6B">
        <w:tc>
          <w:tcPr>
            <w:tcW w:w="737" w:type="dxa"/>
            <w:tcBorders>
              <w:top w:val="single" w:sz="4" w:space="0" w:color="000000"/>
              <w:left w:val="single" w:sz="4" w:space="0" w:color="000000"/>
              <w:bottom w:val="single" w:sz="4" w:space="0" w:color="000000"/>
              <w:right w:val="single" w:sz="4" w:space="0" w:color="000000"/>
            </w:tcBorders>
          </w:tcPr>
          <w:p w14:paraId="63D23309" w14:textId="6BD81524" w:rsidR="003342E5" w:rsidRDefault="003342E5" w:rsidP="001B1E6B">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1FCC4E7" w14:textId="77777777" w:rsidR="003342E5" w:rsidRDefault="003342E5" w:rsidP="001B1E6B">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91A8339"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is restarted</w:t>
            </w:r>
          </w:p>
        </w:tc>
        <w:tc>
          <w:tcPr>
            <w:tcW w:w="1980" w:type="dxa"/>
            <w:tcBorders>
              <w:top w:val="single" w:sz="4" w:space="0" w:color="000000"/>
              <w:left w:val="single" w:sz="4" w:space="0" w:color="000000"/>
              <w:bottom w:val="single" w:sz="4" w:space="0" w:color="000000"/>
              <w:right w:val="single" w:sz="4" w:space="0" w:color="000000"/>
            </w:tcBorders>
          </w:tcPr>
          <w:p w14:paraId="7928E91C" w14:textId="77777777" w:rsidR="003342E5" w:rsidRDefault="003342E5" w:rsidP="001B1E6B">
            <w:pPr>
              <w:spacing w:after="0" w:line="259" w:lineRule="auto"/>
            </w:pPr>
          </w:p>
        </w:tc>
      </w:tr>
      <w:tr w:rsidR="003342E5" w14:paraId="470392CB" w14:textId="77777777" w:rsidTr="001B1E6B">
        <w:tc>
          <w:tcPr>
            <w:tcW w:w="737" w:type="dxa"/>
            <w:tcBorders>
              <w:top w:val="single" w:sz="4" w:space="0" w:color="000000"/>
              <w:left w:val="single" w:sz="4" w:space="0" w:color="000000"/>
              <w:bottom w:val="single" w:sz="4" w:space="0" w:color="000000"/>
              <w:right w:val="single" w:sz="4" w:space="0" w:color="000000"/>
            </w:tcBorders>
          </w:tcPr>
          <w:p w14:paraId="2A82A8B2" w14:textId="3233A886" w:rsidR="003342E5" w:rsidRDefault="00306C13" w:rsidP="001B1E6B">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18E7374" w14:textId="77777777" w:rsidR="003342E5" w:rsidRDefault="003342E5" w:rsidP="001B1E6B">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0F00B3A"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13EB5AB5" w14:textId="77777777" w:rsidR="003342E5" w:rsidRDefault="003342E5" w:rsidP="001B1E6B">
            <w:pPr>
              <w:spacing w:after="0" w:line="259" w:lineRule="auto"/>
            </w:pPr>
          </w:p>
        </w:tc>
      </w:tr>
      <w:tr w:rsidR="003342E5" w14:paraId="02810DB8" w14:textId="77777777" w:rsidTr="001B1E6B">
        <w:tc>
          <w:tcPr>
            <w:tcW w:w="737" w:type="dxa"/>
            <w:tcBorders>
              <w:top w:val="single" w:sz="4" w:space="0" w:color="000000"/>
              <w:left w:val="single" w:sz="4" w:space="0" w:color="000000"/>
              <w:bottom w:val="single" w:sz="4" w:space="0" w:color="000000"/>
              <w:right w:val="single" w:sz="4" w:space="0" w:color="000000"/>
            </w:tcBorders>
          </w:tcPr>
          <w:p w14:paraId="6F234E32" w14:textId="0452F187" w:rsidR="003342E5" w:rsidRDefault="00306C13" w:rsidP="001B1E6B">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387BD198" w14:textId="7287C275" w:rsidR="003342E5" w:rsidRDefault="00451014"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12490C2"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populates a value for </w:t>
            </w:r>
            <w:proofErr w:type="spellStart"/>
            <w:r>
              <w:t>DE_MsgCount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2D22276" w14:textId="33D56151" w:rsidR="003342E5" w:rsidRDefault="00451014" w:rsidP="001B1E6B">
            <w:pPr>
              <w:spacing w:after="0" w:line="259" w:lineRule="auto"/>
            </w:pPr>
            <w:r>
              <w:t>Pass / Fail</w:t>
            </w:r>
          </w:p>
        </w:tc>
      </w:tr>
      <w:tr w:rsidR="003342E5" w14:paraId="784E297E" w14:textId="77777777" w:rsidTr="001B1E6B">
        <w:tc>
          <w:tcPr>
            <w:tcW w:w="737" w:type="dxa"/>
            <w:tcBorders>
              <w:top w:val="single" w:sz="4" w:space="0" w:color="000000"/>
              <w:left w:val="single" w:sz="4" w:space="0" w:color="000000"/>
              <w:bottom w:val="single" w:sz="4" w:space="0" w:color="000000"/>
              <w:right w:val="single" w:sz="4" w:space="0" w:color="000000"/>
            </w:tcBorders>
          </w:tcPr>
          <w:p w14:paraId="2BF80CCF" w14:textId="7C290AC3" w:rsidR="003342E5" w:rsidRDefault="00306C13" w:rsidP="001B1E6B">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610272F" w14:textId="61A8526E" w:rsidR="003342E5" w:rsidRDefault="00451014"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4BC1995"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populates a value for </w:t>
            </w:r>
            <w:proofErr w:type="spellStart"/>
            <w:r>
              <w:t>DE_TemporaryID</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F2E2500" w14:textId="1C033745" w:rsidR="003342E5" w:rsidRDefault="00451014" w:rsidP="001B1E6B">
            <w:pPr>
              <w:spacing w:after="0" w:line="259" w:lineRule="auto"/>
            </w:pPr>
            <w:r>
              <w:t>Pass / Fail</w:t>
            </w:r>
          </w:p>
        </w:tc>
      </w:tr>
      <w:tr w:rsidR="003342E5" w14:paraId="5B7924E2" w14:textId="77777777" w:rsidTr="001B1E6B">
        <w:tc>
          <w:tcPr>
            <w:tcW w:w="737" w:type="dxa"/>
            <w:tcBorders>
              <w:top w:val="single" w:sz="4" w:space="0" w:color="000000"/>
              <w:left w:val="single" w:sz="4" w:space="0" w:color="000000"/>
              <w:bottom w:val="single" w:sz="4" w:space="0" w:color="000000"/>
              <w:right w:val="single" w:sz="4" w:space="0" w:color="000000"/>
            </w:tcBorders>
          </w:tcPr>
          <w:p w14:paraId="699AC553" w14:textId="6E5EA98D" w:rsidR="003342E5" w:rsidRDefault="00306C13" w:rsidP="001B1E6B">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7190F969" w14:textId="6F65EA2B" w:rsidR="003342E5" w:rsidRDefault="00451014"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1BD1F70"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DSRC MAC Address</w:t>
            </w:r>
          </w:p>
        </w:tc>
        <w:tc>
          <w:tcPr>
            <w:tcW w:w="1980" w:type="dxa"/>
            <w:tcBorders>
              <w:top w:val="single" w:sz="4" w:space="0" w:color="000000"/>
              <w:left w:val="single" w:sz="4" w:space="0" w:color="000000"/>
              <w:bottom w:val="single" w:sz="4" w:space="0" w:color="000000"/>
              <w:right w:val="single" w:sz="4" w:space="0" w:color="000000"/>
            </w:tcBorders>
          </w:tcPr>
          <w:p w14:paraId="2F6BF3EA" w14:textId="426C198C" w:rsidR="003342E5" w:rsidRDefault="00451014" w:rsidP="001B1E6B">
            <w:pPr>
              <w:spacing w:after="0" w:line="259" w:lineRule="auto"/>
            </w:pPr>
            <w:r>
              <w:t>Pass / Fail</w:t>
            </w:r>
          </w:p>
        </w:tc>
      </w:tr>
      <w:tr w:rsidR="003342E5" w14:paraId="1A8D4016" w14:textId="77777777" w:rsidTr="001B1E6B">
        <w:tc>
          <w:tcPr>
            <w:tcW w:w="737" w:type="dxa"/>
            <w:tcBorders>
              <w:top w:val="single" w:sz="4" w:space="0" w:color="000000"/>
              <w:left w:val="single" w:sz="4" w:space="0" w:color="000000"/>
              <w:bottom w:val="single" w:sz="4" w:space="0" w:color="000000"/>
              <w:right w:val="single" w:sz="4" w:space="0" w:color="000000"/>
            </w:tcBorders>
          </w:tcPr>
          <w:p w14:paraId="5188D9E0" w14:textId="26CEF462" w:rsidR="003342E5" w:rsidRDefault="00306C13" w:rsidP="001B1E6B">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0A1B562C" w14:textId="77777777" w:rsidR="003342E5" w:rsidRDefault="003342E5" w:rsidP="001B1E6B">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55C589C2" w14:textId="34F418F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Steps 1</w:t>
            </w:r>
            <w:r w:rsidR="006020E6">
              <w:t xml:space="preserve"> – 5</w:t>
            </w:r>
            <w:r>
              <w:t xml:space="preserve"> are repeated </w:t>
            </w:r>
            <w:r w:rsidR="009A274E">
              <w:t>a statistically significant amount of</w:t>
            </w:r>
            <w:r>
              <w:t xml:space="preserve"> times</w:t>
            </w:r>
            <w:r w:rsidR="009A274E">
              <w:t xml:space="preserve"> as defined in Section 7.1</w:t>
            </w:r>
          </w:p>
        </w:tc>
        <w:tc>
          <w:tcPr>
            <w:tcW w:w="1980" w:type="dxa"/>
            <w:tcBorders>
              <w:top w:val="single" w:sz="4" w:space="0" w:color="000000"/>
              <w:left w:val="single" w:sz="4" w:space="0" w:color="000000"/>
              <w:bottom w:val="single" w:sz="4" w:space="0" w:color="000000"/>
              <w:right w:val="single" w:sz="4" w:space="0" w:color="000000"/>
            </w:tcBorders>
          </w:tcPr>
          <w:p w14:paraId="1642C506" w14:textId="77777777" w:rsidR="003342E5" w:rsidRDefault="003342E5" w:rsidP="001B1E6B">
            <w:pPr>
              <w:spacing w:after="0" w:line="259" w:lineRule="auto"/>
            </w:pPr>
          </w:p>
        </w:tc>
      </w:tr>
      <w:tr w:rsidR="003342E5" w14:paraId="25CE91C8" w14:textId="77777777" w:rsidTr="001B1E6B">
        <w:tc>
          <w:tcPr>
            <w:tcW w:w="737" w:type="dxa"/>
            <w:tcBorders>
              <w:top w:val="single" w:sz="4" w:space="0" w:color="000000"/>
              <w:left w:val="single" w:sz="4" w:space="0" w:color="000000"/>
              <w:bottom w:val="single" w:sz="4" w:space="0" w:color="000000"/>
              <w:right w:val="single" w:sz="4" w:space="0" w:color="000000"/>
            </w:tcBorders>
          </w:tcPr>
          <w:p w14:paraId="37E05BB7" w14:textId="58CE3CF4" w:rsidR="003342E5" w:rsidRDefault="00306C13" w:rsidP="001B1E6B">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352B5F83" w14:textId="77777777" w:rsidR="003342E5" w:rsidRDefault="003342E5"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BFBEADF" w14:textId="12E950BA" w:rsidR="003342E5" w:rsidRDefault="00EE651E"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DE_MsgCount’s</w:t>
            </w:r>
            <w:proofErr w:type="spellEnd"/>
            <w:r>
              <w:t xml:space="preserve"> values over the previous iterations are random according to criteria set in Section </w:t>
            </w:r>
            <w:r>
              <w:fldChar w:fldCharType="begin"/>
            </w:r>
            <w:r>
              <w:instrText xml:space="preserve"> REF _Ref447196152 \r \h </w:instrText>
            </w:r>
            <w:r>
              <w:fldChar w:fldCharType="separate"/>
            </w:r>
            <w:r w:rsidR="00221534">
              <w:t>7.1</w:t>
            </w:r>
            <w:r>
              <w:fldChar w:fldCharType="end"/>
            </w:r>
            <w:r>
              <w:t>, where the average is 63.5 +/- 6.4 and the standard deviation is 36.7 +/- 1.9</w:t>
            </w:r>
          </w:p>
        </w:tc>
        <w:tc>
          <w:tcPr>
            <w:tcW w:w="1980" w:type="dxa"/>
            <w:tcBorders>
              <w:top w:val="single" w:sz="4" w:space="0" w:color="000000"/>
              <w:left w:val="single" w:sz="4" w:space="0" w:color="000000"/>
              <w:bottom w:val="single" w:sz="4" w:space="0" w:color="000000"/>
              <w:right w:val="single" w:sz="4" w:space="0" w:color="000000"/>
            </w:tcBorders>
          </w:tcPr>
          <w:p w14:paraId="6A6E5562" w14:textId="77777777" w:rsidR="003342E5" w:rsidRDefault="003342E5" w:rsidP="001B1E6B">
            <w:pPr>
              <w:spacing w:after="0" w:line="259" w:lineRule="auto"/>
            </w:pPr>
            <w:r>
              <w:t>Pass / Fail</w:t>
            </w:r>
          </w:p>
        </w:tc>
      </w:tr>
      <w:tr w:rsidR="003342E5" w14:paraId="78DDEDA5" w14:textId="77777777" w:rsidTr="001B1E6B">
        <w:tc>
          <w:tcPr>
            <w:tcW w:w="737" w:type="dxa"/>
            <w:tcBorders>
              <w:top w:val="single" w:sz="4" w:space="0" w:color="000000"/>
              <w:left w:val="single" w:sz="4" w:space="0" w:color="000000"/>
              <w:bottom w:val="single" w:sz="4" w:space="0" w:color="000000"/>
              <w:right w:val="single" w:sz="4" w:space="0" w:color="000000"/>
            </w:tcBorders>
          </w:tcPr>
          <w:p w14:paraId="00BB5ED5" w14:textId="15EA719D" w:rsidR="003342E5" w:rsidRDefault="00306C13" w:rsidP="001B1E6B">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2F31B532" w14:textId="77777777" w:rsidR="003342E5" w:rsidRDefault="003342E5"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1011243" w14:textId="469A0F4E" w:rsidR="003342E5" w:rsidRDefault="00EE651E"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DE_TemporaryID’s</w:t>
            </w:r>
            <w:proofErr w:type="spellEnd"/>
            <w:r>
              <w:t xml:space="preserve"> values over the previous iterations are random according to criteria set in Section </w:t>
            </w:r>
            <w:r>
              <w:fldChar w:fldCharType="begin"/>
            </w:r>
            <w:r>
              <w:instrText xml:space="preserve"> REF _Ref447196152 \r \h </w:instrText>
            </w:r>
            <w:r>
              <w:fldChar w:fldCharType="separate"/>
            </w:r>
            <w:r w:rsidR="00221534">
              <w:t>7.1</w:t>
            </w:r>
            <w:r>
              <w:fldChar w:fldCharType="end"/>
            </w:r>
            <w:r>
              <w:t xml:space="preserve">, where the average is 2,147,483,648 +/- 214,748,364 and the standard deviation is </w:t>
            </w:r>
            <w:r w:rsidRPr="00EE002A">
              <w:t>1</w:t>
            </w:r>
            <w:r>
              <w:t>,</w:t>
            </w:r>
            <w:r w:rsidRPr="00EE002A">
              <w:t>239</w:t>
            </w:r>
            <w:r>
              <w:t>,</w:t>
            </w:r>
            <w:r w:rsidRPr="00EE002A">
              <w:t>850</w:t>
            </w:r>
            <w:r>
              <w:t>,</w:t>
            </w:r>
            <w:r w:rsidRPr="00EE002A">
              <w:t>262</w:t>
            </w:r>
            <w:r>
              <w:t xml:space="preserve"> +/- 61,992,513</w:t>
            </w:r>
          </w:p>
        </w:tc>
        <w:tc>
          <w:tcPr>
            <w:tcW w:w="1980" w:type="dxa"/>
            <w:tcBorders>
              <w:top w:val="single" w:sz="4" w:space="0" w:color="000000"/>
              <w:left w:val="single" w:sz="4" w:space="0" w:color="000000"/>
              <w:bottom w:val="single" w:sz="4" w:space="0" w:color="000000"/>
              <w:right w:val="single" w:sz="4" w:space="0" w:color="000000"/>
            </w:tcBorders>
          </w:tcPr>
          <w:p w14:paraId="4126642D" w14:textId="77777777" w:rsidR="003342E5" w:rsidRDefault="003342E5" w:rsidP="001B1E6B">
            <w:pPr>
              <w:spacing w:after="0" w:line="259" w:lineRule="auto"/>
            </w:pPr>
            <w:r>
              <w:t>Pass / Fail</w:t>
            </w:r>
          </w:p>
        </w:tc>
      </w:tr>
      <w:tr w:rsidR="003342E5" w14:paraId="6A43CBB1" w14:textId="77777777" w:rsidTr="001B1E6B">
        <w:tc>
          <w:tcPr>
            <w:tcW w:w="737" w:type="dxa"/>
            <w:tcBorders>
              <w:top w:val="single" w:sz="4" w:space="0" w:color="000000"/>
              <w:left w:val="single" w:sz="4" w:space="0" w:color="000000"/>
              <w:bottom w:val="single" w:sz="4" w:space="0" w:color="000000"/>
              <w:right w:val="single" w:sz="4" w:space="0" w:color="000000"/>
            </w:tcBorders>
          </w:tcPr>
          <w:p w14:paraId="74F2CC9F" w14:textId="705CCA28" w:rsidR="003342E5" w:rsidRDefault="00306C13" w:rsidP="001B1E6B">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21A0EF5E" w14:textId="77777777" w:rsidR="003342E5" w:rsidRDefault="003342E5"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60BA983" w14:textId="4E7F2449" w:rsidR="003342E5" w:rsidRDefault="00EE651E"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DSRC MAC Address’ values over the previous iterations are random according to criteria set in Section </w:t>
            </w:r>
            <w:r>
              <w:fldChar w:fldCharType="begin"/>
            </w:r>
            <w:r>
              <w:instrText xml:space="preserve"> REF _Ref447196152 \r \h </w:instrText>
            </w:r>
            <w:r>
              <w:fldChar w:fldCharType="separate"/>
            </w:r>
            <w:r w:rsidR="00221534">
              <w:t>7.1</w:t>
            </w:r>
            <w:r>
              <w:fldChar w:fldCharType="end"/>
            </w:r>
            <w:r>
              <w:t xml:space="preserve">, where the average is </w:t>
            </w:r>
            <w:r>
              <w:lastRenderedPageBreak/>
              <w:t>1.41e+14 +/-  1.41e+13 and the tolerance for the standard deviation is 8.13e+13 +/-  4.07e+12</w:t>
            </w:r>
          </w:p>
        </w:tc>
        <w:tc>
          <w:tcPr>
            <w:tcW w:w="1980" w:type="dxa"/>
            <w:tcBorders>
              <w:top w:val="single" w:sz="4" w:space="0" w:color="000000"/>
              <w:left w:val="single" w:sz="4" w:space="0" w:color="000000"/>
              <w:bottom w:val="single" w:sz="4" w:space="0" w:color="000000"/>
              <w:right w:val="single" w:sz="4" w:space="0" w:color="000000"/>
            </w:tcBorders>
          </w:tcPr>
          <w:p w14:paraId="7872E18D" w14:textId="77777777" w:rsidR="003342E5" w:rsidRDefault="003342E5" w:rsidP="001B1E6B">
            <w:pPr>
              <w:spacing w:after="0" w:line="259" w:lineRule="auto"/>
            </w:pPr>
            <w:r>
              <w:lastRenderedPageBreak/>
              <w:t>Pass / Fail</w:t>
            </w:r>
          </w:p>
        </w:tc>
      </w:tr>
    </w:tbl>
    <w:p w14:paraId="0D9B8C49" w14:textId="057A6E0C" w:rsidR="0024510B" w:rsidRDefault="0024510B"/>
    <w:p w14:paraId="2361732F" w14:textId="77777777" w:rsidR="0024510B" w:rsidRDefault="009E4ABA">
      <w:pPr>
        <w:pStyle w:val="Heading3"/>
        <w:numPr>
          <w:ilvl w:val="2"/>
          <w:numId w:val="1"/>
        </w:numPr>
      </w:pPr>
      <w:bookmarkStart w:id="69" w:name="h.vx1227" w:colFirst="0" w:colLast="0"/>
      <w:bookmarkStart w:id="70" w:name="_Toc481152943"/>
      <w:bookmarkEnd w:id="69"/>
      <w:r>
        <w:t>Security</w:t>
      </w:r>
      <w:bookmarkEnd w:id="70"/>
    </w:p>
    <w:tbl>
      <w:tblPr>
        <w:tblStyle w:val="a8"/>
        <w:tblW w:w="9338" w:type="dxa"/>
        <w:tblInd w:w="7" w:type="dxa"/>
        <w:tblLayout w:type="fixed"/>
        <w:tblLook w:val="0000" w:firstRow="0" w:lastRow="0" w:firstColumn="0" w:lastColumn="0" w:noHBand="0" w:noVBand="0"/>
      </w:tblPr>
      <w:tblGrid>
        <w:gridCol w:w="728"/>
        <w:gridCol w:w="1241"/>
        <w:gridCol w:w="5432"/>
        <w:gridCol w:w="1937"/>
      </w:tblGrid>
      <w:tr w:rsidR="0024510B" w14:paraId="7247610E"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6C8CA16C" w14:textId="77777777" w:rsidR="0024510B" w:rsidRDefault="009E4ABA">
            <w:pPr>
              <w:spacing w:after="0"/>
            </w:pPr>
            <w:r>
              <w:rPr>
                <w:b/>
              </w:rPr>
              <w:t>Identifier</w:t>
            </w:r>
          </w:p>
        </w:tc>
        <w:tc>
          <w:tcPr>
            <w:tcW w:w="7369" w:type="dxa"/>
            <w:gridSpan w:val="2"/>
            <w:tcBorders>
              <w:top w:val="single" w:sz="4" w:space="0" w:color="000000"/>
              <w:left w:val="single" w:sz="4" w:space="0" w:color="000000"/>
              <w:bottom w:val="single" w:sz="4" w:space="0" w:color="000000"/>
              <w:right w:val="single" w:sz="4" w:space="0" w:color="000000"/>
            </w:tcBorders>
          </w:tcPr>
          <w:p w14:paraId="6A1993C8" w14:textId="12CB06F3" w:rsidR="0024510B" w:rsidRDefault="009E4ABA">
            <w:pPr>
              <w:tabs>
                <w:tab w:val="left" w:pos="2317"/>
              </w:tabs>
              <w:spacing w:after="0"/>
            </w:pPr>
            <w:r>
              <w:t>TP-BSM-S</w:t>
            </w:r>
            <w:r w:rsidR="0032330E">
              <w:t>T</w:t>
            </w:r>
            <w:r>
              <w:t>-BV-</w:t>
            </w:r>
            <w:r w:rsidR="002A36B5">
              <w:t>08</w:t>
            </w:r>
            <w:r>
              <w:tab/>
            </w:r>
          </w:p>
        </w:tc>
      </w:tr>
      <w:tr w:rsidR="0024510B" w14:paraId="5B94BDE2"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37634A86" w14:textId="77777777" w:rsidR="0024510B" w:rsidRDefault="009E4ABA">
            <w:pPr>
              <w:spacing w:after="0"/>
            </w:pPr>
            <w:r>
              <w:rPr>
                <w:b/>
              </w:rPr>
              <w:t>Test Objective</w:t>
            </w:r>
          </w:p>
        </w:tc>
        <w:tc>
          <w:tcPr>
            <w:tcW w:w="7369" w:type="dxa"/>
            <w:gridSpan w:val="2"/>
            <w:tcBorders>
              <w:top w:val="single" w:sz="4" w:space="0" w:color="000000"/>
              <w:left w:val="single" w:sz="4" w:space="0" w:color="000000"/>
              <w:bottom w:val="single" w:sz="4" w:space="0" w:color="000000"/>
              <w:right w:val="single" w:sz="4" w:space="0" w:color="000000"/>
            </w:tcBorders>
            <w:vAlign w:val="center"/>
          </w:tcPr>
          <w:p w14:paraId="772EDB01" w14:textId="7435B913" w:rsidR="0024510B" w:rsidRDefault="002E1905">
            <w:pPr>
              <w:spacing w:after="0"/>
            </w:pPr>
            <w:r>
              <w:t>Verify the IUT</w:t>
            </w:r>
            <w:r w:rsidR="009E4ABA">
              <w:t xml:space="preserve"> signs every BSM and attaches a certificate or certificate digest to every BSM</w:t>
            </w:r>
          </w:p>
        </w:tc>
      </w:tr>
      <w:tr w:rsidR="0024510B" w14:paraId="0B14A9E0"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74455F24" w14:textId="77777777" w:rsidR="0024510B" w:rsidRDefault="009E4ABA">
            <w:pPr>
              <w:spacing w:after="0"/>
            </w:pPr>
            <w:r>
              <w:rPr>
                <w:b/>
              </w:rPr>
              <w:t>Test Configuration</w:t>
            </w:r>
          </w:p>
        </w:tc>
        <w:tc>
          <w:tcPr>
            <w:tcW w:w="7369" w:type="dxa"/>
            <w:gridSpan w:val="2"/>
            <w:tcBorders>
              <w:top w:val="single" w:sz="4" w:space="0" w:color="000000"/>
              <w:left w:val="single" w:sz="4" w:space="0" w:color="000000"/>
              <w:bottom w:val="single" w:sz="4" w:space="0" w:color="000000"/>
              <w:right w:val="single" w:sz="4" w:space="0" w:color="000000"/>
            </w:tcBorders>
          </w:tcPr>
          <w:p w14:paraId="245FD254" w14:textId="77777777" w:rsidR="0024510B" w:rsidRDefault="009E4ABA">
            <w:pPr>
              <w:spacing w:after="0"/>
            </w:pPr>
            <w:r>
              <w:t>TC1</w:t>
            </w:r>
          </w:p>
        </w:tc>
      </w:tr>
      <w:tr w:rsidR="0024510B" w14:paraId="46980AC5"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32C5A32F" w14:textId="77777777" w:rsidR="0024510B" w:rsidRDefault="009E4ABA">
            <w:pPr>
              <w:spacing w:after="0"/>
            </w:pPr>
            <w:r>
              <w:rPr>
                <w:b/>
              </w:rPr>
              <w:t>Reference:</w:t>
            </w:r>
          </w:p>
        </w:tc>
        <w:tc>
          <w:tcPr>
            <w:tcW w:w="7369" w:type="dxa"/>
            <w:gridSpan w:val="2"/>
            <w:tcBorders>
              <w:top w:val="single" w:sz="4" w:space="0" w:color="000000"/>
              <w:left w:val="single" w:sz="4" w:space="0" w:color="000000"/>
              <w:bottom w:val="single" w:sz="4" w:space="0" w:color="000000"/>
              <w:right w:val="single" w:sz="4" w:space="0" w:color="000000"/>
            </w:tcBorders>
            <w:vAlign w:val="center"/>
          </w:tcPr>
          <w:p w14:paraId="63120D60" w14:textId="008551EA" w:rsidR="0024510B" w:rsidRDefault="009E4ABA">
            <w:pPr>
              <w:spacing w:after="0"/>
            </w:pPr>
            <w:r>
              <w:t>V2V-SECPRIV-BSMSIGN-[001-002]</w:t>
            </w:r>
          </w:p>
        </w:tc>
      </w:tr>
      <w:tr w:rsidR="0024510B" w14:paraId="655FCFD5"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E1FAD0" w14:textId="77777777" w:rsidR="0024510B" w:rsidRDefault="009E4ABA">
            <w:pPr>
              <w:spacing w:after="0"/>
              <w:jc w:val="center"/>
            </w:pPr>
            <w:r>
              <w:rPr>
                <w:b/>
              </w:rPr>
              <w:t>Pre-test conditions</w:t>
            </w:r>
          </w:p>
        </w:tc>
      </w:tr>
      <w:tr w:rsidR="0024510B" w14:paraId="421E4422"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2CF0C9" w14:textId="24460CAB" w:rsidR="0024510B" w:rsidRDefault="009E4ABA">
            <w:pPr>
              <w:numPr>
                <w:ilvl w:val="0"/>
                <w:numId w:val="2"/>
              </w:numPr>
              <w:spacing w:after="0" w:line="259" w:lineRule="auto"/>
              <w:ind w:hanging="360"/>
              <w:contextualSpacing/>
            </w:pPr>
            <w:r>
              <w:t>The IUT is in the initial state</w:t>
            </w:r>
          </w:p>
        </w:tc>
      </w:tr>
      <w:tr w:rsidR="0024510B" w14:paraId="17EF9DD0"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1E28A286" w14:textId="77777777" w:rsidR="0024510B" w:rsidRDefault="009E4ABA">
            <w:pPr>
              <w:spacing w:after="0"/>
              <w:jc w:val="center"/>
            </w:pPr>
            <w:r>
              <w:rPr>
                <w:b/>
              </w:rPr>
              <w:t>Test Sequence</w:t>
            </w:r>
          </w:p>
        </w:tc>
      </w:tr>
      <w:tr w:rsidR="0024510B" w14:paraId="794F4B76" w14:textId="77777777">
        <w:tc>
          <w:tcPr>
            <w:tcW w:w="728" w:type="dxa"/>
            <w:tcBorders>
              <w:top w:val="single" w:sz="4" w:space="0" w:color="000000"/>
              <w:left w:val="single" w:sz="4" w:space="0" w:color="000000"/>
              <w:bottom w:val="single" w:sz="4" w:space="0" w:color="000000"/>
              <w:right w:val="single" w:sz="4" w:space="0" w:color="000000"/>
            </w:tcBorders>
          </w:tcPr>
          <w:p w14:paraId="5E85F1B4" w14:textId="77777777" w:rsidR="0024510B" w:rsidRDefault="009E4ABA">
            <w:pPr>
              <w:spacing w:after="0"/>
              <w:jc w:val="center"/>
            </w:pPr>
            <w:r>
              <w:rPr>
                <w:b/>
              </w:rPr>
              <w:t>Step</w:t>
            </w:r>
          </w:p>
        </w:tc>
        <w:tc>
          <w:tcPr>
            <w:tcW w:w="1241" w:type="dxa"/>
            <w:tcBorders>
              <w:top w:val="single" w:sz="4" w:space="0" w:color="000000"/>
              <w:left w:val="single" w:sz="4" w:space="0" w:color="000000"/>
              <w:bottom w:val="single" w:sz="4" w:space="0" w:color="000000"/>
              <w:right w:val="single" w:sz="4" w:space="0" w:color="000000"/>
            </w:tcBorders>
          </w:tcPr>
          <w:p w14:paraId="5396689F" w14:textId="77777777" w:rsidR="0024510B" w:rsidRDefault="009E4ABA">
            <w:pPr>
              <w:spacing w:after="0"/>
              <w:jc w:val="center"/>
            </w:pPr>
            <w:r>
              <w:rPr>
                <w:b/>
              </w:rPr>
              <w:t>Type</w:t>
            </w:r>
          </w:p>
        </w:tc>
        <w:tc>
          <w:tcPr>
            <w:tcW w:w="5432" w:type="dxa"/>
            <w:tcBorders>
              <w:top w:val="single" w:sz="4" w:space="0" w:color="000000"/>
              <w:left w:val="single" w:sz="4" w:space="0" w:color="000000"/>
              <w:bottom w:val="single" w:sz="4" w:space="0" w:color="000000"/>
              <w:right w:val="single" w:sz="4" w:space="0" w:color="000000"/>
            </w:tcBorders>
          </w:tcPr>
          <w:p w14:paraId="4C387A9F" w14:textId="77777777" w:rsidR="0024510B" w:rsidRDefault="009E4ABA">
            <w:pPr>
              <w:spacing w:after="0"/>
              <w:jc w:val="center"/>
            </w:pPr>
            <w:r>
              <w:rPr>
                <w:b/>
              </w:rPr>
              <w:t>Description</w:t>
            </w:r>
          </w:p>
        </w:tc>
        <w:tc>
          <w:tcPr>
            <w:tcW w:w="1937" w:type="dxa"/>
            <w:tcBorders>
              <w:top w:val="single" w:sz="4" w:space="0" w:color="000000"/>
              <w:left w:val="single" w:sz="4" w:space="0" w:color="000000"/>
              <w:bottom w:val="single" w:sz="4" w:space="0" w:color="000000"/>
              <w:right w:val="single" w:sz="4" w:space="0" w:color="000000"/>
            </w:tcBorders>
          </w:tcPr>
          <w:p w14:paraId="2DC4FDF4" w14:textId="77777777" w:rsidR="0024510B" w:rsidRDefault="009E4ABA">
            <w:pPr>
              <w:spacing w:after="0" w:line="259" w:lineRule="auto"/>
            </w:pPr>
            <w:r>
              <w:rPr>
                <w:b/>
              </w:rPr>
              <w:t>Verdict</w:t>
            </w:r>
          </w:p>
        </w:tc>
      </w:tr>
      <w:tr w:rsidR="0024510B" w14:paraId="148954FC" w14:textId="77777777">
        <w:tc>
          <w:tcPr>
            <w:tcW w:w="728" w:type="dxa"/>
            <w:tcBorders>
              <w:top w:val="single" w:sz="4" w:space="0" w:color="000000"/>
              <w:left w:val="single" w:sz="4" w:space="0" w:color="000000"/>
              <w:bottom w:val="single" w:sz="4" w:space="0" w:color="000000"/>
              <w:right w:val="single" w:sz="4" w:space="0" w:color="000000"/>
            </w:tcBorders>
          </w:tcPr>
          <w:p w14:paraId="720ED531" w14:textId="77777777" w:rsidR="0024510B" w:rsidRDefault="009E4ABA">
            <w:pPr>
              <w:spacing w:after="0" w:line="259" w:lineRule="auto"/>
            </w:pPr>
            <w:r>
              <w:t>1</w:t>
            </w:r>
          </w:p>
        </w:tc>
        <w:tc>
          <w:tcPr>
            <w:tcW w:w="1241" w:type="dxa"/>
            <w:tcBorders>
              <w:top w:val="single" w:sz="4" w:space="0" w:color="000000"/>
              <w:left w:val="single" w:sz="4" w:space="0" w:color="000000"/>
              <w:bottom w:val="single" w:sz="4" w:space="0" w:color="000000"/>
              <w:right w:val="single" w:sz="4" w:space="0" w:color="000000"/>
            </w:tcBorders>
          </w:tcPr>
          <w:p w14:paraId="3E15A539" w14:textId="77777777" w:rsidR="0024510B" w:rsidRDefault="000B60D6">
            <w:pPr>
              <w:spacing w:after="0" w:line="259" w:lineRule="auto"/>
            </w:pPr>
            <w:r>
              <w:t>Stimulus</w:t>
            </w:r>
          </w:p>
        </w:tc>
        <w:tc>
          <w:tcPr>
            <w:tcW w:w="5432" w:type="dxa"/>
            <w:tcBorders>
              <w:top w:val="single" w:sz="4" w:space="0" w:color="000000"/>
              <w:left w:val="single" w:sz="4" w:space="0" w:color="000000"/>
              <w:bottom w:val="single" w:sz="4" w:space="0" w:color="000000"/>
              <w:right w:val="single" w:sz="4" w:space="0" w:color="000000"/>
            </w:tcBorders>
          </w:tcPr>
          <w:p w14:paraId="5F704F40" w14:textId="77777777" w:rsidR="0024510B" w:rsidRDefault="009E4ABA">
            <w:pPr>
              <w:spacing w:after="0" w:line="259" w:lineRule="auto"/>
            </w:pPr>
            <w:r>
              <w:t>A BSM is transmitted</w:t>
            </w:r>
          </w:p>
        </w:tc>
        <w:tc>
          <w:tcPr>
            <w:tcW w:w="1937" w:type="dxa"/>
            <w:tcBorders>
              <w:top w:val="single" w:sz="4" w:space="0" w:color="000000"/>
              <w:left w:val="single" w:sz="4" w:space="0" w:color="000000"/>
              <w:bottom w:val="single" w:sz="4" w:space="0" w:color="000000"/>
              <w:right w:val="single" w:sz="4" w:space="0" w:color="000000"/>
            </w:tcBorders>
          </w:tcPr>
          <w:p w14:paraId="729D3864" w14:textId="77777777" w:rsidR="0024510B" w:rsidRDefault="0024510B">
            <w:pPr>
              <w:tabs>
                <w:tab w:val="right" w:pos="1913"/>
              </w:tabs>
              <w:spacing w:after="0" w:line="259" w:lineRule="auto"/>
            </w:pPr>
          </w:p>
        </w:tc>
      </w:tr>
      <w:tr w:rsidR="0024510B" w14:paraId="70097FB7" w14:textId="77777777">
        <w:tc>
          <w:tcPr>
            <w:tcW w:w="728" w:type="dxa"/>
            <w:tcBorders>
              <w:top w:val="single" w:sz="4" w:space="0" w:color="000000"/>
              <w:left w:val="single" w:sz="4" w:space="0" w:color="000000"/>
              <w:bottom w:val="single" w:sz="4" w:space="0" w:color="000000"/>
              <w:right w:val="single" w:sz="4" w:space="0" w:color="000000"/>
            </w:tcBorders>
          </w:tcPr>
          <w:p w14:paraId="738DF660" w14:textId="77777777" w:rsidR="0024510B" w:rsidRDefault="009E4ABA">
            <w:pPr>
              <w:spacing w:after="0" w:line="259" w:lineRule="auto"/>
            </w:pPr>
            <w:r>
              <w:t>2</w:t>
            </w:r>
          </w:p>
        </w:tc>
        <w:tc>
          <w:tcPr>
            <w:tcW w:w="1241" w:type="dxa"/>
            <w:tcBorders>
              <w:top w:val="single" w:sz="4" w:space="0" w:color="000000"/>
              <w:left w:val="single" w:sz="4" w:space="0" w:color="000000"/>
              <w:bottom w:val="single" w:sz="4" w:space="0" w:color="000000"/>
              <w:right w:val="single" w:sz="4" w:space="0" w:color="000000"/>
            </w:tcBorders>
          </w:tcPr>
          <w:p w14:paraId="2831AEDF" w14:textId="77777777" w:rsidR="0024510B" w:rsidRDefault="009E4ABA">
            <w:pPr>
              <w:spacing w:after="0" w:line="259" w:lineRule="auto"/>
            </w:pPr>
            <w:r>
              <w:t>Verify</w:t>
            </w:r>
          </w:p>
        </w:tc>
        <w:tc>
          <w:tcPr>
            <w:tcW w:w="5432" w:type="dxa"/>
            <w:tcBorders>
              <w:top w:val="single" w:sz="4" w:space="0" w:color="000000"/>
              <w:left w:val="single" w:sz="4" w:space="0" w:color="000000"/>
              <w:bottom w:val="single" w:sz="4" w:space="0" w:color="000000"/>
              <w:right w:val="single" w:sz="4" w:space="0" w:color="000000"/>
            </w:tcBorders>
          </w:tcPr>
          <w:p w14:paraId="150E6D5E"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full certificate or certificate digest is attached to the BSM</w:t>
            </w:r>
          </w:p>
        </w:tc>
        <w:tc>
          <w:tcPr>
            <w:tcW w:w="1937" w:type="dxa"/>
            <w:tcBorders>
              <w:top w:val="single" w:sz="4" w:space="0" w:color="000000"/>
              <w:left w:val="single" w:sz="4" w:space="0" w:color="000000"/>
              <w:bottom w:val="single" w:sz="4" w:space="0" w:color="000000"/>
              <w:right w:val="single" w:sz="4" w:space="0" w:color="000000"/>
            </w:tcBorders>
          </w:tcPr>
          <w:p w14:paraId="65866625" w14:textId="77777777" w:rsidR="0024510B" w:rsidRDefault="009E4ABA">
            <w:pPr>
              <w:spacing w:after="0" w:line="259" w:lineRule="auto"/>
            </w:pPr>
            <w:r>
              <w:t>Pass / Fail</w:t>
            </w:r>
          </w:p>
        </w:tc>
      </w:tr>
      <w:tr w:rsidR="0024510B" w14:paraId="1C03F135" w14:textId="77777777">
        <w:tc>
          <w:tcPr>
            <w:tcW w:w="728" w:type="dxa"/>
            <w:tcBorders>
              <w:top w:val="single" w:sz="4" w:space="0" w:color="000000"/>
              <w:left w:val="single" w:sz="4" w:space="0" w:color="000000"/>
              <w:bottom w:val="single" w:sz="4" w:space="0" w:color="000000"/>
              <w:right w:val="single" w:sz="4" w:space="0" w:color="000000"/>
            </w:tcBorders>
          </w:tcPr>
          <w:p w14:paraId="37758D5C" w14:textId="77777777" w:rsidR="0024510B" w:rsidRDefault="009E4ABA">
            <w:pPr>
              <w:spacing w:after="0" w:line="259" w:lineRule="auto"/>
            </w:pPr>
            <w:r>
              <w:t>3</w:t>
            </w:r>
          </w:p>
        </w:tc>
        <w:tc>
          <w:tcPr>
            <w:tcW w:w="1241" w:type="dxa"/>
            <w:tcBorders>
              <w:top w:val="single" w:sz="4" w:space="0" w:color="000000"/>
              <w:left w:val="single" w:sz="4" w:space="0" w:color="000000"/>
              <w:bottom w:val="single" w:sz="4" w:space="0" w:color="000000"/>
              <w:right w:val="single" w:sz="4" w:space="0" w:color="000000"/>
            </w:tcBorders>
          </w:tcPr>
          <w:p w14:paraId="33BCE242" w14:textId="77777777" w:rsidR="0024510B" w:rsidRDefault="009E4ABA">
            <w:pPr>
              <w:spacing w:after="0" w:line="259" w:lineRule="auto"/>
            </w:pPr>
            <w:r>
              <w:t>Verify</w:t>
            </w:r>
          </w:p>
        </w:tc>
        <w:tc>
          <w:tcPr>
            <w:tcW w:w="5432" w:type="dxa"/>
            <w:tcBorders>
              <w:top w:val="single" w:sz="4" w:space="0" w:color="000000"/>
              <w:left w:val="single" w:sz="4" w:space="0" w:color="000000"/>
              <w:bottom w:val="single" w:sz="4" w:space="0" w:color="000000"/>
              <w:right w:val="single" w:sz="4" w:space="0" w:color="000000"/>
            </w:tcBorders>
          </w:tcPr>
          <w:p w14:paraId="7040BDAA" w14:textId="2FEA5D01" w:rsidR="0024510B" w:rsidRDefault="009E4ABA" w:rsidP="003C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is signed by the </w:t>
            </w:r>
            <w:r w:rsidR="003C6927">
              <w:t xml:space="preserve">certificate stored in the </w:t>
            </w:r>
            <w:r w:rsidR="001553DF">
              <w:t>IUT</w:t>
            </w:r>
          </w:p>
        </w:tc>
        <w:tc>
          <w:tcPr>
            <w:tcW w:w="1937" w:type="dxa"/>
            <w:tcBorders>
              <w:top w:val="single" w:sz="4" w:space="0" w:color="000000"/>
              <w:left w:val="single" w:sz="4" w:space="0" w:color="000000"/>
              <w:bottom w:val="single" w:sz="4" w:space="0" w:color="000000"/>
              <w:right w:val="single" w:sz="4" w:space="0" w:color="000000"/>
            </w:tcBorders>
          </w:tcPr>
          <w:p w14:paraId="7EB90BBB" w14:textId="77777777" w:rsidR="0024510B" w:rsidRDefault="009E4ABA">
            <w:pPr>
              <w:spacing w:after="0" w:line="259" w:lineRule="auto"/>
            </w:pPr>
            <w:r>
              <w:t>Pass / Fail</w:t>
            </w:r>
          </w:p>
        </w:tc>
      </w:tr>
    </w:tbl>
    <w:p w14:paraId="5E4943DC" w14:textId="77777777" w:rsidR="0024510B" w:rsidRDefault="0024510B"/>
    <w:tbl>
      <w:tblPr>
        <w:tblStyle w:val="a9"/>
        <w:tblW w:w="9360" w:type="dxa"/>
        <w:tblInd w:w="-4" w:type="dxa"/>
        <w:tblLayout w:type="fixed"/>
        <w:tblLook w:val="0000" w:firstRow="0" w:lastRow="0" w:firstColumn="0" w:lastColumn="0" w:noHBand="0" w:noVBand="0"/>
      </w:tblPr>
      <w:tblGrid>
        <w:gridCol w:w="737"/>
        <w:gridCol w:w="1063"/>
        <w:gridCol w:w="5580"/>
        <w:gridCol w:w="1980"/>
      </w:tblGrid>
      <w:tr w:rsidR="0024510B" w14:paraId="3BBA1D5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BD45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6718C13D" w14:textId="36840F3F" w:rsidR="0024510B" w:rsidRDefault="009E4ABA">
            <w:pPr>
              <w:tabs>
                <w:tab w:val="left" w:pos="2655"/>
              </w:tabs>
              <w:spacing w:after="0"/>
            </w:pPr>
            <w:r>
              <w:t>TP-BSM-S</w:t>
            </w:r>
            <w:r w:rsidR="0032330E">
              <w:t>T</w:t>
            </w:r>
            <w:r>
              <w:t>-BV-</w:t>
            </w:r>
            <w:r w:rsidR="002A36B5">
              <w:t>09</w:t>
            </w:r>
          </w:p>
        </w:tc>
      </w:tr>
      <w:tr w:rsidR="0024510B" w14:paraId="0D2578E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E03BCA9"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069927D" w14:textId="39F1265D" w:rsidR="0024510B" w:rsidRDefault="002E1905">
            <w:pPr>
              <w:spacing w:after="0"/>
            </w:pPr>
            <w:r>
              <w:t>Verify the IUT</w:t>
            </w:r>
            <w:r w:rsidR="009E4ABA">
              <w:t xml:space="preserve"> attaches full certificates after </w:t>
            </w:r>
            <w:proofErr w:type="spellStart"/>
            <w:r w:rsidR="009E4ABA">
              <w:t>vMaxCertDigestInterval</w:t>
            </w:r>
            <w:proofErr w:type="spellEnd"/>
            <w:r w:rsidR="009E4ABA">
              <w:t xml:space="preserve"> or more has passed since the previous transmission of a certificate</w:t>
            </w:r>
          </w:p>
        </w:tc>
      </w:tr>
      <w:tr w:rsidR="0024510B" w14:paraId="2572F01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19B6E22"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72DD0E1A" w14:textId="77777777" w:rsidR="0024510B" w:rsidRDefault="009E4ABA">
            <w:pPr>
              <w:spacing w:after="0"/>
            </w:pPr>
            <w:r>
              <w:t>TC1</w:t>
            </w:r>
          </w:p>
        </w:tc>
      </w:tr>
      <w:tr w:rsidR="0024510B" w14:paraId="0A3600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57234F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966DCEB" w14:textId="7AF0BCBB" w:rsidR="0024510B" w:rsidRDefault="009E4ABA">
            <w:pPr>
              <w:spacing w:after="0"/>
            </w:pPr>
            <w:r>
              <w:t>V2V-SECPRIV-BSMSIGN-003</w:t>
            </w:r>
          </w:p>
        </w:tc>
      </w:tr>
      <w:tr w:rsidR="0024510B" w14:paraId="238D6D7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BE4C99" w14:textId="77777777" w:rsidR="0024510B" w:rsidRDefault="009E4ABA">
            <w:pPr>
              <w:spacing w:after="0"/>
              <w:jc w:val="center"/>
            </w:pPr>
            <w:r>
              <w:rPr>
                <w:b/>
              </w:rPr>
              <w:t>Pre-test conditions</w:t>
            </w:r>
          </w:p>
        </w:tc>
      </w:tr>
      <w:tr w:rsidR="0024510B" w14:paraId="399287E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4ADC606" w14:textId="66820F08" w:rsidR="0024510B" w:rsidRDefault="009E4ABA">
            <w:pPr>
              <w:numPr>
                <w:ilvl w:val="0"/>
                <w:numId w:val="2"/>
              </w:numPr>
              <w:spacing w:after="0" w:line="259" w:lineRule="auto"/>
              <w:ind w:hanging="360"/>
              <w:contextualSpacing/>
            </w:pPr>
            <w:r>
              <w:t>The IUT is in the initial state</w:t>
            </w:r>
          </w:p>
        </w:tc>
      </w:tr>
      <w:tr w:rsidR="0024510B" w14:paraId="0133557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573A951" w14:textId="77777777" w:rsidR="0024510B" w:rsidRDefault="009E4ABA">
            <w:pPr>
              <w:spacing w:after="0"/>
              <w:jc w:val="center"/>
            </w:pPr>
            <w:r>
              <w:rPr>
                <w:b/>
              </w:rPr>
              <w:t>Test Sequence</w:t>
            </w:r>
          </w:p>
        </w:tc>
      </w:tr>
      <w:tr w:rsidR="0024510B" w14:paraId="0739AB37" w14:textId="77777777">
        <w:tc>
          <w:tcPr>
            <w:tcW w:w="737" w:type="dxa"/>
            <w:tcBorders>
              <w:top w:val="single" w:sz="4" w:space="0" w:color="000000"/>
              <w:left w:val="single" w:sz="4" w:space="0" w:color="000000"/>
              <w:bottom w:val="single" w:sz="4" w:space="0" w:color="000000"/>
              <w:right w:val="single" w:sz="4" w:space="0" w:color="000000"/>
            </w:tcBorders>
          </w:tcPr>
          <w:p w14:paraId="2962127E"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26C2CF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B05BFC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69A4444" w14:textId="77777777" w:rsidR="0024510B" w:rsidRDefault="009E4ABA">
            <w:pPr>
              <w:spacing w:after="0" w:line="259" w:lineRule="auto"/>
            </w:pPr>
            <w:r>
              <w:rPr>
                <w:b/>
              </w:rPr>
              <w:t>Verdict</w:t>
            </w:r>
          </w:p>
        </w:tc>
      </w:tr>
      <w:tr w:rsidR="0024510B" w14:paraId="4C2A01D3" w14:textId="77777777">
        <w:tc>
          <w:tcPr>
            <w:tcW w:w="737" w:type="dxa"/>
            <w:tcBorders>
              <w:top w:val="single" w:sz="4" w:space="0" w:color="000000"/>
              <w:left w:val="single" w:sz="4" w:space="0" w:color="000000"/>
              <w:bottom w:val="single" w:sz="4" w:space="0" w:color="000000"/>
              <w:right w:val="single" w:sz="4" w:space="0" w:color="000000"/>
            </w:tcBorders>
          </w:tcPr>
          <w:p w14:paraId="4A6A0D89"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61960F38"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4D2B800" w14:textId="77777777" w:rsidR="0024510B" w:rsidRDefault="009E4ABA">
            <w:pPr>
              <w:spacing w:after="0" w:line="259" w:lineRule="auto"/>
            </w:pPr>
            <w:r>
              <w:t>A BSM is transmitted with a full certificate</w:t>
            </w:r>
          </w:p>
        </w:tc>
        <w:tc>
          <w:tcPr>
            <w:tcW w:w="1980" w:type="dxa"/>
            <w:tcBorders>
              <w:top w:val="single" w:sz="4" w:space="0" w:color="000000"/>
              <w:left w:val="single" w:sz="4" w:space="0" w:color="000000"/>
              <w:bottom w:val="single" w:sz="4" w:space="0" w:color="000000"/>
              <w:right w:val="single" w:sz="4" w:space="0" w:color="000000"/>
            </w:tcBorders>
          </w:tcPr>
          <w:p w14:paraId="32E9BDFB" w14:textId="77777777" w:rsidR="0024510B" w:rsidRDefault="0024510B">
            <w:pPr>
              <w:spacing w:after="0" w:line="259" w:lineRule="auto"/>
            </w:pPr>
          </w:p>
        </w:tc>
      </w:tr>
      <w:tr w:rsidR="0024510B" w14:paraId="246B2790" w14:textId="77777777">
        <w:tc>
          <w:tcPr>
            <w:tcW w:w="737" w:type="dxa"/>
            <w:tcBorders>
              <w:top w:val="single" w:sz="4" w:space="0" w:color="000000"/>
              <w:left w:val="single" w:sz="4" w:space="0" w:color="000000"/>
              <w:bottom w:val="single" w:sz="4" w:space="0" w:color="000000"/>
              <w:right w:val="single" w:sz="4" w:space="0" w:color="000000"/>
            </w:tcBorders>
          </w:tcPr>
          <w:p w14:paraId="0294EBF9"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62D6DA6"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7D44A01" w14:textId="4618B013" w:rsidR="0024510B" w:rsidRDefault="003F4F4E" w:rsidP="003C6927">
            <w:pPr>
              <w:spacing w:after="0" w:line="259" w:lineRule="auto"/>
            </w:pPr>
            <w:r>
              <w:t>Wait for the next BSM with full certificate attached to be transmitted</w:t>
            </w:r>
          </w:p>
        </w:tc>
        <w:tc>
          <w:tcPr>
            <w:tcW w:w="1980" w:type="dxa"/>
            <w:tcBorders>
              <w:top w:val="single" w:sz="4" w:space="0" w:color="000000"/>
              <w:left w:val="single" w:sz="4" w:space="0" w:color="000000"/>
              <w:bottom w:val="single" w:sz="4" w:space="0" w:color="000000"/>
              <w:right w:val="single" w:sz="4" w:space="0" w:color="000000"/>
            </w:tcBorders>
          </w:tcPr>
          <w:p w14:paraId="6627EAE4" w14:textId="77777777" w:rsidR="0024510B" w:rsidRDefault="0024510B">
            <w:pPr>
              <w:spacing w:after="0" w:line="259" w:lineRule="auto"/>
            </w:pPr>
          </w:p>
        </w:tc>
      </w:tr>
      <w:tr w:rsidR="0024510B" w14:paraId="47ED713E" w14:textId="77777777">
        <w:tc>
          <w:tcPr>
            <w:tcW w:w="737" w:type="dxa"/>
            <w:tcBorders>
              <w:top w:val="single" w:sz="4" w:space="0" w:color="000000"/>
              <w:left w:val="single" w:sz="4" w:space="0" w:color="000000"/>
              <w:bottom w:val="single" w:sz="4" w:space="0" w:color="000000"/>
              <w:right w:val="single" w:sz="4" w:space="0" w:color="000000"/>
            </w:tcBorders>
          </w:tcPr>
          <w:p w14:paraId="3DD98705"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D1D9E2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4487DF4" w14:textId="6755AB34" w:rsidR="0024510B" w:rsidRDefault="009E4ABA" w:rsidP="003C6927">
            <w:pPr>
              <w:tabs>
                <w:tab w:val="center" w:pos="2786"/>
              </w:tabs>
              <w:spacing w:after="0" w:line="259" w:lineRule="auto"/>
            </w:pPr>
            <w:r>
              <w:t>A BSM is transmitted with a full certificate attached</w:t>
            </w:r>
            <w:r w:rsidR="003C6927">
              <w:t xml:space="preserve"> within interval not exceeding </w:t>
            </w:r>
            <w:proofErr w:type="spellStart"/>
            <w:r w:rsidR="003C6927">
              <w:t>vMaxCertDigestInterval</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C14E04A" w14:textId="77777777" w:rsidR="0024510B" w:rsidRDefault="009E4ABA">
            <w:pPr>
              <w:spacing w:after="0" w:line="259" w:lineRule="auto"/>
            </w:pPr>
            <w:r>
              <w:t>Pass / Fail</w:t>
            </w:r>
          </w:p>
        </w:tc>
      </w:tr>
    </w:tbl>
    <w:p w14:paraId="7B1E22D3" w14:textId="77777777" w:rsidR="0024510B" w:rsidRDefault="0024510B"/>
    <w:tbl>
      <w:tblPr>
        <w:tblStyle w:val="aa"/>
        <w:tblW w:w="9360" w:type="dxa"/>
        <w:tblInd w:w="-4" w:type="dxa"/>
        <w:tblLayout w:type="fixed"/>
        <w:tblLook w:val="0000" w:firstRow="0" w:lastRow="0" w:firstColumn="0" w:lastColumn="0" w:noHBand="0" w:noVBand="0"/>
      </w:tblPr>
      <w:tblGrid>
        <w:gridCol w:w="737"/>
        <w:gridCol w:w="1063"/>
        <w:gridCol w:w="5580"/>
        <w:gridCol w:w="1980"/>
      </w:tblGrid>
      <w:tr w:rsidR="0024510B" w14:paraId="60271314"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4E2AE78C"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5F01B91A" w14:textId="165804CB" w:rsidR="0024510B" w:rsidRDefault="009E4ABA">
            <w:pPr>
              <w:tabs>
                <w:tab w:val="left" w:pos="2066"/>
              </w:tabs>
              <w:spacing w:after="0"/>
            </w:pPr>
            <w:r>
              <w:t>TP-BSM-S</w:t>
            </w:r>
            <w:r w:rsidR="0032330E">
              <w:t>T</w:t>
            </w:r>
            <w:r>
              <w:t>-BV-</w:t>
            </w:r>
            <w:r w:rsidR="00A74635">
              <w:t>10</w:t>
            </w:r>
            <w:r w:rsidR="007062CB">
              <w:t>-X</w:t>
            </w:r>
          </w:p>
        </w:tc>
      </w:tr>
      <w:tr w:rsidR="0024510B" w14:paraId="3578CC5D"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5613D10A"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1474041" w14:textId="4078CFA8" w:rsidR="0024510B" w:rsidRDefault="002E1905" w:rsidP="002E1905">
            <w:pPr>
              <w:spacing w:after="0"/>
            </w:pPr>
            <w:r>
              <w:t xml:space="preserve">Verify the IUT </w:t>
            </w:r>
            <w:r w:rsidR="009E4ABA">
              <w:t>attaches a full certificate when a Critical Event Flag is set</w:t>
            </w:r>
          </w:p>
        </w:tc>
      </w:tr>
      <w:tr w:rsidR="0024510B" w14:paraId="6659B2EE"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7644E1F3"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B9D2322" w14:textId="721499C3" w:rsidR="0024510B" w:rsidRDefault="009E4ABA">
            <w:pPr>
              <w:spacing w:after="0"/>
            </w:pPr>
            <w:r>
              <w:t>TC</w:t>
            </w:r>
            <w:r w:rsidR="00A32C82">
              <w:t>3</w:t>
            </w:r>
          </w:p>
        </w:tc>
      </w:tr>
      <w:tr w:rsidR="0024510B" w14:paraId="4E3F8BEB"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1A323DA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4745723" w14:textId="399A991D" w:rsidR="0024510B" w:rsidRDefault="009E4ABA">
            <w:pPr>
              <w:spacing w:after="0"/>
            </w:pPr>
            <w:r>
              <w:t>V2V-SECPRIV-BSMSIGN-004</w:t>
            </w:r>
          </w:p>
        </w:tc>
      </w:tr>
      <w:tr w:rsidR="0024510B" w14:paraId="2AD98D35"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6E784AB" w14:textId="77777777" w:rsidR="0024510B" w:rsidRDefault="009E4ABA">
            <w:pPr>
              <w:spacing w:after="0"/>
              <w:jc w:val="center"/>
            </w:pPr>
            <w:r>
              <w:rPr>
                <w:b/>
              </w:rPr>
              <w:t>Pre-test conditions</w:t>
            </w:r>
          </w:p>
        </w:tc>
      </w:tr>
      <w:tr w:rsidR="0024510B" w14:paraId="2CD99F39"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0AF21B" w14:textId="77777777" w:rsidR="0024510B" w:rsidRDefault="009E4ABA">
            <w:pPr>
              <w:numPr>
                <w:ilvl w:val="0"/>
                <w:numId w:val="2"/>
              </w:numPr>
              <w:spacing w:after="0" w:line="259" w:lineRule="auto"/>
              <w:ind w:hanging="360"/>
              <w:contextualSpacing/>
            </w:pPr>
            <w:r>
              <w:t>The IUT is in the initial state</w:t>
            </w:r>
          </w:p>
          <w:p w14:paraId="1365361D" w14:textId="61886CB8" w:rsidR="0024510B" w:rsidRDefault="009E4ABA">
            <w:pPr>
              <w:numPr>
                <w:ilvl w:val="0"/>
                <w:numId w:val="2"/>
              </w:numPr>
              <w:spacing w:after="0" w:line="259" w:lineRule="auto"/>
              <w:ind w:hanging="360"/>
              <w:contextualSpacing/>
            </w:pPr>
            <w:r>
              <w:t>No event condition</w:t>
            </w:r>
            <w:r w:rsidR="008C0691">
              <w:t>s are present</w:t>
            </w:r>
          </w:p>
        </w:tc>
      </w:tr>
      <w:tr w:rsidR="0024510B" w14:paraId="1EE0AFFA"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3BE1963" w14:textId="77777777" w:rsidR="0024510B" w:rsidRDefault="009E4ABA">
            <w:pPr>
              <w:spacing w:after="0"/>
              <w:jc w:val="center"/>
            </w:pPr>
            <w:r>
              <w:rPr>
                <w:b/>
              </w:rPr>
              <w:t>Test Sequence</w:t>
            </w:r>
          </w:p>
        </w:tc>
      </w:tr>
      <w:tr w:rsidR="0024510B" w14:paraId="76F0C7B9" w14:textId="77777777" w:rsidTr="008B625C">
        <w:tc>
          <w:tcPr>
            <w:tcW w:w="737" w:type="dxa"/>
            <w:tcBorders>
              <w:top w:val="single" w:sz="4" w:space="0" w:color="000000"/>
              <w:left w:val="single" w:sz="4" w:space="0" w:color="000000"/>
              <w:bottom w:val="single" w:sz="4" w:space="0" w:color="000000"/>
              <w:right w:val="single" w:sz="4" w:space="0" w:color="000000"/>
            </w:tcBorders>
          </w:tcPr>
          <w:p w14:paraId="2CCBC876"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0D62B0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33CEB4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319FC4B" w14:textId="77777777" w:rsidR="0024510B" w:rsidRDefault="009E4ABA">
            <w:pPr>
              <w:spacing w:after="0" w:line="259" w:lineRule="auto"/>
            </w:pPr>
            <w:r>
              <w:rPr>
                <w:b/>
              </w:rPr>
              <w:t>Verdict</w:t>
            </w:r>
          </w:p>
        </w:tc>
      </w:tr>
      <w:tr w:rsidR="003C6927" w14:paraId="2E214C26" w14:textId="77777777" w:rsidTr="004E5810">
        <w:tc>
          <w:tcPr>
            <w:tcW w:w="737" w:type="dxa"/>
            <w:tcBorders>
              <w:top w:val="single" w:sz="4" w:space="0" w:color="000000"/>
              <w:left w:val="single" w:sz="4" w:space="0" w:color="000000"/>
              <w:bottom w:val="single" w:sz="4" w:space="0" w:color="000000"/>
              <w:right w:val="single" w:sz="4" w:space="0" w:color="000000"/>
            </w:tcBorders>
          </w:tcPr>
          <w:p w14:paraId="6C602E0C" w14:textId="77777777" w:rsidR="003C6927" w:rsidRDefault="003C6927" w:rsidP="004E5810">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0D368A3" w14:textId="19E1F6D2" w:rsidR="003C6927" w:rsidRDefault="00451014" w:rsidP="004E5810">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9620CCF" w14:textId="4D391695" w:rsidR="003C6927" w:rsidRDefault="006D5276" w:rsidP="0016576C">
            <w:pPr>
              <w:spacing w:after="0" w:line="259" w:lineRule="auto"/>
            </w:pPr>
            <w:r>
              <w:t xml:space="preserve">The </w:t>
            </w:r>
            <w:r w:rsidR="00EC5686">
              <w:t>IUT transmits</w:t>
            </w:r>
            <w:r w:rsidR="007062CB">
              <w:t xml:space="preserve"> </w:t>
            </w:r>
            <w:r w:rsidR="003C6927">
              <w:t xml:space="preserve">BSMs containing </w:t>
            </w:r>
            <w:r w:rsidR="0016576C">
              <w:t xml:space="preserve">no </w:t>
            </w:r>
            <w:proofErr w:type="spellStart"/>
            <w:r w:rsidR="0016576C">
              <w:t>DE_VehicleEventFlags</w:t>
            </w:r>
            <w:proofErr w:type="spellEnd"/>
            <w:r w:rsidR="0016576C">
              <w:t xml:space="preserve"> element</w:t>
            </w:r>
          </w:p>
        </w:tc>
        <w:tc>
          <w:tcPr>
            <w:tcW w:w="1980" w:type="dxa"/>
            <w:tcBorders>
              <w:top w:val="single" w:sz="4" w:space="0" w:color="000000"/>
              <w:left w:val="single" w:sz="4" w:space="0" w:color="000000"/>
              <w:bottom w:val="single" w:sz="4" w:space="0" w:color="000000"/>
              <w:right w:val="single" w:sz="4" w:space="0" w:color="000000"/>
            </w:tcBorders>
          </w:tcPr>
          <w:p w14:paraId="119221A4" w14:textId="43654346" w:rsidR="003C6927" w:rsidRDefault="002E07A4" w:rsidP="004E5810">
            <w:pPr>
              <w:spacing w:after="0" w:line="259" w:lineRule="auto"/>
            </w:pPr>
            <w:r>
              <w:t>Pass / Fail</w:t>
            </w:r>
          </w:p>
        </w:tc>
      </w:tr>
      <w:tr w:rsidR="0024510B" w14:paraId="6F7D35D2" w14:textId="77777777" w:rsidTr="008B625C">
        <w:tc>
          <w:tcPr>
            <w:tcW w:w="737" w:type="dxa"/>
            <w:tcBorders>
              <w:top w:val="single" w:sz="4" w:space="0" w:color="000000"/>
              <w:left w:val="single" w:sz="4" w:space="0" w:color="000000"/>
              <w:bottom w:val="single" w:sz="4" w:space="0" w:color="000000"/>
              <w:right w:val="single" w:sz="4" w:space="0" w:color="000000"/>
            </w:tcBorders>
          </w:tcPr>
          <w:p w14:paraId="0E2AF56D" w14:textId="2411A89E" w:rsidR="0024510B" w:rsidRDefault="00D24198">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1161BC2"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833AE0D" w14:textId="1E077CDA" w:rsidR="0024510B" w:rsidRDefault="009E4ABA" w:rsidP="007062CB">
            <w:pPr>
              <w:spacing w:after="0" w:line="259" w:lineRule="auto"/>
            </w:pPr>
            <w:r>
              <w:t xml:space="preserve">A critical </w:t>
            </w:r>
            <w:r w:rsidR="007062CB" w:rsidRPr="00C07BE9">
              <w:rPr>
                <w:b/>
              </w:rPr>
              <w:t>E</w:t>
            </w:r>
            <w:r w:rsidRPr="00C07BE9">
              <w:rPr>
                <w:b/>
              </w:rPr>
              <w:t xml:space="preserve">vent </w:t>
            </w:r>
            <w:r w:rsidR="007062CB" w:rsidRPr="00C07BE9">
              <w:rPr>
                <w:b/>
              </w:rPr>
              <w:t>F</w:t>
            </w:r>
            <w:r w:rsidRPr="00C07BE9">
              <w:rPr>
                <w:b/>
              </w:rPr>
              <w:t>lag</w:t>
            </w:r>
            <w:r>
              <w:t xml:space="preserve"> </w:t>
            </w:r>
            <w:r w:rsidR="00EC5686">
              <w:t xml:space="preserve">set </w:t>
            </w:r>
            <w:r>
              <w:t>is raised</w:t>
            </w:r>
          </w:p>
        </w:tc>
        <w:tc>
          <w:tcPr>
            <w:tcW w:w="1980" w:type="dxa"/>
            <w:tcBorders>
              <w:top w:val="single" w:sz="4" w:space="0" w:color="000000"/>
              <w:left w:val="single" w:sz="4" w:space="0" w:color="000000"/>
              <w:bottom w:val="single" w:sz="4" w:space="0" w:color="000000"/>
              <w:right w:val="single" w:sz="4" w:space="0" w:color="000000"/>
            </w:tcBorders>
          </w:tcPr>
          <w:p w14:paraId="21A91AFE" w14:textId="77777777" w:rsidR="0024510B" w:rsidRDefault="0024510B">
            <w:pPr>
              <w:spacing w:after="0" w:line="259" w:lineRule="auto"/>
            </w:pPr>
          </w:p>
        </w:tc>
      </w:tr>
      <w:tr w:rsidR="0024510B" w14:paraId="5A93D564" w14:textId="77777777" w:rsidTr="008B625C">
        <w:tc>
          <w:tcPr>
            <w:tcW w:w="737" w:type="dxa"/>
            <w:tcBorders>
              <w:top w:val="single" w:sz="4" w:space="0" w:color="000000"/>
              <w:left w:val="single" w:sz="4" w:space="0" w:color="000000"/>
              <w:bottom w:val="single" w:sz="4" w:space="0" w:color="000000"/>
              <w:right w:val="single" w:sz="4" w:space="0" w:color="000000"/>
            </w:tcBorders>
          </w:tcPr>
          <w:p w14:paraId="392EDF85" w14:textId="64DEAA69" w:rsidR="0024510B" w:rsidRDefault="006D5276">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41C5FC"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4553821" w14:textId="58DCC1AB" w:rsidR="0024510B" w:rsidRDefault="0016576C" w:rsidP="007062CB">
            <w:pPr>
              <w:spacing w:after="0" w:line="259" w:lineRule="auto"/>
            </w:pPr>
            <w:r>
              <w:t>The</w:t>
            </w:r>
            <w:r w:rsidR="007062CB">
              <w:t xml:space="preserve"> BSM contains </w:t>
            </w:r>
            <w:r w:rsidR="009E4ABA">
              <w:t>a full certificate attached to the BSM</w:t>
            </w:r>
            <w:r>
              <w:t xml:space="preserve"> is transmitted</w:t>
            </w:r>
          </w:p>
        </w:tc>
        <w:tc>
          <w:tcPr>
            <w:tcW w:w="1980" w:type="dxa"/>
            <w:tcBorders>
              <w:top w:val="single" w:sz="4" w:space="0" w:color="000000"/>
              <w:left w:val="single" w:sz="4" w:space="0" w:color="000000"/>
              <w:bottom w:val="single" w:sz="4" w:space="0" w:color="000000"/>
              <w:right w:val="single" w:sz="4" w:space="0" w:color="000000"/>
            </w:tcBorders>
          </w:tcPr>
          <w:p w14:paraId="44570CD3" w14:textId="77777777" w:rsidR="0024510B" w:rsidRDefault="009E4ABA">
            <w:pPr>
              <w:spacing w:after="0" w:line="259" w:lineRule="auto"/>
            </w:pPr>
            <w:r>
              <w:t>Pass / Fail</w:t>
            </w:r>
          </w:p>
        </w:tc>
      </w:tr>
      <w:tr w:rsidR="00D24198" w14:paraId="05BAF372" w14:textId="77777777" w:rsidTr="008B625C">
        <w:tc>
          <w:tcPr>
            <w:tcW w:w="737" w:type="dxa"/>
            <w:tcBorders>
              <w:top w:val="single" w:sz="4" w:space="0" w:color="000000"/>
              <w:left w:val="single" w:sz="4" w:space="0" w:color="000000"/>
              <w:bottom w:val="single" w:sz="4" w:space="0" w:color="000000"/>
              <w:right w:val="single" w:sz="4" w:space="0" w:color="000000"/>
            </w:tcBorders>
          </w:tcPr>
          <w:p w14:paraId="0254365D" w14:textId="1F05505A" w:rsidR="00D24198" w:rsidRDefault="006D5276">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3B647A1" w14:textId="210C499E" w:rsidR="00D24198" w:rsidRDefault="0016576C">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2E6CE06" w14:textId="204D83D9" w:rsidR="00D24198" w:rsidRDefault="00D24198" w:rsidP="00D24198">
            <w:pPr>
              <w:spacing w:after="0" w:line="259" w:lineRule="auto"/>
            </w:pPr>
            <w:r>
              <w:t xml:space="preserve">The critical Event Flag </w:t>
            </w:r>
            <w:r w:rsidR="00EC5686">
              <w:t xml:space="preserve">set </w:t>
            </w:r>
            <w:r>
              <w:t>is cleared</w:t>
            </w:r>
          </w:p>
        </w:tc>
        <w:tc>
          <w:tcPr>
            <w:tcW w:w="1980" w:type="dxa"/>
            <w:tcBorders>
              <w:top w:val="single" w:sz="4" w:space="0" w:color="000000"/>
              <w:left w:val="single" w:sz="4" w:space="0" w:color="000000"/>
              <w:bottom w:val="single" w:sz="4" w:space="0" w:color="000000"/>
              <w:right w:val="single" w:sz="4" w:space="0" w:color="000000"/>
            </w:tcBorders>
          </w:tcPr>
          <w:p w14:paraId="5B7A8130" w14:textId="77777777" w:rsidR="00D24198" w:rsidRDefault="00D24198">
            <w:pPr>
              <w:spacing w:after="0" w:line="259" w:lineRule="auto"/>
            </w:pPr>
          </w:p>
        </w:tc>
      </w:tr>
      <w:tr w:rsidR="00D47A04" w14:paraId="06F9C26D" w14:textId="77777777" w:rsidTr="008B625C">
        <w:tc>
          <w:tcPr>
            <w:tcW w:w="737" w:type="dxa"/>
            <w:tcBorders>
              <w:top w:val="single" w:sz="4" w:space="0" w:color="000000"/>
              <w:left w:val="single" w:sz="4" w:space="0" w:color="000000"/>
              <w:bottom w:val="single" w:sz="4" w:space="0" w:color="000000"/>
              <w:right w:val="single" w:sz="4" w:space="0" w:color="000000"/>
            </w:tcBorders>
          </w:tcPr>
          <w:p w14:paraId="746E35E4" w14:textId="0CDDB011" w:rsidR="00D47A04" w:rsidRDefault="006D5276">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316607E" w14:textId="77777777" w:rsidR="00D47A04" w:rsidRDefault="00D47A04">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4C809492" w14:textId="1D20BD8C" w:rsidR="00D47A04" w:rsidRDefault="00D47A04">
            <w:pPr>
              <w:spacing w:after="0" w:line="259" w:lineRule="auto"/>
            </w:pPr>
            <w:r>
              <w:t xml:space="preserve">Steps 1 – </w:t>
            </w:r>
            <w:r w:rsidR="00B7490B">
              <w:t>4</w:t>
            </w:r>
            <w:r>
              <w:t xml:space="preserve"> are repea</w:t>
            </w:r>
            <w:r w:rsidR="00EC5686">
              <w:t>ted for all critical event flag sets</w:t>
            </w:r>
            <w:r w:rsidR="008A5352">
              <w:t xml:space="preserve"> from the Variants table in </w:t>
            </w:r>
            <w:r w:rsidR="00B454D5">
              <w:t xml:space="preserve">Section </w:t>
            </w:r>
            <w:r w:rsidR="00B454D5">
              <w:fldChar w:fldCharType="begin"/>
            </w:r>
            <w:r w:rsidR="00B454D5">
              <w:instrText xml:space="preserve"> REF _Ref447551280 \r \h </w:instrText>
            </w:r>
            <w:r w:rsidR="00B454D5">
              <w:fldChar w:fldCharType="separate"/>
            </w:r>
            <w:r w:rsidR="00221534">
              <w:t>7.4</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7BD073DC" w14:textId="77777777" w:rsidR="00D47A04" w:rsidRDefault="00D47A04">
            <w:pPr>
              <w:spacing w:after="0" w:line="259" w:lineRule="auto"/>
            </w:pPr>
          </w:p>
        </w:tc>
      </w:tr>
    </w:tbl>
    <w:p w14:paraId="36A47AAF" w14:textId="77777777" w:rsidR="0024510B" w:rsidRDefault="0024510B"/>
    <w:tbl>
      <w:tblPr>
        <w:tblStyle w:val="ab"/>
        <w:tblW w:w="9360" w:type="dxa"/>
        <w:tblInd w:w="-4" w:type="dxa"/>
        <w:tblLayout w:type="fixed"/>
        <w:tblLook w:val="0000" w:firstRow="0" w:lastRow="0" w:firstColumn="0" w:lastColumn="0" w:noHBand="0" w:noVBand="0"/>
      </w:tblPr>
      <w:tblGrid>
        <w:gridCol w:w="737"/>
        <w:gridCol w:w="1063"/>
        <w:gridCol w:w="5580"/>
        <w:gridCol w:w="1980"/>
      </w:tblGrid>
      <w:tr w:rsidR="0024510B" w14:paraId="69108C4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03500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1D232A0A" w14:textId="18B2C070" w:rsidR="0024510B" w:rsidRDefault="009E4ABA">
            <w:pPr>
              <w:tabs>
                <w:tab w:val="left" w:pos="2254"/>
              </w:tabs>
              <w:spacing w:after="0"/>
            </w:pPr>
            <w:r>
              <w:t>TP-BSM-S</w:t>
            </w:r>
            <w:r w:rsidR="0032330E">
              <w:t>T</w:t>
            </w:r>
            <w:r>
              <w:t>-BV-</w:t>
            </w:r>
            <w:r w:rsidR="00A74635">
              <w:t>11</w:t>
            </w:r>
          </w:p>
        </w:tc>
      </w:tr>
      <w:tr w:rsidR="0024510B" w14:paraId="102E33C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AE1BCE2"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117FC14" w14:textId="7C2CEF71" w:rsidR="0024510B" w:rsidRDefault="002E1905">
            <w:pPr>
              <w:spacing w:after="0"/>
            </w:pPr>
            <w:r>
              <w:t>Verify the IUT</w:t>
            </w:r>
            <w:r w:rsidR="00C94BEA">
              <w:t xml:space="preserve"> does not transmit BSMs</w:t>
            </w:r>
            <w:r w:rsidR="009E4ABA">
              <w:t xml:space="preserve"> if no certificates are available</w:t>
            </w:r>
          </w:p>
        </w:tc>
      </w:tr>
      <w:tr w:rsidR="0024510B" w14:paraId="06E663E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786239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00FBD84" w14:textId="77777777" w:rsidR="0024510B" w:rsidRDefault="009E4ABA">
            <w:pPr>
              <w:spacing w:after="0"/>
            </w:pPr>
            <w:r>
              <w:t>TC1</w:t>
            </w:r>
          </w:p>
        </w:tc>
      </w:tr>
      <w:tr w:rsidR="0024510B" w14:paraId="5D493D7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93141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876B6A2" w14:textId="70A75127" w:rsidR="0024510B" w:rsidRDefault="009E4ABA">
            <w:pPr>
              <w:spacing w:after="0"/>
            </w:pPr>
            <w:r>
              <w:t>V2V-SECPRIV-BSMSIGN-[005, 006]</w:t>
            </w:r>
          </w:p>
        </w:tc>
      </w:tr>
      <w:tr w:rsidR="0024510B" w14:paraId="7E47D49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DC8E00A" w14:textId="77777777" w:rsidR="0024510B" w:rsidRDefault="009E4ABA">
            <w:pPr>
              <w:spacing w:after="0"/>
              <w:jc w:val="center"/>
            </w:pPr>
            <w:r>
              <w:rPr>
                <w:b/>
              </w:rPr>
              <w:t>Pre-test conditions</w:t>
            </w:r>
          </w:p>
        </w:tc>
      </w:tr>
      <w:tr w:rsidR="0024510B" w14:paraId="1ABB2CF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4B3B9D1" w14:textId="77777777" w:rsidR="0024510B" w:rsidRDefault="009E4ABA">
            <w:pPr>
              <w:numPr>
                <w:ilvl w:val="0"/>
                <w:numId w:val="2"/>
              </w:numPr>
              <w:spacing w:after="0" w:line="259" w:lineRule="auto"/>
              <w:ind w:hanging="360"/>
              <w:contextualSpacing/>
            </w:pPr>
            <w:r>
              <w:t>The IUT is in the initial state</w:t>
            </w:r>
          </w:p>
          <w:p w14:paraId="1DEC3E4D" w14:textId="547E85A5" w:rsidR="0024510B" w:rsidRDefault="009E4ABA">
            <w:pPr>
              <w:numPr>
                <w:ilvl w:val="0"/>
                <w:numId w:val="2"/>
              </w:numPr>
              <w:spacing w:after="0" w:line="259" w:lineRule="auto"/>
              <w:ind w:hanging="360"/>
              <w:contextualSpacing/>
            </w:pPr>
            <w:r>
              <w:t>One certificate is available</w:t>
            </w:r>
            <w:r w:rsidR="00D24198">
              <w:t xml:space="preserve"> on </w:t>
            </w:r>
            <w:r w:rsidR="00D9420E">
              <w:t xml:space="preserve">the </w:t>
            </w:r>
            <w:r w:rsidR="00D24198">
              <w:t>IUT</w:t>
            </w:r>
          </w:p>
          <w:p w14:paraId="3792F50F" w14:textId="77777777" w:rsidR="0024510B" w:rsidRDefault="009E4ABA">
            <w:pPr>
              <w:numPr>
                <w:ilvl w:val="0"/>
                <w:numId w:val="2"/>
              </w:numPr>
              <w:spacing w:after="0" w:line="259" w:lineRule="auto"/>
              <w:ind w:hanging="360"/>
              <w:contextualSpacing/>
            </w:pPr>
            <w:r>
              <w:t>The radio is prevented from receiving new certificates</w:t>
            </w:r>
          </w:p>
          <w:p w14:paraId="1BD02229" w14:textId="38C39C75" w:rsidR="0024510B" w:rsidRDefault="00456FC9">
            <w:pPr>
              <w:numPr>
                <w:ilvl w:val="0"/>
                <w:numId w:val="2"/>
              </w:numPr>
              <w:spacing w:after="0" w:line="259" w:lineRule="auto"/>
              <w:ind w:hanging="360"/>
              <w:contextualSpacing/>
            </w:pPr>
            <w:r w:rsidRPr="00456FC9">
              <w:t>Certificate expiration does not occur unless explicitly stated</w:t>
            </w:r>
          </w:p>
        </w:tc>
      </w:tr>
      <w:tr w:rsidR="0024510B" w14:paraId="7312745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9B9417F" w14:textId="77777777" w:rsidR="0024510B" w:rsidRDefault="009E4ABA">
            <w:pPr>
              <w:spacing w:after="0"/>
              <w:jc w:val="center"/>
            </w:pPr>
            <w:r>
              <w:rPr>
                <w:b/>
              </w:rPr>
              <w:t>Test Sequence</w:t>
            </w:r>
          </w:p>
        </w:tc>
      </w:tr>
      <w:tr w:rsidR="0024510B" w14:paraId="19EDFDBD" w14:textId="77777777">
        <w:tc>
          <w:tcPr>
            <w:tcW w:w="737" w:type="dxa"/>
            <w:tcBorders>
              <w:top w:val="single" w:sz="4" w:space="0" w:color="000000"/>
              <w:left w:val="single" w:sz="4" w:space="0" w:color="000000"/>
              <w:bottom w:val="single" w:sz="4" w:space="0" w:color="000000"/>
              <w:right w:val="single" w:sz="4" w:space="0" w:color="000000"/>
            </w:tcBorders>
          </w:tcPr>
          <w:p w14:paraId="2605E0D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A9014B0"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47689B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28D1867" w14:textId="77777777" w:rsidR="0024510B" w:rsidRDefault="009E4ABA">
            <w:pPr>
              <w:spacing w:after="0" w:line="259" w:lineRule="auto"/>
            </w:pPr>
            <w:r>
              <w:rPr>
                <w:b/>
              </w:rPr>
              <w:t>Verdict</w:t>
            </w:r>
          </w:p>
        </w:tc>
      </w:tr>
      <w:tr w:rsidR="0024510B" w14:paraId="79B54E80" w14:textId="77777777">
        <w:tc>
          <w:tcPr>
            <w:tcW w:w="737" w:type="dxa"/>
            <w:tcBorders>
              <w:top w:val="single" w:sz="4" w:space="0" w:color="000000"/>
              <w:left w:val="single" w:sz="4" w:space="0" w:color="000000"/>
              <w:bottom w:val="single" w:sz="4" w:space="0" w:color="000000"/>
              <w:right w:val="single" w:sz="4" w:space="0" w:color="000000"/>
            </w:tcBorders>
          </w:tcPr>
          <w:p w14:paraId="5A2BF8BA"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3F1D2D5" w14:textId="77777777" w:rsidR="0024510B" w:rsidRDefault="009E4ABA">
            <w:pPr>
              <w:spacing w:after="0"/>
            </w:pPr>
            <w:r>
              <w:t>Check</w:t>
            </w:r>
          </w:p>
        </w:tc>
        <w:tc>
          <w:tcPr>
            <w:tcW w:w="5580" w:type="dxa"/>
            <w:tcBorders>
              <w:top w:val="single" w:sz="4" w:space="0" w:color="000000"/>
              <w:left w:val="single" w:sz="4" w:space="0" w:color="000000"/>
              <w:bottom w:val="single" w:sz="4" w:space="0" w:color="000000"/>
              <w:right w:val="single" w:sz="4" w:space="0" w:color="000000"/>
            </w:tcBorders>
          </w:tcPr>
          <w:p w14:paraId="4F32185C" w14:textId="77777777" w:rsidR="0024510B" w:rsidRDefault="00E021D6">
            <w:pPr>
              <w:spacing w:after="0"/>
            </w:pPr>
            <w:r>
              <w:t>At least one BSM is transmitted</w:t>
            </w:r>
          </w:p>
        </w:tc>
        <w:tc>
          <w:tcPr>
            <w:tcW w:w="1980" w:type="dxa"/>
            <w:tcBorders>
              <w:top w:val="single" w:sz="4" w:space="0" w:color="000000"/>
              <w:left w:val="single" w:sz="4" w:space="0" w:color="000000"/>
              <w:bottom w:val="single" w:sz="4" w:space="0" w:color="000000"/>
              <w:right w:val="single" w:sz="4" w:space="0" w:color="000000"/>
            </w:tcBorders>
          </w:tcPr>
          <w:p w14:paraId="4FDD593D" w14:textId="77777777" w:rsidR="0024510B" w:rsidRDefault="0024510B">
            <w:pPr>
              <w:spacing w:after="0" w:line="259" w:lineRule="auto"/>
            </w:pPr>
          </w:p>
        </w:tc>
      </w:tr>
      <w:tr w:rsidR="0024510B" w14:paraId="2BCEBE07" w14:textId="77777777">
        <w:tc>
          <w:tcPr>
            <w:tcW w:w="737" w:type="dxa"/>
            <w:tcBorders>
              <w:top w:val="single" w:sz="4" w:space="0" w:color="000000"/>
              <w:left w:val="single" w:sz="4" w:space="0" w:color="000000"/>
              <w:bottom w:val="single" w:sz="4" w:space="0" w:color="000000"/>
              <w:right w:val="single" w:sz="4" w:space="0" w:color="000000"/>
            </w:tcBorders>
          </w:tcPr>
          <w:p w14:paraId="3B91806F"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57F8E695"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2B2CE2E" w14:textId="60FA8281" w:rsidR="0024510B" w:rsidRDefault="00D24198" w:rsidP="00274905">
            <w:pPr>
              <w:spacing w:after="0"/>
            </w:pPr>
            <w:r>
              <w:t xml:space="preserve">Certificate validity </w:t>
            </w:r>
            <w:r w:rsidR="00274905">
              <w:t xml:space="preserve">has </w:t>
            </w:r>
            <w:r>
              <w:t xml:space="preserve">expired in </w:t>
            </w:r>
            <w:r w:rsidR="00274905">
              <w:t xml:space="preserve">the </w:t>
            </w:r>
            <w:r>
              <w:t xml:space="preserve">IUT and no other </w:t>
            </w:r>
            <w:r w:rsidR="009E4ABA">
              <w:t xml:space="preserve">certificates </w:t>
            </w:r>
            <w:r w:rsidR="00C94BEA">
              <w:t xml:space="preserve">are made </w:t>
            </w:r>
            <w:r w:rsidR="00E021D6">
              <w:t>available</w:t>
            </w:r>
          </w:p>
        </w:tc>
        <w:tc>
          <w:tcPr>
            <w:tcW w:w="1980" w:type="dxa"/>
            <w:tcBorders>
              <w:top w:val="single" w:sz="4" w:space="0" w:color="000000"/>
              <w:left w:val="single" w:sz="4" w:space="0" w:color="000000"/>
              <w:bottom w:val="single" w:sz="4" w:space="0" w:color="000000"/>
              <w:right w:val="single" w:sz="4" w:space="0" w:color="000000"/>
            </w:tcBorders>
          </w:tcPr>
          <w:p w14:paraId="209C6B57" w14:textId="77777777" w:rsidR="0024510B" w:rsidRDefault="0024510B">
            <w:pPr>
              <w:spacing w:after="0" w:line="259" w:lineRule="auto"/>
            </w:pPr>
          </w:p>
        </w:tc>
      </w:tr>
      <w:tr w:rsidR="0024510B" w14:paraId="215E8B59" w14:textId="77777777">
        <w:tc>
          <w:tcPr>
            <w:tcW w:w="737" w:type="dxa"/>
            <w:tcBorders>
              <w:top w:val="single" w:sz="4" w:space="0" w:color="000000"/>
              <w:left w:val="single" w:sz="4" w:space="0" w:color="000000"/>
              <w:bottom w:val="single" w:sz="4" w:space="0" w:color="000000"/>
              <w:right w:val="single" w:sz="4" w:space="0" w:color="000000"/>
            </w:tcBorders>
          </w:tcPr>
          <w:p w14:paraId="355CDFB8"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6FF732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0F0984C" w14:textId="50CC2657" w:rsidR="0024510B" w:rsidRDefault="009E4ABA" w:rsidP="00A47FE4">
            <w:pPr>
              <w:spacing w:after="0" w:line="259" w:lineRule="auto"/>
            </w:pPr>
            <w:r>
              <w:t>BSMs are not transmitted</w:t>
            </w:r>
            <w:r w:rsidR="00D47A04">
              <w:t xml:space="preserve"> for </w:t>
            </w:r>
            <w:r w:rsidR="00A47FE4">
              <w:t>5 seconds</w:t>
            </w:r>
          </w:p>
        </w:tc>
        <w:tc>
          <w:tcPr>
            <w:tcW w:w="1980" w:type="dxa"/>
            <w:tcBorders>
              <w:top w:val="single" w:sz="4" w:space="0" w:color="000000"/>
              <w:left w:val="single" w:sz="4" w:space="0" w:color="000000"/>
              <w:bottom w:val="single" w:sz="4" w:space="0" w:color="000000"/>
              <w:right w:val="single" w:sz="4" w:space="0" w:color="000000"/>
            </w:tcBorders>
          </w:tcPr>
          <w:p w14:paraId="390F773F" w14:textId="77777777" w:rsidR="0024510B" w:rsidRDefault="009E4ABA">
            <w:pPr>
              <w:spacing w:after="0" w:line="259" w:lineRule="auto"/>
            </w:pPr>
            <w:r>
              <w:t>Pass / Fail</w:t>
            </w:r>
          </w:p>
        </w:tc>
      </w:tr>
    </w:tbl>
    <w:p w14:paraId="4314988B" w14:textId="77777777" w:rsidR="0024510B" w:rsidRDefault="0024510B"/>
    <w:tbl>
      <w:tblPr>
        <w:tblStyle w:val="ac"/>
        <w:tblW w:w="9360" w:type="dxa"/>
        <w:tblInd w:w="-4" w:type="dxa"/>
        <w:tblLayout w:type="fixed"/>
        <w:tblLook w:val="0000" w:firstRow="0" w:lastRow="0" w:firstColumn="0" w:lastColumn="0" w:noHBand="0" w:noVBand="0"/>
      </w:tblPr>
      <w:tblGrid>
        <w:gridCol w:w="737"/>
        <w:gridCol w:w="1063"/>
        <w:gridCol w:w="5580"/>
        <w:gridCol w:w="1980"/>
      </w:tblGrid>
      <w:tr w:rsidR="0024510B" w14:paraId="5BAC6A3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82CE3B7"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3D28A771" w14:textId="153B7F05" w:rsidR="0024510B" w:rsidRDefault="009E4ABA">
            <w:pPr>
              <w:spacing w:after="0"/>
            </w:pPr>
            <w:r>
              <w:t>TP-BSM-S</w:t>
            </w:r>
            <w:r w:rsidR="0032330E">
              <w:t>T</w:t>
            </w:r>
            <w:r>
              <w:t>-BV-</w:t>
            </w:r>
            <w:r w:rsidR="00A74635">
              <w:t>12</w:t>
            </w:r>
          </w:p>
        </w:tc>
      </w:tr>
      <w:tr w:rsidR="0024510B" w14:paraId="668D34E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073F430"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B6B82FE" w14:textId="77777777" w:rsidR="0024510B" w:rsidRDefault="009E4ABA">
            <w:pPr>
              <w:spacing w:after="0"/>
            </w:pPr>
            <w:r>
              <w:t>Verify the IUT does not transmit BSMs with certificates on a revocation list</w:t>
            </w:r>
          </w:p>
        </w:tc>
      </w:tr>
      <w:tr w:rsidR="0024510B" w14:paraId="6274E2A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2332CD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04C841C" w14:textId="67D7DCCE" w:rsidR="0024510B" w:rsidRDefault="009E4ABA">
            <w:pPr>
              <w:spacing w:after="0"/>
            </w:pPr>
            <w:r>
              <w:t>TC</w:t>
            </w:r>
            <w:r w:rsidR="00A32C82">
              <w:t>1</w:t>
            </w:r>
          </w:p>
        </w:tc>
      </w:tr>
      <w:tr w:rsidR="0024510B" w14:paraId="4416C42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9277775"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A1EA117" w14:textId="77777777" w:rsidR="0024510B" w:rsidRDefault="009E4ABA">
            <w:pPr>
              <w:spacing w:after="0"/>
            </w:pPr>
            <w:r>
              <w:t>V2V-SECPRIV-CERTREV-001</w:t>
            </w:r>
          </w:p>
        </w:tc>
      </w:tr>
      <w:tr w:rsidR="0024510B" w14:paraId="5822B87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870BD80" w14:textId="77777777" w:rsidR="0024510B" w:rsidRDefault="009E4ABA">
            <w:pPr>
              <w:spacing w:after="0"/>
              <w:jc w:val="center"/>
            </w:pPr>
            <w:r>
              <w:rPr>
                <w:b/>
              </w:rPr>
              <w:t>Pre-test conditions</w:t>
            </w:r>
          </w:p>
        </w:tc>
      </w:tr>
      <w:tr w:rsidR="0024510B" w14:paraId="7E1103C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70B3BFE" w14:textId="77777777" w:rsidR="0024510B" w:rsidRDefault="009E4ABA">
            <w:pPr>
              <w:numPr>
                <w:ilvl w:val="0"/>
                <w:numId w:val="2"/>
              </w:numPr>
              <w:spacing w:after="0" w:line="259" w:lineRule="auto"/>
              <w:ind w:hanging="360"/>
              <w:contextualSpacing/>
            </w:pPr>
            <w:r>
              <w:t>The IUT is in the initial state</w:t>
            </w:r>
          </w:p>
          <w:p w14:paraId="216D6D90" w14:textId="3B277776" w:rsidR="0024510B" w:rsidRDefault="004B1AD6">
            <w:pPr>
              <w:numPr>
                <w:ilvl w:val="0"/>
                <w:numId w:val="2"/>
              </w:numPr>
              <w:spacing w:after="0" w:line="259" w:lineRule="auto"/>
              <w:ind w:hanging="360"/>
              <w:contextualSpacing/>
            </w:pPr>
            <w:r>
              <w:t>One certificate is available</w:t>
            </w:r>
            <w:r w:rsidR="00D24198">
              <w:t xml:space="preserve"> on </w:t>
            </w:r>
            <w:r w:rsidR="00976B28">
              <w:t xml:space="preserve">the </w:t>
            </w:r>
            <w:r w:rsidR="00D24198">
              <w:t>IUT</w:t>
            </w:r>
          </w:p>
        </w:tc>
      </w:tr>
      <w:tr w:rsidR="0024510B" w14:paraId="1A33587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DCADAA8" w14:textId="77777777" w:rsidR="0024510B" w:rsidRDefault="009E4ABA">
            <w:pPr>
              <w:spacing w:after="0"/>
              <w:jc w:val="center"/>
            </w:pPr>
            <w:r>
              <w:rPr>
                <w:b/>
              </w:rPr>
              <w:t>Test Sequence</w:t>
            </w:r>
          </w:p>
        </w:tc>
      </w:tr>
      <w:tr w:rsidR="0024510B" w14:paraId="62508157" w14:textId="77777777">
        <w:tc>
          <w:tcPr>
            <w:tcW w:w="737" w:type="dxa"/>
            <w:tcBorders>
              <w:top w:val="single" w:sz="4" w:space="0" w:color="000000"/>
              <w:left w:val="single" w:sz="4" w:space="0" w:color="000000"/>
              <w:bottom w:val="single" w:sz="4" w:space="0" w:color="000000"/>
              <w:right w:val="single" w:sz="4" w:space="0" w:color="000000"/>
            </w:tcBorders>
          </w:tcPr>
          <w:p w14:paraId="3ED69E2F"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A7F44B2"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F7B2F6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3D6CBAE" w14:textId="77777777" w:rsidR="0024510B" w:rsidRDefault="009E4ABA">
            <w:pPr>
              <w:spacing w:after="0" w:line="259" w:lineRule="auto"/>
            </w:pPr>
            <w:r>
              <w:rPr>
                <w:b/>
              </w:rPr>
              <w:t>Verdict</w:t>
            </w:r>
          </w:p>
        </w:tc>
      </w:tr>
      <w:tr w:rsidR="0024510B" w14:paraId="2A89D05F" w14:textId="77777777">
        <w:tc>
          <w:tcPr>
            <w:tcW w:w="737" w:type="dxa"/>
            <w:tcBorders>
              <w:top w:val="single" w:sz="4" w:space="0" w:color="000000"/>
              <w:left w:val="single" w:sz="4" w:space="0" w:color="000000"/>
              <w:bottom w:val="single" w:sz="4" w:space="0" w:color="000000"/>
              <w:right w:val="single" w:sz="4" w:space="0" w:color="000000"/>
            </w:tcBorders>
          </w:tcPr>
          <w:p w14:paraId="457ECA1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2C1C7668" w14:textId="34412BA4" w:rsidR="0024510B" w:rsidRDefault="00612662">
            <w:pPr>
              <w:spacing w:after="0"/>
              <w:jc w:val="both"/>
            </w:pPr>
            <w:r>
              <w:t>Verify</w:t>
            </w:r>
          </w:p>
        </w:tc>
        <w:tc>
          <w:tcPr>
            <w:tcW w:w="5580" w:type="dxa"/>
            <w:tcBorders>
              <w:top w:val="single" w:sz="4" w:space="0" w:color="000000"/>
              <w:left w:val="single" w:sz="4" w:space="0" w:color="000000"/>
              <w:bottom w:val="single" w:sz="4" w:space="0" w:color="000000"/>
              <w:right w:val="single" w:sz="4" w:space="0" w:color="000000"/>
            </w:tcBorders>
          </w:tcPr>
          <w:p w14:paraId="5AF72C47" w14:textId="77777777" w:rsidR="0024510B" w:rsidRDefault="004B1AD6">
            <w:pPr>
              <w:spacing w:after="0"/>
            </w:pPr>
            <w:r>
              <w:t>At least one BSM is transmitted</w:t>
            </w:r>
          </w:p>
        </w:tc>
        <w:tc>
          <w:tcPr>
            <w:tcW w:w="1980" w:type="dxa"/>
            <w:tcBorders>
              <w:top w:val="single" w:sz="4" w:space="0" w:color="000000"/>
              <w:left w:val="single" w:sz="4" w:space="0" w:color="000000"/>
              <w:bottom w:val="single" w:sz="4" w:space="0" w:color="000000"/>
              <w:right w:val="single" w:sz="4" w:space="0" w:color="000000"/>
            </w:tcBorders>
          </w:tcPr>
          <w:p w14:paraId="576A77FC" w14:textId="4333F8DC" w:rsidR="0024510B" w:rsidRDefault="00612662">
            <w:pPr>
              <w:spacing w:after="0" w:line="259" w:lineRule="auto"/>
            </w:pPr>
            <w:r>
              <w:t>Pass / Fail</w:t>
            </w:r>
          </w:p>
        </w:tc>
      </w:tr>
      <w:tr w:rsidR="0024510B" w14:paraId="6D6E05AA" w14:textId="77777777">
        <w:tc>
          <w:tcPr>
            <w:tcW w:w="737" w:type="dxa"/>
            <w:tcBorders>
              <w:top w:val="single" w:sz="4" w:space="0" w:color="000000"/>
              <w:left w:val="single" w:sz="4" w:space="0" w:color="000000"/>
              <w:bottom w:val="single" w:sz="4" w:space="0" w:color="000000"/>
              <w:right w:val="single" w:sz="4" w:space="0" w:color="000000"/>
            </w:tcBorders>
          </w:tcPr>
          <w:p w14:paraId="040B8D7B"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4A3F474E"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89F47D6" w14:textId="77777777" w:rsidR="0024510B" w:rsidRDefault="009E4ABA">
            <w:pPr>
              <w:spacing w:after="0"/>
            </w:pPr>
            <w:r>
              <w:t xml:space="preserve">The </w:t>
            </w:r>
            <w:r w:rsidR="008A5E35">
              <w:t xml:space="preserve">one </w:t>
            </w:r>
            <w:r>
              <w:t>certificate is placed on the revocation list</w:t>
            </w:r>
          </w:p>
        </w:tc>
        <w:tc>
          <w:tcPr>
            <w:tcW w:w="1980" w:type="dxa"/>
            <w:tcBorders>
              <w:top w:val="single" w:sz="4" w:space="0" w:color="000000"/>
              <w:left w:val="single" w:sz="4" w:space="0" w:color="000000"/>
              <w:bottom w:val="single" w:sz="4" w:space="0" w:color="000000"/>
              <w:right w:val="single" w:sz="4" w:space="0" w:color="000000"/>
            </w:tcBorders>
          </w:tcPr>
          <w:p w14:paraId="1193C80B" w14:textId="77777777" w:rsidR="0024510B" w:rsidRDefault="0024510B">
            <w:pPr>
              <w:spacing w:after="0" w:line="259" w:lineRule="auto"/>
            </w:pPr>
          </w:p>
        </w:tc>
      </w:tr>
      <w:tr w:rsidR="009D7D46" w14:paraId="30DF13F9" w14:textId="77777777">
        <w:tc>
          <w:tcPr>
            <w:tcW w:w="737" w:type="dxa"/>
            <w:tcBorders>
              <w:top w:val="single" w:sz="4" w:space="0" w:color="000000"/>
              <w:left w:val="single" w:sz="4" w:space="0" w:color="000000"/>
              <w:bottom w:val="single" w:sz="4" w:space="0" w:color="000000"/>
              <w:right w:val="single" w:sz="4" w:space="0" w:color="000000"/>
            </w:tcBorders>
          </w:tcPr>
          <w:p w14:paraId="154D6A0F" w14:textId="790E0382" w:rsidR="009D7D46" w:rsidRDefault="009D7D46">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55EA839C" w14:textId="23C70C85" w:rsidR="009D7D46" w:rsidRDefault="009D7D46">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20C7E06D" w14:textId="263809A2" w:rsidR="009D7D46" w:rsidRDefault="009D7D46">
            <w:pPr>
              <w:spacing w:after="0"/>
            </w:pPr>
            <w:r>
              <w:t>The IUT received and verifies an update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2EF96687" w14:textId="77777777" w:rsidR="009D7D46" w:rsidRDefault="009D7D46">
            <w:pPr>
              <w:spacing w:after="0" w:line="259" w:lineRule="auto"/>
            </w:pPr>
          </w:p>
        </w:tc>
      </w:tr>
      <w:tr w:rsidR="0024510B" w14:paraId="0B7D7132" w14:textId="77777777">
        <w:tc>
          <w:tcPr>
            <w:tcW w:w="737" w:type="dxa"/>
            <w:tcBorders>
              <w:top w:val="single" w:sz="4" w:space="0" w:color="000000"/>
              <w:left w:val="single" w:sz="4" w:space="0" w:color="000000"/>
              <w:bottom w:val="single" w:sz="4" w:space="0" w:color="000000"/>
              <w:right w:val="single" w:sz="4" w:space="0" w:color="000000"/>
            </w:tcBorders>
          </w:tcPr>
          <w:p w14:paraId="30DC4963" w14:textId="0F140AFD" w:rsidR="0024510B" w:rsidRDefault="009D7D46">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0DF833E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5EC1610" w14:textId="49F0C6C6" w:rsidR="0024510B" w:rsidRDefault="009E4ABA" w:rsidP="007A7A64">
            <w:pPr>
              <w:spacing w:after="0" w:line="259" w:lineRule="auto"/>
            </w:pPr>
            <w:r>
              <w:t>The IUT does not transmit BSMs with that revoked certificate</w:t>
            </w:r>
            <w:r w:rsidR="00D24198">
              <w:t xml:space="preserve"> for </w:t>
            </w:r>
            <w:r w:rsidR="007A7A64">
              <w:t>5 seconds</w:t>
            </w:r>
          </w:p>
        </w:tc>
        <w:tc>
          <w:tcPr>
            <w:tcW w:w="1980" w:type="dxa"/>
            <w:tcBorders>
              <w:top w:val="single" w:sz="4" w:space="0" w:color="000000"/>
              <w:left w:val="single" w:sz="4" w:space="0" w:color="000000"/>
              <w:bottom w:val="single" w:sz="4" w:space="0" w:color="000000"/>
              <w:right w:val="single" w:sz="4" w:space="0" w:color="000000"/>
            </w:tcBorders>
          </w:tcPr>
          <w:p w14:paraId="4D1721ED" w14:textId="77777777" w:rsidR="0024510B" w:rsidRDefault="009E4ABA">
            <w:pPr>
              <w:spacing w:after="0" w:line="259" w:lineRule="auto"/>
            </w:pPr>
            <w:r>
              <w:t>Pass / Fail</w:t>
            </w:r>
          </w:p>
        </w:tc>
      </w:tr>
    </w:tbl>
    <w:p w14:paraId="666C3473" w14:textId="77777777" w:rsidR="0024510B" w:rsidRDefault="0024510B"/>
    <w:tbl>
      <w:tblPr>
        <w:tblStyle w:val="ad"/>
        <w:tblW w:w="9360" w:type="dxa"/>
        <w:tblInd w:w="-4" w:type="dxa"/>
        <w:tblLayout w:type="fixed"/>
        <w:tblLook w:val="0000" w:firstRow="0" w:lastRow="0" w:firstColumn="0" w:lastColumn="0" w:noHBand="0" w:noVBand="0"/>
      </w:tblPr>
      <w:tblGrid>
        <w:gridCol w:w="737"/>
        <w:gridCol w:w="1063"/>
        <w:gridCol w:w="5580"/>
        <w:gridCol w:w="1980"/>
      </w:tblGrid>
      <w:tr w:rsidR="0024510B" w14:paraId="77DBF93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024FCD6"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06048E83" w14:textId="44B8D9E6" w:rsidR="0024510B" w:rsidRDefault="009E4ABA">
            <w:pPr>
              <w:tabs>
                <w:tab w:val="left" w:pos="2329"/>
              </w:tabs>
              <w:spacing w:after="0"/>
            </w:pPr>
            <w:r>
              <w:t>TP-BSM-S</w:t>
            </w:r>
            <w:r w:rsidR="0032330E">
              <w:t>T</w:t>
            </w:r>
            <w:r>
              <w:t>-BV-</w:t>
            </w:r>
            <w:r w:rsidR="00A74635">
              <w:t>13</w:t>
            </w:r>
          </w:p>
        </w:tc>
      </w:tr>
      <w:tr w:rsidR="0024510B" w14:paraId="777B311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F5046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EB6D7A1" w14:textId="60DDCED8" w:rsidR="0024510B" w:rsidRDefault="009E4ABA">
            <w:pPr>
              <w:spacing w:after="0"/>
            </w:pPr>
            <w:r>
              <w:t>After a device startup, the fir</w:t>
            </w:r>
            <w:r w:rsidR="001E1348">
              <w:t>st BSM transmitted by the IUT</w:t>
            </w:r>
            <w:r>
              <w:t xml:space="preserve"> has a</w:t>
            </w:r>
            <w:r w:rsidR="00B8762D">
              <w:t>n entire</w:t>
            </w:r>
            <w:r>
              <w:t xml:space="preserve"> certificate attached</w:t>
            </w:r>
          </w:p>
        </w:tc>
      </w:tr>
      <w:tr w:rsidR="0024510B" w14:paraId="7CA2351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18795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61F48514" w14:textId="195A7CFB" w:rsidR="0024510B" w:rsidRDefault="009E4ABA">
            <w:pPr>
              <w:spacing w:after="0"/>
            </w:pPr>
            <w:r>
              <w:t>TC</w:t>
            </w:r>
            <w:r w:rsidR="00A32C82">
              <w:t>3</w:t>
            </w:r>
          </w:p>
        </w:tc>
      </w:tr>
      <w:tr w:rsidR="0024510B" w14:paraId="535313E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5DCAC7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DD15914" w14:textId="5DE14A3D" w:rsidR="0024510B" w:rsidRDefault="009E4ABA">
            <w:pPr>
              <w:spacing w:after="0"/>
            </w:pPr>
            <w:r>
              <w:t>V2V-SECPRIV-BSMSIGN-007</w:t>
            </w:r>
          </w:p>
        </w:tc>
      </w:tr>
      <w:tr w:rsidR="0024510B" w14:paraId="540DE95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2E80BF" w14:textId="77777777" w:rsidR="0024510B" w:rsidRDefault="009E4ABA">
            <w:pPr>
              <w:spacing w:after="0"/>
              <w:jc w:val="center"/>
            </w:pPr>
            <w:r>
              <w:rPr>
                <w:b/>
              </w:rPr>
              <w:t>Pre-test conditions</w:t>
            </w:r>
          </w:p>
        </w:tc>
      </w:tr>
      <w:tr w:rsidR="0024510B" w14:paraId="4CC3FEB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C35C97" w14:textId="7847A238" w:rsidR="0024510B" w:rsidRDefault="009E4ABA">
            <w:pPr>
              <w:numPr>
                <w:ilvl w:val="0"/>
                <w:numId w:val="2"/>
              </w:numPr>
              <w:spacing w:after="0" w:line="259" w:lineRule="auto"/>
              <w:ind w:hanging="360"/>
              <w:contextualSpacing/>
            </w:pPr>
            <w:r>
              <w:t>The IUT is in the initial state</w:t>
            </w:r>
          </w:p>
        </w:tc>
      </w:tr>
      <w:tr w:rsidR="0024510B" w14:paraId="1C0EDF8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10C2D3" w14:textId="77777777" w:rsidR="0024510B" w:rsidRDefault="009E4ABA">
            <w:pPr>
              <w:spacing w:after="0"/>
              <w:jc w:val="center"/>
            </w:pPr>
            <w:r>
              <w:rPr>
                <w:b/>
              </w:rPr>
              <w:t>Test Sequence</w:t>
            </w:r>
          </w:p>
        </w:tc>
      </w:tr>
      <w:tr w:rsidR="0024510B" w14:paraId="1592A88A" w14:textId="77777777">
        <w:tc>
          <w:tcPr>
            <w:tcW w:w="737" w:type="dxa"/>
            <w:tcBorders>
              <w:top w:val="single" w:sz="4" w:space="0" w:color="000000"/>
              <w:left w:val="single" w:sz="4" w:space="0" w:color="000000"/>
              <w:bottom w:val="single" w:sz="4" w:space="0" w:color="000000"/>
              <w:right w:val="single" w:sz="4" w:space="0" w:color="000000"/>
            </w:tcBorders>
          </w:tcPr>
          <w:p w14:paraId="01A25E2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D03517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35924C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DE42CAC" w14:textId="77777777" w:rsidR="0024510B" w:rsidRDefault="009E4ABA">
            <w:pPr>
              <w:spacing w:after="0" w:line="259" w:lineRule="auto"/>
            </w:pPr>
            <w:r>
              <w:rPr>
                <w:b/>
              </w:rPr>
              <w:t>Verdict</w:t>
            </w:r>
          </w:p>
        </w:tc>
      </w:tr>
      <w:tr w:rsidR="0024510B" w14:paraId="6D6D1B76" w14:textId="77777777">
        <w:tc>
          <w:tcPr>
            <w:tcW w:w="737" w:type="dxa"/>
            <w:tcBorders>
              <w:top w:val="single" w:sz="4" w:space="0" w:color="000000"/>
              <w:left w:val="single" w:sz="4" w:space="0" w:color="000000"/>
              <w:bottom w:val="single" w:sz="4" w:space="0" w:color="000000"/>
              <w:right w:val="single" w:sz="4" w:space="0" w:color="000000"/>
            </w:tcBorders>
          </w:tcPr>
          <w:p w14:paraId="365878BF"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B1CFD37"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2B3246" w14:textId="77777777" w:rsidR="0024510B" w:rsidRDefault="009E4ABA">
            <w:pPr>
              <w:spacing w:after="0" w:line="259" w:lineRule="auto"/>
            </w:pPr>
            <w:r>
              <w:t>The IUT is restarted</w:t>
            </w:r>
          </w:p>
        </w:tc>
        <w:tc>
          <w:tcPr>
            <w:tcW w:w="1980" w:type="dxa"/>
            <w:tcBorders>
              <w:top w:val="single" w:sz="4" w:space="0" w:color="000000"/>
              <w:left w:val="single" w:sz="4" w:space="0" w:color="000000"/>
              <w:bottom w:val="single" w:sz="4" w:space="0" w:color="000000"/>
              <w:right w:val="single" w:sz="4" w:space="0" w:color="000000"/>
            </w:tcBorders>
          </w:tcPr>
          <w:p w14:paraId="6E3474AE" w14:textId="77777777" w:rsidR="0024510B" w:rsidRDefault="0024510B">
            <w:pPr>
              <w:spacing w:after="0" w:line="259" w:lineRule="auto"/>
            </w:pPr>
          </w:p>
        </w:tc>
      </w:tr>
      <w:tr w:rsidR="0024510B" w14:paraId="07C49D0E" w14:textId="77777777">
        <w:tc>
          <w:tcPr>
            <w:tcW w:w="737" w:type="dxa"/>
            <w:tcBorders>
              <w:top w:val="single" w:sz="4" w:space="0" w:color="000000"/>
              <w:left w:val="single" w:sz="4" w:space="0" w:color="000000"/>
              <w:bottom w:val="single" w:sz="4" w:space="0" w:color="000000"/>
              <w:right w:val="single" w:sz="4" w:space="0" w:color="000000"/>
            </w:tcBorders>
          </w:tcPr>
          <w:p w14:paraId="0DC37F92"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001C7B4" w14:textId="73E8566B" w:rsidR="0024510B" w:rsidRDefault="00612662">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F56F8B0" w14:textId="1730C7B8" w:rsidR="0024510B" w:rsidRDefault="0033738C" w:rsidP="00D24198">
            <w:pPr>
              <w:spacing w:after="0" w:line="259" w:lineRule="auto"/>
            </w:pPr>
            <w:r>
              <w:t>The IUT transmits</w:t>
            </w:r>
            <w:r w:rsidR="00D24198">
              <w:t xml:space="preserve"> the </w:t>
            </w:r>
            <w:r w:rsidR="009E4ABA">
              <w:t>first BSM</w:t>
            </w:r>
          </w:p>
        </w:tc>
        <w:tc>
          <w:tcPr>
            <w:tcW w:w="1980" w:type="dxa"/>
            <w:tcBorders>
              <w:top w:val="single" w:sz="4" w:space="0" w:color="000000"/>
              <w:left w:val="single" w:sz="4" w:space="0" w:color="000000"/>
              <w:bottom w:val="single" w:sz="4" w:space="0" w:color="000000"/>
              <w:right w:val="single" w:sz="4" w:space="0" w:color="000000"/>
            </w:tcBorders>
          </w:tcPr>
          <w:p w14:paraId="468F6FE6" w14:textId="77B5EBD1" w:rsidR="0024510B" w:rsidRDefault="00612662">
            <w:pPr>
              <w:spacing w:after="0" w:line="259" w:lineRule="auto"/>
            </w:pPr>
            <w:r>
              <w:t>Pass / Fail</w:t>
            </w:r>
          </w:p>
        </w:tc>
      </w:tr>
      <w:tr w:rsidR="0024510B" w14:paraId="21A2B5AE" w14:textId="77777777">
        <w:tc>
          <w:tcPr>
            <w:tcW w:w="737" w:type="dxa"/>
            <w:tcBorders>
              <w:top w:val="single" w:sz="4" w:space="0" w:color="000000"/>
              <w:left w:val="single" w:sz="4" w:space="0" w:color="000000"/>
              <w:bottom w:val="single" w:sz="4" w:space="0" w:color="000000"/>
              <w:right w:val="single" w:sz="4" w:space="0" w:color="000000"/>
            </w:tcBorders>
          </w:tcPr>
          <w:p w14:paraId="1CC9D50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5FEA7E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57BA5B4" w14:textId="14622643" w:rsidR="0024510B" w:rsidRDefault="00D24198" w:rsidP="00D24198">
            <w:pPr>
              <w:spacing w:after="0" w:line="259" w:lineRule="auto"/>
            </w:pPr>
            <w:r>
              <w:t xml:space="preserve">The first BSM contains a full </w:t>
            </w:r>
            <w:r w:rsidR="0033738C">
              <w:t>certificate</w:t>
            </w:r>
          </w:p>
        </w:tc>
        <w:tc>
          <w:tcPr>
            <w:tcW w:w="1980" w:type="dxa"/>
            <w:tcBorders>
              <w:top w:val="single" w:sz="4" w:space="0" w:color="000000"/>
              <w:left w:val="single" w:sz="4" w:space="0" w:color="000000"/>
              <w:bottom w:val="single" w:sz="4" w:space="0" w:color="000000"/>
              <w:right w:val="single" w:sz="4" w:space="0" w:color="000000"/>
            </w:tcBorders>
          </w:tcPr>
          <w:p w14:paraId="4390B5FE" w14:textId="77777777" w:rsidR="0024510B" w:rsidRDefault="009E4ABA">
            <w:pPr>
              <w:spacing w:after="0" w:line="259" w:lineRule="auto"/>
            </w:pPr>
            <w:r>
              <w:t>Pass / Fail</w:t>
            </w:r>
          </w:p>
        </w:tc>
      </w:tr>
    </w:tbl>
    <w:p w14:paraId="7A2096F8" w14:textId="77777777" w:rsidR="0024510B" w:rsidRDefault="0024510B"/>
    <w:tbl>
      <w:tblPr>
        <w:tblStyle w:val="ae"/>
        <w:tblW w:w="9360" w:type="dxa"/>
        <w:tblInd w:w="-4" w:type="dxa"/>
        <w:tblLayout w:type="fixed"/>
        <w:tblLook w:val="0000" w:firstRow="0" w:lastRow="0" w:firstColumn="0" w:lastColumn="0" w:noHBand="0" w:noVBand="0"/>
      </w:tblPr>
      <w:tblGrid>
        <w:gridCol w:w="737"/>
        <w:gridCol w:w="1063"/>
        <w:gridCol w:w="5580"/>
        <w:gridCol w:w="1980"/>
      </w:tblGrid>
      <w:tr w:rsidR="0024510B" w14:paraId="59B70B2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4CA23A"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9F867E8" w14:textId="5524B95F" w:rsidR="0024510B" w:rsidRDefault="009E4ABA">
            <w:pPr>
              <w:tabs>
                <w:tab w:val="left" w:pos="2050"/>
              </w:tabs>
              <w:spacing w:after="0"/>
            </w:pPr>
            <w:r>
              <w:t>TP-BSM-</w:t>
            </w:r>
            <w:r w:rsidR="007D1EE2">
              <w:t>ST</w:t>
            </w:r>
            <w:r>
              <w:t>-BV-</w:t>
            </w:r>
            <w:r w:rsidR="00F04AC4">
              <w:t>14</w:t>
            </w:r>
            <w:r w:rsidR="00504283">
              <w:t>-V</w:t>
            </w:r>
          </w:p>
        </w:tc>
      </w:tr>
      <w:tr w:rsidR="0024510B" w14:paraId="677A16A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E33587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D4C442" w14:textId="657F8A84" w:rsidR="0024510B" w:rsidRDefault="009E4ABA">
            <w:pPr>
              <w:spacing w:after="0"/>
            </w:pPr>
            <w:r>
              <w:t xml:space="preserve">Verify storage of </w:t>
            </w:r>
            <w:r w:rsidR="00C536FC">
              <w:t>certificates</w:t>
            </w:r>
          </w:p>
        </w:tc>
      </w:tr>
      <w:tr w:rsidR="0024510B" w14:paraId="00ADCA5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C4F10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B60190D" w14:textId="6455FADF" w:rsidR="0024510B" w:rsidRDefault="009E4ABA">
            <w:pPr>
              <w:spacing w:after="0"/>
            </w:pPr>
            <w:r>
              <w:t>TC</w:t>
            </w:r>
            <w:r w:rsidR="00A32C82">
              <w:t>1</w:t>
            </w:r>
          </w:p>
        </w:tc>
      </w:tr>
      <w:tr w:rsidR="0024510B" w14:paraId="5D12100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6380B14"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F0DBCD5" w14:textId="77777777" w:rsidR="0024510B" w:rsidRDefault="009E4ABA">
            <w:pPr>
              <w:spacing w:after="0"/>
            </w:pPr>
            <w:r>
              <w:t>V2V-SECMGMT-CERTSTORE-[001-004], V2V-SECMGMT-CRLLOAD-[001-002]</w:t>
            </w:r>
          </w:p>
        </w:tc>
      </w:tr>
      <w:tr w:rsidR="0024510B" w14:paraId="033D909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8FED4FC" w14:textId="77777777" w:rsidR="0024510B" w:rsidRDefault="009E4ABA">
            <w:pPr>
              <w:spacing w:after="0"/>
              <w:jc w:val="center"/>
            </w:pPr>
            <w:r>
              <w:rPr>
                <w:b/>
              </w:rPr>
              <w:t>Pre-test conditions</w:t>
            </w:r>
          </w:p>
        </w:tc>
      </w:tr>
      <w:tr w:rsidR="0024510B" w14:paraId="3B9EB31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BE1419A" w14:textId="77777777" w:rsidR="0024510B" w:rsidRDefault="009E4ABA">
            <w:pPr>
              <w:numPr>
                <w:ilvl w:val="0"/>
                <w:numId w:val="2"/>
              </w:numPr>
              <w:spacing w:after="0" w:line="259" w:lineRule="auto"/>
              <w:ind w:hanging="360"/>
              <w:contextualSpacing/>
            </w:pPr>
            <w:r>
              <w:lastRenderedPageBreak/>
              <w:t>The IUT is off</w:t>
            </w:r>
          </w:p>
        </w:tc>
      </w:tr>
      <w:tr w:rsidR="0024510B" w14:paraId="6E29EB2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249A41E" w14:textId="77777777" w:rsidR="0024510B" w:rsidRDefault="009E4ABA">
            <w:pPr>
              <w:spacing w:after="0"/>
              <w:jc w:val="center"/>
            </w:pPr>
            <w:r>
              <w:rPr>
                <w:b/>
              </w:rPr>
              <w:t>Test Sequence</w:t>
            </w:r>
          </w:p>
        </w:tc>
      </w:tr>
      <w:tr w:rsidR="0024510B" w14:paraId="1C65BF39" w14:textId="77777777">
        <w:tc>
          <w:tcPr>
            <w:tcW w:w="737" w:type="dxa"/>
            <w:tcBorders>
              <w:top w:val="single" w:sz="4" w:space="0" w:color="000000"/>
              <w:left w:val="single" w:sz="4" w:space="0" w:color="000000"/>
              <w:bottom w:val="single" w:sz="4" w:space="0" w:color="000000"/>
              <w:right w:val="single" w:sz="4" w:space="0" w:color="000000"/>
            </w:tcBorders>
          </w:tcPr>
          <w:p w14:paraId="592F830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EC346A5"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479CEE7"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0035F25" w14:textId="77777777" w:rsidR="0024510B" w:rsidRDefault="009E4ABA">
            <w:pPr>
              <w:spacing w:after="0" w:line="259" w:lineRule="auto"/>
            </w:pPr>
            <w:r>
              <w:rPr>
                <w:b/>
              </w:rPr>
              <w:t>Verdict</w:t>
            </w:r>
          </w:p>
        </w:tc>
      </w:tr>
      <w:tr w:rsidR="0024510B" w14:paraId="4CD1744E" w14:textId="77777777">
        <w:tc>
          <w:tcPr>
            <w:tcW w:w="737" w:type="dxa"/>
            <w:tcBorders>
              <w:top w:val="single" w:sz="4" w:space="0" w:color="000000"/>
              <w:left w:val="single" w:sz="4" w:space="0" w:color="000000"/>
              <w:bottom w:val="single" w:sz="4" w:space="0" w:color="000000"/>
              <w:right w:val="single" w:sz="4" w:space="0" w:color="000000"/>
            </w:tcBorders>
          </w:tcPr>
          <w:p w14:paraId="0665AAB4"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5527726"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47B1AE08" w14:textId="77777777" w:rsidR="0024510B" w:rsidRDefault="009E4ABA">
            <w:pPr>
              <w:spacing w:after="0"/>
            </w:pPr>
            <w:r>
              <w:t>The IUT is turned on</w:t>
            </w:r>
          </w:p>
        </w:tc>
        <w:tc>
          <w:tcPr>
            <w:tcW w:w="1980" w:type="dxa"/>
            <w:tcBorders>
              <w:top w:val="single" w:sz="4" w:space="0" w:color="000000"/>
              <w:left w:val="single" w:sz="4" w:space="0" w:color="000000"/>
              <w:bottom w:val="single" w:sz="4" w:space="0" w:color="000000"/>
              <w:right w:val="single" w:sz="4" w:space="0" w:color="000000"/>
            </w:tcBorders>
          </w:tcPr>
          <w:p w14:paraId="066E341A" w14:textId="77777777" w:rsidR="0024510B" w:rsidRDefault="0024510B">
            <w:pPr>
              <w:spacing w:after="0" w:line="259" w:lineRule="auto"/>
            </w:pPr>
          </w:p>
        </w:tc>
      </w:tr>
      <w:tr w:rsidR="0024510B" w14:paraId="2181DD40" w14:textId="77777777">
        <w:tc>
          <w:tcPr>
            <w:tcW w:w="737" w:type="dxa"/>
            <w:tcBorders>
              <w:top w:val="single" w:sz="4" w:space="0" w:color="000000"/>
              <w:left w:val="single" w:sz="4" w:space="0" w:color="000000"/>
              <w:bottom w:val="single" w:sz="4" w:space="0" w:color="000000"/>
              <w:right w:val="single" w:sz="4" w:space="0" w:color="000000"/>
            </w:tcBorders>
          </w:tcPr>
          <w:p w14:paraId="1A67AA48"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5FC4CBF" w14:textId="77777777" w:rsidR="0024510B" w:rsidRPr="00B8762D" w:rsidRDefault="00B8762D">
            <w:pPr>
              <w:spacing w:after="0"/>
            </w:pPr>
            <w:r w:rsidRPr="00B8762D">
              <w:t>Verify</w:t>
            </w:r>
          </w:p>
        </w:tc>
        <w:tc>
          <w:tcPr>
            <w:tcW w:w="5580" w:type="dxa"/>
            <w:tcBorders>
              <w:top w:val="single" w:sz="4" w:space="0" w:color="000000"/>
              <w:left w:val="single" w:sz="4" w:space="0" w:color="000000"/>
              <w:bottom w:val="single" w:sz="4" w:space="0" w:color="000000"/>
              <w:right w:val="single" w:sz="4" w:space="0" w:color="000000"/>
            </w:tcBorders>
          </w:tcPr>
          <w:p w14:paraId="0B1904E5" w14:textId="77777777" w:rsidR="0024510B" w:rsidRDefault="00E55CFF">
            <w:pPr>
              <w:spacing w:after="0"/>
            </w:pPr>
            <w:r>
              <w:t>The vendor’s report indicates that t</w:t>
            </w:r>
            <w:r w:rsidR="009E4ABA">
              <w:t xml:space="preserve">he IUT has at least </w:t>
            </w:r>
            <w:proofErr w:type="spellStart"/>
            <w:r w:rsidR="009E4ABA">
              <w:t>vCertNvMemSize</w:t>
            </w:r>
            <w:proofErr w:type="spellEnd"/>
            <w:r w:rsidR="009E4ABA">
              <w:t xml:space="preserve"> of non-volatile memory for storage of pseudonym certificates</w:t>
            </w:r>
          </w:p>
        </w:tc>
        <w:tc>
          <w:tcPr>
            <w:tcW w:w="1980" w:type="dxa"/>
            <w:tcBorders>
              <w:top w:val="single" w:sz="4" w:space="0" w:color="000000"/>
              <w:left w:val="single" w:sz="4" w:space="0" w:color="000000"/>
              <w:bottom w:val="single" w:sz="4" w:space="0" w:color="000000"/>
              <w:right w:val="single" w:sz="4" w:space="0" w:color="000000"/>
            </w:tcBorders>
          </w:tcPr>
          <w:p w14:paraId="59DD7FEF" w14:textId="77777777" w:rsidR="0024510B" w:rsidRDefault="009E4ABA">
            <w:pPr>
              <w:spacing w:after="0" w:line="259" w:lineRule="auto"/>
            </w:pPr>
            <w:r>
              <w:t>Pass / Fail</w:t>
            </w:r>
          </w:p>
        </w:tc>
      </w:tr>
      <w:tr w:rsidR="0024510B" w14:paraId="7C328FEC" w14:textId="77777777">
        <w:tc>
          <w:tcPr>
            <w:tcW w:w="737" w:type="dxa"/>
            <w:tcBorders>
              <w:top w:val="single" w:sz="4" w:space="0" w:color="000000"/>
              <w:left w:val="single" w:sz="4" w:space="0" w:color="000000"/>
              <w:bottom w:val="single" w:sz="4" w:space="0" w:color="000000"/>
              <w:right w:val="single" w:sz="4" w:space="0" w:color="000000"/>
            </w:tcBorders>
          </w:tcPr>
          <w:p w14:paraId="0E11A989"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A1929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F823A19" w14:textId="77777777" w:rsidR="0024510B" w:rsidRDefault="00E5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vendor’s report indicates that t</w:t>
            </w:r>
            <w:r w:rsidR="009E4ABA">
              <w:t xml:space="preserve">he IUT has at least </w:t>
            </w:r>
            <w:proofErr w:type="spellStart"/>
            <w:r w:rsidR="009E4ABA">
              <w:t>vCrlStoreSize</w:t>
            </w:r>
            <w:proofErr w:type="spellEnd"/>
            <w:r w:rsidR="009E4ABA">
              <w:t xml:space="preserve"> of non-volatile memory for storing the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11FB993E" w14:textId="77777777" w:rsidR="0024510B" w:rsidRDefault="009E4ABA">
            <w:pPr>
              <w:spacing w:after="0" w:line="259" w:lineRule="auto"/>
            </w:pPr>
            <w:r>
              <w:t>Pass / Fail</w:t>
            </w:r>
          </w:p>
        </w:tc>
      </w:tr>
      <w:tr w:rsidR="0024510B" w14:paraId="510DA50B" w14:textId="77777777">
        <w:tc>
          <w:tcPr>
            <w:tcW w:w="737" w:type="dxa"/>
            <w:tcBorders>
              <w:top w:val="single" w:sz="4" w:space="0" w:color="000000"/>
              <w:left w:val="single" w:sz="4" w:space="0" w:color="000000"/>
              <w:bottom w:val="single" w:sz="4" w:space="0" w:color="000000"/>
              <w:right w:val="single" w:sz="4" w:space="0" w:color="000000"/>
            </w:tcBorders>
          </w:tcPr>
          <w:p w14:paraId="3AC85DFA"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33CA026F"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7CC2228" w14:textId="77777777" w:rsidR="0024510B" w:rsidRDefault="00E55CFF">
            <w:pPr>
              <w:spacing w:after="0"/>
            </w:pPr>
            <w:r>
              <w:t>The vendor’s report indicates that t</w:t>
            </w:r>
            <w:r w:rsidR="009E4ABA">
              <w:t xml:space="preserve">he IUT has at least </w:t>
            </w:r>
            <w:proofErr w:type="spellStart"/>
            <w:r w:rsidR="009E4ABA">
              <w:t>vSecMemSize</w:t>
            </w:r>
            <w:proofErr w:type="spellEnd"/>
            <w:r w:rsidR="009E4ABA">
              <w:t xml:space="preserve"> of secure memory available for data requiring secure storage</w:t>
            </w:r>
          </w:p>
        </w:tc>
        <w:tc>
          <w:tcPr>
            <w:tcW w:w="1980" w:type="dxa"/>
            <w:tcBorders>
              <w:top w:val="single" w:sz="4" w:space="0" w:color="000000"/>
              <w:left w:val="single" w:sz="4" w:space="0" w:color="000000"/>
              <w:bottom w:val="single" w:sz="4" w:space="0" w:color="000000"/>
              <w:right w:val="single" w:sz="4" w:space="0" w:color="000000"/>
            </w:tcBorders>
          </w:tcPr>
          <w:p w14:paraId="1D473D76" w14:textId="77777777" w:rsidR="0024510B" w:rsidRDefault="009E4ABA">
            <w:pPr>
              <w:spacing w:after="0" w:line="259" w:lineRule="auto"/>
            </w:pPr>
            <w:r>
              <w:t>Pass / Fail</w:t>
            </w:r>
          </w:p>
        </w:tc>
      </w:tr>
      <w:tr w:rsidR="0024510B" w14:paraId="680E3A61" w14:textId="77777777">
        <w:tc>
          <w:tcPr>
            <w:tcW w:w="737" w:type="dxa"/>
            <w:tcBorders>
              <w:top w:val="single" w:sz="4" w:space="0" w:color="000000"/>
              <w:left w:val="single" w:sz="4" w:space="0" w:color="000000"/>
              <w:bottom w:val="single" w:sz="4" w:space="0" w:color="000000"/>
              <w:right w:val="single" w:sz="4" w:space="0" w:color="000000"/>
            </w:tcBorders>
          </w:tcPr>
          <w:p w14:paraId="13817449" w14:textId="77777777" w:rsidR="0024510B" w:rsidRDefault="009E4ABA">
            <w:pPr>
              <w:spacing w:after="0"/>
            </w:pPr>
            <w:r>
              <w:t>5</w:t>
            </w:r>
          </w:p>
        </w:tc>
        <w:tc>
          <w:tcPr>
            <w:tcW w:w="1063" w:type="dxa"/>
            <w:tcBorders>
              <w:top w:val="single" w:sz="4" w:space="0" w:color="000000"/>
              <w:left w:val="single" w:sz="4" w:space="0" w:color="000000"/>
              <w:bottom w:val="single" w:sz="4" w:space="0" w:color="000000"/>
              <w:right w:val="single" w:sz="4" w:space="0" w:color="000000"/>
            </w:tcBorders>
          </w:tcPr>
          <w:p w14:paraId="6856CD77"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651529DE" w14:textId="77777777" w:rsidR="0024510B" w:rsidRDefault="009E4ABA">
            <w:pPr>
              <w:spacing w:after="0"/>
            </w:pPr>
            <w:r>
              <w:t>The IUT retrieves an individual pseudonym certificate, RA address, RA intermediate CA, PCA certificate, System configuration, and security policy</w:t>
            </w:r>
          </w:p>
        </w:tc>
        <w:tc>
          <w:tcPr>
            <w:tcW w:w="1980" w:type="dxa"/>
            <w:tcBorders>
              <w:top w:val="single" w:sz="4" w:space="0" w:color="000000"/>
              <w:left w:val="single" w:sz="4" w:space="0" w:color="000000"/>
              <w:bottom w:val="single" w:sz="4" w:space="0" w:color="000000"/>
              <w:right w:val="single" w:sz="4" w:space="0" w:color="000000"/>
            </w:tcBorders>
          </w:tcPr>
          <w:p w14:paraId="77F4091B" w14:textId="77777777" w:rsidR="0024510B" w:rsidRDefault="0024510B">
            <w:pPr>
              <w:spacing w:after="0" w:line="259" w:lineRule="auto"/>
            </w:pPr>
          </w:p>
        </w:tc>
      </w:tr>
      <w:tr w:rsidR="0024510B" w14:paraId="27231269" w14:textId="77777777">
        <w:tc>
          <w:tcPr>
            <w:tcW w:w="737" w:type="dxa"/>
            <w:tcBorders>
              <w:top w:val="single" w:sz="4" w:space="0" w:color="000000"/>
              <w:left w:val="single" w:sz="4" w:space="0" w:color="000000"/>
              <w:bottom w:val="single" w:sz="4" w:space="0" w:color="000000"/>
              <w:right w:val="single" w:sz="4" w:space="0" w:color="000000"/>
            </w:tcBorders>
          </w:tcPr>
          <w:p w14:paraId="04E298E6" w14:textId="77777777" w:rsidR="0024510B" w:rsidRDefault="00E55CFF">
            <w:pPr>
              <w:spacing w:after="0"/>
            </w:pPr>
            <w:r>
              <w:t>6</w:t>
            </w:r>
          </w:p>
        </w:tc>
        <w:tc>
          <w:tcPr>
            <w:tcW w:w="1063" w:type="dxa"/>
            <w:tcBorders>
              <w:top w:val="single" w:sz="4" w:space="0" w:color="000000"/>
              <w:left w:val="single" w:sz="4" w:space="0" w:color="000000"/>
              <w:bottom w:val="single" w:sz="4" w:space="0" w:color="000000"/>
              <w:right w:val="single" w:sz="4" w:space="0" w:color="000000"/>
            </w:tcBorders>
          </w:tcPr>
          <w:p w14:paraId="04105420"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177F551" w14:textId="77777777" w:rsidR="0024510B" w:rsidRDefault="009E4ABA">
            <w:pPr>
              <w:spacing w:after="0"/>
            </w:pPr>
            <w:r>
              <w:t>The IUT retrieves Root CA certificate, Enrollment certificate, and system private keys</w:t>
            </w:r>
          </w:p>
        </w:tc>
        <w:tc>
          <w:tcPr>
            <w:tcW w:w="1980" w:type="dxa"/>
            <w:tcBorders>
              <w:top w:val="single" w:sz="4" w:space="0" w:color="000000"/>
              <w:left w:val="single" w:sz="4" w:space="0" w:color="000000"/>
              <w:bottom w:val="single" w:sz="4" w:space="0" w:color="000000"/>
              <w:right w:val="single" w:sz="4" w:space="0" w:color="000000"/>
            </w:tcBorders>
          </w:tcPr>
          <w:p w14:paraId="720AE5E9" w14:textId="77777777" w:rsidR="0024510B" w:rsidRDefault="0024510B">
            <w:pPr>
              <w:spacing w:after="0" w:line="259" w:lineRule="auto"/>
            </w:pPr>
          </w:p>
        </w:tc>
      </w:tr>
      <w:tr w:rsidR="0024510B" w14:paraId="48DB90E2" w14:textId="77777777">
        <w:tc>
          <w:tcPr>
            <w:tcW w:w="737" w:type="dxa"/>
            <w:tcBorders>
              <w:top w:val="single" w:sz="4" w:space="0" w:color="000000"/>
              <w:left w:val="single" w:sz="4" w:space="0" w:color="000000"/>
              <w:bottom w:val="single" w:sz="4" w:space="0" w:color="000000"/>
              <w:right w:val="single" w:sz="4" w:space="0" w:color="000000"/>
            </w:tcBorders>
          </w:tcPr>
          <w:p w14:paraId="0786016B" w14:textId="77777777" w:rsidR="0024510B" w:rsidRDefault="00E55CFF">
            <w:pPr>
              <w:spacing w:after="0"/>
            </w:pPr>
            <w:r>
              <w:t>7</w:t>
            </w:r>
          </w:p>
        </w:tc>
        <w:tc>
          <w:tcPr>
            <w:tcW w:w="1063" w:type="dxa"/>
            <w:tcBorders>
              <w:top w:val="single" w:sz="4" w:space="0" w:color="000000"/>
              <w:left w:val="single" w:sz="4" w:space="0" w:color="000000"/>
              <w:bottom w:val="single" w:sz="4" w:space="0" w:color="000000"/>
              <w:right w:val="single" w:sz="4" w:space="0" w:color="000000"/>
            </w:tcBorders>
          </w:tcPr>
          <w:p w14:paraId="3AF10CFC"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C8BF258" w14:textId="77777777" w:rsidR="0024510B" w:rsidRDefault="00E55CFF">
            <w:pPr>
              <w:spacing w:after="0"/>
            </w:pPr>
            <w:r>
              <w:t>The vendor’s report indicates that t</w:t>
            </w:r>
            <w:r w:rsidR="009E4ABA">
              <w:t>he data retrieved in Step 5 is contained within secure, tamper-evident, non-volatile memory</w:t>
            </w:r>
          </w:p>
        </w:tc>
        <w:tc>
          <w:tcPr>
            <w:tcW w:w="1980" w:type="dxa"/>
            <w:tcBorders>
              <w:top w:val="single" w:sz="4" w:space="0" w:color="000000"/>
              <w:left w:val="single" w:sz="4" w:space="0" w:color="000000"/>
              <w:bottom w:val="single" w:sz="4" w:space="0" w:color="000000"/>
              <w:right w:val="single" w:sz="4" w:space="0" w:color="000000"/>
            </w:tcBorders>
          </w:tcPr>
          <w:p w14:paraId="2FDCE8CB" w14:textId="77777777" w:rsidR="0024510B" w:rsidRDefault="009E4ABA">
            <w:pPr>
              <w:spacing w:after="0" w:line="259" w:lineRule="auto"/>
            </w:pPr>
            <w:r>
              <w:t>Pass / Fail</w:t>
            </w:r>
          </w:p>
        </w:tc>
      </w:tr>
      <w:tr w:rsidR="0024510B" w14:paraId="501FB0C1" w14:textId="77777777">
        <w:tc>
          <w:tcPr>
            <w:tcW w:w="737" w:type="dxa"/>
            <w:tcBorders>
              <w:top w:val="single" w:sz="4" w:space="0" w:color="000000"/>
              <w:left w:val="single" w:sz="4" w:space="0" w:color="000000"/>
              <w:bottom w:val="single" w:sz="4" w:space="0" w:color="000000"/>
              <w:right w:val="single" w:sz="4" w:space="0" w:color="000000"/>
            </w:tcBorders>
          </w:tcPr>
          <w:p w14:paraId="2A51FF7A" w14:textId="77777777" w:rsidR="0024510B" w:rsidRDefault="00E55CFF">
            <w:pPr>
              <w:spacing w:after="0"/>
            </w:pPr>
            <w:r>
              <w:t>8</w:t>
            </w:r>
          </w:p>
        </w:tc>
        <w:tc>
          <w:tcPr>
            <w:tcW w:w="1063" w:type="dxa"/>
            <w:tcBorders>
              <w:top w:val="single" w:sz="4" w:space="0" w:color="000000"/>
              <w:left w:val="single" w:sz="4" w:space="0" w:color="000000"/>
              <w:bottom w:val="single" w:sz="4" w:space="0" w:color="000000"/>
              <w:right w:val="single" w:sz="4" w:space="0" w:color="000000"/>
            </w:tcBorders>
          </w:tcPr>
          <w:p w14:paraId="26C2A8D7"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14D3F874" w14:textId="77777777" w:rsidR="0024510B" w:rsidRDefault="009E4ABA">
            <w:r>
              <w:t>The IUT retrieves a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22EF4466" w14:textId="77777777" w:rsidR="0024510B" w:rsidRDefault="0024510B">
            <w:pPr>
              <w:spacing w:after="0" w:line="259" w:lineRule="auto"/>
            </w:pPr>
          </w:p>
        </w:tc>
      </w:tr>
      <w:tr w:rsidR="0024510B" w14:paraId="2DF90BA2" w14:textId="77777777">
        <w:tc>
          <w:tcPr>
            <w:tcW w:w="737" w:type="dxa"/>
            <w:tcBorders>
              <w:top w:val="single" w:sz="4" w:space="0" w:color="000000"/>
              <w:left w:val="single" w:sz="4" w:space="0" w:color="000000"/>
              <w:bottom w:val="single" w:sz="4" w:space="0" w:color="000000"/>
              <w:right w:val="single" w:sz="4" w:space="0" w:color="000000"/>
            </w:tcBorders>
          </w:tcPr>
          <w:p w14:paraId="6ACCC2B0" w14:textId="77777777" w:rsidR="0024510B" w:rsidRDefault="00E55CFF">
            <w:pPr>
              <w:spacing w:after="0"/>
            </w:pPr>
            <w:r>
              <w:t>9</w:t>
            </w:r>
          </w:p>
        </w:tc>
        <w:tc>
          <w:tcPr>
            <w:tcW w:w="1063" w:type="dxa"/>
            <w:tcBorders>
              <w:top w:val="single" w:sz="4" w:space="0" w:color="000000"/>
              <w:left w:val="single" w:sz="4" w:space="0" w:color="000000"/>
              <w:bottom w:val="single" w:sz="4" w:space="0" w:color="000000"/>
              <w:right w:val="single" w:sz="4" w:space="0" w:color="000000"/>
            </w:tcBorders>
          </w:tcPr>
          <w:p w14:paraId="4C55CD54"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12B2DEDE" w14:textId="77777777" w:rsidR="0024510B" w:rsidRDefault="00E55CFF">
            <w:r>
              <w:t>The vendor’s report indicates that t</w:t>
            </w:r>
            <w:r w:rsidR="009E4ABA">
              <w:t>he Certificate Relocation List is stored in non-volatile memory</w:t>
            </w:r>
          </w:p>
        </w:tc>
        <w:tc>
          <w:tcPr>
            <w:tcW w:w="1980" w:type="dxa"/>
            <w:tcBorders>
              <w:top w:val="single" w:sz="4" w:space="0" w:color="000000"/>
              <w:left w:val="single" w:sz="4" w:space="0" w:color="000000"/>
              <w:bottom w:val="single" w:sz="4" w:space="0" w:color="000000"/>
              <w:right w:val="single" w:sz="4" w:space="0" w:color="000000"/>
            </w:tcBorders>
          </w:tcPr>
          <w:p w14:paraId="731CABD5" w14:textId="77777777" w:rsidR="0024510B" w:rsidRDefault="009E4ABA">
            <w:pPr>
              <w:spacing w:after="0" w:line="259" w:lineRule="auto"/>
            </w:pPr>
            <w:r>
              <w:t>Pass / Fail</w:t>
            </w:r>
          </w:p>
        </w:tc>
      </w:tr>
    </w:tbl>
    <w:p w14:paraId="46400611" w14:textId="77777777" w:rsidR="0024510B" w:rsidRDefault="0024510B"/>
    <w:tbl>
      <w:tblPr>
        <w:tblStyle w:val="af"/>
        <w:tblW w:w="9360" w:type="dxa"/>
        <w:tblInd w:w="-4" w:type="dxa"/>
        <w:tblLayout w:type="fixed"/>
        <w:tblLook w:val="0000" w:firstRow="0" w:lastRow="0" w:firstColumn="0" w:lastColumn="0" w:noHBand="0" w:noVBand="0"/>
      </w:tblPr>
      <w:tblGrid>
        <w:gridCol w:w="737"/>
        <w:gridCol w:w="1063"/>
        <w:gridCol w:w="5580"/>
        <w:gridCol w:w="1980"/>
      </w:tblGrid>
      <w:tr w:rsidR="0024510B" w14:paraId="511FFCB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1358734"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D90A53E" w14:textId="77991DD7" w:rsidR="0024510B" w:rsidRDefault="009E4ABA">
            <w:pPr>
              <w:tabs>
                <w:tab w:val="left" w:pos="2050"/>
              </w:tabs>
              <w:spacing w:after="0"/>
            </w:pPr>
            <w:r>
              <w:t>TP-BSM-</w:t>
            </w:r>
            <w:r w:rsidR="007D1EE2">
              <w:t>ST</w:t>
            </w:r>
            <w:r>
              <w:t>-BV-</w:t>
            </w:r>
            <w:r w:rsidR="00867F9A">
              <w:t>15</w:t>
            </w:r>
          </w:p>
        </w:tc>
      </w:tr>
      <w:tr w:rsidR="0024510B" w14:paraId="37123BB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32EAD0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0AFE5DE" w14:textId="77777777" w:rsidR="0024510B" w:rsidRDefault="009E4ABA" w:rsidP="00EC438F">
            <w:pPr>
              <w:spacing w:after="0"/>
            </w:pPr>
            <w:r>
              <w:t xml:space="preserve">Verify the </w:t>
            </w:r>
            <w:r w:rsidR="00EC438F">
              <w:t>IUT’s ability to verify incoming BSMs</w:t>
            </w:r>
          </w:p>
        </w:tc>
      </w:tr>
      <w:tr w:rsidR="0024510B" w14:paraId="30F6BB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896239"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E8A0BE3" w14:textId="7B1DFD2F" w:rsidR="0024510B" w:rsidRDefault="009E4ABA">
            <w:pPr>
              <w:spacing w:after="0"/>
            </w:pPr>
            <w:r>
              <w:t>TC</w:t>
            </w:r>
            <w:r w:rsidR="00DF50AC">
              <w:t>4</w:t>
            </w:r>
          </w:p>
        </w:tc>
      </w:tr>
      <w:tr w:rsidR="0024510B" w14:paraId="67BD32A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484655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630586D" w14:textId="77777777" w:rsidR="0024510B" w:rsidRDefault="009E4ABA">
            <w:pPr>
              <w:spacing w:after="0"/>
            </w:pPr>
            <w:r>
              <w:t>V2V-SECPRIV-BSMVERIFY-001</w:t>
            </w:r>
          </w:p>
        </w:tc>
      </w:tr>
      <w:tr w:rsidR="0024510B" w14:paraId="29483F6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04DF1F5" w14:textId="77777777" w:rsidR="0024510B" w:rsidRDefault="009E4ABA">
            <w:pPr>
              <w:spacing w:after="0"/>
              <w:jc w:val="center"/>
            </w:pPr>
            <w:r>
              <w:rPr>
                <w:b/>
              </w:rPr>
              <w:t>Pre-test conditions</w:t>
            </w:r>
          </w:p>
        </w:tc>
      </w:tr>
      <w:tr w:rsidR="0024510B" w14:paraId="7A7AEBA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3B57F34" w14:textId="77777777" w:rsidR="0024510B" w:rsidRDefault="009E4ABA">
            <w:pPr>
              <w:numPr>
                <w:ilvl w:val="0"/>
                <w:numId w:val="2"/>
              </w:numPr>
              <w:spacing w:after="0" w:line="259" w:lineRule="auto"/>
              <w:ind w:hanging="360"/>
              <w:contextualSpacing/>
            </w:pPr>
            <w:r>
              <w:t>The IUT is in the initial state</w:t>
            </w:r>
          </w:p>
          <w:p w14:paraId="74DDC27B" w14:textId="77777777" w:rsidR="0024510B" w:rsidRDefault="009E4ABA">
            <w:pPr>
              <w:numPr>
                <w:ilvl w:val="0"/>
                <w:numId w:val="2"/>
              </w:numPr>
              <w:spacing w:after="0" w:line="259" w:lineRule="auto"/>
              <w:ind w:hanging="360"/>
              <w:contextualSpacing/>
            </w:pPr>
            <w:r>
              <w:t>IUT is configured to verify all BSMs</w:t>
            </w:r>
          </w:p>
        </w:tc>
      </w:tr>
      <w:tr w:rsidR="0024510B" w14:paraId="5ECF4C2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8AF795A" w14:textId="77777777" w:rsidR="0024510B" w:rsidRDefault="009E4ABA">
            <w:pPr>
              <w:spacing w:after="0"/>
              <w:jc w:val="center"/>
            </w:pPr>
            <w:r>
              <w:rPr>
                <w:b/>
              </w:rPr>
              <w:t>Test Sequence</w:t>
            </w:r>
          </w:p>
        </w:tc>
      </w:tr>
      <w:tr w:rsidR="0024510B" w14:paraId="420D962A" w14:textId="77777777">
        <w:tc>
          <w:tcPr>
            <w:tcW w:w="737" w:type="dxa"/>
            <w:tcBorders>
              <w:top w:val="single" w:sz="4" w:space="0" w:color="000000"/>
              <w:left w:val="single" w:sz="4" w:space="0" w:color="000000"/>
              <w:bottom w:val="single" w:sz="4" w:space="0" w:color="000000"/>
              <w:right w:val="single" w:sz="4" w:space="0" w:color="000000"/>
            </w:tcBorders>
          </w:tcPr>
          <w:p w14:paraId="51A89768"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BC54F9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6B8A3EE5"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9BD380" w14:textId="77777777" w:rsidR="0024510B" w:rsidRDefault="009E4ABA">
            <w:pPr>
              <w:spacing w:after="0" w:line="259" w:lineRule="auto"/>
            </w:pPr>
            <w:r>
              <w:rPr>
                <w:b/>
              </w:rPr>
              <w:t>Verdict</w:t>
            </w:r>
          </w:p>
        </w:tc>
      </w:tr>
      <w:tr w:rsidR="0024510B" w14:paraId="4EB55BFC" w14:textId="77777777">
        <w:tc>
          <w:tcPr>
            <w:tcW w:w="737" w:type="dxa"/>
            <w:tcBorders>
              <w:top w:val="single" w:sz="4" w:space="0" w:color="000000"/>
              <w:left w:val="single" w:sz="4" w:space="0" w:color="000000"/>
              <w:bottom w:val="single" w:sz="4" w:space="0" w:color="000000"/>
              <w:right w:val="single" w:sz="4" w:space="0" w:color="000000"/>
            </w:tcBorders>
          </w:tcPr>
          <w:p w14:paraId="1E4699B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158477EC"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15F95C2C" w14:textId="7E495E26" w:rsidR="0024510B" w:rsidRDefault="009E4ABA">
            <w:pPr>
              <w:spacing w:after="0"/>
            </w:pPr>
            <w:r>
              <w:t>A signed BSM with a full certificate is transmitted fro</w:t>
            </w:r>
            <w:r w:rsidR="005D1443">
              <w:t>m the reference unit to the IUT</w:t>
            </w:r>
          </w:p>
        </w:tc>
        <w:tc>
          <w:tcPr>
            <w:tcW w:w="1980" w:type="dxa"/>
            <w:tcBorders>
              <w:top w:val="single" w:sz="4" w:space="0" w:color="000000"/>
              <w:left w:val="single" w:sz="4" w:space="0" w:color="000000"/>
              <w:bottom w:val="single" w:sz="4" w:space="0" w:color="000000"/>
              <w:right w:val="single" w:sz="4" w:space="0" w:color="000000"/>
            </w:tcBorders>
          </w:tcPr>
          <w:p w14:paraId="1A51C9BF" w14:textId="77777777" w:rsidR="0024510B" w:rsidRDefault="0024510B">
            <w:pPr>
              <w:spacing w:after="0" w:line="259" w:lineRule="auto"/>
            </w:pPr>
          </w:p>
        </w:tc>
      </w:tr>
      <w:tr w:rsidR="0024510B" w14:paraId="4AF2F875" w14:textId="77777777">
        <w:tc>
          <w:tcPr>
            <w:tcW w:w="737" w:type="dxa"/>
            <w:tcBorders>
              <w:top w:val="single" w:sz="4" w:space="0" w:color="000000"/>
              <w:left w:val="single" w:sz="4" w:space="0" w:color="000000"/>
              <w:bottom w:val="single" w:sz="4" w:space="0" w:color="000000"/>
              <w:right w:val="single" w:sz="4" w:space="0" w:color="000000"/>
            </w:tcBorders>
          </w:tcPr>
          <w:p w14:paraId="1E96A3D9"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418726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08E8D613" w14:textId="0AF3C254" w:rsidR="0024510B" w:rsidRDefault="009E4ABA" w:rsidP="007B5B03">
            <w:pPr>
              <w:spacing w:after="0"/>
            </w:pPr>
            <w:r>
              <w:t>The IUT verifies the BSM</w:t>
            </w:r>
            <w:r w:rsidR="007B5B03">
              <w:t>, resulting in success</w:t>
            </w:r>
          </w:p>
        </w:tc>
        <w:tc>
          <w:tcPr>
            <w:tcW w:w="1980" w:type="dxa"/>
            <w:tcBorders>
              <w:top w:val="single" w:sz="4" w:space="0" w:color="000000"/>
              <w:left w:val="single" w:sz="4" w:space="0" w:color="000000"/>
              <w:bottom w:val="single" w:sz="4" w:space="0" w:color="000000"/>
              <w:right w:val="single" w:sz="4" w:space="0" w:color="000000"/>
            </w:tcBorders>
          </w:tcPr>
          <w:p w14:paraId="67693A6B" w14:textId="77777777" w:rsidR="0024510B" w:rsidRDefault="009E4ABA">
            <w:pPr>
              <w:spacing w:after="0" w:line="259" w:lineRule="auto"/>
            </w:pPr>
            <w:r>
              <w:t>Pass / Fail</w:t>
            </w:r>
          </w:p>
        </w:tc>
      </w:tr>
      <w:tr w:rsidR="0024510B" w14:paraId="59AB3AE4" w14:textId="77777777">
        <w:tc>
          <w:tcPr>
            <w:tcW w:w="737" w:type="dxa"/>
            <w:tcBorders>
              <w:top w:val="single" w:sz="4" w:space="0" w:color="000000"/>
              <w:left w:val="single" w:sz="4" w:space="0" w:color="000000"/>
              <w:bottom w:val="single" w:sz="4" w:space="0" w:color="000000"/>
              <w:right w:val="single" w:sz="4" w:space="0" w:color="000000"/>
            </w:tcBorders>
          </w:tcPr>
          <w:p w14:paraId="66327552"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38CBBC4E"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B03DD4A" w14:textId="77777777" w:rsidR="0024510B" w:rsidRDefault="009E4ABA">
            <w:pPr>
              <w:spacing w:after="0"/>
            </w:pPr>
            <w:r>
              <w:t>A signed BSM with a certificate digest of the previous BSM’s certificate is transmitted from the reference unit to the IUT</w:t>
            </w:r>
          </w:p>
        </w:tc>
        <w:tc>
          <w:tcPr>
            <w:tcW w:w="1980" w:type="dxa"/>
            <w:tcBorders>
              <w:top w:val="single" w:sz="4" w:space="0" w:color="000000"/>
              <w:left w:val="single" w:sz="4" w:space="0" w:color="000000"/>
              <w:bottom w:val="single" w:sz="4" w:space="0" w:color="000000"/>
              <w:right w:val="single" w:sz="4" w:space="0" w:color="000000"/>
            </w:tcBorders>
          </w:tcPr>
          <w:p w14:paraId="5E4D61BB" w14:textId="77777777" w:rsidR="0024510B" w:rsidRDefault="0024510B">
            <w:pPr>
              <w:spacing w:after="0" w:line="259" w:lineRule="auto"/>
            </w:pPr>
          </w:p>
        </w:tc>
      </w:tr>
      <w:tr w:rsidR="0024510B" w14:paraId="0F1010C7" w14:textId="77777777">
        <w:tc>
          <w:tcPr>
            <w:tcW w:w="737" w:type="dxa"/>
            <w:tcBorders>
              <w:top w:val="single" w:sz="4" w:space="0" w:color="000000"/>
              <w:left w:val="single" w:sz="4" w:space="0" w:color="000000"/>
              <w:bottom w:val="single" w:sz="4" w:space="0" w:color="000000"/>
              <w:right w:val="single" w:sz="4" w:space="0" w:color="000000"/>
            </w:tcBorders>
          </w:tcPr>
          <w:p w14:paraId="18FF359E"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11B89A6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72076CFA" w14:textId="14AC538B" w:rsidR="0024510B" w:rsidRDefault="009E4ABA" w:rsidP="007B5B03">
            <w:pPr>
              <w:spacing w:after="0"/>
            </w:pPr>
            <w:r>
              <w:t>The IUT verifies the BSM using the previous BSM’s full certificate</w:t>
            </w:r>
            <w:r w:rsidR="007B5B03">
              <w:t>, resulting in success</w:t>
            </w:r>
          </w:p>
        </w:tc>
        <w:tc>
          <w:tcPr>
            <w:tcW w:w="1980" w:type="dxa"/>
            <w:tcBorders>
              <w:top w:val="single" w:sz="4" w:space="0" w:color="000000"/>
              <w:left w:val="single" w:sz="4" w:space="0" w:color="000000"/>
              <w:bottom w:val="single" w:sz="4" w:space="0" w:color="000000"/>
              <w:right w:val="single" w:sz="4" w:space="0" w:color="000000"/>
            </w:tcBorders>
          </w:tcPr>
          <w:p w14:paraId="21ECA8AF" w14:textId="77777777" w:rsidR="0024510B" w:rsidRDefault="009E4ABA">
            <w:pPr>
              <w:spacing w:after="0" w:line="259" w:lineRule="auto"/>
            </w:pPr>
            <w:r>
              <w:t>Pass / Fail</w:t>
            </w:r>
          </w:p>
        </w:tc>
      </w:tr>
    </w:tbl>
    <w:p w14:paraId="7660558A" w14:textId="77777777" w:rsidR="0024510B" w:rsidRDefault="0024510B"/>
    <w:tbl>
      <w:tblPr>
        <w:tblStyle w:val="af0"/>
        <w:tblW w:w="9360" w:type="dxa"/>
        <w:tblInd w:w="-4" w:type="dxa"/>
        <w:tblLayout w:type="fixed"/>
        <w:tblLook w:val="0000" w:firstRow="0" w:lastRow="0" w:firstColumn="0" w:lastColumn="0" w:noHBand="0" w:noVBand="0"/>
      </w:tblPr>
      <w:tblGrid>
        <w:gridCol w:w="737"/>
        <w:gridCol w:w="1063"/>
        <w:gridCol w:w="5580"/>
        <w:gridCol w:w="1980"/>
      </w:tblGrid>
      <w:tr w:rsidR="0024510B" w14:paraId="4C8DBFB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8BE98A0"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F217F3" w14:textId="3999D95D" w:rsidR="0024510B" w:rsidRDefault="009E4ABA">
            <w:pPr>
              <w:tabs>
                <w:tab w:val="left" w:pos="2050"/>
              </w:tabs>
              <w:spacing w:after="0"/>
            </w:pPr>
            <w:r>
              <w:t>TP-BSM-</w:t>
            </w:r>
            <w:r w:rsidR="007D1EE2">
              <w:t>ST</w:t>
            </w:r>
            <w:r>
              <w:t>-BV-</w:t>
            </w:r>
            <w:r w:rsidR="00867F9A">
              <w:t>16</w:t>
            </w:r>
            <w:r w:rsidR="00504283">
              <w:t>-V</w:t>
            </w:r>
          </w:p>
        </w:tc>
      </w:tr>
      <w:tr w:rsidR="0024510B" w14:paraId="7E33E35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5007B76"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E8D4F9C" w14:textId="77777777" w:rsidR="0024510B" w:rsidRDefault="009E4ABA">
            <w:pPr>
              <w:spacing w:after="0"/>
            </w:pPr>
            <w:r>
              <w:t>Verify the IUT’s ability to securely update root CA certificates</w:t>
            </w:r>
          </w:p>
        </w:tc>
      </w:tr>
      <w:tr w:rsidR="0024510B" w14:paraId="05335B5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7A49DD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1487EBF" w14:textId="677E9535" w:rsidR="0024510B" w:rsidRDefault="009E4ABA">
            <w:pPr>
              <w:spacing w:after="0"/>
            </w:pPr>
            <w:r>
              <w:t>TC</w:t>
            </w:r>
            <w:r w:rsidR="00B819D3">
              <w:t>1</w:t>
            </w:r>
          </w:p>
        </w:tc>
      </w:tr>
      <w:tr w:rsidR="0024510B" w14:paraId="7FB7178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E43556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82FE028" w14:textId="77777777" w:rsidR="0024510B" w:rsidRDefault="009E4ABA">
            <w:pPr>
              <w:spacing w:after="0"/>
            </w:pPr>
            <w:r>
              <w:t>V2V-SECMGMT-CERTLOAD-001</w:t>
            </w:r>
          </w:p>
        </w:tc>
      </w:tr>
      <w:tr w:rsidR="0024510B" w14:paraId="1EB5C65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E0F5ED4" w14:textId="77777777" w:rsidR="0024510B" w:rsidRDefault="009E4ABA">
            <w:pPr>
              <w:spacing w:after="0"/>
              <w:jc w:val="center"/>
            </w:pPr>
            <w:r>
              <w:rPr>
                <w:b/>
              </w:rPr>
              <w:t>Pre-test conditions</w:t>
            </w:r>
          </w:p>
        </w:tc>
      </w:tr>
      <w:tr w:rsidR="0024510B" w14:paraId="68C711A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E8754A5" w14:textId="77777777" w:rsidR="0024510B" w:rsidRDefault="009E4ABA">
            <w:pPr>
              <w:numPr>
                <w:ilvl w:val="0"/>
                <w:numId w:val="2"/>
              </w:numPr>
              <w:spacing w:after="0" w:line="259" w:lineRule="auto"/>
              <w:ind w:hanging="360"/>
              <w:contextualSpacing/>
            </w:pPr>
            <w:r>
              <w:t>The IUT is in the initial state</w:t>
            </w:r>
          </w:p>
        </w:tc>
      </w:tr>
      <w:tr w:rsidR="0024510B" w14:paraId="6A5EF5D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7FC6FEF" w14:textId="77777777" w:rsidR="0024510B" w:rsidRDefault="009E4ABA">
            <w:pPr>
              <w:spacing w:after="0"/>
              <w:jc w:val="center"/>
            </w:pPr>
            <w:r>
              <w:rPr>
                <w:b/>
              </w:rPr>
              <w:t>Test Sequence</w:t>
            </w:r>
          </w:p>
        </w:tc>
      </w:tr>
      <w:tr w:rsidR="0024510B" w14:paraId="4396751E" w14:textId="77777777">
        <w:tc>
          <w:tcPr>
            <w:tcW w:w="737" w:type="dxa"/>
            <w:tcBorders>
              <w:top w:val="single" w:sz="4" w:space="0" w:color="000000"/>
              <w:left w:val="single" w:sz="4" w:space="0" w:color="000000"/>
              <w:bottom w:val="single" w:sz="4" w:space="0" w:color="000000"/>
              <w:right w:val="single" w:sz="4" w:space="0" w:color="000000"/>
            </w:tcBorders>
          </w:tcPr>
          <w:p w14:paraId="580B41E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2EB34B9"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4526AD5"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8D94E1C" w14:textId="77777777" w:rsidR="0024510B" w:rsidRDefault="009E4ABA">
            <w:pPr>
              <w:spacing w:after="0" w:line="259" w:lineRule="auto"/>
            </w:pPr>
            <w:r>
              <w:rPr>
                <w:b/>
              </w:rPr>
              <w:t>Verdict</w:t>
            </w:r>
          </w:p>
        </w:tc>
      </w:tr>
      <w:tr w:rsidR="0024510B" w14:paraId="4846ED50" w14:textId="77777777">
        <w:tc>
          <w:tcPr>
            <w:tcW w:w="737" w:type="dxa"/>
            <w:tcBorders>
              <w:top w:val="single" w:sz="4" w:space="0" w:color="000000"/>
              <w:left w:val="single" w:sz="4" w:space="0" w:color="000000"/>
              <w:bottom w:val="single" w:sz="4" w:space="0" w:color="000000"/>
              <w:right w:val="single" w:sz="4" w:space="0" w:color="000000"/>
            </w:tcBorders>
          </w:tcPr>
          <w:p w14:paraId="7E17DDEE"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74A9F216"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36B9354C" w14:textId="77777777" w:rsidR="0024510B" w:rsidRDefault="009E4ABA">
            <w:pPr>
              <w:spacing w:after="0"/>
            </w:pPr>
            <w:r>
              <w:t>The computer interface makes an updated root CA certificate available on the SCMS device</w:t>
            </w:r>
          </w:p>
        </w:tc>
        <w:tc>
          <w:tcPr>
            <w:tcW w:w="1980" w:type="dxa"/>
            <w:tcBorders>
              <w:top w:val="single" w:sz="4" w:space="0" w:color="000000"/>
              <w:left w:val="single" w:sz="4" w:space="0" w:color="000000"/>
              <w:bottom w:val="single" w:sz="4" w:space="0" w:color="000000"/>
              <w:right w:val="single" w:sz="4" w:space="0" w:color="000000"/>
            </w:tcBorders>
          </w:tcPr>
          <w:p w14:paraId="7A3E6F76" w14:textId="77777777" w:rsidR="0024510B" w:rsidRDefault="0024510B">
            <w:pPr>
              <w:spacing w:after="0" w:line="259" w:lineRule="auto"/>
            </w:pPr>
          </w:p>
        </w:tc>
      </w:tr>
      <w:tr w:rsidR="0024510B" w14:paraId="1D756153" w14:textId="77777777">
        <w:tc>
          <w:tcPr>
            <w:tcW w:w="737" w:type="dxa"/>
            <w:tcBorders>
              <w:top w:val="single" w:sz="4" w:space="0" w:color="000000"/>
              <w:left w:val="single" w:sz="4" w:space="0" w:color="000000"/>
              <w:bottom w:val="single" w:sz="4" w:space="0" w:color="000000"/>
              <w:right w:val="single" w:sz="4" w:space="0" w:color="000000"/>
            </w:tcBorders>
          </w:tcPr>
          <w:p w14:paraId="640B022F"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55FA30A"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10FE6192" w14:textId="77777777" w:rsidR="0024510B" w:rsidRDefault="009E4ABA">
            <w:pPr>
              <w:spacing w:after="0"/>
            </w:pPr>
            <w:r>
              <w:t>The IUT is configured to attempt to update its root CA certificate</w:t>
            </w:r>
          </w:p>
        </w:tc>
        <w:tc>
          <w:tcPr>
            <w:tcW w:w="1980" w:type="dxa"/>
            <w:tcBorders>
              <w:top w:val="single" w:sz="4" w:space="0" w:color="000000"/>
              <w:left w:val="single" w:sz="4" w:space="0" w:color="000000"/>
              <w:bottom w:val="single" w:sz="4" w:space="0" w:color="000000"/>
              <w:right w:val="single" w:sz="4" w:space="0" w:color="000000"/>
            </w:tcBorders>
          </w:tcPr>
          <w:p w14:paraId="09F1D497" w14:textId="77777777" w:rsidR="0024510B" w:rsidRDefault="0024510B">
            <w:pPr>
              <w:spacing w:after="0" w:line="259" w:lineRule="auto"/>
            </w:pPr>
          </w:p>
        </w:tc>
      </w:tr>
      <w:tr w:rsidR="0024510B" w14:paraId="5E92848B" w14:textId="77777777">
        <w:tc>
          <w:tcPr>
            <w:tcW w:w="737" w:type="dxa"/>
            <w:tcBorders>
              <w:top w:val="single" w:sz="4" w:space="0" w:color="000000"/>
              <w:left w:val="single" w:sz="4" w:space="0" w:color="000000"/>
              <w:bottom w:val="single" w:sz="4" w:space="0" w:color="000000"/>
              <w:right w:val="single" w:sz="4" w:space="0" w:color="000000"/>
            </w:tcBorders>
          </w:tcPr>
          <w:p w14:paraId="3B237708" w14:textId="77777777" w:rsidR="0024510B" w:rsidRDefault="009E4ABA">
            <w:pPr>
              <w:spacing w:after="0"/>
            </w:pPr>
            <w:r>
              <w:lastRenderedPageBreak/>
              <w:t>3</w:t>
            </w:r>
          </w:p>
        </w:tc>
        <w:tc>
          <w:tcPr>
            <w:tcW w:w="1063" w:type="dxa"/>
            <w:tcBorders>
              <w:top w:val="single" w:sz="4" w:space="0" w:color="000000"/>
              <w:left w:val="single" w:sz="4" w:space="0" w:color="000000"/>
              <w:bottom w:val="single" w:sz="4" w:space="0" w:color="000000"/>
              <w:right w:val="single" w:sz="4" w:space="0" w:color="000000"/>
            </w:tcBorders>
          </w:tcPr>
          <w:p w14:paraId="5A9A4B7E" w14:textId="77777777" w:rsidR="0024510B" w:rsidRDefault="00033828">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C4EF597" w14:textId="77777777" w:rsidR="0024510B" w:rsidRDefault="009E4ABA" w:rsidP="00BF1DE3">
            <w:pPr>
              <w:spacing w:after="0"/>
            </w:pPr>
            <w:r>
              <w:t>The IUT</w:t>
            </w:r>
            <w:r w:rsidR="00BF1DE3">
              <w:t>’s root CA is updated with the SCMS device’s CA</w:t>
            </w:r>
          </w:p>
        </w:tc>
        <w:tc>
          <w:tcPr>
            <w:tcW w:w="1980" w:type="dxa"/>
            <w:tcBorders>
              <w:top w:val="single" w:sz="4" w:space="0" w:color="000000"/>
              <w:left w:val="single" w:sz="4" w:space="0" w:color="000000"/>
              <w:bottom w:val="single" w:sz="4" w:space="0" w:color="000000"/>
              <w:right w:val="single" w:sz="4" w:space="0" w:color="000000"/>
            </w:tcBorders>
          </w:tcPr>
          <w:p w14:paraId="2C309360" w14:textId="77777777" w:rsidR="0024510B" w:rsidRDefault="009E4ABA">
            <w:pPr>
              <w:spacing w:after="0" w:line="259" w:lineRule="auto"/>
            </w:pPr>
            <w:r>
              <w:t>Pass / Fail</w:t>
            </w:r>
          </w:p>
        </w:tc>
      </w:tr>
      <w:tr w:rsidR="00BF1DE3" w14:paraId="328D3058" w14:textId="77777777">
        <w:tc>
          <w:tcPr>
            <w:tcW w:w="737" w:type="dxa"/>
            <w:tcBorders>
              <w:top w:val="single" w:sz="4" w:space="0" w:color="000000"/>
              <w:left w:val="single" w:sz="4" w:space="0" w:color="000000"/>
              <w:bottom w:val="single" w:sz="4" w:space="0" w:color="000000"/>
              <w:right w:val="single" w:sz="4" w:space="0" w:color="000000"/>
            </w:tcBorders>
          </w:tcPr>
          <w:p w14:paraId="35F3AAF4" w14:textId="77777777" w:rsidR="00BF1DE3" w:rsidRDefault="00BF1DE3">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5FF2200A" w14:textId="77777777" w:rsidR="00BF1DE3" w:rsidRDefault="00BF1DE3">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6C411D2" w14:textId="77777777" w:rsidR="00BF1DE3" w:rsidRDefault="00BF1DE3" w:rsidP="00BF1DE3">
            <w:pPr>
              <w:spacing w:after="0"/>
            </w:pPr>
            <w:r>
              <w:t>The vendor’s report indicates that the IUT’s root CA is updated securely</w:t>
            </w:r>
          </w:p>
        </w:tc>
        <w:tc>
          <w:tcPr>
            <w:tcW w:w="1980" w:type="dxa"/>
            <w:tcBorders>
              <w:top w:val="single" w:sz="4" w:space="0" w:color="000000"/>
              <w:left w:val="single" w:sz="4" w:space="0" w:color="000000"/>
              <w:bottom w:val="single" w:sz="4" w:space="0" w:color="000000"/>
              <w:right w:val="single" w:sz="4" w:space="0" w:color="000000"/>
            </w:tcBorders>
          </w:tcPr>
          <w:p w14:paraId="0AEC9E9A" w14:textId="77777777" w:rsidR="00BF1DE3" w:rsidRDefault="00BF1DE3">
            <w:pPr>
              <w:spacing w:after="0" w:line="259" w:lineRule="auto"/>
            </w:pPr>
            <w:r>
              <w:t>Pass / Fail</w:t>
            </w:r>
          </w:p>
        </w:tc>
      </w:tr>
    </w:tbl>
    <w:p w14:paraId="6D8474DC" w14:textId="77777777" w:rsidR="0024510B" w:rsidRDefault="0024510B"/>
    <w:tbl>
      <w:tblPr>
        <w:tblStyle w:val="af1"/>
        <w:tblW w:w="9360" w:type="dxa"/>
        <w:tblInd w:w="-4" w:type="dxa"/>
        <w:tblLayout w:type="fixed"/>
        <w:tblLook w:val="0000" w:firstRow="0" w:lastRow="0" w:firstColumn="0" w:lastColumn="0" w:noHBand="0" w:noVBand="0"/>
      </w:tblPr>
      <w:tblGrid>
        <w:gridCol w:w="737"/>
        <w:gridCol w:w="1063"/>
        <w:gridCol w:w="52"/>
        <w:gridCol w:w="5528"/>
        <w:gridCol w:w="1980"/>
      </w:tblGrid>
      <w:tr w:rsidR="0024510B" w14:paraId="38DDA74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D841469" w14:textId="77777777" w:rsidR="0024510B" w:rsidRDefault="009E4ABA">
            <w:pPr>
              <w:spacing w:after="0"/>
            </w:pPr>
            <w:r>
              <w:rPr>
                <w:b/>
              </w:rPr>
              <w:t>Identifier</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1F0FB69F" w14:textId="73EFF98D" w:rsidR="0024510B" w:rsidRDefault="009E4ABA">
            <w:pPr>
              <w:tabs>
                <w:tab w:val="left" w:pos="2050"/>
              </w:tabs>
              <w:spacing w:after="0"/>
            </w:pPr>
            <w:r>
              <w:t>TP-BSM-</w:t>
            </w:r>
            <w:r w:rsidR="009D71EA">
              <w:t>S</w:t>
            </w:r>
            <w:r w:rsidR="0032330E">
              <w:t>T</w:t>
            </w:r>
            <w:r>
              <w:t>-BV-17</w:t>
            </w:r>
            <w:r w:rsidR="0004378B">
              <w:t>-X</w:t>
            </w:r>
          </w:p>
        </w:tc>
      </w:tr>
      <w:tr w:rsidR="0024510B" w14:paraId="01EC934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A668358" w14:textId="77777777" w:rsidR="0024510B" w:rsidRDefault="009E4ABA">
            <w:pPr>
              <w:spacing w:after="0"/>
            </w:pPr>
            <w:r>
              <w:rPr>
                <w:b/>
              </w:rPr>
              <w:t>Test Objective</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39C97DD1" w14:textId="77777777" w:rsidR="0024510B" w:rsidRDefault="009E4ABA" w:rsidP="00BD4695">
            <w:pPr>
              <w:spacing w:after="0"/>
            </w:pPr>
            <w:r>
              <w:t xml:space="preserve">Verify certificate is </w:t>
            </w:r>
            <w:r w:rsidRPr="000A16B2">
              <w:t>not changed</w:t>
            </w:r>
            <w:r>
              <w:t xml:space="preserve"> during event conditions unless the certificate expires</w:t>
            </w:r>
          </w:p>
        </w:tc>
      </w:tr>
      <w:tr w:rsidR="0024510B" w14:paraId="3F9B166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BDA7776" w14:textId="77777777" w:rsidR="0024510B" w:rsidRDefault="009E4ABA">
            <w:pPr>
              <w:spacing w:after="0"/>
            </w:pPr>
            <w:r>
              <w:rPr>
                <w:b/>
              </w:rPr>
              <w:t>Test Configuration</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3725C8F4" w14:textId="0C24E3C9" w:rsidR="0024510B" w:rsidRDefault="009E4ABA">
            <w:pPr>
              <w:spacing w:after="0"/>
            </w:pPr>
            <w:r>
              <w:t>TC</w:t>
            </w:r>
            <w:r w:rsidR="00AD567B">
              <w:t>3</w:t>
            </w:r>
          </w:p>
        </w:tc>
      </w:tr>
      <w:tr w:rsidR="0024510B" w14:paraId="6585FA8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B643A2" w14:textId="77777777" w:rsidR="0024510B" w:rsidRDefault="009E4ABA">
            <w:pPr>
              <w:spacing w:after="0"/>
            </w:pPr>
            <w:r>
              <w:rPr>
                <w:b/>
              </w:rPr>
              <w:t>Reference:</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5A4D60C3" w14:textId="77777777" w:rsidR="0024510B" w:rsidRDefault="009E4ABA">
            <w:pPr>
              <w:spacing w:after="0"/>
            </w:pPr>
            <w:r>
              <w:t>V2V-SECPRIV-CERTCHG-002</w:t>
            </w:r>
          </w:p>
        </w:tc>
      </w:tr>
      <w:tr w:rsidR="0024510B" w14:paraId="20DDFC03" w14:textId="77777777">
        <w:tc>
          <w:tcPr>
            <w:tcW w:w="9360" w:type="dxa"/>
            <w:gridSpan w:val="5"/>
            <w:tcBorders>
              <w:top w:val="single" w:sz="4" w:space="0" w:color="000000"/>
              <w:left w:val="single" w:sz="4" w:space="0" w:color="000000"/>
              <w:bottom w:val="single" w:sz="4" w:space="0" w:color="000000"/>
              <w:right w:val="single" w:sz="4" w:space="0" w:color="000000"/>
            </w:tcBorders>
            <w:shd w:val="clear" w:color="auto" w:fill="F2F2F2"/>
          </w:tcPr>
          <w:p w14:paraId="5FE9A14D" w14:textId="77777777" w:rsidR="0024510B" w:rsidRDefault="009E4ABA">
            <w:pPr>
              <w:spacing w:after="0"/>
              <w:jc w:val="center"/>
            </w:pPr>
            <w:r>
              <w:rPr>
                <w:b/>
              </w:rPr>
              <w:t>Pre-test conditions</w:t>
            </w:r>
          </w:p>
        </w:tc>
      </w:tr>
      <w:tr w:rsidR="0024510B" w14:paraId="22FDEB75" w14:textId="77777777">
        <w:tc>
          <w:tcPr>
            <w:tcW w:w="9360" w:type="dxa"/>
            <w:gridSpan w:val="5"/>
            <w:tcBorders>
              <w:top w:val="single" w:sz="4" w:space="0" w:color="000000"/>
              <w:left w:val="single" w:sz="4" w:space="0" w:color="000000"/>
              <w:bottom w:val="single" w:sz="4" w:space="0" w:color="000000"/>
              <w:right w:val="single" w:sz="4" w:space="0" w:color="000000"/>
            </w:tcBorders>
            <w:shd w:val="clear" w:color="auto" w:fill="FFFFFF"/>
          </w:tcPr>
          <w:p w14:paraId="7F19CE49" w14:textId="77777777" w:rsidR="0024510B" w:rsidRDefault="009E4ABA">
            <w:pPr>
              <w:numPr>
                <w:ilvl w:val="0"/>
                <w:numId w:val="2"/>
              </w:numPr>
              <w:spacing w:after="0" w:line="259" w:lineRule="auto"/>
              <w:ind w:hanging="360"/>
              <w:contextualSpacing/>
            </w:pPr>
            <w:r>
              <w:t>The IUT is in the initial state</w:t>
            </w:r>
          </w:p>
          <w:p w14:paraId="431C82DA" w14:textId="77777777" w:rsidR="00BD4695" w:rsidRDefault="00BD4695">
            <w:pPr>
              <w:numPr>
                <w:ilvl w:val="0"/>
                <w:numId w:val="2"/>
              </w:numPr>
              <w:spacing w:after="0" w:line="259" w:lineRule="auto"/>
              <w:ind w:hanging="360"/>
              <w:contextualSpacing/>
            </w:pPr>
            <w:r>
              <w:t>Certificate expiration does not occur unless explicitly stated</w:t>
            </w:r>
          </w:p>
          <w:p w14:paraId="0ACAD945" w14:textId="750E0C54" w:rsidR="000D11E2" w:rsidRDefault="000D11E2">
            <w:pPr>
              <w:numPr>
                <w:ilvl w:val="0"/>
                <w:numId w:val="2"/>
              </w:numPr>
              <w:spacing w:after="0" w:line="259" w:lineRule="auto"/>
              <w:ind w:hanging="360"/>
              <w:contextualSpacing/>
            </w:pPr>
            <w:r>
              <w:t>No event flag on the IUT is set</w:t>
            </w:r>
          </w:p>
        </w:tc>
      </w:tr>
      <w:tr w:rsidR="0024510B" w14:paraId="3AA374A0" w14:textId="77777777">
        <w:tc>
          <w:tcPr>
            <w:tcW w:w="9360" w:type="dxa"/>
            <w:gridSpan w:val="5"/>
            <w:tcBorders>
              <w:top w:val="single" w:sz="4" w:space="0" w:color="000000"/>
              <w:left w:val="single" w:sz="4" w:space="0" w:color="000000"/>
              <w:bottom w:val="single" w:sz="4" w:space="0" w:color="000000"/>
              <w:right w:val="single" w:sz="4" w:space="0" w:color="000000"/>
            </w:tcBorders>
            <w:shd w:val="clear" w:color="auto" w:fill="F2F2F2"/>
          </w:tcPr>
          <w:p w14:paraId="023EB49C" w14:textId="77777777" w:rsidR="0024510B" w:rsidRDefault="009E4ABA">
            <w:pPr>
              <w:spacing w:after="0"/>
              <w:jc w:val="center"/>
            </w:pPr>
            <w:r>
              <w:rPr>
                <w:b/>
              </w:rPr>
              <w:t>Test Sequence</w:t>
            </w:r>
          </w:p>
        </w:tc>
      </w:tr>
      <w:tr w:rsidR="0024510B" w14:paraId="2C7FFDD5" w14:textId="77777777" w:rsidTr="00EE4CEB">
        <w:tc>
          <w:tcPr>
            <w:tcW w:w="737" w:type="dxa"/>
            <w:tcBorders>
              <w:top w:val="single" w:sz="4" w:space="0" w:color="000000"/>
              <w:left w:val="single" w:sz="4" w:space="0" w:color="000000"/>
              <w:bottom w:val="single" w:sz="4" w:space="0" w:color="000000"/>
              <w:right w:val="single" w:sz="4" w:space="0" w:color="000000"/>
            </w:tcBorders>
          </w:tcPr>
          <w:p w14:paraId="2BBE018F" w14:textId="77777777" w:rsidR="0024510B" w:rsidRDefault="009E4ABA">
            <w:pPr>
              <w:spacing w:after="0"/>
              <w:jc w:val="center"/>
            </w:pPr>
            <w:r>
              <w:rPr>
                <w:b/>
              </w:rPr>
              <w:t>Step</w:t>
            </w:r>
          </w:p>
        </w:tc>
        <w:tc>
          <w:tcPr>
            <w:tcW w:w="1115" w:type="dxa"/>
            <w:gridSpan w:val="2"/>
            <w:tcBorders>
              <w:top w:val="single" w:sz="4" w:space="0" w:color="000000"/>
              <w:left w:val="single" w:sz="4" w:space="0" w:color="000000"/>
              <w:bottom w:val="single" w:sz="4" w:space="0" w:color="000000"/>
              <w:right w:val="single" w:sz="4" w:space="0" w:color="000000"/>
            </w:tcBorders>
          </w:tcPr>
          <w:p w14:paraId="334E96DA" w14:textId="77777777" w:rsidR="0024510B" w:rsidRDefault="009E4ABA">
            <w:pPr>
              <w:spacing w:after="0"/>
              <w:jc w:val="center"/>
            </w:pPr>
            <w:r>
              <w:rPr>
                <w:b/>
              </w:rPr>
              <w:t>Type</w:t>
            </w:r>
          </w:p>
        </w:tc>
        <w:tc>
          <w:tcPr>
            <w:tcW w:w="5528" w:type="dxa"/>
            <w:tcBorders>
              <w:top w:val="single" w:sz="4" w:space="0" w:color="000000"/>
              <w:left w:val="single" w:sz="4" w:space="0" w:color="000000"/>
              <w:bottom w:val="single" w:sz="4" w:space="0" w:color="000000"/>
              <w:right w:val="single" w:sz="4" w:space="0" w:color="000000"/>
            </w:tcBorders>
          </w:tcPr>
          <w:p w14:paraId="68FE031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3CA21CF" w14:textId="77777777" w:rsidR="0024510B" w:rsidRDefault="009E4ABA">
            <w:pPr>
              <w:spacing w:after="0" w:line="259" w:lineRule="auto"/>
            </w:pPr>
            <w:r>
              <w:rPr>
                <w:b/>
              </w:rPr>
              <w:t>Verdict</w:t>
            </w:r>
          </w:p>
        </w:tc>
      </w:tr>
      <w:tr w:rsidR="0024510B" w14:paraId="27878FCF" w14:textId="77777777" w:rsidTr="00EE4CEB">
        <w:tc>
          <w:tcPr>
            <w:tcW w:w="737" w:type="dxa"/>
            <w:tcBorders>
              <w:top w:val="single" w:sz="4" w:space="0" w:color="000000"/>
              <w:left w:val="single" w:sz="4" w:space="0" w:color="000000"/>
              <w:bottom w:val="single" w:sz="4" w:space="0" w:color="000000"/>
              <w:right w:val="single" w:sz="4" w:space="0" w:color="000000"/>
            </w:tcBorders>
          </w:tcPr>
          <w:p w14:paraId="4539A321" w14:textId="77777777" w:rsidR="0024510B" w:rsidRDefault="009E4ABA">
            <w:pPr>
              <w:spacing w:after="0" w:line="259" w:lineRule="auto"/>
            </w:pPr>
            <w:r>
              <w:t>1</w:t>
            </w:r>
          </w:p>
        </w:tc>
        <w:tc>
          <w:tcPr>
            <w:tcW w:w="1115" w:type="dxa"/>
            <w:gridSpan w:val="2"/>
            <w:tcBorders>
              <w:top w:val="single" w:sz="4" w:space="0" w:color="000000"/>
              <w:left w:val="single" w:sz="4" w:space="0" w:color="000000"/>
              <w:bottom w:val="single" w:sz="4" w:space="0" w:color="000000"/>
              <w:right w:val="single" w:sz="4" w:space="0" w:color="000000"/>
            </w:tcBorders>
          </w:tcPr>
          <w:p w14:paraId="4F33FF28" w14:textId="2FB4B06C" w:rsidR="0024510B" w:rsidRDefault="00612662">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18D07707" w14:textId="39EF956F" w:rsidR="0024510B" w:rsidRDefault="009E4ABA" w:rsidP="005D1443">
            <w:pPr>
              <w:spacing w:after="0" w:line="259" w:lineRule="auto"/>
            </w:pPr>
            <w:r>
              <w:t>The IUT transmits BSM</w:t>
            </w:r>
            <w:r w:rsidR="00677CC8">
              <w:t xml:space="preserve">s with the </w:t>
            </w:r>
            <w:proofErr w:type="spellStart"/>
            <w:r w:rsidR="00677CC8">
              <w:t>DE_VehicleEventFlags</w:t>
            </w:r>
            <w:proofErr w:type="spellEnd"/>
            <w:r w:rsidR="00677CC8">
              <w:t xml:space="preserve"> element </w:t>
            </w:r>
            <w:r w:rsidR="005D1443">
              <w:t>not included</w:t>
            </w:r>
          </w:p>
        </w:tc>
        <w:tc>
          <w:tcPr>
            <w:tcW w:w="1980" w:type="dxa"/>
            <w:tcBorders>
              <w:top w:val="single" w:sz="4" w:space="0" w:color="000000"/>
              <w:left w:val="single" w:sz="4" w:space="0" w:color="000000"/>
              <w:bottom w:val="single" w:sz="4" w:space="0" w:color="000000"/>
              <w:right w:val="single" w:sz="4" w:space="0" w:color="000000"/>
            </w:tcBorders>
          </w:tcPr>
          <w:p w14:paraId="107304B0" w14:textId="41E0FA33" w:rsidR="0024510B" w:rsidRDefault="00612662">
            <w:pPr>
              <w:spacing w:after="0" w:line="259" w:lineRule="auto"/>
            </w:pPr>
            <w:r>
              <w:t>Pass / Fail</w:t>
            </w:r>
          </w:p>
        </w:tc>
      </w:tr>
      <w:tr w:rsidR="0024510B" w14:paraId="1E0F6FA9" w14:textId="77777777" w:rsidTr="00EE4CEB">
        <w:tc>
          <w:tcPr>
            <w:tcW w:w="737" w:type="dxa"/>
            <w:tcBorders>
              <w:top w:val="single" w:sz="4" w:space="0" w:color="000000"/>
              <w:left w:val="single" w:sz="4" w:space="0" w:color="000000"/>
              <w:bottom w:val="single" w:sz="4" w:space="0" w:color="000000"/>
              <w:right w:val="single" w:sz="4" w:space="0" w:color="000000"/>
            </w:tcBorders>
          </w:tcPr>
          <w:p w14:paraId="16A4B0B3" w14:textId="77777777" w:rsidR="0024510B" w:rsidRDefault="009E4ABA">
            <w:pPr>
              <w:spacing w:after="0" w:line="259" w:lineRule="auto"/>
            </w:pPr>
            <w:r>
              <w:t>2</w:t>
            </w:r>
          </w:p>
        </w:tc>
        <w:tc>
          <w:tcPr>
            <w:tcW w:w="1115" w:type="dxa"/>
            <w:gridSpan w:val="2"/>
            <w:tcBorders>
              <w:top w:val="single" w:sz="4" w:space="0" w:color="000000"/>
              <w:left w:val="single" w:sz="4" w:space="0" w:color="000000"/>
              <w:bottom w:val="single" w:sz="4" w:space="0" w:color="000000"/>
              <w:right w:val="single" w:sz="4" w:space="0" w:color="000000"/>
            </w:tcBorders>
          </w:tcPr>
          <w:p w14:paraId="471B74DB" w14:textId="77777777" w:rsidR="0024510B" w:rsidRDefault="009E4ABA">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035EC762" w14:textId="06330FB7" w:rsidR="0024510B" w:rsidRDefault="009E4ABA" w:rsidP="00677CC8">
            <w:pPr>
              <w:spacing w:after="0" w:line="259" w:lineRule="auto"/>
            </w:pPr>
            <w:r>
              <w:t xml:space="preserve">One critical </w:t>
            </w:r>
            <w:r w:rsidR="008A5352">
              <w:t xml:space="preserve">set of </w:t>
            </w:r>
            <w:r w:rsidR="00677CC8" w:rsidRPr="00C07BE9">
              <w:rPr>
                <w:b/>
              </w:rPr>
              <w:t>E</w:t>
            </w:r>
            <w:r w:rsidRPr="00C07BE9">
              <w:rPr>
                <w:b/>
              </w:rPr>
              <w:t xml:space="preserve">vent </w:t>
            </w:r>
            <w:r w:rsidR="00677CC8" w:rsidRPr="00C07BE9">
              <w:rPr>
                <w:b/>
              </w:rPr>
              <w:t>F</w:t>
            </w:r>
            <w:r w:rsidRPr="00C07BE9">
              <w:rPr>
                <w:b/>
              </w:rPr>
              <w:t>lag</w:t>
            </w:r>
            <w:r>
              <w:t xml:space="preserve"> </w:t>
            </w:r>
            <w:r w:rsidR="005D1443">
              <w:t xml:space="preserve"> from </w:t>
            </w:r>
            <w:r w:rsidR="00B454D5">
              <w:t xml:space="preserve">Section </w:t>
            </w:r>
            <w:r w:rsidR="00B454D5">
              <w:fldChar w:fldCharType="begin"/>
            </w:r>
            <w:r w:rsidR="00B454D5">
              <w:instrText xml:space="preserve"> REF _Ref447551280 \r \h </w:instrText>
            </w:r>
            <w:r w:rsidR="00B454D5">
              <w:fldChar w:fldCharType="separate"/>
            </w:r>
            <w:r w:rsidR="00221534">
              <w:t>7.4</w:t>
            </w:r>
            <w:r w:rsidR="00B454D5">
              <w:fldChar w:fldCharType="end"/>
            </w:r>
            <w:r w:rsidR="005D1443">
              <w:t xml:space="preserve"> </w:t>
            </w:r>
            <w:r w:rsidR="008A5352">
              <w:t>is set</w:t>
            </w:r>
          </w:p>
        </w:tc>
        <w:tc>
          <w:tcPr>
            <w:tcW w:w="1980" w:type="dxa"/>
            <w:tcBorders>
              <w:top w:val="single" w:sz="4" w:space="0" w:color="000000"/>
              <w:left w:val="single" w:sz="4" w:space="0" w:color="000000"/>
              <w:bottom w:val="single" w:sz="4" w:space="0" w:color="000000"/>
              <w:right w:val="single" w:sz="4" w:space="0" w:color="000000"/>
            </w:tcBorders>
          </w:tcPr>
          <w:p w14:paraId="6613BB90" w14:textId="77777777" w:rsidR="0024510B" w:rsidRDefault="0024510B">
            <w:pPr>
              <w:spacing w:after="0" w:line="259" w:lineRule="auto"/>
            </w:pPr>
          </w:p>
        </w:tc>
      </w:tr>
      <w:tr w:rsidR="0024510B" w14:paraId="0C2D43E0" w14:textId="77777777" w:rsidTr="00EE4CEB">
        <w:tc>
          <w:tcPr>
            <w:tcW w:w="737" w:type="dxa"/>
            <w:tcBorders>
              <w:top w:val="single" w:sz="4" w:space="0" w:color="000000"/>
              <w:left w:val="single" w:sz="4" w:space="0" w:color="000000"/>
              <w:bottom w:val="single" w:sz="4" w:space="0" w:color="000000"/>
              <w:right w:val="single" w:sz="4" w:space="0" w:color="000000"/>
            </w:tcBorders>
          </w:tcPr>
          <w:p w14:paraId="513B72E5" w14:textId="6B631AE3" w:rsidR="0024510B" w:rsidRDefault="005C6BC7">
            <w:pPr>
              <w:spacing w:after="0" w:line="259" w:lineRule="auto"/>
            </w:pPr>
            <w:r>
              <w:t>3</w:t>
            </w:r>
          </w:p>
        </w:tc>
        <w:tc>
          <w:tcPr>
            <w:tcW w:w="1115" w:type="dxa"/>
            <w:gridSpan w:val="2"/>
            <w:tcBorders>
              <w:top w:val="single" w:sz="4" w:space="0" w:color="000000"/>
              <w:left w:val="single" w:sz="4" w:space="0" w:color="000000"/>
              <w:bottom w:val="single" w:sz="4" w:space="0" w:color="000000"/>
              <w:right w:val="single" w:sz="4" w:space="0" w:color="000000"/>
            </w:tcBorders>
          </w:tcPr>
          <w:p w14:paraId="70B3A67C" w14:textId="51A85827" w:rsidR="0024510B" w:rsidRDefault="00612662">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3706E772" w14:textId="157EC4AF" w:rsidR="0024510B" w:rsidRDefault="009E4ABA" w:rsidP="00546478">
            <w:pPr>
              <w:spacing w:after="0" w:line="259" w:lineRule="auto"/>
            </w:pPr>
            <w:r>
              <w:t>The IUT transmits BSM</w:t>
            </w:r>
            <w:r w:rsidR="00546478">
              <w:t xml:space="preserve"> containing full security certificate</w:t>
            </w:r>
          </w:p>
        </w:tc>
        <w:tc>
          <w:tcPr>
            <w:tcW w:w="1980" w:type="dxa"/>
            <w:tcBorders>
              <w:top w:val="single" w:sz="4" w:space="0" w:color="000000"/>
              <w:left w:val="single" w:sz="4" w:space="0" w:color="000000"/>
              <w:bottom w:val="single" w:sz="4" w:space="0" w:color="000000"/>
              <w:right w:val="single" w:sz="4" w:space="0" w:color="000000"/>
            </w:tcBorders>
          </w:tcPr>
          <w:p w14:paraId="1EE9D8C2" w14:textId="424AA403" w:rsidR="0024510B" w:rsidRDefault="00612662">
            <w:pPr>
              <w:tabs>
                <w:tab w:val="right" w:pos="1973"/>
              </w:tabs>
              <w:spacing w:after="0" w:line="259" w:lineRule="auto"/>
            </w:pPr>
            <w:r>
              <w:t>Pass / Fail</w:t>
            </w:r>
          </w:p>
        </w:tc>
      </w:tr>
      <w:tr w:rsidR="0024510B" w14:paraId="442425A7"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F91A119" w14:textId="540B5A1E" w:rsidR="0024510B" w:rsidRDefault="005C6BC7">
            <w:pPr>
              <w:spacing w:after="0" w:line="259" w:lineRule="auto"/>
            </w:pPr>
            <w:r>
              <w:t>4</w:t>
            </w:r>
          </w:p>
        </w:tc>
        <w:tc>
          <w:tcPr>
            <w:tcW w:w="1115" w:type="dxa"/>
            <w:gridSpan w:val="2"/>
            <w:tcBorders>
              <w:top w:val="single" w:sz="4" w:space="0" w:color="000000"/>
              <w:left w:val="single" w:sz="4" w:space="0" w:color="000000"/>
              <w:bottom w:val="single" w:sz="4" w:space="0" w:color="000000"/>
              <w:right w:val="single" w:sz="4" w:space="0" w:color="000000"/>
            </w:tcBorders>
          </w:tcPr>
          <w:p w14:paraId="50DE02D0" w14:textId="77777777" w:rsidR="0024510B" w:rsidRDefault="009E4ABA">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701ED162" w14:textId="5F917C86" w:rsidR="0024510B" w:rsidRDefault="009E4ABA" w:rsidP="00AC0345">
            <w:pPr>
              <w:spacing w:after="0" w:line="259" w:lineRule="auto"/>
            </w:pPr>
            <w:r>
              <w:t xml:space="preserve">The certificate of </w:t>
            </w:r>
            <w:r w:rsidR="00AC0345">
              <w:t>the BSM Transmitted in Step 1 and the BSM Transmitted in</w:t>
            </w:r>
            <w:r w:rsidR="00BD4695">
              <w:t xml:space="preserve"> Step 3 are identical</w:t>
            </w:r>
          </w:p>
        </w:tc>
        <w:tc>
          <w:tcPr>
            <w:tcW w:w="1980" w:type="dxa"/>
            <w:tcBorders>
              <w:top w:val="single" w:sz="4" w:space="0" w:color="000000"/>
              <w:left w:val="single" w:sz="4" w:space="0" w:color="000000"/>
              <w:bottom w:val="single" w:sz="4" w:space="0" w:color="000000"/>
              <w:right w:val="single" w:sz="4" w:space="0" w:color="000000"/>
            </w:tcBorders>
          </w:tcPr>
          <w:p w14:paraId="6953850D" w14:textId="77777777" w:rsidR="0024510B" w:rsidRDefault="009E4ABA">
            <w:pPr>
              <w:spacing w:after="0" w:line="259" w:lineRule="auto"/>
            </w:pPr>
            <w:r>
              <w:t>Pass / Fail</w:t>
            </w:r>
          </w:p>
        </w:tc>
      </w:tr>
      <w:tr w:rsidR="00BD4695" w14:paraId="2B854D37"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9C56105" w14:textId="77777777" w:rsidR="00BD4695" w:rsidRDefault="00BD4695">
            <w:pPr>
              <w:spacing w:after="0" w:line="259" w:lineRule="auto"/>
            </w:pPr>
            <w:r>
              <w:t>5</w:t>
            </w:r>
          </w:p>
        </w:tc>
        <w:tc>
          <w:tcPr>
            <w:tcW w:w="1115" w:type="dxa"/>
            <w:gridSpan w:val="2"/>
            <w:tcBorders>
              <w:top w:val="single" w:sz="4" w:space="0" w:color="000000"/>
              <w:left w:val="single" w:sz="4" w:space="0" w:color="000000"/>
              <w:bottom w:val="single" w:sz="4" w:space="0" w:color="000000"/>
              <w:right w:val="single" w:sz="4" w:space="0" w:color="000000"/>
            </w:tcBorders>
          </w:tcPr>
          <w:p w14:paraId="6427BF20" w14:textId="77777777" w:rsidR="00BD4695" w:rsidRDefault="00BD4695">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63DC254F" w14:textId="38BD4F2F" w:rsidR="00BD4695" w:rsidRDefault="003C4580" w:rsidP="003C4580">
            <w:pPr>
              <w:spacing w:after="0" w:line="259" w:lineRule="auto"/>
            </w:pPr>
            <w:r>
              <w:t>The certificate expiration</w:t>
            </w:r>
            <w:r w:rsidR="00985932">
              <w:t xml:space="preserve"> time</w:t>
            </w:r>
            <w:r>
              <w:t xml:space="preserve"> </w:t>
            </w:r>
            <w:r w:rsidR="00BD4695">
              <w:t>passes</w:t>
            </w:r>
            <w:r w:rsidR="00546478">
              <w:t xml:space="preserve"> while the </w:t>
            </w:r>
            <w:r w:rsidR="00546478" w:rsidRPr="00C07BE9">
              <w:rPr>
                <w:b/>
              </w:rPr>
              <w:t>Event Flag</w:t>
            </w:r>
            <w:r w:rsidR="0018066C">
              <w:t xml:space="preserve"> </w:t>
            </w:r>
            <w:r w:rsidR="004136A1">
              <w:t xml:space="preserve">set </w:t>
            </w:r>
            <w:r w:rsidR="0018066C">
              <w:t>remains persistent</w:t>
            </w:r>
          </w:p>
        </w:tc>
        <w:tc>
          <w:tcPr>
            <w:tcW w:w="1980" w:type="dxa"/>
            <w:tcBorders>
              <w:top w:val="single" w:sz="4" w:space="0" w:color="000000"/>
              <w:left w:val="single" w:sz="4" w:space="0" w:color="000000"/>
              <w:bottom w:val="single" w:sz="4" w:space="0" w:color="000000"/>
              <w:right w:val="single" w:sz="4" w:space="0" w:color="000000"/>
            </w:tcBorders>
          </w:tcPr>
          <w:p w14:paraId="0F903D1D" w14:textId="77777777" w:rsidR="00BD4695" w:rsidRDefault="00BD4695">
            <w:pPr>
              <w:spacing w:after="0" w:line="259" w:lineRule="auto"/>
            </w:pPr>
          </w:p>
        </w:tc>
      </w:tr>
      <w:tr w:rsidR="003C4580" w14:paraId="2F391A3B"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F843F16" w14:textId="3E9B06A3" w:rsidR="003C4580" w:rsidRDefault="003C4580">
            <w:pPr>
              <w:spacing w:after="0" w:line="259" w:lineRule="auto"/>
            </w:pPr>
            <w:r>
              <w:t>6</w:t>
            </w:r>
          </w:p>
        </w:tc>
        <w:tc>
          <w:tcPr>
            <w:tcW w:w="1115" w:type="dxa"/>
            <w:gridSpan w:val="2"/>
            <w:tcBorders>
              <w:top w:val="single" w:sz="4" w:space="0" w:color="000000"/>
              <w:left w:val="single" w:sz="4" w:space="0" w:color="000000"/>
              <w:bottom w:val="single" w:sz="4" w:space="0" w:color="000000"/>
              <w:right w:val="single" w:sz="4" w:space="0" w:color="000000"/>
            </w:tcBorders>
          </w:tcPr>
          <w:p w14:paraId="4F74F50D" w14:textId="658550C3" w:rsidR="003C4580" w:rsidRDefault="003C4580">
            <w:pPr>
              <w:spacing w:after="0" w:line="259" w:lineRule="auto"/>
            </w:pPr>
          </w:p>
        </w:tc>
        <w:tc>
          <w:tcPr>
            <w:tcW w:w="5528" w:type="dxa"/>
            <w:tcBorders>
              <w:top w:val="single" w:sz="4" w:space="0" w:color="000000"/>
              <w:left w:val="single" w:sz="4" w:space="0" w:color="000000"/>
              <w:bottom w:val="single" w:sz="4" w:space="0" w:color="000000"/>
              <w:right w:val="single" w:sz="4" w:space="0" w:color="000000"/>
            </w:tcBorders>
          </w:tcPr>
          <w:p w14:paraId="54E9C731" w14:textId="5BA9EC1D" w:rsidR="003C4580" w:rsidRDefault="003057AD" w:rsidP="003C4580">
            <w:pPr>
              <w:spacing w:after="0" w:line="259" w:lineRule="auto"/>
            </w:pPr>
            <w:ins w:id="71" w:author="Dmitri.Khijniak@7Layers.com" w:date="2017-08-11T11:20:00Z">
              <w:r>
                <w:t>void</w:t>
              </w:r>
            </w:ins>
          </w:p>
        </w:tc>
        <w:tc>
          <w:tcPr>
            <w:tcW w:w="1980" w:type="dxa"/>
            <w:tcBorders>
              <w:top w:val="single" w:sz="4" w:space="0" w:color="000000"/>
              <w:left w:val="single" w:sz="4" w:space="0" w:color="000000"/>
              <w:bottom w:val="single" w:sz="4" w:space="0" w:color="000000"/>
              <w:right w:val="single" w:sz="4" w:space="0" w:color="000000"/>
            </w:tcBorders>
          </w:tcPr>
          <w:p w14:paraId="278B89FB" w14:textId="77777777" w:rsidR="003C4580" w:rsidRDefault="003C4580">
            <w:pPr>
              <w:spacing w:after="0" w:line="259" w:lineRule="auto"/>
            </w:pPr>
          </w:p>
        </w:tc>
      </w:tr>
      <w:tr w:rsidR="00BD4695" w14:paraId="1EACA791"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3EFFBFE" w14:textId="70A0F30F" w:rsidR="00BD4695" w:rsidRDefault="003C4580">
            <w:pPr>
              <w:spacing w:after="0" w:line="259" w:lineRule="auto"/>
            </w:pPr>
            <w:r>
              <w:t>7</w:t>
            </w:r>
          </w:p>
        </w:tc>
        <w:tc>
          <w:tcPr>
            <w:tcW w:w="1115" w:type="dxa"/>
            <w:gridSpan w:val="2"/>
            <w:tcBorders>
              <w:top w:val="single" w:sz="4" w:space="0" w:color="000000"/>
              <w:left w:val="single" w:sz="4" w:space="0" w:color="000000"/>
              <w:bottom w:val="single" w:sz="4" w:space="0" w:color="000000"/>
              <w:right w:val="single" w:sz="4" w:space="0" w:color="000000"/>
            </w:tcBorders>
          </w:tcPr>
          <w:p w14:paraId="18A2FDEB" w14:textId="77777777" w:rsidR="00BD4695" w:rsidRDefault="00BD4695">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3FF3CE27" w14:textId="72EBE8A3" w:rsidR="00BD4695" w:rsidRDefault="00BD4695">
            <w:pPr>
              <w:spacing w:after="0" w:line="259" w:lineRule="auto"/>
            </w:pPr>
            <w:r>
              <w:t>The IUT transmits at least one BSM</w:t>
            </w:r>
            <w:ins w:id="72" w:author="Dmitri.Khijniak@7Layers.com" w:date="2017-08-11T11:21:00Z">
              <w:r w:rsidR="003057AD">
                <w:t xml:space="preserve"> while the </w:t>
              </w:r>
              <w:r w:rsidR="003057AD" w:rsidRPr="00C07BE9">
                <w:rPr>
                  <w:b/>
                </w:rPr>
                <w:t>Event Flag</w:t>
              </w:r>
              <w:r w:rsidR="003057AD">
                <w:t xml:space="preserve"> set remains persistent</w:t>
              </w:r>
            </w:ins>
          </w:p>
        </w:tc>
        <w:tc>
          <w:tcPr>
            <w:tcW w:w="1980" w:type="dxa"/>
            <w:tcBorders>
              <w:top w:val="single" w:sz="4" w:space="0" w:color="000000"/>
              <w:left w:val="single" w:sz="4" w:space="0" w:color="000000"/>
              <w:bottom w:val="single" w:sz="4" w:space="0" w:color="000000"/>
              <w:right w:val="single" w:sz="4" w:space="0" w:color="000000"/>
            </w:tcBorders>
          </w:tcPr>
          <w:p w14:paraId="07388756" w14:textId="77777777" w:rsidR="00BD4695" w:rsidRDefault="00BD4695">
            <w:pPr>
              <w:spacing w:after="0" w:line="259" w:lineRule="auto"/>
            </w:pPr>
          </w:p>
        </w:tc>
      </w:tr>
      <w:tr w:rsidR="00BD4695" w14:paraId="3C292F0D" w14:textId="77777777" w:rsidTr="00EE4CEB">
        <w:tc>
          <w:tcPr>
            <w:tcW w:w="737" w:type="dxa"/>
            <w:tcBorders>
              <w:top w:val="single" w:sz="4" w:space="0" w:color="000000"/>
              <w:left w:val="single" w:sz="4" w:space="0" w:color="000000"/>
              <w:bottom w:val="single" w:sz="4" w:space="0" w:color="000000"/>
              <w:right w:val="single" w:sz="4" w:space="0" w:color="000000"/>
            </w:tcBorders>
          </w:tcPr>
          <w:p w14:paraId="60A5176D" w14:textId="2D71D64D" w:rsidR="00BD4695" w:rsidRDefault="003C4580">
            <w:pPr>
              <w:spacing w:after="0" w:line="259" w:lineRule="auto"/>
            </w:pPr>
            <w:r>
              <w:t>8</w:t>
            </w:r>
          </w:p>
        </w:tc>
        <w:tc>
          <w:tcPr>
            <w:tcW w:w="1115" w:type="dxa"/>
            <w:gridSpan w:val="2"/>
            <w:tcBorders>
              <w:top w:val="single" w:sz="4" w:space="0" w:color="000000"/>
              <w:left w:val="single" w:sz="4" w:space="0" w:color="000000"/>
              <w:bottom w:val="single" w:sz="4" w:space="0" w:color="000000"/>
              <w:right w:val="single" w:sz="4" w:space="0" w:color="000000"/>
            </w:tcBorders>
          </w:tcPr>
          <w:p w14:paraId="3880A1D1" w14:textId="77777777" w:rsidR="00BD4695" w:rsidRDefault="00BD4695">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39CC9403" w14:textId="7F40BD35" w:rsidR="00BD4695" w:rsidRDefault="00BD4695">
            <w:pPr>
              <w:spacing w:after="0" w:line="259" w:lineRule="auto"/>
            </w:pPr>
            <w:r>
              <w:t xml:space="preserve">The certificate of Step </w:t>
            </w:r>
            <w:r w:rsidR="0017301B">
              <w:t>7</w:t>
            </w:r>
            <w:r>
              <w:t xml:space="preserve">’s BSM and Step 3’s BSM </w:t>
            </w:r>
            <w:r w:rsidR="003C4580">
              <w:t>are different</w:t>
            </w:r>
          </w:p>
        </w:tc>
        <w:tc>
          <w:tcPr>
            <w:tcW w:w="1980" w:type="dxa"/>
            <w:tcBorders>
              <w:top w:val="single" w:sz="4" w:space="0" w:color="000000"/>
              <w:left w:val="single" w:sz="4" w:space="0" w:color="000000"/>
              <w:bottom w:val="single" w:sz="4" w:space="0" w:color="000000"/>
              <w:right w:val="single" w:sz="4" w:space="0" w:color="000000"/>
            </w:tcBorders>
          </w:tcPr>
          <w:p w14:paraId="7856FCB2" w14:textId="77777777" w:rsidR="00BD4695" w:rsidRDefault="00BA2101">
            <w:pPr>
              <w:spacing w:after="0" w:line="259" w:lineRule="auto"/>
            </w:pPr>
            <w:r>
              <w:t>Pass / Fail</w:t>
            </w:r>
          </w:p>
        </w:tc>
      </w:tr>
      <w:tr w:rsidR="00BD4695" w14:paraId="4DD865C9" w14:textId="77777777" w:rsidTr="00EE4CEB">
        <w:tc>
          <w:tcPr>
            <w:tcW w:w="737" w:type="dxa"/>
            <w:tcBorders>
              <w:top w:val="single" w:sz="4" w:space="0" w:color="000000"/>
              <w:left w:val="single" w:sz="4" w:space="0" w:color="000000"/>
              <w:bottom w:val="single" w:sz="4" w:space="0" w:color="000000"/>
              <w:right w:val="single" w:sz="4" w:space="0" w:color="000000"/>
            </w:tcBorders>
          </w:tcPr>
          <w:p w14:paraId="12FEDF44" w14:textId="15D1503D" w:rsidR="00BD4695" w:rsidRDefault="003C4580">
            <w:pPr>
              <w:spacing w:after="0" w:line="259" w:lineRule="auto"/>
            </w:pPr>
            <w:r>
              <w:t>9</w:t>
            </w:r>
          </w:p>
        </w:tc>
        <w:tc>
          <w:tcPr>
            <w:tcW w:w="1115" w:type="dxa"/>
            <w:gridSpan w:val="2"/>
            <w:tcBorders>
              <w:top w:val="single" w:sz="4" w:space="0" w:color="000000"/>
              <w:left w:val="single" w:sz="4" w:space="0" w:color="000000"/>
              <w:bottom w:val="single" w:sz="4" w:space="0" w:color="000000"/>
              <w:right w:val="single" w:sz="4" w:space="0" w:color="000000"/>
            </w:tcBorders>
          </w:tcPr>
          <w:p w14:paraId="56C7E980" w14:textId="77777777" w:rsidR="00BD4695" w:rsidRDefault="00BD4695">
            <w:pPr>
              <w:spacing w:after="0" w:line="259" w:lineRule="auto"/>
            </w:pPr>
            <w:r>
              <w:t>Procedure</w:t>
            </w:r>
          </w:p>
        </w:tc>
        <w:tc>
          <w:tcPr>
            <w:tcW w:w="5528" w:type="dxa"/>
            <w:tcBorders>
              <w:top w:val="single" w:sz="4" w:space="0" w:color="000000"/>
              <w:left w:val="single" w:sz="4" w:space="0" w:color="000000"/>
              <w:bottom w:val="single" w:sz="4" w:space="0" w:color="000000"/>
              <w:right w:val="single" w:sz="4" w:space="0" w:color="000000"/>
            </w:tcBorders>
          </w:tcPr>
          <w:p w14:paraId="4E55BD60" w14:textId="2FEA22C5" w:rsidR="00BD4695" w:rsidRDefault="00E60ED8">
            <w:pPr>
              <w:spacing w:after="0" w:line="259" w:lineRule="auto"/>
            </w:pPr>
            <w:r>
              <w:t>Steps 1</w:t>
            </w:r>
            <w:r w:rsidR="00BD4695">
              <w:t xml:space="preserve"> –</w:t>
            </w:r>
            <w:r>
              <w:t xml:space="preserve"> 7</w:t>
            </w:r>
            <w:r w:rsidR="00BD4695">
              <w:t xml:space="preserve"> are </w:t>
            </w:r>
            <w:r w:rsidR="008A5352">
              <w:t xml:space="preserve">repeated for all critical event sets from </w:t>
            </w:r>
            <w:r w:rsidR="00B454D5">
              <w:t xml:space="preserve">Section </w:t>
            </w:r>
            <w:r w:rsidR="00B454D5">
              <w:fldChar w:fldCharType="begin"/>
            </w:r>
            <w:r w:rsidR="00B454D5">
              <w:instrText xml:space="preserve"> REF _Ref447551280 \r \h </w:instrText>
            </w:r>
            <w:r w:rsidR="00B454D5">
              <w:fldChar w:fldCharType="separate"/>
            </w:r>
            <w:r w:rsidR="00221534">
              <w:t>7.4</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4A4ED89A" w14:textId="77777777" w:rsidR="00BD4695" w:rsidRDefault="00BD4695">
            <w:pPr>
              <w:spacing w:after="0" w:line="259" w:lineRule="auto"/>
            </w:pPr>
          </w:p>
        </w:tc>
      </w:tr>
    </w:tbl>
    <w:p w14:paraId="01C5A1B2" w14:textId="77777777" w:rsidR="0024510B" w:rsidRDefault="0024510B"/>
    <w:tbl>
      <w:tblPr>
        <w:tblStyle w:val="af2"/>
        <w:tblW w:w="9360" w:type="dxa"/>
        <w:tblInd w:w="-4" w:type="dxa"/>
        <w:tblLayout w:type="fixed"/>
        <w:tblLook w:val="0000" w:firstRow="0" w:lastRow="0" w:firstColumn="0" w:lastColumn="0" w:noHBand="0" w:noVBand="0"/>
      </w:tblPr>
      <w:tblGrid>
        <w:gridCol w:w="737"/>
        <w:gridCol w:w="1063"/>
        <w:gridCol w:w="5580"/>
        <w:gridCol w:w="1980"/>
      </w:tblGrid>
      <w:tr w:rsidR="0024510B" w14:paraId="34935DC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5D8DCB1" w14:textId="77777777" w:rsidR="0024510B" w:rsidRDefault="009E4ABA">
            <w:pPr>
              <w:keepNext/>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B974087" w14:textId="78674B4D" w:rsidR="0024510B" w:rsidRDefault="009E4ABA">
            <w:pPr>
              <w:keepNext/>
              <w:tabs>
                <w:tab w:val="left" w:pos="2050"/>
              </w:tabs>
              <w:spacing w:after="0"/>
            </w:pPr>
            <w:r>
              <w:t>TP-BSM-MV-BV-</w:t>
            </w:r>
            <w:r w:rsidR="00A44433">
              <w:t>01</w:t>
            </w:r>
          </w:p>
        </w:tc>
      </w:tr>
      <w:tr w:rsidR="0024510B" w14:paraId="0E1DBC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824463"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486454E" w14:textId="77777777" w:rsidR="0024510B" w:rsidRDefault="009E4ABA">
            <w:pPr>
              <w:spacing w:after="0"/>
            </w:pPr>
            <w:r>
              <w:t xml:space="preserve">Verify certificate is not changed if travel distance is less that </w:t>
            </w:r>
            <w:proofErr w:type="spellStart"/>
            <w:r>
              <w:t>vCertChangeDistance</w:t>
            </w:r>
            <w:proofErr w:type="spellEnd"/>
            <w:r>
              <w:t xml:space="preserve"> unless reset or the certificate expires</w:t>
            </w:r>
          </w:p>
        </w:tc>
      </w:tr>
      <w:tr w:rsidR="0024510B" w14:paraId="6B3D44B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C7A61E"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73C9C18" w14:textId="11BAF714" w:rsidR="0024510B" w:rsidRDefault="009E4ABA">
            <w:pPr>
              <w:spacing w:after="0"/>
            </w:pPr>
            <w:r>
              <w:t>TC</w:t>
            </w:r>
            <w:r w:rsidR="00B819D3">
              <w:t>2</w:t>
            </w:r>
          </w:p>
        </w:tc>
      </w:tr>
      <w:tr w:rsidR="0024510B" w14:paraId="20D9E37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88143CC"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212A894" w14:textId="77777777" w:rsidR="0024510B" w:rsidRDefault="009E4ABA">
            <w:pPr>
              <w:spacing w:after="0"/>
            </w:pPr>
            <w:r>
              <w:t>V2V-SECPRIV-CERTCHG-[001, 003]</w:t>
            </w:r>
          </w:p>
        </w:tc>
      </w:tr>
      <w:tr w:rsidR="0024510B" w14:paraId="1233B1F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1F86B27" w14:textId="77777777" w:rsidR="0024510B" w:rsidRDefault="009E4ABA">
            <w:pPr>
              <w:keepNext/>
              <w:spacing w:after="0"/>
              <w:jc w:val="center"/>
            </w:pPr>
            <w:r>
              <w:rPr>
                <w:b/>
              </w:rPr>
              <w:t>Pre-test conditions</w:t>
            </w:r>
          </w:p>
        </w:tc>
      </w:tr>
      <w:tr w:rsidR="0024510B" w14:paraId="7177A9B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43F927E" w14:textId="77777777" w:rsidR="0024510B" w:rsidRDefault="009E4ABA">
            <w:pPr>
              <w:numPr>
                <w:ilvl w:val="0"/>
                <w:numId w:val="2"/>
              </w:numPr>
              <w:spacing w:after="0" w:line="259" w:lineRule="auto"/>
              <w:ind w:hanging="360"/>
              <w:contextualSpacing/>
            </w:pPr>
            <w:r>
              <w:t>The IUT is in the initial state</w:t>
            </w:r>
          </w:p>
          <w:p w14:paraId="424879DB" w14:textId="77777777" w:rsidR="00F533BA" w:rsidRDefault="00F533BA">
            <w:pPr>
              <w:numPr>
                <w:ilvl w:val="0"/>
                <w:numId w:val="2"/>
              </w:numPr>
              <w:spacing w:after="0" w:line="259" w:lineRule="auto"/>
              <w:ind w:hanging="360"/>
              <w:contextualSpacing/>
            </w:pPr>
            <w:r>
              <w:t>Certificate change does not occur unless explicitly stated</w:t>
            </w:r>
          </w:p>
        </w:tc>
      </w:tr>
      <w:tr w:rsidR="0024510B" w14:paraId="5262158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B5AAB1" w14:textId="77777777" w:rsidR="0024510B" w:rsidRDefault="009E4ABA">
            <w:pPr>
              <w:spacing w:after="0"/>
              <w:jc w:val="center"/>
            </w:pPr>
            <w:r>
              <w:rPr>
                <w:b/>
              </w:rPr>
              <w:t>Test Sequence</w:t>
            </w:r>
          </w:p>
        </w:tc>
      </w:tr>
      <w:tr w:rsidR="0024510B" w14:paraId="08A4180E" w14:textId="77777777">
        <w:tc>
          <w:tcPr>
            <w:tcW w:w="737" w:type="dxa"/>
            <w:tcBorders>
              <w:top w:val="single" w:sz="4" w:space="0" w:color="000000"/>
              <w:left w:val="single" w:sz="4" w:space="0" w:color="000000"/>
              <w:bottom w:val="single" w:sz="4" w:space="0" w:color="000000"/>
              <w:right w:val="single" w:sz="4" w:space="0" w:color="000000"/>
            </w:tcBorders>
          </w:tcPr>
          <w:p w14:paraId="17E1A67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6BC7182"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65B643D"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B215419" w14:textId="77777777" w:rsidR="0024510B" w:rsidRDefault="009E4ABA">
            <w:pPr>
              <w:spacing w:after="0" w:line="259" w:lineRule="auto"/>
            </w:pPr>
            <w:r>
              <w:rPr>
                <w:b/>
              </w:rPr>
              <w:t>Verdict</w:t>
            </w:r>
          </w:p>
        </w:tc>
      </w:tr>
      <w:tr w:rsidR="0024510B" w14:paraId="14FBEE72" w14:textId="77777777">
        <w:tc>
          <w:tcPr>
            <w:tcW w:w="737" w:type="dxa"/>
            <w:tcBorders>
              <w:top w:val="single" w:sz="4" w:space="0" w:color="000000"/>
              <w:left w:val="single" w:sz="4" w:space="0" w:color="000000"/>
              <w:bottom w:val="single" w:sz="4" w:space="0" w:color="000000"/>
              <w:right w:val="single" w:sz="4" w:space="0" w:color="000000"/>
            </w:tcBorders>
          </w:tcPr>
          <w:p w14:paraId="1A3B83D1" w14:textId="77777777" w:rsidR="0024510B" w:rsidRDefault="005526A7">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83C9B46"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81DCF08" w14:textId="27FE929E" w:rsidR="0024510B" w:rsidRDefault="009E4ABA" w:rsidP="00FC19A8">
            <w:pPr>
              <w:spacing w:after="0" w:line="259" w:lineRule="auto"/>
            </w:pPr>
            <w:r>
              <w:t xml:space="preserve">The IUT </w:t>
            </w:r>
            <w:r w:rsidR="00FC19A8">
              <w:t xml:space="preserve">travels </w:t>
            </w:r>
            <w:r w:rsidR="00EC1510">
              <w:t xml:space="preserve">a distance up to </w:t>
            </w:r>
            <w:proofErr w:type="spellStart"/>
            <w:r w:rsidR="00FC19A8">
              <w:t>vCertChangeDistance</w:t>
            </w:r>
            <w:proofErr w:type="spellEnd"/>
            <w:r w:rsidR="00FC19A8">
              <w:t xml:space="preserve"> while continually transmitting BSMs</w:t>
            </w:r>
            <w:r>
              <w:t xml:space="preserve"> </w:t>
            </w:r>
            <w:r w:rsidR="000E06B4">
              <w:t xml:space="preserve">over </w:t>
            </w:r>
            <w:r w:rsidR="00EC1510">
              <w:t>a course of time exceeding 3 times</w:t>
            </w:r>
            <w:r w:rsidR="000E06B4">
              <w:t xml:space="preserve"> </w:t>
            </w:r>
            <w:proofErr w:type="spellStart"/>
            <w:r w:rsidR="000E06B4">
              <w:t>vCertChangeInterval</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3A9C3076" w14:textId="77777777" w:rsidR="0024510B" w:rsidRDefault="0024510B">
            <w:pPr>
              <w:spacing w:after="0" w:line="259" w:lineRule="auto"/>
            </w:pPr>
          </w:p>
        </w:tc>
      </w:tr>
      <w:tr w:rsidR="0024510B" w14:paraId="16925264" w14:textId="77777777">
        <w:tc>
          <w:tcPr>
            <w:tcW w:w="737" w:type="dxa"/>
            <w:tcBorders>
              <w:top w:val="single" w:sz="4" w:space="0" w:color="000000"/>
              <w:left w:val="single" w:sz="4" w:space="0" w:color="000000"/>
              <w:bottom w:val="single" w:sz="4" w:space="0" w:color="000000"/>
              <w:right w:val="single" w:sz="4" w:space="0" w:color="000000"/>
            </w:tcBorders>
          </w:tcPr>
          <w:p w14:paraId="1FF73B25" w14:textId="0B401F8A" w:rsidR="0024510B" w:rsidRDefault="005526A7">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AA4C8F7" w14:textId="528D2137" w:rsidR="0024510B" w:rsidRDefault="00FC19A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EBE935B" w14:textId="36069B78" w:rsidR="0024510B" w:rsidRDefault="00FC19A8" w:rsidP="00BA2104">
            <w:pPr>
              <w:spacing w:after="0" w:line="259" w:lineRule="auto"/>
            </w:pPr>
            <w:r>
              <w:t xml:space="preserve">All BSMs transmitted in Step </w:t>
            </w:r>
            <w:r w:rsidR="00BA2104">
              <w:t xml:space="preserve">1 </w:t>
            </w:r>
            <w:r>
              <w:t>have identical certificates</w:t>
            </w:r>
          </w:p>
        </w:tc>
        <w:tc>
          <w:tcPr>
            <w:tcW w:w="1980" w:type="dxa"/>
            <w:tcBorders>
              <w:top w:val="single" w:sz="4" w:space="0" w:color="000000"/>
              <w:left w:val="single" w:sz="4" w:space="0" w:color="000000"/>
              <w:bottom w:val="single" w:sz="4" w:space="0" w:color="000000"/>
              <w:right w:val="single" w:sz="4" w:space="0" w:color="000000"/>
            </w:tcBorders>
          </w:tcPr>
          <w:p w14:paraId="0027EBEB" w14:textId="77777777" w:rsidR="0024510B" w:rsidRDefault="005526A7">
            <w:pPr>
              <w:spacing w:after="0" w:line="259" w:lineRule="auto"/>
            </w:pPr>
            <w:r>
              <w:t>Pass / Fail</w:t>
            </w:r>
          </w:p>
        </w:tc>
      </w:tr>
      <w:tr w:rsidR="00FC19A8" w14:paraId="1176989E" w14:textId="77777777">
        <w:tc>
          <w:tcPr>
            <w:tcW w:w="737" w:type="dxa"/>
            <w:tcBorders>
              <w:top w:val="single" w:sz="4" w:space="0" w:color="000000"/>
              <w:left w:val="single" w:sz="4" w:space="0" w:color="000000"/>
              <w:bottom w:val="single" w:sz="4" w:space="0" w:color="000000"/>
              <w:right w:val="single" w:sz="4" w:space="0" w:color="000000"/>
            </w:tcBorders>
          </w:tcPr>
          <w:p w14:paraId="066F8CC4" w14:textId="77777777" w:rsidR="00FC19A8" w:rsidRDefault="005526A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077F329"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4B81B29" w14:textId="77777777" w:rsidR="00FC19A8" w:rsidRDefault="00FC19A8">
            <w:pPr>
              <w:spacing w:after="0" w:line="259" w:lineRule="auto"/>
            </w:pPr>
            <w:r>
              <w:t xml:space="preserve">The IUT travels more than </w:t>
            </w:r>
            <w:proofErr w:type="spellStart"/>
            <w:r>
              <w:t>vCertChangeDistance</w:t>
            </w:r>
            <w:proofErr w:type="spellEnd"/>
            <w:r>
              <w:t xml:space="preserve"> from the starting point</w:t>
            </w:r>
          </w:p>
        </w:tc>
        <w:tc>
          <w:tcPr>
            <w:tcW w:w="1980" w:type="dxa"/>
            <w:tcBorders>
              <w:top w:val="single" w:sz="4" w:space="0" w:color="000000"/>
              <w:left w:val="single" w:sz="4" w:space="0" w:color="000000"/>
              <w:bottom w:val="single" w:sz="4" w:space="0" w:color="000000"/>
              <w:right w:val="single" w:sz="4" w:space="0" w:color="000000"/>
            </w:tcBorders>
          </w:tcPr>
          <w:p w14:paraId="75F6A075" w14:textId="77777777" w:rsidR="00FC19A8" w:rsidRDefault="00FC19A8">
            <w:pPr>
              <w:spacing w:after="0" w:line="259" w:lineRule="auto"/>
            </w:pPr>
          </w:p>
        </w:tc>
      </w:tr>
      <w:tr w:rsidR="00985932" w14:paraId="27D3A9A3" w14:textId="77777777">
        <w:tc>
          <w:tcPr>
            <w:tcW w:w="737" w:type="dxa"/>
            <w:tcBorders>
              <w:top w:val="single" w:sz="4" w:space="0" w:color="000000"/>
              <w:left w:val="single" w:sz="4" w:space="0" w:color="000000"/>
              <w:bottom w:val="single" w:sz="4" w:space="0" w:color="000000"/>
              <w:right w:val="single" w:sz="4" w:space="0" w:color="000000"/>
            </w:tcBorders>
          </w:tcPr>
          <w:p w14:paraId="4C05D3D3" w14:textId="2DB136A5" w:rsidR="00985932" w:rsidRDefault="00985932">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169C2590" w14:textId="29426FE5" w:rsidR="00985932" w:rsidRDefault="00985932">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7F59CBF7" w14:textId="08020CAD" w:rsidR="00985932" w:rsidRDefault="00985932" w:rsidP="00985932">
            <w:pPr>
              <w:spacing w:after="0" w:line="259" w:lineRule="auto"/>
            </w:pPr>
            <w:proofErr w:type="spellStart"/>
            <w:r>
              <w:t>vCertChangeInterval</w:t>
            </w:r>
            <w:proofErr w:type="spellEnd"/>
            <w:r>
              <w:t xml:space="preserve"> time passes</w:t>
            </w:r>
          </w:p>
        </w:tc>
        <w:tc>
          <w:tcPr>
            <w:tcW w:w="1980" w:type="dxa"/>
            <w:tcBorders>
              <w:top w:val="single" w:sz="4" w:space="0" w:color="000000"/>
              <w:left w:val="single" w:sz="4" w:space="0" w:color="000000"/>
              <w:bottom w:val="single" w:sz="4" w:space="0" w:color="000000"/>
              <w:right w:val="single" w:sz="4" w:space="0" w:color="000000"/>
            </w:tcBorders>
          </w:tcPr>
          <w:p w14:paraId="32F2CDF3" w14:textId="77777777" w:rsidR="00985932" w:rsidRDefault="00985932">
            <w:pPr>
              <w:spacing w:after="0" w:line="259" w:lineRule="auto"/>
            </w:pPr>
          </w:p>
        </w:tc>
      </w:tr>
      <w:tr w:rsidR="00FC19A8" w14:paraId="155111F1" w14:textId="77777777">
        <w:tc>
          <w:tcPr>
            <w:tcW w:w="737" w:type="dxa"/>
            <w:tcBorders>
              <w:top w:val="single" w:sz="4" w:space="0" w:color="000000"/>
              <w:left w:val="single" w:sz="4" w:space="0" w:color="000000"/>
              <w:bottom w:val="single" w:sz="4" w:space="0" w:color="000000"/>
              <w:right w:val="single" w:sz="4" w:space="0" w:color="000000"/>
            </w:tcBorders>
          </w:tcPr>
          <w:p w14:paraId="0DC9AD42" w14:textId="77777777" w:rsidR="00FC19A8" w:rsidRDefault="005526A7">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0D0877E0"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8EB7703" w14:textId="0FCC0677" w:rsidR="00FC19A8" w:rsidRDefault="005526A7" w:rsidP="00985932">
            <w:pPr>
              <w:spacing w:after="0" w:line="259" w:lineRule="auto"/>
            </w:pPr>
            <w:r>
              <w:t xml:space="preserve">BSMs transmitted after </w:t>
            </w:r>
            <w:proofErr w:type="spellStart"/>
            <w:r w:rsidR="00985932">
              <w:t>vCertChangeInterval</w:t>
            </w:r>
            <w:proofErr w:type="spellEnd"/>
            <w:r w:rsidR="00985932">
              <w:t xml:space="preserve"> time passes </w:t>
            </w:r>
            <w:r w:rsidR="00FC19A8">
              <w:t xml:space="preserve">have a different certificate </w:t>
            </w:r>
            <w:r>
              <w:t>than those transmitted before trav</w:t>
            </w:r>
            <w:r w:rsidR="0088320E">
              <w:t>elin</w:t>
            </w:r>
            <w:r>
              <w:t xml:space="preserve">g more than </w:t>
            </w:r>
            <w:proofErr w:type="spellStart"/>
            <w:r>
              <w:t>vCertChangeDistance</w:t>
            </w:r>
            <w:proofErr w:type="spellEnd"/>
            <w:r>
              <w:t xml:space="preserve"> from the starting point</w:t>
            </w:r>
          </w:p>
        </w:tc>
        <w:tc>
          <w:tcPr>
            <w:tcW w:w="1980" w:type="dxa"/>
            <w:tcBorders>
              <w:top w:val="single" w:sz="4" w:space="0" w:color="000000"/>
              <w:left w:val="single" w:sz="4" w:space="0" w:color="000000"/>
              <w:bottom w:val="single" w:sz="4" w:space="0" w:color="000000"/>
              <w:right w:val="single" w:sz="4" w:space="0" w:color="000000"/>
            </w:tcBorders>
          </w:tcPr>
          <w:p w14:paraId="1C416F21" w14:textId="77777777" w:rsidR="00FC19A8" w:rsidRDefault="005526A7">
            <w:pPr>
              <w:spacing w:after="0" w:line="259" w:lineRule="auto"/>
            </w:pPr>
            <w:r>
              <w:t>Pass / Fail</w:t>
            </w:r>
          </w:p>
        </w:tc>
      </w:tr>
      <w:tr w:rsidR="00FC19A8" w14:paraId="4F7C525D" w14:textId="77777777">
        <w:tc>
          <w:tcPr>
            <w:tcW w:w="737" w:type="dxa"/>
            <w:tcBorders>
              <w:top w:val="single" w:sz="4" w:space="0" w:color="000000"/>
              <w:left w:val="single" w:sz="4" w:space="0" w:color="000000"/>
              <w:bottom w:val="single" w:sz="4" w:space="0" w:color="000000"/>
              <w:right w:val="single" w:sz="4" w:space="0" w:color="000000"/>
            </w:tcBorders>
          </w:tcPr>
          <w:p w14:paraId="622A12EE" w14:textId="77777777" w:rsidR="00FC19A8" w:rsidRDefault="005526A7">
            <w:pPr>
              <w:spacing w:after="0" w:line="259" w:lineRule="auto"/>
            </w:pPr>
            <w:r>
              <w:lastRenderedPageBreak/>
              <w:t>5</w:t>
            </w:r>
          </w:p>
        </w:tc>
        <w:tc>
          <w:tcPr>
            <w:tcW w:w="1063" w:type="dxa"/>
            <w:tcBorders>
              <w:top w:val="single" w:sz="4" w:space="0" w:color="000000"/>
              <w:left w:val="single" w:sz="4" w:space="0" w:color="000000"/>
              <w:bottom w:val="single" w:sz="4" w:space="0" w:color="000000"/>
              <w:right w:val="single" w:sz="4" w:space="0" w:color="000000"/>
            </w:tcBorders>
          </w:tcPr>
          <w:p w14:paraId="03252023"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24E92DD" w14:textId="5C8CD5FD" w:rsidR="00FC19A8" w:rsidRDefault="005526A7" w:rsidP="005526A7">
            <w:pPr>
              <w:spacing w:after="0" w:line="259" w:lineRule="auto"/>
            </w:pPr>
            <w:r>
              <w:t>Time passes until certificate expiration</w:t>
            </w:r>
            <w:r w:rsidR="00EC1510">
              <w:t xml:space="preserve"> while the vehicle moved less than </w:t>
            </w:r>
            <w:proofErr w:type="spellStart"/>
            <w:r w:rsidR="00EC1510">
              <w:t>vCertChangeDIstance</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5B65124F" w14:textId="77777777" w:rsidR="00FC19A8" w:rsidRDefault="00FC19A8">
            <w:pPr>
              <w:spacing w:after="0" w:line="259" w:lineRule="auto"/>
            </w:pPr>
          </w:p>
        </w:tc>
      </w:tr>
      <w:tr w:rsidR="00FC19A8" w14:paraId="5F7504E6" w14:textId="77777777">
        <w:tc>
          <w:tcPr>
            <w:tcW w:w="737" w:type="dxa"/>
            <w:tcBorders>
              <w:top w:val="single" w:sz="4" w:space="0" w:color="000000"/>
              <w:left w:val="single" w:sz="4" w:space="0" w:color="000000"/>
              <w:bottom w:val="single" w:sz="4" w:space="0" w:color="000000"/>
              <w:right w:val="single" w:sz="4" w:space="0" w:color="000000"/>
            </w:tcBorders>
          </w:tcPr>
          <w:p w14:paraId="6F70A8AD" w14:textId="77777777" w:rsidR="00FC19A8" w:rsidRDefault="005526A7">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003EE75"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1DFD0DA" w14:textId="6C4B748A" w:rsidR="00FC19A8" w:rsidRDefault="005526A7">
            <w:pPr>
              <w:spacing w:after="0" w:line="259" w:lineRule="auto"/>
            </w:pPr>
            <w:r>
              <w:t>BSMs transmitted after certificate expiration have a different certificate</w:t>
            </w:r>
            <w:r w:rsidR="00EC1510">
              <w:t>s</w:t>
            </w:r>
          </w:p>
        </w:tc>
        <w:tc>
          <w:tcPr>
            <w:tcW w:w="1980" w:type="dxa"/>
            <w:tcBorders>
              <w:top w:val="single" w:sz="4" w:space="0" w:color="000000"/>
              <w:left w:val="single" w:sz="4" w:space="0" w:color="000000"/>
              <w:bottom w:val="single" w:sz="4" w:space="0" w:color="000000"/>
              <w:right w:val="single" w:sz="4" w:space="0" w:color="000000"/>
            </w:tcBorders>
          </w:tcPr>
          <w:p w14:paraId="425C0693" w14:textId="77777777" w:rsidR="00FC19A8" w:rsidRDefault="005526A7">
            <w:pPr>
              <w:spacing w:after="0" w:line="259" w:lineRule="auto"/>
            </w:pPr>
            <w:r>
              <w:t>Pass / Fail</w:t>
            </w:r>
          </w:p>
        </w:tc>
      </w:tr>
      <w:tr w:rsidR="00FC19A8" w14:paraId="46F08850" w14:textId="77777777">
        <w:tc>
          <w:tcPr>
            <w:tcW w:w="737" w:type="dxa"/>
            <w:tcBorders>
              <w:top w:val="single" w:sz="4" w:space="0" w:color="000000"/>
              <w:left w:val="single" w:sz="4" w:space="0" w:color="000000"/>
              <w:bottom w:val="single" w:sz="4" w:space="0" w:color="000000"/>
              <w:right w:val="single" w:sz="4" w:space="0" w:color="000000"/>
            </w:tcBorders>
          </w:tcPr>
          <w:p w14:paraId="2749E10B" w14:textId="77777777" w:rsidR="00FC19A8" w:rsidRDefault="005526A7">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584B35A4"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855BBD4" w14:textId="5C83D222" w:rsidR="00FC19A8" w:rsidRDefault="005526A7">
            <w:pPr>
              <w:spacing w:after="0" w:line="259" w:lineRule="auto"/>
            </w:pPr>
            <w:r>
              <w:t>The IUT is reset</w:t>
            </w:r>
            <w:r w:rsidR="00EC1510">
              <w:t xml:space="preserve"> while the vehicle position changes less than </w:t>
            </w:r>
            <w:proofErr w:type="spellStart"/>
            <w:r w:rsidR="00EC1510">
              <w:t>vCertChnageDistance</w:t>
            </w:r>
            <w:proofErr w:type="spellEnd"/>
            <w:r w:rsidR="00EC1510">
              <w:t xml:space="preserve"> from the previous position of the certificate change</w:t>
            </w:r>
          </w:p>
        </w:tc>
        <w:tc>
          <w:tcPr>
            <w:tcW w:w="1980" w:type="dxa"/>
            <w:tcBorders>
              <w:top w:val="single" w:sz="4" w:space="0" w:color="000000"/>
              <w:left w:val="single" w:sz="4" w:space="0" w:color="000000"/>
              <w:bottom w:val="single" w:sz="4" w:space="0" w:color="000000"/>
              <w:right w:val="single" w:sz="4" w:space="0" w:color="000000"/>
            </w:tcBorders>
          </w:tcPr>
          <w:p w14:paraId="6C139964" w14:textId="77777777" w:rsidR="00FC19A8" w:rsidRDefault="00FC19A8">
            <w:pPr>
              <w:spacing w:after="0" w:line="259" w:lineRule="auto"/>
            </w:pPr>
          </w:p>
        </w:tc>
      </w:tr>
      <w:tr w:rsidR="00FC19A8" w14:paraId="5E406A6B" w14:textId="77777777">
        <w:tc>
          <w:tcPr>
            <w:tcW w:w="737" w:type="dxa"/>
            <w:tcBorders>
              <w:top w:val="single" w:sz="4" w:space="0" w:color="000000"/>
              <w:left w:val="single" w:sz="4" w:space="0" w:color="000000"/>
              <w:bottom w:val="single" w:sz="4" w:space="0" w:color="000000"/>
              <w:right w:val="single" w:sz="4" w:space="0" w:color="000000"/>
            </w:tcBorders>
          </w:tcPr>
          <w:p w14:paraId="14AA4FFD" w14:textId="77777777" w:rsidR="00FC19A8" w:rsidRDefault="005526A7">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64CB581A"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7FFCA50" w14:textId="77777777" w:rsidR="00FC19A8" w:rsidRDefault="005526A7">
            <w:pPr>
              <w:spacing w:after="0" w:line="259" w:lineRule="auto"/>
            </w:pPr>
            <w:r>
              <w:t>BSMs transmitted after reset have a different certificate than those transmitted after certificate expiration</w:t>
            </w:r>
          </w:p>
        </w:tc>
        <w:tc>
          <w:tcPr>
            <w:tcW w:w="1980" w:type="dxa"/>
            <w:tcBorders>
              <w:top w:val="single" w:sz="4" w:space="0" w:color="000000"/>
              <w:left w:val="single" w:sz="4" w:space="0" w:color="000000"/>
              <w:bottom w:val="single" w:sz="4" w:space="0" w:color="000000"/>
              <w:right w:val="single" w:sz="4" w:space="0" w:color="000000"/>
            </w:tcBorders>
          </w:tcPr>
          <w:p w14:paraId="5B015C57" w14:textId="77777777" w:rsidR="00FC19A8" w:rsidRDefault="005526A7">
            <w:pPr>
              <w:spacing w:after="0" w:line="259" w:lineRule="auto"/>
            </w:pPr>
            <w:r>
              <w:t>Pass / Fail</w:t>
            </w:r>
          </w:p>
        </w:tc>
      </w:tr>
    </w:tbl>
    <w:p w14:paraId="683F6B87" w14:textId="77777777" w:rsidR="0024510B" w:rsidRDefault="0024510B"/>
    <w:p w14:paraId="640D0005" w14:textId="77777777" w:rsidR="0024510B" w:rsidRDefault="009E4ABA">
      <w:pPr>
        <w:pStyle w:val="Heading3"/>
        <w:numPr>
          <w:ilvl w:val="2"/>
          <w:numId w:val="1"/>
        </w:numPr>
      </w:pPr>
      <w:bookmarkStart w:id="73" w:name="h.3fwokq0" w:colFirst="0" w:colLast="0"/>
      <w:bookmarkStart w:id="74" w:name="_Toc481152944"/>
      <w:bookmarkEnd w:id="73"/>
      <w:r>
        <w:t>Data Accuracy</w:t>
      </w:r>
      <w:bookmarkEnd w:id="74"/>
    </w:p>
    <w:tbl>
      <w:tblPr>
        <w:tblStyle w:val="af3"/>
        <w:tblW w:w="9360" w:type="dxa"/>
        <w:tblInd w:w="-4" w:type="dxa"/>
        <w:tblLayout w:type="fixed"/>
        <w:tblLook w:val="0000" w:firstRow="0" w:lastRow="0" w:firstColumn="0" w:lastColumn="0" w:noHBand="0" w:noVBand="0"/>
      </w:tblPr>
      <w:tblGrid>
        <w:gridCol w:w="737"/>
        <w:gridCol w:w="1063"/>
        <w:gridCol w:w="5580"/>
        <w:gridCol w:w="1980"/>
      </w:tblGrid>
      <w:tr w:rsidR="0024510B" w14:paraId="1A874FD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1C6A1D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C3AE59C" w14:textId="0C85AFB1" w:rsidR="0024510B" w:rsidRDefault="009E4ABA">
            <w:pPr>
              <w:tabs>
                <w:tab w:val="left" w:pos="2050"/>
              </w:tabs>
              <w:spacing w:after="0"/>
            </w:pPr>
            <w:r>
              <w:t>TP-BSM-S</w:t>
            </w:r>
            <w:r w:rsidR="0032330E">
              <w:t>T</w:t>
            </w:r>
            <w:r>
              <w:t>-BV-</w:t>
            </w:r>
            <w:r w:rsidR="00867F9A">
              <w:t>18</w:t>
            </w:r>
          </w:p>
        </w:tc>
      </w:tr>
      <w:tr w:rsidR="0024510B" w14:paraId="26CA125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40FA1FB"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C60C12" w14:textId="77777777" w:rsidR="0024510B" w:rsidRDefault="009E4ABA">
            <w:pPr>
              <w:spacing w:after="0"/>
            </w:pPr>
            <w:r>
              <w:t>Verify data retention across IUT restart</w:t>
            </w:r>
          </w:p>
        </w:tc>
      </w:tr>
      <w:tr w:rsidR="0024510B" w14:paraId="0ED368F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12E5A9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A5520AD" w14:textId="028069F2" w:rsidR="0024510B" w:rsidRDefault="009E4ABA">
            <w:pPr>
              <w:spacing w:after="0"/>
            </w:pPr>
            <w:r>
              <w:t>TC</w:t>
            </w:r>
            <w:r w:rsidR="00B819D3">
              <w:t>3</w:t>
            </w:r>
          </w:p>
        </w:tc>
      </w:tr>
      <w:tr w:rsidR="0024510B" w14:paraId="0E89232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6D7BB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63085C9" w14:textId="26E9F6C7" w:rsidR="0024510B" w:rsidRDefault="009E4ABA">
            <w:pPr>
              <w:spacing w:after="0"/>
            </w:pPr>
            <w:r>
              <w:t>V2V-BSMTX-DATAPERSIST-[001-004]</w:t>
            </w:r>
          </w:p>
        </w:tc>
      </w:tr>
      <w:tr w:rsidR="0024510B" w14:paraId="4E171D2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E153175" w14:textId="77777777" w:rsidR="0024510B" w:rsidRDefault="009E4ABA">
            <w:pPr>
              <w:spacing w:after="0"/>
              <w:jc w:val="center"/>
            </w:pPr>
            <w:r>
              <w:rPr>
                <w:b/>
              </w:rPr>
              <w:t>Pre-test conditions</w:t>
            </w:r>
          </w:p>
        </w:tc>
      </w:tr>
      <w:tr w:rsidR="0024510B" w14:paraId="7DB5C70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C59411" w14:textId="77777777" w:rsidR="0024510B" w:rsidRDefault="009E4ABA">
            <w:pPr>
              <w:numPr>
                <w:ilvl w:val="0"/>
                <w:numId w:val="2"/>
              </w:numPr>
              <w:spacing w:after="0" w:line="259" w:lineRule="auto"/>
              <w:ind w:hanging="360"/>
              <w:contextualSpacing/>
            </w:pPr>
            <w:r>
              <w:t>The IUT is in the initial state</w:t>
            </w:r>
          </w:p>
          <w:p w14:paraId="21CE2D8A" w14:textId="77777777" w:rsidR="0024510B" w:rsidRDefault="009E4ABA">
            <w:pPr>
              <w:numPr>
                <w:ilvl w:val="0"/>
                <w:numId w:val="2"/>
              </w:numPr>
              <w:spacing w:after="0" w:line="259" w:lineRule="auto"/>
              <w:ind w:hanging="360"/>
              <w:contextualSpacing/>
            </w:pPr>
            <w:r>
              <w:t>The IUT has a last known heading value and a last known path history</w:t>
            </w:r>
          </w:p>
        </w:tc>
      </w:tr>
      <w:tr w:rsidR="0024510B" w14:paraId="7C55E734"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1A1EEE0" w14:textId="77777777" w:rsidR="0024510B" w:rsidRDefault="009E4ABA">
            <w:pPr>
              <w:spacing w:after="0"/>
              <w:jc w:val="center"/>
            </w:pPr>
            <w:r>
              <w:rPr>
                <w:b/>
              </w:rPr>
              <w:t>Test Sequence</w:t>
            </w:r>
          </w:p>
        </w:tc>
      </w:tr>
      <w:tr w:rsidR="0024510B" w14:paraId="3B372196" w14:textId="77777777">
        <w:tc>
          <w:tcPr>
            <w:tcW w:w="737" w:type="dxa"/>
            <w:tcBorders>
              <w:top w:val="single" w:sz="4" w:space="0" w:color="000000"/>
              <w:left w:val="single" w:sz="4" w:space="0" w:color="000000"/>
              <w:bottom w:val="single" w:sz="4" w:space="0" w:color="000000"/>
              <w:right w:val="single" w:sz="4" w:space="0" w:color="000000"/>
            </w:tcBorders>
          </w:tcPr>
          <w:p w14:paraId="0693C24F"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D921375"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80169A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93E6F0E" w14:textId="77777777" w:rsidR="0024510B" w:rsidRDefault="009E4ABA">
            <w:pPr>
              <w:spacing w:after="0" w:line="259" w:lineRule="auto"/>
            </w:pPr>
            <w:r>
              <w:rPr>
                <w:b/>
              </w:rPr>
              <w:t>Verdict</w:t>
            </w:r>
          </w:p>
        </w:tc>
      </w:tr>
      <w:tr w:rsidR="0024510B" w14:paraId="513AFBCA" w14:textId="77777777">
        <w:tc>
          <w:tcPr>
            <w:tcW w:w="737" w:type="dxa"/>
            <w:tcBorders>
              <w:top w:val="single" w:sz="4" w:space="0" w:color="000000"/>
              <w:left w:val="single" w:sz="4" w:space="0" w:color="000000"/>
              <w:bottom w:val="single" w:sz="4" w:space="0" w:color="000000"/>
              <w:right w:val="single" w:sz="4" w:space="0" w:color="000000"/>
            </w:tcBorders>
          </w:tcPr>
          <w:p w14:paraId="4D10457E" w14:textId="77777777" w:rsidR="0024510B" w:rsidRPr="002C5169" w:rsidRDefault="00F36187">
            <w:pPr>
              <w:spacing w:after="0"/>
            </w:pPr>
            <w:r w:rsidRPr="00F36187">
              <w:t>1</w:t>
            </w:r>
          </w:p>
        </w:tc>
        <w:tc>
          <w:tcPr>
            <w:tcW w:w="1063" w:type="dxa"/>
            <w:tcBorders>
              <w:top w:val="single" w:sz="4" w:space="0" w:color="000000"/>
              <w:left w:val="single" w:sz="4" w:space="0" w:color="000000"/>
              <w:bottom w:val="single" w:sz="4" w:space="0" w:color="000000"/>
              <w:right w:val="single" w:sz="4" w:space="0" w:color="000000"/>
            </w:tcBorders>
          </w:tcPr>
          <w:p w14:paraId="0446CFFD" w14:textId="77777777" w:rsidR="0024510B" w:rsidRPr="002C5169" w:rsidRDefault="00F36187">
            <w:pPr>
              <w:spacing w:after="0"/>
            </w:pPr>
            <w:r w:rsidRPr="00F36187">
              <w:t>Stimulus</w:t>
            </w:r>
          </w:p>
        </w:tc>
        <w:tc>
          <w:tcPr>
            <w:tcW w:w="5580" w:type="dxa"/>
            <w:tcBorders>
              <w:top w:val="single" w:sz="4" w:space="0" w:color="000000"/>
              <w:left w:val="single" w:sz="4" w:space="0" w:color="000000"/>
              <w:bottom w:val="single" w:sz="4" w:space="0" w:color="000000"/>
              <w:right w:val="single" w:sz="4" w:space="0" w:color="000000"/>
            </w:tcBorders>
          </w:tcPr>
          <w:p w14:paraId="2BA5CEE4" w14:textId="4A2D3CEF" w:rsidR="0024510B" w:rsidRPr="002C5169" w:rsidRDefault="00F36187" w:rsidP="002C5169">
            <w:pPr>
              <w:spacing w:after="0"/>
            </w:pPr>
            <w:r w:rsidRPr="00F36187">
              <w:t xml:space="preserve">The IUT travels at a speed greater than </w:t>
            </w:r>
            <w:proofErr w:type="spellStart"/>
            <w:r w:rsidRPr="00F36187">
              <w:t>vHeadingSpeedThresh</w:t>
            </w:r>
            <w:proofErr w:type="spellEnd"/>
            <w:r w:rsidRPr="00F36187">
              <w:t xml:space="preserve"> to allow the IUT to lock its heading</w:t>
            </w:r>
          </w:p>
        </w:tc>
        <w:tc>
          <w:tcPr>
            <w:tcW w:w="1980" w:type="dxa"/>
            <w:tcBorders>
              <w:top w:val="single" w:sz="4" w:space="0" w:color="000000"/>
              <w:left w:val="single" w:sz="4" w:space="0" w:color="000000"/>
              <w:bottom w:val="single" w:sz="4" w:space="0" w:color="000000"/>
              <w:right w:val="single" w:sz="4" w:space="0" w:color="000000"/>
            </w:tcBorders>
          </w:tcPr>
          <w:p w14:paraId="12FEBA3A" w14:textId="77777777" w:rsidR="0024510B" w:rsidRDefault="0024510B">
            <w:pPr>
              <w:spacing w:after="0" w:line="259" w:lineRule="auto"/>
            </w:pPr>
          </w:p>
        </w:tc>
      </w:tr>
      <w:tr w:rsidR="0024510B" w14:paraId="49250FCE" w14:textId="77777777">
        <w:tc>
          <w:tcPr>
            <w:tcW w:w="737" w:type="dxa"/>
            <w:tcBorders>
              <w:top w:val="single" w:sz="4" w:space="0" w:color="000000"/>
              <w:left w:val="single" w:sz="4" w:space="0" w:color="000000"/>
              <w:bottom w:val="single" w:sz="4" w:space="0" w:color="000000"/>
              <w:right w:val="single" w:sz="4" w:space="0" w:color="000000"/>
            </w:tcBorders>
          </w:tcPr>
          <w:p w14:paraId="5EDA617A" w14:textId="7DC506FD" w:rsidR="0024510B" w:rsidRPr="008333FC" w:rsidRDefault="00F36187">
            <w:pPr>
              <w:spacing w:after="0"/>
            </w:pPr>
            <w:r w:rsidRPr="00F36187">
              <w:t>2</w:t>
            </w:r>
          </w:p>
        </w:tc>
        <w:tc>
          <w:tcPr>
            <w:tcW w:w="1063" w:type="dxa"/>
            <w:tcBorders>
              <w:top w:val="single" w:sz="4" w:space="0" w:color="000000"/>
              <w:left w:val="single" w:sz="4" w:space="0" w:color="000000"/>
              <w:bottom w:val="single" w:sz="4" w:space="0" w:color="000000"/>
              <w:right w:val="single" w:sz="4" w:space="0" w:color="000000"/>
            </w:tcBorders>
          </w:tcPr>
          <w:p w14:paraId="7ADA7124" w14:textId="66DB74B6" w:rsidR="0024510B" w:rsidRDefault="00551B28">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9335A88" w14:textId="3C9019AC" w:rsidR="0024510B" w:rsidRDefault="0018156F" w:rsidP="00546478">
            <w:pPr>
              <w:spacing w:after="0"/>
            </w:pPr>
            <w:r>
              <w:t>The IUT transmits a</w:t>
            </w:r>
            <w:r w:rsidR="002C5169">
              <w:t>t least one</w:t>
            </w:r>
            <w:r>
              <w:t xml:space="preserve"> BSM</w:t>
            </w:r>
          </w:p>
        </w:tc>
        <w:tc>
          <w:tcPr>
            <w:tcW w:w="1980" w:type="dxa"/>
            <w:tcBorders>
              <w:top w:val="single" w:sz="4" w:space="0" w:color="000000"/>
              <w:left w:val="single" w:sz="4" w:space="0" w:color="000000"/>
              <w:bottom w:val="single" w:sz="4" w:space="0" w:color="000000"/>
              <w:right w:val="single" w:sz="4" w:space="0" w:color="000000"/>
            </w:tcBorders>
          </w:tcPr>
          <w:p w14:paraId="3224CEFA" w14:textId="11BE9152" w:rsidR="0024510B" w:rsidRDefault="00551B28">
            <w:pPr>
              <w:spacing w:after="0" w:line="259" w:lineRule="auto"/>
            </w:pPr>
            <w:r>
              <w:t>Pass / Fail</w:t>
            </w:r>
          </w:p>
        </w:tc>
      </w:tr>
      <w:tr w:rsidR="0024510B" w14:paraId="4B3004DE" w14:textId="77777777">
        <w:tc>
          <w:tcPr>
            <w:tcW w:w="737" w:type="dxa"/>
            <w:tcBorders>
              <w:top w:val="single" w:sz="4" w:space="0" w:color="000000"/>
              <w:left w:val="single" w:sz="4" w:space="0" w:color="000000"/>
              <w:bottom w:val="single" w:sz="4" w:space="0" w:color="000000"/>
              <w:right w:val="single" w:sz="4" w:space="0" w:color="000000"/>
            </w:tcBorders>
          </w:tcPr>
          <w:p w14:paraId="2DDC3A83" w14:textId="0AAA09A8"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4BD83E9"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57A770F" w14:textId="77777777" w:rsidR="0024510B" w:rsidRDefault="009E4ABA" w:rsidP="008333FC">
            <w:pPr>
              <w:spacing w:after="0" w:line="259" w:lineRule="auto"/>
            </w:pPr>
            <w:r>
              <w:t xml:space="preserve">The IUT is </w:t>
            </w:r>
            <w:r w:rsidR="008333FC">
              <w:t>restarted</w:t>
            </w:r>
          </w:p>
        </w:tc>
        <w:tc>
          <w:tcPr>
            <w:tcW w:w="1980" w:type="dxa"/>
            <w:tcBorders>
              <w:top w:val="single" w:sz="4" w:space="0" w:color="000000"/>
              <w:left w:val="single" w:sz="4" w:space="0" w:color="000000"/>
              <w:bottom w:val="single" w:sz="4" w:space="0" w:color="000000"/>
              <w:right w:val="single" w:sz="4" w:space="0" w:color="000000"/>
            </w:tcBorders>
          </w:tcPr>
          <w:p w14:paraId="66364633" w14:textId="77777777" w:rsidR="0024510B" w:rsidRDefault="0024510B">
            <w:pPr>
              <w:spacing w:after="0" w:line="259" w:lineRule="auto"/>
            </w:pPr>
          </w:p>
        </w:tc>
      </w:tr>
      <w:tr w:rsidR="00551B28" w14:paraId="03040FC2" w14:textId="77777777">
        <w:tc>
          <w:tcPr>
            <w:tcW w:w="737" w:type="dxa"/>
            <w:tcBorders>
              <w:top w:val="single" w:sz="4" w:space="0" w:color="000000"/>
              <w:left w:val="single" w:sz="4" w:space="0" w:color="000000"/>
              <w:bottom w:val="single" w:sz="4" w:space="0" w:color="000000"/>
              <w:right w:val="single" w:sz="4" w:space="0" w:color="000000"/>
            </w:tcBorders>
          </w:tcPr>
          <w:p w14:paraId="137745FD" w14:textId="4DDD40F8" w:rsidR="00551B28" w:rsidRDefault="00551B28">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1C4A41E" w14:textId="301F125D" w:rsidR="00551B28" w:rsidRDefault="00551B28">
            <w:pPr>
              <w:spacing w:after="0" w:line="259" w:lineRule="auto"/>
            </w:pPr>
            <w:r>
              <w:t>Check</w:t>
            </w:r>
          </w:p>
        </w:tc>
        <w:tc>
          <w:tcPr>
            <w:tcW w:w="5580" w:type="dxa"/>
            <w:tcBorders>
              <w:top w:val="single" w:sz="4" w:space="0" w:color="000000"/>
              <w:left w:val="single" w:sz="4" w:space="0" w:color="000000"/>
              <w:bottom w:val="single" w:sz="4" w:space="0" w:color="000000"/>
              <w:right w:val="single" w:sz="4" w:space="0" w:color="000000"/>
            </w:tcBorders>
          </w:tcPr>
          <w:p w14:paraId="4FD90F5B" w14:textId="331041F1" w:rsidR="00551B28" w:rsidRDefault="00551B28" w:rsidP="008333FC">
            <w:pPr>
              <w:spacing w:after="0" w:line="259" w:lineRule="auto"/>
            </w:pPr>
            <w:r>
              <w:t>The IUT completes restart</w:t>
            </w:r>
          </w:p>
        </w:tc>
        <w:tc>
          <w:tcPr>
            <w:tcW w:w="1980" w:type="dxa"/>
            <w:tcBorders>
              <w:top w:val="single" w:sz="4" w:space="0" w:color="000000"/>
              <w:left w:val="single" w:sz="4" w:space="0" w:color="000000"/>
              <w:bottom w:val="single" w:sz="4" w:space="0" w:color="000000"/>
              <w:right w:val="single" w:sz="4" w:space="0" w:color="000000"/>
            </w:tcBorders>
          </w:tcPr>
          <w:p w14:paraId="552EE495" w14:textId="77777777" w:rsidR="00551B28" w:rsidRDefault="00551B28">
            <w:pPr>
              <w:spacing w:after="0" w:line="259" w:lineRule="auto"/>
            </w:pPr>
          </w:p>
        </w:tc>
      </w:tr>
      <w:tr w:rsidR="0024510B" w14:paraId="2AD24670" w14:textId="77777777">
        <w:tc>
          <w:tcPr>
            <w:tcW w:w="737" w:type="dxa"/>
            <w:tcBorders>
              <w:top w:val="single" w:sz="4" w:space="0" w:color="000000"/>
              <w:left w:val="single" w:sz="4" w:space="0" w:color="000000"/>
              <w:bottom w:val="single" w:sz="4" w:space="0" w:color="000000"/>
              <w:right w:val="single" w:sz="4" w:space="0" w:color="000000"/>
            </w:tcBorders>
          </w:tcPr>
          <w:p w14:paraId="0C379989" w14:textId="250CC1C2" w:rsidR="0024510B" w:rsidRDefault="00551B28">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C09CAED" w14:textId="411A16A0" w:rsidR="0024510B" w:rsidRDefault="00551B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EBABBBE" w14:textId="3F383111" w:rsidR="0024510B" w:rsidRDefault="00853EAB" w:rsidP="00546478">
            <w:pPr>
              <w:spacing w:after="0" w:line="259" w:lineRule="auto"/>
            </w:pPr>
            <w:r>
              <w:t xml:space="preserve">The </w:t>
            </w:r>
            <w:r w:rsidR="00551B28">
              <w:t>IUT transmits</w:t>
            </w:r>
            <w:r>
              <w:t xml:space="preserve"> </w:t>
            </w:r>
            <w:r w:rsidR="00546478">
              <w:t>a</w:t>
            </w:r>
            <w:r w:rsidR="002C5169">
              <w:t>t least one</w:t>
            </w:r>
            <w:r>
              <w:t xml:space="preserve"> BSM</w:t>
            </w:r>
          </w:p>
        </w:tc>
        <w:tc>
          <w:tcPr>
            <w:tcW w:w="1980" w:type="dxa"/>
            <w:tcBorders>
              <w:top w:val="single" w:sz="4" w:space="0" w:color="000000"/>
              <w:left w:val="single" w:sz="4" w:space="0" w:color="000000"/>
              <w:bottom w:val="single" w:sz="4" w:space="0" w:color="000000"/>
              <w:right w:val="single" w:sz="4" w:space="0" w:color="000000"/>
            </w:tcBorders>
          </w:tcPr>
          <w:p w14:paraId="4CC1331A" w14:textId="56D9B74D" w:rsidR="0024510B" w:rsidRDefault="00551B28">
            <w:pPr>
              <w:spacing w:after="0" w:line="259" w:lineRule="auto"/>
            </w:pPr>
            <w:r>
              <w:t>Pass / Fail</w:t>
            </w:r>
          </w:p>
        </w:tc>
      </w:tr>
      <w:tr w:rsidR="0024510B" w14:paraId="4D14E824" w14:textId="77777777">
        <w:tc>
          <w:tcPr>
            <w:tcW w:w="737" w:type="dxa"/>
            <w:tcBorders>
              <w:top w:val="single" w:sz="4" w:space="0" w:color="000000"/>
              <w:left w:val="single" w:sz="4" w:space="0" w:color="000000"/>
              <w:bottom w:val="single" w:sz="4" w:space="0" w:color="000000"/>
              <w:right w:val="single" w:sz="4" w:space="0" w:color="000000"/>
            </w:tcBorders>
          </w:tcPr>
          <w:p w14:paraId="5FE4EFEE" w14:textId="3004FAD2" w:rsidR="0024510B" w:rsidRDefault="00551B28">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CD574F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3F5436E" w14:textId="77777777" w:rsidR="0024510B" w:rsidRDefault="009E4ABA">
            <w:pPr>
              <w:spacing w:after="0" w:line="259" w:lineRule="auto"/>
            </w:pPr>
            <w:r>
              <w:t>The last known headings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0328BE30" w14:textId="77777777" w:rsidR="0024510B" w:rsidRDefault="009E4ABA">
            <w:pPr>
              <w:spacing w:after="0" w:line="259" w:lineRule="auto"/>
            </w:pPr>
            <w:r>
              <w:t>Pass / Fail</w:t>
            </w:r>
          </w:p>
        </w:tc>
      </w:tr>
      <w:tr w:rsidR="0024510B" w14:paraId="2905CA5A" w14:textId="77777777">
        <w:tc>
          <w:tcPr>
            <w:tcW w:w="737" w:type="dxa"/>
            <w:tcBorders>
              <w:top w:val="single" w:sz="4" w:space="0" w:color="000000"/>
              <w:left w:val="single" w:sz="4" w:space="0" w:color="000000"/>
              <w:bottom w:val="single" w:sz="4" w:space="0" w:color="000000"/>
              <w:right w:val="single" w:sz="4" w:space="0" w:color="000000"/>
            </w:tcBorders>
          </w:tcPr>
          <w:p w14:paraId="361A8978" w14:textId="70094EC0" w:rsidR="0024510B" w:rsidRDefault="00551B28">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331889A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F6582F7" w14:textId="77777777" w:rsidR="0024510B" w:rsidRDefault="009E4ABA">
            <w:pPr>
              <w:spacing w:after="0" w:line="259" w:lineRule="auto"/>
            </w:pPr>
            <w:r>
              <w:t>The last known path histories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045E1986" w14:textId="77777777" w:rsidR="0024510B" w:rsidRDefault="009E4ABA">
            <w:pPr>
              <w:spacing w:after="0" w:line="259" w:lineRule="auto"/>
            </w:pPr>
            <w:r>
              <w:t>Pass / Fail</w:t>
            </w:r>
          </w:p>
        </w:tc>
      </w:tr>
    </w:tbl>
    <w:p w14:paraId="5E3099AA" w14:textId="77777777" w:rsidR="0024510B" w:rsidRDefault="0024510B"/>
    <w:tbl>
      <w:tblPr>
        <w:tblStyle w:val="af4"/>
        <w:tblW w:w="9360" w:type="dxa"/>
        <w:tblInd w:w="-4" w:type="dxa"/>
        <w:tblLayout w:type="fixed"/>
        <w:tblLook w:val="0000" w:firstRow="0" w:lastRow="0" w:firstColumn="0" w:lastColumn="0" w:noHBand="0" w:noVBand="0"/>
      </w:tblPr>
      <w:tblGrid>
        <w:gridCol w:w="737"/>
        <w:gridCol w:w="1063"/>
        <w:gridCol w:w="5580"/>
        <w:gridCol w:w="1980"/>
      </w:tblGrid>
      <w:tr w:rsidR="0024510B" w14:paraId="7365CAB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983E6BA"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372A7D" w14:textId="35868450" w:rsidR="0024510B" w:rsidRDefault="009E4ABA">
            <w:pPr>
              <w:tabs>
                <w:tab w:val="left" w:pos="2050"/>
              </w:tabs>
              <w:spacing w:after="0"/>
            </w:pPr>
            <w:r>
              <w:t>TP-BSM-MV-BV-</w:t>
            </w:r>
            <w:r w:rsidR="002D458D">
              <w:t>02</w:t>
            </w:r>
            <w:r w:rsidR="00504283">
              <w:t>-V</w:t>
            </w:r>
          </w:p>
        </w:tc>
      </w:tr>
      <w:tr w:rsidR="0024510B" w14:paraId="6A4EFDD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31F7985"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985BA76" w14:textId="77777777" w:rsidR="0024510B" w:rsidRDefault="009E4ABA">
            <w:pPr>
              <w:spacing w:after="0"/>
            </w:pPr>
            <w:r>
              <w:t>Verify accuracy of localization data provided by IUT</w:t>
            </w:r>
          </w:p>
        </w:tc>
      </w:tr>
      <w:tr w:rsidR="0024510B" w14:paraId="40008B1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36DB537"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2CDE615" w14:textId="1E5852C0" w:rsidR="0024510B" w:rsidRDefault="009E4ABA">
            <w:pPr>
              <w:spacing w:after="0"/>
            </w:pPr>
            <w:r>
              <w:t>TC</w:t>
            </w:r>
            <w:r w:rsidR="009D71EA">
              <w:t>2</w:t>
            </w:r>
          </w:p>
        </w:tc>
      </w:tr>
      <w:tr w:rsidR="0024510B" w14:paraId="5513B88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FE40A6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A6FFB98" w14:textId="0CC00871" w:rsidR="0024510B" w:rsidRDefault="009E4ABA">
            <w:pPr>
              <w:spacing w:after="0"/>
            </w:pPr>
            <w:r>
              <w:t>V2V-POSTIM-WAAS-001, V2V-POSTIM-COORDSYSREF-001,                                  V2V-B</w:t>
            </w:r>
            <w:r w:rsidR="00421EE6">
              <w:t>SMTX-DATAACC-[011-014, 017,</w:t>
            </w:r>
            <w:r>
              <w:t xml:space="preserve"> 024-027], V2V-POSTIM-POSDETER-001</w:t>
            </w:r>
          </w:p>
        </w:tc>
      </w:tr>
      <w:tr w:rsidR="0024510B" w14:paraId="06D119F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09B09BA" w14:textId="77777777" w:rsidR="0024510B" w:rsidRDefault="009E4ABA">
            <w:pPr>
              <w:keepNext/>
              <w:spacing w:after="0"/>
              <w:jc w:val="center"/>
            </w:pPr>
            <w:r>
              <w:rPr>
                <w:b/>
              </w:rPr>
              <w:t>Pre-test conditions</w:t>
            </w:r>
          </w:p>
        </w:tc>
      </w:tr>
      <w:tr w:rsidR="0024510B" w14:paraId="33B8AC3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EDEA44D" w14:textId="77777777" w:rsidR="0024510B" w:rsidRDefault="009E4ABA">
            <w:pPr>
              <w:numPr>
                <w:ilvl w:val="0"/>
                <w:numId w:val="2"/>
              </w:numPr>
              <w:spacing w:after="0" w:line="259" w:lineRule="auto"/>
              <w:ind w:hanging="360"/>
              <w:contextualSpacing/>
            </w:pPr>
            <w:r>
              <w:t>The IUT is in the initial state</w:t>
            </w:r>
          </w:p>
          <w:p w14:paraId="5E51E9F3" w14:textId="77777777" w:rsidR="0024510B" w:rsidRDefault="009E4ABA">
            <w:pPr>
              <w:numPr>
                <w:ilvl w:val="0"/>
                <w:numId w:val="2"/>
              </w:numPr>
              <w:spacing w:after="0" w:line="259" w:lineRule="auto"/>
              <w:ind w:hanging="360"/>
              <w:contextualSpacing/>
            </w:pPr>
            <w:r>
              <w:t>WAAS is available to the IUT (Note: Because WAAS must always available to the IUT to achieve the required accuracy, the effects of removing WAAS cannot be tested)</w:t>
            </w:r>
          </w:p>
          <w:p w14:paraId="2B72296A" w14:textId="77777777" w:rsidR="0024510B" w:rsidRDefault="009E4ABA">
            <w:pPr>
              <w:numPr>
                <w:ilvl w:val="0"/>
                <w:numId w:val="2"/>
              </w:numPr>
              <w:spacing w:after="0" w:line="259" w:lineRule="auto"/>
              <w:ind w:hanging="360"/>
              <w:contextualSpacing/>
            </w:pPr>
            <w:r>
              <w:t xml:space="preserve">All tests to be conducted are Open Sky and all road test conditions are </w:t>
            </w:r>
          </w:p>
          <w:p w14:paraId="55AB9D26" w14:textId="77777777" w:rsidR="0024510B" w:rsidRDefault="009E4ABA">
            <w:pPr>
              <w:spacing w:after="0" w:line="259" w:lineRule="auto"/>
              <w:ind w:left="360"/>
            </w:pPr>
            <w:r>
              <w:t>of a grade less than .2% and a cross-slope less than .2%</w:t>
            </w:r>
          </w:p>
        </w:tc>
      </w:tr>
      <w:tr w:rsidR="0024510B" w14:paraId="083E5EF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EB4C6E0" w14:textId="77777777" w:rsidR="0024510B" w:rsidRDefault="009E4ABA">
            <w:pPr>
              <w:spacing w:after="0"/>
              <w:jc w:val="center"/>
            </w:pPr>
            <w:r>
              <w:rPr>
                <w:b/>
              </w:rPr>
              <w:t>Test Sequence</w:t>
            </w:r>
          </w:p>
        </w:tc>
      </w:tr>
      <w:tr w:rsidR="0024510B" w14:paraId="29BD10B8" w14:textId="77777777">
        <w:tc>
          <w:tcPr>
            <w:tcW w:w="737" w:type="dxa"/>
            <w:tcBorders>
              <w:top w:val="single" w:sz="4" w:space="0" w:color="000000"/>
              <w:left w:val="single" w:sz="4" w:space="0" w:color="000000"/>
              <w:bottom w:val="single" w:sz="4" w:space="0" w:color="000000"/>
              <w:right w:val="single" w:sz="4" w:space="0" w:color="000000"/>
            </w:tcBorders>
          </w:tcPr>
          <w:p w14:paraId="5BCEBAB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4DD0DA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F611149"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9E10D03" w14:textId="77777777" w:rsidR="0024510B" w:rsidRDefault="009E4ABA">
            <w:pPr>
              <w:spacing w:after="0" w:line="259" w:lineRule="auto"/>
            </w:pPr>
            <w:r>
              <w:rPr>
                <w:b/>
              </w:rPr>
              <w:t>Verdict</w:t>
            </w:r>
          </w:p>
        </w:tc>
      </w:tr>
      <w:tr w:rsidR="0024510B" w14:paraId="00FEDCDF" w14:textId="77777777">
        <w:tc>
          <w:tcPr>
            <w:tcW w:w="737" w:type="dxa"/>
            <w:tcBorders>
              <w:top w:val="single" w:sz="4" w:space="0" w:color="000000"/>
              <w:left w:val="single" w:sz="4" w:space="0" w:color="000000"/>
              <w:bottom w:val="single" w:sz="4" w:space="0" w:color="000000"/>
              <w:right w:val="single" w:sz="4" w:space="0" w:color="000000"/>
            </w:tcBorders>
          </w:tcPr>
          <w:p w14:paraId="55373A82"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2CC7AFF"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9976673" w14:textId="65C3E903" w:rsidR="0024510B" w:rsidRDefault="009A274E" w:rsidP="00BA2104">
            <w:pPr>
              <w:spacing w:after="0" w:line="259" w:lineRule="auto"/>
            </w:pPr>
            <w:r>
              <w:t>A statistically significant amount of</w:t>
            </w:r>
            <w:r w:rsidR="008243C1">
              <w:t xml:space="preserve"> </w:t>
            </w:r>
            <w:r w:rsidR="009E4ABA">
              <w:t>BSMs are transmitted by the IUT</w:t>
            </w:r>
            <w:r>
              <w:t xml:space="preserve"> as defined by Section 7.1</w:t>
            </w:r>
          </w:p>
        </w:tc>
        <w:tc>
          <w:tcPr>
            <w:tcW w:w="1980" w:type="dxa"/>
            <w:tcBorders>
              <w:top w:val="single" w:sz="4" w:space="0" w:color="000000"/>
              <w:left w:val="single" w:sz="4" w:space="0" w:color="000000"/>
              <w:bottom w:val="single" w:sz="4" w:space="0" w:color="000000"/>
              <w:right w:val="single" w:sz="4" w:space="0" w:color="000000"/>
            </w:tcBorders>
          </w:tcPr>
          <w:p w14:paraId="00420D24" w14:textId="77777777" w:rsidR="0024510B" w:rsidRDefault="0024510B">
            <w:pPr>
              <w:tabs>
                <w:tab w:val="left" w:pos="1240"/>
              </w:tabs>
              <w:spacing w:after="0" w:line="259" w:lineRule="auto"/>
            </w:pPr>
          </w:p>
        </w:tc>
      </w:tr>
      <w:tr w:rsidR="0024510B" w14:paraId="74EFA3D4" w14:textId="77777777">
        <w:tc>
          <w:tcPr>
            <w:tcW w:w="737" w:type="dxa"/>
            <w:tcBorders>
              <w:top w:val="single" w:sz="4" w:space="0" w:color="000000"/>
              <w:left w:val="single" w:sz="4" w:space="0" w:color="000000"/>
              <w:bottom w:val="single" w:sz="4" w:space="0" w:color="000000"/>
              <w:right w:val="single" w:sz="4" w:space="0" w:color="000000"/>
            </w:tcBorders>
          </w:tcPr>
          <w:p w14:paraId="4C6C12BB"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9176F3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312FAAF" w14:textId="60514149" w:rsidR="0024510B" w:rsidRDefault="009E4ABA">
            <w:pPr>
              <w:spacing w:after="0" w:line="259" w:lineRule="auto"/>
            </w:pPr>
            <w:r>
              <w:t>The IUT transmits BSMs with the correct coordinates and confidences based on the GNSS positioning system</w:t>
            </w:r>
          </w:p>
        </w:tc>
        <w:tc>
          <w:tcPr>
            <w:tcW w:w="1980" w:type="dxa"/>
            <w:tcBorders>
              <w:top w:val="single" w:sz="4" w:space="0" w:color="000000"/>
              <w:left w:val="single" w:sz="4" w:space="0" w:color="000000"/>
              <w:bottom w:val="single" w:sz="4" w:space="0" w:color="000000"/>
              <w:right w:val="single" w:sz="4" w:space="0" w:color="000000"/>
            </w:tcBorders>
          </w:tcPr>
          <w:p w14:paraId="4A27D3A8" w14:textId="77777777" w:rsidR="0024510B" w:rsidRDefault="009E4ABA">
            <w:pPr>
              <w:spacing w:after="0" w:line="259" w:lineRule="auto"/>
            </w:pPr>
            <w:r>
              <w:t>Pass / Fail</w:t>
            </w:r>
          </w:p>
        </w:tc>
      </w:tr>
      <w:tr w:rsidR="0024510B" w14:paraId="0A006ABC" w14:textId="77777777">
        <w:tc>
          <w:tcPr>
            <w:tcW w:w="737" w:type="dxa"/>
            <w:tcBorders>
              <w:top w:val="single" w:sz="4" w:space="0" w:color="000000"/>
              <w:left w:val="single" w:sz="4" w:space="0" w:color="000000"/>
              <w:bottom w:val="single" w:sz="4" w:space="0" w:color="000000"/>
              <w:right w:val="single" w:sz="4" w:space="0" w:color="000000"/>
            </w:tcBorders>
          </w:tcPr>
          <w:p w14:paraId="286CE704"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4E7469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78CDDC8" w14:textId="77777777" w:rsidR="0024510B" w:rsidRDefault="00270734">
            <w:pPr>
              <w:spacing w:after="0" w:line="259" w:lineRule="auto"/>
            </w:pPr>
            <w:r>
              <w:t>The vendor’s report indicates that t</w:t>
            </w:r>
            <w:r w:rsidR="009E4ABA">
              <w:t>he GNSS reading is supplemented with WAAS correction</w:t>
            </w:r>
          </w:p>
        </w:tc>
        <w:tc>
          <w:tcPr>
            <w:tcW w:w="1980" w:type="dxa"/>
            <w:tcBorders>
              <w:top w:val="single" w:sz="4" w:space="0" w:color="000000"/>
              <w:left w:val="single" w:sz="4" w:space="0" w:color="000000"/>
              <w:bottom w:val="single" w:sz="4" w:space="0" w:color="000000"/>
              <w:right w:val="single" w:sz="4" w:space="0" w:color="000000"/>
            </w:tcBorders>
          </w:tcPr>
          <w:p w14:paraId="22253F77" w14:textId="77777777" w:rsidR="0024510B" w:rsidRDefault="009E4ABA">
            <w:pPr>
              <w:spacing w:after="0" w:line="259" w:lineRule="auto"/>
            </w:pPr>
            <w:r>
              <w:t>Pass / Fail</w:t>
            </w:r>
          </w:p>
        </w:tc>
      </w:tr>
      <w:tr w:rsidR="0024510B" w14:paraId="6BAD31EF" w14:textId="77777777">
        <w:tc>
          <w:tcPr>
            <w:tcW w:w="737" w:type="dxa"/>
            <w:tcBorders>
              <w:top w:val="single" w:sz="4" w:space="0" w:color="000000"/>
              <w:left w:val="single" w:sz="4" w:space="0" w:color="000000"/>
              <w:bottom w:val="single" w:sz="4" w:space="0" w:color="000000"/>
              <w:right w:val="single" w:sz="4" w:space="0" w:color="000000"/>
            </w:tcBorders>
          </w:tcPr>
          <w:p w14:paraId="4D0B721B" w14:textId="77777777" w:rsidR="0024510B" w:rsidRDefault="009E4ABA">
            <w:pPr>
              <w:spacing w:after="0" w:line="259" w:lineRule="auto"/>
            </w:pPr>
            <w:r>
              <w:lastRenderedPageBreak/>
              <w:t>4</w:t>
            </w:r>
          </w:p>
        </w:tc>
        <w:tc>
          <w:tcPr>
            <w:tcW w:w="1063" w:type="dxa"/>
            <w:tcBorders>
              <w:top w:val="single" w:sz="4" w:space="0" w:color="000000"/>
              <w:left w:val="single" w:sz="4" w:space="0" w:color="000000"/>
              <w:bottom w:val="single" w:sz="4" w:space="0" w:color="000000"/>
              <w:right w:val="single" w:sz="4" w:space="0" w:color="000000"/>
            </w:tcBorders>
          </w:tcPr>
          <w:p w14:paraId="4B255E6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3A3AB7F"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horizontal position is given with reference to the WGS-84 coordinate system</w:t>
            </w:r>
          </w:p>
        </w:tc>
        <w:tc>
          <w:tcPr>
            <w:tcW w:w="1980" w:type="dxa"/>
            <w:tcBorders>
              <w:top w:val="single" w:sz="4" w:space="0" w:color="000000"/>
              <w:left w:val="single" w:sz="4" w:space="0" w:color="000000"/>
              <w:bottom w:val="single" w:sz="4" w:space="0" w:color="000000"/>
              <w:right w:val="single" w:sz="4" w:space="0" w:color="000000"/>
            </w:tcBorders>
          </w:tcPr>
          <w:p w14:paraId="68F720AB" w14:textId="77777777" w:rsidR="0024510B" w:rsidRDefault="009E4ABA">
            <w:pPr>
              <w:spacing w:after="0" w:line="259" w:lineRule="auto"/>
            </w:pPr>
            <w:r>
              <w:t>Pass / Fail</w:t>
            </w:r>
          </w:p>
        </w:tc>
      </w:tr>
      <w:tr w:rsidR="0024510B" w14:paraId="3B94521B" w14:textId="77777777">
        <w:tc>
          <w:tcPr>
            <w:tcW w:w="737" w:type="dxa"/>
            <w:tcBorders>
              <w:top w:val="single" w:sz="4" w:space="0" w:color="000000"/>
              <w:left w:val="single" w:sz="4" w:space="0" w:color="000000"/>
              <w:bottom w:val="single" w:sz="4" w:space="0" w:color="000000"/>
              <w:right w:val="single" w:sz="4" w:space="0" w:color="000000"/>
            </w:tcBorders>
          </w:tcPr>
          <w:p w14:paraId="6E619AA7"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176EA30"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A02EE1B" w14:textId="4B5AAA26" w:rsidR="0024510B" w:rsidRDefault="009E4ABA" w:rsidP="00CD2BD6">
            <w:pPr>
              <w:spacing w:after="0" w:line="259" w:lineRule="auto"/>
            </w:pPr>
            <w:r>
              <w:t xml:space="preserve">The </w:t>
            </w:r>
            <w:proofErr w:type="spellStart"/>
            <w:r w:rsidR="00CD2BD6">
              <w:t>DE_Longitude</w:t>
            </w:r>
            <w:proofErr w:type="spellEnd"/>
            <w:r w:rsidR="00CD2BD6">
              <w:t xml:space="preserve"> and </w:t>
            </w:r>
            <w:proofErr w:type="spellStart"/>
            <w:r w:rsidR="00CD2BD6">
              <w:t>DE_Latitude</w:t>
            </w:r>
            <w:proofErr w:type="spellEnd"/>
            <w:r w:rsidR="00CD2BD6">
              <w:t xml:space="preserve"> values are</w:t>
            </w:r>
            <w:r>
              <w:t xml:space="preserve"> within </w:t>
            </w:r>
            <w:proofErr w:type="spellStart"/>
            <w:r>
              <w:t>vPosAccuracy</w:t>
            </w:r>
            <w:proofErr w:type="spellEnd"/>
            <w:r>
              <w:t xml:space="preserve"> of the baseline position under open sky conditions over 68% of the test measurements as compared to the </w:t>
            </w:r>
            <w:r w:rsidR="00667777">
              <w:t xml:space="preserve">2D position of </w:t>
            </w:r>
            <w:r>
              <w:t>Ground Truth</w:t>
            </w:r>
          </w:p>
        </w:tc>
        <w:tc>
          <w:tcPr>
            <w:tcW w:w="1980" w:type="dxa"/>
            <w:tcBorders>
              <w:top w:val="single" w:sz="4" w:space="0" w:color="000000"/>
              <w:left w:val="single" w:sz="4" w:space="0" w:color="000000"/>
              <w:bottom w:val="single" w:sz="4" w:space="0" w:color="000000"/>
              <w:right w:val="single" w:sz="4" w:space="0" w:color="000000"/>
            </w:tcBorders>
          </w:tcPr>
          <w:p w14:paraId="1D756444" w14:textId="77777777" w:rsidR="0024510B" w:rsidRDefault="009E4ABA">
            <w:pPr>
              <w:spacing w:after="0" w:line="259" w:lineRule="auto"/>
            </w:pPr>
            <w:r>
              <w:t>Pass / Fail</w:t>
            </w:r>
          </w:p>
        </w:tc>
      </w:tr>
      <w:tr w:rsidR="0024510B" w14:paraId="16502D39" w14:textId="77777777">
        <w:tc>
          <w:tcPr>
            <w:tcW w:w="737" w:type="dxa"/>
            <w:tcBorders>
              <w:top w:val="single" w:sz="4" w:space="0" w:color="000000"/>
              <w:left w:val="single" w:sz="4" w:space="0" w:color="000000"/>
              <w:bottom w:val="single" w:sz="4" w:space="0" w:color="000000"/>
              <w:right w:val="single" w:sz="4" w:space="0" w:color="000000"/>
            </w:tcBorders>
          </w:tcPr>
          <w:p w14:paraId="441EA1A3"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662BBD2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704AAA8" w14:textId="77777777" w:rsidR="0024510B" w:rsidRDefault="009E4ABA">
            <w:pPr>
              <w:spacing w:after="0" w:line="259" w:lineRule="auto"/>
            </w:pPr>
            <w:r>
              <w:t xml:space="preserve">The </w:t>
            </w:r>
            <w:proofErr w:type="spellStart"/>
            <w:r>
              <w:t>DE_Elevation</w:t>
            </w:r>
            <w:proofErr w:type="spellEnd"/>
            <w:r>
              <w:t xml:space="preserve"> value is set to the "Height above Reference Ellipsoid" above or below the WGS-84 reference ellipsoid</w:t>
            </w:r>
          </w:p>
        </w:tc>
        <w:tc>
          <w:tcPr>
            <w:tcW w:w="1980" w:type="dxa"/>
            <w:tcBorders>
              <w:top w:val="single" w:sz="4" w:space="0" w:color="000000"/>
              <w:left w:val="single" w:sz="4" w:space="0" w:color="000000"/>
              <w:bottom w:val="single" w:sz="4" w:space="0" w:color="000000"/>
              <w:right w:val="single" w:sz="4" w:space="0" w:color="000000"/>
            </w:tcBorders>
          </w:tcPr>
          <w:p w14:paraId="4913C3ED" w14:textId="77777777" w:rsidR="0024510B" w:rsidRDefault="009E4ABA">
            <w:pPr>
              <w:spacing w:after="0" w:line="259" w:lineRule="auto"/>
            </w:pPr>
            <w:r>
              <w:t>Pass / Fail</w:t>
            </w:r>
          </w:p>
        </w:tc>
      </w:tr>
      <w:tr w:rsidR="0024510B" w14:paraId="36784BD4" w14:textId="77777777">
        <w:tc>
          <w:tcPr>
            <w:tcW w:w="737" w:type="dxa"/>
            <w:tcBorders>
              <w:top w:val="single" w:sz="4" w:space="0" w:color="000000"/>
              <w:left w:val="single" w:sz="4" w:space="0" w:color="000000"/>
              <w:bottom w:val="single" w:sz="4" w:space="0" w:color="000000"/>
              <w:right w:val="single" w:sz="4" w:space="0" w:color="000000"/>
            </w:tcBorders>
          </w:tcPr>
          <w:p w14:paraId="1CE39A2F" w14:textId="77777777" w:rsidR="0024510B" w:rsidRDefault="009E4ABA">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629EB29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D357F66" w14:textId="77777777" w:rsidR="0024510B" w:rsidRDefault="009E4ABA">
            <w:pPr>
              <w:spacing w:after="0" w:line="259" w:lineRule="auto"/>
            </w:pPr>
            <w:r>
              <w:t xml:space="preserve">The </w:t>
            </w:r>
            <w:proofErr w:type="spellStart"/>
            <w:r>
              <w:t>DE_Elevation</w:t>
            </w:r>
            <w:proofErr w:type="spellEnd"/>
            <w:r>
              <w:t xml:space="preserve"> data element is within </w:t>
            </w:r>
            <w:proofErr w:type="spellStart"/>
            <w:r>
              <w:t>vElevAccuracy</w:t>
            </w:r>
            <w:proofErr w:type="spellEnd"/>
            <w:r>
              <w:t xml:space="preserve"> of the reference elevation over 68% of the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08656FA2" w14:textId="77777777" w:rsidR="0024510B" w:rsidRDefault="009E4ABA">
            <w:pPr>
              <w:spacing w:after="0" w:line="259" w:lineRule="auto"/>
            </w:pPr>
            <w:r>
              <w:t>Pass / Fail</w:t>
            </w:r>
          </w:p>
        </w:tc>
      </w:tr>
      <w:tr w:rsidR="0024510B" w14:paraId="5EA001A4" w14:textId="77777777">
        <w:tc>
          <w:tcPr>
            <w:tcW w:w="737" w:type="dxa"/>
            <w:tcBorders>
              <w:top w:val="single" w:sz="4" w:space="0" w:color="000000"/>
              <w:left w:val="single" w:sz="4" w:space="0" w:color="000000"/>
              <w:bottom w:val="single" w:sz="4" w:space="0" w:color="000000"/>
              <w:right w:val="single" w:sz="4" w:space="0" w:color="000000"/>
            </w:tcBorders>
          </w:tcPr>
          <w:p w14:paraId="4001E3C6" w14:textId="77777777" w:rsidR="0024510B" w:rsidRDefault="009E4ABA">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238C0204"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D361A2F" w14:textId="77777777" w:rsidR="0024510B" w:rsidRDefault="009E4ABA">
            <w:pPr>
              <w:spacing w:after="0" w:line="259" w:lineRule="auto"/>
            </w:pPr>
            <w:r>
              <w:t xml:space="preserve">The </w:t>
            </w:r>
            <w:proofErr w:type="spellStart"/>
            <w:r>
              <w:t>DE_Speed</w:t>
            </w:r>
            <w:proofErr w:type="spellEnd"/>
            <w:r>
              <w:t xml:space="preserve"> data element is within </w:t>
            </w:r>
            <w:proofErr w:type="spellStart"/>
            <w:r>
              <w:t>vSpeedAccuracy</w:t>
            </w:r>
            <w:proofErr w:type="spellEnd"/>
            <w:r>
              <w:t xml:space="preserve"> of the actual vehicle speed under open sky conditions 68% of the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2F9768E6" w14:textId="77777777" w:rsidR="0024510B" w:rsidRDefault="009E4ABA">
            <w:pPr>
              <w:spacing w:after="0" w:line="259" w:lineRule="auto"/>
            </w:pPr>
            <w:r>
              <w:t>Pass / Fail</w:t>
            </w:r>
          </w:p>
        </w:tc>
      </w:tr>
      <w:tr w:rsidR="0024510B" w14:paraId="4B3ECA2B" w14:textId="77777777">
        <w:tc>
          <w:tcPr>
            <w:tcW w:w="737" w:type="dxa"/>
            <w:tcBorders>
              <w:top w:val="single" w:sz="4" w:space="0" w:color="000000"/>
              <w:left w:val="single" w:sz="4" w:space="0" w:color="000000"/>
              <w:bottom w:val="single" w:sz="4" w:space="0" w:color="000000"/>
              <w:right w:val="single" w:sz="4" w:space="0" w:color="000000"/>
            </w:tcBorders>
          </w:tcPr>
          <w:p w14:paraId="3B6BD25C" w14:textId="77777777" w:rsidR="0024510B" w:rsidRDefault="009E4ABA">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3271EED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E4524B" w14:textId="77777777" w:rsidR="0024510B" w:rsidRDefault="009E4ABA">
            <w:pPr>
              <w:spacing w:after="0" w:line="259" w:lineRule="auto"/>
            </w:pPr>
            <w:r>
              <w:t xml:space="preserve">If the IUT supports the </w:t>
            </w:r>
            <w:proofErr w:type="spellStart"/>
            <w:r>
              <w:t>DE_SteeringWheelAngle</w:t>
            </w:r>
            <w:proofErr w:type="spellEnd"/>
            <w:r>
              <w:t xml:space="preserve"> element, </w:t>
            </w:r>
            <w:proofErr w:type="spellStart"/>
            <w:r>
              <w:t>DE_SteeringWheelAngle</w:t>
            </w:r>
            <w:proofErr w:type="spellEnd"/>
            <w:r>
              <w:t xml:space="preserve"> is accurate to within </w:t>
            </w:r>
            <w:proofErr w:type="spellStart"/>
            <w:r>
              <w:t>vStWhAnAccuracy</w:t>
            </w:r>
            <w:proofErr w:type="spellEnd"/>
            <w:r>
              <w:t xml:space="preserve"> of the actual vehicle steering wheel angle over 95% of test measurements as compared to the Ground Truth. If the IUT does not support </w:t>
            </w:r>
            <w:proofErr w:type="spellStart"/>
            <w:r>
              <w:t>DE_SteeringWheelAngle</w:t>
            </w:r>
            <w:proofErr w:type="spellEnd"/>
            <w:r>
              <w:t>, it is set to unavailable</w:t>
            </w:r>
          </w:p>
        </w:tc>
        <w:tc>
          <w:tcPr>
            <w:tcW w:w="1980" w:type="dxa"/>
            <w:tcBorders>
              <w:top w:val="single" w:sz="4" w:space="0" w:color="000000"/>
              <w:left w:val="single" w:sz="4" w:space="0" w:color="000000"/>
              <w:bottom w:val="single" w:sz="4" w:space="0" w:color="000000"/>
              <w:right w:val="single" w:sz="4" w:space="0" w:color="000000"/>
            </w:tcBorders>
          </w:tcPr>
          <w:p w14:paraId="6D35FD2E" w14:textId="77777777" w:rsidR="0024510B" w:rsidRDefault="009E4ABA">
            <w:pPr>
              <w:spacing w:after="0" w:line="259" w:lineRule="auto"/>
            </w:pPr>
            <w:r>
              <w:t>Pass / Fail</w:t>
            </w:r>
          </w:p>
        </w:tc>
      </w:tr>
      <w:tr w:rsidR="0024510B" w14:paraId="676F148E" w14:textId="77777777">
        <w:tc>
          <w:tcPr>
            <w:tcW w:w="737" w:type="dxa"/>
            <w:tcBorders>
              <w:top w:val="single" w:sz="4" w:space="0" w:color="000000"/>
              <w:left w:val="single" w:sz="4" w:space="0" w:color="000000"/>
              <w:bottom w:val="single" w:sz="4" w:space="0" w:color="000000"/>
              <w:right w:val="single" w:sz="4" w:space="0" w:color="000000"/>
            </w:tcBorders>
          </w:tcPr>
          <w:p w14:paraId="42DEA239" w14:textId="77777777" w:rsidR="0024510B" w:rsidRDefault="009E4ABA">
            <w:pPr>
              <w:spacing w:after="0" w:line="259" w:lineRule="auto"/>
            </w:pPr>
            <w:r>
              <w:t>12</w:t>
            </w:r>
          </w:p>
        </w:tc>
        <w:tc>
          <w:tcPr>
            <w:tcW w:w="1063" w:type="dxa"/>
            <w:tcBorders>
              <w:top w:val="single" w:sz="4" w:space="0" w:color="000000"/>
              <w:left w:val="single" w:sz="4" w:space="0" w:color="000000"/>
              <w:bottom w:val="single" w:sz="4" w:space="0" w:color="000000"/>
              <w:right w:val="single" w:sz="4" w:space="0" w:color="000000"/>
            </w:tcBorders>
          </w:tcPr>
          <w:p w14:paraId="72022CEF"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82D0EC" w14:textId="77777777" w:rsidR="0024510B" w:rsidRDefault="009E4ABA">
            <w:pPr>
              <w:spacing w:after="0" w:line="259" w:lineRule="auto"/>
            </w:pPr>
            <w:proofErr w:type="spellStart"/>
            <w:r>
              <w:t>DE_Acceleration</w:t>
            </w:r>
            <w:proofErr w:type="spellEnd"/>
            <w:r>
              <w:t xml:space="preserve"> (Longitudinal) and </w:t>
            </w:r>
            <w:proofErr w:type="spellStart"/>
            <w:r>
              <w:t>DE_Acceleration</w:t>
            </w:r>
            <w:proofErr w:type="spellEnd"/>
            <w:r>
              <w:t xml:space="preserve"> (Lateral) are accurate to within </w:t>
            </w:r>
            <w:proofErr w:type="spellStart"/>
            <w:r>
              <w:t>vAccelAccuracy</w:t>
            </w:r>
            <w:proofErr w:type="spellEnd"/>
            <w:r>
              <w:t xml:space="preserve">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2D95D091" w14:textId="77777777" w:rsidR="0024510B" w:rsidRDefault="009E4ABA">
            <w:pPr>
              <w:spacing w:after="0" w:line="259" w:lineRule="auto"/>
            </w:pPr>
            <w:r>
              <w:t>Pass / Fail</w:t>
            </w:r>
          </w:p>
        </w:tc>
      </w:tr>
      <w:tr w:rsidR="0024510B" w14:paraId="56B40823" w14:textId="77777777">
        <w:tc>
          <w:tcPr>
            <w:tcW w:w="737" w:type="dxa"/>
            <w:tcBorders>
              <w:top w:val="single" w:sz="4" w:space="0" w:color="000000"/>
              <w:left w:val="single" w:sz="4" w:space="0" w:color="000000"/>
              <w:bottom w:val="single" w:sz="4" w:space="0" w:color="000000"/>
              <w:right w:val="single" w:sz="4" w:space="0" w:color="000000"/>
            </w:tcBorders>
          </w:tcPr>
          <w:p w14:paraId="2B74692C" w14:textId="77777777" w:rsidR="0024510B" w:rsidRDefault="009E4ABA">
            <w:pPr>
              <w:spacing w:after="0" w:line="259" w:lineRule="auto"/>
            </w:pPr>
            <w:r>
              <w:t>13</w:t>
            </w:r>
          </w:p>
        </w:tc>
        <w:tc>
          <w:tcPr>
            <w:tcW w:w="1063" w:type="dxa"/>
            <w:tcBorders>
              <w:top w:val="single" w:sz="4" w:space="0" w:color="000000"/>
              <w:left w:val="single" w:sz="4" w:space="0" w:color="000000"/>
              <w:bottom w:val="single" w:sz="4" w:space="0" w:color="000000"/>
              <w:right w:val="single" w:sz="4" w:space="0" w:color="000000"/>
            </w:tcBorders>
          </w:tcPr>
          <w:p w14:paraId="2BF391C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A2D56FD"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DE_VerticalAcceleration</w:t>
            </w:r>
            <w:proofErr w:type="spellEnd"/>
            <w:r>
              <w:t xml:space="preserve"> is accurate to within </w:t>
            </w:r>
            <w:proofErr w:type="spellStart"/>
            <w:r>
              <w:t>vVertAccelAccuracy</w:t>
            </w:r>
            <w:proofErr w:type="spellEnd"/>
            <w:r>
              <w:t xml:space="preserve">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786F08DD" w14:textId="77777777" w:rsidR="0024510B" w:rsidRDefault="009E4ABA">
            <w:pPr>
              <w:spacing w:after="0" w:line="259" w:lineRule="auto"/>
            </w:pPr>
            <w:r>
              <w:t>Pass / Fail</w:t>
            </w:r>
          </w:p>
        </w:tc>
      </w:tr>
      <w:tr w:rsidR="0024510B" w14:paraId="3C2A5A0A" w14:textId="77777777">
        <w:tc>
          <w:tcPr>
            <w:tcW w:w="737" w:type="dxa"/>
            <w:tcBorders>
              <w:top w:val="single" w:sz="4" w:space="0" w:color="000000"/>
              <w:left w:val="single" w:sz="4" w:space="0" w:color="000000"/>
              <w:bottom w:val="single" w:sz="4" w:space="0" w:color="000000"/>
              <w:right w:val="single" w:sz="4" w:space="0" w:color="000000"/>
            </w:tcBorders>
          </w:tcPr>
          <w:p w14:paraId="53A8F850" w14:textId="77777777" w:rsidR="0024510B" w:rsidRDefault="009E4ABA">
            <w:pPr>
              <w:spacing w:after="0" w:line="259" w:lineRule="auto"/>
            </w:pPr>
            <w:r>
              <w:t>14</w:t>
            </w:r>
          </w:p>
        </w:tc>
        <w:tc>
          <w:tcPr>
            <w:tcW w:w="1063" w:type="dxa"/>
            <w:tcBorders>
              <w:top w:val="single" w:sz="4" w:space="0" w:color="000000"/>
              <w:left w:val="single" w:sz="4" w:space="0" w:color="000000"/>
              <w:bottom w:val="single" w:sz="4" w:space="0" w:color="000000"/>
              <w:right w:val="single" w:sz="4" w:space="0" w:color="000000"/>
            </w:tcBorders>
          </w:tcPr>
          <w:p w14:paraId="144AE77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89F5265" w14:textId="77777777" w:rsidR="0024510B" w:rsidRDefault="009E4ABA">
            <w:pPr>
              <w:spacing w:after="0" w:line="259" w:lineRule="auto"/>
            </w:pPr>
            <w:proofErr w:type="spellStart"/>
            <w:r>
              <w:t>DE_YawRate</w:t>
            </w:r>
            <w:proofErr w:type="spellEnd"/>
            <w:r>
              <w:t xml:space="preserve"> is accurate to within </w:t>
            </w:r>
            <w:proofErr w:type="spellStart"/>
            <w:r>
              <w:t>vYawRateAccuracy</w:t>
            </w:r>
            <w:proofErr w:type="spellEnd"/>
            <w:r>
              <w:t xml:space="preserve">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3328B812" w14:textId="77777777" w:rsidR="0024510B" w:rsidRDefault="009E4ABA">
            <w:pPr>
              <w:spacing w:after="0" w:line="259" w:lineRule="auto"/>
            </w:pPr>
            <w:r>
              <w:t>Pass / Fail</w:t>
            </w:r>
          </w:p>
        </w:tc>
      </w:tr>
    </w:tbl>
    <w:p w14:paraId="3FCD00C2" w14:textId="77777777" w:rsidR="0024510B" w:rsidRDefault="0024510B"/>
    <w:tbl>
      <w:tblPr>
        <w:tblStyle w:val="af5"/>
        <w:tblW w:w="9360" w:type="dxa"/>
        <w:tblInd w:w="-4" w:type="dxa"/>
        <w:tblLayout w:type="fixed"/>
        <w:tblLook w:val="0000" w:firstRow="0" w:lastRow="0" w:firstColumn="0" w:lastColumn="0" w:noHBand="0" w:noVBand="0"/>
      </w:tblPr>
      <w:tblGrid>
        <w:gridCol w:w="737"/>
        <w:gridCol w:w="1063"/>
        <w:gridCol w:w="5580"/>
        <w:gridCol w:w="1980"/>
      </w:tblGrid>
      <w:tr w:rsidR="0024510B" w14:paraId="0F3F2FF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6A2E520"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23CBD84" w14:textId="3C31E4C2" w:rsidR="0024510B" w:rsidRDefault="009E4ABA">
            <w:pPr>
              <w:tabs>
                <w:tab w:val="left" w:pos="2050"/>
              </w:tabs>
              <w:spacing w:after="0"/>
            </w:pPr>
            <w:r>
              <w:t>TP-BSM-MV-BV-</w:t>
            </w:r>
            <w:r w:rsidR="00A3086A">
              <w:t>03</w:t>
            </w:r>
          </w:p>
        </w:tc>
      </w:tr>
      <w:tr w:rsidR="0024510B" w14:paraId="217120F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6200DB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BB1068" w14:textId="77777777" w:rsidR="0024510B" w:rsidRDefault="009E4ABA">
            <w:pPr>
              <w:spacing w:after="0"/>
            </w:pPr>
            <w:r>
              <w:t xml:space="preserve">Verify accuracy of </w:t>
            </w:r>
            <w:proofErr w:type="spellStart"/>
            <w:r>
              <w:t>DE_Heading</w:t>
            </w:r>
            <w:proofErr w:type="spellEnd"/>
            <w:r>
              <w:t xml:space="preserve"> element provided by IUT when vehicle speed is less than or equal to </w:t>
            </w:r>
            <w:proofErr w:type="spellStart"/>
            <w:r>
              <w:t>vHeadingSpeedThresh</w:t>
            </w:r>
            <w:proofErr w:type="spellEnd"/>
          </w:p>
        </w:tc>
      </w:tr>
      <w:tr w:rsidR="0024510B" w14:paraId="16388EC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0ADD5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7D9B66F" w14:textId="77777777" w:rsidR="0024510B" w:rsidRDefault="009E4ABA">
            <w:pPr>
              <w:spacing w:after="0"/>
            </w:pPr>
            <w:r>
              <w:t>TC2</w:t>
            </w:r>
          </w:p>
        </w:tc>
      </w:tr>
      <w:tr w:rsidR="0024510B" w14:paraId="11076F9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2CA229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F9DBA78" w14:textId="0952FBD2" w:rsidR="0024510B" w:rsidRDefault="009E4ABA">
            <w:pPr>
              <w:spacing w:after="0"/>
            </w:pPr>
            <w:r>
              <w:t>V2V-BSMTX-DATAACC-</w:t>
            </w:r>
            <w:r w:rsidR="00421EE6">
              <w:t xml:space="preserve">[019, </w:t>
            </w:r>
            <w:r>
              <w:t>020</w:t>
            </w:r>
            <w:r w:rsidR="00421EE6">
              <w:t>]</w:t>
            </w:r>
          </w:p>
        </w:tc>
      </w:tr>
      <w:tr w:rsidR="0024510B" w14:paraId="76CDCC1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5130E6" w14:textId="77777777" w:rsidR="0024510B" w:rsidRDefault="009E4ABA">
            <w:pPr>
              <w:spacing w:after="0"/>
              <w:jc w:val="center"/>
            </w:pPr>
            <w:r>
              <w:rPr>
                <w:b/>
              </w:rPr>
              <w:t>Pre-test conditions</w:t>
            </w:r>
          </w:p>
        </w:tc>
      </w:tr>
      <w:tr w:rsidR="0024510B" w14:paraId="2FBE289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01C1EDE" w14:textId="77777777" w:rsidR="0024510B" w:rsidRDefault="009E4ABA">
            <w:pPr>
              <w:numPr>
                <w:ilvl w:val="0"/>
                <w:numId w:val="2"/>
              </w:numPr>
              <w:spacing w:after="0" w:line="259" w:lineRule="auto"/>
              <w:ind w:hanging="360"/>
              <w:contextualSpacing/>
            </w:pPr>
            <w:r>
              <w:t>The IUT is in the initial state</w:t>
            </w:r>
          </w:p>
          <w:p w14:paraId="61D91C9D" w14:textId="77777777" w:rsidR="0024510B" w:rsidRDefault="009E4ABA">
            <w:pPr>
              <w:numPr>
                <w:ilvl w:val="0"/>
                <w:numId w:val="2"/>
              </w:numPr>
              <w:spacing w:after="0" w:line="259" w:lineRule="auto"/>
              <w:ind w:hanging="360"/>
              <w:contextualSpacing/>
            </w:pPr>
            <w:r>
              <w:t xml:space="preserve">The vehicle speed is less than or equal to </w:t>
            </w:r>
            <w:proofErr w:type="spellStart"/>
            <w:r>
              <w:t>vHeadingSpeedThresh</w:t>
            </w:r>
            <w:proofErr w:type="spellEnd"/>
          </w:p>
          <w:p w14:paraId="605D8CCF" w14:textId="77777777" w:rsidR="0024510B" w:rsidRDefault="009E4ABA">
            <w:pPr>
              <w:numPr>
                <w:ilvl w:val="0"/>
                <w:numId w:val="2"/>
              </w:numPr>
              <w:spacing w:after="0" w:line="259" w:lineRule="auto"/>
              <w:ind w:hanging="360"/>
              <w:contextualSpacing/>
            </w:pPr>
            <w:r>
              <w:t xml:space="preserve">Test is conducted as an Open Sky Test where road test conditions are </w:t>
            </w:r>
          </w:p>
          <w:p w14:paraId="7FEFDB54" w14:textId="6971842B" w:rsidR="008422A2" w:rsidRDefault="009E4ABA">
            <w:pPr>
              <w:spacing w:after="0" w:line="259" w:lineRule="auto"/>
              <w:ind w:left="360"/>
            </w:pPr>
            <w:r>
              <w:t>of a grade less than .2% and a cross-slope less than .2%</w:t>
            </w:r>
          </w:p>
        </w:tc>
      </w:tr>
      <w:tr w:rsidR="0024510B" w14:paraId="4EB79A0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D2710AD" w14:textId="77777777" w:rsidR="0024510B" w:rsidRDefault="009E4ABA">
            <w:pPr>
              <w:keepNext/>
              <w:spacing w:after="0"/>
              <w:jc w:val="center"/>
            </w:pPr>
            <w:r>
              <w:rPr>
                <w:b/>
              </w:rPr>
              <w:t>Test Sequence</w:t>
            </w:r>
          </w:p>
        </w:tc>
      </w:tr>
      <w:tr w:rsidR="0024510B" w14:paraId="42252C62" w14:textId="77777777">
        <w:tc>
          <w:tcPr>
            <w:tcW w:w="737" w:type="dxa"/>
            <w:tcBorders>
              <w:top w:val="single" w:sz="4" w:space="0" w:color="000000"/>
              <w:left w:val="single" w:sz="4" w:space="0" w:color="000000"/>
              <w:bottom w:val="single" w:sz="4" w:space="0" w:color="000000"/>
              <w:right w:val="single" w:sz="4" w:space="0" w:color="000000"/>
            </w:tcBorders>
          </w:tcPr>
          <w:p w14:paraId="749E09C9"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DEA6A2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4F6C650"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1A22BFCF" w14:textId="77777777" w:rsidR="0024510B" w:rsidRDefault="009E4ABA">
            <w:pPr>
              <w:spacing w:after="0" w:line="259" w:lineRule="auto"/>
            </w:pPr>
            <w:r>
              <w:rPr>
                <w:b/>
              </w:rPr>
              <w:t>Verdict</w:t>
            </w:r>
          </w:p>
        </w:tc>
      </w:tr>
      <w:tr w:rsidR="0024510B" w14:paraId="27B3E84E" w14:textId="77777777">
        <w:trPr>
          <w:trHeight w:val="60"/>
        </w:trPr>
        <w:tc>
          <w:tcPr>
            <w:tcW w:w="737" w:type="dxa"/>
            <w:tcBorders>
              <w:top w:val="single" w:sz="4" w:space="0" w:color="000000"/>
              <w:left w:val="single" w:sz="4" w:space="0" w:color="000000"/>
              <w:bottom w:val="single" w:sz="4" w:space="0" w:color="000000"/>
              <w:right w:val="single" w:sz="4" w:space="0" w:color="000000"/>
            </w:tcBorders>
          </w:tcPr>
          <w:p w14:paraId="272490AF"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0CF3E53"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996CB32" w14:textId="76AC84B1" w:rsidR="0024510B" w:rsidRDefault="009E4ABA" w:rsidP="00853EAB">
            <w:pPr>
              <w:spacing w:after="0" w:line="259" w:lineRule="auto"/>
            </w:pPr>
            <w:r>
              <w:t>A</w:t>
            </w:r>
            <w:r w:rsidR="00853EAB">
              <w:t>t least</w:t>
            </w:r>
            <w:r>
              <w:t xml:space="preserve"> </w:t>
            </w:r>
            <w:r w:rsidR="009A274E">
              <w:t>a statistically significant amount of</w:t>
            </w:r>
            <w:r>
              <w:t xml:space="preserve"> BSMs are transmit</w:t>
            </w:r>
            <w:r w:rsidR="00853EAB">
              <w:t>t</w:t>
            </w:r>
            <w:r w:rsidR="005F530D">
              <w:t xml:space="preserve">ed by the IUT </w:t>
            </w:r>
            <w:r w:rsidR="009A274E">
              <w:t xml:space="preserve">as defined in Section 7.1 </w:t>
            </w:r>
            <w:r w:rsidR="005F530D">
              <w:t>with speed less</w:t>
            </w:r>
            <w:r w:rsidR="00853EAB">
              <w:t xml:space="preserve"> than</w:t>
            </w:r>
            <w:r w:rsidR="005F530D">
              <w:t xml:space="preserve"> or equal to</w:t>
            </w:r>
            <w:r>
              <w:t xml:space="preserve"> </w:t>
            </w:r>
            <w:proofErr w:type="spellStart"/>
            <w:r>
              <w:t>vHeadingSpeedThresh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58FE1D39" w14:textId="77777777" w:rsidR="0024510B" w:rsidRDefault="0024510B">
            <w:pPr>
              <w:spacing w:after="0" w:line="259" w:lineRule="auto"/>
            </w:pPr>
          </w:p>
        </w:tc>
      </w:tr>
      <w:tr w:rsidR="0024510B" w14:paraId="76936429" w14:textId="77777777">
        <w:tc>
          <w:tcPr>
            <w:tcW w:w="737" w:type="dxa"/>
            <w:tcBorders>
              <w:top w:val="single" w:sz="4" w:space="0" w:color="000000"/>
              <w:left w:val="single" w:sz="4" w:space="0" w:color="000000"/>
              <w:bottom w:val="single" w:sz="4" w:space="0" w:color="000000"/>
              <w:right w:val="single" w:sz="4" w:space="0" w:color="000000"/>
            </w:tcBorders>
          </w:tcPr>
          <w:p w14:paraId="3BE3AE9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8AD777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1CC5125" w14:textId="77777777" w:rsidR="0024510B" w:rsidRDefault="009E4ABA">
            <w:pPr>
              <w:spacing w:after="0" w:line="259" w:lineRule="auto"/>
            </w:pPr>
            <w:r>
              <w:t xml:space="preserve">The </w:t>
            </w:r>
            <w:proofErr w:type="spellStart"/>
            <w:r>
              <w:t>DE_Heading</w:t>
            </w:r>
            <w:proofErr w:type="spellEnd"/>
            <w:r>
              <w:t xml:space="preserve"> data element is accurate to within </w:t>
            </w:r>
            <w:proofErr w:type="spellStart"/>
            <w:r>
              <w:t>vHeadAccuracyB</w:t>
            </w:r>
            <w:proofErr w:type="spellEnd"/>
            <w:r>
              <w:t xml:space="preserve"> of actual heading, indicated as clockwise from north,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3651AE2A" w14:textId="77777777" w:rsidR="0024510B" w:rsidRDefault="009E4ABA">
            <w:pPr>
              <w:spacing w:after="0" w:line="259" w:lineRule="auto"/>
            </w:pPr>
            <w:r>
              <w:t>Pass / Fail</w:t>
            </w:r>
          </w:p>
        </w:tc>
      </w:tr>
    </w:tbl>
    <w:p w14:paraId="0F76701C" w14:textId="77777777" w:rsidR="0024510B" w:rsidRDefault="0024510B"/>
    <w:tbl>
      <w:tblPr>
        <w:tblStyle w:val="af6"/>
        <w:tblW w:w="9360" w:type="dxa"/>
        <w:tblInd w:w="-4" w:type="dxa"/>
        <w:tblLayout w:type="fixed"/>
        <w:tblLook w:val="0000" w:firstRow="0" w:lastRow="0" w:firstColumn="0" w:lastColumn="0" w:noHBand="0" w:noVBand="0"/>
      </w:tblPr>
      <w:tblGrid>
        <w:gridCol w:w="737"/>
        <w:gridCol w:w="1063"/>
        <w:gridCol w:w="5580"/>
        <w:gridCol w:w="1980"/>
      </w:tblGrid>
      <w:tr w:rsidR="0024510B" w14:paraId="1034F2A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DB7955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E9537F" w14:textId="672EBC7C" w:rsidR="0024510B" w:rsidRDefault="009E4ABA">
            <w:pPr>
              <w:tabs>
                <w:tab w:val="left" w:pos="2050"/>
              </w:tabs>
              <w:spacing w:after="0"/>
            </w:pPr>
            <w:r>
              <w:t>TP-BSM-MV-BV-</w:t>
            </w:r>
            <w:r w:rsidR="00A3086A">
              <w:t>04</w:t>
            </w:r>
          </w:p>
        </w:tc>
      </w:tr>
      <w:tr w:rsidR="0024510B" w14:paraId="5D725C0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A4D970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DA7E7BE" w14:textId="77777777" w:rsidR="0024510B" w:rsidRDefault="009E4ABA">
            <w:pPr>
              <w:spacing w:after="0"/>
            </w:pPr>
            <w:r>
              <w:t xml:space="preserve">Verify accuracy of </w:t>
            </w:r>
            <w:proofErr w:type="spellStart"/>
            <w:r>
              <w:t>DE_Heading</w:t>
            </w:r>
            <w:proofErr w:type="spellEnd"/>
            <w:r>
              <w:t xml:space="preserve"> element provided by IUT when vehicle speed is greater than </w:t>
            </w:r>
            <w:proofErr w:type="spellStart"/>
            <w:r>
              <w:t>vHeadingSpeedThresh</w:t>
            </w:r>
            <w:proofErr w:type="spellEnd"/>
          </w:p>
        </w:tc>
      </w:tr>
      <w:tr w:rsidR="0024510B" w14:paraId="50932E6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74284FE" w14:textId="77777777" w:rsidR="0024510B" w:rsidRDefault="009E4ABA">
            <w:pPr>
              <w:spacing w:after="0"/>
            </w:pPr>
            <w:r>
              <w:rPr>
                <w:b/>
              </w:rPr>
              <w:lastRenderedPageBreak/>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DF4BA13" w14:textId="77777777" w:rsidR="0024510B" w:rsidRDefault="009E4ABA">
            <w:pPr>
              <w:spacing w:after="0"/>
            </w:pPr>
            <w:r>
              <w:t>TC2</w:t>
            </w:r>
          </w:p>
        </w:tc>
      </w:tr>
      <w:tr w:rsidR="0024510B" w14:paraId="3086A6E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968653C"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0088A2" w14:textId="1F0AD768" w:rsidR="0024510B" w:rsidRDefault="009E4ABA">
            <w:pPr>
              <w:spacing w:after="0"/>
            </w:pPr>
            <w:r>
              <w:t>V2V-BSMTX-DATAACC-</w:t>
            </w:r>
            <w:r w:rsidR="00421EE6">
              <w:t xml:space="preserve">[019, </w:t>
            </w:r>
            <w:r>
              <w:t>021</w:t>
            </w:r>
            <w:r w:rsidR="00421EE6">
              <w:t>]</w:t>
            </w:r>
          </w:p>
        </w:tc>
      </w:tr>
      <w:tr w:rsidR="0024510B" w14:paraId="4C4DFE8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8BD2C01" w14:textId="77777777" w:rsidR="0024510B" w:rsidRDefault="009E4ABA">
            <w:pPr>
              <w:spacing w:after="0"/>
              <w:jc w:val="center"/>
            </w:pPr>
            <w:r>
              <w:rPr>
                <w:b/>
              </w:rPr>
              <w:t>Pre-test conditions</w:t>
            </w:r>
          </w:p>
        </w:tc>
      </w:tr>
      <w:tr w:rsidR="0024510B" w14:paraId="5AE7EDD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2A448D" w14:textId="77777777" w:rsidR="0024510B" w:rsidRDefault="009E4ABA">
            <w:pPr>
              <w:numPr>
                <w:ilvl w:val="0"/>
                <w:numId w:val="2"/>
              </w:numPr>
              <w:spacing w:after="0" w:line="259" w:lineRule="auto"/>
              <w:ind w:hanging="360"/>
              <w:contextualSpacing/>
            </w:pPr>
            <w:r>
              <w:t>The IUT is in the initial state</w:t>
            </w:r>
          </w:p>
          <w:p w14:paraId="5B94C850" w14:textId="77777777" w:rsidR="0024510B" w:rsidRDefault="009E4ABA">
            <w:pPr>
              <w:numPr>
                <w:ilvl w:val="0"/>
                <w:numId w:val="2"/>
              </w:numPr>
              <w:spacing w:after="0" w:line="259" w:lineRule="auto"/>
              <w:ind w:hanging="360"/>
              <w:contextualSpacing/>
            </w:pPr>
            <w:r>
              <w:t xml:space="preserve">The vehicle speed is greater than </w:t>
            </w:r>
            <w:proofErr w:type="spellStart"/>
            <w:r>
              <w:t>vHeadingSpeedThresh</w:t>
            </w:r>
            <w:proofErr w:type="spellEnd"/>
            <w:r>
              <w:t xml:space="preserve"> </w:t>
            </w:r>
          </w:p>
          <w:p w14:paraId="1A723598" w14:textId="77777777" w:rsidR="0024510B" w:rsidRDefault="009E4ABA">
            <w:pPr>
              <w:numPr>
                <w:ilvl w:val="0"/>
                <w:numId w:val="2"/>
              </w:numPr>
              <w:spacing w:after="0" w:line="259" w:lineRule="auto"/>
              <w:ind w:hanging="360"/>
              <w:contextualSpacing/>
            </w:pPr>
            <w:r>
              <w:t xml:space="preserve">Test is conducted as an Open Sky Test where road test conditions are </w:t>
            </w:r>
          </w:p>
          <w:p w14:paraId="2A7EBB65" w14:textId="77777777" w:rsidR="0024510B" w:rsidRDefault="009E4ABA">
            <w:pPr>
              <w:spacing w:after="0" w:line="259" w:lineRule="auto"/>
              <w:ind w:left="360"/>
            </w:pPr>
            <w:r>
              <w:t>of a grade less than .2% and a cross-slope less than .2%</w:t>
            </w:r>
          </w:p>
        </w:tc>
      </w:tr>
      <w:tr w:rsidR="0024510B" w14:paraId="2BCEB544"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E9CAE13" w14:textId="77777777" w:rsidR="0024510B" w:rsidRDefault="009E4ABA">
            <w:pPr>
              <w:spacing w:after="0"/>
              <w:jc w:val="center"/>
            </w:pPr>
            <w:r>
              <w:rPr>
                <w:b/>
              </w:rPr>
              <w:t>Test Sequence</w:t>
            </w:r>
          </w:p>
        </w:tc>
      </w:tr>
      <w:tr w:rsidR="0024510B" w14:paraId="038B682F" w14:textId="77777777">
        <w:tc>
          <w:tcPr>
            <w:tcW w:w="737" w:type="dxa"/>
            <w:tcBorders>
              <w:top w:val="single" w:sz="4" w:space="0" w:color="000000"/>
              <w:left w:val="single" w:sz="4" w:space="0" w:color="000000"/>
              <w:bottom w:val="single" w:sz="4" w:space="0" w:color="000000"/>
              <w:right w:val="single" w:sz="4" w:space="0" w:color="000000"/>
            </w:tcBorders>
          </w:tcPr>
          <w:p w14:paraId="340CCB8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9E9652A"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9DAFC03"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102CD51" w14:textId="77777777" w:rsidR="0024510B" w:rsidRDefault="009E4ABA">
            <w:pPr>
              <w:spacing w:after="0" w:line="259" w:lineRule="auto"/>
            </w:pPr>
            <w:r>
              <w:rPr>
                <w:b/>
              </w:rPr>
              <w:t>Verdict</w:t>
            </w:r>
          </w:p>
        </w:tc>
      </w:tr>
      <w:tr w:rsidR="0024510B" w14:paraId="0B713F8D" w14:textId="77777777">
        <w:tc>
          <w:tcPr>
            <w:tcW w:w="737" w:type="dxa"/>
            <w:tcBorders>
              <w:top w:val="single" w:sz="4" w:space="0" w:color="000000"/>
              <w:left w:val="single" w:sz="4" w:space="0" w:color="000000"/>
              <w:bottom w:val="single" w:sz="4" w:space="0" w:color="000000"/>
              <w:right w:val="single" w:sz="4" w:space="0" w:color="000000"/>
            </w:tcBorders>
          </w:tcPr>
          <w:p w14:paraId="162878B1"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29AAD8D2" w14:textId="77777777" w:rsidR="0024510B" w:rsidRDefault="000B60D6">
            <w:pPr>
              <w:tabs>
                <w:tab w:val="left" w:pos="902"/>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A4CC4D0" w14:textId="7F493E3E" w:rsidR="0024510B" w:rsidRDefault="00546478" w:rsidP="00BA2104">
            <w:pPr>
              <w:spacing w:after="0" w:line="259" w:lineRule="auto"/>
            </w:pPr>
            <w:r>
              <w:t xml:space="preserve">At least </w:t>
            </w:r>
            <w:r w:rsidR="000350D5">
              <w:t>a statistically significant amount of</w:t>
            </w:r>
            <w:r w:rsidR="001E3273">
              <w:t xml:space="preserve"> </w:t>
            </w:r>
            <w:r w:rsidR="009E4ABA">
              <w:t>BSMs are transmitted by the IUT</w:t>
            </w:r>
            <w:r w:rsidR="00853EAB">
              <w:t xml:space="preserve"> </w:t>
            </w:r>
            <w:r w:rsidR="000350D5">
              <w:t xml:space="preserve">as defined in Section 7.1 </w:t>
            </w:r>
            <w:r w:rsidR="00853EAB">
              <w:t>with speed greater than</w:t>
            </w:r>
            <w:r>
              <w:t xml:space="preserve"> </w:t>
            </w:r>
            <w:proofErr w:type="spellStart"/>
            <w:r>
              <w:t>vHeadingSpeedThresh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E270ED8" w14:textId="77777777" w:rsidR="0024510B" w:rsidRDefault="0024510B">
            <w:pPr>
              <w:spacing w:after="0" w:line="259" w:lineRule="auto"/>
            </w:pPr>
          </w:p>
        </w:tc>
      </w:tr>
      <w:tr w:rsidR="0024510B" w14:paraId="3CC3FB93" w14:textId="77777777">
        <w:tc>
          <w:tcPr>
            <w:tcW w:w="737" w:type="dxa"/>
            <w:tcBorders>
              <w:top w:val="single" w:sz="4" w:space="0" w:color="000000"/>
              <w:left w:val="single" w:sz="4" w:space="0" w:color="000000"/>
              <w:bottom w:val="single" w:sz="4" w:space="0" w:color="000000"/>
              <w:right w:val="single" w:sz="4" w:space="0" w:color="000000"/>
            </w:tcBorders>
          </w:tcPr>
          <w:p w14:paraId="129FB7DA"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145CDF7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9F4C333" w14:textId="77777777" w:rsidR="0024510B" w:rsidRDefault="009E4ABA">
            <w:pPr>
              <w:spacing w:after="0" w:line="259" w:lineRule="auto"/>
            </w:pPr>
            <w:r>
              <w:t xml:space="preserve">The </w:t>
            </w:r>
            <w:proofErr w:type="spellStart"/>
            <w:r>
              <w:t>DE_Heading</w:t>
            </w:r>
            <w:proofErr w:type="spellEnd"/>
            <w:r>
              <w:t xml:space="preserve"> data element is accurate to within </w:t>
            </w:r>
            <w:proofErr w:type="spellStart"/>
            <w:r>
              <w:t>vHeadAccuracyA</w:t>
            </w:r>
            <w:proofErr w:type="spellEnd"/>
            <w:r>
              <w:t xml:space="preserve"> of actual heading, indicated as clockwise from north,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4DF14A80" w14:textId="77777777" w:rsidR="0024510B" w:rsidRDefault="009E4ABA">
            <w:pPr>
              <w:spacing w:after="0" w:line="259" w:lineRule="auto"/>
            </w:pPr>
            <w:r>
              <w:t>Pass / Fail</w:t>
            </w:r>
          </w:p>
        </w:tc>
      </w:tr>
    </w:tbl>
    <w:p w14:paraId="4596FF88" w14:textId="77777777" w:rsidR="0024510B" w:rsidRDefault="0024510B"/>
    <w:tbl>
      <w:tblPr>
        <w:tblStyle w:val="af7"/>
        <w:tblW w:w="9360" w:type="dxa"/>
        <w:tblInd w:w="-4" w:type="dxa"/>
        <w:tblLayout w:type="fixed"/>
        <w:tblLook w:val="0000" w:firstRow="0" w:lastRow="0" w:firstColumn="0" w:lastColumn="0" w:noHBand="0" w:noVBand="0"/>
      </w:tblPr>
      <w:tblGrid>
        <w:gridCol w:w="737"/>
        <w:gridCol w:w="1063"/>
        <w:gridCol w:w="5580"/>
        <w:gridCol w:w="1980"/>
      </w:tblGrid>
      <w:tr w:rsidR="0024510B" w14:paraId="22711F9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D5E90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559D5F0" w14:textId="4EA38A69" w:rsidR="0024510B" w:rsidRDefault="009E4ABA">
            <w:pPr>
              <w:tabs>
                <w:tab w:val="left" w:pos="2050"/>
              </w:tabs>
              <w:spacing w:after="0"/>
            </w:pPr>
            <w:r>
              <w:t>TP-BSM-MV-BV-</w:t>
            </w:r>
            <w:r w:rsidR="00A3086A">
              <w:t>05</w:t>
            </w:r>
          </w:p>
        </w:tc>
      </w:tr>
      <w:tr w:rsidR="0024510B" w14:paraId="55E89BD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8D5E80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1333E44" w14:textId="77777777" w:rsidR="0024510B" w:rsidRDefault="009E4ABA">
            <w:pPr>
              <w:spacing w:after="0"/>
            </w:pPr>
            <w:r>
              <w:t>Verify the heading latches and unlatches properly at low speed</w:t>
            </w:r>
          </w:p>
        </w:tc>
      </w:tr>
      <w:tr w:rsidR="0024510B" w14:paraId="29C5C8B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7B002C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67DE3F" w14:textId="77777777" w:rsidR="0024510B" w:rsidRDefault="009E4ABA">
            <w:pPr>
              <w:spacing w:after="0"/>
            </w:pPr>
            <w:r>
              <w:t>TC2</w:t>
            </w:r>
          </w:p>
        </w:tc>
      </w:tr>
      <w:tr w:rsidR="0024510B" w14:paraId="0B3AF2F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3B1E64E"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ADCFF4C" w14:textId="77777777" w:rsidR="0024510B" w:rsidRDefault="009E4ABA">
            <w:pPr>
              <w:spacing w:after="0"/>
            </w:pPr>
            <w:r>
              <w:t>V2V-BSMTX-DATAACC-[022-023]</w:t>
            </w:r>
          </w:p>
        </w:tc>
      </w:tr>
      <w:tr w:rsidR="0024510B" w14:paraId="398698E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F876DA7" w14:textId="77777777" w:rsidR="0024510B" w:rsidRDefault="009E4ABA">
            <w:pPr>
              <w:spacing w:after="0"/>
              <w:jc w:val="center"/>
            </w:pPr>
            <w:r>
              <w:rPr>
                <w:b/>
              </w:rPr>
              <w:t>Pre-test conditions</w:t>
            </w:r>
          </w:p>
        </w:tc>
      </w:tr>
      <w:tr w:rsidR="0024510B" w14:paraId="0555440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BA4ABDB" w14:textId="77777777" w:rsidR="0024510B" w:rsidRDefault="009E4ABA">
            <w:pPr>
              <w:numPr>
                <w:ilvl w:val="0"/>
                <w:numId w:val="2"/>
              </w:numPr>
              <w:spacing w:after="0" w:line="259" w:lineRule="auto"/>
              <w:ind w:hanging="360"/>
              <w:contextualSpacing/>
            </w:pPr>
            <w:r>
              <w:t>The IUT is in the initial state</w:t>
            </w:r>
          </w:p>
          <w:p w14:paraId="7761FDDF" w14:textId="77777777" w:rsidR="0024510B" w:rsidRDefault="009E4ABA">
            <w:pPr>
              <w:numPr>
                <w:ilvl w:val="0"/>
                <w:numId w:val="2"/>
              </w:numPr>
              <w:spacing w:after="0" w:line="259" w:lineRule="auto"/>
              <w:ind w:hanging="360"/>
              <w:contextualSpacing/>
            </w:pPr>
            <w:r>
              <w:t xml:space="preserve">The value of </w:t>
            </w:r>
            <w:proofErr w:type="spellStart"/>
            <w:r>
              <w:t>DE_Heading</w:t>
            </w:r>
            <w:proofErr w:type="spellEnd"/>
            <w:r>
              <w:t xml:space="preserve"> is set to the last known heading value when the speed was above </w:t>
            </w:r>
            <w:proofErr w:type="spellStart"/>
            <w:r>
              <w:t>vHeadLatchThresh</w:t>
            </w:r>
            <w:proofErr w:type="spellEnd"/>
          </w:p>
        </w:tc>
      </w:tr>
      <w:tr w:rsidR="0024510B" w14:paraId="61A2CE8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31FAFAA" w14:textId="77777777" w:rsidR="0024510B" w:rsidRDefault="009E4ABA">
            <w:pPr>
              <w:spacing w:after="0"/>
              <w:jc w:val="center"/>
            </w:pPr>
            <w:r>
              <w:rPr>
                <w:b/>
              </w:rPr>
              <w:t>Test Sequence</w:t>
            </w:r>
          </w:p>
        </w:tc>
      </w:tr>
      <w:tr w:rsidR="0024510B" w14:paraId="2F47E7AF" w14:textId="77777777">
        <w:tc>
          <w:tcPr>
            <w:tcW w:w="737" w:type="dxa"/>
            <w:tcBorders>
              <w:top w:val="single" w:sz="4" w:space="0" w:color="000000"/>
              <w:left w:val="single" w:sz="4" w:space="0" w:color="000000"/>
              <w:bottom w:val="single" w:sz="4" w:space="0" w:color="000000"/>
              <w:right w:val="single" w:sz="4" w:space="0" w:color="000000"/>
            </w:tcBorders>
          </w:tcPr>
          <w:p w14:paraId="3DDA96C5"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5D6C91B"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BEDB38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90C132A" w14:textId="77777777" w:rsidR="0024510B" w:rsidRDefault="009E4ABA">
            <w:pPr>
              <w:spacing w:after="0" w:line="259" w:lineRule="auto"/>
            </w:pPr>
            <w:r>
              <w:rPr>
                <w:b/>
              </w:rPr>
              <w:t>Verdict</w:t>
            </w:r>
          </w:p>
        </w:tc>
      </w:tr>
      <w:tr w:rsidR="0024510B" w14:paraId="1A12E9AA" w14:textId="77777777">
        <w:tc>
          <w:tcPr>
            <w:tcW w:w="737" w:type="dxa"/>
            <w:tcBorders>
              <w:top w:val="single" w:sz="4" w:space="0" w:color="000000"/>
              <w:left w:val="single" w:sz="4" w:space="0" w:color="000000"/>
              <w:bottom w:val="single" w:sz="4" w:space="0" w:color="000000"/>
              <w:right w:val="single" w:sz="4" w:space="0" w:color="000000"/>
            </w:tcBorders>
          </w:tcPr>
          <w:p w14:paraId="748FEB9A"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504E7AA4"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DC3BD9E" w14:textId="0831F36C" w:rsidR="0024510B" w:rsidRDefault="009E4ABA">
            <w:pPr>
              <w:spacing w:after="0" w:line="259" w:lineRule="auto"/>
            </w:pPr>
            <w:r>
              <w:t xml:space="preserve">The vehicle's speed drops below </w:t>
            </w:r>
            <w:proofErr w:type="spellStart"/>
            <w:r>
              <w:t>vHeadLatchThresh</w:t>
            </w:r>
            <w:proofErr w:type="spellEnd"/>
            <w:r w:rsidR="00EC1510">
              <w:t xml:space="preserve"> while the vehicle continues to change its heading</w:t>
            </w:r>
          </w:p>
        </w:tc>
        <w:tc>
          <w:tcPr>
            <w:tcW w:w="1980" w:type="dxa"/>
            <w:tcBorders>
              <w:top w:val="single" w:sz="4" w:space="0" w:color="000000"/>
              <w:left w:val="single" w:sz="4" w:space="0" w:color="000000"/>
              <w:bottom w:val="single" w:sz="4" w:space="0" w:color="000000"/>
              <w:right w:val="single" w:sz="4" w:space="0" w:color="000000"/>
            </w:tcBorders>
          </w:tcPr>
          <w:p w14:paraId="094E40A7" w14:textId="77777777" w:rsidR="0024510B" w:rsidRDefault="0024510B">
            <w:pPr>
              <w:spacing w:after="0" w:line="259" w:lineRule="auto"/>
            </w:pPr>
          </w:p>
        </w:tc>
      </w:tr>
      <w:tr w:rsidR="0024510B" w14:paraId="22E535D8" w14:textId="77777777">
        <w:tc>
          <w:tcPr>
            <w:tcW w:w="737" w:type="dxa"/>
            <w:tcBorders>
              <w:top w:val="single" w:sz="4" w:space="0" w:color="000000"/>
              <w:left w:val="single" w:sz="4" w:space="0" w:color="000000"/>
              <w:bottom w:val="single" w:sz="4" w:space="0" w:color="000000"/>
              <w:right w:val="single" w:sz="4" w:space="0" w:color="000000"/>
            </w:tcBorders>
          </w:tcPr>
          <w:p w14:paraId="629ACB90"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78044F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EE319B7" w14:textId="77777777" w:rsidR="0024510B" w:rsidRDefault="009E4ABA">
            <w:pPr>
              <w:spacing w:after="0" w:line="259" w:lineRule="auto"/>
            </w:pPr>
            <w:r>
              <w:t xml:space="preserve">The value of </w:t>
            </w:r>
            <w:proofErr w:type="spellStart"/>
            <w:r>
              <w:t>DE_Heading</w:t>
            </w:r>
            <w:proofErr w:type="spellEnd"/>
            <w:r>
              <w:t xml:space="preserve"> does not change</w:t>
            </w:r>
          </w:p>
        </w:tc>
        <w:tc>
          <w:tcPr>
            <w:tcW w:w="1980" w:type="dxa"/>
            <w:tcBorders>
              <w:top w:val="single" w:sz="4" w:space="0" w:color="000000"/>
              <w:left w:val="single" w:sz="4" w:space="0" w:color="000000"/>
              <w:bottom w:val="single" w:sz="4" w:space="0" w:color="000000"/>
              <w:right w:val="single" w:sz="4" w:space="0" w:color="000000"/>
            </w:tcBorders>
          </w:tcPr>
          <w:p w14:paraId="295E54BA" w14:textId="77777777" w:rsidR="0024510B" w:rsidRDefault="009E4ABA">
            <w:pPr>
              <w:spacing w:after="0" w:line="259" w:lineRule="auto"/>
            </w:pPr>
            <w:r>
              <w:t>Pass / Fail</w:t>
            </w:r>
          </w:p>
        </w:tc>
      </w:tr>
      <w:tr w:rsidR="0024510B" w14:paraId="5AB485A9" w14:textId="77777777">
        <w:tc>
          <w:tcPr>
            <w:tcW w:w="737" w:type="dxa"/>
            <w:tcBorders>
              <w:top w:val="single" w:sz="4" w:space="0" w:color="000000"/>
              <w:left w:val="single" w:sz="4" w:space="0" w:color="000000"/>
              <w:bottom w:val="single" w:sz="4" w:space="0" w:color="000000"/>
              <w:right w:val="single" w:sz="4" w:space="0" w:color="000000"/>
            </w:tcBorders>
          </w:tcPr>
          <w:p w14:paraId="4E4F63E1"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B7825B"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910D22C"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vehicle's speed goes above </w:t>
            </w:r>
            <w:proofErr w:type="spellStart"/>
            <w:r>
              <w:t>vHeadUnlatchThresh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55BB826" w14:textId="77777777" w:rsidR="0024510B" w:rsidRDefault="0024510B">
            <w:pPr>
              <w:spacing w:after="0" w:line="259" w:lineRule="auto"/>
            </w:pPr>
          </w:p>
        </w:tc>
      </w:tr>
      <w:tr w:rsidR="0024510B" w14:paraId="5AAADFA6" w14:textId="77777777">
        <w:tc>
          <w:tcPr>
            <w:tcW w:w="737" w:type="dxa"/>
            <w:tcBorders>
              <w:top w:val="single" w:sz="4" w:space="0" w:color="000000"/>
              <w:left w:val="single" w:sz="4" w:space="0" w:color="000000"/>
              <w:bottom w:val="single" w:sz="4" w:space="0" w:color="000000"/>
              <w:right w:val="single" w:sz="4" w:space="0" w:color="000000"/>
            </w:tcBorders>
          </w:tcPr>
          <w:p w14:paraId="5A7887F9"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D0544A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E27BBC5" w14:textId="77777777" w:rsidR="0024510B" w:rsidRDefault="009E4ABA">
            <w:pPr>
              <w:spacing w:after="0" w:line="259" w:lineRule="auto"/>
            </w:pPr>
            <w:proofErr w:type="spellStart"/>
            <w:r>
              <w:t>DE_Heading</w:t>
            </w:r>
            <w:proofErr w:type="spellEnd"/>
            <w:r>
              <w:t xml:space="preserve"> updates with vehicle angle</w:t>
            </w:r>
          </w:p>
        </w:tc>
        <w:tc>
          <w:tcPr>
            <w:tcW w:w="1980" w:type="dxa"/>
            <w:tcBorders>
              <w:top w:val="single" w:sz="4" w:space="0" w:color="000000"/>
              <w:left w:val="single" w:sz="4" w:space="0" w:color="000000"/>
              <w:bottom w:val="single" w:sz="4" w:space="0" w:color="000000"/>
              <w:right w:val="single" w:sz="4" w:space="0" w:color="000000"/>
            </w:tcBorders>
          </w:tcPr>
          <w:p w14:paraId="455B4D22" w14:textId="77777777" w:rsidR="0024510B" w:rsidRDefault="009E4ABA">
            <w:pPr>
              <w:spacing w:after="0" w:line="259" w:lineRule="auto"/>
            </w:pPr>
            <w:r>
              <w:t>Pass / Fail</w:t>
            </w:r>
          </w:p>
        </w:tc>
      </w:tr>
    </w:tbl>
    <w:p w14:paraId="6852DC63" w14:textId="77777777" w:rsidR="0024510B" w:rsidRDefault="0024510B"/>
    <w:tbl>
      <w:tblPr>
        <w:tblStyle w:val="af8"/>
        <w:tblW w:w="9360" w:type="dxa"/>
        <w:tblInd w:w="-4" w:type="dxa"/>
        <w:tblLayout w:type="fixed"/>
        <w:tblLook w:val="0000" w:firstRow="0" w:lastRow="0" w:firstColumn="0" w:lastColumn="0" w:noHBand="0" w:noVBand="0"/>
      </w:tblPr>
      <w:tblGrid>
        <w:gridCol w:w="737"/>
        <w:gridCol w:w="1063"/>
        <w:gridCol w:w="5580"/>
        <w:gridCol w:w="1980"/>
      </w:tblGrid>
      <w:tr w:rsidR="0024510B" w14:paraId="045D79E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DDDB02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CBCDC55" w14:textId="130BB7CE" w:rsidR="0024510B" w:rsidRDefault="009E4ABA">
            <w:pPr>
              <w:tabs>
                <w:tab w:val="left" w:pos="2050"/>
              </w:tabs>
              <w:spacing w:after="0"/>
            </w:pPr>
            <w:r>
              <w:t>TP-BSM-MV-BV-</w:t>
            </w:r>
            <w:r w:rsidR="00A3086A">
              <w:t>06</w:t>
            </w:r>
          </w:p>
        </w:tc>
      </w:tr>
      <w:tr w:rsidR="0024510B" w14:paraId="529B914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1196DC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795383F" w14:textId="77777777" w:rsidR="0024510B" w:rsidRDefault="009E4ABA">
            <w:pPr>
              <w:spacing w:after="0"/>
            </w:pPr>
            <w:r>
              <w:t xml:space="preserve">Verify content of </w:t>
            </w:r>
            <w:proofErr w:type="spellStart"/>
            <w:r>
              <w:t>DF_PathHistory</w:t>
            </w:r>
            <w:proofErr w:type="spellEnd"/>
            <w:r>
              <w:t xml:space="preserve"> and </w:t>
            </w:r>
            <w:proofErr w:type="spellStart"/>
            <w:r>
              <w:t>DF_PathPrediction</w:t>
            </w:r>
            <w:proofErr w:type="spellEnd"/>
          </w:p>
        </w:tc>
      </w:tr>
      <w:tr w:rsidR="0024510B" w14:paraId="6131B9F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520C96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5DA4263" w14:textId="77777777" w:rsidR="0024510B" w:rsidRDefault="009E4ABA">
            <w:pPr>
              <w:spacing w:after="0"/>
            </w:pPr>
            <w:r>
              <w:t>TC2</w:t>
            </w:r>
          </w:p>
        </w:tc>
      </w:tr>
      <w:tr w:rsidR="0024510B" w14:paraId="6DFC286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B8F993"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24B4E01" w14:textId="77777777" w:rsidR="0024510B" w:rsidRDefault="009E4ABA">
            <w:pPr>
              <w:spacing w:after="0"/>
            </w:pPr>
            <w:r>
              <w:t>V2V-BSMTX-DATAACC-[036-048]</w:t>
            </w:r>
          </w:p>
        </w:tc>
      </w:tr>
      <w:tr w:rsidR="0024510B" w14:paraId="1F55E49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DA78994" w14:textId="77777777" w:rsidR="0024510B" w:rsidRDefault="009E4ABA">
            <w:pPr>
              <w:spacing w:after="0"/>
              <w:jc w:val="center"/>
            </w:pPr>
            <w:r>
              <w:rPr>
                <w:b/>
              </w:rPr>
              <w:t>Pre-test conditions</w:t>
            </w:r>
          </w:p>
        </w:tc>
      </w:tr>
      <w:tr w:rsidR="0024510B" w14:paraId="6FEC3C8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D2EFEAC" w14:textId="77777777" w:rsidR="0024510B" w:rsidRDefault="009E4ABA">
            <w:pPr>
              <w:numPr>
                <w:ilvl w:val="0"/>
                <w:numId w:val="2"/>
              </w:numPr>
              <w:spacing w:after="0" w:line="259" w:lineRule="auto"/>
              <w:ind w:hanging="360"/>
              <w:contextualSpacing/>
            </w:pPr>
            <w:r>
              <w:t>The IUT is in the initial state</w:t>
            </w:r>
          </w:p>
          <w:p w14:paraId="701EFD67" w14:textId="77777777" w:rsidR="0024510B" w:rsidRDefault="009E4ABA">
            <w:pPr>
              <w:numPr>
                <w:ilvl w:val="0"/>
                <w:numId w:val="2"/>
              </w:numPr>
              <w:spacing w:after="0" w:line="259" w:lineRule="auto"/>
              <w:ind w:hanging="360"/>
              <w:contextualSpacing/>
            </w:pPr>
            <w:r>
              <w:t xml:space="preserve">The vehicle is moving in a steady curve above </w:t>
            </w:r>
            <w:proofErr w:type="spellStart"/>
            <w:r>
              <w:t>vStationarySpeedThresh</w:t>
            </w:r>
            <w:proofErr w:type="spellEnd"/>
          </w:p>
        </w:tc>
      </w:tr>
      <w:tr w:rsidR="0024510B" w14:paraId="644F67C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DAADEE" w14:textId="77777777" w:rsidR="0024510B" w:rsidRDefault="009E4ABA">
            <w:pPr>
              <w:keepNext/>
              <w:spacing w:after="0"/>
              <w:jc w:val="center"/>
            </w:pPr>
            <w:r>
              <w:rPr>
                <w:b/>
              </w:rPr>
              <w:t>Test Sequence</w:t>
            </w:r>
          </w:p>
        </w:tc>
      </w:tr>
      <w:tr w:rsidR="0024510B" w14:paraId="129C7832" w14:textId="77777777">
        <w:tc>
          <w:tcPr>
            <w:tcW w:w="737" w:type="dxa"/>
            <w:tcBorders>
              <w:top w:val="single" w:sz="4" w:space="0" w:color="000000"/>
              <w:left w:val="single" w:sz="4" w:space="0" w:color="000000"/>
              <w:bottom w:val="single" w:sz="4" w:space="0" w:color="000000"/>
              <w:right w:val="single" w:sz="4" w:space="0" w:color="000000"/>
            </w:tcBorders>
          </w:tcPr>
          <w:p w14:paraId="554D928A"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BFB900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CD1127E"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1BBF3D39" w14:textId="77777777" w:rsidR="0024510B" w:rsidRDefault="009E4ABA">
            <w:pPr>
              <w:spacing w:after="0" w:line="259" w:lineRule="auto"/>
            </w:pPr>
            <w:r>
              <w:rPr>
                <w:b/>
              </w:rPr>
              <w:t>Verdict</w:t>
            </w:r>
          </w:p>
        </w:tc>
      </w:tr>
      <w:tr w:rsidR="0024510B" w14:paraId="378D5347" w14:textId="77777777">
        <w:tc>
          <w:tcPr>
            <w:tcW w:w="737" w:type="dxa"/>
            <w:tcBorders>
              <w:top w:val="single" w:sz="4" w:space="0" w:color="000000"/>
              <w:left w:val="single" w:sz="4" w:space="0" w:color="000000"/>
              <w:bottom w:val="single" w:sz="4" w:space="0" w:color="000000"/>
              <w:right w:val="single" w:sz="4" w:space="0" w:color="000000"/>
            </w:tcBorders>
          </w:tcPr>
          <w:p w14:paraId="17BBCA64"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A5028F6"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040158D"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5876DD6" w14:textId="77777777" w:rsidR="0024510B" w:rsidRDefault="0024510B">
            <w:pPr>
              <w:spacing w:after="0" w:line="259" w:lineRule="auto"/>
            </w:pPr>
          </w:p>
        </w:tc>
      </w:tr>
      <w:tr w:rsidR="0024510B" w14:paraId="142B2683" w14:textId="77777777">
        <w:tc>
          <w:tcPr>
            <w:tcW w:w="737" w:type="dxa"/>
            <w:tcBorders>
              <w:top w:val="single" w:sz="4" w:space="0" w:color="000000"/>
              <w:left w:val="single" w:sz="4" w:space="0" w:color="000000"/>
              <w:bottom w:val="single" w:sz="4" w:space="0" w:color="000000"/>
              <w:right w:val="single" w:sz="4" w:space="0" w:color="000000"/>
            </w:tcBorders>
          </w:tcPr>
          <w:p w14:paraId="43C0AEE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52027AC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42E1517"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DF_PathHistory</w:t>
            </w:r>
            <w:proofErr w:type="spellEnd"/>
            <w:r>
              <w:t xml:space="preserve"> is populated with </w:t>
            </w:r>
            <w:proofErr w:type="spellStart"/>
            <w:r>
              <w:t>itemCnt</w:t>
            </w:r>
            <w:proofErr w:type="spellEnd"/>
            <w:r>
              <w:t>: Count</w:t>
            </w:r>
          </w:p>
        </w:tc>
        <w:tc>
          <w:tcPr>
            <w:tcW w:w="1980" w:type="dxa"/>
            <w:tcBorders>
              <w:top w:val="single" w:sz="4" w:space="0" w:color="000000"/>
              <w:left w:val="single" w:sz="4" w:space="0" w:color="000000"/>
              <w:bottom w:val="single" w:sz="4" w:space="0" w:color="000000"/>
              <w:right w:val="single" w:sz="4" w:space="0" w:color="000000"/>
            </w:tcBorders>
          </w:tcPr>
          <w:p w14:paraId="36EBEE8B" w14:textId="77777777" w:rsidR="0024510B" w:rsidRDefault="009E4ABA">
            <w:pPr>
              <w:spacing w:after="0" w:line="259" w:lineRule="auto"/>
            </w:pPr>
            <w:r>
              <w:t>Pass / Fail</w:t>
            </w:r>
          </w:p>
        </w:tc>
      </w:tr>
      <w:tr w:rsidR="0024510B" w14:paraId="740554E8" w14:textId="77777777">
        <w:tc>
          <w:tcPr>
            <w:tcW w:w="737" w:type="dxa"/>
            <w:tcBorders>
              <w:top w:val="single" w:sz="4" w:space="0" w:color="000000"/>
              <w:left w:val="single" w:sz="4" w:space="0" w:color="000000"/>
              <w:bottom w:val="single" w:sz="4" w:space="0" w:color="000000"/>
              <w:right w:val="single" w:sz="4" w:space="0" w:color="000000"/>
            </w:tcBorders>
          </w:tcPr>
          <w:p w14:paraId="5671252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DAB913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9EF3729" w14:textId="40E62B22" w:rsidR="0024510B" w:rsidRDefault="009E4ABA" w:rsidP="00985932">
            <w:pPr>
              <w:spacing w:after="0" w:line="259" w:lineRule="auto"/>
            </w:pPr>
            <w:proofErr w:type="spellStart"/>
            <w:r>
              <w:t>DF_PathHistory</w:t>
            </w:r>
            <w:proofErr w:type="spellEnd"/>
            <w:r>
              <w:t xml:space="preserve"> is populated with </w:t>
            </w:r>
            <w:proofErr w:type="spellStart"/>
            <w:r>
              <w:t>crumbData</w:t>
            </w:r>
            <w:proofErr w:type="spellEnd"/>
            <w:r>
              <w:t xml:space="preserve">: </w:t>
            </w:r>
            <w:proofErr w:type="spellStart"/>
            <w:r w:rsidR="00985932">
              <w:t>DF_PathHistoryPointList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923F89B" w14:textId="77777777" w:rsidR="0024510B" w:rsidRDefault="009E4ABA">
            <w:pPr>
              <w:spacing w:after="0" w:line="259" w:lineRule="auto"/>
            </w:pPr>
            <w:r>
              <w:t>Pass / Fail</w:t>
            </w:r>
          </w:p>
        </w:tc>
      </w:tr>
      <w:tr w:rsidR="0024510B" w14:paraId="1DA110DD" w14:textId="77777777">
        <w:tc>
          <w:tcPr>
            <w:tcW w:w="737" w:type="dxa"/>
            <w:tcBorders>
              <w:top w:val="single" w:sz="4" w:space="0" w:color="000000"/>
              <w:left w:val="single" w:sz="4" w:space="0" w:color="000000"/>
              <w:bottom w:val="single" w:sz="4" w:space="0" w:color="000000"/>
              <w:right w:val="single" w:sz="4" w:space="0" w:color="000000"/>
            </w:tcBorders>
          </w:tcPr>
          <w:p w14:paraId="0B973934"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37A292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08A8069" w14:textId="77777777" w:rsidR="0024510B" w:rsidRDefault="009E4ABA">
            <w:pPr>
              <w:spacing w:after="0" w:line="259" w:lineRule="auto"/>
            </w:pPr>
            <w:proofErr w:type="spellStart"/>
            <w:r>
              <w:t>DF_PathHistory</w:t>
            </w:r>
            <w:proofErr w:type="spellEnd"/>
            <w:r>
              <w:t xml:space="preserve"> does not include any additional data elements or frames</w:t>
            </w:r>
          </w:p>
        </w:tc>
        <w:tc>
          <w:tcPr>
            <w:tcW w:w="1980" w:type="dxa"/>
            <w:tcBorders>
              <w:top w:val="single" w:sz="4" w:space="0" w:color="000000"/>
              <w:left w:val="single" w:sz="4" w:space="0" w:color="000000"/>
              <w:bottom w:val="single" w:sz="4" w:space="0" w:color="000000"/>
              <w:right w:val="single" w:sz="4" w:space="0" w:color="000000"/>
            </w:tcBorders>
          </w:tcPr>
          <w:p w14:paraId="1C6D068D" w14:textId="77777777" w:rsidR="0024510B" w:rsidRDefault="009E4ABA">
            <w:pPr>
              <w:spacing w:after="0" w:line="259" w:lineRule="auto"/>
            </w:pPr>
            <w:r>
              <w:t>Pass / Fail</w:t>
            </w:r>
          </w:p>
        </w:tc>
      </w:tr>
      <w:tr w:rsidR="0024510B" w14:paraId="45904E09" w14:textId="77777777">
        <w:tc>
          <w:tcPr>
            <w:tcW w:w="737" w:type="dxa"/>
            <w:tcBorders>
              <w:top w:val="single" w:sz="4" w:space="0" w:color="000000"/>
              <w:left w:val="single" w:sz="4" w:space="0" w:color="000000"/>
              <w:bottom w:val="single" w:sz="4" w:space="0" w:color="000000"/>
              <w:right w:val="single" w:sz="4" w:space="0" w:color="000000"/>
            </w:tcBorders>
          </w:tcPr>
          <w:p w14:paraId="4710A642"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4C6FFC0"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14E576B" w14:textId="77777777" w:rsidR="0024510B" w:rsidRDefault="009E4ABA">
            <w:pPr>
              <w:spacing w:after="0" w:line="259" w:lineRule="auto"/>
            </w:pPr>
            <w:proofErr w:type="spellStart"/>
            <w:r>
              <w:t>DF_PathHistory</w:t>
            </w:r>
            <w:proofErr w:type="spellEnd"/>
            <w:r>
              <w:t xml:space="preserve"> is populated with the minimum number of path history points such that the represented PH distance is at least </w:t>
            </w:r>
            <w:proofErr w:type="spellStart"/>
            <w:r>
              <w:lastRenderedPageBreak/>
              <w:t>vMinPHistDistance</w:t>
            </w:r>
            <w:proofErr w:type="spellEnd"/>
            <w:r>
              <w:t xml:space="preserve"> and no more than </w:t>
            </w:r>
            <w:proofErr w:type="spellStart"/>
            <w:r>
              <w:t>vMaxPHistDistance</w:t>
            </w:r>
            <w:proofErr w:type="spellEnd"/>
            <w:r>
              <w:t xml:space="preserve"> unless there is less than </w:t>
            </w:r>
            <w:proofErr w:type="spellStart"/>
            <w:r>
              <w:t>vMinPHistDistance</w:t>
            </w:r>
            <w:proofErr w:type="spellEnd"/>
            <w:r>
              <w:t xml:space="preserve"> of PH available</w:t>
            </w:r>
          </w:p>
        </w:tc>
        <w:tc>
          <w:tcPr>
            <w:tcW w:w="1980" w:type="dxa"/>
            <w:tcBorders>
              <w:top w:val="single" w:sz="4" w:space="0" w:color="000000"/>
              <w:left w:val="single" w:sz="4" w:space="0" w:color="000000"/>
              <w:bottom w:val="single" w:sz="4" w:space="0" w:color="000000"/>
              <w:right w:val="single" w:sz="4" w:space="0" w:color="000000"/>
            </w:tcBorders>
          </w:tcPr>
          <w:p w14:paraId="757C8892" w14:textId="77777777" w:rsidR="0024510B" w:rsidRDefault="009E4ABA">
            <w:pPr>
              <w:spacing w:after="0" w:line="259" w:lineRule="auto"/>
            </w:pPr>
            <w:r>
              <w:lastRenderedPageBreak/>
              <w:t>Pass / Fail</w:t>
            </w:r>
          </w:p>
        </w:tc>
      </w:tr>
      <w:tr w:rsidR="0024510B" w14:paraId="600EDCC8" w14:textId="77777777">
        <w:tc>
          <w:tcPr>
            <w:tcW w:w="737" w:type="dxa"/>
            <w:tcBorders>
              <w:top w:val="single" w:sz="4" w:space="0" w:color="000000"/>
              <w:left w:val="single" w:sz="4" w:space="0" w:color="000000"/>
              <w:bottom w:val="single" w:sz="4" w:space="0" w:color="000000"/>
              <w:right w:val="single" w:sz="4" w:space="0" w:color="000000"/>
            </w:tcBorders>
          </w:tcPr>
          <w:p w14:paraId="4C0E98FE"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7102D6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2AB90AD" w14:textId="77777777" w:rsidR="0024510B" w:rsidRDefault="009E4ABA">
            <w:pPr>
              <w:spacing w:after="0" w:line="259" w:lineRule="auto"/>
            </w:pPr>
            <w:r>
              <w:t>A vehicle path is maintained that is comprised of data elements derived from the positioning system sampled at a periodic time interval, and interpolated in between by circular arcs</w:t>
            </w:r>
          </w:p>
        </w:tc>
        <w:tc>
          <w:tcPr>
            <w:tcW w:w="1980" w:type="dxa"/>
            <w:tcBorders>
              <w:top w:val="single" w:sz="4" w:space="0" w:color="000000"/>
              <w:left w:val="single" w:sz="4" w:space="0" w:color="000000"/>
              <w:bottom w:val="single" w:sz="4" w:space="0" w:color="000000"/>
              <w:right w:val="single" w:sz="4" w:space="0" w:color="000000"/>
            </w:tcBorders>
          </w:tcPr>
          <w:p w14:paraId="3ADA3422" w14:textId="77777777" w:rsidR="0024510B" w:rsidRDefault="009E4ABA">
            <w:pPr>
              <w:spacing w:after="0" w:line="259" w:lineRule="auto"/>
            </w:pPr>
            <w:r>
              <w:t>Pass / Fail</w:t>
            </w:r>
          </w:p>
        </w:tc>
      </w:tr>
      <w:tr w:rsidR="0024510B" w14:paraId="19D93C23" w14:textId="77777777">
        <w:tc>
          <w:tcPr>
            <w:tcW w:w="737" w:type="dxa"/>
            <w:tcBorders>
              <w:top w:val="single" w:sz="4" w:space="0" w:color="000000"/>
              <w:left w:val="single" w:sz="4" w:space="0" w:color="000000"/>
              <w:bottom w:val="single" w:sz="4" w:space="0" w:color="000000"/>
              <w:right w:val="single" w:sz="4" w:space="0" w:color="000000"/>
            </w:tcBorders>
          </w:tcPr>
          <w:p w14:paraId="3538DC18"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61604CB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66C4467" w14:textId="77777777" w:rsidR="0024510B" w:rsidRDefault="009E4ABA">
            <w:pPr>
              <w:spacing w:after="0" w:line="259" w:lineRule="auto"/>
            </w:pPr>
            <w:proofErr w:type="spellStart"/>
            <w:r>
              <w:t>DF_PathHistory</w:t>
            </w:r>
            <w:proofErr w:type="spellEnd"/>
            <w:r>
              <w:t xml:space="preserve"> points are chosen as the minimum set of points such that the perpendicular distance between any point on the vehicle path and the straight line connecting two consecutive PH points is less than </w:t>
            </w:r>
            <w:proofErr w:type="spellStart"/>
            <w:r>
              <w:t>vPathPerpendicularDist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4288EC2C" w14:textId="77777777" w:rsidR="0024510B" w:rsidRDefault="009E4ABA">
            <w:pPr>
              <w:spacing w:after="0" w:line="259" w:lineRule="auto"/>
            </w:pPr>
            <w:r>
              <w:t>Pass / Fail</w:t>
            </w:r>
          </w:p>
        </w:tc>
      </w:tr>
      <w:tr w:rsidR="0024510B" w14:paraId="05C8407B" w14:textId="77777777">
        <w:tc>
          <w:tcPr>
            <w:tcW w:w="737" w:type="dxa"/>
            <w:tcBorders>
              <w:top w:val="single" w:sz="4" w:space="0" w:color="000000"/>
              <w:left w:val="single" w:sz="4" w:space="0" w:color="000000"/>
              <w:bottom w:val="single" w:sz="4" w:space="0" w:color="000000"/>
              <w:right w:val="single" w:sz="4" w:space="0" w:color="000000"/>
            </w:tcBorders>
          </w:tcPr>
          <w:p w14:paraId="3DE4D0A0" w14:textId="77777777" w:rsidR="0024510B" w:rsidRDefault="009E4ABA">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0E244FA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210CF74" w14:textId="77777777" w:rsidR="0024510B" w:rsidRDefault="009E4ABA">
            <w:pPr>
              <w:spacing w:after="0" w:line="259" w:lineRule="auto"/>
            </w:pPr>
            <w:proofErr w:type="spellStart"/>
            <w:r>
              <w:t>DF_PathHistory</w:t>
            </w:r>
            <w:proofErr w:type="spellEnd"/>
            <w:r>
              <w:t xml:space="preserve"> points are ordered chronologically, such that the first PH point is the closest in time to the current UTC time</w:t>
            </w:r>
          </w:p>
        </w:tc>
        <w:tc>
          <w:tcPr>
            <w:tcW w:w="1980" w:type="dxa"/>
            <w:tcBorders>
              <w:top w:val="single" w:sz="4" w:space="0" w:color="000000"/>
              <w:left w:val="single" w:sz="4" w:space="0" w:color="000000"/>
              <w:bottom w:val="single" w:sz="4" w:space="0" w:color="000000"/>
              <w:right w:val="single" w:sz="4" w:space="0" w:color="000000"/>
            </w:tcBorders>
          </w:tcPr>
          <w:p w14:paraId="79F34C6F" w14:textId="77777777" w:rsidR="0024510B" w:rsidRDefault="009E4ABA">
            <w:pPr>
              <w:spacing w:after="0" w:line="259" w:lineRule="auto"/>
            </w:pPr>
            <w:r>
              <w:t>Pass / Fail</w:t>
            </w:r>
          </w:p>
        </w:tc>
      </w:tr>
      <w:tr w:rsidR="0024510B" w14:paraId="6D6E9EEB" w14:textId="77777777">
        <w:tc>
          <w:tcPr>
            <w:tcW w:w="737" w:type="dxa"/>
            <w:tcBorders>
              <w:top w:val="single" w:sz="4" w:space="0" w:color="000000"/>
              <w:left w:val="single" w:sz="4" w:space="0" w:color="000000"/>
              <w:bottom w:val="single" w:sz="4" w:space="0" w:color="000000"/>
              <w:right w:val="single" w:sz="4" w:space="0" w:color="000000"/>
            </w:tcBorders>
          </w:tcPr>
          <w:p w14:paraId="6E5E4F6D" w14:textId="77777777" w:rsidR="0024510B" w:rsidRDefault="009E4ABA">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3319F0E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53B7B67" w14:textId="77777777" w:rsidR="0024510B" w:rsidRDefault="009E4ABA">
            <w:pPr>
              <w:spacing w:after="0" w:line="259" w:lineRule="auto"/>
            </w:pPr>
            <w:proofErr w:type="spellStart"/>
            <w:r>
              <w:t>DF_PathHistory</w:t>
            </w:r>
            <w:proofErr w:type="spellEnd"/>
            <w:r>
              <w:t xml:space="preserve"> points does not contain more than </w:t>
            </w:r>
            <w:proofErr w:type="spellStart"/>
            <w:r>
              <w:t>vMaxPHistPoints</w:t>
            </w:r>
            <w:proofErr w:type="spellEnd"/>
            <w:r>
              <w:t xml:space="preserve"> regardless of other requirements</w:t>
            </w:r>
          </w:p>
        </w:tc>
        <w:tc>
          <w:tcPr>
            <w:tcW w:w="1980" w:type="dxa"/>
            <w:tcBorders>
              <w:top w:val="single" w:sz="4" w:space="0" w:color="000000"/>
              <w:left w:val="single" w:sz="4" w:space="0" w:color="000000"/>
              <w:bottom w:val="single" w:sz="4" w:space="0" w:color="000000"/>
              <w:right w:val="single" w:sz="4" w:space="0" w:color="000000"/>
            </w:tcBorders>
          </w:tcPr>
          <w:p w14:paraId="55F9DBB5" w14:textId="77777777" w:rsidR="0024510B" w:rsidRDefault="009E4ABA">
            <w:pPr>
              <w:spacing w:after="0" w:line="259" w:lineRule="auto"/>
            </w:pPr>
            <w:r>
              <w:t>Pass / Fail</w:t>
            </w:r>
          </w:p>
        </w:tc>
      </w:tr>
      <w:tr w:rsidR="0024510B" w14:paraId="0F59EBD9" w14:textId="77777777">
        <w:tc>
          <w:tcPr>
            <w:tcW w:w="737" w:type="dxa"/>
            <w:tcBorders>
              <w:top w:val="single" w:sz="4" w:space="0" w:color="000000"/>
              <w:left w:val="single" w:sz="4" w:space="0" w:color="000000"/>
              <w:bottom w:val="single" w:sz="4" w:space="0" w:color="000000"/>
              <w:right w:val="single" w:sz="4" w:space="0" w:color="000000"/>
            </w:tcBorders>
          </w:tcPr>
          <w:p w14:paraId="47D39A5A" w14:textId="77777777" w:rsidR="0024510B" w:rsidRDefault="009E4ABA">
            <w:pPr>
              <w:spacing w:after="0" w:line="259" w:lineRule="auto"/>
            </w:pPr>
            <w:r>
              <w:t>10</w:t>
            </w:r>
          </w:p>
        </w:tc>
        <w:tc>
          <w:tcPr>
            <w:tcW w:w="1063" w:type="dxa"/>
            <w:tcBorders>
              <w:top w:val="single" w:sz="4" w:space="0" w:color="000000"/>
              <w:left w:val="single" w:sz="4" w:space="0" w:color="000000"/>
              <w:bottom w:val="single" w:sz="4" w:space="0" w:color="000000"/>
              <w:right w:val="single" w:sz="4" w:space="0" w:color="000000"/>
            </w:tcBorders>
          </w:tcPr>
          <w:p w14:paraId="1BD547A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02A02FE"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DF_PathPrediction</w:t>
            </w:r>
            <w:proofErr w:type="spellEnd"/>
            <w:r>
              <w:t xml:space="preserve"> is populated with </w:t>
            </w:r>
            <w:proofErr w:type="spellStart"/>
            <w:r>
              <w:t>radiusOfCurve</w:t>
            </w:r>
            <w:proofErr w:type="spellEnd"/>
            <w:r>
              <w:t>: Integer</w:t>
            </w:r>
          </w:p>
        </w:tc>
        <w:tc>
          <w:tcPr>
            <w:tcW w:w="1980" w:type="dxa"/>
            <w:tcBorders>
              <w:top w:val="single" w:sz="4" w:space="0" w:color="000000"/>
              <w:left w:val="single" w:sz="4" w:space="0" w:color="000000"/>
              <w:bottom w:val="single" w:sz="4" w:space="0" w:color="000000"/>
              <w:right w:val="single" w:sz="4" w:space="0" w:color="000000"/>
            </w:tcBorders>
          </w:tcPr>
          <w:p w14:paraId="46C1AEC1" w14:textId="77777777" w:rsidR="0024510B" w:rsidRDefault="009E4ABA">
            <w:pPr>
              <w:spacing w:after="0" w:line="259" w:lineRule="auto"/>
            </w:pPr>
            <w:r>
              <w:t>Pass / Fail</w:t>
            </w:r>
          </w:p>
        </w:tc>
      </w:tr>
      <w:tr w:rsidR="0024510B" w14:paraId="0EAA14E2" w14:textId="77777777">
        <w:tc>
          <w:tcPr>
            <w:tcW w:w="737" w:type="dxa"/>
            <w:tcBorders>
              <w:top w:val="single" w:sz="4" w:space="0" w:color="000000"/>
              <w:left w:val="single" w:sz="4" w:space="0" w:color="000000"/>
              <w:bottom w:val="single" w:sz="4" w:space="0" w:color="000000"/>
              <w:right w:val="single" w:sz="4" w:space="0" w:color="000000"/>
            </w:tcBorders>
          </w:tcPr>
          <w:p w14:paraId="07B98D1F" w14:textId="77777777" w:rsidR="0024510B" w:rsidRDefault="009E4ABA">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746794F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4CA6BC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DF_PathPrediction</w:t>
            </w:r>
            <w:proofErr w:type="spellEnd"/>
            <w:r>
              <w:t xml:space="preserve"> is populated with confidence: Integer</w:t>
            </w:r>
          </w:p>
        </w:tc>
        <w:tc>
          <w:tcPr>
            <w:tcW w:w="1980" w:type="dxa"/>
            <w:tcBorders>
              <w:top w:val="single" w:sz="4" w:space="0" w:color="000000"/>
              <w:left w:val="single" w:sz="4" w:space="0" w:color="000000"/>
              <w:bottom w:val="single" w:sz="4" w:space="0" w:color="000000"/>
              <w:right w:val="single" w:sz="4" w:space="0" w:color="000000"/>
            </w:tcBorders>
          </w:tcPr>
          <w:p w14:paraId="24954CA5" w14:textId="77777777" w:rsidR="0024510B" w:rsidRDefault="009E4ABA">
            <w:pPr>
              <w:spacing w:after="0" w:line="259" w:lineRule="auto"/>
            </w:pPr>
            <w:r>
              <w:t>Pass / Fail</w:t>
            </w:r>
          </w:p>
        </w:tc>
      </w:tr>
      <w:tr w:rsidR="0024510B" w14:paraId="26893DC0" w14:textId="77777777">
        <w:tc>
          <w:tcPr>
            <w:tcW w:w="737" w:type="dxa"/>
            <w:tcBorders>
              <w:top w:val="single" w:sz="4" w:space="0" w:color="000000"/>
              <w:left w:val="single" w:sz="4" w:space="0" w:color="000000"/>
              <w:bottom w:val="single" w:sz="4" w:space="0" w:color="000000"/>
              <w:right w:val="single" w:sz="4" w:space="0" w:color="000000"/>
            </w:tcBorders>
          </w:tcPr>
          <w:p w14:paraId="2DEFEBC2" w14:textId="77777777" w:rsidR="0024510B" w:rsidRDefault="009E4ABA">
            <w:pPr>
              <w:spacing w:after="0" w:line="259" w:lineRule="auto"/>
            </w:pPr>
            <w:r>
              <w:t>12</w:t>
            </w:r>
          </w:p>
        </w:tc>
        <w:tc>
          <w:tcPr>
            <w:tcW w:w="1063" w:type="dxa"/>
            <w:tcBorders>
              <w:top w:val="single" w:sz="4" w:space="0" w:color="000000"/>
              <w:left w:val="single" w:sz="4" w:space="0" w:color="000000"/>
              <w:bottom w:val="single" w:sz="4" w:space="0" w:color="000000"/>
              <w:right w:val="single" w:sz="4" w:space="0" w:color="000000"/>
            </w:tcBorders>
          </w:tcPr>
          <w:p w14:paraId="68343A2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6A7F1B7" w14:textId="77777777" w:rsidR="0024510B" w:rsidRDefault="009E4ABA">
            <w:pPr>
              <w:spacing w:after="0" w:line="259" w:lineRule="auto"/>
            </w:pPr>
            <w:proofErr w:type="spellStart"/>
            <w:r>
              <w:t>DF_PathPrediction</w:t>
            </w:r>
            <w:proofErr w:type="spellEnd"/>
            <w:r>
              <w:t xml:space="preserve"> is populated with a calculated radius that has less than </w:t>
            </w:r>
            <w:proofErr w:type="spellStart"/>
            <w:r>
              <w:t>vPPredRadiusError</w:t>
            </w:r>
            <w:proofErr w:type="spellEnd"/>
            <w:r>
              <w:t xml:space="preserve"> error from the actual radius when the vehicle is in steady state (change of yaw rate less than 0.5 </w:t>
            </w:r>
            <w:proofErr w:type="spellStart"/>
            <w:r>
              <w:t>deg</w:t>
            </w:r>
            <w:proofErr w:type="spellEnd"/>
            <w:r>
              <w:t xml:space="preserve">/s/s) conditions over a range from </w:t>
            </w:r>
            <w:proofErr w:type="spellStart"/>
            <w:r>
              <w:t>vMinCurveRadius</w:t>
            </w:r>
            <w:proofErr w:type="spellEnd"/>
            <w:r>
              <w:t xml:space="preserve"> to </w:t>
            </w:r>
            <w:proofErr w:type="spellStart"/>
            <w:r>
              <w:t>vMaxCurveRadius</w:t>
            </w:r>
            <w:proofErr w:type="spellEnd"/>
            <w:r>
              <w:t xml:space="preserve"> in magnitude</w:t>
            </w:r>
          </w:p>
        </w:tc>
        <w:tc>
          <w:tcPr>
            <w:tcW w:w="1980" w:type="dxa"/>
            <w:tcBorders>
              <w:top w:val="single" w:sz="4" w:space="0" w:color="000000"/>
              <w:left w:val="single" w:sz="4" w:space="0" w:color="000000"/>
              <w:bottom w:val="single" w:sz="4" w:space="0" w:color="000000"/>
              <w:right w:val="single" w:sz="4" w:space="0" w:color="000000"/>
            </w:tcBorders>
          </w:tcPr>
          <w:p w14:paraId="63F0C382" w14:textId="77777777" w:rsidR="0024510B" w:rsidRDefault="009E4ABA">
            <w:pPr>
              <w:spacing w:after="0" w:line="259" w:lineRule="auto"/>
            </w:pPr>
            <w:r>
              <w:t>Pass / Fail</w:t>
            </w:r>
          </w:p>
        </w:tc>
      </w:tr>
      <w:tr w:rsidR="0024510B" w14:paraId="37D0548E" w14:textId="77777777">
        <w:tc>
          <w:tcPr>
            <w:tcW w:w="737" w:type="dxa"/>
            <w:tcBorders>
              <w:top w:val="single" w:sz="4" w:space="0" w:color="000000"/>
              <w:left w:val="single" w:sz="4" w:space="0" w:color="000000"/>
              <w:bottom w:val="single" w:sz="4" w:space="0" w:color="000000"/>
              <w:right w:val="single" w:sz="4" w:space="0" w:color="000000"/>
            </w:tcBorders>
          </w:tcPr>
          <w:p w14:paraId="7A12BB53" w14:textId="77777777" w:rsidR="0024510B" w:rsidRDefault="009E4ABA">
            <w:pPr>
              <w:spacing w:after="0" w:line="259" w:lineRule="auto"/>
            </w:pPr>
            <w:r>
              <w:t>13</w:t>
            </w:r>
          </w:p>
        </w:tc>
        <w:tc>
          <w:tcPr>
            <w:tcW w:w="1063" w:type="dxa"/>
            <w:tcBorders>
              <w:top w:val="single" w:sz="4" w:space="0" w:color="000000"/>
              <w:left w:val="single" w:sz="4" w:space="0" w:color="000000"/>
              <w:bottom w:val="single" w:sz="4" w:space="0" w:color="000000"/>
              <w:right w:val="single" w:sz="4" w:space="0" w:color="000000"/>
            </w:tcBorders>
          </w:tcPr>
          <w:p w14:paraId="3BA9516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A54FDC" w14:textId="77777777" w:rsidR="0024510B" w:rsidRDefault="009E4ABA">
            <w:pPr>
              <w:spacing w:after="0" w:line="259" w:lineRule="auto"/>
            </w:pPr>
            <w:proofErr w:type="spellStart"/>
            <w:r>
              <w:t>DF_PathPrediction</w:t>
            </w:r>
            <w:proofErr w:type="spellEnd"/>
            <w:r>
              <w:t xml:space="preserve"> is repopulated after a transition from the original constant radius R1 to the target constant radius R2 within </w:t>
            </w:r>
            <w:proofErr w:type="spellStart"/>
            <w:r>
              <w:t>vPPredTransitionTime</w:t>
            </w:r>
            <w:proofErr w:type="spellEnd"/>
            <w:r>
              <w:t xml:space="preserve"> under the maximum allowable error bound defined above</w:t>
            </w:r>
          </w:p>
        </w:tc>
        <w:tc>
          <w:tcPr>
            <w:tcW w:w="1980" w:type="dxa"/>
            <w:tcBorders>
              <w:top w:val="single" w:sz="4" w:space="0" w:color="000000"/>
              <w:left w:val="single" w:sz="4" w:space="0" w:color="000000"/>
              <w:bottom w:val="single" w:sz="4" w:space="0" w:color="000000"/>
              <w:right w:val="single" w:sz="4" w:space="0" w:color="000000"/>
            </w:tcBorders>
          </w:tcPr>
          <w:p w14:paraId="05F58A89" w14:textId="77777777" w:rsidR="0024510B" w:rsidRDefault="009E4ABA">
            <w:pPr>
              <w:spacing w:after="0" w:line="259" w:lineRule="auto"/>
            </w:pPr>
            <w:r>
              <w:t>Pass / Fail</w:t>
            </w:r>
          </w:p>
        </w:tc>
      </w:tr>
      <w:tr w:rsidR="0024510B" w14:paraId="1F383B2F" w14:textId="77777777">
        <w:tc>
          <w:tcPr>
            <w:tcW w:w="737" w:type="dxa"/>
            <w:tcBorders>
              <w:top w:val="single" w:sz="4" w:space="0" w:color="000000"/>
              <w:left w:val="single" w:sz="4" w:space="0" w:color="000000"/>
              <w:bottom w:val="single" w:sz="4" w:space="0" w:color="000000"/>
              <w:right w:val="single" w:sz="4" w:space="0" w:color="000000"/>
            </w:tcBorders>
          </w:tcPr>
          <w:p w14:paraId="4E489A8F" w14:textId="77777777" w:rsidR="0024510B" w:rsidRDefault="009E4ABA">
            <w:pPr>
              <w:spacing w:after="0" w:line="259" w:lineRule="auto"/>
            </w:pPr>
            <w:r>
              <w:t>14</w:t>
            </w:r>
          </w:p>
        </w:tc>
        <w:tc>
          <w:tcPr>
            <w:tcW w:w="1063" w:type="dxa"/>
            <w:tcBorders>
              <w:top w:val="single" w:sz="4" w:space="0" w:color="000000"/>
              <w:left w:val="single" w:sz="4" w:space="0" w:color="000000"/>
              <w:bottom w:val="single" w:sz="4" w:space="0" w:color="000000"/>
              <w:right w:val="single" w:sz="4" w:space="0" w:color="000000"/>
            </w:tcBorders>
          </w:tcPr>
          <w:p w14:paraId="525E4B05"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670EE50" w14:textId="77777777" w:rsidR="0024510B" w:rsidRDefault="009E4ABA">
            <w:pPr>
              <w:spacing w:after="0" w:line="259" w:lineRule="auto"/>
            </w:pPr>
            <w:r>
              <w:t xml:space="preserve">The vehicle speed drops below </w:t>
            </w:r>
            <w:proofErr w:type="spellStart"/>
            <w:r>
              <w:t>vStationarySpeedThresh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35733154" w14:textId="77777777" w:rsidR="0024510B" w:rsidRDefault="0024510B">
            <w:pPr>
              <w:spacing w:after="0" w:line="259" w:lineRule="auto"/>
            </w:pPr>
          </w:p>
        </w:tc>
      </w:tr>
      <w:tr w:rsidR="0024510B" w14:paraId="2CC2E1D6" w14:textId="77777777">
        <w:tc>
          <w:tcPr>
            <w:tcW w:w="737" w:type="dxa"/>
            <w:tcBorders>
              <w:top w:val="single" w:sz="4" w:space="0" w:color="000000"/>
              <w:left w:val="single" w:sz="4" w:space="0" w:color="000000"/>
              <w:bottom w:val="single" w:sz="4" w:space="0" w:color="000000"/>
              <w:right w:val="single" w:sz="4" w:space="0" w:color="000000"/>
            </w:tcBorders>
          </w:tcPr>
          <w:p w14:paraId="4B43417B" w14:textId="77777777" w:rsidR="0024510B" w:rsidRDefault="009E4ABA">
            <w:pPr>
              <w:spacing w:after="0" w:line="259" w:lineRule="auto"/>
            </w:pPr>
            <w:r>
              <w:t>15</w:t>
            </w:r>
          </w:p>
        </w:tc>
        <w:tc>
          <w:tcPr>
            <w:tcW w:w="1063" w:type="dxa"/>
            <w:tcBorders>
              <w:top w:val="single" w:sz="4" w:space="0" w:color="000000"/>
              <w:left w:val="single" w:sz="4" w:space="0" w:color="000000"/>
              <w:bottom w:val="single" w:sz="4" w:space="0" w:color="000000"/>
              <w:right w:val="single" w:sz="4" w:space="0" w:color="000000"/>
            </w:tcBorders>
          </w:tcPr>
          <w:p w14:paraId="6E33E97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91707F" w14:textId="77777777" w:rsidR="0024510B" w:rsidRDefault="009E4ABA">
            <w:pPr>
              <w:spacing w:after="0" w:line="259" w:lineRule="auto"/>
            </w:pPr>
            <w:r>
              <w:t>The IUT reports a radius of value 32,767 and a confidence of 100%</w:t>
            </w:r>
          </w:p>
        </w:tc>
        <w:tc>
          <w:tcPr>
            <w:tcW w:w="1980" w:type="dxa"/>
            <w:tcBorders>
              <w:top w:val="single" w:sz="4" w:space="0" w:color="000000"/>
              <w:left w:val="single" w:sz="4" w:space="0" w:color="000000"/>
              <w:bottom w:val="single" w:sz="4" w:space="0" w:color="000000"/>
              <w:right w:val="single" w:sz="4" w:space="0" w:color="000000"/>
            </w:tcBorders>
          </w:tcPr>
          <w:p w14:paraId="5E959D5D" w14:textId="77777777" w:rsidR="0024510B" w:rsidRDefault="009E4ABA">
            <w:pPr>
              <w:spacing w:after="0" w:line="259" w:lineRule="auto"/>
            </w:pPr>
            <w:r>
              <w:t>Pass / Fail</w:t>
            </w:r>
          </w:p>
        </w:tc>
      </w:tr>
    </w:tbl>
    <w:p w14:paraId="4B5E9B8B" w14:textId="77777777" w:rsidR="0024510B" w:rsidRDefault="0024510B"/>
    <w:tbl>
      <w:tblPr>
        <w:tblStyle w:val="af9"/>
        <w:tblW w:w="9360" w:type="dxa"/>
        <w:tblInd w:w="-4" w:type="dxa"/>
        <w:tblLayout w:type="fixed"/>
        <w:tblLook w:val="0000" w:firstRow="0" w:lastRow="0" w:firstColumn="0" w:lastColumn="0" w:noHBand="0" w:noVBand="0"/>
      </w:tblPr>
      <w:tblGrid>
        <w:gridCol w:w="737"/>
        <w:gridCol w:w="1063"/>
        <w:gridCol w:w="5580"/>
        <w:gridCol w:w="1980"/>
      </w:tblGrid>
      <w:tr w:rsidR="0024510B" w14:paraId="73AB6B3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78204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1EBF1E4" w14:textId="490277EF" w:rsidR="0024510B" w:rsidRDefault="009E4ABA">
            <w:pPr>
              <w:tabs>
                <w:tab w:val="left" w:pos="2050"/>
              </w:tabs>
              <w:spacing w:after="0"/>
            </w:pPr>
            <w:r>
              <w:t>TP-BSM-MV-BV-</w:t>
            </w:r>
            <w:r w:rsidR="00A3086A">
              <w:t>07</w:t>
            </w:r>
            <w:r w:rsidR="006D5276">
              <w:t>-X</w:t>
            </w:r>
          </w:p>
        </w:tc>
      </w:tr>
      <w:tr w:rsidR="0024510B" w14:paraId="1A5BD3C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23D8124"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C8FF94D" w14:textId="2F08F2B1" w:rsidR="0024510B" w:rsidRDefault="009E4ABA">
            <w:pPr>
              <w:spacing w:after="0"/>
            </w:pPr>
            <w:r>
              <w:t>Verify proper critical event flags are set</w:t>
            </w:r>
            <w:r w:rsidR="008422A2">
              <w:t xml:space="preserve"> in an acceptable time</w:t>
            </w:r>
          </w:p>
        </w:tc>
      </w:tr>
      <w:tr w:rsidR="0024510B" w14:paraId="31D1FA1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D8DDE6"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DC5A183" w14:textId="6CF6C7E1" w:rsidR="0024510B" w:rsidRDefault="009E4ABA">
            <w:pPr>
              <w:spacing w:after="0"/>
            </w:pPr>
            <w:r>
              <w:t>TC</w:t>
            </w:r>
            <w:r w:rsidR="009D71EA">
              <w:t>2</w:t>
            </w:r>
          </w:p>
        </w:tc>
      </w:tr>
      <w:tr w:rsidR="0024510B" w14:paraId="0C95EA3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73A2C9"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38EAD5" w14:textId="77777777" w:rsidR="0024510B" w:rsidRDefault="009E4ABA">
            <w:pPr>
              <w:spacing w:after="0"/>
            </w:pPr>
            <w:r>
              <w:t>V2V-BSMTX-DATAACC-[034-035]</w:t>
            </w:r>
          </w:p>
        </w:tc>
      </w:tr>
      <w:tr w:rsidR="0024510B" w14:paraId="30C33A8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E46E4C5" w14:textId="77777777" w:rsidR="0024510B" w:rsidRDefault="009E4ABA">
            <w:pPr>
              <w:spacing w:after="0"/>
              <w:jc w:val="center"/>
            </w:pPr>
            <w:r>
              <w:rPr>
                <w:b/>
              </w:rPr>
              <w:t>Pre-test conditions</w:t>
            </w:r>
          </w:p>
        </w:tc>
      </w:tr>
      <w:tr w:rsidR="0024510B" w14:paraId="1EBD13A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CA90251" w14:textId="77777777" w:rsidR="0024510B" w:rsidRDefault="009E4ABA">
            <w:pPr>
              <w:numPr>
                <w:ilvl w:val="0"/>
                <w:numId w:val="2"/>
              </w:numPr>
              <w:spacing w:after="0" w:line="259" w:lineRule="auto"/>
              <w:ind w:hanging="360"/>
              <w:contextualSpacing/>
            </w:pPr>
            <w:r>
              <w:t>The IUT is in the initial state</w:t>
            </w:r>
          </w:p>
          <w:p w14:paraId="0ACABCE3" w14:textId="72DCC124" w:rsidR="008422A2" w:rsidRDefault="008422A2">
            <w:pPr>
              <w:numPr>
                <w:ilvl w:val="0"/>
                <w:numId w:val="2"/>
              </w:numPr>
              <w:spacing w:after="0" w:line="259" w:lineRule="auto"/>
              <w:ind w:hanging="360"/>
              <w:contextualSpacing/>
            </w:pPr>
            <w:r>
              <w:t>The IUT can communicate with the vehicle through the CAN interface</w:t>
            </w:r>
          </w:p>
        </w:tc>
      </w:tr>
      <w:tr w:rsidR="0024510B" w14:paraId="1FB76F2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6A8AB10" w14:textId="77777777" w:rsidR="0024510B" w:rsidRDefault="009E4ABA">
            <w:pPr>
              <w:spacing w:after="0"/>
              <w:jc w:val="center"/>
            </w:pPr>
            <w:r>
              <w:rPr>
                <w:b/>
              </w:rPr>
              <w:t>Test Sequence</w:t>
            </w:r>
          </w:p>
        </w:tc>
      </w:tr>
      <w:tr w:rsidR="0024510B" w14:paraId="5804B907" w14:textId="77777777">
        <w:tc>
          <w:tcPr>
            <w:tcW w:w="737" w:type="dxa"/>
            <w:tcBorders>
              <w:top w:val="single" w:sz="4" w:space="0" w:color="000000"/>
              <w:left w:val="single" w:sz="4" w:space="0" w:color="000000"/>
              <w:bottom w:val="single" w:sz="4" w:space="0" w:color="000000"/>
              <w:right w:val="single" w:sz="4" w:space="0" w:color="000000"/>
            </w:tcBorders>
          </w:tcPr>
          <w:p w14:paraId="5B2F61E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3CB28F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63EE7978"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4EB6DB37" w14:textId="77777777" w:rsidR="0024510B" w:rsidRDefault="009E4ABA">
            <w:pPr>
              <w:spacing w:after="0" w:line="259" w:lineRule="auto"/>
            </w:pPr>
            <w:r>
              <w:rPr>
                <w:b/>
              </w:rPr>
              <w:t>Verdict</w:t>
            </w:r>
          </w:p>
        </w:tc>
      </w:tr>
      <w:tr w:rsidR="0024510B" w14:paraId="31FA1FAF" w14:textId="77777777">
        <w:tc>
          <w:tcPr>
            <w:tcW w:w="737" w:type="dxa"/>
            <w:tcBorders>
              <w:top w:val="single" w:sz="4" w:space="0" w:color="000000"/>
              <w:left w:val="single" w:sz="4" w:space="0" w:color="000000"/>
              <w:bottom w:val="single" w:sz="4" w:space="0" w:color="000000"/>
              <w:right w:val="single" w:sz="4" w:space="0" w:color="000000"/>
            </w:tcBorders>
          </w:tcPr>
          <w:p w14:paraId="483B1889"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E291531"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91EAEFA" w14:textId="1A41EB33" w:rsidR="0024510B" w:rsidRDefault="009E4ABA" w:rsidP="001E4168">
            <w:pPr>
              <w:spacing w:after="0" w:line="259" w:lineRule="auto"/>
            </w:pPr>
            <w:r>
              <w:t>The vehicle undergoes</w:t>
            </w:r>
            <w:r w:rsidR="001E4168">
              <w:t xml:space="preserve"> a critical event</w:t>
            </w:r>
            <w:r w:rsidR="009E7ABE">
              <w:t xml:space="preserve"> set</w:t>
            </w:r>
            <w:r w:rsidR="001E4168">
              <w:t xml:space="preserve"> </w:t>
            </w:r>
            <w:r w:rsidR="00B454D5">
              <w:t>(</w:t>
            </w:r>
            <w:r w:rsidR="00B454D5" w:rsidRPr="00D46AC7">
              <w:rPr>
                <w:b/>
              </w:rPr>
              <w:t>X</w:t>
            </w:r>
            <w:r w:rsidR="00B454D5">
              <w:t xml:space="preserve">) </w:t>
            </w:r>
            <w:r w:rsidR="001E4168">
              <w:t>as</w:t>
            </w:r>
            <w:r w:rsidR="009E7ABE">
              <w:t xml:space="preserve"> listed in the table in </w:t>
            </w:r>
            <w:r w:rsidR="00B454D5">
              <w:t xml:space="preserve">Section </w:t>
            </w:r>
            <w:r w:rsidR="00B454D5">
              <w:fldChar w:fldCharType="begin"/>
            </w:r>
            <w:r w:rsidR="00B454D5">
              <w:instrText xml:space="preserve"> REF _Ref447551280 \r \h </w:instrText>
            </w:r>
            <w:r w:rsidR="00B454D5">
              <w:fldChar w:fldCharType="separate"/>
            </w:r>
            <w:r w:rsidR="00221534">
              <w:t>7.4</w:t>
            </w:r>
            <w:r w:rsidR="00B454D5">
              <w:fldChar w:fldCharType="end"/>
            </w:r>
            <w:r w:rsidR="00D56F7E">
              <w:t xml:space="preserve"> at time T0</w:t>
            </w:r>
          </w:p>
        </w:tc>
        <w:tc>
          <w:tcPr>
            <w:tcW w:w="1980" w:type="dxa"/>
            <w:tcBorders>
              <w:top w:val="single" w:sz="4" w:space="0" w:color="000000"/>
              <w:left w:val="single" w:sz="4" w:space="0" w:color="000000"/>
              <w:bottom w:val="single" w:sz="4" w:space="0" w:color="000000"/>
              <w:right w:val="single" w:sz="4" w:space="0" w:color="000000"/>
            </w:tcBorders>
          </w:tcPr>
          <w:p w14:paraId="192B6CD0" w14:textId="77777777" w:rsidR="0024510B" w:rsidRDefault="0024510B">
            <w:pPr>
              <w:spacing w:after="0" w:line="259" w:lineRule="auto"/>
            </w:pPr>
          </w:p>
        </w:tc>
      </w:tr>
      <w:tr w:rsidR="0024510B" w14:paraId="41528976" w14:textId="77777777">
        <w:tc>
          <w:tcPr>
            <w:tcW w:w="737" w:type="dxa"/>
            <w:tcBorders>
              <w:top w:val="single" w:sz="4" w:space="0" w:color="000000"/>
              <w:left w:val="single" w:sz="4" w:space="0" w:color="000000"/>
              <w:bottom w:val="single" w:sz="4" w:space="0" w:color="000000"/>
              <w:right w:val="single" w:sz="4" w:space="0" w:color="000000"/>
            </w:tcBorders>
          </w:tcPr>
          <w:p w14:paraId="639E5849" w14:textId="735AC278" w:rsidR="0024510B" w:rsidRDefault="001E4168">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4CADCEF2" w14:textId="0A07693E" w:rsidR="0024510B" w:rsidRDefault="00551B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2E8FF5E" w14:textId="398E32B8" w:rsidR="00D56F7E" w:rsidRDefault="00CF194C" w:rsidP="001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first</w:t>
            </w:r>
            <w:r w:rsidR="009E4ABA">
              <w:t xml:space="preserve"> BSM with the </w:t>
            </w:r>
            <w:proofErr w:type="spellStart"/>
            <w:r w:rsidR="00801A48">
              <w:t>DE_VehicleEventFlags</w:t>
            </w:r>
            <w:proofErr w:type="spellEnd"/>
            <w:r w:rsidR="00801A48">
              <w:t xml:space="preserve"> </w:t>
            </w:r>
            <w:r w:rsidR="00A1462A">
              <w:t xml:space="preserve">taken from the CAN interface </w:t>
            </w:r>
            <w:r w:rsidR="00801A48">
              <w:t xml:space="preserve">corresponding to the </w:t>
            </w:r>
            <w:r w:rsidR="001E4168" w:rsidRPr="00853EAB">
              <w:rPr>
                <w:b/>
              </w:rPr>
              <w:t>E</w:t>
            </w:r>
            <w:r w:rsidR="009E4ABA" w:rsidRPr="00853EAB">
              <w:rPr>
                <w:b/>
              </w:rPr>
              <w:t xml:space="preserve">vent </w:t>
            </w:r>
            <w:r w:rsidR="001E4168" w:rsidRPr="00853EAB">
              <w:rPr>
                <w:b/>
              </w:rPr>
              <w:t>F</w:t>
            </w:r>
            <w:r w:rsidR="009E4ABA" w:rsidRPr="00853EAB">
              <w:rPr>
                <w:b/>
              </w:rPr>
              <w:t>lag</w:t>
            </w:r>
            <w:r w:rsidR="009E4ABA">
              <w:t xml:space="preserve"> is transmitted </w:t>
            </w:r>
            <w:r w:rsidR="00B405F7">
              <w:t>at time T1</w:t>
            </w:r>
          </w:p>
        </w:tc>
        <w:tc>
          <w:tcPr>
            <w:tcW w:w="1980" w:type="dxa"/>
            <w:tcBorders>
              <w:top w:val="single" w:sz="4" w:space="0" w:color="000000"/>
              <w:left w:val="single" w:sz="4" w:space="0" w:color="000000"/>
              <w:bottom w:val="single" w:sz="4" w:space="0" w:color="000000"/>
              <w:right w:val="single" w:sz="4" w:space="0" w:color="000000"/>
            </w:tcBorders>
          </w:tcPr>
          <w:p w14:paraId="7F9990BC" w14:textId="595D3249" w:rsidR="0024510B" w:rsidRDefault="00551B28">
            <w:pPr>
              <w:tabs>
                <w:tab w:val="left" w:pos="916"/>
              </w:tabs>
              <w:spacing w:after="0" w:line="259" w:lineRule="auto"/>
            </w:pPr>
            <w:r>
              <w:t>Pass / Fail</w:t>
            </w:r>
          </w:p>
        </w:tc>
      </w:tr>
      <w:tr w:rsidR="00B405F7" w14:paraId="76454E30" w14:textId="77777777">
        <w:tc>
          <w:tcPr>
            <w:tcW w:w="737" w:type="dxa"/>
            <w:tcBorders>
              <w:top w:val="single" w:sz="4" w:space="0" w:color="000000"/>
              <w:left w:val="single" w:sz="4" w:space="0" w:color="000000"/>
              <w:bottom w:val="single" w:sz="4" w:space="0" w:color="000000"/>
              <w:right w:val="single" w:sz="4" w:space="0" w:color="000000"/>
            </w:tcBorders>
          </w:tcPr>
          <w:p w14:paraId="167055CD" w14:textId="7BE36D07" w:rsidR="00B405F7" w:rsidRDefault="001E4168">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6E985C75" w14:textId="77777777" w:rsidR="00B405F7" w:rsidRDefault="00B405F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61FDD2D" w14:textId="77777777" w:rsidR="00B405F7" w:rsidRDefault="00B4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difference between T1 and T0 is less than or equal to </w:t>
            </w:r>
            <w:proofErr w:type="spellStart"/>
            <w:r>
              <w:t>vEventDetectLatency</w:t>
            </w:r>
            <w:proofErr w:type="spellEnd"/>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6F74FE1B" w14:textId="77777777" w:rsidR="00B405F7" w:rsidRDefault="00CF194C">
            <w:pPr>
              <w:tabs>
                <w:tab w:val="left" w:pos="916"/>
              </w:tabs>
              <w:spacing w:after="0" w:line="259" w:lineRule="auto"/>
            </w:pPr>
            <w:r>
              <w:t>Pass / Fail</w:t>
            </w:r>
          </w:p>
        </w:tc>
      </w:tr>
      <w:tr w:rsidR="001E4168" w14:paraId="42DB3E1A" w14:textId="77777777">
        <w:tc>
          <w:tcPr>
            <w:tcW w:w="737" w:type="dxa"/>
            <w:tcBorders>
              <w:top w:val="single" w:sz="4" w:space="0" w:color="000000"/>
              <w:left w:val="single" w:sz="4" w:space="0" w:color="000000"/>
              <w:bottom w:val="single" w:sz="4" w:space="0" w:color="000000"/>
              <w:right w:val="single" w:sz="4" w:space="0" w:color="000000"/>
            </w:tcBorders>
          </w:tcPr>
          <w:p w14:paraId="78627906" w14:textId="2BF97BA9" w:rsidR="001E4168" w:rsidRDefault="001E4168">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4C9C161" w14:textId="5EC44488" w:rsidR="001E4168" w:rsidRDefault="001E4168">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7B0C9D25" w14:textId="151A6385" w:rsidR="001E4168" w:rsidRDefault="009E7ABE" w:rsidP="001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Repeat steps 1-3 for all critical event sets </w:t>
            </w:r>
            <w:r w:rsidR="00B454D5">
              <w:t>(</w:t>
            </w:r>
            <w:r w:rsidR="00B454D5" w:rsidRPr="00D46AC7">
              <w:rPr>
                <w:b/>
              </w:rPr>
              <w:t>X</w:t>
            </w:r>
            <w:r w:rsidR="00B454D5">
              <w:t xml:space="preserve">) </w:t>
            </w:r>
            <w:r>
              <w:t xml:space="preserve">in </w:t>
            </w:r>
            <w:r w:rsidR="00B454D5">
              <w:t xml:space="preserve">Section </w:t>
            </w:r>
            <w:r w:rsidR="00B454D5">
              <w:fldChar w:fldCharType="begin"/>
            </w:r>
            <w:r w:rsidR="00B454D5">
              <w:instrText xml:space="preserve"> REF _Ref447551280 \r \h </w:instrText>
            </w:r>
            <w:r w:rsidR="00B454D5">
              <w:fldChar w:fldCharType="separate"/>
            </w:r>
            <w:r w:rsidR="00221534">
              <w:t>7.4</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2DF59ED6" w14:textId="77777777" w:rsidR="001E4168" w:rsidRDefault="001E4168">
            <w:pPr>
              <w:tabs>
                <w:tab w:val="left" w:pos="916"/>
              </w:tabs>
              <w:spacing w:after="0" w:line="259" w:lineRule="auto"/>
            </w:pPr>
          </w:p>
        </w:tc>
      </w:tr>
    </w:tbl>
    <w:p w14:paraId="1834D33B" w14:textId="77777777" w:rsidR="001E4168" w:rsidRDefault="001E4168"/>
    <w:tbl>
      <w:tblPr>
        <w:tblStyle w:val="afa"/>
        <w:tblW w:w="9360" w:type="dxa"/>
        <w:tblInd w:w="-4" w:type="dxa"/>
        <w:tblLayout w:type="fixed"/>
        <w:tblLook w:val="0000" w:firstRow="0" w:lastRow="0" w:firstColumn="0" w:lastColumn="0" w:noHBand="0" w:noVBand="0"/>
      </w:tblPr>
      <w:tblGrid>
        <w:gridCol w:w="737"/>
        <w:gridCol w:w="1063"/>
        <w:gridCol w:w="5580"/>
        <w:gridCol w:w="1980"/>
      </w:tblGrid>
      <w:tr w:rsidR="0024510B" w14:paraId="705018D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2B5A47B"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D73D8C7" w14:textId="7E0B4478" w:rsidR="0024510B" w:rsidRDefault="009E4ABA">
            <w:pPr>
              <w:tabs>
                <w:tab w:val="left" w:pos="2050"/>
              </w:tabs>
              <w:spacing w:after="0"/>
            </w:pPr>
            <w:r>
              <w:t>TP-BSM-MV-BV-</w:t>
            </w:r>
            <w:r w:rsidR="00A3086A">
              <w:t>08</w:t>
            </w:r>
          </w:p>
        </w:tc>
      </w:tr>
      <w:tr w:rsidR="0024510B" w14:paraId="11FE118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D4F18D"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3439027" w14:textId="77777777" w:rsidR="0024510B" w:rsidRDefault="009E4ABA">
            <w:pPr>
              <w:spacing w:after="0"/>
            </w:pPr>
            <w:r>
              <w:t xml:space="preserve">Verify proper values of Traction, ABS, SCS, </w:t>
            </w:r>
            <w:proofErr w:type="spellStart"/>
            <w:r>
              <w:t>brakeBoost</w:t>
            </w:r>
            <w:proofErr w:type="spellEnd"/>
            <w:r>
              <w:t xml:space="preserve">, and </w:t>
            </w:r>
            <w:proofErr w:type="spellStart"/>
            <w:r>
              <w:t>auxBrakes</w:t>
            </w:r>
            <w:proofErr w:type="spellEnd"/>
          </w:p>
        </w:tc>
      </w:tr>
      <w:tr w:rsidR="0024510B" w14:paraId="0C0FAF9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AF2DDA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22D39D0" w14:textId="77777777" w:rsidR="0024510B" w:rsidRDefault="009E4ABA">
            <w:pPr>
              <w:spacing w:after="0"/>
            </w:pPr>
            <w:r>
              <w:t>TC2</w:t>
            </w:r>
          </w:p>
        </w:tc>
      </w:tr>
      <w:tr w:rsidR="0024510B" w14:paraId="78143A6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0D0E5B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909627C" w14:textId="77777777" w:rsidR="0024510B" w:rsidRDefault="009E4ABA">
            <w:pPr>
              <w:spacing w:after="0"/>
            </w:pPr>
            <w:r>
              <w:t>V2V-BSMTX-DATAACC-[028, 032], V2V-STD-J2735-[016-017, 019]</w:t>
            </w:r>
          </w:p>
        </w:tc>
      </w:tr>
      <w:tr w:rsidR="0024510B" w14:paraId="344B87E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B11C8A7" w14:textId="77777777" w:rsidR="0024510B" w:rsidRDefault="009E4ABA">
            <w:pPr>
              <w:spacing w:after="0"/>
              <w:jc w:val="center"/>
            </w:pPr>
            <w:r>
              <w:rPr>
                <w:b/>
              </w:rPr>
              <w:t>Pre-test conditions</w:t>
            </w:r>
          </w:p>
        </w:tc>
      </w:tr>
      <w:tr w:rsidR="0024510B" w14:paraId="46B2B61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0A9B5EF" w14:textId="77777777" w:rsidR="0024510B" w:rsidRDefault="009E4ABA">
            <w:pPr>
              <w:numPr>
                <w:ilvl w:val="0"/>
                <w:numId w:val="2"/>
              </w:numPr>
              <w:spacing w:after="0" w:line="259" w:lineRule="auto"/>
              <w:ind w:hanging="360"/>
              <w:contextualSpacing/>
            </w:pPr>
            <w:r>
              <w:t>The IUT is in the initial state</w:t>
            </w:r>
          </w:p>
          <w:p w14:paraId="19B565D2" w14:textId="77777777" w:rsidR="0024510B" w:rsidRDefault="009E4ABA">
            <w:pPr>
              <w:numPr>
                <w:ilvl w:val="0"/>
                <w:numId w:val="2"/>
              </w:numPr>
              <w:spacing w:after="0" w:line="259" w:lineRule="auto"/>
              <w:ind w:hanging="360"/>
              <w:contextualSpacing/>
            </w:pPr>
            <w:r>
              <w:lastRenderedPageBreak/>
              <w:t>The vehicle bus is available</w:t>
            </w:r>
          </w:p>
          <w:p w14:paraId="5F0FF484" w14:textId="77777777" w:rsidR="0024510B" w:rsidRDefault="009E4ABA">
            <w:pPr>
              <w:numPr>
                <w:ilvl w:val="0"/>
                <w:numId w:val="2"/>
              </w:numPr>
              <w:spacing w:after="0" w:line="259" w:lineRule="auto"/>
              <w:ind w:hanging="360"/>
              <w:contextualSpacing/>
            </w:pPr>
            <w:r>
              <w:t>Braking status is available</w:t>
            </w:r>
          </w:p>
          <w:p w14:paraId="725A0286" w14:textId="38E9C41A" w:rsidR="00C53B6E" w:rsidRDefault="00C53B6E">
            <w:pPr>
              <w:numPr>
                <w:ilvl w:val="0"/>
                <w:numId w:val="2"/>
              </w:numPr>
              <w:spacing w:after="0" w:line="259" w:lineRule="auto"/>
              <w:ind w:hanging="360"/>
              <w:contextualSpacing/>
            </w:pPr>
            <w:r>
              <w:t xml:space="preserve">Traction, ABS, SCS, </w:t>
            </w:r>
            <w:proofErr w:type="spellStart"/>
            <w:r>
              <w:t>brakeBoost</w:t>
            </w:r>
            <w:proofErr w:type="spellEnd"/>
            <w:r>
              <w:t xml:space="preserve">, and </w:t>
            </w:r>
            <w:proofErr w:type="spellStart"/>
            <w:r>
              <w:t>auxBrakes</w:t>
            </w:r>
            <w:proofErr w:type="spellEnd"/>
            <w:r>
              <w:t xml:space="preserve"> are either unavailable or available and off</w:t>
            </w:r>
          </w:p>
          <w:p w14:paraId="022453E2" w14:textId="0F5EF14D" w:rsidR="008422A2" w:rsidRDefault="008422A2">
            <w:pPr>
              <w:numPr>
                <w:ilvl w:val="0"/>
                <w:numId w:val="2"/>
              </w:numPr>
              <w:spacing w:after="0" w:line="259" w:lineRule="auto"/>
              <w:ind w:hanging="360"/>
              <w:contextualSpacing/>
            </w:pPr>
            <w:r>
              <w:t>The IUT can communicate with the vehicle through the CAN interface</w:t>
            </w:r>
          </w:p>
        </w:tc>
      </w:tr>
      <w:tr w:rsidR="0024510B" w14:paraId="2DC52DB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00FBB5" w14:textId="77777777" w:rsidR="0024510B" w:rsidRDefault="009E4ABA">
            <w:pPr>
              <w:spacing w:after="0"/>
              <w:jc w:val="center"/>
            </w:pPr>
            <w:r>
              <w:rPr>
                <w:b/>
              </w:rPr>
              <w:lastRenderedPageBreak/>
              <w:t>Test Sequence</w:t>
            </w:r>
          </w:p>
        </w:tc>
      </w:tr>
      <w:tr w:rsidR="0024510B" w14:paraId="72E3BB92" w14:textId="77777777">
        <w:tc>
          <w:tcPr>
            <w:tcW w:w="737" w:type="dxa"/>
            <w:tcBorders>
              <w:top w:val="single" w:sz="4" w:space="0" w:color="000000"/>
              <w:left w:val="single" w:sz="4" w:space="0" w:color="000000"/>
              <w:bottom w:val="single" w:sz="4" w:space="0" w:color="000000"/>
              <w:right w:val="single" w:sz="4" w:space="0" w:color="000000"/>
            </w:tcBorders>
          </w:tcPr>
          <w:p w14:paraId="0076981A"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0B5C4C8"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84B145C"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358DB59" w14:textId="77777777" w:rsidR="0024510B" w:rsidRDefault="009E4ABA">
            <w:pPr>
              <w:spacing w:after="0" w:line="259" w:lineRule="auto"/>
            </w:pPr>
            <w:r>
              <w:rPr>
                <w:b/>
              </w:rPr>
              <w:t>Verdict</w:t>
            </w:r>
          </w:p>
        </w:tc>
      </w:tr>
      <w:tr w:rsidR="0024510B" w14:paraId="09F21561" w14:textId="77777777">
        <w:tc>
          <w:tcPr>
            <w:tcW w:w="737" w:type="dxa"/>
            <w:tcBorders>
              <w:top w:val="single" w:sz="4" w:space="0" w:color="000000"/>
              <w:left w:val="single" w:sz="4" w:space="0" w:color="000000"/>
              <w:bottom w:val="single" w:sz="4" w:space="0" w:color="000000"/>
              <w:right w:val="single" w:sz="4" w:space="0" w:color="000000"/>
            </w:tcBorders>
          </w:tcPr>
          <w:p w14:paraId="259FD2DE"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F6947D1"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4F50D79"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481287D7" w14:textId="77777777" w:rsidR="0024510B" w:rsidRDefault="0024510B">
            <w:pPr>
              <w:spacing w:after="0" w:line="259" w:lineRule="auto"/>
            </w:pPr>
          </w:p>
        </w:tc>
      </w:tr>
      <w:tr w:rsidR="0024510B" w14:paraId="6DE6137E" w14:textId="77777777">
        <w:tc>
          <w:tcPr>
            <w:tcW w:w="737" w:type="dxa"/>
            <w:tcBorders>
              <w:top w:val="single" w:sz="4" w:space="0" w:color="000000"/>
              <w:left w:val="single" w:sz="4" w:space="0" w:color="000000"/>
              <w:bottom w:val="single" w:sz="4" w:space="0" w:color="000000"/>
              <w:right w:val="single" w:sz="4" w:space="0" w:color="000000"/>
            </w:tcBorders>
          </w:tcPr>
          <w:p w14:paraId="272AEEA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351229E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4DF37DA" w14:textId="3764FA12"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uses the vehicle </w:t>
            </w:r>
            <w:r w:rsidR="00686037">
              <w:t xml:space="preserve">CAN </w:t>
            </w:r>
            <w:r>
              <w:t xml:space="preserve">bus as the data source for </w:t>
            </w:r>
            <w:proofErr w:type="spellStart"/>
            <w:r>
              <w:t>DF_BrakeSystemStatus</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526E5600" w14:textId="77777777" w:rsidR="0024510B" w:rsidRDefault="009E4ABA">
            <w:pPr>
              <w:spacing w:after="0" w:line="259" w:lineRule="auto"/>
            </w:pPr>
            <w:r>
              <w:t>Pass / Fail</w:t>
            </w:r>
          </w:p>
        </w:tc>
      </w:tr>
      <w:tr w:rsidR="0024510B" w14:paraId="78DE8236" w14:textId="77777777">
        <w:tc>
          <w:tcPr>
            <w:tcW w:w="737" w:type="dxa"/>
            <w:tcBorders>
              <w:top w:val="single" w:sz="4" w:space="0" w:color="000000"/>
              <w:left w:val="single" w:sz="4" w:space="0" w:color="000000"/>
              <w:bottom w:val="single" w:sz="4" w:space="0" w:color="000000"/>
              <w:right w:val="single" w:sz="4" w:space="0" w:color="000000"/>
            </w:tcBorders>
          </w:tcPr>
          <w:p w14:paraId="2E86AC48"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F8C020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9367F0A" w14:textId="77777777" w:rsidR="0024510B" w:rsidRDefault="009E4ABA">
            <w:pPr>
              <w:spacing w:after="0" w:line="259" w:lineRule="auto"/>
            </w:pPr>
            <w:r>
              <w:t xml:space="preserve">Traction, ABS, SCS, </w:t>
            </w:r>
            <w:proofErr w:type="spellStart"/>
            <w:r>
              <w:t>brakeBoost</w:t>
            </w:r>
            <w:proofErr w:type="spellEnd"/>
            <w:r>
              <w:t xml:space="preserve">, and </w:t>
            </w:r>
            <w:proofErr w:type="spellStart"/>
            <w:r>
              <w:t>auxBrakes</w:t>
            </w:r>
            <w:proofErr w:type="spellEnd"/>
            <w:r>
              <w:t xml:space="preserve"> fields are set in accordance with J2735 [2]</w:t>
            </w:r>
          </w:p>
        </w:tc>
        <w:tc>
          <w:tcPr>
            <w:tcW w:w="1980" w:type="dxa"/>
            <w:tcBorders>
              <w:top w:val="single" w:sz="4" w:space="0" w:color="000000"/>
              <w:left w:val="single" w:sz="4" w:space="0" w:color="000000"/>
              <w:bottom w:val="single" w:sz="4" w:space="0" w:color="000000"/>
              <w:right w:val="single" w:sz="4" w:space="0" w:color="000000"/>
            </w:tcBorders>
          </w:tcPr>
          <w:p w14:paraId="7AB47AF8" w14:textId="77777777" w:rsidR="0024510B" w:rsidRDefault="009E4ABA">
            <w:pPr>
              <w:spacing w:after="0" w:line="259" w:lineRule="auto"/>
            </w:pPr>
            <w:r>
              <w:t>Pass / Fail</w:t>
            </w:r>
          </w:p>
        </w:tc>
      </w:tr>
      <w:tr w:rsidR="00C53B6E" w14:paraId="3DEAC37A" w14:textId="77777777">
        <w:tc>
          <w:tcPr>
            <w:tcW w:w="737" w:type="dxa"/>
            <w:tcBorders>
              <w:top w:val="single" w:sz="4" w:space="0" w:color="000000"/>
              <w:left w:val="single" w:sz="4" w:space="0" w:color="000000"/>
              <w:bottom w:val="single" w:sz="4" w:space="0" w:color="000000"/>
              <w:right w:val="single" w:sz="4" w:space="0" w:color="000000"/>
            </w:tcBorders>
          </w:tcPr>
          <w:p w14:paraId="7F3B73B9" w14:textId="0530226A" w:rsidR="00C53B6E" w:rsidRDefault="00C53B6E">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26D38330" w14:textId="40D2BE82" w:rsidR="00C53B6E" w:rsidRDefault="00C53B6E">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B5C801D" w14:textId="6D8E546F" w:rsidR="00C53B6E" w:rsidRDefault="00C53B6E">
            <w:pPr>
              <w:spacing w:after="0" w:line="259" w:lineRule="auto"/>
            </w:pPr>
            <w:r>
              <w:t>Traction is correctly reported as off and available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46AB8A70" w14:textId="34BE0F33" w:rsidR="00C53B6E" w:rsidRDefault="00C53B6E">
            <w:pPr>
              <w:spacing w:after="0" w:line="259" w:lineRule="auto"/>
            </w:pPr>
            <w:r>
              <w:t>Pass / Fail</w:t>
            </w:r>
          </w:p>
        </w:tc>
      </w:tr>
      <w:tr w:rsidR="0024510B" w14:paraId="56617BEA" w14:textId="77777777">
        <w:tc>
          <w:tcPr>
            <w:tcW w:w="737" w:type="dxa"/>
            <w:tcBorders>
              <w:top w:val="single" w:sz="4" w:space="0" w:color="000000"/>
              <w:left w:val="single" w:sz="4" w:space="0" w:color="000000"/>
              <w:bottom w:val="single" w:sz="4" w:space="0" w:color="000000"/>
              <w:right w:val="single" w:sz="4" w:space="0" w:color="000000"/>
            </w:tcBorders>
          </w:tcPr>
          <w:p w14:paraId="0B365738" w14:textId="22A4F48F" w:rsidR="0024510B" w:rsidRDefault="00C53B6E">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EBCADBA"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7617CC1" w14:textId="6A5390E4" w:rsidR="0024510B" w:rsidRDefault="00C53B6E">
            <w:pPr>
              <w:spacing w:after="0" w:line="259" w:lineRule="auto"/>
            </w:pPr>
            <w:r>
              <w:t>The vehicle turns on</w:t>
            </w:r>
            <w:r w:rsidR="009E4ABA">
              <w:t xml:space="preserve"> Traction, if available</w:t>
            </w:r>
          </w:p>
        </w:tc>
        <w:tc>
          <w:tcPr>
            <w:tcW w:w="1980" w:type="dxa"/>
            <w:tcBorders>
              <w:top w:val="single" w:sz="4" w:space="0" w:color="000000"/>
              <w:left w:val="single" w:sz="4" w:space="0" w:color="000000"/>
              <w:bottom w:val="single" w:sz="4" w:space="0" w:color="000000"/>
              <w:right w:val="single" w:sz="4" w:space="0" w:color="000000"/>
            </w:tcBorders>
          </w:tcPr>
          <w:p w14:paraId="21FBDD32" w14:textId="77777777" w:rsidR="0024510B" w:rsidRDefault="0024510B">
            <w:pPr>
              <w:spacing w:after="0" w:line="259" w:lineRule="auto"/>
            </w:pPr>
          </w:p>
        </w:tc>
      </w:tr>
      <w:tr w:rsidR="00C53B6E" w14:paraId="734A87B0" w14:textId="77777777">
        <w:tc>
          <w:tcPr>
            <w:tcW w:w="737" w:type="dxa"/>
            <w:tcBorders>
              <w:top w:val="single" w:sz="4" w:space="0" w:color="000000"/>
              <w:left w:val="single" w:sz="4" w:space="0" w:color="000000"/>
              <w:bottom w:val="single" w:sz="4" w:space="0" w:color="000000"/>
              <w:right w:val="single" w:sz="4" w:space="0" w:color="000000"/>
            </w:tcBorders>
          </w:tcPr>
          <w:p w14:paraId="34358254" w14:textId="2D46CBD4" w:rsidR="00C53B6E" w:rsidRDefault="00C53B6E">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03D58CE9" w14:textId="6FE36494" w:rsidR="00C53B6E" w:rsidRDefault="00C53B6E">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28B898F" w14:textId="7C0598DE" w:rsidR="00C53B6E" w:rsidRDefault="00C53B6E">
            <w:pPr>
              <w:spacing w:after="0" w:line="259" w:lineRule="auto"/>
            </w:pPr>
            <w:r>
              <w:t>Traction is correctly reported as on and available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2E28EE4B" w14:textId="7A59E932" w:rsidR="00C53B6E" w:rsidRDefault="00C53B6E">
            <w:pPr>
              <w:spacing w:after="0" w:line="259" w:lineRule="auto"/>
            </w:pPr>
            <w:r>
              <w:t>Pass / Fail</w:t>
            </w:r>
          </w:p>
        </w:tc>
      </w:tr>
      <w:tr w:rsidR="00C53B6E" w14:paraId="5F69AD83" w14:textId="77777777">
        <w:tc>
          <w:tcPr>
            <w:tcW w:w="737" w:type="dxa"/>
            <w:tcBorders>
              <w:top w:val="single" w:sz="4" w:space="0" w:color="000000"/>
              <w:left w:val="single" w:sz="4" w:space="0" w:color="000000"/>
              <w:bottom w:val="single" w:sz="4" w:space="0" w:color="000000"/>
              <w:right w:val="single" w:sz="4" w:space="0" w:color="000000"/>
            </w:tcBorders>
          </w:tcPr>
          <w:p w14:paraId="725089EC" w14:textId="10064F36" w:rsidR="00C53B6E" w:rsidRDefault="00C53B6E">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6C81E38" w14:textId="01967C6D" w:rsidR="00C53B6E" w:rsidRDefault="00C53B6E">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63C0B02" w14:textId="74326463" w:rsidR="00C53B6E" w:rsidRDefault="00C53B6E">
            <w:pPr>
              <w:spacing w:after="0" w:line="259" w:lineRule="auto"/>
            </w:pPr>
            <w:r>
              <w:t>The vehicle engages Traction, if available</w:t>
            </w:r>
          </w:p>
        </w:tc>
        <w:tc>
          <w:tcPr>
            <w:tcW w:w="1980" w:type="dxa"/>
            <w:tcBorders>
              <w:top w:val="single" w:sz="4" w:space="0" w:color="000000"/>
              <w:left w:val="single" w:sz="4" w:space="0" w:color="000000"/>
              <w:bottom w:val="single" w:sz="4" w:space="0" w:color="000000"/>
              <w:right w:val="single" w:sz="4" w:space="0" w:color="000000"/>
            </w:tcBorders>
          </w:tcPr>
          <w:p w14:paraId="187F1C34" w14:textId="77777777" w:rsidR="00C53B6E" w:rsidRDefault="00C53B6E">
            <w:pPr>
              <w:spacing w:after="0" w:line="259" w:lineRule="auto"/>
            </w:pPr>
          </w:p>
        </w:tc>
      </w:tr>
      <w:tr w:rsidR="0024510B" w14:paraId="167A3407" w14:textId="77777777">
        <w:tc>
          <w:tcPr>
            <w:tcW w:w="737" w:type="dxa"/>
            <w:tcBorders>
              <w:top w:val="single" w:sz="4" w:space="0" w:color="000000"/>
              <w:left w:val="single" w:sz="4" w:space="0" w:color="000000"/>
              <w:bottom w:val="single" w:sz="4" w:space="0" w:color="000000"/>
              <w:right w:val="single" w:sz="4" w:space="0" w:color="000000"/>
            </w:tcBorders>
          </w:tcPr>
          <w:p w14:paraId="74DB950C" w14:textId="5D197583" w:rsidR="0024510B" w:rsidRDefault="00C53B6E">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26F1F3C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B221467" w14:textId="1E562808" w:rsidR="0024510B" w:rsidRDefault="009E4ABA">
            <w:pPr>
              <w:spacing w:after="0" w:line="259" w:lineRule="auto"/>
            </w:pPr>
            <w:r>
              <w:t xml:space="preserve">Traction </w:t>
            </w:r>
            <w:r w:rsidR="00C53B6E">
              <w:t>is correctly reported as engaged</w:t>
            </w:r>
            <w:r>
              <w:t xml:space="preserve">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5575779A" w14:textId="77777777" w:rsidR="0024510B" w:rsidRDefault="009E4ABA">
            <w:pPr>
              <w:spacing w:after="0" w:line="259" w:lineRule="auto"/>
            </w:pPr>
            <w:r>
              <w:t>Pass / Fail</w:t>
            </w:r>
          </w:p>
        </w:tc>
      </w:tr>
      <w:tr w:rsidR="00C53B6E" w14:paraId="35D9D1B0" w14:textId="77777777">
        <w:tc>
          <w:tcPr>
            <w:tcW w:w="737" w:type="dxa"/>
            <w:tcBorders>
              <w:top w:val="single" w:sz="4" w:space="0" w:color="000000"/>
              <w:left w:val="single" w:sz="4" w:space="0" w:color="000000"/>
              <w:bottom w:val="single" w:sz="4" w:space="0" w:color="000000"/>
              <w:right w:val="single" w:sz="4" w:space="0" w:color="000000"/>
            </w:tcBorders>
          </w:tcPr>
          <w:p w14:paraId="3459F882" w14:textId="004E237C" w:rsidR="00C53B6E" w:rsidRDefault="00C53B6E">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7A9F5443" w14:textId="50B3F7A8" w:rsidR="00C53B6E" w:rsidRDefault="00C53B6E">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4D7081A7" w14:textId="2FADEA5C" w:rsidR="00C53B6E" w:rsidRDefault="00C53B6E">
            <w:pPr>
              <w:spacing w:after="0" w:line="259" w:lineRule="auto"/>
            </w:pPr>
            <w:r>
              <w:t xml:space="preserve">Steps 4 – 8 are repeated for ABS, SCS, </w:t>
            </w:r>
            <w:proofErr w:type="spellStart"/>
            <w:r>
              <w:t>brakeBoost</w:t>
            </w:r>
            <w:proofErr w:type="spellEnd"/>
            <w:r>
              <w:t xml:space="preserve">, and </w:t>
            </w:r>
            <w:proofErr w:type="spellStart"/>
            <w:r>
              <w:t>auxBrakes</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02AD27C" w14:textId="52C092F6" w:rsidR="00C53B6E" w:rsidRDefault="00C53B6E">
            <w:pPr>
              <w:spacing w:after="0" w:line="259" w:lineRule="auto"/>
            </w:pPr>
          </w:p>
        </w:tc>
      </w:tr>
    </w:tbl>
    <w:p w14:paraId="3AE2EBCB" w14:textId="77777777" w:rsidR="0024510B" w:rsidRDefault="0024510B"/>
    <w:tbl>
      <w:tblPr>
        <w:tblStyle w:val="afb"/>
        <w:tblW w:w="9360" w:type="dxa"/>
        <w:tblInd w:w="-4" w:type="dxa"/>
        <w:tblLayout w:type="fixed"/>
        <w:tblLook w:val="0000" w:firstRow="0" w:lastRow="0" w:firstColumn="0" w:lastColumn="0" w:noHBand="0" w:noVBand="0"/>
      </w:tblPr>
      <w:tblGrid>
        <w:gridCol w:w="737"/>
        <w:gridCol w:w="1063"/>
        <w:gridCol w:w="5580"/>
        <w:gridCol w:w="1980"/>
      </w:tblGrid>
      <w:tr w:rsidR="0024510B" w14:paraId="7D33CDE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E7CB00D"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07AAC62" w14:textId="793AD218" w:rsidR="0024510B" w:rsidRDefault="009E4ABA">
            <w:pPr>
              <w:tabs>
                <w:tab w:val="left" w:pos="2050"/>
              </w:tabs>
              <w:spacing w:after="0"/>
            </w:pPr>
            <w:r>
              <w:t>TP-BSM-MV-BV-</w:t>
            </w:r>
            <w:r w:rsidR="00A3086A">
              <w:t>09</w:t>
            </w:r>
          </w:p>
        </w:tc>
      </w:tr>
      <w:tr w:rsidR="0024510B" w14:paraId="2A6E04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76F918E"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E2FCA3B" w14:textId="77777777" w:rsidR="0024510B" w:rsidRDefault="009E4ABA">
            <w:pPr>
              <w:spacing w:after="0"/>
            </w:pPr>
            <w:r>
              <w:t xml:space="preserve">Verify proper value of </w:t>
            </w:r>
            <w:proofErr w:type="spellStart"/>
            <w:r>
              <w:t>wheelBrakesUnavailable</w:t>
            </w:r>
            <w:proofErr w:type="spellEnd"/>
            <w:r>
              <w:t xml:space="preserve"> when no braking status is available</w:t>
            </w:r>
          </w:p>
        </w:tc>
      </w:tr>
      <w:tr w:rsidR="0024510B" w14:paraId="4A5A940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9AFEF9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D86E060" w14:textId="77777777" w:rsidR="0024510B" w:rsidRDefault="009E4ABA">
            <w:pPr>
              <w:spacing w:after="0"/>
            </w:pPr>
            <w:r>
              <w:t>TC2</w:t>
            </w:r>
          </w:p>
        </w:tc>
      </w:tr>
      <w:tr w:rsidR="0024510B" w14:paraId="54A1EBA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FED792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4DB83E" w14:textId="77777777" w:rsidR="0024510B" w:rsidRDefault="009E4ABA">
            <w:pPr>
              <w:spacing w:after="0"/>
            </w:pPr>
            <w:r>
              <w:t>V2V-BSMTX-DATAACC-031</w:t>
            </w:r>
          </w:p>
        </w:tc>
      </w:tr>
      <w:tr w:rsidR="0024510B" w14:paraId="6B611D4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2DA4A4B" w14:textId="77777777" w:rsidR="0024510B" w:rsidRDefault="009E4ABA">
            <w:pPr>
              <w:spacing w:after="0"/>
              <w:jc w:val="center"/>
            </w:pPr>
            <w:r>
              <w:rPr>
                <w:b/>
              </w:rPr>
              <w:t>Pre-test conditions</w:t>
            </w:r>
          </w:p>
        </w:tc>
      </w:tr>
      <w:tr w:rsidR="0024510B" w14:paraId="7C3444C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7ACF434" w14:textId="77777777" w:rsidR="0024510B" w:rsidRDefault="009E4ABA">
            <w:pPr>
              <w:numPr>
                <w:ilvl w:val="0"/>
                <w:numId w:val="2"/>
              </w:numPr>
              <w:spacing w:after="0" w:line="259" w:lineRule="auto"/>
              <w:ind w:hanging="360"/>
              <w:contextualSpacing/>
            </w:pPr>
            <w:r>
              <w:t>The IUT is in the initial state</w:t>
            </w:r>
          </w:p>
          <w:p w14:paraId="1121266A" w14:textId="77777777" w:rsidR="0024510B" w:rsidRDefault="009E4ABA">
            <w:pPr>
              <w:numPr>
                <w:ilvl w:val="0"/>
                <w:numId w:val="2"/>
              </w:numPr>
              <w:spacing w:after="0" w:line="259" w:lineRule="auto"/>
              <w:ind w:hanging="360"/>
              <w:contextualSpacing/>
            </w:pPr>
            <w:r>
              <w:t>There is no braking status available</w:t>
            </w:r>
          </w:p>
          <w:p w14:paraId="3FCB7AD6" w14:textId="07A94EA4" w:rsidR="008422A2" w:rsidRDefault="008422A2">
            <w:pPr>
              <w:numPr>
                <w:ilvl w:val="0"/>
                <w:numId w:val="2"/>
              </w:numPr>
              <w:spacing w:after="0" w:line="259" w:lineRule="auto"/>
              <w:ind w:hanging="360"/>
              <w:contextualSpacing/>
            </w:pPr>
            <w:r>
              <w:t>The IUT can communicate with the vehicle through the CAN interface</w:t>
            </w:r>
          </w:p>
        </w:tc>
      </w:tr>
      <w:tr w:rsidR="0024510B" w14:paraId="21E29D8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C3F4262" w14:textId="77777777" w:rsidR="0024510B" w:rsidRDefault="009E4ABA">
            <w:pPr>
              <w:spacing w:after="0"/>
              <w:jc w:val="center"/>
            </w:pPr>
            <w:r>
              <w:rPr>
                <w:b/>
              </w:rPr>
              <w:t>Test Sequence</w:t>
            </w:r>
          </w:p>
        </w:tc>
      </w:tr>
      <w:tr w:rsidR="0024510B" w14:paraId="0E086B6F" w14:textId="77777777">
        <w:tc>
          <w:tcPr>
            <w:tcW w:w="737" w:type="dxa"/>
            <w:tcBorders>
              <w:top w:val="single" w:sz="4" w:space="0" w:color="000000"/>
              <w:left w:val="single" w:sz="4" w:space="0" w:color="000000"/>
              <w:bottom w:val="single" w:sz="4" w:space="0" w:color="000000"/>
              <w:right w:val="single" w:sz="4" w:space="0" w:color="000000"/>
            </w:tcBorders>
          </w:tcPr>
          <w:p w14:paraId="0DC1AAC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59C1FF6B"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270854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B52991" w14:textId="77777777" w:rsidR="0024510B" w:rsidRDefault="009E4ABA">
            <w:pPr>
              <w:spacing w:after="0" w:line="259" w:lineRule="auto"/>
            </w:pPr>
            <w:r>
              <w:rPr>
                <w:b/>
              </w:rPr>
              <w:t>Verdict</w:t>
            </w:r>
          </w:p>
        </w:tc>
      </w:tr>
      <w:tr w:rsidR="0024510B" w14:paraId="77F28813" w14:textId="77777777">
        <w:tc>
          <w:tcPr>
            <w:tcW w:w="737" w:type="dxa"/>
            <w:tcBorders>
              <w:top w:val="single" w:sz="4" w:space="0" w:color="000000"/>
              <w:left w:val="single" w:sz="4" w:space="0" w:color="000000"/>
              <w:bottom w:val="single" w:sz="4" w:space="0" w:color="000000"/>
              <w:right w:val="single" w:sz="4" w:space="0" w:color="000000"/>
            </w:tcBorders>
          </w:tcPr>
          <w:p w14:paraId="740E3DF0"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616B1E5D"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578D17D"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6709A457" w14:textId="77777777" w:rsidR="0024510B" w:rsidRDefault="0024510B">
            <w:pPr>
              <w:tabs>
                <w:tab w:val="right" w:pos="1973"/>
              </w:tabs>
              <w:spacing w:after="0" w:line="259" w:lineRule="auto"/>
            </w:pPr>
          </w:p>
        </w:tc>
      </w:tr>
      <w:tr w:rsidR="0024510B" w14:paraId="62BC0683" w14:textId="77777777">
        <w:tc>
          <w:tcPr>
            <w:tcW w:w="737" w:type="dxa"/>
            <w:tcBorders>
              <w:top w:val="single" w:sz="4" w:space="0" w:color="000000"/>
              <w:left w:val="single" w:sz="4" w:space="0" w:color="000000"/>
              <w:bottom w:val="single" w:sz="4" w:space="0" w:color="000000"/>
              <w:right w:val="single" w:sz="4" w:space="0" w:color="000000"/>
            </w:tcBorders>
          </w:tcPr>
          <w:p w14:paraId="2E5B456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E81531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25E2DD7" w14:textId="24D5A5D4"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wheelBrakesUnavailable</w:t>
            </w:r>
            <w:proofErr w:type="spellEnd"/>
            <w:r>
              <w:t xml:space="preserve"> </w:t>
            </w:r>
            <w:r w:rsidR="00456C76">
              <w:t xml:space="preserve">field </w:t>
            </w:r>
            <w:r w:rsidR="0009123C">
              <w:t xml:space="preserve">populated from the CAN interface </w:t>
            </w:r>
            <w:r>
              <w:t>is set to 1</w:t>
            </w:r>
          </w:p>
        </w:tc>
        <w:tc>
          <w:tcPr>
            <w:tcW w:w="1980" w:type="dxa"/>
            <w:tcBorders>
              <w:top w:val="single" w:sz="4" w:space="0" w:color="000000"/>
              <w:left w:val="single" w:sz="4" w:space="0" w:color="000000"/>
              <w:bottom w:val="single" w:sz="4" w:space="0" w:color="000000"/>
              <w:right w:val="single" w:sz="4" w:space="0" w:color="000000"/>
            </w:tcBorders>
          </w:tcPr>
          <w:p w14:paraId="321174D6" w14:textId="77777777" w:rsidR="0024510B" w:rsidRDefault="009E4ABA">
            <w:pPr>
              <w:spacing w:after="0" w:line="259" w:lineRule="auto"/>
            </w:pPr>
            <w:r>
              <w:t>Pass / Fail</w:t>
            </w:r>
          </w:p>
        </w:tc>
      </w:tr>
    </w:tbl>
    <w:p w14:paraId="6252C873" w14:textId="77777777" w:rsidR="0024510B" w:rsidRDefault="0024510B"/>
    <w:tbl>
      <w:tblPr>
        <w:tblStyle w:val="afc"/>
        <w:tblW w:w="9360" w:type="dxa"/>
        <w:tblInd w:w="-4" w:type="dxa"/>
        <w:tblLayout w:type="fixed"/>
        <w:tblLook w:val="0000" w:firstRow="0" w:lastRow="0" w:firstColumn="0" w:lastColumn="0" w:noHBand="0" w:noVBand="0"/>
      </w:tblPr>
      <w:tblGrid>
        <w:gridCol w:w="737"/>
        <w:gridCol w:w="1063"/>
        <w:gridCol w:w="5580"/>
        <w:gridCol w:w="1980"/>
      </w:tblGrid>
      <w:tr w:rsidR="0024510B" w14:paraId="793C2EB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CE0BD18"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4C308F9" w14:textId="4D1E94CD" w:rsidR="0024510B" w:rsidRDefault="009E4ABA">
            <w:pPr>
              <w:tabs>
                <w:tab w:val="left" w:pos="2050"/>
              </w:tabs>
              <w:spacing w:after="0"/>
            </w:pPr>
            <w:r>
              <w:t>TP-BSM-MV-BV-</w:t>
            </w:r>
            <w:r w:rsidR="00A3086A">
              <w:t>10</w:t>
            </w:r>
          </w:p>
        </w:tc>
      </w:tr>
      <w:tr w:rsidR="0024510B" w14:paraId="05D3679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D82E6B"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798AEC" w14:textId="77777777" w:rsidR="0024510B" w:rsidRDefault="009E4ABA">
            <w:pPr>
              <w:spacing w:after="0"/>
            </w:pPr>
            <w:r>
              <w:t xml:space="preserve">Verify proper values of </w:t>
            </w:r>
            <w:proofErr w:type="spellStart"/>
            <w:r>
              <w:t>DE_ExteriorLights</w:t>
            </w:r>
            <w:proofErr w:type="spellEnd"/>
          </w:p>
        </w:tc>
      </w:tr>
      <w:tr w:rsidR="0024510B" w14:paraId="3230696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A39B5E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303C1D9" w14:textId="77777777" w:rsidR="0024510B" w:rsidRDefault="009E4ABA">
            <w:pPr>
              <w:spacing w:after="0"/>
            </w:pPr>
            <w:r>
              <w:t>TC2</w:t>
            </w:r>
          </w:p>
        </w:tc>
      </w:tr>
      <w:tr w:rsidR="0024510B" w14:paraId="0BC5947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647E6B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F6AB59A" w14:textId="77777777" w:rsidR="0024510B" w:rsidRDefault="009E4ABA">
            <w:pPr>
              <w:spacing w:after="0"/>
            </w:pPr>
            <w:r>
              <w:t>V2V-BSMTX-DATAACC-049, V2V-BSMTX-BSMCONT-005</w:t>
            </w:r>
          </w:p>
        </w:tc>
      </w:tr>
      <w:tr w:rsidR="0024510B" w14:paraId="2880FE1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DE3416" w14:textId="77777777" w:rsidR="0024510B" w:rsidRDefault="009E4ABA">
            <w:pPr>
              <w:keepNext/>
              <w:spacing w:after="0"/>
              <w:jc w:val="center"/>
            </w:pPr>
            <w:r>
              <w:rPr>
                <w:b/>
              </w:rPr>
              <w:t>Pre-test conditions</w:t>
            </w:r>
          </w:p>
        </w:tc>
      </w:tr>
      <w:tr w:rsidR="0024510B" w14:paraId="7D1972E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9FB65A" w14:textId="77777777" w:rsidR="0024510B" w:rsidRDefault="009E4ABA">
            <w:pPr>
              <w:numPr>
                <w:ilvl w:val="0"/>
                <w:numId w:val="2"/>
              </w:numPr>
              <w:spacing w:after="0" w:line="259" w:lineRule="auto"/>
              <w:ind w:hanging="360"/>
              <w:contextualSpacing/>
            </w:pPr>
            <w:r>
              <w:t>The IUT is in the initial state</w:t>
            </w:r>
          </w:p>
          <w:p w14:paraId="45239547" w14:textId="77777777" w:rsidR="0024510B" w:rsidRDefault="009E4ABA">
            <w:pPr>
              <w:numPr>
                <w:ilvl w:val="0"/>
                <w:numId w:val="2"/>
              </w:numPr>
              <w:spacing w:after="0" w:line="259" w:lineRule="auto"/>
              <w:ind w:hanging="360"/>
              <w:contextualSpacing/>
            </w:pPr>
            <w:proofErr w:type="spellStart"/>
            <w:r>
              <w:t>DE_ExteriorLights</w:t>
            </w:r>
            <w:proofErr w:type="spellEnd"/>
            <w:r>
              <w:t xml:space="preserve"> data is available</w:t>
            </w:r>
          </w:p>
          <w:p w14:paraId="0122A4EE" w14:textId="77777777" w:rsidR="0024510B" w:rsidRDefault="009E4ABA">
            <w:pPr>
              <w:numPr>
                <w:ilvl w:val="0"/>
                <w:numId w:val="2"/>
              </w:numPr>
              <w:spacing w:after="0" w:line="259" w:lineRule="auto"/>
              <w:ind w:hanging="360"/>
              <w:contextualSpacing/>
            </w:pPr>
            <w:r>
              <w:t>All exterior lights are off</w:t>
            </w:r>
          </w:p>
          <w:p w14:paraId="291DF3A9" w14:textId="041CDA0A" w:rsidR="008422A2" w:rsidRDefault="008422A2">
            <w:pPr>
              <w:numPr>
                <w:ilvl w:val="0"/>
                <w:numId w:val="2"/>
              </w:numPr>
              <w:spacing w:after="0" w:line="259" w:lineRule="auto"/>
              <w:ind w:hanging="360"/>
              <w:contextualSpacing/>
            </w:pPr>
            <w:r>
              <w:t>The IUT can communicate with the vehicle through the CAN interface</w:t>
            </w:r>
          </w:p>
        </w:tc>
      </w:tr>
      <w:tr w:rsidR="0024510B" w14:paraId="7F2AE62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59414C" w14:textId="77777777" w:rsidR="0024510B" w:rsidRDefault="009E4ABA">
            <w:pPr>
              <w:spacing w:after="0"/>
              <w:jc w:val="center"/>
            </w:pPr>
            <w:r>
              <w:rPr>
                <w:b/>
              </w:rPr>
              <w:t>Test Sequence</w:t>
            </w:r>
          </w:p>
        </w:tc>
      </w:tr>
      <w:tr w:rsidR="0024510B" w14:paraId="62880B47" w14:textId="77777777">
        <w:tc>
          <w:tcPr>
            <w:tcW w:w="737" w:type="dxa"/>
            <w:tcBorders>
              <w:top w:val="single" w:sz="4" w:space="0" w:color="000000"/>
              <w:left w:val="single" w:sz="4" w:space="0" w:color="000000"/>
              <w:bottom w:val="single" w:sz="4" w:space="0" w:color="000000"/>
              <w:right w:val="single" w:sz="4" w:space="0" w:color="000000"/>
            </w:tcBorders>
          </w:tcPr>
          <w:p w14:paraId="2BCBAB4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F767F43"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FFCF738"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6A4FCED" w14:textId="77777777" w:rsidR="0024510B" w:rsidRDefault="009E4ABA">
            <w:pPr>
              <w:spacing w:after="0" w:line="259" w:lineRule="auto"/>
            </w:pPr>
            <w:r>
              <w:rPr>
                <w:b/>
              </w:rPr>
              <w:t>Verdict</w:t>
            </w:r>
          </w:p>
        </w:tc>
      </w:tr>
      <w:tr w:rsidR="0024510B" w14:paraId="2FE0F56E" w14:textId="77777777">
        <w:tc>
          <w:tcPr>
            <w:tcW w:w="737" w:type="dxa"/>
            <w:tcBorders>
              <w:top w:val="single" w:sz="4" w:space="0" w:color="000000"/>
              <w:left w:val="single" w:sz="4" w:space="0" w:color="000000"/>
              <w:bottom w:val="single" w:sz="4" w:space="0" w:color="000000"/>
              <w:right w:val="single" w:sz="4" w:space="0" w:color="000000"/>
            </w:tcBorders>
          </w:tcPr>
          <w:p w14:paraId="18259450"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4B77BA7" w14:textId="77777777" w:rsidR="0024510B" w:rsidRDefault="000B60D6">
            <w:pPr>
              <w:tabs>
                <w:tab w:val="left" w:pos="939"/>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E0FB78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7C003AE9" w14:textId="77777777" w:rsidR="0024510B" w:rsidRDefault="0024510B">
            <w:pPr>
              <w:spacing w:after="0" w:line="259" w:lineRule="auto"/>
            </w:pPr>
          </w:p>
        </w:tc>
      </w:tr>
      <w:tr w:rsidR="0024510B" w14:paraId="5F478629" w14:textId="77777777">
        <w:tc>
          <w:tcPr>
            <w:tcW w:w="737" w:type="dxa"/>
            <w:tcBorders>
              <w:top w:val="single" w:sz="4" w:space="0" w:color="000000"/>
              <w:left w:val="single" w:sz="4" w:space="0" w:color="000000"/>
              <w:bottom w:val="single" w:sz="4" w:space="0" w:color="000000"/>
              <w:right w:val="single" w:sz="4" w:space="0" w:color="000000"/>
            </w:tcBorders>
          </w:tcPr>
          <w:p w14:paraId="64344F4E"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45D35514"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73AFC3" w14:textId="6DF83ABA" w:rsidR="0024510B" w:rsidRDefault="009E4ABA">
            <w:pPr>
              <w:spacing w:after="0" w:line="259" w:lineRule="auto"/>
            </w:pPr>
            <w:r>
              <w:t xml:space="preserve">The </w:t>
            </w:r>
            <w:proofErr w:type="spellStart"/>
            <w:r>
              <w:t>DF_VehicleSafetyExtensions</w:t>
            </w:r>
            <w:proofErr w:type="spellEnd"/>
            <w:r>
              <w:t xml:space="preserve"> data frame does not include </w:t>
            </w:r>
            <w:proofErr w:type="spellStart"/>
            <w:r>
              <w:t>DE_ExteriorLights</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C2AC155" w14:textId="77777777" w:rsidR="0024510B" w:rsidRDefault="009E4ABA">
            <w:pPr>
              <w:spacing w:after="0" w:line="259" w:lineRule="auto"/>
            </w:pPr>
            <w:r>
              <w:t>Pass / Fail</w:t>
            </w:r>
          </w:p>
        </w:tc>
      </w:tr>
      <w:tr w:rsidR="0024510B" w14:paraId="26E98F3C" w14:textId="77777777">
        <w:tc>
          <w:tcPr>
            <w:tcW w:w="737" w:type="dxa"/>
            <w:tcBorders>
              <w:top w:val="single" w:sz="4" w:space="0" w:color="000000"/>
              <w:left w:val="single" w:sz="4" w:space="0" w:color="000000"/>
              <w:bottom w:val="single" w:sz="4" w:space="0" w:color="000000"/>
              <w:right w:val="single" w:sz="4" w:space="0" w:color="000000"/>
            </w:tcBorders>
          </w:tcPr>
          <w:p w14:paraId="55F2BA25"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BDC02D1"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6502EA" w14:textId="77777777" w:rsidR="0024510B" w:rsidRDefault="009E4ABA">
            <w:pPr>
              <w:spacing w:after="0" w:line="259" w:lineRule="auto"/>
            </w:pPr>
            <w:r>
              <w:t>At least one exterior light is turned on</w:t>
            </w:r>
          </w:p>
        </w:tc>
        <w:tc>
          <w:tcPr>
            <w:tcW w:w="1980" w:type="dxa"/>
            <w:tcBorders>
              <w:top w:val="single" w:sz="4" w:space="0" w:color="000000"/>
              <w:left w:val="single" w:sz="4" w:space="0" w:color="000000"/>
              <w:bottom w:val="single" w:sz="4" w:space="0" w:color="000000"/>
              <w:right w:val="single" w:sz="4" w:space="0" w:color="000000"/>
            </w:tcBorders>
          </w:tcPr>
          <w:p w14:paraId="182D8F92" w14:textId="77777777" w:rsidR="0024510B" w:rsidRDefault="0024510B">
            <w:pPr>
              <w:spacing w:after="0" w:line="259" w:lineRule="auto"/>
            </w:pPr>
          </w:p>
        </w:tc>
      </w:tr>
      <w:tr w:rsidR="0024510B" w14:paraId="23F04593" w14:textId="77777777">
        <w:tc>
          <w:tcPr>
            <w:tcW w:w="737" w:type="dxa"/>
            <w:tcBorders>
              <w:top w:val="single" w:sz="4" w:space="0" w:color="000000"/>
              <w:left w:val="single" w:sz="4" w:space="0" w:color="000000"/>
              <w:bottom w:val="single" w:sz="4" w:space="0" w:color="000000"/>
              <w:right w:val="single" w:sz="4" w:space="0" w:color="000000"/>
            </w:tcBorders>
          </w:tcPr>
          <w:p w14:paraId="6928B74D" w14:textId="77777777" w:rsidR="0024510B" w:rsidRDefault="009E4ABA">
            <w:pPr>
              <w:spacing w:after="0" w:line="259" w:lineRule="auto"/>
            </w:pPr>
            <w:r>
              <w:lastRenderedPageBreak/>
              <w:t>4</w:t>
            </w:r>
          </w:p>
        </w:tc>
        <w:tc>
          <w:tcPr>
            <w:tcW w:w="1063" w:type="dxa"/>
            <w:tcBorders>
              <w:top w:val="single" w:sz="4" w:space="0" w:color="000000"/>
              <w:left w:val="single" w:sz="4" w:space="0" w:color="000000"/>
              <w:bottom w:val="single" w:sz="4" w:space="0" w:color="000000"/>
              <w:right w:val="single" w:sz="4" w:space="0" w:color="000000"/>
            </w:tcBorders>
          </w:tcPr>
          <w:p w14:paraId="5A0D0240" w14:textId="77777777" w:rsidR="0024510B" w:rsidRDefault="000B60D6">
            <w:pPr>
              <w:tabs>
                <w:tab w:val="left" w:pos="939"/>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01C4610"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17B8B479" w14:textId="77777777" w:rsidR="0024510B" w:rsidRDefault="0024510B">
            <w:pPr>
              <w:spacing w:after="0" w:line="259" w:lineRule="auto"/>
            </w:pPr>
          </w:p>
        </w:tc>
      </w:tr>
      <w:tr w:rsidR="0024510B" w14:paraId="1616FB9D" w14:textId="77777777">
        <w:tc>
          <w:tcPr>
            <w:tcW w:w="737" w:type="dxa"/>
            <w:tcBorders>
              <w:top w:val="single" w:sz="4" w:space="0" w:color="000000"/>
              <w:left w:val="single" w:sz="4" w:space="0" w:color="000000"/>
              <w:bottom w:val="single" w:sz="4" w:space="0" w:color="000000"/>
              <w:right w:val="single" w:sz="4" w:space="0" w:color="000000"/>
            </w:tcBorders>
          </w:tcPr>
          <w:p w14:paraId="53A9D40B"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5389A5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84D39D" w14:textId="7D2BDFEE" w:rsidR="0024510B" w:rsidRDefault="009E4ABA">
            <w:pPr>
              <w:spacing w:after="0" w:line="259" w:lineRule="auto"/>
            </w:pPr>
            <w:r>
              <w:t xml:space="preserve">The </w:t>
            </w:r>
            <w:proofErr w:type="spellStart"/>
            <w:r>
              <w:t>DF_VehicleSafetyExtensions</w:t>
            </w:r>
            <w:proofErr w:type="spellEnd"/>
            <w:r>
              <w:t xml:space="preserve"> data frame includes </w:t>
            </w:r>
            <w:proofErr w:type="spellStart"/>
            <w:r>
              <w:t>DE_ExteriorLights</w:t>
            </w:r>
            <w:proofErr w:type="spellEnd"/>
            <w:r w:rsidR="0009123C">
              <w:t xml:space="preserve"> populated from the CAN interface</w:t>
            </w:r>
          </w:p>
        </w:tc>
        <w:tc>
          <w:tcPr>
            <w:tcW w:w="1980" w:type="dxa"/>
            <w:tcBorders>
              <w:top w:val="single" w:sz="4" w:space="0" w:color="000000"/>
              <w:left w:val="single" w:sz="4" w:space="0" w:color="000000"/>
              <w:bottom w:val="single" w:sz="4" w:space="0" w:color="000000"/>
              <w:right w:val="single" w:sz="4" w:space="0" w:color="000000"/>
            </w:tcBorders>
          </w:tcPr>
          <w:p w14:paraId="1DB72519" w14:textId="77777777" w:rsidR="0024510B" w:rsidRDefault="009E4ABA">
            <w:pPr>
              <w:spacing w:after="0" w:line="259" w:lineRule="auto"/>
            </w:pPr>
            <w:r>
              <w:t>Pass / Fail</w:t>
            </w:r>
          </w:p>
        </w:tc>
      </w:tr>
      <w:tr w:rsidR="0024510B" w14:paraId="6218693A" w14:textId="77777777">
        <w:tc>
          <w:tcPr>
            <w:tcW w:w="737" w:type="dxa"/>
            <w:tcBorders>
              <w:top w:val="single" w:sz="4" w:space="0" w:color="000000"/>
              <w:left w:val="single" w:sz="4" w:space="0" w:color="000000"/>
              <w:bottom w:val="single" w:sz="4" w:space="0" w:color="000000"/>
              <w:right w:val="single" w:sz="4" w:space="0" w:color="000000"/>
            </w:tcBorders>
          </w:tcPr>
          <w:p w14:paraId="0ABF6D1C"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CC9920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BF4F67C" w14:textId="77777777" w:rsidR="0024510B" w:rsidRDefault="009E4ABA">
            <w:pPr>
              <w:spacing w:after="0" w:line="259" w:lineRule="auto"/>
            </w:pPr>
            <w:proofErr w:type="spellStart"/>
            <w:r>
              <w:t>DE_ExteriorLights</w:t>
            </w:r>
            <w:proofErr w:type="spellEnd"/>
            <w:r>
              <w:t xml:space="preserve"> data element has bits set corresponding to the turned on lights</w:t>
            </w:r>
          </w:p>
        </w:tc>
        <w:tc>
          <w:tcPr>
            <w:tcW w:w="1980" w:type="dxa"/>
            <w:tcBorders>
              <w:top w:val="single" w:sz="4" w:space="0" w:color="000000"/>
              <w:left w:val="single" w:sz="4" w:space="0" w:color="000000"/>
              <w:bottom w:val="single" w:sz="4" w:space="0" w:color="000000"/>
              <w:right w:val="single" w:sz="4" w:space="0" w:color="000000"/>
            </w:tcBorders>
          </w:tcPr>
          <w:p w14:paraId="4FA0ACF7" w14:textId="77777777" w:rsidR="0024510B" w:rsidRDefault="009E4ABA">
            <w:pPr>
              <w:spacing w:after="0" w:line="259" w:lineRule="auto"/>
            </w:pPr>
            <w:r>
              <w:t>Pass / Fail</w:t>
            </w:r>
          </w:p>
        </w:tc>
      </w:tr>
      <w:tr w:rsidR="0024510B" w14:paraId="1E66B89E" w14:textId="77777777">
        <w:tc>
          <w:tcPr>
            <w:tcW w:w="737" w:type="dxa"/>
            <w:tcBorders>
              <w:top w:val="single" w:sz="4" w:space="0" w:color="000000"/>
              <w:left w:val="single" w:sz="4" w:space="0" w:color="000000"/>
              <w:bottom w:val="single" w:sz="4" w:space="0" w:color="000000"/>
              <w:right w:val="single" w:sz="4" w:space="0" w:color="000000"/>
            </w:tcBorders>
          </w:tcPr>
          <w:p w14:paraId="5D89CCAE"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A7E1DA9" w14:textId="77777777" w:rsidR="0024510B" w:rsidRDefault="009E4ABA">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234485D5" w14:textId="77777777" w:rsidR="0024510B" w:rsidRDefault="009E4ABA">
            <w:pPr>
              <w:spacing w:after="0" w:line="259" w:lineRule="auto"/>
            </w:pPr>
            <w:r>
              <w:t>Steps 3 – 6 are repeated for all exterior lights</w:t>
            </w:r>
          </w:p>
        </w:tc>
        <w:tc>
          <w:tcPr>
            <w:tcW w:w="1980" w:type="dxa"/>
            <w:tcBorders>
              <w:top w:val="single" w:sz="4" w:space="0" w:color="000000"/>
              <w:left w:val="single" w:sz="4" w:space="0" w:color="000000"/>
              <w:bottom w:val="single" w:sz="4" w:space="0" w:color="000000"/>
              <w:right w:val="single" w:sz="4" w:space="0" w:color="000000"/>
            </w:tcBorders>
          </w:tcPr>
          <w:p w14:paraId="16CF0104" w14:textId="77777777" w:rsidR="0024510B" w:rsidRDefault="0024510B">
            <w:pPr>
              <w:spacing w:after="0" w:line="259" w:lineRule="auto"/>
            </w:pPr>
          </w:p>
        </w:tc>
      </w:tr>
    </w:tbl>
    <w:p w14:paraId="65C547C8" w14:textId="77777777" w:rsidR="0024510B" w:rsidRDefault="0024510B"/>
    <w:tbl>
      <w:tblPr>
        <w:tblStyle w:val="afd"/>
        <w:tblW w:w="9360" w:type="dxa"/>
        <w:tblInd w:w="-4" w:type="dxa"/>
        <w:tblLayout w:type="fixed"/>
        <w:tblLook w:val="0000" w:firstRow="0" w:lastRow="0" w:firstColumn="0" w:lastColumn="0" w:noHBand="0" w:noVBand="0"/>
      </w:tblPr>
      <w:tblGrid>
        <w:gridCol w:w="737"/>
        <w:gridCol w:w="1063"/>
        <w:gridCol w:w="5580"/>
        <w:gridCol w:w="1980"/>
      </w:tblGrid>
      <w:tr w:rsidR="0024510B" w14:paraId="5868B05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C5FC1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087E4FD" w14:textId="4C120996" w:rsidR="0024510B" w:rsidRDefault="009E4ABA">
            <w:pPr>
              <w:tabs>
                <w:tab w:val="left" w:pos="2050"/>
              </w:tabs>
              <w:spacing w:after="0"/>
            </w:pPr>
            <w:r>
              <w:t>TP-BSM-MV-BV-</w:t>
            </w:r>
            <w:r w:rsidR="00A3086A">
              <w:t>11</w:t>
            </w:r>
          </w:p>
        </w:tc>
      </w:tr>
      <w:tr w:rsidR="0024510B" w14:paraId="13CCF4D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341480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A741EC3" w14:textId="77777777" w:rsidR="0024510B" w:rsidRDefault="009E4ABA">
            <w:pPr>
              <w:spacing w:after="0"/>
            </w:pPr>
            <w:r>
              <w:t xml:space="preserve">Verify proper values of </w:t>
            </w:r>
            <w:proofErr w:type="spellStart"/>
            <w:r>
              <w:t>wheelBrakes</w:t>
            </w:r>
            <w:proofErr w:type="spellEnd"/>
            <w:r>
              <w:t xml:space="preserve"> and </w:t>
            </w:r>
            <w:proofErr w:type="spellStart"/>
            <w:r>
              <w:t>wheelBrakesUnavailable</w:t>
            </w:r>
            <w:proofErr w:type="spellEnd"/>
            <w:r>
              <w:t xml:space="preserve"> when braking status for each wheel is available</w:t>
            </w:r>
          </w:p>
        </w:tc>
      </w:tr>
      <w:tr w:rsidR="0024510B" w14:paraId="52AC0CA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8DA637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2D272B12" w14:textId="77777777" w:rsidR="0024510B" w:rsidRDefault="009E4ABA">
            <w:pPr>
              <w:spacing w:after="0"/>
            </w:pPr>
            <w:r>
              <w:t>TC2</w:t>
            </w:r>
          </w:p>
        </w:tc>
      </w:tr>
      <w:tr w:rsidR="0024510B" w14:paraId="7A28695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D6E6EEF"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0A2A1DE" w14:textId="77777777" w:rsidR="0024510B" w:rsidRDefault="009E4ABA">
            <w:pPr>
              <w:spacing w:after="0"/>
            </w:pPr>
            <w:r>
              <w:t>V2V-BSMTX-DATAACC-029, V2V-STD-J2735-018</w:t>
            </w:r>
          </w:p>
        </w:tc>
      </w:tr>
      <w:tr w:rsidR="0024510B" w14:paraId="7FC23DC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B5ED299" w14:textId="77777777" w:rsidR="0024510B" w:rsidRDefault="009E4ABA">
            <w:pPr>
              <w:spacing w:after="0"/>
              <w:jc w:val="center"/>
            </w:pPr>
            <w:r>
              <w:rPr>
                <w:b/>
              </w:rPr>
              <w:t>Pre-test conditions</w:t>
            </w:r>
          </w:p>
        </w:tc>
      </w:tr>
      <w:tr w:rsidR="0024510B" w14:paraId="4BCBC06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9C8E16B" w14:textId="77777777" w:rsidR="0024510B" w:rsidRDefault="009E4ABA">
            <w:pPr>
              <w:numPr>
                <w:ilvl w:val="0"/>
                <w:numId w:val="2"/>
              </w:numPr>
              <w:spacing w:after="0" w:line="259" w:lineRule="auto"/>
              <w:ind w:hanging="360"/>
              <w:contextualSpacing/>
            </w:pPr>
            <w:r>
              <w:t>The IUT is in the initial state</w:t>
            </w:r>
          </w:p>
          <w:p w14:paraId="0A7CB5E4" w14:textId="77777777" w:rsidR="0024510B" w:rsidRDefault="009E4ABA">
            <w:pPr>
              <w:numPr>
                <w:ilvl w:val="0"/>
                <w:numId w:val="2"/>
              </w:numPr>
              <w:spacing w:after="0" w:line="259" w:lineRule="auto"/>
              <w:ind w:hanging="360"/>
              <w:contextualSpacing/>
            </w:pPr>
            <w:r>
              <w:t>Braking status is available for each wheel</w:t>
            </w:r>
          </w:p>
          <w:p w14:paraId="6D5AB482" w14:textId="2B911F9A" w:rsidR="00C74129" w:rsidRDefault="00C74129">
            <w:pPr>
              <w:numPr>
                <w:ilvl w:val="0"/>
                <w:numId w:val="2"/>
              </w:numPr>
              <w:spacing w:after="0" w:line="259" w:lineRule="auto"/>
              <w:ind w:hanging="360"/>
              <w:contextualSpacing/>
            </w:pPr>
            <w:r>
              <w:t>The IUT can communicate with the vehicle through the CAN interface</w:t>
            </w:r>
          </w:p>
        </w:tc>
      </w:tr>
      <w:tr w:rsidR="0024510B" w14:paraId="6010D16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2A1463F" w14:textId="77777777" w:rsidR="0024510B" w:rsidRDefault="009E4ABA">
            <w:pPr>
              <w:spacing w:after="0"/>
              <w:jc w:val="center"/>
            </w:pPr>
            <w:r>
              <w:rPr>
                <w:b/>
              </w:rPr>
              <w:t>Test Sequence</w:t>
            </w:r>
          </w:p>
        </w:tc>
      </w:tr>
      <w:tr w:rsidR="0024510B" w14:paraId="6A7F7496" w14:textId="77777777">
        <w:tc>
          <w:tcPr>
            <w:tcW w:w="737" w:type="dxa"/>
            <w:tcBorders>
              <w:top w:val="single" w:sz="4" w:space="0" w:color="000000"/>
              <w:left w:val="single" w:sz="4" w:space="0" w:color="000000"/>
              <w:bottom w:val="single" w:sz="4" w:space="0" w:color="000000"/>
              <w:right w:val="single" w:sz="4" w:space="0" w:color="000000"/>
            </w:tcBorders>
          </w:tcPr>
          <w:p w14:paraId="003D3EB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89AFEF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D3339F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42CB56" w14:textId="77777777" w:rsidR="0024510B" w:rsidRDefault="009E4ABA">
            <w:pPr>
              <w:spacing w:after="0" w:line="259" w:lineRule="auto"/>
            </w:pPr>
            <w:r>
              <w:rPr>
                <w:b/>
              </w:rPr>
              <w:t>Verdict</w:t>
            </w:r>
          </w:p>
        </w:tc>
      </w:tr>
      <w:tr w:rsidR="0024510B" w14:paraId="77D51DE0" w14:textId="77777777">
        <w:tc>
          <w:tcPr>
            <w:tcW w:w="737" w:type="dxa"/>
            <w:tcBorders>
              <w:top w:val="single" w:sz="4" w:space="0" w:color="000000"/>
              <w:left w:val="single" w:sz="4" w:space="0" w:color="000000"/>
              <w:bottom w:val="single" w:sz="4" w:space="0" w:color="000000"/>
              <w:right w:val="single" w:sz="4" w:space="0" w:color="000000"/>
            </w:tcBorders>
          </w:tcPr>
          <w:p w14:paraId="36A8903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7BB21D4B"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B1ABBBB" w14:textId="77777777" w:rsidR="0024510B" w:rsidRDefault="009E4ABA">
            <w:pPr>
              <w:spacing w:after="0"/>
            </w:pPr>
            <w:r>
              <w:t>The vehicle carrying the IUT applies its brakes and changes the overall brake status of the IUT</w:t>
            </w:r>
          </w:p>
        </w:tc>
        <w:tc>
          <w:tcPr>
            <w:tcW w:w="1980" w:type="dxa"/>
            <w:tcBorders>
              <w:top w:val="single" w:sz="4" w:space="0" w:color="000000"/>
              <w:left w:val="single" w:sz="4" w:space="0" w:color="000000"/>
              <w:bottom w:val="single" w:sz="4" w:space="0" w:color="000000"/>
              <w:right w:val="single" w:sz="4" w:space="0" w:color="000000"/>
            </w:tcBorders>
          </w:tcPr>
          <w:p w14:paraId="4BA0EDF1" w14:textId="77777777" w:rsidR="0024510B" w:rsidRDefault="0024510B">
            <w:pPr>
              <w:spacing w:after="0" w:line="259" w:lineRule="auto"/>
            </w:pPr>
          </w:p>
        </w:tc>
      </w:tr>
      <w:tr w:rsidR="0024510B" w14:paraId="3C22FCE4" w14:textId="77777777">
        <w:tc>
          <w:tcPr>
            <w:tcW w:w="737" w:type="dxa"/>
            <w:tcBorders>
              <w:top w:val="single" w:sz="4" w:space="0" w:color="000000"/>
              <w:left w:val="single" w:sz="4" w:space="0" w:color="000000"/>
              <w:bottom w:val="single" w:sz="4" w:space="0" w:color="000000"/>
              <w:right w:val="single" w:sz="4" w:space="0" w:color="000000"/>
            </w:tcBorders>
          </w:tcPr>
          <w:p w14:paraId="45E806B9"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156B3DB"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63ED1CB"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53032EB0" w14:textId="77777777" w:rsidR="0024510B" w:rsidRDefault="0024510B">
            <w:pPr>
              <w:tabs>
                <w:tab w:val="right" w:pos="1973"/>
              </w:tabs>
              <w:spacing w:after="0" w:line="259" w:lineRule="auto"/>
            </w:pPr>
          </w:p>
        </w:tc>
      </w:tr>
      <w:tr w:rsidR="0024510B" w14:paraId="2FF3E7DB" w14:textId="77777777">
        <w:tc>
          <w:tcPr>
            <w:tcW w:w="737" w:type="dxa"/>
            <w:tcBorders>
              <w:top w:val="single" w:sz="4" w:space="0" w:color="000000"/>
              <w:left w:val="single" w:sz="4" w:space="0" w:color="000000"/>
              <w:bottom w:val="single" w:sz="4" w:space="0" w:color="000000"/>
              <w:right w:val="single" w:sz="4" w:space="0" w:color="000000"/>
            </w:tcBorders>
          </w:tcPr>
          <w:p w14:paraId="254C8056"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2E41DF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45F35FA" w14:textId="4671DA1E" w:rsidR="0024510B" w:rsidRDefault="009E4ABA">
            <w:pPr>
              <w:spacing w:after="0" w:line="259" w:lineRule="auto"/>
            </w:pPr>
            <w:r>
              <w:t xml:space="preserve">Bits within the </w:t>
            </w:r>
            <w:proofErr w:type="spellStart"/>
            <w:r>
              <w:t>wheelBrakes</w:t>
            </w:r>
            <w:proofErr w:type="spellEnd"/>
            <w:r>
              <w:t xml:space="preserve"> field are set depending on braking status</w:t>
            </w:r>
            <w:r w:rsidR="0009123C">
              <w:t xml:space="preserve"> received from the CAN interface</w:t>
            </w:r>
          </w:p>
        </w:tc>
        <w:tc>
          <w:tcPr>
            <w:tcW w:w="1980" w:type="dxa"/>
            <w:tcBorders>
              <w:top w:val="single" w:sz="4" w:space="0" w:color="000000"/>
              <w:left w:val="single" w:sz="4" w:space="0" w:color="000000"/>
              <w:bottom w:val="single" w:sz="4" w:space="0" w:color="000000"/>
              <w:right w:val="single" w:sz="4" w:space="0" w:color="000000"/>
            </w:tcBorders>
          </w:tcPr>
          <w:p w14:paraId="53A65ABD" w14:textId="77777777" w:rsidR="0024510B" w:rsidRDefault="009E4ABA">
            <w:pPr>
              <w:spacing w:after="0" w:line="259" w:lineRule="auto"/>
            </w:pPr>
            <w:r>
              <w:t>Pass / Fail</w:t>
            </w:r>
          </w:p>
        </w:tc>
      </w:tr>
      <w:tr w:rsidR="0024510B" w14:paraId="22EC83AF" w14:textId="77777777">
        <w:tc>
          <w:tcPr>
            <w:tcW w:w="737" w:type="dxa"/>
            <w:tcBorders>
              <w:top w:val="single" w:sz="4" w:space="0" w:color="000000"/>
              <w:left w:val="single" w:sz="4" w:space="0" w:color="000000"/>
              <w:bottom w:val="single" w:sz="4" w:space="0" w:color="000000"/>
              <w:right w:val="single" w:sz="4" w:space="0" w:color="000000"/>
            </w:tcBorders>
          </w:tcPr>
          <w:p w14:paraId="3B1299FF"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3AA928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1C3CBB6" w14:textId="77777777" w:rsidR="0024510B" w:rsidRDefault="009E4ABA">
            <w:pPr>
              <w:spacing w:after="0" w:line="259" w:lineRule="auto"/>
            </w:pPr>
            <w:proofErr w:type="spellStart"/>
            <w:r>
              <w:t>wheelBrakesUnavailable</w:t>
            </w:r>
            <w:proofErr w:type="spellEnd"/>
            <w:r>
              <w:t xml:space="preserve"> is set to false</w:t>
            </w:r>
          </w:p>
        </w:tc>
        <w:tc>
          <w:tcPr>
            <w:tcW w:w="1980" w:type="dxa"/>
            <w:tcBorders>
              <w:top w:val="single" w:sz="4" w:space="0" w:color="000000"/>
              <w:left w:val="single" w:sz="4" w:space="0" w:color="000000"/>
              <w:bottom w:val="single" w:sz="4" w:space="0" w:color="000000"/>
              <w:right w:val="single" w:sz="4" w:space="0" w:color="000000"/>
            </w:tcBorders>
          </w:tcPr>
          <w:p w14:paraId="5F6AE553" w14:textId="77777777" w:rsidR="0024510B" w:rsidRDefault="009E4ABA">
            <w:pPr>
              <w:spacing w:after="0" w:line="259" w:lineRule="auto"/>
            </w:pPr>
            <w:r>
              <w:t>Pass / Fail</w:t>
            </w:r>
          </w:p>
        </w:tc>
      </w:tr>
      <w:tr w:rsidR="0024510B" w14:paraId="4196AB4D" w14:textId="77777777">
        <w:tc>
          <w:tcPr>
            <w:tcW w:w="737" w:type="dxa"/>
            <w:tcBorders>
              <w:top w:val="single" w:sz="4" w:space="0" w:color="000000"/>
              <w:left w:val="single" w:sz="4" w:space="0" w:color="000000"/>
              <w:bottom w:val="single" w:sz="4" w:space="0" w:color="000000"/>
              <w:right w:val="single" w:sz="4" w:space="0" w:color="000000"/>
            </w:tcBorders>
          </w:tcPr>
          <w:p w14:paraId="6684A4F1"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09B89FA0"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AD06A16" w14:textId="77777777" w:rsidR="0024510B" w:rsidRDefault="009E4ABA">
            <w:pPr>
              <w:spacing w:after="0" w:line="259" w:lineRule="auto"/>
            </w:pPr>
            <w:r>
              <w:t>The vehicle carrying the IUT releases its brakes</w:t>
            </w:r>
          </w:p>
        </w:tc>
        <w:tc>
          <w:tcPr>
            <w:tcW w:w="1980" w:type="dxa"/>
            <w:tcBorders>
              <w:top w:val="single" w:sz="4" w:space="0" w:color="000000"/>
              <w:left w:val="single" w:sz="4" w:space="0" w:color="000000"/>
              <w:bottom w:val="single" w:sz="4" w:space="0" w:color="000000"/>
              <w:right w:val="single" w:sz="4" w:space="0" w:color="000000"/>
            </w:tcBorders>
          </w:tcPr>
          <w:p w14:paraId="788280DE" w14:textId="77777777" w:rsidR="0024510B" w:rsidRDefault="0024510B">
            <w:pPr>
              <w:spacing w:after="0" w:line="259" w:lineRule="auto"/>
            </w:pPr>
          </w:p>
        </w:tc>
      </w:tr>
      <w:tr w:rsidR="0024510B" w14:paraId="11B6DA78" w14:textId="77777777">
        <w:tc>
          <w:tcPr>
            <w:tcW w:w="737" w:type="dxa"/>
            <w:tcBorders>
              <w:top w:val="single" w:sz="4" w:space="0" w:color="000000"/>
              <w:left w:val="single" w:sz="4" w:space="0" w:color="000000"/>
              <w:bottom w:val="single" w:sz="4" w:space="0" w:color="000000"/>
              <w:right w:val="single" w:sz="4" w:space="0" w:color="000000"/>
            </w:tcBorders>
          </w:tcPr>
          <w:p w14:paraId="4C367D1E"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16AC110"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77D627F"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0387A42" w14:textId="77777777" w:rsidR="0024510B" w:rsidRDefault="0024510B">
            <w:pPr>
              <w:spacing w:after="0" w:line="259" w:lineRule="auto"/>
            </w:pPr>
          </w:p>
        </w:tc>
      </w:tr>
      <w:tr w:rsidR="0024510B" w14:paraId="1C11AD76" w14:textId="77777777">
        <w:tc>
          <w:tcPr>
            <w:tcW w:w="737" w:type="dxa"/>
            <w:tcBorders>
              <w:top w:val="single" w:sz="4" w:space="0" w:color="000000"/>
              <w:left w:val="single" w:sz="4" w:space="0" w:color="000000"/>
              <w:bottom w:val="single" w:sz="4" w:space="0" w:color="000000"/>
              <w:right w:val="single" w:sz="4" w:space="0" w:color="000000"/>
            </w:tcBorders>
          </w:tcPr>
          <w:p w14:paraId="2EE7F2AE"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355D13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E46F188" w14:textId="1D72ED7E" w:rsidR="0024510B" w:rsidRDefault="009E4ABA">
            <w:pPr>
              <w:spacing w:after="0" w:line="259" w:lineRule="auto"/>
            </w:pPr>
            <w:r>
              <w:t xml:space="preserve">Bits within the </w:t>
            </w:r>
            <w:proofErr w:type="spellStart"/>
            <w:r>
              <w:t>wheelBrakes</w:t>
            </w:r>
            <w:proofErr w:type="spellEnd"/>
            <w:r>
              <w:t xml:space="preserve"> field </w:t>
            </w:r>
            <w:r w:rsidR="0009123C">
              <w:t xml:space="preserve">received from the CAN interface </w:t>
            </w:r>
            <w:r>
              <w:t>are all set to false</w:t>
            </w:r>
          </w:p>
        </w:tc>
        <w:tc>
          <w:tcPr>
            <w:tcW w:w="1980" w:type="dxa"/>
            <w:tcBorders>
              <w:top w:val="single" w:sz="4" w:space="0" w:color="000000"/>
              <w:left w:val="single" w:sz="4" w:space="0" w:color="000000"/>
              <w:bottom w:val="single" w:sz="4" w:space="0" w:color="000000"/>
              <w:right w:val="single" w:sz="4" w:space="0" w:color="000000"/>
            </w:tcBorders>
          </w:tcPr>
          <w:p w14:paraId="62ACD91A" w14:textId="77777777" w:rsidR="0024510B" w:rsidRDefault="009E4ABA">
            <w:pPr>
              <w:spacing w:after="0" w:line="259" w:lineRule="auto"/>
            </w:pPr>
            <w:r>
              <w:t>Pass /Fail</w:t>
            </w:r>
          </w:p>
        </w:tc>
      </w:tr>
    </w:tbl>
    <w:p w14:paraId="6D385ABC" w14:textId="77777777" w:rsidR="0024510B" w:rsidRDefault="0024510B"/>
    <w:tbl>
      <w:tblPr>
        <w:tblStyle w:val="afe"/>
        <w:tblW w:w="9360" w:type="dxa"/>
        <w:tblInd w:w="-4" w:type="dxa"/>
        <w:tblLayout w:type="fixed"/>
        <w:tblLook w:val="0000" w:firstRow="0" w:lastRow="0" w:firstColumn="0" w:lastColumn="0" w:noHBand="0" w:noVBand="0"/>
      </w:tblPr>
      <w:tblGrid>
        <w:gridCol w:w="737"/>
        <w:gridCol w:w="1063"/>
        <w:gridCol w:w="5580"/>
        <w:gridCol w:w="1980"/>
      </w:tblGrid>
      <w:tr w:rsidR="0024510B" w14:paraId="561549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FDDA74"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B26D3C" w14:textId="0EED4470" w:rsidR="0024510B" w:rsidRDefault="009E4ABA">
            <w:pPr>
              <w:tabs>
                <w:tab w:val="left" w:pos="2050"/>
              </w:tabs>
              <w:spacing w:after="0"/>
            </w:pPr>
            <w:r>
              <w:t>TP-BSM-MV-BV-</w:t>
            </w:r>
            <w:r w:rsidR="00A3086A">
              <w:t>12</w:t>
            </w:r>
          </w:p>
        </w:tc>
      </w:tr>
      <w:tr w:rsidR="0024510B" w14:paraId="74D7ABE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9A4130C"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7B5779" w14:textId="77777777" w:rsidR="0024510B" w:rsidRDefault="009E4ABA">
            <w:pPr>
              <w:spacing w:after="0"/>
            </w:pPr>
            <w:r>
              <w:t xml:space="preserve">Verify proper values of </w:t>
            </w:r>
            <w:proofErr w:type="spellStart"/>
            <w:r>
              <w:t>wheelBrakes</w:t>
            </w:r>
            <w:proofErr w:type="spellEnd"/>
            <w:r>
              <w:t xml:space="preserve"> and </w:t>
            </w:r>
            <w:proofErr w:type="spellStart"/>
            <w:r>
              <w:t>wheelBrakesUnavailable</w:t>
            </w:r>
            <w:proofErr w:type="spellEnd"/>
            <w:r>
              <w:t xml:space="preserve"> when only a single braking status indication is available</w:t>
            </w:r>
          </w:p>
        </w:tc>
      </w:tr>
      <w:tr w:rsidR="0024510B" w14:paraId="76B0308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0EB7D6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5361429" w14:textId="77777777" w:rsidR="0024510B" w:rsidRDefault="009E4ABA">
            <w:pPr>
              <w:spacing w:after="0"/>
            </w:pPr>
            <w:r>
              <w:t>TC2</w:t>
            </w:r>
          </w:p>
        </w:tc>
      </w:tr>
      <w:tr w:rsidR="0024510B" w14:paraId="0B4827E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0427765"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0EB3B20" w14:textId="77777777" w:rsidR="0024510B" w:rsidRDefault="009E4ABA">
            <w:pPr>
              <w:spacing w:after="0"/>
            </w:pPr>
            <w:r>
              <w:t>V2V-BSMTX-DATAACC-030</w:t>
            </w:r>
          </w:p>
        </w:tc>
      </w:tr>
      <w:tr w:rsidR="0024510B" w14:paraId="11945AB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A2E698E" w14:textId="77777777" w:rsidR="0024510B" w:rsidRDefault="009E4ABA">
            <w:pPr>
              <w:spacing w:after="0"/>
              <w:jc w:val="center"/>
            </w:pPr>
            <w:r>
              <w:rPr>
                <w:b/>
              </w:rPr>
              <w:t>Pre-test conditions</w:t>
            </w:r>
          </w:p>
        </w:tc>
      </w:tr>
      <w:tr w:rsidR="0024510B" w14:paraId="36B0079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369923A" w14:textId="77777777" w:rsidR="0024510B" w:rsidRDefault="009E4ABA">
            <w:pPr>
              <w:numPr>
                <w:ilvl w:val="0"/>
                <w:numId w:val="2"/>
              </w:numPr>
              <w:spacing w:after="0" w:line="259" w:lineRule="auto"/>
              <w:ind w:hanging="360"/>
              <w:contextualSpacing/>
            </w:pPr>
            <w:r>
              <w:t>The IUT is in the initial state</w:t>
            </w:r>
          </w:p>
          <w:p w14:paraId="041B69D4" w14:textId="77777777" w:rsidR="0024510B" w:rsidRDefault="009E4ABA">
            <w:pPr>
              <w:numPr>
                <w:ilvl w:val="0"/>
                <w:numId w:val="2"/>
              </w:numPr>
              <w:spacing w:after="0" w:line="259" w:lineRule="auto"/>
              <w:ind w:hanging="360"/>
              <w:contextualSpacing/>
            </w:pPr>
            <w:r>
              <w:t>A single braking status indication is available</w:t>
            </w:r>
          </w:p>
          <w:p w14:paraId="2AB7AAAE" w14:textId="77777777" w:rsidR="0024510B" w:rsidRDefault="009E4ABA">
            <w:pPr>
              <w:numPr>
                <w:ilvl w:val="0"/>
                <w:numId w:val="2"/>
              </w:numPr>
              <w:spacing w:after="0" w:line="259" w:lineRule="auto"/>
              <w:ind w:hanging="360"/>
              <w:contextualSpacing/>
            </w:pPr>
            <w:r>
              <w:t>ABS and Stability Control is disabled on the vehicle</w:t>
            </w:r>
          </w:p>
          <w:p w14:paraId="631BA5AF" w14:textId="1FEDAF6F" w:rsidR="00C74129" w:rsidRDefault="00C74129">
            <w:pPr>
              <w:numPr>
                <w:ilvl w:val="0"/>
                <w:numId w:val="2"/>
              </w:numPr>
              <w:spacing w:after="0" w:line="259" w:lineRule="auto"/>
              <w:ind w:hanging="360"/>
              <w:contextualSpacing/>
            </w:pPr>
            <w:r>
              <w:t>The IUT can communicate with the vehicle through the CAN interface</w:t>
            </w:r>
          </w:p>
        </w:tc>
      </w:tr>
      <w:tr w:rsidR="0024510B" w14:paraId="2DEDA58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A1EE2C0" w14:textId="77777777" w:rsidR="0024510B" w:rsidRDefault="009E4ABA">
            <w:pPr>
              <w:spacing w:after="0"/>
              <w:jc w:val="center"/>
            </w:pPr>
            <w:r>
              <w:rPr>
                <w:b/>
              </w:rPr>
              <w:t>Test Sequence</w:t>
            </w:r>
          </w:p>
        </w:tc>
      </w:tr>
      <w:tr w:rsidR="0024510B" w14:paraId="274F9EE0" w14:textId="77777777">
        <w:tc>
          <w:tcPr>
            <w:tcW w:w="737" w:type="dxa"/>
            <w:tcBorders>
              <w:top w:val="single" w:sz="4" w:space="0" w:color="000000"/>
              <w:left w:val="single" w:sz="4" w:space="0" w:color="000000"/>
              <w:bottom w:val="single" w:sz="4" w:space="0" w:color="000000"/>
              <w:right w:val="single" w:sz="4" w:space="0" w:color="000000"/>
            </w:tcBorders>
          </w:tcPr>
          <w:p w14:paraId="10F34A3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071E4BC"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C60DD36"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B131D15" w14:textId="77777777" w:rsidR="0024510B" w:rsidRDefault="009E4ABA">
            <w:pPr>
              <w:spacing w:after="0" w:line="259" w:lineRule="auto"/>
            </w:pPr>
            <w:r>
              <w:rPr>
                <w:b/>
              </w:rPr>
              <w:t>Verdict</w:t>
            </w:r>
          </w:p>
        </w:tc>
      </w:tr>
      <w:tr w:rsidR="0024510B" w14:paraId="00773FDE" w14:textId="77777777">
        <w:tc>
          <w:tcPr>
            <w:tcW w:w="737" w:type="dxa"/>
            <w:tcBorders>
              <w:top w:val="single" w:sz="4" w:space="0" w:color="000000"/>
              <w:left w:val="single" w:sz="4" w:space="0" w:color="000000"/>
              <w:bottom w:val="single" w:sz="4" w:space="0" w:color="000000"/>
              <w:right w:val="single" w:sz="4" w:space="0" w:color="000000"/>
            </w:tcBorders>
          </w:tcPr>
          <w:p w14:paraId="348EAEBF"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0D2B824"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EEF265B" w14:textId="77777777" w:rsidR="0024510B" w:rsidRDefault="009E4ABA">
            <w:pPr>
              <w:spacing w:after="0"/>
            </w:pPr>
            <w:r>
              <w:t>The vehicle carrying the IUT applies its brakes</w:t>
            </w:r>
          </w:p>
        </w:tc>
        <w:tc>
          <w:tcPr>
            <w:tcW w:w="1980" w:type="dxa"/>
            <w:tcBorders>
              <w:top w:val="single" w:sz="4" w:space="0" w:color="000000"/>
              <w:left w:val="single" w:sz="4" w:space="0" w:color="000000"/>
              <w:bottom w:val="single" w:sz="4" w:space="0" w:color="000000"/>
              <w:right w:val="single" w:sz="4" w:space="0" w:color="000000"/>
            </w:tcBorders>
          </w:tcPr>
          <w:p w14:paraId="079F2C68" w14:textId="77777777" w:rsidR="0024510B" w:rsidRDefault="0024510B">
            <w:pPr>
              <w:spacing w:after="0" w:line="259" w:lineRule="auto"/>
            </w:pPr>
          </w:p>
        </w:tc>
      </w:tr>
      <w:tr w:rsidR="0024510B" w14:paraId="1F5ED6E6" w14:textId="77777777">
        <w:tc>
          <w:tcPr>
            <w:tcW w:w="737" w:type="dxa"/>
            <w:tcBorders>
              <w:top w:val="single" w:sz="4" w:space="0" w:color="000000"/>
              <w:left w:val="single" w:sz="4" w:space="0" w:color="000000"/>
              <w:bottom w:val="single" w:sz="4" w:space="0" w:color="000000"/>
              <w:right w:val="single" w:sz="4" w:space="0" w:color="000000"/>
            </w:tcBorders>
          </w:tcPr>
          <w:p w14:paraId="79D9CFF5"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340BDF92" w14:textId="7580A788" w:rsidR="0024510B" w:rsidRDefault="00937E4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68CA2E7" w14:textId="4F1283CF" w:rsidR="0024510B" w:rsidRDefault="0017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At least one</w:t>
            </w:r>
            <w:r w:rsidR="009E4ABA">
              <w:t xml:space="preserve"> BSM is transmitted</w:t>
            </w:r>
            <w:r>
              <w:t xml:space="preserve"> within 3*</w:t>
            </w:r>
            <w:proofErr w:type="spellStart"/>
            <w:r>
              <w:t>vEventDetectLatency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1C5260F8" w14:textId="63A7F3F5" w:rsidR="0024510B" w:rsidRDefault="00937E41">
            <w:pPr>
              <w:tabs>
                <w:tab w:val="right" w:pos="1973"/>
              </w:tabs>
              <w:spacing w:after="0" w:line="259" w:lineRule="auto"/>
            </w:pPr>
            <w:r>
              <w:t>Pass / Fail</w:t>
            </w:r>
          </w:p>
        </w:tc>
      </w:tr>
      <w:tr w:rsidR="0024510B" w14:paraId="7D89038B" w14:textId="77777777">
        <w:tc>
          <w:tcPr>
            <w:tcW w:w="737" w:type="dxa"/>
            <w:tcBorders>
              <w:top w:val="single" w:sz="4" w:space="0" w:color="000000"/>
              <w:left w:val="single" w:sz="4" w:space="0" w:color="000000"/>
              <w:bottom w:val="single" w:sz="4" w:space="0" w:color="000000"/>
              <w:right w:val="single" w:sz="4" w:space="0" w:color="000000"/>
            </w:tcBorders>
          </w:tcPr>
          <w:p w14:paraId="1466F000"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C11FD8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38E3FC" w14:textId="5DBF629F" w:rsidR="0024510B" w:rsidRDefault="009E4ABA">
            <w:pPr>
              <w:spacing w:after="0" w:line="259" w:lineRule="auto"/>
            </w:pPr>
            <w:r>
              <w:t>Bits for all wheels are set on</w:t>
            </w:r>
            <w:r w:rsidR="0009123C">
              <w:t xml:space="preserve"> and populated from the CAN interface</w:t>
            </w:r>
          </w:p>
        </w:tc>
        <w:tc>
          <w:tcPr>
            <w:tcW w:w="1980" w:type="dxa"/>
            <w:tcBorders>
              <w:top w:val="single" w:sz="4" w:space="0" w:color="000000"/>
              <w:left w:val="single" w:sz="4" w:space="0" w:color="000000"/>
              <w:bottom w:val="single" w:sz="4" w:space="0" w:color="000000"/>
              <w:right w:val="single" w:sz="4" w:space="0" w:color="000000"/>
            </w:tcBorders>
          </w:tcPr>
          <w:p w14:paraId="468F2B9D" w14:textId="77777777" w:rsidR="0024510B" w:rsidRDefault="009E4ABA">
            <w:pPr>
              <w:spacing w:after="0" w:line="259" w:lineRule="auto"/>
            </w:pPr>
            <w:r>
              <w:t>Pass / Fail</w:t>
            </w:r>
          </w:p>
        </w:tc>
      </w:tr>
      <w:tr w:rsidR="0024510B" w14:paraId="5A3E35BD" w14:textId="77777777">
        <w:tc>
          <w:tcPr>
            <w:tcW w:w="737" w:type="dxa"/>
            <w:tcBorders>
              <w:top w:val="single" w:sz="4" w:space="0" w:color="000000"/>
              <w:left w:val="single" w:sz="4" w:space="0" w:color="000000"/>
              <w:bottom w:val="single" w:sz="4" w:space="0" w:color="000000"/>
              <w:right w:val="single" w:sz="4" w:space="0" w:color="000000"/>
            </w:tcBorders>
          </w:tcPr>
          <w:p w14:paraId="0C59DFB7"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EE81877"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FF74C8" w14:textId="77777777" w:rsidR="0024510B" w:rsidRDefault="009E4ABA">
            <w:pPr>
              <w:spacing w:after="0" w:line="259" w:lineRule="auto"/>
            </w:pPr>
            <w:proofErr w:type="spellStart"/>
            <w:r>
              <w:t>wheelBrakesUnavailable</w:t>
            </w:r>
            <w:proofErr w:type="spellEnd"/>
            <w:r>
              <w:t xml:space="preserve"> is set to false</w:t>
            </w:r>
          </w:p>
        </w:tc>
        <w:tc>
          <w:tcPr>
            <w:tcW w:w="1980" w:type="dxa"/>
            <w:tcBorders>
              <w:top w:val="single" w:sz="4" w:space="0" w:color="000000"/>
              <w:left w:val="single" w:sz="4" w:space="0" w:color="000000"/>
              <w:bottom w:val="single" w:sz="4" w:space="0" w:color="000000"/>
              <w:right w:val="single" w:sz="4" w:space="0" w:color="000000"/>
            </w:tcBorders>
          </w:tcPr>
          <w:p w14:paraId="5B2FF7B1" w14:textId="77777777" w:rsidR="0024510B" w:rsidRDefault="009E4ABA">
            <w:pPr>
              <w:spacing w:after="0" w:line="259" w:lineRule="auto"/>
            </w:pPr>
            <w:r>
              <w:t>Pass / Fail</w:t>
            </w:r>
          </w:p>
        </w:tc>
      </w:tr>
      <w:tr w:rsidR="0024510B" w14:paraId="01104D20" w14:textId="77777777">
        <w:tc>
          <w:tcPr>
            <w:tcW w:w="737" w:type="dxa"/>
            <w:tcBorders>
              <w:top w:val="single" w:sz="4" w:space="0" w:color="000000"/>
              <w:left w:val="single" w:sz="4" w:space="0" w:color="000000"/>
              <w:bottom w:val="single" w:sz="4" w:space="0" w:color="000000"/>
              <w:right w:val="single" w:sz="4" w:space="0" w:color="000000"/>
            </w:tcBorders>
          </w:tcPr>
          <w:p w14:paraId="1FA077D7"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A224753"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0171B49" w14:textId="77777777" w:rsidR="0024510B" w:rsidRDefault="009E4ABA">
            <w:pPr>
              <w:spacing w:after="0" w:line="259" w:lineRule="auto"/>
            </w:pPr>
            <w:r>
              <w:t>The IUT removes brakes</w:t>
            </w:r>
          </w:p>
        </w:tc>
        <w:tc>
          <w:tcPr>
            <w:tcW w:w="1980" w:type="dxa"/>
            <w:tcBorders>
              <w:top w:val="single" w:sz="4" w:space="0" w:color="000000"/>
              <w:left w:val="single" w:sz="4" w:space="0" w:color="000000"/>
              <w:bottom w:val="single" w:sz="4" w:space="0" w:color="000000"/>
              <w:right w:val="single" w:sz="4" w:space="0" w:color="000000"/>
            </w:tcBorders>
          </w:tcPr>
          <w:p w14:paraId="517E9B15" w14:textId="77777777" w:rsidR="0024510B" w:rsidRDefault="0024510B">
            <w:pPr>
              <w:spacing w:after="0" w:line="259" w:lineRule="auto"/>
            </w:pPr>
          </w:p>
        </w:tc>
      </w:tr>
      <w:tr w:rsidR="0024510B" w14:paraId="71894F0D" w14:textId="77777777">
        <w:tc>
          <w:tcPr>
            <w:tcW w:w="737" w:type="dxa"/>
            <w:tcBorders>
              <w:top w:val="single" w:sz="4" w:space="0" w:color="000000"/>
              <w:left w:val="single" w:sz="4" w:space="0" w:color="000000"/>
              <w:bottom w:val="single" w:sz="4" w:space="0" w:color="000000"/>
              <w:right w:val="single" w:sz="4" w:space="0" w:color="000000"/>
            </w:tcBorders>
          </w:tcPr>
          <w:p w14:paraId="696B6597"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8254F10" w14:textId="62014912" w:rsidR="0024510B" w:rsidRDefault="00937E4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A56EBC3" w14:textId="792D3CC0" w:rsidR="0024510B" w:rsidRDefault="009E4ABA">
            <w:pPr>
              <w:spacing w:after="0" w:line="259" w:lineRule="auto"/>
            </w:pPr>
            <w:r>
              <w:t>A</w:t>
            </w:r>
            <w:r w:rsidR="00173FD6">
              <w:t>t least one</w:t>
            </w:r>
            <w:r>
              <w:t xml:space="preserve"> BSM is transmitted</w:t>
            </w:r>
            <w:r w:rsidR="00173FD6">
              <w:t xml:space="preserve"> within 3*</w:t>
            </w:r>
            <w:proofErr w:type="spellStart"/>
            <w:r w:rsidR="00173FD6">
              <w:t>vEventDetectLatency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39F4E3C" w14:textId="665D1BB7" w:rsidR="0024510B" w:rsidRDefault="00937E41">
            <w:pPr>
              <w:tabs>
                <w:tab w:val="right" w:pos="1973"/>
              </w:tabs>
              <w:spacing w:after="0" w:line="259" w:lineRule="auto"/>
            </w:pPr>
            <w:r>
              <w:t>Pass / Fail</w:t>
            </w:r>
          </w:p>
        </w:tc>
      </w:tr>
      <w:tr w:rsidR="0024510B" w14:paraId="40D1792E" w14:textId="77777777">
        <w:tc>
          <w:tcPr>
            <w:tcW w:w="737" w:type="dxa"/>
            <w:tcBorders>
              <w:top w:val="single" w:sz="4" w:space="0" w:color="000000"/>
              <w:left w:val="single" w:sz="4" w:space="0" w:color="000000"/>
              <w:bottom w:val="single" w:sz="4" w:space="0" w:color="000000"/>
              <w:right w:val="single" w:sz="4" w:space="0" w:color="000000"/>
            </w:tcBorders>
          </w:tcPr>
          <w:p w14:paraId="3BAA9E35"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B84341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9CF3238" w14:textId="21F2D4BF" w:rsidR="0024510B" w:rsidRDefault="009E4ABA">
            <w:pPr>
              <w:spacing w:after="0" w:line="259" w:lineRule="auto"/>
            </w:pPr>
            <w:r>
              <w:t>Bits for all wheels are set off</w:t>
            </w:r>
            <w:r w:rsidR="0009123C">
              <w:t xml:space="preserve"> and populated from the CAN interface</w:t>
            </w:r>
          </w:p>
        </w:tc>
        <w:tc>
          <w:tcPr>
            <w:tcW w:w="1980" w:type="dxa"/>
            <w:tcBorders>
              <w:top w:val="single" w:sz="4" w:space="0" w:color="000000"/>
              <w:left w:val="single" w:sz="4" w:space="0" w:color="000000"/>
              <w:bottom w:val="single" w:sz="4" w:space="0" w:color="000000"/>
              <w:right w:val="single" w:sz="4" w:space="0" w:color="000000"/>
            </w:tcBorders>
          </w:tcPr>
          <w:p w14:paraId="5CC65C58" w14:textId="77777777" w:rsidR="0024510B" w:rsidRDefault="009E4ABA">
            <w:pPr>
              <w:spacing w:after="0" w:line="259" w:lineRule="auto"/>
            </w:pPr>
            <w:r>
              <w:t>Pass / Fail</w:t>
            </w:r>
          </w:p>
        </w:tc>
      </w:tr>
    </w:tbl>
    <w:p w14:paraId="3F22B20D" w14:textId="77777777" w:rsidR="0024510B" w:rsidRDefault="0024510B"/>
    <w:tbl>
      <w:tblPr>
        <w:tblStyle w:val="aff"/>
        <w:tblW w:w="9338" w:type="dxa"/>
        <w:tblInd w:w="7" w:type="dxa"/>
        <w:tblLayout w:type="fixed"/>
        <w:tblLook w:val="0000" w:firstRow="0" w:lastRow="0" w:firstColumn="0" w:lastColumn="0" w:noHBand="0" w:noVBand="0"/>
      </w:tblPr>
      <w:tblGrid>
        <w:gridCol w:w="737"/>
        <w:gridCol w:w="1063"/>
        <w:gridCol w:w="5564"/>
        <w:gridCol w:w="1974"/>
      </w:tblGrid>
      <w:tr w:rsidR="0024510B" w14:paraId="0561A14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1157C7B" w14:textId="77777777" w:rsidR="0024510B" w:rsidRDefault="009E4ABA">
            <w:pPr>
              <w:spacing w:after="0"/>
            </w:pPr>
            <w:r>
              <w:rPr>
                <w:b/>
              </w:rPr>
              <w:lastRenderedPageBreak/>
              <w:t>Identifier</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205559C5" w14:textId="550EA27D" w:rsidR="0024510B" w:rsidRDefault="009E4ABA">
            <w:pPr>
              <w:tabs>
                <w:tab w:val="left" w:pos="2050"/>
              </w:tabs>
              <w:spacing w:after="0"/>
            </w:pPr>
            <w:r>
              <w:t>TP-BSM-MV-BV-</w:t>
            </w:r>
            <w:r w:rsidR="00A3086A">
              <w:t>13</w:t>
            </w:r>
          </w:p>
        </w:tc>
      </w:tr>
      <w:tr w:rsidR="0024510B" w14:paraId="0EBB1DE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D75CC6F" w14:textId="77777777" w:rsidR="0024510B" w:rsidRDefault="009E4ABA">
            <w:pPr>
              <w:spacing w:after="0"/>
            </w:pPr>
            <w:r>
              <w:rPr>
                <w:b/>
              </w:rPr>
              <w:t>Test Objective</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7B308068" w14:textId="77777777" w:rsidR="0024510B" w:rsidRDefault="009E4ABA">
            <w:pPr>
              <w:spacing w:after="0"/>
            </w:pPr>
            <w:r>
              <w:t>Verify vehicle transmission is properly reported if available</w:t>
            </w:r>
          </w:p>
        </w:tc>
      </w:tr>
      <w:tr w:rsidR="0024510B" w14:paraId="039528E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77E896" w14:textId="77777777" w:rsidR="0024510B" w:rsidRDefault="009E4ABA">
            <w:pPr>
              <w:spacing w:after="0"/>
            </w:pPr>
            <w:r>
              <w:rPr>
                <w:b/>
              </w:rPr>
              <w:t>Test Configuration</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02229405" w14:textId="77777777" w:rsidR="0024510B" w:rsidRDefault="009E4ABA">
            <w:pPr>
              <w:spacing w:after="0"/>
            </w:pPr>
            <w:r>
              <w:t>TC2</w:t>
            </w:r>
          </w:p>
        </w:tc>
      </w:tr>
      <w:tr w:rsidR="0024510B" w14:paraId="1C50DD7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4F22C1" w14:textId="77777777" w:rsidR="0024510B" w:rsidRDefault="009E4ABA">
            <w:pPr>
              <w:spacing w:after="0"/>
            </w:pPr>
            <w:r>
              <w:rPr>
                <w:b/>
              </w:rPr>
              <w:t>Reference:</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52F501BF" w14:textId="77777777" w:rsidR="0024510B" w:rsidRDefault="009E4ABA">
            <w:pPr>
              <w:spacing w:after="0"/>
            </w:pPr>
            <w:r>
              <w:t>V2V-BSMTX-DATAACC-018</w:t>
            </w:r>
          </w:p>
        </w:tc>
      </w:tr>
      <w:tr w:rsidR="0024510B" w14:paraId="3A7E0B9C"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4C4849" w14:textId="77777777" w:rsidR="0024510B" w:rsidRDefault="009E4ABA">
            <w:pPr>
              <w:spacing w:after="0"/>
              <w:jc w:val="center"/>
            </w:pPr>
            <w:r>
              <w:rPr>
                <w:b/>
              </w:rPr>
              <w:t>Pre-test conditions</w:t>
            </w:r>
          </w:p>
        </w:tc>
      </w:tr>
      <w:tr w:rsidR="0024510B" w14:paraId="49446BBB"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10903984" w14:textId="77777777" w:rsidR="0024510B" w:rsidRDefault="009E4ABA">
            <w:pPr>
              <w:numPr>
                <w:ilvl w:val="0"/>
                <w:numId w:val="2"/>
              </w:numPr>
              <w:spacing w:after="0" w:line="259" w:lineRule="auto"/>
              <w:ind w:hanging="360"/>
              <w:contextualSpacing/>
            </w:pPr>
            <w:r>
              <w:t>The IUT is in the initial state</w:t>
            </w:r>
          </w:p>
          <w:p w14:paraId="2621D8AE" w14:textId="77777777" w:rsidR="0024510B" w:rsidRDefault="009E4ABA">
            <w:pPr>
              <w:numPr>
                <w:ilvl w:val="0"/>
                <w:numId w:val="2"/>
              </w:numPr>
              <w:spacing w:after="0" w:line="259" w:lineRule="auto"/>
              <w:ind w:hanging="360"/>
              <w:contextualSpacing/>
            </w:pPr>
            <w:r>
              <w:t>The IUT is in some unspecified initial transmission state</w:t>
            </w:r>
          </w:p>
          <w:p w14:paraId="07FB2844" w14:textId="1325D164" w:rsidR="00C74129" w:rsidRDefault="00C74129">
            <w:pPr>
              <w:numPr>
                <w:ilvl w:val="0"/>
                <w:numId w:val="2"/>
              </w:numPr>
              <w:spacing w:after="0" w:line="259" w:lineRule="auto"/>
              <w:ind w:hanging="360"/>
              <w:contextualSpacing/>
            </w:pPr>
            <w:r>
              <w:t>The IUT can communicate with the vehicle through the CAN interface</w:t>
            </w:r>
          </w:p>
        </w:tc>
      </w:tr>
      <w:tr w:rsidR="0024510B" w14:paraId="6716F7A5"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60E5B328" w14:textId="77777777" w:rsidR="0024510B" w:rsidRDefault="009E4ABA">
            <w:pPr>
              <w:spacing w:after="0"/>
              <w:jc w:val="center"/>
            </w:pPr>
            <w:r>
              <w:rPr>
                <w:b/>
              </w:rPr>
              <w:t>Test Sequence</w:t>
            </w:r>
          </w:p>
        </w:tc>
      </w:tr>
      <w:tr w:rsidR="0024510B" w14:paraId="1AD79B89" w14:textId="77777777">
        <w:tc>
          <w:tcPr>
            <w:tcW w:w="737" w:type="dxa"/>
            <w:tcBorders>
              <w:top w:val="single" w:sz="4" w:space="0" w:color="000000"/>
              <w:left w:val="single" w:sz="4" w:space="0" w:color="000000"/>
              <w:bottom w:val="single" w:sz="4" w:space="0" w:color="000000"/>
              <w:right w:val="single" w:sz="4" w:space="0" w:color="000000"/>
            </w:tcBorders>
          </w:tcPr>
          <w:p w14:paraId="7727674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DB2160A" w14:textId="77777777" w:rsidR="0024510B" w:rsidRDefault="009E4ABA">
            <w:pPr>
              <w:spacing w:after="0"/>
              <w:jc w:val="center"/>
            </w:pPr>
            <w:r>
              <w:rPr>
                <w:b/>
              </w:rPr>
              <w:t>Type</w:t>
            </w:r>
          </w:p>
        </w:tc>
        <w:tc>
          <w:tcPr>
            <w:tcW w:w="5564" w:type="dxa"/>
            <w:tcBorders>
              <w:top w:val="single" w:sz="4" w:space="0" w:color="000000"/>
              <w:left w:val="single" w:sz="4" w:space="0" w:color="000000"/>
              <w:bottom w:val="single" w:sz="4" w:space="0" w:color="000000"/>
              <w:right w:val="single" w:sz="4" w:space="0" w:color="000000"/>
            </w:tcBorders>
          </w:tcPr>
          <w:p w14:paraId="74045239" w14:textId="77777777" w:rsidR="0024510B" w:rsidRDefault="009E4ABA">
            <w:pPr>
              <w:spacing w:after="0"/>
              <w:jc w:val="center"/>
            </w:pPr>
            <w:r>
              <w:rPr>
                <w:b/>
              </w:rPr>
              <w:t>Description</w:t>
            </w:r>
          </w:p>
        </w:tc>
        <w:tc>
          <w:tcPr>
            <w:tcW w:w="1974" w:type="dxa"/>
            <w:tcBorders>
              <w:top w:val="single" w:sz="4" w:space="0" w:color="000000"/>
              <w:left w:val="single" w:sz="4" w:space="0" w:color="000000"/>
              <w:bottom w:val="single" w:sz="4" w:space="0" w:color="000000"/>
              <w:right w:val="single" w:sz="4" w:space="0" w:color="000000"/>
            </w:tcBorders>
          </w:tcPr>
          <w:p w14:paraId="64D357AE" w14:textId="77777777" w:rsidR="0024510B" w:rsidRDefault="009E4ABA">
            <w:pPr>
              <w:spacing w:after="0" w:line="259" w:lineRule="auto"/>
            </w:pPr>
            <w:r>
              <w:rPr>
                <w:b/>
              </w:rPr>
              <w:t>Verdict</w:t>
            </w:r>
          </w:p>
        </w:tc>
      </w:tr>
      <w:tr w:rsidR="0024510B" w14:paraId="4C8068B7" w14:textId="77777777">
        <w:tc>
          <w:tcPr>
            <w:tcW w:w="737" w:type="dxa"/>
            <w:tcBorders>
              <w:top w:val="single" w:sz="4" w:space="0" w:color="000000"/>
              <w:left w:val="single" w:sz="4" w:space="0" w:color="000000"/>
              <w:bottom w:val="single" w:sz="4" w:space="0" w:color="000000"/>
              <w:right w:val="single" w:sz="4" w:space="0" w:color="000000"/>
            </w:tcBorders>
          </w:tcPr>
          <w:p w14:paraId="5C768AC5"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AB683A7" w14:textId="77777777" w:rsidR="0024510B" w:rsidRDefault="009E4ABA">
            <w:pPr>
              <w:spacing w:after="0" w:line="259" w:lineRule="auto"/>
            </w:pPr>
            <w:r>
              <w:t>Stimulus</w:t>
            </w:r>
          </w:p>
        </w:tc>
        <w:tc>
          <w:tcPr>
            <w:tcW w:w="5564" w:type="dxa"/>
            <w:tcBorders>
              <w:top w:val="single" w:sz="4" w:space="0" w:color="000000"/>
              <w:left w:val="single" w:sz="4" w:space="0" w:color="000000"/>
              <w:bottom w:val="single" w:sz="4" w:space="0" w:color="000000"/>
              <w:right w:val="single" w:sz="4" w:space="0" w:color="000000"/>
            </w:tcBorders>
          </w:tcPr>
          <w:p w14:paraId="56E58092" w14:textId="77777777" w:rsidR="0024510B" w:rsidRDefault="009E4ABA">
            <w:pPr>
              <w:spacing w:after="0" w:line="259" w:lineRule="auto"/>
            </w:pPr>
            <w:r>
              <w:t>The vehicle changes transmission state</w:t>
            </w:r>
          </w:p>
        </w:tc>
        <w:tc>
          <w:tcPr>
            <w:tcW w:w="1974" w:type="dxa"/>
            <w:tcBorders>
              <w:top w:val="single" w:sz="4" w:space="0" w:color="000000"/>
              <w:left w:val="single" w:sz="4" w:space="0" w:color="000000"/>
              <w:bottom w:val="single" w:sz="4" w:space="0" w:color="000000"/>
              <w:right w:val="single" w:sz="4" w:space="0" w:color="000000"/>
            </w:tcBorders>
          </w:tcPr>
          <w:p w14:paraId="3D825840" w14:textId="77777777" w:rsidR="0024510B" w:rsidRDefault="0024510B">
            <w:pPr>
              <w:spacing w:after="0" w:line="259" w:lineRule="auto"/>
            </w:pPr>
          </w:p>
        </w:tc>
      </w:tr>
      <w:tr w:rsidR="0024510B" w14:paraId="580CD4C4" w14:textId="77777777">
        <w:tc>
          <w:tcPr>
            <w:tcW w:w="737" w:type="dxa"/>
            <w:tcBorders>
              <w:top w:val="single" w:sz="4" w:space="0" w:color="000000"/>
              <w:left w:val="single" w:sz="4" w:space="0" w:color="000000"/>
              <w:bottom w:val="single" w:sz="4" w:space="0" w:color="000000"/>
              <w:right w:val="single" w:sz="4" w:space="0" w:color="000000"/>
            </w:tcBorders>
          </w:tcPr>
          <w:p w14:paraId="753E09AC"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805F97A" w14:textId="1D0F3693" w:rsidR="0024510B" w:rsidRDefault="0003112C">
            <w:pPr>
              <w:spacing w:after="0" w:line="259" w:lineRule="auto"/>
            </w:pPr>
            <w:r>
              <w:t>Verify</w:t>
            </w:r>
          </w:p>
        </w:tc>
        <w:tc>
          <w:tcPr>
            <w:tcW w:w="5564" w:type="dxa"/>
            <w:tcBorders>
              <w:top w:val="single" w:sz="4" w:space="0" w:color="000000"/>
              <w:left w:val="single" w:sz="4" w:space="0" w:color="000000"/>
              <w:bottom w:val="single" w:sz="4" w:space="0" w:color="000000"/>
              <w:right w:val="single" w:sz="4" w:space="0" w:color="000000"/>
            </w:tcBorders>
          </w:tcPr>
          <w:p w14:paraId="4840B009" w14:textId="74B5FBB8" w:rsidR="0024510B" w:rsidRDefault="009E4ABA">
            <w:pPr>
              <w:spacing w:after="0" w:line="259" w:lineRule="auto"/>
            </w:pPr>
            <w:r>
              <w:t>A</w:t>
            </w:r>
            <w:r w:rsidR="0003112C">
              <w:t>t least one</w:t>
            </w:r>
            <w:r>
              <w:t xml:space="preserve"> BSM is transmitted</w:t>
            </w:r>
            <w:r w:rsidR="0003112C">
              <w:t xml:space="preserve"> within 3*</w:t>
            </w:r>
            <w:proofErr w:type="spellStart"/>
            <w:r w:rsidR="0003112C">
              <w:t>vEventDetectLatency</w:t>
            </w:r>
            <w:proofErr w:type="spellEnd"/>
          </w:p>
        </w:tc>
        <w:tc>
          <w:tcPr>
            <w:tcW w:w="1974" w:type="dxa"/>
            <w:tcBorders>
              <w:top w:val="single" w:sz="4" w:space="0" w:color="000000"/>
              <w:left w:val="single" w:sz="4" w:space="0" w:color="000000"/>
              <w:bottom w:val="single" w:sz="4" w:space="0" w:color="000000"/>
              <w:right w:val="single" w:sz="4" w:space="0" w:color="000000"/>
            </w:tcBorders>
          </w:tcPr>
          <w:p w14:paraId="74AE26A1" w14:textId="0486A5E1" w:rsidR="0024510B" w:rsidRDefault="0003112C">
            <w:pPr>
              <w:spacing w:after="0" w:line="259" w:lineRule="auto"/>
            </w:pPr>
            <w:r>
              <w:t>Pass / Fail</w:t>
            </w:r>
          </w:p>
        </w:tc>
      </w:tr>
      <w:tr w:rsidR="0024510B" w14:paraId="3A57549C" w14:textId="77777777">
        <w:tc>
          <w:tcPr>
            <w:tcW w:w="737" w:type="dxa"/>
            <w:tcBorders>
              <w:top w:val="single" w:sz="4" w:space="0" w:color="000000"/>
              <w:left w:val="single" w:sz="4" w:space="0" w:color="000000"/>
              <w:bottom w:val="single" w:sz="4" w:space="0" w:color="000000"/>
              <w:right w:val="single" w:sz="4" w:space="0" w:color="000000"/>
            </w:tcBorders>
          </w:tcPr>
          <w:p w14:paraId="7F4B3AC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41B648D" w14:textId="77777777" w:rsidR="0024510B" w:rsidRDefault="009E4ABA">
            <w:pPr>
              <w:spacing w:after="0" w:line="259" w:lineRule="auto"/>
            </w:pPr>
            <w:r>
              <w:t>Verify</w:t>
            </w:r>
          </w:p>
        </w:tc>
        <w:tc>
          <w:tcPr>
            <w:tcW w:w="5564" w:type="dxa"/>
            <w:tcBorders>
              <w:top w:val="single" w:sz="4" w:space="0" w:color="000000"/>
              <w:left w:val="single" w:sz="4" w:space="0" w:color="000000"/>
              <w:bottom w:val="single" w:sz="4" w:space="0" w:color="000000"/>
              <w:right w:val="single" w:sz="4" w:space="0" w:color="000000"/>
            </w:tcBorders>
          </w:tcPr>
          <w:p w14:paraId="29ED30CB" w14:textId="3F6A6302" w:rsidR="0024510B" w:rsidRDefault="009E4ABA">
            <w:pPr>
              <w:spacing w:after="0" w:line="259" w:lineRule="auto"/>
            </w:pPr>
            <w:proofErr w:type="spellStart"/>
            <w:r>
              <w:t>DE_TransmissionState</w:t>
            </w:r>
            <w:proofErr w:type="spellEnd"/>
            <w:r>
              <w:t xml:space="preserve"> properly reflects the new transmission state or not available</w:t>
            </w:r>
            <w:r w:rsidR="0009123C">
              <w:t xml:space="preserve"> as taken from the CAN interface</w:t>
            </w:r>
          </w:p>
        </w:tc>
        <w:tc>
          <w:tcPr>
            <w:tcW w:w="1974" w:type="dxa"/>
            <w:tcBorders>
              <w:top w:val="single" w:sz="4" w:space="0" w:color="000000"/>
              <w:left w:val="single" w:sz="4" w:space="0" w:color="000000"/>
              <w:bottom w:val="single" w:sz="4" w:space="0" w:color="000000"/>
              <w:right w:val="single" w:sz="4" w:space="0" w:color="000000"/>
            </w:tcBorders>
          </w:tcPr>
          <w:p w14:paraId="0B759EBC" w14:textId="77777777" w:rsidR="0024510B" w:rsidRDefault="009E4ABA">
            <w:pPr>
              <w:spacing w:after="0" w:line="259" w:lineRule="auto"/>
            </w:pPr>
            <w:r>
              <w:t>Pass / Fail</w:t>
            </w:r>
          </w:p>
        </w:tc>
      </w:tr>
      <w:tr w:rsidR="0024510B" w14:paraId="2910B4DC" w14:textId="77777777">
        <w:tc>
          <w:tcPr>
            <w:tcW w:w="737" w:type="dxa"/>
            <w:tcBorders>
              <w:top w:val="single" w:sz="4" w:space="0" w:color="000000"/>
              <w:left w:val="single" w:sz="4" w:space="0" w:color="000000"/>
              <w:bottom w:val="single" w:sz="4" w:space="0" w:color="000000"/>
              <w:right w:val="single" w:sz="4" w:space="0" w:color="000000"/>
            </w:tcBorders>
          </w:tcPr>
          <w:p w14:paraId="4355B4FF"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A0D69B0" w14:textId="77777777" w:rsidR="0024510B" w:rsidRDefault="009E4ABA">
            <w:pPr>
              <w:spacing w:after="0" w:line="259" w:lineRule="auto"/>
            </w:pPr>
            <w:r>
              <w:t>Procedure</w:t>
            </w:r>
          </w:p>
        </w:tc>
        <w:tc>
          <w:tcPr>
            <w:tcW w:w="5564" w:type="dxa"/>
            <w:tcBorders>
              <w:top w:val="single" w:sz="4" w:space="0" w:color="000000"/>
              <w:left w:val="single" w:sz="4" w:space="0" w:color="000000"/>
              <w:bottom w:val="single" w:sz="4" w:space="0" w:color="000000"/>
              <w:right w:val="single" w:sz="4" w:space="0" w:color="000000"/>
            </w:tcBorders>
          </w:tcPr>
          <w:p w14:paraId="7F9C509D" w14:textId="77777777" w:rsidR="0024510B" w:rsidRDefault="009E4ABA">
            <w:pPr>
              <w:spacing w:after="0" w:line="259" w:lineRule="auto"/>
            </w:pPr>
            <w:r>
              <w:t>Steps 1 – 2 are repeated for each transmission state on the vehicle as defined in J2735</w:t>
            </w:r>
          </w:p>
        </w:tc>
        <w:tc>
          <w:tcPr>
            <w:tcW w:w="1974" w:type="dxa"/>
            <w:tcBorders>
              <w:top w:val="single" w:sz="4" w:space="0" w:color="000000"/>
              <w:left w:val="single" w:sz="4" w:space="0" w:color="000000"/>
              <w:bottom w:val="single" w:sz="4" w:space="0" w:color="000000"/>
              <w:right w:val="single" w:sz="4" w:space="0" w:color="000000"/>
            </w:tcBorders>
          </w:tcPr>
          <w:p w14:paraId="2ACD8269" w14:textId="77777777" w:rsidR="0024510B" w:rsidRDefault="0024510B">
            <w:pPr>
              <w:spacing w:after="0" w:line="259" w:lineRule="auto"/>
            </w:pPr>
          </w:p>
        </w:tc>
      </w:tr>
    </w:tbl>
    <w:p w14:paraId="00F7370A" w14:textId="77777777" w:rsidR="0024510B" w:rsidRDefault="0024510B"/>
    <w:tbl>
      <w:tblPr>
        <w:tblStyle w:val="aff0"/>
        <w:tblW w:w="9348" w:type="dxa"/>
        <w:tblInd w:w="7" w:type="dxa"/>
        <w:tblLayout w:type="fixed"/>
        <w:tblLook w:val="0000" w:firstRow="0" w:lastRow="0" w:firstColumn="0" w:lastColumn="0" w:noHBand="0" w:noVBand="0"/>
      </w:tblPr>
      <w:tblGrid>
        <w:gridCol w:w="790"/>
        <w:gridCol w:w="1241"/>
        <w:gridCol w:w="5317"/>
        <w:gridCol w:w="1989"/>
        <w:gridCol w:w="11"/>
      </w:tblGrid>
      <w:tr w:rsidR="0024510B" w14:paraId="28CBFF5C"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27072951" w14:textId="77777777" w:rsidR="0024510B" w:rsidRDefault="009E4ABA">
            <w:pPr>
              <w:spacing w:after="0"/>
            </w:pPr>
            <w:r>
              <w:rPr>
                <w:b/>
              </w:rPr>
              <w:t>Identifier</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58C8C21F" w14:textId="53EF8D4C" w:rsidR="0024510B" w:rsidRDefault="009E4ABA">
            <w:pPr>
              <w:tabs>
                <w:tab w:val="left" w:pos="2050"/>
              </w:tabs>
              <w:spacing w:after="0"/>
            </w:pPr>
            <w:r>
              <w:t>TP-BSM-MV-BV-</w:t>
            </w:r>
            <w:r w:rsidR="00A3086A">
              <w:t>14</w:t>
            </w:r>
          </w:p>
        </w:tc>
      </w:tr>
      <w:tr w:rsidR="0024510B" w14:paraId="0FBAC6FD"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3510315B" w14:textId="77777777" w:rsidR="0024510B" w:rsidRDefault="009E4ABA">
            <w:pPr>
              <w:spacing w:after="0"/>
            </w:pPr>
            <w:r>
              <w:rPr>
                <w:b/>
              </w:rPr>
              <w:t>Test Objective</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49424E18" w14:textId="77777777" w:rsidR="0024510B" w:rsidRDefault="009E4ABA">
            <w:pPr>
              <w:spacing w:after="0"/>
            </w:pPr>
            <w:r>
              <w:t>Verify vehicle length and width are accurate</w:t>
            </w:r>
          </w:p>
        </w:tc>
      </w:tr>
      <w:tr w:rsidR="0024510B" w14:paraId="4E1D4A22"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0B708A57" w14:textId="77777777" w:rsidR="0024510B" w:rsidRDefault="009E4ABA">
            <w:pPr>
              <w:spacing w:after="0"/>
            </w:pPr>
            <w:r>
              <w:rPr>
                <w:b/>
              </w:rPr>
              <w:t>Test Configuration</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7777E872" w14:textId="77777777" w:rsidR="0024510B" w:rsidRDefault="009E4ABA">
            <w:pPr>
              <w:spacing w:after="0"/>
            </w:pPr>
            <w:r>
              <w:t>TC2</w:t>
            </w:r>
          </w:p>
        </w:tc>
      </w:tr>
      <w:tr w:rsidR="0024510B" w14:paraId="73E274DB"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54B1E9C5" w14:textId="77777777" w:rsidR="0024510B" w:rsidRDefault="009E4ABA">
            <w:pPr>
              <w:spacing w:after="0"/>
            </w:pPr>
            <w:r>
              <w:rPr>
                <w:b/>
              </w:rPr>
              <w:t>Reference:</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4862083A" w14:textId="77777777" w:rsidR="0024510B" w:rsidRDefault="009E4ABA">
            <w:pPr>
              <w:spacing w:after="0"/>
            </w:pPr>
            <w:r>
              <w:t>V2V-BSMTX-DATAACC-033</w:t>
            </w:r>
          </w:p>
        </w:tc>
      </w:tr>
      <w:tr w:rsidR="0024510B" w14:paraId="7D748BF8"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A9E2F4" w14:textId="77777777" w:rsidR="0024510B" w:rsidRDefault="009E4ABA">
            <w:pPr>
              <w:spacing w:after="0"/>
              <w:jc w:val="center"/>
            </w:pPr>
            <w:r>
              <w:rPr>
                <w:b/>
              </w:rPr>
              <w:t>Pre-test conditions</w:t>
            </w:r>
          </w:p>
        </w:tc>
      </w:tr>
      <w:tr w:rsidR="0024510B" w14:paraId="1029FE19"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FFFFF"/>
          </w:tcPr>
          <w:p w14:paraId="2E65BDAA" w14:textId="09B5F9C0" w:rsidR="00C74129" w:rsidRDefault="009E4ABA">
            <w:pPr>
              <w:numPr>
                <w:ilvl w:val="0"/>
                <w:numId w:val="2"/>
              </w:numPr>
              <w:spacing w:after="0" w:line="259" w:lineRule="auto"/>
              <w:ind w:hanging="360"/>
              <w:contextualSpacing/>
            </w:pPr>
            <w:r>
              <w:t>The IUT is in the initial state</w:t>
            </w:r>
          </w:p>
        </w:tc>
      </w:tr>
      <w:tr w:rsidR="0024510B" w14:paraId="16F01BD2"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3605C8AB" w14:textId="77777777" w:rsidR="0024510B" w:rsidRDefault="009E4ABA">
            <w:pPr>
              <w:spacing w:after="0"/>
              <w:jc w:val="center"/>
            </w:pPr>
            <w:r>
              <w:rPr>
                <w:b/>
              </w:rPr>
              <w:t>Test Sequence</w:t>
            </w:r>
          </w:p>
        </w:tc>
      </w:tr>
      <w:tr w:rsidR="0024510B" w14:paraId="4D145F29" w14:textId="77777777">
        <w:trPr>
          <w:gridAfter w:val="1"/>
          <w:wAfter w:w="11" w:type="dxa"/>
        </w:trPr>
        <w:tc>
          <w:tcPr>
            <w:tcW w:w="790" w:type="dxa"/>
            <w:tcBorders>
              <w:top w:val="single" w:sz="4" w:space="0" w:color="000000"/>
              <w:left w:val="single" w:sz="4" w:space="0" w:color="000000"/>
              <w:bottom w:val="single" w:sz="4" w:space="0" w:color="000000"/>
              <w:right w:val="single" w:sz="4" w:space="0" w:color="000000"/>
            </w:tcBorders>
          </w:tcPr>
          <w:p w14:paraId="1467F6A6" w14:textId="77777777" w:rsidR="0024510B" w:rsidRDefault="009E4ABA">
            <w:pPr>
              <w:spacing w:after="0"/>
              <w:jc w:val="center"/>
            </w:pPr>
            <w:r>
              <w:rPr>
                <w:b/>
              </w:rPr>
              <w:t>Step</w:t>
            </w:r>
          </w:p>
        </w:tc>
        <w:tc>
          <w:tcPr>
            <w:tcW w:w="1241" w:type="dxa"/>
            <w:tcBorders>
              <w:top w:val="single" w:sz="4" w:space="0" w:color="000000"/>
              <w:left w:val="single" w:sz="4" w:space="0" w:color="000000"/>
              <w:bottom w:val="single" w:sz="4" w:space="0" w:color="000000"/>
              <w:right w:val="single" w:sz="4" w:space="0" w:color="000000"/>
            </w:tcBorders>
          </w:tcPr>
          <w:p w14:paraId="736DE9FC" w14:textId="77777777" w:rsidR="0024510B" w:rsidRDefault="009E4ABA">
            <w:pPr>
              <w:spacing w:after="0"/>
              <w:jc w:val="center"/>
            </w:pPr>
            <w:r>
              <w:rPr>
                <w:b/>
              </w:rPr>
              <w:t>Type</w:t>
            </w:r>
          </w:p>
        </w:tc>
        <w:tc>
          <w:tcPr>
            <w:tcW w:w="5317" w:type="dxa"/>
            <w:tcBorders>
              <w:top w:val="single" w:sz="4" w:space="0" w:color="000000"/>
              <w:left w:val="single" w:sz="4" w:space="0" w:color="000000"/>
              <w:bottom w:val="single" w:sz="4" w:space="0" w:color="000000"/>
              <w:right w:val="single" w:sz="4" w:space="0" w:color="000000"/>
            </w:tcBorders>
          </w:tcPr>
          <w:p w14:paraId="5AB664C7" w14:textId="77777777" w:rsidR="0024510B" w:rsidRDefault="009E4ABA">
            <w:pPr>
              <w:spacing w:after="0"/>
              <w:jc w:val="center"/>
            </w:pPr>
            <w:r>
              <w:rPr>
                <w:b/>
              </w:rPr>
              <w:t>Description</w:t>
            </w:r>
          </w:p>
        </w:tc>
        <w:tc>
          <w:tcPr>
            <w:tcW w:w="1989" w:type="dxa"/>
            <w:tcBorders>
              <w:top w:val="single" w:sz="4" w:space="0" w:color="000000"/>
              <w:left w:val="single" w:sz="4" w:space="0" w:color="000000"/>
              <w:bottom w:val="single" w:sz="4" w:space="0" w:color="000000"/>
              <w:right w:val="single" w:sz="4" w:space="0" w:color="000000"/>
            </w:tcBorders>
          </w:tcPr>
          <w:p w14:paraId="2245066E" w14:textId="77777777" w:rsidR="0024510B" w:rsidRDefault="009E4ABA">
            <w:pPr>
              <w:spacing w:after="0" w:line="259" w:lineRule="auto"/>
            </w:pPr>
            <w:r>
              <w:rPr>
                <w:b/>
              </w:rPr>
              <w:t>Verdict</w:t>
            </w:r>
          </w:p>
        </w:tc>
      </w:tr>
      <w:tr w:rsidR="0024510B" w14:paraId="2124B88B" w14:textId="77777777">
        <w:tc>
          <w:tcPr>
            <w:tcW w:w="790" w:type="dxa"/>
            <w:tcBorders>
              <w:top w:val="single" w:sz="4" w:space="0" w:color="000000"/>
              <w:left w:val="single" w:sz="4" w:space="0" w:color="000000"/>
              <w:bottom w:val="single" w:sz="4" w:space="0" w:color="000000"/>
              <w:right w:val="single" w:sz="4" w:space="0" w:color="000000"/>
            </w:tcBorders>
          </w:tcPr>
          <w:p w14:paraId="21938063" w14:textId="77777777" w:rsidR="0024510B" w:rsidRDefault="009E4ABA">
            <w:pPr>
              <w:spacing w:after="0" w:line="259" w:lineRule="auto"/>
            </w:pPr>
            <w:r>
              <w:t>1</w:t>
            </w:r>
          </w:p>
        </w:tc>
        <w:tc>
          <w:tcPr>
            <w:tcW w:w="1241" w:type="dxa"/>
            <w:tcBorders>
              <w:top w:val="single" w:sz="4" w:space="0" w:color="000000"/>
              <w:left w:val="single" w:sz="4" w:space="0" w:color="000000"/>
              <w:bottom w:val="single" w:sz="4" w:space="0" w:color="000000"/>
              <w:right w:val="single" w:sz="4" w:space="0" w:color="000000"/>
            </w:tcBorders>
          </w:tcPr>
          <w:p w14:paraId="32B11D4C" w14:textId="77777777" w:rsidR="0024510B" w:rsidRDefault="000B60D6">
            <w:pPr>
              <w:spacing w:after="0" w:line="259" w:lineRule="auto"/>
            </w:pPr>
            <w:r>
              <w:t>Stimulus</w:t>
            </w:r>
          </w:p>
        </w:tc>
        <w:tc>
          <w:tcPr>
            <w:tcW w:w="5317" w:type="dxa"/>
            <w:tcBorders>
              <w:top w:val="single" w:sz="4" w:space="0" w:color="000000"/>
              <w:left w:val="single" w:sz="4" w:space="0" w:color="000000"/>
              <w:bottom w:val="single" w:sz="4" w:space="0" w:color="000000"/>
              <w:right w:val="single" w:sz="4" w:space="0" w:color="000000"/>
            </w:tcBorders>
          </w:tcPr>
          <w:p w14:paraId="4FBDC373"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2000" w:type="dxa"/>
            <w:gridSpan w:val="2"/>
            <w:tcBorders>
              <w:top w:val="single" w:sz="4" w:space="0" w:color="000000"/>
              <w:left w:val="single" w:sz="4" w:space="0" w:color="000000"/>
              <w:bottom w:val="single" w:sz="4" w:space="0" w:color="000000"/>
              <w:right w:val="single" w:sz="4" w:space="0" w:color="000000"/>
            </w:tcBorders>
          </w:tcPr>
          <w:p w14:paraId="3E00009F" w14:textId="77777777" w:rsidR="0024510B" w:rsidRDefault="0024510B">
            <w:pPr>
              <w:spacing w:after="0" w:line="259" w:lineRule="auto"/>
            </w:pPr>
          </w:p>
        </w:tc>
      </w:tr>
      <w:tr w:rsidR="0024510B" w14:paraId="5ECBECEA" w14:textId="77777777">
        <w:trPr>
          <w:gridAfter w:val="1"/>
          <w:wAfter w:w="11" w:type="dxa"/>
        </w:trPr>
        <w:tc>
          <w:tcPr>
            <w:tcW w:w="790" w:type="dxa"/>
            <w:tcBorders>
              <w:top w:val="single" w:sz="4" w:space="0" w:color="000000"/>
              <w:left w:val="single" w:sz="4" w:space="0" w:color="000000"/>
              <w:bottom w:val="single" w:sz="4" w:space="0" w:color="000000"/>
              <w:right w:val="single" w:sz="4" w:space="0" w:color="000000"/>
            </w:tcBorders>
          </w:tcPr>
          <w:p w14:paraId="18C86BBD" w14:textId="77777777" w:rsidR="0024510B" w:rsidRDefault="009E4ABA">
            <w:pPr>
              <w:spacing w:after="0" w:line="259" w:lineRule="auto"/>
            </w:pPr>
            <w:r>
              <w:t>2</w:t>
            </w:r>
          </w:p>
        </w:tc>
        <w:tc>
          <w:tcPr>
            <w:tcW w:w="1241" w:type="dxa"/>
            <w:tcBorders>
              <w:top w:val="single" w:sz="4" w:space="0" w:color="000000"/>
              <w:left w:val="single" w:sz="4" w:space="0" w:color="000000"/>
              <w:bottom w:val="single" w:sz="4" w:space="0" w:color="000000"/>
              <w:right w:val="single" w:sz="4" w:space="0" w:color="000000"/>
            </w:tcBorders>
          </w:tcPr>
          <w:p w14:paraId="5BD9F0D3" w14:textId="77777777" w:rsidR="0024510B" w:rsidRDefault="009E4ABA">
            <w:pPr>
              <w:spacing w:after="0" w:line="259" w:lineRule="auto"/>
            </w:pPr>
            <w:r>
              <w:t>Verify</w:t>
            </w:r>
          </w:p>
        </w:tc>
        <w:tc>
          <w:tcPr>
            <w:tcW w:w="5317" w:type="dxa"/>
            <w:tcBorders>
              <w:top w:val="single" w:sz="4" w:space="0" w:color="000000"/>
              <w:left w:val="single" w:sz="4" w:space="0" w:color="000000"/>
              <w:bottom w:val="single" w:sz="4" w:space="0" w:color="000000"/>
              <w:right w:val="single" w:sz="4" w:space="0" w:color="000000"/>
            </w:tcBorders>
          </w:tcPr>
          <w:p w14:paraId="52F8AD36" w14:textId="77777777" w:rsidR="0024510B" w:rsidRDefault="009E4ABA">
            <w:pPr>
              <w:spacing w:after="0" w:line="259" w:lineRule="auto"/>
            </w:pPr>
            <w:proofErr w:type="spellStart"/>
            <w:r>
              <w:t>DE_VehicleLength</w:t>
            </w:r>
            <w:proofErr w:type="spellEnd"/>
            <w:r>
              <w:t xml:space="preserve"> and </w:t>
            </w:r>
            <w:proofErr w:type="spellStart"/>
            <w:r>
              <w:t>DE_VehicleWidth</w:t>
            </w:r>
            <w:proofErr w:type="spellEnd"/>
            <w:r>
              <w:t xml:space="preserve"> are accurate to within </w:t>
            </w:r>
            <w:proofErr w:type="spellStart"/>
            <w:r>
              <w:t>vSizeAccuracy</w:t>
            </w:r>
            <w:proofErr w:type="spellEnd"/>
            <w:r>
              <w:t xml:space="preserve"> of actual vehicle length and width</w:t>
            </w:r>
          </w:p>
        </w:tc>
        <w:tc>
          <w:tcPr>
            <w:tcW w:w="1989" w:type="dxa"/>
            <w:tcBorders>
              <w:top w:val="single" w:sz="4" w:space="0" w:color="000000"/>
              <w:left w:val="single" w:sz="4" w:space="0" w:color="000000"/>
              <w:bottom w:val="single" w:sz="4" w:space="0" w:color="000000"/>
              <w:right w:val="single" w:sz="4" w:space="0" w:color="000000"/>
            </w:tcBorders>
          </w:tcPr>
          <w:p w14:paraId="2919D34D" w14:textId="77777777" w:rsidR="0024510B" w:rsidRDefault="009E4ABA">
            <w:pPr>
              <w:spacing w:after="0" w:line="259" w:lineRule="auto"/>
            </w:pPr>
            <w:r>
              <w:t>Pass / Fail</w:t>
            </w:r>
          </w:p>
        </w:tc>
      </w:tr>
    </w:tbl>
    <w:p w14:paraId="504CB2D6" w14:textId="77777777" w:rsidR="0024510B" w:rsidRDefault="0024510B"/>
    <w:p w14:paraId="68C41C8C" w14:textId="77777777" w:rsidR="0024510B" w:rsidRDefault="0024510B"/>
    <w:tbl>
      <w:tblPr>
        <w:tblStyle w:val="aff2"/>
        <w:tblW w:w="9338" w:type="dxa"/>
        <w:tblInd w:w="7" w:type="dxa"/>
        <w:tblLayout w:type="fixed"/>
        <w:tblLook w:val="0000" w:firstRow="0" w:lastRow="0" w:firstColumn="0" w:lastColumn="0" w:noHBand="0" w:noVBand="0"/>
      </w:tblPr>
      <w:tblGrid>
        <w:gridCol w:w="807"/>
        <w:gridCol w:w="991"/>
        <w:gridCol w:w="5490"/>
        <w:gridCol w:w="2050"/>
      </w:tblGrid>
      <w:tr w:rsidR="0024510B" w14:paraId="528AC505"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468810BC" w14:textId="77777777" w:rsidR="0024510B" w:rsidRDefault="009E4ABA">
            <w:pPr>
              <w:spacing w:after="0"/>
            </w:pPr>
            <w:r>
              <w:rPr>
                <w:b/>
              </w:rPr>
              <w:t>Identifier</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6CF6C905" w14:textId="41E53510" w:rsidR="0024510B" w:rsidRDefault="009E4ABA">
            <w:pPr>
              <w:tabs>
                <w:tab w:val="left" w:pos="2050"/>
              </w:tabs>
              <w:spacing w:after="0"/>
            </w:pPr>
            <w:r>
              <w:t>TP-BSM-</w:t>
            </w:r>
            <w:r w:rsidR="0025198F">
              <w:t>S</w:t>
            </w:r>
            <w:r w:rsidR="0032330E">
              <w:t>T</w:t>
            </w:r>
            <w:r>
              <w:t>-BI-1</w:t>
            </w:r>
            <w:r w:rsidR="00867F9A">
              <w:t>9</w:t>
            </w:r>
          </w:p>
        </w:tc>
      </w:tr>
      <w:tr w:rsidR="0024510B" w14:paraId="6A346696"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30B52290" w14:textId="77777777" w:rsidR="0024510B" w:rsidRDefault="009E4ABA">
            <w:pPr>
              <w:spacing w:after="0"/>
            </w:pPr>
            <w:r>
              <w:rPr>
                <w:b/>
              </w:rPr>
              <w:t>Test Objective</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2FFBCEAC" w14:textId="77777777" w:rsidR="0024510B" w:rsidRDefault="009E4ABA">
            <w:pPr>
              <w:spacing w:after="0"/>
            </w:pPr>
            <w:r>
              <w:t>Verify IUT does not send data elements/frames not required in the J2945/1 specification</w:t>
            </w:r>
          </w:p>
        </w:tc>
      </w:tr>
      <w:tr w:rsidR="0024510B" w14:paraId="1B7398B8"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77507AFB" w14:textId="77777777" w:rsidR="0024510B" w:rsidRDefault="009E4ABA">
            <w:pPr>
              <w:spacing w:after="0"/>
            </w:pPr>
            <w:r>
              <w:rPr>
                <w:b/>
              </w:rPr>
              <w:t>Test Configuration</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658ADE00" w14:textId="3BE642FE" w:rsidR="0024510B" w:rsidRDefault="009E4ABA">
            <w:pPr>
              <w:spacing w:after="0"/>
            </w:pPr>
            <w:r>
              <w:t>TC</w:t>
            </w:r>
            <w:r w:rsidR="0025198F">
              <w:t>1</w:t>
            </w:r>
          </w:p>
        </w:tc>
      </w:tr>
      <w:tr w:rsidR="0024510B" w14:paraId="547BB61E"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3CB681D7" w14:textId="77777777" w:rsidR="0024510B" w:rsidRDefault="009E4ABA">
            <w:pPr>
              <w:spacing w:after="0"/>
            </w:pPr>
            <w:r>
              <w:rPr>
                <w:b/>
              </w:rPr>
              <w:t>Reference:</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409FFB62" w14:textId="77777777" w:rsidR="0024510B" w:rsidRDefault="009E4ABA">
            <w:pPr>
              <w:spacing w:after="0"/>
            </w:pPr>
            <w:r>
              <w:t>V2V-BSMTX-DATAACC-050</w:t>
            </w:r>
          </w:p>
        </w:tc>
      </w:tr>
      <w:tr w:rsidR="0024510B" w14:paraId="78EBF7FC"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29067CBC" w14:textId="77777777" w:rsidR="0024510B" w:rsidRDefault="009E4ABA">
            <w:pPr>
              <w:spacing w:after="0"/>
              <w:jc w:val="center"/>
            </w:pPr>
            <w:r>
              <w:rPr>
                <w:b/>
              </w:rPr>
              <w:t>Pre-test conditions</w:t>
            </w:r>
          </w:p>
        </w:tc>
      </w:tr>
      <w:tr w:rsidR="0024510B" w14:paraId="38C77764"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71B14596" w14:textId="147C0527" w:rsidR="0024510B" w:rsidRDefault="009E4ABA">
            <w:pPr>
              <w:numPr>
                <w:ilvl w:val="0"/>
                <w:numId w:val="2"/>
              </w:numPr>
              <w:spacing w:after="0" w:line="259" w:lineRule="auto"/>
              <w:ind w:hanging="360"/>
              <w:contextualSpacing/>
            </w:pPr>
            <w:r>
              <w:t>The IUT is in the initial state</w:t>
            </w:r>
          </w:p>
        </w:tc>
      </w:tr>
      <w:tr w:rsidR="0024510B" w14:paraId="33E78D43"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573C0062" w14:textId="77777777" w:rsidR="0024510B" w:rsidRDefault="009E4ABA">
            <w:pPr>
              <w:spacing w:after="0"/>
              <w:jc w:val="center"/>
            </w:pPr>
            <w:r>
              <w:rPr>
                <w:b/>
              </w:rPr>
              <w:t>Test Sequence</w:t>
            </w:r>
          </w:p>
        </w:tc>
      </w:tr>
      <w:tr w:rsidR="0024510B" w14:paraId="7BD282FE" w14:textId="77777777">
        <w:tc>
          <w:tcPr>
            <w:tcW w:w="807" w:type="dxa"/>
            <w:tcBorders>
              <w:top w:val="single" w:sz="4" w:space="0" w:color="000000"/>
              <w:left w:val="single" w:sz="4" w:space="0" w:color="000000"/>
              <w:bottom w:val="single" w:sz="4" w:space="0" w:color="000000"/>
              <w:right w:val="single" w:sz="4" w:space="0" w:color="000000"/>
            </w:tcBorders>
          </w:tcPr>
          <w:p w14:paraId="55231F20" w14:textId="77777777" w:rsidR="0024510B" w:rsidRDefault="009E4ABA">
            <w:pPr>
              <w:spacing w:after="0"/>
              <w:jc w:val="center"/>
            </w:pPr>
            <w:r>
              <w:rPr>
                <w:b/>
              </w:rPr>
              <w:t>Step</w:t>
            </w:r>
          </w:p>
        </w:tc>
        <w:tc>
          <w:tcPr>
            <w:tcW w:w="991" w:type="dxa"/>
            <w:tcBorders>
              <w:top w:val="single" w:sz="4" w:space="0" w:color="000000"/>
              <w:left w:val="single" w:sz="4" w:space="0" w:color="000000"/>
              <w:bottom w:val="single" w:sz="4" w:space="0" w:color="000000"/>
              <w:right w:val="single" w:sz="4" w:space="0" w:color="000000"/>
            </w:tcBorders>
          </w:tcPr>
          <w:p w14:paraId="3F6DFC05" w14:textId="77777777" w:rsidR="0024510B" w:rsidRDefault="009E4ABA">
            <w:pPr>
              <w:spacing w:after="0"/>
              <w:jc w:val="center"/>
            </w:pPr>
            <w:r>
              <w:rPr>
                <w:b/>
              </w:rPr>
              <w:t>Type</w:t>
            </w:r>
          </w:p>
        </w:tc>
        <w:tc>
          <w:tcPr>
            <w:tcW w:w="5490" w:type="dxa"/>
            <w:tcBorders>
              <w:top w:val="single" w:sz="4" w:space="0" w:color="000000"/>
              <w:left w:val="single" w:sz="4" w:space="0" w:color="000000"/>
              <w:bottom w:val="single" w:sz="4" w:space="0" w:color="000000"/>
              <w:right w:val="single" w:sz="4" w:space="0" w:color="000000"/>
            </w:tcBorders>
          </w:tcPr>
          <w:p w14:paraId="796A2D25" w14:textId="77777777" w:rsidR="0024510B" w:rsidRDefault="009E4ABA">
            <w:pPr>
              <w:spacing w:after="0"/>
              <w:jc w:val="center"/>
            </w:pPr>
            <w:r>
              <w:rPr>
                <w:b/>
              </w:rPr>
              <w:t>Description</w:t>
            </w:r>
          </w:p>
        </w:tc>
        <w:tc>
          <w:tcPr>
            <w:tcW w:w="2050" w:type="dxa"/>
            <w:tcBorders>
              <w:top w:val="single" w:sz="4" w:space="0" w:color="000000"/>
              <w:left w:val="single" w:sz="4" w:space="0" w:color="000000"/>
              <w:bottom w:val="single" w:sz="4" w:space="0" w:color="000000"/>
              <w:right w:val="single" w:sz="4" w:space="0" w:color="000000"/>
            </w:tcBorders>
          </w:tcPr>
          <w:p w14:paraId="7952E2C4" w14:textId="77777777" w:rsidR="0024510B" w:rsidRDefault="009E4ABA">
            <w:pPr>
              <w:spacing w:after="0" w:line="259" w:lineRule="auto"/>
            </w:pPr>
            <w:r>
              <w:rPr>
                <w:b/>
              </w:rPr>
              <w:t>Verdict</w:t>
            </w:r>
          </w:p>
        </w:tc>
      </w:tr>
      <w:tr w:rsidR="0024510B" w14:paraId="3A1D55E2" w14:textId="77777777">
        <w:tc>
          <w:tcPr>
            <w:tcW w:w="807" w:type="dxa"/>
            <w:tcBorders>
              <w:top w:val="single" w:sz="4" w:space="0" w:color="000000"/>
              <w:left w:val="single" w:sz="4" w:space="0" w:color="000000"/>
              <w:bottom w:val="single" w:sz="4" w:space="0" w:color="000000"/>
              <w:right w:val="single" w:sz="4" w:space="0" w:color="000000"/>
            </w:tcBorders>
          </w:tcPr>
          <w:p w14:paraId="55F84BF9" w14:textId="77777777" w:rsidR="0024510B" w:rsidRDefault="009E4ABA">
            <w:pPr>
              <w:spacing w:after="0"/>
            </w:pPr>
            <w:r>
              <w:t>1</w:t>
            </w:r>
          </w:p>
        </w:tc>
        <w:tc>
          <w:tcPr>
            <w:tcW w:w="991" w:type="dxa"/>
            <w:tcBorders>
              <w:top w:val="single" w:sz="4" w:space="0" w:color="000000"/>
              <w:left w:val="single" w:sz="4" w:space="0" w:color="000000"/>
              <w:bottom w:val="single" w:sz="4" w:space="0" w:color="000000"/>
              <w:right w:val="single" w:sz="4" w:space="0" w:color="000000"/>
            </w:tcBorders>
          </w:tcPr>
          <w:p w14:paraId="3187797B" w14:textId="77777777" w:rsidR="0024510B" w:rsidRDefault="000B60D6">
            <w:pPr>
              <w:spacing w:after="0"/>
            </w:pPr>
            <w:r>
              <w:t>Stimulus</w:t>
            </w:r>
          </w:p>
        </w:tc>
        <w:tc>
          <w:tcPr>
            <w:tcW w:w="5490" w:type="dxa"/>
            <w:tcBorders>
              <w:top w:val="single" w:sz="4" w:space="0" w:color="000000"/>
              <w:left w:val="single" w:sz="4" w:space="0" w:color="000000"/>
              <w:bottom w:val="single" w:sz="4" w:space="0" w:color="000000"/>
              <w:right w:val="single" w:sz="4" w:space="0" w:color="000000"/>
            </w:tcBorders>
          </w:tcPr>
          <w:p w14:paraId="354C3E59" w14:textId="77777777" w:rsidR="0024510B" w:rsidRDefault="009E4ABA">
            <w:pPr>
              <w:spacing w:after="0"/>
            </w:pPr>
            <w:r>
              <w:t>A BSM is sent</w:t>
            </w:r>
          </w:p>
        </w:tc>
        <w:tc>
          <w:tcPr>
            <w:tcW w:w="2050" w:type="dxa"/>
            <w:tcBorders>
              <w:top w:val="single" w:sz="4" w:space="0" w:color="000000"/>
              <w:left w:val="single" w:sz="4" w:space="0" w:color="000000"/>
              <w:bottom w:val="single" w:sz="4" w:space="0" w:color="000000"/>
              <w:right w:val="single" w:sz="4" w:space="0" w:color="000000"/>
            </w:tcBorders>
          </w:tcPr>
          <w:p w14:paraId="4900ADEE" w14:textId="77777777" w:rsidR="0024510B" w:rsidRDefault="0024510B">
            <w:pPr>
              <w:spacing w:after="0" w:line="259" w:lineRule="auto"/>
            </w:pPr>
          </w:p>
        </w:tc>
      </w:tr>
      <w:tr w:rsidR="0024510B" w14:paraId="32DA018E" w14:textId="77777777">
        <w:tc>
          <w:tcPr>
            <w:tcW w:w="807" w:type="dxa"/>
            <w:tcBorders>
              <w:top w:val="single" w:sz="4" w:space="0" w:color="000000"/>
              <w:left w:val="single" w:sz="4" w:space="0" w:color="000000"/>
              <w:bottom w:val="single" w:sz="4" w:space="0" w:color="000000"/>
              <w:right w:val="single" w:sz="4" w:space="0" w:color="000000"/>
            </w:tcBorders>
          </w:tcPr>
          <w:p w14:paraId="12749173" w14:textId="77777777" w:rsidR="0024510B" w:rsidRDefault="009E4ABA">
            <w:pPr>
              <w:spacing w:after="0"/>
            </w:pPr>
            <w:r>
              <w:t>2</w:t>
            </w:r>
          </w:p>
        </w:tc>
        <w:tc>
          <w:tcPr>
            <w:tcW w:w="991" w:type="dxa"/>
            <w:tcBorders>
              <w:top w:val="single" w:sz="4" w:space="0" w:color="000000"/>
              <w:left w:val="single" w:sz="4" w:space="0" w:color="000000"/>
              <w:bottom w:val="single" w:sz="4" w:space="0" w:color="000000"/>
              <w:right w:val="single" w:sz="4" w:space="0" w:color="000000"/>
            </w:tcBorders>
          </w:tcPr>
          <w:p w14:paraId="1CFCB428" w14:textId="77777777" w:rsidR="0024510B" w:rsidRDefault="009E4ABA">
            <w:pPr>
              <w:spacing w:after="0"/>
            </w:pPr>
            <w:r>
              <w:t>Verify</w:t>
            </w:r>
          </w:p>
        </w:tc>
        <w:tc>
          <w:tcPr>
            <w:tcW w:w="5490" w:type="dxa"/>
            <w:tcBorders>
              <w:top w:val="single" w:sz="4" w:space="0" w:color="000000"/>
              <w:left w:val="single" w:sz="4" w:space="0" w:color="000000"/>
              <w:bottom w:val="single" w:sz="4" w:space="0" w:color="000000"/>
              <w:right w:val="single" w:sz="4" w:space="0" w:color="000000"/>
            </w:tcBorders>
          </w:tcPr>
          <w:p w14:paraId="25983208" w14:textId="1F3C9C01" w:rsidR="0024510B" w:rsidRDefault="009E4ABA">
            <w:pPr>
              <w:spacing w:after="0"/>
            </w:pPr>
            <w:r>
              <w:t>There are no</w:t>
            </w:r>
            <w:r w:rsidR="008F57EE">
              <w:t xml:space="preserve"> </w:t>
            </w:r>
            <w:proofErr w:type="spellStart"/>
            <w:r w:rsidR="008F57EE">
              <w:t>unallowed</w:t>
            </w:r>
            <w:proofErr w:type="spellEnd"/>
            <w:r>
              <w:t xml:space="preserve"> data elements contained within the BSM</w:t>
            </w:r>
          </w:p>
        </w:tc>
        <w:tc>
          <w:tcPr>
            <w:tcW w:w="2050" w:type="dxa"/>
            <w:tcBorders>
              <w:top w:val="single" w:sz="4" w:space="0" w:color="000000"/>
              <w:left w:val="single" w:sz="4" w:space="0" w:color="000000"/>
              <w:bottom w:val="single" w:sz="4" w:space="0" w:color="000000"/>
              <w:right w:val="single" w:sz="4" w:space="0" w:color="000000"/>
            </w:tcBorders>
          </w:tcPr>
          <w:p w14:paraId="5AC42C07" w14:textId="77777777" w:rsidR="0024510B" w:rsidRDefault="009E4ABA">
            <w:pPr>
              <w:spacing w:after="0" w:line="259" w:lineRule="auto"/>
            </w:pPr>
            <w:r>
              <w:t>Pass / Fail</w:t>
            </w:r>
          </w:p>
        </w:tc>
      </w:tr>
    </w:tbl>
    <w:p w14:paraId="707A6579" w14:textId="77777777" w:rsidR="0024510B" w:rsidRDefault="0024510B"/>
    <w:p w14:paraId="2293B856" w14:textId="77777777" w:rsidR="0024510B" w:rsidRDefault="009E4ABA">
      <w:pPr>
        <w:pStyle w:val="Heading3"/>
        <w:numPr>
          <w:ilvl w:val="2"/>
          <w:numId w:val="1"/>
        </w:numPr>
      </w:pPr>
      <w:bookmarkStart w:id="75" w:name="h.1v1yuxt" w:colFirst="0" w:colLast="0"/>
      <w:bookmarkStart w:id="76" w:name="_Toc481152945"/>
      <w:bookmarkEnd w:id="75"/>
      <w:r>
        <w:t>Internal Timing and Prioritization</w:t>
      </w:r>
      <w:bookmarkEnd w:id="76"/>
    </w:p>
    <w:p w14:paraId="1C11F2B7" w14:textId="77777777" w:rsidR="0024510B" w:rsidRDefault="0024510B"/>
    <w:tbl>
      <w:tblPr>
        <w:tblStyle w:val="aff4"/>
        <w:tblW w:w="9360" w:type="dxa"/>
        <w:tblInd w:w="-4" w:type="dxa"/>
        <w:tblLayout w:type="fixed"/>
        <w:tblLook w:val="0000" w:firstRow="0" w:lastRow="0" w:firstColumn="0" w:lastColumn="0" w:noHBand="0" w:noVBand="0"/>
      </w:tblPr>
      <w:tblGrid>
        <w:gridCol w:w="737"/>
        <w:gridCol w:w="1063"/>
        <w:gridCol w:w="5580"/>
        <w:gridCol w:w="1980"/>
      </w:tblGrid>
      <w:tr w:rsidR="0024510B" w14:paraId="1744168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799141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6A3DC37" w14:textId="4FFA0C86" w:rsidR="0024510B" w:rsidRDefault="009E4ABA">
            <w:pPr>
              <w:tabs>
                <w:tab w:val="left" w:pos="2050"/>
              </w:tabs>
              <w:spacing w:after="0"/>
            </w:pPr>
            <w:r>
              <w:t>TP-BSM-</w:t>
            </w:r>
            <w:r w:rsidR="007D1EE2">
              <w:t>ST</w:t>
            </w:r>
            <w:r>
              <w:t>-BV-</w:t>
            </w:r>
            <w:r w:rsidR="00867F9A">
              <w:t>20</w:t>
            </w:r>
            <w:r w:rsidR="00504283">
              <w:t>-V</w:t>
            </w:r>
          </w:p>
        </w:tc>
      </w:tr>
      <w:tr w:rsidR="0024510B" w14:paraId="2419B16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A2200A2"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7EFF6B" w14:textId="160D291D" w:rsidR="0024510B" w:rsidRDefault="002E1905">
            <w:pPr>
              <w:spacing w:after="0"/>
            </w:pPr>
            <w:r>
              <w:t>Verify the IUT’s system</w:t>
            </w:r>
            <w:r w:rsidR="009E4ABA">
              <w:t xml:space="preserve"> clock is synchronized to facilitate communication</w:t>
            </w:r>
          </w:p>
        </w:tc>
      </w:tr>
      <w:tr w:rsidR="0024510B" w14:paraId="177C822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8B73D8C"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C0CCC4" w14:textId="00820C9F" w:rsidR="0024510B" w:rsidRDefault="009E4ABA">
            <w:pPr>
              <w:spacing w:after="0"/>
            </w:pPr>
            <w:r>
              <w:t>TC</w:t>
            </w:r>
            <w:r w:rsidR="009D71EA">
              <w:t>1</w:t>
            </w:r>
          </w:p>
        </w:tc>
      </w:tr>
      <w:tr w:rsidR="0024510B" w14:paraId="39D780C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E99CAE4"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D095390" w14:textId="77777777" w:rsidR="0024510B" w:rsidRDefault="009E4ABA">
            <w:pPr>
              <w:spacing w:after="0"/>
            </w:pPr>
            <w:r>
              <w:t>V2V-POSTIM-SYSTIMCOORD-[001-002]</w:t>
            </w:r>
          </w:p>
        </w:tc>
      </w:tr>
      <w:tr w:rsidR="0024510B" w14:paraId="497EF13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B73EE05" w14:textId="77777777" w:rsidR="0024510B" w:rsidRDefault="009E4ABA">
            <w:pPr>
              <w:spacing w:after="0"/>
              <w:jc w:val="center"/>
            </w:pPr>
            <w:r>
              <w:rPr>
                <w:b/>
              </w:rPr>
              <w:lastRenderedPageBreak/>
              <w:t>Pre-test conditions</w:t>
            </w:r>
          </w:p>
        </w:tc>
      </w:tr>
      <w:tr w:rsidR="0024510B" w14:paraId="6BD2F02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5F96636" w14:textId="77777777" w:rsidR="0024510B" w:rsidRDefault="009E4ABA">
            <w:pPr>
              <w:numPr>
                <w:ilvl w:val="0"/>
                <w:numId w:val="2"/>
              </w:numPr>
              <w:spacing w:after="0" w:line="259" w:lineRule="auto"/>
              <w:ind w:hanging="360"/>
              <w:contextualSpacing/>
            </w:pPr>
            <w:r>
              <w:t>The IUT is in the initial state</w:t>
            </w:r>
          </w:p>
        </w:tc>
      </w:tr>
      <w:tr w:rsidR="0024510B" w14:paraId="46471F3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549790" w14:textId="77777777" w:rsidR="0024510B" w:rsidRDefault="009E4ABA">
            <w:pPr>
              <w:keepNext/>
              <w:spacing w:after="0"/>
              <w:jc w:val="center"/>
            </w:pPr>
            <w:r>
              <w:rPr>
                <w:b/>
              </w:rPr>
              <w:t>Test Sequence</w:t>
            </w:r>
          </w:p>
        </w:tc>
      </w:tr>
      <w:tr w:rsidR="0024510B" w14:paraId="06E2F682" w14:textId="77777777">
        <w:tc>
          <w:tcPr>
            <w:tcW w:w="737" w:type="dxa"/>
            <w:tcBorders>
              <w:top w:val="single" w:sz="4" w:space="0" w:color="000000"/>
              <w:left w:val="single" w:sz="4" w:space="0" w:color="000000"/>
              <w:bottom w:val="single" w:sz="4" w:space="0" w:color="000000"/>
              <w:right w:val="single" w:sz="4" w:space="0" w:color="000000"/>
            </w:tcBorders>
          </w:tcPr>
          <w:p w14:paraId="31847743" w14:textId="77777777" w:rsidR="0024510B" w:rsidRDefault="009E4ABA">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1E024B9" w14:textId="77777777" w:rsidR="0024510B" w:rsidRDefault="009E4ABA">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EEDAFD0" w14:textId="77777777" w:rsidR="0024510B" w:rsidRDefault="009E4ABA">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F7E99E7" w14:textId="77777777" w:rsidR="0024510B" w:rsidRDefault="009E4ABA">
            <w:pPr>
              <w:keepNext/>
              <w:spacing w:after="0" w:line="259" w:lineRule="auto"/>
            </w:pPr>
            <w:r>
              <w:rPr>
                <w:b/>
              </w:rPr>
              <w:t>Verdict</w:t>
            </w:r>
          </w:p>
        </w:tc>
      </w:tr>
      <w:tr w:rsidR="0024510B" w14:paraId="6A259D64" w14:textId="77777777">
        <w:tc>
          <w:tcPr>
            <w:tcW w:w="737" w:type="dxa"/>
            <w:tcBorders>
              <w:top w:val="single" w:sz="4" w:space="0" w:color="000000"/>
              <w:left w:val="single" w:sz="4" w:space="0" w:color="000000"/>
              <w:bottom w:val="single" w:sz="4" w:space="0" w:color="000000"/>
              <w:right w:val="single" w:sz="4" w:space="0" w:color="000000"/>
            </w:tcBorders>
          </w:tcPr>
          <w:p w14:paraId="4C17868F" w14:textId="77777777" w:rsidR="0024510B" w:rsidRDefault="009E4ABA">
            <w:pPr>
              <w:keepNext/>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3D91F1AB" w14:textId="77777777" w:rsidR="0024510B" w:rsidRDefault="009E4ABA">
            <w:pPr>
              <w:keepNext/>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2F0FF2B" w14:textId="3C98E7BF" w:rsidR="0024510B" w:rsidRDefault="001E3273">
            <w:pPr>
              <w:keepNext/>
              <w:tabs>
                <w:tab w:val="center" w:pos="2786"/>
              </w:tabs>
              <w:spacing w:after="0"/>
            </w:pPr>
            <w:r>
              <w:t xml:space="preserve">The output of the IUT’s reference clock </w:t>
            </w:r>
            <w:r w:rsidR="009E4ABA">
              <w:t>conforms to UTC</w:t>
            </w:r>
          </w:p>
        </w:tc>
        <w:tc>
          <w:tcPr>
            <w:tcW w:w="1980" w:type="dxa"/>
            <w:tcBorders>
              <w:top w:val="single" w:sz="4" w:space="0" w:color="000000"/>
              <w:left w:val="single" w:sz="4" w:space="0" w:color="000000"/>
              <w:bottom w:val="single" w:sz="4" w:space="0" w:color="000000"/>
              <w:right w:val="single" w:sz="4" w:space="0" w:color="000000"/>
            </w:tcBorders>
          </w:tcPr>
          <w:p w14:paraId="1279EA7E" w14:textId="77777777" w:rsidR="0024510B" w:rsidRDefault="009E4ABA">
            <w:pPr>
              <w:keepNext/>
              <w:spacing w:after="0" w:line="259" w:lineRule="auto"/>
            </w:pPr>
            <w:r>
              <w:t>Pass / Fail</w:t>
            </w:r>
          </w:p>
        </w:tc>
      </w:tr>
      <w:tr w:rsidR="0024510B" w14:paraId="7B7D69A8" w14:textId="77777777">
        <w:tc>
          <w:tcPr>
            <w:tcW w:w="737" w:type="dxa"/>
            <w:tcBorders>
              <w:top w:val="single" w:sz="4" w:space="0" w:color="000000"/>
              <w:left w:val="single" w:sz="4" w:space="0" w:color="000000"/>
              <w:bottom w:val="single" w:sz="4" w:space="0" w:color="000000"/>
              <w:right w:val="single" w:sz="4" w:space="0" w:color="000000"/>
            </w:tcBorders>
          </w:tcPr>
          <w:p w14:paraId="4013F951" w14:textId="77777777" w:rsidR="0024510B" w:rsidRDefault="009E4ABA">
            <w:pPr>
              <w:keepNext/>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59507928" w14:textId="77777777" w:rsidR="0024510B" w:rsidRDefault="009E4ABA">
            <w:pPr>
              <w:keepNext/>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F44E079" w14:textId="10EC1252" w:rsidR="0024510B" w:rsidRDefault="00234E01">
            <w:pPr>
              <w:keepNext/>
              <w:spacing w:after="0" w:line="259" w:lineRule="auto"/>
            </w:pPr>
            <w:r>
              <w:t>The vendor verifies that t</w:t>
            </w:r>
            <w:r w:rsidR="002E1905">
              <w:t>he IUT’s system</w:t>
            </w:r>
            <w:r w:rsidR="009E4ABA">
              <w:t xml:space="preserve"> clock is within </w:t>
            </w:r>
            <w:proofErr w:type="spellStart"/>
            <w:r w:rsidR="009E4ABA">
              <w:t>vTimeAccuracy</w:t>
            </w:r>
            <w:proofErr w:type="spellEnd"/>
            <w:r w:rsidR="009E4ABA">
              <w:t xml:space="preserve"> </w:t>
            </w:r>
            <w:proofErr w:type="spellStart"/>
            <w:r w:rsidR="009E4ABA">
              <w:t>ms</w:t>
            </w:r>
            <w:proofErr w:type="spellEnd"/>
            <w:r w:rsidR="009E4ABA">
              <w:t xml:space="preserve"> of UTC</w:t>
            </w:r>
          </w:p>
        </w:tc>
        <w:tc>
          <w:tcPr>
            <w:tcW w:w="1980" w:type="dxa"/>
            <w:tcBorders>
              <w:top w:val="single" w:sz="4" w:space="0" w:color="000000"/>
              <w:left w:val="single" w:sz="4" w:space="0" w:color="000000"/>
              <w:bottom w:val="single" w:sz="4" w:space="0" w:color="000000"/>
              <w:right w:val="single" w:sz="4" w:space="0" w:color="000000"/>
            </w:tcBorders>
          </w:tcPr>
          <w:p w14:paraId="10648635" w14:textId="77777777" w:rsidR="0024510B" w:rsidRDefault="009E4ABA">
            <w:pPr>
              <w:keepNext/>
              <w:spacing w:after="0" w:line="259" w:lineRule="auto"/>
            </w:pPr>
            <w:r>
              <w:t>Pass / Fail</w:t>
            </w:r>
          </w:p>
        </w:tc>
      </w:tr>
    </w:tbl>
    <w:p w14:paraId="154B3A09" w14:textId="77777777" w:rsidR="0024510B" w:rsidRDefault="0024510B"/>
    <w:tbl>
      <w:tblPr>
        <w:tblStyle w:val="aff5"/>
        <w:tblW w:w="9360" w:type="dxa"/>
        <w:tblInd w:w="-4" w:type="dxa"/>
        <w:tblLayout w:type="fixed"/>
        <w:tblLook w:val="0000" w:firstRow="0" w:lastRow="0" w:firstColumn="0" w:lastColumn="0" w:noHBand="0" w:noVBand="0"/>
      </w:tblPr>
      <w:tblGrid>
        <w:gridCol w:w="737"/>
        <w:gridCol w:w="1063"/>
        <w:gridCol w:w="5580"/>
        <w:gridCol w:w="1980"/>
      </w:tblGrid>
      <w:tr w:rsidR="0024510B" w14:paraId="070F854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1FE233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D9ACF4D" w14:textId="09D7675B" w:rsidR="0024510B" w:rsidRDefault="009E4ABA">
            <w:pPr>
              <w:tabs>
                <w:tab w:val="left" w:pos="2050"/>
              </w:tabs>
              <w:spacing w:after="0"/>
            </w:pPr>
            <w:r>
              <w:t>TP-BSM-</w:t>
            </w:r>
            <w:r w:rsidR="00110E8F">
              <w:t>ST</w:t>
            </w:r>
            <w:r>
              <w:t>-BV-</w:t>
            </w:r>
            <w:r w:rsidR="00A44433">
              <w:t>21</w:t>
            </w:r>
            <w:r w:rsidR="00110E8F">
              <w:t>-V</w:t>
            </w:r>
          </w:p>
        </w:tc>
      </w:tr>
      <w:tr w:rsidR="0024510B" w14:paraId="6F6D5AC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978F07F"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FAF3412" w14:textId="77777777" w:rsidR="0024510B" w:rsidRDefault="009E4ABA">
            <w:pPr>
              <w:spacing w:after="0"/>
            </w:pPr>
            <w:r>
              <w:t>Verify timing of message transmissions</w:t>
            </w:r>
          </w:p>
        </w:tc>
      </w:tr>
      <w:tr w:rsidR="0024510B" w14:paraId="793ABAD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413028"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CE145AC" w14:textId="7D9F2EC6" w:rsidR="0024510B" w:rsidRDefault="009E4ABA">
            <w:pPr>
              <w:spacing w:after="0"/>
            </w:pPr>
            <w:r>
              <w:t>TC</w:t>
            </w:r>
            <w:r w:rsidR="009D71EA">
              <w:t>1</w:t>
            </w:r>
          </w:p>
        </w:tc>
      </w:tr>
      <w:tr w:rsidR="0024510B" w14:paraId="3D2333D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D1E9E6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AAF963A" w14:textId="77777777" w:rsidR="0024510B" w:rsidRDefault="009E4ABA">
            <w:pPr>
              <w:spacing w:after="0"/>
            </w:pPr>
            <w:r>
              <w:t>V2V-BSMTX-DATAACC-[008-010, 015-016], V2V-POSTIM-SYSTIMCOORD-003</w:t>
            </w:r>
          </w:p>
        </w:tc>
      </w:tr>
      <w:tr w:rsidR="0024510B" w14:paraId="3A5C942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A88BA37" w14:textId="77777777" w:rsidR="0024510B" w:rsidRDefault="009E4ABA">
            <w:pPr>
              <w:spacing w:after="0"/>
              <w:jc w:val="center"/>
            </w:pPr>
            <w:r>
              <w:rPr>
                <w:b/>
              </w:rPr>
              <w:t>Pre-test conditions</w:t>
            </w:r>
          </w:p>
        </w:tc>
      </w:tr>
      <w:tr w:rsidR="0024510B" w14:paraId="7598121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226625A" w14:textId="0F64697B" w:rsidR="0024510B" w:rsidRDefault="009E4ABA">
            <w:pPr>
              <w:numPr>
                <w:ilvl w:val="0"/>
                <w:numId w:val="2"/>
              </w:numPr>
              <w:spacing w:after="0" w:line="259" w:lineRule="auto"/>
              <w:ind w:hanging="360"/>
              <w:contextualSpacing/>
            </w:pPr>
            <w:r>
              <w:t>The IUT is in the initial state</w:t>
            </w:r>
          </w:p>
        </w:tc>
      </w:tr>
      <w:tr w:rsidR="0024510B" w14:paraId="7525DC9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FB4F80" w14:textId="77777777" w:rsidR="0024510B" w:rsidRDefault="009E4ABA">
            <w:pPr>
              <w:spacing w:after="0"/>
              <w:jc w:val="center"/>
            </w:pPr>
            <w:r>
              <w:rPr>
                <w:b/>
              </w:rPr>
              <w:t>Test Sequence</w:t>
            </w:r>
          </w:p>
        </w:tc>
      </w:tr>
      <w:tr w:rsidR="0024510B" w14:paraId="0AF4F36B" w14:textId="77777777">
        <w:tc>
          <w:tcPr>
            <w:tcW w:w="737" w:type="dxa"/>
            <w:tcBorders>
              <w:top w:val="single" w:sz="4" w:space="0" w:color="000000"/>
              <w:left w:val="single" w:sz="4" w:space="0" w:color="000000"/>
              <w:bottom w:val="single" w:sz="4" w:space="0" w:color="000000"/>
              <w:right w:val="single" w:sz="4" w:space="0" w:color="000000"/>
            </w:tcBorders>
          </w:tcPr>
          <w:p w14:paraId="488D10D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6CC86C9"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F5BB612"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C649D58" w14:textId="77777777" w:rsidR="0024510B" w:rsidRDefault="009E4ABA">
            <w:pPr>
              <w:spacing w:after="0" w:line="259" w:lineRule="auto"/>
            </w:pPr>
            <w:r>
              <w:rPr>
                <w:b/>
              </w:rPr>
              <w:t>Verdict</w:t>
            </w:r>
          </w:p>
        </w:tc>
      </w:tr>
      <w:tr w:rsidR="0024510B" w14:paraId="30F0947F" w14:textId="77777777">
        <w:tc>
          <w:tcPr>
            <w:tcW w:w="737" w:type="dxa"/>
            <w:tcBorders>
              <w:top w:val="single" w:sz="4" w:space="0" w:color="000000"/>
              <w:left w:val="single" w:sz="4" w:space="0" w:color="000000"/>
              <w:bottom w:val="single" w:sz="4" w:space="0" w:color="000000"/>
              <w:right w:val="single" w:sz="4" w:space="0" w:color="000000"/>
            </w:tcBorders>
          </w:tcPr>
          <w:p w14:paraId="722AF70E"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554D436"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25E0CD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 by the IUT</w:t>
            </w:r>
          </w:p>
        </w:tc>
        <w:tc>
          <w:tcPr>
            <w:tcW w:w="1980" w:type="dxa"/>
            <w:tcBorders>
              <w:top w:val="single" w:sz="4" w:space="0" w:color="000000"/>
              <w:left w:val="single" w:sz="4" w:space="0" w:color="000000"/>
              <w:bottom w:val="single" w:sz="4" w:space="0" w:color="000000"/>
              <w:right w:val="single" w:sz="4" w:space="0" w:color="000000"/>
            </w:tcBorders>
          </w:tcPr>
          <w:p w14:paraId="7D1F32E6" w14:textId="77777777" w:rsidR="0024510B" w:rsidRDefault="0024510B">
            <w:pPr>
              <w:spacing w:after="0" w:line="259" w:lineRule="auto"/>
            </w:pPr>
          </w:p>
        </w:tc>
      </w:tr>
      <w:tr w:rsidR="0024510B" w14:paraId="155599E8" w14:textId="77777777">
        <w:tc>
          <w:tcPr>
            <w:tcW w:w="737" w:type="dxa"/>
            <w:tcBorders>
              <w:top w:val="single" w:sz="4" w:space="0" w:color="000000"/>
              <w:left w:val="single" w:sz="4" w:space="0" w:color="000000"/>
              <w:bottom w:val="single" w:sz="4" w:space="0" w:color="000000"/>
              <w:right w:val="single" w:sz="4" w:space="0" w:color="000000"/>
            </w:tcBorders>
          </w:tcPr>
          <w:p w14:paraId="187D983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544514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8EF5448" w14:textId="1671574D" w:rsidR="0024510B" w:rsidRDefault="004D6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vendor verifies that the</w:t>
            </w:r>
            <w:r w:rsidR="009E4ABA">
              <w:t xml:space="preserve"> time represented by </w:t>
            </w:r>
            <w:proofErr w:type="spellStart"/>
            <w:r w:rsidR="009E4ABA">
              <w:t>DE_DSecond</w:t>
            </w:r>
            <w:proofErr w:type="spellEnd"/>
            <w:r w:rsidR="00834B85">
              <w:t xml:space="preserve"> is the time at which BSM </w:t>
            </w:r>
            <w:r w:rsidR="009E4ABA">
              <w:t xml:space="preserve">Part I </w:t>
            </w:r>
            <w:r w:rsidR="006D79E0">
              <w:t>IUT</w:t>
            </w:r>
            <w:r w:rsidR="009E4ABA">
              <w:t xml:space="preserve"> location data was determined, using the UTC-conformant reference by the reference positioning system</w:t>
            </w:r>
          </w:p>
        </w:tc>
        <w:tc>
          <w:tcPr>
            <w:tcW w:w="1980" w:type="dxa"/>
            <w:tcBorders>
              <w:top w:val="single" w:sz="4" w:space="0" w:color="000000"/>
              <w:left w:val="single" w:sz="4" w:space="0" w:color="000000"/>
              <w:bottom w:val="single" w:sz="4" w:space="0" w:color="000000"/>
              <w:right w:val="single" w:sz="4" w:space="0" w:color="000000"/>
            </w:tcBorders>
          </w:tcPr>
          <w:p w14:paraId="2081242D" w14:textId="77777777" w:rsidR="0024510B" w:rsidRDefault="009E4ABA">
            <w:pPr>
              <w:spacing w:after="0" w:line="259" w:lineRule="auto"/>
            </w:pPr>
            <w:r>
              <w:t>Pass / Fail</w:t>
            </w:r>
          </w:p>
        </w:tc>
      </w:tr>
      <w:tr w:rsidR="0024510B" w14:paraId="1EC7A507" w14:textId="77777777">
        <w:tc>
          <w:tcPr>
            <w:tcW w:w="737" w:type="dxa"/>
            <w:tcBorders>
              <w:top w:val="single" w:sz="4" w:space="0" w:color="000000"/>
              <w:left w:val="single" w:sz="4" w:space="0" w:color="000000"/>
              <w:bottom w:val="single" w:sz="4" w:space="0" w:color="000000"/>
              <w:right w:val="single" w:sz="4" w:space="0" w:color="000000"/>
            </w:tcBorders>
          </w:tcPr>
          <w:p w14:paraId="4240B33F" w14:textId="114162FB" w:rsidR="0024510B" w:rsidRDefault="00011A80">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7294C1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65987F2" w14:textId="77777777" w:rsidR="0024510B" w:rsidRDefault="009E4ABA">
            <w:pPr>
              <w:spacing w:after="0" w:line="259" w:lineRule="auto"/>
            </w:pPr>
            <w:r>
              <w:t xml:space="preserve">The difference between </w:t>
            </w:r>
            <w:proofErr w:type="spellStart"/>
            <w:r>
              <w:t>DE_Dsecond</w:t>
            </w:r>
            <w:proofErr w:type="spellEnd"/>
            <w:r>
              <w:t xml:space="preserve"> and the transmit time is less than </w:t>
            </w:r>
            <w:proofErr w:type="spellStart"/>
            <w:r>
              <w:t>vMaxPosAge</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3C1041E" w14:textId="77777777" w:rsidR="0024510B" w:rsidRDefault="009E4ABA">
            <w:pPr>
              <w:spacing w:after="0" w:line="259" w:lineRule="auto"/>
            </w:pPr>
            <w:r>
              <w:t>Pass / Fail</w:t>
            </w:r>
          </w:p>
        </w:tc>
      </w:tr>
      <w:tr w:rsidR="0024510B" w14:paraId="46B53174" w14:textId="77777777">
        <w:tc>
          <w:tcPr>
            <w:tcW w:w="737" w:type="dxa"/>
            <w:tcBorders>
              <w:top w:val="single" w:sz="4" w:space="0" w:color="000000"/>
              <w:left w:val="single" w:sz="4" w:space="0" w:color="000000"/>
              <w:bottom w:val="single" w:sz="4" w:space="0" w:color="000000"/>
              <w:right w:val="single" w:sz="4" w:space="0" w:color="000000"/>
            </w:tcBorders>
          </w:tcPr>
          <w:p w14:paraId="6C12C4DF" w14:textId="3D4B000A" w:rsidR="0024510B" w:rsidRDefault="00011A80">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27179C3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FD0D7E6" w14:textId="309650B3" w:rsidR="0024510B" w:rsidRDefault="009E4ABA" w:rsidP="000A554E">
            <w:pPr>
              <w:spacing w:after="0" w:line="259" w:lineRule="auto"/>
            </w:pPr>
            <w:proofErr w:type="spellStart"/>
            <w:r>
              <w:t>DF_PositionalAccuracy</w:t>
            </w:r>
            <w:proofErr w:type="spellEnd"/>
            <w:r>
              <w:t xml:space="preserve"> is set </w:t>
            </w:r>
            <w:r w:rsidR="000A554E" w:rsidRPr="000A554E">
              <w:t>with values corresponding to its accuracy estimate for the position data in</w:t>
            </w:r>
            <w:r w:rsidR="000A554E">
              <w:t>cluded in the corresponding BSM</w:t>
            </w:r>
          </w:p>
        </w:tc>
        <w:tc>
          <w:tcPr>
            <w:tcW w:w="1980" w:type="dxa"/>
            <w:tcBorders>
              <w:top w:val="single" w:sz="4" w:space="0" w:color="000000"/>
              <w:left w:val="single" w:sz="4" w:space="0" w:color="000000"/>
              <w:bottom w:val="single" w:sz="4" w:space="0" w:color="000000"/>
              <w:right w:val="single" w:sz="4" w:space="0" w:color="000000"/>
            </w:tcBorders>
          </w:tcPr>
          <w:p w14:paraId="19F77E4E" w14:textId="77777777" w:rsidR="0024510B" w:rsidRDefault="009E4ABA">
            <w:pPr>
              <w:spacing w:after="0" w:line="259" w:lineRule="auto"/>
            </w:pPr>
            <w:r>
              <w:t>Pass / Fail</w:t>
            </w:r>
          </w:p>
        </w:tc>
      </w:tr>
      <w:tr w:rsidR="0024510B" w14:paraId="71E71305" w14:textId="77777777">
        <w:tc>
          <w:tcPr>
            <w:tcW w:w="737" w:type="dxa"/>
            <w:tcBorders>
              <w:top w:val="single" w:sz="4" w:space="0" w:color="000000"/>
              <w:left w:val="single" w:sz="4" w:space="0" w:color="000000"/>
              <w:bottom w:val="single" w:sz="4" w:space="0" w:color="000000"/>
              <w:right w:val="single" w:sz="4" w:space="0" w:color="000000"/>
            </w:tcBorders>
          </w:tcPr>
          <w:p w14:paraId="3037150B" w14:textId="1484CD46" w:rsidR="0024510B" w:rsidRDefault="00011A80">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C2F220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739815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DF_PositionalAccuracy</w:t>
            </w:r>
            <w:proofErr w:type="spellEnd"/>
            <w:r>
              <w:t xml:space="preserve"> provides the errors for the semi-major and semi-minor axes of the error ellipsoid at one standard deviation, as well as the orientation of the semi-major axis</w:t>
            </w:r>
          </w:p>
        </w:tc>
        <w:tc>
          <w:tcPr>
            <w:tcW w:w="1980" w:type="dxa"/>
            <w:tcBorders>
              <w:top w:val="single" w:sz="4" w:space="0" w:color="000000"/>
              <w:left w:val="single" w:sz="4" w:space="0" w:color="000000"/>
              <w:bottom w:val="single" w:sz="4" w:space="0" w:color="000000"/>
              <w:right w:val="single" w:sz="4" w:space="0" w:color="000000"/>
            </w:tcBorders>
          </w:tcPr>
          <w:p w14:paraId="0423F127" w14:textId="77777777" w:rsidR="0024510B" w:rsidRDefault="009E4ABA">
            <w:pPr>
              <w:spacing w:after="0" w:line="259" w:lineRule="auto"/>
            </w:pPr>
            <w:r>
              <w:t>Pass / Fail</w:t>
            </w:r>
          </w:p>
        </w:tc>
      </w:tr>
    </w:tbl>
    <w:p w14:paraId="2EF2B1B3" w14:textId="77777777" w:rsidR="0024510B" w:rsidRDefault="0024510B">
      <w:pPr>
        <w:spacing w:after="0"/>
      </w:pPr>
    </w:p>
    <w:p w14:paraId="6BA2CF80" w14:textId="77777777" w:rsidR="0024510B" w:rsidRDefault="0024510B">
      <w:pPr>
        <w:spacing w:after="0"/>
      </w:pPr>
    </w:p>
    <w:tbl>
      <w:tblPr>
        <w:tblStyle w:val="aff7"/>
        <w:tblW w:w="9338" w:type="dxa"/>
        <w:tblInd w:w="7" w:type="dxa"/>
        <w:tblLayout w:type="fixed"/>
        <w:tblLook w:val="0000" w:firstRow="0" w:lastRow="0" w:firstColumn="0" w:lastColumn="0" w:noHBand="0" w:noVBand="0"/>
      </w:tblPr>
      <w:tblGrid>
        <w:gridCol w:w="723"/>
        <w:gridCol w:w="1319"/>
        <w:gridCol w:w="5377"/>
        <w:gridCol w:w="1919"/>
      </w:tblGrid>
      <w:tr w:rsidR="0024510B" w14:paraId="4419F62A"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5FFF4574" w14:textId="77777777" w:rsidR="0024510B" w:rsidRDefault="009E4ABA">
            <w:pPr>
              <w:spacing w:after="0"/>
            </w:pPr>
            <w:r>
              <w:rPr>
                <w:b/>
              </w:rPr>
              <w:t>Identifier</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5F1858F7" w14:textId="7B7C7416" w:rsidR="0024510B" w:rsidRDefault="009E4ABA">
            <w:pPr>
              <w:tabs>
                <w:tab w:val="left" w:pos="2050"/>
              </w:tabs>
              <w:spacing w:after="0"/>
            </w:pPr>
            <w:r>
              <w:t>TP-BSM-</w:t>
            </w:r>
            <w:r w:rsidR="00110E8F">
              <w:t>ST</w:t>
            </w:r>
            <w:r>
              <w:t>-BV-</w:t>
            </w:r>
            <w:r w:rsidR="00A44433">
              <w:t>22</w:t>
            </w:r>
            <w:r w:rsidR="00EC1510">
              <w:t>-V</w:t>
            </w:r>
          </w:p>
        </w:tc>
      </w:tr>
      <w:tr w:rsidR="0024510B" w14:paraId="538ABFA7"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33057B75" w14:textId="77777777" w:rsidR="0024510B" w:rsidRDefault="009E4ABA">
            <w:pPr>
              <w:spacing w:after="0"/>
            </w:pPr>
            <w:r>
              <w:rPr>
                <w:b/>
              </w:rPr>
              <w:t>Test Objective</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745DF4F1" w14:textId="671C5ADC" w:rsidR="0024510B" w:rsidRDefault="009E4ABA">
            <w:pPr>
              <w:spacing w:after="0"/>
            </w:pPr>
            <w:r>
              <w:t xml:space="preserve">Verify </w:t>
            </w:r>
            <w:r w:rsidR="006D79E0">
              <w:t>the IUT</w:t>
            </w:r>
            <w:r>
              <w:t xml:space="preserve"> position updates at the proper frequency</w:t>
            </w:r>
          </w:p>
        </w:tc>
      </w:tr>
      <w:tr w:rsidR="0024510B" w14:paraId="2F427096"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0CE75E7C" w14:textId="77777777" w:rsidR="0024510B" w:rsidRDefault="009E4ABA">
            <w:pPr>
              <w:spacing w:after="0"/>
            </w:pPr>
            <w:r>
              <w:rPr>
                <w:b/>
              </w:rPr>
              <w:t>Test Configuration</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23207558" w14:textId="23D6B47D" w:rsidR="0024510B" w:rsidRDefault="009E4ABA">
            <w:pPr>
              <w:spacing w:after="0"/>
            </w:pPr>
            <w:r>
              <w:t>TC</w:t>
            </w:r>
            <w:r w:rsidR="009D71EA">
              <w:t>1</w:t>
            </w:r>
          </w:p>
        </w:tc>
      </w:tr>
      <w:tr w:rsidR="0024510B" w14:paraId="593302AC"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22E5E623" w14:textId="77777777" w:rsidR="0024510B" w:rsidRDefault="009E4ABA">
            <w:pPr>
              <w:spacing w:after="0"/>
            </w:pPr>
            <w:r>
              <w:rPr>
                <w:b/>
              </w:rPr>
              <w:t>Reference:</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68BA96AB" w14:textId="77777777" w:rsidR="0024510B" w:rsidRDefault="009E4ABA">
            <w:pPr>
              <w:spacing w:after="0"/>
            </w:pPr>
            <w:r>
              <w:t>V2V-POSTIM-POSDETER-002</w:t>
            </w:r>
          </w:p>
        </w:tc>
      </w:tr>
      <w:tr w:rsidR="0024510B" w14:paraId="67C90163"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14FA778C" w14:textId="77777777" w:rsidR="0024510B" w:rsidRDefault="009E4ABA">
            <w:pPr>
              <w:spacing w:after="0"/>
              <w:jc w:val="center"/>
            </w:pPr>
            <w:r>
              <w:rPr>
                <w:b/>
              </w:rPr>
              <w:t>Pre-test conditions</w:t>
            </w:r>
          </w:p>
        </w:tc>
      </w:tr>
      <w:tr w:rsidR="0024510B" w14:paraId="66AA755B"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25471067" w14:textId="77777777" w:rsidR="0024510B" w:rsidRDefault="009E4ABA">
            <w:pPr>
              <w:numPr>
                <w:ilvl w:val="0"/>
                <w:numId w:val="2"/>
              </w:numPr>
              <w:spacing w:after="0" w:line="259" w:lineRule="auto"/>
              <w:ind w:hanging="360"/>
              <w:contextualSpacing/>
            </w:pPr>
            <w:r>
              <w:t>The IUT is in the initial state</w:t>
            </w:r>
          </w:p>
          <w:p w14:paraId="4FF78B5E" w14:textId="2D8FF185" w:rsidR="0024510B" w:rsidRDefault="009E4ABA">
            <w:pPr>
              <w:numPr>
                <w:ilvl w:val="0"/>
                <w:numId w:val="2"/>
              </w:numPr>
              <w:spacing w:after="0" w:line="259" w:lineRule="auto"/>
              <w:ind w:hanging="360"/>
              <w:contextualSpacing/>
            </w:pPr>
            <w:r>
              <w:t>The IUT is not moving throughout the duration of the test</w:t>
            </w:r>
          </w:p>
        </w:tc>
      </w:tr>
      <w:tr w:rsidR="0024510B" w14:paraId="22BAA33A"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34650697" w14:textId="77777777" w:rsidR="0024510B" w:rsidRDefault="009E4ABA">
            <w:pPr>
              <w:spacing w:after="0"/>
              <w:jc w:val="center"/>
            </w:pPr>
            <w:r>
              <w:rPr>
                <w:b/>
              </w:rPr>
              <w:t>Test Sequence</w:t>
            </w:r>
          </w:p>
        </w:tc>
      </w:tr>
      <w:tr w:rsidR="0024510B" w14:paraId="4DDFC59F" w14:textId="77777777">
        <w:tc>
          <w:tcPr>
            <w:tcW w:w="723" w:type="dxa"/>
            <w:tcBorders>
              <w:top w:val="single" w:sz="4" w:space="0" w:color="000000"/>
              <w:left w:val="single" w:sz="4" w:space="0" w:color="000000"/>
              <w:bottom w:val="single" w:sz="4" w:space="0" w:color="000000"/>
              <w:right w:val="single" w:sz="4" w:space="0" w:color="000000"/>
            </w:tcBorders>
          </w:tcPr>
          <w:p w14:paraId="6D14AFC6" w14:textId="77777777" w:rsidR="0024510B" w:rsidRDefault="009E4ABA">
            <w:pPr>
              <w:spacing w:after="0"/>
              <w:jc w:val="center"/>
            </w:pPr>
            <w:r>
              <w:rPr>
                <w:b/>
              </w:rPr>
              <w:t>Step</w:t>
            </w:r>
          </w:p>
        </w:tc>
        <w:tc>
          <w:tcPr>
            <w:tcW w:w="1319" w:type="dxa"/>
            <w:tcBorders>
              <w:top w:val="single" w:sz="4" w:space="0" w:color="000000"/>
              <w:left w:val="single" w:sz="4" w:space="0" w:color="000000"/>
              <w:bottom w:val="single" w:sz="4" w:space="0" w:color="000000"/>
              <w:right w:val="single" w:sz="4" w:space="0" w:color="000000"/>
            </w:tcBorders>
          </w:tcPr>
          <w:p w14:paraId="4DA8389D" w14:textId="77777777" w:rsidR="0024510B" w:rsidRDefault="009E4ABA">
            <w:pPr>
              <w:spacing w:after="0"/>
              <w:jc w:val="center"/>
            </w:pPr>
            <w:r>
              <w:rPr>
                <w:b/>
              </w:rPr>
              <w:t>Type</w:t>
            </w:r>
          </w:p>
        </w:tc>
        <w:tc>
          <w:tcPr>
            <w:tcW w:w="5377" w:type="dxa"/>
            <w:tcBorders>
              <w:top w:val="single" w:sz="4" w:space="0" w:color="000000"/>
              <w:left w:val="single" w:sz="4" w:space="0" w:color="000000"/>
              <w:bottom w:val="single" w:sz="4" w:space="0" w:color="000000"/>
              <w:right w:val="single" w:sz="4" w:space="0" w:color="000000"/>
            </w:tcBorders>
          </w:tcPr>
          <w:p w14:paraId="4990B846" w14:textId="77777777" w:rsidR="0024510B" w:rsidRDefault="009E4ABA">
            <w:pPr>
              <w:spacing w:after="0"/>
              <w:jc w:val="center"/>
            </w:pPr>
            <w:r>
              <w:rPr>
                <w:b/>
              </w:rPr>
              <w:t>Description</w:t>
            </w:r>
          </w:p>
        </w:tc>
        <w:tc>
          <w:tcPr>
            <w:tcW w:w="1919" w:type="dxa"/>
            <w:tcBorders>
              <w:top w:val="single" w:sz="4" w:space="0" w:color="000000"/>
              <w:left w:val="single" w:sz="4" w:space="0" w:color="000000"/>
              <w:bottom w:val="single" w:sz="4" w:space="0" w:color="000000"/>
              <w:right w:val="single" w:sz="4" w:space="0" w:color="000000"/>
            </w:tcBorders>
          </w:tcPr>
          <w:p w14:paraId="4FFA3C15" w14:textId="77777777" w:rsidR="0024510B" w:rsidRDefault="009E4ABA">
            <w:pPr>
              <w:spacing w:after="0" w:line="259" w:lineRule="auto"/>
            </w:pPr>
            <w:r>
              <w:rPr>
                <w:b/>
              </w:rPr>
              <w:t>Verdict</w:t>
            </w:r>
          </w:p>
        </w:tc>
      </w:tr>
      <w:tr w:rsidR="0024510B" w14:paraId="035F1066" w14:textId="77777777">
        <w:tc>
          <w:tcPr>
            <w:tcW w:w="723" w:type="dxa"/>
            <w:tcBorders>
              <w:top w:val="single" w:sz="4" w:space="0" w:color="000000"/>
              <w:left w:val="single" w:sz="4" w:space="0" w:color="000000"/>
              <w:bottom w:val="single" w:sz="4" w:space="0" w:color="000000"/>
              <w:right w:val="single" w:sz="4" w:space="0" w:color="000000"/>
            </w:tcBorders>
          </w:tcPr>
          <w:p w14:paraId="1CAD565B" w14:textId="77777777" w:rsidR="0024510B" w:rsidRDefault="009E4ABA">
            <w:pPr>
              <w:spacing w:after="0" w:line="259" w:lineRule="auto"/>
            </w:pPr>
            <w:r>
              <w:t>1</w:t>
            </w:r>
          </w:p>
        </w:tc>
        <w:tc>
          <w:tcPr>
            <w:tcW w:w="1319" w:type="dxa"/>
            <w:tcBorders>
              <w:top w:val="single" w:sz="4" w:space="0" w:color="000000"/>
              <w:left w:val="single" w:sz="4" w:space="0" w:color="000000"/>
              <w:bottom w:val="single" w:sz="4" w:space="0" w:color="000000"/>
              <w:right w:val="single" w:sz="4" w:space="0" w:color="000000"/>
            </w:tcBorders>
          </w:tcPr>
          <w:p w14:paraId="40D6A29F" w14:textId="77777777" w:rsidR="0024510B" w:rsidRDefault="009E4ABA">
            <w:pPr>
              <w:spacing w:after="0" w:line="259" w:lineRule="auto"/>
            </w:pPr>
            <w:r>
              <w:t>Stimulus</w:t>
            </w:r>
          </w:p>
        </w:tc>
        <w:tc>
          <w:tcPr>
            <w:tcW w:w="5377" w:type="dxa"/>
            <w:tcBorders>
              <w:top w:val="single" w:sz="4" w:space="0" w:color="000000"/>
              <w:left w:val="single" w:sz="4" w:space="0" w:color="000000"/>
              <w:bottom w:val="single" w:sz="4" w:space="0" w:color="000000"/>
              <w:right w:val="single" w:sz="4" w:space="0" w:color="000000"/>
            </w:tcBorders>
          </w:tcPr>
          <w:p w14:paraId="05298522" w14:textId="04BE6D84" w:rsidR="0024510B" w:rsidRDefault="00EC1510">
            <w:pPr>
              <w:spacing w:after="0" w:line="259" w:lineRule="auto"/>
            </w:pPr>
            <w:r>
              <w:t xml:space="preserve">The vendor indicates that the </w:t>
            </w:r>
            <w:proofErr w:type="spellStart"/>
            <w:r>
              <w:t>frequence</w:t>
            </w:r>
            <w:proofErr w:type="spellEnd"/>
            <w:r>
              <w:t xml:space="preserve"> of position updates is </w:t>
            </w:r>
            <w:r w:rsidR="00AC6957">
              <w:t>at a nominal rate of</w:t>
            </w:r>
            <w:r>
              <w:t xml:space="preserve"> </w:t>
            </w:r>
            <w:proofErr w:type="spellStart"/>
            <w:r>
              <w:t>vPosDetRate</w:t>
            </w:r>
            <w:proofErr w:type="spellEnd"/>
            <w:r>
              <w:t xml:space="preserve"> and the UTC time when at that position</w:t>
            </w:r>
          </w:p>
        </w:tc>
        <w:tc>
          <w:tcPr>
            <w:tcW w:w="1919" w:type="dxa"/>
            <w:tcBorders>
              <w:top w:val="single" w:sz="4" w:space="0" w:color="000000"/>
              <w:left w:val="single" w:sz="4" w:space="0" w:color="000000"/>
              <w:bottom w:val="single" w:sz="4" w:space="0" w:color="000000"/>
              <w:right w:val="single" w:sz="4" w:space="0" w:color="000000"/>
            </w:tcBorders>
          </w:tcPr>
          <w:p w14:paraId="24E514E3" w14:textId="77777777" w:rsidR="0024510B" w:rsidRDefault="0024510B">
            <w:pPr>
              <w:spacing w:after="0" w:line="259" w:lineRule="auto"/>
            </w:pPr>
          </w:p>
        </w:tc>
      </w:tr>
    </w:tbl>
    <w:p w14:paraId="7F5D327A" w14:textId="77777777" w:rsidR="0024510B" w:rsidRDefault="0024510B">
      <w:pPr>
        <w:spacing w:after="0"/>
      </w:pPr>
    </w:p>
    <w:p w14:paraId="59459A9E" w14:textId="392EEF44" w:rsidR="0024510B" w:rsidRDefault="009E4ABA" w:rsidP="00BD54B8">
      <w:pPr>
        <w:pStyle w:val="Heading3"/>
        <w:numPr>
          <w:ilvl w:val="2"/>
          <w:numId w:val="1"/>
        </w:numPr>
      </w:pPr>
      <w:bookmarkStart w:id="77" w:name="h.4f1mdlm" w:colFirst="0" w:colLast="0"/>
      <w:bookmarkStart w:id="78" w:name="_Toc481152946"/>
      <w:bookmarkEnd w:id="77"/>
      <w:r>
        <w:t>Hardware</w:t>
      </w:r>
      <w:bookmarkEnd w:id="78"/>
    </w:p>
    <w:tbl>
      <w:tblPr>
        <w:tblStyle w:val="aff9"/>
        <w:tblW w:w="9360" w:type="dxa"/>
        <w:tblInd w:w="-4" w:type="dxa"/>
        <w:tblLayout w:type="fixed"/>
        <w:tblLook w:val="0000" w:firstRow="0" w:lastRow="0" w:firstColumn="0" w:lastColumn="0" w:noHBand="0" w:noVBand="0"/>
      </w:tblPr>
      <w:tblGrid>
        <w:gridCol w:w="737"/>
        <w:gridCol w:w="1063"/>
        <w:gridCol w:w="5580"/>
        <w:gridCol w:w="1980"/>
      </w:tblGrid>
      <w:tr w:rsidR="0024510B" w14:paraId="4F375A8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E497D82" w14:textId="77777777" w:rsidR="0024510B" w:rsidRDefault="009E4ABA">
            <w:pPr>
              <w:keepNext/>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60C376" w14:textId="4648A886" w:rsidR="0024510B" w:rsidRDefault="009E4ABA">
            <w:pPr>
              <w:keepNext/>
              <w:tabs>
                <w:tab w:val="left" w:pos="2050"/>
              </w:tabs>
              <w:spacing w:after="0"/>
            </w:pPr>
            <w:r>
              <w:t>TP-BSM-</w:t>
            </w:r>
            <w:r w:rsidR="00110E8F">
              <w:t>ST</w:t>
            </w:r>
            <w:r>
              <w:t>-BV-</w:t>
            </w:r>
            <w:r w:rsidR="00A44433">
              <w:t>23</w:t>
            </w:r>
            <w:r w:rsidR="00504283">
              <w:t>-V</w:t>
            </w:r>
          </w:p>
        </w:tc>
      </w:tr>
      <w:tr w:rsidR="0024510B" w14:paraId="1FA4E4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9991D5A"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207C889" w14:textId="77777777" w:rsidR="0024510B" w:rsidRDefault="009E4ABA">
            <w:pPr>
              <w:spacing w:after="0"/>
            </w:pPr>
            <w:r>
              <w:t>Verify that all private key operations are performed within secure hardware</w:t>
            </w:r>
          </w:p>
        </w:tc>
      </w:tr>
      <w:tr w:rsidR="0024510B" w14:paraId="2E6FA64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3D13802"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C5E7306" w14:textId="30F6AC45" w:rsidR="0024510B" w:rsidRDefault="009E4ABA">
            <w:pPr>
              <w:spacing w:after="0"/>
            </w:pPr>
            <w:r>
              <w:t>TC</w:t>
            </w:r>
            <w:r w:rsidR="009D71EA">
              <w:t>1</w:t>
            </w:r>
          </w:p>
        </w:tc>
      </w:tr>
      <w:tr w:rsidR="0024510B" w14:paraId="44446B4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4A4690"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881BD35" w14:textId="77777777" w:rsidR="0024510B" w:rsidRDefault="009E4ABA">
            <w:pPr>
              <w:spacing w:after="0"/>
            </w:pPr>
            <w:r>
              <w:t>V2V-SECMGMT-SECHW-[001-002]</w:t>
            </w:r>
          </w:p>
        </w:tc>
      </w:tr>
      <w:tr w:rsidR="0024510B" w14:paraId="3ABC9C9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FD35DA8" w14:textId="77777777" w:rsidR="0024510B" w:rsidRDefault="009E4ABA">
            <w:pPr>
              <w:spacing w:after="0"/>
              <w:jc w:val="center"/>
            </w:pPr>
            <w:r>
              <w:rPr>
                <w:b/>
              </w:rPr>
              <w:t>Pre-test conditions</w:t>
            </w:r>
          </w:p>
        </w:tc>
      </w:tr>
      <w:tr w:rsidR="0024510B" w14:paraId="27C978C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0D14824" w14:textId="77777777" w:rsidR="0024510B" w:rsidRDefault="009E4ABA">
            <w:pPr>
              <w:numPr>
                <w:ilvl w:val="0"/>
                <w:numId w:val="2"/>
              </w:numPr>
              <w:spacing w:after="0" w:line="259" w:lineRule="auto"/>
              <w:ind w:hanging="360"/>
              <w:contextualSpacing/>
            </w:pPr>
            <w:r>
              <w:lastRenderedPageBreak/>
              <w:t>The IUT is in the initial state</w:t>
            </w:r>
          </w:p>
        </w:tc>
      </w:tr>
      <w:tr w:rsidR="0024510B" w14:paraId="29C02C3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72A3856" w14:textId="77777777" w:rsidR="0024510B" w:rsidRDefault="009E4ABA">
            <w:pPr>
              <w:spacing w:after="0"/>
              <w:jc w:val="center"/>
            </w:pPr>
            <w:r>
              <w:rPr>
                <w:b/>
              </w:rPr>
              <w:t>Test Sequence</w:t>
            </w:r>
          </w:p>
        </w:tc>
      </w:tr>
      <w:tr w:rsidR="0024510B" w14:paraId="205FA78A" w14:textId="77777777">
        <w:tc>
          <w:tcPr>
            <w:tcW w:w="737" w:type="dxa"/>
            <w:tcBorders>
              <w:top w:val="single" w:sz="4" w:space="0" w:color="000000"/>
              <w:left w:val="single" w:sz="4" w:space="0" w:color="000000"/>
              <w:bottom w:val="single" w:sz="4" w:space="0" w:color="000000"/>
              <w:right w:val="single" w:sz="4" w:space="0" w:color="000000"/>
            </w:tcBorders>
          </w:tcPr>
          <w:p w14:paraId="4C6DD05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BDE6B9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ED1DBA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3E4ECDD" w14:textId="77777777" w:rsidR="0024510B" w:rsidRDefault="009E4ABA">
            <w:pPr>
              <w:spacing w:after="0" w:line="259" w:lineRule="auto"/>
            </w:pPr>
            <w:r>
              <w:rPr>
                <w:b/>
              </w:rPr>
              <w:t>Verdict</w:t>
            </w:r>
          </w:p>
        </w:tc>
      </w:tr>
      <w:tr w:rsidR="0024510B" w14:paraId="28E14E59" w14:textId="77777777">
        <w:tc>
          <w:tcPr>
            <w:tcW w:w="737" w:type="dxa"/>
            <w:tcBorders>
              <w:top w:val="single" w:sz="4" w:space="0" w:color="000000"/>
              <w:left w:val="single" w:sz="4" w:space="0" w:color="000000"/>
              <w:bottom w:val="single" w:sz="4" w:space="0" w:color="000000"/>
              <w:right w:val="single" w:sz="4" w:space="0" w:color="000000"/>
            </w:tcBorders>
          </w:tcPr>
          <w:p w14:paraId="10AB1707"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E9F1C5F"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9101E2A" w14:textId="77777777" w:rsidR="0024510B" w:rsidRDefault="009E4ABA">
            <w:pPr>
              <w:spacing w:after="0"/>
            </w:pPr>
            <w:r>
              <w:t>The IUT and computer interface is configured to attempt a private key operation</w:t>
            </w:r>
          </w:p>
        </w:tc>
        <w:tc>
          <w:tcPr>
            <w:tcW w:w="1980" w:type="dxa"/>
            <w:tcBorders>
              <w:top w:val="single" w:sz="4" w:space="0" w:color="000000"/>
              <w:left w:val="single" w:sz="4" w:space="0" w:color="000000"/>
              <w:bottom w:val="single" w:sz="4" w:space="0" w:color="000000"/>
              <w:right w:val="single" w:sz="4" w:space="0" w:color="000000"/>
            </w:tcBorders>
          </w:tcPr>
          <w:p w14:paraId="4A61E6D5" w14:textId="77777777" w:rsidR="0024510B" w:rsidRDefault="0024510B">
            <w:pPr>
              <w:spacing w:after="0" w:line="259" w:lineRule="auto"/>
            </w:pPr>
          </w:p>
        </w:tc>
      </w:tr>
      <w:tr w:rsidR="0024510B" w14:paraId="152F02CE" w14:textId="77777777">
        <w:tc>
          <w:tcPr>
            <w:tcW w:w="737" w:type="dxa"/>
            <w:tcBorders>
              <w:top w:val="single" w:sz="4" w:space="0" w:color="000000"/>
              <w:left w:val="single" w:sz="4" w:space="0" w:color="000000"/>
              <w:bottom w:val="single" w:sz="4" w:space="0" w:color="000000"/>
              <w:right w:val="single" w:sz="4" w:space="0" w:color="000000"/>
            </w:tcBorders>
          </w:tcPr>
          <w:p w14:paraId="6687856B"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781658F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0C5F3E84" w14:textId="77777777" w:rsidR="0024510B" w:rsidRDefault="009E4ABA">
            <w:pPr>
              <w:spacing w:after="0"/>
            </w:pPr>
            <w:r>
              <w:t>The IUT completes the operation</w:t>
            </w:r>
          </w:p>
        </w:tc>
        <w:tc>
          <w:tcPr>
            <w:tcW w:w="1980" w:type="dxa"/>
            <w:tcBorders>
              <w:top w:val="single" w:sz="4" w:space="0" w:color="000000"/>
              <w:left w:val="single" w:sz="4" w:space="0" w:color="000000"/>
              <w:bottom w:val="single" w:sz="4" w:space="0" w:color="000000"/>
              <w:right w:val="single" w:sz="4" w:space="0" w:color="000000"/>
            </w:tcBorders>
          </w:tcPr>
          <w:p w14:paraId="3CEE1882" w14:textId="77777777" w:rsidR="0024510B" w:rsidRDefault="009E4ABA">
            <w:pPr>
              <w:spacing w:after="0" w:line="259" w:lineRule="auto"/>
            </w:pPr>
            <w:r>
              <w:t>Pass / Fail</w:t>
            </w:r>
          </w:p>
        </w:tc>
      </w:tr>
      <w:tr w:rsidR="0024510B" w14:paraId="7B57BB8F" w14:textId="77777777">
        <w:tc>
          <w:tcPr>
            <w:tcW w:w="737" w:type="dxa"/>
            <w:tcBorders>
              <w:top w:val="single" w:sz="4" w:space="0" w:color="000000"/>
              <w:left w:val="single" w:sz="4" w:space="0" w:color="000000"/>
              <w:bottom w:val="single" w:sz="4" w:space="0" w:color="000000"/>
              <w:right w:val="single" w:sz="4" w:space="0" w:color="000000"/>
            </w:tcBorders>
          </w:tcPr>
          <w:p w14:paraId="478B4891"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456BB133"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F79D927" w14:textId="77777777" w:rsidR="0024510B" w:rsidRDefault="00A40655">
            <w:pPr>
              <w:spacing w:after="0"/>
            </w:pPr>
            <w:r>
              <w:t>The vendor indicates that a</w:t>
            </w:r>
            <w:r w:rsidR="009E4ABA">
              <w:t>ll steps of the operation utilizing the private key is done within secure hardware</w:t>
            </w:r>
          </w:p>
        </w:tc>
        <w:tc>
          <w:tcPr>
            <w:tcW w:w="1980" w:type="dxa"/>
            <w:tcBorders>
              <w:top w:val="single" w:sz="4" w:space="0" w:color="000000"/>
              <w:left w:val="single" w:sz="4" w:space="0" w:color="000000"/>
              <w:bottom w:val="single" w:sz="4" w:space="0" w:color="000000"/>
              <w:right w:val="single" w:sz="4" w:space="0" w:color="000000"/>
            </w:tcBorders>
          </w:tcPr>
          <w:p w14:paraId="108C8F07" w14:textId="77777777" w:rsidR="0024510B" w:rsidRDefault="009E4ABA">
            <w:pPr>
              <w:spacing w:after="0" w:line="259" w:lineRule="auto"/>
            </w:pPr>
            <w:r>
              <w:t>Pass / Fail</w:t>
            </w:r>
          </w:p>
        </w:tc>
      </w:tr>
      <w:tr w:rsidR="0024510B" w14:paraId="133A91DD" w14:textId="77777777">
        <w:tc>
          <w:tcPr>
            <w:tcW w:w="737" w:type="dxa"/>
            <w:tcBorders>
              <w:top w:val="single" w:sz="4" w:space="0" w:color="000000"/>
              <w:left w:val="single" w:sz="4" w:space="0" w:color="000000"/>
              <w:bottom w:val="single" w:sz="4" w:space="0" w:color="000000"/>
              <w:right w:val="single" w:sz="4" w:space="0" w:color="000000"/>
            </w:tcBorders>
          </w:tcPr>
          <w:p w14:paraId="6FC349BE"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31F0F456" w14:textId="77777777" w:rsidR="0024510B" w:rsidRDefault="009E4ABA">
            <w:pPr>
              <w:spacing w:after="0"/>
            </w:pPr>
            <w:r>
              <w:t>Procedure</w:t>
            </w:r>
          </w:p>
        </w:tc>
        <w:tc>
          <w:tcPr>
            <w:tcW w:w="5580" w:type="dxa"/>
            <w:tcBorders>
              <w:top w:val="single" w:sz="4" w:space="0" w:color="000000"/>
              <w:left w:val="single" w:sz="4" w:space="0" w:color="000000"/>
              <w:bottom w:val="single" w:sz="4" w:space="0" w:color="000000"/>
              <w:right w:val="single" w:sz="4" w:space="0" w:color="000000"/>
            </w:tcBorders>
          </w:tcPr>
          <w:p w14:paraId="03DA59E4" w14:textId="77777777" w:rsidR="0024510B" w:rsidRDefault="009E4ABA">
            <w:pPr>
              <w:spacing w:after="0"/>
            </w:pPr>
            <w:r>
              <w:t>Repeat steps 1 – 3 for all available private key operations</w:t>
            </w:r>
          </w:p>
        </w:tc>
        <w:tc>
          <w:tcPr>
            <w:tcW w:w="1980" w:type="dxa"/>
            <w:tcBorders>
              <w:top w:val="single" w:sz="4" w:space="0" w:color="000000"/>
              <w:left w:val="single" w:sz="4" w:space="0" w:color="000000"/>
              <w:bottom w:val="single" w:sz="4" w:space="0" w:color="000000"/>
              <w:right w:val="single" w:sz="4" w:space="0" w:color="000000"/>
            </w:tcBorders>
          </w:tcPr>
          <w:p w14:paraId="6AB740B7" w14:textId="77777777" w:rsidR="0024510B" w:rsidRDefault="0024510B">
            <w:pPr>
              <w:spacing w:after="0" w:line="259" w:lineRule="auto"/>
            </w:pPr>
          </w:p>
        </w:tc>
      </w:tr>
    </w:tbl>
    <w:p w14:paraId="48FA758B" w14:textId="77777777" w:rsidR="0024510B" w:rsidRDefault="0024510B"/>
    <w:tbl>
      <w:tblPr>
        <w:tblStyle w:val="affa"/>
        <w:tblW w:w="9360" w:type="dxa"/>
        <w:tblInd w:w="-4" w:type="dxa"/>
        <w:tblLayout w:type="fixed"/>
        <w:tblLook w:val="0000" w:firstRow="0" w:lastRow="0" w:firstColumn="0" w:lastColumn="0" w:noHBand="0" w:noVBand="0"/>
      </w:tblPr>
      <w:tblGrid>
        <w:gridCol w:w="737"/>
        <w:gridCol w:w="1063"/>
        <w:gridCol w:w="5580"/>
        <w:gridCol w:w="1980"/>
      </w:tblGrid>
      <w:tr w:rsidR="0024510B" w14:paraId="7F28847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7C406B"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C02A6D" w14:textId="19A82703" w:rsidR="0024510B" w:rsidRDefault="009E4ABA">
            <w:pPr>
              <w:tabs>
                <w:tab w:val="left" w:pos="2050"/>
              </w:tabs>
              <w:spacing w:after="0"/>
            </w:pPr>
            <w:r>
              <w:t>TP-BSM-</w:t>
            </w:r>
            <w:r w:rsidR="00110E8F">
              <w:t>ST</w:t>
            </w:r>
            <w:r>
              <w:t>-BV-</w:t>
            </w:r>
            <w:r w:rsidR="00A44433">
              <w:t>24</w:t>
            </w:r>
          </w:p>
        </w:tc>
      </w:tr>
      <w:tr w:rsidR="0024510B" w14:paraId="5DE7D00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06EC696"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C53DFC" w14:textId="77777777" w:rsidR="0024510B" w:rsidRDefault="009E4ABA">
            <w:pPr>
              <w:spacing w:after="0"/>
            </w:pPr>
            <w:r>
              <w:t>Verify DSRC Receiver Sensitivity</w:t>
            </w:r>
          </w:p>
        </w:tc>
      </w:tr>
      <w:tr w:rsidR="0024510B" w14:paraId="0FBEDDB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12564F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29EC380" w14:textId="0F3F1624" w:rsidR="0024510B" w:rsidRDefault="00ED14A0">
            <w:pPr>
              <w:spacing w:after="0"/>
            </w:pPr>
            <w:r>
              <w:t>TC</w:t>
            </w:r>
            <w:r w:rsidR="009D71EA">
              <w:t>1</w:t>
            </w:r>
          </w:p>
        </w:tc>
      </w:tr>
      <w:tr w:rsidR="0024510B" w14:paraId="2389ABD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84BA120"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710996" w14:textId="77777777" w:rsidR="0024510B" w:rsidRDefault="009E4ABA">
            <w:pPr>
              <w:spacing w:after="0"/>
            </w:pPr>
            <w:r>
              <w:t>V2V-RFPERF-DSRCRXSENS-[001-002]</w:t>
            </w:r>
          </w:p>
        </w:tc>
      </w:tr>
      <w:tr w:rsidR="0024510B" w14:paraId="48729C5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39223C1" w14:textId="77777777" w:rsidR="0024510B" w:rsidRDefault="009E4ABA">
            <w:pPr>
              <w:spacing w:after="0"/>
              <w:jc w:val="center"/>
            </w:pPr>
            <w:r>
              <w:rPr>
                <w:b/>
              </w:rPr>
              <w:t>Pre-test conditions</w:t>
            </w:r>
          </w:p>
        </w:tc>
      </w:tr>
      <w:tr w:rsidR="0024510B" w14:paraId="6198654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949DC62" w14:textId="762A5604" w:rsidR="0024510B" w:rsidRDefault="0024510B" w:rsidP="003057AD">
            <w:pPr>
              <w:spacing w:after="0" w:line="259" w:lineRule="auto"/>
              <w:contextualSpacing/>
            </w:pPr>
          </w:p>
        </w:tc>
      </w:tr>
      <w:tr w:rsidR="0024510B" w14:paraId="4E22D73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E715DA9" w14:textId="77777777" w:rsidR="0024510B" w:rsidRDefault="009E4ABA">
            <w:pPr>
              <w:spacing w:after="0"/>
              <w:jc w:val="center"/>
            </w:pPr>
            <w:r>
              <w:rPr>
                <w:b/>
              </w:rPr>
              <w:t>Test Sequence</w:t>
            </w:r>
          </w:p>
        </w:tc>
      </w:tr>
      <w:tr w:rsidR="0024510B" w14:paraId="63F5C748" w14:textId="77777777">
        <w:tc>
          <w:tcPr>
            <w:tcW w:w="737" w:type="dxa"/>
            <w:tcBorders>
              <w:top w:val="single" w:sz="4" w:space="0" w:color="000000"/>
              <w:left w:val="single" w:sz="4" w:space="0" w:color="000000"/>
              <w:bottom w:val="single" w:sz="4" w:space="0" w:color="000000"/>
              <w:right w:val="single" w:sz="4" w:space="0" w:color="000000"/>
            </w:tcBorders>
          </w:tcPr>
          <w:p w14:paraId="29A7230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BF6EF4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B4536D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49552EEB" w14:textId="77777777" w:rsidR="0024510B" w:rsidRDefault="009E4ABA">
            <w:pPr>
              <w:spacing w:after="0" w:line="259" w:lineRule="auto"/>
            </w:pPr>
            <w:r>
              <w:rPr>
                <w:b/>
              </w:rPr>
              <w:t>Verdict</w:t>
            </w:r>
          </w:p>
        </w:tc>
      </w:tr>
      <w:tr w:rsidR="0024510B" w14:paraId="4B4B4CE7" w14:textId="77777777">
        <w:tc>
          <w:tcPr>
            <w:tcW w:w="737" w:type="dxa"/>
            <w:tcBorders>
              <w:top w:val="single" w:sz="4" w:space="0" w:color="000000"/>
              <w:left w:val="single" w:sz="4" w:space="0" w:color="000000"/>
              <w:bottom w:val="single" w:sz="4" w:space="0" w:color="000000"/>
              <w:right w:val="single" w:sz="4" w:space="0" w:color="000000"/>
            </w:tcBorders>
          </w:tcPr>
          <w:p w14:paraId="66EB1428"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3713E29" w14:textId="5132D615" w:rsidR="0024510B" w:rsidRDefault="006450D9">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0A6A9FDC" w14:textId="264BBC92" w:rsidR="0024510B" w:rsidRDefault="006450D9">
            <w:pPr>
              <w:spacing w:after="0"/>
            </w:pPr>
            <w:r>
              <w:t>The IUT passes TP-80211-RXT-PHY-BV-01 from the 802.11 test procedures</w:t>
            </w:r>
            <w:r w:rsidR="00FE1255">
              <w:t xml:space="preserve"> [10]</w:t>
            </w:r>
          </w:p>
        </w:tc>
        <w:tc>
          <w:tcPr>
            <w:tcW w:w="1980" w:type="dxa"/>
            <w:tcBorders>
              <w:top w:val="single" w:sz="4" w:space="0" w:color="000000"/>
              <w:left w:val="single" w:sz="4" w:space="0" w:color="000000"/>
              <w:bottom w:val="single" w:sz="4" w:space="0" w:color="000000"/>
              <w:right w:val="single" w:sz="4" w:space="0" w:color="000000"/>
            </w:tcBorders>
          </w:tcPr>
          <w:p w14:paraId="37838327" w14:textId="63DAD452" w:rsidR="0024510B" w:rsidRDefault="006450D9">
            <w:pPr>
              <w:spacing w:after="0" w:line="259" w:lineRule="auto"/>
            </w:pPr>
            <w:r>
              <w:t>Pass / Fail</w:t>
            </w:r>
          </w:p>
        </w:tc>
      </w:tr>
      <w:tr w:rsidR="0024510B" w14:paraId="31CD9AFE" w14:textId="77777777">
        <w:tc>
          <w:tcPr>
            <w:tcW w:w="737" w:type="dxa"/>
            <w:tcBorders>
              <w:top w:val="single" w:sz="4" w:space="0" w:color="000000"/>
              <w:left w:val="single" w:sz="4" w:space="0" w:color="000000"/>
              <w:bottom w:val="single" w:sz="4" w:space="0" w:color="000000"/>
              <w:right w:val="single" w:sz="4" w:space="0" w:color="000000"/>
            </w:tcBorders>
          </w:tcPr>
          <w:p w14:paraId="22D21CAD"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71A2DBC2" w14:textId="428DF7D1" w:rsidR="0024510B" w:rsidRDefault="006450D9">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0FD58330" w14:textId="6401EC82" w:rsidR="0024510B" w:rsidRDefault="006450D9">
            <w:pPr>
              <w:spacing w:after="0"/>
            </w:pPr>
            <w:r>
              <w:t>The IUT passes TP-80211-RXT-PHY-BV-02 from the 802.11 test procedures</w:t>
            </w:r>
            <w:r w:rsidR="00FE1255">
              <w:t xml:space="preserve"> [10]</w:t>
            </w:r>
          </w:p>
        </w:tc>
        <w:tc>
          <w:tcPr>
            <w:tcW w:w="1980" w:type="dxa"/>
            <w:tcBorders>
              <w:top w:val="single" w:sz="4" w:space="0" w:color="000000"/>
              <w:left w:val="single" w:sz="4" w:space="0" w:color="000000"/>
              <w:bottom w:val="single" w:sz="4" w:space="0" w:color="000000"/>
              <w:right w:val="single" w:sz="4" w:space="0" w:color="000000"/>
            </w:tcBorders>
          </w:tcPr>
          <w:p w14:paraId="0D167686" w14:textId="1EF2ED90" w:rsidR="0024510B" w:rsidRDefault="006450D9">
            <w:pPr>
              <w:spacing w:after="0" w:line="259" w:lineRule="auto"/>
            </w:pPr>
            <w:r>
              <w:t>Pass / Fail</w:t>
            </w:r>
          </w:p>
        </w:tc>
      </w:tr>
      <w:tr w:rsidR="0024510B" w14:paraId="726F36F9" w14:textId="77777777">
        <w:tc>
          <w:tcPr>
            <w:tcW w:w="737" w:type="dxa"/>
            <w:tcBorders>
              <w:top w:val="single" w:sz="4" w:space="0" w:color="000000"/>
              <w:left w:val="single" w:sz="4" w:space="0" w:color="000000"/>
              <w:bottom w:val="single" w:sz="4" w:space="0" w:color="000000"/>
              <w:right w:val="single" w:sz="4" w:space="0" w:color="000000"/>
            </w:tcBorders>
          </w:tcPr>
          <w:p w14:paraId="37BFD179"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54D3E892" w14:textId="38DB2D3D" w:rsidR="0024510B" w:rsidRDefault="006450D9">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08E0C2B" w14:textId="4B635A39" w:rsidR="0024510B" w:rsidRDefault="006450D9">
            <w:pPr>
              <w:spacing w:after="0"/>
            </w:pPr>
            <w:r>
              <w:t>The IUT passes TP-80211-RXT-PHY-BV-03 from the 802.11 test procedures</w:t>
            </w:r>
            <w:r w:rsidR="00FE1255">
              <w:t xml:space="preserve"> [10]</w:t>
            </w:r>
          </w:p>
        </w:tc>
        <w:tc>
          <w:tcPr>
            <w:tcW w:w="1980" w:type="dxa"/>
            <w:tcBorders>
              <w:top w:val="single" w:sz="4" w:space="0" w:color="000000"/>
              <w:left w:val="single" w:sz="4" w:space="0" w:color="000000"/>
              <w:bottom w:val="single" w:sz="4" w:space="0" w:color="000000"/>
              <w:right w:val="single" w:sz="4" w:space="0" w:color="000000"/>
            </w:tcBorders>
          </w:tcPr>
          <w:p w14:paraId="4475B360" w14:textId="0796363D" w:rsidR="0024510B" w:rsidRDefault="006450D9">
            <w:pPr>
              <w:spacing w:after="0" w:line="259" w:lineRule="auto"/>
            </w:pPr>
            <w:r>
              <w:t>Pass / Fail</w:t>
            </w:r>
          </w:p>
        </w:tc>
      </w:tr>
    </w:tbl>
    <w:p w14:paraId="27701858" w14:textId="77777777" w:rsidR="0024510B" w:rsidRDefault="0024510B"/>
    <w:p w14:paraId="6E6E92C1" w14:textId="1B53CE91" w:rsidR="00426BCC" w:rsidRPr="0054118C" w:rsidRDefault="009E4ABA" w:rsidP="0054118C">
      <w:pPr>
        <w:pStyle w:val="Heading1"/>
        <w:numPr>
          <w:ilvl w:val="0"/>
          <w:numId w:val="1"/>
        </w:numPr>
      </w:pPr>
      <w:bookmarkStart w:id="79" w:name="h.2u6wntf" w:colFirst="0" w:colLast="0"/>
      <w:bookmarkStart w:id="80" w:name="h.19c6y18" w:colFirst="0" w:colLast="0"/>
      <w:bookmarkStart w:id="81" w:name="_Toc481152947"/>
      <w:bookmarkEnd w:id="79"/>
      <w:bookmarkEnd w:id="80"/>
      <w:r>
        <w:t>Appendix</w:t>
      </w:r>
      <w:bookmarkEnd w:id="81"/>
    </w:p>
    <w:p w14:paraId="37D412E6" w14:textId="732B5106" w:rsidR="00426BCC" w:rsidRDefault="00426BCC" w:rsidP="00313B9A">
      <w:pPr>
        <w:pStyle w:val="Heading2"/>
        <w:numPr>
          <w:ilvl w:val="1"/>
          <w:numId w:val="6"/>
        </w:numPr>
      </w:pPr>
      <w:bookmarkStart w:id="82" w:name="h.3tbugp1" w:colFirst="0" w:colLast="0"/>
      <w:bookmarkStart w:id="83" w:name="_Determining_Randomness_of"/>
      <w:bookmarkStart w:id="84" w:name="_Ref447196152"/>
      <w:bookmarkStart w:id="85" w:name="_Toc481152948"/>
      <w:bookmarkEnd w:id="82"/>
      <w:bookmarkEnd w:id="83"/>
      <w:r>
        <w:t xml:space="preserve">Determining Randomness of </w:t>
      </w:r>
      <w:r w:rsidR="00381B7D">
        <w:t>V</w:t>
      </w:r>
      <w:r>
        <w:t xml:space="preserve">alue </w:t>
      </w:r>
      <w:r w:rsidR="00381B7D">
        <w:t>S</w:t>
      </w:r>
      <w:r>
        <w:t>ets</w:t>
      </w:r>
      <w:bookmarkEnd w:id="84"/>
      <w:bookmarkEnd w:id="85"/>
    </w:p>
    <w:p w14:paraId="188C1CA6" w14:textId="77777777" w:rsidR="001C2661" w:rsidRDefault="00426BCC" w:rsidP="00313B9A">
      <w:pPr>
        <w:pStyle w:val="NormalWeb"/>
        <w:rPr>
          <w:sz w:val="20"/>
          <w:szCs w:val="20"/>
        </w:rPr>
      </w:pPr>
      <w:r w:rsidRPr="00313B9A">
        <w:rPr>
          <w:sz w:val="20"/>
          <w:szCs w:val="20"/>
        </w:rPr>
        <w:t>For the purposes of testing the randomness of the values in the context of DSRC certification, a limited battery of tests will be run against a representative sample of values generated by the IUT.</w:t>
      </w:r>
    </w:p>
    <w:p w14:paraId="7DB87E43" w14:textId="77777777" w:rsidR="001C2661" w:rsidRPr="00313B9A" w:rsidRDefault="00426BCC" w:rsidP="00313B9A">
      <w:pPr>
        <w:pStyle w:val="NormalWeb"/>
      </w:pPr>
      <m:oMathPara>
        <m:oMath>
          <m:r>
            <w:rPr>
              <w:rFonts w:ascii="Cambria Math" w:hAnsi="Cambria Math"/>
            </w:rPr>
            <m:t>SS=</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1-p</m:t>
                      </m:r>
                    </m:e>
                  </m:d>
                </m:e>
              </m:d>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2327A01B" w14:textId="29D0C47B" w:rsidR="00426BCC" w:rsidRPr="00313B9A" w:rsidRDefault="00426BCC" w:rsidP="00313B9A">
      <w:pPr>
        <w:pStyle w:val="NormalWeb"/>
        <w:rPr>
          <w:b/>
          <w:sz w:val="20"/>
          <w:szCs w:val="20"/>
        </w:rPr>
      </w:pPr>
      <w:r w:rsidRPr="00313B9A">
        <w:rPr>
          <w:sz w:val="20"/>
          <w:szCs w:val="20"/>
        </w:rPr>
        <w:t>SS = sample size</w:t>
      </w:r>
    </w:p>
    <w:p w14:paraId="4235EDE5" w14:textId="77777777" w:rsidR="00426BCC" w:rsidRPr="00313B9A" w:rsidRDefault="00426BCC" w:rsidP="00426BCC">
      <w:pPr>
        <w:spacing w:after="0"/>
      </w:pPr>
      <w:r w:rsidRPr="00313B9A">
        <w:t>Z = confidence level</w:t>
      </w:r>
    </w:p>
    <w:p w14:paraId="29F44BF9" w14:textId="45A86DB6" w:rsidR="00426BCC" w:rsidRPr="00313B9A" w:rsidRDefault="00426BCC" w:rsidP="00426BCC">
      <w:pPr>
        <w:spacing w:after="0"/>
      </w:pPr>
      <w:r w:rsidRPr="00313B9A">
        <w:t>p = a priori judgement</w:t>
      </w:r>
      <w:r w:rsidR="001C2661" w:rsidRPr="0054118C">
        <w:t xml:space="preserve"> (0.5 represents the</w:t>
      </w:r>
      <w:r w:rsidR="001C2661">
        <w:t xml:space="preserve"> worst case,</w:t>
      </w:r>
      <w:r w:rsidRPr="00313B9A">
        <w:t xml:space="preserve"> unknown a priori)</w:t>
      </w:r>
    </w:p>
    <w:p w14:paraId="00137B48" w14:textId="77777777" w:rsidR="001C2661" w:rsidRDefault="00426BCC" w:rsidP="00313B9A">
      <w:pPr>
        <w:spacing w:after="0"/>
      </w:pPr>
      <w:r w:rsidRPr="00313B9A">
        <w:t>c = confidence interval</w:t>
      </w:r>
    </w:p>
    <w:p w14:paraId="23C96660" w14:textId="77777777" w:rsidR="001C2661" w:rsidRDefault="001C2661" w:rsidP="00313B9A">
      <w:pPr>
        <w:spacing w:after="0"/>
      </w:pPr>
    </w:p>
    <w:p w14:paraId="0C58F27D" w14:textId="77777777" w:rsidR="00FD575F" w:rsidRDefault="00FD575F" w:rsidP="00FD575F">
      <w:pPr>
        <w:spacing w:after="0"/>
        <w:rPr>
          <w:color w:val="auto"/>
        </w:rPr>
      </w:pPr>
      <w:r>
        <w:rPr>
          <w:color w:val="auto"/>
        </w:rPr>
        <w:t>The Z-value is selected from the following table:</w:t>
      </w:r>
    </w:p>
    <w:tbl>
      <w:tblPr>
        <w:tblStyle w:val="TableGrid8"/>
        <w:tblW w:w="0" w:type="auto"/>
        <w:tblInd w:w="2898" w:type="dxa"/>
        <w:tblLook w:val="04A0" w:firstRow="1" w:lastRow="0" w:firstColumn="1" w:lastColumn="0" w:noHBand="0" w:noVBand="1"/>
      </w:tblPr>
      <w:tblGrid>
        <w:gridCol w:w="1703"/>
        <w:gridCol w:w="1717"/>
      </w:tblGrid>
      <w:tr w:rsidR="00FD575F" w14:paraId="202DAF51" w14:textId="77777777" w:rsidTr="00085660">
        <w:trPr>
          <w:cnfStyle w:val="100000000000" w:firstRow="1" w:lastRow="0" w:firstColumn="0" w:lastColumn="0" w:oddVBand="0" w:evenVBand="0" w:oddHBand="0" w:evenHBand="0" w:firstRowFirstColumn="0" w:firstRowLastColumn="0" w:lastRowFirstColumn="0" w:lastRowLastColumn="0"/>
        </w:trPr>
        <w:tc>
          <w:tcPr>
            <w:tcW w:w="1703" w:type="dxa"/>
          </w:tcPr>
          <w:p w14:paraId="4B5B4A59" w14:textId="77777777" w:rsidR="00FD575F" w:rsidRDefault="00FD575F" w:rsidP="00085660">
            <w:pPr>
              <w:jc w:val="center"/>
              <w:rPr>
                <w:color w:val="auto"/>
              </w:rPr>
            </w:pPr>
            <w:r>
              <w:rPr>
                <w:color w:val="auto"/>
              </w:rPr>
              <w:t>Percentage Confidence</w:t>
            </w:r>
          </w:p>
        </w:tc>
        <w:tc>
          <w:tcPr>
            <w:tcW w:w="1717" w:type="dxa"/>
          </w:tcPr>
          <w:p w14:paraId="0840273B" w14:textId="77777777" w:rsidR="00FD575F" w:rsidRDefault="00FD575F" w:rsidP="00085660">
            <w:pPr>
              <w:jc w:val="center"/>
              <w:rPr>
                <w:color w:val="auto"/>
              </w:rPr>
            </w:pPr>
            <w:r>
              <w:rPr>
                <w:color w:val="auto"/>
              </w:rPr>
              <w:t>Z-value</w:t>
            </w:r>
          </w:p>
        </w:tc>
      </w:tr>
      <w:tr w:rsidR="00FD575F" w14:paraId="65FF3F4E" w14:textId="77777777" w:rsidTr="00085660">
        <w:tc>
          <w:tcPr>
            <w:tcW w:w="1703" w:type="dxa"/>
          </w:tcPr>
          <w:p w14:paraId="13AB88B3" w14:textId="77777777" w:rsidR="00FD575F" w:rsidRDefault="00FD575F" w:rsidP="00085660">
            <w:pPr>
              <w:jc w:val="center"/>
            </w:pPr>
            <w:r>
              <w:t>80</w:t>
            </w:r>
          </w:p>
        </w:tc>
        <w:tc>
          <w:tcPr>
            <w:tcW w:w="1717" w:type="dxa"/>
          </w:tcPr>
          <w:p w14:paraId="36A7FF70" w14:textId="77777777" w:rsidR="00FD575F" w:rsidRDefault="00FD575F" w:rsidP="00085660">
            <w:pPr>
              <w:jc w:val="center"/>
            </w:pPr>
            <w:r>
              <w:t>1.28</w:t>
            </w:r>
          </w:p>
        </w:tc>
      </w:tr>
      <w:tr w:rsidR="00FD575F" w14:paraId="53020E68" w14:textId="77777777" w:rsidTr="00085660">
        <w:tc>
          <w:tcPr>
            <w:tcW w:w="1703" w:type="dxa"/>
          </w:tcPr>
          <w:p w14:paraId="0C2C8874" w14:textId="77777777" w:rsidR="00FD575F" w:rsidRDefault="00FD575F" w:rsidP="00085660">
            <w:pPr>
              <w:jc w:val="center"/>
            </w:pPr>
            <w:r>
              <w:t>90</w:t>
            </w:r>
          </w:p>
        </w:tc>
        <w:tc>
          <w:tcPr>
            <w:tcW w:w="1717" w:type="dxa"/>
          </w:tcPr>
          <w:p w14:paraId="237B79F2" w14:textId="77777777" w:rsidR="00FD575F" w:rsidRDefault="00FD575F" w:rsidP="00085660">
            <w:pPr>
              <w:jc w:val="center"/>
            </w:pPr>
            <w:r>
              <w:t>1.645</w:t>
            </w:r>
          </w:p>
        </w:tc>
      </w:tr>
      <w:tr w:rsidR="00FD575F" w14:paraId="55A7359C" w14:textId="77777777" w:rsidTr="00085660">
        <w:tc>
          <w:tcPr>
            <w:tcW w:w="1703" w:type="dxa"/>
          </w:tcPr>
          <w:p w14:paraId="10EF8F4A" w14:textId="77777777" w:rsidR="00FD575F" w:rsidRDefault="00FD575F" w:rsidP="00085660">
            <w:pPr>
              <w:jc w:val="center"/>
            </w:pPr>
            <w:r>
              <w:t>95</w:t>
            </w:r>
          </w:p>
        </w:tc>
        <w:tc>
          <w:tcPr>
            <w:tcW w:w="1717" w:type="dxa"/>
          </w:tcPr>
          <w:p w14:paraId="5158C5C0" w14:textId="77777777" w:rsidR="00FD575F" w:rsidRDefault="00FD575F" w:rsidP="00085660">
            <w:pPr>
              <w:jc w:val="center"/>
            </w:pPr>
            <w:r>
              <w:t>1.96</w:t>
            </w:r>
          </w:p>
        </w:tc>
      </w:tr>
      <w:tr w:rsidR="00FD575F" w14:paraId="1DD52423" w14:textId="77777777" w:rsidTr="00085660">
        <w:tc>
          <w:tcPr>
            <w:tcW w:w="1703" w:type="dxa"/>
          </w:tcPr>
          <w:p w14:paraId="0AC079DE" w14:textId="77777777" w:rsidR="00FD575F" w:rsidRDefault="00FD575F" w:rsidP="00085660">
            <w:pPr>
              <w:jc w:val="center"/>
            </w:pPr>
            <w:r>
              <w:t>98</w:t>
            </w:r>
          </w:p>
        </w:tc>
        <w:tc>
          <w:tcPr>
            <w:tcW w:w="1717" w:type="dxa"/>
          </w:tcPr>
          <w:p w14:paraId="150FE51C" w14:textId="77777777" w:rsidR="00FD575F" w:rsidRDefault="00FD575F" w:rsidP="00085660">
            <w:pPr>
              <w:jc w:val="center"/>
            </w:pPr>
            <w:r>
              <w:t>2.33</w:t>
            </w:r>
          </w:p>
        </w:tc>
      </w:tr>
      <w:tr w:rsidR="00FD575F" w14:paraId="2982C158" w14:textId="77777777" w:rsidTr="00085660">
        <w:tc>
          <w:tcPr>
            <w:tcW w:w="1703" w:type="dxa"/>
          </w:tcPr>
          <w:p w14:paraId="14D818B3" w14:textId="77777777" w:rsidR="00FD575F" w:rsidRDefault="00FD575F" w:rsidP="00085660">
            <w:pPr>
              <w:jc w:val="center"/>
            </w:pPr>
            <w:r>
              <w:lastRenderedPageBreak/>
              <w:t>99</w:t>
            </w:r>
          </w:p>
        </w:tc>
        <w:tc>
          <w:tcPr>
            <w:tcW w:w="1717" w:type="dxa"/>
          </w:tcPr>
          <w:p w14:paraId="41385788" w14:textId="77777777" w:rsidR="00FD575F" w:rsidRDefault="00FD575F" w:rsidP="00085660">
            <w:pPr>
              <w:jc w:val="center"/>
            </w:pPr>
            <w:r>
              <w:t>2.58</w:t>
            </w:r>
          </w:p>
        </w:tc>
      </w:tr>
    </w:tbl>
    <w:p w14:paraId="184004A5" w14:textId="77777777" w:rsidR="00FD575F" w:rsidRDefault="00FD575F" w:rsidP="00FD575F">
      <w:pPr>
        <w:spacing w:after="0"/>
        <w:rPr>
          <w:color w:val="auto"/>
        </w:rPr>
      </w:pPr>
    </w:p>
    <w:p w14:paraId="6AFEDFD7" w14:textId="77777777" w:rsidR="00FD575F" w:rsidRDefault="00FD575F" w:rsidP="00FD575F">
      <w:pPr>
        <w:spacing w:after="0"/>
        <w:rPr>
          <w:color w:val="auto"/>
        </w:rPr>
      </w:pPr>
    </w:p>
    <w:p w14:paraId="4EDE3A42" w14:textId="77777777" w:rsidR="00FD575F" w:rsidRDefault="00FD575F" w:rsidP="00FD575F">
      <w:pPr>
        <w:spacing w:after="0"/>
        <w:rPr>
          <w:b/>
          <w:color w:val="auto"/>
        </w:rPr>
      </w:pPr>
      <w:r w:rsidRPr="00313B9A">
        <w:rPr>
          <w:color w:val="auto"/>
        </w:rPr>
        <w:t xml:space="preserve">Assuming no a priori judgement on the randomness of the dataset, </w:t>
      </w:r>
      <w:r w:rsidRPr="00EE002A">
        <w:rPr>
          <w:color w:val="auto"/>
        </w:rPr>
        <w:t xml:space="preserve">a worst-case value of </w:t>
      </w:r>
      <w:r w:rsidRPr="00EE002A">
        <w:rPr>
          <w:i/>
          <w:color w:val="auto"/>
        </w:rPr>
        <w:t>p</w:t>
      </w:r>
      <w:r w:rsidRPr="00EE002A">
        <w:rPr>
          <w:color w:val="auto"/>
        </w:rPr>
        <w:t xml:space="preserve"> is used</w:t>
      </w:r>
      <w:r>
        <w:rPr>
          <w:b/>
          <w:color w:val="auto"/>
        </w:rPr>
        <w:t xml:space="preserve"> (p = 0.5)</w:t>
      </w:r>
      <w:r w:rsidRPr="00313B9A">
        <w:rPr>
          <w:b/>
          <w:color w:val="auto"/>
        </w:rPr>
        <w:t xml:space="preserve">. </w:t>
      </w:r>
      <w:r w:rsidRPr="00313B9A">
        <w:rPr>
          <w:color w:val="auto"/>
        </w:rPr>
        <w:t>Substituting values for a 95% confidence</w:t>
      </w:r>
      <w:r>
        <w:rPr>
          <w:color w:val="auto"/>
        </w:rPr>
        <w:t xml:space="preserve"> level (</w:t>
      </w:r>
      <w:r>
        <w:rPr>
          <w:b/>
          <w:color w:val="auto"/>
        </w:rPr>
        <w:t>Z = 1.96)</w:t>
      </w:r>
      <w:r>
        <w:rPr>
          <w:color w:val="auto"/>
        </w:rPr>
        <w:t>,</w:t>
      </w:r>
      <w:r w:rsidRPr="00313B9A">
        <w:rPr>
          <w:color w:val="auto"/>
        </w:rPr>
        <w:t xml:space="preserve"> with a</w:t>
      </w:r>
      <w:r>
        <w:rPr>
          <w:color w:val="auto"/>
        </w:rPr>
        <w:t xml:space="preserve"> confidence </w:t>
      </w:r>
      <w:r w:rsidRPr="00313B9A">
        <w:rPr>
          <w:color w:val="auto"/>
        </w:rPr>
        <w:t>interval of 5%</w:t>
      </w:r>
      <w:r>
        <w:rPr>
          <w:color w:val="auto"/>
        </w:rPr>
        <w:t xml:space="preserve"> </w:t>
      </w:r>
      <w:r>
        <w:rPr>
          <w:b/>
          <w:color w:val="auto"/>
        </w:rPr>
        <w:t>(c = 0.05)</w:t>
      </w:r>
      <w:r w:rsidRPr="00313B9A">
        <w:rPr>
          <w:color w:val="auto"/>
        </w:rPr>
        <w:t xml:space="preserve">, </w:t>
      </w:r>
      <w:r w:rsidRPr="001F2ABD">
        <w:rPr>
          <w:b/>
          <w:color w:val="auto"/>
        </w:rPr>
        <w:t>a sample size of 385 is necessary to achieve a statistically significant result.</w:t>
      </w:r>
    </w:p>
    <w:p w14:paraId="3E6DD942" w14:textId="77777777" w:rsidR="00FD575F" w:rsidRDefault="0051651E" w:rsidP="00FD575F">
      <w:pPr>
        <w:spacing w:after="0"/>
        <w:rPr>
          <w:b/>
          <w:color w:val="auto"/>
        </w:rPr>
      </w:pPr>
      <m:oMathPara>
        <m:oMath>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1.96</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0.5</m:t>
                      </m:r>
                    </m:e>
                  </m:d>
                  <m:r>
                    <w:rPr>
                      <w:rFonts w:ascii="Cambria Math" w:hAnsi="Cambria Math"/>
                    </w:rPr>
                    <m:t>*</m:t>
                  </m:r>
                  <m:d>
                    <m:dPr>
                      <m:ctrlPr>
                        <w:rPr>
                          <w:rFonts w:ascii="Cambria Math" w:hAnsi="Cambria Math"/>
                          <w:i/>
                        </w:rPr>
                      </m:ctrlPr>
                    </m:dPr>
                    <m:e>
                      <m:r>
                        <w:rPr>
                          <w:rFonts w:ascii="Cambria Math" w:hAnsi="Cambria Math"/>
                        </w:rPr>
                        <m:t>1-0.5</m:t>
                      </m:r>
                    </m:e>
                  </m:d>
                </m:e>
              </m:d>
            </m:num>
            <m:den>
              <m:sSup>
                <m:sSupPr>
                  <m:ctrlPr>
                    <w:rPr>
                      <w:rFonts w:ascii="Cambria Math" w:hAnsi="Cambria Math"/>
                      <w:i/>
                    </w:rPr>
                  </m:ctrlPr>
                </m:sSupPr>
                <m:e>
                  <m:r>
                    <w:rPr>
                      <w:rFonts w:ascii="Cambria Math" w:hAnsi="Cambria Math"/>
                    </w:rPr>
                    <m:t>0.05</m:t>
                  </m:r>
                </m:e>
                <m:sup>
                  <m:r>
                    <w:rPr>
                      <w:rFonts w:ascii="Cambria Math" w:hAnsi="Cambria Math"/>
                    </w:rPr>
                    <m:t>2</m:t>
                  </m:r>
                </m:sup>
              </m:sSup>
            </m:den>
          </m:f>
          <m:r>
            <w:rPr>
              <w:rFonts w:ascii="Cambria Math" w:hAnsi="Cambria Math"/>
            </w:rPr>
            <m:t>=384.16</m:t>
          </m:r>
        </m:oMath>
      </m:oMathPara>
    </w:p>
    <w:p w14:paraId="1734864E" w14:textId="77777777" w:rsidR="00FD575F" w:rsidRDefault="00FD575F" w:rsidP="00FD575F">
      <w:pPr>
        <w:spacing w:after="0"/>
        <w:rPr>
          <w:b/>
          <w:color w:val="auto"/>
        </w:rPr>
      </w:pPr>
    </w:p>
    <w:p w14:paraId="55112332" w14:textId="77777777" w:rsidR="00FD575F" w:rsidRDefault="00FD575F" w:rsidP="00FD575F">
      <w:pPr>
        <w:spacing w:after="0"/>
      </w:pPr>
      <w:r>
        <w:t>The intent of randomness, as specified in SAE J2945/1, is to generate numbers that are not predictable and cover the whole range of valid values for a given element.</w:t>
      </w:r>
    </w:p>
    <w:p w14:paraId="0D800C3C" w14:textId="77777777" w:rsidR="00FD575F" w:rsidRDefault="00FD575F" w:rsidP="00FD575F">
      <w:pPr>
        <w:spacing w:after="0"/>
      </w:pPr>
      <w:r>
        <w:t>In order to determine pass/fail for a measurement of randomness, both the average and standard deviation of the data set will be used. These two values give an indication of the general distribution of the values generated (</w:t>
      </w:r>
      <w:proofErr w:type="spellStart"/>
      <w:r>
        <w:t>ie</w:t>
      </w:r>
      <w:proofErr w:type="spellEnd"/>
      <w:r>
        <w:t>. an algorithm is using the correct minimum and maximum values) and that distribution are not inappropriately clumped around a sub-range (values are well spread out over the whole range).</w:t>
      </w:r>
    </w:p>
    <w:p w14:paraId="102ACEE4" w14:textId="6C2F983E" w:rsidR="00A90902" w:rsidRDefault="00A90902" w:rsidP="00FD575F">
      <w:pPr>
        <w:spacing w:after="0"/>
      </w:pPr>
      <w:r>
        <w:t>In the representation of the values, all values are considered unsigned integers.</w:t>
      </w:r>
    </w:p>
    <w:p w14:paraId="04620FD3" w14:textId="77777777" w:rsidR="00FD575F" w:rsidRDefault="00FD575F" w:rsidP="00FD575F">
      <w:pPr>
        <w:spacing w:after="0"/>
      </w:pPr>
    </w:p>
    <w:p w14:paraId="4105C3B4" w14:textId="3347FA25" w:rsidR="00FD575F" w:rsidRPr="00A90902" w:rsidRDefault="00FD575F" w:rsidP="00FD575F">
      <w:pPr>
        <w:spacing w:after="0"/>
      </w:pPr>
      <w:r>
        <w:t xml:space="preserve">Take the average of the data over the sample set and determine whether the average is within an acceptable tolerance of the medium of the range. </w:t>
      </w:r>
      <w:r w:rsidRPr="00AE7FBE">
        <w:rPr>
          <w:b/>
        </w:rPr>
        <w:t>For this test document, the tolerance is .0</w:t>
      </w:r>
      <w:r>
        <w:rPr>
          <w:b/>
        </w:rPr>
        <w:t>5</w:t>
      </w:r>
      <w:r w:rsidRPr="00AE7FBE">
        <w:rPr>
          <w:b/>
        </w:rPr>
        <w:t xml:space="preserve"> of the medium of the range.</w:t>
      </w:r>
      <w:r w:rsidR="00A90902">
        <w:t xml:space="preserve"> </w:t>
      </w:r>
    </w:p>
    <w:p w14:paraId="1531B71F" w14:textId="77777777" w:rsidR="00FD575F" w:rsidRDefault="00FD575F" w:rsidP="00FD575F">
      <w:pPr>
        <w:spacing w:after="0"/>
      </w:pPr>
    </w:p>
    <w:p w14:paraId="2F4AD4DD" w14:textId="77777777" w:rsidR="00FD575F" w:rsidRDefault="00FD575F" w:rsidP="00FD575F">
      <w:pPr>
        <w:spacing w:after="0"/>
      </w:pPr>
      <w:r>
        <w:t>The standard deviation of a uniform continuous distribution over a range is calculated by:</w:t>
      </w:r>
    </w:p>
    <w:p w14:paraId="64D4E964" w14:textId="77777777" w:rsidR="00FD575F" w:rsidRDefault="00FD575F" w:rsidP="00FD575F">
      <w:pPr>
        <w:spacing w:after="0"/>
      </w:pPr>
      <m:oMathPara>
        <m:oMath>
          <m:r>
            <w:rPr>
              <w:rFonts w:ascii="Cambria Math" w:hAnsi="Cambria Math"/>
            </w:rPr>
            <m:t>StdDev=</m:t>
          </m:r>
          <m:f>
            <m:fPr>
              <m:ctrlPr>
                <w:rPr>
                  <w:rFonts w:ascii="Cambria Math" w:hAnsi="Cambria Math"/>
                  <w:i/>
                </w:rPr>
              </m:ctrlPr>
            </m:fPr>
            <m:num>
              <m:d>
                <m:dPr>
                  <m:ctrlPr>
                    <w:rPr>
                      <w:rFonts w:ascii="Cambria Math" w:hAnsi="Cambria Math"/>
                      <w:i/>
                    </w:rPr>
                  </m:ctrlPr>
                </m:dPr>
                <m:e>
                  <m:r>
                    <w:rPr>
                      <w:rFonts w:ascii="Cambria Math" w:hAnsi="Cambria Math"/>
                    </w:rPr>
                    <m:t>b-a</m:t>
                  </m:r>
                </m:e>
              </m:d>
            </m:num>
            <m:den>
              <m:r>
                <w:rPr>
                  <w:rFonts w:ascii="Cambria Math" w:hAnsi="Cambria Math"/>
                </w:rPr>
                <m:t xml:space="preserve"> √12</m:t>
              </m:r>
            </m:den>
          </m:f>
        </m:oMath>
      </m:oMathPara>
    </w:p>
    <w:p w14:paraId="570A89A1" w14:textId="4DC294EA" w:rsidR="00FD575F" w:rsidRDefault="00FD575F" w:rsidP="00FD575F">
      <w:pPr>
        <w:spacing w:after="0"/>
      </w:pPr>
      <w:r>
        <w:t>Take the standard deviation of the values and determine if the sample’s standard deviation is within a given tolerance.</w:t>
      </w:r>
      <w:r w:rsidRPr="00AE7FBE">
        <w:rPr>
          <w:b/>
        </w:rPr>
        <w:t xml:space="preserve"> For this test document, the toleranc</w:t>
      </w:r>
      <w:r>
        <w:rPr>
          <w:b/>
        </w:rPr>
        <w:t>e is .05</w:t>
      </w:r>
      <w:r w:rsidRPr="00AE7FBE">
        <w:rPr>
          <w:b/>
        </w:rPr>
        <w:t xml:space="preserve"> of the </w:t>
      </w:r>
      <w:r>
        <w:rPr>
          <w:b/>
        </w:rPr>
        <w:t xml:space="preserve">nominal standard deviation of the </w:t>
      </w:r>
      <w:r w:rsidRPr="00AE7FBE">
        <w:rPr>
          <w:b/>
        </w:rPr>
        <w:t>range.</w:t>
      </w:r>
      <w:r>
        <w:rPr>
          <w:b/>
        </w:rPr>
        <w:t xml:space="preserve"> </w:t>
      </w:r>
    </w:p>
    <w:p w14:paraId="4A4EB955" w14:textId="77777777" w:rsidR="00FD575F" w:rsidRDefault="00FD575F" w:rsidP="00FD575F">
      <w:pPr>
        <w:spacing w:after="0"/>
      </w:pPr>
    </w:p>
    <w:p w14:paraId="4928D589" w14:textId="77777777" w:rsidR="00FD575F" w:rsidRDefault="00FD575F" w:rsidP="00FD575F">
      <w:pPr>
        <w:spacing w:after="0"/>
      </w:pPr>
      <w:r>
        <w:t>For example, assume variable X should be randomly selected from the valid range of 0 – 255. The medium of the range is 128. The nominal standard deviation of a continuous uniform distribution over this range is 73.6.</w:t>
      </w:r>
    </w:p>
    <w:p w14:paraId="3E94B293" w14:textId="77777777" w:rsidR="00FD575F" w:rsidRDefault="00FD575F" w:rsidP="00FD575F">
      <w:pPr>
        <w:spacing w:after="0"/>
      </w:pPr>
      <w:r>
        <w:t>The average of the measured values within this range should be 128 +/- 6.4.</w:t>
      </w:r>
    </w:p>
    <w:p w14:paraId="69938804" w14:textId="77777777" w:rsidR="00FD575F" w:rsidRDefault="00FD575F" w:rsidP="00FD575F">
      <w:pPr>
        <w:spacing w:after="0"/>
      </w:pPr>
      <w:r>
        <w:t>The measured standard deviation of the values should be 73.6 +/- 3.68.</w:t>
      </w:r>
    </w:p>
    <w:p w14:paraId="7C5E701A" w14:textId="3D112AC0" w:rsidR="0024510B" w:rsidRDefault="0024510B" w:rsidP="003D6A2C">
      <w:pPr>
        <w:spacing w:after="0"/>
      </w:pPr>
      <w:bookmarkStart w:id="86" w:name="_Ground_Truth_Determination"/>
      <w:bookmarkEnd w:id="86"/>
    </w:p>
    <w:p w14:paraId="5B8C8FE6" w14:textId="77777777" w:rsidR="0024510B" w:rsidRDefault="009E4ABA" w:rsidP="00313B9A">
      <w:pPr>
        <w:pStyle w:val="Heading2"/>
        <w:numPr>
          <w:ilvl w:val="1"/>
          <w:numId w:val="6"/>
        </w:numPr>
      </w:pPr>
      <w:bookmarkStart w:id="87" w:name="_Toc478975738"/>
      <w:bookmarkStart w:id="88" w:name="_Toc478975743"/>
      <w:bookmarkStart w:id="89" w:name="_Toc478975748"/>
      <w:bookmarkStart w:id="90" w:name="_Toc478975753"/>
      <w:bookmarkStart w:id="91" w:name="h.28h4qwu" w:colFirst="0" w:colLast="0"/>
      <w:bookmarkStart w:id="92" w:name="_DSRC_Packet_Capture"/>
      <w:bookmarkStart w:id="93" w:name="_Toc478975814"/>
      <w:bookmarkStart w:id="94" w:name="_Toc478975820"/>
      <w:bookmarkStart w:id="95" w:name="_Toc478975825"/>
      <w:bookmarkStart w:id="96" w:name="_Toc478975847"/>
      <w:bookmarkStart w:id="97" w:name="_Requirements_Traceability_Matrix"/>
      <w:bookmarkStart w:id="98" w:name="_Toc481152949"/>
      <w:bookmarkEnd w:id="87"/>
      <w:bookmarkEnd w:id="88"/>
      <w:bookmarkEnd w:id="89"/>
      <w:bookmarkEnd w:id="90"/>
      <w:bookmarkEnd w:id="91"/>
      <w:bookmarkEnd w:id="92"/>
      <w:bookmarkEnd w:id="93"/>
      <w:bookmarkEnd w:id="94"/>
      <w:bookmarkEnd w:id="95"/>
      <w:bookmarkEnd w:id="96"/>
      <w:bookmarkEnd w:id="97"/>
      <w:r>
        <w:t>Requirements Traceability Matrix (Requirement to Scenario)</w:t>
      </w:r>
      <w:bookmarkEnd w:id="98"/>
    </w:p>
    <w:tbl>
      <w:tblPr>
        <w:tblStyle w:val="affe"/>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2430"/>
        <w:gridCol w:w="4338"/>
      </w:tblGrid>
      <w:tr w:rsidR="0024510B" w14:paraId="010F6B17" w14:textId="77777777">
        <w:trPr>
          <w:trHeight w:val="280"/>
        </w:trPr>
        <w:tc>
          <w:tcPr>
            <w:tcW w:w="2700" w:type="dxa"/>
            <w:shd w:val="clear" w:color="auto" w:fill="FFFFFF"/>
            <w:vAlign w:val="bottom"/>
          </w:tcPr>
          <w:p w14:paraId="3A796284" w14:textId="77777777" w:rsidR="0024510B" w:rsidRDefault="009E4ABA">
            <w:pPr>
              <w:spacing w:after="0"/>
            </w:pPr>
            <w:r>
              <w:rPr>
                <w:b/>
              </w:rPr>
              <w:t>Requirement</w:t>
            </w:r>
          </w:p>
        </w:tc>
        <w:tc>
          <w:tcPr>
            <w:tcW w:w="2430" w:type="dxa"/>
            <w:vAlign w:val="bottom"/>
          </w:tcPr>
          <w:p w14:paraId="5DC5345F" w14:textId="77777777" w:rsidR="0024510B" w:rsidRDefault="009E4ABA">
            <w:pPr>
              <w:spacing w:after="0"/>
            </w:pPr>
            <w:r>
              <w:rPr>
                <w:b/>
              </w:rPr>
              <w:t>Test Procedure</w:t>
            </w:r>
          </w:p>
        </w:tc>
        <w:tc>
          <w:tcPr>
            <w:tcW w:w="4338" w:type="dxa"/>
            <w:vAlign w:val="bottom"/>
          </w:tcPr>
          <w:p w14:paraId="71771938" w14:textId="77777777" w:rsidR="0024510B" w:rsidRDefault="009E4ABA">
            <w:pPr>
              <w:spacing w:after="0"/>
            </w:pPr>
            <w:r>
              <w:rPr>
                <w:b/>
              </w:rPr>
              <w:t>Scenario</w:t>
            </w:r>
          </w:p>
        </w:tc>
      </w:tr>
      <w:tr w:rsidR="0024510B" w14:paraId="586BEC65" w14:textId="77777777">
        <w:trPr>
          <w:trHeight w:val="280"/>
        </w:trPr>
        <w:tc>
          <w:tcPr>
            <w:tcW w:w="2700" w:type="dxa"/>
            <w:shd w:val="clear" w:color="auto" w:fill="FFFFFF"/>
            <w:vAlign w:val="bottom"/>
          </w:tcPr>
          <w:p w14:paraId="478BFAA4" w14:textId="77777777" w:rsidR="0024510B" w:rsidRDefault="009E4ABA">
            <w:pPr>
              <w:spacing w:after="0"/>
            </w:pPr>
            <w:r>
              <w:t>6.1.6-V2V-STD-J2735-001</w:t>
            </w:r>
          </w:p>
        </w:tc>
        <w:tc>
          <w:tcPr>
            <w:tcW w:w="2430" w:type="dxa"/>
            <w:vAlign w:val="bottom"/>
          </w:tcPr>
          <w:p w14:paraId="601B42A3" w14:textId="0C5C6B41" w:rsidR="0024510B" w:rsidRDefault="009E4ABA">
            <w:pPr>
              <w:spacing w:after="0"/>
            </w:pPr>
            <w:r>
              <w:t>TP-BSM-S</w:t>
            </w:r>
            <w:r w:rsidR="0032330E">
              <w:t>T</w:t>
            </w:r>
            <w:r>
              <w:t>-BV-03-X</w:t>
            </w:r>
          </w:p>
        </w:tc>
        <w:tc>
          <w:tcPr>
            <w:tcW w:w="4338" w:type="dxa"/>
            <w:vAlign w:val="bottom"/>
          </w:tcPr>
          <w:p w14:paraId="10D86373" w14:textId="77777777" w:rsidR="0024510B" w:rsidRDefault="009E4ABA">
            <w:pPr>
              <w:spacing w:after="0"/>
            </w:pPr>
            <w:r>
              <w:t>All Scenarios</w:t>
            </w:r>
          </w:p>
        </w:tc>
      </w:tr>
      <w:tr w:rsidR="0024510B" w14:paraId="5A346D05" w14:textId="77777777">
        <w:trPr>
          <w:trHeight w:val="280"/>
        </w:trPr>
        <w:tc>
          <w:tcPr>
            <w:tcW w:w="2700" w:type="dxa"/>
            <w:shd w:val="clear" w:color="auto" w:fill="FFFFFF"/>
            <w:vAlign w:val="bottom"/>
          </w:tcPr>
          <w:p w14:paraId="3F58D2AE" w14:textId="77777777" w:rsidR="0024510B" w:rsidRDefault="009E4ABA">
            <w:pPr>
              <w:spacing w:after="0"/>
            </w:pPr>
            <w:r>
              <w:t>6.1.6-V2V-STD-J2735-002</w:t>
            </w:r>
          </w:p>
        </w:tc>
        <w:tc>
          <w:tcPr>
            <w:tcW w:w="2430" w:type="dxa"/>
            <w:vAlign w:val="bottom"/>
          </w:tcPr>
          <w:p w14:paraId="4D973DF1" w14:textId="3D5BC7CF" w:rsidR="0024510B" w:rsidRDefault="009E4ABA">
            <w:pPr>
              <w:spacing w:after="0"/>
            </w:pPr>
            <w:r>
              <w:t>TP-BSM-S</w:t>
            </w:r>
            <w:r w:rsidR="0032330E">
              <w:t>T</w:t>
            </w:r>
            <w:r>
              <w:t>-BV-03-X</w:t>
            </w:r>
          </w:p>
        </w:tc>
        <w:tc>
          <w:tcPr>
            <w:tcW w:w="4338" w:type="dxa"/>
            <w:vAlign w:val="bottom"/>
          </w:tcPr>
          <w:p w14:paraId="3E30337F" w14:textId="77777777" w:rsidR="0024510B" w:rsidRDefault="009E4ABA">
            <w:pPr>
              <w:spacing w:after="0"/>
            </w:pPr>
            <w:r>
              <w:t>All Scenarios</w:t>
            </w:r>
          </w:p>
        </w:tc>
      </w:tr>
      <w:tr w:rsidR="0024510B" w14:paraId="4D8806BA" w14:textId="77777777">
        <w:trPr>
          <w:trHeight w:val="280"/>
        </w:trPr>
        <w:tc>
          <w:tcPr>
            <w:tcW w:w="2700" w:type="dxa"/>
            <w:shd w:val="clear" w:color="auto" w:fill="FFFFFF"/>
            <w:vAlign w:val="bottom"/>
          </w:tcPr>
          <w:p w14:paraId="28474983" w14:textId="77777777" w:rsidR="0024510B" w:rsidRDefault="009E4ABA">
            <w:pPr>
              <w:spacing w:after="0"/>
            </w:pPr>
            <w:r>
              <w:t>6.1.6-V2V-STD-J2735-003</w:t>
            </w:r>
          </w:p>
        </w:tc>
        <w:tc>
          <w:tcPr>
            <w:tcW w:w="2430" w:type="dxa"/>
            <w:vAlign w:val="bottom"/>
          </w:tcPr>
          <w:p w14:paraId="51DBE142" w14:textId="406BA6E7" w:rsidR="0024510B" w:rsidRDefault="009E4ABA">
            <w:pPr>
              <w:spacing w:after="0"/>
            </w:pPr>
            <w:r>
              <w:t>TP-BSM-S</w:t>
            </w:r>
            <w:r w:rsidR="0032330E">
              <w:t>T</w:t>
            </w:r>
            <w:r>
              <w:t>-BV-03-X</w:t>
            </w:r>
          </w:p>
        </w:tc>
        <w:tc>
          <w:tcPr>
            <w:tcW w:w="4338" w:type="dxa"/>
            <w:vAlign w:val="bottom"/>
          </w:tcPr>
          <w:p w14:paraId="7B5D836E" w14:textId="77777777" w:rsidR="0024510B" w:rsidRDefault="009E4ABA">
            <w:pPr>
              <w:spacing w:after="0"/>
            </w:pPr>
            <w:r>
              <w:t>All Scenarios</w:t>
            </w:r>
          </w:p>
        </w:tc>
      </w:tr>
      <w:tr w:rsidR="0024510B" w14:paraId="4D6282F0" w14:textId="77777777">
        <w:trPr>
          <w:trHeight w:val="280"/>
        </w:trPr>
        <w:tc>
          <w:tcPr>
            <w:tcW w:w="2700" w:type="dxa"/>
            <w:shd w:val="clear" w:color="auto" w:fill="FFFFFF"/>
            <w:vAlign w:val="bottom"/>
          </w:tcPr>
          <w:p w14:paraId="7676D978" w14:textId="77777777" w:rsidR="0024510B" w:rsidRDefault="009E4ABA">
            <w:pPr>
              <w:spacing w:after="0"/>
            </w:pPr>
            <w:r>
              <w:t>6.1.6-V2V-STD-J2735-004</w:t>
            </w:r>
          </w:p>
        </w:tc>
        <w:tc>
          <w:tcPr>
            <w:tcW w:w="2430" w:type="dxa"/>
            <w:vAlign w:val="bottom"/>
          </w:tcPr>
          <w:p w14:paraId="4881D0DF" w14:textId="3A9523F9" w:rsidR="0024510B" w:rsidRDefault="009E4ABA">
            <w:pPr>
              <w:spacing w:after="0"/>
            </w:pPr>
            <w:r>
              <w:t>TP-BSM-S</w:t>
            </w:r>
            <w:r w:rsidR="0032330E">
              <w:t>T</w:t>
            </w:r>
            <w:r>
              <w:t>-BV-03-X</w:t>
            </w:r>
          </w:p>
        </w:tc>
        <w:tc>
          <w:tcPr>
            <w:tcW w:w="4338" w:type="dxa"/>
            <w:vAlign w:val="bottom"/>
          </w:tcPr>
          <w:p w14:paraId="3736D3A7" w14:textId="77777777" w:rsidR="0024510B" w:rsidRDefault="009E4ABA">
            <w:pPr>
              <w:spacing w:after="0"/>
            </w:pPr>
            <w:r>
              <w:t>All Scenarios</w:t>
            </w:r>
          </w:p>
        </w:tc>
      </w:tr>
      <w:tr w:rsidR="0024510B" w14:paraId="3F36EC53" w14:textId="77777777">
        <w:trPr>
          <w:trHeight w:val="280"/>
        </w:trPr>
        <w:tc>
          <w:tcPr>
            <w:tcW w:w="2700" w:type="dxa"/>
            <w:shd w:val="clear" w:color="auto" w:fill="FFFFFF"/>
            <w:vAlign w:val="bottom"/>
          </w:tcPr>
          <w:p w14:paraId="5745FFC9" w14:textId="77777777" w:rsidR="0024510B" w:rsidRDefault="009E4ABA">
            <w:pPr>
              <w:spacing w:after="0"/>
            </w:pPr>
            <w:r>
              <w:t>6.1.6-V2V-STD-J2735-005</w:t>
            </w:r>
          </w:p>
        </w:tc>
        <w:tc>
          <w:tcPr>
            <w:tcW w:w="2430" w:type="dxa"/>
            <w:vAlign w:val="bottom"/>
          </w:tcPr>
          <w:p w14:paraId="3372B09D" w14:textId="14F0AF80" w:rsidR="0024510B" w:rsidRDefault="009E4ABA">
            <w:pPr>
              <w:spacing w:after="0"/>
            </w:pPr>
            <w:r>
              <w:t>TP-BSM-S</w:t>
            </w:r>
            <w:r w:rsidR="0032330E">
              <w:t>T</w:t>
            </w:r>
            <w:r>
              <w:t>-BV-03-X</w:t>
            </w:r>
          </w:p>
        </w:tc>
        <w:tc>
          <w:tcPr>
            <w:tcW w:w="4338" w:type="dxa"/>
            <w:vAlign w:val="bottom"/>
          </w:tcPr>
          <w:p w14:paraId="51EE54C5" w14:textId="77777777" w:rsidR="0024510B" w:rsidRDefault="009E4ABA">
            <w:pPr>
              <w:spacing w:after="0"/>
            </w:pPr>
            <w:r>
              <w:t>All Scenarios</w:t>
            </w:r>
          </w:p>
        </w:tc>
      </w:tr>
      <w:tr w:rsidR="0024510B" w14:paraId="4766EB97" w14:textId="77777777">
        <w:trPr>
          <w:trHeight w:val="280"/>
        </w:trPr>
        <w:tc>
          <w:tcPr>
            <w:tcW w:w="2700" w:type="dxa"/>
            <w:shd w:val="clear" w:color="auto" w:fill="FFFFFF"/>
            <w:vAlign w:val="bottom"/>
          </w:tcPr>
          <w:p w14:paraId="3914EF10" w14:textId="77777777" w:rsidR="0024510B" w:rsidRDefault="009E4ABA">
            <w:pPr>
              <w:spacing w:after="0"/>
            </w:pPr>
            <w:r>
              <w:t>6.1.6-V2V-STD-J2735-006</w:t>
            </w:r>
          </w:p>
        </w:tc>
        <w:tc>
          <w:tcPr>
            <w:tcW w:w="2430" w:type="dxa"/>
            <w:vAlign w:val="bottom"/>
          </w:tcPr>
          <w:p w14:paraId="73241A84" w14:textId="1D52B4B2" w:rsidR="0024510B" w:rsidRDefault="009E4ABA">
            <w:pPr>
              <w:spacing w:after="0"/>
            </w:pPr>
            <w:r>
              <w:t>TP-BSM-S</w:t>
            </w:r>
            <w:r w:rsidR="0032330E">
              <w:t>T</w:t>
            </w:r>
            <w:r>
              <w:t>-BV-03-X</w:t>
            </w:r>
          </w:p>
        </w:tc>
        <w:tc>
          <w:tcPr>
            <w:tcW w:w="4338" w:type="dxa"/>
            <w:vAlign w:val="bottom"/>
          </w:tcPr>
          <w:p w14:paraId="4B1A34C3" w14:textId="77777777" w:rsidR="0024510B" w:rsidRDefault="009E4ABA">
            <w:pPr>
              <w:spacing w:after="0"/>
            </w:pPr>
            <w:r>
              <w:t>All Scenarios</w:t>
            </w:r>
          </w:p>
        </w:tc>
      </w:tr>
      <w:tr w:rsidR="0024510B" w14:paraId="00673225" w14:textId="77777777">
        <w:trPr>
          <w:trHeight w:val="280"/>
        </w:trPr>
        <w:tc>
          <w:tcPr>
            <w:tcW w:w="2700" w:type="dxa"/>
            <w:shd w:val="clear" w:color="auto" w:fill="FFFFFF"/>
            <w:vAlign w:val="bottom"/>
          </w:tcPr>
          <w:p w14:paraId="5268D606" w14:textId="77777777" w:rsidR="0024510B" w:rsidRDefault="009E4ABA">
            <w:pPr>
              <w:spacing w:after="0"/>
            </w:pPr>
            <w:r>
              <w:t>6.1.6-V2V-STD-J2735-007</w:t>
            </w:r>
          </w:p>
        </w:tc>
        <w:tc>
          <w:tcPr>
            <w:tcW w:w="2430" w:type="dxa"/>
            <w:vAlign w:val="bottom"/>
          </w:tcPr>
          <w:p w14:paraId="1AE779AD" w14:textId="7D5CB818" w:rsidR="0024510B" w:rsidRDefault="009E4ABA">
            <w:pPr>
              <w:spacing w:after="0"/>
            </w:pPr>
            <w:r>
              <w:t>TP-BSM-S</w:t>
            </w:r>
            <w:r w:rsidR="0032330E">
              <w:t>T</w:t>
            </w:r>
            <w:r>
              <w:t>-BV-03-X</w:t>
            </w:r>
          </w:p>
        </w:tc>
        <w:tc>
          <w:tcPr>
            <w:tcW w:w="4338" w:type="dxa"/>
            <w:vAlign w:val="bottom"/>
          </w:tcPr>
          <w:p w14:paraId="3D339EFD" w14:textId="77777777" w:rsidR="0024510B" w:rsidRDefault="009E4ABA">
            <w:pPr>
              <w:spacing w:after="0"/>
            </w:pPr>
            <w:r>
              <w:t>All Scenarios</w:t>
            </w:r>
          </w:p>
        </w:tc>
      </w:tr>
      <w:tr w:rsidR="0024510B" w14:paraId="76DF0D11" w14:textId="77777777">
        <w:trPr>
          <w:trHeight w:val="280"/>
        </w:trPr>
        <w:tc>
          <w:tcPr>
            <w:tcW w:w="2700" w:type="dxa"/>
            <w:shd w:val="clear" w:color="auto" w:fill="FFFFFF"/>
            <w:vAlign w:val="bottom"/>
          </w:tcPr>
          <w:p w14:paraId="11FB6DF1" w14:textId="77777777" w:rsidR="0024510B" w:rsidRDefault="009E4ABA">
            <w:pPr>
              <w:spacing w:after="0"/>
            </w:pPr>
            <w:r>
              <w:t>6.1.6-V2V-STD-J2735-008</w:t>
            </w:r>
          </w:p>
        </w:tc>
        <w:tc>
          <w:tcPr>
            <w:tcW w:w="2430" w:type="dxa"/>
            <w:vAlign w:val="bottom"/>
          </w:tcPr>
          <w:p w14:paraId="75B56860" w14:textId="5EA1476F" w:rsidR="0024510B" w:rsidRDefault="009E4ABA">
            <w:pPr>
              <w:spacing w:after="0"/>
            </w:pPr>
            <w:r>
              <w:t>TP-BSM-S</w:t>
            </w:r>
            <w:r w:rsidR="0032330E">
              <w:t>T</w:t>
            </w:r>
            <w:r>
              <w:t>-BV-03-X</w:t>
            </w:r>
          </w:p>
        </w:tc>
        <w:tc>
          <w:tcPr>
            <w:tcW w:w="4338" w:type="dxa"/>
            <w:vAlign w:val="bottom"/>
          </w:tcPr>
          <w:p w14:paraId="4B72316D" w14:textId="77777777" w:rsidR="0024510B" w:rsidRDefault="009E4ABA">
            <w:pPr>
              <w:spacing w:after="0"/>
            </w:pPr>
            <w:r>
              <w:t>All Scenarios</w:t>
            </w:r>
          </w:p>
        </w:tc>
      </w:tr>
      <w:tr w:rsidR="0024510B" w14:paraId="696C3A33" w14:textId="77777777">
        <w:trPr>
          <w:trHeight w:val="280"/>
        </w:trPr>
        <w:tc>
          <w:tcPr>
            <w:tcW w:w="2700" w:type="dxa"/>
            <w:shd w:val="clear" w:color="auto" w:fill="FFFFFF"/>
            <w:vAlign w:val="bottom"/>
          </w:tcPr>
          <w:p w14:paraId="660549A6" w14:textId="77777777" w:rsidR="0024510B" w:rsidRDefault="009E4ABA">
            <w:pPr>
              <w:spacing w:after="0"/>
            </w:pPr>
            <w:r>
              <w:t>6.1.6-V2V-STD-J2735-009</w:t>
            </w:r>
          </w:p>
        </w:tc>
        <w:tc>
          <w:tcPr>
            <w:tcW w:w="2430" w:type="dxa"/>
            <w:vAlign w:val="bottom"/>
          </w:tcPr>
          <w:p w14:paraId="73E74489" w14:textId="5437E8A7" w:rsidR="0024510B" w:rsidRDefault="009E4ABA">
            <w:pPr>
              <w:spacing w:after="0"/>
            </w:pPr>
            <w:r>
              <w:t>TP-BSM-S</w:t>
            </w:r>
            <w:r w:rsidR="0032330E">
              <w:t>T</w:t>
            </w:r>
            <w:r>
              <w:t>-BV-03-X</w:t>
            </w:r>
          </w:p>
        </w:tc>
        <w:tc>
          <w:tcPr>
            <w:tcW w:w="4338" w:type="dxa"/>
            <w:vAlign w:val="bottom"/>
          </w:tcPr>
          <w:p w14:paraId="0A3D36CE" w14:textId="77777777" w:rsidR="0024510B" w:rsidRDefault="009E4ABA">
            <w:pPr>
              <w:spacing w:after="0"/>
            </w:pPr>
            <w:r>
              <w:t>All Scenarios</w:t>
            </w:r>
          </w:p>
        </w:tc>
      </w:tr>
      <w:tr w:rsidR="0024510B" w14:paraId="5609DCAA" w14:textId="77777777">
        <w:trPr>
          <w:trHeight w:val="280"/>
        </w:trPr>
        <w:tc>
          <w:tcPr>
            <w:tcW w:w="2700" w:type="dxa"/>
            <w:shd w:val="clear" w:color="auto" w:fill="FFFFFF"/>
            <w:vAlign w:val="bottom"/>
          </w:tcPr>
          <w:p w14:paraId="7801ADA9" w14:textId="77777777" w:rsidR="0024510B" w:rsidRDefault="009E4ABA">
            <w:pPr>
              <w:spacing w:after="0"/>
            </w:pPr>
            <w:r>
              <w:t>6.1.6-V2V-STD-J2735-010</w:t>
            </w:r>
          </w:p>
        </w:tc>
        <w:tc>
          <w:tcPr>
            <w:tcW w:w="2430" w:type="dxa"/>
            <w:vAlign w:val="bottom"/>
          </w:tcPr>
          <w:p w14:paraId="73702540" w14:textId="3C86FCF2" w:rsidR="0024510B" w:rsidRDefault="009E4ABA">
            <w:pPr>
              <w:spacing w:after="0"/>
            </w:pPr>
            <w:r>
              <w:t>TP-BSM-S</w:t>
            </w:r>
            <w:r w:rsidR="0032330E">
              <w:t>T</w:t>
            </w:r>
            <w:r>
              <w:t>-BV-03-X</w:t>
            </w:r>
          </w:p>
        </w:tc>
        <w:tc>
          <w:tcPr>
            <w:tcW w:w="4338" w:type="dxa"/>
            <w:vAlign w:val="bottom"/>
          </w:tcPr>
          <w:p w14:paraId="30520801" w14:textId="77777777" w:rsidR="0024510B" w:rsidRDefault="009E4ABA">
            <w:pPr>
              <w:spacing w:after="0"/>
            </w:pPr>
            <w:r>
              <w:t>All Scenarios</w:t>
            </w:r>
          </w:p>
        </w:tc>
      </w:tr>
      <w:tr w:rsidR="0024510B" w14:paraId="5E963E53" w14:textId="77777777">
        <w:trPr>
          <w:trHeight w:val="280"/>
        </w:trPr>
        <w:tc>
          <w:tcPr>
            <w:tcW w:w="2700" w:type="dxa"/>
            <w:shd w:val="clear" w:color="auto" w:fill="FFFFFF"/>
            <w:vAlign w:val="bottom"/>
          </w:tcPr>
          <w:p w14:paraId="5363387A" w14:textId="77777777" w:rsidR="0024510B" w:rsidRDefault="009E4ABA">
            <w:pPr>
              <w:spacing w:after="0"/>
            </w:pPr>
            <w:r>
              <w:t>6.1.6-V2V-STD-J2735-011</w:t>
            </w:r>
          </w:p>
        </w:tc>
        <w:tc>
          <w:tcPr>
            <w:tcW w:w="2430" w:type="dxa"/>
            <w:vAlign w:val="bottom"/>
          </w:tcPr>
          <w:p w14:paraId="207A8E8B" w14:textId="356B1642" w:rsidR="0024510B" w:rsidRDefault="009E4ABA">
            <w:pPr>
              <w:spacing w:after="0"/>
            </w:pPr>
            <w:r>
              <w:t>TP-BSM-S</w:t>
            </w:r>
            <w:r w:rsidR="0032330E">
              <w:t>T</w:t>
            </w:r>
            <w:r>
              <w:t>-BV-03-X</w:t>
            </w:r>
          </w:p>
        </w:tc>
        <w:tc>
          <w:tcPr>
            <w:tcW w:w="4338" w:type="dxa"/>
            <w:vAlign w:val="bottom"/>
          </w:tcPr>
          <w:p w14:paraId="18BB2564" w14:textId="77777777" w:rsidR="0024510B" w:rsidRDefault="009E4ABA">
            <w:pPr>
              <w:spacing w:after="0"/>
            </w:pPr>
            <w:r>
              <w:t>All Scenarios</w:t>
            </w:r>
          </w:p>
        </w:tc>
      </w:tr>
      <w:tr w:rsidR="0024510B" w14:paraId="44637043" w14:textId="77777777">
        <w:trPr>
          <w:trHeight w:val="280"/>
        </w:trPr>
        <w:tc>
          <w:tcPr>
            <w:tcW w:w="2700" w:type="dxa"/>
            <w:shd w:val="clear" w:color="auto" w:fill="FFFFFF"/>
            <w:vAlign w:val="bottom"/>
          </w:tcPr>
          <w:p w14:paraId="44E1DD8E" w14:textId="77777777" w:rsidR="0024510B" w:rsidRDefault="009E4ABA">
            <w:pPr>
              <w:spacing w:after="0"/>
            </w:pPr>
            <w:r>
              <w:t>6.1.6-V2V-STD-J2735-012</w:t>
            </w:r>
          </w:p>
        </w:tc>
        <w:tc>
          <w:tcPr>
            <w:tcW w:w="2430" w:type="dxa"/>
            <w:vAlign w:val="bottom"/>
          </w:tcPr>
          <w:p w14:paraId="27FD5D8A" w14:textId="072D66F6" w:rsidR="0024510B" w:rsidRDefault="009E4ABA">
            <w:pPr>
              <w:spacing w:after="0"/>
            </w:pPr>
            <w:r>
              <w:t>TP-BSM-S</w:t>
            </w:r>
            <w:r w:rsidR="0032330E">
              <w:t>T</w:t>
            </w:r>
            <w:r>
              <w:t>-BV-03-X</w:t>
            </w:r>
          </w:p>
        </w:tc>
        <w:tc>
          <w:tcPr>
            <w:tcW w:w="4338" w:type="dxa"/>
            <w:vAlign w:val="bottom"/>
          </w:tcPr>
          <w:p w14:paraId="3DFA3F84" w14:textId="77777777" w:rsidR="0024510B" w:rsidRDefault="009E4ABA">
            <w:pPr>
              <w:spacing w:after="0"/>
            </w:pPr>
            <w:r>
              <w:t>All Scenarios</w:t>
            </w:r>
          </w:p>
        </w:tc>
      </w:tr>
      <w:tr w:rsidR="0024510B" w14:paraId="6EBAE252" w14:textId="77777777">
        <w:trPr>
          <w:trHeight w:val="280"/>
        </w:trPr>
        <w:tc>
          <w:tcPr>
            <w:tcW w:w="2700" w:type="dxa"/>
            <w:shd w:val="clear" w:color="auto" w:fill="FFFFFF"/>
            <w:vAlign w:val="bottom"/>
          </w:tcPr>
          <w:p w14:paraId="35D694DB" w14:textId="77777777" w:rsidR="0024510B" w:rsidRDefault="009E4ABA">
            <w:pPr>
              <w:spacing w:after="0"/>
            </w:pPr>
            <w:r>
              <w:t>6.1.6-V2V-STD-J2735-013</w:t>
            </w:r>
          </w:p>
        </w:tc>
        <w:tc>
          <w:tcPr>
            <w:tcW w:w="2430" w:type="dxa"/>
            <w:vAlign w:val="bottom"/>
          </w:tcPr>
          <w:p w14:paraId="04195939" w14:textId="63727A92" w:rsidR="0024510B" w:rsidRDefault="009E4ABA">
            <w:pPr>
              <w:spacing w:after="0"/>
            </w:pPr>
            <w:r>
              <w:t>TP-BSM-S</w:t>
            </w:r>
            <w:r w:rsidR="0032330E">
              <w:t>T</w:t>
            </w:r>
            <w:r>
              <w:t>-BV-03-X</w:t>
            </w:r>
          </w:p>
        </w:tc>
        <w:tc>
          <w:tcPr>
            <w:tcW w:w="4338" w:type="dxa"/>
            <w:vAlign w:val="bottom"/>
          </w:tcPr>
          <w:p w14:paraId="5B809401" w14:textId="77777777" w:rsidR="0024510B" w:rsidRDefault="009E4ABA">
            <w:pPr>
              <w:spacing w:after="0"/>
            </w:pPr>
            <w:r>
              <w:t>All Scenarios</w:t>
            </w:r>
          </w:p>
        </w:tc>
      </w:tr>
      <w:tr w:rsidR="0024510B" w14:paraId="14D19B7D" w14:textId="77777777">
        <w:trPr>
          <w:trHeight w:val="280"/>
        </w:trPr>
        <w:tc>
          <w:tcPr>
            <w:tcW w:w="2700" w:type="dxa"/>
            <w:shd w:val="clear" w:color="auto" w:fill="FFFFFF"/>
            <w:vAlign w:val="bottom"/>
          </w:tcPr>
          <w:p w14:paraId="12895C94" w14:textId="77777777" w:rsidR="0024510B" w:rsidRDefault="009E4ABA">
            <w:pPr>
              <w:spacing w:after="0"/>
            </w:pPr>
            <w:r>
              <w:t>6.1.6-V2V-STD-J2735-014</w:t>
            </w:r>
          </w:p>
        </w:tc>
        <w:tc>
          <w:tcPr>
            <w:tcW w:w="2430" w:type="dxa"/>
            <w:vAlign w:val="bottom"/>
          </w:tcPr>
          <w:p w14:paraId="3AB145C0" w14:textId="18923787" w:rsidR="0024510B" w:rsidRDefault="009E4ABA">
            <w:pPr>
              <w:spacing w:after="0"/>
            </w:pPr>
            <w:r>
              <w:t>TP-BSM-S</w:t>
            </w:r>
            <w:r w:rsidR="0032330E">
              <w:t>T</w:t>
            </w:r>
            <w:r>
              <w:t>-BV-03-X</w:t>
            </w:r>
          </w:p>
        </w:tc>
        <w:tc>
          <w:tcPr>
            <w:tcW w:w="4338" w:type="dxa"/>
            <w:vAlign w:val="bottom"/>
          </w:tcPr>
          <w:p w14:paraId="3DCDA221" w14:textId="77777777" w:rsidR="0024510B" w:rsidRDefault="009E4ABA">
            <w:pPr>
              <w:spacing w:after="0"/>
            </w:pPr>
            <w:r>
              <w:t>All Scenarios</w:t>
            </w:r>
          </w:p>
        </w:tc>
      </w:tr>
      <w:tr w:rsidR="0024510B" w14:paraId="6B00E3DA" w14:textId="77777777">
        <w:trPr>
          <w:trHeight w:val="280"/>
        </w:trPr>
        <w:tc>
          <w:tcPr>
            <w:tcW w:w="2700" w:type="dxa"/>
            <w:shd w:val="clear" w:color="auto" w:fill="FFFFFF"/>
            <w:vAlign w:val="bottom"/>
          </w:tcPr>
          <w:p w14:paraId="4846D989" w14:textId="77777777" w:rsidR="0024510B" w:rsidRDefault="009E4ABA">
            <w:pPr>
              <w:spacing w:after="0"/>
            </w:pPr>
            <w:r>
              <w:lastRenderedPageBreak/>
              <w:t>6.1.6-V2V-STD-J2735-015</w:t>
            </w:r>
          </w:p>
        </w:tc>
        <w:tc>
          <w:tcPr>
            <w:tcW w:w="2430" w:type="dxa"/>
            <w:vAlign w:val="bottom"/>
          </w:tcPr>
          <w:p w14:paraId="61142F6A" w14:textId="46A66B4E" w:rsidR="0024510B" w:rsidRDefault="009E4ABA">
            <w:pPr>
              <w:spacing w:after="0"/>
            </w:pPr>
            <w:r>
              <w:t>TP-BSM-S</w:t>
            </w:r>
            <w:r w:rsidR="0032330E">
              <w:t>T</w:t>
            </w:r>
            <w:r>
              <w:t>-BV-03-X</w:t>
            </w:r>
          </w:p>
        </w:tc>
        <w:tc>
          <w:tcPr>
            <w:tcW w:w="4338" w:type="dxa"/>
            <w:vAlign w:val="bottom"/>
          </w:tcPr>
          <w:p w14:paraId="5E6BDCC2" w14:textId="77777777" w:rsidR="0024510B" w:rsidRDefault="009E4ABA">
            <w:pPr>
              <w:spacing w:after="0"/>
            </w:pPr>
            <w:r>
              <w:t>All Scenarios</w:t>
            </w:r>
          </w:p>
        </w:tc>
      </w:tr>
      <w:tr w:rsidR="0024510B" w14:paraId="1A6F0EA8" w14:textId="77777777">
        <w:trPr>
          <w:trHeight w:val="280"/>
        </w:trPr>
        <w:tc>
          <w:tcPr>
            <w:tcW w:w="2700" w:type="dxa"/>
            <w:shd w:val="clear" w:color="auto" w:fill="FFFFFF"/>
            <w:vAlign w:val="bottom"/>
          </w:tcPr>
          <w:p w14:paraId="1C32192F" w14:textId="77777777" w:rsidR="0024510B" w:rsidRDefault="009E4ABA">
            <w:pPr>
              <w:spacing w:after="0"/>
            </w:pPr>
            <w:r>
              <w:t>6.1.6-V2V-STD-J2735-016</w:t>
            </w:r>
          </w:p>
        </w:tc>
        <w:tc>
          <w:tcPr>
            <w:tcW w:w="2430" w:type="dxa"/>
            <w:vAlign w:val="bottom"/>
          </w:tcPr>
          <w:p w14:paraId="48FCE4A2" w14:textId="578EDF59" w:rsidR="0024510B" w:rsidRDefault="009E4ABA">
            <w:pPr>
              <w:spacing w:after="0"/>
            </w:pPr>
            <w:r>
              <w:t>TP-BSM-MV-BV-</w:t>
            </w:r>
            <w:r w:rsidR="00A3086A">
              <w:t>08</w:t>
            </w:r>
          </w:p>
        </w:tc>
        <w:tc>
          <w:tcPr>
            <w:tcW w:w="4338" w:type="dxa"/>
            <w:vAlign w:val="bottom"/>
          </w:tcPr>
          <w:p w14:paraId="28DBFC69" w14:textId="77777777" w:rsidR="0024510B" w:rsidRDefault="009E4ABA">
            <w:pPr>
              <w:spacing w:after="0"/>
            </w:pPr>
            <w:r>
              <w:t>All Scenarios</w:t>
            </w:r>
          </w:p>
        </w:tc>
      </w:tr>
      <w:tr w:rsidR="0024510B" w14:paraId="1B22643C" w14:textId="77777777">
        <w:trPr>
          <w:trHeight w:val="280"/>
        </w:trPr>
        <w:tc>
          <w:tcPr>
            <w:tcW w:w="2700" w:type="dxa"/>
            <w:shd w:val="clear" w:color="auto" w:fill="FFFFFF"/>
            <w:vAlign w:val="bottom"/>
          </w:tcPr>
          <w:p w14:paraId="3191F396" w14:textId="77777777" w:rsidR="0024510B" w:rsidRDefault="009E4ABA">
            <w:pPr>
              <w:spacing w:after="0"/>
            </w:pPr>
            <w:r>
              <w:t>6.1.6-V2V-STD-J2735-017</w:t>
            </w:r>
          </w:p>
        </w:tc>
        <w:tc>
          <w:tcPr>
            <w:tcW w:w="2430" w:type="dxa"/>
            <w:vAlign w:val="bottom"/>
          </w:tcPr>
          <w:p w14:paraId="473A8FF1" w14:textId="70E2F6F0" w:rsidR="0024510B" w:rsidRDefault="009E4ABA">
            <w:pPr>
              <w:spacing w:after="0"/>
            </w:pPr>
            <w:r>
              <w:t>TP-BSM-MV-BV-</w:t>
            </w:r>
            <w:r w:rsidR="00A3086A">
              <w:t>08</w:t>
            </w:r>
          </w:p>
        </w:tc>
        <w:tc>
          <w:tcPr>
            <w:tcW w:w="4338" w:type="dxa"/>
            <w:vAlign w:val="bottom"/>
          </w:tcPr>
          <w:p w14:paraId="2CB0F136" w14:textId="77777777" w:rsidR="0024510B" w:rsidRDefault="009E4ABA">
            <w:pPr>
              <w:spacing w:after="0"/>
            </w:pPr>
            <w:r>
              <w:t>All Scenarios</w:t>
            </w:r>
          </w:p>
        </w:tc>
      </w:tr>
      <w:tr w:rsidR="0024510B" w14:paraId="19982C39" w14:textId="77777777">
        <w:trPr>
          <w:trHeight w:val="280"/>
        </w:trPr>
        <w:tc>
          <w:tcPr>
            <w:tcW w:w="2700" w:type="dxa"/>
            <w:shd w:val="clear" w:color="auto" w:fill="FFFFFF"/>
            <w:vAlign w:val="bottom"/>
          </w:tcPr>
          <w:p w14:paraId="116C0D71" w14:textId="77777777" w:rsidR="0024510B" w:rsidRDefault="009E4ABA">
            <w:pPr>
              <w:spacing w:after="0"/>
            </w:pPr>
            <w:r>
              <w:t>6.1.6-V2V-STD-J2735-018</w:t>
            </w:r>
          </w:p>
        </w:tc>
        <w:tc>
          <w:tcPr>
            <w:tcW w:w="2430" w:type="dxa"/>
            <w:vAlign w:val="bottom"/>
          </w:tcPr>
          <w:p w14:paraId="794C7200" w14:textId="62E33278" w:rsidR="0024510B" w:rsidRDefault="009E4ABA">
            <w:pPr>
              <w:spacing w:after="0"/>
            </w:pPr>
            <w:r>
              <w:t>TP-BSM-MV-BV-</w:t>
            </w:r>
            <w:r w:rsidR="00A3086A">
              <w:t>11</w:t>
            </w:r>
          </w:p>
        </w:tc>
        <w:tc>
          <w:tcPr>
            <w:tcW w:w="4338" w:type="dxa"/>
            <w:vAlign w:val="bottom"/>
          </w:tcPr>
          <w:p w14:paraId="04BE74EC" w14:textId="77777777" w:rsidR="0024510B" w:rsidRDefault="009E4ABA">
            <w:pPr>
              <w:spacing w:after="0"/>
            </w:pPr>
            <w:r>
              <w:t>All Scenarios</w:t>
            </w:r>
          </w:p>
        </w:tc>
      </w:tr>
      <w:tr w:rsidR="0024510B" w14:paraId="795E655F" w14:textId="77777777">
        <w:trPr>
          <w:trHeight w:val="280"/>
        </w:trPr>
        <w:tc>
          <w:tcPr>
            <w:tcW w:w="2700" w:type="dxa"/>
            <w:shd w:val="clear" w:color="auto" w:fill="FFFFFF"/>
            <w:vAlign w:val="bottom"/>
          </w:tcPr>
          <w:p w14:paraId="7DE539CE" w14:textId="77777777" w:rsidR="0024510B" w:rsidRDefault="009E4ABA">
            <w:pPr>
              <w:spacing w:after="0"/>
            </w:pPr>
            <w:r>
              <w:t>6.1.6-V2V-STD-J2735-019</w:t>
            </w:r>
          </w:p>
        </w:tc>
        <w:tc>
          <w:tcPr>
            <w:tcW w:w="2430" w:type="dxa"/>
            <w:vAlign w:val="bottom"/>
          </w:tcPr>
          <w:p w14:paraId="5DE78F64" w14:textId="68CE4043" w:rsidR="0024510B" w:rsidRDefault="009E4ABA">
            <w:pPr>
              <w:spacing w:after="0"/>
            </w:pPr>
            <w:r>
              <w:t>TP-BSM-MV-BV-</w:t>
            </w:r>
            <w:r w:rsidR="00A3086A">
              <w:t>08</w:t>
            </w:r>
          </w:p>
        </w:tc>
        <w:tc>
          <w:tcPr>
            <w:tcW w:w="4338" w:type="dxa"/>
            <w:vAlign w:val="bottom"/>
          </w:tcPr>
          <w:p w14:paraId="1774DD67" w14:textId="77777777" w:rsidR="0024510B" w:rsidRDefault="009E4ABA">
            <w:pPr>
              <w:spacing w:after="0"/>
            </w:pPr>
            <w:r>
              <w:t>All Scenarios</w:t>
            </w:r>
          </w:p>
        </w:tc>
      </w:tr>
      <w:tr w:rsidR="0024510B" w14:paraId="4890C071" w14:textId="77777777">
        <w:trPr>
          <w:trHeight w:val="280"/>
        </w:trPr>
        <w:tc>
          <w:tcPr>
            <w:tcW w:w="2700" w:type="dxa"/>
            <w:shd w:val="clear" w:color="auto" w:fill="FFFFFF"/>
            <w:vAlign w:val="bottom"/>
          </w:tcPr>
          <w:p w14:paraId="3563ED1E" w14:textId="77777777" w:rsidR="0024510B" w:rsidRDefault="009E4ABA">
            <w:pPr>
              <w:spacing w:after="0"/>
            </w:pPr>
            <w:r>
              <w:t>6.1.6-V2V-STD-J2735-020</w:t>
            </w:r>
          </w:p>
        </w:tc>
        <w:tc>
          <w:tcPr>
            <w:tcW w:w="2430" w:type="dxa"/>
            <w:vAlign w:val="bottom"/>
          </w:tcPr>
          <w:p w14:paraId="558C5843" w14:textId="48F51D8F" w:rsidR="0024510B" w:rsidRDefault="009E4ABA">
            <w:pPr>
              <w:spacing w:after="0"/>
            </w:pPr>
            <w:r>
              <w:t>TP-BSM-S</w:t>
            </w:r>
            <w:r w:rsidR="0032330E">
              <w:t>T</w:t>
            </w:r>
            <w:r>
              <w:t>-BV-03-X</w:t>
            </w:r>
          </w:p>
        </w:tc>
        <w:tc>
          <w:tcPr>
            <w:tcW w:w="4338" w:type="dxa"/>
            <w:vAlign w:val="bottom"/>
          </w:tcPr>
          <w:p w14:paraId="0422DD4F" w14:textId="77777777" w:rsidR="0024510B" w:rsidRDefault="009E4ABA">
            <w:pPr>
              <w:spacing w:after="0"/>
            </w:pPr>
            <w:r>
              <w:t>All Scenarios</w:t>
            </w:r>
          </w:p>
        </w:tc>
      </w:tr>
      <w:tr w:rsidR="0024510B" w14:paraId="5E985F22" w14:textId="77777777">
        <w:trPr>
          <w:trHeight w:val="280"/>
        </w:trPr>
        <w:tc>
          <w:tcPr>
            <w:tcW w:w="2700" w:type="dxa"/>
            <w:shd w:val="clear" w:color="auto" w:fill="FFFFFF"/>
            <w:vAlign w:val="bottom"/>
          </w:tcPr>
          <w:p w14:paraId="74339759" w14:textId="77777777" w:rsidR="0024510B" w:rsidRDefault="009E4ABA">
            <w:pPr>
              <w:spacing w:after="0"/>
            </w:pPr>
            <w:r>
              <w:t>6.1.6-V2V-STD-J2735-021</w:t>
            </w:r>
          </w:p>
        </w:tc>
        <w:tc>
          <w:tcPr>
            <w:tcW w:w="2430" w:type="dxa"/>
            <w:vAlign w:val="bottom"/>
          </w:tcPr>
          <w:p w14:paraId="7A422B89" w14:textId="7F427E62" w:rsidR="0024510B" w:rsidRDefault="009E4ABA">
            <w:pPr>
              <w:spacing w:after="0"/>
            </w:pPr>
            <w:r>
              <w:t>TP-BSM-S</w:t>
            </w:r>
            <w:r w:rsidR="0032330E">
              <w:t>T</w:t>
            </w:r>
            <w:r>
              <w:t>-BV-03-X</w:t>
            </w:r>
          </w:p>
        </w:tc>
        <w:tc>
          <w:tcPr>
            <w:tcW w:w="4338" w:type="dxa"/>
            <w:vAlign w:val="bottom"/>
          </w:tcPr>
          <w:p w14:paraId="578D30DC" w14:textId="77777777" w:rsidR="0024510B" w:rsidRDefault="009E4ABA">
            <w:pPr>
              <w:spacing w:after="0"/>
            </w:pPr>
            <w:r>
              <w:t>All Scenarios</w:t>
            </w:r>
          </w:p>
        </w:tc>
      </w:tr>
      <w:tr w:rsidR="0024510B" w14:paraId="25413C8C" w14:textId="77777777">
        <w:trPr>
          <w:trHeight w:val="280"/>
        </w:trPr>
        <w:tc>
          <w:tcPr>
            <w:tcW w:w="2700" w:type="dxa"/>
            <w:shd w:val="clear" w:color="auto" w:fill="FFFFFF"/>
            <w:vAlign w:val="bottom"/>
          </w:tcPr>
          <w:p w14:paraId="168674D2" w14:textId="77777777" w:rsidR="0024510B" w:rsidRDefault="009E4ABA">
            <w:pPr>
              <w:spacing w:after="0"/>
            </w:pPr>
            <w:r>
              <w:t>6.1.6-V2V-STD-J2735-022</w:t>
            </w:r>
          </w:p>
        </w:tc>
        <w:tc>
          <w:tcPr>
            <w:tcW w:w="2430" w:type="dxa"/>
            <w:vAlign w:val="bottom"/>
          </w:tcPr>
          <w:p w14:paraId="3F3C4B1F" w14:textId="51F8CAF6" w:rsidR="0024510B" w:rsidRDefault="009E4ABA">
            <w:pPr>
              <w:spacing w:after="0"/>
            </w:pPr>
            <w:r>
              <w:t>TP-BSM-S</w:t>
            </w:r>
            <w:r w:rsidR="0032330E">
              <w:t>T</w:t>
            </w:r>
            <w:r>
              <w:t>-BV-03-X</w:t>
            </w:r>
          </w:p>
        </w:tc>
        <w:tc>
          <w:tcPr>
            <w:tcW w:w="4338" w:type="dxa"/>
            <w:vAlign w:val="bottom"/>
          </w:tcPr>
          <w:p w14:paraId="071AABE6" w14:textId="77777777" w:rsidR="0024510B" w:rsidRDefault="009E4ABA">
            <w:pPr>
              <w:spacing w:after="0"/>
            </w:pPr>
            <w:r>
              <w:t>All Scenarios</w:t>
            </w:r>
          </w:p>
        </w:tc>
      </w:tr>
      <w:tr w:rsidR="0024510B" w14:paraId="2B5388D0" w14:textId="77777777">
        <w:trPr>
          <w:trHeight w:val="280"/>
        </w:trPr>
        <w:tc>
          <w:tcPr>
            <w:tcW w:w="2700" w:type="dxa"/>
            <w:shd w:val="clear" w:color="auto" w:fill="FFFFFF"/>
            <w:vAlign w:val="bottom"/>
          </w:tcPr>
          <w:p w14:paraId="52BC7DDB" w14:textId="77777777" w:rsidR="0024510B" w:rsidRDefault="009E4ABA">
            <w:pPr>
              <w:spacing w:after="0"/>
            </w:pPr>
            <w:r>
              <w:t>6.1.6-V2V-STD-J2735-023</w:t>
            </w:r>
          </w:p>
        </w:tc>
        <w:tc>
          <w:tcPr>
            <w:tcW w:w="2430" w:type="dxa"/>
            <w:vAlign w:val="bottom"/>
          </w:tcPr>
          <w:p w14:paraId="243520D6" w14:textId="0ACD2537" w:rsidR="0024510B" w:rsidRDefault="009E4ABA">
            <w:pPr>
              <w:spacing w:after="0"/>
            </w:pPr>
            <w:r>
              <w:t>TP-BSM-S</w:t>
            </w:r>
            <w:r w:rsidR="0032330E">
              <w:t>T</w:t>
            </w:r>
            <w:r>
              <w:t>-BV-03-X</w:t>
            </w:r>
          </w:p>
        </w:tc>
        <w:tc>
          <w:tcPr>
            <w:tcW w:w="4338" w:type="dxa"/>
            <w:vAlign w:val="bottom"/>
          </w:tcPr>
          <w:p w14:paraId="25398943" w14:textId="77777777" w:rsidR="0024510B" w:rsidRDefault="009E4ABA">
            <w:pPr>
              <w:spacing w:after="0"/>
            </w:pPr>
            <w:r>
              <w:t>All Scenarios</w:t>
            </w:r>
          </w:p>
        </w:tc>
      </w:tr>
      <w:tr w:rsidR="0024510B" w14:paraId="06077FDA" w14:textId="77777777">
        <w:trPr>
          <w:trHeight w:val="280"/>
        </w:trPr>
        <w:tc>
          <w:tcPr>
            <w:tcW w:w="2700" w:type="dxa"/>
            <w:shd w:val="clear" w:color="auto" w:fill="FFFFFF"/>
            <w:vAlign w:val="bottom"/>
          </w:tcPr>
          <w:p w14:paraId="3EB45341" w14:textId="77777777" w:rsidR="0024510B" w:rsidRDefault="009E4ABA">
            <w:pPr>
              <w:spacing w:after="0"/>
            </w:pPr>
            <w:r>
              <w:t>6.1.6-V2V-STD-J2735-024</w:t>
            </w:r>
          </w:p>
        </w:tc>
        <w:tc>
          <w:tcPr>
            <w:tcW w:w="2430" w:type="dxa"/>
            <w:vAlign w:val="bottom"/>
          </w:tcPr>
          <w:p w14:paraId="26EAA73A" w14:textId="776D067A" w:rsidR="0024510B" w:rsidRDefault="009E4ABA">
            <w:pPr>
              <w:spacing w:after="0"/>
            </w:pPr>
            <w:r>
              <w:t>TP-BSM-S</w:t>
            </w:r>
            <w:r w:rsidR="0032330E">
              <w:t>T</w:t>
            </w:r>
            <w:r>
              <w:t>-BV-03-X</w:t>
            </w:r>
          </w:p>
        </w:tc>
        <w:tc>
          <w:tcPr>
            <w:tcW w:w="4338" w:type="dxa"/>
            <w:vAlign w:val="bottom"/>
          </w:tcPr>
          <w:p w14:paraId="131E21E8" w14:textId="77777777" w:rsidR="0024510B" w:rsidRDefault="009E4ABA">
            <w:pPr>
              <w:spacing w:after="0"/>
            </w:pPr>
            <w:r>
              <w:t>All Scenarios</w:t>
            </w:r>
          </w:p>
        </w:tc>
      </w:tr>
      <w:tr w:rsidR="0024510B" w14:paraId="0AA131B2" w14:textId="77777777">
        <w:trPr>
          <w:trHeight w:val="280"/>
        </w:trPr>
        <w:tc>
          <w:tcPr>
            <w:tcW w:w="2700" w:type="dxa"/>
            <w:shd w:val="clear" w:color="auto" w:fill="FFFFFF"/>
            <w:vAlign w:val="bottom"/>
          </w:tcPr>
          <w:p w14:paraId="68C07502" w14:textId="77777777" w:rsidR="0024510B" w:rsidRDefault="009E4ABA">
            <w:pPr>
              <w:spacing w:after="0"/>
            </w:pPr>
            <w:r>
              <w:t>6.1.6-V2V-STD-J2735-025</w:t>
            </w:r>
          </w:p>
        </w:tc>
        <w:tc>
          <w:tcPr>
            <w:tcW w:w="2430" w:type="dxa"/>
            <w:vAlign w:val="bottom"/>
          </w:tcPr>
          <w:p w14:paraId="3A55AB03" w14:textId="30881F7A" w:rsidR="0024510B" w:rsidRDefault="009E4ABA">
            <w:pPr>
              <w:spacing w:after="0"/>
            </w:pPr>
            <w:r>
              <w:t>TP-BSM-S</w:t>
            </w:r>
            <w:r w:rsidR="0032330E">
              <w:t>T</w:t>
            </w:r>
            <w:r>
              <w:t>-BV-03-X</w:t>
            </w:r>
          </w:p>
        </w:tc>
        <w:tc>
          <w:tcPr>
            <w:tcW w:w="4338" w:type="dxa"/>
            <w:vAlign w:val="bottom"/>
          </w:tcPr>
          <w:p w14:paraId="038E7167" w14:textId="77777777" w:rsidR="0024510B" w:rsidRDefault="009E4ABA">
            <w:pPr>
              <w:spacing w:after="0"/>
            </w:pPr>
            <w:r>
              <w:t>All Scenarios</w:t>
            </w:r>
          </w:p>
        </w:tc>
      </w:tr>
      <w:tr w:rsidR="0024510B" w14:paraId="2E65BC83" w14:textId="77777777">
        <w:trPr>
          <w:trHeight w:val="280"/>
        </w:trPr>
        <w:tc>
          <w:tcPr>
            <w:tcW w:w="2700" w:type="dxa"/>
            <w:shd w:val="clear" w:color="auto" w:fill="FFFFFF"/>
            <w:vAlign w:val="bottom"/>
          </w:tcPr>
          <w:p w14:paraId="64FC32C2" w14:textId="77777777" w:rsidR="0024510B" w:rsidRDefault="009E4ABA">
            <w:pPr>
              <w:spacing w:after="0"/>
            </w:pPr>
            <w:r>
              <w:t>6.1.6-V2V-STD-J2735-026</w:t>
            </w:r>
          </w:p>
        </w:tc>
        <w:tc>
          <w:tcPr>
            <w:tcW w:w="2430" w:type="dxa"/>
            <w:vAlign w:val="bottom"/>
          </w:tcPr>
          <w:p w14:paraId="3A34260D" w14:textId="26563149" w:rsidR="0024510B" w:rsidRDefault="009E4ABA">
            <w:pPr>
              <w:spacing w:after="0"/>
            </w:pPr>
            <w:r>
              <w:t>TP-BSM-S</w:t>
            </w:r>
            <w:r w:rsidR="0032330E">
              <w:t>T</w:t>
            </w:r>
            <w:r>
              <w:t>-BV-03-X</w:t>
            </w:r>
          </w:p>
        </w:tc>
        <w:tc>
          <w:tcPr>
            <w:tcW w:w="4338" w:type="dxa"/>
            <w:vAlign w:val="bottom"/>
          </w:tcPr>
          <w:p w14:paraId="7DA497F0" w14:textId="77777777" w:rsidR="0024510B" w:rsidRDefault="009E4ABA">
            <w:pPr>
              <w:spacing w:after="0"/>
            </w:pPr>
            <w:r>
              <w:t>All Scenarios</w:t>
            </w:r>
          </w:p>
        </w:tc>
      </w:tr>
      <w:tr w:rsidR="0024510B" w14:paraId="4B71F6CB" w14:textId="77777777">
        <w:trPr>
          <w:trHeight w:val="280"/>
        </w:trPr>
        <w:tc>
          <w:tcPr>
            <w:tcW w:w="2700" w:type="dxa"/>
            <w:shd w:val="clear" w:color="auto" w:fill="FFFFFF"/>
            <w:vAlign w:val="bottom"/>
          </w:tcPr>
          <w:p w14:paraId="0FFDBDD7" w14:textId="77777777" w:rsidR="0024510B" w:rsidRDefault="009E4ABA">
            <w:pPr>
              <w:spacing w:after="0"/>
            </w:pPr>
            <w:r>
              <w:t>6.1.6-V2V-STD-J2735-027</w:t>
            </w:r>
          </w:p>
        </w:tc>
        <w:tc>
          <w:tcPr>
            <w:tcW w:w="2430" w:type="dxa"/>
            <w:vAlign w:val="bottom"/>
          </w:tcPr>
          <w:p w14:paraId="1468A931" w14:textId="591319C3" w:rsidR="0024510B" w:rsidRDefault="009E4ABA">
            <w:pPr>
              <w:spacing w:after="0"/>
            </w:pPr>
            <w:r>
              <w:t>TP-BSM-S</w:t>
            </w:r>
            <w:r w:rsidR="0032330E">
              <w:t>T</w:t>
            </w:r>
            <w:r>
              <w:t>-BV-03-X</w:t>
            </w:r>
          </w:p>
        </w:tc>
        <w:tc>
          <w:tcPr>
            <w:tcW w:w="4338" w:type="dxa"/>
            <w:vAlign w:val="bottom"/>
          </w:tcPr>
          <w:p w14:paraId="0E2F663D" w14:textId="77777777" w:rsidR="0024510B" w:rsidRDefault="009E4ABA">
            <w:pPr>
              <w:spacing w:after="0"/>
            </w:pPr>
            <w:r>
              <w:t>All Scenarios</w:t>
            </w:r>
          </w:p>
        </w:tc>
      </w:tr>
      <w:tr w:rsidR="0024510B" w14:paraId="477BC503" w14:textId="77777777">
        <w:trPr>
          <w:trHeight w:val="280"/>
        </w:trPr>
        <w:tc>
          <w:tcPr>
            <w:tcW w:w="2700" w:type="dxa"/>
            <w:shd w:val="clear" w:color="auto" w:fill="FFFFFF"/>
            <w:vAlign w:val="bottom"/>
          </w:tcPr>
          <w:p w14:paraId="6E15B245" w14:textId="77777777" w:rsidR="0024510B" w:rsidRDefault="009E4ABA">
            <w:pPr>
              <w:spacing w:after="0"/>
            </w:pPr>
            <w:r>
              <w:t>6.1.6-V2V-STD-J2735-028</w:t>
            </w:r>
          </w:p>
        </w:tc>
        <w:tc>
          <w:tcPr>
            <w:tcW w:w="2430" w:type="dxa"/>
            <w:vAlign w:val="bottom"/>
          </w:tcPr>
          <w:p w14:paraId="5164E9D1" w14:textId="006AF6A8" w:rsidR="0024510B" w:rsidRDefault="009E4ABA">
            <w:pPr>
              <w:spacing w:after="0"/>
            </w:pPr>
            <w:r>
              <w:t>TP-BSM-S</w:t>
            </w:r>
            <w:r w:rsidR="0032330E">
              <w:t>T</w:t>
            </w:r>
            <w:r>
              <w:t>-BV-03-X</w:t>
            </w:r>
          </w:p>
        </w:tc>
        <w:tc>
          <w:tcPr>
            <w:tcW w:w="4338" w:type="dxa"/>
            <w:vAlign w:val="bottom"/>
          </w:tcPr>
          <w:p w14:paraId="276ACE5E" w14:textId="77777777" w:rsidR="0024510B" w:rsidRDefault="009E4ABA">
            <w:pPr>
              <w:spacing w:after="0"/>
            </w:pPr>
            <w:r>
              <w:t>All Scenarios</w:t>
            </w:r>
          </w:p>
        </w:tc>
      </w:tr>
      <w:tr w:rsidR="0024510B" w14:paraId="68FECD73" w14:textId="77777777">
        <w:trPr>
          <w:trHeight w:val="280"/>
        </w:trPr>
        <w:tc>
          <w:tcPr>
            <w:tcW w:w="2700" w:type="dxa"/>
            <w:shd w:val="clear" w:color="auto" w:fill="FFFFFF"/>
            <w:vAlign w:val="bottom"/>
          </w:tcPr>
          <w:p w14:paraId="7241EE43" w14:textId="77777777" w:rsidR="0024510B" w:rsidRDefault="009E4ABA">
            <w:pPr>
              <w:spacing w:after="0"/>
            </w:pPr>
            <w:r>
              <w:t>6.1.6-V2V-STD-J2735-029</w:t>
            </w:r>
          </w:p>
        </w:tc>
        <w:tc>
          <w:tcPr>
            <w:tcW w:w="2430" w:type="dxa"/>
            <w:vAlign w:val="bottom"/>
          </w:tcPr>
          <w:p w14:paraId="665E68F0" w14:textId="3C410CBA" w:rsidR="0024510B" w:rsidRDefault="009E4ABA">
            <w:pPr>
              <w:spacing w:after="0"/>
            </w:pPr>
            <w:r>
              <w:t>TP-BSM-S</w:t>
            </w:r>
            <w:r w:rsidR="0032330E">
              <w:t>T</w:t>
            </w:r>
            <w:r>
              <w:t>-BV-03-X</w:t>
            </w:r>
          </w:p>
        </w:tc>
        <w:tc>
          <w:tcPr>
            <w:tcW w:w="4338" w:type="dxa"/>
            <w:vAlign w:val="bottom"/>
          </w:tcPr>
          <w:p w14:paraId="4EECAEE8" w14:textId="77777777" w:rsidR="0024510B" w:rsidRDefault="009E4ABA">
            <w:pPr>
              <w:spacing w:after="0"/>
            </w:pPr>
            <w:r>
              <w:t>All Scenarios</w:t>
            </w:r>
          </w:p>
        </w:tc>
      </w:tr>
      <w:tr w:rsidR="0024510B" w14:paraId="0D2D153F" w14:textId="77777777">
        <w:trPr>
          <w:trHeight w:val="280"/>
        </w:trPr>
        <w:tc>
          <w:tcPr>
            <w:tcW w:w="2700" w:type="dxa"/>
            <w:shd w:val="clear" w:color="auto" w:fill="FFFFFF"/>
            <w:vAlign w:val="bottom"/>
          </w:tcPr>
          <w:p w14:paraId="121CA672" w14:textId="77777777" w:rsidR="0024510B" w:rsidRDefault="009E4ABA">
            <w:pPr>
              <w:spacing w:after="0"/>
            </w:pPr>
            <w:r>
              <w:t>6.1.6-V2V-STD-J2735-030</w:t>
            </w:r>
          </w:p>
        </w:tc>
        <w:tc>
          <w:tcPr>
            <w:tcW w:w="2430" w:type="dxa"/>
            <w:vAlign w:val="bottom"/>
          </w:tcPr>
          <w:p w14:paraId="702A2BF1" w14:textId="51326A35" w:rsidR="0024510B" w:rsidRDefault="009E4ABA">
            <w:pPr>
              <w:spacing w:after="0"/>
            </w:pPr>
            <w:r>
              <w:t>TP-BSM-S</w:t>
            </w:r>
            <w:r w:rsidR="0032330E">
              <w:t>T</w:t>
            </w:r>
            <w:r>
              <w:t>-BV-03-X</w:t>
            </w:r>
          </w:p>
        </w:tc>
        <w:tc>
          <w:tcPr>
            <w:tcW w:w="4338" w:type="dxa"/>
            <w:vAlign w:val="bottom"/>
          </w:tcPr>
          <w:p w14:paraId="1CE4B629" w14:textId="77777777" w:rsidR="0024510B" w:rsidRDefault="009E4ABA">
            <w:pPr>
              <w:spacing w:after="0"/>
            </w:pPr>
            <w:r>
              <w:t>All Scenarios</w:t>
            </w:r>
          </w:p>
        </w:tc>
      </w:tr>
      <w:tr w:rsidR="0024510B" w14:paraId="07644749" w14:textId="77777777">
        <w:trPr>
          <w:trHeight w:val="280"/>
        </w:trPr>
        <w:tc>
          <w:tcPr>
            <w:tcW w:w="2700" w:type="dxa"/>
            <w:shd w:val="clear" w:color="auto" w:fill="FFFFFF"/>
            <w:vAlign w:val="bottom"/>
          </w:tcPr>
          <w:p w14:paraId="1594B6E7" w14:textId="77777777" w:rsidR="0024510B" w:rsidRDefault="009E4ABA">
            <w:pPr>
              <w:spacing w:after="0"/>
            </w:pPr>
            <w:r>
              <w:t>6.1.6-V2V-STD-J2735-031</w:t>
            </w:r>
          </w:p>
        </w:tc>
        <w:tc>
          <w:tcPr>
            <w:tcW w:w="2430" w:type="dxa"/>
            <w:vAlign w:val="bottom"/>
          </w:tcPr>
          <w:p w14:paraId="05398B6C" w14:textId="619A53F1" w:rsidR="0024510B" w:rsidRDefault="009E4ABA">
            <w:pPr>
              <w:spacing w:after="0"/>
            </w:pPr>
            <w:r>
              <w:t>TP-BSM-S</w:t>
            </w:r>
            <w:r w:rsidR="0032330E">
              <w:t>T</w:t>
            </w:r>
            <w:r>
              <w:t>-BV-03-X</w:t>
            </w:r>
          </w:p>
        </w:tc>
        <w:tc>
          <w:tcPr>
            <w:tcW w:w="4338" w:type="dxa"/>
            <w:vAlign w:val="bottom"/>
          </w:tcPr>
          <w:p w14:paraId="0BA65700" w14:textId="77777777" w:rsidR="0024510B" w:rsidRDefault="009E4ABA">
            <w:pPr>
              <w:spacing w:after="0"/>
            </w:pPr>
            <w:r>
              <w:t>All Scenarios</w:t>
            </w:r>
          </w:p>
        </w:tc>
      </w:tr>
      <w:tr w:rsidR="0024510B" w14:paraId="04BAB2E1" w14:textId="77777777">
        <w:trPr>
          <w:trHeight w:val="280"/>
        </w:trPr>
        <w:tc>
          <w:tcPr>
            <w:tcW w:w="2700" w:type="dxa"/>
            <w:shd w:val="clear" w:color="auto" w:fill="FFFFFF"/>
            <w:vAlign w:val="bottom"/>
          </w:tcPr>
          <w:p w14:paraId="2D0F7C69" w14:textId="77777777" w:rsidR="0024510B" w:rsidRDefault="009E4ABA">
            <w:pPr>
              <w:spacing w:after="0"/>
            </w:pPr>
            <w:r>
              <w:t>6.1.6-V2V-STD-J2735-032</w:t>
            </w:r>
          </w:p>
        </w:tc>
        <w:tc>
          <w:tcPr>
            <w:tcW w:w="2430" w:type="dxa"/>
            <w:vAlign w:val="bottom"/>
          </w:tcPr>
          <w:p w14:paraId="46248729" w14:textId="306C0F40" w:rsidR="0024510B" w:rsidRDefault="009E4ABA">
            <w:pPr>
              <w:spacing w:after="0"/>
            </w:pPr>
            <w:r>
              <w:t>TP-BSM-S</w:t>
            </w:r>
            <w:r w:rsidR="0032330E">
              <w:t>T</w:t>
            </w:r>
            <w:r>
              <w:t>-BV-03-X</w:t>
            </w:r>
          </w:p>
        </w:tc>
        <w:tc>
          <w:tcPr>
            <w:tcW w:w="4338" w:type="dxa"/>
            <w:vAlign w:val="bottom"/>
          </w:tcPr>
          <w:p w14:paraId="02620085" w14:textId="77777777" w:rsidR="0024510B" w:rsidRDefault="009E4ABA">
            <w:pPr>
              <w:spacing w:after="0"/>
            </w:pPr>
            <w:r>
              <w:t>All Scenarios</w:t>
            </w:r>
          </w:p>
        </w:tc>
      </w:tr>
      <w:tr w:rsidR="0024510B" w14:paraId="529311C4" w14:textId="77777777">
        <w:trPr>
          <w:trHeight w:val="280"/>
        </w:trPr>
        <w:tc>
          <w:tcPr>
            <w:tcW w:w="2700" w:type="dxa"/>
            <w:shd w:val="clear" w:color="auto" w:fill="FFFFFF"/>
            <w:vAlign w:val="bottom"/>
          </w:tcPr>
          <w:p w14:paraId="096D1CF0" w14:textId="77777777" w:rsidR="0024510B" w:rsidRDefault="009E4ABA">
            <w:pPr>
              <w:spacing w:after="0"/>
            </w:pPr>
            <w:r>
              <w:t>6.1.6-V2V-STD-J2735-033</w:t>
            </w:r>
          </w:p>
        </w:tc>
        <w:tc>
          <w:tcPr>
            <w:tcW w:w="2430" w:type="dxa"/>
            <w:vAlign w:val="bottom"/>
          </w:tcPr>
          <w:p w14:paraId="39FBDA53" w14:textId="7857186A" w:rsidR="0024510B" w:rsidRDefault="009E4ABA">
            <w:pPr>
              <w:spacing w:after="0"/>
            </w:pPr>
            <w:r>
              <w:t>TP-BSM-S</w:t>
            </w:r>
            <w:r w:rsidR="0032330E">
              <w:t>T</w:t>
            </w:r>
            <w:r>
              <w:t>-BV-03-X</w:t>
            </w:r>
          </w:p>
        </w:tc>
        <w:tc>
          <w:tcPr>
            <w:tcW w:w="4338" w:type="dxa"/>
            <w:vAlign w:val="bottom"/>
          </w:tcPr>
          <w:p w14:paraId="0DF3871D" w14:textId="77777777" w:rsidR="0024510B" w:rsidRDefault="009E4ABA">
            <w:pPr>
              <w:spacing w:after="0"/>
            </w:pPr>
            <w:r>
              <w:t>All Scenarios</w:t>
            </w:r>
          </w:p>
        </w:tc>
      </w:tr>
      <w:tr w:rsidR="0024510B" w14:paraId="12944931" w14:textId="77777777">
        <w:trPr>
          <w:trHeight w:val="280"/>
        </w:trPr>
        <w:tc>
          <w:tcPr>
            <w:tcW w:w="2700" w:type="dxa"/>
            <w:shd w:val="clear" w:color="auto" w:fill="FFFFFF"/>
            <w:vAlign w:val="bottom"/>
          </w:tcPr>
          <w:p w14:paraId="6F1D68D0" w14:textId="77777777" w:rsidR="0024510B" w:rsidRDefault="009E4ABA">
            <w:pPr>
              <w:spacing w:after="0"/>
            </w:pPr>
            <w:r>
              <w:t>6.1.6-V2V-STD-J2735-034</w:t>
            </w:r>
          </w:p>
        </w:tc>
        <w:tc>
          <w:tcPr>
            <w:tcW w:w="2430" w:type="dxa"/>
            <w:vAlign w:val="bottom"/>
          </w:tcPr>
          <w:p w14:paraId="564AE0E2" w14:textId="181E1BA3" w:rsidR="0024510B" w:rsidRDefault="009E4ABA">
            <w:pPr>
              <w:spacing w:after="0"/>
            </w:pPr>
            <w:r>
              <w:t>TP-BSM-S</w:t>
            </w:r>
            <w:r w:rsidR="0032330E">
              <w:t>T</w:t>
            </w:r>
            <w:r>
              <w:t>-BV-03-X</w:t>
            </w:r>
          </w:p>
        </w:tc>
        <w:tc>
          <w:tcPr>
            <w:tcW w:w="4338" w:type="dxa"/>
            <w:vAlign w:val="bottom"/>
          </w:tcPr>
          <w:p w14:paraId="11A2188B" w14:textId="77777777" w:rsidR="0024510B" w:rsidRDefault="009E4ABA">
            <w:pPr>
              <w:spacing w:after="0"/>
            </w:pPr>
            <w:r>
              <w:t>All Scenarios</w:t>
            </w:r>
          </w:p>
        </w:tc>
      </w:tr>
      <w:tr w:rsidR="0024510B" w14:paraId="74013271" w14:textId="77777777">
        <w:trPr>
          <w:trHeight w:val="280"/>
        </w:trPr>
        <w:tc>
          <w:tcPr>
            <w:tcW w:w="2700" w:type="dxa"/>
            <w:shd w:val="clear" w:color="auto" w:fill="FFFFFF"/>
            <w:vAlign w:val="bottom"/>
          </w:tcPr>
          <w:p w14:paraId="5DC89538" w14:textId="77777777" w:rsidR="0024510B" w:rsidRDefault="009E4ABA">
            <w:pPr>
              <w:spacing w:after="0"/>
            </w:pPr>
            <w:r>
              <w:t>6.1.6-V2V-STD-J2735-035</w:t>
            </w:r>
          </w:p>
        </w:tc>
        <w:tc>
          <w:tcPr>
            <w:tcW w:w="2430" w:type="dxa"/>
            <w:vAlign w:val="bottom"/>
          </w:tcPr>
          <w:p w14:paraId="73117CED" w14:textId="65577DA9" w:rsidR="0024510B" w:rsidRDefault="009E4ABA">
            <w:pPr>
              <w:spacing w:after="0"/>
            </w:pPr>
            <w:r>
              <w:t>TP-BSM-S</w:t>
            </w:r>
            <w:r w:rsidR="0032330E">
              <w:t>T</w:t>
            </w:r>
            <w:r>
              <w:t>-BV-03-X</w:t>
            </w:r>
          </w:p>
        </w:tc>
        <w:tc>
          <w:tcPr>
            <w:tcW w:w="4338" w:type="dxa"/>
            <w:vAlign w:val="bottom"/>
          </w:tcPr>
          <w:p w14:paraId="00F28C68" w14:textId="77777777" w:rsidR="0024510B" w:rsidRDefault="009E4ABA">
            <w:pPr>
              <w:spacing w:after="0"/>
            </w:pPr>
            <w:r>
              <w:t>All Scenarios</w:t>
            </w:r>
          </w:p>
        </w:tc>
      </w:tr>
      <w:tr w:rsidR="0024510B" w14:paraId="2973EB8F" w14:textId="77777777">
        <w:trPr>
          <w:trHeight w:val="280"/>
        </w:trPr>
        <w:tc>
          <w:tcPr>
            <w:tcW w:w="2700" w:type="dxa"/>
            <w:shd w:val="clear" w:color="auto" w:fill="FFFFFF"/>
            <w:vAlign w:val="bottom"/>
          </w:tcPr>
          <w:p w14:paraId="6CF90FE3" w14:textId="77777777" w:rsidR="0024510B" w:rsidRDefault="009E4ABA">
            <w:pPr>
              <w:spacing w:after="0"/>
            </w:pPr>
            <w:r>
              <w:t>6.1.6-V2V-STD-J2735-036</w:t>
            </w:r>
          </w:p>
        </w:tc>
        <w:tc>
          <w:tcPr>
            <w:tcW w:w="2430" w:type="dxa"/>
            <w:vAlign w:val="bottom"/>
          </w:tcPr>
          <w:p w14:paraId="29E35FFE" w14:textId="4584628E" w:rsidR="0024510B" w:rsidRDefault="009E4ABA">
            <w:pPr>
              <w:spacing w:after="0"/>
            </w:pPr>
            <w:r>
              <w:t>TP-BSM-S</w:t>
            </w:r>
            <w:r w:rsidR="0032330E">
              <w:t>T</w:t>
            </w:r>
            <w:r>
              <w:t>-BV-03-X</w:t>
            </w:r>
          </w:p>
        </w:tc>
        <w:tc>
          <w:tcPr>
            <w:tcW w:w="4338" w:type="dxa"/>
            <w:vAlign w:val="bottom"/>
          </w:tcPr>
          <w:p w14:paraId="12E655BD" w14:textId="77777777" w:rsidR="0024510B" w:rsidRDefault="009E4ABA">
            <w:pPr>
              <w:spacing w:after="0"/>
            </w:pPr>
            <w:r>
              <w:t>All Scenarios</w:t>
            </w:r>
          </w:p>
        </w:tc>
      </w:tr>
      <w:tr w:rsidR="0024510B" w14:paraId="5EE4BA1E" w14:textId="77777777">
        <w:trPr>
          <w:trHeight w:val="280"/>
        </w:trPr>
        <w:tc>
          <w:tcPr>
            <w:tcW w:w="2700" w:type="dxa"/>
            <w:shd w:val="clear" w:color="auto" w:fill="FFFFFF"/>
            <w:vAlign w:val="bottom"/>
          </w:tcPr>
          <w:p w14:paraId="5F2093C1" w14:textId="77777777" w:rsidR="0024510B" w:rsidRDefault="009E4ABA">
            <w:pPr>
              <w:spacing w:after="0"/>
            </w:pPr>
            <w:r>
              <w:t>6.1.6-V2V-STD-J2735-037</w:t>
            </w:r>
          </w:p>
        </w:tc>
        <w:tc>
          <w:tcPr>
            <w:tcW w:w="2430" w:type="dxa"/>
            <w:vAlign w:val="bottom"/>
          </w:tcPr>
          <w:p w14:paraId="7FD145E6" w14:textId="1D0AAF97" w:rsidR="0024510B" w:rsidRDefault="009E4ABA">
            <w:pPr>
              <w:spacing w:after="0"/>
            </w:pPr>
            <w:r>
              <w:t>TP-BSM-S</w:t>
            </w:r>
            <w:r w:rsidR="0032330E">
              <w:t>T</w:t>
            </w:r>
            <w:r>
              <w:t>-BV-03-X</w:t>
            </w:r>
          </w:p>
        </w:tc>
        <w:tc>
          <w:tcPr>
            <w:tcW w:w="4338" w:type="dxa"/>
            <w:vAlign w:val="bottom"/>
          </w:tcPr>
          <w:p w14:paraId="1A739340" w14:textId="77777777" w:rsidR="0024510B" w:rsidRDefault="009E4ABA">
            <w:pPr>
              <w:spacing w:after="0"/>
            </w:pPr>
            <w:r>
              <w:t>All Scenarios</w:t>
            </w:r>
          </w:p>
        </w:tc>
      </w:tr>
      <w:tr w:rsidR="0024510B" w14:paraId="072976E1" w14:textId="77777777">
        <w:trPr>
          <w:trHeight w:val="280"/>
        </w:trPr>
        <w:tc>
          <w:tcPr>
            <w:tcW w:w="2700" w:type="dxa"/>
            <w:shd w:val="clear" w:color="auto" w:fill="FFFFFF"/>
            <w:vAlign w:val="bottom"/>
          </w:tcPr>
          <w:p w14:paraId="07C4EFC3" w14:textId="77777777" w:rsidR="0024510B" w:rsidRDefault="009E4ABA">
            <w:pPr>
              <w:spacing w:after="0"/>
            </w:pPr>
            <w:r>
              <w:t>6.1.6-V2V-STD-J2735-038</w:t>
            </w:r>
          </w:p>
        </w:tc>
        <w:tc>
          <w:tcPr>
            <w:tcW w:w="2430" w:type="dxa"/>
            <w:vAlign w:val="bottom"/>
          </w:tcPr>
          <w:p w14:paraId="292EBDAB" w14:textId="6FB782AA" w:rsidR="0024510B" w:rsidRDefault="009E4ABA">
            <w:pPr>
              <w:spacing w:after="0"/>
            </w:pPr>
            <w:r>
              <w:t>TP-BSM-S</w:t>
            </w:r>
            <w:r w:rsidR="0032330E">
              <w:t>T</w:t>
            </w:r>
            <w:r>
              <w:t>-BV-03-X</w:t>
            </w:r>
          </w:p>
        </w:tc>
        <w:tc>
          <w:tcPr>
            <w:tcW w:w="4338" w:type="dxa"/>
            <w:vAlign w:val="bottom"/>
          </w:tcPr>
          <w:p w14:paraId="012F1AF2" w14:textId="77777777" w:rsidR="0024510B" w:rsidRDefault="009E4ABA">
            <w:pPr>
              <w:spacing w:after="0"/>
            </w:pPr>
            <w:r>
              <w:t>All Scenarios</w:t>
            </w:r>
          </w:p>
        </w:tc>
      </w:tr>
      <w:tr w:rsidR="0024510B" w14:paraId="295BF1E9" w14:textId="77777777">
        <w:trPr>
          <w:trHeight w:val="280"/>
        </w:trPr>
        <w:tc>
          <w:tcPr>
            <w:tcW w:w="2700" w:type="dxa"/>
            <w:shd w:val="clear" w:color="auto" w:fill="FFFFFF"/>
            <w:vAlign w:val="bottom"/>
          </w:tcPr>
          <w:p w14:paraId="5CC25BB9" w14:textId="77777777" w:rsidR="0024510B" w:rsidRDefault="009E4ABA">
            <w:pPr>
              <w:spacing w:after="0"/>
            </w:pPr>
            <w:r>
              <w:t>6.1.6-V2V-STD-J2735-039</w:t>
            </w:r>
          </w:p>
        </w:tc>
        <w:tc>
          <w:tcPr>
            <w:tcW w:w="2430" w:type="dxa"/>
            <w:vAlign w:val="bottom"/>
          </w:tcPr>
          <w:p w14:paraId="2745A036" w14:textId="1D7632E8" w:rsidR="0024510B" w:rsidRDefault="009E4ABA">
            <w:pPr>
              <w:spacing w:after="0"/>
            </w:pPr>
            <w:r>
              <w:t>TP-BSM-S</w:t>
            </w:r>
            <w:r w:rsidR="0032330E">
              <w:t>T</w:t>
            </w:r>
            <w:r>
              <w:t>-BV-03-X</w:t>
            </w:r>
          </w:p>
        </w:tc>
        <w:tc>
          <w:tcPr>
            <w:tcW w:w="4338" w:type="dxa"/>
            <w:vAlign w:val="bottom"/>
          </w:tcPr>
          <w:p w14:paraId="35200B3D" w14:textId="77777777" w:rsidR="0024510B" w:rsidRDefault="009E4ABA">
            <w:pPr>
              <w:spacing w:after="0"/>
            </w:pPr>
            <w:r>
              <w:t>All Scenarios</w:t>
            </w:r>
          </w:p>
        </w:tc>
      </w:tr>
      <w:tr w:rsidR="0024510B" w14:paraId="323C5916" w14:textId="77777777">
        <w:trPr>
          <w:trHeight w:val="280"/>
        </w:trPr>
        <w:tc>
          <w:tcPr>
            <w:tcW w:w="2700" w:type="dxa"/>
            <w:shd w:val="clear" w:color="auto" w:fill="FFFFFF"/>
            <w:vAlign w:val="bottom"/>
          </w:tcPr>
          <w:p w14:paraId="475C4DD0" w14:textId="77777777" w:rsidR="0024510B" w:rsidRDefault="009E4ABA">
            <w:pPr>
              <w:spacing w:after="0"/>
            </w:pPr>
            <w:r>
              <w:t>6.1.6-V2V-STD-J2735-040</w:t>
            </w:r>
          </w:p>
        </w:tc>
        <w:tc>
          <w:tcPr>
            <w:tcW w:w="2430" w:type="dxa"/>
            <w:vAlign w:val="bottom"/>
          </w:tcPr>
          <w:p w14:paraId="3B21FA0E" w14:textId="0B68EF76" w:rsidR="0024510B" w:rsidRDefault="009E4ABA">
            <w:pPr>
              <w:spacing w:after="0"/>
            </w:pPr>
            <w:r>
              <w:t>TP-BSM-S</w:t>
            </w:r>
            <w:r w:rsidR="0032330E">
              <w:t>T</w:t>
            </w:r>
            <w:r>
              <w:t>-BV-01</w:t>
            </w:r>
            <w:r w:rsidR="004E5810">
              <w:t>-X</w:t>
            </w:r>
          </w:p>
        </w:tc>
        <w:tc>
          <w:tcPr>
            <w:tcW w:w="4338" w:type="dxa"/>
            <w:vAlign w:val="bottom"/>
          </w:tcPr>
          <w:p w14:paraId="2182CE98" w14:textId="77777777" w:rsidR="0024510B" w:rsidRDefault="009E4ABA">
            <w:pPr>
              <w:spacing w:after="0"/>
            </w:pPr>
            <w:r>
              <w:t>All Scenarios</w:t>
            </w:r>
          </w:p>
        </w:tc>
      </w:tr>
      <w:tr w:rsidR="0024510B" w14:paraId="6DA80758" w14:textId="77777777">
        <w:trPr>
          <w:trHeight w:val="280"/>
        </w:trPr>
        <w:tc>
          <w:tcPr>
            <w:tcW w:w="2700" w:type="dxa"/>
            <w:shd w:val="clear" w:color="auto" w:fill="FFFFFF"/>
            <w:vAlign w:val="bottom"/>
          </w:tcPr>
          <w:p w14:paraId="50327FDA" w14:textId="77777777" w:rsidR="0024510B" w:rsidRDefault="009E4ABA">
            <w:pPr>
              <w:spacing w:after="0"/>
            </w:pPr>
            <w:r>
              <w:t>6.1.6-V2V-STD-J2735-041</w:t>
            </w:r>
          </w:p>
        </w:tc>
        <w:tc>
          <w:tcPr>
            <w:tcW w:w="2430" w:type="dxa"/>
            <w:vAlign w:val="bottom"/>
          </w:tcPr>
          <w:p w14:paraId="3C5FA663" w14:textId="56593888" w:rsidR="0024510B" w:rsidRDefault="009E4ABA">
            <w:pPr>
              <w:spacing w:after="0"/>
            </w:pPr>
            <w:r>
              <w:t>TP-BSM-S</w:t>
            </w:r>
            <w:r w:rsidR="0032330E">
              <w:t>T</w:t>
            </w:r>
            <w:r>
              <w:t>-BV-03-X</w:t>
            </w:r>
          </w:p>
        </w:tc>
        <w:tc>
          <w:tcPr>
            <w:tcW w:w="4338" w:type="dxa"/>
            <w:vAlign w:val="bottom"/>
          </w:tcPr>
          <w:p w14:paraId="3C7EF5C9" w14:textId="77777777" w:rsidR="0024510B" w:rsidRDefault="009E4ABA">
            <w:pPr>
              <w:spacing w:after="0"/>
            </w:pPr>
            <w:r>
              <w:t>All Scenarios</w:t>
            </w:r>
          </w:p>
        </w:tc>
      </w:tr>
      <w:tr w:rsidR="0024510B" w14:paraId="0B231183" w14:textId="77777777">
        <w:trPr>
          <w:trHeight w:val="280"/>
        </w:trPr>
        <w:tc>
          <w:tcPr>
            <w:tcW w:w="2700" w:type="dxa"/>
            <w:shd w:val="clear" w:color="auto" w:fill="FFFFFF"/>
            <w:vAlign w:val="bottom"/>
          </w:tcPr>
          <w:p w14:paraId="622EA750" w14:textId="77777777" w:rsidR="0024510B" w:rsidRDefault="009E4ABA">
            <w:pPr>
              <w:spacing w:after="0"/>
            </w:pPr>
            <w:r>
              <w:t>6.1.6-V2V-STD-J2735-042</w:t>
            </w:r>
          </w:p>
        </w:tc>
        <w:tc>
          <w:tcPr>
            <w:tcW w:w="2430" w:type="dxa"/>
            <w:vAlign w:val="bottom"/>
          </w:tcPr>
          <w:p w14:paraId="32D59B14" w14:textId="27B3081A" w:rsidR="0024510B" w:rsidRDefault="009E4ABA">
            <w:pPr>
              <w:spacing w:after="0"/>
            </w:pPr>
            <w:r>
              <w:t>TP-BSM-S</w:t>
            </w:r>
            <w:r w:rsidR="0032330E">
              <w:t>T</w:t>
            </w:r>
            <w:r>
              <w:t>-BV-03-X</w:t>
            </w:r>
          </w:p>
        </w:tc>
        <w:tc>
          <w:tcPr>
            <w:tcW w:w="4338" w:type="dxa"/>
            <w:vAlign w:val="bottom"/>
          </w:tcPr>
          <w:p w14:paraId="47AB2123" w14:textId="77777777" w:rsidR="0024510B" w:rsidRDefault="009E4ABA">
            <w:pPr>
              <w:spacing w:after="0"/>
            </w:pPr>
            <w:r>
              <w:t>All Scenarios</w:t>
            </w:r>
          </w:p>
        </w:tc>
      </w:tr>
      <w:tr w:rsidR="0024510B" w14:paraId="38779BB4" w14:textId="77777777">
        <w:trPr>
          <w:trHeight w:val="280"/>
        </w:trPr>
        <w:tc>
          <w:tcPr>
            <w:tcW w:w="2700" w:type="dxa"/>
            <w:shd w:val="clear" w:color="auto" w:fill="FFFFFF"/>
            <w:vAlign w:val="bottom"/>
          </w:tcPr>
          <w:p w14:paraId="5B63813D" w14:textId="77777777" w:rsidR="0024510B" w:rsidRDefault="009E4ABA">
            <w:pPr>
              <w:spacing w:after="0"/>
            </w:pPr>
            <w:r>
              <w:t>6.1.6-V2V-STD-J2735-043</w:t>
            </w:r>
          </w:p>
        </w:tc>
        <w:tc>
          <w:tcPr>
            <w:tcW w:w="2430" w:type="dxa"/>
            <w:vAlign w:val="bottom"/>
          </w:tcPr>
          <w:p w14:paraId="1361F946" w14:textId="2C1F764A" w:rsidR="0024510B" w:rsidRDefault="009E4ABA">
            <w:pPr>
              <w:spacing w:after="0"/>
            </w:pPr>
            <w:r>
              <w:t>TP-BSM-S</w:t>
            </w:r>
            <w:r w:rsidR="0032330E">
              <w:t>T</w:t>
            </w:r>
            <w:r>
              <w:t>-BV-03-X</w:t>
            </w:r>
          </w:p>
        </w:tc>
        <w:tc>
          <w:tcPr>
            <w:tcW w:w="4338" w:type="dxa"/>
            <w:vAlign w:val="bottom"/>
          </w:tcPr>
          <w:p w14:paraId="30A4AC6D" w14:textId="77777777" w:rsidR="0024510B" w:rsidRDefault="009E4ABA">
            <w:pPr>
              <w:spacing w:after="0"/>
            </w:pPr>
            <w:r>
              <w:t>All Scenarios</w:t>
            </w:r>
          </w:p>
        </w:tc>
      </w:tr>
      <w:tr w:rsidR="0024510B" w14:paraId="1610A9A6" w14:textId="77777777">
        <w:trPr>
          <w:trHeight w:val="280"/>
        </w:trPr>
        <w:tc>
          <w:tcPr>
            <w:tcW w:w="2700" w:type="dxa"/>
            <w:shd w:val="clear" w:color="auto" w:fill="FFFFFF"/>
            <w:vAlign w:val="bottom"/>
          </w:tcPr>
          <w:p w14:paraId="5F9D1484" w14:textId="77777777" w:rsidR="0024510B" w:rsidRDefault="009E4ABA">
            <w:pPr>
              <w:spacing w:after="0"/>
            </w:pPr>
            <w:r>
              <w:t>6.1.6-V2V-STD-J2735-044</w:t>
            </w:r>
          </w:p>
        </w:tc>
        <w:tc>
          <w:tcPr>
            <w:tcW w:w="2430" w:type="dxa"/>
            <w:vAlign w:val="bottom"/>
          </w:tcPr>
          <w:p w14:paraId="2828FAC6" w14:textId="04D7E2C5" w:rsidR="0024510B" w:rsidRDefault="009E4ABA">
            <w:pPr>
              <w:spacing w:after="0"/>
            </w:pPr>
            <w:r>
              <w:t>TP-BSM-S</w:t>
            </w:r>
            <w:r w:rsidR="0032330E">
              <w:t>T</w:t>
            </w:r>
            <w:r>
              <w:t>-BV-03-X</w:t>
            </w:r>
          </w:p>
        </w:tc>
        <w:tc>
          <w:tcPr>
            <w:tcW w:w="4338" w:type="dxa"/>
            <w:vAlign w:val="bottom"/>
          </w:tcPr>
          <w:p w14:paraId="47294A35" w14:textId="77777777" w:rsidR="0024510B" w:rsidRDefault="009E4ABA">
            <w:pPr>
              <w:spacing w:after="0"/>
            </w:pPr>
            <w:r>
              <w:t>All Scenarios</w:t>
            </w:r>
          </w:p>
        </w:tc>
      </w:tr>
      <w:tr w:rsidR="0024510B" w14:paraId="17AF9452" w14:textId="77777777">
        <w:trPr>
          <w:trHeight w:val="280"/>
        </w:trPr>
        <w:tc>
          <w:tcPr>
            <w:tcW w:w="2700" w:type="dxa"/>
            <w:shd w:val="clear" w:color="auto" w:fill="FFFFFF"/>
            <w:vAlign w:val="bottom"/>
          </w:tcPr>
          <w:p w14:paraId="18490958" w14:textId="77777777" w:rsidR="0024510B" w:rsidRDefault="009E4ABA">
            <w:pPr>
              <w:spacing w:after="0"/>
            </w:pPr>
            <w:r>
              <w:t>6.1.6-V2V-STD-J2735-045</w:t>
            </w:r>
          </w:p>
        </w:tc>
        <w:tc>
          <w:tcPr>
            <w:tcW w:w="2430" w:type="dxa"/>
            <w:vAlign w:val="bottom"/>
          </w:tcPr>
          <w:p w14:paraId="44F825BF" w14:textId="636FB628" w:rsidR="0024510B" w:rsidRDefault="009E4ABA">
            <w:pPr>
              <w:spacing w:after="0"/>
            </w:pPr>
            <w:r>
              <w:t>TP-BSM-S</w:t>
            </w:r>
            <w:r w:rsidR="0032330E">
              <w:t>T</w:t>
            </w:r>
            <w:r>
              <w:t>-BV-03-X</w:t>
            </w:r>
          </w:p>
        </w:tc>
        <w:tc>
          <w:tcPr>
            <w:tcW w:w="4338" w:type="dxa"/>
            <w:vAlign w:val="bottom"/>
          </w:tcPr>
          <w:p w14:paraId="7ECCF3BD" w14:textId="77777777" w:rsidR="0024510B" w:rsidRDefault="009E4ABA">
            <w:pPr>
              <w:spacing w:after="0"/>
            </w:pPr>
            <w:r>
              <w:t>All Scenarios</w:t>
            </w:r>
          </w:p>
        </w:tc>
      </w:tr>
      <w:tr w:rsidR="0024510B" w14:paraId="1886E606" w14:textId="77777777">
        <w:trPr>
          <w:trHeight w:val="280"/>
        </w:trPr>
        <w:tc>
          <w:tcPr>
            <w:tcW w:w="2700" w:type="dxa"/>
            <w:shd w:val="clear" w:color="auto" w:fill="FFFFFF"/>
            <w:vAlign w:val="bottom"/>
          </w:tcPr>
          <w:p w14:paraId="45D9CE9A" w14:textId="77777777" w:rsidR="0024510B" w:rsidRDefault="009E4ABA">
            <w:pPr>
              <w:spacing w:after="0"/>
            </w:pPr>
            <w:r>
              <w:t>6.2.1-V2V-POSTIM-POSDETER-001</w:t>
            </w:r>
          </w:p>
        </w:tc>
        <w:tc>
          <w:tcPr>
            <w:tcW w:w="2430" w:type="dxa"/>
            <w:vAlign w:val="bottom"/>
          </w:tcPr>
          <w:p w14:paraId="4FD7C85B" w14:textId="3F0C165B" w:rsidR="0024510B" w:rsidRDefault="009E4ABA">
            <w:pPr>
              <w:spacing w:after="0"/>
            </w:pPr>
            <w:r>
              <w:t>TP-BSM-MV-BV-</w:t>
            </w:r>
            <w:r w:rsidR="002D458D">
              <w:t>02</w:t>
            </w:r>
            <w:r w:rsidR="00504283">
              <w:t>-V</w:t>
            </w:r>
          </w:p>
        </w:tc>
        <w:tc>
          <w:tcPr>
            <w:tcW w:w="4338" w:type="dxa"/>
            <w:vAlign w:val="bottom"/>
          </w:tcPr>
          <w:p w14:paraId="242E1FCE" w14:textId="77777777" w:rsidR="0024510B" w:rsidRDefault="009E4ABA">
            <w:pPr>
              <w:spacing w:after="0"/>
            </w:pPr>
            <w:r>
              <w:t>Positioning</w:t>
            </w:r>
          </w:p>
        </w:tc>
      </w:tr>
      <w:tr w:rsidR="0024510B" w14:paraId="5B15D4D9" w14:textId="77777777">
        <w:trPr>
          <w:trHeight w:val="1160"/>
        </w:trPr>
        <w:tc>
          <w:tcPr>
            <w:tcW w:w="2700" w:type="dxa"/>
            <w:shd w:val="clear" w:color="auto" w:fill="FFFFFF"/>
            <w:vAlign w:val="bottom"/>
          </w:tcPr>
          <w:p w14:paraId="0A3332E6" w14:textId="77777777" w:rsidR="0024510B" w:rsidRDefault="009E4ABA">
            <w:pPr>
              <w:spacing w:after="0"/>
            </w:pPr>
            <w:r>
              <w:t>6.2.1-V2V-POSTIM-POSDETER-002</w:t>
            </w:r>
          </w:p>
        </w:tc>
        <w:tc>
          <w:tcPr>
            <w:tcW w:w="2430" w:type="dxa"/>
            <w:vAlign w:val="bottom"/>
          </w:tcPr>
          <w:p w14:paraId="6934564D" w14:textId="365807CC" w:rsidR="0024510B" w:rsidRDefault="009E4ABA">
            <w:pPr>
              <w:spacing w:after="0"/>
            </w:pPr>
            <w:r>
              <w:t>TP-BSM-</w:t>
            </w:r>
            <w:r w:rsidR="00110E8F">
              <w:t>ST</w:t>
            </w:r>
            <w:r>
              <w:t>-BV-</w:t>
            </w:r>
            <w:r w:rsidR="00A44433">
              <w:t>22</w:t>
            </w:r>
          </w:p>
        </w:tc>
        <w:tc>
          <w:tcPr>
            <w:tcW w:w="4338" w:type="dxa"/>
            <w:vAlign w:val="bottom"/>
          </w:tcPr>
          <w:p w14:paraId="17DFC362" w14:textId="77777777" w:rsidR="0024510B" w:rsidRDefault="009E4ABA">
            <w:pPr>
              <w:spacing w:after="0"/>
            </w:pPr>
            <w:r>
              <w:t xml:space="preserve">EEBL - Lead Vehicle Decelerating,  </w:t>
            </w:r>
          </w:p>
          <w:p w14:paraId="7E57404B" w14:textId="77777777" w:rsidR="0024510B" w:rsidRDefault="009E4ABA">
            <w:pPr>
              <w:spacing w:after="0"/>
            </w:pPr>
            <w:r>
              <w:t xml:space="preserve">Crash Warning, </w:t>
            </w:r>
          </w:p>
          <w:p w14:paraId="744A7833" w14:textId="77777777" w:rsidR="0024510B" w:rsidRDefault="009E4ABA">
            <w:pPr>
              <w:spacing w:after="0"/>
            </w:pPr>
            <w:r>
              <w:t xml:space="preserve">BSW /LCW- Blind Spot Warning/Lane Change Warning, </w:t>
            </w:r>
          </w:p>
          <w:p w14:paraId="67F23F93" w14:textId="77777777" w:rsidR="0024510B" w:rsidRDefault="009E4ABA">
            <w:pPr>
              <w:spacing w:after="0"/>
            </w:pPr>
            <w:r>
              <w:t xml:space="preserve">IMA-Intersection Movement Assist, </w:t>
            </w:r>
          </w:p>
          <w:p w14:paraId="537DDEC4" w14:textId="77777777" w:rsidR="0024510B" w:rsidRDefault="009E4ABA">
            <w:pPr>
              <w:spacing w:after="0"/>
            </w:pPr>
            <w:r>
              <w:t xml:space="preserve">LTA - Left Turn Assist, </w:t>
            </w:r>
          </w:p>
          <w:p w14:paraId="1ED7E26B" w14:textId="77777777" w:rsidR="0024510B" w:rsidRDefault="009E4ABA">
            <w:pPr>
              <w:spacing w:after="0"/>
            </w:pPr>
            <w:r>
              <w:t xml:space="preserve">CLW - Control Loss Warning </w:t>
            </w:r>
          </w:p>
        </w:tc>
      </w:tr>
      <w:tr w:rsidR="0024510B" w14:paraId="168B7CA7" w14:textId="77777777">
        <w:trPr>
          <w:trHeight w:val="1020"/>
        </w:trPr>
        <w:tc>
          <w:tcPr>
            <w:tcW w:w="2700" w:type="dxa"/>
            <w:shd w:val="clear" w:color="auto" w:fill="FFFFFF"/>
            <w:vAlign w:val="bottom"/>
          </w:tcPr>
          <w:p w14:paraId="6F936896" w14:textId="77777777" w:rsidR="0024510B" w:rsidRDefault="009E4ABA">
            <w:pPr>
              <w:spacing w:after="0"/>
            </w:pPr>
            <w:r>
              <w:t>6.2.2-V2V-POSTIM-WAAS-001</w:t>
            </w:r>
          </w:p>
        </w:tc>
        <w:tc>
          <w:tcPr>
            <w:tcW w:w="2430" w:type="dxa"/>
            <w:vAlign w:val="bottom"/>
          </w:tcPr>
          <w:p w14:paraId="052047F2" w14:textId="4DF957CD" w:rsidR="0024510B" w:rsidRDefault="009E4ABA">
            <w:pPr>
              <w:spacing w:after="0"/>
            </w:pPr>
            <w:r>
              <w:t>TP-BSM-MV-BV-</w:t>
            </w:r>
            <w:r w:rsidR="002D458D">
              <w:t>02</w:t>
            </w:r>
            <w:r w:rsidR="00504283">
              <w:t>-V</w:t>
            </w:r>
          </w:p>
        </w:tc>
        <w:tc>
          <w:tcPr>
            <w:tcW w:w="4338" w:type="dxa"/>
            <w:vAlign w:val="bottom"/>
          </w:tcPr>
          <w:p w14:paraId="4274AF5C" w14:textId="77777777" w:rsidR="0024510B" w:rsidRDefault="009E4ABA">
            <w:pPr>
              <w:spacing w:after="0"/>
            </w:pPr>
            <w:r>
              <w:t xml:space="preserve">EEBL - Lead Vehicle Decelerating, </w:t>
            </w:r>
          </w:p>
          <w:p w14:paraId="117828DA" w14:textId="77777777" w:rsidR="0024510B" w:rsidRDefault="009E4ABA">
            <w:pPr>
              <w:spacing w:after="0"/>
            </w:pPr>
            <w:r>
              <w:t xml:space="preserve">Crash Warning, </w:t>
            </w:r>
          </w:p>
          <w:p w14:paraId="49C3F129" w14:textId="77777777" w:rsidR="0024510B" w:rsidRDefault="009E4ABA">
            <w:pPr>
              <w:spacing w:after="0"/>
            </w:pPr>
            <w:r>
              <w:t xml:space="preserve">BSW /LCW- Blind Spot Warning/Lane Change Warning, </w:t>
            </w:r>
          </w:p>
          <w:p w14:paraId="7D07940C" w14:textId="77777777" w:rsidR="0024510B" w:rsidRDefault="009E4ABA">
            <w:pPr>
              <w:spacing w:after="0"/>
            </w:pPr>
            <w:r>
              <w:t xml:space="preserve">IMA-Intersection Movement Assist, </w:t>
            </w:r>
          </w:p>
          <w:p w14:paraId="26C78E9E" w14:textId="77777777" w:rsidR="0024510B" w:rsidRDefault="009E4ABA">
            <w:pPr>
              <w:spacing w:after="0"/>
            </w:pPr>
            <w:r>
              <w:t xml:space="preserve">LTA - Left Turn Assist, </w:t>
            </w:r>
          </w:p>
          <w:p w14:paraId="50B6F96C" w14:textId="77777777" w:rsidR="0024510B" w:rsidRDefault="009E4ABA">
            <w:pPr>
              <w:spacing w:after="0"/>
            </w:pPr>
            <w:r>
              <w:t>CLW - Control Loss Warning</w:t>
            </w:r>
          </w:p>
        </w:tc>
      </w:tr>
      <w:tr w:rsidR="0024510B" w14:paraId="5A8C0CD4" w14:textId="77777777">
        <w:trPr>
          <w:trHeight w:val="1020"/>
        </w:trPr>
        <w:tc>
          <w:tcPr>
            <w:tcW w:w="2700" w:type="dxa"/>
            <w:shd w:val="clear" w:color="auto" w:fill="FFFFFF"/>
            <w:vAlign w:val="bottom"/>
          </w:tcPr>
          <w:p w14:paraId="0039D309" w14:textId="77777777" w:rsidR="0024510B" w:rsidRDefault="009E4ABA">
            <w:pPr>
              <w:spacing w:after="0"/>
            </w:pPr>
            <w:r>
              <w:lastRenderedPageBreak/>
              <w:t>6.2.3-V2V-POSTIM-COORDSYSREF-001</w:t>
            </w:r>
          </w:p>
        </w:tc>
        <w:tc>
          <w:tcPr>
            <w:tcW w:w="2430" w:type="dxa"/>
            <w:vAlign w:val="bottom"/>
          </w:tcPr>
          <w:p w14:paraId="4561B4DF" w14:textId="428CBB66" w:rsidR="0024510B" w:rsidRDefault="009E4ABA">
            <w:pPr>
              <w:spacing w:after="0"/>
            </w:pPr>
            <w:r>
              <w:t>TP-BSM-MV-BV-</w:t>
            </w:r>
            <w:r w:rsidR="002D458D">
              <w:t>02</w:t>
            </w:r>
            <w:r w:rsidR="00504283">
              <w:t>-V</w:t>
            </w:r>
          </w:p>
        </w:tc>
        <w:tc>
          <w:tcPr>
            <w:tcW w:w="4338" w:type="dxa"/>
            <w:vAlign w:val="bottom"/>
          </w:tcPr>
          <w:p w14:paraId="5064961F" w14:textId="77777777" w:rsidR="0024510B" w:rsidRDefault="009E4ABA">
            <w:pPr>
              <w:spacing w:after="0"/>
            </w:pPr>
            <w:r>
              <w:t xml:space="preserve">EEBL - Lead Vehicle Decelerating, </w:t>
            </w:r>
          </w:p>
          <w:p w14:paraId="3DDFF396" w14:textId="77777777" w:rsidR="0024510B" w:rsidRDefault="009E4ABA">
            <w:pPr>
              <w:spacing w:after="0"/>
            </w:pPr>
            <w:r>
              <w:t xml:space="preserve">Crash Warning, </w:t>
            </w:r>
          </w:p>
          <w:p w14:paraId="5390908A" w14:textId="77777777" w:rsidR="0024510B" w:rsidRDefault="009E4ABA">
            <w:pPr>
              <w:spacing w:after="0"/>
            </w:pPr>
            <w:r>
              <w:t xml:space="preserve">BSW /LCW- Blind Spot Warning/Lane Change Warning, </w:t>
            </w:r>
          </w:p>
          <w:p w14:paraId="6C05F02C" w14:textId="77777777" w:rsidR="0024510B" w:rsidRDefault="009E4ABA">
            <w:pPr>
              <w:spacing w:after="0"/>
            </w:pPr>
            <w:r>
              <w:t xml:space="preserve">IMA-Intersection Movement Assist, </w:t>
            </w:r>
          </w:p>
          <w:p w14:paraId="3ADBB35B" w14:textId="77777777" w:rsidR="0024510B" w:rsidRDefault="009E4ABA">
            <w:pPr>
              <w:spacing w:after="0"/>
            </w:pPr>
            <w:r>
              <w:t xml:space="preserve">LTA - Left Turn Assist, </w:t>
            </w:r>
          </w:p>
          <w:p w14:paraId="197C8F24" w14:textId="77777777" w:rsidR="0024510B" w:rsidRDefault="009E4ABA">
            <w:pPr>
              <w:spacing w:after="0"/>
            </w:pPr>
            <w:r>
              <w:t xml:space="preserve">CLW - Control Loss Warning </w:t>
            </w:r>
          </w:p>
        </w:tc>
      </w:tr>
      <w:tr w:rsidR="0024510B" w14:paraId="348EDD19" w14:textId="77777777">
        <w:trPr>
          <w:trHeight w:val="1160"/>
        </w:trPr>
        <w:tc>
          <w:tcPr>
            <w:tcW w:w="2700" w:type="dxa"/>
            <w:shd w:val="clear" w:color="auto" w:fill="FFFFFF"/>
            <w:vAlign w:val="bottom"/>
          </w:tcPr>
          <w:p w14:paraId="49D4F60F" w14:textId="77777777" w:rsidR="0024510B" w:rsidRDefault="009E4ABA">
            <w:pPr>
              <w:spacing w:after="0"/>
            </w:pPr>
            <w:r>
              <w:t>6.2.4-V2V-POSTIM-SYSTIMCOORD-001</w:t>
            </w:r>
          </w:p>
        </w:tc>
        <w:tc>
          <w:tcPr>
            <w:tcW w:w="2430" w:type="dxa"/>
            <w:vAlign w:val="bottom"/>
          </w:tcPr>
          <w:p w14:paraId="09F07D83" w14:textId="25356634" w:rsidR="0024510B" w:rsidRDefault="009E4ABA">
            <w:pPr>
              <w:spacing w:after="0"/>
            </w:pPr>
            <w:r>
              <w:t>TP-BSM-</w:t>
            </w:r>
            <w:r w:rsidR="007D1EE2">
              <w:t>ST</w:t>
            </w:r>
            <w:r>
              <w:t>-BV-</w:t>
            </w:r>
            <w:r w:rsidR="00867F9A">
              <w:t>20</w:t>
            </w:r>
            <w:r w:rsidR="00504283">
              <w:t>-V</w:t>
            </w:r>
          </w:p>
        </w:tc>
        <w:tc>
          <w:tcPr>
            <w:tcW w:w="4338" w:type="dxa"/>
            <w:vAlign w:val="bottom"/>
          </w:tcPr>
          <w:p w14:paraId="6A0BB8D2" w14:textId="77777777" w:rsidR="0024510B" w:rsidRDefault="009E4ABA">
            <w:pPr>
              <w:spacing w:after="0"/>
            </w:pPr>
            <w:r>
              <w:t xml:space="preserve">EEBL - Lead Vehicle Decelerating, </w:t>
            </w:r>
          </w:p>
          <w:p w14:paraId="5EBE2CE6" w14:textId="77777777" w:rsidR="0024510B" w:rsidRDefault="009E4ABA">
            <w:pPr>
              <w:spacing w:after="0"/>
            </w:pPr>
            <w:r>
              <w:t xml:space="preserve">Crash Warning, </w:t>
            </w:r>
          </w:p>
          <w:p w14:paraId="40CD60E0" w14:textId="77777777" w:rsidR="0024510B" w:rsidRDefault="009E4ABA">
            <w:pPr>
              <w:spacing w:after="0"/>
            </w:pPr>
            <w:r>
              <w:t xml:space="preserve">BSW /LCW- Blind Spot Warning/Lane Change Warning, </w:t>
            </w:r>
          </w:p>
          <w:p w14:paraId="220A4BBE" w14:textId="77777777" w:rsidR="0024510B" w:rsidRDefault="009E4ABA">
            <w:pPr>
              <w:spacing w:after="0"/>
            </w:pPr>
            <w:r>
              <w:t xml:space="preserve">IMA-Intersection Movement Assist, </w:t>
            </w:r>
          </w:p>
          <w:p w14:paraId="00086DC0" w14:textId="77777777" w:rsidR="0024510B" w:rsidRDefault="009E4ABA">
            <w:pPr>
              <w:spacing w:after="0"/>
            </w:pPr>
            <w:r>
              <w:t xml:space="preserve">LTA - Left Turn Assist, </w:t>
            </w:r>
          </w:p>
          <w:p w14:paraId="5E671B4A" w14:textId="77777777" w:rsidR="0024510B" w:rsidRDefault="009E4ABA">
            <w:pPr>
              <w:spacing w:after="0"/>
            </w:pPr>
            <w:r>
              <w:t xml:space="preserve">CLW - Control Loss Warning </w:t>
            </w:r>
          </w:p>
        </w:tc>
      </w:tr>
      <w:tr w:rsidR="0024510B" w14:paraId="0CF74394" w14:textId="77777777">
        <w:trPr>
          <w:trHeight w:val="1160"/>
        </w:trPr>
        <w:tc>
          <w:tcPr>
            <w:tcW w:w="2700" w:type="dxa"/>
            <w:shd w:val="clear" w:color="auto" w:fill="FFFFFF"/>
            <w:vAlign w:val="bottom"/>
          </w:tcPr>
          <w:p w14:paraId="67C4C8D1" w14:textId="77777777" w:rsidR="0024510B" w:rsidRDefault="009E4ABA">
            <w:pPr>
              <w:spacing w:after="0"/>
            </w:pPr>
            <w:r>
              <w:t>6.2.4-V2V-POSTIM-SYSTIMCOORD-002</w:t>
            </w:r>
          </w:p>
        </w:tc>
        <w:tc>
          <w:tcPr>
            <w:tcW w:w="2430" w:type="dxa"/>
            <w:vAlign w:val="bottom"/>
          </w:tcPr>
          <w:p w14:paraId="0358F7BC" w14:textId="140580BF" w:rsidR="0024510B" w:rsidRDefault="009E4ABA">
            <w:pPr>
              <w:spacing w:after="0"/>
            </w:pPr>
            <w:r>
              <w:t>TP-BSM-</w:t>
            </w:r>
            <w:r w:rsidR="007D1EE2">
              <w:t>ST</w:t>
            </w:r>
            <w:r>
              <w:t>-BV-</w:t>
            </w:r>
            <w:r w:rsidR="00867F9A">
              <w:t>20</w:t>
            </w:r>
            <w:r w:rsidR="00504283">
              <w:t>-V</w:t>
            </w:r>
          </w:p>
        </w:tc>
        <w:tc>
          <w:tcPr>
            <w:tcW w:w="4338" w:type="dxa"/>
            <w:vAlign w:val="bottom"/>
          </w:tcPr>
          <w:p w14:paraId="072499CD" w14:textId="77777777" w:rsidR="0024510B" w:rsidRDefault="009E4ABA">
            <w:pPr>
              <w:spacing w:after="0"/>
            </w:pPr>
            <w:r>
              <w:t xml:space="preserve">EEBL - Lead Vehicle Decelerating, </w:t>
            </w:r>
          </w:p>
          <w:p w14:paraId="222D1149" w14:textId="77777777" w:rsidR="0024510B" w:rsidRDefault="009E4ABA">
            <w:pPr>
              <w:spacing w:after="0"/>
            </w:pPr>
            <w:r>
              <w:t xml:space="preserve">Crash Warning, </w:t>
            </w:r>
          </w:p>
          <w:p w14:paraId="35FCDFC2" w14:textId="77777777" w:rsidR="0024510B" w:rsidRDefault="009E4ABA">
            <w:pPr>
              <w:spacing w:after="0"/>
            </w:pPr>
            <w:r>
              <w:t xml:space="preserve">BSW /LCW- Blind Spot Warning/Lane Change Warning, </w:t>
            </w:r>
          </w:p>
          <w:p w14:paraId="4120DED5" w14:textId="77777777" w:rsidR="0024510B" w:rsidRDefault="009E4ABA">
            <w:pPr>
              <w:spacing w:after="0"/>
            </w:pPr>
            <w:r>
              <w:t xml:space="preserve">IMA-Intersection Movement Assist, </w:t>
            </w:r>
          </w:p>
          <w:p w14:paraId="2511648D" w14:textId="77777777" w:rsidR="0024510B" w:rsidRDefault="009E4ABA">
            <w:pPr>
              <w:spacing w:after="0"/>
            </w:pPr>
            <w:r>
              <w:t xml:space="preserve">LTA - Left Turn Assist, </w:t>
            </w:r>
          </w:p>
          <w:p w14:paraId="274B4087" w14:textId="77777777" w:rsidR="0024510B" w:rsidRDefault="009E4ABA">
            <w:pPr>
              <w:spacing w:after="0"/>
            </w:pPr>
            <w:r>
              <w:t xml:space="preserve">CLW - Control Loss Warning </w:t>
            </w:r>
          </w:p>
        </w:tc>
      </w:tr>
      <w:tr w:rsidR="0024510B" w14:paraId="2675C56A" w14:textId="77777777">
        <w:trPr>
          <w:trHeight w:val="1160"/>
        </w:trPr>
        <w:tc>
          <w:tcPr>
            <w:tcW w:w="2700" w:type="dxa"/>
            <w:shd w:val="clear" w:color="auto" w:fill="FFFFFF"/>
            <w:vAlign w:val="bottom"/>
          </w:tcPr>
          <w:p w14:paraId="04E831A7" w14:textId="77777777" w:rsidR="0024510B" w:rsidRDefault="009E4ABA">
            <w:pPr>
              <w:spacing w:after="0"/>
            </w:pPr>
            <w:r>
              <w:t>6.2.4-V2V-POSTIM-SYSTIMCOORD-003</w:t>
            </w:r>
          </w:p>
        </w:tc>
        <w:tc>
          <w:tcPr>
            <w:tcW w:w="2430" w:type="dxa"/>
            <w:vAlign w:val="bottom"/>
          </w:tcPr>
          <w:p w14:paraId="5AC57F93" w14:textId="0D81CA79" w:rsidR="0024510B" w:rsidRDefault="009E4ABA">
            <w:pPr>
              <w:spacing w:after="0"/>
            </w:pPr>
            <w:r>
              <w:t>TP-BSM-</w:t>
            </w:r>
            <w:r w:rsidR="00110E8F">
              <w:t>ST</w:t>
            </w:r>
            <w:r>
              <w:t>-BV-</w:t>
            </w:r>
            <w:r w:rsidR="00A44433">
              <w:t>21</w:t>
            </w:r>
            <w:r w:rsidR="00110E8F">
              <w:t>-V</w:t>
            </w:r>
          </w:p>
        </w:tc>
        <w:tc>
          <w:tcPr>
            <w:tcW w:w="4338" w:type="dxa"/>
            <w:vAlign w:val="bottom"/>
          </w:tcPr>
          <w:p w14:paraId="65BC152C" w14:textId="77777777" w:rsidR="0024510B" w:rsidRDefault="009E4ABA">
            <w:pPr>
              <w:spacing w:after="0"/>
            </w:pPr>
            <w:r>
              <w:t xml:space="preserve">EEBL - Lead Vehicle Decelerating, </w:t>
            </w:r>
          </w:p>
          <w:p w14:paraId="7B8532F7" w14:textId="77777777" w:rsidR="0024510B" w:rsidRDefault="009E4ABA">
            <w:pPr>
              <w:spacing w:after="0"/>
            </w:pPr>
            <w:r>
              <w:t xml:space="preserve">Crash Warning, </w:t>
            </w:r>
          </w:p>
          <w:p w14:paraId="400122D8" w14:textId="77777777" w:rsidR="0024510B" w:rsidRDefault="009E4ABA">
            <w:pPr>
              <w:spacing w:after="0"/>
            </w:pPr>
            <w:r>
              <w:t xml:space="preserve">BSW /LCW- Blind Spot Warning/Lane Change Warning, </w:t>
            </w:r>
          </w:p>
          <w:p w14:paraId="06A28EB7" w14:textId="77777777" w:rsidR="0024510B" w:rsidRDefault="009E4ABA">
            <w:pPr>
              <w:spacing w:after="0"/>
            </w:pPr>
            <w:r>
              <w:t xml:space="preserve">IMA-Intersection Movement Assist, </w:t>
            </w:r>
          </w:p>
          <w:p w14:paraId="2549B895" w14:textId="77777777" w:rsidR="0024510B" w:rsidRDefault="009E4ABA">
            <w:pPr>
              <w:spacing w:after="0"/>
            </w:pPr>
            <w:r>
              <w:t xml:space="preserve">LTA - Left Turn Assist, </w:t>
            </w:r>
          </w:p>
          <w:p w14:paraId="183AE527" w14:textId="77777777" w:rsidR="0024510B" w:rsidRDefault="009E4ABA">
            <w:pPr>
              <w:spacing w:after="0"/>
            </w:pPr>
            <w:r>
              <w:t xml:space="preserve">CLW - Control Loss Warning </w:t>
            </w:r>
          </w:p>
        </w:tc>
      </w:tr>
      <w:tr w:rsidR="0024510B" w14:paraId="14E8DCDE" w14:textId="77777777">
        <w:trPr>
          <w:trHeight w:val="1160"/>
        </w:trPr>
        <w:tc>
          <w:tcPr>
            <w:tcW w:w="2700" w:type="dxa"/>
            <w:shd w:val="clear" w:color="auto" w:fill="FFFFFF"/>
            <w:vAlign w:val="bottom"/>
          </w:tcPr>
          <w:p w14:paraId="0F23287C" w14:textId="77777777" w:rsidR="0024510B" w:rsidRDefault="009E4ABA">
            <w:pPr>
              <w:spacing w:after="0"/>
            </w:pPr>
            <w:r>
              <w:t>6.3.1-V2V-BSMTX-BSMCONT-001</w:t>
            </w:r>
          </w:p>
        </w:tc>
        <w:tc>
          <w:tcPr>
            <w:tcW w:w="2430" w:type="dxa"/>
            <w:vAlign w:val="bottom"/>
          </w:tcPr>
          <w:p w14:paraId="52D4E0A2" w14:textId="1D3565F2" w:rsidR="0024510B" w:rsidRDefault="009E4ABA">
            <w:pPr>
              <w:spacing w:after="0"/>
            </w:pPr>
            <w:r>
              <w:t>TP-BSM-S</w:t>
            </w:r>
            <w:r w:rsidR="0032330E">
              <w:t>T</w:t>
            </w:r>
            <w:r>
              <w:t>-BV-03-X</w:t>
            </w:r>
          </w:p>
        </w:tc>
        <w:tc>
          <w:tcPr>
            <w:tcW w:w="4338" w:type="dxa"/>
            <w:vAlign w:val="bottom"/>
          </w:tcPr>
          <w:p w14:paraId="4BBA7A8C" w14:textId="77777777" w:rsidR="0024510B" w:rsidRDefault="009E4ABA">
            <w:pPr>
              <w:spacing w:after="0"/>
            </w:pPr>
            <w:r>
              <w:t xml:space="preserve">EEBL - Lead Vehicle Decelerating, </w:t>
            </w:r>
          </w:p>
          <w:p w14:paraId="4BFC2294" w14:textId="77777777" w:rsidR="0024510B" w:rsidRDefault="009E4ABA">
            <w:pPr>
              <w:spacing w:after="0"/>
            </w:pPr>
            <w:r>
              <w:t xml:space="preserve">Crash Warning, </w:t>
            </w:r>
          </w:p>
          <w:p w14:paraId="22C759D0" w14:textId="77777777" w:rsidR="0024510B" w:rsidRDefault="009E4ABA">
            <w:pPr>
              <w:spacing w:after="0"/>
            </w:pPr>
            <w:r>
              <w:t xml:space="preserve">BSW /LCW- Blind Spot Warning/Lane Change Warning, </w:t>
            </w:r>
          </w:p>
          <w:p w14:paraId="54CD566E" w14:textId="77777777" w:rsidR="0024510B" w:rsidRDefault="009E4ABA">
            <w:pPr>
              <w:spacing w:after="0"/>
            </w:pPr>
            <w:r>
              <w:t xml:space="preserve">IMA-Intersection Movement Assist, </w:t>
            </w:r>
          </w:p>
          <w:p w14:paraId="647999F1" w14:textId="77777777" w:rsidR="0024510B" w:rsidRDefault="009E4ABA">
            <w:pPr>
              <w:spacing w:after="0"/>
            </w:pPr>
            <w:r>
              <w:t xml:space="preserve">LTA - Left Turn Assist, </w:t>
            </w:r>
          </w:p>
          <w:p w14:paraId="2813A68B" w14:textId="77777777" w:rsidR="0024510B" w:rsidRDefault="009E4ABA">
            <w:pPr>
              <w:spacing w:after="0"/>
            </w:pPr>
            <w:r>
              <w:t xml:space="preserve">CLW - Control Loss Warning </w:t>
            </w:r>
          </w:p>
        </w:tc>
      </w:tr>
      <w:tr w:rsidR="0024510B" w14:paraId="234B22FF" w14:textId="77777777">
        <w:trPr>
          <w:trHeight w:val="1160"/>
        </w:trPr>
        <w:tc>
          <w:tcPr>
            <w:tcW w:w="2700" w:type="dxa"/>
            <w:shd w:val="clear" w:color="auto" w:fill="FFFFFF"/>
            <w:vAlign w:val="bottom"/>
          </w:tcPr>
          <w:p w14:paraId="446DF73B" w14:textId="77777777" w:rsidR="0024510B" w:rsidRDefault="009E4ABA">
            <w:pPr>
              <w:spacing w:after="0"/>
            </w:pPr>
            <w:r>
              <w:t>6.3.1-V2V-BSMTX-BSMCONT-002</w:t>
            </w:r>
          </w:p>
        </w:tc>
        <w:tc>
          <w:tcPr>
            <w:tcW w:w="2430" w:type="dxa"/>
            <w:vAlign w:val="bottom"/>
          </w:tcPr>
          <w:p w14:paraId="49B27052" w14:textId="31A8D640" w:rsidR="0024510B" w:rsidRDefault="009E4ABA">
            <w:pPr>
              <w:spacing w:after="0"/>
            </w:pPr>
            <w:r>
              <w:t>TP-BSM-S</w:t>
            </w:r>
            <w:r w:rsidR="0032330E">
              <w:t>T</w:t>
            </w:r>
            <w:r>
              <w:t>-BV-03-X</w:t>
            </w:r>
          </w:p>
        </w:tc>
        <w:tc>
          <w:tcPr>
            <w:tcW w:w="4338" w:type="dxa"/>
            <w:vAlign w:val="bottom"/>
          </w:tcPr>
          <w:p w14:paraId="5D8BC41E" w14:textId="77777777" w:rsidR="0024510B" w:rsidRDefault="009E4ABA">
            <w:pPr>
              <w:spacing w:after="0"/>
            </w:pPr>
            <w:r>
              <w:t xml:space="preserve">EEBL - Lead Vehicle Decelerating, </w:t>
            </w:r>
          </w:p>
          <w:p w14:paraId="55EF93EE" w14:textId="77777777" w:rsidR="0024510B" w:rsidRDefault="009E4ABA">
            <w:pPr>
              <w:spacing w:after="0"/>
            </w:pPr>
            <w:r>
              <w:t xml:space="preserve">Crash Warning, </w:t>
            </w:r>
          </w:p>
          <w:p w14:paraId="630AF3EA" w14:textId="77777777" w:rsidR="0024510B" w:rsidRDefault="009E4ABA">
            <w:pPr>
              <w:spacing w:after="0"/>
            </w:pPr>
            <w:r>
              <w:t xml:space="preserve">BSW /LCW- Blind Spot Warning/Lane Change Warning, </w:t>
            </w:r>
          </w:p>
          <w:p w14:paraId="363C4BC6" w14:textId="77777777" w:rsidR="0024510B" w:rsidRDefault="009E4ABA">
            <w:pPr>
              <w:spacing w:after="0"/>
            </w:pPr>
            <w:r>
              <w:t xml:space="preserve">IMA-Intersection Movement Assist, </w:t>
            </w:r>
          </w:p>
          <w:p w14:paraId="4233B6C2" w14:textId="77777777" w:rsidR="0024510B" w:rsidRDefault="009E4ABA">
            <w:pPr>
              <w:spacing w:after="0"/>
            </w:pPr>
            <w:r>
              <w:t xml:space="preserve">LTA - Left Turn Assist, </w:t>
            </w:r>
          </w:p>
          <w:p w14:paraId="54F7036C" w14:textId="77777777" w:rsidR="0024510B" w:rsidRDefault="009E4ABA">
            <w:pPr>
              <w:spacing w:after="0"/>
            </w:pPr>
            <w:r>
              <w:t xml:space="preserve">CLW - Control Loss Warning </w:t>
            </w:r>
          </w:p>
        </w:tc>
      </w:tr>
      <w:tr w:rsidR="0024510B" w14:paraId="0D7AB5D8" w14:textId="77777777">
        <w:trPr>
          <w:trHeight w:val="1160"/>
        </w:trPr>
        <w:tc>
          <w:tcPr>
            <w:tcW w:w="2700" w:type="dxa"/>
            <w:shd w:val="clear" w:color="auto" w:fill="FFFFFF"/>
            <w:vAlign w:val="bottom"/>
          </w:tcPr>
          <w:p w14:paraId="148A6589" w14:textId="77777777" w:rsidR="0024510B" w:rsidRDefault="009E4ABA">
            <w:pPr>
              <w:spacing w:after="0"/>
            </w:pPr>
            <w:r>
              <w:t>6.3.1-V2V-BSMTX-BSMCONT-003</w:t>
            </w:r>
          </w:p>
        </w:tc>
        <w:tc>
          <w:tcPr>
            <w:tcW w:w="2430" w:type="dxa"/>
            <w:vAlign w:val="bottom"/>
          </w:tcPr>
          <w:p w14:paraId="1C65E488" w14:textId="30B3291E" w:rsidR="0024510B" w:rsidRDefault="009E4ABA">
            <w:pPr>
              <w:spacing w:after="0"/>
            </w:pPr>
            <w:r>
              <w:t>TP-BSM-S</w:t>
            </w:r>
            <w:r w:rsidR="0032330E">
              <w:t>T</w:t>
            </w:r>
            <w:r>
              <w:t>-BV-03-X</w:t>
            </w:r>
          </w:p>
        </w:tc>
        <w:tc>
          <w:tcPr>
            <w:tcW w:w="4338" w:type="dxa"/>
            <w:vAlign w:val="bottom"/>
          </w:tcPr>
          <w:p w14:paraId="0BFCEBE2" w14:textId="77777777" w:rsidR="0024510B" w:rsidRDefault="009E4ABA">
            <w:pPr>
              <w:spacing w:after="0"/>
            </w:pPr>
            <w:r>
              <w:t xml:space="preserve">EEBL - Lead Vehicle Decelerating, </w:t>
            </w:r>
          </w:p>
          <w:p w14:paraId="00F1F29B" w14:textId="77777777" w:rsidR="0024510B" w:rsidRDefault="009E4ABA">
            <w:pPr>
              <w:spacing w:after="0"/>
            </w:pPr>
            <w:r>
              <w:t xml:space="preserve">Crash Warning, </w:t>
            </w:r>
          </w:p>
          <w:p w14:paraId="5CF4CBF2" w14:textId="77777777" w:rsidR="0024510B" w:rsidRDefault="009E4ABA">
            <w:pPr>
              <w:spacing w:after="0"/>
            </w:pPr>
            <w:r>
              <w:t xml:space="preserve">BSW /LCW- Blind Spot Warning/Lane Change Warning, </w:t>
            </w:r>
          </w:p>
          <w:p w14:paraId="3640E020" w14:textId="77777777" w:rsidR="0024510B" w:rsidRDefault="009E4ABA">
            <w:pPr>
              <w:spacing w:after="0"/>
            </w:pPr>
            <w:r>
              <w:t xml:space="preserve">IMA-Intersection Movement Assist, </w:t>
            </w:r>
          </w:p>
          <w:p w14:paraId="71E30F6D" w14:textId="77777777" w:rsidR="0024510B" w:rsidRDefault="009E4ABA">
            <w:pPr>
              <w:spacing w:after="0"/>
            </w:pPr>
            <w:r>
              <w:t xml:space="preserve">LTA - Left Turn Assist, </w:t>
            </w:r>
          </w:p>
          <w:p w14:paraId="2ED3C6B4" w14:textId="77777777" w:rsidR="0024510B" w:rsidRDefault="009E4ABA">
            <w:pPr>
              <w:spacing w:after="0"/>
            </w:pPr>
            <w:r>
              <w:t xml:space="preserve">CLW - Control Loss Warning </w:t>
            </w:r>
          </w:p>
        </w:tc>
      </w:tr>
      <w:tr w:rsidR="0024510B" w14:paraId="38114E39" w14:textId="77777777">
        <w:trPr>
          <w:trHeight w:val="1160"/>
        </w:trPr>
        <w:tc>
          <w:tcPr>
            <w:tcW w:w="2700" w:type="dxa"/>
            <w:shd w:val="clear" w:color="auto" w:fill="FFFFFF"/>
            <w:vAlign w:val="bottom"/>
          </w:tcPr>
          <w:p w14:paraId="379ED9C4" w14:textId="77777777" w:rsidR="0024510B" w:rsidRDefault="009E4ABA">
            <w:pPr>
              <w:spacing w:after="0"/>
            </w:pPr>
            <w:r>
              <w:t>6.3.1-V2V-BSMTX-BSMCONT-004</w:t>
            </w:r>
          </w:p>
        </w:tc>
        <w:tc>
          <w:tcPr>
            <w:tcW w:w="2430" w:type="dxa"/>
            <w:vAlign w:val="bottom"/>
          </w:tcPr>
          <w:p w14:paraId="6414F3D1" w14:textId="352B38BE" w:rsidR="0024510B" w:rsidRDefault="009E4ABA">
            <w:pPr>
              <w:spacing w:after="0"/>
            </w:pPr>
            <w:r>
              <w:t>TP-BSM-S</w:t>
            </w:r>
            <w:r w:rsidR="0032330E">
              <w:t>T</w:t>
            </w:r>
            <w:r>
              <w:t>-BV-03-X</w:t>
            </w:r>
          </w:p>
        </w:tc>
        <w:tc>
          <w:tcPr>
            <w:tcW w:w="4338" w:type="dxa"/>
            <w:vAlign w:val="bottom"/>
          </w:tcPr>
          <w:p w14:paraId="12DA7AEF" w14:textId="77777777" w:rsidR="0024510B" w:rsidRDefault="009E4ABA">
            <w:pPr>
              <w:spacing w:after="0"/>
            </w:pPr>
            <w:r>
              <w:t xml:space="preserve">EEBL - Lead Vehicle Decelerating, </w:t>
            </w:r>
          </w:p>
          <w:p w14:paraId="62AAECC7" w14:textId="77777777" w:rsidR="0024510B" w:rsidRDefault="009E4ABA">
            <w:pPr>
              <w:spacing w:after="0"/>
            </w:pPr>
            <w:r>
              <w:t xml:space="preserve">Crash Warning, </w:t>
            </w:r>
          </w:p>
          <w:p w14:paraId="524A72D9" w14:textId="77777777" w:rsidR="0024510B" w:rsidRDefault="009E4ABA">
            <w:pPr>
              <w:spacing w:after="0"/>
            </w:pPr>
            <w:r>
              <w:t xml:space="preserve">BSW /LCW- Blind Spot Warning/Lane Change Warning, </w:t>
            </w:r>
          </w:p>
          <w:p w14:paraId="0D24BF89" w14:textId="77777777" w:rsidR="0024510B" w:rsidRDefault="009E4ABA">
            <w:pPr>
              <w:spacing w:after="0"/>
            </w:pPr>
            <w:r>
              <w:t xml:space="preserve">IMA-Intersection Movement Assist, </w:t>
            </w:r>
          </w:p>
          <w:p w14:paraId="55D48FEF" w14:textId="77777777" w:rsidR="0024510B" w:rsidRDefault="009E4ABA">
            <w:pPr>
              <w:spacing w:after="0"/>
            </w:pPr>
            <w:r>
              <w:t xml:space="preserve">LTA - Left Turn Assist, </w:t>
            </w:r>
          </w:p>
          <w:p w14:paraId="56A2A142" w14:textId="77777777" w:rsidR="0024510B" w:rsidRDefault="009E4ABA">
            <w:pPr>
              <w:spacing w:after="0"/>
            </w:pPr>
            <w:r>
              <w:lastRenderedPageBreak/>
              <w:t xml:space="preserve">CLW - Control Loss Warning </w:t>
            </w:r>
          </w:p>
        </w:tc>
      </w:tr>
      <w:tr w:rsidR="0024510B" w14:paraId="362AF2E2" w14:textId="77777777">
        <w:trPr>
          <w:trHeight w:val="1160"/>
        </w:trPr>
        <w:tc>
          <w:tcPr>
            <w:tcW w:w="2700" w:type="dxa"/>
            <w:shd w:val="clear" w:color="auto" w:fill="FFFFFF"/>
            <w:vAlign w:val="bottom"/>
          </w:tcPr>
          <w:p w14:paraId="0AF2B41B" w14:textId="77777777" w:rsidR="0024510B" w:rsidRDefault="009E4ABA">
            <w:pPr>
              <w:spacing w:after="0"/>
            </w:pPr>
            <w:r>
              <w:lastRenderedPageBreak/>
              <w:t>6.3.1-V2V-BSMTX-BSMCONT-005</w:t>
            </w:r>
          </w:p>
        </w:tc>
        <w:tc>
          <w:tcPr>
            <w:tcW w:w="2430" w:type="dxa"/>
            <w:vAlign w:val="bottom"/>
          </w:tcPr>
          <w:p w14:paraId="1BF429A8" w14:textId="593FDCDB" w:rsidR="0024510B" w:rsidRDefault="009E4ABA">
            <w:pPr>
              <w:spacing w:after="0"/>
            </w:pPr>
            <w:r>
              <w:t>TP-BSM-MV-BV-</w:t>
            </w:r>
            <w:r w:rsidR="00A3086A">
              <w:t>10</w:t>
            </w:r>
          </w:p>
        </w:tc>
        <w:tc>
          <w:tcPr>
            <w:tcW w:w="4338" w:type="dxa"/>
            <w:vAlign w:val="bottom"/>
          </w:tcPr>
          <w:p w14:paraId="00EECE34" w14:textId="77777777" w:rsidR="0024510B" w:rsidRDefault="009E4ABA">
            <w:pPr>
              <w:spacing w:after="0"/>
            </w:pPr>
            <w:r>
              <w:t xml:space="preserve">EEBL - Lead Vehicle Decelerating, </w:t>
            </w:r>
          </w:p>
          <w:p w14:paraId="64694EE5" w14:textId="77777777" w:rsidR="0024510B" w:rsidRDefault="009E4ABA">
            <w:pPr>
              <w:spacing w:after="0"/>
            </w:pPr>
            <w:r>
              <w:t xml:space="preserve">Crash Warning, </w:t>
            </w:r>
          </w:p>
          <w:p w14:paraId="37049543" w14:textId="77777777" w:rsidR="0024510B" w:rsidRDefault="009E4ABA">
            <w:pPr>
              <w:spacing w:after="0"/>
            </w:pPr>
            <w:r>
              <w:t xml:space="preserve">BSW /LCW- Blind Spot Warning/Lane Change Warning, </w:t>
            </w:r>
          </w:p>
          <w:p w14:paraId="45DF0A20" w14:textId="77777777" w:rsidR="0024510B" w:rsidRDefault="009E4ABA">
            <w:pPr>
              <w:spacing w:after="0"/>
            </w:pPr>
            <w:r>
              <w:t xml:space="preserve">IMA-Intersection Movement Assist, </w:t>
            </w:r>
          </w:p>
          <w:p w14:paraId="18943EDA" w14:textId="77777777" w:rsidR="0024510B" w:rsidRDefault="009E4ABA">
            <w:pPr>
              <w:spacing w:after="0"/>
            </w:pPr>
            <w:r>
              <w:t xml:space="preserve">LTA - Left Turn Assist, </w:t>
            </w:r>
          </w:p>
          <w:p w14:paraId="0A3BE0C7" w14:textId="77777777" w:rsidR="0024510B" w:rsidRDefault="009E4ABA">
            <w:pPr>
              <w:spacing w:after="0"/>
            </w:pPr>
            <w:r>
              <w:t xml:space="preserve">CLW - Control Loss Warning </w:t>
            </w:r>
          </w:p>
        </w:tc>
      </w:tr>
      <w:tr w:rsidR="0024510B" w14:paraId="2CF54511" w14:textId="77777777">
        <w:trPr>
          <w:trHeight w:val="1160"/>
        </w:trPr>
        <w:tc>
          <w:tcPr>
            <w:tcW w:w="2700" w:type="dxa"/>
            <w:shd w:val="clear" w:color="auto" w:fill="FFFFFF"/>
            <w:vAlign w:val="bottom"/>
          </w:tcPr>
          <w:p w14:paraId="28B4919C" w14:textId="77777777" w:rsidR="0024510B" w:rsidRDefault="009E4ABA">
            <w:pPr>
              <w:spacing w:after="0"/>
            </w:pPr>
            <w:r>
              <w:t>6.3.1-V2V-BSMTX-BSMCONT-006</w:t>
            </w:r>
          </w:p>
        </w:tc>
        <w:tc>
          <w:tcPr>
            <w:tcW w:w="2430" w:type="dxa"/>
            <w:vAlign w:val="bottom"/>
          </w:tcPr>
          <w:p w14:paraId="3242C86B" w14:textId="25B075B3" w:rsidR="0024510B" w:rsidRDefault="009E4ABA">
            <w:pPr>
              <w:spacing w:after="0"/>
            </w:pPr>
            <w:r>
              <w:t>TP-BSM-S</w:t>
            </w:r>
            <w:r w:rsidR="0032330E">
              <w:t>T</w:t>
            </w:r>
            <w:r>
              <w:t>-BV-01</w:t>
            </w:r>
            <w:r w:rsidR="004E5810">
              <w:t>-X</w:t>
            </w:r>
          </w:p>
        </w:tc>
        <w:tc>
          <w:tcPr>
            <w:tcW w:w="4338" w:type="dxa"/>
            <w:vAlign w:val="bottom"/>
          </w:tcPr>
          <w:p w14:paraId="470F73EF" w14:textId="77777777" w:rsidR="0024510B" w:rsidRDefault="009E4ABA">
            <w:pPr>
              <w:spacing w:after="0"/>
            </w:pPr>
            <w:r>
              <w:t xml:space="preserve">EEBL - Lead Vehicle Decelerating, </w:t>
            </w:r>
          </w:p>
          <w:p w14:paraId="36DF611B" w14:textId="77777777" w:rsidR="0024510B" w:rsidRDefault="009E4ABA">
            <w:pPr>
              <w:spacing w:after="0"/>
            </w:pPr>
            <w:r>
              <w:t xml:space="preserve">Crash Warning, </w:t>
            </w:r>
          </w:p>
          <w:p w14:paraId="329D1503" w14:textId="77777777" w:rsidR="0024510B" w:rsidRDefault="009E4ABA">
            <w:pPr>
              <w:spacing w:after="0"/>
            </w:pPr>
            <w:r>
              <w:t xml:space="preserve">BSW /LCW- Blind Spot Warning/Lane Change Warning, </w:t>
            </w:r>
          </w:p>
          <w:p w14:paraId="4F3BE383" w14:textId="77777777" w:rsidR="0024510B" w:rsidRDefault="009E4ABA">
            <w:pPr>
              <w:spacing w:after="0"/>
            </w:pPr>
            <w:r>
              <w:t xml:space="preserve">IMA-Intersection Movement Assist, </w:t>
            </w:r>
          </w:p>
          <w:p w14:paraId="4794071C" w14:textId="77777777" w:rsidR="0024510B" w:rsidRDefault="009E4ABA">
            <w:pPr>
              <w:spacing w:after="0"/>
            </w:pPr>
            <w:r>
              <w:t xml:space="preserve">LTA - Left Turn Assist, </w:t>
            </w:r>
          </w:p>
          <w:p w14:paraId="14E193F1" w14:textId="77777777" w:rsidR="0024510B" w:rsidRDefault="009E4ABA">
            <w:pPr>
              <w:spacing w:after="0"/>
            </w:pPr>
            <w:r>
              <w:t xml:space="preserve">CLW - Control Loss Warning </w:t>
            </w:r>
          </w:p>
        </w:tc>
      </w:tr>
      <w:tr w:rsidR="0024510B" w14:paraId="1710D2D1" w14:textId="77777777">
        <w:trPr>
          <w:trHeight w:val="1020"/>
        </w:trPr>
        <w:tc>
          <w:tcPr>
            <w:tcW w:w="2700" w:type="dxa"/>
            <w:shd w:val="clear" w:color="auto" w:fill="FFFFFF"/>
            <w:vAlign w:val="bottom"/>
          </w:tcPr>
          <w:p w14:paraId="58675FB6" w14:textId="77777777" w:rsidR="0024510B" w:rsidRDefault="009E4ABA">
            <w:pPr>
              <w:spacing w:after="0"/>
            </w:pPr>
            <w:r>
              <w:t>6.3.2-V2V-BSMTX-CHDATARATE-001</w:t>
            </w:r>
          </w:p>
        </w:tc>
        <w:tc>
          <w:tcPr>
            <w:tcW w:w="2430" w:type="dxa"/>
            <w:vAlign w:val="bottom"/>
          </w:tcPr>
          <w:p w14:paraId="10CFAE59" w14:textId="10E88ADA" w:rsidR="0024510B" w:rsidRDefault="009E4ABA">
            <w:pPr>
              <w:spacing w:after="0"/>
            </w:pPr>
            <w:r>
              <w:t>TP-BSM-S</w:t>
            </w:r>
            <w:r w:rsidR="0032330E">
              <w:t>T</w:t>
            </w:r>
            <w:r>
              <w:t>-BV-03-X</w:t>
            </w:r>
          </w:p>
        </w:tc>
        <w:tc>
          <w:tcPr>
            <w:tcW w:w="4338" w:type="dxa"/>
            <w:vAlign w:val="bottom"/>
          </w:tcPr>
          <w:p w14:paraId="0A604F06" w14:textId="77777777" w:rsidR="0024510B" w:rsidRDefault="009E4ABA">
            <w:pPr>
              <w:spacing w:after="0"/>
            </w:pPr>
            <w:r>
              <w:t xml:space="preserve">EEBL - Lead Vehicle Decelerating, </w:t>
            </w:r>
          </w:p>
          <w:p w14:paraId="2BC43F9F" w14:textId="77777777" w:rsidR="0024510B" w:rsidRDefault="009E4ABA">
            <w:pPr>
              <w:spacing w:after="0"/>
            </w:pPr>
            <w:r>
              <w:t xml:space="preserve">Crash Warning, </w:t>
            </w:r>
          </w:p>
          <w:p w14:paraId="22C97135" w14:textId="77777777" w:rsidR="0024510B" w:rsidRDefault="009E4ABA">
            <w:pPr>
              <w:spacing w:after="0"/>
            </w:pPr>
            <w:r>
              <w:t xml:space="preserve">BSW /LCW- Blind Spot Warning/Lane Change Warning, </w:t>
            </w:r>
          </w:p>
          <w:p w14:paraId="2508CBCF" w14:textId="77777777" w:rsidR="0024510B" w:rsidRDefault="009E4ABA">
            <w:pPr>
              <w:spacing w:after="0"/>
            </w:pPr>
            <w:r>
              <w:t xml:space="preserve">IMA-Intersection Movement Assist, </w:t>
            </w:r>
          </w:p>
          <w:p w14:paraId="5D7F7799" w14:textId="77777777" w:rsidR="0024510B" w:rsidRDefault="009E4ABA">
            <w:pPr>
              <w:spacing w:after="0"/>
            </w:pPr>
            <w:r>
              <w:t xml:space="preserve">LTA - Left Turn Assist, </w:t>
            </w:r>
          </w:p>
          <w:p w14:paraId="7E1C19A5" w14:textId="77777777" w:rsidR="0024510B" w:rsidRDefault="009E4ABA">
            <w:pPr>
              <w:spacing w:after="0"/>
            </w:pPr>
            <w:r>
              <w:t xml:space="preserve">CLW - Control Loss Warning </w:t>
            </w:r>
          </w:p>
        </w:tc>
      </w:tr>
      <w:tr w:rsidR="0024510B" w14:paraId="3076CF71" w14:textId="77777777">
        <w:trPr>
          <w:trHeight w:val="1160"/>
        </w:trPr>
        <w:tc>
          <w:tcPr>
            <w:tcW w:w="2700" w:type="dxa"/>
            <w:shd w:val="clear" w:color="auto" w:fill="FFFFFF"/>
            <w:vAlign w:val="bottom"/>
          </w:tcPr>
          <w:p w14:paraId="7B7469C6" w14:textId="77777777" w:rsidR="0024510B" w:rsidRDefault="009E4ABA">
            <w:pPr>
              <w:spacing w:after="0"/>
            </w:pPr>
            <w:r>
              <w:t>6.3.2-V2V-BSMTX-CHDATARATE-002</w:t>
            </w:r>
          </w:p>
        </w:tc>
        <w:tc>
          <w:tcPr>
            <w:tcW w:w="2430" w:type="dxa"/>
            <w:vAlign w:val="bottom"/>
          </w:tcPr>
          <w:p w14:paraId="3C0AC691" w14:textId="47DEB1DB" w:rsidR="0024510B" w:rsidRDefault="009E4ABA">
            <w:pPr>
              <w:spacing w:after="0"/>
            </w:pPr>
            <w:r>
              <w:t>TP-BSM-S</w:t>
            </w:r>
            <w:r w:rsidR="0032330E">
              <w:t>T</w:t>
            </w:r>
            <w:r>
              <w:t>-BV-03-X</w:t>
            </w:r>
          </w:p>
        </w:tc>
        <w:tc>
          <w:tcPr>
            <w:tcW w:w="4338" w:type="dxa"/>
            <w:vAlign w:val="bottom"/>
          </w:tcPr>
          <w:p w14:paraId="0470896A" w14:textId="77777777" w:rsidR="0024510B" w:rsidRDefault="009E4ABA">
            <w:pPr>
              <w:spacing w:after="0"/>
            </w:pPr>
            <w:r>
              <w:t xml:space="preserve">EEBL - Lead Vehicle Decelerating, </w:t>
            </w:r>
          </w:p>
          <w:p w14:paraId="6C5447B9" w14:textId="77777777" w:rsidR="0024510B" w:rsidRDefault="009E4ABA">
            <w:pPr>
              <w:spacing w:after="0"/>
            </w:pPr>
            <w:r>
              <w:t xml:space="preserve">Crash Warning, </w:t>
            </w:r>
          </w:p>
          <w:p w14:paraId="78508874" w14:textId="77777777" w:rsidR="0024510B" w:rsidRDefault="009E4ABA">
            <w:pPr>
              <w:spacing w:after="0"/>
            </w:pPr>
            <w:r>
              <w:t xml:space="preserve">BSW /LCW- Blind Spot Warning/Lane Change Warning, </w:t>
            </w:r>
          </w:p>
          <w:p w14:paraId="448FBAE8" w14:textId="77777777" w:rsidR="0024510B" w:rsidRDefault="009E4ABA">
            <w:pPr>
              <w:spacing w:after="0"/>
            </w:pPr>
            <w:r>
              <w:t xml:space="preserve">IMA-Intersection Movement Assist, </w:t>
            </w:r>
          </w:p>
          <w:p w14:paraId="59023E5B" w14:textId="77777777" w:rsidR="0024510B" w:rsidRDefault="009E4ABA">
            <w:pPr>
              <w:spacing w:after="0"/>
            </w:pPr>
            <w:r>
              <w:t xml:space="preserve">LTA - Left Turn Assist, </w:t>
            </w:r>
          </w:p>
          <w:p w14:paraId="461F0E5D" w14:textId="77777777" w:rsidR="0024510B" w:rsidRDefault="009E4ABA">
            <w:pPr>
              <w:spacing w:after="0"/>
            </w:pPr>
            <w:r>
              <w:t>CLW - Control Loss Warning</w:t>
            </w:r>
          </w:p>
        </w:tc>
      </w:tr>
      <w:tr w:rsidR="0024510B" w14:paraId="31A4889F" w14:textId="77777777">
        <w:trPr>
          <w:trHeight w:val="280"/>
        </w:trPr>
        <w:tc>
          <w:tcPr>
            <w:tcW w:w="2700" w:type="dxa"/>
            <w:shd w:val="clear" w:color="auto" w:fill="FFFFFF"/>
            <w:vAlign w:val="bottom"/>
          </w:tcPr>
          <w:p w14:paraId="5900EABB" w14:textId="77777777" w:rsidR="0024510B" w:rsidRDefault="009E4ABA">
            <w:pPr>
              <w:spacing w:after="0"/>
            </w:pPr>
            <w:r>
              <w:t>6.3.3-V2V-BSMTX-GENTIM-001</w:t>
            </w:r>
          </w:p>
        </w:tc>
        <w:tc>
          <w:tcPr>
            <w:tcW w:w="2430" w:type="dxa"/>
            <w:vAlign w:val="bottom"/>
          </w:tcPr>
          <w:p w14:paraId="1339E91E" w14:textId="317341A8" w:rsidR="0024510B" w:rsidRDefault="009E4ABA">
            <w:pPr>
              <w:spacing w:after="0"/>
            </w:pPr>
            <w:r>
              <w:t>TP-BSM-S</w:t>
            </w:r>
            <w:r w:rsidR="0032330E">
              <w:t>T</w:t>
            </w:r>
            <w:r>
              <w:t>-BV-02</w:t>
            </w:r>
          </w:p>
        </w:tc>
        <w:tc>
          <w:tcPr>
            <w:tcW w:w="4338" w:type="dxa"/>
            <w:vAlign w:val="bottom"/>
          </w:tcPr>
          <w:p w14:paraId="2FB0EDEE" w14:textId="77777777" w:rsidR="0024510B" w:rsidRDefault="009E4ABA">
            <w:pPr>
              <w:spacing w:after="0"/>
            </w:pPr>
            <w:r>
              <w:t>BSM Exchange</w:t>
            </w:r>
          </w:p>
        </w:tc>
      </w:tr>
      <w:tr w:rsidR="0024510B" w14:paraId="45BA83B8" w14:textId="77777777">
        <w:trPr>
          <w:trHeight w:val="280"/>
        </w:trPr>
        <w:tc>
          <w:tcPr>
            <w:tcW w:w="2700" w:type="dxa"/>
            <w:shd w:val="clear" w:color="auto" w:fill="FFFFFF"/>
            <w:vAlign w:val="bottom"/>
          </w:tcPr>
          <w:p w14:paraId="101A0857" w14:textId="77777777" w:rsidR="0024510B" w:rsidRDefault="009E4ABA">
            <w:pPr>
              <w:spacing w:after="0"/>
            </w:pPr>
            <w:r>
              <w:t>6.3.3-V2V-BSMTX-GENTIM-002</w:t>
            </w:r>
          </w:p>
        </w:tc>
        <w:tc>
          <w:tcPr>
            <w:tcW w:w="2430" w:type="dxa"/>
            <w:vAlign w:val="bottom"/>
          </w:tcPr>
          <w:p w14:paraId="51BEBD82" w14:textId="2C4C01B2" w:rsidR="0024510B" w:rsidRDefault="009E4ABA">
            <w:pPr>
              <w:spacing w:after="0"/>
            </w:pPr>
            <w:r>
              <w:t>TP-BSM-S</w:t>
            </w:r>
            <w:r w:rsidR="0032330E">
              <w:t>T</w:t>
            </w:r>
            <w:r>
              <w:t>-BV-</w:t>
            </w:r>
            <w:r w:rsidR="002A36B5">
              <w:t>04</w:t>
            </w:r>
          </w:p>
        </w:tc>
        <w:tc>
          <w:tcPr>
            <w:tcW w:w="4338" w:type="dxa"/>
            <w:vAlign w:val="bottom"/>
          </w:tcPr>
          <w:p w14:paraId="1D78FE25" w14:textId="77777777" w:rsidR="0024510B" w:rsidRDefault="009E4ABA">
            <w:pPr>
              <w:spacing w:after="0"/>
            </w:pPr>
            <w:r>
              <w:t>BSM Exchange</w:t>
            </w:r>
          </w:p>
        </w:tc>
      </w:tr>
      <w:tr w:rsidR="0024510B" w14:paraId="74B8FBD0" w14:textId="77777777">
        <w:trPr>
          <w:trHeight w:val="1020"/>
        </w:trPr>
        <w:tc>
          <w:tcPr>
            <w:tcW w:w="2700" w:type="dxa"/>
            <w:shd w:val="clear" w:color="auto" w:fill="FFFFFF"/>
            <w:vAlign w:val="bottom"/>
          </w:tcPr>
          <w:p w14:paraId="1F5BFF1D" w14:textId="77777777" w:rsidR="0024510B" w:rsidRDefault="009E4ABA">
            <w:pPr>
              <w:spacing w:after="0"/>
            </w:pPr>
            <w:r>
              <w:t>6.3.4-V2V-BSMTX-UPEDCA-001</w:t>
            </w:r>
          </w:p>
        </w:tc>
        <w:tc>
          <w:tcPr>
            <w:tcW w:w="2430" w:type="dxa"/>
            <w:vAlign w:val="bottom"/>
          </w:tcPr>
          <w:p w14:paraId="2756CA23" w14:textId="53EFF47C" w:rsidR="0024510B" w:rsidRDefault="00C6415D">
            <w:pPr>
              <w:spacing w:after="0"/>
            </w:pPr>
            <w:r>
              <w:t>N/A</w:t>
            </w:r>
          </w:p>
        </w:tc>
        <w:tc>
          <w:tcPr>
            <w:tcW w:w="4338" w:type="dxa"/>
            <w:vAlign w:val="bottom"/>
          </w:tcPr>
          <w:p w14:paraId="479568F2" w14:textId="77777777" w:rsidR="0024510B" w:rsidRDefault="009E4ABA">
            <w:pPr>
              <w:spacing w:after="0"/>
            </w:pPr>
            <w:r>
              <w:t xml:space="preserve">EEBL - Lead Vehicle Decelerating, </w:t>
            </w:r>
          </w:p>
          <w:p w14:paraId="49E7E9A6" w14:textId="77777777" w:rsidR="0024510B" w:rsidRDefault="009E4ABA">
            <w:pPr>
              <w:spacing w:after="0"/>
            </w:pPr>
            <w:r>
              <w:t xml:space="preserve">Crash Warning, </w:t>
            </w:r>
          </w:p>
          <w:p w14:paraId="60FB680F" w14:textId="77777777" w:rsidR="0024510B" w:rsidRDefault="009E4ABA">
            <w:pPr>
              <w:spacing w:after="0"/>
            </w:pPr>
            <w:r>
              <w:t xml:space="preserve">BSW /LCW- Blind Spot Warning/Lane Change Warning, </w:t>
            </w:r>
          </w:p>
          <w:p w14:paraId="27D3F0BA" w14:textId="77777777" w:rsidR="0024510B" w:rsidRDefault="009E4ABA">
            <w:pPr>
              <w:spacing w:after="0"/>
            </w:pPr>
            <w:r>
              <w:t xml:space="preserve">IMA-Intersection Movement Assist, </w:t>
            </w:r>
          </w:p>
          <w:p w14:paraId="08C6CAEB" w14:textId="77777777" w:rsidR="0024510B" w:rsidRDefault="009E4ABA">
            <w:pPr>
              <w:spacing w:after="0"/>
            </w:pPr>
            <w:r>
              <w:t xml:space="preserve">LTA - Left Turn Assist, </w:t>
            </w:r>
          </w:p>
          <w:p w14:paraId="4D634774" w14:textId="77777777" w:rsidR="0024510B" w:rsidRDefault="009E4ABA">
            <w:pPr>
              <w:spacing w:after="0"/>
            </w:pPr>
            <w:r>
              <w:t xml:space="preserve">CLW - Control Loss Warning </w:t>
            </w:r>
          </w:p>
        </w:tc>
      </w:tr>
      <w:tr w:rsidR="0024510B" w14:paraId="4EBD75C2" w14:textId="77777777">
        <w:trPr>
          <w:trHeight w:val="1020"/>
        </w:trPr>
        <w:tc>
          <w:tcPr>
            <w:tcW w:w="2700" w:type="dxa"/>
            <w:shd w:val="clear" w:color="auto" w:fill="FFFFFF"/>
            <w:vAlign w:val="bottom"/>
          </w:tcPr>
          <w:p w14:paraId="77A1501F" w14:textId="77777777" w:rsidR="0024510B" w:rsidRDefault="009E4ABA">
            <w:pPr>
              <w:spacing w:after="0"/>
            </w:pPr>
            <w:r>
              <w:t>6.3.4-V2V-BSMTX-UPEDCA-002</w:t>
            </w:r>
          </w:p>
        </w:tc>
        <w:tc>
          <w:tcPr>
            <w:tcW w:w="2430" w:type="dxa"/>
            <w:vAlign w:val="bottom"/>
          </w:tcPr>
          <w:p w14:paraId="028BB551" w14:textId="6DB3F4A7" w:rsidR="0024510B" w:rsidRDefault="00C6415D">
            <w:pPr>
              <w:spacing w:after="0"/>
            </w:pPr>
            <w:r>
              <w:t>N/A</w:t>
            </w:r>
          </w:p>
        </w:tc>
        <w:tc>
          <w:tcPr>
            <w:tcW w:w="4338" w:type="dxa"/>
            <w:vAlign w:val="bottom"/>
          </w:tcPr>
          <w:p w14:paraId="44B7A83C" w14:textId="77777777" w:rsidR="0024510B" w:rsidRDefault="009E4ABA">
            <w:pPr>
              <w:spacing w:after="0"/>
            </w:pPr>
            <w:r>
              <w:t xml:space="preserve">EEBL - Lead Vehicle Decelerating, </w:t>
            </w:r>
          </w:p>
          <w:p w14:paraId="54BDEE66" w14:textId="77777777" w:rsidR="0024510B" w:rsidRDefault="009E4ABA">
            <w:pPr>
              <w:spacing w:after="0"/>
            </w:pPr>
            <w:r>
              <w:t xml:space="preserve">Crash Warning, </w:t>
            </w:r>
          </w:p>
          <w:p w14:paraId="156F9F6A" w14:textId="77777777" w:rsidR="0024510B" w:rsidRDefault="009E4ABA">
            <w:pPr>
              <w:spacing w:after="0"/>
            </w:pPr>
            <w:r>
              <w:t xml:space="preserve">BSW /LCW- Blind Spot Warning/Lane Change Warning, </w:t>
            </w:r>
          </w:p>
          <w:p w14:paraId="76436F9C" w14:textId="77777777" w:rsidR="0024510B" w:rsidRDefault="009E4ABA">
            <w:pPr>
              <w:spacing w:after="0"/>
            </w:pPr>
            <w:r>
              <w:t xml:space="preserve">IMA-Intersection Movement Assist, </w:t>
            </w:r>
          </w:p>
          <w:p w14:paraId="141DA62A" w14:textId="77777777" w:rsidR="0024510B" w:rsidRDefault="009E4ABA">
            <w:pPr>
              <w:spacing w:after="0"/>
            </w:pPr>
            <w:r>
              <w:t xml:space="preserve">LTA - Left Turn Assist, </w:t>
            </w:r>
          </w:p>
          <w:p w14:paraId="507C61B6" w14:textId="77777777" w:rsidR="0024510B" w:rsidRDefault="009E4ABA">
            <w:pPr>
              <w:spacing w:after="0"/>
            </w:pPr>
            <w:r>
              <w:t xml:space="preserve">CLW - Control Loss Warning </w:t>
            </w:r>
          </w:p>
        </w:tc>
      </w:tr>
      <w:tr w:rsidR="0024510B" w14:paraId="303E91AB" w14:textId="77777777">
        <w:trPr>
          <w:trHeight w:val="1020"/>
        </w:trPr>
        <w:tc>
          <w:tcPr>
            <w:tcW w:w="2700" w:type="dxa"/>
            <w:shd w:val="clear" w:color="auto" w:fill="FFFFFF"/>
            <w:vAlign w:val="bottom"/>
          </w:tcPr>
          <w:p w14:paraId="555B69DE" w14:textId="77777777" w:rsidR="0024510B" w:rsidRDefault="009E4ABA">
            <w:pPr>
              <w:spacing w:after="0"/>
            </w:pPr>
            <w:r>
              <w:lastRenderedPageBreak/>
              <w:t>6.3.4-V2V-BSMTX-UPEDCA-003</w:t>
            </w:r>
          </w:p>
        </w:tc>
        <w:tc>
          <w:tcPr>
            <w:tcW w:w="2430" w:type="dxa"/>
            <w:vAlign w:val="bottom"/>
          </w:tcPr>
          <w:p w14:paraId="2EF9540C" w14:textId="450F6CCD" w:rsidR="0024510B" w:rsidRDefault="00C6415D">
            <w:pPr>
              <w:spacing w:after="0"/>
            </w:pPr>
            <w:r>
              <w:t>N/A</w:t>
            </w:r>
          </w:p>
        </w:tc>
        <w:tc>
          <w:tcPr>
            <w:tcW w:w="4338" w:type="dxa"/>
            <w:vAlign w:val="bottom"/>
          </w:tcPr>
          <w:p w14:paraId="2E1A2781" w14:textId="77777777" w:rsidR="0024510B" w:rsidRDefault="009E4ABA">
            <w:pPr>
              <w:spacing w:after="0"/>
            </w:pPr>
            <w:r>
              <w:t xml:space="preserve">EEBL - Lead Vehicle Decelerating, </w:t>
            </w:r>
          </w:p>
          <w:p w14:paraId="3C6A3CDB" w14:textId="77777777" w:rsidR="0024510B" w:rsidRDefault="009E4ABA">
            <w:pPr>
              <w:spacing w:after="0"/>
            </w:pPr>
            <w:r>
              <w:t xml:space="preserve">Crash Warning, </w:t>
            </w:r>
          </w:p>
          <w:p w14:paraId="52AD71DA" w14:textId="77777777" w:rsidR="0024510B" w:rsidRDefault="009E4ABA">
            <w:pPr>
              <w:spacing w:after="0"/>
            </w:pPr>
            <w:r>
              <w:t xml:space="preserve">BSW /LCW- Blind Spot Warning/Lane Change Warning, </w:t>
            </w:r>
          </w:p>
          <w:p w14:paraId="62F59F4B" w14:textId="77777777" w:rsidR="0024510B" w:rsidRDefault="009E4ABA">
            <w:pPr>
              <w:spacing w:after="0"/>
            </w:pPr>
            <w:r>
              <w:t xml:space="preserve">IMA-Intersection Movement Assist, </w:t>
            </w:r>
          </w:p>
          <w:p w14:paraId="03ECFE0E" w14:textId="77777777" w:rsidR="0024510B" w:rsidRDefault="009E4ABA">
            <w:pPr>
              <w:spacing w:after="0"/>
            </w:pPr>
            <w:r>
              <w:t xml:space="preserve">LTA - Left Turn Assist, </w:t>
            </w:r>
          </w:p>
          <w:p w14:paraId="35DB1197" w14:textId="77777777" w:rsidR="0024510B" w:rsidRDefault="009E4ABA">
            <w:pPr>
              <w:spacing w:after="0"/>
            </w:pPr>
            <w:r>
              <w:t xml:space="preserve">CLW - Control Loss Warning </w:t>
            </w:r>
          </w:p>
        </w:tc>
      </w:tr>
      <w:tr w:rsidR="0024510B" w14:paraId="596A20D0" w14:textId="77777777">
        <w:trPr>
          <w:trHeight w:val="1020"/>
        </w:trPr>
        <w:tc>
          <w:tcPr>
            <w:tcW w:w="2700" w:type="dxa"/>
            <w:shd w:val="clear" w:color="auto" w:fill="FFFFFF"/>
            <w:vAlign w:val="bottom"/>
          </w:tcPr>
          <w:p w14:paraId="6B670F5B" w14:textId="77777777" w:rsidR="0024510B" w:rsidRDefault="009E4ABA">
            <w:pPr>
              <w:spacing w:after="0"/>
            </w:pPr>
            <w:r>
              <w:t>6.3.5-V2V-BSMTX-MINTX-001</w:t>
            </w:r>
          </w:p>
        </w:tc>
        <w:tc>
          <w:tcPr>
            <w:tcW w:w="2430" w:type="dxa"/>
            <w:vAlign w:val="bottom"/>
          </w:tcPr>
          <w:p w14:paraId="6BC505C6" w14:textId="59473963" w:rsidR="0024510B" w:rsidRDefault="009E4ABA">
            <w:pPr>
              <w:spacing w:after="0"/>
            </w:pPr>
            <w:r>
              <w:t>TP-BSM-S</w:t>
            </w:r>
            <w:r w:rsidR="0032330E">
              <w:t>T</w:t>
            </w:r>
            <w:r>
              <w:t>-BV-03-X</w:t>
            </w:r>
          </w:p>
        </w:tc>
        <w:tc>
          <w:tcPr>
            <w:tcW w:w="4338" w:type="dxa"/>
            <w:vAlign w:val="bottom"/>
          </w:tcPr>
          <w:p w14:paraId="007B768B" w14:textId="77777777" w:rsidR="0024510B" w:rsidRDefault="009E4ABA">
            <w:pPr>
              <w:spacing w:after="0"/>
            </w:pPr>
            <w:r>
              <w:t xml:space="preserve">EEBL - Lead Vehicle Decelerating, </w:t>
            </w:r>
          </w:p>
          <w:p w14:paraId="1B7F5E7B" w14:textId="77777777" w:rsidR="0024510B" w:rsidRDefault="009E4ABA">
            <w:pPr>
              <w:spacing w:after="0"/>
            </w:pPr>
            <w:r>
              <w:t xml:space="preserve">Crash Warning, </w:t>
            </w:r>
          </w:p>
          <w:p w14:paraId="00586011" w14:textId="77777777" w:rsidR="0024510B" w:rsidRDefault="009E4ABA">
            <w:pPr>
              <w:spacing w:after="0"/>
            </w:pPr>
            <w:r>
              <w:t xml:space="preserve">BSW /LCW- Blind Spot Warning/Lane Change Warning, IMA-Intersection Movement Assist, LTA - Left Turn Assist, </w:t>
            </w:r>
            <w:r>
              <w:br/>
              <w:t xml:space="preserve">CLW - Control Loss Warning </w:t>
            </w:r>
          </w:p>
        </w:tc>
      </w:tr>
      <w:tr w:rsidR="0024510B" w14:paraId="277D9765" w14:textId="77777777">
        <w:trPr>
          <w:trHeight w:val="1020"/>
        </w:trPr>
        <w:tc>
          <w:tcPr>
            <w:tcW w:w="2700" w:type="dxa"/>
            <w:shd w:val="clear" w:color="auto" w:fill="FFFFFF"/>
            <w:vAlign w:val="bottom"/>
          </w:tcPr>
          <w:p w14:paraId="5779A956" w14:textId="77777777" w:rsidR="0024510B" w:rsidRDefault="009E4ABA">
            <w:pPr>
              <w:spacing w:after="0"/>
            </w:pPr>
            <w:r>
              <w:t>6.3.6-V2V-BSMTX-DATAACC-001</w:t>
            </w:r>
          </w:p>
        </w:tc>
        <w:tc>
          <w:tcPr>
            <w:tcW w:w="2430" w:type="dxa"/>
            <w:vAlign w:val="bottom"/>
          </w:tcPr>
          <w:p w14:paraId="716229A5" w14:textId="44C076A6" w:rsidR="0024510B" w:rsidRDefault="009E4ABA">
            <w:pPr>
              <w:spacing w:after="0"/>
            </w:pPr>
            <w:r>
              <w:t>TP-BSM-S</w:t>
            </w:r>
            <w:r w:rsidR="0032330E">
              <w:t>T</w:t>
            </w:r>
            <w:r>
              <w:t>-BV-03-X</w:t>
            </w:r>
          </w:p>
        </w:tc>
        <w:tc>
          <w:tcPr>
            <w:tcW w:w="4338" w:type="dxa"/>
            <w:vAlign w:val="bottom"/>
          </w:tcPr>
          <w:p w14:paraId="5DE4A43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0D31345" w14:textId="77777777">
        <w:trPr>
          <w:trHeight w:val="1020"/>
        </w:trPr>
        <w:tc>
          <w:tcPr>
            <w:tcW w:w="2700" w:type="dxa"/>
            <w:shd w:val="clear" w:color="auto" w:fill="FFFFFF"/>
            <w:vAlign w:val="bottom"/>
          </w:tcPr>
          <w:p w14:paraId="1825D25D" w14:textId="77777777" w:rsidR="0024510B" w:rsidRDefault="009E4ABA">
            <w:pPr>
              <w:spacing w:after="0"/>
            </w:pPr>
            <w:r>
              <w:t>6.3.6-V2V-BSMTX-DATAACC-002</w:t>
            </w:r>
          </w:p>
        </w:tc>
        <w:tc>
          <w:tcPr>
            <w:tcW w:w="2430" w:type="dxa"/>
            <w:vAlign w:val="bottom"/>
          </w:tcPr>
          <w:p w14:paraId="7E03F700" w14:textId="7B2A2811" w:rsidR="0024510B" w:rsidRDefault="00411A6A">
            <w:pPr>
              <w:spacing w:after="0"/>
            </w:pPr>
            <w:r>
              <w:t>TP-BSM-S</w:t>
            </w:r>
            <w:r w:rsidR="0032330E">
              <w:t>T</w:t>
            </w:r>
            <w:r>
              <w:t>-BV-</w:t>
            </w:r>
            <w:r w:rsidR="002A36B5">
              <w:t>07</w:t>
            </w:r>
          </w:p>
        </w:tc>
        <w:tc>
          <w:tcPr>
            <w:tcW w:w="4338" w:type="dxa"/>
            <w:vAlign w:val="bottom"/>
          </w:tcPr>
          <w:p w14:paraId="7927A432"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58585448" w14:textId="77777777">
        <w:trPr>
          <w:trHeight w:val="1020"/>
        </w:trPr>
        <w:tc>
          <w:tcPr>
            <w:tcW w:w="2700" w:type="dxa"/>
            <w:shd w:val="clear" w:color="auto" w:fill="FFFFFF"/>
            <w:vAlign w:val="bottom"/>
          </w:tcPr>
          <w:p w14:paraId="3C96F058" w14:textId="77777777" w:rsidR="0024510B" w:rsidRDefault="009E4ABA">
            <w:pPr>
              <w:spacing w:after="0"/>
            </w:pPr>
            <w:r>
              <w:t>6.3.6-V2V-BSMTX-DATAACC-003</w:t>
            </w:r>
          </w:p>
        </w:tc>
        <w:tc>
          <w:tcPr>
            <w:tcW w:w="2430" w:type="dxa"/>
            <w:vAlign w:val="bottom"/>
          </w:tcPr>
          <w:p w14:paraId="058F353E" w14:textId="01F45616" w:rsidR="0024510B" w:rsidRDefault="009E4ABA">
            <w:pPr>
              <w:spacing w:after="0"/>
            </w:pPr>
            <w:r>
              <w:t>TP-BSM-S</w:t>
            </w:r>
            <w:r w:rsidR="0032330E">
              <w:t>T</w:t>
            </w:r>
            <w:r>
              <w:t>-BV-</w:t>
            </w:r>
            <w:r w:rsidR="002A36B5">
              <w:t>05</w:t>
            </w:r>
          </w:p>
        </w:tc>
        <w:tc>
          <w:tcPr>
            <w:tcW w:w="4338" w:type="dxa"/>
            <w:vAlign w:val="bottom"/>
          </w:tcPr>
          <w:p w14:paraId="61FA3F3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37F10BA" w14:textId="77777777">
        <w:trPr>
          <w:trHeight w:val="1020"/>
        </w:trPr>
        <w:tc>
          <w:tcPr>
            <w:tcW w:w="2700" w:type="dxa"/>
            <w:shd w:val="clear" w:color="auto" w:fill="FFFFFF"/>
            <w:vAlign w:val="bottom"/>
          </w:tcPr>
          <w:p w14:paraId="4FA6418C" w14:textId="77777777" w:rsidR="0024510B" w:rsidRDefault="009E4ABA">
            <w:pPr>
              <w:spacing w:after="0"/>
            </w:pPr>
            <w:r>
              <w:t>6.3.6-V2V-BSMTX-DATAACC-004</w:t>
            </w:r>
          </w:p>
        </w:tc>
        <w:tc>
          <w:tcPr>
            <w:tcW w:w="2430" w:type="dxa"/>
            <w:vAlign w:val="bottom"/>
          </w:tcPr>
          <w:p w14:paraId="382D6736" w14:textId="0BB36A3E" w:rsidR="0024510B" w:rsidRDefault="009E4ABA">
            <w:pPr>
              <w:spacing w:after="0"/>
            </w:pPr>
            <w:r>
              <w:t>TP-BSM-S</w:t>
            </w:r>
            <w:r w:rsidR="0032330E">
              <w:t>T</w:t>
            </w:r>
            <w:r>
              <w:t>-BV-</w:t>
            </w:r>
            <w:r w:rsidR="002A36B5">
              <w:t>06</w:t>
            </w:r>
          </w:p>
        </w:tc>
        <w:tc>
          <w:tcPr>
            <w:tcW w:w="4338" w:type="dxa"/>
            <w:vAlign w:val="bottom"/>
          </w:tcPr>
          <w:p w14:paraId="40DD43CE"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B4A7D40" w14:textId="77777777">
        <w:trPr>
          <w:trHeight w:val="1020"/>
        </w:trPr>
        <w:tc>
          <w:tcPr>
            <w:tcW w:w="2700" w:type="dxa"/>
            <w:shd w:val="clear" w:color="auto" w:fill="FFFFFF"/>
            <w:vAlign w:val="bottom"/>
          </w:tcPr>
          <w:p w14:paraId="3CB16FB6" w14:textId="77777777" w:rsidR="0024510B" w:rsidRDefault="009E4ABA">
            <w:pPr>
              <w:spacing w:after="0"/>
            </w:pPr>
            <w:r>
              <w:t>6.3.6-V2V-BSMTX-DATAACC-005</w:t>
            </w:r>
          </w:p>
        </w:tc>
        <w:tc>
          <w:tcPr>
            <w:tcW w:w="2430" w:type="dxa"/>
            <w:vAlign w:val="bottom"/>
          </w:tcPr>
          <w:p w14:paraId="7E175F2C" w14:textId="4FAE0F33" w:rsidR="0024510B" w:rsidRDefault="00411A6A">
            <w:pPr>
              <w:spacing w:after="0"/>
            </w:pPr>
            <w:r>
              <w:t>TP-BSM-S</w:t>
            </w:r>
            <w:r w:rsidR="0032330E">
              <w:t>T</w:t>
            </w:r>
            <w:r>
              <w:t>-BV-</w:t>
            </w:r>
            <w:r w:rsidR="002A36B5">
              <w:t>07</w:t>
            </w:r>
          </w:p>
        </w:tc>
        <w:tc>
          <w:tcPr>
            <w:tcW w:w="4338" w:type="dxa"/>
            <w:vAlign w:val="bottom"/>
          </w:tcPr>
          <w:p w14:paraId="61AB14D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B388BC8" w14:textId="77777777">
        <w:trPr>
          <w:trHeight w:val="1020"/>
        </w:trPr>
        <w:tc>
          <w:tcPr>
            <w:tcW w:w="2700" w:type="dxa"/>
            <w:shd w:val="clear" w:color="auto" w:fill="FFFFFF"/>
            <w:vAlign w:val="bottom"/>
          </w:tcPr>
          <w:p w14:paraId="73B3EC98" w14:textId="77777777" w:rsidR="0024510B" w:rsidRDefault="009E4ABA">
            <w:pPr>
              <w:spacing w:after="0"/>
            </w:pPr>
            <w:r>
              <w:t>6.3.6-V2V-BSMTX-DATAACC-006</w:t>
            </w:r>
          </w:p>
        </w:tc>
        <w:tc>
          <w:tcPr>
            <w:tcW w:w="2430" w:type="dxa"/>
            <w:vAlign w:val="bottom"/>
          </w:tcPr>
          <w:p w14:paraId="5888763C" w14:textId="025A5882" w:rsidR="0024510B" w:rsidRDefault="009E4ABA">
            <w:pPr>
              <w:spacing w:after="0"/>
            </w:pPr>
            <w:r>
              <w:t>TP-BSM-S</w:t>
            </w:r>
            <w:r w:rsidR="0032330E">
              <w:t>T</w:t>
            </w:r>
            <w:r>
              <w:t>-BV-</w:t>
            </w:r>
            <w:r w:rsidR="002A36B5">
              <w:t>05</w:t>
            </w:r>
          </w:p>
        </w:tc>
        <w:tc>
          <w:tcPr>
            <w:tcW w:w="4338" w:type="dxa"/>
            <w:vAlign w:val="bottom"/>
          </w:tcPr>
          <w:p w14:paraId="062CAEB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B742F68" w14:textId="77777777">
        <w:trPr>
          <w:trHeight w:val="1020"/>
        </w:trPr>
        <w:tc>
          <w:tcPr>
            <w:tcW w:w="2700" w:type="dxa"/>
            <w:shd w:val="clear" w:color="auto" w:fill="FFFFFF"/>
            <w:vAlign w:val="bottom"/>
          </w:tcPr>
          <w:p w14:paraId="435772EA" w14:textId="77777777" w:rsidR="0024510B" w:rsidRDefault="009E4ABA">
            <w:pPr>
              <w:spacing w:after="0"/>
            </w:pPr>
            <w:r>
              <w:lastRenderedPageBreak/>
              <w:t>6.3.6-V2V-BSMTX-DATAACC-007</w:t>
            </w:r>
          </w:p>
        </w:tc>
        <w:tc>
          <w:tcPr>
            <w:tcW w:w="2430" w:type="dxa"/>
            <w:vAlign w:val="bottom"/>
          </w:tcPr>
          <w:p w14:paraId="0CE04D35" w14:textId="3C465F04" w:rsidR="0024510B" w:rsidRDefault="009E4ABA">
            <w:pPr>
              <w:spacing w:after="0"/>
            </w:pPr>
            <w:r>
              <w:t>TP-BSM-S</w:t>
            </w:r>
            <w:r w:rsidR="0032330E">
              <w:t>T</w:t>
            </w:r>
            <w:r>
              <w:t>-BV-</w:t>
            </w:r>
            <w:r w:rsidR="002A36B5">
              <w:t>06</w:t>
            </w:r>
          </w:p>
        </w:tc>
        <w:tc>
          <w:tcPr>
            <w:tcW w:w="4338" w:type="dxa"/>
            <w:vAlign w:val="bottom"/>
          </w:tcPr>
          <w:p w14:paraId="13FEA7B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92411AF" w14:textId="77777777">
        <w:trPr>
          <w:trHeight w:val="1020"/>
        </w:trPr>
        <w:tc>
          <w:tcPr>
            <w:tcW w:w="2700" w:type="dxa"/>
            <w:shd w:val="clear" w:color="auto" w:fill="FFFFFF"/>
            <w:vAlign w:val="bottom"/>
          </w:tcPr>
          <w:p w14:paraId="234B7729" w14:textId="77777777" w:rsidR="0024510B" w:rsidRDefault="009E4ABA">
            <w:pPr>
              <w:spacing w:after="0"/>
            </w:pPr>
            <w:r>
              <w:t>6.3.6-V2V-BSMTX-DATAACC-008</w:t>
            </w:r>
          </w:p>
        </w:tc>
        <w:tc>
          <w:tcPr>
            <w:tcW w:w="2430" w:type="dxa"/>
            <w:vAlign w:val="bottom"/>
          </w:tcPr>
          <w:p w14:paraId="21271339" w14:textId="3C2A8100" w:rsidR="0024510B" w:rsidRDefault="009E4ABA">
            <w:pPr>
              <w:spacing w:after="0"/>
            </w:pPr>
            <w:r>
              <w:t>TP-BSM-</w:t>
            </w:r>
            <w:r w:rsidR="00110E8F">
              <w:t>ST</w:t>
            </w:r>
            <w:r>
              <w:t>-BV-</w:t>
            </w:r>
            <w:r w:rsidR="00A44433">
              <w:t>21</w:t>
            </w:r>
            <w:r w:rsidR="00110E8F">
              <w:t>-V</w:t>
            </w:r>
          </w:p>
        </w:tc>
        <w:tc>
          <w:tcPr>
            <w:tcW w:w="4338" w:type="dxa"/>
            <w:vAlign w:val="bottom"/>
          </w:tcPr>
          <w:p w14:paraId="7319357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9DEEC6A" w14:textId="77777777">
        <w:trPr>
          <w:trHeight w:val="1020"/>
        </w:trPr>
        <w:tc>
          <w:tcPr>
            <w:tcW w:w="2700" w:type="dxa"/>
            <w:shd w:val="clear" w:color="auto" w:fill="FFFFFF"/>
            <w:vAlign w:val="bottom"/>
          </w:tcPr>
          <w:p w14:paraId="67C7341F" w14:textId="77777777" w:rsidR="0024510B" w:rsidRDefault="009E4ABA">
            <w:pPr>
              <w:spacing w:after="0"/>
            </w:pPr>
            <w:r>
              <w:t>6.3.6-V2V-BSMTX-DATAACC-009</w:t>
            </w:r>
          </w:p>
        </w:tc>
        <w:tc>
          <w:tcPr>
            <w:tcW w:w="2430" w:type="dxa"/>
            <w:vAlign w:val="bottom"/>
          </w:tcPr>
          <w:p w14:paraId="60278963" w14:textId="1BFC925E" w:rsidR="0024510B" w:rsidRDefault="009E4ABA">
            <w:pPr>
              <w:spacing w:after="0"/>
            </w:pPr>
            <w:r>
              <w:t>TP-BSM-</w:t>
            </w:r>
            <w:r w:rsidR="00110E8F">
              <w:t>ST</w:t>
            </w:r>
            <w:r>
              <w:t>-BV-</w:t>
            </w:r>
            <w:r w:rsidR="00A44433">
              <w:t>21</w:t>
            </w:r>
            <w:r w:rsidR="00110E8F">
              <w:t>-V</w:t>
            </w:r>
          </w:p>
        </w:tc>
        <w:tc>
          <w:tcPr>
            <w:tcW w:w="4338" w:type="dxa"/>
            <w:vAlign w:val="bottom"/>
          </w:tcPr>
          <w:p w14:paraId="67CE8C0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167AE79" w14:textId="77777777">
        <w:trPr>
          <w:trHeight w:val="1020"/>
        </w:trPr>
        <w:tc>
          <w:tcPr>
            <w:tcW w:w="2700" w:type="dxa"/>
            <w:shd w:val="clear" w:color="auto" w:fill="FFFFFF"/>
            <w:vAlign w:val="bottom"/>
          </w:tcPr>
          <w:p w14:paraId="782092B8" w14:textId="77777777" w:rsidR="0024510B" w:rsidRDefault="009E4ABA">
            <w:pPr>
              <w:spacing w:after="0"/>
            </w:pPr>
            <w:r>
              <w:t>6.3.6-V2V-BSMTX-DATAACC-010</w:t>
            </w:r>
          </w:p>
        </w:tc>
        <w:tc>
          <w:tcPr>
            <w:tcW w:w="2430" w:type="dxa"/>
            <w:vAlign w:val="bottom"/>
          </w:tcPr>
          <w:p w14:paraId="14A9928F" w14:textId="245C749F" w:rsidR="0024510B" w:rsidRDefault="009E4ABA">
            <w:pPr>
              <w:spacing w:after="0"/>
            </w:pPr>
            <w:r>
              <w:t>TP-BSM-</w:t>
            </w:r>
            <w:r w:rsidR="00110E8F">
              <w:t>ST</w:t>
            </w:r>
            <w:r>
              <w:t>-BV-</w:t>
            </w:r>
            <w:r w:rsidR="00A44433">
              <w:t>21</w:t>
            </w:r>
            <w:r w:rsidR="00110E8F">
              <w:t>-V</w:t>
            </w:r>
          </w:p>
        </w:tc>
        <w:tc>
          <w:tcPr>
            <w:tcW w:w="4338" w:type="dxa"/>
            <w:vAlign w:val="bottom"/>
          </w:tcPr>
          <w:p w14:paraId="4868393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0464BB4" w14:textId="77777777">
        <w:trPr>
          <w:trHeight w:val="1020"/>
        </w:trPr>
        <w:tc>
          <w:tcPr>
            <w:tcW w:w="2700" w:type="dxa"/>
            <w:shd w:val="clear" w:color="auto" w:fill="FFFFFF"/>
            <w:vAlign w:val="bottom"/>
          </w:tcPr>
          <w:p w14:paraId="619D3A56" w14:textId="77777777" w:rsidR="0024510B" w:rsidRDefault="009E4ABA">
            <w:pPr>
              <w:spacing w:after="0"/>
            </w:pPr>
            <w:r>
              <w:t>6.3.6-V2V-BSMTX-DATAACC-011</w:t>
            </w:r>
          </w:p>
        </w:tc>
        <w:tc>
          <w:tcPr>
            <w:tcW w:w="2430" w:type="dxa"/>
            <w:vAlign w:val="bottom"/>
          </w:tcPr>
          <w:p w14:paraId="67D3E209" w14:textId="1EF23745" w:rsidR="0024510B" w:rsidRDefault="009E4ABA">
            <w:pPr>
              <w:spacing w:after="0"/>
            </w:pPr>
            <w:r>
              <w:t>TP-BSM-MV-BV-</w:t>
            </w:r>
            <w:r w:rsidR="002D458D">
              <w:t>02</w:t>
            </w:r>
            <w:r w:rsidR="00504283">
              <w:t>-V</w:t>
            </w:r>
          </w:p>
        </w:tc>
        <w:tc>
          <w:tcPr>
            <w:tcW w:w="4338" w:type="dxa"/>
            <w:vAlign w:val="bottom"/>
          </w:tcPr>
          <w:p w14:paraId="4693699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5D2E385F" w14:textId="77777777">
        <w:trPr>
          <w:trHeight w:val="1020"/>
        </w:trPr>
        <w:tc>
          <w:tcPr>
            <w:tcW w:w="2700" w:type="dxa"/>
            <w:shd w:val="clear" w:color="auto" w:fill="FFFFFF"/>
            <w:vAlign w:val="bottom"/>
          </w:tcPr>
          <w:p w14:paraId="43D2F24F" w14:textId="77777777" w:rsidR="0024510B" w:rsidRDefault="009E4ABA">
            <w:pPr>
              <w:spacing w:after="0"/>
            </w:pPr>
            <w:r>
              <w:t>6.3.6-V2V-BSMTX-DATAACC-012</w:t>
            </w:r>
          </w:p>
        </w:tc>
        <w:tc>
          <w:tcPr>
            <w:tcW w:w="2430" w:type="dxa"/>
            <w:vAlign w:val="bottom"/>
          </w:tcPr>
          <w:p w14:paraId="0EA6AA34" w14:textId="5ACF8B01" w:rsidR="0024510B" w:rsidRDefault="009E4ABA">
            <w:pPr>
              <w:spacing w:after="0"/>
            </w:pPr>
            <w:r>
              <w:t>TP-BSM-MV-BV-</w:t>
            </w:r>
            <w:r w:rsidR="002D458D">
              <w:t>02</w:t>
            </w:r>
            <w:r w:rsidR="00504283">
              <w:t>-V</w:t>
            </w:r>
          </w:p>
        </w:tc>
        <w:tc>
          <w:tcPr>
            <w:tcW w:w="4338" w:type="dxa"/>
            <w:vAlign w:val="bottom"/>
          </w:tcPr>
          <w:p w14:paraId="2ADC36C7"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54B2001" w14:textId="77777777">
        <w:trPr>
          <w:trHeight w:val="1020"/>
        </w:trPr>
        <w:tc>
          <w:tcPr>
            <w:tcW w:w="2700" w:type="dxa"/>
            <w:shd w:val="clear" w:color="auto" w:fill="FFFFFF"/>
            <w:vAlign w:val="bottom"/>
          </w:tcPr>
          <w:p w14:paraId="51358AAC" w14:textId="77777777" w:rsidR="0024510B" w:rsidRDefault="009E4ABA">
            <w:pPr>
              <w:spacing w:after="0"/>
            </w:pPr>
            <w:r>
              <w:t>6.3.6-V2V-BSMTX-DATAACC-013</w:t>
            </w:r>
          </w:p>
        </w:tc>
        <w:tc>
          <w:tcPr>
            <w:tcW w:w="2430" w:type="dxa"/>
            <w:vAlign w:val="bottom"/>
          </w:tcPr>
          <w:p w14:paraId="0E15D37C" w14:textId="3C1CCD95" w:rsidR="0024510B" w:rsidRDefault="009E4ABA">
            <w:pPr>
              <w:spacing w:after="0"/>
            </w:pPr>
            <w:r>
              <w:t>TP-BSM-MV-BV-</w:t>
            </w:r>
            <w:r w:rsidR="002D458D">
              <w:t>02</w:t>
            </w:r>
            <w:r w:rsidR="00504283">
              <w:t>-V</w:t>
            </w:r>
          </w:p>
        </w:tc>
        <w:tc>
          <w:tcPr>
            <w:tcW w:w="4338" w:type="dxa"/>
            <w:vAlign w:val="bottom"/>
          </w:tcPr>
          <w:p w14:paraId="765EFE3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31DF620" w14:textId="77777777">
        <w:trPr>
          <w:trHeight w:val="1020"/>
        </w:trPr>
        <w:tc>
          <w:tcPr>
            <w:tcW w:w="2700" w:type="dxa"/>
            <w:shd w:val="clear" w:color="auto" w:fill="FFFFFF"/>
            <w:vAlign w:val="bottom"/>
          </w:tcPr>
          <w:p w14:paraId="1E179DCF" w14:textId="77777777" w:rsidR="0024510B" w:rsidRDefault="009E4ABA">
            <w:pPr>
              <w:spacing w:after="0"/>
            </w:pPr>
            <w:r>
              <w:t>6.3.6-V2V-BSMTX-DATAACC-014</w:t>
            </w:r>
          </w:p>
        </w:tc>
        <w:tc>
          <w:tcPr>
            <w:tcW w:w="2430" w:type="dxa"/>
            <w:vAlign w:val="bottom"/>
          </w:tcPr>
          <w:p w14:paraId="0B0DC0B4" w14:textId="180905E8" w:rsidR="0024510B" w:rsidRDefault="009E4ABA">
            <w:pPr>
              <w:spacing w:after="0"/>
            </w:pPr>
            <w:r>
              <w:t>TP-BSM-MV-BV-</w:t>
            </w:r>
            <w:r w:rsidR="002D458D">
              <w:t>02</w:t>
            </w:r>
            <w:r w:rsidR="00504283">
              <w:t>-V</w:t>
            </w:r>
          </w:p>
        </w:tc>
        <w:tc>
          <w:tcPr>
            <w:tcW w:w="4338" w:type="dxa"/>
            <w:vAlign w:val="bottom"/>
          </w:tcPr>
          <w:p w14:paraId="29A67D3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r>
            <w:r>
              <w:lastRenderedPageBreak/>
              <w:t xml:space="preserve">LTA - Left Turn Assist, </w:t>
            </w:r>
            <w:r>
              <w:br/>
              <w:t xml:space="preserve">CLW - Control Loss Warning </w:t>
            </w:r>
          </w:p>
        </w:tc>
      </w:tr>
      <w:tr w:rsidR="0024510B" w14:paraId="16A12A07" w14:textId="77777777">
        <w:trPr>
          <w:trHeight w:val="1020"/>
        </w:trPr>
        <w:tc>
          <w:tcPr>
            <w:tcW w:w="2700" w:type="dxa"/>
            <w:shd w:val="clear" w:color="auto" w:fill="FFFFFF"/>
            <w:vAlign w:val="bottom"/>
          </w:tcPr>
          <w:p w14:paraId="5F781957" w14:textId="77777777" w:rsidR="0024510B" w:rsidRDefault="009E4ABA">
            <w:pPr>
              <w:spacing w:after="0"/>
            </w:pPr>
            <w:r>
              <w:lastRenderedPageBreak/>
              <w:t>6.3.6-V2V-BSMTX-DATAACC-015</w:t>
            </w:r>
          </w:p>
        </w:tc>
        <w:tc>
          <w:tcPr>
            <w:tcW w:w="2430" w:type="dxa"/>
            <w:vAlign w:val="bottom"/>
          </w:tcPr>
          <w:p w14:paraId="1D711837" w14:textId="1F4D42C1" w:rsidR="0024510B" w:rsidRDefault="009E4ABA">
            <w:pPr>
              <w:spacing w:after="0"/>
            </w:pPr>
            <w:r>
              <w:t>TP-BSM-</w:t>
            </w:r>
            <w:r w:rsidR="00110E8F">
              <w:t>ST</w:t>
            </w:r>
            <w:r>
              <w:t>-BV-</w:t>
            </w:r>
            <w:r w:rsidR="00A44433">
              <w:t>21</w:t>
            </w:r>
            <w:r w:rsidR="00110E8F">
              <w:t>-V</w:t>
            </w:r>
          </w:p>
        </w:tc>
        <w:tc>
          <w:tcPr>
            <w:tcW w:w="4338" w:type="dxa"/>
            <w:vAlign w:val="bottom"/>
          </w:tcPr>
          <w:p w14:paraId="16BAC84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B502CDF" w14:textId="77777777">
        <w:trPr>
          <w:trHeight w:val="1020"/>
        </w:trPr>
        <w:tc>
          <w:tcPr>
            <w:tcW w:w="2700" w:type="dxa"/>
            <w:shd w:val="clear" w:color="auto" w:fill="FFFFFF"/>
            <w:vAlign w:val="bottom"/>
          </w:tcPr>
          <w:p w14:paraId="3FD5FBCD" w14:textId="77777777" w:rsidR="0024510B" w:rsidRDefault="009E4ABA">
            <w:pPr>
              <w:spacing w:after="0"/>
            </w:pPr>
            <w:r>
              <w:t>6.3.6-V2V-BSMTX-DATAACC-016</w:t>
            </w:r>
          </w:p>
        </w:tc>
        <w:tc>
          <w:tcPr>
            <w:tcW w:w="2430" w:type="dxa"/>
            <w:vAlign w:val="bottom"/>
          </w:tcPr>
          <w:p w14:paraId="0F29B63A" w14:textId="7633796B" w:rsidR="0024510B" w:rsidRDefault="009E4ABA">
            <w:pPr>
              <w:spacing w:after="0"/>
            </w:pPr>
            <w:r>
              <w:t>TP-BSM-</w:t>
            </w:r>
            <w:r w:rsidR="00110E8F">
              <w:t>ST</w:t>
            </w:r>
            <w:r>
              <w:t>-BV-</w:t>
            </w:r>
            <w:r w:rsidR="00A44433">
              <w:t>21</w:t>
            </w:r>
            <w:r w:rsidR="00110E8F">
              <w:t>-V</w:t>
            </w:r>
          </w:p>
        </w:tc>
        <w:tc>
          <w:tcPr>
            <w:tcW w:w="4338" w:type="dxa"/>
            <w:vAlign w:val="bottom"/>
          </w:tcPr>
          <w:p w14:paraId="4E407EE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A8BB212" w14:textId="77777777">
        <w:trPr>
          <w:trHeight w:val="1020"/>
        </w:trPr>
        <w:tc>
          <w:tcPr>
            <w:tcW w:w="2700" w:type="dxa"/>
            <w:shd w:val="clear" w:color="auto" w:fill="FFFFFF"/>
            <w:vAlign w:val="bottom"/>
          </w:tcPr>
          <w:p w14:paraId="6DD62427" w14:textId="77777777" w:rsidR="0024510B" w:rsidRDefault="009E4ABA">
            <w:pPr>
              <w:spacing w:after="0"/>
            </w:pPr>
            <w:r>
              <w:t>6.3.6-V2V-BSMTX-DATAACC-017</w:t>
            </w:r>
          </w:p>
        </w:tc>
        <w:tc>
          <w:tcPr>
            <w:tcW w:w="2430" w:type="dxa"/>
            <w:vAlign w:val="bottom"/>
          </w:tcPr>
          <w:p w14:paraId="4B35CE66" w14:textId="6B8A58B4" w:rsidR="0024510B" w:rsidRDefault="009E4ABA">
            <w:pPr>
              <w:spacing w:after="0"/>
            </w:pPr>
            <w:r>
              <w:t>TP-BSM-MV-BV-</w:t>
            </w:r>
            <w:r w:rsidR="002D458D">
              <w:t>02</w:t>
            </w:r>
            <w:r w:rsidR="00504283">
              <w:t>-V</w:t>
            </w:r>
          </w:p>
        </w:tc>
        <w:tc>
          <w:tcPr>
            <w:tcW w:w="4338" w:type="dxa"/>
            <w:vAlign w:val="bottom"/>
          </w:tcPr>
          <w:p w14:paraId="6A3BFDF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D7952A5" w14:textId="77777777">
        <w:trPr>
          <w:trHeight w:val="1020"/>
        </w:trPr>
        <w:tc>
          <w:tcPr>
            <w:tcW w:w="2700" w:type="dxa"/>
            <w:shd w:val="clear" w:color="auto" w:fill="FFFFFF"/>
            <w:vAlign w:val="bottom"/>
          </w:tcPr>
          <w:p w14:paraId="7C3B2A3D" w14:textId="77777777" w:rsidR="0024510B" w:rsidRDefault="009E4ABA">
            <w:pPr>
              <w:spacing w:after="0"/>
            </w:pPr>
            <w:r>
              <w:t>6.3.6-V2V-BSMTX-DATAACC-018</w:t>
            </w:r>
          </w:p>
        </w:tc>
        <w:tc>
          <w:tcPr>
            <w:tcW w:w="2430" w:type="dxa"/>
            <w:vAlign w:val="bottom"/>
          </w:tcPr>
          <w:p w14:paraId="04D04DDD" w14:textId="04BE26AB" w:rsidR="0024510B" w:rsidRDefault="009E4ABA">
            <w:pPr>
              <w:spacing w:after="0"/>
            </w:pPr>
            <w:r>
              <w:t>TP-BSM-MV-BV-</w:t>
            </w:r>
            <w:r w:rsidR="00A3086A">
              <w:t>13</w:t>
            </w:r>
          </w:p>
        </w:tc>
        <w:tc>
          <w:tcPr>
            <w:tcW w:w="4338" w:type="dxa"/>
            <w:vAlign w:val="bottom"/>
          </w:tcPr>
          <w:p w14:paraId="4647D9B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A2824D3" w14:textId="77777777">
        <w:trPr>
          <w:trHeight w:val="1020"/>
        </w:trPr>
        <w:tc>
          <w:tcPr>
            <w:tcW w:w="2700" w:type="dxa"/>
            <w:shd w:val="clear" w:color="auto" w:fill="FFFFFF"/>
            <w:vAlign w:val="bottom"/>
          </w:tcPr>
          <w:p w14:paraId="4264711D" w14:textId="77777777" w:rsidR="0024510B" w:rsidRDefault="009E4ABA">
            <w:pPr>
              <w:spacing w:after="0"/>
            </w:pPr>
            <w:r>
              <w:t>6.3.6-V2V-BSMTX-DATAACC-019</w:t>
            </w:r>
          </w:p>
        </w:tc>
        <w:tc>
          <w:tcPr>
            <w:tcW w:w="2430" w:type="dxa"/>
            <w:vAlign w:val="bottom"/>
          </w:tcPr>
          <w:p w14:paraId="225431F7" w14:textId="581C932F" w:rsidR="0024510B" w:rsidRDefault="009E4ABA">
            <w:pPr>
              <w:spacing w:after="0"/>
            </w:pPr>
            <w:r>
              <w:t>TP-BSM-MV-BV-</w:t>
            </w:r>
            <w:r w:rsidR="002D458D">
              <w:t>02</w:t>
            </w:r>
            <w:r w:rsidR="00504283">
              <w:t>-V</w:t>
            </w:r>
          </w:p>
        </w:tc>
        <w:tc>
          <w:tcPr>
            <w:tcW w:w="4338" w:type="dxa"/>
            <w:vAlign w:val="bottom"/>
          </w:tcPr>
          <w:p w14:paraId="130D8EB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56E8DCF9" w14:textId="77777777">
        <w:trPr>
          <w:trHeight w:val="1020"/>
        </w:trPr>
        <w:tc>
          <w:tcPr>
            <w:tcW w:w="2700" w:type="dxa"/>
            <w:shd w:val="clear" w:color="auto" w:fill="FFFFFF"/>
            <w:vAlign w:val="bottom"/>
          </w:tcPr>
          <w:p w14:paraId="4119642E" w14:textId="77777777" w:rsidR="0024510B" w:rsidRDefault="009E4ABA">
            <w:pPr>
              <w:spacing w:after="0"/>
            </w:pPr>
            <w:r>
              <w:t>6.3.6-V2V-BSMTX-DATAACC-020</w:t>
            </w:r>
          </w:p>
        </w:tc>
        <w:tc>
          <w:tcPr>
            <w:tcW w:w="2430" w:type="dxa"/>
            <w:vAlign w:val="bottom"/>
          </w:tcPr>
          <w:p w14:paraId="06251507" w14:textId="517899E6" w:rsidR="0024510B" w:rsidRDefault="009E4ABA">
            <w:pPr>
              <w:spacing w:after="0"/>
            </w:pPr>
            <w:r>
              <w:t>TP-BSM-MV-BV-</w:t>
            </w:r>
            <w:r w:rsidR="00A3086A">
              <w:t>03</w:t>
            </w:r>
          </w:p>
        </w:tc>
        <w:tc>
          <w:tcPr>
            <w:tcW w:w="4338" w:type="dxa"/>
            <w:vAlign w:val="bottom"/>
          </w:tcPr>
          <w:p w14:paraId="57A458A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1722D1D" w14:textId="77777777">
        <w:trPr>
          <w:trHeight w:val="1020"/>
        </w:trPr>
        <w:tc>
          <w:tcPr>
            <w:tcW w:w="2700" w:type="dxa"/>
            <w:shd w:val="clear" w:color="auto" w:fill="FFFFFF"/>
            <w:vAlign w:val="bottom"/>
          </w:tcPr>
          <w:p w14:paraId="3E72170C" w14:textId="77777777" w:rsidR="0024510B" w:rsidRDefault="009E4ABA">
            <w:pPr>
              <w:spacing w:after="0"/>
            </w:pPr>
            <w:r>
              <w:t>6.3.6-V2V-BSMTX-DATAACC-021</w:t>
            </w:r>
          </w:p>
        </w:tc>
        <w:tc>
          <w:tcPr>
            <w:tcW w:w="2430" w:type="dxa"/>
            <w:vAlign w:val="bottom"/>
          </w:tcPr>
          <w:p w14:paraId="39EAF1FD" w14:textId="486815FD" w:rsidR="0024510B" w:rsidRDefault="009E4ABA">
            <w:pPr>
              <w:spacing w:after="0"/>
            </w:pPr>
            <w:r>
              <w:t>TP-BSM-MV-BV-</w:t>
            </w:r>
            <w:r w:rsidR="00A3086A">
              <w:t>04</w:t>
            </w:r>
          </w:p>
        </w:tc>
        <w:tc>
          <w:tcPr>
            <w:tcW w:w="4338" w:type="dxa"/>
            <w:vAlign w:val="bottom"/>
          </w:tcPr>
          <w:p w14:paraId="05524D7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ECA36DE" w14:textId="77777777">
        <w:trPr>
          <w:trHeight w:val="1020"/>
        </w:trPr>
        <w:tc>
          <w:tcPr>
            <w:tcW w:w="2700" w:type="dxa"/>
            <w:shd w:val="clear" w:color="auto" w:fill="FFFFFF"/>
            <w:vAlign w:val="bottom"/>
          </w:tcPr>
          <w:p w14:paraId="5439806F" w14:textId="77777777" w:rsidR="0024510B" w:rsidRDefault="009E4ABA">
            <w:pPr>
              <w:spacing w:after="0"/>
            </w:pPr>
            <w:r>
              <w:lastRenderedPageBreak/>
              <w:t>6.3.6-V2V-BSMTX-DATAACC-022</w:t>
            </w:r>
          </w:p>
        </w:tc>
        <w:tc>
          <w:tcPr>
            <w:tcW w:w="2430" w:type="dxa"/>
            <w:vAlign w:val="bottom"/>
          </w:tcPr>
          <w:p w14:paraId="3D01066E" w14:textId="50523221" w:rsidR="0024510B" w:rsidRDefault="009E4ABA">
            <w:pPr>
              <w:spacing w:after="0"/>
            </w:pPr>
            <w:r>
              <w:t>TP-BSM-MV-BV-</w:t>
            </w:r>
            <w:r w:rsidR="00A3086A">
              <w:t>05</w:t>
            </w:r>
          </w:p>
        </w:tc>
        <w:tc>
          <w:tcPr>
            <w:tcW w:w="4338" w:type="dxa"/>
            <w:vAlign w:val="bottom"/>
          </w:tcPr>
          <w:p w14:paraId="6B60773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A99A7CE" w14:textId="77777777">
        <w:trPr>
          <w:trHeight w:val="1020"/>
        </w:trPr>
        <w:tc>
          <w:tcPr>
            <w:tcW w:w="2700" w:type="dxa"/>
            <w:shd w:val="clear" w:color="auto" w:fill="FFFFFF"/>
            <w:vAlign w:val="bottom"/>
          </w:tcPr>
          <w:p w14:paraId="5EA7E459" w14:textId="77777777" w:rsidR="0024510B" w:rsidRDefault="009E4ABA">
            <w:pPr>
              <w:spacing w:after="0"/>
            </w:pPr>
            <w:r>
              <w:t>6.3.6-V2V-BSMTX-DATAACC-023</w:t>
            </w:r>
          </w:p>
        </w:tc>
        <w:tc>
          <w:tcPr>
            <w:tcW w:w="2430" w:type="dxa"/>
            <w:vAlign w:val="bottom"/>
          </w:tcPr>
          <w:p w14:paraId="69F0145A" w14:textId="717FD2BC" w:rsidR="0024510B" w:rsidRDefault="009E4ABA">
            <w:pPr>
              <w:spacing w:after="0"/>
            </w:pPr>
            <w:r>
              <w:t>TP-BSM-MV-BV-</w:t>
            </w:r>
            <w:r w:rsidR="00A3086A">
              <w:t>05</w:t>
            </w:r>
          </w:p>
        </w:tc>
        <w:tc>
          <w:tcPr>
            <w:tcW w:w="4338" w:type="dxa"/>
            <w:vAlign w:val="bottom"/>
          </w:tcPr>
          <w:p w14:paraId="3A49C1B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C0551E9" w14:textId="77777777">
        <w:trPr>
          <w:trHeight w:val="1020"/>
        </w:trPr>
        <w:tc>
          <w:tcPr>
            <w:tcW w:w="2700" w:type="dxa"/>
            <w:shd w:val="clear" w:color="auto" w:fill="FFFFFF"/>
            <w:vAlign w:val="bottom"/>
          </w:tcPr>
          <w:p w14:paraId="33C75C42" w14:textId="77777777" w:rsidR="0024510B" w:rsidRDefault="009E4ABA">
            <w:pPr>
              <w:spacing w:after="0"/>
            </w:pPr>
            <w:r>
              <w:t>6.3.6-V2V-BSMTX-DATAACC-024</w:t>
            </w:r>
          </w:p>
        </w:tc>
        <w:tc>
          <w:tcPr>
            <w:tcW w:w="2430" w:type="dxa"/>
            <w:vAlign w:val="bottom"/>
          </w:tcPr>
          <w:p w14:paraId="022B2254" w14:textId="203D7360" w:rsidR="0024510B" w:rsidRDefault="009E4ABA">
            <w:pPr>
              <w:spacing w:after="0"/>
            </w:pPr>
            <w:r>
              <w:t>TP-BSM-MV-BV-</w:t>
            </w:r>
            <w:r w:rsidR="002D458D">
              <w:t>02</w:t>
            </w:r>
            <w:r w:rsidR="00504283">
              <w:t>-V</w:t>
            </w:r>
          </w:p>
        </w:tc>
        <w:tc>
          <w:tcPr>
            <w:tcW w:w="4338" w:type="dxa"/>
            <w:vAlign w:val="bottom"/>
          </w:tcPr>
          <w:p w14:paraId="4BD0958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A020C76" w14:textId="77777777">
        <w:trPr>
          <w:trHeight w:val="1020"/>
        </w:trPr>
        <w:tc>
          <w:tcPr>
            <w:tcW w:w="2700" w:type="dxa"/>
            <w:shd w:val="clear" w:color="auto" w:fill="FFFFFF"/>
            <w:vAlign w:val="bottom"/>
          </w:tcPr>
          <w:p w14:paraId="13241769" w14:textId="77777777" w:rsidR="0024510B" w:rsidRDefault="009E4ABA">
            <w:pPr>
              <w:spacing w:after="0"/>
            </w:pPr>
            <w:r>
              <w:t>6.3.6-V2V-BSMTX-DATAACC-025</w:t>
            </w:r>
          </w:p>
        </w:tc>
        <w:tc>
          <w:tcPr>
            <w:tcW w:w="2430" w:type="dxa"/>
            <w:vAlign w:val="bottom"/>
          </w:tcPr>
          <w:p w14:paraId="6AA2E0B9" w14:textId="7AAA3C9C" w:rsidR="0024510B" w:rsidRDefault="009E4ABA">
            <w:pPr>
              <w:spacing w:after="0"/>
            </w:pPr>
            <w:r>
              <w:t>TP-BSM-MV-BV-</w:t>
            </w:r>
            <w:r w:rsidR="002D458D">
              <w:t>02</w:t>
            </w:r>
            <w:r w:rsidR="00504283">
              <w:t>-V</w:t>
            </w:r>
          </w:p>
        </w:tc>
        <w:tc>
          <w:tcPr>
            <w:tcW w:w="4338" w:type="dxa"/>
            <w:vAlign w:val="bottom"/>
          </w:tcPr>
          <w:p w14:paraId="0594014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7DE6F57" w14:textId="77777777">
        <w:trPr>
          <w:trHeight w:val="1020"/>
        </w:trPr>
        <w:tc>
          <w:tcPr>
            <w:tcW w:w="2700" w:type="dxa"/>
            <w:shd w:val="clear" w:color="auto" w:fill="FFFFFF"/>
            <w:vAlign w:val="bottom"/>
          </w:tcPr>
          <w:p w14:paraId="5BA4D485" w14:textId="77777777" w:rsidR="0024510B" w:rsidRDefault="009E4ABA">
            <w:pPr>
              <w:spacing w:after="0"/>
            </w:pPr>
            <w:r>
              <w:t>6.3.6-V2V-BSMTX-DATAACC-026</w:t>
            </w:r>
          </w:p>
        </w:tc>
        <w:tc>
          <w:tcPr>
            <w:tcW w:w="2430" w:type="dxa"/>
            <w:vAlign w:val="bottom"/>
          </w:tcPr>
          <w:p w14:paraId="5D79E15C" w14:textId="42D61907" w:rsidR="0024510B" w:rsidRDefault="009E4ABA">
            <w:pPr>
              <w:spacing w:after="0"/>
            </w:pPr>
            <w:r>
              <w:t>TP-BSM-MV-BV-</w:t>
            </w:r>
            <w:r w:rsidR="002D458D">
              <w:t>02</w:t>
            </w:r>
            <w:r w:rsidR="00504283">
              <w:t>-V</w:t>
            </w:r>
          </w:p>
        </w:tc>
        <w:tc>
          <w:tcPr>
            <w:tcW w:w="4338" w:type="dxa"/>
            <w:vAlign w:val="bottom"/>
          </w:tcPr>
          <w:p w14:paraId="27C7679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350E3DD" w14:textId="77777777">
        <w:trPr>
          <w:trHeight w:val="1020"/>
        </w:trPr>
        <w:tc>
          <w:tcPr>
            <w:tcW w:w="2700" w:type="dxa"/>
            <w:shd w:val="clear" w:color="auto" w:fill="FFFFFF"/>
            <w:vAlign w:val="bottom"/>
          </w:tcPr>
          <w:p w14:paraId="1B6221C4" w14:textId="77777777" w:rsidR="0024510B" w:rsidRDefault="009E4ABA">
            <w:pPr>
              <w:spacing w:after="0"/>
            </w:pPr>
            <w:r>
              <w:t>6.3.6-V2V-BSMTX-DATAACC-027</w:t>
            </w:r>
          </w:p>
        </w:tc>
        <w:tc>
          <w:tcPr>
            <w:tcW w:w="2430" w:type="dxa"/>
            <w:vAlign w:val="bottom"/>
          </w:tcPr>
          <w:p w14:paraId="1EB628C8" w14:textId="26B3D731" w:rsidR="0024510B" w:rsidRDefault="009E4ABA">
            <w:pPr>
              <w:spacing w:after="0"/>
            </w:pPr>
            <w:r>
              <w:t>TP-BSM-MV-BV-</w:t>
            </w:r>
            <w:r w:rsidR="002D458D">
              <w:t>02</w:t>
            </w:r>
            <w:r w:rsidR="00504283">
              <w:t>-V</w:t>
            </w:r>
          </w:p>
        </w:tc>
        <w:tc>
          <w:tcPr>
            <w:tcW w:w="4338" w:type="dxa"/>
            <w:vAlign w:val="bottom"/>
          </w:tcPr>
          <w:p w14:paraId="4D474C8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5E563FA" w14:textId="77777777">
        <w:trPr>
          <w:trHeight w:val="1020"/>
        </w:trPr>
        <w:tc>
          <w:tcPr>
            <w:tcW w:w="2700" w:type="dxa"/>
            <w:shd w:val="clear" w:color="auto" w:fill="FFFFFF"/>
            <w:vAlign w:val="bottom"/>
          </w:tcPr>
          <w:p w14:paraId="11426DEE" w14:textId="77777777" w:rsidR="0024510B" w:rsidRDefault="009E4ABA">
            <w:pPr>
              <w:spacing w:after="0"/>
            </w:pPr>
            <w:r>
              <w:t>6.3.6-V2V-BSMTX-DATAACC-028</w:t>
            </w:r>
          </w:p>
        </w:tc>
        <w:tc>
          <w:tcPr>
            <w:tcW w:w="2430" w:type="dxa"/>
            <w:vAlign w:val="bottom"/>
          </w:tcPr>
          <w:p w14:paraId="3C7FF25E" w14:textId="4A8D8B38" w:rsidR="0024510B" w:rsidRDefault="009E4ABA">
            <w:pPr>
              <w:spacing w:after="0"/>
            </w:pPr>
            <w:r>
              <w:t>TP-BSM-MV-BV-</w:t>
            </w:r>
            <w:r w:rsidR="00A3086A">
              <w:t>08</w:t>
            </w:r>
          </w:p>
        </w:tc>
        <w:tc>
          <w:tcPr>
            <w:tcW w:w="4338" w:type="dxa"/>
            <w:vAlign w:val="bottom"/>
          </w:tcPr>
          <w:p w14:paraId="1381CEC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1FCA606" w14:textId="77777777">
        <w:trPr>
          <w:trHeight w:val="1020"/>
        </w:trPr>
        <w:tc>
          <w:tcPr>
            <w:tcW w:w="2700" w:type="dxa"/>
            <w:shd w:val="clear" w:color="auto" w:fill="FFFFFF"/>
            <w:vAlign w:val="bottom"/>
          </w:tcPr>
          <w:p w14:paraId="7C3971EA" w14:textId="77777777" w:rsidR="0024510B" w:rsidRDefault="009E4ABA">
            <w:pPr>
              <w:spacing w:after="0"/>
            </w:pPr>
            <w:r>
              <w:t>6.3.6-V2V-BSMTX-DATAACC-029</w:t>
            </w:r>
          </w:p>
        </w:tc>
        <w:tc>
          <w:tcPr>
            <w:tcW w:w="2430" w:type="dxa"/>
            <w:vAlign w:val="bottom"/>
          </w:tcPr>
          <w:p w14:paraId="42D42734" w14:textId="4DA37F7B" w:rsidR="0024510B" w:rsidRDefault="009E4ABA">
            <w:pPr>
              <w:spacing w:after="0"/>
            </w:pPr>
            <w:r>
              <w:t>TP-BSM-MV-BV-</w:t>
            </w:r>
            <w:r w:rsidR="00A3086A">
              <w:t>11</w:t>
            </w:r>
          </w:p>
        </w:tc>
        <w:tc>
          <w:tcPr>
            <w:tcW w:w="4338" w:type="dxa"/>
            <w:vAlign w:val="bottom"/>
          </w:tcPr>
          <w:p w14:paraId="5FF0BFD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r>
            <w:r>
              <w:lastRenderedPageBreak/>
              <w:t xml:space="preserve">LTA - Left Turn Assist, </w:t>
            </w:r>
            <w:r>
              <w:br/>
              <w:t xml:space="preserve">CLW - Control Loss Warning </w:t>
            </w:r>
          </w:p>
        </w:tc>
      </w:tr>
      <w:tr w:rsidR="0024510B" w14:paraId="3F4430F6" w14:textId="77777777">
        <w:trPr>
          <w:trHeight w:val="1020"/>
        </w:trPr>
        <w:tc>
          <w:tcPr>
            <w:tcW w:w="2700" w:type="dxa"/>
            <w:shd w:val="clear" w:color="auto" w:fill="FFFFFF"/>
            <w:vAlign w:val="bottom"/>
          </w:tcPr>
          <w:p w14:paraId="447A04E1" w14:textId="77777777" w:rsidR="0024510B" w:rsidRDefault="009E4ABA">
            <w:pPr>
              <w:spacing w:after="0"/>
            </w:pPr>
            <w:r>
              <w:lastRenderedPageBreak/>
              <w:t>6.3.6-V2V-BSMTX-DATAACC-030</w:t>
            </w:r>
          </w:p>
        </w:tc>
        <w:tc>
          <w:tcPr>
            <w:tcW w:w="2430" w:type="dxa"/>
            <w:vAlign w:val="bottom"/>
          </w:tcPr>
          <w:p w14:paraId="1819F745" w14:textId="5D7BDE41" w:rsidR="0024510B" w:rsidRDefault="009E4ABA">
            <w:pPr>
              <w:spacing w:after="0"/>
            </w:pPr>
            <w:r>
              <w:t>TP-BSM-MV-BV-</w:t>
            </w:r>
            <w:r w:rsidR="00A3086A">
              <w:t>12</w:t>
            </w:r>
          </w:p>
        </w:tc>
        <w:tc>
          <w:tcPr>
            <w:tcW w:w="4338" w:type="dxa"/>
            <w:vAlign w:val="bottom"/>
          </w:tcPr>
          <w:p w14:paraId="372FC92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C4E7633" w14:textId="77777777">
        <w:trPr>
          <w:trHeight w:val="1020"/>
        </w:trPr>
        <w:tc>
          <w:tcPr>
            <w:tcW w:w="2700" w:type="dxa"/>
            <w:shd w:val="clear" w:color="auto" w:fill="FFFFFF"/>
            <w:vAlign w:val="bottom"/>
          </w:tcPr>
          <w:p w14:paraId="361720C3" w14:textId="77777777" w:rsidR="0024510B" w:rsidRDefault="009E4ABA">
            <w:pPr>
              <w:spacing w:after="0"/>
            </w:pPr>
            <w:r>
              <w:t>6.3.6-V2V-BSMTX-DATAACC-031</w:t>
            </w:r>
          </w:p>
        </w:tc>
        <w:tc>
          <w:tcPr>
            <w:tcW w:w="2430" w:type="dxa"/>
            <w:vAlign w:val="bottom"/>
          </w:tcPr>
          <w:p w14:paraId="3050B90D" w14:textId="33D85178" w:rsidR="0024510B" w:rsidRDefault="009E4ABA">
            <w:pPr>
              <w:spacing w:after="0"/>
            </w:pPr>
            <w:r>
              <w:t>TP-BSM-MV-BV-</w:t>
            </w:r>
            <w:r w:rsidR="00A3086A">
              <w:t>09</w:t>
            </w:r>
          </w:p>
        </w:tc>
        <w:tc>
          <w:tcPr>
            <w:tcW w:w="4338" w:type="dxa"/>
            <w:vAlign w:val="bottom"/>
          </w:tcPr>
          <w:p w14:paraId="23D7E3E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F2BA85E" w14:textId="77777777">
        <w:trPr>
          <w:trHeight w:val="1020"/>
        </w:trPr>
        <w:tc>
          <w:tcPr>
            <w:tcW w:w="2700" w:type="dxa"/>
            <w:shd w:val="clear" w:color="auto" w:fill="FFFFFF"/>
            <w:vAlign w:val="bottom"/>
          </w:tcPr>
          <w:p w14:paraId="59194A3C" w14:textId="77777777" w:rsidR="0024510B" w:rsidRDefault="009E4ABA">
            <w:pPr>
              <w:spacing w:after="0"/>
            </w:pPr>
            <w:r>
              <w:t>6.3.6-V2V-BSMTX-DATAACC-032</w:t>
            </w:r>
          </w:p>
        </w:tc>
        <w:tc>
          <w:tcPr>
            <w:tcW w:w="2430" w:type="dxa"/>
            <w:vAlign w:val="bottom"/>
          </w:tcPr>
          <w:p w14:paraId="3A41B31E" w14:textId="121AACF3" w:rsidR="0024510B" w:rsidRDefault="009E4ABA">
            <w:pPr>
              <w:spacing w:after="0"/>
            </w:pPr>
            <w:r>
              <w:t>TP-BSM-MV-BV-</w:t>
            </w:r>
            <w:r w:rsidR="00A3086A">
              <w:t>08</w:t>
            </w:r>
          </w:p>
        </w:tc>
        <w:tc>
          <w:tcPr>
            <w:tcW w:w="4338" w:type="dxa"/>
            <w:vAlign w:val="bottom"/>
          </w:tcPr>
          <w:p w14:paraId="05815F2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4B44BBA" w14:textId="77777777">
        <w:trPr>
          <w:trHeight w:val="1020"/>
        </w:trPr>
        <w:tc>
          <w:tcPr>
            <w:tcW w:w="2700" w:type="dxa"/>
            <w:shd w:val="clear" w:color="auto" w:fill="FFFFFF"/>
            <w:vAlign w:val="bottom"/>
          </w:tcPr>
          <w:p w14:paraId="58E6F224" w14:textId="77777777" w:rsidR="0024510B" w:rsidRDefault="009E4ABA">
            <w:pPr>
              <w:spacing w:after="0"/>
            </w:pPr>
            <w:r>
              <w:t>6.3.6-V2V-BSMTX-DATAACC-033</w:t>
            </w:r>
          </w:p>
        </w:tc>
        <w:tc>
          <w:tcPr>
            <w:tcW w:w="2430" w:type="dxa"/>
            <w:vAlign w:val="bottom"/>
          </w:tcPr>
          <w:p w14:paraId="2EE440AC" w14:textId="40B61893" w:rsidR="0024510B" w:rsidRDefault="009E4ABA">
            <w:pPr>
              <w:spacing w:after="0"/>
            </w:pPr>
            <w:r>
              <w:t>TP-BSM-MV-BV-</w:t>
            </w:r>
            <w:r w:rsidR="00A3086A">
              <w:t>14</w:t>
            </w:r>
          </w:p>
        </w:tc>
        <w:tc>
          <w:tcPr>
            <w:tcW w:w="4338" w:type="dxa"/>
            <w:vAlign w:val="bottom"/>
          </w:tcPr>
          <w:p w14:paraId="0591C80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022E829" w14:textId="77777777">
        <w:trPr>
          <w:trHeight w:val="280"/>
        </w:trPr>
        <w:tc>
          <w:tcPr>
            <w:tcW w:w="2700" w:type="dxa"/>
            <w:shd w:val="clear" w:color="auto" w:fill="FFFFFF"/>
            <w:vAlign w:val="bottom"/>
          </w:tcPr>
          <w:p w14:paraId="53C9F077" w14:textId="77777777" w:rsidR="0024510B" w:rsidRDefault="009E4ABA">
            <w:pPr>
              <w:spacing w:after="0"/>
            </w:pPr>
            <w:r>
              <w:t>6.3.6-V2V-BSMTX-DATAACC-034</w:t>
            </w:r>
          </w:p>
        </w:tc>
        <w:tc>
          <w:tcPr>
            <w:tcW w:w="2430" w:type="dxa"/>
            <w:vAlign w:val="bottom"/>
          </w:tcPr>
          <w:p w14:paraId="051AF387" w14:textId="32EF614D" w:rsidR="0024510B" w:rsidRDefault="009E4ABA">
            <w:pPr>
              <w:spacing w:after="0"/>
            </w:pPr>
            <w:r>
              <w:t>TP-BSM-MV-BV-</w:t>
            </w:r>
            <w:r w:rsidR="00A3086A">
              <w:t>07</w:t>
            </w:r>
            <w:r w:rsidR="006D5276">
              <w:t>-X</w:t>
            </w:r>
          </w:p>
        </w:tc>
        <w:tc>
          <w:tcPr>
            <w:tcW w:w="4338" w:type="dxa"/>
            <w:vAlign w:val="bottom"/>
          </w:tcPr>
          <w:p w14:paraId="75FD43E7" w14:textId="77777777" w:rsidR="0024510B" w:rsidRDefault="009E4ABA">
            <w:pPr>
              <w:spacing w:after="0"/>
            </w:pPr>
            <w:r>
              <w:t xml:space="preserve">EEBL - Lead Vehicle Decelerating </w:t>
            </w:r>
          </w:p>
        </w:tc>
      </w:tr>
      <w:tr w:rsidR="0024510B" w14:paraId="04C4FB94" w14:textId="77777777">
        <w:trPr>
          <w:trHeight w:val="280"/>
        </w:trPr>
        <w:tc>
          <w:tcPr>
            <w:tcW w:w="2700" w:type="dxa"/>
            <w:shd w:val="clear" w:color="auto" w:fill="FFFFFF"/>
            <w:vAlign w:val="bottom"/>
          </w:tcPr>
          <w:p w14:paraId="26312E75" w14:textId="77777777" w:rsidR="0024510B" w:rsidRDefault="009E4ABA">
            <w:pPr>
              <w:spacing w:after="0"/>
            </w:pPr>
            <w:r>
              <w:t>6.3.6-V2V-BSMTX-DATAACC-035</w:t>
            </w:r>
          </w:p>
        </w:tc>
        <w:tc>
          <w:tcPr>
            <w:tcW w:w="2430" w:type="dxa"/>
            <w:vAlign w:val="bottom"/>
          </w:tcPr>
          <w:p w14:paraId="47D015DF" w14:textId="0F1B1039" w:rsidR="0024510B" w:rsidRDefault="009E4ABA">
            <w:pPr>
              <w:spacing w:after="0"/>
            </w:pPr>
            <w:r>
              <w:t>TP-BSM-MV-BV-</w:t>
            </w:r>
            <w:r w:rsidR="00A3086A">
              <w:t>07</w:t>
            </w:r>
            <w:r w:rsidR="006D5276">
              <w:t>-X</w:t>
            </w:r>
          </w:p>
        </w:tc>
        <w:tc>
          <w:tcPr>
            <w:tcW w:w="4338" w:type="dxa"/>
            <w:vAlign w:val="bottom"/>
          </w:tcPr>
          <w:p w14:paraId="14E3DDE9" w14:textId="77777777" w:rsidR="0024510B" w:rsidRDefault="009E4ABA">
            <w:pPr>
              <w:spacing w:after="0"/>
            </w:pPr>
            <w:r>
              <w:t xml:space="preserve">EEBL - Lead Vehicle Decelerating </w:t>
            </w:r>
          </w:p>
        </w:tc>
      </w:tr>
      <w:tr w:rsidR="0024510B" w14:paraId="2AF823BE" w14:textId="77777777">
        <w:trPr>
          <w:trHeight w:val="1020"/>
        </w:trPr>
        <w:tc>
          <w:tcPr>
            <w:tcW w:w="2700" w:type="dxa"/>
            <w:shd w:val="clear" w:color="auto" w:fill="FFFFFF"/>
            <w:vAlign w:val="bottom"/>
          </w:tcPr>
          <w:p w14:paraId="13F41EA1" w14:textId="77777777" w:rsidR="0024510B" w:rsidRDefault="009E4ABA">
            <w:pPr>
              <w:spacing w:after="0"/>
            </w:pPr>
            <w:r>
              <w:t>6.3.6-V2V-BSMTX-DATAACC-036</w:t>
            </w:r>
          </w:p>
        </w:tc>
        <w:tc>
          <w:tcPr>
            <w:tcW w:w="2430" w:type="dxa"/>
            <w:vAlign w:val="bottom"/>
          </w:tcPr>
          <w:p w14:paraId="1747D35E" w14:textId="69D9FC34" w:rsidR="0024510B" w:rsidRDefault="009E4ABA">
            <w:pPr>
              <w:spacing w:after="0"/>
            </w:pPr>
            <w:r>
              <w:t>TP-BSM-MV-BV-</w:t>
            </w:r>
            <w:r w:rsidR="00A3086A">
              <w:t>06</w:t>
            </w:r>
          </w:p>
        </w:tc>
        <w:tc>
          <w:tcPr>
            <w:tcW w:w="4338" w:type="dxa"/>
            <w:vAlign w:val="bottom"/>
          </w:tcPr>
          <w:p w14:paraId="39847E9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6BA55BB" w14:textId="77777777">
        <w:trPr>
          <w:trHeight w:val="1020"/>
        </w:trPr>
        <w:tc>
          <w:tcPr>
            <w:tcW w:w="2700" w:type="dxa"/>
            <w:shd w:val="clear" w:color="auto" w:fill="FFFFFF"/>
            <w:vAlign w:val="bottom"/>
          </w:tcPr>
          <w:p w14:paraId="0C800A2A" w14:textId="77777777" w:rsidR="0024510B" w:rsidRDefault="009E4ABA">
            <w:pPr>
              <w:spacing w:after="0"/>
            </w:pPr>
            <w:r>
              <w:t>6.3.6-V2V-BSMTX-DATAACC-037</w:t>
            </w:r>
          </w:p>
        </w:tc>
        <w:tc>
          <w:tcPr>
            <w:tcW w:w="2430" w:type="dxa"/>
            <w:vAlign w:val="bottom"/>
          </w:tcPr>
          <w:p w14:paraId="2712B471" w14:textId="6005C205" w:rsidR="0024510B" w:rsidRDefault="009E4ABA">
            <w:pPr>
              <w:spacing w:after="0"/>
            </w:pPr>
            <w:r>
              <w:t>TP-BSM-MV-BV-</w:t>
            </w:r>
            <w:r w:rsidR="00A3086A">
              <w:t>06</w:t>
            </w:r>
          </w:p>
        </w:tc>
        <w:tc>
          <w:tcPr>
            <w:tcW w:w="4338" w:type="dxa"/>
            <w:vAlign w:val="bottom"/>
          </w:tcPr>
          <w:p w14:paraId="13A11BF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33AE33A" w14:textId="77777777">
        <w:trPr>
          <w:trHeight w:val="1020"/>
        </w:trPr>
        <w:tc>
          <w:tcPr>
            <w:tcW w:w="2700" w:type="dxa"/>
            <w:shd w:val="clear" w:color="auto" w:fill="FFFFFF"/>
            <w:vAlign w:val="bottom"/>
          </w:tcPr>
          <w:p w14:paraId="5577A499" w14:textId="77777777" w:rsidR="0024510B" w:rsidRDefault="009E4ABA">
            <w:pPr>
              <w:spacing w:after="0"/>
            </w:pPr>
            <w:r>
              <w:t>6.3.6-V2V-BSMTX-DATAACC-038</w:t>
            </w:r>
          </w:p>
        </w:tc>
        <w:tc>
          <w:tcPr>
            <w:tcW w:w="2430" w:type="dxa"/>
            <w:vAlign w:val="bottom"/>
          </w:tcPr>
          <w:p w14:paraId="69F26E3A" w14:textId="0FC689A1" w:rsidR="0024510B" w:rsidRDefault="009E4ABA">
            <w:pPr>
              <w:spacing w:after="0"/>
            </w:pPr>
            <w:r>
              <w:t>TP-BSM-MV-BV-</w:t>
            </w:r>
            <w:r w:rsidR="00A3086A">
              <w:t>06</w:t>
            </w:r>
          </w:p>
        </w:tc>
        <w:tc>
          <w:tcPr>
            <w:tcW w:w="4338" w:type="dxa"/>
            <w:vAlign w:val="bottom"/>
          </w:tcPr>
          <w:p w14:paraId="147B8F73" w14:textId="77777777" w:rsidR="0024510B" w:rsidRDefault="009E4ABA">
            <w:pPr>
              <w:spacing w:after="0"/>
            </w:pPr>
            <w:r>
              <w:t xml:space="preserve">EEBL - Lead Vehicle Decelerating, </w:t>
            </w:r>
            <w:r>
              <w:br/>
              <w:t xml:space="preserve">Crash Warning, </w:t>
            </w:r>
            <w:r>
              <w:br/>
              <w:t xml:space="preserve">BSW /LCW- Blind Spot Warning/Lane Change Warning, </w:t>
            </w:r>
            <w:r>
              <w:br/>
            </w:r>
            <w:r>
              <w:lastRenderedPageBreak/>
              <w:t xml:space="preserve">IMA-Intersection Movement Assist, </w:t>
            </w:r>
            <w:r>
              <w:br/>
              <w:t xml:space="preserve">LTA - Left Turn Assist, </w:t>
            </w:r>
            <w:r>
              <w:br/>
              <w:t xml:space="preserve">CLW - Control Loss Warning </w:t>
            </w:r>
          </w:p>
        </w:tc>
      </w:tr>
      <w:tr w:rsidR="0024510B" w14:paraId="2B3A1C90" w14:textId="77777777">
        <w:trPr>
          <w:trHeight w:val="1020"/>
        </w:trPr>
        <w:tc>
          <w:tcPr>
            <w:tcW w:w="2700" w:type="dxa"/>
            <w:shd w:val="clear" w:color="auto" w:fill="FFFFFF"/>
            <w:vAlign w:val="bottom"/>
          </w:tcPr>
          <w:p w14:paraId="652C079A" w14:textId="77777777" w:rsidR="0024510B" w:rsidRDefault="009E4ABA">
            <w:pPr>
              <w:spacing w:after="0"/>
            </w:pPr>
            <w:r>
              <w:lastRenderedPageBreak/>
              <w:t>6.3.6-V2V-BSMTX-DATAACC-039</w:t>
            </w:r>
          </w:p>
        </w:tc>
        <w:tc>
          <w:tcPr>
            <w:tcW w:w="2430" w:type="dxa"/>
            <w:vAlign w:val="bottom"/>
          </w:tcPr>
          <w:p w14:paraId="652C8F7C" w14:textId="561BC86A" w:rsidR="0024510B" w:rsidRDefault="009E4ABA">
            <w:pPr>
              <w:spacing w:after="0"/>
            </w:pPr>
            <w:r>
              <w:t>TP-BSM-MV-BV-</w:t>
            </w:r>
            <w:r w:rsidR="00A3086A">
              <w:t>06</w:t>
            </w:r>
          </w:p>
        </w:tc>
        <w:tc>
          <w:tcPr>
            <w:tcW w:w="4338" w:type="dxa"/>
            <w:vAlign w:val="bottom"/>
          </w:tcPr>
          <w:p w14:paraId="7989818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950526B" w14:textId="77777777">
        <w:trPr>
          <w:trHeight w:val="1020"/>
        </w:trPr>
        <w:tc>
          <w:tcPr>
            <w:tcW w:w="2700" w:type="dxa"/>
            <w:shd w:val="clear" w:color="auto" w:fill="FFFFFF"/>
            <w:vAlign w:val="bottom"/>
          </w:tcPr>
          <w:p w14:paraId="6F668CF6" w14:textId="77777777" w:rsidR="0024510B" w:rsidRDefault="009E4ABA">
            <w:pPr>
              <w:spacing w:after="0"/>
            </w:pPr>
            <w:r>
              <w:t>6.3.6-V2V-BSMTX-DATAACC-040</w:t>
            </w:r>
          </w:p>
        </w:tc>
        <w:tc>
          <w:tcPr>
            <w:tcW w:w="2430" w:type="dxa"/>
            <w:vAlign w:val="bottom"/>
          </w:tcPr>
          <w:p w14:paraId="4C3AB29A" w14:textId="235FE1BB" w:rsidR="0024510B" w:rsidRDefault="009E4ABA">
            <w:pPr>
              <w:spacing w:after="0"/>
            </w:pPr>
            <w:r>
              <w:t>TP-BSM-MV-BV-</w:t>
            </w:r>
            <w:r w:rsidR="00A3086A">
              <w:t>06</w:t>
            </w:r>
          </w:p>
        </w:tc>
        <w:tc>
          <w:tcPr>
            <w:tcW w:w="4338" w:type="dxa"/>
            <w:vAlign w:val="bottom"/>
          </w:tcPr>
          <w:p w14:paraId="02E293E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DE37B63" w14:textId="77777777">
        <w:trPr>
          <w:trHeight w:val="1020"/>
        </w:trPr>
        <w:tc>
          <w:tcPr>
            <w:tcW w:w="2700" w:type="dxa"/>
            <w:shd w:val="clear" w:color="auto" w:fill="FFFFFF"/>
            <w:vAlign w:val="bottom"/>
          </w:tcPr>
          <w:p w14:paraId="29769C61" w14:textId="77777777" w:rsidR="0024510B" w:rsidRDefault="009E4ABA">
            <w:pPr>
              <w:spacing w:after="0"/>
            </w:pPr>
            <w:r>
              <w:t>6.3.6-V2V-BSMTX-DATAACC-041</w:t>
            </w:r>
          </w:p>
        </w:tc>
        <w:tc>
          <w:tcPr>
            <w:tcW w:w="2430" w:type="dxa"/>
            <w:vAlign w:val="bottom"/>
          </w:tcPr>
          <w:p w14:paraId="465A06FC" w14:textId="54DAD4CF" w:rsidR="0024510B" w:rsidRDefault="009E4ABA">
            <w:pPr>
              <w:spacing w:after="0"/>
            </w:pPr>
            <w:r>
              <w:t>TP-BSM-MV-BV-</w:t>
            </w:r>
            <w:r w:rsidR="00A3086A">
              <w:t>06</w:t>
            </w:r>
          </w:p>
        </w:tc>
        <w:tc>
          <w:tcPr>
            <w:tcW w:w="4338" w:type="dxa"/>
            <w:vAlign w:val="bottom"/>
          </w:tcPr>
          <w:p w14:paraId="06CAD1E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F81B085" w14:textId="77777777">
        <w:trPr>
          <w:trHeight w:val="1440"/>
        </w:trPr>
        <w:tc>
          <w:tcPr>
            <w:tcW w:w="2700" w:type="dxa"/>
            <w:shd w:val="clear" w:color="auto" w:fill="FFFFFF"/>
            <w:vAlign w:val="bottom"/>
          </w:tcPr>
          <w:p w14:paraId="0B015118" w14:textId="77777777" w:rsidR="0024510B" w:rsidRDefault="009E4ABA">
            <w:pPr>
              <w:spacing w:after="0"/>
            </w:pPr>
            <w:r>
              <w:t>6.3.6-V2V-BSMTX-DATAACC-042</w:t>
            </w:r>
          </w:p>
        </w:tc>
        <w:tc>
          <w:tcPr>
            <w:tcW w:w="2430" w:type="dxa"/>
            <w:vAlign w:val="bottom"/>
          </w:tcPr>
          <w:p w14:paraId="4C90CE2D" w14:textId="6D552DCB" w:rsidR="0024510B" w:rsidRDefault="009E4ABA">
            <w:pPr>
              <w:spacing w:after="0"/>
            </w:pPr>
            <w:r>
              <w:t>TP-BSM-MV-BV-</w:t>
            </w:r>
            <w:r w:rsidR="00A3086A">
              <w:t>06</w:t>
            </w:r>
          </w:p>
        </w:tc>
        <w:tc>
          <w:tcPr>
            <w:tcW w:w="4338" w:type="dxa"/>
            <w:vAlign w:val="bottom"/>
          </w:tcPr>
          <w:p w14:paraId="6A42609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A1CC93F" w14:textId="77777777">
        <w:trPr>
          <w:trHeight w:val="1020"/>
        </w:trPr>
        <w:tc>
          <w:tcPr>
            <w:tcW w:w="2700" w:type="dxa"/>
            <w:shd w:val="clear" w:color="auto" w:fill="FFFFFF"/>
            <w:vAlign w:val="bottom"/>
          </w:tcPr>
          <w:p w14:paraId="7D5DA259" w14:textId="77777777" w:rsidR="0024510B" w:rsidRDefault="009E4ABA">
            <w:pPr>
              <w:spacing w:after="0"/>
            </w:pPr>
            <w:r>
              <w:t>6.3.6-V2V-BSMTX-DATAACC-043</w:t>
            </w:r>
          </w:p>
        </w:tc>
        <w:tc>
          <w:tcPr>
            <w:tcW w:w="2430" w:type="dxa"/>
            <w:vAlign w:val="bottom"/>
          </w:tcPr>
          <w:p w14:paraId="0C2A2DD7" w14:textId="316DA1EA" w:rsidR="0024510B" w:rsidRDefault="009E4ABA">
            <w:pPr>
              <w:spacing w:after="0"/>
            </w:pPr>
            <w:r>
              <w:t>TP-BSM-MV-BV-</w:t>
            </w:r>
            <w:r w:rsidR="00A3086A">
              <w:t>06</w:t>
            </w:r>
          </w:p>
        </w:tc>
        <w:tc>
          <w:tcPr>
            <w:tcW w:w="4338" w:type="dxa"/>
            <w:vAlign w:val="bottom"/>
          </w:tcPr>
          <w:p w14:paraId="492D4E2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00952FA" w14:textId="77777777">
        <w:trPr>
          <w:trHeight w:val="1020"/>
        </w:trPr>
        <w:tc>
          <w:tcPr>
            <w:tcW w:w="2700" w:type="dxa"/>
            <w:shd w:val="clear" w:color="auto" w:fill="FFFFFF"/>
            <w:vAlign w:val="bottom"/>
          </w:tcPr>
          <w:p w14:paraId="6D6158DD" w14:textId="77777777" w:rsidR="0024510B" w:rsidRDefault="009E4ABA">
            <w:pPr>
              <w:spacing w:after="0"/>
            </w:pPr>
            <w:r>
              <w:t>6.3.6-V2V-BSMTX-DATAACC-044</w:t>
            </w:r>
          </w:p>
        </w:tc>
        <w:tc>
          <w:tcPr>
            <w:tcW w:w="2430" w:type="dxa"/>
            <w:vAlign w:val="bottom"/>
          </w:tcPr>
          <w:p w14:paraId="4A9B1477" w14:textId="21687778" w:rsidR="0024510B" w:rsidRDefault="009E4ABA">
            <w:pPr>
              <w:spacing w:after="0"/>
            </w:pPr>
            <w:r>
              <w:t>TP-BSM-MV-BV-</w:t>
            </w:r>
            <w:r w:rsidR="00A3086A">
              <w:t>06</w:t>
            </w:r>
          </w:p>
        </w:tc>
        <w:tc>
          <w:tcPr>
            <w:tcW w:w="4338" w:type="dxa"/>
            <w:vAlign w:val="bottom"/>
          </w:tcPr>
          <w:p w14:paraId="3A6CEE9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90A60F7" w14:textId="77777777">
        <w:trPr>
          <w:trHeight w:val="1020"/>
        </w:trPr>
        <w:tc>
          <w:tcPr>
            <w:tcW w:w="2700" w:type="dxa"/>
            <w:shd w:val="clear" w:color="auto" w:fill="FFFFFF"/>
            <w:vAlign w:val="bottom"/>
          </w:tcPr>
          <w:p w14:paraId="00C0DE92" w14:textId="77777777" w:rsidR="0024510B" w:rsidRDefault="009E4ABA">
            <w:pPr>
              <w:spacing w:after="0"/>
            </w:pPr>
            <w:r>
              <w:t>6.3.6-V2V-BSMTX-DATAACC-045</w:t>
            </w:r>
          </w:p>
        </w:tc>
        <w:tc>
          <w:tcPr>
            <w:tcW w:w="2430" w:type="dxa"/>
            <w:vAlign w:val="bottom"/>
          </w:tcPr>
          <w:p w14:paraId="02273ECB" w14:textId="36D6AE97" w:rsidR="0024510B" w:rsidRDefault="009E4ABA">
            <w:pPr>
              <w:spacing w:after="0"/>
            </w:pPr>
            <w:r>
              <w:t>TP-BSM-MV-BV-</w:t>
            </w:r>
            <w:r w:rsidR="00A3086A">
              <w:t>06</w:t>
            </w:r>
          </w:p>
        </w:tc>
        <w:tc>
          <w:tcPr>
            <w:tcW w:w="4338" w:type="dxa"/>
            <w:vAlign w:val="bottom"/>
          </w:tcPr>
          <w:p w14:paraId="36A091E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4DC8C77" w14:textId="77777777">
        <w:trPr>
          <w:trHeight w:val="1020"/>
        </w:trPr>
        <w:tc>
          <w:tcPr>
            <w:tcW w:w="2700" w:type="dxa"/>
            <w:shd w:val="clear" w:color="auto" w:fill="FFFFFF"/>
            <w:vAlign w:val="bottom"/>
          </w:tcPr>
          <w:p w14:paraId="2E36CE34" w14:textId="77777777" w:rsidR="0024510B" w:rsidRDefault="009E4ABA">
            <w:pPr>
              <w:spacing w:after="0"/>
            </w:pPr>
            <w:r>
              <w:lastRenderedPageBreak/>
              <w:t>6.3.6-V2V-BSMTX-DATAACC-046</w:t>
            </w:r>
          </w:p>
        </w:tc>
        <w:tc>
          <w:tcPr>
            <w:tcW w:w="2430" w:type="dxa"/>
            <w:vAlign w:val="bottom"/>
          </w:tcPr>
          <w:p w14:paraId="07917F01" w14:textId="123A1C47" w:rsidR="0024510B" w:rsidRDefault="009E4ABA">
            <w:pPr>
              <w:spacing w:after="0"/>
            </w:pPr>
            <w:r>
              <w:t>TP-BSM-MV-BV-</w:t>
            </w:r>
            <w:r w:rsidR="00A3086A">
              <w:t>06</w:t>
            </w:r>
          </w:p>
        </w:tc>
        <w:tc>
          <w:tcPr>
            <w:tcW w:w="4338" w:type="dxa"/>
            <w:vAlign w:val="bottom"/>
          </w:tcPr>
          <w:p w14:paraId="73C2023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064C79C" w14:textId="77777777">
        <w:trPr>
          <w:trHeight w:val="1020"/>
        </w:trPr>
        <w:tc>
          <w:tcPr>
            <w:tcW w:w="2700" w:type="dxa"/>
            <w:shd w:val="clear" w:color="auto" w:fill="FFFFFF"/>
            <w:vAlign w:val="bottom"/>
          </w:tcPr>
          <w:p w14:paraId="4C0594F6" w14:textId="77777777" w:rsidR="0024510B" w:rsidRDefault="009E4ABA">
            <w:pPr>
              <w:spacing w:after="0"/>
            </w:pPr>
            <w:r>
              <w:t>6.3.6-V2V-BSMTX-DATAACC-047</w:t>
            </w:r>
          </w:p>
        </w:tc>
        <w:tc>
          <w:tcPr>
            <w:tcW w:w="2430" w:type="dxa"/>
            <w:vAlign w:val="bottom"/>
          </w:tcPr>
          <w:p w14:paraId="0D307238" w14:textId="119EEA74" w:rsidR="0024510B" w:rsidRDefault="009E4ABA">
            <w:pPr>
              <w:spacing w:after="0"/>
            </w:pPr>
            <w:r>
              <w:t>TP-BSM-MV-BV-</w:t>
            </w:r>
            <w:r w:rsidR="00A3086A">
              <w:t>06</w:t>
            </w:r>
          </w:p>
        </w:tc>
        <w:tc>
          <w:tcPr>
            <w:tcW w:w="4338" w:type="dxa"/>
            <w:vAlign w:val="bottom"/>
          </w:tcPr>
          <w:p w14:paraId="169A817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67BEDC1" w14:textId="77777777">
        <w:trPr>
          <w:trHeight w:val="1020"/>
        </w:trPr>
        <w:tc>
          <w:tcPr>
            <w:tcW w:w="2700" w:type="dxa"/>
            <w:shd w:val="clear" w:color="auto" w:fill="FFFFFF"/>
            <w:vAlign w:val="bottom"/>
          </w:tcPr>
          <w:p w14:paraId="754A734D" w14:textId="77777777" w:rsidR="0024510B" w:rsidRDefault="009E4ABA">
            <w:pPr>
              <w:spacing w:after="0"/>
            </w:pPr>
            <w:r>
              <w:t>6.3.6-V2V-BSMTX-DATAACC-048</w:t>
            </w:r>
          </w:p>
        </w:tc>
        <w:tc>
          <w:tcPr>
            <w:tcW w:w="2430" w:type="dxa"/>
            <w:vAlign w:val="bottom"/>
          </w:tcPr>
          <w:p w14:paraId="443643B0" w14:textId="07FDFDFD" w:rsidR="0024510B" w:rsidRDefault="009E4ABA">
            <w:pPr>
              <w:spacing w:after="0"/>
            </w:pPr>
            <w:r>
              <w:t>TP-BSM-MV-BV-</w:t>
            </w:r>
            <w:r w:rsidR="00A3086A">
              <w:t>06</w:t>
            </w:r>
          </w:p>
        </w:tc>
        <w:tc>
          <w:tcPr>
            <w:tcW w:w="4338" w:type="dxa"/>
            <w:vAlign w:val="bottom"/>
          </w:tcPr>
          <w:p w14:paraId="70CF945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3DE4D3A" w14:textId="77777777">
        <w:trPr>
          <w:trHeight w:val="1020"/>
        </w:trPr>
        <w:tc>
          <w:tcPr>
            <w:tcW w:w="2700" w:type="dxa"/>
            <w:shd w:val="clear" w:color="auto" w:fill="FFFFFF"/>
            <w:vAlign w:val="bottom"/>
          </w:tcPr>
          <w:p w14:paraId="3B5CFF06" w14:textId="77777777" w:rsidR="0024510B" w:rsidRDefault="009E4ABA">
            <w:pPr>
              <w:spacing w:after="0"/>
            </w:pPr>
            <w:r>
              <w:t>6.3.6-V2V-BSMTX-DATAACC-049</w:t>
            </w:r>
          </w:p>
        </w:tc>
        <w:tc>
          <w:tcPr>
            <w:tcW w:w="2430" w:type="dxa"/>
            <w:vAlign w:val="bottom"/>
          </w:tcPr>
          <w:p w14:paraId="79B050F5" w14:textId="24A5C374" w:rsidR="0024510B" w:rsidRDefault="009E4ABA">
            <w:pPr>
              <w:spacing w:after="0"/>
            </w:pPr>
            <w:r>
              <w:t>TP-BSM-MV-BV-</w:t>
            </w:r>
            <w:r w:rsidR="00A3086A">
              <w:t>10</w:t>
            </w:r>
          </w:p>
        </w:tc>
        <w:tc>
          <w:tcPr>
            <w:tcW w:w="4338" w:type="dxa"/>
            <w:vAlign w:val="bottom"/>
          </w:tcPr>
          <w:p w14:paraId="7C1EC7A7"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77E0627" w14:textId="77777777">
        <w:trPr>
          <w:trHeight w:val="1020"/>
        </w:trPr>
        <w:tc>
          <w:tcPr>
            <w:tcW w:w="2700" w:type="dxa"/>
            <w:shd w:val="clear" w:color="auto" w:fill="FFFFFF"/>
            <w:vAlign w:val="bottom"/>
          </w:tcPr>
          <w:p w14:paraId="424571C7" w14:textId="77777777" w:rsidR="0024510B" w:rsidRDefault="009E4ABA">
            <w:pPr>
              <w:spacing w:after="0"/>
            </w:pPr>
            <w:r>
              <w:t>6.3.6-V2V-BSMTX-DATAACC-050</w:t>
            </w:r>
          </w:p>
        </w:tc>
        <w:tc>
          <w:tcPr>
            <w:tcW w:w="2430" w:type="dxa"/>
            <w:vAlign w:val="bottom"/>
          </w:tcPr>
          <w:p w14:paraId="7D2AB29C" w14:textId="62B51195" w:rsidR="0024510B" w:rsidRDefault="009E4ABA">
            <w:pPr>
              <w:spacing w:after="0"/>
            </w:pPr>
            <w:r>
              <w:t>TP-BSM-</w:t>
            </w:r>
            <w:r w:rsidR="0025198F">
              <w:t>S</w:t>
            </w:r>
            <w:r w:rsidR="0032330E">
              <w:t>T</w:t>
            </w:r>
            <w:r>
              <w:t>-BI-1</w:t>
            </w:r>
            <w:r w:rsidR="00867F9A">
              <w:t>9</w:t>
            </w:r>
          </w:p>
        </w:tc>
        <w:tc>
          <w:tcPr>
            <w:tcW w:w="4338" w:type="dxa"/>
            <w:vAlign w:val="bottom"/>
          </w:tcPr>
          <w:p w14:paraId="6A130A4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1351A47" w14:textId="77777777">
        <w:trPr>
          <w:trHeight w:val="1020"/>
        </w:trPr>
        <w:tc>
          <w:tcPr>
            <w:tcW w:w="2700" w:type="dxa"/>
            <w:shd w:val="clear" w:color="auto" w:fill="FFFFFF"/>
            <w:vAlign w:val="bottom"/>
          </w:tcPr>
          <w:p w14:paraId="38BF077F" w14:textId="77777777" w:rsidR="0024510B" w:rsidRDefault="009E4ABA">
            <w:pPr>
              <w:spacing w:after="0"/>
            </w:pPr>
            <w:r>
              <w:t>6.3.6-V2V-BSMTX-DATAACC-051</w:t>
            </w:r>
          </w:p>
        </w:tc>
        <w:tc>
          <w:tcPr>
            <w:tcW w:w="2430" w:type="dxa"/>
            <w:vAlign w:val="bottom"/>
          </w:tcPr>
          <w:p w14:paraId="138F5A66" w14:textId="40764A11" w:rsidR="0024510B" w:rsidRDefault="00C6415D">
            <w:pPr>
              <w:spacing w:after="0"/>
            </w:pPr>
            <w:r>
              <w:t>N/A</w:t>
            </w:r>
          </w:p>
        </w:tc>
        <w:tc>
          <w:tcPr>
            <w:tcW w:w="4338" w:type="dxa"/>
            <w:vAlign w:val="bottom"/>
          </w:tcPr>
          <w:p w14:paraId="7D8BA49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8BA6073" w14:textId="77777777">
        <w:trPr>
          <w:trHeight w:val="280"/>
        </w:trPr>
        <w:tc>
          <w:tcPr>
            <w:tcW w:w="2700" w:type="dxa"/>
            <w:shd w:val="clear" w:color="auto" w:fill="FFFFFF"/>
            <w:vAlign w:val="bottom"/>
          </w:tcPr>
          <w:p w14:paraId="1D3DFA46" w14:textId="77777777" w:rsidR="0024510B" w:rsidRDefault="009E4ABA">
            <w:pPr>
              <w:spacing w:after="0"/>
            </w:pPr>
            <w:r>
              <w:t>6.3.7-V2V-BSMTX-DATAPERSIST-001</w:t>
            </w:r>
          </w:p>
        </w:tc>
        <w:tc>
          <w:tcPr>
            <w:tcW w:w="2430" w:type="dxa"/>
            <w:vAlign w:val="bottom"/>
          </w:tcPr>
          <w:p w14:paraId="6DB7193B" w14:textId="76306CF4" w:rsidR="0024510B" w:rsidRDefault="009E4ABA">
            <w:pPr>
              <w:spacing w:after="0"/>
            </w:pPr>
            <w:r>
              <w:t>TP-BSM-S</w:t>
            </w:r>
            <w:r w:rsidR="0032330E">
              <w:t>T</w:t>
            </w:r>
            <w:r>
              <w:t>-BV-</w:t>
            </w:r>
            <w:r w:rsidR="00867F9A">
              <w:t>18</w:t>
            </w:r>
          </w:p>
        </w:tc>
        <w:tc>
          <w:tcPr>
            <w:tcW w:w="4338" w:type="dxa"/>
            <w:vAlign w:val="bottom"/>
          </w:tcPr>
          <w:p w14:paraId="244FE96A" w14:textId="77777777" w:rsidR="0024510B" w:rsidRDefault="009E4ABA">
            <w:pPr>
              <w:spacing w:after="0"/>
            </w:pPr>
            <w:r>
              <w:t>Shutdown</w:t>
            </w:r>
          </w:p>
        </w:tc>
      </w:tr>
      <w:tr w:rsidR="0024510B" w14:paraId="3DBE7EEE" w14:textId="77777777">
        <w:trPr>
          <w:trHeight w:val="280"/>
        </w:trPr>
        <w:tc>
          <w:tcPr>
            <w:tcW w:w="2700" w:type="dxa"/>
            <w:shd w:val="clear" w:color="auto" w:fill="FFFFFF"/>
            <w:vAlign w:val="bottom"/>
          </w:tcPr>
          <w:p w14:paraId="1112E68F" w14:textId="77777777" w:rsidR="0024510B" w:rsidRDefault="009E4ABA">
            <w:pPr>
              <w:spacing w:after="0"/>
            </w:pPr>
            <w:r>
              <w:t>6.3.7-V2V-BSMTX-DATAPERSIST-002</w:t>
            </w:r>
          </w:p>
        </w:tc>
        <w:tc>
          <w:tcPr>
            <w:tcW w:w="2430" w:type="dxa"/>
            <w:vAlign w:val="bottom"/>
          </w:tcPr>
          <w:p w14:paraId="1D23BA11" w14:textId="768566DA" w:rsidR="0024510B" w:rsidRDefault="009E4ABA">
            <w:pPr>
              <w:spacing w:after="0"/>
            </w:pPr>
            <w:r>
              <w:t>TP-BSM-S</w:t>
            </w:r>
            <w:r w:rsidR="0032330E">
              <w:t>T</w:t>
            </w:r>
            <w:r>
              <w:t>-BV-</w:t>
            </w:r>
            <w:r w:rsidR="00867F9A">
              <w:t>18</w:t>
            </w:r>
          </w:p>
        </w:tc>
        <w:tc>
          <w:tcPr>
            <w:tcW w:w="4338" w:type="dxa"/>
            <w:vAlign w:val="bottom"/>
          </w:tcPr>
          <w:p w14:paraId="7EA5E7E7" w14:textId="77777777" w:rsidR="0024510B" w:rsidRDefault="009E4ABA">
            <w:pPr>
              <w:spacing w:after="0"/>
            </w:pPr>
            <w:r>
              <w:t>Startup</w:t>
            </w:r>
          </w:p>
        </w:tc>
      </w:tr>
      <w:tr w:rsidR="0024510B" w14:paraId="4B47A007" w14:textId="77777777">
        <w:trPr>
          <w:trHeight w:val="280"/>
        </w:trPr>
        <w:tc>
          <w:tcPr>
            <w:tcW w:w="2700" w:type="dxa"/>
            <w:shd w:val="clear" w:color="auto" w:fill="FFFFFF"/>
            <w:vAlign w:val="bottom"/>
          </w:tcPr>
          <w:p w14:paraId="50184D99" w14:textId="77777777" w:rsidR="0024510B" w:rsidRDefault="009E4ABA">
            <w:pPr>
              <w:spacing w:after="0"/>
            </w:pPr>
            <w:r>
              <w:t>6.3.7-V2V-BSMTX-DATAPERSIST-003</w:t>
            </w:r>
          </w:p>
        </w:tc>
        <w:tc>
          <w:tcPr>
            <w:tcW w:w="2430" w:type="dxa"/>
            <w:vAlign w:val="bottom"/>
          </w:tcPr>
          <w:p w14:paraId="4F65B7F4" w14:textId="134C6DCF" w:rsidR="0024510B" w:rsidRDefault="009E4ABA">
            <w:pPr>
              <w:spacing w:after="0"/>
            </w:pPr>
            <w:r>
              <w:t>TP-BSM-S</w:t>
            </w:r>
            <w:r w:rsidR="0032330E">
              <w:t>T</w:t>
            </w:r>
            <w:r>
              <w:t>-BV-</w:t>
            </w:r>
            <w:r w:rsidR="00867F9A">
              <w:t>18</w:t>
            </w:r>
          </w:p>
        </w:tc>
        <w:tc>
          <w:tcPr>
            <w:tcW w:w="4338" w:type="dxa"/>
            <w:vAlign w:val="bottom"/>
          </w:tcPr>
          <w:p w14:paraId="0C4EEF86" w14:textId="77777777" w:rsidR="0024510B" w:rsidRDefault="009E4ABA">
            <w:pPr>
              <w:spacing w:after="0"/>
            </w:pPr>
            <w:r>
              <w:t>Shutdown</w:t>
            </w:r>
          </w:p>
        </w:tc>
      </w:tr>
      <w:tr w:rsidR="0024510B" w14:paraId="4D0DC157" w14:textId="77777777">
        <w:trPr>
          <w:trHeight w:val="280"/>
        </w:trPr>
        <w:tc>
          <w:tcPr>
            <w:tcW w:w="2700" w:type="dxa"/>
            <w:shd w:val="clear" w:color="auto" w:fill="FFFFFF"/>
            <w:vAlign w:val="bottom"/>
          </w:tcPr>
          <w:p w14:paraId="15D2F6CD" w14:textId="77777777" w:rsidR="0024510B" w:rsidRDefault="009E4ABA">
            <w:pPr>
              <w:spacing w:after="0"/>
            </w:pPr>
            <w:r>
              <w:t>6.3.7-V2V-BSMTX-DATAPERSIST-004</w:t>
            </w:r>
          </w:p>
        </w:tc>
        <w:tc>
          <w:tcPr>
            <w:tcW w:w="2430" w:type="dxa"/>
            <w:vAlign w:val="bottom"/>
          </w:tcPr>
          <w:p w14:paraId="5952CA2C" w14:textId="1024F112" w:rsidR="0024510B" w:rsidRDefault="009E4ABA">
            <w:pPr>
              <w:spacing w:after="0"/>
            </w:pPr>
            <w:r>
              <w:t>TP-BSM-S</w:t>
            </w:r>
            <w:r w:rsidR="0032330E">
              <w:t>T</w:t>
            </w:r>
            <w:r>
              <w:t>-BV-</w:t>
            </w:r>
            <w:r w:rsidR="00867F9A">
              <w:t>18</w:t>
            </w:r>
          </w:p>
        </w:tc>
        <w:tc>
          <w:tcPr>
            <w:tcW w:w="4338" w:type="dxa"/>
            <w:vAlign w:val="bottom"/>
          </w:tcPr>
          <w:p w14:paraId="5822E08F" w14:textId="77777777" w:rsidR="0024510B" w:rsidRDefault="009E4ABA">
            <w:pPr>
              <w:spacing w:after="0"/>
            </w:pPr>
            <w:r>
              <w:t>Startup</w:t>
            </w:r>
          </w:p>
        </w:tc>
      </w:tr>
      <w:tr w:rsidR="0024510B" w14:paraId="297B7184" w14:textId="77777777">
        <w:trPr>
          <w:trHeight w:val="1160"/>
        </w:trPr>
        <w:tc>
          <w:tcPr>
            <w:tcW w:w="2700" w:type="dxa"/>
            <w:shd w:val="clear" w:color="auto" w:fill="FFFFFF"/>
            <w:vAlign w:val="bottom"/>
          </w:tcPr>
          <w:p w14:paraId="23BEF5F5" w14:textId="77777777" w:rsidR="0024510B" w:rsidRDefault="009E4ABA">
            <w:pPr>
              <w:spacing w:after="0"/>
            </w:pPr>
            <w:r>
              <w:t>6.3.8-V2V-BSMTX-CONGCTRL-001</w:t>
            </w:r>
          </w:p>
        </w:tc>
        <w:tc>
          <w:tcPr>
            <w:tcW w:w="2430" w:type="dxa"/>
            <w:vAlign w:val="bottom"/>
          </w:tcPr>
          <w:p w14:paraId="6FEE7930" w14:textId="2F8B58C3" w:rsidR="0024510B" w:rsidRDefault="00267905">
            <w:pPr>
              <w:spacing w:after="0"/>
            </w:pPr>
            <w:r>
              <w:t>N/A</w:t>
            </w:r>
          </w:p>
        </w:tc>
        <w:tc>
          <w:tcPr>
            <w:tcW w:w="4338" w:type="dxa"/>
            <w:vAlign w:val="bottom"/>
          </w:tcPr>
          <w:p w14:paraId="2AAC27B1" w14:textId="77777777" w:rsidR="0024510B" w:rsidRDefault="009E4ABA">
            <w:pPr>
              <w:spacing w:after="0"/>
            </w:pPr>
            <w:r>
              <w:t xml:space="preserve">BSM Exchange, </w:t>
            </w:r>
            <w:r>
              <w:br/>
              <w:t xml:space="preserve">EEBL - Lead Vehicle Decelerating, </w:t>
            </w:r>
            <w:r>
              <w:br/>
              <w:t xml:space="preserve">FCW- Forward, </w:t>
            </w:r>
            <w:r>
              <w:br/>
              <w:t xml:space="preserve">Crash Warning, </w:t>
            </w:r>
            <w:r>
              <w:br/>
              <w:t xml:space="preserve">BSW /LCW- Blind Spot Warning/Lane Change </w:t>
            </w:r>
            <w:r>
              <w:lastRenderedPageBreak/>
              <w:t xml:space="preserve">Warning, </w:t>
            </w:r>
            <w:r>
              <w:br/>
              <w:t xml:space="preserve">IMA-Intersection Movement Assist, </w:t>
            </w:r>
            <w:r>
              <w:br/>
              <w:t xml:space="preserve">LTA - Left Turn Assist, </w:t>
            </w:r>
            <w:r>
              <w:br/>
              <w:t xml:space="preserve">CLW - Control Loss Warning </w:t>
            </w:r>
          </w:p>
        </w:tc>
      </w:tr>
      <w:tr w:rsidR="0024510B" w14:paraId="2ECF8AC4" w14:textId="77777777">
        <w:trPr>
          <w:trHeight w:val="1020"/>
        </w:trPr>
        <w:tc>
          <w:tcPr>
            <w:tcW w:w="2700" w:type="dxa"/>
            <w:shd w:val="clear" w:color="auto" w:fill="FFFFFF"/>
            <w:vAlign w:val="bottom"/>
          </w:tcPr>
          <w:p w14:paraId="7FBEA1FA" w14:textId="77777777" w:rsidR="0024510B" w:rsidRDefault="009E4ABA">
            <w:pPr>
              <w:spacing w:after="0"/>
            </w:pPr>
            <w:r>
              <w:lastRenderedPageBreak/>
              <w:t>6.4.1-V2V-RFPERF-DSRCTX-001</w:t>
            </w:r>
          </w:p>
        </w:tc>
        <w:tc>
          <w:tcPr>
            <w:tcW w:w="2430" w:type="dxa"/>
            <w:vAlign w:val="bottom"/>
          </w:tcPr>
          <w:p w14:paraId="4F58E988" w14:textId="406AD088" w:rsidR="0024510B" w:rsidRDefault="00BD54B8">
            <w:pPr>
              <w:spacing w:after="0"/>
            </w:pPr>
            <w:r>
              <w:t>N/A</w:t>
            </w:r>
          </w:p>
        </w:tc>
        <w:tc>
          <w:tcPr>
            <w:tcW w:w="4338" w:type="dxa"/>
            <w:vAlign w:val="bottom"/>
          </w:tcPr>
          <w:p w14:paraId="2103EE0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9F2EA1D" w14:textId="77777777">
        <w:trPr>
          <w:trHeight w:val="1020"/>
        </w:trPr>
        <w:tc>
          <w:tcPr>
            <w:tcW w:w="2700" w:type="dxa"/>
            <w:shd w:val="clear" w:color="auto" w:fill="FFFFFF"/>
            <w:vAlign w:val="bottom"/>
          </w:tcPr>
          <w:p w14:paraId="6B0B3D38" w14:textId="77777777" w:rsidR="0024510B" w:rsidRDefault="009E4ABA">
            <w:pPr>
              <w:spacing w:after="0"/>
            </w:pPr>
            <w:r>
              <w:t>6.4.1-V2V-RFPERF-DSRCTX-002</w:t>
            </w:r>
          </w:p>
        </w:tc>
        <w:tc>
          <w:tcPr>
            <w:tcW w:w="2430" w:type="dxa"/>
            <w:vAlign w:val="bottom"/>
          </w:tcPr>
          <w:p w14:paraId="29387A24" w14:textId="0D82DAF0" w:rsidR="0024510B" w:rsidRDefault="00BD54B8">
            <w:pPr>
              <w:spacing w:after="0"/>
            </w:pPr>
            <w:r>
              <w:t>N/A</w:t>
            </w:r>
          </w:p>
        </w:tc>
        <w:tc>
          <w:tcPr>
            <w:tcW w:w="4338" w:type="dxa"/>
            <w:vAlign w:val="bottom"/>
          </w:tcPr>
          <w:p w14:paraId="76B2870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FB0D365" w14:textId="77777777">
        <w:trPr>
          <w:trHeight w:val="1020"/>
        </w:trPr>
        <w:tc>
          <w:tcPr>
            <w:tcW w:w="2700" w:type="dxa"/>
            <w:shd w:val="clear" w:color="auto" w:fill="FFFFFF"/>
            <w:vAlign w:val="bottom"/>
          </w:tcPr>
          <w:p w14:paraId="370C3AF8" w14:textId="77777777" w:rsidR="0024510B" w:rsidRDefault="009E4ABA">
            <w:pPr>
              <w:spacing w:after="0"/>
            </w:pPr>
            <w:r>
              <w:t>6.4.1-V2V-RFPERF-DSRCTX-003</w:t>
            </w:r>
          </w:p>
        </w:tc>
        <w:tc>
          <w:tcPr>
            <w:tcW w:w="2430" w:type="dxa"/>
            <w:vAlign w:val="bottom"/>
          </w:tcPr>
          <w:p w14:paraId="6B3F0D2A" w14:textId="7136DFA4" w:rsidR="0024510B" w:rsidRDefault="00BD54B8">
            <w:pPr>
              <w:spacing w:after="0"/>
            </w:pPr>
            <w:r>
              <w:t>N/A</w:t>
            </w:r>
          </w:p>
        </w:tc>
        <w:tc>
          <w:tcPr>
            <w:tcW w:w="4338" w:type="dxa"/>
            <w:vAlign w:val="bottom"/>
          </w:tcPr>
          <w:p w14:paraId="6CE8F2A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96AB217" w14:textId="77777777">
        <w:trPr>
          <w:trHeight w:val="1020"/>
        </w:trPr>
        <w:tc>
          <w:tcPr>
            <w:tcW w:w="2700" w:type="dxa"/>
            <w:shd w:val="clear" w:color="auto" w:fill="FFFFFF"/>
            <w:vAlign w:val="bottom"/>
          </w:tcPr>
          <w:p w14:paraId="7DAA997D" w14:textId="77777777" w:rsidR="0024510B" w:rsidRDefault="009E4ABA">
            <w:pPr>
              <w:spacing w:after="0"/>
            </w:pPr>
            <w:r>
              <w:t>6.4.1-V2V-RFPERF-DSRCTX-004</w:t>
            </w:r>
          </w:p>
        </w:tc>
        <w:tc>
          <w:tcPr>
            <w:tcW w:w="2430" w:type="dxa"/>
            <w:vAlign w:val="bottom"/>
          </w:tcPr>
          <w:p w14:paraId="14CF3B69" w14:textId="5EB9B387" w:rsidR="0024510B" w:rsidRDefault="00BD54B8">
            <w:pPr>
              <w:spacing w:after="0"/>
            </w:pPr>
            <w:r>
              <w:t>N/A</w:t>
            </w:r>
          </w:p>
        </w:tc>
        <w:tc>
          <w:tcPr>
            <w:tcW w:w="4338" w:type="dxa"/>
            <w:vAlign w:val="bottom"/>
          </w:tcPr>
          <w:p w14:paraId="6D26ED4E"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9CAAC46" w14:textId="77777777">
        <w:trPr>
          <w:trHeight w:val="1020"/>
        </w:trPr>
        <w:tc>
          <w:tcPr>
            <w:tcW w:w="2700" w:type="dxa"/>
            <w:shd w:val="clear" w:color="auto" w:fill="FFFFFF"/>
            <w:vAlign w:val="bottom"/>
          </w:tcPr>
          <w:p w14:paraId="5D3ECD6F" w14:textId="77777777" w:rsidR="0024510B" w:rsidRDefault="009E4ABA">
            <w:pPr>
              <w:spacing w:after="0"/>
            </w:pPr>
            <w:r>
              <w:t>6.4.2-V2V-RFPERF-DSRCRXSENS-001</w:t>
            </w:r>
          </w:p>
        </w:tc>
        <w:tc>
          <w:tcPr>
            <w:tcW w:w="2430" w:type="dxa"/>
            <w:vAlign w:val="bottom"/>
          </w:tcPr>
          <w:p w14:paraId="4D5BF430" w14:textId="2484DAC4" w:rsidR="0024510B" w:rsidRDefault="009E4ABA">
            <w:pPr>
              <w:spacing w:after="0"/>
            </w:pPr>
            <w:r>
              <w:t>TP-BSM-</w:t>
            </w:r>
            <w:r w:rsidR="00110E8F">
              <w:t>ST</w:t>
            </w:r>
            <w:r>
              <w:t>-BV-</w:t>
            </w:r>
            <w:r w:rsidR="00A44433">
              <w:t>24</w:t>
            </w:r>
          </w:p>
        </w:tc>
        <w:tc>
          <w:tcPr>
            <w:tcW w:w="4338" w:type="dxa"/>
            <w:vAlign w:val="bottom"/>
          </w:tcPr>
          <w:p w14:paraId="5BB3BF9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7C45758" w14:textId="77777777">
        <w:trPr>
          <w:trHeight w:val="1020"/>
        </w:trPr>
        <w:tc>
          <w:tcPr>
            <w:tcW w:w="2700" w:type="dxa"/>
            <w:shd w:val="clear" w:color="auto" w:fill="FFFFFF"/>
            <w:vAlign w:val="bottom"/>
          </w:tcPr>
          <w:p w14:paraId="0F3FC2CA" w14:textId="77777777" w:rsidR="0024510B" w:rsidRDefault="009E4ABA">
            <w:pPr>
              <w:spacing w:after="0"/>
            </w:pPr>
            <w:r>
              <w:t>6.4.2-V2V-RFPERF-DSRCRXSENS-002</w:t>
            </w:r>
          </w:p>
        </w:tc>
        <w:tc>
          <w:tcPr>
            <w:tcW w:w="2430" w:type="dxa"/>
            <w:vAlign w:val="bottom"/>
          </w:tcPr>
          <w:p w14:paraId="1C206C31" w14:textId="0CB69726" w:rsidR="0024510B" w:rsidRDefault="009E4ABA">
            <w:pPr>
              <w:spacing w:after="0"/>
            </w:pPr>
            <w:r>
              <w:t>TP-BSM-</w:t>
            </w:r>
            <w:r w:rsidR="00110E8F">
              <w:t>ST</w:t>
            </w:r>
            <w:r>
              <w:t>-BV-</w:t>
            </w:r>
            <w:r w:rsidR="00A44433">
              <w:t>24</w:t>
            </w:r>
          </w:p>
        </w:tc>
        <w:tc>
          <w:tcPr>
            <w:tcW w:w="4338" w:type="dxa"/>
            <w:vAlign w:val="bottom"/>
          </w:tcPr>
          <w:p w14:paraId="22E35F1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A6631FB" w14:textId="77777777">
        <w:trPr>
          <w:trHeight w:val="280"/>
        </w:trPr>
        <w:tc>
          <w:tcPr>
            <w:tcW w:w="2700" w:type="dxa"/>
            <w:shd w:val="clear" w:color="auto" w:fill="FFFFFF"/>
            <w:vAlign w:val="bottom"/>
          </w:tcPr>
          <w:p w14:paraId="125777DB" w14:textId="77777777" w:rsidR="0024510B" w:rsidRDefault="009E4ABA">
            <w:pPr>
              <w:spacing w:after="0"/>
            </w:pPr>
            <w:r>
              <w:t>6.5.1-V2V-SECPRIV-IDRAND-001</w:t>
            </w:r>
          </w:p>
        </w:tc>
        <w:tc>
          <w:tcPr>
            <w:tcW w:w="2430" w:type="dxa"/>
            <w:vAlign w:val="bottom"/>
          </w:tcPr>
          <w:p w14:paraId="409DB878" w14:textId="3C763C3F" w:rsidR="0024510B" w:rsidRDefault="00411A6A">
            <w:pPr>
              <w:spacing w:after="0"/>
            </w:pPr>
            <w:r>
              <w:t>TP-BSM-S</w:t>
            </w:r>
            <w:r w:rsidR="0032330E">
              <w:t>T</w:t>
            </w:r>
            <w:r>
              <w:t>-BV-</w:t>
            </w:r>
            <w:r w:rsidR="002A36B5">
              <w:t>07</w:t>
            </w:r>
          </w:p>
        </w:tc>
        <w:tc>
          <w:tcPr>
            <w:tcW w:w="4338" w:type="dxa"/>
            <w:vAlign w:val="bottom"/>
          </w:tcPr>
          <w:p w14:paraId="7DBA9800" w14:textId="77777777" w:rsidR="0024510B" w:rsidRDefault="009E4ABA">
            <w:pPr>
              <w:spacing w:after="0"/>
            </w:pPr>
            <w:r>
              <w:t>Startup</w:t>
            </w:r>
          </w:p>
        </w:tc>
      </w:tr>
      <w:tr w:rsidR="0024510B" w14:paraId="7705B369" w14:textId="77777777">
        <w:trPr>
          <w:trHeight w:val="280"/>
        </w:trPr>
        <w:tc>
          <w:tcPr>
            <w:tcW w:w="2700" w:type="dxa"/>
            <w:shd w:val="clear" w:color="auto" w:fill="FFFFFF"/>
            <w:vAlign w:val="bottom"/>
          </w:tcPr>
          <w:p w14:paraId="3D985F4C" w14:textId="77777777" w:rsidR="0024510B" w:rsidRDefault="009E4ABA">
            <w:pPr>
              <w:spacing w:after="0"/>
            </w:pPr>
            <w:r>
              <w:t>6.5.1-V2V-SECPRIV-IDRAND-002</w:t>
            </w:r>
          </w:p>
        </w:tc>
        <w:tc>
          <w:tcPr>
            <w:tcW w:w="2430" w:type="dxa"/>
            <w:vAlign w:val="bottom"/>
          </w:tcPr>
          <w:p w14:paraId="198CBCDB" w14:textId="47C1B0C6" w:rsidR="0024510B" w:rsidRDefault="009E4ABA">
            <w:pPr>
              <w:spacing w:after="0"/>
            </w:pPr>
            <w:r>
              <w:t>TP-BSM-S</w:t>
            </w:r>
            <w:r w:rsidR="0032330E">
              <w:t>T</w:t>
            </w:r>
            <w:r>
              <w:t>-BV-</w:t>
            </w:r>
            <w:r w:rsidR="002A36B5">
              <w:t>05</w:t>
            </w:r>
          </w:p>
        </w:tc>
        <w:tc>
          <w:tcPr>
            <w:tcW w:w="4338" w:type="dxa"/>
            <w:vAlign w:val="bottom"/>
          </w:tcPr>
          <w:p w14:paraId="4735D3A8" w14:textId="77777777" w:rsidR="0024510B" w:rsidRDefault="009E4ABA">
            <w:pPr>
              <w:spacing w:after="0"/>
            </w:pPr>
            <w:r>
              <w:t>Privacy</w:t>
            </w:r>
          </w:p>
        </w:tc>
      </w:tr>
      <w:tr w:rsidR="0024510B" w14:paraId="12CA3C37" w14:textId="77777777">
        <w:trPr>
          <w:trHeight w:val="280"/>
        </w:trPr>
        <w:tc>
          <w:tcPr>
            <w:tcW w:w="2700" w:type="dxa"/>
            <w:shd w:val="clear" w:color="auto" w:fill="FFFFFF"/>
            <w:vAlign w:val="bottom"/>
          </w:tcPr>
          <w:p w14:paraId="30C0CC1D" w14:textId="77777777" w:rsidR="0024510B" w:rsidRDefault="009E4ABA">
            <w:pPr>
              <w:spacing w:after="0"/>
            </w:pPr>
            <w:r>
              <w:t>6.5.2-V2V-SECPRIV-BSMSIGN-001</w:t>
            </w:r>
          </w:p>
        </w:tc>
        <w:tc>
          <w:tcPr>
            <w:tcW w:w="2430" w:type="dxa"/>
            <w:vAlign w:val="bottom"/>
          </w:tcPr>
          <w:p w14:paraId="6F634FDF" w14:textId="38EA482F" w:rsidR="0024510B" w:rsidRDefault="009E4ABA">
            <w:pPr>
              <w:spacing w:after="0"/>
            </w:pPr>
            <w:r>
              <w:t>TP-BSM-S</w:t>
            </w:r>
            <w:r w:rsidR="0032330E">
              <w:t>T</w:t>
            </w:r>
            <w:r>
              <w:t>-BV-</w:t>
            </w:r>
            <w:r w:rsidR="002A36B5">
              <w:t>08</w:t>
            </w:r>
          </w:p>
        </w:tc>
        <w:tc>
          <w:tcPr>
            <w:tcW w:w="4338" w:type="dxa"/>
            <w:vAlign w:val="bottom"/>
          </w:tcPr>
          <w:p w14:paraId="4FFC07F6" w14:textId="77777777" w:rsidR="0024510B" w:rsidRDefault="009E4ABA">
            <w:pPr>
              <w:spacing w:after="0"/>
            </w:pPr>
            <w:r>
              <w:t>Security</w:t>
            </w:r>
          </w:p>
        </w:tc>
      </w:tr>
      <w:tr w:rsidR="0024510B" w14:paraId="1EF74152" w14:textId="77777777">
        <w:trPr>
          <w:trHeight w:val="280"/>
        </w:trPr>
        <w:tc>
          <w:tcPr>
            <w:tcW w:w="2700" w:type="dxa"/>
            <w:shd w:val="clear" w:color="auto" w:fill="FFFFFF"/>
            <w:vAlign w:val="bottom"/>
          </w:tcPr>
          <w:p w14:paraId="7374C745" w14:textId="77777777" w:rsidR="0024510B" w:rsidRDefault="009E4ABA">
            <w:pPr>
              <w:spacing w:after="0"/>
            </w:pPr>
            <w:r>
              <w:t>6.5.2-V2V-SECPRIV-BSMSIGN-002</w:t>
            </w:r>
          </w:p>
        </w:tc>
        <w:tc>
          <w:tcPr>
            <w:tcW w:w="2430" w:type="dxa"/>
            <w:vAlign w:val="bottom"/>
          </w:tcPr>
          <w:p w14:paraId="620D923B" w14:textId="79C45A22" w:rsidR="0024510B" w:rsidRDefault="009E4ABA">
            <w:pPr>
              <w:spacing w:after="0"/>
            </w:pPr>
            <w:r>
              <w:t>TP-BSM-S</w:t>
            </w:r>
            <w:r w:rsidR="0032330E">
              <w:t>T</w:t>
            </w:r>
            <w:r>
              <w:t>-BV-</w:t>
            </w:r>
            <w:r w:rsidR="002A36B5">
              <w:t>08</w:t>
            </w:r>
          </w:p>
        </w:tc>
        <w:tc>
          <w:tcPr>
            <w:tcW w:w="4338" w:type="dxa"/>
            <w:vAlign w:val="bottom"/>
          </w:tcPr>
          <w:p w14:paraId="3DAFDE7D" w14:textId="77777777" w:rsidR="0024510B" w:rsidRDefault="009E4ABA">
            <w:pPr>
              <w:spacing w:after="0"/>
            </w:pPr>
            <w:r>
              <w:t>Security</w:t>
            </w:r>
          </w:p>
        </w:tc>
      </w:tr>
      <w:tr w:rsidR="0024510B" w14:paraId="01E692D7" w14:textId="77777777">
        <w:trPr>
          <w:trHeight w:val="280"/>
        </w:trPr>
        <w:tc>
          <w:tcPr>
            <w:tcW w:w="2700" w:type="dxa"/>
            <w:shd w:val="clear" w:color="auto" w:fill="FFFFFF"/>
            <w:vAlign w:val="bottom"/>
          </w:tcPr>
          <w:p w14:paraId="0E91AD73" w14:textId="77777777" w:rsidR="0024510B" w:rsidRDefault="009E4ABA">
            <w:pPr>
              <w:spacing w:after="0"/>
            </w:pPr>
            <w:r>
              <w:lastRenderedPageBreak/>
              <w:t>6.5.2-V2V-SECPRIV-BSMSIGN-003</w:t>
            </w:r>
          </w:p>
        </w:tc>
        <w:tc>
          <w:tcPr>
            <w:tcW w:w="2430" w:type="dxa"/>
            <w:vAlign w:val="bottom"/>
          </w:tcPr>
          <w:p w14:paraId="05B7D345" w14:textId="55DA76DD" w:rsidR="0024510B" w:rsidRDefault="009E4ABA">
            <w:pPr>
              <w:spacing w:after="0"/>
            </w:pPr>
            <w:r>
              <w:t>TP-BSM-S</w:t>
            </w:r>
            <w:r w:rsidR="0032330E">
              <w:t>T</w:t>
            </w:r>
            <w:r>
              <w:t>-BV-</w:t>
            </w:r>
            <w:r w:rsidR="002A36B5">
              <w:t>09</w:t>
            </w:r>
          </w:p>
        </w:tc>
        <w:tc>
          <w:tcPr>
            <w:tcW w:w="4338" w:type="dxa"/>
            <w:vAlign w:val="bottom"/>
          </w:tcPr>
          <w:p w14:paraId="7830C445" w14:textId="77777777" w:rsidR="0024510B" w:rsidRDefault="009E4ABA">
            <w:pPr>
              <w:spacing w:after="0"/>
            </w:pPr>
            <w:r>
              <w:t>Security</w:t>
            </w:r>
          </w:p>
        </w:tc>
      </w:tr>
      <w:tr w:rsidR="0024510B" w14:paraId="139BD996" w14:textId="77777777">
        <w:trPr>
          <w:trHeight w:val="1020"/>
        </w:trPr>
        <w:tc>
          <w:tcPr>
            <w:tcW w:w="2700" w:type="dxa"/>
            <w:shd w:val="clear" w:color="auto" w:fill="FFFFFF"/>
            <w:vAlign w:val="bottom"/>
          </w:tcPr>
          <w:p w14:paraId="059BFAAE" w14:textId="77777777" w:rsidR="0024510B" w:rsidRDefault="009E4ABA">
            <w:pPr>
              <w:spacing w:after="0"/>
            </w:pPr>
            <w:r>
              <w:t>6.5.2-V2V-SECPRIV-BSMSIGN-004</w:t>
            </w:r>
          </w:p>
        </w:tc>
        <w:tc>
          <w:tcPr>
            <w:tcW w:w="2430" w:type="dxa"/>
            <w:vAlign w:val="bottom"/>
          </w:tcPr>
          <w:p w14:paraId="4BEC9E02" w14:textId="5A2C7E6F" w:rsidR="0024510B" w:rsidRDefault="009E4ABA">
            <w:pPr>
              <w:spacing w:after="0"/>
            </w:pPr>
            <w:r>
              <w:t>TP-BSM-S</w:t>
            </w:r>
            <w:r w:rsidR="0032330E">
              <w:t>T</w:t>
            </w:r>
            <w:r>
              <w:t>-BV-</w:t>
            </w:r>
            <w:r w:rsidR="00A74635">
              <w:t>10</w:t>
            </w:r>
            <w:r w:rsidR="002A36B5">
              <w:t>-X</w:t>
            </w:r>
          </w:p>
        </w:tc>
        <w:tc>
          <w:tcPr>
            <w:tcW w:w="4338" w:type="dxa"/>
            <w:vAlign w:val="bottom"/>
          </w:tcPr>
          <w:p w14:paraId="4F76976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F475F8E" w14:textId="77777777">
        <w:trPr>
          <w:trHeight w:val="280"/>
        </w:trPr>
        <w:tc>
          <w:tcPr>
            <w:tcW w:w="2700" w:type="dxa"/>
            <w:shd w:val="clear" w:color="auto" w:fill="FFFFFF"/>
            <w:vAlign w:val="bottom"/>
          </w:tcPr>
          <w:p w14:paraId="5CF710AE" w14:textId="77777777" w:rsidR="0024510B" w:rsidRDefault="009E4ABA">
            <w:pPr>
              <w:spacing w:after="0"/>
            </w:pPr>
            <w:r>
              <w:t>6.5.2-V2V-SECPRIV-BSMSIGN-005</w:t>
            </w:r>
          </w:p>
        </w:tc>
        <w:tc>
          <w:tcPr>
            <w:tcW w:w="2430" w:type="dxa"/>
            <w:vAlign w:val="bottom"/>
          </w:tcPr>
          <w:p w14:paraId="0D47BE1A" w14:textId="65ADAFDE" w:rsidR="0024510B" w:rsidRDefault="009E4ABA">
            <w:pPr>
              <w:spacing w:after="0"/>
            </w:pPr>
            <w:r>
              <w:t>TP-BSM-S</w:t>
            </w:r>
            <w:r w:rsidR="0032330E">
              <w:t>T</w:t>
            </w:r>
            <w:r>
              <w:t>-BV-</w:t>
            </w:r>
            <w:r w:rsidR="00A74635">
              <w:t>11</w:t>
            </w:r>
          </w:p>
        </w:tc>
        <w:tc>
          <w:tcPr>
            <w:tcW w:w="4338" w:type="dxa"/>
            <w:vAlign w:val="bottom"/>
          </w:tcPr>
          <w:p w14:paraId="1454AB96" w14:textId="77777777" w:rsidR="0024510B" w:rsidRDefault="009E4ABA">
            <w:pPr>
              <w:spacing w:after="0"/>
            </w:pPr>
            <w:r>
              <w:t>Security</w:t>
            </w:r>
          </w:p>
        </w:tc>
      </w:tr>
      <w:tr w:rsidR="0024510B" w14:paraId="105290AE" w14:textId="77777777">
        <w:trPr>
          <w:trHeight w:val="280"/>
        </w:trPr>
        <w:tc>
          <w:tcPr>
            <w:tcW w:w="2700" w:type="dxa"/>
            <w:shd w:val="clear" w:color="auto" w:fill="FFFFFF"/>
            <w:vAlign w:val="bottom"/>
          </w:tcPr>
          <w:p w14:paraId="402977B1" w14:textId="77777777" w:rsidR="0024510B" w:rsidRDefault="009E4ABA">
            <w:pPr>
              <w:spacing w:after="0"/>
            </w:pPr>
            <w:r>
              <w:t>6.5.2-V2V-SECPRIV-BSMSIGN-006</w:t>
            </w:r>
          </w:p>
        </w:tc>
        <w:tc>
          <w:tcPr>
            <w:tcW w:w="2430" w:type="dxa"/>
            <w:vAlign w:val="bottom"/>
          </w:tcPr>
          <w:p w14:paraId="11E1A87B" w14:textId="1448B794" w:rsidR="0024510B" w:rsidRDefault="009E4ABA">
            <w:pPr>
              <w:spacing w:after="0"/>
            </w:pPr>
            <w:r>
              <w:t>TP-BSM-S</w:t>
            </w:r>
            <w:r w:rsidR="0032330E">
              <w:t>T</w:t>
            </w:r>
            <w:r>
              <w:t>-BV-</w:t>
            </w:r>
            <w:r w:rsidR="00A74635">
              <w:t>11</w:t>
            </w:r>
          </w:p>
        </w:tc>
        <w:tc>
          <w:tcPr>
            <w:tcW w:w="4338" w:type="dxa"/>
            <w:vAlign w:val="bottom"/>
          </w:tcPr>
          <w:p w14:paraId="19092EBC" w14:textId="77777777" w:rsidR="0024510B" w:rsidRDefault="009E4ABA">
            <w:pPr>
              <w:spacing w:after="0"/>
            </w:pPr>
            <w:r>
              <w:t>Security</w:t>
            </w:r>
          </w:p>
        </w:tc>
      </w:tr>
      <w:tr w:rsidR="0024510B" w14:paraId="170A0A42" w14:textId="77777777">
        <w:trPr>
          <w:trHeight w:val="280"/>
        </w:trPr>
        <w:tc>
          <w:tcPr>
            <w:tcW w:w="2700" w:type="dxa"/>
            <w:shd w:val="clear" w:color="auto" w:fill="FFFFFF"/>
            <w:vAlign w:val="bottom"/>
          </w:tcPr>
          <w:p w14:paraId="4A852765" w14:textId="77777777" w:rsidR="0024510B" w:rsidRDefault="009E4ABA">
            <w:pPr>
              <w:spacing w:after="0"/>
            </w:pPr>
            <w:r>
              <w:t>6.5.2-V2V-SECPRIV-BSMSIGN-007</w:t>
            </w:r>
          </w:p>
        </w:tc>
        <w:tc>
          <w:tcPr>
            <w:tcW w:w="2430" w:type="dxa"/>
            <w:vAlign w:val="bottom"/>
          </w:tcPr>
          <w:p w14:paraId="714532C4" w14:textId="75698C74" w:rsidR="0024510B" w:rsidRDefault="009E4ABA">
            <w:pPr>
              <w:spacing w:after="0"/>
            </w:pPr>
            <w:r>
              <w:t>TP-BSM-S</w:t>
            </w:r>
            <w:r w:rsidR="0032330E">
              <w:t>T</w:t>
            </w:r>
            <w:r>
              <w:t>-BV-</w:t>
            </w:r>
            <w:r w:rsidR="00A74635">
              <w:t>13</w:t>
            </w:r>
          </w:p>
        </w:tc>
        <w:tc>
          <w:tcPr>
            <w:tcW w:w="4338" w:type="dxa"/>
            <w:vAlign w:val="bottom"/>
          </w:tcPr>
          <w:p w14:paraId="06B98AAF" w14:textId="77777777" w:rsidR="0024510B" w:rsidRDefault="009E4ABA">
            <w:pPr>
              <w:spacing w:after="0"/>
            </w:pPr>
            <w:r>
              <w:t>Security</w:t>
            </w:r>
          </w:p>
        </w:tc>
      </w:tr>
      <w:tr w:rsidR="0024510B" w14:paraId="7385DB90" w14:textId="77777777">
        <w:trPr>
          <w:trHeight w:val="280"/>
        </w:trPr>
        <w:tc>
          <w:tcPr>
            <w:tcW w:w="2700" w:type="dxa"/>
            <w:shd w:val="clear" w:color="auto" w:fill="FFFFFF"/>
            <w:vAlign w:val="bottom"/>
          </w:tcPr>
          <w:p w14:paraId="77383FAB" w14:textId="77777777" w:rsidR="0024510B" w:rsidRDefault="009E4ABA">
            <w:pPr>
              <w:spacing w:after="0"/>
            </w:pPr>
            <w:r>
              <w:t>6.5.2-V2V-SECPRIV-BSMSIGN-008</w:t>
            </w:r>
          </w:p>
        </w:tc>
        <w:tc>
          <w:tcPr>
            <w:tcW w:w="2430" w:type="dxa"/>
            <w:vAlign w:val="bottom"/>
          </w:tcPr>
          <w:p w14:paraId="43EF7E14" w14:textId="3B7F5941" w:rsidR="0024510B" w:rsidRDefault="009E4ABA">
            <w:pPr>
              <w:spacing w:after="0"/>
            </w:pPr>
            <w:r>
              <w:t>TP-BSM-S</w:t>
            </w:r>
            <w:r w:rsidR="0032330E">
              <w:t>T</w:t>
            </w:r>
            <w:r>
              <w:t>-BV-</w:t>
            </w:r>
            <w:r w:rsidR="002A36B5">
              <w:t>05</w:t>
            </w:r>
          </w:p>
        </w:tc>
        <w:tc>
          <w:tcPr>
            <w:tcW w:w="4338" w:type="dxa"/>
            <w:vAlign w:val="bottom"/>
          </w:tcPr>
          <w:p w14:paraId="55C4A1F3" w14:textId="77777777" w:rsidR="0024510B" w:rsidRDefault="009E4ABA">
            <w:pPr>
              <w:spacing w:after="0"/>
            </w:pPr>
            <w:r>
              <w:t>Security</w:t>
            </w:r>
          </w:p>
        </w:tc>
      </w:tr>
      <w:tr w:rsidR="0024510B" w14:paraId="560C4D35" w14:textId="77777777">
        <w:trPr>
          <w:trHeight w:val="280"/>
        </w:trPr>
        <w:tc>
          <w:tcPr>
            <w:tcW w:w="2700" w:type="dxa"/>
            <w:shd w:val="clear" w:color="auto" w:fill="FFFFFF"/>
            <w:vAlign w:val="bottom"/>
          </w:tcPr>
          <w:p w14:paraId="71451FEA" w14:textId="77777777" w:rsidR="0024510B" w:rsidRDefault="009E4ABA">
            <w:pPr>
              <w:spacing w:after="0"/>
            </w:pPr>
            <w:r>
              <w:t>6.5.3-V2V-SECPRIV-CERTCHG-001</w:t>
            </w:r>
          </w:p>
        </w:tc>
        <w:tc>
          <w:tcPr>
            <w:tcW w:w="2430" w:type="dxa"/>
            <w:vAlign w:val="bottom"/>
          </w:tcPr>
          <w:p w14:paraId="03E656E9" w14:textId="57721897" w:rsidR="0024510B" w:rsidRDefault="009E4ABA">
            <w:pPr>
              <w:spacing w:after="0"/>
            </w:pPr>
            <w:r>
              <w:t>TP-BSM-MV-BV-</w:t>
            </w:r>
            <w:r w:rsidR="00A44433">
              <w:t>01</w:t>
            </w:r>
          </w:p>
        </w:tc>
        <w:tc>
          <w:tcPr>
            <w:tcW w:w="4338" w:type="dxa"/>
            <w:vAlign w:val="bottom"/>
          </w:tcPr>
          <w:p w14:paraId="36A0E8B6" w14:textId="77777777" w:rsidR="0024510B" w:rsidRDefault="009E4ABA">
            <w:pPr>
              <w:spacing w:after="0"/>
            </w:pPr>
            <w:r>
              <w:t>Privacy</w:t>
            </w:r>
          </w:p>
        </w:tc>
      </w:tr>
      <w:tr w:rsidR="0024510B" w14:paraId="111C69FD" w14:textId="77777777">
        <w:trPr>
          <w:trHeight w:val="280"/>
        </w:trPr>
        <w:tc>
          <w:tcPr>
            <w:tcW w:w="2700" w:type="dxa"/>
            <w:shd w:val="clear" w:color="auto" w:fill="FFFFFF"/>
            <w:vAlign w:val="bottom"/>
          </w:tcPr>
          <w:p w14:paraId="30FAC1D9" w14:textId="77777777" w:rsidR="0024510B" w:rsidRDefault="009E4ABA">
            <w:pPr>
              <w:spacing w:after="0"/>
            </w:pPr>
            <w:r>
              <w:t>6.5.3-V2V-SECPRIV-CERTCHG-002</w:t>
            </w:r>
          </w:p>
        </w:tc>
        <w:tc>
          <w:tcPr>
            <w:tcW w:w="2430" w:type="dxa"/>
            <w:vAlign w:val="bottom"/>
          </w:tcPr>
          <w:p w14:paraId="1EEB6246" w14:textId="18A15A18" w:rsidR="0024510B" w:rsidRDefault="009E4ABA">
            <w:pPr>
              <w:spacing w:after="0"/>
            </w:pPr>
            <w:r>
              <w:t>TP-BSM-</w:t>
            </w:r>
            <w:r w:rsidR="009D71EA">
              <w:t>S</w:t>
            </w:r>
            <w:r w:rsidR="007B496F">
              <w:t>T</w:t>
            </w:r>
            <w:r>
              <w:t>-BV-17</w:t>
            </w:r>
            <w:r w:rsidR="0004378B">
              <w:t>-X</w:t>
            </w:r>
          </w:p>
        </w:tc>
        <w:tc>
          <w:tcPr>
            <w:tcW w:w="4338" w:type="dxa"/>
            <w:vAlign w:val="bottom"/>
          </w:tcPr>
          <w:p w14:paraId="4725D2FF" w14:textId="77777777" w:rsidR="0024510B" w:rsidRDefault="009E4ABA">
            <w:pPr>
              <w:spacing w:after="0"/>
            </w:pPr>
            <w:r>
              <w:t>Privacy</w:t>
            </w:r>
          </w:p>
        </w:tc>
      </w:tr>
      <w:tr w:rsidR="0024510B" w14:paraId="592F67AE" w14:textId="77777777">
        <w:trPr>
          <w:trHeight w:val="280"/>
        </w:trPr>
        <w:tc>
          <w:tcPr>
            <w:tcW w:w="2700" w:type="dxa"/>
            <w:shd w:val="clear" w:color="auto" w:fill="FFFFFF"/>
            <w:vAlign w:val="bottom"/>
          </w:tcPr>
          <w:p w14:paraId="0A1AD13A" w14:textId="77777777" w:rsidR="0024510B" w:rsidRDefault="009E4ABA">
            <w:pPr>
              <w:spacing w:after="0"/>
            </w:pPr>
            <w:r>
              <w:t>6.5.3-V2V-SECPRIV-CERTCHG-003</w:t>
            </w:r>
          </w:p>
        </w:tc>
        <w:tc>
          <w:tcPr>
            <w:tcW w:w="2430" w:type="dxa"/>
            <w:vAlign w:val="bottom"/>
          </w:tcPr>
          <w:p w14:paraId="41D94808" w14:textId="0E03C4C9" w:rsidR="0024510B" w:rsidRDefault="009E4ABA">
            <w:pPr>
              <w:spacing w:after="0"/>
            </w:pPr>
            <w:r>
              <w:t>TP-BSM-MV-BV-</w:t>
            </w:r>
            <w:r w:rsidR="00A44433">
              <w:t>01</w:t>
            </w:r>
          </w:p>
        </w:tc>
        <w:tc>
          <w:tcPr>
            <w:tcW w:w="4338" w:type="dxa"/>
            <w:vAlign w:val="bottom"/>
          </w:tcPr>
          <w:p w14:paraId="47AD29F5" w14:textId="77777777" w:rsidR="0024510B" w:rsidRDefault="009E4ABA">
            <w:pPr>
              <w:spacing w:after="0"/>
            </w:pPr>
            <w:r>
              <w:t>Privacy</w:t>
            </w:r>
          </w:p>
        </w:tc>
      </w:tr>
      <w:tr w:rsidR="0024510B" w14:paraId="0ABE6B4E" w14:textId="77777777">
        <w:trPr>
          <w:trHeight w:val="1160"/>
        </w:trPr>
        <w:tc>
          <w:tcPr>
            <w:tcW w:w="2700" w:type="dxa"/>
            <w:shd w:val="clear" w:color="auto" w:fill="FFFFFF"/>
            <w:vAlign w:val="bottom"/>
          </w:tcPr>
          <w:p w14:paraId="0AA96996" w14:textId="77777777" w:rsidR="0024510B" w:rsidRDefault="009E4ABA">
            <w:pPr>
              <w:spacing w:after="0"/>
            </w:pPr>
            <w:r>
              <w:t>6.5.4-V2V-SECPRIV-BSMVERIFY-001</w:t>
            </w:r>
          </w:p>
        </w:tc>
        <w:tc>
          <w:tcPr>
            <w:tcW w:w="2430" w:type="dxa"/>
            <w:vAlign w:val="bottom"/>
          </w:tcPr>
          <w:p w14:paraId="20445E22" w14:textId="4F879462" w:rsidR="0024510B" w:rsidRDefault="009E4ABA">
            <w:pPr>
              <w:spacing w:after="0"/>
            </w:pPr>
            <w:r>
              <w:t>TP-BSM-</w:t>
            </w:r>
            <w:r w:rsidR="007D1EE2">
              <w:t>ST</w:t>
            </w:r>
            <w:r>
              <w:t>-BV-</w:t>
            </w:r>
            <w:r w:rsidR="00867F9A">
              <w:t>15</w:t>
            </w:r>
          </w:p>
        </w:tc>
        <w:tc>
          <w:tcPr>
            <w:tcW w:w="4338" w:type="dxa"/>
            <w:vAlign w:val="bottom"/>
          </w:tcPr>
          <w:p w14:paraId="79DC127E" w14:textId="77777777" w:rsidR="0024510B" w:rsidRDefault="009E4ABA">
            <w:pPr>
              <w:spacing w:after="0"/>
            </w:pPr>
            <w:r>
              <w:t xml:space="preserve">Security, </w:t>
            </w:r>
            <w:r>
              <w:b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A6D19F6" w14:textId="77777777">
        <w:trPr>
          <w:trHeight w:val="280"/>
        </w:trPr>
        <w:tc>
          <w:tcPr>
            <w:tcW w:w="2700" w:type="dxa"/>
            <w:shd w:val="clear" w:color="auto" w:fill="FFFFFF"/>
            <w:vAlign w:val="bottom"/>
          </w:tcPr>
          <w:p w14:paraId="462748CE" w14:textId="77777777" w:rsidR="0024510B" w:rsidRDefault="009E4ABA">
            <w:pPr>
              <w:spacing w:after="0"/>
            </w:pPr>
            <w:r>
              <w:t>6.5.5-V2V-SECPRIV-CERTREV-001</w:t>
            </w:r>
          </w:p>
        </w:tc>
        <w:tc>
          <w:tcPr>
            <w:tcW w:w="2430" w:type="dxa"/>
            <w:vAlign w:val="bottom"/>
          </w:tcPr>
          <w:p w14:paraId="6C20ECE3" w14:textId="79D55E7A" w:rsidR="0024510B" w:rsidRDefault="009E4ABA">
            <w:pPr>
              <w:spacing w:after="0"/>
            </w:pPr>
            <w:r>
              <w:t>TP-BSM-S</w:t>
            </w:r>
            <w:r w:rsidR="007B496F">
              <w:t>T</w:t>
            </w:r>
            <w:r>
              <w:t>-BV-</w:t>
            </w:r>
            <w:r w:rsidR="00A74635">
              <w:t>12</w:t>
            </w:r>
          </w:p>
        </w:tc>
        <w:tc>
          <w:tcPr>
            <w:tcW w:w="4338" w:type="dxa"/>
            <w:vAlign w:val="bottom"/>
          </w:tcPr>
          <w:p w14:paraId="462CA970" w14:textId="77777777" w:rsidR="0024510B" w:rsidRDefault="0024510B">
            <w:pPr>
              <w:spacing w:after="0"/>
            </w:pPr>
          </w:p>
        </w:tc>
      </w:tr>
      <w:tr w:rsidR="0024510B" w14:paraId="6C4DB9D5" w14:textId="77777777">
        <w:trPr>
          <w:trHeight w:val="280"/>
        </w:trPr>
        <w:tc>
          <w:tcPr>
            <w:tcW w:w="2700" w:type="dxa"/>
            <w:shd w:val="clear" w:color="auto" w:fill="FFFFFF"/>
            <w:vAlign w:val="bottom"/>
          </w:tcPr>
          <w:p w14:paraId="0689B7E8" w14:textId="77777777" w:rsidR="0024510B" w:rsidRDefault="009E4ABA">
            <w:pPr>
              <w:spacing w:after="0"/>
            </w:pPr>
            <w:r>
              <w:t>6.6.2-V2V-SECMGMT-CERTLOAD-001</w:t>
            </w:r>
          </w:p>
        </w:tc>
        <w:tc>
          <w:tcPr>
            <w:tcW w:w="2430" w:type="dxa"/>
            <w:vAlign w:val="bottom"/>
          </w:tcPr>
          <w:p w14:paraId="6C60E1F8" w14:textId="495B114F" w:rsidR="0024510B" w:rsidRDefault="009E4ABA">
            <w:pPr>
              <w:spacing w:after="0"/>
            </w:pPr>
            <w:r>
              <w:t>TP-BSM-</w:t>
            </w:r>
            <w:r w:rsidR="007D1EE2">
              <w:t>ST</w:t>
            </w:r>
            <w:r>
              <w:t>-BV-</w:t>
            </w:r>
            <w:r w:rsidR="00867F9A">
              <w:t>16</w:t>
            </w:r>
            <w:r w:rsidR="00504283">
              <w:t>-V</w:t>
            </w:r>
          </w:p>
        </w:tc>
        <w:tc>
          <w:tcPr>
            <w:tcW w:w="4338" w:type="dxa"/>
            <w:vAlign w:val="bottom"/>
          </w:tcPr>
          <w:p w14:paraId="5BC9EB1E" w14:textId="77777777" w:rsidR="0024510B" w:rsidRDefault="009E4ABA">
            <w:pPr>
              <w:spacing w:after="0"/>
            </w:pPr>
            <w:r>
              <w:t>Security</w:t>
            </w:r>
          </w:p>
        </w:tc>
      </w:tr>
      <w:tr w:rsidR="0024510B" w14:paraId="74FB9CFB" w14:textId="77777777">
        <w:trPr>
          <w:trHeight w:val="280"/>
        </w:trPr>
        <w:tc>
          <w:tcPr>
            <w:tcW w:w="2700" w:type="dxa"/>
            <w:shd w:val="clear" w:color="auto" w:fill="FFFFFF"/>
            <w:vAlign w:val="bottom"/>
          </w:tcPr>
          <w:p w14:paraId="7CDF1BB5" w14:textId="77777777" w:rsidR="0024510B" w:rsidRDefault="009E4ABA">
            <w:pPr>
              <w:spacing w:after="0"/>
            </w:pPr>
            <w:r>
              <w:t>6.6.3-V2V-SECMGMT-CERTSTORE-001</w:t>
            </w:r>
          </w:p>
        </w:tc>
        <w:tc>
          <w:tcPr>
            <w:tcW w:w="2430" w:type="dxa"/>
            <w:vAlign w:val="bottom"/>
          </w:tcPr>
          <w:p w14:paraId="1636EE5C" w14:textId="574DC908" w:rsidR="0024510B" w:rsidRDefault="009E4ABA">
            <w:pPr>
              <w:spacing w:after="0"/>
            </w:pPr>
            <w:r>
              <w:t>TP-BSM-</w:t>
            </w:r>
            <w:r w:rsidR="007D1EE2">
              <w:t>ST</w:t>
            </w:r>
            <w:r>
              <w:t>-BV-</w:t>
            </w:r>
            <w:r w:rsidR="00F04AC4">
              <w:t>14</w:t>
            </w:r>
            <w:r w:rsidR="00504283">
              <w:t>-V</w:t>
            </w:r>
          </w:p>
        </w:tc>
        <w:tc>
          <w:tcPr>
            <w:tcW w:w="4338" w:type="dxa"/>
            <w:vAlign w:val="bottom"/>
          </w:tcPr>
          <w:p w14:paraId="5462FFC9" w14:textId="77777777" w:rsidR="0024510B" w:rsidRDefault="009E4ABA">
            <w:pPr>
              <w:spacing w:after="0"/>
            </w:pPr>
            <w:r>
              <w:t>Security</w:t>
            </w:r>
          </w:p>
        </w:tc>
      </w:tr>
      <w:tr w:rsidR="0024510B" w14:paraId="38A9F9AE" w14:textId="77777777">
        <w:trPr>
          <w:trHeight w:val="280"/>
        </w:trPr>
        <w:tc>
          <w:tcPr>
            <w:tcW w:w="2700" w:type="dxa"/>
            <w:shd w:val="clear" w:color="auto" w:fill="FFFFFF"/>
            <w:vAlign w:val="bottom"/>
          </w:tcPr>
          <w:p w14:paraId="73C236A7" w14:textId="77777777" w:rsidR="0024510B" w:rsidRDefault="009E4ABA">
            <w:pPr>
              <w:spacing w:after="0"/>
            </w:pPr>
            <w:r>
              <w:t>6.6.3-V2V-SECMGMT-CERTSTORE-002</w:t>
            </w:r>
          </w:p>
        </w:tc>
        <w:tc>
          <w:tcPr>
            <w:tcW w:w="2430" w:type="dxa"/>
            <w:vAlign w:val="bottom"/>
          </w:tcPr>
          <w:p w14:paraId="7CB78D0A" w14:textId="4E58B3B0" w:rsidR="0024510B" w:rsidRDefault="009E4ABA">
            <w:pPr>
              <w:spacing w:after="0"/>
            </w:pPr>
            <w:r>
              <w:t>TP-BSM-</w:t>
            </w:r>
            <w:r w:rsidR="007D1EE2">
              <w:t>ST</w:t>
            </w:r>
            <w:r>
              <w:t>-BV-</w:t>
            </w:r>
            <w:r w:rsidR="00F04AC4">
              <w:t>14</w:t>
            </w:r>
            <w:r w:rsidR="00504283">
              <w:t>-V</w:t>
            </w:r>
          </w:p>
        </w:tc>
        <w:tc>
          <w:tcPr>
            <w:tcW w:w="4338" w:type="dxa"/>
            <w:vAlign w:val="bottom"/>
          </w:tcPr>
          <w:p w14:paraId="28AAB9E3" w14:textId="77777777" w:rsidR="0024510B" w:rsidRDefault="009E4ABA">
            <w:pPr>
              <w:spacing w:after="0"/>
            </w:pPr>
            <w:r>
              <w:t>Security</w:t>
            </w:r>
          </w:p>
        </w:tc>
      </w:tr>
      <w:tr w:rsidR="0024510B" w14:paraId="56D59B20" w14:textId="77777777">
        <w:trPr>
          <w:trHeight w:val="280"/>
        </w:trPr>
        <w:tc>
          <w:tcPr>
            <w:tcW w:w="2700" w:type="dxa"/>
            <w:shd w:val="clear" w:color="auto" w:fill="FFFFFF"/>
            <w:vAlign w:val="bottom"/>
          </w:tcPr>
          <w:p w14:paraId="6BDC553C" w14:textId="77777777" w:rsidR="0024510B" w:rsidRDefault="009E4ABA">
            <w:pPr>
              <w:spacing w:after="0"/>
            </w:pPr>
            <w:r>
              <w:t>6.6.3-V2V-SECMGMT-CERTSTORE-003</w:t>
            </w:r>
          </w:p>
        </w:tc>
        <w:tc>
          <w:tcPr>
            <w:tcW w:w="2430" w:type="dxa"/>
            <w:vAlign w:val="bottom"/>
          </w:tcPr>
          <w:p w14:paraId="7EBED481" w14:textId="2EA70298" w:rsidR="0024510B" w:rsidRDefault="009E4ABA">
            <w:pPr>
              <w:spacing w:after="0"/>
            </w:pPr>
            <w:r>
              <w:t>TP-BSM-</w:t>
            </w:r>
            <w:r w:rsidR="007D1EE2">
              <w:t>ST</w:t>
            </w:r>
            <w:r>
              <w:t>-BV-</w:t>
            </w:r>
            <w:r w:rsidR="00F04AC4">
              <w:t>14</w:t>
            </w:r>
            <w:r w:rsidR="00504283">
              <w:t>-V</w:t>
            </w:r>
          </w:p>
        </w:tc>
        <w:tc>
          <w:tcPr>
            <w:tcW w:w="4338" w:type="dxa"/>
            <w:vAlign w:val="bottom"/>
          </w:tcPr>
          <w:p w14:paraId="79EB66D9" w14:textId="77777777" w:rsidR="0024510B" w:rsidRDefault="009E4ABA">
            <w:pPr>
              <w:spacing w:after="0"/>
            </w:pPr>
            <w:r>
              <w:t>Security</w:t>
            </w:r>
          </w:p>
        </w:tc>
      </w:tr>
      <w:tr w:rsidR="0024510B" w14:paraId="7FA12419" w14:textId="77777777">
        <w:trPr>
          <w:trHeight w:val="280"/>
        </w:trPr>
        <w:tc>
          <w:tcPr>
            <w:tcW w:w="2700" w:type="dxa"/>
            <w:shd w:val="clear" w:color="auto" w:fill="FFFFFF"/>
            <w:vAlign w:val="bottom"/>
          </w:tcPr>
          <w:p w14:paraId="5BAD040C" w14:textId="77777777" w:rsidR="0024510B" w:rsidRDefault="009E4ABA">
            <w:pPr>
              <w:spacing w:after="0"/>
            </w:pPr>
            <w:r>
              <w:t>6.6.3-V2V-SECMGMT-CERTSTORE-004</w:t>
            </w:r>
          </w:p>
        </w:tc>
        <w:tc>
          <w:tcPr>
            <w:tcW w:w="2430" w:type="dxa"/>
            <w:vAlign w:val="bottom"/>
          </w:tcPr>
          <w:p w14:paraId="17813001" w14:textId="5049A30F" w:rsidR="0024510B" w:rsidRDefault="009E4ABA">
            <w:pPr>
              <w:spacing w:after="0"/>
            </w:pPr>
            <w:r>
              <w:t>TP-BSM-</w:t>
            </w:r>
            <w:r w:rsidR="007D1EE2">
              <w:t>ST</w:t>
            </w:r>
            <w:r>
              <w:t>-BV-</w:t>
            </w:r>
            <w:r w:rsidR="00F04AC4">
              <w:t>14</w:t>
            </w:r>
            <w:r w:rsidR="00504283">
              <w:t>-V</w:t>
            </w:r>
          </w:p>
        </w:tc>
        <w:tc>
          <w:tcPr>
            <w:tcW w:w="4338" w:type="dxa"/>
            <w:vAlign w:val="bottom"/>
          </w:tcPr>
          <w:p w14:paraId="521B6291" w14:textId="77777777" w:rsidR="0024510B" w:rsidRDefault="009E4ABA">
            <w:pPr>
              <w:spacing w:after="0"/>
            </w:pPr>
            <w:r>
              <w:t>Security</w:t>
            </w:r>
          </w:p>
        </w:tc>
      </w:tr>
      <w:tr w:rsidR="0024510B" w14:paraId="7413DE36" w14:textId="77777777">
        <w:trPr>
          <w:trHeight w:val="280"/>
        </w:trPr>
        <w:tc>
          <w:tcPr>
            <w:tcW w:w="2700" w:type="dxa"/>
            <w:shd w:val="clear" w:color="auto" w:fill="FFFFFF"/>
            <w:vAlign w:val="bottom"/>
          </w:tcPr>
          <w:p w14:paraId="63F2C199" w14:textId="77777777" w:rsidR="0024510B" w:rsidRDefault="009E4ABA">
            <w:pPr>
              <w:spacing w:after="0"/>
            </w:pPr>
            <w:r>
              <w:t>6.6.4-V2V-SECMGMT-CRLLOAD-001</w:t>
            </w:r>
          </w:p>
        </w:tc>
        <w:tc>
          <w:tcPr>
            <w:tcW w:w="2430" w:type="dxa"/>
            <w:vAlign w:val="bottom"/>
          </w:tcPr>
          <w:p w14:paraId="72FA07C9" w14:textId="0C8A3E7E" w:rsidR="0024510B" w:rsidRDefault="009E4ABA">
            <w:pPr>
              <w:spacing w:after="0"/>
            </w:pPr>
            <w:r>
              <w:t>TP-BSM-</w:t>
            </w:r>
            <w:r w:rsidR="007D1EE2">
              <w:t>ST</w:t>
            </w:r>
            <w:r>
              <w:t>-BV-</w:t>
            </w:r>
            <w:r w:rsidR="00F04AC4">
              <w:t>14</w:t>
            </w:r>
            <w:r w:rsidR="00504283">
              <w:t>-V</w:t>
            </w:r>
          </w:p>
        </w:tc>
        <w:tc>
          <w:tcPr>
            <w:tcW w:w="4338" w:type="dxa"/>
            <w:vAlign w:val="bottom"/>
          </w:tcPr>
          <w:p w14:paraId="7D0997DC" w14:textId="77777777" w:rsidR="0024510B" w:rsidRDefault="0024510B">
            <w:pPr>
              <w:spacing w:after="0"/>
            </w:pPr>
          </w:p>
        </w:tc>
      </w:tr>
      <w:tr w:rsidR="0024510B" w14:paraId="1904C888" w14:textId="77777777">
        <w:trPr>
          <w:trHeight w:val="280"/>
        </w:trPr>
        <w:tc>
          <w:tcPr>
            <w:tcW w:w="2700" w:type="dxa"/>
            <w:shd w:val="clear" w:color="auto" w:fill="FFFFFF"/>
            <w:vAlign w:val="bottom"/>
          </w:tcPr>
          <w:p w14:paraId="3940B13B" w14:textId="77777777" w:rsidR="0024510B" w:rsidRDefault="009E4ABA">
            <w:pPr>
              <w:spacing w:after="0"/>
            </w:pPr>
            <w:r>
              <w:t>6.6.4-V2V-SECMGMT-CRLLOAD-002</w:t>
            </w:r>
          </w:p>
        </w:tc>
        <w:tc>
          <w:tcPr>
            <w:tcW w:w="2430" w:type="dxa"/>
            <w:vAlign w:val="bottom"/>
          </w:tcPr>
          <w:p w14:paraId="01DC08C4" w14:textId="5B6373C1" w:rsidR="0024510B" w:rsidRDefault="009E4ABA">
            <w:pPr>
              <w:spacing w:after="0"/>
            </w:pPr>
            <w:r>
              <w:t>TP-BSM-</w:t>
            </w:r>
            <w:r w:rsidR="007D1EE2">
              <w:t>ST</w:t>
            </w:r>
            <w:r>
              <w:t>-BV-</w:t>
            </w:r>
            <w:r w:rsidR="00F04AC4">
              <w:t>14</w:t>
            </w:r>
            <w:r w:rsidR="00504283">
              <w:t>-V</w:t>
            </w:r>
          </w:p>
        </w:tc>
        <w:tc>
          <w:tcPr>
            <w:tcW w:w="4338" w:type="dxa"/>
            <w:vAlign w:val="bottom"/>
          </w:tcPr>
          <w:p w14:paraId="714902FE" w14:textId="77777777" w:rsidR="0024510B" w:rsidRDefault="0024510B">
            <w:pPr>
              <w:spacing w:after="0"/>
            </w:pPr>
          </w:p>
        </w:tc>
      </w:tr>
      <w:tr w:rsidR="0024510B" w14:paraId="3F2300F5" w14:textId="77777777">
        <w:trPr>
          <w:trHeight w:val="280"/>
        </w:trPr>
        <w:tc>
          <w:tcPr>
            <w:tcW w:w="2700" w:type="dxa"/>
            <w:shd w:val="clear" w:color="auto" w:fill="FFFFFF"/>
            <w:vAlign w:val="bottom"/>
          </w:tcPr>
          <w:p w14:paraId="678DD65B" w14:textId="77777777" w:rsidR="0024510B" w:rsidRDefault="009E4ABA">
            <w:pPr>
              <w:spacing w:after="0"/>
            </w:pPr>
            <w:r>
              <w:t>6.6.5-V2V-SECMGMT-SECHW-001</w:t>
            </w:r>
          </w:p>
        </w:tc>
        <w:tc>
          <w:tcPr>
            <w:tcW w:w="2430" w:type="dxa"/>
            <w:vAlign w:val="bottom"/>
          </w:tcPr>
          <w:p w14:paraId="47654FCD" w14:textId="4C61F419" w:rsidR="0024510B" w:rsidRDefault="009E4ABA">
            <w:pPr>
              <w:spacing w:after="0"/>
            </w:pPr>
            <w:r>
              <w:t>TP-BSM-</w:t>
            </w:r>
            <w:r w:rsidR="00110E8F">
              <w:t>ST</w:t>
            </w:r>
            <w:r>
              <w:t>-BV-</w:t>
            </w:r>
            <w:r w:rsidR="00A44433">
              <w:t>23</w:t>
            </w:r>
            <w:r w:rsidR="00056B4D">
              <w:t>-V</w:t>
            </w:r>
          </w:p>
        </w:tc>
        <w:tc>
          <w:tcPr>
            <w:tcW w:w="4338" w:type="dxa"/>
            <w:vAlign w:val="bottom"/>
          </w:tcPr>
          <w:p w14:paraId="14B35726" w14:textId="77777777" w:rsidR="0024510B" w:rsidRDefault="009E4ABA">
            <w:pPr>
              <w:spacing w:after="0"/>
            </w:pPr>
            <w:r>
              <w:t>Security</w:t>
            </w:r>
          </w:p>
        </w:tc>
      </w:tr>
      <w:tr w:rsidR="0024510B" w14:paraId="69AC13CC" w14:textId="77777777">
        <w:trPr>
          <w:trHeight w:val="280"/>
        </w:trPr>
        <w:tc>
          <w:tcPr>
            <w:tcW w:w="2700" w:type="dxa"/>
            <w:shd w:val="clear" w:color="auto" w:fill="FFFFFF"/>
            <w:vAlign w:val="bottom"/>
          </w:tcPr>
          <w:p w14:paraId="3CE87AAA" w14:textId="77777777" w:rsidR="0024510B" w:rsidRDefault="009E4ABA">
            <w:pPr>
              <w:spacing w:after="0"/>
            </w:pPr>
            <w:r>
              <w:t>6.6.5-V2V-SECMGMT-SECHW-002</w:t>
            </w:r>
          </w:p>
        </w:tc>
        <w:tc>
          <w:tcPr>
            <w:tcW w:w="2430" w:type="dxa"/>
            <w:vAlign w:val="bottom"/>
          </w:tcPr>
          <w:p w14:paraId="3DB6A66C" w14:textId="6B05AE59" w:rsidR="0024510B" w:rsidRDefault="009E4ABA">
            <w:pPr>
              <w:spacing w:after="0"/>
            </w:pPr>
            <w:r>
              <w:t>TP-BSM-</w:t>
            </w:r>
            <w:r w:rsidR="00110E8F">
              <w:t>ST</w:t>
            </w:r>
            <w:r>
              <w:t>-BV-</w:t>
            </w:r>
            <w:r w:rsidR="00A44433">
              <w:t>23</w:t>
            </w:r>
            <w:r w:rsidR="00056B4D">
              <w:t>-V</w:t>
            </w:r>
          </w:p>
        </w:tc>
        <w:tc>
          <w:tcPr>
            <w:tcW w:w="4338" w:type="dxa"/>
            <w:vAlign w:val="bottom"/>
          </w:tcPr>
          <w:p w14:paraId="231B4ED5" w14:textId="77777777" w:rsidR="0024510B" w:rsidRDefault="009E4ABA">
            <w:pPr>
              <w:spacing w:after="0"/>
            </w:pPr>
            <w:r>
              <w:t>Security</w:t>
            </w:r>
          </w:p>
        </w:tc>
      </w:tr>
    </w:tbl>
    <w:p w14:paraId="098071D3" w14:textId="77777777" w:rsidR="0024510B" w:rsidRDefault="0024510B"/>
    <w:p w14:paraId="1F9B50AB" w14:textId="77777777" w:rsidR="0024510B" w:rsidRDefault="009E4ABA" w:rsidP="00313B9A">
      <w:pPr>
        <w:pStyle w:val="Heading2"/>
        <w:numPr>
          <w:ilvl w:val="1"/>
          <w:numId w:val="6"/>
        </w:numPr>
      </w:pPr>
      <w:bookmarkStart w:id="99" w:name="h.nmf14n" w:colFirst="0" w:colLast="0"/>
      <w:bookmarkStart w:id="100" w:name="_Requirements_traceability_Matrix_1"/>
      <w:bookmarkStart w:id="101" w:name="_Toc481152950"/>
      <w:bookmarkEnd w:id="99"/>
      <w:bookmarkEnd w:id="100"/>
      <w:r>
        <w:lastRenderedPageBreak/>
        <w:t>Requirements traceability Matrix (Scenario to Test Procedure)</w:t>
      </w:r>
      <w:bookmarkEnd w:id="101"/>
    </w:p>
    <w:tbl>
      <w:tblPr>
        <w:tblStyle w:val="afff"/>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6"/>
        <w:gridCol w:w="2183"/>
        <w:gridCol w:w="4159"/>
      </w:tblGrid>
      <w:tr w:rsidR="0024510B" w14:paraId="7ED0E16B" w14:textId="77777777">
        <w:trPr>
          <w:trHeight w:val="280"/>
        </w:trPr>
        <w:tc>
          <w:tcPr>
            <w:tcW w:w="3126" w:type="dxa"/>
          </w:tcPr>
          <w:p w14:paraId="24727F9F" w14:textId="77777777" w:rsidR="0024510B" w:rsidRDefault="009E4ABA">
            <w:r>
              <w:rPr>
                <w:b/>
              </w:rPr>
              <w:t>Scenario</w:t>
            </w:r>
          </w:p>
        </w:tc>
        <w:tc>
          <w:tcPr>
            <w:tcW w:w="2183" w:type="dxa"/>
          </w:tcPr>
          <w:p w14:paraId="5796C5E3" w14:textId="77777777" w:rsidR="0024510B" w:rsidRDefault="009E4ABA">
            <w:r>
              <w:rPr>
                <w:b/>
              </w:rPr>
              <w:t>Test Procedure</w:t>
            </w:r>
          </w:p>
        </w:tc>
        <w:tc>
          <w:tcPr>
            <w:tcW w:w="4159" w:type="dxa"/>
          </w:tcPr>
          <w:p w14:paraId="4E32681C" w14:textId="77777777" w:rsidR="0024510B" w:rsidRDefault="009E4ABA">
            <w:r>
              <w:rPr>
                <w:b/>
              </w:rPr>
              <w:t>Requirement</w:t>
            </w:r>
          </w:p>
        </w:tc>
      </w:tr>
      <w:tr w:rsidR="0024510B" w14:paraId="08BB9B17" w14:textId="77777777">
        <w:trPr>
          <w:trHeight w:val="280"/>
        </w:trPr>
        <w:tc>
          <w:tcPr>
            <w:tcW w:w="3126" w:type="dxa"/>
          </w:tcPr>
          <w:p w14:paraId="2E64D19D" w14:textId="77777777" w:rsidR="0024510B" w:rsidRDefault="009E4ABA">
            <w:r>
              <w:t>Startup</w:t>
            </w:r>
          </w:p>
        </w:tc>
        <w:tc>
          <w:tcPr>
            <w:tcW w:w="2183" w:type="dxa"/>
          </w:tcPr>
          <w:p w14:paraId="6CCA44BB" w14:textId="46151BC2" w:rsidR="0024510B" w:rsidRDefault="009E4ABA">
            <w:r>
              <w:t>TP-BSM-S</w:t>
            </w:r>
            <w:r w:rsidR="007B496F">
              <w:t>T</w:t>
            </w:r>
            <w:r>
              <w:t>-BV-</w:t>
            </w:r>
            <w:r w:rsidR="00867F9A">
              <w:t>18</w:t>
            </w:r>
          </w:p>
        </w:tc>
        <w:tc>
          <w:tcPr>
            <w:tcW w:w="4159" w:type="dxa"/>
          </w:tcPr>
          <w:p w14:paraId="26BBABD4" w14:textId="77777777" w:rsidR="0024510B" w:rsidRDefault="009E4ABA">
            <w:r>
              <w:t>6.3.7-V2V-BSMTX-DATAPERSIST-002</w:t>
            </w:r>
          </w:p>
        </w:tc>
      </w:tr>
      <w:tr w:rsidR="0024510B" w14:paraId="78571046" w14:textId="77777777">
        <w:trPr>
          <w:trHeight w:val="280"/>
        </w:trPr>
        <w:tc>
          <w:tcPr>
            <w:tcW w:w="3126" w:type="dxa"/>
          </w:tcPr>
          <w:p w14:paraId="2039883D" w14:textId="77777777" w:rsidR="0024510B" w:rsidRDefault="0024510B"/>
        </w:tc>
        <w:tc>
          <w:tcPr>
            <w:tcW w:w="2183" w:type="dxa"/>
          </w:tcPr>
          <w:p w14:paraId="5A2C5F8E" w14:textId="1A4DD747" w:rsidR="0024510B" w:rsidRDefault="009E4ABA">
            <w:r>
              <w:t>TP-BSM-S</w:t>
            </w:r>
            <w:r w:rsidR="007B496F">
              <w:t>T</w:t>
            </w:r>
            <w:r>
              <w:t>-BV-</w:t>
            </w:r>
            <w:r w:rsidR="00867F9A">
              <w:t>18</w:t>
            </w:r>
          </w:p>
        </w:tc>
        <w:tc>
          <w:tcPr>
            <w:tcW w:w="4159" w:type="dxa"/>
          </w:tcPr>
          <w:p w14:paraId="735AAACB" w14:textId="77777777" w:rsidR="0024510B" w:rsidRDefault="009E4ABA">
            <w:r>
              <w:t>6.3.7-V2V-BSMTX-DATAPERSIST-004</w:t>
            </w:r>
          </w:p>
        </w:tc>
      </w:tr>
      <w:tr w:rsidR="0024510B" w14:paraId="23A32B0F" w14:textId="77777777">
        <w:trPr>
          <w:trHeight w:val="280"/>
        </w:trPr>
        <w:tc>
          <w:tcPr>
            <w:tcW w:w="3126" w:type="dxa"/>
          </w:tcPr>
          <w:p w14:paraId="3F18483D" w14:textId="77777777" w:rsidR="0024510B" w:rsidRDefault="0024510B"/>
        </w:tc>
        <w:tc>
          <w:tcPr>
            <w:tcW w:w="2183" w:type="dxa"/>
          </w:tcPr>
          <w:p w14:paraId="21981AE9" w14:textId="02096326" w:rsidR="0024510B" w:rsidRDefault="00411A6A">
            <w:r>
              <w:t>TP-BSM-S</w:t>
            </w:r>
            <w:r w:rsidR="007B496F">
              <w:t>T</w:t>
            </w:r>
            <w:r>
              <w:t>-BV-</w:t>
            </w:r>
            <w:r w:rsidR="002A36B5">
              <w:t>07</w:t>
            </w:r>
          </w:p>
        </w:tc>
        <w:tc>
          <w:tcPr>
            <w:tcW w:w="4159" w:type="dxa"/>
          </w:tcPr>
          <w:p w14:paraId="634D32CF" w14:textId="77777777" w:rsidR="0024510B" w:rsidRDefault="009E4ABA">
            <w:r>
              <w:t>6.5.1-V2V-SECPRIV-IDRAND-001</w:t>
            </w:r>
          </w:p>
        </w:tc>
      </w:tr>
      <w:tr w:rsidR="0024510B" w14:paraId="288FA763" w14:textId="77777777">
        <w:trPr>
          <w:trHeight w:val="280"/>
        </w:trPr>
        <w:tc>
          <w:tcPr>
            <w:tcW w:w="3126" w:type="dxa"/>
          </w:tcPr>
          <w:p w14:paraId="45B79B97" w14:textId="77777777" w:rsidR="0024510B" w:rsidRDefault="009E4ABA">
            <w:r>
              <w:t>Shutdown</w:t>
            </w:r>
          </w:p>
        </w:tc>
        <w:tc>
          <w:tcPr>
            <w:tcW w:w="2183" w:type="dxa"/>
          </w:tcPr>
          <w:p w14:paraId="2FD8D216" w14:textId="10582937" w:rsidR="0024510B" w:rsidRDefault="009E4ABA">
            <w:r>
              <w:t>TP-BSM-S</w:t>
            </w:r>
            <w:r w:rsidR="007B496F">
              <w:t>T</w:t>
            </w:r>
            <w:r>
              <w:t>-BV-</w:t>
            </w:r>
            <w:r w:rsidR="00867F9A">
              <w:t>18</w:t>
            </w:r>
          </w:p>
        </w:tc>
        <w:tc>
          <w:tcPr>
            <w:tcW w:w="4159" w:type="dxa"/>
          </w:tcPr>
          <w:p w14:paraId="2C0074DA" w14:textId="77777777" w:rsidR="0024510B" w:rsidRDefault="009E4ABA">
            <w:r>
              <w:t>6.3.7-V2V-BSMTX-DATAPERSIST-001</w:t>
            </w:r>
          </w:p>
        </w:tc>
      </w:tr>
      <w:tr w:rsidR="0024510B" w14:paraId="766D6BED" w14:textId="77777777">
        <w:trPr>
          <w:trHeight w:val="280"/>
        </w:trPr>
        <w:tc>
          <w:tcPr>
            <w:tcW w:w="3126" w:type="dxa"/>
          </w:tcPr>
          <w:p w14:paraId="2A1552CA" w14:textId="77777777" w:rsidR="0024510B" w:rsidRDefault="0024510B"/>
        </w:tc>
        <w:tc>
          <w:tcPr>
            <w:tcW w:w="2183" w:type="dxa"/>
          </w:tcPr>
          <w:p w14:paraId="0F15D059" w14:textId="5C003741" w:rsidR="0024510B" w:rsidRDefault="009E4ABA">
            <w:r>
              <w:t>TP-BSM-S</w:t>
            </w:r>
            <w:r w:rsidR="007B496F">
              <w:t>T</w:t>
            </w:r>
            <w:r>
              <w:t>-BV-</w:t>
            </w:r>
            <w:r w:rsidR="00867F9A">
              <w:t>18</w:t>
            </w:r>
          </w:p>
        </w:tc>
        <w:tc>
          <w:tcPr>
            <w:tcW w:w="4159" w:type="dxa"/>
          </w:tcPr>
          <w:p w14:paraId="52E6AC50" w14:textId="77777777" w:rsidR="0024510B" w:rsidRDefault="009E4ABA">
            <w:r>
              <w:t>6.3.7-V2V-BSMTX-DATAPERSIST-003</w:t>
            </w:r>
          </w:p>
        </w:tc>
      </w:tr>
      <w:tr w:rsidR="0024510B" w14:paraId="6A28EB88" w14:textId="77777777">
        <w:trPr>
          <w:trHeight w:val="280"/>
        </w:trPr>
        <w:tc>
          <w:tcPr>
            <w:tcW w:w="3126" w:type="dxa"/>
          </w:tcPr>
          <w:p w14:paraId="5ED24E65" w14:textId="77777777" w:rsidR="0024510B" w:rsidRDefault="009E4ABA">
            <w:r>
              <w:t>Security</w:t>
            </w:r>
          </w:p>
        </w:tc>
        <w:tc>
          <w:tcPr>
            <w:tcW w:w="2183" w:type="dxa"/>
          </w:tcPr>
          <w:p w14:paraId="451656BA" w14:textId="18C1FF4B" w:rsidR="0024510B" w:rsidRDefault="009E4ABA">
            <w:r>
              <w:t>TP-BSM-S</w:t>
            </w:r>
            <w:r w:rsidR="007B496F">
              <w:t>T</w:t>
            </w:r>
            <w:r>
              <w:t>-BV-</w:t>
            </w:r>
            <w:r w:rsidR="002A36B5">
              <w:t>08</w:t>
            </w:r>
          </w:p>
        </w:tc>
        <w:tc>
          <w:tcPr>
            <w:tcW w:w="4159" w:type="dxa"/>
          </w:tcPr>
          <w:p w14:paraId="0509F5D7" w14:textId="77777777" w:rsidR="0024510B" w:rsidRDefault="009E4ABA">
            <w:r>
              <w:t>6.5.2-V2V-SECPRIV-BSMSIGN-001</w:t>
            </w:r>
          </w:p>
        </w:tc>
      </w:tr>
      <w:tr w:rsidR="0024510B" w14:paraId="3B41A02D" w14:textId="77777777">
        <w:trPr>
          <w:trHeight w:val="280"/>
        </w:trPr>
        <w:tc>
          <w:tcPr>
            <w:tcW w:w="3126" w:type="dxa"/>
          </w:tcPr>
          <w:p w14:paraId="3EE0A39D" w14:textId="77777777" w:rsidR="0024510B" w:rsidRDefault="0024510B"/>
        </w:tc>
        <w:tc>
          <w:tcPr>
            <w:tcW w:w="2183" w:type="dxa"/>
          </w:tcPr>
          <w:p w14:paraId="4AF18464" w14:textId="78BC637C" w:rsidR="0024510B" w:rsidRDefault="009E4ABA">
            <w:r>
              <w:t>TP-BSM-S</w:t>
            </w:r>
            <w:r w:rsidR="007B496F">
              <w:t>T</w:t>
            </w:r>
            <w:r>
              <w:t>-BV-</w:t>
            </w:r>
            <w:r w:rsidR="002A36B5">
              <w:t>08</w:t>
            </w:r>
          </w:p>
        </w:tc>
        <w:tc>
          <w:tcPr>
            <w:tcW w:w="4159" w:type="dxa"/>
          </w:tcPr>
          <w:p w14:paraId="2E70DFAC" w14:textId="77777777" w:rsidR="0024510B" w:rsidRDefault="009E4ABA">
            <w:r>
              <w:t>6.5.2-V2V-SECPRIV-BSMSIGN-002</w:t>
            </w:r>
          </w:p>
        </w:tc>
      </w:tr>
      <w:tr w:rsidR="0024510B" w14:paraId="2F1DB4F7" w14:textId="77777777">
        <w:trPr>
          <w:trHeight w:val="280"/>
        </w:trPr>
        <w:tc>
          <w:tcPr>
            <w:tcW w:w="3126" w:type="dxa"/>
          </w:tcPr>
          <w:p w14:paraId="5FAABE41" w14:textId="77777777" w:rsidR="0024510B" w:rsidRDefault="0024510B"/>
        </w:tc>
        <w:tc>
          <w:tcPr>
            <w:tcW w:w="2183" w:type="dxa"/>
          </w:tcPr>
          <w:p w14:paraId="3451B0A3" w14:textId="484E7F5B" w:rsidR="0024510B" w:rsidRDefault="009E4ABA">
            <w:r>
              <w:t>TP-BSM-S</w:t>
            </w:r>
            <w:r w:rsidR="007B496F">
              <w:t>T</w:t>
            </w:r>
            <w:r>
              <w:t>-BV-</w:t>
            </w:r>
            <w:r w:rsidR="002A36B5">
              <w:t>09</w:t>
            </w:r>
          </w:p>
        </w:tc>
        <w:tc>
          <w:tcPr>
            <w:tcW w:w="4159" w:type="dxa"/>
          </w:tcPr>
          <w:p w14:paraId="3CF21BB5" w14:textId="77777777" w:rsidR="0024510B" w:rsidRDefault="009E4ABA">
            <w:r>
              <w:t>6.5.2-V2V-SECPRIV-BSMSIGN-003</w:t>
            </w:r>
          </w:p>
        </w:tc>
      </w:tr>
      <w:tr w:rsidR="0024510B" w14:paraId="69BDD01D" w14:textId="77777777">
        <w:trPr>
          <w:trHeight w:val="280"/>
        </w:trPr>
        <w:tc>
          <w:tcPr>
            <w:tcW w:w="3126" w:type="dxa"/>
          </w:tcPr>
          <w:p w14:paraId="21B422C7" w14:textId="77777777" w:rsidR="0024510B" w:rsidRDefault="0024510B"/>
        </w:tc>
        <w:tc>
          <w:tcPr>
            <w:tcW w:w="2183" w:type="dxa"/>
          </w:tcPr>
          <w:p w14:paraId="16A6E4DE" w14:textId="065D205F" w:rsidR="0024510B" w:rsidRDefault="009E4ABA">
            <w:r>
              <w:t>TP-BSM-S</w:t>
            </w:r>
            <w:r w:rsidR="007B496F">
              <w:t>T</w:t>
            </w:r>
            <w:r>
              <w:t>-BV-</w:t>
            </w:r>
            <w:r w:rsidR="00A74635">
              <w:t>11</w:t>
            </w:r>
          </w:p>
        </w:tc>
        <w:tc>
          <w:tcPr>
            <w:tcW w:w="4159" w:type="dxa"/>
          </w:tcPr>
          <w:p w14:paraId="1BA6D172" w14:textId="77777777" w:rsidR="0024510B" w:rsidRDefault="009E4ABA">
            <w:r>
              <w:t>6.5.2-V2V-SECPRIV-BSMSIGN-005</w:t>
            </w:r>
          </w:p>
        </w:tc>
      </w:tr>
      <w:tr w:rsidR="0024510B" w14:paraId="66CAFCFC" w14:textId="77777777">
        <w:trPr>
          <w:trHeight w:val="280"/>
        </w:trPr>
        <w:tc>
          <w:tcPr>
            <w:tcW w:w="3126" w:type="dxa"/>
          </w:tcPr>
          <w:p w14:paraId="31E5D03D" w14:textId="77777777" w:rsidR="0024510B" w:rsidRDefault="0024510B"/>
        </w:tc>
        <w:tc>
          <w:tcPr>
            <w:tcW w:w="2183" w:type="dxa"/>
          </w:tcPr>
          <w:p w14:paraId="5872769F" w14:textId="7A76521E" w:rsidR="0024510B" w:rsidRDefault="009E4ABA">
            <w:r>
              <w:t>TP-BSM-S</w:t>
            </w:r>
            <w:r w:rsidR="007B496F">
              <w:t>T</w:t>
            </w:r>
            <w:r>
              <w:t>-BV-</w:t>
            </w:r>
            <w:r w:rsidR="00A74635">
              <w:t>11</w:t>
            </w:r>
          </w:p>
        </w:tc>
        <w:tc>
          <w:tcPr>
            <w:tcW w:w="4159" w:type="dxa"/>
          </w:tcPr>
          <w:p w14:paraId="3A3D9006" w14:textId="77777777" w:rsidR="0024510B" w:rsidRDefault="009E4ABA">
            <w:r>
              <w:t>6.5.2-V2V-SECPRIV-BSMSIGN-006</w:t>
            </w:r>
          </w:p>
        </w:tc>
      </w:tr>
      <w:tr w:rsidR="0024510B" w14:paraId="2718B60F" w14:textId="77777777">
        <w:trPr>
          <w:trHeight w:val="280"/>
        </w:trPr>
        <w:tc>
          <w:tcPr>
            <w:tcW w:w="3126" w:type="dxa"/>
          </w:tcPr>
          <w:p w14:paraId="14584257" w14:textId="77777777" w:rsidR="0024510B" w:rsidRDefault="0024510B"/>
        </w:tc>
        <w:tc>
          <w:tcPr>
            <w:tcW w:w="2183" w:type="dxa"/>
          </w:tcPr>
          <w:p w14:paraId="18F5C193" w14:textId="60D7FD16" w:rsidR="0024510B" w:rsidRDefault="009E4ABA">
            <w:r>
              <w:t>TP-BSM-S</w:t>
            </w:r>
            <w:r w:rsidR="007B496F">
              <w:t>T</w:t>
            </w:r>
            <w:r>
              <w:t>-BV-</w:t>
            </w:r>
            <w:r w:rsidR="00A74635">
              <w:t>13</w:t>
            </w:r>
          </w:p>
        </w:tc>
        <w:tc>
          <w:tcPr>
            <w:tcW w:w="4159" w:type="dxa"/>
          </w:tcPr>
          <w:p w14:paraId="270FE032" w14:textId="77777777" w:rsidR="0024510B" w:rsidRDefault="009E4ABA">
            <w:r>
              <w:t>6.5.2-V2V-SECPRIV-BSMSIGN-007</w:t>
            </w:r>
          </w:p>
        </w:tc>
      </w:tr>
      <w:tr w:rsidR="0024510B" w14:paraId="69D7EECA" w14:textId="77777777">
        <w:trPr>
          <w:trHeight w:val="280"/>
        </w:trPr>
        <w:tc>
          <w:tcPr>
            <w:tcW w:w="3126" w:type="dxa"/>
          </w:tcPr>
          <w:p w14:paraId="7A0D1365" w14:textId="77777777" w:rsidR="0024510B" w:rsidRDefault="0024510B"/>
        </w:tc>
        <w:tc>
          <w:tcPr>
            <w:tcW w:w="2183" w:type="dxa"/>
          </w:tcPr>
          <w:p w14:paraId="62AE0180" w14:textId="735C1196" w:rsidR="0024510B" w:rsidRDefault="009E4ABA">
            <w:r>
              <w:t>TP-BSM-S</w:t>
            </w:r>
            <w:r w:rsidR="007B496F">
              <w:t>T</w:t>
            </w:r>
            <w:r>
              <w:t>-BV-</w:t>
            </w:r>
            <w:r w:rsidR="002A36B5">
              <w:t>05</w:t>
            </w:r>
          </w:p>
        </w:tc>
        <w:tc>
          <w:tcPr>
            <w:tcW w:w="4159" w:type="dxa"/>
          </w:tcPr>
          <w:p w14:paraId="487C766C" w14:textId="77777777" w:rsidR="0024510B" w:rsidRDefault="009E4ABA">
            <w:r>
              <w:t>6.5.2-V2V-SECPRIV-BSMSIGN-008</w:t>
            </w:r>
          </w:p>
        </w:tc>
      </w:tr>
      <w:tr w:rsidR="0024510B" w14:paraId="4627414A" w14:textId="77777777">
        <w:trPr>
          <w:trHeight w:val="280"/>
        </w:trPr>
        <w:tc>
          <w:tcPr>
            <w:tcW w:w="3126" w:type="dxa"/>
          </w:tcPr>
          <w:p w14:paraId="1BF0A842" w14:textId="77777777" w:rsidR="0024510B" w:rsidRDefault="0024510B"/>
        </w:tc>
        <w:tc>
          <w:tcPr>
            <w:tcW w:w="2183" w:type="dxa"/>
          </w:tcPr>
          <w:p w14:paraId="7A739C87" w14:textId="70A6E05D" w:rsidR="0024510B" w:rsidRDefault="009E4ABA">
            <w:r>
              <w:t>TP-BSM-</w:t>
            </w:r>
            <w:r w:rsidR="007D1EE2">
              <w:t>ST</w:t>
            </w:r>
            <w:r>
              <w:t>-BV-</w:t>
            </w:r>
            <w:r w:rsidR="00867F9A">
              <w:t>15</w:t>
            </w:r>
          </w:p>
        </w:tc>
        <w:tc>
          <w:tcPr>
            <w:tcW w:w="4159" w:type="dxa"/>
          </w:tcPr>
          <w:p w14:paraId="4048DBDB" w14:textId="77777777" w:rsidR="0024510B" w:rsidRDefault="009E4ABA">
            <w:r>
              <w:t>6.5.4-V2V-SECPRIV-BSMVERIFY-001</w:t>
            </w:r>
          </w:p>
        </w:tc>
      </w:tr>
      <w:tr w:rsidR="0024510B" w14:paraId="206A4BCB" w14:textId="77777777">
        <w:trPr>
          <w:trHeight w:val="280"/>
        </w:trPr>
        <w:tc>
          <w:tcPr>
            <w:tcW w:w="3126" w:type="dxa"/>
          </w:tcPr>
          <w:p w14:paraId="6B00A0D4" w14:textId="77777777" w:rsidR="0024510B" w:rsidRDefault="0024510B"/>
        </w:tc>
        <w:tc>
          <w:tcPr>
            <w:tcW w:w="2183" w:type="dxa"/>
          </w:tcPr>
          <w:p w14:paraId="1226C2E7" w14:textId="657716F0" w:rsidR="0024510B" w:rsidRDefault="009E4ABA">
            <w:r>
              <w:t>TP-BSM-</w:t>
            </w:r>
            <w:r w:rsidR="007D1EE2">
              <w:t>ST</w:t>
            </w:r>
            <w:r>
              <w:t>-BV-</w:t>
            </w:r>
            <w:r w:rsidR="00867F9A">
              <w:t>16</w:t>
            </w:r>
            <w:r w:rsidR="00504283">
              <w:t>-V</w:t>
            </w:r>
          </w:p>
        </w:tc>
        <w:tc>
          <w:tcPr>
            <w:tcW w:w="4159" w:type="dxa"/>
          </w:tcPr>
          <w:p w14:paraId="740FE252" w14:textId="77777777" w:rsidR="0024510B" w:rsidRDefault="009E4ABA">
            <w:r>
              <w:t>6.6.2-V2V-SECMGMT-CERTLOAD-001</w:t>
            </w:r>
          </w:p>
        </w:tc>
      </w:tr>
      <w:tr w:rsidR="0024510B" w14:paraId="573B66E1" w14:textId="77777777">
        <w:trPr>
          <w:trHeight w:val="280"/>
        </w:trPr>
        <w:tc>
          <w:tcPr>
            <w:tcW w:w="3126" w:type="dxa"/>
          </w:tcPr>
          <w:p w14:paraId="28EA62B8" w14:textId="77777777" w:rsidR="0024510B" w:rsidRDefault="0024510B"/>
        </w:tc>
        <w:tc>
          <w:tcPr>
            <w:tcW w:w="2183" w:type="dxa"/>
          </w:tcPr>
          <w:p w14:paraId="42D9FA9F" w14:textId="1A01F3D8" w:rsidR="0024510B" w:rsidRDefault="009E4ABA">
            <w:r>
              <w:t>TP-BSM-</w:t>
            </w:r>
            <w:r w:rsidR="007D1EE2">
              <w:t>ST</w:t>
            </w:r>
            <w:r>
              <w:t>-BV-</w:t>
            </w:r>
            <w:r w:rsidR="00F04AC4">
              <w:t>14</w:t>
            </w:r>
            <w:r w:rsidR="00504283">
              <w:t>-V</w:t>
            </w:r>
          </w:p>
        </w:tc>
        <w:tc>
          <w:tcPr>
            <w:tcW w:w="4159" w:type="dxa"/>
          </w:tcPr>
          <w:p w14:paraId="3F706E11" w14:textId="77777777" w:rsidR="0024510B" w:rsidRDefault="009E4ABA">
            <w:r>
              <w:t>6.6.3-V2V-SECMGMT-CERTSTORE-001</w:t>
            </w:r>
          </w:p>
        </w:tc>
      </w:tr>
      <w:tr w:rsidR="0024510B" w14:paraId="5D6A0677" w14:textId="77777777">
        <w:trPr>
          <w:trHeight w:val="280"/>
        </w:trPr>
        <w:tc>
          <w:tcPr>
            <w:tcW w:w="3126" w:type="dxa"/>
          </w:tcPr>
          <w:p w14:paraId="1CE6A460" w14:textId="77777777" w:rsidR="0024510B" w:rsidRDefault="0024510B"/>
        </w:tc>
        <w:tc>
          <w:tcPr>
            <w:tcW w:w="2183" w:type="dxa"/>
          </w:tcPr>
          <w:p w14:paraId="573CBA29" w14:textId="063698BC" w:rsidR="0024510B" w:rsidRDefault="009E4ABA">
            <w:r>
              <w:t>TP-BSM-</w:t>
            </w:r>
            <w:r w:rsidR="007D1EE2">
              <w:t>ST</w:t>
            </w:r>
            <w:r>
              <w:t>-BV-</w:t>
            </w:r>
            <w:r w:rsidR="00F04AC4">
              <w:t>14</w:t>
            </w:r>
            <w:r w:rsidR="00504283">
              <w:t>-V</w:t>
            </w:r>
          </w:p>
        </w:tc>
        <w:tc>
          <w:tcPr>
            <w:tcW w:w="4159" w:type="dxa"/>
          </w:tcPr>
          <w:p w14:paraId="4FBE9514" w14:textId="77777777" w:rsidR="0024510B" w:rsidRDefault="009E4ABA">
            <w:r>
              <w:t>6.6.3-V2V-SECMGMT-CERTSTORE-002</w:t>
            </w:r>
          </w:p>
        </w:tc>
      </w:tr>
      <w:tr w:rsidR="0024510B" w14:paraId="26052BA1" w14:textId="77777777">
        <w:trPr>
          <w:trHeight w:val="280"/>
        </w:trPr>
        <w:tc>
          <w:tcPr>
            <w:tcW w:w="3126" w:type="dxa"/>
          </w:tcPr>
          <w:p w14:paraId="4786FA24" w14:textId="77777777" w:rsidR="0024510B" w:rsidRDefault="0024510B"/>
        </w:tc>
        <w:tc>
          <w:tcPr>
            <w:tcW w:w="2183" w:type="dxa"/>
          </w:tcPr>
          <w:p w14:paraId="20371B09" w14:textId="383CA3FB" w:rsidR="0024510B" w:rsidRDefault="009E4ABA">
            <w:r>
              <w:t>TP-BSM-</w:t>
            </w:r>
            <w:r w:rsidR="007D1EE2">
              <w:t>ST</w:t>
            </w:r>
            <w:r>
              <w:t>-BV-</w:t>
            </w:r>
            <w:r w:rsidR="00F04AC4">
              <w:t>14</w:t>
            </w:r>
            <w:r w:rsidR="00504283">
              <w:t>-V</w:t>
            </w:r>
          </w:p>
        </w:tc>
        <w:tc>
          <w:tcPr>
            <w:tcW w:w="4159" w:type="dxa"/>
          </w:tcPr>
          <w:p w14:paraId="7D14E795" w14:textId="77777777" w:rsidR="0024510B" w:rsidRDefault="009E4ABA">
            <w:r>
              <w:t>6.6.3-V2V-SECMGMT-CERTSTORE-003</w:t>
            </w:r>
          </w:p>
        </w:tc>
      </w:tr>
      <w:tr w:rsidR="0024510B" w14:paraId="04FAF40D" w14:textId="77777777">
        <w:trPr>
          <w:trHeight w:val="280"/>
        </w:trPr>
        <w:tc>
          <w:tcPr>
            <w:tcW w:w="3126" w:type="dxa"/>
          </w:tcPr>
          <w:p w14:paraId="2F677391" w14:textId="77777777" w:rsidR="0024510B" w:rsidRDefault="0024510B"/>
        </w:tc>
        <w:tc>
          <w:tcPr>
            <w:tcW w:w="2183" w:type="dxa"/>
          </w:tcPr>
          <w:p w14:paraId="2EC93E5E" w14:textId="54E1897F" w:rsidR="0024510B" w:rsidRDefault="009E4ABA">
            <w:r>
              <w:t>TP-BSM-</w:t>
            </w:r>
            <w:r w:rsidR="007D1EE2">
              <w:t>ST</w:t>
            </w:r>
            <w:r>
              <w:t>-BV-</w:t>
            </w:r>
            <w:r w:rsidR="00F04AC4">
              <w:t>14</w:t>
            </w:r>
            <w:r w:rsidR="00504283">
              <w:t>-V</w:t>
            </w:r>
          </w:p>
        </w:tc>
        <w:tc>
          <w:tcPr>
            <w:tcW w:w="4159" w:type="dxa"/>
          </w:tcPr>
          <w:p w14:paraId="796A7AEE" w14:textId="77777777" w:rsidR="0024510B" w:rsidRDefault="009E4ABA">
            <w:r>
              <w:t>6.6.3-V2V-SECMGMT-CERTSTORE-004</w:t>
            </w:r>
          </w:p>
        </w:tc>
      </w:tr>
      <w:tr w:rsidR="0024510B" w14:paraId="0CE43C0E" w14:textId="77777777">
        <w:trPr>
          <w:trHeight w:val="280"/>
        </w:trPr>
        <w:tc>
          <w:tcPr>
            <w:tcW w:w="3126" w:type="dxa"/>
          </w:tcPr>
          <w:p w14:paraId="2A71464E" w14:textId="77777777" w:rsidR="0024510B" w:rsidRDefault="0024510B"/>
        </w:tc>
        <w:tc>
          <w:tcPr>
            <w:tcW w:w="2183" w:type="dxa"/>
          </w:tcPr>
          <w:p w14:paraId="56A2DEEC" w14:textId="3157862C" w:rsidR="0024510B" w:rsidRDefault="009E4ABA">
            <w:r>
              <w:t>TP-BSM-</w:t>
            </w:r>
            <w:r w:rsidR="00110E8F">
              <w:t>ST</w:t>
            </w:r>
            <w:r>
              <w:t>-BV-</w:t>
            </w:r>
            <w:r w:rsidR="00A44433">
              <w:t>23</w:t>
            </w:r>
            <w:r w:rsidR="00056B4D">
              <w:t>-V</w:t>
            </w:r>
          </w:p>
        </w:tc>
        <w:tc>
          <w:tcPr>
            <w:tcW w:w="4159" w:type="dxa"/>
          </w:tcPr>
          <w:p w14:paraId="414EF39A" w14:textId="77777777" w:rsidR="0024510B" w:rsidRDefault="009E4ABA">
            <w:r>
              <w:t>6.6.5-V2V-SECMGMT-SECHW-001</w:t>
            </w:r>
          </w:p>
        </w:tc>
      </w:tr>
      <w:tr w:rsidR="0024510B" w14:paraId="5071E096" w14:textId="77777777">
        <w:trPr>
          <w:trHeight w:val="280"/>
        </w:trPr>
        <w:tc>
          <w:tcPr>
            <w:tcW w:w="3126" w:type="dxa"/>
          </w:tcPr>
          <w:p w14:paraId="2AE0A826" w14:textId="77777777" w:rsidR="0024510B" w:rsidRDefault="0024510B"/>
        </w:tc>
        <w:tc>
          <w:tcPr>
            <w:tcW w:w="2183" w:type="dxa"/>
          </w:tcPr>
          <w:p w14:paraId="079F8317" w14:textId="723A062C" w:rsidR="0024510B" w:rsidRDefault="009E4ABA">
            <w:r>
              <w:t>TP-BSM-</w:t>
            </w:r>
            <w:r w:rsidR="00110E8F">
              <w:t>ST</w:t>
            </w:r>
            <w:r>
              <w:t>-BV-</w:t>
            </w:r>
            <w:r w:rsidR="00A44433">
              <w:t>23</w:t>
            </w:r>
            <w:r w:rsidR="00056B4D">
              <w:t>-V</w:t>
            </w:r>
          </w:p>
        </w:tc>
        <w:tc>
          <w:tcPr>
            <w:tcW w:w="4159" w:type="dxa"/>
          </w:tcPr>
          <w:p w14:paraId="0D74AF33" w14:textId="77777777" w:rsidR="0024510B" w:rsidRDefault="009E4ABA">
            <w:r>
              <w:t>6.6.5-V2V-SECMGMT-SECHW-002</w:t>
            </w:r>
          </w:p>
        </w:tc>
      </w:tr>
      <w:tr w:rsidR="0024510B" w14:paraId="022DA13A" w14:textId="77777777">
        <w:trPr>
          <w:trHeight w:val="280"/>
        </w:trPr>
        <w:tc>
          <w:tcPr>
            <w:tcW w:w="3126" w:type="dxa"/>
          </w:tcPr>
          <w:p w14:paraId="3BC1C903" w14:textId="77777777" w:rsidR="0024510B" w:rsidRDefault="009E4ABA">
            <w:r>
              <w:t>BSM Exchange</w:t>
            </w:r>
          </w:p>
        </w:tc>
        <w:tc>
          <w:tcPr>
            <w:tcW w:w="2183" w:type="dxa"/>
          </w:tcPr>
          <w:p w14:paraId="14494EDC" w14:textId="622C0F7E" w:rsidR="0024510B" w:rsidRDefault="009E4ABA">
            <w:r>
              <w:t>TP-BSM-S</w:t>
            </w:r>
            <w:r w:rsidR="007B496F">
              <w:t>T</w:t>
            </w:r>
            <w:r>
              <w:t>-BV-02</w:t>
            </w:r>
          </w:p>
        </w:tc>
        <w:tc>
          <w:tcPr>
            <w:tcW w:w="4159" w:type="dxa"/>
          </w:tcPr>
          <w:p w14:paraId="5B630E6F" w14:textId="77777777" w:rsidR="0024510B" w:rsidRDefault="009E4ABA">
            <w:r>
              <w:t>6.3.3-V2V-BSMTX-GENTIM-001</w:t>
            </w:r>
          </w:p>
        </w:tc>
      </w:tr>
      <w:tr w:rsidR="0024510B" w14:paraId="3F531A74" w14:textId="77777777">
        <w:trPr>
          <w:trHeight w:val="280"/>
        </w:trPr>
        <w:tc>
          <w:tcPr>
            <w:tcW w:w="3126" w:type="dxa"/>
          </w:tcPr>
          <w:p w14:paraId="2B8EECF0" w14:textId="77777777" w:rsidR="0024510B" w:rsidRDefault="0024510B"/>
        </w:tc>
        <w:tc>
          <w:tcPr>
            <w:tcW w:w="2183" w:type="dxa"/>
          </w:tcPr>
          <w:p w14:paraId="252475E1" w14:textId="3365186D" w:rsidR="0024510B" w:rsidRDefault="009E4ABA">
            <w:r>
              <w:t>TP-BSM-S</w:t>
            </w:r>
            <w:r w:rsidR="007B496F">
              <w:t>T</w:t>
            </w:r>
            <w:r>
              <w:t>-BV-</w:t>
            </w:r>
            <w:r w:rsidR="002A36B5">
              <w:t>04</w:t>
            </w:r>
          </w:p>
        </w:tc>
        <w:tc>
          <w:tcPr>
            <w:tcW w:w="4159" w:type="dxa"/>
          </w:tcPr>
          <w:p w14:paraId="02CAF62F" w14:textId="77777777" w:rsidR="0024510B" w:rsidRDefault="009E4ABA">
            <w:r>
              <w:t>6.3.3-V2V-BSMTX-GENTIM-002</w:t>
            </w:r>
          </w:p>
        </w:tc>
      </w:tr>
      <w:tr w:rsidR="0024510B" w14:paraId="58A4C6E9" w14:textId="77777777">
        <w:trPr>
          <w:trHeight w:val="280"/>
        </w:trPr>
        <w:tc>
          <w:tcPr>
            <w:tcW w:w="3126" w:type="dxa"/>
          </w:tcPr>
          <w:p w14:paraId="722AA284" w14:textId="77777777" w:rsidR="0024510B" w:rsidRDefault="0024510B"/>
        </w:tc>
        <w:tc>
          <w:tcPr>
            <w:tcW w:w="2183" w:type="dxa"/>
          </w:tcPr>
          <w:p w14:paraId="68A992A5" w14:textId="5A155880" w:rsidR="0024510B" w:rsidRDefault="00267905">
            <w:r>
              <w:t>N/A</w:t>
            </w:r>
          </w:p>
        </w:tc>
        <w:tc>
          <w:tcPr>
            <w:tcW w:w="4159" w:type="dxa"/>
          </w:tcPr>
          <w:p w14:paraId="4C6BA4F9" w14:textId="77777777" w:rsidR="0024510B" w:rsidRDefault="009E4ABA">
            <w:r>
              <w:t>6.3.8-V2V-BSMTX-CONGCTRL-001</w:t>
            </w:r>
          </w:p>
        </w:tc>
      </w:tr>
      <w:tr w:rsidR="0024510B" w14:paraId="5124FE2E" w14:textId="77777777">
        <w:trPr>
          <w:trHeight w:val="280"/>
        </w:trPr>
        <w:tc>
          <w:tcPr>
            <w:tcW w:w="3126" w:type="dxa"/>
          </w:tcPr>
          <w:p w14:paraId="446FCC69" w14:textId="77777777" w:rsidR="0024510B" w:rsidRDefault="009E4ABA">
            <w:r>
              <w:t>Privacy</w:t>
            </w:r>
          </w:p>
        </w:tc>
        <w:tc>
          <w:tcPr>
            <w:tcW w:w="2183" w:type="dxa"/>
          </w:tcPr>
          <w:p w14:paraId="1001A3FA" w14:textId="1A46C97F" w:rsidR="0024510B" w:rsidRDefault="009E4ABA">
            <w:r>
              <w:t>TP-BSM-S</w:t>
            </w:r>
            <w:r w:rsidR="007B496F">
              <w:t>T</w:t>
            </w:r>
            <w:r>
              <w:t>-BV-</w:t>
            </w:r>
            <w:r w:rsidR="002A36B5">
              <w:t>05</w:t>
            </w:r>
          </w:p>
        </w:tc>
        <w:tc>
          <w:tcPr>
            <w:tcW w:w="4159" w:type="dxa"/>
          </w:tcPr>
          <w:p w14:paraId="29FC5A68" w14:textId="77777777" w:rsidR="0024510B" w:rsidRDefault="009E4ABA">
            <w:r>
              <w:t>6.5.1-V2V-SECPRIV-IDRAND-002</w:t>
            </w:r>
          </w:p>
        </w:tc>
      </w:tr>
      <w:tr w:rsidR="0024510B" w14:paraId="7C5DCCF8" w14:textId="77777777">
        <w:trPr>
          <w:trHeight w:val="280"/>
        </w:trPr>
        <w:tc>
          <w:tcPr>
            <w:tcW w:w="3126" w:type="dxa"/>
          </w:tcPr>
          <w:p w14:paraId="1337FF9C" w14:textId="77777777" w:rsidR="0024510B" w:rsidRDefault="0024510B"/>
        </w:tc>
        <w:tc>
          <w:tcPr>
            <w:tcW w:w="2183" w:type="dxa"/>
          </w:tcPr>
          <w:p w14:paraId="6655AF6E" w14:textId="0E5E5F33" w:rsidR="0024510B" w:rsidRDefault="009E4ABA">
            <w:r>
              <w:t>TP-BSM-MV-BV-</w:t>
            </w:r>
            <w:r w:rsidR="00A44433">
              <w:t>01</w:t>
            </w:r>
          </w:p>
        </w:tc>
        <w:tc>
          <w:tcPr>
            <w:tcW w:w="4159" w:type="dxa"/>
          </w:tcPr>
          <w:p w14:paraId="0037EBCD" w14:textId="77777777" w:rsidR="0024510B" w:rsidRDefault="009E4ABA">
            <w:r>
              <w:t>6.5.3-V2V-SECPRIV-CERTCHG-001</w:t>
            </w:r>
          </w:p>
        </w:tc>
      </w:tr>
      <w:tr w:rsidR="0024510B" w14:paraId="5B7B4FF2" w14:textId="77777777">
        <w:trPr>
          <w:trHeight w:val="280"/>
        </w:trPr>
        <w:tc>
          <w:tcPr>
            <w:tcW w:w="3126" w:type="dxa"/>
          </w:tcPr>
          <w:p w14:paraId="358D3A76" w14:textId="77777777" w:rsidR="0024510B" w:rsidRDefault="0024510B"/>
        </w:tc>
        <w:tc>
          <w:tcPr>
            <w:tcW w:w="2183" w:type="dxa"/>
          </w:tcPr>
          <w:p w14:paraId="0608862E" w14:textId="51D437CB" w:rsidR="0024510B" w:rsidRDefault="009E4ABA">
            <w:r>
              <w:t>TP-BSM-</w:t>
            </w:r>
            <w:r w:rsidR="009D71EA">
              <w:t>S</w:t>
            </w:r>
            <w:r w:rsidR="007B496F">
              <w:t>T</w:t>
            </w:r>
            <w:r>
              <w:t>-BV-17</w:t>
            </w:r>
            <w:r w:rsidR="0004378B">
              <w:t>-X</w:t>
            </w:r>
          </w:p>
        </w:tc>
        <w:tc>
          <w:tcPr>
            <w:tcW w:w="4159" w:type="dxa"/>
          </w:tcPr>
          <w:p w14:paraId="101046DD" w14:textId="77777777" w:rsidR="0024510B" w:rsidRDefault="009E4ABA">
            <w:r>
              <w:t>6.5.3-V2V-SECPRIV-CERTCHG-002</w:t>
            </w:r>
          </w:p>
        </w:tc>
      </w:tr>
      <w:tr w:rsidR="0024510B" w14:paraId="2030899A" w14:textId="77777777">
        <w:trPr>
          <w:trHeight w:val="280"/>
        </w:trPr>
        <w:tc>
          <w:tcPr>
            <w:tcW w:w="3126" w:type="dxa"/>
          </w:tcPr>
          <w:p w14:paraId="24B6D194" w14:textId="77777777" w:rsidR="0024510B" w:rsidRDefault="0024510B"/>
        </w:tc>
        <w:tc>
          <w:tcPr>
            <w:tcW w:w="2183" w:type="dxa"/>
          </w:tcPr>
          <w:p w14:paraId="1492EC5E" w14:textId="07597170" w:rsidR="0024510B" w:rsidRDefault="009E4ABA">
            <w:r>
              <w:t>TP-BSM-MV-BV-</w:t>
            </w:r>
            <w:r w:rsidR="00A44433">
              <w:t>01</w:t>
            </w:r>
          </w:p>
        </w:tc>
        <w:tc>
          <w:tcPr>
            <w:tcW w:w="4159" w:type="dxa"/>
          </w:tcPr>
          <w:p w14:paraId="63827E34" w14:textId="77777777" w:rsidR="0024510B" w:rsidRDefault="009E4ABA">
            <w:r>
              <w:t>6.5.3-V2V-SECPRIV-CERTCHG-003</w:t>
            </w:r>
          </w:p>
        </w:tc>
      </w:tr>
      <w:tr w:rsidR="0024510B" w14:paraId="4A8755E5" w14:textId="77777777">
        <w:trPr>
          <w:trHeight w:val="280"/>
        </w:trPr>
        <w:tc>
          <w:tcPr>
            <w:tcW w:w="3126" w:type="dxa"/>
          </w:tcPr>
          <w:p w14:paraId="011BA454" w14:textId="77777777" w:rsidR="0024510B" w:rsidRDefault="009E4ABA">
            <w:r>
              <w:t>Positioning</w:t>
            </w:r>
          </w:p>
        </w:tc>
        <w:tc>
          <w:tcPr>
            <w:tcW w:w="2183" w:type="dxa"/>
          </w:tcPr>
          <w:p w14:paraId="1C7BD3A7" w14:textId="5DFE20FF" w:rsidR="0024510B" w:rsidRDefault="009E4ABA">
            <w:r>
              <w:t>TP-BSM-MV-BV-</w:t>
            </w:r>
            <w:r w:rsidR="002D458D">
              <w:t>02</w:t>
            </w:r>
            <w:r w:rsidR="00504283">
              <w:t>-V</w:t>
            </w:r>
          </w:p>
        </w:tc>
        <w:tc>
          <w:tcPr>
            <w:tcW w:w="4159" w:type="dxa"/>
          </w:tcPr>
          <w:p w14:paraId="55737CCB" w14:textId="77777777" w:rsidR="0024510B" w:rsidRDefault="009E4ABA">
            <w:r>
              <w:t>6.2.1-V2V-POSTIM-POSDETER-001</w:t>
            </w:r>
          </w:p>
        </w:tc>
      </w:tr>
      <w:tr w:rsidR="0024510B" w14:paraId="3727CBFA" w14:textId="77777777">
        <w:trPr>
          <w:trHeight w:val="280"/>
        </w:trPr>
        <w:tc>
          <w:tcPr>
            <w:tcW w:w="3126" w:type="dxa"/>
          </w:tcPr>
          <w:p w14:paraId="44F701C4" w14:textId="77777777" w:rsidR="0024510B" w:rsidRDefault="009E4ABA">
            <w:r>
              <w:lastRenderedPageBreak/>
              <w:t>EEBL - Lead Vehicle Decelerating</w:t>
            </w:r>
          </w:p>
        </w:tc>
        <w:tc>
          <w:tcPr>
            <w:tcW w:w="2183" w:type="dxa"/>
          </w:tcPr>
          <w:p w14:paraId="530B924B" w14:textId="34B239B2" w:rsidR="0024510B" w:rsidRDefault="009E4ABA">
            <w:r>
              <w:t>TP-BSM-</w:t>
            </w:r>
            <w:r w:rsidR="00110E8F">
              <w:t>ST</w:t>
            </w:r>
            <w:r>
              <w:t>-BV-</w:t>
            </w:r>
            <w:r w:rsidR="00A44433">
              <w:t>22</w:t>
            </w:r>
          </w:p>
        </w:tc>
        <w:tc>
          <w:tcPr>
            <w:tcW w:w="4159" w:type="dxa"/>
          </w:tcPr>
          <w:p w14:paraId="7DF83C21" w14:textId="77777777" w:rsidR="0024510B" w:rsidRDefault="009E4ABA">
            <w:r>
              <w:t>6.2.1-V2V-POSTIM-POSDETER-002</w:t>
            </w:r>
          </w:p>
        </w:tc>
      </w:tr>
      <w:tr w:rsidR="0024510B" w14:paraId="62D367CC" w14:textId="77777777">
        <w:trPr>
          <w:trHeight w:val="280"/>
        </w:trPr>
        <w:tc>
          <w:tcPr>
            <w:tcW w:w="3126" w:type="dxa"/>
          </w:tcPr>
          <w:p w14:paraId="0CC917C1" w14:textId="77777777" w:rsidR="0024510B" w:rsidRDefault="0024510B"/>
        </w:tc>
        <w:tc>
          <w:tcPr>
            <w:tcW w:w="2183" w:type="dxa"/>
          </w:tcPr>
          <w:p w14:paraId="19A10A1A" w14:textId="2AE6E381" w:rsidR="0024510B" w:rsidRDefault="009E4ABA">
            <w:r>
              <w:t>TP-BSM-MV-BV-</w:t>
            </w:r>
            <w:r w:rsidR="002D458D">
              <w:t>02</w:t>
            </w:r>
            <w:r w:rsidR="00504283">
              <w:t>-V</w:t>
            </w:r>
          </w:p>
        </w:tc>
        <w:tc>
          <w:tcPr>
            <w:tcW w:w="4159" w:type="dxa"/>
          </w:tcPr>
          <w:p w14:paraId="520D49C2" w14:textId="77777777" w:rsidR="0024510B" w:rsidRDefault="009E4ABA">
            <w:r>
              <w:t>6.2.2-V2V-POSTIM-WAAS-001</w:t>
            </w:r>
          </w:p>
        </w:tc>
      </w:tr>
      <w:tr w:rsidR="0024510B" w14:paraId="0260910B" w14:textId="77777777">
        <w:trPr>
          <w:trHeight w:val="280"/>
        </w:trPr>
        <w:tc>
          <w:tcPr>
            <w:tcW w:w="3126" w:type="dxa"/>
          </w:tcPr>
          <w:p w14:paraId="6341F285" w14:textId="77777777" w:rsidR="0024510B" w:rsidRDefault="0024510B"/>
        </w:tc>
        <w:tc>
          <w:tcPr>
            <w:tcW w:w="2183" w:type="dxa"/>
          </w:tcPr>
          <w:p w14:paraId="7401CA5B" w14:textId="1E53A5B8" w:rsidR="0024510B" w:rsidRDefault="009E4ABA">
            <w:r>
              <w:t>TP-BSM-MV-BV-</w:t>
            </w:r>
            <w:r w:rsidR="002D458D">
              <w:t>02</w:t>
            </w:r>
            <w:r w:rsidR="00504283">
              <w:t>-V</w:t>
            </w:r>
          </w:p>
        </w:tc>
        <w:tc>
          <w:tcPr>
            <w:tcW w:w="4159" w:type="dxa"/>
          </w:tcPr>
          <w:p w14:paraId="03BCF06F" w14:textId="77777777" w:rsidR="0024510B" w:rsidRDefault="009E4ABA">
            <w:r>
              <w:t>6.2.3-V2V-POSTIM-COORDSYSREF-001</w:t>
            </w:r>
          </w:p>
        </w:tc>
      </w:tr>
      <w:tr w:rsidR="0024510B" w14:paraId="24C7AFB6" w14:textId="77777777">
        <w:trPr>
          <w:trHeight w:val="280"/>
        </w:trPr>
        <w:tc>
          <w:tcPr>
            <w:tcW w:w="3126" w:type="dxa"/>
          </w:tcPr>
          <w:p w14:paraId="4DA907BF" w14:textId="77777777" w:rsidR="0024510B" w:rsidRDefault="0024510B"/>
        </w:tc>
        <w:tc>
          <w:tcPr>
            <w:tcW w:w="2183" w:type="dxa"/>
          </w:tcPr>
          <w:p w14:paraId="689AFF6E" w14:textId="6B6FB9C2" w:rsidR="0024510B" w:rsidRDefault="009E4ABA">
            <w:r>
              <w:t>TP-BSM-</w:t>
            </w:r>
            <w:r w:rsidR="007D1EE2">
              <w:t>ST</w:t>
            </w:r>
            <w:r>
              <w:t>-BV-</w:t>
            </w:r>
            <w:r w:rsidR="00867F9A">
              <w:t>20</w:t>
            </w:r>
            <w:r w:rsidR="00504283">
              <w:t>-V</w:t>
            </w:r>
          </w:p>
        </w:tc>
        <w:tc>
          <w:tcPr>
            <w:tcW w:w="4159" w:type="dxa"/>
          </w:tcPr>
          <w:p w14:paraId="1D461606" w14:textId="77777777" w:rsidR="0024510B" w:rsidRDefault="009E4ABA">
            <w:r>
              <w:t>6.2.4-V2V-POSTIM-SYSTIMCOORD-001</w:t>
            </w:r>
          </w:p>
        </w:tc>
      </w:tr>
      <w:tr w:rsidR="0024510B" w14:paraId="4DF9C44D" w14:textId="77777777">
        <w:trPr>
          <w:trHeight w:val="280"/>
        </w:trPr>
        <w:tc>
          <w:tcPr>
            <w:tcW w:w="3126" w:type="dxa"/>
          </w:tcPr>
          <w:p w14:paraId="1BAC9031" w14:textId="77777777" w:rsidR="0024510B" w:rsidRDefault="0024510B"/>
        </w:tc>
        <w:tc>
          <w:tcPr>
            <w:tcW w:w="2183" w:type="dxa"/>
          </w:tcPr>
          <w:p w14:paraId="46246EAF" w14:textId="0AA0CAC2" w:rsidR="0024510B" w:rsidRDefault="009E4ABA">
            <w:r>
              <w:t>TP-BSM-</w:t>
            </w:r>
            <w:r w:rsidR="007D1EE2">
              <w:t>ST</w:t>
            </w:r>
            <w:r>
              <w:t>-BV-</w:t>
            </w:r>
            <w:r w:rsidR="00867F9A">
              <w:t>20</w:t>
            </w:r>
            <w:r w:rsidR="00504283">
              <w:t>-V</w:t>
            </w:r>
          </w:p>
        </w:tc>
        <w:tc>
          <w:tcPr>
            <w:tcW w:w="4159" w:type="dxa"/>
          </w:tcPr>
          <w:p w14:paraId="7EB702F7" w14:textId="77777777" w:rsidR="0024510B" w:rsidRDefault="009E4ABA">
            <w:r>
              <w:t>6.2.4-V2V-POSTIM-SYSTIMCOORD-002</w:t>
            </w:r>
          </w:p>
        </w:tc>
      </w:tr>
      <w:tr w:rsidR="0024510B" w14:paraId="156B2130" w14:textId="77777777">
        <w:trPr>
          <w:trHeight w:val="280"/>
        </w:trPr>
        <w:tc>
          <w:tcPr>
            <w:tcW w:w="3126" w:type="dxa"/>
          </w:tcPr>
          <w:p w14:paraId="01ECA082" w14:textId="77777777" w:rsidR="0024510B" w:rsidRDefault="0024510B"/>
        </w:tc>
        <w:tc>
          <w:tcPr>
            <w:tcW w:w="2183" w:type="dxa"/>
          </w:tcPr>
          <w:p w14:paraId="6DD6493B" w14:textId="3ED6673C" w:rsidR="0024510B" w:rsidRDefault="009E4ABA">
            <w:r>
              <w:t>TP-BSM-</w:t>
            </w:r>
            <w:r w:rsidR="00110E8F">
              <w:t>ST</w:t>
            </w:r>
            <w:r>
              <w:t>-BV-</w:t>
            </w:r>
            <w:r w:rsidR="00A44433">
              <w:t>21</w:t>
            </w:r>
            <w:r w:rsidR="00110E8F">
              <w:t>-V</w:t>
            </w:r>
          </w:p>
        </w:tc>
        <w:tc>
          <w:tcPr>
            <w:tcW w:w="4159" w:type="dxa"/>
          </w:tcPr>
          <w:p w14:paraId="50C44A81" w14:textId="77777777" w:rsidR="0024510B" w:rsidRDefault="009E4ABA">
            <w:r>
              <w:t>6.2.4-V2V-POSTIM-SYSTIMCOORD-003</w:t>
            </w:r>
          </w:p>
        </w:tc>
      </w:tr>
      <w:tr w:rsidR="0024510B" w14:paraId="332E72D5" w14:textId="77777777">
        <w:trPr>
          <w:trHeight w:val="280"/>
        </w:trPr>
        <w:tc>
          <w:tcPr>
            <w:tcW w:w="3126" w:type="dxa"/>
          </w:tcPr>
          <w:p w14:paraId="49E4FE9C" w14:textId="77777777" w:rsidR="0024510B" w:rsidRDefault="0024510B"/>
        </w:tc>
        <w:tc>
          <w:tcPr>
            <w:tcW w:w="2183" w:type="dxa"/>
          </w:tcPr>
          <w:p w14:paraId="71088E25" w14:textId="2C96940E" w:rsidR="0024510B" w:rsidRDefault="009E4ABA">
            <w:r>
              <w:t>TP-BSM-S</w:t>
            </w:r>
            <w:r w:rsidR="007B496F">
              <w:t>T</w:t>
            </w:r>
            <w:r>
              <w:t>-BV-03-X</w:t>
            </w:r>
          </w:p>
        </w:tc>
        <w:tc>
          <w:tcPr>
            <w:tcW w:w="4159" w:type="dxa"/>
          </w:tcPr>
          <w:p w14:paraId="70421BB9" w14:textId="77777777" w:rsidR="0024510B" w:rsidRDefault="009E4ABA">
            <w:r>
              <w:t>6.3.1-V2V-BSMTX-BSMCONT-001</w:t>
            </w:r>
          </w:p>
        </w:tc>
      </w:tr>
      <w:tr w:rsidR="0024510B" w14:paraId="4A2DF15A" w14:textId="77777777">
        <w:trPr>
          <w:trHeight w:val="280"/>
        </w:trPr>
        <w:tc>
          <w:tcPr>
            <w:tcW w:w="3126" w:type="dxa"/>
          </w:tcPr>
          <w:p w14:paraId="17F81B24" w14:textId="77777777" w:rsidR="0024510B" w:rsidRDefault="0024510B"/>
        </w:tc>
        <w:tc>
          <w:tcPr>
            <w:tcW w:w="2183" w:type="dxa"/>
          </w:tcPr>
          <w:p w14:paraId="2435EBAD" w14:textId="00969800" w:rsidR="0024510B" w:rsidRDefault="009E4ABA">
            <w:r>
              <w:t>TP-BSM-S</w:t>
            </w:r>
            <w:r w:rsidR="007B496F">
              <w:t>T</w:t>
            </w:r>
            <w:r>
              <w:t>-BV-03-X</w:t>
            </w:r>
          </w:p>
        </w:tc>
        <w:tc>
          <w:tcPr>
            <w:tcW w:w="4159" w:type="dxa"/>
          </w:tcPr>
          <w:p w14:paraId="439F1D25" w14:textId="77777777" w:rsidR="0024510B" w:rsidRDefault="009E4ABA">
            <w:r>
              <w:t>6.3.1-V2V-BSMTX-BSMCONT-002</w:t>
            </w:r>
          </w:p>
        </w:tc>
      </w:tr>
      <w:tr w:rsidR="0024510B" w14:paraId="67754D9B" w14:textId="77777777">
        <w:trPr>
          <w:trHeight w:val="280"/>
        </w:trPr>
        <w:tc>
          <w:tcPr>
            <w:tcW w:w="3126" w:type="dxa"/>
          </w:tcPr>
          <w:p w14:paraId="5F90EC86" w14:textId="77777777" w:rsidR="0024510B" w:rsidRDefault="0024510B"/>
        </w:tc>
        <w:tc>
          <w:tcPr>
            <w:tcW w:w="2183" w:type="dxa"/>
          </w:tcPr>
          <w:p w14:paraId="55CEC0EC" w14:textId="22BD9D2D" w:rsidR="0024510B" w:rsidRDefault="009E4ABA">
            <w:r>
              <w:t>TP-BSM-S</w:t>
            </w:r>
            <w:r w:rsidR="007B496F">
              <w:t>T</w:t>
            </w:r>
            <w:r>
              <w:t>-BV-03-X</w:t>
            </w:r>
          </w:p>
        </w:tc>
        <w:tc>
          <w:tcPr>
            <w:tcW w:w="4159" w:type="dxa"/>
          </w:tcPr>
          <w:p w14:paraId="77CBFB51" w14:textId="77777777" w:rsidR="0024510B" w:rsidRDefault="009E4ABA">
            <w:r>
              <w:t>6.3.1-V2V-BSMTX-BSMCONT-003</w:t>
            </w:r>
          </w:p>
        </w:tc>
      </w:tr>
      <w:tr w:rsidR="0024510B" w14:paraId="4BE32D6B" w14:textId="77777777">
        <w:trPr>
          <w:trHeight w:val="280"/>
        </w:trPr>
        <w:tc>
          <w:tcPr>
            <w:tcW w:w="3126" w:type="dxa"/>
          </w:tcPr>
          <w:p w14:paraId="1A2F24D4" w14:textId="77777777" w:rsidR="0024510B" w:rsidRDefault="0024510B"/>
        </w:tc>
        <w:tc>
          <w:tcPr>
            <w:tcW w:w="2183" w:type="dxa"/>
          </w:tcPr>
          <w:p w14:paraId="1DA4939D" w14:textId="2985F556" w:rsidR="0024510B" w:rsidRDefault="009E4ABA">
            <w:r>
              <w:t>TP-BSM-S</w:t>
            </w:r>
            <w:r w:rsidR="007B496F">
              <w:t>T</w:t>
            </w:r>
            <w:r>
              <w:t>-BV-03-X</w:t>
            </w:r>
          </w:p>
        </w:tc>
        <w:tc>
          <w:tcPr>
            <w:tcW w:w="4159" w:type="dxa"/>
          </w:tcPr>
          <w:p w14:paraId="4DBFA329" w14:textId="77777777" w:rsidR="0024510B" w:rsidRDefault="009E4ABA">
            <w:r>
              <w:t>6.3.1-V2V-BSMTX-BSMCONT-004</w:t>
            </w:r>
          </w:p>
        </w:tc>
      </w:tr>
      <w:tr w:rsidR="0024510B" w14:paraId="55346F39" w14:textId="77777777">
        <w:trPr>
          <w:trHeight w:val="280"/>
        </w:trPr>
        <w:tc>
          <w:tcPr>
            <w:tcW w:w="3126" w:type="dxa"/>
          </w:tcPr>
          <w:p w14:paraId="65522D52" w14:textId="77777777" w:rsidR="0024510B" w:rsidRDefault="0024510B"/>
        </w:tc>
        <w:tc>
          <w:tcPr>
            <w:tcW w:w="2183" w:type="dxa"/>
          </w:tcPr>
          <w:p w14:paraId="1CA19F9F" w14:textId="660AF0B1" w:rsidR="0024510B" w:rsidRDefault="009E4ABA">
            <w:r>
              <w:t>TP-BSM-MV-BV-</w:t>
            </w:r>
            <w:r w:rsidR="00A3086A">
              <w:t>10</w:t>
            </w:r>
          </w:p>
        </w:tc>
        <w:tc>
          <w:tcPr>
            <w:tcW w:w="4159" w:type="dxa"/>
          </w:tcPr>
          <w:p w14:paraId="7F7561C3" w14:textId="77777777" w:rsidR="0024510B" w:rsidRDefault="009E4ABA">
            <w:r>
              <w:t>6.3.1-V2V-BSMTX-BSMCONT-005</w:t>
            </w:r>
          </w:p>
        </w:tc>
      </w:tr>
      <w:tr w:rsidR="0024510B" w14:paraId="3F5A8C1A" w14:textId="77777777">
        <w:trPr>
          <w:trHeight w:val="280"/>
        </w:trPr>
        <w:tc>
          <w:tcPr>
            <w:tcW w:w="3126" w:type="dxa"/>
          </w:tcPr>
          <w:p w14:paraId="579BC16F" w14:textId="77777777" w:rsidR="0024510B" w:rsidRDefault="0024510B"/>
        </w:tc>
        <w:tc>
          <w:tcPr>
            <w:tcW w:w="2183" w:type="dxa"/>
          </w:tcPr>
          <w:p w14:paraId="0D58B677" w14:textId="3E198389" w:rsidR="0024510B" w:rsidRDefault="009E4ABA">
            <w:r>
              <w:t>TP-BSM-S</w:t>
            </w:r>
            <w:r w:rsidR="007B496F">
              <w:t>T</w:t>
            </w:r>
            <w:r>
              <w:t>-BV-01</w:t>
            </w:r>
            <w:r w:rsidR="004E5810">
              <w:t>-X</w:t>
            </w:r>
          </w:p>
        </w:tc>
        <w:tc>
          <w:tcPr>
            <w:tcW w:w="4159" w:type="dxa"/>
          </w:tcPr>
          <w:p w14:paraId="1F5C9F5E" w14:textId="77777777" w:rsidR="0024510B" w:rsidRDefault="009E4ABA">
            <w:r>
              <w:t>6.3.1-V2V-BSMTX-BSMCONT-006</w:t>
            </w:r>
          </w:p>
        </w:tc>
      </w:tr>
      <w:tr w:rsidR="0024510B" w14:paraId="7D6F99D0" w14:textId="77777777">
        <w:trPr>
          <w:trHeight w:val="280"/>
        </w:trPr>
        <w:tc>
          <w:tcPr>
            <w:tcW w:w="3126" w:type="dxa"/>
          </w:tcPr>
          <w:p w14:paraId="0FBD88B5" w14:textId="77777777" w:rsidR="0024510B" w:rsidRDefault="0024510B"/>
        </w:tc>
        <w:tc>
          <w:tcPr>
            <w:tcW w:w="2183" w:type="dxa"/>
          </w:tcPr>
          <w:p w14:paraId="75323143" w14:textId="72DE91A1" w:rsidR="0024510B" w:rsidRDefault="009E4ABA">
            <w:r>
              <w:t>TP-BSM-S</w:t>
            </w:r>
            <w:r w:rsidR="007B496F">
              <w:t>T</w:t>
            </w:r>
            <w:r>
              <w:t>-BV-03-X</w:t>
            </w:r>
          </w:p>
        </w:tc>
        <w:tc>
          <w:tcPr>
            <w:tcW w:w="4159" w:type="dxa"/>
          </w:tcPr>
          <w:p w14:paraId="2198C94F" w14:textId="77777777" w:rsidR="0024510B" w:rsidRDefault="009E4ABA">
            <w:r>
              <w:t>6.3.2-V2V-BSMTX-CHDATARATE-001</w:t>
            </w:r>
          </w:p>
        </w:tc>
      </w:tr>
      <w:tr w:rsidR="0024510B" w14:paraId="4C5AC3D5" w14:textId="77777777">
        <w:trPr>
          <w:trHeight w:val="280"/>
        </w:trPr>
        <w:tc>
          <w:tcPr>
            <w:tcW w:w="3126" w:type="dxa"/>
          </w:tcPr>
          <w:p w14:paraId="3D6CB0A8" w14:textId="77777777" w:rsidR="0024510B" w:rsidRDefault="0024510B"/>
        </w:tc>
        <w:tc>
          <w:tcPr>
            <w:tcW w:w="2183" w:type="dxa"/>
          </w:tcPr>
          <w:p w14:paraId="0DC1ECAF" w14:textId="39883367" w:rsidR="0024510B" w:rsidRDefault="009E4ABA">
            <w:r>
              <w:t>TP-BSM-S</w:t>
            </w:r>
            <w:r w:rsidR="007B496F">
              <w:t>T</w:t>
            </w:r>
            <w:r>
              <w:t>-BV-03-X</w:t>
            </w:r>
          </w:p>
        </w:tc>
        <w:tc>
          <w:tcPr>
            <w:tcW w:w="4159" w:type="dxa"/>
          </w:tcPr>
          <w:p w14:paraId="63A1AC45" w14:textId="77777777" w:rsidR="0024510B" w:rsidRDefault="009E4ABA">
            <w:r>
              <w:t>6.3.2-V2V-BSMTX-CHDATARATE-002</w:t>
            </w:r>
          </w:p>
        </w:tc>
      </w:tr>
      <w:tr w:rsidR="0024510B" w14:paraId="2F2E3F05" w14:textId="77777777">
        <w:trPr>
          <w:trHeight w:val="280"/>
        </w:trPr>
        <w:tc>
          <w:tcPr>
            <w:tcW w:w="3126" w:type="dxa"/>
          </w:tcPr>
          <w:p w14:paraId="5117AA61" w14:textId="77777777" w:rsidR="0024510B" w:rsidRDefault="0024510B"/>
        </w:tc>
        <w:tc>
          <w:tcPr>
            <w:tcW w:w="2183" w:type="dxa"/>
          </w:tcPr>
          <w:p w14:paraId="13F02993" w14:textId="56A1DD51" w:rsidR="0024510B" w:rsidRDefault="00C6415D">
            <w:r>
              <w:t>N/A</w:t>
            </w:r>
          </w:p>
        </w:tc>
        <w:tc>
          <w:tcPr>
            <w:tcW w:w="4159" w:type="dxa"/>
          </w:tcPr>
          <w:p w14:paraId="7F77BA2D" w14:textId="77777777" w:rsidR="0024510B" w:rsidRDefault="009E4ABA">
            <w:r>
              <w:t>6.3.4-V2V-BSMTX-UPEDCA-001</w:t>
            </w:r>
          </w:p>
        </w:tc>
      </w:tr>
      <w:tr w:rsidR="0024510B" w14:paraId="4BF440AB" w14:textId="77777777">
        <w:trPr>
          <w:trHeight w:val="280"/>
        </w:trPr>
        <w:tc>
          <w:tcPr>
            <w:tcW w:w="3126" w:type="dxa"/>
          </w:tcPr>
          <w:p w14:paraId="1C34613C" w14:textId="77777777" w:rsidR="0024510B" w:rsidRDefault="0024510B"/>
        </w:tc>
        <w:tc>
          <w:tcPr>
            <w:tcW w:w="2183" w:type="dxa"/>
          </w:tcPr>
          <w:p w14:paraId="2082FA0A" w14:textId="1AB456E7" w:rsidR="0024510B" w:rsidRDefault="00C6415D">
            <w:r>
              <w:t>N/A</w:t>
            </w:r>
          </w:p>
        </w:tc>
        <w:tc>
          <w:tcPr>
            <w:tcW w:w="4159" w:type="dxa"/>
          </w:tcPr>
          <w:p w14:paraId="5BBF10CC" w14:textId="77777777" w:rsidR="0024510B" w:rsidRDefault="009E4ABA">
            <w:r>
              <w:t>6.3.4-V2V-BSMTX-UPEDCA-002</w:t>
            </w:r>
          </w:p>
        </w:tc>
      </w:tr>
      <w:tr w:rsidR="0024510B" w14:paraId="484D0555" w14:textId="77777777">
        <w:trPr>
          <w:trHeight w:val="280"/>
        </w:trPr>
        <w:tc>
          <w:tcPr>
            <w:tcW w:w="3126" w:type="dxa"/>
          </w:tcPr>
          <w:p w14:paraId="7461C2CC" w14:textId="77777777" w:rsidR="0024510B" w:rsidRDefault="0024510B"/>
        </w:tc>
        <w:tc>
          <w:tcPr>
            <w:tcW w:w="2183" w:type="dxa"/>
          </w:tcPr>
          <w:p w14:paraId="657B14C7" w14:textId="137693AB" w:rsidR="0024510B" w:rsidRDefault="00C6415D">
            <w:r>
              <w:t>N/A</w:t>
            </w:r>
          </w:p>
        </w:tc>
        <w:tc>
          <w:tcPr>
            <w:tcW w:w="4159" w:type="dxa"/>
          </w:tcPr>
          <w:p w14:paraId="3DD8FC1F" w14:textId="77777777" w:rsidR="0024510B" w:rsidRDefault="009E4ABA">
            <w:r>
              <w:t>6.3.4-V2V-BSMTX-UPEDCA-003</w:t>
            </w:r>
          </w:p>
        </w:tc>
      </w:tr>
      <w:tr w:rsidR="0024510B" w14:paraId="08910D84" w14:textId="77777777">
        <w:trPr>
          <w:trHeight w:val="280"/>
        </w:trPr>
        <w:tc>
          <w:tcPr>
            <w:tcW w:w="3126" w:type="dxa"/>
          </w:tcPr>
          <w:p w14:paraId="4DD26013" w14:textId="77777777" w:rsidR="0024510B" w:rsidRDefault="0024510B"/>
        </w:tc>
        <w:tc>
          <w:tcPr>
            <w:tcW w:w="2183" w:type="dxa"/>
          </w:tcPr>
          <w:p w14:paraId="1ABC9CB6" w14:textId="1C5FEB44" w:rsidR="0024510B" w:rsidRDefault="009E4ABA">
            <w:r>
              <w:t>TP-BSM-S</w:t>
            </w:r>
            <w:r w:rsidR="007B496F">
              <w:t>T</w:t>
            </w:r>
            <w:r>
              <w:t>-BV-03-X</w:t>
            </w:r>
          </w:p>
        </w:tc>
        <w:tc>
          <w:tcPr>
            <w:tcW w:w="4159" w:type="dxa"/>
          </w:tcPr>
          <w:p w14:paraId="50D4A37F" w14:textId="77777777" w:rsidR="0024510B" w:rsidRDefault="009E4ABA">
            <w:r>
              <w:t>6.3.5-V2V-BSMTX-MINTX-001</w:t>
            </w:r>
          </w:p>
        </w:tc>
      </w:tr>
      <w:tr w:rsidR="0024510B" w14:paraId="15F59159" w14:textId="77777777">
        <w:trPr>
          <w:trHeight w:val="60"/>
        </w:trPr>
        <w:tc>
          <w:tcPr>
            <w:tcW w:w="3126" w:type="dxa"/>
          </w:tcPr>
          <w:p w14:paraId="3FC03448" w14:textId="77777777" w:rsidR="0024510B" w:rsidRDefault="0024510B"/>
        </w:tc>
        <w:tc>
          <w:tcPr>
            <w:tcW w:w="2183" w:type="dxa"/>
          </w:tcPr>
          <w:p w14:paraId="4BA271E4" w14:textId="746165FB" w:rsidR="0024510B" w:rsidRDefault="009E4ABA">
            <w:r>
              <w:t>TP-BSM-S</w:t>
            </w:r>
            <w:r w:rsidR="007B496F">
              <w:t>T</w:t>
            </w:r>
            <w:r>
              <w:t>-BV-03-X</w:t>
            </w:r>
          </w:p>
        </w:tc>
        <w:tc>
          <w:tcPr>
            <w:tcW w:w="4159" w:type="dxa"/>
          </w:tcPr>
          <w:p w14:paraId="31F81976" w14:textId="77777777" w:rsidR="0024510B" w:rsidRDefault="009E4ABA">
            <w:r>
              <w:t>6.3.6-V2V-BSMTX-DATAACC-001</w:t>
            </w:r>
          </w:p>
        </w:tc>
      </w:tr>
      <w:tr w:rsidR="0024510B" w14:paraId="23C31296" w14:textId="77777777">
        <w:trPr>
          <w:trHeight w:val="60"/>
        </w:trPr>
        <w:tc>
          <w:tcPr>
            <w:tcW w:w="3126" w:type="dxa"/>
          </w:tcPr>
          <w:p w14:paraId="08D5AFC5" w14:textId="77777777" w:rsidR="0024510B" w:rsidRDefault="0024510B"/>
        </w:tc>
        <w:tc>
          <w:tcPr>
            <w:tcW w:w="2183" w:type="dxa"/>
          </w:tcPr>
          <w:p w14:paraId="08C4C108" w14:textId="2E0FD946" w:rsidR="0024510B" w:rsidRDefault="00411A6A">
            <w:r>
              <w:t>TP-BSM-S</w:t>
            </w:r>
            <w:r w:rsidR="007B496F">
              <w:t>T</w:t>
            </w:r>
            <w:r>
              <w:t>-BV-</w:t>
            </w:r>
            <w:r w:rsidR="002A36B5">
              <w:t>07</w:t>
            </w:r>
          </w:p>
        </w:tc>
        <w:tc>
          <w:tcPr>
            <w:tcW w:w="4159" w:type="dxa"/>
          </w:tcPr>
          <w:p w14:paraId="7F2E06AD" w14:textId="77777777" w:rsidR="0024510B" w:rsidRDefault="009E4ABA">
            <w:r>
              <w:t>6.3.6-V2V-BSMTX-DATAACC-002</w:t>
            </w:r>
          </w:p>
        </w:tc>
      </w:tr>
      <w:tr w:rsidR="0024510B" w14:paraId="0C392F06" w14:textId="77777777">
        <w:trPr>
          <w:trHeight w:val="260"/>
        </w:trPr>
        <w:tc>
          <w:tcPr>
            <w:tcW w:w="3126" w:type="dxa"/>
          </w:tcPr>
          <w:p w14:paraId="0DACC229" w14:textId="77777777" w:rsidR="0024510B" w:rsidRDefault="0024510B"/>
        </w:tc>
        <w:tc>
          <w:tcPr>
            <w:tcW w:w="2183" w:type="dxa"/>
          </w:tcPr>
          <w:p w14:paraId="37A1652E" w14:textId="61F3DF19" w:rsidR="0024510B" w:rsidRDefault="009E4ABA">
            <w:r>
              <w:t>TP-BSM-S</w:t>
            </w:r>
            <w:r w:rsidR="007B496F">
              <w:t>T</w:t>
            </w:r>
            <w:r>
              <w:t>-BV-</w:t>
            </w:r>
            <w:r w:rsidR="002A36B5">
              <w:t>05</w:t>
            </w:r>
          </w:p>
        </w:tc>
        <w:tc>
          <w:tcPr>
            <w:tcW w:w="4159" w:type="dxa"/>
          </w:tcPr>
          <w:p w14:paraId="45B357B9" w14:textId="77777777" w:rsidR="0024510B" w:rsidRDefault="009E4ABA">
            <w:r>
              <w:t>6.3.6-V2V-BSMTX-DATAACC-003</w:t>
            </w:r>
          </w:p>
        </w:tc>
      </w:tr>
      <w:tr w:rsidR="0024510B" w14:paraId="5A34AA4A" w14:textId="77777777">
        <w:trPr>
          <w:trHeight w:val="60"/>
        </w:trPr>
        <w:tc>
          <w:tcPr>
            <w:tcW w:w="3126" w:type="dxa"/>
          </w:tcPr>
          <w:p w14:paraId="08CDB25B" w14:textId="77777777" w:rsidR="0024510B" w:rsidRDefault="0024510B"/>
        </w:tc>
        <w:tc>
          <w:tcPr>
            <w:tcW w:w="2183" w:type="dxa"/>
          </w:tcPr>
          <w:p w14:paraId="563FF0E0" w14:textId="18927AA0" w:rsidR="0024510B" w:rsidRDefault="009E4ABA">
            <w:r>
              <w:t>TP-BSM-S</w:t>
            </w:r>
            <w:r w:rsidR="007B496F">
              <w:t>T</w:t>
            </w:r>
            <w:r>
              <w:t>-BV-</w:t>
            </w:r>
            <w:r w:rsidR="002A36B5">
              <w:t>06</w:t>
            </w:r>
          </w:p>
        </w:tc>
        <w:tc>
          <w:tcPr>
            <w:tcW w:w="4159" w:type="dxa"/>
          </w:tcPr>
          <w:p w14:paraId="6E089478" w14:textId="77777777" w:rsidR="0024510B" w:rsidRDefault="009E4ABA">
            <w:r>
              <w:t>6.3.6-V2V-BSMTX-DATAACC-004</w:t>
            </w:r>
          </w:p>
        </w:tc>
      </w:tr>
      <w:tr w:rsidR="0024510B" w14:paraId="0FBE8559" w14:textId="77777777">
        <w:trPr>
          <w:trHeight w:val="60"/>
        </w:trPr>
        <w:tc>
          <w:tcPr>
            <w:tcW w:w="3126" w:type="dxa"/>
          </w:tcPr>
          <w:p w14:paraId="3175CBE6" w14:textId="77777777" w:rsidR="0024510B" w:rsidRDefault="0024510B"/>
        </w:tc>
        <w:tc>
          <w:tcPr>
            <w:tcW w:w="2183" w:type="dxa"/>
          </w:tcPr>
          <w:p w14:paraId="0F1C096E" w14:textId="62B60A76" w:rsidR="0024510B" w:rsidRDefault="00411A6A">
            <w:r>
              <w:t>TP-BSM-S</w:t>
            </w:r>
            <w:r w:rsidR="007B496F">
              <w:t>T</w:t>
            </w:r>
            <w:r>
              <w:t>-BV-</w:t>
            </w:r>
            <w:r w:rsidR="002A36B5">
              <w:t>07</w:t>
            </w:r>
          </w:p>
        </w:tc>
        <w:tc>
          <w:tcPr>
            <w:tcW w:w="4159" w:type="dxa"/>
          </w:tcPr>
          <w:p w14:paraId="41A27064" w14:textId="77777777" w:rsidR="0024510B" w:rsidRDefault="009E4ABA">
            <w:r>
              <w:t>6.3.6-V2V-BSMTX-DATAACC-005</w:t>
            </w:r>
          </w:p>
        </w:tc>
      </w:tr>
      <w:tr w:rsidR="0024510B" w14:paraId="3CD1E3BF" w14:textId="77777777">
        <w:trPr>
          <w:trHeight w:val="60"/>
        </w:trPr>
        <w:tc>
          <w:tcPr>
            <w:tcW w:w="3126" w:type="dxa"/>
          </w:tcPr>
          <w:p w14:paraId="1B0E52B8" w14:textId="77777777" w:rsidR="0024510B" w:rsidRDefault="0024510B"/>
        </w:tc>
        <w:tc>
          <w:tcPr>
            <w:tcW w:w="2183" w:type="dxa"/>
          </w:tcPr>
          <w:p w14:paraId="0F8816D7" w14:textId="0347630A" w:rsidR="0024510B" w:rsidRDefault="009E4ABA">
            <w:r>
              <w:t>TP-BSM-S</w:t>
            </w:r>
            <w:r w:rsidR="007B496F">
              <w:t>T</w:t>
            </w:r>
            <w:r>
              <w:t>-BV-</w:t>
            </w:r>
            <w:r w:rsidR="002A36B5">
              <w:t>05</w:t>
            </w:r>
          </w:p>
        </w:tc>
        <w:tc>
          <w:tcPr>
            <w:tcW w:w="4159" w:type="dxa"/>
          </w:tcPr>
          <w:p w14:paraId="72E10035" w14:textId="77777777" w:rsidR="0024510B" w:rsidRDefault="009E4ABA">
            <w:r>
              <w:t>6.3.6-V2V-BSMTX-DATAACC-006</w:t>
            </w:r>
          </w:p>
        </w:tc>
      </w:tr>
      <w:tr w:rsidR="0024510B" w14:paraId="64068DB0" w14:textId="77777777">
        <w:trPr>
          <w:trHeight w:val="60"/>
        </w:trPr>
        <w:tc>
          <w:tcPr>
            <w:tcW w:w="3126" w:type="dxa"/>
          </w:tcPr>
          <w:p w14:paraId="5B1ADED7" w14:textId="77777777" w:rsidR="0024510B" w:rsidRDefault="0024510B"/>
        </w:tc>
        <w:tc>
          <w:tcPr>
            <w:tcW w:w="2183" w:type="dxa"/>
          </w:tcPr>
          <w:p w14:paraId="30E3D0BF" w14:textId="2C2BBEC0" w:rsidR="0024510B" w:rsidRDefault="009E4ABA">
            <w:r>
              <w:t>TP-BSM-S</w:t>
            </w:r>
            <w:r w:rsidR="007B496F">
              <w:t>T</w:t>
            </w:r>
            <w:r>
              <w:t>-BV-</w:t>
            </w:r>
            <w:r w:rsidR="002A36B5">
              <w:t>06</w:t>
            </w:r>
          </w:p>
        </w:tc>
        <w:tc>
          <w:tcPr>
            <w:tcW w:w="4159" w:type="dxa"/>
          </w:tcPr>
          <w:p w14:paraId="2ECC05C8" w14:textId="77777777" w:rsidR="0024510B" w:rsidRDefault="009E4ABA">
            <w:r>
              <w:t>6.3.6-V2V-BSMTX-DATAACC-007</w:t>
            </w:r>
          </w:p>
        </w:tc>
      </w:tr>
      <w:tr w:rsidR="0024510B" w14:paraId="04131202" w14:textId="77777777">
        <w:trPr>
          <w:trHeight w:val="60"/>
        </w:trPr>
        <w:tc>
          <w:tcPr>
            <w:tcW w:w="3126" w:type="dxa"/>
          </w:tcPr>
          <w:p w14:paraId="6A769671" w14:textId="77777777" w:rsidR="0024510B" w:rsidRDefault="0024510B"/>
        </w:tc>
        <w:tc>
          <w:tcPr>
            <w:tcW w:w="2183" w:type="dxa"/>
          </w:tcPr>
          <w:p w14:paraId="62765067" w14:textId="19BC39E0" w:rsidR="0024510B" w:rsidRDefault="009E4ABA">
            <w:r>
              <w:t>TP-BSM-</w:t>
            </w:r>
            <w:r w:rsidR="00110E8F">
              <w:t>ST</w:t>
            </w:r>
            <w:r>
              <w:t>-BV-</w:t>
            </w:r>
            <w:r w:rsidR="00A44433">
              <w:t>21</w:t>
            </w:r>
            <w:r w:rsidR="00110E8F">
              <w:t>-V</w:t>
            </w:r>
          </w:p>
        </w:tc>
        <w:tc>
          <w:tcPr>
            <w:tcW w:w="4159" w:type="dxa"/>
          </w:tcPr>
          <w:p w14:paraId="6FF77A13" w14:textId="77777777" w:rsidR="0024510B" w:rsidRDefault="009E4ABA">
            <w:r>
              <w:t>6.3.6-V2V-BSMTX-DATAACC-008</w:t>
            </w:r>
          </w:p>
        </w:tc>
      </w:tr>
      <w:tr w:rsidR="0024510B" w14:paraId="76B88820" w14:textId="77777777">
        <w:trPr>
          <w:trHeight w:val="60"/>
        </w:trPr>
        <w:tc>
          <w:tcPr>
            <w:tcW w:w="3126" w:type="dxa"/>
          </w:tcPr>
          <w:p w14:paraId="6AA687CD" w14:textId="77777777" w:rsidR="0024510B" w:rsidRDefault="0024510B"/>
        </w:tc>
        <w:tc>
          <w:tcPr>
            <w:tcW w:w="2183" w:type="dxa"/>
          </w:tcPr>
          <w:p w14:paraId="11B4C2B4" w14:textId="0D9894AF" w:rsidR="0024510B" w:rsidRDefault="009E4ABA">
            <w:r>
              <w:t>TP-BSM-</w:t>
            </w:r>
            <w:r w:rsidR="00110E8F">
              <w:t>ST</w:t>
            </w:r>
            <w:r>
              <w:t>-BV-</w:t>
            </w:r>
            <w:r w:rsidR="00A44433">
              <w:t>21</w:t>
            </w:r>
            <w:r w:rsidR="00110E8F">
              <w:t>-V</w:t>
            </w:r>
          </w:p>
        </w:tc>
        <w:tc>
          <w:tcPr>
            <w:tcW w:w="4159" w:type="dxa"/>
          </w:tcPr>
          <w:p w14:paraId="5E9E3733" w14:textId="77777777" w:rsidR="0024510B" w:rsidRDefault="009E4ABA">
            <w:r>
              <w:t>6.3.6-V2V-BSMTX-DATAACC-009</w:t>
            </w:r>
          </w:p>
        </w:tc>
      </w:tr>
      <w:tr w:rsidR="0024510B" w14:paraId="78905C2B" w14:textId="77777777">
        <w:trPr>
          <w:trHeight w:val="60"/>
        </w:trPr>
        <w:tc>
          <w:tcPr>
            <w:tcW w:w="3126" w:type="dxa"/>
          </w:tcPr>
          <w:p w14:paraId="204B2358" w14:textId="77777777" w:rsidR="0024510B" w:rsidRDefault="0024510B"/>
        </w:tc>
        <w:tc>
          <w:tcPr>
            <w:tcW w:w="2183" w:type="dxa"/>
          </w:tcPr>
          <w:p w14:paraId="7D97BA36" w14:textId="2B0BC5B9" w:rsidR="0024510B" w:rsidRDefault="009E4ABA">
            <w:r>
              <w:t>TP-BSM-</w:t>
            </w:r>
            <w:r w:rsidR="00110E8F">
              <w:t>ST</w:t>
            </w:r>
            <w:r>
              <w:t>-BV-</w:t>
            </w:r>
            <w:r w:rsidR="00A44433">
              <w:t>21</w:t>
            </w:r>
            <w:r w:rsidR="00110E8F">
              <w:t>-V</w:t>
            </w:r>
          </w:p>
        </w:tc>
        <w:tc>
          <w:tcPr>
            <w:tcW w:w="4159" w:type="dxa"/>
          </w:tcPr>
          <w:p w14:paraId="40CFA241" w14:textId="77777777" w:rsidR="0024510B" w:rsidRDefault="009E4ABA">
            <w:r>
              <w:t>6.3.6-V2V-BSMTX-DATAACC-010</w:t>
            </w:r>
          </w:p>
        </w:tc>
      </w:tr>
      <w:tr w:rsidR="0024510B" w14:paraId="76848162" w14:textId="77777777">
        <w:trPr>
          <w:trHeight w:val="60"/>
        </w:trPr>
        <w:tc>
          <w:tcPr>
            <w:tcW w:w="3126" w:type="dxa"/>
          </w:tcPr>
          <w:p w14:paraId="552CE58A" w14:textId="77777777" w:rsidR="0024510B" w:rsidRDefault="0024510B"/>
        </w:tc>
        <w:tc>
          <w:tcPr>
            <w:tcW w:w="2183" w:type="dxa"/>
          </w:tcPr>
          <w:p w14:paraId="366ECC28" w14:textId="037BC858" w:rsidR="0024510B" w:rsidRDefault="009E4ABA">
            <w:r>
              <w:t>TP-BSM-MV-BV-</w:t>
            </w:r>
            <w:r w:rsidR="002D458D">
              <w:t>02</w:t>
            </w:r>
            <w:r w:rsidR="00504283">
              <w:t>-V</w:t>
            </w:r>
          </w:p>
        </w:tc>
        <w:tc>
          <w:tcPr>
            <w:tcW w:w="4159" w:type="dxa"/>
          </w:tcPr>
          <w:p w14:paraId="539AD905" w14:textId="77777777" w:rsidR="0024510B" w:rsidRDefault="009E4ABA">
            <w:r>
              <w:t>6.3.6-V2V-BSMTX-DATAACC-011</w:t>
            </w:r>
          </w:p>
        </w:tc>
      </w:tr>
      <w:tr w:rsidR="0024510B" w14:paraId="0D0A901B" w14:textId="77777777">
        <w:trPr>
          <w:trHeight w:val="60"/>
        </w:trPr>
        <w:tc>
          <w:tcPr>
            <w:tcW w:w="3126" w:type="dxa"/>
          </w:tcPr>
          <w:p w14:paraId="5464945F" w14:textId="77777777" w:rsidR="0024510B" w:rsidRDefault="0024510B"/>
        </w:tc>
        <w:tc>
          <w:tcPr>
            <w:tcW w:w="2183" w:type="dxa"/>
          </w:tcPr>
          <w:p w14:paraId="319CDF72" w14:textId="53EAE2C0" w:rsidR="0024510B" w:rsidRDefault="009E4ABA">
            <w:r>
              <w:t>TP-BSM-MV-BV-</w:t>
            </w:r>
            <w:r w:rsidR="002D458D">
              <w:t>02</w:t>
            </w:r>
            <w:r w:rsidR="00504283">
              <w:t>-V</w:t>
            </w:r>
          </w:p>
        </w:tc>
        <w:tc>
          <w:tcPr>
            <w:tcW w:w="4159" w:type="dxa"/>
          </w:tcPr>
          <w:p w14:paraId="6A34F792" w14:textId="77777777" w:rsidR="0024510B" w:rsidRDefault="009E4ABA">
            <w:r>
              <w:t>6.3.6-V2V-BSMTX-DATAACC-012</w:t>
            </w:r>
          </w:p>
        </w:tc>
      </w:tr>
      <w:tr w:rsidR="0024510B" w14:paraId="4FD28589" w14:textId="77777777">
        <w:trPr>
          <w:trHeight w:val="60"/>
        </w:trPr>
        <w:tc>
          <w:tcPr>
            <w:tcW w:w="3126" w:type="dxa"/>
          </w:tcPr>
          <w:p w14:paraId="69471D25" w14:textId="77777777" w:rsidR="0024510B" w:rsidRDefault="0024510B"/>
        </w:tc>
        <w:tc>
          <w:tcPr>
            <w:tcW w:w="2183" w:type="dxa"/>
          </w:tcPr>
          <w:p w14:paraId="6835FD44" w14:textId="305EA3F5" w:rsidR="0024510B" w:rsidRDefault="009E4ABA">
            <w:r>
              <w:t>TP-BSM-MV-BV-</w:t>
            </w:r>
            <w:r w:rsidR="002D458D">
              <w:t>02</w:t>
            </w:r>
            <w:r w:rsidR="00504283">
              <w:t>-V</w:t>
            </w:r>
          </w:p>
        </w:tc>
        <w:tc>
          <w:tcPr>
            <w:tcW w:w="4159" w:type="dxa"/>
          </w:tcPr>
          <w:p w14:paraId="7A41F7F6" w14:textId="77777777" w:rsidR="0024510B" w:rsidRDefault="009E4ABA">
            <w:r>
              <w:t>6.3.6-V2V-BSMTX-DATAACC-013</w:t>
            </w:r>
          </w:p>
        </w:tc>
      </w:tr>
      <w:tr w:rsidR="0024510B" w14:paraId="019C3C60" w14:textId="77777777">
        <w:trPr>
          <w:trHeight w:val="60"/>
        </w:trPr>
        <w:tc>
          <w:tcPr>
            <w:tcW w:w="3126" w:type="dxa"/>
          </w:tcPr>
          <w:p w14:paraId="5A59CBA2" w14:textId="77777777" w:rsidR="0024510B" w:rsidRDefault="0024510B"/>
        </w:tc>
        <w:tc>
          <w:tcPr>
            <w:tcW w:w="2183" w:type="dxa"/>
          </w:tcPr>
          <w:p w14:paraId="41E5F126" w14:textId="3C33063C" w:rsidR="0024510B" w:rsidRDefault="009E4ABA">
            <w:r>
              <w:t>TP-BSM-MV-BV-</w:t>
            </w:r>
            <w:r w:rsidR="002D458D">
              <w:t>02</w:t>
            </w:r>
            <w:r w:rsidR="00504283">
              <w:t>-V</w:t>
            </w:r>
          </w:p>
        </w:tc>
        <w:tc>
          <w:tcPr>
            <w:tcW w:w="4159" w:type="dxa"/>
          </w:tcPr>
          <w:p w14:paraId="2D611CD7" w14:textId="77777777" w:rsidR="0024510B" w:rsidRDefault="009E4ABA">
            <w:r>
              <w:t>6.3.6-V2V-BSMTX-DATAACC-014</w:t>
            </w:r>
          </w:p>
        </w:tc>
      </w:tr>
      <w:tr w:rsidR="0024510B" w14:paraId="2B9560BC" w14:textId="77777777">
        <w:trPr>
          <w:trHeight w:val="280"/>
        </w:trPr>
        <w:tc>
          <w:tcPr>
            <w:tcW w:w="3126" w:type="dxa"/>
          </w:tcPr>
          <w:p w14:paraId="61C4E14D" w14:textId="77777777" w:rsidR="0024510B" w:rsidRDefault="0024510B"/>
        </w:tc>
        <w:tc>
          <w:tcPr>
            <w:tcW w:w="2183" w:type="dxa"/>
          </w:tcPr>
          <w:p w14:paraId="59042A2D" w14:textId="23CA3E14" w:rsidR="0024510B" w:rsidRDefault="009E4ABA">
            <w:r>
              <w:t>TP-BSM-</w:t>
            </w:r>
            <w:r w:rsidR="00110E8F">
              <w:t>ST</w:t>
            </w:r>
            <w:r>
              <w:t>-BV-</w:t>
            </w:r>
            <w:r w:rsidR="00A44433">
              <w:t>21</w:t>
            </w:r>
            <w:r w:rsidR="00110E8F">
              <w:t>-V</w:t>
            </w:r>
          </w:p>
        </w:tc>
        <w:tc>
          <w:tcPr>
            <w:tcW w:w="4159" w:type="dxa"/>
          </w:tcPr>
          <w:p w14:paraId="0FD2F889" w14:textId="77777777" w:rsidR="0024510B" w:rsidRDefault="009E4ABA">
            <w:r>
              <w:t>6.3.6-V2V-BSMTX-DATAACC-015</w:t>
            </w:r>
          </w:p>
        </w:tc>
      </w:tr>
      <w:tr w:rsidR="0024510B" w14:paraId="62330C8D" w14:textId="77777777">
        <w:trPr>
          <w:trHeight w:val="60"/>
        </w:trPr>
        <w:tc>
          <w:tcPr>
            <w:tcW w:w="3126" w:type="dxa"/>
          </w:tcPr>
          <w:p w14:paraId="1CACD248" w14:textId="77777777" w:rsidR="0024510B" w:rsidRDefault="0024510B"/>
        </w:tc>
        <w:tc>
          <w:tcPr>
            <w:tcW w:w="2183" w:type="dxa"/>
          </w:tcPr>
          <w:p w14:paraId="2D0BE0A9" w14:textId="51EC7692" w:rsidR="0024510B" w:rsidRDefault="009E4ABA">
            <w:r>
              <w:t>TP-BSM-</w:t>
            </w:r>
            <w:r w:rsidR="00110E8F">
              <w:t>ST</w:t>
            </w:r>
            <w:r>
              <w:t>-BV-</w:t>
            </w:r>
            <w:r w:rsidR="00A44433">
              <w:t>21</w:t>
            </w:r>
            <w:r w:rsidR="00110E8F">
              <w:t>-V</w:t>
            </w:r>
          </w:p>
        </w:tc>
        <w:tc>
          <w:tcPr>
            <w:tcW w:w="4159" w:type="dxa"/>
          </w:tcPr>
          <w:p w14:paraId="3BB67854" w14:textId="77777777" w:rsidR="0024510B" w:rsidRDefault="009E4ABA">
            <w:r>
              <w:t>6.3.6-V2V-BSMTX-DATAACC-016</w:t>
            </w:r>
          </w:p>
        </w:tc>
      </w:tr>
      <w:tr w:rsidR="0024510B" w14:paraId="0869DAA9" w14:textId="77777777">
        <w:trPr>
          <w:trHeight w:val="60"/>
        </w:trPr>
        <w:tc>
          <w:tcPr>
            <w:tcW w:w="3126" w:type="dxa"/>
          </w:tcPr>
          <w:p w14:paraId="5B75557D" w14:textId="77777777" w:rsidR="0024510B" w:rsidRDefault="0024510B"/>
        </w:tc>
        <w:tc>
          <w:tcPr>
            <w:tcW w:w="2183" w:type="dxa"/>
          </w:tcPr>
          <w:p w14:paraId="3F5D7533" w14:textId="68F6F9DD" w:rsidR="0024510B" w:rsidRDefault="009E4ABA">
            <w:r>
              <w:t>TP-BSM-MV-BV-</w:t>
            </w:r>
            <w:r w:rsidR="002D458D">
              <w:t>02</w:t>
            </w:r>
            <w:r w:rsidR="00504283">
              <w:t>-V</w:t>
            </w:r>
          </w:p>
        </w:tc>
        <w:tc>
          <w:tcPr>
            <w:tcW w:w="4159" w:type="dxa"/>
          </w:tcPr>
          <w:p w14:paraId="7F6608BB" w14:textId="77777777" w:rsidR="0024510B" w:rsidRDefault="009E4ABA">
            <w:r>
              <w:t>6.3.6-V2V-BSMTX-DATAACC-017</w:t>
            </w:r>
          </w:p>
        </w:tc>
      </w:tr>
      <w:tr w:rsidR="0024510B" w14:paraId="0371628B" w14:textId="77777777">
        <w:trPr>
          <w:trHeight w:val="60"/>
        </w:trPr>
        <w:tc>
          <w:tcPr>
            <w:tcW w:w="3126" w:type="dxa"/>
          </w:tcPr>
          <w:p w14:paraId="5FF62816" w14:textId="77777777" w:rsidR="0024510B" w:rsidRDefault="0024510B"/>
        </w:tc>
        <w:tc>
          <w:tcPr>
            <w:tcW w:w="2183" w:type="dxa"/>
          </w:tcPr>
          <w:p w14:paraId="016CB1A8" w14:textId="2CA4809A" w:rsidR="0024510B" w:rsidRDefault="009E4ABA">
            <w:r>
              <w:t>TP-BSM-MV-BV-</w:t>
            </w:r>
            <w:r w:rsidR="00A3086A">
              <w:t>13</w:t>
            </w:r>
          </w:p>
        </w:tc>
        <w:tc>
          <w:tcPr>
            <w:tcW w:w="4159" w:type="dxa"/>
          </w:tcPr>
          <w:p w14:paraId="41E82F75" w14:textId="77777777" w:rsidR="0024510B" w:rsidRDefault="009E4ABA">
            <w:r>
              <w:t>6.3.6-V2V-BSMTX-DATAACC-018</w:t>
            </w:r>
          </w:p>
        </w:tc>
      </w:tr>
      <w:tr w:rsidR="0024510B" w14:paraId="26144919" w14:textId="77777777">
        <w:trPr>
          <w:trHeight w:val="60"/>
        </w:trPr>
        <w:tc>
          <w:tcPr>
            <w:tcW w:w="3126" w:type="dxa"/>
          </w:tcPr>
          <w:p w14:paraId="2FDE0E91" w14:textId="77777777" w:rsidR="0024510B" w:rsidRDefault="0024510B"/>
        </w:tc>
        <w:tc>
          <w:tcPr>
            <w:tcW w:w="2183" w:type="dxa"/>
          </w:tcPr>
          <w:p w14:paraId="74E1A09F" w14:textId="7B01B201" w:rsidR="0024510B" w:rsidRDefault="009E4ABA">
            <w:r>
              <w:t>TP-BSM-MV-BV-</w:t>
            </w:r>
            <w:r w:rsidR="00A3086A">
              <w:t>02</w:t>
            </w:r>
            <w:r w:rsidR="00504283">
              <w:t>-V</w:t>
            </w:r>
          </w:p>
        </w:tc>
        <w:tc>
          <w:tcPr>
            <w:tcW w:w="4159" w:type="dxa"/>
          </w:tcPr>
          <w:p w14:paraId="0EDBECB3" w14:textId="77777777" w:rsidR="0024510B" w:rsidRDefault="009E4ABA">
            <w:r>
              <w:t>6.3.6-V2V-BSMTX-DATAACC-019</w:t>
            </w:r>
          </w:p>
        </w:tc>
      </w:tr>
      <w:tr w:rsidR="0024510B" w14:paraId="4D8D695B" w14:textId="77777777">
        <w:trPr>
          <w:trHeight w:val="60"/>
        </w:trPr>
        <w:tc>
          <w:tcPr>
            <w:tcW w:w="3126" w:type="dxa"/>
          </w:tcPr>
          <w:p w14:paraId="73451527" w14:textId="77777777" w:rsidR="0024510B" w:rsidRDefault="0024510B"/>
        </w:tc>
        <w:tc>
          <w:tcPr>
            <w:tcW w:w="2183" w:type="dxa"/>
          </w:tcPr>
          <w:p w14:paraId="3C49678A" w14:textId="33505516" w:rsidR="0024510B" w:rsidRDefault="009E4ABA">
            <w:r>
              <w:t>TP-BSM-MV-BV-</w:t>
            </w:r>
            <w:r w:rsidR="00A3086A">
              <w:t>03</w:t>
            </w:r>
          </w:p>
        </w:tc>
        <w:tc>
          <w:tcPr>
            <w:tcW w:w="4159" w:type="dxa"/>
          </w:tcPr>
          <w:p w14:paraId="6715E209" w14:textId="77777777" w:rsidR="0024510B" w:rsidRDefault="009E4ABA">
            <w:r>
              <w:t>6.3.6-V2V-BSMTX-DATAACC-020</w:t>
            </w:r>
          </w:p>
        </w:tc>
      </w:tr>
      <w:tr w:rsidR="0024510B" w14:paraId="5F13B0AB" w14:textId="77777777">
        <w:trPr>
          <w:trHeight w:val="60"/>
        </w:trPr>
        <w:tc>
          <w:tcPr>
            <w:tcW w:w="3126" w:type="dxa"/>
          </w:tcPr>
          <w:p w14:paraId="450FAC16" w14:textId="77777777" w:rsidR="0024510B" w:rsidRDefault="0024510B"/>
        </w:tc>
        <w:tc>
          <w:tcPr>
            <w:tcW w:w="2183" w:type="dxa"/>
          </w:tcPr>
          <w:p w14:paraId="0549B4A4" w14:textId="6493788A" w:rsidR="0024510B" w:rsidRDefault="009E4ABA">
            <w:r>
              <w:t>TP-BSM-MV-BV-</w:t>
            </w:r>
            <w:r w:rsidR="00A3086A">
              <w:t>04</w:t>
            </w:r>
          </w:p>
        </w:tc>
        <w:tc>
          <w:tcPr>
            <w:tcW w:w="4159" w:type="dxa"/>
          </w:tcPr>
          <w:p w14:paraId="77A3B996" w14:textId="77777777" w:rsidR="0024510B" w:rsidRDefault="009E4ABA">
            <w:r>
              <w:t>6.3.6-V2V-BSMTX-DATAACC-021</w:t>
            </w:r>
          </w:p>
        </w:tc>
      </w:tr>
      <w:tr w:rsidR="0024510B" w14:paraId="00824CD2" w14:textId="77777777">
        <w:trPr>
          <w:trHeight w:val="60"/>
        </w:trPr>
        <w:tc>
          <w:tcPr>
            <w:tcW w:w="3126" w:type="dxa"/>
          </w:tcPr>
          <w:p w14:paraId="116D6FA8" w14:textId="77777777" w:rsidR="0024510B" w:rsidRDefault="0024510B"/>
        </w:tc>
        <w:tc>
          <w:tcPr>
            <w:tcW w:w="2183" w:type="dxa"/>
          </w:tcPr>
          <w:p w14:paraId="2E614A36" w14:textId="5806158E" w:rsidR="0024510B" w:rsidRDefault="009E4ABA">
            <w:r>
              <w:t>TP-BSM-MV-BV-</w:t>
            </w:r>
            <w:r w:rsidR="00A3086A">
              <w:t>05</w:t>
            </w:r>
          </w:p>
        </w:tc>
        <w:tc>
          <w:tcPr>
            <w:tcW w:w="4159" w:type="dxa"/>
          </w:tcPr>
          <w:p w14:paraId="6568CCB6" w14:textId="77777777" w:rsidR="0024510B" w:rsidRDefault="009E4ABA">
            <w:r>
              <w:t>6.3.6-V2V-BSMTX-DATAACC-022</w:t>
            </w:r>
          </w:p>
        </w:tc>
      </w:tr>
      <w:tr w:rsidR="0024510B" w14:paraId="36FD5AEE" w14:textId="77777777">
        <w:trPr>
          <w:trHeight w:val="60"/>
        </w:trPr>
        <w:tc>
          <w:tcPr>
            <w:tcW w:w="3126" w:type="dxa"/>
          </w:tcPr>
          <w:p w14:paraId="21C9BA94" w14:textId="77777777" w:rsidR="0024510B" w:rsidRDefault="0024510B"/>
        </w:tc>
        <w:tc>
          <w:tcPr>
            <w:tcW w:w="2183" w:type="dxa"/>
          </w:tcPr>
          <w:p w14:paraId="530792A3" w14:textId="32EF8EC6" w:rsidR="0024510B" w:rsidRDefault="009E4ABA">
            <w:r>
              <w:t>TP-BSM-MV-BV-</w:t>
            </w:r>
            <w:r w:rsidR="00A3086A">
              <w:t>05</w:t>
            </w:r>
          </w:p>
        </w:tc>
        <w:tc>
          <w:tcPr>
            <w:tcW w:w="4159" w:type="dxa"/>
          </w:tcPr>
          <w:p w14:paraId="64915882" w14:textId="77777777" w:rsidR="0024510B" w:rsidRDefault="009E4ABA">
            <w:r>
              <w:t>6.3.6-V2V-BSMTX-DATAACC-023</w:t>
            </w:r>
          </w:p>
        </w:tc>
      </w:tr>
      <w:tr w:rsidR="0024510B" w14:paraId="7BFDB3D6" w14:textId="77777777">
        <w:trPr>
          <w:trHeight w:val="60"/>
        </w:trPr>
        <w:tc>
          <w:tcPr>
            <w:tcW w:w="3126" w:type="dxa"/>
          </w:tcPr>
          <w:p w14:paraId="30961EEC" w14:textId="77777777" w:rsidR="0024510B" w:rsidRDefault="0024510B"/>
        </w:tc>
        <w:tc>
          <w:tcPr>
            <w:tcW w:w="2183" w:type="dxa"/>
          </w:tcPr>
          <w:p w14:paraId="0A2D21FF" w14:textId="58B585A2" w:rsidR="0024510B" w:rsidRDefault="009E4ABA">
            <w:r>
              <w:t>TP-BSM-MV-BV-</w:t>
            </w:r>
            <w:r w:rsidR="00A3086A">
              <w:t>02</w:t>
            </w:r>
            <w:r w:rsidR="00504283">
              <w:t>-V</w:t>
            </w:r>
          </w:p>
        </w:tc>
        <w:tc>
          <w:tcPr>
            <w:tcW w:w="4159" w:type="dxa"/>
          </w:tcPr>
          <w:p w14:paraId="007DFA73" w14:textId="77777777" w:rsidR="0024510B" w:rsidRDefault="009E4ABA">
            <w:r>
              <w:t>6.3.6-V2V-BSMTX-DATAACC-024</w:t>
            </w:r>
          </w:p>
        </w:tc>
      </w:tr>
      <w:tr w:rsidR="0024510B" w14:paraId="760BC1C4" w14:textId="77777777">
        <w:trPr>
          <w:trHeight w:val="60"/>
        </w:trPr>
        <w:tc>
          <w:tcPr>
            <w:tcW w:w="3126" w:type="dxa"/>
          </w:tcPr>
          <w:p w14:paraId="4EE9236F" w14:textId="77777777" w:rsidR="0024510B" w:rsidRDefault="0024510B"/>
        </w:tc>
        <w:tc>
          <w:tcPr>
            <w:tcW w:w="2183" w:type="dxa"/>
          </w:tcPr>
          <w:p w14:paraId="61014718" w14:textId="575A096B" w:rsidR="0024510B" w:rsidRDefault="009E4ABA">
            <w:r>
              <w:t>TP-BSM-MV-BV-</w:t>
            </w:r>
            <w:r w:rsidR="00A3086A">
              <w:t>02</w:t>
            </w:r>
            <w:r w:rsidR="00504283">
              <w:t>-V</w:t>
            </w:r>
          </w:p>
        </w:tc>
        <w:tc>
          <w:tcPr>
            <w:tcW w:w="4159" w:type="dxa"/>
          </w:tcPr>
          <w:p w14:paraId="09114188" w14:textId="77777777" w:rsidR="0024510B" w:rsidRDefault="009E4ABA">
            <w:r>
              <w:t>6.3.6-V2V-BSMTX-DATAACC-025</w:t>
            </w:r>
          </w:p>
        </w:tc>
      </w:tr>
      <w:tr w:rsidR="0024510B" w14:paraId="6B71A436" w14:textId="77777777">
        <w:trPr>
          <w:trHeight w:val="60"/>
        </w:trPr>
        <w:tc>
          <w:tcPr>
            <w:tcW w:w="3126" w:type="dxa"/>
          </w:tcPr>
          <w:p w14:paraId="3C15615B" w14:textId="77777777" w:rsidR="0024510B" w:rsidRDefault="0024510B"/>
        </w:tc>
        <w:tc>
          <w:tcPr>
            <w:tcW w:w="2183" w:type="dxa"/>
          </w:tcPr>
          <w:p w14:paraId="1B44C24B" w14:textId="73C30818" w:rsidR="0024510B" w:rsidRDefault="009E4ABA">
            <w:r>
              <w:t>TP-BSM-MV-BV-</w:t>
            </w:r>
            <w:r w:rsidR="00A3086A">
              <w:t>02</w:t>
            </w:r>
            <w:r w:rsidR="00504283">
              <w:t>-V</w:t>
            </w:r>
          </w:p>
        </w:tc>
        <w:tc>
          <w:tcPr>
            <w:tcW w:w="4159" w:type="dxa"/>
          </w:tcPr>
          <w:p w14:paraId="37DE6FBE" w14:textId="77777777" w:rsidR="0024510B" w:rsidRDefault="009E4ABA">
            <w:r>
              <w:t>6.3.6-V2V-BSMTX-DATAACC-026</w:t>
            </w:r>
          </w:p>
        </w:tc>
      </w:tr>
      <w:tr w:rsidR="0024510B" w14:paraId="62263802" w14:textId="77777777">
        <w:trPr>
          <w:trHeight w:val="60"/>
        </w:trPr>
        <w:tc>
          <w:tcPr>
            <w:tcW w:w="3126" w:type="dxa"/>
          </w:tcPr>
          <w:p w14:paraId="01B5A3CE" w14:textId="77777777" w:rsidR="0024510B" w:rsidRDefault="0024510B"/>
        </w:tc>
        <w:tc>
          <w:tcPr>
            <w:tcW w:w="2183" w:type="dxa"/>
          </w:tcPr>
          <w:p w14:paraId="3059D6CD" w14:textId="36F06864" w:rsidR="0024510B" w:rsidRDefault="009E4ABA">
            <w:r>
              <w:t>TP-BSM-MV-BV-</w:t>
            </w:r>
            <w:r w:rsidR="00A3086A">
              <w:t>02</w:t>
            </w:r>
            <w:r w:rsidR="00504283">
              <w:t>-V</w:t>
            </w:r>
          </w:p>
        </w:tc>
        <w:tc>
          <w:tcPr>
            <w:tcW w:w="4159" w:type="dxa"/>
          </w:tcPr>
          <w:p w14:paraId="01923C76" w14:textId="77777777" w:rsidR="0024510B" w:rsidRDefault="009E4ABA">
            <w:r>
              <w:t>6.3.6-V2V-BSMTX-DATAACC-027</w:t>
            </w:r>
          </w:p>
        </w:tc>
      </w:tr>
      <w:tr w:rsidR="0024510B" w14:paraId="144A3C5D" w14:textId="77777777">
        <w:trPr>
          <w:trHeight w:val="60"/>
        </w:trPr>
        <w:tc>
          <w:tcPr>
            <w:tcW w:w="3126" w:type="dxa"/>
          </w:tcPr>
          <w:p w14:paraId="6F3F86F5" w14:textId="77777777" w:rsidR="0024510B" w:rsidRDefault="0024510B"/>
        </w:tc>
        <w:tc>
          <w:tcPr>
            <w:tcW w:w="2183" w:type="dxa"/>
          </w:tcPr>
          <w:p w14:paraId="73294F53" w14:textId="36A0378A" w:rsidR="0024510B" w:rsidRDefault="009E4ABA">
            <w:r>
              <w:t>TP-BSM-MV-BV-</w:t>
            </w:r>
            <w:r w:rsidR="00A3086A">
              <w:t>08</w:t>
            </w:r>
          </w:p>
        </w:tc>
        <w:tc>
          <w:tcPr>
            <w:tcW w:w="4159" w:type="dxa"/>
          </w:tcPr>
          <w:p w14:paraId="12D519C4" w14:textId="77777777" w:rsidR="0024510B" w:rsidRDefault="009E4ABA">
            <w:r>
              <w:t>6.3.6-V2V-BSMTX-DATAACC-028</w:t>
            </w:r>
          </w:p>
        </w:tc>
      </w:tr>
      <w:tr w:rsidR="0024510B" w14:paraId="4900C777" w14:textId="77777777">
        <w:trPr>
          <w:trHeight w:val="60"/>
        </w:trPr>
        <w:tc>
          <w:tcPr>
            <w:tcW w:w="3126" w:type="dxa"/>
          </w:tcPr>
          <w:p w14:paraId="7EFA6C2F" w14:textId="77777777" w:rsidR="0024510B" w:rsidRDefault="0024510B"/>
        </w:tc>
        <w:tc>
          <w:tcPr>
            <w:tcW w:w="2183" w:type="dxa"/>
          </w:tcPr>
          <w:p w14:paraId="68155450" w14:textId="224EC5F5" w:rsidR="0024510B" w:rsidRDefault="009E4ABA">
            <w:r>
              <w:t>TP-BSM-MV-BV-</w:t>
            </w:r>
            <w:r w:rsidR="00A3086A">
              <w:t>11</w:t>
            </w:r>
          </w:p>
        </w:tc>
        <w:tc>
          <w:tcPr>
            <w:tcW w:w="4159" w:type="dxa"/>
          </w:tcPr>
          <w:p w14:paraId="15506A0A" w14:textId="77777777" w:rsidR="0024510B" w:rsidRDefault="009E4ABA">
            <w:r>
              <w:t>6.3.6-V2V-BSMTX-DATAACC-029</w:t>
            </w:r>
          </w:p>
        </w:tc>
      </w:tr>
      <w:tr w:rsidR="0024510B" w14:paraId="2C348BF6" w14:textId="77777777">
        <w:trPr>
          <w:trHeight w:val="60"/>
        </w:trPr>
        <w:tc>
          <w:tcPr>
            <w:tcW w:w="3126" w:type="dxa"/>
          </w:tcPr>
          <w:p w14:paraId="3DF10529" w14:textId="77777777" w:rsidR="0024510B" w:rsidRDefault="0024510B"/>
        </w:tc>
        <w:tc>
          <w:tcPr>
            <w:tcW w:w="2183" w:type="dxa"/>
          </w:tcPr>
          <w:p w14:paraId="625FC312" w14:textId="563FA2A3" w:rsidR="0024510B" w:rsidRDefault="009E4ABA">
            <w:r>
              <w:t>TP-BSM-MV-BV-</w:t>
            </w:r>
            <w:r w:rsidR="00A3086A">
              <w:t>12</w:t>
            </w:r>
          </w:p>
        </w:tc>
        <w:tc>
          <w:tcPr>
            <w:tcW w:w="4159" w:type="dxa"/>
          </w:tcPr>
          <w:p w14:paraId="0ECB66D4" w14:textId="77777777" w:rsidR="0024510B" w:rsidRDefault="009E4ABA">
            <w:r>
              <w:t>6.3.6-V2V-BSMTX-DATAACC-030</w:t>
            </w:r>
          </w:p>
        </w:tc>
      </w:tr>
      <w:tr w:rsidR="0024510B" w14:paraId="1BF5F73F" w14:textId="77777777">
        <w:trPr>
          <w:trHeight w:val="60"/>
        </w:trPr>
        <w:tc>
          <w:tcPr>
            <w:tcW w:w="3126" w:type="dxa"/>
          </w:tcPr>
          <w:p w14:paraId="76EA3800" w14:textId="77777777" w:rsidR="0024510B" w:rsidRDefault="0024510B"/>
        </w:tc>
        <w:tc>
          <w:tcPr>
            <w:tcW w:w="2183" w:type="dxa"/>
          </w:tcPr>
          <w:p w14:paraId="12735DD3" w14:textId="10A0CC62" w:rsidR="0024510B" w:rsidRDefault="009E4ABA">
            <w:r>
              <w:t>TP-BSM-MV-BV-</w:t>
            </w:r>
            <w:r w:rsidR="00A3086A">
              <w:t>09</w:t>
            </w:r>
          </w:p>
        </w:tc>
        <w:tc>
          <w:tcPr>
            <w:tcW w:w="4159" w:type="dxa"/>
          </w:tcPr>
          <w:p w14:paraId="6EE32B03" w14:textId="77777777" w:rsidR="0024510B" w:rsidRDefault="009E4ABA">
            <w:r>
              <w:t>6.3.6-V2V-BSMTX-DATAACC-031</w:t>
            </w:r>
          </w:p>
        </w:tc>
      </w:tr>
      <w:tr w:rsidR="0024510B" w14:paraId="1A3E5721" w14:textId="77777777">
        <w:trPr>
          <w:trHeight w:val="60"/>
        </w:trPr>
        <w:tc>
          <w:tcPr>
            <w:tcW w:w="3126" w:type="dxa"/>
          </w:tcPr>
          <w:p w14:paraId="461AE7C1" w14:textId="77777777" w:rsidR="0024510B" w:rsidRDefault="0024510B"/>
        </w:tc>
        <w:tc>
          <w:tcPr>
            <w:tcW w:w="2183" w:type="dxa"/>
          </w:tcPr>
          <w:p w14:paraId="1139B5FA" w14:textId="61107F36" w:rsidR="0024510B" w:rsidRDefault="009E4ABA">
            <w:r>
              <w:t>TP-BSM-MV-BV-</w:t>
            </w:r>
            <w:r w:rsidR="00A3086A">
              <w:t>08</w:t>
            </w:r>
          </w:p>
        </w:tc>
        <w:tc>
          <w:tcPr>
            <w:tcW w:w="4159" w:type="dxa"/>
          </w:tcPr>
          <w:p w14:paraId="6E06E9A5" w14:textId="77777777" w:rsidR="0024510B" w:rsidRDefault="009E4ABA">
            <w:r>
              <w:t>6.3.6-V2V-BSMTX-DATAACC-032</w:t>
            </w:r>
          </w:p>
        </w:tc>
      </w:tr>
      <w:tr w:rsidR="0024510B" w14:paraId="4F6DDA6C" w14:textId="77777777">
        <w:trPr>
          <w:trHeight w:val="60"/>
        </w:trPr>
        <w:tc>
          <w:tcPr>
            <w:tcW w:w="3126" w:type="dxa"/>
          </w:tcPr>
          <w:p w14:paraId="64A14DF3" w14:textId="77777777" w:rsidR="0024510B" w:rsidRDefault="0024510B"/>
        </w:tc>
        <w:tc>
          <w:tcPr>
            <w:tcW w:w="2183" w:type="dxa"/>
          </w:tcPr>
          <w:p w14:paraId="1B384FA0" w14:textId="3465B1BB" w:rsidR="0024510B" w:rsidRDefault="009E4ABA">
            <w:r>
              <w:t>TP-BSM-MV-BV-</w:t>
            </w:r>
            <w:r w:rsidR="00A3086A">
              <w:t>14</w:t>
            </w:r>
          </w:p>
        </w:tc>
        <w:tc>
          <w:tcPr>
            <w:tcW w:w="4159" w:type="dxa"/>
          </w:tcPr>
          <w:p w14:paraId="5A5379A0" w14:textId="77777777" w:rsidR="0024510B" w:rsidRDefault="009E4ABA">
            <w:r>
              <w:t>6.3.6-V2V-BSMTX-DATAACC-033</w:t>
            </w:r>
          </w:p>
        </w:tc>
      </w:tr>
      <w:tr w:rsidR="0024510B" w14:paraId="6F94C653" w14:textId="77777777">
        <w:trPr>
          <w:trHeight w:val="60"/>
        </w:trPr>
        <w:tc>
          <w:tcPr>
            <w:tcW w:w="3126" w:type="dxa"/>
          </w:tcPr>
          <w:p w14:paraId="44613F45" w14:textId="77777777" w:rsidR="0024510B" w:rsidRDefault="0024510B"/>
        </w:tc>
        <w:tc>
          <w:tcPr>
            <w:tcW w:w="2183" w:type="dxa"/>
          </w:tcPr>
          <w:p w14:paraId="61C51255" w14:textId="5E4D2634" w:rsidR="0024510B" w:rsidRDefault="009E4ABA">
            <w:r>
              <w:t>TP-BSM-MV-BV-</w:t>
            </w:r>
            <w:r w:rsidR="00A3086A">
              <w:t>07</w:t>
            </w:r>
            <w:r w:rsidR="006D5276">
              <w:t>-X</w:t>
            </w:r>
          </w:p>
        </w:tc>
        <w:tc>
          <w:tcPr>
            <w:tcW w:w="4159" w:type="dxa"/>
          </w:tcPr>
          <w:p w14:paraId="605D1FAB" w14:textId="77777777" w:rsidR="0024510B" w:rsidRDefault="009E4ABA">
            <w:r>
              <w:t>6.3.6-V2V-BSMTX-DATAACC-034</w:t>
            </w:r>
          </w:p>
        </w:tc>
      </w:tr>
      <w:tr w:rsidR="0024510B" w14:paraId="6559208C" w14:textId="77777777">
        <w:trPr>
          <w:trHeight w:val="60"/>
        </w:trPr>
        <w:tc>
          <w:tcPr>
            <w:tcW w:w="3126" w:type="dxa"/>
          </w:tcPr>
          <w:p w14:paraId="39894AE0" w14:textId="77777777" w:rsidR="0024510B" w:rsidRDefault="0024510B"/>
        </w:tc>
        <w:tc>
          <w:tcPr>
            <w:tcW w:w="2183" w:type="dxa"/>
          </w:tcPr>
          <w:p w14:paraId="630A3C6E" w14:textId="413458A7" w:rsidR="0024510B" w:rsidRDefault="009E4ABA">
            <w:r>
              <w:t>TP-BSM-MV-BV-</w:t>
            </w:r>
            <w:r w:rsidR="00A3086A">
              <w:t>07</w:t>
            </w:r>
            <w:r w:rsidR="006D5276">
              <w:t>-X</w:t>
            </w:r>
          </w:p>
        </w:tc>
        <w:tc>
          <w:tcPr>
            <w:tcW w:w="4159" w:type="dxa"/>
          </w:tcPr>
          <w:p w14:paraId="1ABD25A0" w14:textId="77777777" w:rsidR="0024510B" w:rsidRDefault="009E4ABA">
            <w:r>
              <w:t>6.3.6-V2V-BSMTX-DATAACC-035</w:t>
            </w:r>
          </w:p>
        </w:tc>
      </w:tr>
      <w:tr w:rsidR="0024510B" w14:paraId="75FC2004" w14:textId="77777777">
        <w:trPr>
          <w:trHeight w:val="60"/>
        </w:trPr>
        <w:tc>
          <w:tcPr>
            <w:tcW w:w="3126" w:type="dxa"/>
          </w:tcPr>
          <w:p w14:paraId="27428842" w14:textId="77777777" w:rsidR="0024510B" w:rsidRDefault="0024510B"/>
        </w:tc>
        <w:tc>
          <w:tcPr>
            <w:tcW w:w="2183" w:type="dxa"/>
          </w:tcPr>
          <w:p w14:paraId="3E7206F2" w14:textId="42374B12" w:rsidR="0024510B" w:rsidRDefault="009E4ABA">
            <w:r>
              <w:t>TP-BSM-MV-BV-</w:t>
            </w:r>
            <w:r w:rsidR="00A3086A">
              <w:t>06</w:t>
            </w:r>
          </w:p>
        </w:tc>
        <w:tc>
          <w:tcPr>
            <w:tcW w:w="4159" w:type="dxa"/>
          </w:tcPr>
          <w:p w14:paraId="378149E1" w14:textId="77777777" w:rsidR="0024510B" w:rsidRDefault="009E4ABA">
            <w:r>
              <w:t>6.3.6-V2V-BSMTX-DATAACC-036</w:t>
            </w:r>
          </w:p>
        </w:tc>
      </w:tr>
      <w:tr w:rsidR="0024510B" w14:paraId="1FE24A06" w14:textId="77777777">
        <w:trPr>
          <w:trHeight w:val="60"/>
        </w:trPr>
        <w:tc>
          <w:tcPr>
            <w:tcW w:w="3126" w:type="dxa"/>
          </w:tcPr>
          <w:p w14:paraId="64652D24" w14:textId="77777777" w:rsidR="0024510B" w:rsidRDefault="0024510B"/>
        </w:tc>
        <w:tc>
          <w:tcPr>
            <w:tcW w:w="2183" w:type="dxa"/>
          </w:tcPr>
          <w:p w14:paraId="1881A94E" w14:textId="77CEBD75" w:rsidR="0024510B" w:rsidRDefault="009E4ABA">
            <w:r>
              <w:t>TP-BSM-MV-BV-</w:t>
            </w:r>
            <w:r w:rsidR="00A3086A">
              <w:t>06</w:t>
            </w:r>
          </w:p>
        </w:tc>
        <w:tc>
          <w:tcPr>
            <w:tcW w:w="4159" w:type="dxa"/>
          </w:tcPr>
          <w:p w14:paraId="4148C60A" w14:textId="77777777" w:rsidR="0024510B" w:rsidRDefault="009E4ABA">
            <w:r>
              <w:t>6.3.6-V2V-BSMTX-DATAACC-037</w:t>
            </w:r>
          </w:p>
        </w:tc>
      </w:tr>
      <w:tr w:rsidR="0024510B" w14:paraId="17CEF208" w14:textId="77777777">
        <w:trPr>
          <w:trHeight w:val="60"/>
        </w:trPr>
        <w:tc>
          <w:tcPr>
            <w:tcW w:w="3126" w:type="dxa"/>
          </w:tcPr>
          <w:p w14:paraId="473E7A3B" w14:textId="77777777" w:rsidR="0024510B" w:rsidRDefault="0024510B"/>
        </w:tc>
        <w:tc>
          <w:tcPr>
            <w:tcW w:w="2183" w:type="dxa"/>
          </w:tcPr>
          <w:p w14:paraId="42E41029" w14:textId="6CC75E11" w:rsidR="0024510B" w:rsidRDefault="009E4ABA">
            <w:r>
              <w:t>TP-BSM-MV-BV-</w:t>
            </w:r>
            <w:r w:rsidR="00A3086A">
              <w:t>06</w:t>
            </w:r>
          </w:p>
        </w:tc>
        <w:tc>
          <w:tcPr>
            <w:tcW w:w="4159" w:type="dxa"/>
          </w:tcPr>
          <w:p w14:paraId="424CCFDC" w14:textId="77777777" w:rsidR="0024510B" w:rsidRDefault="009E4ABA">
            <w:r>
              <w:t>6.3.6-V2V-BSMTX-DATAACC-038</w:t>
            </w:r>
          </w:p>
        </w:tc>
      </w:tr>
      <w:tr w:rsidR="0024510B" w14:paraId="24123485" w14:textId="77777777">
        <w:trPr>
          <w:trHeight w:val="60"/>
        </w:trPr>
        <w:tc>
          <w:tcPr>
            <w:tcW w:w="3126" w:type="dxa"/>
          </w:tcPr>
          <w:p w14:paraId="7927DED7" w14:textId="77777777" w:rsidR="0024510B" w:rsidRDefault="0024510B"/>
        </w:tc>
        <w:tc>
          <w:tcPr>
            <w:tcW w:w="2183" w:type="dxa"/>
          </w:tcPr>
          <w:p w14:paraId="099CD851" w14:textId="09154B1E" w:rsidR="0024510B" w:rsidRDefault="009E4ABA">
            <w:r>
              <w:t>TP-BSM-MV-BV-</w:t>
            </w:r>
            <w:r w:rsidR="00A3086A">
              <w:t>06</w:t>
            </w:r>
          </w:p>
        </w:tc>
        <w:tc>
          <w:tcPr>
            <w:tcW w:w="4159" w:type="dxa"/>
          </w:tcPr>
          <w:p w14:paraId="612358CA" w14:textId="77777777" w:rsidR="0024510B" w:rsidRDefault="009E4ABA">
            <w:r>
              <w:t>6.3.6-V2V-BSMTX-DATAACC-039</w:t>
            </w:r>
          </w:p>
        </w:tc>
      </w:tr>
      <w:tr w:rsidR="0024510B" w14:paraId="55BA2482" w14:textId="77777777">
        <w:trPr>
          <w:trHeight w:val="60"/>
        </w:trPr>
        <w:tc>
          <w:tcPr>
            <w:tcW w:w="3126" w:type="dxa"/>
          </w:tcPr>
          <w:p w14:paraId="6975A4CF" w14:textId="77777777" w:rsidR="0024510B" w:rsidRDefault="0024510B"/>
        </w:tc>
        <w:tc>
          <w:tcPr>
            <w:tcW w:w="2183" w:type="dxa"/>
          </w:tcPr>
          <w:p w14:paraId="614098E0" w14:textId="4AF98B45" w:rsidR="0024510B" w:rsidRDefault="009E4ABA">
            <w:r>
              <w:t>TP-BSM-MV-BV-</w:t>
            </w:r>
            <w:r w:rsidR="00A3086A">
              <w:t>06</w:t>
            </w:r>
          </w:p>
        </w:tc>
        <w:tc>
          <w:tcPr>
            <w:tcW w:w="4159" w:type="dxa"/>
          </w:tcPr>
          <w:p w14:paraId="0635B700" w14:textId="77777777" w:rsidR="0024510B" w:rsidRDefault="009E4ABA">
            <w:r>
              <w:t>6.3.6-V2V-BSMTX-DATAACC-040</w:t>
            </w:r>
          </w:p>
        </w:tc>
      </w:tr>
      <w:tr w:rsidR="0024510B" w14:paraId="10B7723A" w14:textId="77777777">
        <w:trPr>
          <w:trHeight w:val="60"/>
        </w:trPr>
        <w:tc>
          <w:tcPr>
            <w:tcW w:w="3126" w:type="dxa"/>
          </w:tcPr>
          <w:p w14:paraId="61178131" w14:textId="77777777" w:rsidR="0024510B" w:rsidRDefault="0024510B"/>
        </w:tc>
        <w:tc>
          <w:tcPr>
            <w:tcW w:w="2183" w:type="dxa"/>
          </w:tcPr>
          <w:p w14:paraId="5DC41934" w14:textId="30A63EA1" w:rsidR="0024510B" w:rsidRDefault="009E4ABA">
            <w:r>
              <w:t>TP-BSM-MV-BV-</w:t>
            </w:r>
            <w:r w:rsidR="00A3086A">
              <w:t>06</w:t>
            </w:r>
          </w:p>
        </w:tc>
        <w:tc>
          <w:tcPr>
            <w:tcW w:w="4159" w:type="dxa"/>
          </w:tcPr>
          <w:p w14:paraId="4707C904" w14:textId="77777777" w:rsidR="0024510B" w:rsidRDefault="009E4ABA">
            <w:r>
              <w:t>6.3.6-V2V-BSMTX-DATAACC-041</w:t>
            </w:r>
          </w:p>
        </w:tc>
      </w:tr>
      <w:tr w:rsidR="0024510B" w14:paraId="357F8C0A" w14:textId="77777777">
        <w:trPr>
          <w:trHeight w:val="60"/>
        </w:trPr>
        <w:tc>
          <w:tcPr>
            <w:tcW w:w="3126" w:type="dxa"/>
          </w:tcPr>
          <w:p w14:paraId="68A5D164" w14:textId="77777777" w:rsidR="0024510B" w:rsidRDefault="0024510B"/>
        </w:tc>
        <w:tc>
          <w:tcPr>
            <w:tcW w:w="2183" w:type="dxa"/>
          </w:tcPr>
          <w:p w14:paraId="3C5EDD9E" w14:textId="18ED1B47" w:rsidR="0024510B" w:rsidRDefault="009E4ABA">
            <w:r>
              <w:t>TP-BSM-MV-BV-</w:t>
            </w:r>
            <w:r w:rsidR="00A3086A">
              <w:t>06</w:t>
            </w:r>
          </w:p>
        </w:tc>
        <w:tc>
          <w:tcPr>
            <w:tcW w:w="4159" w:type="dxa"/>
          </w:tcPr>
          <w:p w14:paraId="1E68CCA5" w14:textId="77777777" w:rsidR="0024510B" w:rsidRDefault="009E4ABA">
            <w:r>
              <w:t>6.3.6-V2V-BSMTX-DATAACC-042</w:t>
            </w:r>
          </w:p>
        </w:tc>
      </w:tr>
      <w:tr w:rsidR="0024510B" w14:paraId="709AFDF7" w14:textId="77777777">
        <w:trPr>
          <w:trHeight w:val="60"/>
        </w:trPr>
        <w:tc>
          <w:tcPr>
            <w:tcW w:w="3126" w:type="dxa"/>
          </w:tcPr>
          <w:p w14:paraId="792C3B03" w14:textId="77777777" w:rsidR="0024510B" w:rsidRDefault="0024510B"/>
        </w:tc>
        <w:tc>
          <w:tcPr>
            <w:tcW w:w="2183" w:type="dxa"/>
          </w:tcPr>
          <w:p w14:paraId="30E0EB0F" w14:textId="340956FD" w:rsidR="0024510B" w:rsidRDefault="009E4ABA">
            <w:r>
              <w:t>TP-BSM-MV-BV-</w:t>
            </w:r>
            <w:r w:rsidR="00A3086A">
              <w:t>06</w:t>
            </w:r>
          </w:p>
        </w:tc>
        <w:tc>
          <w:tcPr>
            <w:tcW w:w="4159" w:type="dxa"/>
          </w:tcPr>
          <w:p w14:paraId="3FA679CA" w14:textId="77777777" w:rsidR="0024510B" w:rsidRDefault="009E4ABA">
            <w:r>
              <w:t>6.3.6-V2V-BSMTX-DATAACC-043</w:t>
            </w:r>
          </w:p>
        </w:tc>
      </w:tr>
      <w:tr w:rsidR="0024510B" w14:paraId="2D5F4D89" w14:textId="77777777">
        <w:trPr>
          <w:trHeight w:val="60"/>
        </w:trPr>
        <w:tc>
          <w:tcPr>
            <w:tcW w:w="3126" w:type="dxa"/>
          </w:tcPr>
          <w:p w14:paraId="050DE6CB" w14:textId="77777777" w:rsidR="0024510B" w:rsidRDefault="0024510B"/>
        </w:tc>
        <w:tc>
          <w:tcPr>
            <w:tcW w:w="2183" w:type="dxa"/>
          </w:tcPr>
          <w:p w14:paraId="015BA92E" w14:textId="3B6B25D7" w:rsidR="0024510B" w:rsidRDefault="009E4ABA">
            <w:r>
              <w:t>TP-BSM-MV-BV-</w:t>
            </w:r>
            <w:r w:rsidR="00A3086A">
              <w:t>06</w:t>
            </w:r>
          </w:p>
        </w:tc>
        <w:tc>
          <w:tcPr>
            <w:tcW w:w="4159" w:type="dxa"/>
          </w:tcPr>
          <w:p w14:paraId="3475FC5D" w14:textId="77777777" w:rsidR="0024510B" w:rsidRDefault="009E4ABA">
            <w:r>
              <w:t>6.3.6-V2V-BSMTX-DATAACC-044</w:t>
            </w:r>
          </w:p>
        </w:tc>
      </w:tr>
      <w:tr w:rsidR="0024510B" w14:paraId="79054187" w14:textId="77777777">
        <w:trPr>
          <w:trHeight w:val="60"/>
        </w:trPr>
        <w:tc>
          <w:tcPr>
            <w:tcW w:w="3126" w:type="dxa"/>
          </w:tcPr>
          <w:p w14:paraId="3C2E4644" w14:textId="77777777" w:rsidR="0024510B" w:rsidRDefault="0024510B"/>
        </w:tc>
        <w:tc>
          <w:tcPr>
            <w:tcW w:w="2183" w:type="dxa"/>
          </w:tcPr>
          <w:p w14:paraId="564A7774" w14:textId="015D2F60" w:rsidR="0024510B" w:rsidRDefault="009E4ABA">
            <w:r>
              <w:t>TP-BSM-MV-BV-</w:t>
            </w:r>
            <w:r w:rsidR="00A3086A">
              <w:t>06</w:t>
            </w:r>
          </w:p>
        </w:tc>
        <w:tc>
          <w:tcPr>
            <w:tcW w:w="4159" w:type="dxa"/>
          </w:tcPr>
          <w:p w14:paraId="01D59016" w14:textId="77777777" w:rsidR="0024510B" w:rsidRDefault="009E4ABA">
            <w:r>
              <w:t>6.3.6-V2V-BSMTX-DATAACC-045</w:t>
            </w:r>
          </w:p>
        </w:tc>
      </w:tr>
      <w:tr w:rsidR="0024510B" w14:paraId="577E635B" w14:textId="77777777">
        <w:trPr>
          <w:trHeight w:val="60"/>
        </w:trPr>
        <w:tc>
          <w:tcPr>
            <w:tcW w:w="3126" w:type="dxa"/>
          </w:tcPr>
          <w:p w14:paraId="59AFD852" w14:textId="77777777" w:rsidR="0024510B" w:rsidRDefault="0024510B"/>
        </w:tc>
        <w:tc>
          <w:tcPr>
            <w:tcW w:w="2183" w:type="dxa"/>
          </w:tcPr>
          <w:p w14:paraId="4A0AB182" w14:textId="4492B551" w:rsidR="0024510B" w:rsidRDefault="009E4ABA">
            <w:r>
              <w:t>TP-BSM-MV-BV-</w:t>
            </w:r>
            <w:r w:rsidR="00A3086A">
              <w:t>06</w:t>
            </w:r>
          </w:p>
        </w:tc>
        <w:tc>
          <w:tcPr>
            <w:tcW w:w="4159" w:type="dxa"/>
          </w:tcPr>
          <w:p w14:paraId="17489B66" w14:textId="77777777" w:rsidR="0024510B" w:rsidRDefault="009E4ABA">
            <w:r>
              <w:t>6.3.6-V2V-BSMTX-DATAACC-046</w:t>
            </w:r>
          </w:p>
        </w:tc>
      </w:tr>
      <w:tr w:rsidR="0024510B" w14:paraId="0F9F3813" w14:textId="77777777">
        <w:trPr>
          <w:trHeight w:val="60"/>
        </w:trPr>
        <w:tc>
          <w:tcPr>
            <w:tcW w:w="3126" w:type="dxa"/>
          </w:tcPr>
          <w:p w14:paraId="26B688F4" w14:textId="77777777" w:rsidR="0024510B" w:rsidRDefault="0024510B"/>
        </w:tc>
        <w:tc>
          <w:tcPr>
            <w:tcW w:w="2183" w:type="dxa"/>
          </w:tcPr>
          <w:p w14:paraId="43B0CBE3" w14:textId="693D740D" w:rsidR="0024510B" w:rsidRDefault="009E4ABA">
            <w:r>
              <w:t>TP-BSM-MV-BV-</w:t>
            </w:r>
            <w:r w:rsidR="00A3086A">
              <w:t>06</w:t>
            </w:r>
          </w:p>
        </w:tc>
        <w:tc>
          <w:tcPr>
            <w:tcW w:w="4159" w:type="dxa"/>
          </w:tcPr>
          <w:p w14:paraId="708A95BC" w14:textId="77777777" w:rsidR="0024510B" w:rsidRDefault="009E4ABA">
            <w:r>
              <w:t>6.3.6-V2V-BSMTX-DATAACC-047</w:t>
            </w:r>
          </w:p>
        </w:tc>
      </w:tr>
      <w:tr w:rsidR="0024510B" w14:paraId="052CC8DF" w14:textId="77777777">
        <w:trPr>
          <w:trHeight w:val="60"/>
        </w:trPr>
        <w:tc>
          <w:tcPr>
            <w:tcW w:w="3126" w:type="dxa"/>
          </w:tcPr>
          <w:p w14:paraId="6A36DE3B" w14:textId="77777777" w:rsidR="0024510B" w:rsidRDefault="0024510B"/>
        </w:tc>
        <w:tc>
          <w:tcPr>
            <w:tcW w:w="2183" w:type="dxa"/>
          </w:tcPr>
          <w:p w14:paraId="55F87984" w14:textId="7741661B" w:rsidR="0024510B" w:rsidRDefault="009E4ABA">
            <w:r>
              <w:t>TP-BSM-MV-BV-</w:t>
            </w:r>
            <w:r w:rsidR="00A3086A">
              <w:t>06</w:t>
            </w:r>
          </w:p>
        </w:tc>
        <w:tc>
          <w:tcPr>
            <w:tcW w:w="4159" w:type="dxa"/>
          </w:tcPr>
          <w:p w14:paraId="385A8F00" w14:textId="77777777" w:rsidR="0024510B" w:rsidRDefault="009E4ABA">
            <w:r>
              <w:t>6.3.6-V2V-BSMTX-DATAACC-048</w:t>
            </w:r>
          </w:p>
        </w:tc>
      </w:tr>
      <w:tr w:rsidR="0024510B" w14:paraId="2F6574AB" w14:textId="77777777">
        <w:trPr>
          <w:trHeight w:val="60"/>
        </w:trPr>
        <w:tc>
          <w:tcPr>
            <w:tcW w:w="3126" w:type="dxa"/>
          </w:tcPr>
          <w:p w14:paraId="2222CCA2" w14:textId="77777777" w:rsidR="0024510B" w:rsidRDefault="0024510B"/>
        </w:tc>
        <w:tc>
          <w:tcPr>
            <w:tcW w:w="2183" w:type="dxa"/>
          </w:tcPr>
          <w:p w14:paraId="2C11307B" w14:textId="5F353BA0" w:rsidR="0024510B" w:rsidRDefault="009E4ABA">
            <w:r>
              <w:t>TP-BSM-MV-BV-</w:t>
            </w:r>
            <w:r w:rsidR="00A3086A">
              <w:t>10</w:t>
            </w:r>
          </w:p>
        </w:tc>
        <w:tc>
          <w:tcPr>
            <w:tcW w:w="4159" w:type="dxa"/>
          </w:tcPr>
          <w:p w14:paraId="2A7D990E" w14:textId="77777777" w:rsidR="0024510B" w:rsidRDefault="009E4ABA">
            <w:r>
              <w:t>6.3.6-V2V-BSMTX-DATAACC-049</w:t>
            </w:r>
          </w:p>
        </w:tc>
      </w:tr>
      <w:tr w:rsidR="0024510B" w14:paraId="30906C5B" w14:textId="77777777">
        <w:trPr>
          <w:trHeight w:val="60"/>
        </w:trPr>
        <w:tc>
          <w:tcPr>
            <w:tcW w:w="3126" w:type="dxa"/>
          </w:tcPr>
          <w:p w14:paraId="6239A201" w14:textId="77777777" w:rsidR="0024510B" w:rsidRDefault="0024510B"/>
        </w:tc>
        <w:tc>
          <w:tcPr>
            <w:tcW w:w="2183" w:type="dxa"/>
          </w:tcPr>
          <w:p w14:paraId="5808F10E" w14:textId="63EA0BCF" w:rsidR="0024510B" w:rsidRDefault="009E4ABA">
            <w:r>
              <w:t>TP-BSM-</w:t>
            </w:r>
            <w:r w:rsidR="0025198F">
              <w:t>S</w:t>
            </w:r>
            <w:r w:rsidR="007B496F">
              <w:t>T</w:t>
            </w:r>
            <w:r>
              <w:t>-BI-1</w:t>
            </w:r>
            <w:r w:rsidR="00867F9A">
              <w:t>9</w:t>
            </w:r>
          </w:p>
        </w:tc>
        <w:tc>
          <w:tcPr>
            <w:tcW w:w="4159" w:type="dxa"/>
          </w:tcPr>
          <w:p w14:paraId="6A14871E" w14:textId="77777777" w:rsidR="0024510B" w:rsidRDefault="009E4ABA">
            <w:r>
              <w:t>6.3.6-V2V-BSMTX-DATAACC-050</w:t>
            </w:r>
          </w:p>
        </w:tc>
      </w:tr>
      <w:tr w:rsidR="0024510B" w14:paraId="66B7866E" w14:textId="77777777">
        <w:trPr>
          <w:trHeight w:val="60"/>
        </w:trPr>
        <w:tc>
          <w:tcPr>
            <w:tcW w:w="3126" w:type="dxa"/>
          </w:tcPr>
          <w:p w14:paraId="2F99AC76" w14:textId="77777777" w:rsidR="0024510B" w:rsidRDefault="0024510B"/>
        </w:tc>
        <w:tc>
          <w:tcPr>
            <w:tcW w:w="2183" w:type="dxa"/>
          </w:tcPr>
          <w:p w14:paraId="3579F6B2" w14:textId="48C0F730" w:rsidR="0024510B" w:rsidRDefault="00C6415D">
            <w:r>
              <w:t>N/A</w:t>
            </w:r>
          </w:p>
        </w:tc>
        <w:tc>
          <w:tcPr>
            <w:tcW w:w="4159" w:type="dxa"/>
          </w:tcPr>
          <w:p w14:paraId="22F9DD9D" w14:textId="77777777" w:rsidR="0024510B" w:rsidRDefault="009E4ABA">
            <w:r>
              <w:t>6.3.6-V2V-BSMTX-DATAACC-051</w:t>
            </w:r>
          </w:p>
        </w:tc>
      </w:tr>
      <w:tr w:rsidR="0024510B" w14:paraId="4E71311D" w14:textId="77777777">
        <w:trPr>
          <w:trHeight w:val="60"/>
        </w:trPr>
        <w:tc>
          <w:tcPr>
            <w:tcW w:w="3126" w:type="dxa"/>
          </w:tcPr>
          <w:p w14:paraId="29AD2538" w14:textId="77777777" w:rsidR="0024510B" w:rsidRDefault="0024510B"/>
        </w:tc>
        <w:tc>
          <w:tcPr>
            <w:tcW w:w="2183" w:type="dxa"/>
          </w:tcPr>
          <w:p w14:paraId="7279A776" w14:textId="2DD7C72D" w:rsidR="0024510B" w:rsidRDefault="00267905">
            <w:r>
              <w:t>N/A</w:t>
            </w:r>
          </w:p>
        </w:tc>
        <w:tc>
          <w:tcPr>
            <w:tcW w:w="4159" w:type="dxa"/>
          </w:tcPr>
          <w:p w14:paraId="401A5D11" w14:textId="77777777" w:rsidR="0024510B" w:rsidRDefault="009E4ABA">
            <w:r>
              <w:t>6.3.8-V2V-BSMTX-CONGCTRL-001</w:t>
            </w:r>
          </w:p>
        </w:tc>
      </w:tr>
      <w:tr w:rsidR="0024510B" w14:paraId="30BDDB4C" w14:textId="77777777">
        <w:trPr>
          <w:trHeight w:val="60"/>
        </w:trPr>
        <w:tc>
          <w:tcPr>
            <w:tcW w:w="3126" w:type="dxa"/>
          </w:tcPr>
          <w:p w14:paraId="6775FA80" w14:textId="77777777" w:rsidR="0024510B" w:rsidRDefault="0024510B"/>
        </w:tc>
        <w:tc>
          <w:tcPr>
            <w:tcW w:w="2183" w:type="dxa"/>
          </w:tcPr>
          <w:p w14:paraId="3417FFF4" w14:textId="77DE50D2" w:rsidR="0024510B" w:rsidRDefault="00BD54B8">
            <w:r>
              <w:t>N/A</w:t>
            </w:r>
          </w:p>
        </w:tc>
        <w:tc>
          <w:tcPr>
            <w:tcW w:w="4159" w:type="dxa"/>
          </w:tcPr>
          <w:p w14:paraId="17C30C5C" w14:textId="77777777" w:rsidR="0024510B" w:rsidRDefault="009E4ABA">
            <w:r>
              <w:t>6.4.1-V2V-RFPERF-DSRCTX-001</w:t>
            </w:r>
          </w:p>
        </w:tc>
      </w:tr>
      <w:tr w:rsidR="0024510B" w14:paraId="4174B826" w14:textId="77777777">
        <w:trPr>
          <w:trHeight w:val="280"/>
        </w:trPr>
        <w:tc>
          <w:tcPr>
            <w:tcW w:w="3126" w:type="dxa"/>
          </w:tcPr>
          <w:p w14:paraId="7E92BD16" w14:textId="77777777" w:rsidR="0024510B" w:rsidRDefault="0024510B"/>
        </w:tc>
        <w:tc>
          <w:tcPr>
            <w:tcW w:w="2183" w:type="dxa"/>
          </w:tcPr>
          <w:p w14:paraId="5E6CE3F6" w14:textId="4C144B23" w:rsidR="0024510B" w:rsidRDefault="00BD54B8">
            <w:r>
              <w:t>N/A</w:t>
            </w:r>
          </w:p>
        </w:tc>
        <w:tc>
          <w:tcPr>
            <w:tcW w:w="4159" w:type="dxa"/>
          </w:tcPr>
          <w:p w14:paraId="12722EA9" w14:textId="77777777" w:rsidR="0024510B" w:rsidRDefault="009E4ABA">
            <w:r>
              <w:t>6.4.1-V2V-RFPERF-DSRCTX-002</w:t>
            </w:r>
          </w:p>
        </w:tc>
      </w:tr>
      <w:tr w:rsidR="0024510B" w14:paraId="5A6B3982" w14:textId="77777777">
        <w:trPr>
          <w:trHeight w:val="280"/>
        </w:trPr>
        <w:tc>
          <w:tcPr>
            <w:tcW w:w="3126" w:type="dxa"/>
          </w:tcPr>
          <w:p w14:paraId="35C970D5" w14:textId="77777777" w:rsidR="0024510B" w:rsidRDefault="0024510B"/>
        </w:tc>
        <w:tc>
          <w:tcPr>
            <w:tcW w:w="2183" w:type="dxa"/>
          </w:tcPr>
          <w:p w14:paraId="0BFA6BDB" w14:textId="4FCD011B" w:rsidR="0024510B" w:rsidRDefault="00BD54B8">
            <w:r>
              <w:t>N/A</w:t>
            </w:r>
          </w:p>
        </w:tc>
        <w:tc>
          <w:tcPr>
            <w:tcW w:w="4159" w:type="dxa"/>
          </w:tcPr>
          <w:p w14:paraId="2108672F" w14:textId="77777777" w:rsidR="0024510B" w:rsidRDefault="009E4ABA">
            <w:r>
              <w:t>6.4.1-V2V-RFPERF-DSRCTX-003</w:t>
            </w:r>
          </w:p>
        </w:tc>
      </w:tr>
      <w:tr w:rsidR="0024510B" w14:paraId="437C277B" w14:textId="77777777">
        <w:trPr>
          <w:trHeight w:val="60"/>
        </w:trPr>
        <w:tc>
          <w:tcPr>
            <w:tcW w:w="3126" w:type="dxa"/>
          </w:tcPr>
          <w:p w14:paraId="5E8A1C59" w14:textId="77777777" w:rsidR="0024510B" w:rsidRDefault="0024510B"/>
        </w:tc>
        <w:tc>
          <w:tcPr>
            <w:tcW w:w="2183" w:type="dxa"/>
          </w:tcPr>
          <w:p w14:paraId="736E604A" w14:textId="52BB0386" w:rsidR="0024510B" w:rsidRDefault="00BD54B8">
            <w:r>
              <w:t>N/A</w:t>
            </w:r>
          </w:p>
        </w:tc>
        <w:tc>
          <w:tcPr>
            <w:tcW w:w="4159" w:type="dxa"/>
          </w:tcPr>
          <w:p w14:paraId="6C70EE8A" w14:textId="77777777" w:rsidR="0024510B" w:rsidRDefault="009E4ABA">
            <w:r>
              <w:t>6.4.1-V2V-RFPERF-DSRCTX-004</w:t>
            </w:r>
          </w:p>
        </w:tc>
      </w:tr>
      <w:tr w:rsidR="0024510B" w14:paraId="0ABC389D" w14:textId="77777777">
        <w:trPr>
          <w:trHeight w:val="60"/>
        </w:trPr>
        <w:tc>
          <w:tcPr>
            <w:tcW w:w="3126" w:type="dxa"/>
          </w:tcPr>
          <w:p w14:paraId="0D038390" w14:textId="77777777" w:rsidR="0024510B" w:rsidRDefault="0024510B"/>
        </w:tc>
        <w:tc>
          <w:tcPr>
            <w:tcW w:w="2183" w:type="dxa"/>
          </w:tcPr>
          <w:p w14:paraId="5ADAD1AD" w14:textId="354486A7" w:rsidR="0024510B" w:rsidRDefault="009E4ABA">
            <w:r>
              <w:t>TP-BSM-</w:t>
            </w:r>
            <w:r w:rsidR="00110E8F">
              <w:t>ST</w:t>
            </w:r>
            <w:r>
              <w:t>-BV-</w:t>
            </w:r>
            <w:r w:rsidR="00A44433">
              <w:t>24</w:t>
            </w:r>
          </w:p>
        </w:tc>
        <w:tc>
          <w:tcPr>
            <w:tcW w:w="4159" w:type="dxa"/>
          </w:tcPr>
          <w:p w14:paraId="17AAB3B1" w14:textId="77777777" w:rsidR="0024510B" w:rsidRDefault="009E4ABA">
            <w:r>
              <w:t>6.4.2-V2V-RFPERF-DSRCRXSENS-001</w:t>
            </w:r>
          </w:p>
        </w:tc>
      </w:tr>
      <w:tr w:rsidR="0024510B" w14:paraId="73F98EF1" w14:textId="77777777">
        <w:trPr>
          <w:trHeight w:val="60"/>
        </w:trPr>
        <w:tc>
          <w:tcPr>
            <w:tcW w:w="3126" w:type="dxa"/>
          </w:tcPr>
          <w:p w14:paraId="71D4920F" w14:textId="77777777" w:rsidR="0024510B" w:rsidRDefault="0024510B"/>
        </w:tc>
        <w:tc>
          <w:tcPr>
            <w:tcW w:w="2183" w:type="dxa"/>
          </w:tcPr>
          <w:p w14:paraId="02F43E0B" w14:textId="347C3C13" w:rsidR="0024510B" w:rsidRDefault="009E4ABA">
            <w:r>
              <w:t>TP-BSM-</w:t>
            </w:r>
            <w:r w:rsidR="00110E8F">
              <w:t>ST</w:t>
            </w:r>
            <w:r>
              <w:t>-BV-</w:t>
            </w:r>
            <w:r w:rsidR="00A44433">
              <w:t>24</w:t>
            </w:r>
          </w:p>
        </w:tc>
        <w:tc>
          <w:tcPr>
            <w:tcW w:w="4159" w:type="dxa"/>
          </w:tcPr>
          <w:p w14:paraId="6EFCD162" w14:textId="77777777" w:rsidR="0024510B" w:rsidRDefault="009E4ABA">
            <w:r>
              <w:t>6.4.2-V2V-RFPERF-DSRCRXSENS-002</w:t>
            </w:r>
          </w:p>
        </w:tc>
      </w:tr>
      <w:tr w:rsidR="0024510B" w14:paraId="29CF79F5" w14:textId="77777777">
        <w:trPr>
          <w:trHeight w:val="60"/>
        </w:trPr>
        <w:tc>
          <w:tcPr>
            <w:tcW w:w="3126" w:type="dxa"/>
          </w:tcPr>
          <w:p w14:paraId="47EDAB83" w14:textId="77777777" w:rsidR="0024510B" w:rsidRDefault="0024510B"/>
        </w:tc>
        <w:tc>
          <w:tcPr>
            <w:tcW w:w="2183" w:type="dxa"/>
          </w:tcPr>
          <w:p w14:paraId="03D99317" w14:textId="5609540F" w:rsidR="0024510B" w:rsidRDefault="009E4ABA">
            <w:r>
              <w:t>TP-BSM-S</w:t>
            </w:r>
            <w:r w:rsidR="007B496F">
              <w:t>T</w:t>
            </w:r>
            <w:r>
              <w:t>-BV-</w:t>
            </w:r>
            <w:r w:rsidR="00A74635">
              <w:t>10</w:t>
            </w:r>
            <w:r w:rsidR="002A36B5">
              <w:t>-X</w:t>
            </w:r>
          </w:p>
        </w:tc>
        <w:tc>
          <w:tcPr>
            <w:tcW w:w="4159" w:type="dxa"/>
          </w:tcPr>
          <w:p w14:paraId="4CEC8C4E" w14:textId="77777777" w:rsidR="0024510B" w:rsidRDefault="009E4ABA">
            <w:r>
              <w:t>6.5.2-V2V-SECPRIV-BSMSIGN-004</w:t>
            </w:r>
          </w:p>
        </w:tc>
      </w:tr>
      <w:tr w:rsidR="0024510B" w14:paraId="1EC0EDDA" w14:textId="77777777">
        <w:trPr>
          <w:trHeight w:val="60"/>
        </w:trPr>
        <w:tc>
          <w:tcPr>
            <w:tcW w:w="3126" w:type="dxa"/>
          </w:tcPr>
          <w:p w14:paraId="17867BE1" w14:textId="77777777" w:rsidR="0024510B" w:rsidRDefault="0024510B"/>
        </w:tc>
        <w:tc>
          <w:tcPr>
            <w:tcW w:w="2183" w:type="dxa"/>
          </w:tcPr>
          <w:p w14:paraId="1D4B3258" w14:textId="0573022E" w:rsidR="0024510B" w:rsidRDefault="009E4ABA">
            <w:r>
              <w:t>TP-BSM-</w:t>
            </w:r>
            <w:r w:rsidR="007D1EE2">
              <w:t>ST</w:t>
            </w:r>
            <w:r>
              <w:t>-BV-</w:t>
            </w:r>
            <w:r w:rsidR="00867F9A">
              <w:t>15</w:t>
            </w:r>
          </w:p>
        </w:tc>
        <w:tc>
          <w:tcPr>
            <w:tcW w:w="4159" w:type="dxa"/>
          </w:tcPr>
          <w:p w14:paraId="68D71802" w14:textId="77777777" w:rsidR="0024510B" w:rsidRDefault="009E4ABA">
            <w:r>
              <w:t>6.5.4-V2V-SECPRIV-BSMVERIFY-001</w:t>
            </w:r>
          </w:p>
        </w:tc>
      </w:tr>
      <w:tr w:rsidR="0024510B" w14:paraId="5021F95A" w14:textId="77777777">
        <w:trPr>
          <w:trHeight w:val="60"/>
        </w:trPr>
        <w:tc>
          <w:tcPr>
            <w:tcW w:w="3126" w:type="dxa"/>
          </w:tcPr>
          <w:p w14:paraId="6A7197F6" w14:textId="77777777" w:rsidR="0024510B" w:rsidRDefault="009E4ABA">
            <w:r>
              <w:t>FCW-Forward</w:t>
            </w:r>
          </w:p>
        </w:tc>
        <w:tc>
          <w:tcPr>
            <w:tcW w:w="2183" w:type="dxa"/>
          </w:tcPr>
          <w:p w14:paraId="22DFBB6B" w14:textId="4A00E1EA" w:rsidR="0024510B" w:rsidRDefault="00267905">
            <w:r>
              <w:t>N/A</w:t>
            </w:r>
          </w:p>
        </w:tc>
        <w:tc>
          <w:tcPr>
            <w:tcW w:w="4159" w:type="dxa"/>
          </w:tcPr>
          <w:p w14:paraId="7C25C5CB" w14:textId="77777777" w:rsidR="0024510B" w:rsidRDefault="009E4ABA">
            <w:r>
              <w:t>6.3.8-V2V-BSMTX-CONGCTRL-001</w:t>
            </w:r>
          </w:p>
        </w:tc>
      </w:tr>
      <w:tr w:rsidR="0024510B" w14:paraId="5DDD8493" w14:textId="77777777">
        <w:trPr>
          <w:trHeight w:val="1440"/>
        </w:trPr>
        <w:tc>
          <w:tcPr>
            <w:tcW w:w="3126" w:type="dxa"/>
          </w:tcPr>
          <w:p w14:paraId="4267CE3B" w14:textId="77777777" w:rsidR="0024510B" w:rsidRDefault="009E4ABA">
            <w: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c>
          <w:tcPr>
            <w:tcW w:w="2183" w:type="dxa"/>
          </w:tcPr>
          <w:p w14:paraId="235F93CA" w14:textId="593CE562" w:rsidR="0024510B" w:rsidRDefault="009E4ABA">
            <w:r>
              <w:t>TP-BSM-</w:t>
            </w:r>
            <w:r w:rsidR="00110E8F">
              <w:t>ST</w:t>
            </w:r>
            <w:r>
              <w:t>-BV-</w:t>
            </w:r>
            <w:r w:rsidR="00A44433">
              <w:t>22</w:t>
            </w:r>
          </w:p>
        </w:tc>
        <w:tc>
          <w:tcPr>
            <w:tcW w:w="4159" w:type="dxa"/>
          </w:tcPr>
          <w:p w14:paraId="24B56482" w14:textId="77777777" w:rsidR="0024510B" w:rsidRDefault="009E4ABA">
            <w:r>
              <w:t>6.2.1-V2V-POSTIM-POSDETER-002</w:t>
            </w:r>
          </w:p>
        </w:tc>
      </w:tr>
      <w:tr w:rsidR="0024510B" w14:paraId="17F777E1" w14:textId="77777777">
        <w:trPr>
          <w:trHeight w:val="60"/>
        </w:trPr>
        <w:tc>
          <w:tcPr>
            <w:tcW w:w="3126" w:type="dxa"/>
          </w:tcPr>
          <w:p w14:paraId="1633E1D5" w14:textId="77777777" w:rsidR="0024510B" w:rsidRDefault="0024510B"/>
        </w:tc>
        <w:tc>
          <w:tcPr>
            <w:tcW w:w="2183" w:type="dxa"/>
          </w:tcPr>
          <w:p w14:paraId="5F6B6778" w14:textId="7A098CBF" w:rsidR="0024510B" w:rsidRDefault="009E4ABA">
            <w:r>
              <w:t>TP-BSM-MV-BV-</w:t>
            </w:r>
            <w:r w:rsidR="00A3086A">
              <w:t>02</w:t>
            </w:r>
            <w:r w:rsidR="00504283">
              <w:t>-V</w:t>
            </w:r>
          </w:p>
        </w:tc>
        <w:tc>
          <w:tcPr>
            <w:tcW w:w="4159" w:type="dxa"/>
          </w:tcPr>
          <w:p w14:paraId="366D3E30" w14:textId="77777777" w:rsidR="0024510B" w:rsidRDefault="009E4ABA">
            <w:r>
              <w:t>6.2.2-V2V-POSTIM-WAAS-001</w:t>
            </w:r>
          </w:p>
        </w:tc>
      </w:tr>
      <w:tr w:rsidR="0024510B" w14:paraId="7A484892" w14:textId="77777777">
        <w:trPr>
          <w:trHeight w:val="60"/>
        </w:trPr>
        <w:tc>
          <w:tcPr>
            <w:tcW w:w="3126" w:type="dxa"/>
          </w:tcPr>
          <w:p w14:paraId="0BBEAE4F" w14:textId="77777777" w:rsidR="0024510B" w:rsidRDefault="0024510B"/>
        </w:tc>
        <w:tc>
          <w:tcPr>
            <w:tcW w:w="2183" w:type="dxa"/>
          </w:tcPr>
          <w:p w14:paraId="2D31CFB0" w14:textId="256E9BD3" w:rsidR="0024510B" w:rsidRDefault="009E4ABA">
            <w:r>
              <w:t>TP-BSM-MV-BV-</w:t>
            </w:r>
            <w:r w:rsidR="00A3086A">
              <w:t>02</w:t>
            </w:r>
            <w:r w:rsidR="00504283">
              <w:t>-V</w:t>
            </w:r>
          </w:p>
        </w:tc>
        <w:tc>
          <w:tcPr>
            <w:tcW w:w="4159" w:type="dxa"/>
          </w:tcPr>
          <w:p w14:paraId="6AF9553F" w14:textId="77777777" w:rsidR="0024510B" w:rsidRDefault="009E4ABA">
            <w:r>
              <w:t>6.2.3-V2V-POSTIM-COORDSYSREF-001</w:t>
            </w:r>
          </w:p>
        </w:tc>
      </w:tr>
      <w:tr w:rsidR="0024510B" w14:paraId="29422681" w14:textId="77777777">
        <w:trPr>
          <w:trHeight w:val="60"/>
        </w:trPr>
        <w:tc>
          <w:tcPr>
            <w:tcW w:w="3126" w:type="dxa"/>
          </w:tcPr>
          <w:p w14:paraId="4214FE74" w14:textId="77777777" w:rsidR="0024510B" w:rsidRDefault="0024510B"/>
        </w:tc>
        <w:tc>
          <w:tcPr>
            <w:tcW w:w="2183" w:type="dxa"/>
          </w:tcPr>
          <w:p w14:paraId="3A7273E5" w14:textId="541480F9" w:rsidR="0024510B" w:rsidRDefault="009E4ABA">
            <w:r>
              <w:t>TP-BSM-</w:t>
            </w:r>
            <w:r w:rsidR="007D1EE2">
              <w:t>ST</w:t>
            </w:r>
            <w:r>
              <w:t>-BV-</w:t>
            </w:r>
            <w:r w:rsidR="00867F9A">
              <w:t>20</w:t>
            </w:r>
            <w:r w:rsidR="00504283">
              <w:t>-V</w:t>
            </w:r>
          </w:p>
        </w:tc>
        <w:tc>
          <w:tcPr>
            <w:tcW w:w="4159" w:type="dxa"/>
          </w:tcPr>
          <w:p w14:paraId="53D4E42B" w14:textId="77777777" w:rsidR="0024510B" w:rsidRDefault="009E4ABA">
            <w:r>
              <w:t>6.2.4-V2V-POSTIM-SYSTIMCOORD-001</w:t>
            </w:r>
          </w:p>
        </w:tc>
      </w:tr>
      <w:tr w:rsidR="0024510B" w14:paraId="12C78CB9" w14:textId="77777777">
        <w:trPr>
          <w:trHeight w:val="60"/>
        </w:trPr>
        <w:tc>
          <w:tcPr>
            <w:tcW w:w="3126" w:type="dxa"/>
          </w:tcPr>
          <w:p w14:paraId="69CBF761" w14:textId="77777777" w:rsidR="0024510B" w:rsidRDefault="0024510B"/>
        </w:tc>
        <w:tc>
          <w:tcPr>
            <w:tcW w:w="2183" w:type="dxa"/>
          </w:tcPr>
          <w:p w14:paraId="50DE403E" w14:textId="30F2B2CC" w:rsidR="0024510B" w:rsidRDefault="009E4ABA">
            <w:r>
              <w:t>TP-BSM-</w:t>
            </w:r>
            <w:r w:rsidR="007D1EE2">
              <w:t>ST</w:t>
            </w:r>
            <w:r>
              <w:t>-BV-</w:t>
            </w:r>
            <w:r w:rsidR="00867F9A">
              <w:t>20</w:t>
            </w:r>
            <w:r w:rsidR="00504283">
              <w:t>-V</w:t>
            </w:r>
          </w:p>
        </w:tc>
        <w:tc>
          <w:tcPr>
            <w:tcW w:w="4159" w:type="dxa"/>
          </w:tcPr>
          <w:p w14:paraId="79537BF6" w14:textId="77777777" w:rsidR="0024510B" w:rsidRDefault="009E4ABA">
            <w:r>
              <w:t>6.2.4-V2V-POSTIM-SYSTIMCOORD-002</w:t>
            </w:r>
          </w:p>
        </w:tc>
      </w:tr>
      <w:tr w:rsidR="0024510B" w14:paraId="5A9ACEE8" w14:textId="77777777">
        <w:trPr>
          <w:trHeight w:val="60"/>
        </w:trPr>
        <w:tc>
          <w:tcPr>
            <w:tcW w:w="3126" w:type="dxa"/>
          </w:tcPr>
          <w:p w14:paraId="0C6E4E88" w14:textId="77777777" w:rsidR="0024510B" w:rsidRDefault="0024510B"/>
        </w:tc>
        <w:tc>
          <w:tcPr>
            <w:tcW w:w="2183" w:type="dxa"/>
          </w:tcPr>
          <w:p w14:paraId="7EC76928" w14:textId="618CB28B" w:rsidR="0024510B" w:rsidRDefault="009E4ABA">
            <w:r>
              <w:t>TP-BSM-</w:t>
            </w:r>
            <w:r w:rsidR="00110E8F">
              <w:t>ST</w:t>
            </w:r>
            <w:r>
              <w:t>-BV-</w:t>
            </w:r>
            <w:r w:rsidR="00A44433">
              <w:t>21</w:t>
            </w:r>
            <w:r w:rsidR="00110E8F">
              <w:t>-V</w:t>
            </w:r>
          </w:p>
        </w:tc>
        <w:tc>
          <w:tcPr>
            <w:tcW w:w="4159" w:type="dxa"/>
          </w:tcPr>
          <w:p w14:paraId="431A14BF" w14:textId="77777777" w:rsidR="0024510B" w:rsidRDefault="009E4ABA">
            <w:r>
              <w:t>6.2.4-V2V-POSTIM-SYSTIMCOORD-003</w:t>
            </w:r>
          </w:p>
        </w:tc>
      </w:tr>
      <w:tr w:rsidR="0024510B" w14:paraId="2B51B9EC" w14:textId="77777777">
        <w:trPr>
          <w:trHeight w:val="60"/>
        </w:trPr>
        <w:tc>
          <w:tcPr>
            <w:tcW w:w="3126" w:type="dxa"/>
          </w:tcPr>
          <w:p w14:paraId="00008D3A" w14:textId="77777777" w:rsidR="0024510B" w:rsidRDefault="0024510B"/>
        </w:tc>
        <w:tc>
          <w:tcPr>
            <w:tcW w:w="2183" w:type="dxa"/>
          </w:tcPr>
          <w:p w14:paraId="30368F9C" w14:textId="5364445F" w:rsidR="0024510B" w:rsidRDefault="009E4ABA">
            <w:r>
              <w:t>TP-BSM-S</w:t>
            </w:r>
            <w:r w:rsidR="007B496F">
              <w:t>T</w:t>
            </w:r>
            <w:r>
              <w:t>-BV-03-X</w:t>
            </w:r>
          </w:p>
        </w:tc>
        <w:tc>
          <w:tcPr>
            <w:tcW w:w="4159" w:type="dxa"/>
          </w:tcPr>
          <w:p w14:paraId="38302D97" w14:textId="77777777" w:rsidR="0024510B" w:rsidRDefault="009E4ABA">
            <w:r>
              <w:t>6.3.1-V2V-BSMTX-BSMCONT-001</w:t>
            </w:r>
          </w:p>
        </w:tc>
      </w:tr>
      <w:tr w:rsidR="0024510B" w14:paraId="01703A09" w14:textId="77777777">
        <w:trPr>
          <w:trHeight w:val="60"/>
        </w:trPr>
        <w:tc>
          <w:tcPr>
            <w:tcW w:w="3126" w:type="dxa"/>
          </w:tcPr>
          <w:p w14:paraId="795651D2" w14:textId="77777777" w:rsidR="0024510B" w:rsidRDefault="0024510B"/>
        </w:tc>
        <w:tc>
          <w:tcPr>
            <w:tcW w:w="2183" w:type="dxa"/>
          </w:tcPr>
          <w:p w14:paraId="7F8DE33D" w14:textId="739BEA4E" w:rsidR="0024510B" w:rsidRDefault="009E4ABA">
            <w:r>
              <w:t>TP-BSM-S</w:t>
            </w:r>
            <w:r w:rsidR="007B496F">
              <w:t>T</w:t>
            </w:r>
            <w:r>
              <w:t>-BV-03-X</w:t>
            </w:r>
          </w:p>
        </w:tc>
        <w:tc>
          <w:tcPr>
            <w:tcW w:w="4159" w:type="dxa"/>
          </w:tcPr>
          <w:p w14:paraId="0153A867" w14:textId="77777777" w:rsidR="0024510B" w:rsidRDefault="009E4ABA">
            <w:r>
              <w:t>6.3.1-V2V-BSMTX-BSMCONT-002</w:t>
            </w:r>
          </w:p>
        </w:tc>
      </w:tr>
      <w:tr w:rsidR="0024510B" w14:paraId="0BFADD0D" w14:textId="77777777">
        <w:trPr>
          <w:trHeight w:val="60"/>
        </w:trPr>
        <w:tc>
          <w:tcPr>
            <w:tcW w:w="3126" w:type="dxa"/>
          </w:tcPr>
          <w:p w14:paraId="496F0ABE" w14:textId="77777777" w:rsidR="0024510B" w:rsidRDefault="0024510B"/>
        </w:tc>
        <w:tc>
          <w:tcPr>
            <w:tcW w:w="2183" w:type="dxa"/>
          </w:tcPr>
          <w:p w14:paraId="43FBE516" w14:textId="5BF7F492" w:rsidR="0024510B" w:rsidRDefault="009E4ABA">
            <w:r>
              <w:t>TP-BSM-S</w:t>
            </w:r>
            <w:r w:rsidR="007B496F">
              <w:t>T</w:t>
            </w:r>
            <w:r>
              <w:t>-BV-03-X</w:t>
            </w:r>
          </w:p>
        </w:tc>
        <w:tc>
          <w:tcPr>
            <w:tcW w:w="4159" w:type="dxa"/>
          </w:tcPr>
          <w:p w14:paraId="31906837" w14:textId="77777777" w:rsidR="0024510B" w:rsidRDefault="009E4ABA">
            <w:r>
              <w:t>6.3.1-V2V-BSMTX-BSMCONT-003</w:t>
            </w:r>
          </w:p>
        </w:tc>
      </w:tr>
      <w:tr w:rsidR="0024510B" w14:paraId="7633667D" w14:textId="77777777">
        <w:trPr>
          <w:trHeight w:val="60"/>
        </w:trPr>
        <w:tc>
          <w:tcPr>
            <w:tcW w:w="3126" w:type="dxa"/>
          </w:tcPr>
          <w:p w14:paraId="31FEF1BF" w14:textId="77777777" w:rsidR="0024510B" w:rsidRDefault="0024510B"/>
        </w:tc>
        <w:tc>
          <w:tcPr>
            <w:tcW w:w="2183" w:type="dxa"/>
          </w:tcPr>
          <w:p w14:paraId="1C8D04CE" w14:textId="05FAAFE2" w:rsidR="0024510B" w:rsidRDefault="009E4ABA">
            <w:r>
              <w:t>TP-BSM-S</w:t>
            </w:r>
            <w:r w:rsidR="007B496F">
              <w:t>T</w:t>
            </w:r>
            <w:r>
              <w:t>-BV-03-X</w:t>
            </w:r>
          </w:p>
        </w:tc>
        <w:tc>
          <w:tcPr>
            <w:tcW w:w="4159" w:type="dxa"/>
          </w:tcPr>
          <w:p w14:paraId="68FE1332" w14:textId="77777777" w:rsidR="0024510B" w:rsidRDefault="009E4ABA">
            <w:r>
              <w:t>6.3.1-V2V-BSMTX-BSMCONT-004</w:t>
            </w:r>
          </w:p>
        </w:tc>
      </w:tr>
      <w:tr w:rsidR="0024510B" w14:paraId="4A85EADE" w14:textId="77777777">
        <w:trPr>
          <w:trHeight w:val="280"/>
        </w:trPr>
        <w:tc>
          <w:tcPr>
            <w:tcW w:w="3126" w:type="dxa"/>
          </w:tcPr>
          <w:p w14:paraId="2CEFB6E2" w14:textId="77777777" w:rsidR="0024510B" w:rsidRDefault="0024510B"/>
        </w:tc>
        <w:tc>
          <w:tcPr>
            <w:tcW w:w="2183" w:type="dxa"/>
          </w:tcPr>
          <w:p w14:paraId="0347BE1E" w14:textId="4A0D9C51" w:rsidR="0024510B" w:rsidRDefault="009E4ABA">
            <w:r>
              <w:t>TP-BSM-MV-BV-</w:t>
            </w:r>
            <w:r w:rsidR="00A3086A">
              <w:t>10</w:t>
            </w:r>
          </w:p>
        </w:tc>
        <w:tc>
          <w:tcPr>
            <w:tcW w:w="4159" w:type="dxa"/>
          </w:tcPr>
          <w:p w14:paraId="72553958" w14:textId="77777777" w:rsidR="0024510B" w:rsidRDefault="009E4ABA">
            <w:r>
              <w:t>6.3.1-V2V-BSMTX-BSMCONT-005</w:t>
            </w:r>
          </w:p>
        </w:tc>
      </w:tr>
      <w:tr w:rsidR="0024510B" w14:paraId="1E9D39EA" w14:textId="77777777">
        <w:trPr>
          <w:trHeight w:val="280"/>
        </w:trPr>
        <w:tc>
          <w:tcPr>
            <w:tcW w:w="3126" w:type="dxa"/>
          </w:tcPr>
          <w:p w14:paraId="0E9027D5" w14:textId="77777777" w:rsidR="0024510B" w:rsidRDefault="0024510B"/>
        </w:tc>
        <w:tc>
          <w:tcPr>
            <w:tcW w:w="2183" w:type="dxa"/>
          </w:tcPr>
          <w:p w14:paraId="4B54E068" w14:textId="038D20E1" w:rsidR="0024510B" w:rsidRDefault="009E4ABA">
            <w:r>
              <w:t>TP-BSM-S</w:t>
            </w:r>
            <w:r w:rsidR="007B496F">
              <w:t>T</w:t>
            </w:r>
            <w:r>
              <w:t>-BV-01</w:t>
            </w:r>
            <w:r w:rsidR="004E5810">
              <w:t>-X</w:t>
            </w:r>
          </w:p>
        </w:tc>
        <w:tc>
          <w:tcPr>
            <w:tcW w:w="4159" w:type="dxa"/>
          </w:tcPr>
          <w:p w14:paraId="1231E14E" w14:textId="77777777" w:rsidR="0024510B" w:rsidRDefault="009E4ABA">
            <w:r>
              <w:t>6.3.1-V2V-BSMTX-BSMCONT-006</w:t>
            </w:r>
          </w:p>
        </w:tc>
      </w:tr>
      <w:tr w:rsidR="0024510B" w14:paraId="05499D21" w14:textId="77777777">
        <w:trPr>
          <w:trHeight w:val="280"/>
        </w:trPr>
        <w:tc>
          <w:tcPr>
            <w:tcW w:w="3126" w:type="dxa"/>
          </w:tcPr>
          <w:p w14:paraId="10C391EA" w14:textId="77777777" w:rsidR="0024510B" w:rsidRDefault="0024510B"/>
        </w:tc>
        <w:tc>
          <w:tcPr>
            <w:tcW w:w="2183" w:type="dxa"/>
          </w:tcPr>
          <w:p w14:paraId="39C1718F" w14:textId="246B600D" w:rsidR="0024510B" w:rsidRDefault="009E4ABA">
            <w:r>
              <w:t>TP-BSM-S</w:t>
            </w:r>
            <w:r w:rsidR="007B496F">
              <w:t>T</w:t>
            </w:r>
            <w:r>
              <w:t>-BV-03-X</w:t>
            </w:r>
          </w:p>
        </w:tc>
        <w:tc>
          <w:tcPr>
            <w:tcW w:w="4159" w:type="dxa"/>
          </w:tcPr>
          <w:p w14:paraId="4D2E5397" w14:textId="77777777" w:rsidR="0024510B" w:rsidRDefault="009E4ABA">
            <w:r>
              <w:t>6.3.2-V2V-BSMTX-CHDATARATE-001</w:t>
            </w:r>
          </w:p>
        </w:tc>
      </w:tr>
      <w:tr w:rsidR="0024510B" w14:paraId="3C6C9D83" w14:textId="77777777">
        <w:trPr>
          <w:trHeight w:val="280"/>
        </w:trPr>
        <w:tc>
          <w:tcPr>
            <w:tcW w:w="3126" w:type="dxa"/>
          </w:tcPr>
          <w:p w14:paraId="741DA339" w14:textId="77777777" w:rsidR="0024510B" w:rsidRDefault="0024510B"/>
        </w:tc>
        <w:tc>
          <w:tcPr>
            <w:tcW w:w="2183" w:type="dxa"/>
          </w:tcPr>
          <w:p w14:paraId="300BB04D" w14:textId="66673C65" w:rsidR="0024510B" w:rsidRDefault="009E4ABA">
            <w:r>
              <w:t>TP-BSM-S</w:t>
            </w:r>
            <w:r w:rsidR="007B496F">
              <w:t>T</w:t>
            </w:r>
            <w:r>
              <w:t>-BV-03-X</w:t>
            </w:r>
          </w:p>
        </w:tc>
        <w:tc>
          <w:tcPr>
            <w:tcW w:w="4159" w:type="dxa"/>
          </w:tcPr>
          <w:p w14:paraId="4B7757B5" w14:textId="77777777" w:rsidR="0024510B" w:rsidRDefault="009E4ABA">
            <w:r>
              <w:t>6.3.2-V2V-BSMTX-CHDATARATE-002</w:t>
            </w:r>
          </w:p>
        </w:tc>
      </w:tr>
      <w:tr w:rsidR="0024510B" w14:paraId="5886E3B3" w14:textId="77777777">
        <w:trPr>
          <w:trHeight w:val="60"/>
        </w:trPr>
        <w:tc>
          <w:tcPr>
            <w:tcW w:w="3126" w:type="dxa"/>
          </w:tcPr>
          <w:p w14:paraId="2DE36D81" w14:textId="77777777" w:rsidR="0024510B" w:rsidRDefault="0024510B"/>
        </w:tc>
        <w:tc>
          <w:tcPr>
            <w:tcW w:w="2183" w:type="dxa"/>
          </w:tcPr>
          <w:p w14:paraId="08ECA936" w14:textId="1EE79C4F" w:rsidR="0024510B" w:rsidRDefault="00C6415D">
            <w:r>
              <w:t>N/A</w:t>
            </w:r>
          </w:p>
        </w:tc>
        <w:tc>
          <w:tcPr>
            <w:tcW w:w="4159" w:type="dxa"/>
          </w:tcPr>
          <w:p w14:paraId="7A242AB2" w14:textId="77777777" w:rsidR="0024510B" w:rsidRDefault="009E4ABA">
            <w:r>
              <w:t>6.3.4-V2V-BSMTX-UPEDCA-001</w:t>
            </w:r>
          </w:p>
        </w:tc>
      </w:tr>
      <w:tr w:rsidR="0024510B" w14:paraId="7653EA5D" w14:textId="77777777">
        <w:trPr>
          <w:trHeight w:val="60"/>
        </w:trPr>
        <w:tc>
          <w:tcPr>
            <w:tcW w:w="3126" w:type="dxa"/>
          </w:tcPr>
          <w:p w14:paraId="49DA3FBD" w14:textId="77777777" w:rsidR="0024510B" w:rsidRDefault="0024510B"/>
        </w:tc>
        <w:tc>
          <w:tcPr>
            <w:tcW w:w="2183" w:type="dxa"/>
          </w:tcPr>
          <w:p w14:paraId="54CC1D36" w14:textId="3664556C" w:rsidR="0024510B" w:rsidRDefault="00C6415D">
            <w:r>
              <w:t>N/A</w:t>
            </w:r>
          </w:p>
        </w:tc>
        <w:tc>
          <w:tcPr>
            <w:tcW w:w="4159" w:type="dxa"/>
          </w:tcPr>
          <w:p w14:paraId="35897B82" w14:textId="77777777" w:rsidR="0024510B" w:rsidRDefault="009E4ABA">
            <w:r>
              <w:t>6.3.4-V2V-BSMTX-UPEDCA-002</w:t>
            </w:r>
          </w:p>
        </w:tc>
      </w:tr>
      <w:tr w:rsidR="0024510B" w14:paraId="37F451E7" w14:textId="77777777">
        <w:trPr>
          <w:trHeight w:val="60"/>
        </w:trPr>
        <w:tc>
          <w:tcPr>
            <w:tcW w:w="3126" w:type="dxa"/>
          </w:tcPr>
          <w:p w14:paraId="0C52DE36" w14:textId="77777777" w:rsidR="0024510B" w:rsidRDefault="0024510B"/>
        </w:tc>
        <w:tc>
          <w:tcPr>
            <w:tcW w:w="2183" w:type="dxa"/>
          </w:tcPr>
          <w:p w14:paraId="62236ACC" w14:textId="422DD817" w:rsidR="0024510B" w:rsidRDefault="00C6415D">
            <w:r>
              <w:t>N/A</w:t>
            </w:r>
          </w:p>
        </w:tc>
        <w:tc>
          <w:tcPr>
            <w:tcW w:w="4159" w:type="dxa"/>
          </w:tcPr>
          <w:p w14:paraId="03C50242" w14:textId="77777777" w:rsidR="0024510B" w:rsidRDefault="009E4ABA">
            <w:r>
              <w:t>6.3.4-V2V-BSMTX-UPEDCA-003</w:t>
            </w:r>
          </w:p>
        </w:tc>
      </w:tr>
      <w:tr w:rsidR="0024510B" w14:paraId="0BD5869E" w14:textId="77777777">
        <w:trPr>
          <w:trHeight w:val="60"/>
        </w:trPr>
        <w:tc>
          <w:tcPr>
            <w:tcW w:w="3126" w:type="dxa"/>
          </w:tcPr>
          <w:p w14:paraId="32F6E00A" w14:textId="77777777" w:rsidR="0024510B" w:rsidRDefault="0024510B"/>
        </w:tc>
        <w:tc>
          <w:tcPr>
            <w:tcW w:w="2183" w:type="dxa"/>
          </w:tcPr>
          <w:p w14:paraId="43FDA04C" w14:textId="466F9488" w:rsidR="0024510B" w:rsidRDefault="009E4ABA">
            <w:r>
              <w:t>TP-BSM-S</w:t>
            </w:r>
            <w:r w:rsidR="007B496F">
              <w:t>T</w:t>
            </w:r>
            <w:r>
              <w:t>-BV-03-X</w:t>
            </w:r>
          </w:p>
        </w:tc>
        <w:tc>
          <w:tcPr>
            <w:tcW w:w="4159" w:type="dxa"/>
          </w:tcPr>
          <w:p w14:paraId="73FB5414" w14:textId="77777777" w:rsidR="0024510B" w:rsidRDefault="009E4ABA">
            <w:r>
              <w:t>6.3.5-V2V-BSMTX-MINTX-001</w:t>
            </w:r>
          </w:p>
        </w:tc>
      </w:tr>
      <w:tr w:rsidR="0024510B" w14:paraId="3639915E" w14:textId="77777777">
        <w:trPr>
          <w:trHeight w:val="60"/>
        </w:trPr>
        <w:tc>
          <w:tcPr>
            <w:tcW w:w="3126" w:type="dxa"/>
          </w:tcPr>
          <w:p w14:paraId="199A1EE9" w14:textId="77777777" w:rsidR="0024510B" w:rsidRDefault="0024510B"/>
        </w:tc>
        <w:tc>
          <w:tcPr>
            <w:tcW w:w="2183" w:type="dxa"/>
          </w:tcPr>
          <w:p w14:paraId="48A09D5F" w14:textId="30EF6B87" w:rsidR="0024510B" w:rsidRDefault="009E4ABA">
            <w:r>
              <w:t>TP-BSM-S</w:t>
            </w:r>
            <w:r w:rsidR="007B496F">
              <w:t>T</w:t>
            </w:r>
            <w:r>
              <w:t>-BV-03-X</w:t>
            </w:r>
          </w:p>
        </w:tc>
        <w:tc>
          <w:tcPr>
            <w:tcW w:w="4159" w:type="dxa"/>
          </w:tcPr>
          <w:p w14:paraId="54C21F5A" w14:textId="77777777" w:rsidR="0024510B" w:rsidRDefault="009E4ABA">
            <w:r>
              <w:t>6.3.6-V2V-BSMTX-DATAACC-001</w:t>
            </w:r>
          </w:p>
        </w:tc>
      </w:tr>
      <w:tr w:rsidR="0024510B" w14:paraId="0D451354" w14:textId="77777777">
        <w:trPr>
          <w:trHeight w:val="60"/>
        </w:trPr>
        <w:tc>
          <w:tcPr>
            <w:tcW w:w="3126" w:type="dxa"/>
          </w:tcPr>
          <w:p w14:paraId="598A9C89" w14:textId="77777777" w:rsidR="0024510B" w:rsidRDefault="0024510B"/>
        </w:tc>
        <w:tc>
          <w:tcPr>
            <w:tcW w:w="2183" w:type="dxa"/>
          </w:tcPr>
          <w:p w14:paraId="35A4285C" w14:textId="0C11D3EB" w:rsidR="0024510B" w:rsidRDefault="00411A6A">
            <w:r>
              <w:t>TP-BSM-S</w:t>
            </w:r>
            <w:r w:rsidR="007B496F">
              <w:t>T</w:t>
            </w:r>
            <w:r>
              <w:t>-BV-</w:t>
            </w:r>
            <w:r w:rsidR="002A36B5">
              <w:t>07</w:t>
            </w:r>
          </w:p>
        </w:tc>
        <w:tc>
          <w:tcPr>
            <w:tcW w:w="4159" w:type="dxa"/>
          </w:tcPr>
          <w:p w14:paraId="75AD1D2C" w14:textId="77777777" w:rsidR="0024510B" w:rsidRDefault="009E4ABA">
            <w:r>
              <w:t>6.3.6-V2V-BSMTX-DATAACC-002</w:t>
            </w:r>
          </w:p>
        </w:tc>
      </w:tr>
      <w:tr w:rsidR="0024510B" w14:paraId="407BB407" w14:textId="77777777">
        <w:trPr>
          <w:trHeight w:val="60"/>
        </w:trPr>
        <w:tc>
          <w:tcPr>
            <w:tcW w:w="3126" w:type="dxa"/>
          </w:tcPr>
          <w:p w14:paraId="2E033830" w14:textId="77777777" w:rsidR="0024510B" w:rsidRDefault="0024510B"/>
        </w:tc>
        <w:tc>
          <w:tcPr>
            <w:tcW w:w="2183" w:type="dxa"/>
          </w:tcPr>
          <w:p w14:paraId="4C8F4588" w14:textId="7669EAA0" w:rsidR="0024510B" w:rsidRDefault="009E4ABA">
            <w:r>
              <w:t>TP-BSM-S</w:t>
            </w:r>
            <w:r w:rsidR="007B496F">
              <w:t>T</w:t>
            </w:r>
            <w:r>
              <w:t>-BV-</w:t>
            </w:r>
            <w:r w:rsidR="002A36B5">
              <w:t>05</w:t>
            </w:r>
          </w:p>
        </w:tc>
        <w:tc>
          <w:tcPr>
            <w:tcW w:w="4159" w:type="dxa"/>
          </w:tcPr>
          <w:p w14:paraId="2F6B3FCF" w14:textId="77777777" w:rsidR="0024510B" w:rsidRDefault="009E4ABA">
            <w:r>
              <w:t>6.3.6-V2V-BSMTX-DATAACC-003</w:t>
            </w:r>
          </w:p>
        </w:tc>
      </w:tr>
      <w:tr w:rsidR="0024510B" w14:paraId="6F326CDB" w14:textId="77777777">
        <w:trPr>
          <w:trHeight w:val="280"/>
        </w:trPr>
        <w:tc>
          <w:tcPr>
            <w:tcW w:w="3126" w:type="dxa"/>
          </w:tcPr>
          <w:p w14:paraId="64B6437D" w14:textId="77777777" w:rsidR="0024510B" w:rsidRDefault="0024510B"/>
        </w:tc>
        <w:tc>
          <w:tcPr>
            <w:tcW w:w="2183" w:type="dxa"/>
          </w:tcPr>
          <w:p w14:paraId="3F47EF2C" w14:textId="5A0F5DA8" w:rsidR="0024510B" w:rsidRDefault="009E4ABA">
            <w:r>
              <w:t>TP-BSM-S</w:t>
            </w:r>
            <w:r w:rsidR="007B496F">
              <w:t>T</w:t>
            </w:r>
            <w:r>
              <w:t>-BV-</w:t>
            </w:r>
            <w:r w:rsidR="002A36B5">
              <w:t>06</w:t>
            </w:r>
          </w:p>
        </w:tc>
        <w:tc>
          <w:tcPr>
            <w:tcW w:w="4159" w:type="dxa"/>
          </w:tcPr>
          <w:p w14:paraId="45AF3FE1" w14:textId="77777777" w:rsidR="0024510B" w:rsidRDefault="009E4ABA">
            <w:r>
              <w:t>6.3.6-V2V-BSMTX-DATAACC-004</w:t>
            </w:r>
          </w:p>
        </w:tc>
      </w:tr>
      <w:tr w:rsidR="0024510B" w14:paraId="357FAA48" w14:textId="77777777">
        <w:trPr>
          <w:trHeight w:val="280"/>
        </w:trPr>
        <w:tc>
          <w:tcPr>
            <w:tcW w:w="3126" w:type="dxa"/>
          </w:tcPr>
          <w:p w14:paraId="7C8710C1" w14:textId="77777777" w:rsidR="0024510B" w:rsidRDefault="0024510B"/>
        </w:tc>
        <w:tc>
          <w:tcPr>
            <w:tcW w:w="2183" w:type="dxa"/>
          </w:tcPr>
          <w:p w14:paraId="649ABE69" w14:textId="0A35465D" w:rsidR="0024510B" w:rsidRDefault="00411A6A">
            <w:r>
              <w:t>TP-BSM-S</w:t>
            </w:r>
            <w:r w:rsidR="007B496F">
              <w:t>T</w:t>
            </w:r>
            <w:r>
              <w:t>-BV-</w:t>
            </w:r>
            <w:r w:rsidR="002A36B5">
              <w:t>07</w:t>
            </w:r>
          </w:p>
        </w:tc>
        <w:tc>
          <w:tcPr>
            <w:tcW w:w="4159" w:type="dxa"/>
          </w:tcPr>
          <w:p w14:paraId="1F87BD8E" w14:textId="77777777" w:rsidR="0024510B" w:rsidRDefault="009E4ABA">
            <w:r>
              <w:t>6.3.6-V2V-BSMTX-DATAACC-005</w:t>
            </w:r>
          </w:p>
        </w:tc>
      </w:tr>
      <w:tr w:rsidR="0024510B" w14:paraId="58B18363" w14:textId="77777777">
        <w:trPr>
          <w:trHeight w:val="280"/>
        </w:trPr>
        <w:tc>
          <w:tcPr>
            <w:tcW w:w="3126" w:type="dxa"/>
          </w:tcPr>
          <w:p w14:paraId="7DB460BF" w14:textId="77777777" w:rsidR="0024510B" w:rsidRDefault="0024510B"/>
        </w:tc>
        <w:tc>
          <w:tcPr>
            <w:tcW w:w="2183" w:type="dxa"/>
          </w:tcPr>
          <w:p w14:paraId="0BF0825D" w14:textId="556D03D9" w:rsidR="0024510B" w:rsidRDefault="009E4ABA">
            <w:r>
              <w:t>TP-BSM-S</w:t>
            </w:r>
            <w:r w:rsidR="007B496F">
              <w:t>T</w:t>
            </w:r>
            <w:r>
              <w:t>-BV-</w:t>
            </w:r>
            <w:r w:rsidR="002A36B5">
              <w:t>05</w:t>
            </w:r>
          </w:p>
        </w:tc>
        <w:tc>
          <w:tcPr>
            <w:tcW w:w="4159" w:type="dxa"/>
          </w:tcPr>
          <w:p w14:paraId="24C5F0BF" w14:textId="77777777" w:rsidR="0024510B" w:rsidRDefault="009E4ABA">
            <w:r>
              <w:t>6.3.6-V2V-BSMTX-DATAACC-006</w:t>
            </w:r>
          </w:p>
        </w:tc>
      </w:tr>
      <w:tr w:rsidR="0024510B" w14:paraId="256CF3C9" w14:textId="77777777">
        <w:trPr>
          <w:trHeight w:val="280"/>
        </w:trPr>
        <w:tc>
          <w:tcPr>
            <w:tcW w:w="3126" w:type="dxa"/>
          </w:tcPr>
          <w:p w14:paraId="2D0A490E" w14:textId="77777777" w:rsidR="0024510B" w:rsidRDefault="0024510B"/>
        </w:tc>
        <w:tc>
          <w:tcPr>
            <w:tcW w:w="2183" w:type="dxa"/>
          </w:tcPr>
          <w:p w14:paraId="7EA15AA0" w14:textId="4F1C5420" w:rsidR="0024510B" w:rsidRDefault="009E4ABA">
            <w:r>
              <w:t>TP-BSM-S</w:t>
            </w:r>
            <w:r w:rsidR="007B496F">
              <w:t>T</w:t>
            </w:r>
            <w:r>
              <w:t>-BV-</w:t>
            </w:r>
            <w:r w:rsidR="002A36B5">
              <w:t>06</w:t>
            </w:r>
          </w:p>
        </w:tc>
        <w:tc>
          <w:tcPr>
            <w:tcW w:w="4159" w:type="dxa"/>
          </w:tcPr>
          <w:p w14:paraId="0F1EA357" w14:textId="77777777" w:rsidR="0024510B" w:rsidRDefault="009E4ABA">
            <w:r>
              <w:t>6.3.6-V2V-BSMTX-DATAACC-007</w:t>
            </w:r>
          </w:p>
        </w:tc>
      </w:tr>
      <w:tr w:rsidR="0024510B" w14:paraId="6F18A95D" w14:textId="77777777">
        <w:trPr>
          <w:trHeight w:val="280"/>
        </w:trPr>
        <w:tc>
          <w:tcPr>
            <w:tcW w:w="3126" w:type="dxa"/>
          </w:tcPr>
          <w:p w14:paraId="5FD11BD1" w14:textId="77777777" w:rsidR="0024510B" w:rsidRDefault="0024510B"/>
        </w:tc>
        <w:tc>
          <w:tcPr>
            <w:tcW w:w="2183" w:type="dxa"/>
          </w:tcPr>
          <w:p w14:paraId="74250ACC" w14:textId="3C33EB01" w:rsidR="0024510B" w:rsidRDefault="009E4ABA">
            <w:r>
              <w:t>TP-BSM-</w:t>
            </w:r>
            <w:r w:rsidR="00110E8F">
              <w:t>ST</w:t>
            </w:r>
            <w:r>
              <w:t>-BV-</w:t>
            </w:r>
            <w:r w:rsidR="00A44433">
              <w:t>21</w:t>
            </w:r>
            <w:r w:rsidR="00110E8F">
              <w:t>-V</w:t>
            </w:r>
          </w:p>
        </w:tc>
        <w:tc>
          <w:tcPr>
            <w:tcW w:w="4159" w:type="dxa"/>
          </w:tcPr>
          <w:p w14:paraId="4C1C2733" w14:textId="77777777" w:rsidR="0024510B" w:rsidRDefault="009E4ABA">
            <w:r>
              <w:t>6.3.6-V2V-BSMTX-DATAACC-008</w:t>
            </w:r>
          </w:p>
        </w:tc>
      </w:tr>
      <w:tr w:rsidR="0024510B" w14:paraId="46E83A5F" w14:textId="77777777">
        <w:trPr>
          <w:trHeight w:val="60"/>
        </w:trPr>
        <w:tc>
          <w:tcPr>
            <w:tcW w:w="3126" w:type="dxa"/>
          </w:tcPr>
          <w:p w14:paraId="20264CD3" w14:textId="77777777" w:rsidR="0024510B" w:rsidRDefault="0024510B"/>
        </w:tc>
        <w:tc>
          <w:tcPr>
            <w:tcW w:w="2183" w:type="dxa"/>
          </w:tcPr>
          <w:p w14:paraId="785DEDD3" w14:textId="61A6CF0E" w:rsidR="0024510B" w:rsidRDefault="009E4ABA">
            <w:r>
              <w:t>TP-BSM-</w:t>
            </w:r>
            <w:r w:rsidR="00110E8F">
              <w:t>ST</w:t>
            </w:r>
            <w:r>
              <w:t>-BV-</w:t>
            </w:r>
            <w:r w:rsidR="00A44433">
              <w:t>21</w:t>
            </w:r>
            <w:r w:rsidR="00110E8F">
              <w:t>-V</w:t>
            </w:r>
          </w:p>
        </w:tc>
        <w:tc>
          <w:tcPr>
            <w:tcW w:w="4159" w:type="dxa"/>
          </w:tcPr>
          <w:p w14:paraId="4679BA2D" w14:textId="77777777" w:rsidR="0024510B" w:rsidRDefault="009E4ABA">
            <w:r>
              <w:t>6.3.6-V2V-BSMTX-DATAACC-009</w:t>
            </w:r>
          </w:p>
        </w:tc>
      </w:tr>
      <w:tr w:rsidR="0024510B" w14:paraId="628DC796" w14:textId="77777777">
        <w:trPr>
          <w:trHeight w:val="280"/>
        </w:trPr>
        <w:tc>
          <w:tcPr>
            <w:tcW w:w="3126" w:type="dxa"/>
          </w:tcPr>
          <w:p w14:paraId="5614292D" w14:textId="77777777" w:rsidR="0024510B" w:rsidRDefault="0024510B"/>
        </w:tc>
        <w:tc>
          <w:tcPr>
            <w:tcW w:w="2183" w:type="dxa"/>
          </w:tcPr>
          <w:p w14:paraId="5E7C74F1" w14:textId="377AE370" w:rsidR="0024510B" w:rsidRDefault="009E4ABA">
            <w:r>
              <w:t>TP-BSM-</w:t>
            </w:r>
            <w:r w:rsidR="00110E8F">
              <w:t>ST</w:t>
            </w:r>
            <w:r>
              <w:t>-BV-</w:t>
            </w:r>
            <w:r w:rsidR="00A44433">
              <w:t>21</w:t>
            </w:r>
            <w:r w:rsidR="00110E8F">
              <w:t>-V</w:t>
            </w:r>
          </w:p>
        </w:tc>
        <w:tc>
          <w:tcPr>
            <w:tcW w:w="4159" w:type="dxa"/>
          </w:tcPr>
          <w:p w14:paraId="679F3A55" w14:textId="77777777" w:rsidR="0024510B" w:rsidRDefault="009E4ABA">
            <w:r>
              <w:t>6.3.6-V2V-BSMTX-DATAACC-010</w:t>
            </w:r>
          </w:p>
        </w:tc>
      </w:tr>
      <w:tr w:rsidR="0024510B" w14:paraId="72BA90D0" w14:textId="77777777">
        <w:trPr>
          <w:trHeight w:val="280"/>
        </w:trPr>
        <w:tc>
          <w:tcPr>
            <w:tcW w:w="3126" w:type="dxa"/>
          </w:tcPr>
          <w:p w14:paraId="742EB73B" w14:textId="77777777" w:rsidR="0024510B" w:rsidRDefault="0024510B"/>
        </w:tc>
        <w:tc>
          <w:tcPr>
            <w:tcW w:w="2183" w:type="dxa"/>
          </w:tcPr>
          <w:p w14:paraId="3F38484C" w14:textId="7C880D5D" w:rsidR="0024510B" w:rsidRDefault="009E4ABA">
            <w:r>
              <w:t>TP-BSM-MV-BV-</w:t>
            </w:r>
            <w:r w:rsidR="00A3086A">
              <w:t>02</w:t>
            </w:r>
            <w:r w:rsidR="00504283">
              <w:t>-V</w:t>
            </w:r>
          </w:p>
        </w:tc>
        <w:tc>
          <w:tcPr>
            <w:tcW w:w="4159" w:type="dxa"/>
          </w:tcPr>
          <w:p w14:paraId="6D3A5ACE" w14:textId="77777777" w:rsidR="0024510B" w:rsidRDefault="009E4ABA">
            <w:r>
              <w:t>6.3.6-V2V-BSMTX-DATAACC-011</w:t>
            </w:r>
          </w:p>
        </w:tc>
      </w:tr>
      <w:tr w:rsidR="0024510B" w14:paraId="4BA68184" w14:textId="77777777">
        <w:trPr>
          <w:trHeight w:val="280"/>
        </w:trPr>
        <w:tc>
          <w:tcPr>
            <w:tcW w:w="3126" w:type="dxa"/>
          </w:tcPr>
          <w:p w14:paraId="7A525EB0" w14:textId="77777777" w:rsidR="0024510B" w:rsidRDefault="0024510B"/>
        </w:tc>
        <w:tc>
          <w:tcPr>
            <w:tcW w:w="2183" w:type="dxa"/>
          </w:tcPr>
          <w:p w14:paraId="45079221" w14:textId="0C5C0921" w:rsidR="0024510B" w:rsidRDefault="009E4ABA">
            <w:r>
              <w:t>TP-BSM-MV-BV-</w:t>
            </w:r>
            <w:r w:rsidR="00A3086A">
              <w:t>02</w:t>
            </w:r>
            <w:r w:rsidR="00504283">
              <w:t>-V</w:t>
            </w:r>
          </w:p>
        </w:tc>
        <w:tc>
          <w:tcPr>
            <w:tcW w:w="4159" w:type="dxa"/>
          </w:tcPr>
          <w:p w14:paraId="4E7DD022" w14:textId="77777777" w:rsidR="0024510B" w:rsidRDefault="009E4ABA">
            <w:r>
              <w:t>6.3.6-V2V-BSMTX-DATAACC-012</w:t>
            </w:r>
          </w:p>
        </w:tc>
      </w:tr>
      <w:tr w:rsidR="0024510B" w14:paraId="1C9EBD62" w14:textId="77777777">
        <w:trPr>
          <w:trHeight w:val="280"/>
        </w:trPr>
        <w:tc>
          <w:tcPr>
            <w:tcW w:w="3126" w:type="dxa"/>
          </w:tcPr>
          <w:p w14:paraId="4DC384A3" w14:textId="77777777" w:rsidR="0024510B" w:rsidRDefault="0024510B"/>
        </w:tc>
        <w:tc>
          <w:tcPr>
            <w:tcW w:w="2183" w:type="dxa"/>
          </w:tcPr>
          <w:p w14:paraId="60C43954" w14:textId="5052FBA6" w:rsidR="0024510B" w:rsidRDefault="009E4ABA">
            <w:r>
              <w:t>TP-BSM-MV-BV-</w:t>
            </w:r>
            <w:r w:rsidR="00A3086A">
              <w:t>02</w:t>
            </w:r>
            <w:r w:rsidR="00504283">
              <w:t>-V</w:t>
            </w:r>
          </w:p>
        </w:tc>
        <w:tc>
          <w:tcPr>
            <w:tcW w:w="4159" w:type="dxa"/>
          </w:tcPr>
          <w:p w14:paraId="62D83CBB" w14:textId="77777777" w:rsidR="0024510B" w:rsidRDefault="009E4ABA">
            <w:r>
              <w:t>6.3.6-V2V-BSMTX-DATAACC-013</w:t>
            </w:r>
          </w:p>
        </w:tc>
      </w:tr>
      <w:tr w:rsidR="0024510B" w14:paraId="5660E90F" w14:textId="77777777">
        <w:trPr>
          <w:trHeight w:val="280"/>
        </w:trPr>
        <w:tc>
          <w:tcPr>
            <w:tcW w:w="3126" w:type="dxa"/>
          </w:tcPr>
          <w:p w14:paraId="10D41E37" w14:textId="77777777" w:rsidR="0024510B" w:rsidRDefault="0024510B"/>
        </w:tc>
        <w:tc>
          <w:tcPr>
            <w:tcW w:w="2183" w:type="dxa"/>
          </w:tcPr>
          <w:p w14:paraId="3497CDA4" w14:textId="4F8C3F0D" w:rsidR="0024510B" w:rsidRDefault="009E4ABA">
            <w:r>
              <w:t>TP-BSM-MV-BV-</w:t>
            </w:r>
            <w:r w:rsidR="00A3086A">
              <w:t>02</w:t>
            </w:r>
            <w:r w:rsidR="00504283">
              <w:t>-V</w:t>
            </w:r>
          </w:p>
        </w:tc>
        <w:tc>
          <w:tcPr>
            <w:tcW w:w="4159" w:type="dxa"/>
          </w:tcPr>
          <w:p w14:paraId="3EB8E61E" w14:textId="77777777" w:rsidR="0024510B" w:rsidRDefault="009E4ABA">
            <w:r>
              <w:t>6.3.6-V2V-BSMTX-DATAACC-014</w:t>
            </w:r>
          </w:p>
        </w:tc>
      </w:tr>
      <w:tr w:rsidR="0024510B" w14:paraId="5DE0CE70" w14:textId="77777777">
        <w:trPr>
          <w:trHeight w:val="280"/>
        </w:trPr>
        <w:tc>
          <w:tcPr>
            <w:tcW w:w="3126" w:type="dxa"/>
          </w:tcPr>
          <w:p w14:paraId="5ED9CE52" w14:textId="77777777" w:rsidR="0024510B" w:rsidRDefault="0024510B"/>
        </w:tc>
        <w:tc>
          <w:tcPr>
            <w:tcW w:w="2183" w:type="dxa"/>
          </w:tcPr>
          <w:p w14:paraId="64CD12E1" w14:textId="7F55182F" w:rsidR="0024510B" w:rsidRDefault="009E4ABA">
            <w:r>
              <w:t>TP-BSM-</w:t>
            </w:r>
            <w:r w:rsidR="00110E8F">
              <w:t>ST</w:t>
            </w:r>
            <w:r>
              <w:t>-BV-</w:t>
            </w:r>
            <w:r w:rsidR="00A44433">
              <w:t>21</w:t>
            </w:r>
            <w:r w:rsidR="00110E8F">
              <w:t>-V</w:t>
            </w:r>
          </w:p>
        </w:tc>
        <w:tc>
          <w:tcPr>
            <w:tcW w:w="4159" w:type="dxa"/>
          </w:tcPr>
          <w:p w14:paraId="2A5A1B94" w14:textId="77777777" w:rsidR="0024510B" w:rsidRDefault="009E4ABA">
            <w:r>
              <w:t>6.3.6-V2V-BSMTX-DATAACC-015</w:t>
            </w:r>
          </w:p>
        </w:tc>
      </w:tr>
      <w:tr w:rsidR="0024510B" w14:paraId="11A02D06" w14:textId="77777777">
        <w:trPr>
          <w:trHeight w:val="280"/>
        </w:trPr>
        <w:tc>
          <w:tcPr>
            <w:tcW w:w="3126" w:type="dxa"/>
          </w:tcPr>
          <w:p w14:paraId="145C7814" w14:textId="77777777" w:rsidR="0024510B" w:rsidRDefault="0024510B"/>
        </w:tc>
        <w:tc>
          <w:tcPr>
            <w:tcW w:w="2183" w:type="dxa"/>
          </w:tcPr>
          <w:p w14:paraId="3A77657E" w14:textId="3F6BA28E" w:rsidR="0024510B" w:rsidRDefault="009E4ABA">
            <w:r>
              <w:t>TP-BSM-</w:t>
            </w:r>
            <w:r w:rsidR="00110E8F">
              <w:t>ST</w:t>
            </w:r>
            <w:r>
              <w:t>-BV-</w:t>
            </w:r>
            <w:r w:rsidR="00A44433">
              <w:t>21</w:t>
            </w:r>
            <w:r w:rsidR="00110E8F">
              <w:t>-V</w:t>
            </w:r>
          </w:p>
        </w:tc>
        <w:tc>
          <w:tcPr>
            <w:tcW w:w="4159" w:type="dxa"/>
          </w:tcPr>
          <w:p w14:paraId="117D5E87" w14:textId="77777777" w:rsidR="0024510B" w:rsidRDefault="009E4ABA">
            <w:r>
              <w:t>6.3.6-V2V-BSMTX-DATAACC-016</w:t>
            </w:r>
          </w:p>
        </w:tc>
      </w:tr>
      <w:tr w:rsidR="0024510B" w14:paraId="2ED9ABF1" w14:textId="77777777">
        <w:trPr>
          <w:trHeight w:val="60"/>
        </w:trPr>
        <w:tc>
          <w:tcPr>
            <w:tcW w:w="3126" w:type="dxa"/>
          </w:tcPr>
          <w:p w14:paraId="48EBF9B3" w14:textId="77777777" w:rsidR="0024510B" w:rsidRDefault="0024510B"/>
        </w:tc>
        <w:tc>
          <w:tcPr>
            <w:tcW w:w="2183" w:type="dxa"/>
          </w:tcPr>
          <w:p w14:paraId="1FD71C8C" w14:textId="28D74A65" w:rsidR="0024510B" w:rsidRDefault="009E4ABA">
            <w:r>
              <w:t>TP-BSM-MV-BV-</w:t>
            </w:r>
            <w:r w:rsidR="00A3086A">
              <w:t>02</w:t>
            </w:r>
            <w:r w:rsidR="00504283">
              <w:t>-V</w:t>
            </w:r>
          </w:p>
        </w:tc>
        <w:tc>
          <w:tcPr>
            <w:tcW w:w="4159" w:type="dxa"/>
          </w:tcPr>
          <w:p w14:paraId="1A6EFC81" w14:textId="77777777" w:rsidR="0024510B" w:rsidRDefault="009E4ABA">
            <w:r>
              <w:t>6.3.6-V2V-BSMTX-DATAACC-017</w:t>
            </w:r>
          </w:p>
        </w:tc>
      </w:tr>
      <w:tr w:rsidR="0024510B" w14:paraId="70EE6BF5" w14:textId="77777777">
        <w:trPr>
          <w:trHeight w:val="280"/>
        </w:trPr>
        <w:tc>
          <w:tcPr>
            <w:tcW w:w="3126" w:type="dxa"/>
          </w:tcPr>
          <w:p w14:paraId="6FA61689" w14:textId="77777777" w:rsidR="0024510B" w:rsidRDefault="0024510B"/>
        </w:tc>
        <w:tc>
          <w:tcPr>
            <w:tcW w:w="2183" w:type="dxa"/>
          </w:tcPr>
          <w:p w14:paraId="51BB8BBE" w14:textId="0F4FAC63" w:rsidR="0024510B" w:rsidRDefault="009E4ABA">
            <w:r>
              <w:t>TP-BSM-MV-BV-</w:t>
            </w:r>
            <w:r w:rsidR="00A3086A">
              <w:t>13</w:t>
            </w:r>
          </w:p>
        </w:tc>
        <w:tc>
          <w:tcPr>
            <w:tcW w:w="4159" w:type="dxa"/>
          </w:tcPr>
          <w:p w14:paraId="22ECC92C" w14:textId="77777777" w:rsidR="0024510B" w:rsidRDefault="009E4ABA">
            <w:r>
              <w:t>6.3.6-V2V-BSMTX-DATAACC-018</w:t>
            </w:r>
          </w:p>
        </w:tc>
      </w:tr>
      <w:tr w:rsidR="0024510B" w14:paraId="7DDEA358" w14:textId="77777777">
        <w:trPr>
          <w:trHeight w:val="280"/>
        </w:trPr>
        <w:tc>
          <w:tcPr>
            <w:tcW w:w="3126" w:type="dxa"/>
          </w:tcPr>
          <w:p w14:paraId="05B08115" w14:textId="77777777" w:rsidR="0024510B" w:rsidRDefault="0024510B"/>
        </w:tc>
        <w:tc>
          <w:tcPr>
            <w:tcW w:w="2183" w:type="dxa"/>
          </w:tcPr>
          <w:p w14:paraId="5F54A578" w14:textId="4DA79731" w:rsidR="0024510B" w:rsidRDefault="009E4ABA">
            <w:r>
              <w:t>TP-BSM-MV-BV-</w:t>
            </w:r>
            <w:r w:rsidR="00A3086A">
              <w:t>02</w:t>
            </w:r>
            <w:r w:rsidR="00504283">
              <w:t>-V</w:t>
            </w:r>
          </w:p>
        </w:tc>
        <w:tc>
          <w:tcPr>
            <w:tcW w:w="4159" w:type="dxa"/>
          </w:tcPr>
          <w:p w14:paraId="4D5CD831" w14:textId="77777777" w:rsidR="0024510B" w:rsidRDefault="009E4ABA">
            <w:r>
              <w:t>6.3.6-V2V-BSMTX-DATAACC-019</w:t>
            </w:r>
          </w:p>
        </w:tc>
      </w:tr>
      <w:tr w:rsidR="0024510B" w14:paraId="0FA3F261" w14:textId="77777777">
        <w:trPr>
          <w:trHeight w:val="280"/>
        </w:trPr>
        <w:tc>
          <w:tcPr>
            <w:tcW w:w="3126" w:type="dxa"/>
          </w:tcPr>
          <w:p w14:paraId="612D551D" w14:textId="77777777" w:rsidR="0024510B" w:rsidRDefault="0024510B"/>
        </w:tc>
        <w:tc>
          <w:tcPr>
            <w:tcW w:w="2183" w:type="dxa"/>
          </w:tcPr>
          <w:p w14:paraId="232713FA" w14:textId="042CFED2" w:rsidR="0024510B" w:rsidRDefault="009E4ABA">
            <w:r>
              <w:t>TP-BSM-MV-BV-</w:t>
            </w:r>
            <w:r w:rsidR="00A3086A">
              <w:t>03</w:t>
            </w:r>
          </w:p>
        </w:tc>
        <w:tc>
          <w:tcPr>
            <w:tcW w:w="4159" w:type="dxa"/>
          </w:tcPr>
          <w:p w14:paraId="2D361A84" w14:textId="77777777" w:rsidR="0024510B" w:rsidRDefault="009E4ABA">
            <w:r>
              <w:t>6.3.6-V2V-BSMTX-DATAACC-020</w:t>
            </w:r>
          </w:p>
        </w:tc>
      </w:tr>
      <w:tr w:rsidR="0024510B" w14:paraId="43E7EDDB" w14:textId="77777777">
        <w:trPr>
          <w:trHeight w:val="280"/>
        </w:trPr>
        <w:tc>
          <w:tcPr>
            <w:tcW w:w="3126" w:type="dxa"/>
          </w:tcPr>
          <w:p w14:paraId="1F961E19" w14:textId="77777777" w:rsidR="0024510B" w:rsidRDefault="0024510B"/>
        </w:tc>
        <w:tc>
          <w:tcPr>
            <w:tcW w:w="2183" w:type="dxa"/>
          </w:tcPr>
          <w:p w14:paraId="5D0D7B06" w14:textId="4AF4CDD5" w:rsidR="0024510B" w:rsidRDefault="009E4ABA">
            <w:r>
              <w:t>TP-BSM-MV-BV-</w:t>
            </w:r>
            <w:r w:rsidR="00A3086A">
              <w:t>04</w:t>
            </w:r>
          </w:p>
        </w:tc>
        <w:tc>
          <w:tcPr>
            <w:tcW w:w="4159" w:type="dxa"/>
          </w:tcPr>
          <w:p w14:paraId="69357C21" w14:textId="77777777" w:rsidR="0024510B" w:rsidRDefault="009E4ABA">
            <w:r>
              <w:t>6.3.6-V2V-BSMTX-DATAACC-021</w:t>
            </w:r>
          </w:p>
        </w:tc>
      </w:tr>
      <w:tr w:rsidR="0024510B" w14:paraId="39A92543" w14:textId="77777777">
        <w:trPr>
          <w:trHeight w:val="280"/>
        </w:trPr>
        <w:tc>
          <w:tcPr>
            <w:tcW w:w="3126" w:type="dxa"/>
          </w:tcPr>
          <w:p w14:paraId="339CCBAB" w14:textId="77777777" w:rsidR="0024510B" w:rsidRDefault="0024510B"/>
        </w:tc>
        <w:tc>
          <w:tcPr>
            <w:tcW w:w="2183" w:type="dxa"/>
          </w:tcPr>
          <w:p w14:paraId="213E222F" w14:textId="7178BA13" w:rsidR="0024510B" w:rsidRDefault="009E4ABA">
            <w:r>
              <w:t>TP-BSM-MV-BV-</w:t>
            </w:r>
            <w:r w:rsidR="00A3086A">
              <w:t>05</w:t>
            </w:r>
          </w:p>
        </w:tc>
        <w:tc>
          <w:tcPr>
            <w:tcW w:w="4159" w:type="dxa"/>
          </w:tcPr>
          <w:p w14:paraId="67B22E5A" w14:textId="77777777" w:rsidR="0024510B" w:rsidRDefault="009E4ABA">
            <w:r>
              <w:t>6.3.6-V2V-BSMTX-DATAACC-022</w:t>
            </w:r>
          </w:p>
        </w:tc>
      </w:tr>
      <w:tr w:rsidR="0024510B" w14:paraId="70584950" w14:textId="77777777">
        <w:trPr>
          <w:trHeight w:val="280"/>
        </w:trPr>
        <w:tc>
          <w:tcPr>
            <w:tcW w:w="3126" w:type="dxa"/>
          </w:tcPr>
          <w:p w14:paraId="29074AC4" w14:textId="77777777" w:rsidR="0024510B" w:rsidRDefault="0024510B"/>
        </w:tc>
        <w:tc>
          <w:tcPr>
            <w:tcW w:w="2183" w:type="dxa"/>
          </w:tcPr>
          <w:p w14:paraId="17CC095D" w14:textId="489FCC7C" w:rsidR="0024510B" w:rsidRDefault="009E4ABA">
            <w:r>
              <w:t>TP-BSM-MV-BV-</w:t>
            </w:r>
            <w:r w:rsidR="00A3086A">
              <w:t>05</w:t>
            </w:r>
          </w:p>
        </w:tc>
        <w:tc>
          <w:tcPr>
            <w:tcW w:w="4159" w:type="dxa"/>
          </w:tcPr>
          <w:p w14:paraId="098FE531" w14:textId="77777777" w:rsidR="0024510B" w:rsidRDefault="009E4ABA">
            <w:r>
              <w:t>6.3.6-V2V-BSMTX-DATAACC-023</w:t>
            </w:r>
          </w:p>
        </w:tc>
      </w:tr>
      <w:tr w:rsidR="0024510B" w14:paraId="2E507805" w14:textId="77777777">
        <w:trPr>
          <w:trHeight w:val="280"/>
        </w:trPr>
        <w:tc>
          <w:tcPr>
            <w:tcW w:w="3126" w:type="dxa"/>
          </w:tcPr>
          <w:p w14:paraId="06016AF7" w14:textId="77777777" w:rsidR="0024510B" w:rsidRDefault="0024510B"/>
        </w:tc>
        <w:tc>
          <w:tcPr>
            <w:tcW w:w="2183" w:type="dxa"/>
          </w:tcPr>
          <w:p w14:paraId="7F714497" w14:textId="44582186" w:rsidR="0024510B" w:rsidRDefault="009E4ABA">
            <w:r>
              <w:t>TP-BSM-MV-BV-</w:t>
            </w:r>
            <w:r w:rsidR="00A3086A">
              <w:t>02</w:t>
            </w:r>
            <w:r w:rsidR="00504283">
              <w:t>-V</w:t>
            </w:r>
          </w:p>
        </w:tc>
        <w:tc>
          <w:tcPr>
            <w:tcW w:w="4159" w:type="dxa"/>
          </w:tcPr>
          <w:p w14:paraId="37616445" w14:textId="77777777" w:rsidR="0024510B" w:rsidRDefault="009E4ABA">
            <w:r>
              <w:t>6.3.6-V2V-BSMTX-DATAACC-024</w:t>
            </w:r>
          </w:p>
        </w:tc>
      </w:tr>
      <w:tr w:rsidR="0024510B" w14:paraId="327974A3" w14:textId="77777777">
        <w:trPr>
          <w:trHeight w:val="280"/>
        </w:trPr>
        <w:tc>
          <w:tcPr>
            <w:tcW w:w="3126" w:type="dxa"/>
          </w:tcPr>
          <w:p w14:paraId="60192032" w14:textId="77777777" w:rsidR="0024510B" w:rsidRDefault="0024510B"/>
        </w:tc>
        <w:tc>
          <w:tcPr>
            <w:tcW w:w="2183" w:type="dxa"/>
          </w:tcPr>
          <w:p w14:paraId="3EF509D6" w14:textId="122D6623" w:rsidR="0024510B" w:rsidRDefault="009E4ABA">
            <w:r>
              <w:t>TP-BSM-MV-BV-</w:t>
            </w:r>
            <w:r w:rsidR="00A3086A">
              <w:t>02</w:t>
            </w:r>
            <w:r w:rsidR="00504283">
              <w:t>-V</w:t>
            </w:r>
          </w:p>
        </w:tc>
        <w:tc>
          <w:tcPr>
            <w:tcW w:w="4159" w:type="dxa"/>
          </w:tcPr>
          <w:p w14:paraId="59873141" w14:textId="77777777" w:rsidR="0024510B" w:rsidRDefault="009E4ABA">
            <w:r>
              <w:t>6.3.6-V2V-BSMTX-DATAACC-025</w:t>
            </w:r>
          </w:p>
        </w:tc>
      </w:tr>
      <w:tr w:rsidR="0024510B" w14:paraId="6D1294F9" w14:textId="77777777">
        <w:trPr>
          <w:trHeight w:val="280"/>
        </w:trPr>
        <w:tc>
          <w:tcPr>
            <w:tcW w:w="3126" w:type="dxa"/>
          </w:tcPr>
          <w:p w14:paraId="787C6BE0" w14:textId="77777777" w:rsidR="0024510B" w:rsidRDefault="0024510B"/>
        </w:tc>
        <w:tc>
          <w:tcPr>
            <w:tcW w:w="2183" w:type="dxa"/>
          </w:tcPr>
          <w:p w14:paraId="58436856" w14:textId="1F6B52F2" w:rsidR="0024510B" w:rsidRDefault="009E4ABA">
            <w:r>
              <w:t>TP-BSM-MV-BV-</w:t>
            </w:r>
            <w:r w:rsidR="00A3086A">
              <w:t>02</w:t>
            </w:r>
            <w:r w:rsidR="00504283">
              <w:t>-V</w:t>
            </w:r>
          </w:p>
        </w:tc>
        <w:tc>
          <w:tcPr>
            <w:tcW w:w="4159" w:type="dxa"/>
          </w:tcPr>
          <w:p w14:paraId="2D067DBD" w14:textId="77777777" w:rsidR="0024510B" w:rsidRDefault="009E4ABA">
            <w:r>
              <w:t>6.3.6-V2V-BSMTX-DATAACC-026</w:t>
            </w:r>
          </w:p>
        </w:tc>
      </w:tr>
      <w:tr w:rsidR="0024510B" w14:paraId="568A4260" w14:textId="77777777">
        <w:trPr>
          <w:trHeight w:val="280"/>
        </w:trPr>
        <w:tc>
          <w:tcPr>
            <w:tcW w:w="3126" w:type="dxa"/>
          </w:tcPr>
          <w:p w14:paraId="7CEA0213" w14:textId="77777777" w:rsidR="0024510B" w:rsidRDefault="0024510B"/>
        </w:tc>
        <w:tc>
          <w:tcPr>
            <w:tcW w:w="2183" w:type="dxa"/>
          </w:tcPr>
          <w:p w14:paraId="385E8937" w14:textId="19597A7B" w:rsidR="0024510B" w:rsidRDefault="009E4ABA">
            <w:r>
              <w:t>TP-BSM-MV-BV-</w:t>
            </w:r>
            <w:r w:rsidR="00A3086A">
              <w:t>02</w:t>
            </w:r>
            <w:r w:rsidR="00504283">
              <w:t>-V</w:t>
            </w:r>
          </w:p>
        </w:tc>
        <w:tc>
          <w:tcPr>
            <w:tcW w:w="4159" w:type="dxa"/>
          </w:tcPr>
          <w:p w14:paraId="1DC2D5A1" w14:textId="77777777" w:rsidR="0024510B" w:rsidRDefault="009E4ABA">
            <w:r>
              <w:t>6.3.6-V2V-BSMTX-DATAACC-027</w:t>
            </w:r>
          </w:p>
        </w:tc>
      </w:tr>
      <w:tr w:rsidR="0024510B" w14:paraId="474F8466" w14:textId="77777777">
        <w:trPr>
          <w:trHeight w:val="280"/>
        </w:trPr>
        <w:tc>
          <w:tcPr>
            <w:tcW w:w="3126" w:type="dxa"/>
          </w:tcPr>
          <w:p w14:paraId="11214242" w14:textId="77777777" w:rsidR="0024510B" w:rsidRDefault="0024510B"/>
        </w:tc>
        <w:tc>
          <w:tcPr>
            <w:tcW w:w="2183" w:type="dxa"/>
          </w:tcPr>
          <w:p w14:paraId="43F7883C" w14:textId="6520BD4A" w:rsidR="0024510B" w:rsidRDefault="009E4ABA">
            <w:r>
              <w:t>TP-BSM-MV-BV-</w:t>
            </w:r>
            <w:r w:rsidR="00A3086A">
              <w:t>08</w:t>
            </w:r>
          </w:p>
        </w:tc>
        <w:tc>
          <w:tcPr>
            <w:tcW w:w="4159" w:type="dxa"/>
          </w:tcPr>
          <w:p w14:paraId="0A3250B9" w14:textId="77777777" w:rsidR="0024510B" w:rsidRDefault="009E4ABA">
            <w:r>
              <w:t>6.3.6-V2V-BSMTX-DATAACC-028</w:t>
            </w:r>
          </w:p>
        </w:tc>
      </w:tr>
      <w:tr w:rsidR="0024510B" w14:paraId="537A2993" w14:textId="77777777">
        <w:trPr>
          <w:trHeight w:val="280"/>
        </w:trPr>
        <w:tc>
          <w:tcPr>
            <w:tcW w:w="3126" w:type="dxa"/>
          </w:tcPr>
          <w:p w14:paraId="509729ED" w14:textId="77777777" w:rsidR="0024510B" w:rsidRDefault="0024510B"/>
        </w:tc>
        <w:tc>
          <w:tcPr>
            <w:tcW w:w="2183" w:type="dxa"/>
          </w:tcPr>
          <w:p w14:paraId="52304004" w14:textId="48533021" w:rsidR="0024510B" w:rsidRDefault="009E4ABA">
            <w:r>
              <w:t>TP-BSM-MV-BV-</w:t>
            </w:r>
            <w:r w:rsidR="00A3086A">
              <w:t>11</w:t>
            </w:r>
          </w:p>
        </w:tc>
        <w:tc>
          <w:tcPr>
            <w:tcW w:w="4159" w:type="dxa"/>
          </w:tcPr>
          <w:p w14:paraId="2014A7E8" w14:textId="77777777" w:rsidR="0024510B" w:rsidRDefault="009E4ABA">
            <w:r>
              <w:t>6.3.6-V2V-BSMTX-DATAACC-029</w:t>
            </w:r>
          </w:p>
        </w:tc>
      </w:tr>
      <w:tr w:rsidR="0024510B" w14:paraId="2F734BBC" w14:textId="77777777">
        <w:trPr>
          <w:trHeight w:val="280"/>
        </w:trPr>
        <w:tc>
          <w:tcPr>
            <w:tcW w:w="3126" w:type="dxa"/>
          </w:tcPr>
          <w:p w14:paraId="1099D262" w14:textId="77777777" w:rsidR="0024510B" w:rsidRDefault="0024510B"/>
        </w:tc>
        <w:tc>
          <w:tcPr>
            <w:tcW w:w="2183" w:type="dxa"/>
          </w:tcPr>
          <w:p w14:paraId="7828B53E" w14:textId="319083C4" w:rsidR="0024510B" w:rsidRDefault="009E4ABA">
            <w:r>
              <w:t>TP-BSM-MV-BV-</w:t>
            </w:r>
            <w:r w:rsidR="00A3086A">
              <w:t>12</w:t>
            </w:r>
          </w:p>
        </w:tc>
        <w:tc>
          <w:tcPr>
            <w:tcW w:w="4159" w:type="dxa"/>
          </w:tcPr>
          <w:p w14:paraId="4CBDFBD7" w14:textId="77777777" w:rsidR="0024510B" w:rsidRDefault="009E4ABA">
            <w:r>
              <w:t>6.3.6-V2V-BSMTX-DATAACC-030</w:t>
            </w:r>
          </w:p>
        </w:tc>
      </w:tr>
      <w:tr w:rsidR="0024510B" w14:paraId="3E49B746" w14:textId="77777777">
        <w:trPr>
          <w:trHeight w:val="280"/>
        </w:trPr>
        <w:tc>
          <w:tcPr>
            <w:tcW w:w="3126" w:type="dxa"/>
          </w:tcPr>
          <w:p w14:paraId="752D42F6" w14:textId="77777777" w:rsidR="0024510B" w:rsidRDefault="0024510B"/>
        </w:tc>
        <w:tc>
          <w:tcPr>
            <w:tcW w:w="2183" w:type="dxa"/>
          </w:tcPr>
          <w:p w14:paraId="646EC523" w14:textId="0787CF33" w:rsidR="0024510B" w:rsidRDefault="009E4ABA">
            <w:r>
              <w:t>TP-BSM-MV-BV-</w:t>
            </w:r>
            <w:r w:rsidR="00A3086A">
              <w:t>09</w:t>
            </w:r>
          </w:p>
        </w:tc>
        <w:tc>
          <w:tcPr>
            <w:tcW w:w="4159" w:type="dxa"/>
          </w:tcPr>
          <w:p w14:paraId="088DAD9B" w14:textId="77777777" w:rsidR="0024510B" w:rsidRDefault="009E4ABA">
            <w:r>
              <w:t>6.3.6-V2V-BSMTX-DATAACC-031</w:t>
            </w:r>
          </w:p>
        </w:tc>
      </w:tr>
      <w:tr w:rsidR="0024510B" w14:paraId="631C5269" w14:textId="77777777">
        <w:trPr>
          <w:trHeight w:val="280"/>
        </w:trPr>
        <w:tc>
          <w:tcPr>
            <w:tcW w:w="3126" w:type="dxa"/>
          </w:tcPr>
          <w:p w14:paraId="2D08D977" w14:textId="77777777" w:rsidR="0024510B" w:rsidRDefault="0024510B"/>
        </w:tc>
        <w:tc>
          <w:tcPr>
            <w:tcW w:w="2183" w:type="dxa"/>
          </w:tcPr>
          <w:p w14:paraId="478B6653" w14:textId="0143D167" w:rsidR="0024510B" w:rsidRDefault="009E4ABA">
            <w:r>
              <w:t>TP-BSM-MV-BV-</w:t>
            </w:r>
            <w:r w:rsidR="00A3086A">
              <w:t>08</w:t>
            </w:r>
          </w:p>
        </w:tc>
        <w:tc>
          <w:tcPr>
            <w:tcW w:w="4159" w:type="dxa"/>
          </w:tcPr>
          <w:p w14:paraId="49E14B8E" w14:textId="77777777" w:rsidR="0024510B" w:rsidRDefault="009E4ABA">
            <w:r>
              <w:t>6.3.6-V2V-BSMTX-DATAACC-032</w:t>
            </w:r>
          </w:p>
        </w:tc>
      </w:tr>
      <w:tr w:rsidR="0024510B" w14:paraId="19ED90B0" w14:textId="77777777">
        <w:trPr>
          <w:trHeight w:val="280"/>
        </w:trPr>
        <w:tc>
          <w:tcPr>
            <w:tcW w:w="3126" w:type="dxa"/>
          </w:tcPr>
          <w:p w14:paraId="50927F74" w14:textId="77777777" w:rsidR="0024510B" w:rsidRDefault="0024510B"/>
        </w:tc>
        <w:tc>
          <w:tcPr>
            <w:tcW w:w="2183" w:type="dxa"/>
          </w:tcPr>
          <w:p w14:paraId="1F3061E7" w14:textId="59A6ADF9" w:rsidR="0024510B" w:rsidRDefault="009E4ABA">
            <w:r>
              <w:t>TP-BSM-MV-BV-</w:t>
            </w:r>
            <w:r w:rsidR="00A3086A">
              <w:t>14</w:t>
            </w:r>
          </w:p>
        </w:tc>
        <w:tc>
          <w:tcPr>
            <w:tcW w:w="4159" w:type="dxa"/>
          </w:tcPr>
          <w:p w14:paraId="1E28AFD0" w14:textId="77777777" w:rsidR="0024510B" w:rsidRDefault="009E4ABA">
            <w:r>
              <w:t>6.3.6-V2V-BSMTX-DATAACC-033</w:t>
            </w:r>
          </w:p>
        </w:tc>
      </w:tr>
      <w:tr w:rsidR="0024510B" w14:paraId="214884DC" w14:textId="77777777">
        <w:trPr>
          <w:trHeight w:val="280"/>
        </w:trPr>
        <w:tc>
          <w:tcPr>
            <w:tcW w:w="3126" w:type="dxa"/>
          </w:tcPr>
          <w:p w14:paraId="49D46669" w14:textId="77777777" w:rsidR="0024510B" w:rsidRDefault="0024510B"/>
        </w:tc>
        <w:tc>
          <w:tcPr>
            <w:tcW w:w="2183" w:type="dxa"/>
          </w:tcPr>
          <w:p w14:paraId="7469A601" w14:textId="6CAAC0A7" w:rsidR="0024510B" w:rsidRDefault="009E4ABA">
            <w:r>
              <w:t>TP-BSM-MV-BV-</w:t>
            </w:r>
            <w:r w:rsidR="00A3086A">
              <w:t>06</w:t>
            </w:r>
          </w:p>
        </w:tc>
        <w:tc>
          <w:tcPr>
            <w:tcW w:w="4159" w:type="dxa"/>
          </w:tcPr>
          <w:p w14:paraId="141268BB" w14:textId="77777777" w:rsidR="0024510B" w:rsidRDefault="009E4ABA">
            <w:r>
              <w:t>6.3.6-V2V-BSMTX-DATAACC-036</w:t>
            </w:r>
          </w:p>
        </w:tc>
      </w:tr>
      <w:tr w:rsidR="0024510B" w14:paraId="6320C743" w14:textId="77777777">
        <w:trPr>
          <w:trHeight w:val="280"/>
        </w:trPr>
        <w:tc>
          <w:tcPr>
            <w:tcW w:w="3126" w:type="dxa"/>
          </w:tcPr>
          <w:p w14:paraId="761DA4DD" w14:textId="77777777" w:rsidR="0024510B" w:rsidRDefault="0024510B"/>
        </w:tc>
        <w:tc>
          <w:tcPr>
            <w:tcW w:w="2183" w:type="dxa"/>
          </w:tcPr>
          <w:p w14:paraId="6A4AB449" w14:textId="6DED50FB" w:rsidR="0024510B" w:rsidRDefault="009E4ABA">
            <w:r>
              <w:t>TP-BSM-MV-BV-</w:t>
            </w:r>
            <w:r w:rsidR="00A3086A">
              <w:t>06</w:t>
            </w:r>
          </w:p>
        </w:tc>
        <w:tc>
          <w:tcPr>
            <w:tcW w:w="4159" w:type="dxa"/>
          </w:tcPr>
          <w:p w14:paraId="4EF3340D" w14:textId="77777777" w:rsidR="0024510B" w:rsidRDefault="009E4ABA">
            <w:r>
              <w:t>6.3.6-V2V-BSMTX-DATAACC-037</w:t>
            </w:r>
          </w:p>
        </w:tc>
      </w:tr>
      <w:tr w:rsidR="0024510B" w14:paraId="676D4D10" w14:textId="77777777">
        <w:trPr>
          <w:trHeight w:val="280"/>
        </w:trPr>
        <w:tc>
          <w:tcPr>
            <w:tcW w:w="3126" w:type="dxa"/>
          </w:tcPr>
          <w:p w14:paraId="7B894ECC" w14:textId="77777777" w:rsidR="0024510B" w:rsidRDefault="0024510B"/>
        </w:tc>
        <w:tc>
          <w:tcPr>
            <w:tcW w:w="2183" w:type="dxa"/>
          </w:tcPr>
          <w:p w14:paraId="5DA0D2CE" w14:textId="5B6A2446" w:rsidR="0024510B" w:rsidRDefault="009E4ABA">
            <w:r>
              <w:t>TP-BSM-MV-BV-</w:t>
            </w:r>
            <w:r w:rsidR="00A3086A">
              <w:t>06</w:t>
            </w:r>
          </w:p>
        </w:tc>
        <w:tc>
          <w:tcPr>
            <w:tcW w:w="4159" w:type="dxa"/>
          </w:tcPr>
          <w:p w14:paraId="7DC41BD9" w14:textId="77777777" w:rsidR="0024510B" w:rsidRDefault="009E4ABA">
            <w:r>
              <w:t>6.3.6-V2V-BSMTX-DATAACC-038</w:t>
            </w:r>
          </w:p>
        </w:tc>
      </w:tr>
      <w:tr w:rsidR="0024510B" w14:paraId="092FEC23" w14:textId="77777777">
        <w:trPr>
          <w:trHeight w:val="280"/>
        </w:trPr>
        <w:tc>
          <w:tcPr>
            <w:tcW w:w="3126" w:type="dxa"/>
          </w:tcPr>
          <w:p w14:paraId="67325B1E" w14:textId="77777777" w:rsidR="0024510B" w:rsidRDefault="0024510B"/>
        </w:tc>
        <w:tc>
          <w:tcPr>
            <w:tcW w:w="2183" w:type="dxa"/>
          </w:tcPr>
          <w:p w14:paraId="11DE74DA" w14:textId="75DF7DED" w:rsidR="0024510B" w:rsidRDefault="009E4ABA">
            <w:r>
              <w:t>TP-BSM-MV-BV-</w:t>
            </w:r>
            <w:r w:rsidR="00A3086A">
              <w:t>06</w:t>
            </w:r>
          </w:p>
        </w:tc>
        <w:tc>
          <w:tcPr>
            <w:tcW w:w="4159" w:type="dxa"/>
          </w:tcPr>
          <w:p w14:paraId="1E3598B4" w14:textId="77777777" w:rsidR="0024510B" w:rsidRDefault="009E4ABA">
            <w:r>
              <w:t>6.3.6-V2V-BSMTX-DATAACC-039</w:t>
            </w:r>
          </w:p>
        </w:tc>
      </w:tr>
      <w:tr w:rsidR="0024510B" w14:paraId="433514BC" w14:textId="77777777">
        <w:trPr>
          <w:trHeight w:val="280"/>
        </w:trPr>
        <w:tc>
          <w:tcPr>
            <w:tcW w:w="3126" w:type="dxa"/>
          </w:tcPr>
          <w:p w14:paraId="0E82BDC7" w14:textId="77777777" w:rsidR="0024510B" w:rsidRDefault="0024510B"/>
        </w:tc>
        <w:tc>
          <w:tcPr>
            <w:tcW w:w="2183" w:type="dxa"/>
          </w:tcPr>
          <w:p w14:paraId="48B74493" w14:textId="3D823082" w:rsidR="0024510B" w:rsidRDefault="009E4ABA">
            <w:r>
              <w:t>TP-BSM-MV-BV-</w:t>
            </w:r>
            <w:r w:rsidR="00A3086A">
              <w:t>06</w:t>
            </w:r>
          </w:p>
        </w:tc>
        <w:tc>
          <w:tcPr>
            <w:tcW w:w="4159" w:type="dxa"/>
          </w:tcPr>
          <w:p w14:paraId="39CE879B" w14:textId="77777777" w:rsidR="0024510B" w:rsidRDefault="009E4ABA">
            <w:r>
              <w:t>6.3.6-V2V-BSMTX-DATAACC-040</w:t>
            </w:r>
          </w:p>
        </w:tc>
      </w:tr>
      <w:tr w:rsidR="0024510B" w14:paraId="4CA61681" w14:textId="77777777">
        <w:trPr>
          <w:trHeight w:val="280"/>
        </w:trPr>
        <w:tc>
          <w:tcPr>
            <w:tcW w:w="3126" w:type="dxa"/>
          </w:tcPr>
          <w:p w14:paraId="66693873" w14:textId="77777777" w:rsidR="0024510B" w:rsidRDefault="0024510B"/>
        </w:tc>
        <w:tc>
          <w:tcPr>
            <w:tcW w:w="2183" w:type="dxa"/>
          </w:tcPr>
          <w:p w14:paraId="6DA790E8" w14:textId="1193BCEE" w:rsidR="0024510B" w:rsidRDefault="009E4ABA">
            <w:r>
              <w:t>TP-BSM-MV-BV-</w:t>
            </w:r>
            <w:r w:rsidR="00A3086A">
              <w:t>06</w:t>
            </w:r>
          </w:p>
        </w:tc>
        <w:tc>
          <w:tcPr>
            <w:tcW w:w="4159" w:type="dxa"/>
          </w:tcPr>
          <w:p w14:paraId="506EFB28" w14:textId="77777777" w:rsidR="0024510B" w:rsidRDefault="009E4ABA">
            <w:r>
              <w:t>6.3.6-V2V-BSMTX-DATAACC-041</w:t>
            </w:r>
          </w:p>
        </w:tc>
      </w:tr>
      <w:tr w:rsidR="0024510B" w14:paraId="3F217CF2" w14:textId="77777777">
        <w:trPr>
          <w:trHeight w:val="280"/>
        </w:trPr>
        <w:tc>
          <w:tcPr>
            <w:tcW w:w="3126" w:type="dxa"/>
          </w:tcPr>
          <w:p w14:paraId="1ABA3F10" w14:textId="77777777" w:rsidR="0024510B" w:rsidRDefault="0024510B"/>
        </w:tc>
        <w:tc>
          <w:tcPr>
            <w:tcW w:w="2183" w:type="dxa"/>
          </w:tcPr>
          <w:p w14:paraId="76120760" w14:textId="614A7363" w:rsidR="0024510B" w:rsidRDefault="009E4ABA">
            <w:r>
              <w:t>TP-BSM-MV-BV-</w:t>
            </w:r>
            <w:r w:rsidR="00A3086A">
              <w:t>06</w:t>
            </w:r>
          </w:p>
        </w:tc>
        <w:tc>
          <w:tcPr>
            <w:tcW w:w="4159" w:type="dxa"/>
          </w:tcPr>
          <w:p w14:paraId="2CB1E16A" w14:textId="77777777" w:rsidR="0024510B" w:rsidRDefault="009E4ABA">
            <w:r>
              <w:t>6.3.6-V2V-BSMTX-DATAACC-042</w:t>
            </w:r>
          </w:p>
        </w:tc>
      </w:tr>
      <w:tr w:rsidR="0024510B" w14:paraId="1043A813" w14:textId="77777777">
        <w:trPr>
          <w:trHeight w:val="280"/>
        </w:trPr>
        <w:tc>
          <w:tcPr>
            <w:tcW w:w="3126" w:type="dxa"/>
          </w:tcPr>
          <w:p w14:paraId="02C316CD" w14:textId="77777777" w:rsidR="0024510B" w:rsidRDefault="0024510B"/>
        </w:tc>
        <w:tc>
          <w:tcPr>
            <w:tcW w:w="2183" w:type="dxa"/>
          </w:tcPr>
          <w:p w14:paraId="114E6382" w14:textId="5C16188E" w:rsidR="0024510B" w:rsidRDefault="009E4ABA">
            <w:r>
              <w:t>TP-BSM-MV-BV-</w:t>
            </w:r>
            <w:r w:rsidR="00A3086A">
              <w:t>06</w:t>
            </w:r>
          </w:p>
        </w:tc>
        <w:tc>
          <w:tcPr>
            <w:tcW w:w="4159" w:type="dxa"/>
          </w:tcPr>
          <w:p w14:paraId="074C2C14" w14:textId="77777777" w:rsidR="0024510B" w:rsidRDefault="009E4ABA">
            <w:r>
              <w:t>6.3.6-V2V-BSMTX-DATAACC-043</w:t>
            </w:r>
          </w:p>
        </w:tc>
      </w:tr>
      <w:tr w:rsidR="0024510B" w14:paraId="5BB989F9" w14:textId="77777777">
        <w:trPr>
          <w:trHeight w:val="280"/>
        </w:trPr>
        <w:tc>
          <w:tcPr>
            <w:tcW w:w="3126" w:type="dxa"/>
          </w:tcPr>
          <w:p w14:paraId="0E93AC35" w14:textId="77777777" w:rsidR="0024510B" w:rsidRDefault="0024510B"/>
        </w:tc>
        <w:tc>
          <w:tcPr>
            <w:tcW w:w="2183" w:type="dxa"/>
          </w:tcPr>
          <w:p w14:paraId="524235C9" w14:textId="41E5B8B4" w:rsidR="0024510B" w:rsidRDefault="009E4ABA">
            <w:r>
              <w:t>TP-BSM-MV-BV-</w:t>
            </w:r>
            <w:r w:rsidR="00A3086A">
              <w:t>06</w:t>
            </w:r>
          </w:p>
        </w:tc>
        <w:tc>
          <w:tcPr>
            <w:tcW w:w="4159" w:type="dxa"/>
          </w:tcPr>
          <w:p w14:paraId="51163344" w14:textId="77777777" w:rsidR="0024510B" w:rsidRDefault="009E4ABA">
            <w:r>
              <w:t>6.3.6-V2V-BSMTX-DATAACC-044</w:t>
            </w:r>
          </w:p>
        </w:tc>
      </w:tr>
      <w:tr w:rsidR="0024510B" w14:paraId="0DCE15EA" w14:textId="77777777">
        <w:trPr>
          <w:trHeight w:val="280"/>
        </w:trPr>
        <w:tc>
          <w:tcPr>
            <w:tcW w:w="3126" w:type="dxa"/>
          </w:tcPr>
          <w:p w14:paraId="77EF003A" w14:textId="77777777" w:rsidR="0024510B" w:rsidRDefault="0024510B"/>
        </w:tc>
        <w:tc>
          <w:tcPr>
            <w:tcW w:w="2183" w:type="dxa"/>
          </w:tcPr>
          <w:p w14:paraId="26E8AB0E" w14:textId="6408C9ED" w:rsidR="0024510B" w:rsidRDefault="009E4ABA">
            <w:r>
              <w:t>TP-BSM-MV-BV-</w:t>
            </w:r>
            <w:r w:rsidR="00A3086A">
              <w:t>06</w:t>
            </w:r>
          </w:p>
        </w:tc>
        <w:tc>
          <w:tcPr>
            <w:tcW w:w="4159" w:type="dxa"/>
          </w:tcPr>
          <w:p w14:paraId="46F706D6" w14:textId="77777777" w:rsidR="0024510B" w:rsidRDefault="009E4ABA">
            <w:r>
              <w:t>6.3.6-V2V-BSMTX-DATAACC-045</w:t>
            </w:r>
          </w:p>
        </w:tc>
      </w:tr>
      <w:tr w:rsidR="0024510B" w14:paraId="0238EB44" w14:textId="77777777">
        <w:trPr>
          <w:trHeight w:val="280"/>
        </w:trPr>
        <w:tc>
          <w:tcPr>
            <w:tcW w:w="3126" w:type="dxa"/>
          </w:tcPr>
          <w:p w14:paraId="362B6123" w14:textId="77777777" w:rsidR="0024510B" w:rsidRDefault="0024510B"/>
        </w:tc>
        <w:tc>
          <w:tcPr>
            <w:tcW w:w="2183" w:type="dxa"/>
          </w:tcPr>
          <w:p w14:paraId="393A5F38" w14:textId="69301662" w:rsidR="0024510B" w:rsidRDefault="009E4ABA">
            <w:r>
              <w:t>TP-BSM-MV-BV-</w:t>
            </w:r>
            <w:r w:rsidR="00A3086A">
              <w:t>06</w:t>
            </w:r>
          </w:p>
        </w:tc>
        <w:tc>
          <w:tcPr>
            <w:tcW w:w="4159" w:type="dxa"/>
          </w:tcPr>
          <w:p w14:paraId="0F63C994" w14:textId="77777777" w:rsidR="0024510B" w:rsidRDefault="009E4ABA">
            <w:r>
              <w:t>6.3.6-V2V-BSMTX-DATAACC-046</w:t>
            </w:r>
          </w:p>
        </w:tc>
      </w:tr>
      <w:tr w:rsidR="0024510B" w14:paraId="4BB60F7C" w14:textId="77777777">
        <w:trPr>
          <w:trHeight w:val="280"/>
        </w:trPr>
        <w:tc>
          <w:tcPr>
            <w:tcW w:w="3126" w:type="dxa"/>
          </w:tcPr>
          <w:p w14:paraId="5CA64187" w14:textId="77777777" w:rsidR="0024510B" w:rsidRDefault="0024510B"/>
        </w:tc>
        <w:tc>
          <w:tcPr>
            <w:tcW w:w="2183" w:type="dxa"/>
          </w:tcPr>
          <w:p w14:paraId="712CD03A" w14:textId="4E1F0CE9" w:rsidR="0024510B" w:rsidRDefault="009E4ABA">
            <w:r>
              <w:t>TP-BSM-MV-BV-</w:t>
            </w:r>
            <w:r w:rsidR="00A3086A">
              <w:t>06</w:t>
            </w:r>
          </w:p>
        </w:tc>
        <w:tc>
          <w:tcPr>
            <w:tcW w:w="4159" w:type="dxa"/>
          </w:tcPr>
          <w:p w14:paraId="5F3D3F66" w14:textId="77777777" w:rsidR="0024510B" w:rsidRDefault="009E4ABA">
            <w:r>
              <w:t>6.3.6-V2V-BSMTX-DATAACC-047</w:t>
            </w:r>
          </w:p>
        </w:tc>
      </w:tr>
      <w:tr w:rsidR="0024510B" w14:paraId="23D9F0E3" w14:textId="77777777">
        <w:trPr>
          <w:trHeight w:val="280"/>
        </w:trPr>
        <w:tc>
          <w:tcPr>
            <w:tcW w:w="3126" w:type="dxa"/>
          </w:tcPr>
          <w:p w14:paraId="227CE350" w14:textId="77777777" w:rsidR="0024510B" w:rsidRDefault="0024510B"/>
        </w:tc>
        <w:tc>
          <w:tcPr>
            <w:tcW w:w="2183" w:type="dxa"/>
          </w:tcPr>
          <w:p w14:paraId="2C2930AE" w14:textId="4F5377C5" w:rsidR="0024510B" w:rsidRDefault="009E4ABA">
            <w:r>
              <w:t>TP-BSM-MV-BV-</w:t>
            </w:r>
            <w:r w:rsidR="00A3086A">
              <w:t>06</w:t>
            </w:r>
          </w:p>
        </w:tc>
        <w:tc>
          <w:tcPr>
            <w:tcW w:w="4159" w:type="dxa"/>
          </w:tcPr>
          <w:p w14:paraId="433D5B07" w14:textId="77777777" w:rsidR="0024510B" w:rsidRDefault="009E4ABA">
            <w:r>
              <w:t>6.3.6-V2V-BSMTX-DATAACC-048</w:t>
            </w:r>
          </w:p>
        </w:tc>
      </w:tr>
      <w:tr w:rsidR="0024510B" w14:paraId="16907770" w14:textId="77777777">
        <w:trPr>
          <w:trHeight w:val="280"/>
        </w:trPr>
        <w:tc>
          <w:tcPr>
            <w:tcW w:w="3126" w:type="dxa"/>
          </w:tcPr>
          <w:p w14:paraId="7AFB0A08" w14:textId="77777777" w:rsidR="0024510B" w:rsidRDefault="0024510B"/>
        </w:tc>
        <w:tc>
          <w:tcPr>
            <w:tcW w:w="2183" w:type="dxa"/>
          </w:tcPr>
          <w:p w14:paraId="0BBCBF62" w14:textId="7198891C" w:rsidR="0024510B" w:rsidRDefault="009E4ABA">
            <w:r>
              <w:t>TP-BSM-MV-BV-</w:t>
            </w:r>
            <w:r w:rsidR="00A3086A">
              <w:t>10</w:t>
            </w:r>
          </w:p>
        </w:tc>
        <w:tc>
          <w:tcPr>
            <w:tcW w:w="4159" w:type="dxa"/>
          </w:tcPr>
          <w:p w14:paraId="6306CA6C" w14:textId="77777777" w:rsidR="0024510B" w:rsidRDefault="009E4ABA">
            <w:r>
              <w:t>6.3.6-V2V-BSMTX-DATAACC-049</w:t>
            </w:r>
          </w:p>
        </w:tc>
      </w:tr>
      <w:tr w:rsidR="0024510B" w14:paraId="20DB2E19" w14:textId="77777777">
        <w:trPr>
          <w:trHeight w:val="280"/>
        </w:trPr>
        <w:tc>
          <w:tcPr>
            <w:tcW w:w="3126" w:type="dxa"/>
          </w:tcPr>
          <w:p w14:paraId="3F42D43C" w14:textId="77777777" w:rsidR="0024510B" w:rsidRDefault="0024510B"/>
        </w:tc>
        <w:tc>
          <w:tcPr>
            <w:tcW w:w="2183" w:type="dxa"/>
          </w:tcPr>
          <w:p w14:paraId="01D4E5C1" w14:textId="50496EB7" w:rsidR="0024510B" w:rsidRDefault="009E4ABA">
            <w:r>
              <w:t>TP-BSM-</w:t>
            </w:r>
            <w:r w:rsidR="0025198F">
              <w:t>S</w:t>
            </w:r>
            <w:r w:rsidR="007B496F">
              <w:t>T</w:t>
            </w:r>
            <w:r>
              <w:t>-BI-1</w:t>
            </w:r>
            <w:r w:rsidR="00867F9A">
              <w:t>9</w:t>
            </w:r>
          </w:p>
        </w:tc>
        <w:tc>
          <w:tcPr>
            <w:tcW w:w="4159" w:type="dxa"/>
          </w:tcPr>
          <w:p w14:paraId="5F7EDC6D" w14:textId="77777777" w:rsidR="0024510B" w:rsidRDefault="009E4ABA">
            <w:r>
              <w:t>6.3.6-V2V-BSMTX-DATAACC-050</w:t>
            </w:r>
          </w:p>
        </w:tc>
      </w:tr>
      <w:tr w:rsidR="0024510B" w14:paraId="28356E44" w14:textId="77777777">
        <w:trPr>
          <w:trHeight w:val="280"/>
        </w:trPr>
        <w:tc>
          <w:tcPr>
            <w:tcW w:w="3126" w:type="dxa"/>
          </w:tcPr>
          <w:p w14:paraId="1384402A" w14:textId="77777777" w:rsidR="0024510B" w:rsidRDefault="0024510B"/>
        </w:tc>
        <w:tc>
          <w:tcPr>
            <w:tcW w:w="2183" w:type="dxa"/>
          </w:tcPr>
          <w:p w14:paraId="539E3EE2" w14:textId="7B7C52D9" w:rsidR="0024510B" w:rsidRDefault="00C6415D">
            <w:r>
              <w:t>N/A</w:t>
            </w:r>
          </w:p>
        </w:tc>
        <w:tc>
          <w:tcPr>
            <w:tcW w:w="4159" w:type="dxa"/>
          </w:tcPr>
          <w:p w14:paraId="78DF43B5" w14:textId="77777777" w:rsidR="0024510B" w:rsidRDefault="009E4ABA">
            <w:r>
              <w:t>6.3.6-V2V-BSMTX-DATAACC-051</w:t>
            </w:r>
          </w:p>
        </w:tc>
      </w:tr>
      <w:tr w:rsidR="0024510B" w14:paraId="4A61B931" w14:textId="77777777">
        <w:trPr>
          <w:trHeight w:val="280"/>
        </w:trPr>
        <w:tc>
          <w:tcPr>
            <w:tcW w:w="3126" w:type="dxa"/>
          </w:tcPr>
          <w:p w14:paraId="24D3F5C1" w14:textId="77777777" w:rsidR="0024510B" w:rsidRDefault="0024510B"/>
        </w:tc>
        <w:tc>
          <w:tcPr>
            <w:tcW w:w="2183" w:type="dxa"/>
          </w:tcPr>
          <w:p w14:paraId="7287B8CA" w14:textId="2E53D48C" w:rsidR="0024510B" w:rsidRDefault="00267905">
            <w:r>
              <w:t>N/A</w:t>
            </w:r>
          </w:p>
        </w:tc>
        <w:tc>
          <w:tcPr>
            <w:tcW w:w="4159" w:type="dxa"/>
          </w:tcPr>
          <w:p w14:paraId="5BC908C1" w14:textId="77777777" w:rsidR="0024510B" w:rsidRDefault="009E4ABA">
            <w:r>
              <w:t>6.3.8-V2V-BSMTX-CONGCTRL-001</w:t>
            </w:r>
          </w:p>
        </w:tc>
      </w:tr>
      <w:tr w:rsidR="0024510B" w14:paraId="21CEB041" w14:textId="77777777">
        <w:trPr>
          <w:trHeight w:val="280"/>
        </w:trPr>
        <w:tc>
          <w:tcPr>
            <w:tcW w:w="3126" w:type="dxa"/>
          </w:tcPr>
          <w:p w14:paraId="220A67EA" w14:textId="77777777" w:rsidR="0024510B" w:rsidRDefault="0024510B"/>
        </w:tc>
        <w:tc>
          <w:tcPr>
            <w:tcW w:w="2183" w:type="dxa"/>
          </w:tcPr>
          <w:p w14:paraId="0441510E" w14:textId="77A7E215" w:rsidR="0024510B" w:rsidRDefault="00BD54B8">
            <w:r>
              <w:t>N/A</w:t>
            </w:r>
          </w:p>
        </w:tc>
        <w:tc>
          <w:tcPr>
            <w:tcW w:w="4159" w:type="dxa"/>
          </w:tcPr>
          <w:p w14:paraId="58CF3FC8" w14:textId="77777777" w:rsidR="0024510B" w:rsidRDefault="009E4ABA">
            <w:r>
              <w:t>6.4.1-V2V-RFPERF-DSRCTX-001</w:t>
            </w:r>
          </w:p>
        </w:tc>
      </w:tr>
      <w:tr w:rsidR="0024510B" w14:paraId="6C81B08D" w14:textId="77777777">
        <w:trPr>
          <w:trHeight w:val="280"/>
        </w:trPr>
        <w:tc>
          <w:tcPr>
            <w:tcW w:w="3126" w:type="dxa"/>
          </w:tcPr>
          <w:p w14:paraId="114C63DD" w14:textId="77777777" w:rsidR="0024510B" w:rsidRDefault="0024510B"/>
        </w:tc>
        <w:tc>
          <w:tcPr>
            <w:tcW w:w="2183" w:type="dxa"/>
          </w:tcPr>
          <w:p w14:paraId="3A9FDC3E" w14:textId="02F430F8" w:rsidR="0024510B" w:rsidRDefault="00BD54B8">
            <w:r>
              <w:t>N/A</w:t>
            </w:r>
          </w:p>
        </w:tc>
        <w:tc>
          <w:tcPr>
            <w:tcW w:w="4159" w:type="dxa"/>
          </w:tcPr>
          <w:p w14:paraId="21D110E4" w14:textId="77777777" w:rsidR="0024510B" w:rsidRDefault="009E4ABA">
            <w:r>
              <w:t>6.4.1-V2V-RFPERF-DSRCTX-002</w:t>
            </w:r>
          </w:p>
        </w:tc>
      </w:tr>
      <w:tr w:rsidR="0024510B" w14:paraId="6AEE3B72" w14:textId="77777777">
        <w:trPr>
          <w:trHeight w:val="280"/>
        </w:trPr>
        <w:tc>
          <w:tcPr>
            <w:tcW w:w="3126" w:type="dxa"/>
          </w:tcPr>
          <w:p w14:paraId="465EF421" w14:textId="77777777" w:rsidR="0024510B" w:rsidRDefault="0024510B"/>
        </w:tc>
        <w:tc>
          <w:tcPr>
            <w:tcW w:w="2183" w:type="dxa"/>
          </w:tcPr>
          <w:p w14:paraId="43C866D6" w14:textId="612EE109" w:rsidR="0024510B" w:rsidRDefault="00BD54B8">
            <w:r>
              <w:t>N/A</w:t>
            </w:r>
          </w:p>
        </w:tc>
        <w:tc>
          <w:tcPr>
            <w:tcW w:w="4159" w:type="dxa"/>
          </w:tcPr>
          <w:p w14:paraId="7A1DF934" w14:textId="77777777" w:rsidR="0024510B" w:rsidRDefault="009E4ABA">
            <w:r>
              <w:t>6.4.1-V2V-RFPERF-DSRCTX-003</w:t>
            </w:r>
          </w:p>
        </w:tc>
      </w:tr>
      <w:tr w:rsidR="0024510B" w14:paraId="6E3EDB81" w14:textId="77777777">
        <w:trPr>
          <w:trHeight w:val="280"/>
        </w:trPr>
        <w:tc>
          <w:tcPr>
            <w:tcW w:w="3126" w:type="dxa"/>
          </w:tcPr>
          <w:p w14:paraId="506B727C" w14:textId="77777777" w:rsidR="0024510B" w:rsidRDefault="0024510B"/>
        </w:tc>
        <w:tc>
          <w:tcPr>
            <w:tcW w:w="2183" w:type="dxa"/>
          </w:tcPr>
          <w:p w14:paraId="4513D271" w14:textId="6E1DBB1A" w:rsidR="0024510B" w:rsidRDefault="00BD54B8">
            <w:r>
              <w:t>N/A</w:t>
            </w:r>
          </w:p>
        </w:tc>
        <w:tc>
          <w:tcPr>
            <w:tcW w:w="4159" w:type="dxa"/>
          </w:tcPr>
          <w:p w14:paraId="247D1943" w14:textId="77777777" w:rsidR="0024510B" w:rsidRDefault="009E4ABA">
            <w:r>
              <w:t>6.4.1-V2V-RFPERF-DSRCTX-004</w:t>
            </w:r>
          </w:p>
        </w:tc>
      </w:tr>
      <w:tr w:rsidR="0024510B" w14:paraId="2081CCC9" w14:textId="77777777">
        <w:trPr>
          <w:trHeight w:val="280"/>
        </w:trPr>
        <w:tc>
          <w:tcPr>
            <w:tcW w:w="3126" w:type="dxa"/>
          </w:tcPr>
          <w:p w14:paraId="7C77DE98" w14:textId="77777777" w:rsidR="0024510B" w:rsidRDefault="0024510B"/>
        </w:tc>
        <w:tc>
          <w:tcPr>
            <w:tcW w:w="2183" w:type="dxa"/>
          </w:tcPr>
          <w:p w14:paraId="1DA35B71" w14:textId="0B963EC5" w:rsidR="0024510B" w:rsidRDefault="009E4ABA">
            <w:r>
              <w:t>TP-BSM-</w:t>
            </w:r>
            <w:r w:rsidR="00110E8F">
              <w:t>ST</w:t>
            </w:r>
            <w:r>
              <w:t>-BV-</w:t>
            </w:r>
            <w:r w:rsidR="00A44433">
              <w:t>24</w:t>
            </w:r>
          </w:p>
        </w:tc>
        <w:tc>
          <w:tcPr>
            <w:tcW w:w="4159" w:type="dxa"/>
          </w:tcPr>
          <w:p w14:paraId="1EF7B906" w14:textId="77777777" w:rsidR="0024510B" w:rsidRDefault="009E4ABA">
            <w:r>
              <w:t>6.4.2-V2V-RFPERF-DSRCRXSENS-001</w:t>
            </w:r>
          </w:p>
        </w:tc>
      </w:tr>
      <w:tr w:rsidR="0024510B" w14:paraId="27BE95A2" w14:textId="77777777">
        <w:trPr>
          <w:trHeight w:val="280"/>
        </w:trPr>
        <w:tc>
          <w:tcPr>
            <w:tcW w:w="3126" w:type="dxa"/>
          </w:tcPr>
          <w:p w14:paraId="2E99F7F0" w14:textId="77777777" w:rsidR="0024510B" w:rsidRDefault="0024510B"/>
        </w:tc>
        <w:tc>
          <w:tcPr>
            <w:tcW w:w="2183" w:type="dxa"/>
          </w:tcPr>
          <w:p w14:paraId="63C97F83" w14:textId="0B8B1762" w:rsidR="0024510B" w:rsidRDefault="009E4ABA">
            <w:r>
              <w:t>TP-BSM-</w:t>
            </w:r>
            <w:r w:rsidR="00110E8F">
              <w:t>ST</w:t>
            </w:r>
            <w:r>
              <w:t>-BV-</w:t>
            </w:r>
            <w:r w:rsidR="00A44433">
              <w:t>24</w:t>
            </w:r>
          </w:p>
        </w:tc>
        <w:tc>
          <w:tcPr>
            <w:tcW w:w="4159" w:type="dxa"/>
          </w:tcPr>
          <w:p w14:paraId="442DAFD0" w14:textId="77777777" w:rsidR="0024510B" w:rsidRDefault="009E4ABA">
            <w:r>
              <w:t>6.4.2-V2V-RFPERF-DSRCRXSENS-002</w:t>
            </w:r>
          </w:p>
        </w:tc>
      </w:tr>
      <w:tr w:rsidR="0024510B" w14:paraId="35610B23" w14:textId="77777777">
        <w:trPr>
          <w:trHeight w:val="280"/>
        </w:trPr>
        <w:tc>
          <w:tcPr>
            <w:tcW w:w="3126" w:type="dxa"/>
          </w:tcPr>
          <w:p w14:paraId="557F1DE0" w14:textId="77777777" w:rsidR="0024510B" w:rsidRDefault="0024510B"/>
        </w:tc>
        <w:tc>
          <w:tcPr>
            <w:tcW w:w="2183" w:type="dxa"/>
          </w:tcPr>
          <w:p w14:paraId="08A9F2CB" w14:textId="4F57D2BB" w:rsidR="0024510B" w:rsidRDefault="009E4ABA">
            <w:r>
              <w:t>TP-BSM-S</w:t>
            </w:r>
            <w:r w:rsidR="007B496F">
              <w:t>T</w:t>
            </w:r>
            <w:r>
              <w:t>-BV-</w:t>
            </w:r>
            <w:r w:rsidR="00A74635">
              <w:t>10</w:t>
            </w:r>
            <w:r w:rsidR="002A36B5">
              <w:t>-X</w:t>
            </w:r>
          </w:p>
        </w:tc>
        <w:tc>
          <w:tcPr>
            <w:tcW w:w="4159" w:type="dxa"/>
          </w:tcPr>
          <w:p w14:paraId="7AD4161B" w14:textId="77777777" w:rsidR="0024510B" w:rsidRDefault="009E4ABA">
            <w:r>
              <w:t>6.5.2-V2V-SECPRIV-BSMSIGN-004</w:t>
            </w:r>
          </w:p>
        </w:tc>
      </w:tr>
      <w:tr w:rsidR="0024510B" w14:paraId="3379EF17" w14:textId="77777777">
        <w:trPr>
          <w:trHeight w:val="280"/>
        </w:trPr>
        <w:tc>
          <w:tcPr>
            <w:tcW w:w="3126" w:type="dxa"/>
          </w:tcPr>
          <w:p w14:paraId="66F504F8" w14:textId="77777777" w:rsidR="0024510B" w:rsidRDefault="0024510B"/>
        </w:tc>
        <w:tc>
          <w:tcPr>
            <w:tcW w:w="2183" w:type="dxa"/>
          </w:tcPr>
          <w:p w14:paraId="60CC9454" w14:textId="2030EEA4" w:rsidR="0024510B" w:rsidRDefault="009E4ABA">
            <w:r>
              <w:t>TP-BSM-</w:t>
            </w:r>
            <w:r w:rsidR="007D1EE2">
              <w:t>ST</w:t>
            </w:r>
            <w:r>
              <w:t>-BV-</w:t>
            </w:r>
            <w:r w:rsidR="00867F9A">
              <w:t>15</w:t>
            </w:r>
          </w:p>
        </w:tc>
        <w:tc>
          <w:tcPr>
            <w:tcW w:w="4159" w:type="dxa"/>
          </w:tcPr>
          <w:p w14:paraId="23634C7C" w14:textId="77777777" w:rsidR="0024510B" w:rsidRDefault="009E4ABA">
            <w:r>
              <w:t>6.5.4-V2V-SECPRIV-BSMVERIFY-001</w:t>
            </w:r>
          </w:p>
        </w:tc>
      </w:tr>
      <w:tr w:rsidR="0024510B" w14:paraId="3C206920" w14:textId="77777777">
        <w:trPr>
          <w:trHeight w:val="280"/>
        </w:trPr>
        <w:tc>
          <w:tcPr>
            <w:tcW w:w="3126" w:type="dxa"/>
          </w:tcPr>
          <w:p w14:paraId="67D6081D" w14:textId="77777777" w:rsidR="0024510B" w:rsidRDefault="009E4ABA">
            <w:r>
              <w:t>All Scenarios</w:t>
            </w:r>
          </w:p>
        </w:tc>
        <w:tc>
          <w:tcPr>
            <w:tcW w:w="2183" w:type="dxa"/>
          </w:tcPr>
          <w:p w14:paraId="19023AAC" w14:textId="49DEF945" w:rsidR="0024510B" w:rsidRDefault="009E4ABA">
            <w:r>
              <w:t>TP-BSM-S</w:t>
            </w:r>
            <w:r w:rsidR="007B496F">
              <w:t>T</w:t>
            </w:r>
            <w:r>
              <w:t>-BV-03-X</w:t>
            </w:r>
          </w:p>
        </w:tc>
        <w:tc>
          <w:tcPr>
            <w:tcW w:w="4159" w:type="dxa"/>
          </w:tcPr>
          <w:p w14:paraId="05918ED0" w14:textId="77777777" w:rsidR="0024510B" w:rsidRDefault="009E4ABA">
            <w:r>
              <w:t>6.1.6-V2V-STD-J2735-001</w:t>
            </w:r>
          </w:p>
        </w:tc>
      </w:tr>
      <w:tr w:rsidR="0024510B" w14:paraId="3E451E31" w14:textId="77777777">
        <w:trPr>
          <w:trHeight w:val="280"/>
        </w:trPr>
        <w:tc>
          <w:tcPr>
            <w:tcW w:w="3126" w:type="dxa"/>
          </w:tcPr>
          <w:p w14:paraId="426DC6DE" w14:textId="77777777" w:rsidR="0024510B" w:rsidRDefault="0024510B"/>
        </w:tc>
        <w:tc>
          <w:tcPr>
            <w:tcW w:w="2183" w:type="dxa"/>
          </w:tcPr>
          <w:p w14:paraId="08730F1D" w14:textId="0CFCB1A3" w:rsidR="0024510B" w:rsidRDefault="009E4ABA">
            <w:r>
              <w:t>TP-BSM-S</w:t>
            </w:r>
            <w:r w:rsidR="007B496F">
              <w:t>T</w:t>
            </w:r>
            <w:r>
              <w:t>-BV-03-X</w:t>
            </w:r>
          </w:p>
        </w:tc>
        <w:tc>
          <w:tcPr>
            <w:tcW w:w="4159" w:type="dxa"/>
          </w:tcPr>
          <w:p w14:paraId="4117848E" w14:textId="77777777" w:rsidR="0024510B" w:rsidRDefault="009E4ABA">
            <w:r>
              <w:t>6.1.6-V2V-STD-J2735-002</w:t>
            </w:r>
          </w:p>
        </w:tc>
      </w:tr>
      <w:tr w:rsidR="0024510B" w14:paraId="6601D599" w14:textId="77777777">
        <w:trPr>
          <w:trHeight w:val="280"/>
        </w:trPr>
        <w:tc>
          <w:tcPr>
            <w:tcW w:w="3126" w:type="dxa"/>
          </w:tcPr>
          <w:p w14:paraId="7CA41923" w14:textId="77777777" w:rsidR="0024510B" w:rsidRDefault="0024510B"/>
        </w:tc>
        <w:tc>
          <w:tcPr>
            <w:tcW w:w="2183" w:type="dxa"/>
          </w:tcPr>
          <w:p w14:paraId="3E653DAA" w14:textId="0AFC47D4" w:rsidR="0024510B" w:rsidRDefault="009E4ABA">
            <w:r>
              <w:t>TP-BSM-S</w:t>
            </w:r>
            <w:r w:rsidR="007B496F">
              <w:t>T</w:t>
            </w:r>
            <w:r>
              <w:t>-BV-03-X</w:t>
            </w:r>
          </w:p>
        </w:tc>
        <w:tc>
          <w:tcPr>
            <w:tcW w:w="4159" w:type="dxa"/>
          </w:tcPr>
          <w:p w14:paraId="4CFB769A" w14:textId="77777777" w:rsidR="0024510B" w:rsidRDefault="009E4ABA">
            <w:r>
              <w:t>6.1.6-V2V-STD-J2735-003</w:t>
            </w:r>
          </w:p>
        </w:tc>
      </w:tr>
      <w:tr w:rsidR="0024510B" w14:paraId="3AB7C222" w14:textId="77777777">
        <w:trPr>
          <w:trHeight w:val="280"/>
        </w:trPr>
        <w:tc>
          <w:tcPr>
            <w:tcW w:w="3126" w:type="dxa"/>
          </w:tcPr>
          <w:p w14:paraId="6F6C3EBF" w14:textId="77777777" w:rsidR="0024510B" w:rsidRDefault="0024510B"/>
        </w:tc>
        <w:tc>
          <w:tcPr>
            <w:tcW w:w="2183" w:type="dxa"/>
          </w:tcPr>
          <w:p w14:paraId="26B0225E" w14:textId="34B26E79" w:rsidR="0024510B" w:rsidRDefault="009E4ABA">
            <w:r>
              <w:t>TP-BSM-S</w:t>
            </w:r>
            <w:r w:rsidR="007B496F">
              <w:t>T</w:t>
            </w:r>
            <w:r>
              <w:t>-BV-03-X</w:t>
            </w:r>
          </w:p>
        </w:tc>
        <w:tc>
          <w:tcPr>
            <w:tcW w:w="4159" w:type="dxa"/>
          </w:tcPr>
          <w:p w14:paraId="4E234916" w14:textId="77777777" w:rsidR="0024510B" w:rsidRDefault="009E4ABA">
            <w:r>
              <w:t>6.1.6-V2V-STD-J2735-004</w:t>
            </w:r>
          </w:p>
        </w:tc>
      </w:tr>
      <w:tr w:rsidR="0024510B" w14:paraId="40881D5A" w14:textId="77777777">
        <w:trPr>
          <w:trHeight w:val="280"/>
        </w:trPr>
        <w:tc>
          <w:tcPr>
            <w:tcW w:w="3126" w:type="dxa"/>
          </w:tcPr>
          <w:p w14:paraId="369F76D5" w14:textId="77777777" w:rsidR="0024510B" w:rsidRDefault="0024510B"/>
        </w:tc>
        <w:tc>
          <w:tcPr>
            <w:tcW w:w="2183" w:type="dxa"/>
          </w:tcPr>
          <w:p w14:paraId="1E9E931C" w14:textId="66EC8022" w:rsidR="0024510B" w:rsidRDefault="009E4ABA">
            <w:r>
              <w:t>TP-BSM-S</w:t>
            </w:r>
            <w:r w:rsidR="007B496F">
              <w:t>T</w:t>
            </w:r>
            <w:r>
              <w:t>-BV-03-X</w:t>
            </w:r>
          </w:p>
        </w:tc>
        <w:tc>
          <w:tcPr>
            <w:tcW w:w="4159" w:type="dxa"/>
          </w:tcPr>
          <w:p w14:paraId="447E68D2" w14:textId="77777777" w:rsidR="0024510B" w:rsidRDefault="009E4ABA">
            <w:r>
              <w:t>6.1.6-V2V-STD-J2735-005</w:t>
            </w:r>
          </w:p>
        </w:tc>
      </w:tr>
      <w:tr w:rsidR="0024510B" w14:paraId="1B991782" w14:textId="77777777">
        <w:trPr>
          <w:trHeight w:val="280"/>
        </w:trPr>
        <w:tc>
          <w:tcPr>
            <w:tcW w:w="3126" w:type="dxa"/>
          </w:tcPr>
          <w:p w14:paraId="40DAD019" w14:textId="77777777" w:rsidR="0024510B" w:rsidRDefault="0024510B"/>
        </w:tc>
        <w:tc>
          <w:tcPr>
            <w:tcW w:w="2183" w:type="dxa"/>
          </w:tcPr>
          <w:p w14:paraId="256E3716" w14:textId="6E26CF5C" w:rsidR="0024510B" w:rsidRDefault="009E4ABA">
            <w:r>
              <w:t>TP-BSM-S</w:t>
            </w:r>
            <w:r w:rsidR="007B496F">
              <w:t>T</w:t>
            </w:r>
            <w:r>
              <w:t>-BV-03-X</w:t>
            </w:r>
          </w:p>
        </w:tc>
        <w:tc>
          <w:tcPr>
            <w:tcW w:w="4159" w:type="dxa"/>
          </w:tcPr>
          <w:p w14:paraId="1043FEF8" w14:textId="77777777" w:rsidR="0024510B" w:rsidRDefault="009E4ABA">
            <w:r>
              <w:t>6.1.6-V2V-STD-J2735-006</w:t>
            </w:r>
          </w:p>
        </w:tc>
      </w:tr>
      <w:tr w:rsidR="0024510B" w14:paraId="05C2A47D" w14:textId="77777777">
        <w:trPr>
          <w:trHeight w:val="280"/>
        </w:trPr>
        <w:tc>
          <w:tcPr>
            <w:tcW w:w="3126" w:type="dxa"/>
          </w:tcPr>
          <w:p w14:paraId="5B279E88" w14:textId="77777777" w:rsidR="0024510B" w:rsidRDefault="0024510B"/>
        </w:tc>
        <w:tc>
          <w:tcPr>
            <w:tcW w:w="2183" w:type="dxa"/>
          </w:tcPr>
          <w:p w14:paraId="19F9AC1D" w14:textId="0F90E77E" w:rsidR="0024510B" w:rsidRDefault="009E4ABA">
            <w:r>
              <w:t>TP-BSM-S</w:t>
            </w:r>
            <w:r w:rsidR="007B496F">
              <w:t>T</w:t>
            </w:r>
            <w:r>
              <w:t>-BV-03-X</w:t>
            </w:r>
          </w:p>
        </w:tc>
        <w:tc>
          <w:tcPr>
            <w:tcW w:w="4159" w:type="dxa"/>
          </w:tcPr>
          <w:p w14:paraId="1A4C8CCF" w14:textId="77777777" w:rsidR="0024510B" w:rsidRDefault="009E4ABA">
            <w:r>
              <w:t>6.1.6-V2V-STD-J2735-007</w:t>
            </w:r>
          </w:p>
        </w:tc>
      </w:tr>
      <w:tr w:rsidR="0024510B" w14:paraId="38B2CDCC" w14:textId="77777777">
        <w:trPr>
          <w:trHeight w:val="280"/>
        </w:trPr>
        <w:tc>
          <w:tcPr>
            <w:tcW w:w="3126" w:type="dxa"/>
          </w:tcPr>
          <w:p w14:paraId="172D073C" w14:textId="77777777" w:rsidR="0024510B" w:rsidRDefault="0024510B"/>
        </w:tc>
        <w:tc>
          <w:tcPr>
            <w:tcW w:w="2183" w:type="dxa"/>
          </w:tcPr>
          <w:p w14:paraId="357B48A3" w14:textId="15561231" w:rsidR="0024510B" w:rsidRDefault="009E4ABA">
            <w:r>
              <w:t>TP-BSM-S</w:t>
            </w:r>
            <w:r w:rsidR="007B496F">
              <w:t>T</w:t>
            </w:r>
            <w:r>
              <w:t>-BV-03-X</w:t>
            </w:r>
          </w:p>
        </w:tc>
        <w:tc>
          <w:tcPr>
            <w:tcW w:w="4159" w:type="dxa"/>
          </w:tcPr>
          <w:p w14:paraId="559E65C3" w14:textId="77777777" w:rsidR="0024510B" w:rsidRDefault="009E4ABA">
            <w:r>
              <w:t>6.1.6-V2V-STD-J2735-008</w:t>
            </w:r>
          </w:p>
        </w:tc>
      </w:tr>
      <w:tr w:rsidR="0024510B" w14:paraId="7292A490" w14:textId="77777777">
        <w:trPr>
          <w:trHeight w:val="280"/>
        </w:trPr>
        <w:tc>
          <w:tcPr>
            <w:tcW w:w="3126" w:type="dxa"/>
          </w:tcPr>
          <w:p w14:paraId="3E8DCA6D" w14:textId="77777777" w:rsidR="0024510B" w:rsidRDefault="0024510B"/>
        </w:tc>
        <w:tc>
          <w:tcPr>
            <w:tcW w:w="2183" w:type="dxa"/>
          </w:tcPr>
          <w:p w14:paraId="609B7DBB" w14:textId="4E41F54E" w:rsidR="0024510B" w:rsidRDefault="009E4ABA">
            <w:r>
              <w:t>TP-BSM-S</w:t>
            </w:r>
            <w:r w:rsidR="007B496F">
              <w:t>T</w:t>
            </w:r>
            <w:r>
              <w:t>-BV-03-X</w:t>
            </w:r>
          </w:p>
        </w:tc>
        <w:tc>
          <w:tcPr>
            <w:tcW w:w="4159" w:type="dxa"/>
          </w:tcPr>
          <w:p w14:paraId="4833495F" w14:textId="77777777" w:rsidR="0024510B" w:rsidRDefault="009E4ABA">
            <w:r>
              <w:t>6.1.6-V2V-STD-J2735-009</w:t>
            </w:r>
          </w:p>
        </w:tc>
      </w:tr>
      <w:tr w:rsidR="0024510B" w14:paraId="4C571D52" w14:textId="77777777">
        <w:trPr>
          <w:trHeight w:val="280"/>
        </w:trPr>
        <w:tc>
          <w:tcPr>
            <w:tcW w:w="3126" w:type="dxa"/>
          </w:tcPr>
          <w:p w14:paraId="7EC02D75" w14:textId="77777777" w:rsidR="0024510B" w:rsidRDefault="0024510B"/>
        </w:tc>
        <w:tc>
          <w:tcPr>
            <w:tcW w:w="2183" w:type="dxa"/>
          </w:tcPr>
          <w:p w14:paraId="2D9CD92A" w14:textId="59CCD84C" w:rsidR="0024510B" w:rsidRDefault="009E4ABA">
            <w:r>
              <w:t>TP-BSM-S</w:t>
            </w:r>
            <w:r w:rsidR="007B496F">
              <w:t>T</w:t>
            </w:r>
            <w:r>
              <w:t>-BV-03-X</w:t>
            </w:r>
          </w:p>
        </w:tc>
        <w:tc>
          <w:tcPr>
            <w:tcW w:w="4159" w:type="dxa"/>
          </w:tcPr>
          <w:p w14:paraId="7543FD3E" w14:textId="77777777" w:rsidR="0024510B" w:rsidRDefault="009E4ABA">
            <w:r>
              <w:t>6.1.6-V2V-STD-J2735-010</w:t>
            </w:r>
          </w:p>
        </w:tc>
      </w:tr>
      <w:tr w:rsidR="0024510B" w14:paraId="0FB9D439" w14:textId="77777777">
        <w:trPr>
          <w:trHeight w:val="280"/>
        </w:trPr>
        <w:tc>
          <w:tcPr>
            <w:tcW w:w="3126" w:type="dxa"/>
          </w:tcPr>
          <w:p w14:paraId="450CBEE9" w14:textId="77777777" w:rsidR="0024510B" w:rsidRDefault="0024510B"/>
        </w:tc>
        <w:tc>
          <w:tcPr>
            <w:tcW w:w="2183" w:type="dxa"/>
          </w:tcPr>
          <w:p w14:paraId="1504CE9C" w14:textId="51F94CAE" w:rsidR="0024510B" w:rsidRDefault="009E4ABA">
            <w:r>
              <w:t>TP-BSM-S</w:t>
            </w:r>
            <w:r w:rsidR="007B496F">
              <w:t>T</w:t>
            </w:r>
            <w:r>
              <w:t>-BV-03-X</w:t>
            </w:r>
          </w:p>
        </w:tc>
        <w:tc>
          <w:tcPr>
            <w:tcW w:w="4159" w:type="dxa"/>
          </w:tcPr>
          <w:p w14:paraId="7476E19A" w14:textId="77777777" w:rsidR="0024510B" w:rsidRDefault="009E4ABA">
            <w:r>
              <w:t>6.1.6-V2V-STD-J2735-011</w:t>
            </w:r>
          </w:p>
        </w:tc>
      </w:tr>
      <w:tr w:rsidR="0024510B" w14:paraId="11B0D6DA" w14:textId="77777777">
        <w:trPr>
          <w:trHeight w:val="280"/>
        </w:trPr>
        <w:tc>
          <w:tcPr>
            <w:tcW w:w="3126" w:type="dxa"/>
          </w:tcPr>
          <w:p w14:paraId="670F4B2C" w14:textId="77777777" w:rsidR="0024510B" w:rsidRDefault="0024510B"/>
        </w:tc>
        <w:tc>
          <w:tcPr>
            <w:tcW w:w="2183" w:type="dxa"/>
          </w:tcPr>
          <w:p w14:paraId="50C3C73A" w14:textId="5AD3EAE7" w:rsidR="0024510B" w:rsidRDefault="009E4ABA">
            <w:r>
              <w:t>TP-BSM-S</w:t>
            </w:r>
            <w:r w:rsidR="007B496F">
              <w:t>T</w:t>
            </w:r>
            <w:r>
              <w:t>-BV-03-X</w:t>
            </w:r>
          </w:p>
        </w:tc>
        <w:tc>
          <w:tcPr>
            <w:tcW w:w="4159" w:type="dxa"/>
          </w:tcPr>
          <w:p w14:paraId="01BED9A9" w14:textId="77777777" w:rsidR="0024510B" w:rsidRDefault="009E4ABA">
            <w:r>
              <w:t>6.1.6-V2V-STD-J2735-012</w:t>
            </w:r>
          </w:p>
        </w:tc>
      </w:tr>
      <w:tr w:rsidR="0024510B" w14:paraId="0FE72778" w14:textId="77777777">
        <w:trPr>
          <w:trHeight w:val="280"/>
        </w:trPr>
        <w:tc>
          <w:tcPr>
            <w:tcW w:w="3126" w:type="dxa"/>
          </w:tcPr>
          <w:p w14:paraId="482F345A" w14:textId="77777777" w:rsidR="0024510B" w:rsidRDefault="0024510B"/>
        </w:tc>
        <w:tc>
          <w:tcPr>
            <w:tcW w:w="2183" w:type="dxa"/>
          </w:tcPr>
          <w:p w14:paraId="55F8324B" w14:textId="66808046" w:rsidR="0024510B" w:rsidRDefault="009E4ABA">
            <w:r>
              <w:t>TP-BSM-S</w:t>
            </w:r>
            <w:r w:rsidR="007B496F">
              <w:t>T</w:t>
            </w:r>
            <w:r>
              <w:t>-BV-03-X</w:t>
            </w:r>
          </w:p>
        </w:tc>
        <w:tc>
          <w:tcPr>
            <w:tcW w:w="4159" w:type="dxa"/>
          </w:tcPr>
          <w:p w14:paraId="2DAE39AB" w14:textId="77777777" w:rsidR="0024510B" w:rsidRDefault="009E4ABA">
            <w:r>
              <w:t>6.1.6-V2V-STD-J2735-013</w:t>
            </w:r>
          </w:p>
        </w:tc>
      </w:tr>
      <w:tr w:rsidR="0024510B" w14:paraId="72E27EA2" w14:textId="77777777">
        <w:trPr>
          <w:trHeight w:val="280"/>
        </w:trPr>
        <w:tc>
          <w:tcPr>
            <w:tcW w:w="3126" w:type="dxa"/>
          </w:tcPr>
          <w:p w14:paraId="31E1F1F9" w14:textId="77777777" w:rsidR="0024510B" w:rsidRDefault="0024510B"/>
        </w:tc>
        <w:tc>
          <w:tcPr>
            <w:tcW w:w="2183" w:type="dxa"/>
          </w:tcPr>
          <w:p w14:paraId="440CACF5" w14:textId="7F84DD86" w:rsidR="0024510B" w:rsidRDefault="009E4ABA">
            <w:r>
              <w:t>TP-BSM-S</w:t>
            </w:r>
            <w:r w:rsidR="007B496F">
              <w:t>T</w:t>
            </w:r>
            <w:r>
              <w:t>-BV-03-X</w:t>
            </w:r>
          </w:p>
        </w:tc>
        <w:tc>
          <w:tcPr>
            <w:tcW w:w="4159" w:type="dxa"/>
          </w:tcPr>
          <w:p w14:paraId="35540221" w14:textId="77777777" w:rsidR="0024510B" w:rsidRDefault="009E4ABA">
            <w:r>
              <w:t>6.1.6-V2V-STD-J2735-014</w:t>
            </w:r>
          </w:p>
        </w:tc>
      </w:tr>
      <w:tr w:rsidR="0024510B" w14:paraId="73DACD00" w14:textId="77777777">
        <w:trPr>
          <w:trHeight w:val="280"/>
        </w:trPr>
        <w:tc>
          <w:tcPr>
            <w:tcW w:w="3126" w:type="dxa"/>
          </w:tcPr>
          <w:p w14:paraId="7620F41A" w14:textId="77777777" w:rsidR="0024510B" w:rsidRDefault="0024510B"/>
        </w:tc>
        <w:tc>
          <w:tcPr>
            <w:tcW w:w="2183" w:type="dxa"/>
          </w:tcPr>
          <w:p w14:paraId="69416EF9" w14:textId="2AF04102" w:rsidR="0024510B" w:rsidRDefault="009E4ABA">
            <w:r>
              <w:t>TP-BSM-S</w:t>
            </w:r>
            <w:r w:rsidR="007B496F">
              <w:t>T</w:t>
            </w:r>
            <w:r>
              <w:t>-BV-03-X</w:t>
            </w:r>
          </w:p>
        </w:tc>
        <w:tc>
          <w:tcPr>
            <w:tcW w:w="4159" w:type="dxa"/>
          </w:tcPr>
          <w:p w14:paraId="0E4B2518" w14:textId="77777777" w:rsidR="0024510B" w:rsidRDefault="009E4ABA">
            <w:r>
              <w:t>6.1.6-V2V-STD-J2735-015</w:t>
            </w:r>
          </w:p>
        </w:tc>
      </w:tr>
      <w:tr w:rsidR="0024510B" w14:paraId="0C1FCF45" w14:textId="77777777">
        <w:trPr>
          <w:trHeight w:val="280"/>
        </w:trPr>
        <w:tc>
          <w:tcPr>
            <w:tcW w:w="3126" w:type="dxa"/>
          </w:tcPr>
          <w:p w14:paraId="2BF77D8D" w14:textId="77777777" w:rsidR="0024510B" w:rsidRDefault="0024510B"/>
        </w:tc>
        <w:tc>
          <w:tcPr>
            <w:tcW w:w="2183" w:type="dxa"/>
          </w:tcPr>
          <w:p w14:paraId="50984A23" w14:textId="6A667557" w:rsidR="0024510B" w:rsidRDefault="009E4ABA">
            <w:r>
              <w:t>TP-BSM-MV-BV-</w:t>
            </w:r>
            <w:r w:rsidR="00A3086A">
              <w:t>08</w:t>
            </w:r>
          </w:p>
        </w:tc>
        <w:tc>
          <w:tcPr>
            <w:tcW w:w="4159" w:type="dxa"/>
          </w:tcPr>
          <w:p w14:paraId="7D60F83A" w14:textId="77777777" w:rsidR="0024510B" w:rsidRDefault="009E4ABA">
            <w:r>
              <w:t>6.1.6-V2V-STD-J2735-016</w:t>
            </w:r>
          </w:p>
        </w:tc>
      </w:tr>
      <w:tr w:rsidR="0024510B" w14:paraId="41926892" w14:textId="77777777">
        <w:trPr>
          <w:trHeight w:val="280"/>
        </w:trPr>
        <w:tc>
          <w:tcPr>
            <w:tcW w:w="3126" w:type="dxa"/>
          </w:tcPr>
          <w:p w14:paraId="3B5F49D5" w14:textId="77777777" w:rsidR="0024510B" w:rsidRDefault="0024510B"/>
        </w:tc>
        <w:tc>
          <w:tcPr>
            <w:tcW w:w="2183" w:type="dxa"/>
          </w:tcPr>
          <w:p w14:paraId="51A039F5" w14:textId="09574E2C" w:rsidR="0024510B" w:rsidRDefault="009E4ABA">
            <w:r>
              <w:t>TP-BSM-MV-BV-</w:t>
            </w:r>
            <w:r w:rsidR="00A3086A">
              <w:t>08</w:t>
            </w:r>
          </w:p>
        </w:tc>
        <w:tc>
          <w:tcPr>
            <w:tcW w:w="4159" w:type="dxa"/>
          </w:tcPr>
          <w:p w14:paraId="0ADC5415" w14:textId="77777777" w:rsidR="0024510B" w:rsidRDefault="009E4ABA">
            <w:r>
              <w:t>6.1.6-V2V-STD-J2735-017</w:t>
            </w:r>
          </w:p>
        </w:tc>
      </w:tr>
      <w:tr w:rsidR="0024510B" w14:paraId="3B48E633" w14:textId="77777777">
        <w:trPr>
          <w:trHeight w:val="280"/>
        </w:trPr>
        <w:tc>
          <w:tcPr>
            <w:tcW w:w="3126" w:type="dxa"/>
          </w:tcPr>
          <w:p w14:paraId="28C272B2" w14:textId="77777777" w:rsidR="0024510B" w:rsidRDefault="0024510B"/>
        </w:tc>
        <w:tc>
          <w:tcPr>
            <w:tcW w:w="2183" w:type="dxa"/>
          </w:tcPr>
          <w:p w14:paraId="46B6DF58" w14:textId="32F53BA2" w:rsidR="0024510B" w:rsidRDefault="009E4ABA">
            <w:r>
              <w:t>TP-BSM-MV-BV-</w:t>
            </w:r>
            <w:r w:rsidR="00A3086A">
              <w:t>11</w:t>
            </w:r>
          </w:p>
        </w:tc>
        <w:tc>
          <w:tcPr>
            <w:tcW w:w="4159" w:type="dxa"/>
          </w:tcPr>
          <w:p w14:paraId="70A31426" w14:textId="77777777" w:rsidR="0024510B" w:rsidRDefault="009E4ABA">
            <w:r>
              <w:t>6.1.6-V2V-STD-J2735-018</w:t>
            </w:r>
          </w:p>
        </w:tc>
      </w:tr>
      <w:tr w:rsidR="0024510B" w14:paraId="5C94314A" w14:textId="77777777">
        <w:trPr>
          <w:trHeight w:val="280"/>
        </w:trPr>
        <w:tc>
          <w:tcPr>
            <w:tcW w:w="3126" w:type="dxa"/>
          </w:tcPr>
          <w:p w14:paraId="76B3F7AF" w14:textId="77777777" w:rsidR="0024510B" w:rsidRDefault="0024510B"/>
        </w:tc>
        <w:tc>
          <w:tcPr>
            <w:tcW w:w="2183" w:type="dxa"/>
          </w:tcPr>
          <w:p w14:paraId="7131E783" w14:textId="0F3CC51F" w:rsidR="0024510B" w:rsidRDefault="009E4ABA">
            <w:r>
              <w:t>TP-BSM-MV-BV-</w:t>
            </w:r>
            <w:r w:rsidR="00A3086A">
              <w:t>08</w:t>
            </w:r>
          </w:p>
        </w:tc>
        <w:tc>
          <w:tcPr>
            <w:tcW w:w="4159" w:type="dxa"/>
          </w:tcPr>
          <w:p w14:paraId="228B7F02" w14:textId="77777777" w:rsidR="0024510B" w:rsidRDefault="009E4ABA">
            <w:r>
              <w:t>6.1.6-V2V-STD-J2735-019</w:t>
            </w:r>
          </w:p>
        </w:tc>
      </w:tr>
      <w:tr w:rsidR="0024510B" w14:paraId="0E0D2187" w14:textId="77777777">
        <w:trPr>
          <w:trHeight w:val="280"/>
        </w:trPr>
        <w:tc>
          <w:tcPr>
            <w:tcW w:w="3126" w:type="dxa"/>
          </w:tcPr>
          <w:p w14:paraId="3C33BB40" w14:textId="77777777" w:rsidR="0024510B" w:rsidRDefault="0024510B"/>
        </w:tc>
        <w:tc>
          <w:tcPr>
            <w:tcW w:w="2183" w:type="dxa"/>
          </w:tcPr>
          <w:p w14:paraId="27A35826" w14:textId="0C4CEA72" w:rsidR="0024510B" w:rsidRDefault="009E4ABA">
            <w:r>
              <w:t>TP-BSM-S</w:t>
            </w:r>
            <w:r w:rsidR="007B496F">
              <w:t>T</w:t>
            </w:r>
            <w:r>
              <w:t>-BV-03-X</w:t>
            </w:r>
          </w:p>
        </w:tc>
        <w:tc>
          <w:tcPr>
            <w:tcW w:w="4159" w:type="dxa"/>
          </w:tcPr>
          <w:p w14:paraId="407971BC" w14:textId="77777777" w:rsidR="0024510B" w:rsidRDefault="009E4ABA">
            <w:r>
              <w:t>6.1.6-V2V-STD-J2735-020</w:t>
            </w:r>
          </w:p>
        </w:tc>
      </w:tr>
      <w:tr w:rsidR="0024510B" w14:paraId="12358A1F" w14:textId="77777777">
        <w:trPr>
          <w:trHeight w:val="280"/>
        </w:trPr>
        <w:tc>
          <w:tcPr>
            <w:tcW w:w="3126" w:type="dxa"/>
          </w:tcPr>
          <w:p w14:paraId="28CBDE8F" w14:textId="77777777" w:rsidR="0024510B" w:rsidRDefault="0024510B"/>
        </w:tc>
        <w:tc>
          <w:tcPr>
            <w:tcW w:w="2183" w:type="dxa"/>
          </w:tcPr>
          <w:p w14:paraId="3025D55D" w14:textId="32A3CCE8" w:rsidR="0024510B" w:rsidRDefault="009E4ABA">
            <w:r>
              <w:t>TP-BSM-S</w:t>
            </w:r>
            <w:r w:rsidR="007B496F">
              <w:t>T</w:t>
            </w:r>
            <w:r>
              <w:t>-BV-03-X</w:t>
            </w:r>
          </w:p>
        </w:tc>
        <w:tc>
          <w:tcPr>
            <w:tcW w:w="4159" w:type="dxa"/>
          </w:tcPr>
          <w:p w14:paraId="36771A37" w14:textId="77777777" w:rsidR="0024510B" w:rsidRDefault="009E4ABA">
            <w:r>
              <w:t>6.1.6-V2V-STD-J2735-021</w:t>
            </w:r>
          </w:p>
        </w:tc>
      </w:tr>
      <w:tr w:rsidR="0024510B" w14:paraId="7640AE9E" w14:textId="77777777">
        <w:trPr>
          <w:trHeight w:val="280"/>
        </w:trPr>
        <w:tc>
          <w:tcPr>
            <w:tcW w:w="3126" w:type="dxa"/>
          </w:tcPr>
          <w:p w14:paraId="2B008E72" w14:textId="77777777" w:rsidR="0024510B" w:rsidRDefault="0024510B"/>
        </w:tc>
        <w:tc>
          <w:tcPr>
            <w:tcW w:w="2183" w:type="dxa"/>
          </w:tcPr>
          <w:p w14:paraId="4F657452" w14:textId="7F4F4712" w:rsidR="0024510B" w:rsidRDefault="009E4ABA">
            <w:r>
              <w:t>TP-BSM-S</w:t>
            </w:r>
            <w:r w:rsidR="007B496F">
              <w:t>T</w:t>
            </w:r>
            <w:r>
              <w:t>-BV-03-X</w:t>
            </w:r>
          </w:p>
        </w:tc>
        <w:tc>
          <w:tcPr>
            <w:tcW w:w="4159" w:type="dxa"/>
          </w:tcPr>
          <w:p w14:paraId="022C3D84" w14:textId="77777777" w:rsidR="0024510B" w:rsidRDefault="009E4ABA">
            <w:r>
              <w:t>6.1.6-V2V-STD-J2735-022</w:t>
            </w:r>
          </w:p>
        </w:tc>
      </w:tr>
      <w:tr w:rsidR="0024510B" w14:paraId="742C9F02" w14:textId="77777777">
        <w:trPr>
          <w:trHeight w:val="280"/>
        </w:trPr>
        <w:tc>
          <w:tcPr>
            <w:tcW w:w="3126" w:type="dxa"/>
          </w:tcPr>
          <w:p w14:paraId="2A77D00C" w14:textId="77777777" w:rsidR="0024510B" w:rsidRDefault="0024510B"/>
        </w:tc>
        <w:tc>
          <w:tcPr>
            <w:tcW w:w="2183" w:type="dxa"/>
          </w:tcPr>
          <w:p w14:paraId="51753573" w14:textId="56138906" w:rsidR="0024510B" w:rsidRDefault="009E4ABA">
            <w:r>
              <w:t>TP-BSM-S</w:t>
            </w:r>
            <w:r w:rsidR="007B496F">
              <w:t>T</w:t>
            </w:r>
            <w:r>
              <w:t>-BV-03-X</w:t>
            </w:r>
          </w:p>
        </w:tc>
        <w:tc>
          <w:tcPr>
            <w:tcW w:w="4159" w:type="dxa"/>
          </w:tcPr>
          <w:p w14:paraId="1890557F" w14:textId="77777777" w:rsidR="0024510B" w:rsidRDefault="009E4ABA">
            <w:r>
              <w:t>6.1.6-V2V-STD-J2735-023</w:t>
            </w:r>
          </w:p>
        </w:tc>
      </w:tr>
      <w:tr w:rsidR="0024510B" w14:paraId="368DF556" w14:textId="77777777">
        <w:trPr>
          <w:trHeight w:val="280"/>
        </w:trPr>
        <w:tc>
          <w:tcPr>
            <w:tcW w:w="3126" w:type="dxa"/>
          </w:tcPr>
          <w:p w14:paraId="6EDD0091" w14:textId="77777777" w:rsidR="0024510B" w:rsidRDefault="0024510B"/>
        </w:tc>
        <w:tc>
          <w:tcPr>
            <w:tcW w:w="2183" w:type="dxa"/>
          </w:tcPr>
          <w:p w14:paraId="2F6BA9CC" w14:textId="695D94AA" w:rsidR="0024510B" w:rsidRDefault="009E4ABA">
            <w:r>
              <w:t>TP-BSM-S</w:t>
            </w:r>
            <w:r w:rsidR="007B496F">
              <w:t>T</w:t>
            </w:r>
            <w:r>
              <w:t>-BV-03-X</w:t>
            </w:r>
          </w:p>
        </w:tc>
        <w:tc>
          <w:tcPr>
            <w:tcW w:w="4159" w:type="dxa"/>
          </w:tcPr>
          <w:p w14:paraId="505DB8F8" w14:textId="77777777" w:rsidR="0024510B" w:rsidRDefault="009E4ABA">
            <w:r>
              <w:t>6.1.6-V2V-STD-J2735-024</w:t>
            </w:r>
          </w:p>
        </w:tc>
      </w:tr>
      <w:tr w:rsidR="0024510B" w14:paraId="61FF37E8" w14:textId="77777777">
        <w:trPr>
          <w:trHeight w:val="280"/>
        </w:trPr>
        <w:tc>
          <w:tcPr>
            <w:tcW w:w="3126" w:type="dxa"/>
          </w:tcPr>
          <w:p w14:paraId="7F09A5A7" w14:textId="77777777" w:rsidR="0024510B" w:rsidRDefault="0024510B"/>
        </w:tc>
        <w:tc>
          <w:tcPr>
            <w:tcW w:w="2183" w:type="dxa"/>
          </w:tcPr>
          <w:p w14:paraId="3024E776" w14:textId="3555D7D5" w:rsidR="0024510B" w:rsidRDefault="009E4ABA">
            <w:r>
              <w:t>TP-BSM-S</w:t>
            </w:r>
            <w:r w:rsidR="007B496F">
              <w:t>T</w:t>
            </w:r>
            <w:r>
              <w:t>-BV-03-X</w:t>
            </w:r>
          </w:p>
        </w:tc>
        <w:tc>
          <w:tcPr>
            <w:tcW w:w="4159" w:type="dxa"/>
          </w:tcPr>
          <w:p w14:paraId="12D07402" w14:textId="77777777" w:rsidR="0024510B" w:rsidRDefault="009E4ABA">
            <w:r>
              <w:t>6.1.6-V2V-STD-J2735-025</w:t>
            </w:r>
          </w:p>
        </w:tc>
      </w:tr>
      <w:tr w:rsidR="0024510B" w14:paraId="18EF0B46" w14:textId="77777777">
        <w:trPr>
          <w:trHeight w:val="280"/>
        </w:trPr>
        <w:tc>
          <w:tcPr>
            <w:tcW w:w="3126" w:type="dxa"/>
          </w:tcPr>
          <w:p w14:paraId="1710AE8D" w14:textId="77777777" w:rsidR="0024510B" w:rsidRDefault="0024510B"/>
        </w:tc>
        <w:tc>
          <w:tcPr>
            <w:tcW w:w="2183" w:type="dxa"/>
          </w:tcPr>
          <w:p w14:paraId="760526F2" w14:textId="503ABF3A" w:rsidR="0024510B" w:rsidRDefault="009E4ABA">
            <w:r>
              <w:t>TP-BSM-S</w:t>
            </w:r>
            <w:r w:rsidR="007B496F">
              <w:t>T</w:t>
            </w:r>
            <w:r>
              <w:t>-BV-03-X</w:t>
            </w:r>
          </w:p>
        </w:tc>
        <w:tc>
          <w:tcPr>
            <w:tcW w:w="4159" w:type="dxa"/>
          </w:tcPr>
          <w:p w14:paraId="3EB3F5F2" w14:textId="77777777" w:rsidR="0024510B" w:rsidRDefault="009E4ABA">
            <w:r>
              <w:t>6.1.6-V2V-STD-J2735-026</w:t>
            </w:r>
          </w:p>
        </w:tc>
      </w:tr>
      <w:tr w:rsidR="0024510B" w14:paraId="46315553" w14:textId="77777777">
        <w:trPr>
          <w:trHeight w:val="280"/>
        </w:trPr>
        <w:tc>
          <w:tcPr>
            <w:tcW w:w="3126" w:type="dxa"/>
          </w:tcPr>
          <w:p w14:paraId="25904569" w14:textId="77777777" w:rsidR="0024510B" w:rsidRDefault="0024510B"/>
        </w:tc>
        <w:tc>
          <w:tcPr>
            <w:tcW w:w="2183" w:type="dxa"/>
          </w:tcPr>
          <w:p w14:paraId="2AC3A3D7" w14:textId="678FF645" w:rsidR="0024510B" w:rsidRDefault="009E4ABA">
            <w:r>
              <w:t>TP-BSM-S</w:t>
            </w:r>
            <w:r w:rsidR="007B496F">
              <w:t>T</w:t>
            </w:r>
            <w:r>
              <w:t>-BV-03-X</w:t>
            </w:r>
          </w:p>
        </w:tc>
        <w:tc>
          <w:tcPr>
            <w:tcW w:w="4159" w:type="dxa"/>
          </w:tcPr>
          <w:p w14:paraId="2E7128A7" w14:textId="77777777" w:rsidR="0024510B" w:rsidRDefault="009E4ABA">
            <w:r>
              <w:t>6.1.6-V2V-STD-J2735-027</w:t>
            </w:r>
          </w:p>
        </w:tc>
      </w:tr>
      <w:tr w:rsidR="0024510B" w14:paraId="3022703D" w14:textId="77777777">
        <w:trPr>
          <w:trHeight w:val="280"/>
        </w:trPr>
        <w:tc>
          <w:tcPr>
            <w:tcW w:w="3126" w:type="dxa"/>
          </w:tcPr>
          <w:p w14:paraId="6DA33601" w14:textId="77777777" w:rsidR="0024510B" w:rsidRDefault="0024510B"/>
        </w:tc>
        <w:tc>
          <w:tcPr>
            <w:tcW w:w="2183" w:type="dxa"/>
          </w:tcPr>
          <w:p w14:paraId="295BB0F0" w14:textId="2A9833E3" w:rsidR="0024510B" w:rsidRDefault="009E4ABA">
            <w:r>
              <w:t>TP-BSM-S</w:t>
            </w:r>
            <w:r w:rsidR="007B496F">
              <w:t>T</w:t>
            </w:r>
            <w:r>
              <w:t>-BV-03-X</w:t>
            </w:r>
          </w:p>
        </w:tc>
        <w:tc>
          <w:tcPr>
            <w:tcW w:w="4159" w:type="dxa"/>
          </w:tcPr>
          <w:p w14:paraId="3D9FA24E" w14:textId="77777777" w:rsidR="0024510B" w:rsidRDefault="009E4ABA">
            <w:r>
              <w:t>6.1.6-V2V-STD-J2735-028</w:t>
            </w:r>
          </w:p>
        </w:tc>
      </w:tr>
      <w:tr w:rsidR="0024510B" w14:paraId="41FDA4EB" w14:textId="77777777">
        <w:trPr>
          <w:trHeight w:val="280"/>
        </w:trPr>
        <w:tc>
          <w:tcPr>
            <w:tcW w:w="3126" w:type="dxa"/>
          </w:tcPr>
          <w:p w14:paraId="3438AF33" w14:textId="77777777" w:rsidR="0024510B" w:rsidRDefault="0024510B"/>
        </w:tc>
        <w:tc>
          <w:tcPr>
            <w:tcW w:w="2183" w:type="dxa"/>
          </w:tcPr>
          <w:p w14:paraId="7DA60599" w14:textId="5DD38313" w:rsidR="0024510B" w:rsidRDefault="009E4ABA">
            <w:r>
              <w:t>TP-BSM-S</w:t>
            </w:r>
            <w:r w:rsidR="007B496F">
              <w:t>T</w:t>
            </w:r>
            <w:r>
              <w:t>-BV-03-X</w:t>
            </w:r>
          </w:p>
        </w:tc>
        <w:tc>
          <w:tcPr>
            <w:tcW w:w="4159" w:type="dxa"/>
          </w:tcPr>
          <w:p w14:paraId="6531C91F" w14:textId="77777777" w:rsidR="0024510B" w:rsidRDefault="009E4ABA">
            <w:r>
              <w:t>6.1.6-V2V-STD-J2735-029</w:t>
            </w:r>
          </w:p>
        </w:tc>
      </w:tr>
      <w:tr w:rsidR="0024510B" w14:paraId="57E4198B" w14:textId="77777777">
        <w:trPr>
          <w:trHeight w:val="280"/>
        </w:trPr>
        <w:tc>
          <w:tcPr>
            <w:tcW w:w="3126" w:type="dxa"/>
          </w:tcPr>
          <w:p w14:paraId="3AACB279" w14:textId="77777777" w:rsidR="0024510B" w:rsidRDefault="0024510B"/>
        </w:tc>
        <w:tc>
          <w:tcPr>
            <w:tcW w:w="2183" w:type="dxa"/>
          </w:tcPr>
          <w:p w14:paraId="0E47A367" w14:textId="378C01BC" w:rsidR="0024510B" w:rsidRDefault="009E4ABA">
            <w:r>
              <w:t>TP-BSM-S</w:t>
            </w:r>
            <w:r w:rsidR="007B496F">
              <w:t>T</w:t>
            </w:r>
            <w:r>
              <w:t>-BV-03-X</w:t>
            </w:r>
          </w:p>
        </w:tc>
        <w:tc>
          <w:tcPr>
            <w:tcW w:w="4159" w:type="dxa"/>
          </w:tcPr>
          <w:p w14:paraId="6D5458EB" w14:textId="77777777" w:rsidR="0024510B" w:rsidRDefault="009E4ABA">
            <w:r>
              <w:t>6.1.6-V2V-STD-J2735-030</w:t>
            </w:r>
          </w:p>
        </w:tc>
      </w:tr>
      <w:tr w:rsidR="0024510B" w14:paraId="1B38446E" w14:textId="77777777">
        <w:trPr>
          <w:trHeight w:val="280"/>
        </w:trPr>
        <w:tc>
          <w:tcPr>
            <w:tcW w:w="3126" w:type="dxa"/>
          </w:tcPr>
          <w:p w14:paraId="64B4D22B" w14:textId="77777777" w:rsidR="0024510B" w:rsidRDefault="0024510B"/>
        </w:tc>
        <w:tc>
          <w:tcPr>
            <w:tcW w:w="2183" w:type="dxa"/>
          </w:tcPr>
          <w:p w14:paraId="07EFB250" w14:textId="17B5F3CD" w:rsidR="0024510B" w:rsidRDefault="009E4ABA">
            <w:r>
              <w:t>TP-BSM-S</w:t>
            </w:r>
            <w:r w:rsidR="007B496F">
              <w:t>T</w:t>
            </w:r>
            <w:r>
              <w:t>-BV-03-X</w:t>
            </w:r>
          </w:p>
        </w:tc>
        <w:tc>
          <w:tcPr>
            <w:tcW w:w="4159" w:type="dxa"/>
          </w:tcPr>
          <w:p w14:paraId="11984FC0" w14:textId="77777777" w:rsidR="0024510B" w:rsidRDefault="009E4ABA">
            <w:r>
              <w:t>6.1.6-V2V-STD-J2735-031</w:t>
            </w:r>
          </w:p>
        </w:tc>
      </w:tr>
      <w:tr w:rsidR="0024510B" w14:paraId="642B7C4F" w14:textId="77777777">
        <w:trPr>
          <w:trHeight w:val="280"/>
        </w:trPr>
        <w:tc>
          <w:tcPr>
            <w:tcW w:w="3126" w:type="dxa"/>
          </w:tcPr>
          <w:p w14:paraId="58A5F4F8" w14:textId="77777777" w:rsidR="0024510B" w:rsidRDefault="0024510B"/>
        </w:tc>
        <w:tc>
          <w:tcPr>
            <w:tcW w:w="2183" w:type="dxa"/>
          </w:tcPr>
          <w:p w14:paraId="71B3B318" w14:textId="7B6EB2A6" w:rsidR="0024510B" w:rsidRDefault="009E4ABA">
            <w:r>
              <w:t>TP-BSM-S</w:t>
            </w:r>
            <w:r w:rsidR="007B496F">
              <w:t>T</w:t>
            </w:r>
            <w:r>
              <w:t>-BV-03-X</w:t>
            </w:r>
          </w:p>
        </w:tc>
        <w:tc>
          <w:tcPr>
            <w:tcW w:w="4159" w:type="dxa"/>
          </w:tcPr>
          <w:p w14:paraId="15EA9A3B" w14:textId="77777777" w:rsidR="0024510B" w:rsidRDefault="009E4ABA">
            <w:r>
              <w:t>6.1.6-V2V-STD-J2735-032</w:t>
            </w:r>
          </w:p>
        </w:tc>
      </w:tr>
      <w:tr w:rsidR="0024510B" w14:paraId="1BB32CD7" w14:textId="77777777">
        <w:trPr>
          <w:trHeight w:val="280"/>
        </w:trPr>
        <w:tc>
          <w:tcPr>
            <w:tcW w:w="3126" w:type="dxa"/>
          </w:tcPr>
          <w:p w14:paraId="734CC959" w14:textId="77777777" w:rsidR="0024510B" w:rsidRDefault="0024510B"/>
        </w:tc>
        <w:tc>
          <w:tcPr>
            <w:tcW w:w="2183" w:type="dxa"/>
          </w:tcPr>
          <w:p w14:paraId="63D555B0" w14:textId="51DB28E3" w:rsidR="0024510B" w:rsidRDefault="009E4ABA">
            <w:r>
              <w:t>TP-BSM-S</w:t>
            </w:r>
            <w:r w:rsidR="007B496F">
              <w:t>T</w:t>
            </w:r>
            <w:r>
              <w:t>-BV-03-X</w:t>
            </w:r>
          </w:p>
        </w:tc>
        <w:tc>
          <w:tcPr>
            <w:tcW w:w="4159" w:type="dxa"/>
          </w:tcPr>
          <w:p w14:paraId="0A45329B" w14:textId="77777777" w:rsidR="0024510B" w:rsidRDefault="009E4ABA">
            <w:r>
              <w:t>6.1.6-V2V-STD-J2735-033</w:t>
            </w:r>
          </w:p>
        </w:tc>
      </w:tr>
      <w:tr w:rsidR="0024510B" w14:paraId="4848FF7C" w14:textId="77777777">
        <w:trPr>
          <w:trHeight w:val="280"/>
        </w:trPr>
        <w:tc>
          <w:tcPr>
            <w:tcW w:w="3126" w:type="dxa"/>
          </w:tcPr>
          <w:p w14:paraId="43CC075A" w14:textId="77777777" w:rsidR="0024510B" w:rsidRDefault="0024510B"/>
        </w:tc>
        <w:tc>
          <w:tcPr>
            <w:tcW w:w="2183" w:type="dxa"/>
          </w:tcPr>
          <w:p w14:paraId="0542D9F8" w14:textId="5ED91822" w:rsidR="0024510B" w:rsidRDefault="009E4ABA">
            <w:r>
              <w:t>TP-BSM-S</w:t>
            </w:r>
            <w:r w:rsidR="007B496F">
              <w:t>T</w:t>
            </w:r>
            <w:r>
              <w:t>-BV-03-X</w:t>
            </w:r>
          </w:p>
        </w:tc>
        <w:tc>
          <w:tcPr>
            <w:tcW w:w="4159" w:type="dxa"/>
          </w:tcPr>
          <w:p w14:paraId="70B0C380" w14:textId="77777777" w:rsidR="0024510B" w:rsidRDefault="009E4ABA">
            <w:r>
              <w:t>6.1.6-V2V-STD-J2735-034</w:t>
            </w:r>
          </w:p>
        </w:tc>
      </w:tr>
      <w:tr w:rsidR="0024510B" w14:paraId="4F978F06" w14:textId="77777777">
        <w:trPr>
          <w:trHeight w:val="280"/>
        </w:trPr>
        <w:tc>
          <w:tcPr>
            <w:tcW w:w="3126" w:type="dxa"/>
          </w:tcPr>
          <w:p w14:paraId="337E06CC" w14:textId="77777777" w:rsidR="0024510B" w:rsidRDefault="0024510B"/>
        </w:tc>
        <w:tc>
          <w:tcPr>
            <w:tcW w:w="2183" w:type="dxa"/>
          </w:tcPr>
          <w:p w14:paraId="04D79648" w14:textId="4C558E40" w:rsidR="0024510B" w:rsidRDefault="009E4ABA">
            <w:r>
              <w:t>TP-BSM-S</w:t>
            </w:r>
            <w:r w:rsidR="007B496F">
              <w:t>T</w:t>
            </w:r>
            <w:r>
              <w:t>-BV-03-X</w:t>
            </w:r>
          </w:p>
        </w:tc>
        <w:tc>
          <w:tcPr>
            <w:tcW w:w="4159" w:type="dxa"/>
          </w:tcPr>
          <w:p w14:paraId="5DACF749" w14:textId="77777777" w:rsidR="0024510B" w:rsidRDefault="009E4ABA">
            <w:r>
              <w:t>6.1.6-V2V-STD-J2735-035</w:t>
            </w:r>
          </w:p>
        </w:tc>
      </w:tr>
      <w:tr w:rsidR="0024510B" w14:paraId="623CB968" w14:textId="77777777">
        <w:trPr>
          <w:trHeight w:val="280"/>
        </w:trPr>
        <w:tc>
          <w:tcPr>
            <w:tcW w:w="3126" w:type="dxa"/>
          </w:tcPr>
          <w:p w14:paraId="0456BB6A" w14:textId="77777777" w:rsidR="0024510B" w:rsidRDefault="0024510B"/>
        </w:tc>
        <w:tc>
          <w:tcPr>
            <w:tcW w:w="2183" w:type="dxa"/>
          </w:tcPr>
          <w:p w14:paraId="0E608A02" w14:textId="075EA30C" w:rsidR="0024510B" w:rsidRDefault="009E4ABA">
            <w:r>
              <w:t>TP-BSM-S</w:t>
            </w:r>
            <w:r w:rsidR="007B496F">
              <w:t>T</w:t>
            </w:r>
            <w:r>
              <w:t>-BV-03-X</w:t>
            </w:r>
          </w:p>
        </w:tc>
        <w:tc>
          <w:tcPr>
            <w:tcW w:w="4159" w:type="dxa"/>
          </w:tcPr>
          <w:p w14:paraId="289B208E" w14:textId="77777777" w:rsidR="0024510B" w:rsidRDefault="009E4ABA">
            <w:r>
              <w:t>6.1.6-V2V-STD-J2735-036</w:t>
            </w:r>
          </w:p>
        </w:tc>
      </w:tr>
      <w:tr w:rsidR="0024510B" w14:paraId="1CA70F35" w14:textId="77777777">
        <w:trPr>
          <w:trHeight w:val="280"/>
        </w:trPr>
        <w:tc>
          <w:tcPr>
            <w:tcW w:w="3126" w:type="dxa"/>
          </w:tcPr>
          <w:p w14:paraId="4EA1B21B" w14:textId="77777777" w:rsidR="0024510B" w:rsidRDefault="0024510B"/>
        </w:tc>
        <w:tc>
          <w:tcPr>
            <w:tcW w:w="2183" w:type="dxa"/>
          </w:tcPr>
          <w:p w14:paraId="2C3AA228" w14:textId="25E1C1EE" w:rsidR="0024510B" w:rsidRDefault="009E4ABA">
            <w:r>
              <w:t>TP-BSM-S</w:t>
            </w:r>
            <w:r w:rsidR="007B496F">
              <w:t>T</w:t>
            </w:r>
            <w:r>
              <w:t>-BV-03-X</w:t>
            </w:r>
          </w:p>
        </w:tc>
        <w:tc>
          <w:tcPr>
            <w:tcW w:w="4159" w:type="dxa"/>
          </w:tcPr>
          <w:p w14:paraId="606BA508" w14:textId="77777777" w:rsidR="0024510B" w:rsidRDefault="009E4ABA">
            <w:r>
              <w:t>6.1.6-V2V-STD-J2735-037</w:t>
            </w:r>
          </w:p>
        </w:tc>
      </w:tr>
      <w:tr w:rsidR="0024510B" w14:paraId="3C85559C" w14:textId="77777777">
        <w:trPr>
          <w:trHeight w:val="280"/>
        </w:trPr>
        <w:tc>
          <w:tcPr>
            <w:tcW w:w="3126" w:type="dxa"/>
          </w:tcPr>
          <w:p w14:paraId="4FFF1BED" w14:textId="77777777" w:rsidR="0024510B" w:rsidRDefault="0024510B"/>
        </w:tc>
        <w:tc>
          <w:tcPr>
            <w:tcW w:w="2183" w:type="dxa"/>
          </w:tcPr>
          <w:p w14:paraId="08DF2B5E" w14:textId="72A1CF9D" w:rsidR="0024510B" w:rsidRDefault="009E4ABA">
            <w:r>
              <w:t>TP-BSM-S</w:t>
            </w:r>
            <w:r w:rsidR="007B496F">
              <w:t>T</w:t>
            </w:r>
            <w:r>
              <w:t>-BV-03-X</w:t>
            </w:r>
          </w:p>
        </w:tc>
        <w:tc>
          <w:tcPr>
            <w:tcW w:w="4159" w:type="dxa"/>
          </w:tcPr>
          <w:p w14:paraId="748F6793" w14:textId="77777777" w:rsidR="0024510B" w:rsidRDefault="009E4ABA">
            <w:r>
              <w:t>6.1.6-V2V-STD-J2735-038</w:t>
            </w:r>
          </w:p>
        </w:tc>
      </w:tr>
      <w:tr w:rsidR="0024510B" w14:paraId="5E1DA870" w14:textId="77777777">
        <w:trPr>
          <w:trHeight w:val="280"/>
        </w:trPr>
        <w:tc>
          <w:tcPr>
            <w:tcW w:w="3126" w:type="dxa"/>
          </w:tcPr>
          <w:p w14:paraId="62320807" w14:textId="77777777" w:rsidR="0024510B" w:rsidRDefault="0024510B"/>
        </w:tc>
        <w:tc>
          <w:tcPr>
            <w:tcW w:w="2183" w:type="dxa"/>
          </w:tcPr>
          <w:p w14:paraId="346AE3E3" w14:textId="2C1FB15F" w:rsidR="0024510B" w:rsidRDefault="009E4ABA">
            <w:r>
              <w:t>TP-BSM-S</w:t>
            </w:r>
            <w:r w:rsidR="007B496F">
              <w:t>T</w:t>
            </w:r>
            <w:r>
              <w:t>-BV-03-X</w:t>
            </w:r>
          </w:p>
        </w:tc>
        <w:tc>
          <w:tcPr>
            <w:tcW w:w="4159" w:type="dxa"/>
          </w:tcPr>
          <w:p w14:paraId="03B55229" w14:textId="77777777" w:rsidR="0024510B" w:rsidRDefault="009E4ABA">
            <w:r>
              <w:t>6.1.6-V2V-STD-J2735-039</w:t>
            </w:r>
          </w:p>
        </w:tc>
      </w:tr>
      <w:tr w:rsidR="0024510B" w14:paraId="5F1E3C25" w14:textId="77777777">
        <w:trPr>
          <w:trHeight w:val="280"/>
        </w:trPr>
        <w:tc>
          <w:tcPr>
            <w:tcW w:w="3126" w:type="dxa"/>
          </w:tcPr>
          <w:p w14:paraId="32D3BDB6" w14:textId="77777777" w:rsidR="0024510B" w:rsidRDefault="0024510B"/>
        </w:tc>
        <w:tc>
          <w:tcPr>
            <w:tcW w:w="2183" w:type="dxa"/>
          </w:tcPr>
          <w:p w14:paraId="0021AD9D" w14:textId="6A05B087" w:rsidR="0024510B" w:rsidRDefault="009E4ABA">
            <w:r>
              <w:t>TP-BSM-S</w:t>
            </w:r>
            <w:r w:rsidR="007B496F">
              <w:t>T</w:t>
            </w:r>
            <w:r>
              <w:t>-BV-01</w:t>
            </w:r>
            <w:r w:rsidR="004E5810">
              <w:t>-X</w:t>
            </w:r>
          </w:p>
        </w:tc>
        <w:tc>
          <w:tcPr>
            <w:tcW w:w="4159" w:type="dxa"/>
          </w:tcPr>
          <w:p w14:paraId="270DFFE2" w14:textId="77777777" w:rsidR="0024510B" w:rsidRDefault="009E4ABA">
            <w:r>
              <w:t>6.1.6-V2V-STD-J2735-040</w:t>
            </w:r>
          </w:p>
        </w:tc>
      </w:tr>
      <w:tr w:rsidR="0024510B" w14:paraId="4255E6CD" w14:textId="77777777">
        <w:trPr>
          <w:trHeight w:val="280"/>
        </w:trPr>
        <w:tc>
          <w:tcPr>
            <w:tcW w:w="3126" w:type="dxa"/>
          </w:tcPr>
          <w:p w14:paraId="25F644C4" w14:textId="77777777" w:rsidR="0024510B" w:rsidRDefault="0024510B"/>
        </w:tc>
        <w:tc>
          <w:tcPr>
            <w:tcW w:w="2183" w:type="dxa"/>
          </w:tcPr>
          <w:p w14:paraId="73B8C733" w14:textId="55AC8D82" w:rsidR="0024510B" w:rsidRDefault="009E4ABA">
            <w:r>
              <w:t>TP-BSM-S</w:t>
            </w:r>
            <w:r w:rsidR="007B496F">
              <w:t>T</w:t>
            </w:r>
            <w:r>
              <w:t>-BV-03-X</w:t>
            </w:r>
          </w:p>
        </w:tc>
        <w:tc>
          <w:tcPr>
            <w:tcW w:w="4159" w:type="dxa"/>
          </w:tcPr>
          <w:p w14:paraId="12BEF1FB" w14:textId="77777777" w:rsidR="0024510B" w:rsidRDefault="009E4ABA">
            <w:r>
              <w:t>6.1.6-V2V-STD-J2735-041</w:t>
            </w:r>
          </w:p>
        </w:tc>
      </w:tr>
      <w:tr w:rsidR="0024510B" w14:paraId="5EE6C78F" w14:textId="77777777">
        <w:trPr>
          <w:trHeight w:val="280"/>
        </w:trPr>
        <w:tc>
          <w:tcPr>
            <w:tcW w:w="3126" w:type="dxa"/>
          </w:tcPr>
          <w:p w14:paraId="74841E49" w14:textId="77777777" w:rsidR="0024510B" w:rsidRDefault="0024510B"/>
        </w:tc>
        <w:tc>
          <w:tcPr>
            <w:tcW w:w="2183" w:type="dxa"/>
          </w:tcPr>
          <w:p w14:paraId="0B8AD23B" w14:textId="3C445B6A" w:rsidR="0024510B" w:rsidRDefault="009E4ABA">
            <w:r>
              <w:t>TP-BSM-S</w:t>
            </w:r>
            <w:r w:rsidR="007B496F">
              <w:t>T</w:t>
            </w:r>
            <w:r>
              <w:t>-BV-03-X</w:t>
            </w:r>
          </w:p>
        </w:tc>
        <w:tc>
          <w:tcPr>
            <w:tcW w:w="4159" w:type="dxa"/>
          </w:tcPr>
          <w:p w14:paraId="67AFD0B6" w14:textId="77777777" w:rsidR="0024510B" w:rsidRDefault="009E4ABA">
            <w:r>
              <w:t>6.1.6-V2V-STD-J2735-042</w:t>
            </w:r>
          </w:p>
        </w:tc>
      </w:tr>
      <w:tr w:rsidR="0024510B" w14:paraId="047E89F4" w14:textId="77777777">
        <w:trPr>
          <w:trHeight w:val="280"/>
        </w:trPr>
        <w:tc>
          <w:tcPr>
            <w:tcW w:w="3126" w:type="dxa"/>
          </w:tcPr>
          <w:p w14:paraId="568292F0" w14:textId="77777777" w:rsidR="0024510B" w:rsidRDefault="0024510B"/>
        </w:tc>
        <w:tc>
          <w:tcPr>
            <w:tcW w:w="2183" w:type="dxa"/>
          </w:tcPr>
          <w:p w14:paraId="6A4BE0CB" w14:textId="7A90D76F" w:rsidR="0024510B" w:rsidRDefault="009E4ABA">
            <w:r>
              <w:t>TP-BSM-S</w:t>
            </w:r>
            <w:r w:rsidR="007B496F">
              <w:t>T</w:t>
            </w:r>
            <w:r>
              <w:t>-BV-03-X</w:t>
            </w:r>
          </w:p>
        </w:tc>
        <w:tc>
          <w:tcPr>
            <w:tcW w:w="4159" w:type="dxa"/>
          </w:tcPr>
          <w:p w14:paraId="7BFBC341" w14:textId="77777777" w:rsidR="0024510B" w:rsidRDefault="009E4ABA">
            <w:r>
              <w:t>6.1.6-V2V-STD-J2735-043</w:t>
            </w:r>
          </w:p>
        </w:tc>
      </w:tr>
      <w:tr w:rsidR="0024510B" w14:paraId="19AA884E" w14:textId="77777777">
        <w:trPr>
          <w:trHeight w:val="280"/>
        </w:trPr>
        <w:tc>
          <w:tcPr>
            <w:tcW w:w="3126" w:type="dxa"/>
          </w:tcPr>
          <w:p w14:paraId="057F1A81" w14:textId="77777777" w:rsidR="0024510B" w:rsidRDefault="0024510B"/>
        </w:tc>
        <w:tc>
          <w:tcPr>
            <w:tcW w:w="2183" w:type="dxa"/>
          </w:tcPr>
          <w:p w14:paraId="78287790" w14:textId="411C6C15" w:rsidR="0024510B" w:rsidRDefault="009E4ABA">
            <w:r>
              <w:t>TP-BSM-S</w:t>
            </w:r>
            <w:r w:rsidR="007B496F">
              <w:t>T</w:t>
            </w:r>
            <w:r>
              <w:t>-BV-03-X</w:t>
            </w:r>
          </w:p>
        </w:tc>
        <w:tc>
          <w:tcPr>
            <w:tcW w:w="4159" w:type="dxa"/>
          </w:tcPr>
          <w:p w14:paraId="437FD210" w14:textId="77777777" w:rsidR="0024510B" w:rsidRDefault="009E4ABA">
            <w:r>
              <w:t>6.1.6-V2V-STD-J2735-044</w:t>
            </w:r>
          </w:p>
        </w:tc>
      </w:tr>
      <w:tr w:rsidR="0024510B" w14:paraId="6B01BC65" w14:textId="77777777">
        <w:trPr>
          <w:trHeight w:val="280"/>
        </w:trPr>
        <w:tc>
          <w:tcPr>
            <w:tcW w:w="3126" w:type="dxa"/>
          </w:tcPr>
          <w:p w14:paraId="3E3BDFAB" w14:textId="77777777" w:rsidR="0024510B" w:rsidRDefault="0024510B"/>
        </w:tc>
        <w:tc>
          <w:tcPr>
            <w:tcW w:w="2183" w:type="dxa"/>
          </w:tcPr>
          <w:p w14:paraId="1A0079F7" w14:textId="5D563844" w:rsidR="0024510B" w:rsidRDefault="009E4ABA">
            <w:r>
              <w:t>TP-BSM-S</w:t>
            </w:r>
            <w:r w:rsidR="007B496F">
              <w:t>T</w:t>
            </w:r>
            <w:r>
              <w:t>-BV-03-X</w:t>
            </w:r>
          </w:p>
        </w:tc>
        <w:tc>
          <w:tcPr>
            <w:tcW w:w="4159" w:type="dxa"/>
          </w:tcPr>
          <w:p w14:paraId="1F53C037" w14:textId="77777777" w:rsidR="0024510B" w:rsidRDefault="009E4ABA">
            <w:r>
              <w:t>6.1.6-V2V-STD-J2735-045</w:t>
            </w:r>
          </w:p>
        </w:tc>
      </w:tr>
    </w:tbl>
    <w:p w14:paraId="3CA5544B" w14:textId="77777777" w:rsidR="0024510B" w:rsidRDefault="0024510B"/>
    <w:p w14:paraId="20BED8EA" w14:textId="1952F404" w:rsidR="00490506" w:rsidRDefault="00490506" w:rsidP="001542EC">
      <w:pPr>
        <w:pStyle w:val="Heading2"/>
        <w:numPr>
          <w:ilvl w:val="1"/>
          <w:numId w:val="6"/>
        </w:numPr>
      </w:pPr>
      <w:bookmarkStart w:id="102" w:name="_Ref447551280"/>
      <w:bookmarkStart w:id="103" w:name="_Toc481152951"/>
      <w:r>
        <w:t>Critical Event Flag Variant Table</w:t>
      </w:r>
      <w:bookmarkEnd w:id="102"/>
      <w:bookmarkEnd w:id="103"/>
    </w:p>
    <w:tbl>
      <w:tblPr>
        <w:tblW w:w="9360" w:type="dxa"/>
        <w:tblInd w:w="-4" w:type="dxa"/>
        <w:tblLayout w:type="fixed"/>
        <w:tblLook w:val="0000" w:firstRow="0" w:lastRow="0" w:firstColumn="0" w:lastColumn="0" w:noHBand="0" w:noVBand="0"/>
      </w:tblPr>
      <w:tblGrid>
        <w:gridCol w:w="449"/>
        <w:gridCol w:w="5791"/>
        <w:gridCol w:w="3120"/>
      </w:tblGrid>
      <w:tr w:rsidR="00490506" w14:paraId="0305F0DA" w14:textId="77777777" w:rsidTr="005F73F4">
        <w:tc>
          <w:tcPr>
            <w:tcW w:w="9360" w:type="dxa"/>
            <w:gridSpan w:val="3"/>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15" w:type="dxa"/>
              <w:right w:w="15" w:type="dxa"/>
            </w:tcMar>
            <w:vAlign w:val="center"/>
          </w:tcPr>
          <w:p w14:paraId="00C790AD" w14:textId="3A875253" w:rsidR="00490506" w:rsidRPr="00490506" w:rsidRDefault="00490506" w:rsidP="00490506">
            <w:pPr>
              <w:spacing w:after="0"/>
              <w:jc w:val="center"/>
              <w:rPr>
                <w:b/>
              </w:rPr>
            </w:pPr>
            <w:r w:rsidRPr="00490506">
              <w:rPr>
                <w:b/>
              </w:rPr>
              <w:t>Critical Event Flag Variants</w:t>
            </w:r>
          </w:p>
        </w:tc>
      </w:tr>
      <w:tr w:rsidR="00490506" w14:paraId="41EAD0F6"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5F590EC" w14:textId="77777777" w:rsidR="00490506" w:rsidRPr="0093332A" w:rsidRDefault="00490506" w:rsidP="005F73F4">
            <w:pPr>
              <w:spacing w:after="0" w:line="259" w:lineRule="auto"/>
              <w:jc w:val="center"/>
              <w:rPr>
                <w:b/>
              </w:rPr>
            </w:pPr>
            <w:r w:rsidRPr="0093332A">
              <w:rPr>
                <w:b/>
              </w:rPr>
              <w:t>X</w:t>
            </w:r>
          </w:p>
        </w:tc>
        <w:tc>
          <w:tcPr>
            <w:tcW w:w="5791" w:type="dxa"/>
            <w:tcBorders>
              <w:top w:val="single" w:sz="4" w:space="0" w:color="000000"/>
              <w:left w:val="single" w:sz="4" w:space="0" w:color="000000"/>
              <w:bottom w:val="single" w:sz="4" w:space="0" w:color="000000"/>
              <w:right w:val="single" w:sz="4" w:space="0" w:color="000000"/>
            </w:tcBorders>
          </w:tcPr>
          <w:p w14:paraId="08C575C7" w14:textId="77777777" w:rsidR="00490506" w:rsidRPr="0093332A" w:rsidRDefault="00490506" w:rsidP="005F73F4">
            <w:pPr>
              <w:spacing w:after="0" w:line="259" w:lineRule="auto"/>
              <w:jc w:val="center"/>
              <w:rPr>
                <w:b/>
              </w:rPr>
            </w:pPr>
            <w:r w:rsidRPr="0093332A">
              <w:rPr>
                <w:b/>
              </w:rPr>
              <w:t>Event Flag</w:t>
            </w:r>
          </w:p>
        </w:tc>
        <w:tc>
          <w:tcPr>
            <w:tcW w:w="3120" w:type="dxa"/>
            <w:tcBorders>
              <w:top w:val="single" w:sz="4" w:space="0" w:color="000000"/>
              <w:left w:val="single" w:sz="4" w:space="0" w:color="000000"/>
              <w:bottom w:val="single" w:sz="4" w:space="0" w:color="000000"/>
              <w:right w:val="single" w:sz="4" w:space="0" w:color="000000"/>
            </w:tcBorders>
          </w:tcPr>
          <w:p w14:paraId="1A441BCA" w14:textId="77777777" w:rsidR="00490506" w:rsidRPr="0093332A" w:rsidRDefault="00490506" w:rsidP="005F73F4">
            <w:pPr>
              <w:spacing w:after="0" w:line="259" w:lineRule="auto"/>
              <w:jc w:val="center"/>
              <w:rPr>
                <w:b/>
              </w:rPr>
            </w:pPr>
            <w:r w:rsidRPr="0093332A">
              <w:rPr>
                <w:b/>
              </w:rPr>
              <w:t>Bit Location</w:t>
            </w:r>
          </w:p>
        </w:tc>
      </w:tr>
      <w:tr w:rsidR="00490506" w14:paraId="5F1DFFB1"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85F54E1" w14:textId="77777777" w:rsidR="00490506" w:rsidRDefault="00490506" w:rsidP="005F73F4">
            <w:pPr>
              <w:spacing w:after="0" w:line="259" w:lineRule="auto"/>
              <w:jc w:val="center"/>
            </w:pPr>
            <w:r>
              <w:t>1</w:t>
            </w:r>
          </w:p>
        </w:tc>
        <w:tc>
          <w:tcPr>
            <w:tcW w:w="5791" w:type="dxa"/>
            <w:tcBorders>
              <w:top w:val="single" w:sz="4" w:space="0" w:color="000000"/>
              <w:left w:val="single" w:sz="4" w:space="0" w:color="000000"/>
              <w:bottom w:val="single" w:sz="4" w:space="0" w:color="000000"/>
              <w:right w:val="single" w:sz="4" w:space="0" w:color="000000"/>
            </w:tcBorders>
          </w:tcPr>
          <w:p w14:paraId="2C48264A" w14:textId="77777777" w:rsidR="00490506" w:rsidRDefault="00490506" w:rsidP="005F73F4">
            <w:pPr>
              <w:spacing w:after="0" w:line="259" w:lineRule="auto"/>
              <w:jc w:val="center"/>
            </w:pPr>
            <w:r>
              <w:t>ABS Activated</w:t>
            </w:r>
          </w:p>
        </w:tc>
        <w:tc>
          <w:tcPr>
            <w:tcW w:w="3120" w:type="dxa"/>
            <w:tcBorders>
              <w:top w:val="single" w:sz="4" w:space="0" w:color="000000"/>
              <w:left w:val="single" w:sz="4" w:space="0" w:color="000000"/>
              <w:bottom w:val="single" w:sz="4" w:space="0" w:color="000000"/>
              <w:right w:val="single" w:sz="4" w:space="0" w:color="000000"/>
            </w:tcBorders>
          </w:tcPr>
          <w:p w14:paraId="66F1A399" w14:textId="77777777" w:rsidR="00490506" w:rsidRDefault="00490506" w:rsidP="005F73F4">
            <w:pPr>
              <w:spacing w:after="0" w:line="259" w:lineRule="auto"/>
              <w:jc w:val="center"/>
            </w:pPr>
            <w:r>
              <w:t>2</w:t>
            </w:r>
          </w:p>
        </w:tc>
      </w:tr>
      <w:tr w:rsidR="00490506" w14:paraId="6D5CC62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CE724B6" w14:textId="77777777" w:rsidR="00490506" w:rsidRDefault="00490506" w:rsidP="005F73F4">
            <w:pPr>
              <w:spacing w:after="0" w:line="259" w:lineRule="auto"/>
              <w:jc w:val="center"/>
            </w:pPr>
            <w:r>
              <w:t>2</w:t>
            </w:r>
          </w:p>
        </w:tc>
        <w:tc>
          <w:tcPr>
            <w:tcW w:w="5791" w:type="dxa"/>
            <w:tcBorders>
              <w:top w:val="single" w:sz="4" w:space="0" w:color="000000"/>
              <w:left w:val="single" w:sz="4" w:space="0" w:color="000000"/>
              <w:bottom w:val="single" w:sz="4" w:space="0" w:color="000000"/>
              <w:right w:val="single" w:sz="4" w:space="0" w:color="000000"/>
            </w:tcBorders>
          </w:tcPr>
          <w:p w14:paraId="6A7813CF" w14:textId="77777777" w:rsidR="00490506" w:rsidRDefault="00490506" w:rsidP="005F73F4">
            <w:pPr>
              <w:spacing w:after="0" w:line="259" w:lineRule="auto"/>
              <w:jc w:val="center"/>
            </w:pPr>
            <w:r>
              <w:t>Traction Control Loss</w:t>
            </w:r>
          </w:p>
        </w:tc>
        <w:tc>
          <w:tcPr>
            <w:tcW w:w="3120" w:type="dxa"/>
            <w:tcBorders>
              <w:top w:val="single" w:sz="4" w:space="0" w:color="000000"/>
              <w:left w:val="single" w:sz="4" w:space="0" w:color="000000"/>
              <w:bottom w:val="single" w:sz="4" w:space="0" w:color="000000"/>
              <w:right w:val="single" w:sz="4" w:space="0" w:color="000000"/>
            </w:tcBorders>
          </w:tcPr>
          <w:p w14:paraId="1B9CE729" w14:textId="77777777" w:rsidR="00490506" w:rsidRDefault="00490506" w:rsidP="005F73F4">
            <w:pPr>
              <w:spacing w:after="0" w:line="259" w:lineRule="auto"/>
              <w:jc w:val="center"/>
            </w:pPr>
            <w:r>
              <w:t>3</w:t>
            </w:r>
          </w:p>
        </w:tc>
      </w:tr>
      <w:tr w:rsidR="00490506" w14:paraId="229092CD"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B2A4067" w14:textId="77777777" w:rsidR="00490506" w:rsidRDefault="00490506" w:rsidP="005F73F4">
            <w:pPr>
              <w:spacing w:after="0" w:line="259" w:lineRule="auto"/>
              <w:jc w:val="center"/>
            </w:pPr>
            <w:r>
              <w:t>3</w:t>
            </w:r>
          </w:p>
        </w:tc>
        <w:tc>
          <w:tcPr>
            <w:tcW w:w="5791" w:type="dxa"/>
            <w:tcBorders>
              <w:top w:val="single" w:sz="4" w:space="0" w:color="000000"/>
              <w:left w:val="single" w:sz="4" w:space="0" w:color="000000"/>
              <w:bottom w:val="single" w:sz="4" w:space="0" w:color="000000"/>
              <w:right w:val="single" w:sz="4" w:space="0" w:color="000000"/>
            </w:tcBorders>
          </w:tcPr>
          <w:p w14:paraId="3EF5637E"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66F6BBD4" w14:textId="77777777" w:rsidR="00490506" w:rsidRDefault="00490506" w:rsidP="005F73F4">
            <w:pPr>
              <w:spacing w:after="0" w:line="259" w:lineRule="auto"/>
              <w:jc w:val="center"/>
            </w:pPr>
            <w:r>
              <w:t>4</w:t>
            </w:r>
          </w:p>
        </w:tc>
      </w:tr>
      <w:tr w:rsidR="00490506" w14:paraId="67C2C1D8"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F5C93B2" w14:textId="77777777" w:rsidR="00490506" w:rsidRDefault="00490506" w:rsidP="005F73F4">
            <w:pPr>
              <w:spacing w:after="0" w:line="259" w:lineRule="auto"/>
              <w:jc w:val="center"/>
            </w:pPr>
            <w:r>
              <w:t>4</w:t>
            </w:r>
          </w:p>
        </w:tc>
        <w:tc>
          <w:tcPr>
            <w:tcW w:w="5791" w:type="dxa"/>
            <w:tcBorders>
              <w:top w:val="single" w:sz="4" w:space="0" w:color="000000"/>
              <w:left w:val="single" w:sz="4" w:space="0" w:color="000000"/>
              <w:bottom w:val="single" w:sz="4" w:space="0" w:color="000000"/>
              <w:right w:val="single" w:sz="4" w:space="0" w:color="000000"/>
            </w:tcBorders>
          </w:tcPr>
          <w:p w14:paraId="3D9AE99B" w14:textId="22AA0A44"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7B00C642" w14:textId="77777777" w:rsidR="00490506" w:rsidRDefault="00490506" w:rsidP="005F73F4">
            <w:pPr>
              <w:spacing w:after="0" w:line="259" w:lineRule="auto"/>
              <w:jc w:val="center"/>
            </w:pPr>
            <w:r>
              <w:t>7</w:t>
            </w:r>
          </w:p>
        </w:tc>
      </w:tr>
      <w:tr w:rsidR="00490506" w14:paraId="5985F9DD" w14:textId="77777777" w:rsidTr="00490506">
        <w:tc>
          <w:tcPr>
            <w:tcW w:w="449" w:type="dxa"/>
            <w:tcBorders>
              <w:top w:val="single" w:sz="4" w:space="0" w:color="000000"/>
              <w:left w:val="single" w:sz="4" w:space="0" w:color="000000"/>
              <w:bottom w:val="single" w:sz="4" w:space="0" w:color="000000"/>
              <w:right w:val="single" w:sz="4" w:space="0" w:color="000000"/>
            </w:tcBorders>
          </w:tcPr>
          <w:p w14:paraId="35935CA7" w14:textId="77777777" w:rsidR="00490506" w:rsidRDefault="00490506" w:rsidP="005F73F4">
            <w:pPr>
              <w:spacing w:after="0" w:line="259" w:lineRule="auto"/>
              <w:jc w:val="center"/>
            </w:pPr>
            <w:r>
              <w:t>5</w:t>
            </w:r>
          </w:p>
        </w:tc>
        <w:tc>
          <w:tcPr>
            <w:tcW w:w="5791" w:type="dxa"/>
            <w:tcBorders>
              <w:top w:val="single" w:sz="4" w:space="0" w:color="000000"/>
              <w:left w:val="single" w:sz="4" w:space="0" w:color="000000"/>
              <w:bottom w:val="single" w:sz="4" w:space="0" w:color="000000"/>
              <w:right w:val="single" w:sz="4" w:space="0" w:color="000000"/>
            </w:tcBorders>
          </w:tcPr>
          <w:p w14:paraId="71563CB2" w14:textId="77777777" w:rsidR="00490506" w:rsidRDefault="00490506" w:rsidP="005F73F4">
            <w:pPr>
              <w:spacing w:after="0" w:line="259" w:lineRule="auto"/>
              <w:jc w:val="center"/>
            </w:pPr>
            <w:r>
              <w:t xml:space="preserve">ABS Activated, </w:t>
            </w:r>
          </w:p>
          <w:p w14:paraId="14636430" w14:textId="77777777" w:rsidR="00490506" w:rsidRDefault="00490506" w:rsidP="005F73F4">
            <w:pPr>
              <w:spacing w:after="0" w:line="259" w:lineRule="auto"/>
              <w:jc w:val="center"/>
            </w:pPr>
            <w:r>
              <w:t>Traction Control Loss</w:t>
            </w:r>
          </w:p>
        </w:tc>
        <w:tc>
          <w:tcPr>
            <w:tcW w:w="3120" w:type="dxa"/>
            <w:tcBorders>
              <w:top w:val="single" w:sz="4" w:space="0" w:color="000000"/>
              <w:left w:val="single" w:sz="4" w:space="0" w:color="000000"/>
              <w:bottom w:val="single" w:sz="4" w:space="0" w:color="000000"/>
              <w:right w:val="single" w:sz="4" w:space="0" w:color="000000"/>
            </w:tcBorders>
          </w:tcPr>
          <w:p w14:paraId="44075217" w14:textId="77777777" w:rsidR="00490506" w:rsidRDefault="00490506" w:rsidP="005F73F4">
            <w:pPr>
              <w:spacing w:after="0" w:line="259" w:lineRule="auto"/>
              <w:jc w:val="center"/>
            </w:pPr>
            <w:r>
              <w:t>2,</w:t>
            </w:r>
          </w:p>
          <w:p w14:paraId="67E50F39" w14:textId="77777777" w:rsidR="00490506" w:rsidRDefault="00490506" w:rsidP="005F73F4">
            <w:pPr>
              <w:spacing w:after="0" w:line="259" w:lineRule="auto"/>
              <w:jc w:val="center"/>
            </w:pPr>
            <w:r>
              <w:t>3</w:t>
            </w:r>
          </w:p>
        </w:tc>
      </w:tr>
      <w:tr w:rsidR="00490506" w14:paraId="67E29BA8" w14:textId="77777777" w:rsidTr="00490506">
        <w:tc>
          <w:tcPr>
            <w:tcW w:w="449" w:type="dxa"/>
            <w:tcBorders>
              <w:top w:val="single" w:sz="4" w:space="0" w:color="000000"/>
              <w:left w:val="single" w:sz="4" w:space="0" w:color="000000"/>
              <w:bottom w:val="single" w:sz="4" w:space="0" w:color="000000"/>
              <w:right w:val="single" w:sz="4" w:space="0" w:color="000000"/>
            </w:tcBorders>
          </w:tcPr>
          <w:p w14:paraId="03CF6C4E" w14:textId="77777777" w:rsidR="00490506" w:rsidRDefault="00490506" w:rsidP="005F73F4">
            <w:pPr>
              <w:spacing w:after="0" w:line="259" w:lineRule="auto"/>
              <w:jc w:val="center"/>
            </w:pPr>
            <w:r>
              <w:lastRenderedPageBreak/>
              <w:t>6</w:t>
            </w:r>
          </w:p>
        </w:tc>
        <w:tc>
          <w:tcPr>
            <w:tcW w:w="5791" w:type="dxa"/>
            <w:tcBorders>
              <w:top w:val="single" w:sz="4" w:space="0" w:color="000000"/>
              <w:left w:val="single" w:sz="4" w:space="0" w:color="000000"/>
              <w:bottom w:val="single" w:sz="4" w:space="0" w:color="000000"/>
              <w:right w:val="single" w:sz="4" w:space="0" w:color="000000"/>
            </w:tcBorders>
          </w:tcPr>
          <w:p w14:paraId="477A97B8" w14:textId="77777777" w:rsidR="00490506" w:rsidRDefault="00490506" w:rsidP="005F73F4">
            <w:pPr>
              <w:spacing w:after="0" w:line="259" w:lineRule="auto"/>
              <w:jc w:val="center"/>
            </w:pPr>
            <w:r>
              <w:t xml:space="preserve">ABS Activated, </w:t>
            </w:r>
          </w:p>
          <w:p w14:paraId="451B4E34"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4393EAFF" w14:textId="77777777" w:rsidR="00490506" w:rsidRDefault="00490506" w:rsidP="005F73F4">
            <w:pPr>
              <w:spacing w:after="0" w:line="259" w:lineRule="auto"/>
              <w:jc w:val="center"/>
            </w:pPr>
            <w:r>
              <w:t>2,</w:t>
            </w:r>
          </w:p>
          <w:p w14:paraId="1CAB04C4" w14:textId="77777777" w:rsidR="00490506" w:rsidRDefault="00490506" w:rsidP="005F73F4">
            <w:pPr>
              <w:spacing w:after="0" w:line="259" w:lineRule="auto"/>
              <w:jc w:val="center"/>
            </w:pPr>
            <w:r>
              <w:t>4</w:t>
            </w:r>
          </w:p>
        </w:tc>
      </w:tr>
      <w:tr w:rsidR="00490506" w14:paraId="20C40AB1" w14:textId="77777777" w:rsidTr="00490506">
        <w:tc>
          <w:tcPr>
            <w:tcW w:w="449" w:type="dxa"/>
            <w:tcBorders>
              <w:top w:val="single" w:sz="4" w:space="0" w:color="000000"/>
              <w:left w:val="single" w:sz="4" w:space="0" w:color="000000"/>
              <w:bottom w:val="single" w:sz="4" w:space="0" w:color="000000"/>
              <w:right w:val="single" w:sz="4" w:space="0" w:color="000000"/>
            </w:tcBorders>
          </w:tcPr>
          <w:p w14:paraId="7B7A6EAB" w14:textId="77777777" w:rsidR="00490506" w:rsidRDefault="00490506" w:rsidP="005F73F4">
            <w:pPr>
              <w:spacing w:after="0" w:line="259" w:lineRule="auto"/>
              <w:jc w:val="center"/>
            </w:pPr>
            <w:r>
              <w:t>7</w:t>
            </w:r>
          </w:p>
        </w:tc>
        <w:tc>
          <w:tcPr>
            <w:tcW w:w="5791" w:type="dxa"/>
            <w:tcBorders>
              <w:top w:val="single" w:sz="4" w:space="0" w:color="000000"/>
              <w:left w:val="single" w:sz="4" w:space="0" w:color="000000"/>
              <w:bottom w:val="single" w:sz="4" w:space="0" w:color="000000"/>
              <w:right w:val="single" w:sz="4" w:space="0" w:color="000000"/>
            </w:tcBorders>
          </w:tcPr>
          <w:p w14:paraId="22F492E1" w14:textId="77777777" w:rsidR="00490506" w:rsidRDefault="00490506" w:rsidP="005F73F4">
            <w:pPr>
              <w:spacing w:after="0" w:line="259" w:lineRule="auto"/>
              <w:jc w:val="center"/>
            </w:pPr>
            <w:r>
              <w:t xml:space="preserve">ABS Activated, </w:t>
            </w:r>
          </w:p>
          <w:p w14:paraId="1BB385DA"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5122B3F1" w14:textId="77777777" w:rsidR="00490506" w:rsidRDefault="00490506" w:rsidP="005F73F4">
            <w:pPr>
              <w:spacing w:after="0" w:line="259" w:lineRule="auto"/>
              <w:jc w:val="center"/>
            </w:pPr>
            <w:r>
              <w:t>2,</w:t>
            </w:r>
          </w:p>
          <w:p w14:paraId="3B5E03C9" w14:textId="77777777" w:rsidR="00490506" w:rsidRDefault="00490506" w:rsidP="005F73F4">
            <w:pPr>
              <w:spacing w:after="0" w:line="259" w:lineRule="auto"/>
              <w:jc w:val="center"/>
            </w:pPr>
            <w:r>
              <w:t>7</w:t>
            </w:r>
          </w:p>
        </w:tc>
      </w:tr>
      <w:tr w:rsidR="00490506" w14:paraId="0C8F8A1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BDAE585" w14:textId="77777777" w:rsidR="00490506" w:rsidRDefault="00490506" w:rsidP="005F73F4">
            <w:pPr>
              <w:spacing w:after="0" w:line="259" w:lineRule="auto"/>
              <w:jc w:val="center"/>
            </w:pPr>
            <w:r>
              <w:t>8</w:t>
            </w:r>
          </w:p>
        </w:tc>
        <w:tc>
          <w:tcPr>
            <w:tcW w:w="5791" w:type="dxa"/>
            <w:tcBorders>
              <w:top w:val="single" w:sz="4" w:space="0" w:color="000000"/>
              <w:left w:val="single" w:sz="4" w:space="0" w:color="000000"/>
              <w:bottom w:val="single" w:sz="4" w:space="0" w:color="000000"/>
              <w:right w:val="single" w:sz="4" w:space="0" w:color="000000"/>
            </w:tcBorders>
          </w:tcPr>
          <w:p w14:paraId="37A3E227" w14:textId="77777777" w:rsidR="00490506" w:rsidRDefault="00490506" w:rsidP="005F73F4">
            <w:pPr>
              <w:spacing w:after="0" w:line="259" w:lineRule="auto"/>
              <w:jc w:val="center"/>
            </w:pPr>
            <w:r>
              <w:t xml:space="preserve">Traction Control Loss, </w:t>
            </w:r>
          </w:p>
          <w:p w14:paraId="2527CCE8"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02ECB8DA" w14:textId="77777777" w:rsidR="00490506" w:rsidRDefault="00490506" w:rsidP="005F73F4">
            <w:pPr>
              <w:spacing w:after="0" w:line="259" w:lineRule="auto"/>
              <w:jc w:val="center"/>
            </w:pPr>
            <w:r>
              <w:t>3,</w:t>
            </w:r>
          </w:p>
          <w:p w14:paraId="4E7C2B22" w14:textId="77777777" w:rsidR="00490506" w:rsidRDefault="00490506" w:rsidP="005F73F4">
            <w:pPr>
              <w:spacing w:after="0" w:line="259" w:lineRule="auto"/>
              <w:jc w:val="center"/>
            </w:pPr>
            <w:r>
              <w:t>4</w:t>
            </w:r>
          </w:p>
        </w:tc>
      </w:tr>
      <w:tr w:rsidR="00490506" w14:paraId="2F8043E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79B0D9C2" w14:textId="77777777" w:rsidR="00490506" w:rsidRDefault="00490506" w:rsidP="005F73F4">
            <w:pPr>
              <w:spacing w:after="0" w:line="259" w:lineRule="auto"/>
              <w:jc w:val="center"/>
            </w:pPr>
            <w:r>
              <w:t>9</w:t>
            </w:r>
          </w:p>
        </w:tc>
        <w:tc>
          <w:tcPr>
            <w:tcW w:w="5791" w:type="dxa"/>
            <w:tcBorders>
              <w:top w:val="single" w:sz="4" w:space="0" w:color="000000"/>
              <w:left w:val="single" w:sz="4" w:space="0" w:color="000000"/>
              <w:bottom w:val="single" w:sz="4" w:space="0" w:color="000000"/>
              <w:right w:val="single" w:sz="4" w:space="0" w:color="000000"/>
            </w:tcBorders>
          </w:tcPr>
          <w:p w14:paraId="109EE609" w14:textId="77777777" w:rsidR="00490506" w:rsidRDefault="00490506" w:rsidP="005F73F4">
            <w:pPr>
              <w:spacing w:after="0" w:line="259" w:lineRule="auto"/>
              <w:jc w:val="center"/>
            </w:pPr>
            <w:r>
              <w:t xml:space="preserve">Traction Control Loss, </w:t>
            </w:r>
          </w:p>
          <w:p w14:paraId="3AEB92CE"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7A6BB0C4" w14:textId="77777777" w:rsidR="00490506" w:rsidRDefault="00490506" w:rsidP="005F73F4">
            <w:pPr>
              <w:spacing w:after="0" w:line="259" w:lineRule="auto"/>
              <w:jc w:val="center"/>
            </w:pPr>
            <w:r>
              <w:t>3,</w:t>
            </w:r>
          </w:p>
          <w:p w14:paraId="1069376E" w14:textId="77777777" w:rsidR="00490506" w:rsidRDefault="00490506" w:rsidP="005F73F4">
            <w:pPr>
              <w:spacing w:after="0" w:line="259" w:lineRule="auto"/>
              <w:jc w:val="center"/>
            </w:pPr>
            <w:r>
              <w:t>7</w:t>
            </w:r>
          </w:p>
        </w:tc>
      </w:tr>
      <w:tr w:rsidR="00490506" w14:paraId="35916D2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6BA3063" w14:textId="77777777" w:rsidR="00490506" w:rsidRDefault="00490506" w:rsidP="005F73F4">
            <w:pPr>
              <w:spacing w:after="0" w:line="259" w:lineRule="auto"/>
              <w:jc w:val="center"/>
            </w:pPr>
            <w:r>
              <w:t>10</w:t>
            </w:r>
          </w:p>
        </w:tc>
        <w:tc>
          <w:tcPr>
            <w:tcW w:w="5791" w:type="dxa"/>
            <w:tcBorders>
              <w:top w:val="single" w:sz="4" w:space="0" w:color="000000"/>
              <w:left w:val="single" w:sz="4" w:space="0" w:color="000000"/>
              <w:bottom w:val="single" w:sz="4" w:space="0" w:color="000000"/>
              <w:right w:val="single" w:sz="4" w:space="0" w:color="000000"/>
            </w:tcBorders>
          </w:tcPr>
          <w:p w14:paraId="0FDF31A4" w14:textId="77777777" w:rsidR="00490506" w:rsidRDefault="00490506" w:rsidP="005F73F4">
            <w:pPr>
              <w:spacing w:after="0" w:line="259" w:lineRule="auto"/>
              <w:jc w:val="center"/>
            </w:pPr>
            <w:r>
              <w:t xml:space="preserve">Stability Control Activated, </w:t>
            </w:r>
          </w:p>
          <w:p w14:paraId="008014BB"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4CA80D98" w14:textId="77777777" w:rsidR="00490506" w:rsidRDefault="00490506" w:rsidP="005F73F4">
            <w:pPr>
              <w:spacing w:after="0" w:line="259" w:lineRule="auto"/>
              <w:jc w:val="center"/>
            </w:pPr>
            <w:r>
              <w:t>4,</w:t>
            </w:r>
          </w:p>
          <w:p w14:paraId="661E5AE2" w14:textId="77777777" w:rsidR="00490506" w:rsidRDefault="00490506" w:rsidP="005F73F4">
            <w:pPr>
              <w:spacing w:after="0" w:line="259" w:lineRule="auto"/>
              <w:jc w:val="center"/>
            </w:pPr>
            <w:r>
              <w:t>7</w:t>
            </w:r>
          </w:p>
        </w:tc>
      </w:tr>
      <w:tr w:rsidR="00490506" w14:paraId="6B45564C" w14:textId="77777777" w:rsidTr="00490506">
        <w:tc>
          <w:tcPr>
            <w:tcW w:w="449" w:type="dxa"/>
            <w:tcBorders>
              <w:top w:val="single" w:sz="4" w:space="0" w:color="000000"/>
              <w:left w:val="single" w:sz="4" w:space="0" w:color="000000"/>
              <w:bottom w:val="single" w:sz="4" w:space="0" w:color="000000"/>
              <w:right w:val="single" w:sz="4" w:space="0" w:color="000000"/>
            </w:tcBorders>
          </w:tcPr>
          <w:p w14:paraId="2715AEAA" w14:textId="77777777" w:rsidR="00490506" w:rsidRDefault="00490506" w:rsidP="005F73F4">
            <w:pPr>
              <w:spacing w:after="0" w:line="259" w:lineRule="auto"/>
              <w:jc w:val="center"/>
            </w:pPr>
            <w:r>
              <w:t>11</w:t>
            </w:r>
          </w:p>
        </w:tc>
        <w:tc>
          <w:tcPr>
            <w:tcW w:w="5791" w:type="dxa"/>
            <w:tcBorders>
              <w:top w:val="single" w:sz="4" w:space="0" w:color="000000"/>
              <w:left w:val="single" w:sz="4" w:space="0" w:color="000000"/>
              <w:bottom w:val="single" w:sz="4" w:space="0" w:color="000000"/>
              <w:right w:val="single" w:sz="4" w:space="0" w:color="000000"/>
            </w:tcBorders>
          </w:tcPr>
          <w:p w14:paraId="05DA7166" w14:textId="77777777" w:rsidR="00490506" w:rsidRDefault="00490506" w:rsidP="005F73F4">
            <w:pPr>
              <w:spacing w:after="0" w:line="259" w:lineRule="auto"/>
              <w:jc w:val="center"/>
            </w:pPr>
            <w:r>
              <w:t xml:space="preserve">ABS Activated, </w:t>
            </w:r>
          </w:p>
          <w:p w14:paraId="283D0E07" w14:textId="77777777" w:rsidR="00490506" w:rsidRDefault="00490506" w:rsidP="005F73F4">
            <w:pPr>
              <w:spacing w:after="0" w:line="259" w:lineRule="auto"/>
              <w:jc w:val="center"/>
            </w:pPr>
            <w:r>
              <w:t xml:space="preserve">Traction Control Loss, </w:t>
            </w:r>
          </w:p>
          <w:p w14:paraId="494FF051"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1AC34219" w14:textId="77777777" w:rsidR="00490506" w:rsidRDefault="00490506" w:rsidP="005F73F4">
            <w:pPr>
              <w:spacing w:after="0" w:line="259" w:lineRule="auto"/>
              <w:jc w:val="center"/>
            </w:pPr>
            <w:r>
              <w:t>2,</w:t>
            </w:r>
          </w:p>
          <w:p w14:paraId="4FCB776C" w14:textId="77777777" w:rsidR="00490506" w:rsidRDefault="00490506" w:rsidP="005F73F4">
            <w:pPr>
              <w:spacing w:after="0" w:line="259" w:lineRule="auto"/>
              <w:jc w:val="center"/>
            </w:pPr>
            <w:r>
              <w:t>3,</w:t>
            </w:r>
          </w:p>
          <w:p w14:paraId="4BB148DE" w14:textId="77777777" w:rsidR="00490506" w:rsidRDefault="00490506" w:rsidP="005F73F4">
            <w:pPr>
              <w:spacing w:after="0" w:line="259" w:lineRule="auto"/>
              <w:jc w:val="center"/>
            </w:pPr>
            <w:r>
              <w:t>4</w:t>
            </w:r>
          </w:p>
        </w:tc>
      </w:tr>
      <w:tr w:rsidR="00490506" w14:paraId="0C30B88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5E0C7FCB" w14:textId="77777777" w:rsidR="00490506" w:rsidRDefault="00490506" w:rsidP="005F73F4">
            <w:pPr>
              <w:spacing w:after="0" w:line="259" w:lineRule="auto"/>
              <w:jc w:val="center"/>
            </w:pPr>
            <w:r>
              <w:t>12</w:t>
            </w:r>
          </w:p>
        </w:tc>
        <w:tc>
          <w:tcPr>
            <w:tcW w:w="5791" w:type="dxa"/>
            <w:tcBorders>
              <w:top w:val="single" w:sz="4" w:space="0" w:color="000000"/>
              <w:left w:val="single" w:sz="4" w:space="0" w:color="000000"/>
              <w:bottom w:val="single" w:sz="4" w:space="0" w:color="000000"/>
              <w:right w:val="single" w:sz="4" w:space="0" w:color="000000"/>
            </w:tcBorders>
          </w:tcPr>
          <w:p w14:paraId="208F7507" w14:textId="77777777" w:rsidR="00490506" w:rsidRDefault="00490506" w:rsidP="005F73F4">
            <w:pPr>
              <w:spacing w:after="0" w:line="259" w:lineRule="auto"/>
              <w:jc w:val="center"/>
            </w:pPr>
            <w:r>
              <w:t xml:space="preserve">ABS Activated, </w:t>
            </w:r>
          </w:p>
          <w:p w14:paraId="3A893EB2" w14:textId="77777777" w:rsidR="00490506" w:rsidRDefault="00490506" w:rsidP="005F73F4">
            <w:pPr>
              <w:spacing w:after="0" w:line="259" w:lineRule="auto"/>
              <w:jc w:val="center"/>
            </w:pPr>
            <w:r>
              <w:t xml:space="preserve">Traction Control Loss, </w:t>
            </w:r>
          </w:p>
          <w:p w14:paraId="3E37127F"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61CD7830" w14:textId="77777777" w:rsidR="00490506" w:rsidRDefault="00490506" w:rsidP="005F73F4">
            <w:pPr>
              <w:spacing w:after="0" w:line="259" w:lineRule="auto"/>
              <w:jc w:val="center"/>
            </w:pPr>
            <w:r>
              <w:t>2,</w:t>
            </w:r>
          </w:p>
          <w:p w14:paraId="2288B26A" w14:textId="77777777" w:rsidR="00490506" w:rsidRDefault="00490506" w:rsidP="005F73F4">
            <w:pPr>
              <w:spacing w:after="0" w:line="259" w:lineRule="auto"/>
              <w:jc w:val="center"/>
            </w:pPr>
            <w:r>
              <w:t>3,</w:t>
            </w:r>
          </w:p>
          <w:p w14:paraId="71315257" w14:textId="77777777" w:rsidR="00490506" w:rsidRDefault="00490506" w:rsidP="005F73F4">
            <w:pPr>
              <w:spacing w:after="0" w:line="259" w:lineRule="auto"/>
              <w:jc w:val="center"/>
            </w:pPr>
            <w:r>
              <w:t>7</w:t>
            </w:r>
          </w:p>
        </w:tc>
      </w:tr>
      <w:tr w:rsidR="00490506" w14:paraId="26669020" w14:textId="77777777" w:rsidTr="00490506">
        <w:tc>
          <w:tcPr>
            <w:tcW w:w="449" w:type="dxa"/>
            <w:tcBorders>
              <w:top w:val="single" w:sz="4" w:space="0" w:color="000000"/>
              <w:left w:val="single" w:sz="4" w:space="0" w:color="000000"/>
              <w:bottom w:val="single" w:sz="4" w:space="0" w:color="000000"/>
              <w:right w:val="single" w:sz="4" w:space="0" w:color="000000"/>
            </w:tcBorders>
          </w:tcPr>
          <w:p w14:paraId="44242D05" w14:textId="77777777" w:rsidR="00490506" w:rsidRDefault="00490506" w:rsidP="005F73F4">
            <w:pPr>
              <w:spacing w:after="0" w:line="259" w:lineRule="auto"/>
              <w:jc w:val="center"/>
            </w:pPr>
            <w:r>
              <w:t>13</w:t>
            </w:r>
          </w:p>
        </w:tc>
        <w:tc>
          <w:tcPr>
            <w:tcW w:w="5791" w:type="dxa"/>
            <w:tcBorders>
              <w:top w:val="single" w:sz="4" w:space="0" w:color="000000"/>
              <w:left w:val="single" w:sz="4" w:space="0" w:color="000000"/>
              <w:bottom w:val="single" w:sz="4" w:space="0" w:color="000000"/>
              <w:right w:val="single" w:sz="4" w:space="0" w:color="000000"/>
            </w:tcBorders>
          </w:tcPr>
          <w:p w14:paraId="3ADFFD12" w14:textId="77777777" w:rsidR="00490506" w:rsidRDefault="00490506" w:rsidP="005F73F4">
            <w:pPr>
              <w:spacing w:after="0" w:line="259" w:lineRule="auto"/>
              <w:jc w:val="center"/>
            </w:pPr>
            <w:r>
              <w:t xml:space="preserve">ABS Activated, </w:t>
            </w:r>
          </w:p>
          <w:p w14:paraId="3DFC76BA" w14:textId="77777777" w:rsidR="00490506" w:rsidRDefault="00490506" w:rsidP="005F73F4">
            <w:pPr>
              <w:spacing w:after="0" w:line="259" w:lineRule="auto"/>
              <w:jc w:val="center"/>
            </w:pPr>
            <w:r>
              <w:t xml:space="preserve">Stability Control Activated, </w:t>
            </w:r>
          </w:p>
          <w:p w14:paraId="19639996"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1D07C512" w14:textId="77777777" w:rsidR="00490506" w:rsidRDefault="00490506" w:rsidP="005F73F4">
            <w:pPr>
              <w:spacing w:after="0" w:line="259" w:lineRule="auto"/>
              <w:jc w:val="center"/>
            </w:pPr>
            <w:r>
              <w:t>2,</w:t>
            </w:r>
          </w:p>
          <w:p w14:paraId="4E1FF225" w14:textId="77777777" w:rsidR="00490506" w:rsidRDefault="00490506" w:rsidP="005F73F4">
            <w:pPr>
              <w:spacing w:after="0" w:line="259" w:lineRule="auto"/>
              <w:jc w:val="center"/>
            </w:pPr>
            <w:r>
              <w:t>4,</w:t>
            </w:r>
          </w:p>
          <w:p w14:paraId="3A994E88" w14:textId="77777777" w:rsidR="00490506" w:rsidRDefault="00490506" w:rsidP="005F73F4">
            <w:pPr>
              <w:spacing w:after="0" w:line="259" w:lineRule="auto"/>
              <w:jc w:val="center"/>
            </w:pPr>
            <w:r>
              <w:t>7</w:t>
            </w:r>
          </w:p>
        </w:tc>
      </w:tr>
      <w:tr w:rsidR="00490506" w14:paraId="518ECE1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47B3D180" w14:textId="77777777" w:rsidR="00490506" w:rsidRDefault="00490506" w:rsidP="005F73F4">
            <w:pPr>
              <w:spacing w:after="0" w:line="259" w:lineRule="auto"/>
              <w:jc w:val="center"/>
            </w:pPr>
            <w:r>
              <w:t>14</w:t>
            </w:r>
          </w:p>
        </w:tc>
        <w:tc>
          <w:tcPr>
            <w:tcW w:w="5791" w:type="dxa"/>
            <w:tcBorders>
              <w:top w:val="single" w:sz="4" w:space="0" w:color="000000"/>
              <w:left w:val="single" w:sz="4" w:space="0" w:color="000000"/>
              <w:bottom w:val="single" w:sz="4" w:space="0" w:color="000000"/>
              <w:right w:val="single" w:sz="4" w:space="0" w:color="000000"/>
            </w:tcBorders>
          </w:tcPr>
          <w:p w14:paraId="5878E5FA" w14:textId="77777777" w:rsidR="00490506" w:rsidRDefault="00490506" w:rsidP="005F73F4">
            <w:pPr>
              <w:spacing w:after="0" w:line="259" w:lineRule="auto"/>
              <w:jc w:val="center"/>
            </w:pPr>
            <w:r>
              <w:t xml:space="preserve">Traction Control Loss, </w:t>
            </w:r>
          </w:p>
          <w:p w14:paraId="311B96CA" w14:textId="77777777" w:rsidR="00490506" w:rsidRDefault="00490506" w:rsidP="005F73F4">
            <w:pPr>
              <w:spacing w:after="0" w:line="259" w:lineRule="auto"/>
              <w:jc w:val="center"/>
            </w:pPr>
            <w:r>
              <w:t xml:space="preserve">Stability Control Activated, </w:t>
            </w:r>
          </w:p>
          <w:p w14:paraId="0A749D9A"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36CEC4BC" w14:textId="77777777" w:rsidR="00490506" w:rsidRDefault="00490506" w:rsidP="005F73F4">
            <w:pPr>
              <w:spacing w:after="0" w:line="259" w:lineRule="auto"/>
              <w:jc w:val="center"/>
            </w:pPr>
            <w:r>
              <w:t>3,</w:t>
            </w:r>
          </w:p>
          <w:p w14:paraId="355E2515" w14:textId="77777777" w:rsidR="00490506" w:rsidRDefault="00490506" w:rsidP="005F73F4">
            <w:pPr>
              <w:spacing w:after="0" w:line="259" w:lineRule="auto"/>
              <w:jc w:val="center"/>
            </w:pPr>
            <w:r>
              <w:t>4,</w:t>
            </w:r>
          </w:p>
          <w:p w14:paraId="77C166B9" w14:textId="77777777" w:rsidR="00490506" w:rsidRDefault="00490506" w:rsidP="005F73F4">
            <w:pPr>
              <w:spacing w:after="0" w:line="259" w:lineRule="auto"/>
              <w:jc w:val="center"/>
            </w:pPr>
            <w:r>
              <w:t>7</w:t>
            </w:r>
          </w:p>
        </w:tc>
      </w:tr>
      <w:tr w:rsidR="00490506" w14:paraId="0F6FCA65"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E84AD4E" w14:textId="77777777" w:rsidR="00490506" w:rsidRDefault="00490506" w:rsidP="005F73F4">
            <w:pPr>
              <w:spacing w:after="0" w:line="259" w:lineRule="auto"/>
              <w:jc w:val="center"/>
            </w:pPr>
            <w:r>
              <w:t>15</w:t>
            </w:r>
          </w:p>
        </w:tc>
        <w:tc>
          <w:tcPr>
            <w:tcW w:w="5791" w:type="dxa"/>
            <w:tcBorders>
              <w:top w:val="single" w:sz="4" w:space="0" w:color="000000"/>
              <w:left w:val="single" w:sz="4" w:space="0" w:color="000000"/>
              <w:bottom w:val="single" w:sz="4" w:space="0" w:color="000000"/>
              <w:right w:val="single" w:sz="4" w:space="0" w:color="000000"/>
            </w:tcBorders>
          </w:tcPr>
          <w:p w14:paraId="72F97395" w14:textId="77777777" w:rsidR="00490506" w:rsidRDefault="00490506" w:rsidP="005F73F4">
            <w:pPr>
              <w:spacing w:after="0" w:line="259" w:lineRule="auto"/>
              <w:jc w:val="center"/>
            </w:pPr>
            <w:r>
              <w:t xml:space="preserve">ABS Activated, </w:t>
            </w:r>
          </w:p>
          <w:p w14:paraId="66D40AD8" w14:textId="77777777" w:rsidR="00490506" w:rsidRDefault="00490506" w:rsidP="005F73F4">
            <w:pPr>
              <w:spacing w:after="0" w:line="259" w:lineRule="auto"/>
              <w:jc w:val="center"/>
            </w:pPr>
            <w:r>
              <w:t xml:space="preserve">Traction Control Loss, </w:t>
            </w:r>
          </w:p>
          <w:p w14:paraId="6FB0FA13" w14:textId="77777777" w:rsidR="00490506" w:rsidRDefault="00490506" w:rsidP="005F73F4">
            <w:pPr>
              <w:spacing w:after="0" w:line="259" w:lineRule="auto"/>
              <w:jc w:val="center"/>
            </w:pPr>
            <w:r>
              <w:t xml:space="preserve">Stability Control Activated, </w:t>
            </w:r>
          </w:p>
          <w:p w14:paraId="7376A389"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296CA9B2" w14:textId="77777777" w:rsidR="00490506" w:rsidRDefault="00490506" w:rsidP="005F73F4">
            <w:pPr>
              <w:spacing w:after="0" w:line="259" w:lineRule="auto"/>
              <w:jc w:val="center"/>
            </w:pPr>
            <w:r>
              <w:t>2,</w:t>
            </w:r>
          </w:p>
          <w:p w14:paraId="48B6CCEF" w14:textId="77777777" w:rsidR="00490506" w:rsidRDefault="00490506" w:rsidP="005F73F4">
            <w:pPr>
              <w:spacing w:after="0" w:line="259" w:lineRule="auto"/>
              <w:jc w:val="center"/>
            </w:pPr>
            <w:r>
              <w:t>3,</w:t>
            </w:r>
          </w:p>
          <w:p w14:paraId="27E0BA4D" w14:textId="77777777" w:rsidR="00490506" w:rsidRDefault="00490506" w:rsidP="005F73F4">
            <w:pPr>
              <w:spacing w:after="0" w:line="259" w:lineRule="auto"/>
              <w:jc w:val="center"/>
            </w:pPr>
            <w:r>
              <w:t>4,</w:t>
            </w:r>
          </w:p>
          <w:p w14:paraId="7357EEC4" w14:textId="77777777" w:rsidR="00490506" w:rsidRDefault="00490506" w:rsidP="005F73F4">
            <w:pPr>
              <w:spacing w:after="0" w:line="259" w:lineRule="auto"/>
              <w:jc w:val="center"/>
            </w:pPr>
            <w:r>
              <w:t>7</w:t>
            </w:r>
          </w:p>
        </w:tc>
      </w:tr>
    </w:tbl>
    <w:p w14:paraId="44418602" w14:textId="77777777" w:rsidR="00490506" w:rsidRDefault="00490506"/>
    <w:p w14:paraId="6BF82ACE" w14:textId="5586FC98" w:rsidR="00381B7D" w:rsidRDefault="00381B7D" w:rsidP="00490506">
      <w:pPr>
        <w:pStyle w:val="Heading1"/>
      </w:pPr>
      <w:bookmarkStart w:id="104" w:name="_Revision_History"/>
      <w:bookmarkStart w:id="105" w:name="_Toc481152952"/>
      <w:bookmarkEnd w:id="104"/>
      <w:r>
        <w:t>Revision History</w:t>
      </w:r>
      <w:bookmarkEnd w:id="105"/>
    </w:p>
    <w:tbl>
      <w:tblPr>
        <w:tblStyle w:val="affb"/>
        <w:tblW w:w="9254" w:type="dxa"/>
        <w:tblInd w:w="-28" w:type="dxa"/>
        <w:tblLayout w:type="fixed"/>
        <w:tblLook w:val="0000" w:firstRow="0" w:lastRow="0" w:firstColumn="0" w:lastColumn="0" w:noHBand="0" w:noVBand="0"/>
      </w:tblPr>
      <w:tblGrid>
        <w:gridCol w:w="651"/>
        <w:gridCol w:w="1588"/>
        <w:gridCol w:w="7015"/>
      </w:tblGrid>
      <w:tr w:rsidR="00381B7D" w:rsidRPr="00492E5B" w14:paraId="2D153CA4" w14:textId="77777777" w:rsidTr="007D711B">
        <w:tc>
          <w:tcPr>
            <w:tcW w:w="651" w:type="dxa"/>
            <w:tcBorders>
              <w:top w:val="single" w:sz="6" w:space="0" w:color="000000"/>
              <w:left w:val="single" w:sz="6" w:space="0" w:color="000000"/>
              <w:bottom w:val="single" w:sz="6" w:space="0" w:color="000000"/>
              <w:right w:val="single" w:sz="6" w:space="0" w:color="000000"/>
            </w:tcBorders>
          </w:tcPr>
          <w:p w14:paraId="2A8F0A1D" w14:textId="77777777" w:rsidR="00381B7D" w:rsidRPr="00492E5B" w:rsidRDefault="00381B7D" w:rsidP="007D711B">
            <w:r w:rsidRPr="00492E5B">
              <w:t>V0.1.0</w:t>
            </w:r>
          </w:p>
        </w:tc>
        <w:tc>
          <w:tcPr>
            <w:tcW w:w="1588" w:type="dxa"/>
            <w:tcBorders>
              <w:top w:val="single" w:sz="6" w:space="0" w:color="000000"/>
              <w:left w:val="single" w:sz="6" w:space="0" w:color="000000"/>
              <w:bottom w:val="single" w:sz="6" w:space="0" w:color="000000"/>
              <w:right w:val="single" w:sz="6" w:space="0" w:color="000000"/>
            </w:tcBorders>
          </w:tcPr>
          <w:p w14:paraId="4C83B5F4" w14:textId="77777777" w:rsidR="00381B7D" w:rsidRPr="00492E5B" w:rsidRDefault="00381B7D" w:rsidP="007D711B">
            <w:r w:rsidRPr="00492E5B">
              <w:t>Aug 2015</w:t>
            </w:r>
          </w:p>
        </w:tc>
        <w:tc>
          <w:tcPr>
            <w:tcW w:w="7015" w:type="dxa"/>
            <w:tcBorders>
              <w:top w:val="single" w:sz="6" w:space="0" w:color="000000"/>
              <w:bottom w:val="single" w:sz="6" w:space="0" w:color="000000"/>
              <w:right w:val="single" w:sz="6" w:space="0" w:color="000000"/>
            </w:tcBorders>
          </w:tcPr>
          <w:p w14:paraId="73E82D0D" w14:textId="77777777" w:rsidR="00381B7D" w:rsidRPr="00492E5B" w:rsidRDefault="00381B7D" w:rsidP="007D711B">
            <w:r w:rsidRPr="00492E5B">
              <w:t>Initial Draft</w:t>
            </w:r>
          </w:p>
        </w:tc>
      </w:tr>
      <w:tr w:rsidR="00381B7D" w:rsidRPr="00492E5B" w14:paraId="6784571D" w14:textId="77777777" w:rsidTr="007D711B">
        <w:tc>
          <w:tcPr>
            <w:tcW w:w="651" w:type="dxa"/>
            <w:tcBorders>
              <w:top w:val="single" w:sz="6" w:space="0" w:color="000000"/>
              <w:left w:val="single" w:sz="6" w:space="0" w:color="000000"/>
              <w:bottom w:val="single" w:sz="6" w:space="0" w:color="000000"/>
              <w:right w:val="single" w:sz="6" w:space="0" w:color="000000"/>
            </w:tcBorders>
          </w:tcPr>
          <w:p w14:paraId="22C42F3B" w14:textId="77777777" w:rsidR="00381B7D" w:rsidRPr="00492E5B" w:rsidRDefault="00381B7D" w:rsidP="007D711B">
            <w:r w:rsidRPr="00492E5B">
              <w:t>V0.2.0</w:t>
            </w:r>
          </w:p>
        </w:tc>
        <w:tc>
          <w:tcPr>
            <w:tcW w:w="1588" w:type="dxa"/>
            <w:tcBorders>
              <w:top w:val="single" w:sz="6" w:space="0" w:color="000000"/>
              <w:left w:val="single" w:sz="6" w:space="0" w:color="000000"/>
              <w:bottom w:val="single" w:sz="6" w:space="0" w:color="000000"/>
              <w:right w:val="single" w:sz="6" w:space="0" w:color="000000"/>
            </w:tcBorders>
          </w:tcPr>
          <w:p w14:paraId="5B54A121" w14:textId="77777777" w:rsidR="00381B7D" w:rsidRPr="00492E5B" w:rsidRDefault="00381B7D" w:rsidP="007D711B">
            <w:r w:rsidRPr="00492E5B">
              <w:t>Jan 2016</w:t>
            </w:r>
          </w:p>
        </w:tc>
        <w:tc>
          <w:tcPr>
            <w:tcW w:w="7015" w:type="dxa"/>
            <w:tcBorders>
              <w:top w:val="single" w:sz="6" w:space="0" w:color="000000"/>
              <w:bottom w:val="single" w:sz="6" w:space="0" w:color="000000"/>
              <w:right w:val="single" w:sz="6" w:space="0" w:color="000000"/>
            </w:tcBorders>
          </w:tcPr>
          <w:p w14:paraId="58B65FC1" w14:textId="77777777" w:rsidR="00381B7D" w:rsidRPr="00492E5B" w:rsidRDefault="00381B7D" w:rsidP="007D711B">
            <w:r w:rsidRPr="00492E5B">
              <w:t xml:space="preserve">Updated to </w:t>
            </w:r>
            <w:proofErr w:type="spellStart"/>
            <w:r w:rsidRPr="00492E5B">
              <w:t>agreed</w:t>
            </w:r>
            <w:proofErr w:type="spellEnd"/>
            <w:r w:rsidRPr="00492E5B">
              <w:t xml:space="preserve"> upon format and Draft 5 of the J2945/1 standard</w:t>
            </w:r>
          </w:p>
        </w:tc>
      </w:tr>
      <w:tr w:rsidR="00381B7D" w:rsidRPr="00492E5B" w14:paraId="39ED0AA4" w14:textId="77777777" w:rsidTr="007D711B">
        <w:tc>
          <w:tcPr>
            <w:tcW w:w="651" w:type="dxa"/>
            <w:tcBorders>
              <w:top w:val="single" w:sz="6" w:space="0" w:color="000000"/>
              <w:left w:val="single" w:sz="6" w:space="0" w:color="000000"/>
              <w:bottom w:val="single" w:sz="6" w:space="0" w:color="000000"/>
              <w:right w:val="single" w:sz="6" w:space="0" w:color="000000"/>
            </w:tcBorders>
          </w:tcPr>
          <w:p w14:paraId="5B0ED1DE" w14:textId="77777777" w:rsidR="00381B7D" w:rsidRPr="00492E5B" w:rsidRDefault="00381B7D" w:rsidP="007D711B">
            <w:r w:rsidRPr="00492E5B">
              <w:t>V0.3.0</w:t>
            </w:r>
          </w:p>
        </w:tc>
        <w:tc>
          <w:tcPr>
            <w:tcW w:w="1588" w:type="dxa"/>
            <w:tcBorders>
              <w:top w:val="single" w:sz="6" w:space="0" w:color="000000"/>
              <w:left w:val="single" w:sz="6" w:space="0" w:color="000000"/>
              <w:bottom w:val="single" w:sz="6" w:space="0" w:color="000000"/>
              <w:right w:val="single" w:sz="6" w:space="0" w:color="000000"/>
            </w:tcBorders>
          </w:tcPr>
          <w:p w14:paraId="629625C9" w14:textId="77777777" w:rsidR="00381B7D" w:rsidRPr="00492E5B" w:rsidRDefault="00381B7D" w:rsidP="007D711B">
            <w:r w:rsidRPr="00492E5B">
              <w:t>Feb 2016</w:t>
            </w:r>
          </w:p>
        </w:tc>
        <w:tc>
          <w:tcPr>
            <w:tcW w:w="7015" w:type="dxa"/>
            <w:tcBorders>
              <w:top w:val="single" w:sz="6" w:space="0" w:color="000000"/>
              <w:bottom w:val="single" w:sz="6" w:space="0" w:color="000000"/>
              <w:right w:val="single" w:sz="6" w:space="0" w:color="000000"/>
            </w:tcBorders>
          </w:tcPr>
          <w:p w14:paraId="35347EB1" w14:textId="77777777" w:rsidR="00381B7D" w:rsidRPr="00492E5B" w:rsidRDefault="00381B7D" w:rsidP="007D711B">
            <w:r w:rsidRPr="00492E5B">
              <w:t>Updated based on comments received from USDOT and walkthrough</w:t>
            </w:r>
          </w:p>
        </w:tc>
      </w:tr>
      <w:tr w:rsidR="00247B47" w:rsidRPr="00492E5B" w14:paraId="5C849BFB" w14:textId="77777777" w:rsidTr="007D711B">
        <w:tc>
          <w:tcPr>
            <w:tcW w:w="651" w:type="dxa"/>
            <w:tcBorders>
              <w:top w:val="single" w:sz="6" w:space="0" w:color="000000"/>
              <w:left w:val="single" w:sz="6" w:space="0" w:color="000000"/>
              <w:bottom w:val="single" w:sz="6" w:space="0" w:color="000000"/>
              <w:right w:val="single" w:sz="6" w:space="0" w:color="000000"/>
            </w:tcBorders>
          </w:tcPr>
          <w:p w14:paraId="48EF8EC5" w14:textId="6660CAAB" w:rsidR="00247B47" w:rsidRPr="00492E5B" w:rsidRDefault="00247B47" w:rsidP="007D711B">
            <w:r w:rsidRPr="00492E5B">
              <w:t>V0.4.0</w:t>
            </w:r>
          </w:p>
        </w:tc>
        <w:tc>
          <w:tcPr>
            <w:tcW w:w="1588" w:type="dxa"/>
            <w:tcBorders>
              <w:top w:val="single" w:sz="6" w:space="0" w:color="000000"/>
              <w:left w:val="single" w:sz="6" w:space="0" w:color="000000"/>
              <w:bottom w:val="single" w:sz="6" w:space="0" w:color="000000"/>
              <w:right w:val="single" w:sz="6" w:space="0" w:color="000000"/>
            </w:tcBorders>
          </w:tcPr>
          <w:p w14:paraId="2944F0FD" w14:textId="2A4BDDD6" w:rsidR="00247B47" w:rsidRPr="00492E5B" w:rsidRDefault="00247B47" w:rsidP="007D711B">
            <w:r w:rsidRPr="00492E5B">
              <w:t>April 2016</w:t>
            </w:r>
          </w:p>
        </w:tc>
        <w:tc>
          <w:tcPr>
            <w:tcW w:w="7015" w:type="dxa"/>
            <w:tcBorders>
              <w:top w:val="single" w:sz="6" w:space="0" w:color="000000"/>
              <w:bottom w:val="single" w:sz="6" w:space="0" w:color="000000"/>
              <w:right w:val="single" w:sz="6" w:space="0" w:color="000000"/>
            </w:tcBorders>
          </w:tcPr>
          <w:p w14:paraId="54DDD015" w14:textId="3B8A1ACE" w:rsidR="00247B47" w:rsidRPr="00492E5B" w:rsidRDefault="00247B47" w:rsidP="007D711B">
            <w:r w:rsidRPr="00492E5B">
              <w:t>Updated based on comments received from industry review</w:t>
            </w:r>
          </w:p>
        </w:tc>
      </w:tr>
      <w:tr w:rsidR="00475D8F" w:rsidRPr="00492E5B" w14:paraId="18A070AD" w14:textId="77777777" w:rsidTr="007D711B">
        <w:tc>
          <w:tcPr>
            <w:tcW w:w="651" w:type="dxa"/>
            <w:tcBorders>
              <w:top w:val="single" w:sz="6" w:space="0" w:color="000000"/>
              <w:left w:val="single" w:sz="6" w:space="0" w:color="000000"/>
              <w:bottom w:val="single" w:sz="6" w:space="0" w:color="000000"/>
              <w:right w:val="single" w:sz="6" w:space="0" w:color="000000"/>
            </w:tcBorders>
          </w:tcPr>
          <w:p w14:paraId="038E758D" w14:textId="68C1B9CC" w:rsidR="00475D8F" w:rsidRPr="00492E5B" w:rsidRDefault="00475D8F" w:rsidP="00475D8F">
            <w:r w:rsidRPr="00492E5B">
              <w:t>V0.5.0</w:t>
            </w:r>
          </w:p>
        </w:tc>
        <w:tc>
          <w:tcPr>
            <w:tcW w:w="1588" w:type="dxa"/>
            <w:tcBorders>
              <w:top w:val="single" w:sz="6" w:space="0" w:color="000000"/>
              <w:left w:val="single" w:sz="6" w:space="0" w:color="000000"/>
              <w:bottom w:val="single" w:sz="6" w:space="0" w:color="000000"/>
              <w:right w:val="single" w:sz="6" w:space="0" w:color="000000"/>
            </w:tcBorders>
          </w:tcPr>
          <w:p w14:paraId="0B404465" w14:textId="66EA3A43" w:rsidR="00475D8F" w:rsidRPr="00492E5B" w:rsidRDefault="00475D8F" w:rsidP="00475D8F">
            <w:r w:rsidRPr="00492E5B">
              <w:t>March 2017</w:t>
            </w:r>
          </w:p>
        </w:tc>
        <w:tc>
          <w:tcPr>
            <w:tcW w:w="7015" w:type="dxa"/>
            <w:tcBorders>
              <w:top w:val="single" w:sz="6" w:space="0" w:color="000000"/>
              <w:bottom w:val="single" w:sz="6" w:space="0" w:color="000000"/>
              <w:right w:val="single" w:sz="6" w:space="0" w:color="000000"/>
            </w:tcBorders>
          </w:tcPr>
          <w:p w14:paraId="3B8C8393" w14:textId="5297A27C" w:rsidR="00475D8F" w:rsidRPr="00492E5B" w:rsidRDefault="00475D8F" w:rsidP="00475D8F">
            <w:r w:rsidRPr="00492E5B">
              <w:t xml:space="preserve">Updated based on concerns before May </w:t>
            </w:r>
            <w:proofErr w:type="spellStart"/>
            <w:r w:rsidRPr="00492E5B">
              <w:t>Plugfest</w:t>
            </w:r>
            <w:proofErr w:type="spellEnd"/>
          </w:p>
        </w:tc>
      </w:tr>
      <w:tr w:rsidR="00AB39EB" w:rsidRPr="00492E5B" w14:paraId="3436E1A7" w14:textId="77777777" w:rsidTr="007D711B">
        <w:tc>
          <w:tcPr>
            <w:tcW w:w="651" w:type="dxa"/>
            <w:tcBorders>
              <w:top w:val="single" w:sz="6" w:space="0" w:color="000000"/>
              <w:left w:val="single" w:sz="6" w:space="0" w:color="000000"/>
              <w:bottom w:val="single" w:sz="6" w:space="0" w:color="000000"/>
              <w:right w:val="single" w:sz="6" w:space="0" w:color="000000"/>
            </w:tcBorders>
          </w:tcPr>
          <w:p w14:paraId="38EB9ACB" w14:textId="36350BAB" w:rsidR="00AB39EB" w:rsidRPr="00492E5B" w:rsidRDefault="00AB39EB" w:rsidP="00475D8F">
            <w:r w:rsidRPr="00492E5B">
              <w:t>V0.5.1</w:t>
            </w:r>
          </w:p>
        </w:tc>
        <w:tc>
          <w:tcPr>
            <w:tcW w:w="1588" w:type="dxa"/>
            <w:tcBorders>
              <w:top w:val="single" w:sz="6" w:space="0" w:color="000000"/>
              <w:left w:val="single" w:sz="6" w:space="0" w:color="000000"/>
              <w:bottom w:val="single" w:sz="6" w:space="0" w:color="000000"/>
              <w:right w:val="single" w:sz="6" w:space="0" w:color="000000"/>
            </w:tcBorders>
          </w:tcPr>
          <w:p w14:paraId="419E412D" w14:textId="216BD5C6" w:rsidR="00AB39EB" w:rsidRPr="00492E5B" w:rsidRDefault="00AB39EB" w:rsidP="00475D8F">
            <w:r w:rsidRPr="00492E5B">
              <w:t>March 2017</w:t>
            </w:r>
          </w:p>
        </w:tc>
        <w:tc>
          <w:tcPr>
            <w:tcW w:w="7015" w:type="dxa"/>
            <w:tcBorders>
              <w:top w:val="single" w:sz="6" w:space="0" w:color="000000"/>
              <w:bottom w:val="single" w:sz="6" w:space="0" w:color="000000"/>
              <w:right w:val="single" w:sz="6" w:space="0" w:color="000000"/>
            </w:tcBorders>
          </w:tcPr>
          <w:p w14:paraId="6F37369C" w14:textId="2FF4EA0D" w:rsidR="00AB39EB" w:rsidRPr="00492E5B" w:rsidRDefault="00AB39EB" w:rsidP="00475D8F">
            <w:r w:rsidRPr="00492E5B">
              <w:t xml:space="preserve">Updated based on </w:t>
            </w:r>
            <w:proofErr w:type="spellStart"/>
            <w:r w:rsidRPr="00492E5B">
              <w:t>Plugfest</w:t>
            </w:r>
            <w:proofErr w:type="spellEnd"/>
            <w:r w:rsidRPr="00492E5B">
              <w:t xml:space="preserve"> comments</w:t>
            </w:r>
          </w:p>
        </w:tc>
      </w:tr>
      <w:tr w:rsidR="00AB39EB" w:rsidRPr="00492E5B" w14:paraId="1E03400E" w14:textId="77777777" w:rsidTr="007D711B">
        <w:tc>
          <w:tcPr>
            <w:tcW w:w="651" w:type="dxa"/>
            <w:tcBorders>
              <w:top w:val="single" w:sz="6" w:space="0" w:color="000000"/>
              <w:left w:val="single" w:sz="6" w:space="0" w:color="000000"/>
              <w:bottom w:val="single" w:sz="6" w:space="0" w:color="000000"/>
              <w:right w:val="single" w:sz="6" w:space="0" w:color="000000"/>
            </w:tcBorders>
          </w:tcPr>
          <w:p w14:paraId="3D43B34D" w14:textId="1A789CFE" w:rsidR="00AB39EB" w:rsidRPr="00492E5B" w:rsidRDefault="00AB39EB" w:rsidP="00475D8F">
            <w:r w:rsidRPr="00492E5B">
              <w:t>V0.5.2</w:t>
            </w:r>
          </w:p>
        </w:tc>
        <w:tc>
          <w:tcPr>
            <w:tcW w:w="1588" w:type="dxa"/>
            <w:tcBorders>
              <w:top w:val="single" w:sz="6" w:space="0" w:color="000000"/>
              <w:left w:val="single" w:sz="6" w:space="0" w:color="000000"/>
              <w:bottom w:val="single" w:sz="6" w:space="0" w:color="000000"/>
              <w:right w:val="single" w:sz="6" w:space="0" w:color="000000"/>
            </w:tcBorders>
          </w:tcPr>
          <w:p w14:paraId="69425BD3" w14:textId="5C45D2CD" w:rsidR="00AB39EB" w:rsidRPr="00492E5B" w:rsidRDefault="00AB39EB" w:rsidP="00475D8F">
            <w:r w:rsidRPr="00492E5B">
              <w:t>April 2017</w:t>
            </w:r>
          </w:p>
        </w:tc>
        <w:tc>
          <w:tcPr>
            <w:tcW w:w="7015" w:type="dxa"/>
            <w:tcBorders>
              <w:top w:val="single" w:sz="6" w:space="0" w:color="000000"/>
              <w:bottom w:val="single" w:sz="6" w:space="0" w:color="000000"/>
              <w:right w:val="single" w:sz="6" w:space="0" w:color="000000"/>
            </w:tcBorders>
          </w:tcPr>
          <w:p w14:paraId="31C9991A" w14:textId="7BB36B5D" w:rsidR="00AB39EB" w:rsidRPr="00492E5B" w:rsidRDefault="00AB39EB" w:rsidP="00475D8F">
            <w:r w:rsidRPr="00492E5B">
              <w:t xml:space="preserve">Updated based on </w:t>
            </w:r>
            <w:proofErr w:type="spellStart"/>
            <w:r w:rsidRPr="00492E5B">
              <w:t>Plugfest</w:t>
            </w:r>
            <w:proofErr w:type="spellEnd"/>
            <w:r w:rsidRPr="00492E5B">
              <w:t xml:space="preserve"> comments</w:t>
            </w:r>
          </w:p>
        </w:tc>
      </w:tr>
      <w:tr w:rsidR="00AB39EB" w:rsidRPr="00492E5B" w14:paraId="6C8C3202" w14:textId="77777777" w:rsidTr="007D711B">
        <w:tc>
          <w:tcPr>
            <w:tcW w:w="651" w:type="dxa"/>
            <w:tcBorders>
              <w:top w:val="single" w:sz="6" w:space="0" w:color="000000"/>
              <w:left w:val="single" w:sz="6" w:space="0" w:color="000000"/>
              <w:bottom w:val="single" w:sz="6" w:space="0" w:color="000000"/>
              <w:right w:val="single" w:sz="6" w:space="0" w:color="000000"/>
            </w:tcBorders>
          </w:tcPr>
          <w:p w14:paraId="5BD99CBB" w14:textId="66A33714" w:rsidR="00AB39EB" w:rsidRPr="00492E5B" w:rsidRDefault="00AB39EB" w:rsidP="00475D8F">
            <w:r w:rsidRPr="00492E5B">
              <w:t>V0.5.3</w:t>
            </w:r>
          </w:p>
        </w:tc>
        <w:tc>
          <w:tcPr>
            <w:tcW w:w="1588" w:type="dxa"/>
            <w:tcBorders>
              <w:top w:val="single" w:sz="6" w:space="0" w:color="000000"/>
              <w:left w:val="single" w:sz="6" w:space="0" w:color="000000"/>
              <w:bottom w:val="single" w:sz="6" w:space="0" w:color="000000"/>
              <w:right w:val="single" w:sz="6" w:space="0" w:color="000000"/>
            </w:tcBorders>
          </w:tcPr>
          <w:p w14:paraId="465E87D7" w14:textId="1C1FC781" w:rsidR="00AB39EB" w:rsidRPr="00492E5B" w:rsidRDefault="00AB39EB" w:rsidP="00475D8F">
            <w:r w:rsidRPr="00492E5B">
              <w:t>April 2017</w:t>
            </w:r>
          </w:p>
        </w:tc>
        <w:tc>
          <w:tcPr>
            <w:tcW w:w="7015" w:type="dxa"/>
            <w:tcBorders>
              <w:top w:val="single" w:sz="6" w:space="0" w:color="000000"/>
              <w:bottom w:val="single" w:sz="6" w:space="0" w:color="000000"/>
              <w:right w:val="single" w:sz="6" w:space="0" w:color="000000"/>
            </w:tcBorders>
          </w:tcPr>
          <w:p w14:paraId="338E136E" w14:textId="378E9837" w:rsidR="00AB39EB" w:rsidRPr="00492E5B" w:rsidRDefault="00AB39EB" w:rsidP="00475D8F">
            <w:r w:rsidRPr="00492E5B">
              <w:t xml:space="preserve">Updated based on </w:t>
            </w:r>
            <w:proofErr w:type="spellStart"/>
            <w:r w:rsidRPr="00492E5B">
              <w:t>Plugfest</w:t>
            </w:r>
            <w:proofErr w:type="spellEnd"/>
            <w:r w:rsidRPr="00492E5B">
              <w:t xml:space="preserve"> comments</w:t>
            </w:r>
          </w:p>
        </w:tc>
      </w:tr>
      <w:tr w:rsidR="008763FC" w:rsidRPr="00492E5B" w14:paraId="64DD1CF0" w14:textId="77777777" w:rsidTr="007D711B">
        <w:tc>
          <w:tcPr>
            <w:tcW w:w="651" w:type="dxa"/>
            <w:tcBorders>
              <w:top w:val="single" w:sz="6" w:space="0" w:color="000000"/>
              <w:left w:val="single" w:sz="6" w:space="0" w:color="000000"/>
              <w:bottom w:val="single" w:sz="6" w:space="0" w:color="000000"/>
              <w:right w:val="single" w:sz="6" w:space="0" w:color="000000"/>
            </w:tcBorders>
          </w:tcPr>
          <w:p w14:paraId="66C917D5" w14:textId="2153289A" w:rsidR="008763FC" w:rsidRPr="00492E5B" w:rsidRDefault="008763FC" w:rsidP="008763FC">
            <w:r w:rsidRPr="00492E5B">
              <w:t>V0.5.4</w:t>
            </w:r>
          </w:p>
        </w:tc>
        <w:tc>
          <w:tcPr>
            <w:tcW w:w="1588" w:type="dxa"/>
            <w:tcBorders>
              <w:top w:val="single" w:sz="6" w:space="0" w:color="000000"/>
              <w:left w:val="single" w:sz="6" w:space="0" w:color="000000"/>
              <w:bottom w:val="single" w:sz="6" w:space="0" w:color="000000"/>
              <w:right w:val="single" w:sz="6" w:space="0" w:color="000000"/>
            </w:tcBorders>
          </w:tcPr>
          <w:p w14:paraId="4BA44528" w14:textId="66C25EC8" w:rsidR="008763FC" w:rsidRPr="00492E5B" w:rsidRDefault="008763FC" w:rsidP="008763FC">
            <w:r w:rsidRPr="00492E5B">
              <w:t>April 2017</w:t>
            </w:r>
          </w:p>
        </w:tc>
        <w:tc>
          <w:tcPr>
            <w:tcW w:w="7015" w:type="dxa"/>
            <w:tcBorders>
              <w:top w:val="single" w:sz="6" w:space="0" w:color="000000"/>
              <w:bottom w:val="single" w:sz="6" w:space="0" w:color="000000"/>
              <w:right w:val="single" w:sz="6" w:space="0" w:color="000000"/>
            </w:tcBorders>
          </w:tcPr>
          <w:p w14:paraId="77FDF641" w14:textId="49BB10C6" w:rsidR="008763FC" w:rsidRPr="00492E5B" w:rsidRDefault="008763FC" w:rsidP="008763FC">
            <w:r w:rsidRPr="00492E5B">
              <w:t xml:space="preserve">Updated based on </w:t>
            </w:r>
            <w:proofErr w:type="spellStart"/>
            <w:r w:rsidRPr="00492E5B">
              <w:t>Plugfest</w:t>
            </w:r>
            <w:proofErr w:type="spellEnd"/>
            <w:r w:rsidRPr="00492E5B">
              <w:t xml:space="preserve"> comments</w:t>
            </w:r>
          </w:p>
        </w:tc>
      </w:tr>
      <w:tr w:rsidR="00492E5B" w:rsidRPr="00492E5B" w14:paraId="0AD16156" w14:textId="77777777" w:rsidTr="007D711B">
        <w:tc>
          <w:tcPr>
            <w:tcW w:w="651" w:type="dxa"/>
            <w:tcBorders>
              <w:top w:val="single" w:sz="6" w:space="0" w:color="000000"/>
              <w:left w:val="single" w:sz="6" w:space="0" w:color="000000"/>
              <w:bottom w:val="single" w:sz="6" w:space="0" w:color="000000"/>
              <w:right w:val="single" w:sz="6" w:space="0" w:color="000000"/>
            </w:tcBorders>
          </w:tcPr>
          <w:p w14:paraId="73BEFD99" w14:textId="1CE8CE83" w:rsidR="00492E5B" w:rsidRPr="00492E5B" w:rsidRDefault="00492E5B" w:rsidP="008763FC">
            <w:r w:rsidRPr="00492E5B">
              <w:t>V0.5.5</w:t>
            </w:r>
          </w:p>
        </w:tc>
        <w:tc>
          <w:tcPr>
            <w:tcW w:w="1588" w:type="dxa"/>
            <w:tcBorders>
              <w:top w:val="single" w:sz="6" w:space="0" w:color="000000"/>
              <w:left w:val="single" w:sz="6" w:space="0" w:color="000000"/>
              <w:bottom w:val="single" w:sz="6" w:space="0" w:color="000000"/>
              <w:right w:val="single" w:sz="6" w:space="0" w:color="000000"/>
            </w:tcBorders>
          </w:tcPr>
          <w:p w14:paraId="0113D5AA" w14:textId="4EAB6817" w:rsidR="00492E5B" w:rsidRPr="00492E5B" w:rsidRDefault="00492E5B" w:rsidP="008763FC">
            <w:r w:rsidRPr="00492E5B">
              <w:t>August 2017</w:t>
            </w:r>
          </w:p>
        </w:tc>
        <w:tc>
          <w:tcPr>
            <w:tcW w:w="7015" w:type="dxa"/>
            <w:tcBorders>
              <w:top w:val="single" w:sz="6" w:space="0" w:color="000000"/>
              <w:bottom w:val="single" w:sz="6" w:space="0" w:color="000000"/>
              <w:right w:val="single" w:sz="6" w:space="0" w:color="000000"/>
            </w:tcBorders>
          </w:tcPr>
          <w:p w14:paraId="70F890A1" w14:textId="55F3B37E" w:rsidR="00492E5B" w:rsidRPr="00492E5B" w:rsidRDefault="00492E5B" w:rsidP="008763FC">
            <w:r w:rsidRPr="00492E5B">
              <w:t xml:space="preserve">Updated </w:t>
            </w:r>
            <w:bookmarkStart w:id="106" w:name="_GoBack"/>
            <w:r w:rsidRPr="00492E5B">
              <w:t>TP-BSM-ST-BV-17-X</w:t>
            </w:r>
            <w:bookmarkEnd w:id="106"/>
          </w:p>
        </w:tc>
      </w:tr>
    </w:tbl>
    <w:p w14:paraId="55BE1436" w14:textId="77777777" w:rsidR="00381B7D" w:rsidRDefault="00381B7D" w:rsidP="00381B7D"/>
    <w:p w14:paraId="2C586894" w14:textId="77777777" w:rsidR="00381B7D" w:rsidRDefault="00381B7D" w:rsidP="00381B7D">
      <w:pPr>
        <w:jc w:val="center"/>
      </w:pPr>
      <w:r>
        <w:t>◙ End of Document ◙</w:t>
      </w:r>
    </w:p>
    <w:p w14:paraId="58BDC4CB" w14:textId="77777777" w:rsidR="00381B7D" w:rsidRDefault="00381B7D"/>
    <w:sectPr w:rsidR="00381B7D" w:rsidSect="00F36187">
      <w:headerReference w:type="default" r:id="rId17"/>
      <w:footerReference w:type="default" r:id="rId18"/>
      <w:pgSz w:w="12240" w:h="15840"/>
      <w:pgMar w:top="1185" w:right="1627" w:bottom="1350" w:left="162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A8FFF" w14:textId="77777777" w:rsidR="0051651E" w:rsidRDefault="0051651E">
      <w:pPr>
        <w:spacing w:after="0"/>
      </w:pPr>
      <w:r>
        <w:separator/>
      </w:r>
    </w:p>
  </w:endnote>
  <w:endnote w:type="continuationSeparator" w:id="0">
    <w:p w14:paraId="6F195219" w14:textId="77777777" w:rsidR="0051651E" w:rsidRDefault="005165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462B5" w14:textId="55540603" w:rsidR="003057AD" w:rsidRDefault="003057AD">
    <w:pPr>
      <w:tabs>
        <w:tab w:val="center" w:pos="4320"/>
        <w:tab w:val="right" w:pos="8640"/>
      </w:tabs>
      <w:spacing w:after="420"/>
    </w:pPr>
    <w:r>
      <w:rPr>
        <w:sz w:val="24"/>
        <w:szCs w:val="24"/>
      </w:rPr>
      <w:tab/>
      <w:t>Connected Vehicle Certification Operating Council</w:t>
    </w:r>
    <w:r>
      <w:tab/>
    </w:r>
    <w:r>
      <w:rPr>
        <w:rFonts w:ascii="Calibri" w:eastAsia="Calibri" w:hAnsi="Calibri" w:cs="Calibri"/>
        <w:b/>
        <w:sz w:val="24"/>
        <w:szCs w:val="24"/>
      </w:rPr>
      <w:t xml:space="preserve">Page </w:t>
    </w:r>
    <w:r>
      <w:fldChar w:fldCharType="begin"/>
    </w:r>
    <w:r>
      <w:instrText>PAGE</w:instrText>
    </w:r>
    <w:r>
      <w:fldChar w:fldCharType="separate"/>
    </w:r>
    <w:r w:rsidR="00492E5B">
      <w:rPr>
        <w:noProof/>
      </w:rPr>
      <w:t>48</w:t>
    </w:r>
    <w:r>
      <w:rPr>
        <w:noProof/>
      </w:rPr>
      <w:fldChar w:fldCharType="end"/>
    </w:r>
    <w:r>
      <w:rPr>
        <w:rFonts w:ascii="Calibri" w:eastAsia="Calibri" w:hAnsi="Calibri" w:cs="Calibri"/>
        <w:b/>
        <w:sz w:val="24"/>
        <w:szCs w:val="24"/>
      </w:rPr>
      <w:t xml:space="preserve"> of </w:t>
    </w:r>
    <w:r>
      <w:fldChar w:fldCharType="begin"/>
    </w:r>
    <w:r>
      <w:instrText>NUMPAGES</w:instrText>
    </w:r>
    <w:r>
      <w:fldChar w:fldCharType="separate"/>
    </w:r>
    <w:r w:rsidR="00492E5B">
      <w:rPr>
        <w:noProof/>
      </w:rPr>
      <w:t>50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9D3D5" w14:textId="77777777" w:rsidR="0051651E" w:rsidRDefault="0051651E">
      <w:pPr>
        <w:spacing w:after="0"/>
      </w:pPr>
      <w:r>
        <w:separator/>
      </w:r>
    </w:p>
  </w:footnote>
  <w:footnote w:type="continuationSeparator" w:id="0">
    <w:p w14:paraId="0002761A" w14:textId="77777777" w:rsidR="0051651E" w:rsidRDefault="005165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D333B" w14:textId="3A8F0931" w:rsidR="003057AD" w:rsidRDefault="003057AD">
    <w:pPr>
      <w:tabs>
        <w:tab w:val="center" w:pos="4320"/>
        <w:tab w:val="right" w:pos="8640"/>
      </w:tabs>
      <w:spacing w:before="432"/>
      <w:jc w:val="right"/>
    </w:pPr>
    <w:r>
      <w:tab/>
    </w:r>
    <w:r>
      <w:tab/>
    </w:r>
    <w:r>
      <w:rPr>
        <w:sz w:val="22"/>
        <w:szCs w:val="22"/>
      </w:rPr>
      <w:t>J2945/1-TSS&amp;TP V0.5.</w:t>
    </w:r>
    <w:r w:rsidR="002C1AF4">
      <w:rPr>
        <w:sz w:val="22"/>
        <w:szCs w:val="22"/>
      </w:rPr>
      <w:t>5</w:t>
    </w:r>
    <w:r>
      <w:rPr>
        <w:sz w:val="22"/>
        <w:szCs w:val="22"/>
      </w:rPr>
      <w:t xml:space="preserve"> (</w:t>
    </w:r>
    <w:r w:rsidR="002C1AF4">
      <w:rPr>
        <w:sz w:val="22"/>
        <w:szCs w:val="22"/>
      </w:rPr>
      <w:t>8</w:t>
    </w:r>
    <w:r>
      <w:rPr>
        <w:sz w:val="22"/>
        <w:szCs w:val="22"/>
      </w:rPr>
      <w:t>/</w:t>
    </w:r>
    <w:r w:rsidR="002C1AF4">
      <w:rPr>
        <w:sz w:val="22"/>
        <w:szCs w:val="22"/>
      </w:rPr>
      <w:t>10</w:t>
    </w:r>
    <w:r>
      <w:rPr>
        <w:sz w:val="22"/>
        <w:szCs w:val="22"/>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7148"/>
    <w:multiLevelType w:val="multilevel"/>
    <w:tmpl w:val="2A4E5390"/>
    <w:lvl w:ilvl="0">
      <w:start w:val="7"/>
      <w:numFmt w:val="decimal"/>
      <w:lvlText w:val="%1"/>
      <w:lvlJc w:val="left"/>
      <w:pPr>
        <w:ind w:left="360" w:hanging="36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 w15:restartNumberingAfterBreak="0">
    <w:nsid w:val="06EC2E79"/>
    <w:multiLevelType w:val="multilevel"/>
    <w:tmpl w:val="3162C87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20C96C71"/>
    <w:multiLevelType w:val="hybridMultilevel"/>
    <w:tmpl w:val="099AA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76D75"/>
    <w:multiLevelType w:val="multilevel"/>
    <w:tmpl w:val="E7CE837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15:restartNumberingAfterBreak="0">
    <w:nsid w:val="4EC516B6"/>
    <w:multiLevelType w:val="multilevel"/>
    <w:tmpl w:val="2A4E5390"/>
    <w:lvl w:ilvl="0">
      <w:start w:val="7"/>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5" w15:restartNumberingAfterBreak="0">
    <w:nsid w:val="5E8D1348"/>
    <w:multiLevelType w:val="hybridMultilevel"/>
    <w:tmpl w:val="D786E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31DA"/>
    <w:multiLevelType w:val="multilevel"/>
    <w:tmpl w:val="7D7C8C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634B022B"/>
    <w:multiLevelType w:val="multilevel"/>
    <w:tmpl w:val="2A4E5390"/>
    <w:lvl w:ilvl="0">
      <w:start w:val="7"/>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8" w15:restartNumberingAfterBreak="0">
    <w:nsid w:val="73A130FF"/>
    <w:multiLevelType w:val="hybridMultilevel"/>
    <w:tmpl w:val="ABF2DF28"/>
    <w:lvl w:ilvl="0" w:tplc="3F1A3D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2"/>
  </w:num>
  <w:num w:numId="6">
    <w:abstractNumId w:val="7"/>
  </w:num>
  <w:num w:numId="7">
    <w:abstractNumId w:val="8"/>
  </w:num>
  <w:num w:numId="8">
    <w:abstractNumId w:val="4"/>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mitri.Khijniak@7Layers.com">
    <w15:presenceInfo w15:providerId="AD" w15:userId="S-1-5-21-2243525319-1236639098-625902868-8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0B"/>
    <w:rsid w:val="00011A80"/>
    <w:rsid w:val="0003112C"/>
    <w:rsid w:val="00031694"/>
    <w:rsid w:val="00033828"/>
    <w:rsid w:val="000340F6"/>
    <w:rsid w:val="000350D5"/>
    <w:rsid w:val="000366B0"/>
    <w:rsid w:val="00042EF0"/>
    <w:rsid w:val="0004378B"/>
    <w:rsid w:val="00051725"/>
    <w:rsid w:val="00056B4D"/>
    <w:rsid w:val="0006743D"/>
    <w:rsid w:val="00073B7E"/>
    <w:rsid w:val="0007586E"/>
    <w:rsid w:val="000801F7"/>
    <w:rsid w:val="000830C6"/>
    <w:rsid w:val="00085660"/>
    <w:rsid w:val="0009123C"/>
    <w:rsid w:val="000968D7"/>
    <w:rsid w:val="0009717F"/>
    <w:rsid w:val="000A16B2"/>
    <w:rsid w:val="000A554E"/>
    <w:rsid w:val="000B4128"/>
    <w:rsid w:val="000B60D6"/>
    <w:rsid w:val="000C1484"/>
    <w:rsid w:val="000C2F2C"/>
    <w:rsid w:val="000D11E2"/>
    <w:rsid w:val="000D1C17"/>
    <w:rsid w:val="000D6CF9"/>
    <w:rsid w:val="000E06B4"/>
    <w:rsid w:val="000E20EB"/>
    <w:rsid w:val="000E417E"/>
    <w:rsid w:val="00110E8F"/>
    <w:rsid w:val="00116D9F"/>
    <w:rsid w:val="001339C1"/>
    <w:rsid w:val="00152C09"/>
    <w:rsid w:val="001542EC"/>
    <w:rsid w:val="00155124"/>
    <w:rsid w:val="001553DF"/>
    <w:rsid w:val="0016029C"/>
    <w:rsid w:val="0016576C"/>
    <w:rsid w:val="00167119"/>
    <w:rsid w:val="0017301B"/>
    <w:rsid w:val="00173F20"/>
    <w:rsid w:val="00173FD6"/>
    <w:rsid w:val="0017551F"/>
    <w:rsid w:val="0018066C"/>
    <w:rsid w:val="0018156F"/>
    <w:rsid w:val="00182DF3"/>
    <w:rsid w:val="00187C3A"/>
    <w:rsid w:val="001A462B"/>
    <w:rsid w:val="001B06B2"/>
    <w:rsid w:val="001B1E6B"/>
    <w:rsid w:val="001B7502"/>
    <w:rsid w:val="001C2661"/>
    <w:rsid w:val="001D106A"/>
    <w:rsid w:val="001D1BD0"/>
    <w:rsid w:val="001D54EA"/>
    <w:rsid w:val="001E1348"/>
    <w:rsid w:val="001E3273"/>
    <w:rsid w:val="001E4168"/>
    <w:rsid w:val="001E788F"/>
    <w:rsid w:val="001F2ABD"/>
    <w:rsid w:val="001F61A6"/>
    <w:rsid w:val="001F7F0C"/>
    <w:rsid w:val="00202BD9"/>
    <w:rsid w:val="002122D6"/>
    <w:rsid w:val="002177FF"/>
    <w:rsid w:val="00221534"/>
    <w:rsid w:val="00223433"/>
    <w:rsid w:val="002268E6"/>
    <w:rsid w:val="00234E01"/>
    <w:rsid w:val="00236734"/>
    <w:rsid w:val="00237659"/>
    <w:rsid w:val="00243A09"/>
    <w:rsid w:val="0024510B"/>
    <w:rsid w:val="00247B47"/>
    <w:rsid w:val="0025198F"/>
    <w:rsid w:val="00261A59"/>
    <w:rsid w:val="00264395"/>
    <w:rsid w:val="00265B99"/>
    <w:rsid w:val="00267905"/>
    <w:rsid w:val="00270734"/>
    <w:rsid w:val="00274905"/>
    <w:rsid w:val="00281F93"/>
    <w:rsid w:val="00287E75"/>
    <w:rsid w:val="002A36B5"/>
    <w:rsid w:val="002A4196"/>
    <w:rsid w:val="002B23EB"/>
    <w:rsid w:val="002B7250"/>
    <w:rsid w:val="002C1AF4"/>
    <w:rsid w:val="002C2CD7"/>
    <w:rsid w:val="002C5169"/>
    <w:rsid w:val="002D0583"/>
    <w:rsid w:val="002D238B"/>
    <w:rsid w:val="002D458D"/>
    <w:rsid w:val="002E050C"/>
    <w:rsid w:val="002E07A4"/>
    <w:rsid w:val="002E0848"/>
    <w:rsid w:val="002E1871"/>
    <w:rsid w:val="002E1905"/>
    <w:rsid w:val="002E788E"/>
    <w:rsid w:val="002F7AA4"/>
    <w:rsid w:val="003057AD"/>
    <w:rsid w:val="00306C13"/>
    <w:rsid w:val="00313B9A"/>
    <w:rsid w:val="003165C0"/>
    <w:rsid w:val="0032330E"/>
    <w:rsid w:val="003342E5"/>
    <w:rsid w:val="0033738C"/>
    <w:rsid w:val="003379CA"/>
    <w:rsid w:val="00342088"/>
    <w:rsid w:val="00347C1F"/>
    <w:rsid w:val="003548D6"/>
    <w:rsid w:val="0036386C"/>
    <w:rsid w:val="003715A8"/>
    <w:rsid w:val="00376B13"/>
    <w:rsid w:val="00377879"/>
    <w:rsid w:val="00381B7D"/>
    <w:rsid w:val="003832D9"/>
    <w:rsid w:val="00384CE0"/>
    <w:rsid w:val="00390030"/>
    <w:rsid w:val="00393EC2"/>
    <w:rsid w:val="00394556"/>
    <w:rsid w:val="003A5DFC"/>
    <w:rsid w:val="003A6B8D"/>
    <w:rsid w:val="003B488B"/>
    <w:rsid w:val="003B54BD"/>
    <w:rsid w:val="003B6222"/>
    <w:rsid w:val="003B7AC5"/>
    <w:rsid w:val="003C4580"/>
    <w:rsid w:val="003C6927"/>
    <w:rsid w:val="003D2411"/>
    <w:rsid w:val="003D6A2C"/>
    <w:rsid w:val="003D6BCE"/>
    <w:rsid w:val="003D7D65"/>
    <w:rsid w:val="003D7E05"/>
    <w:rsid w:val="003E01E9"/>
    <w:rsid w:val="003F4F4E"/>
    <w:rsid w:val="00407700"/>
    <w:rsid w:val="00411A6A"/>
    <w:rsid w:val="004136A1"/>
    <w:rsid w:val="004215DA"/>
    <w:rsid w:val="00421EE6"/>
    <w:rsid w:val="00426BCC"/>
    <w:rsid w:val="004423D3"/>
    <w:rsid w:val="00451014"/>
    <w:rsid w:val="00456C76"/>
    <w:rsid w:val="00456FC9"/>
    <w:rsid w:val="00456FD8"/>
    <w:rsid w:val="004577DF"/>
    <w:rsid w:val="00473F9A"/>
    <w:rsid w:val="00475D8F"/>
    <w:rsid w:val="00476007"/>
    <w:rsid w:val="00476246"/>
    <w:rsid w:val="00484D30"/>
    <w:rsid w:val="00490506"/>
    <w:rsid w:val="00491CCA"/>
    <w:rsid w:val="00492E5B"/>
    <w:rsid w:val="00494A2B"/>
    <w:rsid w:val="004A7E27"/>
    <w:rsid w:val="004B1AD6"/>
    <w:rsid w:val="004B3D41"/>
    <w:rsid w:val="004B61E4"/>
    <w:rsid w:val="004B7441"/>
    <w:rsid w:val="004D50F1"/>
    <w:rsid w:val="004D6B38"/>
    <w:rsid w:val="004E5810"/>
    <w:rsid w:val="00500B4A"/>
    <w:rsid w:val="00504283"/>
    <w:rsid w:val="00506203"/>
    <w:rsid w:val="0051651E"/>
    <w:rsid w:val="0053328D"/>
    <w:rsid w:val="00540263"/>
    <w:rsid w:val="0054118C"/>
    <w:rsid w:val="00546478"/>
    <w:rsid w:val="00551B28"/>
    <w:rsid w:val="005526A7"/>
    <w:rsid w:val="0055358A"/>
    <w:rsid w:val="0055646E"/>
    <w:rsid w:val="00567F66"/>
    <w:rsid w:val="00571BDF"/>
    <w:rsid w:val="00575B34"/>
    <w:rsid w:val="00576B8C"/>
    <w:rsid w:val="005856F7"/>
    <w:rsid w:val="00585D83"/>
    <w:rsid w:val="005942F9"/>
    <w:rsid w:val="005A5CB1"/>
    <w:rsid w:val="005B06F9"/>
    <w:rsid w:val="005B1A60"/>
    <w:rsid w:val="005C1D6D"/>
    <w:rsid w:val="005C2FA9"/>
    <w:rsid w:val="005C54FE"/>
    <w:rsid w:val="005C6BC7"/>
    <w:rsid w:val="005D1443"/>
    <w:rsid w:val="005D367A"/>
    <w:rsid w:val="005F530D"/>
    <w:rsid w:val="005F73F4"/>
    <w:rsid w:val="005F7846"/>
    <w:rsid w:val="006020E6"/>
    <w:rsid w:val="00606DD1"/>
    <w:rsid w:val="006079E5"/>
    <w:rsid w:val="00612662"/>
    <w:rsid w:val="00620E61"/>
    <w:rsid w:val="00642191"/>
    <w:rsid w:val="006450D9"/>
    <w:rsid w:val="006532C3"/>
    <w:rsid w:val="00667194"/>
    <w:rsid w:val="00667777"/>
    <w:rsid w:val="00667BEF"/>
    <w:rsid w:val="00670C40"/>
    <w:rsid w:val="0067279B"/>
    <w:rsid w:val="00677CC8"/>
    <w:rsid w:val="00686037"/>
    <w:rsid w:val="0069166D"/>
    <w:rsid w:val="006927F8"/>
    <w:rsid w:val="006A6D7C"/>
    <w:rsid w:val="006B1320"/>
    <w:rsid w:val="006B3DA7"/>
    <w:rsid w:val="006B717D"/>
    <w:rsid w:val="006C09B1"/>
    <w:rsid w:val="006D08B0"/>
    <w:rsid w:val="006D5276"/>
    <w:rsid w:val="006D79E0"/>
    <w:rsid w:val="006E0B7C"/>
    <w:rsid w:val="006E168D"/>
    <w:rsid w:val="006E4D87"/>
    <w:rsid w:val="0070501E"/>
    <w:rsid w:val="007062CB"/>
    <w:rsid w:val="00713FFB"/>
    <w:rsid w:val="00715E70"/>
    <w:rsid w:val="007259D2"/>
    <w:rsid w:val="00730C54"/>
    <w:rsid w:val="007352AA"/>
    <w:rsid w:val="00741D0B"/>
    <w:rsid w:val="007515CC"/>
    <w:rsid w:val="00754273"/>
    <w:rsid w:val="00756AEC"/>
    <w:rsid w:val="007735A6"/>
    <w:rsid w:val="00782DF0"/>
    <w:rsid w:val="007860D0"/>
    <w:rsid w:val="00786854"/>
    <w:rsid w:val="007940CF"/>
    <w:rsid w:val="00797B66"/>
    <w:rsid w:val="007A1BE1"/>
    <w:rsid w:val="007A4FB6"/>
    <w:rsid w:val="007A5239"/>
    <w:rsid w:val="007A7A64"/>
    <w:rsid w:val="007B496F"/>
    <w:rsid w:val="007B5B03"/>
    <w:rsid w:val="007C2FE1"/>
    <w:rsid w:val="007C454E"/>
    <w:rsid w:val="007C64FC"/>
    <w:rsid w:val="007D1EE2"/>
    <w:rsid w:val="007D406A"/>
    <w:rsid w:val="007D711B"/>
    <w:rsid w:val="007F1AAE"/>
    <w:rsid w:val="007F76E9"/>
    <w:rsid w:val="00801A48"/>
    <w:rsid w:val="00823315"/>
    <w:rsid w:val="008243C1"/>
    <w:rsid w:val="008333FC"/>
    <w:rsid w:val="00834B85"/>
    <w:rsid w:val="008422A2"/>
    <w:rsid w:val="00847AB9"/>
    <w:rsid w:val="00853EAB"/>
    <w:rsid w:val="0085691A"/>
    <w:rsid w:val="00861F5B"/>
    <w:rsid w:val="008658DF"/>
    <w:rsid w:val="00867F9A"/>
    <w:rsid w:val="008763FC"/>
    <w:rsid w:val="0088320E"/>
    <w:rsid w:val="00886A88"/>
    <w:rsid w:val="00893269"/>
    <w:rsid w:val="00893A1C"/>
    <w:rsid w:val="008A2956"/>
    <w:rsid w:val="008A5352"/>
    <w:rsid w:val="008A5E35"/>
    <w:rsid w:val="008B5FDE"/>
    <w:rsid w:val="008B625C"/>
    <w:rsid w:val="008C0691"/>
    <w:rsid w:val="008C5CA5"/>
    <w:rsid w:val="008D1303"/>
    <w:rsid w:val="008D4F75"/>
    <w:rsid w:val="008E199A"/>
    <w:rsid w:val="008F1506"/>
    <w:rsid w:val="008F5745"/>
    <w:rsid w:val="008F57EE"/>
    <w:rsid w:val="0090297C"/>
    <w:rsid w:val="00915B96"/>
    <w:rsid w:val="00931907"/>
    <w:rsid w:val="0093332A"/>
    <w:rsid w:val="00937E41"/>
    <w:rsid w:val="00944A23"/>
    <w:rsid w:val="009571A7"/>
    <w:rsid w:val="00975068"/>
    <w:rsid w:val="00976B28"/>
    <w:rsid w:val="00980D36"/>
    <w:rsid w:val="009835B9"/>
    <w:rsid w:val="00985932"/>
    <w:rsid w:val="00985FB6"/>
    <w:rsid w:val="00986901"/>
    <w:rsid w:val="009900F2"/>
    <w:rsid w:val="00995AAC"/>
    <w:rsid w:val="009A274E"/>
    <w:rsid w:val="009A6E84"/>
    <w:rsid w:val="009B326A"/>
    <w:rsid w:val="009B5AB9"/>
    <w:rsid w:val="009C03F5"/>
    <w:rsid w:val="009D71EA"/>
    <w:rsid w:val="009D7D46"/>
    <w:rsid w:val="009E0BC2"/>
    <w:rsid w:val="009E0F56"/>
    <w:rsid w:val="009E4ABA"/>
    <w:rsid w:val="009E7ABE"/>
    <w:rsid w:val="009F0B16"/>
    <w:rsid w:val="009F64CA"/>
    <w:rsid w:val="00A01678"/>
    <w:rsid w:val="00A10B61"/>
    <w:rsid w:val="00A1277D"/>
    <w:rsid w:val="00A1462A"/>
    <w:rsid w:val="00A14A51"/>
    <w:rsid w:val="00A2473A"/>
    <w:rsid w:val="00A3086A"/>
    <w:rsid w:val="00A32070"/>
    <w:rsid w:val="00A32C82"/>
    <w:rsid w:val="00A374F0"/>
    <w:rsid w:val="00A40655"/>
    <w:rsid w:val="00A44433"/>
    <w:rsid w:val="00A47FE4"/>
    <w:rsid w:val="00A620AF"/>
    <w:rsid w:val="00A63B31"/>
    <w:rsid w:val="00A66B81"/>
    <w:rsid w:val="00A67DAB"/>
    <w:rsid w:val="00A7331A"/>
    <w:rsid w:val="00A74635"/>
    <w:rsid w:val="00A74A4F"/>
    <w:rsid w:val="00A81B33"/>
    <w:rsid w:val="00A87102"/>
    <w:rsid w:val="00A90902"/>
    <w:rsid w:val="00A95B83"/>
    <w:rsid w:val="00AB0F8B"/>
    <w:rsid w:val="00AB39EB"/>
    <w:rsid w:val="00AC0345"/>
    <w:rsid w:val="00AC3987"/>
    <w:rsid w:val="00AC4821"/>
    <w:rsid w:val="00AC6957"/>
    <w:rsid w:val="00AD567B"/>
    <w:rsid w:val="00AE3058"/>
    <w:rsid w:val="00AE49CF"/>
    <w:rsid w:val="00AE7FBE"/>
    <w:rsid w:val="00AF0FC6"/>
    <w:rsid w:val="00AF5834"/>
    <w:rsid w:val="00B13443"/>
    <w:rsid w:val="00B25CE8"/>
    <w:rsid w:val="00B317CA"/>
    <w:rsid w:val="00B35129"/>
    <w:rsid w:val="00B405F7"/>
    <w:rsid w:val="00B42817"/>
    <w:rsid w:val="00B454D5"/>
    <w:rsid w:val="00B53B52"/>
    <w:rsid w:val="00B631E6"/>
    <w:rsid w:val="00B747D3"/>
    <w:rsid w:val="00B7490B"/>
    <w:rsid w:val="00B819D3"/>
    <w:rsid w:val="00B8762D"/>
    <w:rsid w:val="00B90FDA"/>
    <w:rsid w:val="00B91806"/>
    <w:rsid w:val="00BA2101"/>
    <w:rsid w:val="00BA2104"/>
    <w:rsid w:val="00BA2434"/>
    <w:rsid w:val="00BA3A77"/>
    <w:rsid w:val="00BB27C7"/>
    <w:rsid w:val="00BC5C16"/>
    <w:rsid w:val="00BD4695"/>
    <w:rsid w:val="00BD54B8"/>
    <w:rsid w:val="00BE0579"/>
    <w:rsid w:val="00BE0CE5"/>
    <w:rsid w:val="00BE7F8A"/>
    <w:rsid w:val="00BF1DE3"/>
    <w:rsid w:val="00BF48D1"/>
    <w:rsid w:val="00C02466"/>
    <w:rsid w:val="00C03E3B"/>
    <w:rsid w:val="00C06645"/>
    <w:rsid w:val="00C07BE9"/>
    <w:rsid w:val="00C14019"/>
    <w:rsid w:val="00C366B0"/>
    <w:rsid w:val="00C461D4"/>
    <w:rsid w:val="00C536FC"/>
    <w:rsid w:val="00C53B6E"/>
    <w:rsid w:val="00C60AF8"/>
    <w:rsid w:val="00C6415D"/>
    <w:rsid w:val="00C74129"/>
    <w:rsid w:val="00C771AE"/>
    <w:rsid w:val="00C835C2"/>
    <w:rsid w:val="00C94BEA"/>
    <w:rsid w:val="00CB1EA8"/>
    <w:rsid w:val="00CD2BD6"/>
    <w:rsid w:val="00CE6EF0"/>
    <w:rsid w:val="00CF194C"/>
    <w:rsid w:val="00CF6A16"/>
    <w:rsid w:val="00CF71D8"/>
    <w:rsid w:val="00D0136F"/>
    <w:rsid w:val="00D0410D"/>
    <w:rsid w:val="00D24198"/>
    <w:rsid w:val="00D408C5"/>
    <w:rsid w:val="00D41C0A"/>
    <w:rsid w:val="00D41C7B"/>
    <w:rsid w:val="00D46AC7"/>
    <w:rsid w:val="00D47A04"/>
    <w:rsid w:val="00D56F7E"/>
    <w:rsid w:val="00D9420E"/>
    <w:rsid w:val="00DA0D42"/>
    <w:rsid w:val="00DA35BE"/>
    <w:rsid w:val="00DB71B7"/>
    <w:rsid w:val="00DD64DD"/>
    <w:rsid w:val="00DD795E"/>
    <w:rsid w:val="00DF224A"/>
    <w:rsid w:val="00DF245A"/>
    <w:rsid w:val="00DF4B85"/>
    <w:rsid w:val="00DF50AC"/>
    <w:rsid w:val="00E021D6"/>
    <w:rsid w:val="00E02F4A"/>
    <w:rsid w:val="00E1749C"/>
    <w:rsid w:val="00E36B9B"/>
    <w:rsid w:val="00E37114"/>
    <w:rsid w:val="00E5461A"/>
    <w:rsid w:val="00E55CFF"/>
    <w:rsid w:val="00E60ED8"/>
    <w:rsid w:val="00E70EAF"/>
    <w:rsid w:val="00E715A0"/>
    <w:rsid w:val="00E77EDE"/>
    <w:rsid w:val="00E934C7"/>
    <w:rsid w:val="00EB475A"/>
    <w:rsid w:val="00EC1510"/>
    <w:rsid w:val="00EC438F"/>
    <w:rsid w:val="00EC5686"/>
    <w:rsid w:val="00EC7F48"/>
    <w:rsid w:val="00ED14A0"/>
    <w:rsid w:val="00ED611E"/>
    <w:rsid w:val="00EE058A"/>
    <w:rsid w:val="00EE4CEB"/>
    <w:rsid w:val="00EE651E"/>
    <w:rsid w:val="00F0468B"/>
    <w:rsid w:val="00F04AC4"/>
    <w:rsid w:val="00F16299"/>
    <w:rsid w:val="00F30E6D"/>
    <w:rsid w:val="00F3347A"/>
    <w:rsid w:val="00F36187"/>
    <w:rsid w:val="00F42322"/>
    <w:rsid w:val="00F4392B"/>
    <w:rsid w:val="00F43C7A"/>
    <w:rsid w:val="00F51BD4"/>
    <w:rsid w:val="00F533BA"/>
    <w:rsid w:val="00F630C3"/>
    <w:rsid w:val="00F75FFB"/>
    <w:rsid w:val="00FA7F4E"/>
    <w:rsid w:val="00FB7218"/>
    <w:rsid w:val="00FC19A8"/>
    <w:rsid w:val="00FC3E8E"/>
    <w:rsid w:val="00FD115C"/>
    <w:rsid w:val="00FD575F"/>
    <w:rsid w:val="00FE1255"/>
    <w:rsid w:val="00FE2CEF"/>
    <w:rsid w:val="00FE526F"/>
    <w:rsid w:val="00FE74DF"/>
    <w:rsid w:val="00FE7D7D"/>
    <w:rsid w:val="00FF4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5358A1"/>
  <w15:docId w15:val="{2C825419-5287-49CD-96F1-8DFAEB4E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lang w:val="en-US" w:eastAsia="en-US" w:bidi="ar-SA"/>
      </w:rPr>
    </w:rPrDefault>
    <w:pPrDefault>
      <w:pPr>
        <w:spacing w:after="1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490506"/>
  </w:style>
  <w:style w:type="paragraph" w:styleId="Heading1">
    <w:name w:val="heading 1"/>
    <w:basedOn w:val="Normal"/>
    <w:next w:val="Normal"/>
    <w:rsid w:val="00F36187"/>
    <w:pPr>
      <w:keepNext/>
      <w:keepLines/>
      <w:spacing w:before="480" w:line="276" w:lineRule="auto"/>
      <w:ind w:left="432" w:hanging="432"/>
      <w:outlineLvl w:val="0"/>
    </w:pPr>
    <w:rPr>
      <w:rFonts w:ascii="Cambria" w:eastAsia="Cambria" w:hAnsi="Cambria" w:cs="Cambria"/>
      <w:b/>
      <w:color w:val="366091"/>
      <w:sz w:val="28"/>
      <w:szCs w:val="28"/>
    </w:rPr>
  </w:style>
  <w:style w:type="paragraph" w:styleId="Heading2">
    <w:name w:val="heading 2"/>
    <w:basedOn w:val="Normal"/>
    <w:next w:val="Normal"/>
    <w:rsid w:val="00F36187"/>
    <w:pPr>
      <w:keepNext/>
      <w:keepLines/>
      <w:spacing w:before="200" w:line="276" w:lineRule="auto"/>
      <w:ind w:left="576" w:hanging="576"/>
      <w:outlineLvl w:val="1"/>
    </w:pPr>
    <w:rPr>
      <w:rFonts w:ascii="Cambria" w:eastAsia="Cambria" w:hAnsi="Cambria" w:cs="Cambria"/>
      <w:b/>
      <w:sz w:val="26"/>
      <w:szCs w:val="26"/>
    </w:rPr>
  </w:style>
  <w:style w:type="paragraph" w:styleId="Heading3">
    <w:name w:val="heading 3"/>
    <w:basedOn w:val="Normal"/>
    <w:next w:val="Normal"/>
    <w:rsid w:val="00F36187"/>
    <w:pPr>
      <w:keepNext/>
      <w:keepLines/>
      <w:spacing w:before="200" w:line="276" w:lineRule="auto"/>
      <w:ind w:left="720" w:hanging="720"/>
      <w:outlineLvl w:val="2"/>
    </w:pPr>
    <w:rPr>
      <w:rFonts w:ascii="Cambria" w:eastAsia="Cambria" w:hAnsi="Cambria" w:cs="Cambria"/>
      <w:b/>
      <w:sz w:val="22"/>
      <w:szCs w:val="22"/>
    </w:rPr>
  </w:style>
  <w:style w:type="paragraph" w:styleId="Heading4">
    <w:name w:val="heading 4"/>
    <w:basedOn w:val="Normal"/>
    <w:next w:val="Normal"/>
    <w:rsid w:val="00F36187"/>
    <w:pPr>
      <w:keepNext/>
      <w:keepLines/>
      <w:spacing w:before="200" w:line="276" w:lineRule="auto"/>
      <w:ind w:left="864" w:hanging="864"/>
      <w:outlineLvl w:val="3"/>
    </w:pPr>
    <w:rPr>
      <w:rFonts w:ascii="Cambria" w:eastAsia="Cambria" w:hAnsi="Cambria" w:cs="Cambria"/>
      <w:b/>
      <w:i/>
      <w:color w:val="4F81BD"/>
      <w:sz w:val="22"/>
      <w:szCs w:val="22"/>
    </w:rPr>
  </w:style>
  <w:style w:type="paragraph" w:styleId="Heading5">
    <w:name w:val="heading 5"/>
    <w:basedOn w:val="Normal"/>
    <w:next w:val="Normal"/>
    <w:rsid w:val="00F36187"/>
    <w:pPr>
      <w:keepNext/>
      <w:keepLines/>
      <w:spacing w:before="200" w:line="276" w:lineRule="auto"/>
      <w:ind w:left="1008" w:hanging="1008"/>
      <w:outlineLvl w:val="4"/>
    </w:pPr>
    <w:rPr>
      <w:rFonts w:ascii="Cambria" w:eastAsia="Cambria" w:hAnsi="Cambria" w:cs="Cambria"/>
      <w:color w:val="243F61"/>
      <w:sz w:val="22"/>
      <w:szCs w:val="22"/>
    </w:rPr>
  </w:style>
  <w:style w:type="paragraph" w:styleId="Heading6">
    <w:name w:val="heading 6"/>
    <w:basedOn w:val="Normal"/>
    <w:next w:val="Normal"/>
    <w:rsid w:val="00F36187"/>
    <w:pPr>
      <w:keepNext/>
      <w:keepLines/>
      <w:spacing w:before="200" w:line="276" w:lineRule="auto"/>
      <w:ind w:left="1152" w:hanging="1152"/>
      <w:outlineLvl w:val="5"/>
    </w:pPr>
    <w:rPr>
      <w:rFonts w:ascii="Cambria" w:eastAsia="Cambria" w:hAnsi="Cambria" w:cs="Cambria"/>
      <w:i/>
      <w:color w:val="243F6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36187"/>
    <w:pPr>
      <w:keepNext/>
      <w:keepLines/>
      <w:spacing w:before="480" w:after="120"/>
      <w:contextualSpacing/>
    </w:pPr>
    <w:rPr>
      <w:b/>
      <w:sz w:val="72"/>
      <w:szCs w:val="72"/>
    </w:rPr>
  </w:style>
  <w:style w:type="paragraph" w:styleId="Subtitle">
    <w:name w:val="Subtitle"/>
    <w:basedOn w:val="Normal"/>
    <w:next w:val="Normal"/>
    <w:rsid w:val="00F36187"/>
    <w:pPr>
      <w:keepNext/>
      <w:keepLines/>
    </w:pPr>
    <w:rPr>
      <w:rFonts w:ascii="Cambria" w:eastAsia="Cambria" w:hAnsi="Cambria" w:cs="Cambria"/>
      <w:i/>
      <w:color w:val="4F81BD"/>
      <w:sz w:val="24"/>
      <w:szCs w:val="24"/>
    </w:rPr>
  </w:style>
  <w:style w:type="table" w:customStyle="1" w:styleId="a">
    <w:basedOn w:val="TableNormal"/>
    <w:rsid w:val="00F36187"/>
    <w:tblPr>
      <w:tblStyleRowBandSize w:val="1"/>
      <w:tblStyleColBandSize w:val="1"/>
      <w:tblCellMar>
        <w:left w:w="115" w:type="dxa"/>
        <w:right w:w="115" w:type="dxa"/>
      </w:tblCellMar>
    </w:tblPr>
  </w:style>
  <w:style w:type="table" w:customStyle="1" w:styleId="a0">
    <w:basedOn w:val="TableNormal"/>
    <w:rsid w:val="00F36187"/>
    <w:tblPr>
      <w:tblStyleRowBandSize w:val="1"/>
      <w:tblStyleColBandSize w:val="1"/>
      <w:tblCellMar>
        <w:left w:w="28" w:type="dxa"/>
        <w:right w:w="115" w:type="dxa"/>
      </w:tblCellMar>
    </w:tblPr>
  </w:style>
  <w:style w:type="table" w:customStyle="1" w:styleId="a1">
    <w:basedOn w:val="TableNormal"/>
    <w:rsid w:val="00F36187"/>
    <w:tblPr>
      <w:tblStyleRowBandSize w:val="1"/>
      <w:tblStyleColBandSize w:val="1"/>
      <w:tblCellMar>
        <w:left w:w="0" w:type="dxa"/>
        <w:right w:w="0" w:type="dxa"/>
      </w:tblCellMar>
    </w:tblPr>
  </w:style>
  <w:style w:type="table" w:customStyle="1" w:styleId="a2">
    <w:basedOn w:val="TableNormal"/>
    <w:rsid w:val="00F36187"/>
    <w:tblPr>
      <w:tblStyleRowBandSize w:val="1"/>
      <w:tblStyleColBandSize w:val="1"/>
      <w:tblCellMar>
        <w:left w:w="115" w:type="dxa"/>
        <w:right w:w="115" w:type="dxa"/>
      </w:tblCellMar>
    </w:tblPr>
  </w:style>
  <w:style w:type="table" w:customStyle="1" w:styleId="a3">
    <w:basedOn w:val="TableNormal"/>
    <w:rsid w:val="00F36187"/>
    <w:tblPr>
      <w:tblStyleRowBandSize w:val="1"/>
      <w:tblStyleColBandSize w:val="1"/>
      <w:tblCellMar>
        <w:left w:w="0" w:type="dxa"/>
        <w:right w:w="0" w:type="dxa"/>
      </w:tblCellMar>
    </w:tblPr>
  </w:style>
  <w:style w:type="table" w:customStyle="1" w:styleId="a4">
    <w:basedOn w:val="TableNormal"/>
    <w:rsid w:val="00F36187"/>
    <w:tblPr>
      <w:tblStyleRowBandSize w:val="1"/>
      <w:tblStyleColBandSize w:val="1"/>
      <w:tblCellMar>
        <w:left w:w="0" w:type="dxa"/>
        <w:right w:w="0" w:type="dxa"/>
      </w:tblCellMar>
    </w:tblPr>
  </w:style>
  <w:style w:type="table" w:customStyle="1" w:styleId="a5">
    <w:basedOn w:val="TableNormal"/>
    <w:rsid w:val="00F36187"/>
    <w:tblPr>
      <w:tblStyleRowBandSize w:val="1"/>
      <w:tblStyleColBandSize w:val="1"/>
      <w:tblCellMar>
        <w:left w:w="0" w:type="dxa"/>
        <w:right w:w="0" w:type="dxa"/>
      </w:tblCellMar>
    </w:tblPr>
  </w:style>
  <w:style w:type="table" w:customStyle="1" w:styleId="a6">
    <w:basedOn w:val="TableNormal"/>
    <w:rsid w:val="00F36187"/>
    <w:tblPr>
      <w:tblStyleRowBandSize w:val="1"/>
      <w:tblStyleColBandSize w:val="1"/>
      <w:tblCellMar>
        <w:left w:w="0" w:type="dxa"/>
        <w:right w:w="0" w:type="dxa"/>
      </w:tblCellMar>
    </w:tblPr>
  </w:style>
  <w:style w:type="table" w:customStyle="1" w:styleId="a7">
    <w:basedOn w:val="TableNormal"/>
    <w:rsid w:val="00F36187"/>
    <w:tblPr>
      <w:tblStyleRowBandSize w:val="1"/>
      <w:tblStyleColBandSize w:val="1"/>
      <w:tblCellMar>
        <w:left w:w="0" w:type="dxa"/>
        <w:right w:w="0" w:type="dxa"/>
      </w:tblCellMar>
    </w:tblPr>
  </w:style>
  <w:style w:type="table" w:customStyle="1" w:styleId="a8">
    <w:basedOn w:val="TableNormal"/>
    <w:rsid w:val="00F36187"/>
    <w:tblPr>
      <w:tblStyleRowBandSize w:val="1"/>
      <w:tblStyleColBandSize w:val="1"/>
      <w:tblCellMar>
        <w:left w:w="0" w:type="dxa"/>
        <w:right w:w="0" w:type="dxa"/>
      </w:tblCellMar>
    </w:tblPr>
  </w:style>
  <w:style w:type="table" w:customStyle="1" w:styleId="a9">
    <w:basedOn w:val="TableNormal"/>
    <w:rsid w:val="00F36187"/>
    <w:tblPr>
      <w:tblStyleRowBandSize w:val="1"/>
      <w:tblStyleColBandSize w:val="1"/>
      <w:tblCellMar>
        <w:left w:w="0" w:type="dxa"/>
        <w:right w:w="0" w:type="dxa"/>
      </w:tblCellMar>
    </w:tblPr>
  </w:style>
  <w:style w:type="table" w:customStyle="1" w:styleId="aa">
    <w:basedOn w:val="TableNormal"/>
    <w:rsid w:val="00F36187"/>
    <w:tblPr>
      <w:tblStyleRowBandSize w:val="1"/>
      <w:tblStyleColBandSize w:val="1"/>
      <w:tblCellMar>
        <w:left w:w="0" w:type="dxa"/>
        <w:right w:w="0" w:type="dxa"/>
      </w:tblCellMar>
    </w:tblPr>
  </w:style>
  <w:style w:type="table" w:customStyle="1" w:styleId="ab">
    <w:basedOn w:val="TableNormal"/>
    <w:rsid w:val="00F36187"/>
    <w:tblPr>
      <w:tblStyleRowBandSize w:val="1"/>
      <w:tblStyleColBandSize w:val="1"/>
      <w:tblCellMar>
        <w:left w:w="0" w:type="dxa"/>
        <w:right w:w="0" w:type="dxa"/>
      </w:tblCellMar>
    </w:tblPr>
  </w:style>
  <w:style w:type="table" w:customStyle="1" w:styleId="ac">
    <w:basedOn w:val="TableNormal"/>
    <w:rsid w:val="00F36187"/>
    <w:tblPr>
      <w:tblStyleRowBandSize w:val="1"/>
      <w:tblStyleColBandSize w:val="1"/>
      <w:tblCellMar>
        <w:left w:w="0" w:type="dxa"/>
        <w:right w:w="0" w:type="dxa"/>
      </w:tblCellMar>
    </w:tblPr>
  </w:style>
  <w:style w:type="table" w:customStyle="1" w:styleId="ad">
    <w:basedOn w:val="TableNormal"/>
    <w:rsid w:val="00F36187"/>
    <w:tblPr>
      <w:tblStyleRowBandSize w:val="1"/>
      <w:tblStyleColBandSize w:val="1"/>
      <w:tblCellMar>
        <w:left w:w="0" w:type="dxa"/>
        <w:right w:w="0" w:type="dxa"/>
      </w:tblCellMar>
    </w:tblPr>
  </w:style>
  <w:style w:type="table" w:customStyle="1" w:styleId="ae">
    <w:basedOn w:val="TableNormal"/>
    <w:rsid w:val="00F36187"/>
    <w:tblPr>
      <w:tblStyleRowBandSize w:val="1"/>
      <w:tblStyleColBandSize w:val="1"/>
      <w:tblCellMar>
        <w:left w:w="0" w:type="dxa"/>
        <w:right w:w="0" w:type="dxa"/>
      </w:tblCellMar>
    </w:tblPr>
  </w:style>
  <w:style w:type="table" w:customStyle="1" w:styleId="af">
    <w:basedOn w:val="TableNormal"/>
    <w:rsid w:val="00F36187"/>
    <w:tblPr>
      <w:tblStyleRowBandSize w:val="1"/>
      <w:tblStyleColBandSize w:val="1"/>
      <w:tblCellMar>
        <w:left w:w="0" w:type="dxa"/>
        <w:right w:w="0" w:type="dxa"/>
      </w:tblCellMar>
    </w:tblPr>
  </w:style>
  <w:style w:type="table" w:customStyle="1" w:styleId="af0">
    <w:basedOn w:val="TableNormal"/>
    <w:rsid w:val="00F36187"/>
    <w:tblPr>
      <w:tblStyleRowBandSize w:val="1"/>
      <w:tblStyleColBandSize w:val="1"/>
      <w:tblCellMar>
        <w:left w:w="0" w:type="dxa"/>
        <w:right w:w="0" w:type="dxa"/>
      </w:tblCellMar>
    </w:tblPr>
  </w:style>
  <w:style w:type="table" w:customStyle="1" w:styleId="af1">
    <w:basedOn w:val="TableNormal"/>
    <w:rsid w:val="00F36187"/>
    <w:tblPr>
      <w:tblStyleRowBandSize w:val="1"/>
      <w:tblStyleColBandSize w:val="1"/>
      <w:tblCellMar>
        <w:left w:w="0" w:type="dxa"/>
        <w:right w:w="0" w:type="dxa"/>
      </w:tblCellMar>
    </w:tblPr>
  </w:style>
  <w:style w:type="table" w:customStyle="1" w:styleId="af2">
    <w:basedOn w:val="TableNormal"/>
    <w:rsid w:val="00F36187"/>
    <w:tblPr>
      <w:tblStyleRowBandSize w:val="1"/>
      <w:tblStyleColBandSize w:val="1"/>
      <w:tblCellMar>
        <w:left w:w="0" w:type="dxa"/>
        <w:right w:w="0" w:type="dxa"/>
      </w:tblCellMar>
    </w:tblPr>
  </w:style>
  <w:style w:type="table" w:customStyle="1" w:styleId="af3">
    <w:basedOn w:val="TableNormal"/>
    <w:rsid w:val="00F36187"/>
    <w:tblPr>
      <w:tblStyleRowBandSize w:val="1"/>
      <w:tblStyleColBandSize w:val="1"/>
      <w:tblCellMar>
        <w:left w:w="0" w:type="dxa"/>
        <w:right w:w="0" w:type="dxa"/>
      </w:tblCellMar>
    </w:tblPr>
  </w:style>
  <w:style w:type="table" w:customStyle="1" w:styleId="af4">
    <w:basedOn w:val="TableNormal"/>
    <w:rsid w:val="00F36187"/>
    <w:tblPr>
      <w:tblStyleRowBandSize w:val="1"/>
      <w:tblStyleColBandSize w:val="1"/>
      <w:tblCellMar>
        <w:left w:w="0" w:type="dxa"/>
        <w:right w:w="0" w:type="dxa"/>
      </w:tblCellMar>
    </w:tblPr>
  </w:style>
  <w:style w:type="table" w:customStyle="1" w:styleId="af5">
    <w:basedOn w:val="TableNormal"/>
    <w:rsid w:val="00F36187"/>
    <w:tblPr>
      <w:tblStyleRowBandSize w:val="1"/>
      <w:tblStyleColBandSize w:val="1"/>
      <w:tblCellMar>
        <w:left w:w="0" w:type="dxa"/>
        <w:right w:w="0" w:type="dxa"/>
      </w:tblCellMar>
    </w:tblPr>
  </w:style>
  <w:style w:type="table" w:customStyle="1" w:styleId="af6">
    <w:basedOn w:val="TableNormal"/>
    <w:rsid w:val="00F36187"/>
    <w:tblPr>
      <w:tblStyleRowBandSize w:val="1"/>
      <w:tblStyleColBandSize w:val="1"/>
      <w:tblCellMar>
        <w:left w:w="0" w:type="dxa"/>
        <w:right w:w="0" w:type="dxa"/>
      </w:tblCellMar>
    </w:tblPr>
  </w:style>
  <w:style w:type="table" w:customStyle="1" w:styleId="af7">
    <w:basedOn w:val="TableNormal"/>
    <w:rsid w:val="00F36187"/>
    <w:tblPr>
      <w:tblStyleRowBandSize w:val="1"/>
      <w:tblStyleColBandSize w:val="1"/>
      <w:tblCellMar>
        <w:left w:w="0" w:type="dxa"/>
        <w:right w:w="0" w:type="dxa"/>
      </w:tblCellMar>
    </w:tblPr>
  </w:style>
  <w:style w:type="table" w:customStyle="1" w:styleId="af8">
    <w:basedOn w:val="TableNormal"/>
    <w:rsid w:val="00F36187"/>
    <w:tblPr>
      <w:tblStyleRowBandSize w:val="1"/>
      <w:tblStyleColBandSize w:val="1"/>
      <w:tblCellMar>
        <w:left w:w="0" w:type="dxa"/>
        <w:right w:w="0" w:type="dxa"/>
      </w:tblCellMar>
    </w:tblPr>
  </w:style>
  <w:style w:type="table" w:customStyle="1" w:styleId="af9">
    <w:basedOn w:val="TableNormal"/>
    <w:rsid w:val="00F36187"/>
    <w:tblPr>
      <w:tblStyleRowBandSize w:val="1"/>
      <w:tblStyleColBandSize w:val="1"/>
      <w:tblCellMar>
        <w:left w:w="0" w:type="dxa"/>
        <w:right w:w="0" w:type="dxa"/>
      </w:tblCellMar>
    </w:tblPr>
  </w:style>
  <w:style w:type="table" w:customStyle="1" w:styleId="afa">
    <w:basedOn w:val="TableNormal"/>
    <w:rsid w:val="00F36187"/>
    <w:tblPr>
      <w:tblStyleRowBandSize w:val="1"/>
      <w:tblStyleColBandSize w:val="1"/>
      <w:tblCellMar>
        <w:left w:w="0" w:type="dxa"/>
        <w:right w:w="0" w:type="dxa"/>
      </w:tblCellMar>
    </w:tblPr>
  </w:style>
  <w:style w:type="table" w:customStyle="1" w:styleId="afb">
    <w:basedOn w:val="TableNormal"/>
    <w:rsid w:val="00F36187"/>
    <w:tblPr>
      <w:tblStyleRowBandSize w:val="1"/>
      <w:tblStyleColBandSize w:val="1"/>
      <w:tblCellMar>
        <w:left w:w="0" w:type="dxa"/>
        <w:right w:w="0" w:type="dxa"/>
      </w:tblCellMar>
    </w:tblPr>
  </w:style>
  <w:style w:type="table" w:customStyle="1" w:styleId="afc">
    <w:basedOn w:val="TableNormal"/>
    <w:rsid w:val="00F36187"/>
    <w:tblPr>
      <w:tblStyleRowBandSize w:val="1"/>
      <w:tblStyleColBandSize w:val="1"/>
      <w:tblCellMar>
        <w:left w:w="0" w:type="dxa"/>
        <w:right w:w="0" w:type="dxa"/>
      </w:tblCellMar>
    </w:tblPr>
  </w:style>
  <w:style w:type="table" w:customStyle="1" w:styleId="afd">
    <w:basedOn w:val="TableNormal"/>
    <w:rsid w:val="00F36187"/>
    <w:tblPr>
      <w:tblStyleRowBandSize w:val="1"/>
      <w:tblStyleColBandSize w:val="1"/>
      <w:tblCellMar>
        <w:left w:w="0" w:type="dxa"/>
        <w:right w:w="0" w:type="dxa"/>
      </w:tblCellMar>
    </w:tblPr>
  </w:style>
  <w:style w:type="table" w:customStyle="1" w:styleId="afe">
    <w:basedOn w:val="TableNormal"/>
    <w:rsid w:val="00F36187"/>
    <w:tblPr>
      <w:tblStyleRowBandSize w:val="1"/>
      <w:tblStyleColBandSize w:val="1"/>
      <w:tblCellMar>
        <w:left w:w="0" w:type="dxa"/>
        <w:right w:w="0" w:type="dxa"/>
      </w:tblCellMar>
    </w:tblPr>
  </w:style>
  <w:style w:type="table" w:customStyle="1" w:styleId="aff">
    <w:basedOn w:val="TableNormal"/>
    <w:rsid w:val="00F36187"/>
    <w:tblPr>
      <w:tblStyleRowBandSize w:val="1"/>
      <w:tblStyleColBandSize w:val="1"/>
      <w:tblCellMar>
        <w:left w:w="0" w:type="dxa"/>
        <w:right w:w="0" w:type="dxa"/>
      </w:tblCellMar>
    </w:tblPr>
  </w:style>
  <w:style w:type="table" w:customStyle="1" w:styleId="aff0">
    <w:basedOn w:val="TableNormal"/>
    <w:rsid w:val="00F36187"/>
    <w:tblPr>
      <w:tblStyleRowBandSize w:val="1"/>
      <w:tblStyleColBandSize w:val="1"/>
      <w:tblCellMar>
        <w:left w:w="0" w:type="dxa"/>
        <w:right w:w="0" w:type="dxa"/>
      </w:tblCellMar>
    </w:tblPr>
  </w:style>
  <w:style w:type="table" w:customStyle="1" w:styleId="aff1">
    <w:basedOn w:val="TableNormal"/>
    <w:rsid w:val="00F36187"/>
    <w:tblPr>
      <w:tblStyleRowBandSize w:val="1"/>
      <w:tblStyleColBandSize w:val="1"/>
      <w:tblCellMar>
        <w:left w:w="0" w:type="dxa"/>
        <w:right w:w="0" w:type="dxa"/>
      </w:tblCellMar>
    </w:tblPr>
  </w:style>
  <w:style w:type="table" w:customStyle="1" w:styleId="aff2">
    <w:basedOn w:val="TableNormal"/>
    <w:rsid w:val="00F36187"/>
    <w:tblPr>
      <w:tblStyleRowBandSize w:val="1"/>
      <w:tblStyleColBandSize w:val="1"/>
      <w:tblCellMar>
        <w:left w:w="0" w:type="dxa"/>
        <w:right w:w="0" w:type="dxa"/>
      </w:tblCellMar>
    </w:tblPr>
  </w:style>
  <w:style w:type="table" w:customStyle="1" w:styleId="aff3">
    <w:basedOn w:val="TableNormal"/>
    <w:rsid w:val="00F36187"/>
    <w:tblPr>
      <w:tblStyleRowBandSize w:val="1"/>
      <w:tblStyleColBandSize w:val="1"/>
      <w:tblCellMar>
        <w:left w:w="0" w:type="dxa"/>
        <w:right w:w="0" w:type="dxa"/>
      </w:tblCellMar>
    </w:tblPr>
  </w:style>
  <w:style w:type="table" w:customStyle="1" w:styleId="aff4">
    <w:basedOn w:val="TableNormal"/>
    <w:rsid w:val="00F36187"/>
    <w:tblPr>
      <w:tblStyleRowBandSize w:val="1"/>
      <w:tblStyleColBandSize w:val="1"/>
      <w:tblCellMar>
        <w:left w:w="0" w:type="dxa"/>
        <w:right w:w="0" w:type="dxa"/>
      </w:tblCellMar>
    </w:tblPr>
  </w:style>
  <w:style w:type="table" w:customStyle="1" w:styleId="aff5">
    <w:basedOn w:val="TableNormal"/>
    <w:rsid w:val="00F36187"/>
    <w:tblPr>
      <w:tblStyleRowBandSize w:val="1"/>
      <w:tblStyleColBandSize w:val="1"/>
      <w:tblCellMar>
        <w:left w:w="0" w:type="dxa"/>
        <w:right w:w="0" w:type="dxa"/>
      </w:tblCellMar>
    </w:tblPr>
  </w:style>
  <w:style w:type="table" w:customStyle="1" w:styleId="aff6">
    <w:basedOn w:val="TableNormal"/>
    <w:rsid w:val="00F36187"/>
    <w:tblPr>
      <w:tblStyleRowBandSize w:val="1"/>
      <w:tblStyleColBandSize w:val="1"/>
      <w:tblCellMar>
        <w:left w:w="0" w:type="dxa"/>
        <w:right w:w="0" w:type="dxa"/>
      </w:tblCellMar>
    </w:tblPr>
  </w:style>
  <w:style w:type="table" w:customStyle="1" w:styleId="aff7">
    <w:basedOn w:val="TableNormal"/>
    <w:rsid w:val="00F36187"/>
    <w:tblPr>
      <w:tblStyleRowBandSize w:val="1"/>
      <w:tblStyleColBandSize w:val="1"/>
      <w:tblCellMar>
        <w:left w:w="0" w:type="dxa"/>
        <w:right w:w="0" w:type="dxa"/>
      </w:tblCellMar>
    </w:tblPr>
  </w:style>
  <w:style w:type="table" w:customStyle="1" w:styleId="aff8">
    <w:basedOn w:val="TableNormal"/>
    <w:rsid w:val="00F36187"/>
    <w:tblPr>
      <w:tblStyleRowBandSize w:val="1"/>
      <w:tblStyleColBandSize w:val="1"/>
      <w:tblCellMar>
        <w:left w:w="0" w:type="dxa"/>
        <w:right w:w="0" w:type="dxa"/>
      </w:tblCellMar>
    </w:tblPr>
  </w:style>
  <w:style w:type="table" w:customStyle="1" w:styleId="aff9">
    <w:basedOn w:val="TableNormal"/>
    <w:rsid w:val="00F36187"/>
    <w:tblPr>
      <w:tblStyleRowBandSize w:val="1"/>
      <w:tblStyleColBandSize w:val="1"/>
      <w:tblCellMar>
        <w:left w:w="0" w:type="dxa"/>
        <w:right w:w="0" w:type="dxa"/>
      </w:tblCellMar>
    </w:tblPr>
  </w:style>
  <w:style w:type="table" w:customStyle="1" w:styleId="affa">
    <w:basedOn w:val="TableNormal"/>
    <w:rsid w:val="00F36187"/>
    <w:tblPr>
      <w:tblStyleRowBandSize w:val="1"/>
      <w:tblStyleColBandSize w:val="1"/>
      <w:tblCellMar>
        <w:left w:w="0" w:type="dxa"/>
        <w:right w:w="0" w:type="dxa"/>
      </w:tblCellMar>
    </w:tblPr>
  </w:style>
  <w:style w:type="table" w:customStyle="1" w:styleId="affb">
    <w:basedOn w:val="TableNormal"/>
    <w:rsid w:val="00F36187"/>
    <w:tblPr>
      <w:tblStyleRowBandSize w:val="1"/>
      <w:tblStyleColBandSize w:val="1"/>
      <w:tblCellMar>
        <w:left w:w="28" w:type="dxa"/>
        <w:right w:w="28" w:type="dxa"/>
      </w:tblCellMar>
    </w:tblPr>
  </w:style>
  <w:style w:type="table" w:customStyle="1" w:styleId="affc">
    <w:basedOn w:val="TableNormal"/>
    <w:rsid w:val="00F36187"/>
    <w:tblPr>
      <w:tblStyleRowBandSize w:val="1"/>
      <w:tblStyleColBandSize w:val="1"/>
      <w:tblCellMar>
        <w:left w:w="115" w:type="dxa"/>
        <w:right w:w="115" w:type="dxa"/>
      </w:tblCellMar>
    </w:tblPr>
  </w:style>
  <w:style w:type="table" w:customStyle="1" w:styleId="affd">
    <w:basedOn w:val="TableNormal"/>
    <w:rsid w:val="00F36187"/>
    <w:pPr>
      <w:contextualSpacing/>
    </w:pPr>
    <w:rPr>
      <w:rFonts w:ascii="Arial" w:eastAsia="Arial" w:hAnsi="Arial" w:cs="Arial"/>
    </w:rPr>
    <w:tblPr>
      <w:tblStyleRowBandSize w:val="1"/>
      <w:tblStyleColBandSize w:val="1"/>
      <w:tblCellMar>
        <w:left w:w="115" w:type="dxa"/>
        <w:right w:w="115" w:type="dxa"/>
      </w:tblCellMar>
    </w:tblPr>
    <w:tblStylePr w:type="firstRow">
      <w:pPr>
        <w:contextualSpacing/>
      </w:pPr>
      <w:rPr>
        <w:rFonts w:ascii="Arial" w:eastAsia="Arial" w:hAnsi="Arial" w:cs="Arial"/>
        <w:b/>
        <w:sz w:val="20"/>
        <w:szCs w:val="20"/>
      </w:rPr>
      <w:tblPr/>
      <w:tcPr>
        <w:tcBorders>
          <w:top w:val="single" w:sz="12" w:space="0" w:color="000000"/>
          <w:left w:val="single" w:sz="12" w:space="0" w:color="000000"/>
          <w:bottom w:val="single" w:sz="12" w:space="0" w:color="000000"/>
          <w:right w:val="single" w:sz="12" w:space="0" w:color="000000"/>
        </w:tcBorders>
        <w:shd w:val="clear" w:color="auto" w:fill="D9D9D9"/>
        <w:tcMar>
          <w:top w:w="0" w:type="nil"/>
          <w:left w:w="115" w:type="dxa"/>
          <w:bottom w:w="0" w:type="nil"/>
          <w:right w:w="115" w:type="dxa"/>
        </w:tcMar>
      </w:tcPr>
    </w:tblStylePr>
    <w:tblStylePr w:type="lastRow">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fe">
    <w:basedOn w:val="TableNormal"/>
    <w:rsid w:val="00F36187"/>
    <w:tblPr>
      <w:tblStyleRowBandSize w:val="1"/>
      <w:tblStyleColBandSize w:val="1"/>
      <w:tblCellMar>
        <w:left w:w="115" w:type="dxa"/>
        <w:right w:w="115" w:type="dxa"/>
      </w:tblCellMar>
    </w:tblPr>
  </w:style>
  <w:style w:type="table" w:customStyle="1" w:styleId="afff">
    <w:basedOn w:val="TableNormal"/>
    <w:rsid w:val="00F36187"/>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F36187"/>
  </w:style>
  <w:style w:type="character" w:customStyle="1" w:styleId="CommentTextChar">
    <w:name w:val="Comment Text Char"/>
    <w:basedOn w:val="DefaultParagraphFont"/>
    <w:link w:val="CommentText"/>
    <w:uiPriority w:val="99"/>
    <w:semiHidden/>
    <w:rsid w:val="00F36187"/>
  </w:style>
  <w:style w:type="character" w:styleId="CommentReference">
    <w:name w:val="annotation reference"/>
    <w:basedOn w:val="DefaultParagraphFont"/>
    <w:uiPriority w:val="99"/>
    <w:semiHidden/>
    <w:unhideWhenUsed/>
    <w:rsid w:val="00F36187"/>
    <w:rPr>
      <w:sz w:val="16"/>
      <w:szCs w:val="16"/>
    </w:rPr>
  </w:style>
  <w:style w:type="paragraph" w:styleId="BalloonText">
    <w:name w:val="Balloon Text"/>
    <w:basedOn w:val="Normal"/>
    <w:link w:val="BalloonTextChar"/>
    <w:uiPriority w:val="99"/>
    <w:semiHidden/>
    <w:unhideWhenUsed/>
    <w:rsid w:val="000E20E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0E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20EB"/>
    <w:rPr>
      <w:b/>
      <w:bCs/>
    </w:rPr>
  </w:style>
  <w:style w:type="character" w:customStyle="1" w:styleId="CommentSubjectChar">
    <w:name w:val="Comment Subject Char"/>
    <w:basedOn w:val="CommentTextChar"/>
    <w:link w:val="CommentSubject"/>
    <w:uiPriority w:val="99"/>
    <w:semiHidden/>
    <w:rsid w:val="000E20EB"/>
    <w:rPr>
      <w:b/>
      <w:bCs/>
    </w:rPr>
  </w:style>
  <w:style w:type="character" w:styleId="Strong">
    <w:name w:val="Strong"/>
    <w:qFormat/>
    <w:rsid w:val="0055646E"/>
    <w:rPr>
      <w:b/>
      <w:bCs/>
    </w:rPr>
  </w:style>
  <w:style w:type="table" w:styleId="TableGrid8">
    <w:name w:val="Table Grid 8"/>
    <w:basedOn w:val="TableNormal"/>
    <w:rsid w:val="0055646E"/>
    <w:pPr>
      <w:spacing w:after="0"/>
    </w:pPr>
    <w:rPr>
      <w:rFonts w:ascii="Arial" w:hAnsi="Arial"/>
      <w:color w:val="auto"/>
    </w:rPr>
    <w:tblP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80"/>
        <w:insideV w:val="single" w:sz="6" w:space="0" w:color="000080"/>
      </w:tblBorders>
    </w:tblPr>
    <w:tcPr>
      <w:shd w:val="clear" w:color="auto" w:fill="auto"/>
    </w:tcPr>
    <w:tblStylePr w:type="firstRow">
      <w:rPr>
        <w:rFonts w:ascii="Arial" w:hAnsi="Arial"/>
        <w:b/>
        <w:bCs/>
        <w:color w:val="000000" w:themeColor="text1"/>
        <w:sz w:val="20"/>
      </w:rPr>
      <w:tblPr/>
      <w:tcPr>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55646E"/>
    <w:pPr>
      <w:ind w:left="720"/>
      <w:contextualSpacing/>
    </w:pPr>
  </w:style>
  <w:style w:type="paragraph" w:styleId="Revision">
    <w:name w:val="Revision"/>
    <w:hidden/>
    <w:uiPriority w:val="99"/>
    <w:semiHidden/>
    <w:rsid w:val="00E021D6"/>
    <w:pPr>
      <w:spacing w:after="0"/>
    </w:pPr>
  </w:style>
  <w:style w:type="paragraph" w:styleId="NormalWeb">
    <w:name w:val="Normal (Web)"/>
    <w:basedOn w:val="Normal"/>
    <w:uiPriority w:val="99"/>
    <w:unhideWhenUsed/>
    <w:rsid w:val="00426BCC"/>
    <w:pPr>
      <w:spacing w:before="100" w:beforeAutospacing="1" w:after="100" w:afterAutospacing="1"/>
    </w:pPr>
    <w:rPr>
      <w:color w:val="auto"/>
      <w:sz w:val="24"/>
      <w:szCs w:val="24"/>
    </w:rPr>
  </w:style>
  <w:style w:type="character" w:styleId="Hyperlink">
    <w:name w:val="Hyperlink"/>
    <w:basedOn w:val="DefaultParagraphFont"/>
    <w:uiPriority w:val="99"/>
    <w:unhideWhenUsed/>
    <w:rsid w:val="00A81B33"/>
    <w:rPr>
      <w:color w:val="0563C1" w:themeColor="hyperlink"/>
      <w:u w:val="single"/>
    </w:rPr>
  </w:style>
  <w:style w:type="character" w:styleId="FollowedHyperlink">
    <w:name w:val="FollowedHyperlink"/>
    <w:basedOn w:val="DefaultParagraphFont"/>
    <w:uiPriority w:val="99"/>
    <w:semiHidden/>
    <w:unhideWhenUsed/>
    <w:rsid w:val="00A81B33"/>
    <w:rPr>
      <w:color w:val="954F72" w:themeColor="followedHyperlink"/>
      <w:u w:val="single"/>
    </w:rPr>
  </w:style>
  <w:style w:type="paragraph" w:styleId="TOCHeading">
    <w:name w:val="TOC Heading"/>
    <w:basedOn w:val="Heading1"/>
    <w:next w:val="Normal"/>
    <w:uiPriority w:val="39"/>
    <w:unhideWhenUsed/>
    <w:qFormat/>
    <w:rsid w:val="00893269"/>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269"/>
    <w:pPr>
      <w:spacing w:after="100"/>
    </w:pPr>
  </w:style>
  <w:style w:type="paragraph" w:styleId="TOC2">
    <w:name w:val="toc 2"/>
    <w:basedOn w:val="Normal"/>
    <w:next w:val="Normal"/>
    <w:autoRedefine/>
    <w:uiPriority w:val="39"/>
    <w:unhideWhenUsed/>
    <w:rsid w:val="00893269"/>
    <w:pPr>
      <w:spacing w:after="100"/>
      <w:ind w:left="200"/>
    </w:pPr>
  </w:style>
  <w:style w:type="paragraph" w:styleId="TOC3">
    <w:name w:val="toc 3"/>
    <w:basedOn w:val="Normal"/>
    <w:next w:val="Normal"/>
    <w:autoRedefine/>
    <w:uiPriority w:val="39"/>
    <w:unhideWhenUsed/>
    <w:rsid w:val="00893269"/>
    <w:pPr>
      <w:spacing w:after="100"/>
      <w:ind w:left="400"/>
    </w:pPr>
  </w:style>
  <w:style w:type="paragraph" w:customStyle="1" w:styleId="EX">
    <w:name w:val="EX"/>
    <w:basedOn w:val="Normal"/>
    <w:rsid w:val="007F1AAE"/>
    <w:pPr>
      <w:keepLines/>
      <w:overflowPunct w:val="0"/>
      <w:autoSpaceDE w:val="0"/>
      <w:autoSpaceDN w:val="0"/>
      <w:adjustRightInd w:val="0"/>
      <w:ind w:left="1702" w:hanging="1418"/>
      <w:textAlignment w:val="baseline"/>
    </w:pPr>
    <w:rPr>
      <w:color w:val="auto"/>
    </w:rPr>
  </w:style>
  <w:style w:type="paragraph" w:styleId="Header">
    <w:name w:val="header"/>
    <w:basedOn w:val="Normal"/>
    <w:link w:val="HeaderChar"/>
    <w:uiPriority w:val="99"/>
    <w:unhideWhenUsed/>
    <w:rsid w:val="00AE49CF"/>
    <w:pPr>
      <w:tabs>
        <w:tab w:val="center" w:pos="4680"/>
        <w:tab w:val="right" w:pos="9360"/>
      </w:tabs>
      <w:spacing w:after="0"/>
    </w:pPr>
  </w:style>
  <w:style w:type="character" w:customStyle="1" w:styleId="HeaderChar">
    <w:name w:val="Header Char"/>
    <w:basedOn w:val="DefaultParagraphFont"/>
    <w:link w:val="Header"/>
    <w:uiPriority w:val="99"/>
    <w:rsid w:val="00AE49CF"/>
  </w:style>
  <w:style w:type="paragraph" w:styleId="Footer">
    <w:name w:val="footer"/>
    <w:basedOn w:val="Normal"/>
    <w:link w:val="FooterChar"/>
    <w:uiPriority w:val="99"/>
    <w:unhideWhenUsed/>
    <w:rsid w:val="00AE49CF"/>
    <w:pPr>
      <w:tabs>
        <w:tab w:val="center" w:pos="4680"/>
        <w:tab w:val="right" w:pos="9360"/>
      </w:tabs>
      <w:spacing w:after="0"/>
    </w:pPr>
  </w:style>
  <w:style w:type="character" w:customStyle="1" w:styleId="FooterChar">
    <w:name w:val="Footer Char"/>
    <w:basedOn w:val="DefaultParagraphFont"/>
    <w:link w:val="Footer"/>
    <w:uiPriority w:val="99"/>
    <w:rsid w:val="00AE4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Microsoft_Visio_2003-2010_Drawing3.vsd"/><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Microsoft_Visio_2003-2010_Drawing.vsd"/><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Microsoft_Visio_2003-2010_Drawing2.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90E24-937F-42F0-9C86-84145A72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13704</Words>
  <Characters>78113</Characters>
  <Application>Microsoft Office Word</Application>
  <DocSecurity>0</DocSecurity>
  <Lines>650</Lines>
  <Paragraphs>183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Hewlett-Packard Company</Company>
  <LinksUpToDate>false</LinksUpToDate>
  <CharactersWithSpaces>91634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Mohammad.Battah@7Layers.com</dc:creator>
  <cp:lastModifiedBy>Dmitri.Khijniak@7Layers.com</cp:lastModifiedBy>
  <cp:revision>9</cp:revision>
  <cp:lastPrinted>2017-04-28T21:24:00Z</cp:lastPrinted>
  <dcterms:created xsi:type="dcterms:W3CDTF">2017-04-28T21:23:00Z</dcterms:created>
  <dcterms:modified xsi:type="dcterms:W3CDTF">2017-08-11T18:37:00Z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