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43CB92" w14:textId="77777777" w:rsidR="0024510B" w:rsidRDefault="009E4ABA">
      <w:r>
        <w:rPr>
          <w:noProof/>
        </w:rPr>
        <w:drawing>
          <wp:inline distT="0" distB="0" distL="0" distR="0" wp14:anchorId="60CDD87D" wp14:editId="53F71617">
            <wp:extent cx="5706110" cy="28403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706110" cy="2840355"/>
                    </a:xfrm>
                    <a:prstGeom prst="rect">
                      <a:avLst/>
                    </a:prstGeom>
                    <a:ln/>
                  </pic:spPr>
                </pic:pic>
              </a:graphicData>
            </a:graphic>
          </wp:inline>
        </w:drawing>
      </w:r>
    </w:p>
    <w:p w14:paraId="12E570D1" w14:textId="77777777" w:rsidR="0024510B" w:rsidRDefault="0024510B"/>
    <w:p w14:paraId="0725AE10" w14:textId="77777777" w:rsidR="0024510B" w:rsidRDefault="009E4ABA">
      <w:pPr>
        <w:jc w:val="center"/>
      </w:pPr>
      <w:r>
        <w:rPr>
          <w:b/>
          <w:sz w:val="40"/>
          <w:szCs w:val="40"/>
        </w:rPr>
        <w:t>Conformance test specifications for</w:t>
      </w:r>
    </w:p>
    <w:p w14:paraId="4B934EC3" w14:textId="77777777" w:rsidR="0024510B" w:rsidRDefault="009E4ABA">
      <w:pPr>
        <w:jc w:val="center"/>
      </w:pPr>
      <w:r>
        <w:rPr>
          <w:b/>
          <w:sz w:val="40"/>
          <w:szCs w:val="40"/>
        </w:rPr>
        <w:t>SAE J2945/1 - On-board System Requirements for V2V Safety Communications</w:t>
      </w:r>
    </w:p>
    <w:p w14:paraId="6D417C75" w14:textId="77777777" w:rsidR="0024510B" w:rsidRDefault="009E4ABA">
      <w:pPr>
        <w:jc w:val="center"/>
      </w:pPr>
      <w:r>
        <w:rPr>
          <w:b/>
          <w:sz w:val="40"/>
          <w:szCs w:val="40"/>
        </w:rPr>
        <w:t>Test Suite Structure and Test Purposes (TSS &amp; TP)</w:t>
      </w:r>
    </w:p>
    <w:p w14:paraId="04508ABF" w14:textId="77777777" w:rsidR="0024510B" w:rsidRDefault="0024510B"/>
    <w:p w14:paraId="20E766C7" w14:textId="77777777" w:rsidR="0024510B" w:rsidRDefault="0024510B"/>
    <w:tbl>
      <w:tblPr>
        <w:tblStyle w:val="a"/>
        <w:tblW w:w="6007" w:type="dxa"/>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3060"/>
      </w:tblGrid>
      <w:tr w:rsidR="0024510B" w14:paraId="101B45CD" w14:textId="77777777">
        <w:tc>
          <w:tcPr>
            <w:tcW w:w="2947" w:type="dxa"/>
          </w:tcPr>
          <w:p w14:paraId="685EAC45" w14:textId="77777777" w:rsidR="0024510B" w:rsidRDefault="009E4ABA">
            <w:pPr>
              <w:tabs>
                <w:tab w:val="center" w:pos="4320"/>
                <w:tab w:val="right" w:pos="8640"/>
              </w:tabs>
            </w:pPr>
            <w:r>
              <w:rPr>
                <w:sz w:val="22"/>
                <w:szCs w:val="22"/>
              </w:rPr>
              <w:t>Document Mnemonics:</w:t>
            </w:r>
          </w:p>
        </w:tc>
        <w:tc>
          <w:tcPr>
            <w:tcW w:w="3060" w:type="dxa"/>
          </w:tcPr>
          <w:p w14:paraId="1303B3F4" w14:textId="77777777" w:rsidR="0024510B" w:rsidRDefault="009E4ABA">
            <w:pPr>
              <w:tabs>
                <w:tab w:val="center" w:pos="4320"/>
                <w:tab w:val="right" w:pos="8640"/>
              </w:tabs>
            </w:pPr>
            <w:r>
              <w:rPr>
                <w:sz w:val="22"/>
                <w:szCs w:val="22"/>
              </w:rPr>
              <w:t>J2945/1-TSS&amp;TP</w:t>
            </w:r>
          </w:p>
        </w:tc>
      </w:tr>
      <w:tr w:rsidR="0024510B" w14:paraId="60F4E4CA" w14:textId="77777777">
        <w:tc>
          <w:tcPr>
            <w:tcW w:w="2947" w:type="dxa"/>
          </w:tcPr>
          <w:p w14:paraId="015178C2" w14:textId="77777777" w:rsidR="0024510B" w:rsidRDefault="009E4ABA">
            <w:pPr>
              <w:tabs>
                <w:tab w:val="center" w:pos="4320"/>
                <w:tab w:val="right" w:pos="8640"/>
              </w:tabs>
            </w:pPr>
            <w:r>
              <w:rPr>
                <w:sz w:val="22"/>
                <w:szCs w:val="22"/>
              </w:rPr>
              <w:t>Revision:</w:t>
            </w:r>
          </w:p>
        </w:tc>
        <w:tc>
          <w:tcPr>
            <w:tcW w:w="3060" w:type="dxa"/>
          </w:tcPr>
          <w:p w14:paraId="2D924F31" w14:textId="38869294" w:rsidR="0024510B" w:rsidRDefault="009E4ABA">
            <w:pPr>
              <w:tabs>
                <w:tab w:val="center" w:pos="4320"/>
                <w:tab w:val="right" w:pos="8640"/>
              </w:tabs>
            </w:pPr>
            <w:bookmarkStart w:id="0" w:name="h.gjdgxs" w:colFirst="0" w:colLast="0"/>
            <w:bookmarkEnd w:id="0"/>
            <w:r>
              <w:rPr>
                <w:sz w:val="22"/>
                <w:szCs w:val="22"/>
              </w:rPr>
              <w:t>[V0.</w:t>
            </w:r>
            <w:r w:rsidR="007F76E9">
              <w:rPr>
                <w:sz w:val="22"/>
                <w:szCs w:val="22"/>
              </w:rPr>
              <w:t>5</w:t>
            </w:r>
            <w:r>
              <w:rPr>
                <w:sz w:val="22"/>
                <w:szCs w:val="22"/>
              </w:rPr>
              <w:t>.</w:t>
            </w:r>
            <w:ins w:id="1" w:author="Liming, John R." w:date="2017-04-07T09:05:00Z">
              <w:r w:rsidR="00C6415D">
                <w:rPr>
                  <w:sz w:val="22"/>
                  <w:szCs w:val="22"/>
                </w:rPr>
                <w:t>3</w:t>
              </w:r>
            </w:ins>
            <w:r>
              <w:rPr>
                <w:sz w:val="22"/>
                <w:szCs w:val="22"/>
              </w:rPr>
              <w:t>]</w:t>
            </w:r>
          </w:p>
        </w:tc>
      </w:tr>
      <w:tr w:rsidR="0024510B" w14:paraId="5691817D" w14:textId="77777777">
        <w:tc>
          <w:tcPr>
            <w:tcW w:w="2947" w:type="dxa"/>
          </w:tcPr>
          <w:p w14:paraId="2DFA047F" w14:textId="77777777" w:rsidR="0024510B" w:rsidRDefault="009E4ABA">
            <w:pPr>
              <w:tabs>
                <w:tab w:val="center" w:pos="4320"/>
                <w:tab w:val="right" w:pos="8640"/>
              </w:tabs>
            </w:pPr>
            <w:r>
              <w:rPr>
                <w:sz w:val="22"/>
                <w:szCs w:val="22"/>
              </w:rPr>
              <w:t>Revision Date:</w:t>
            </w:r>
          </w:p>
        </w:tc>
        <w:tc>
          <w:tcPr>
            <w:tcW w:w="3060" w:type="dxa"/>
          </w:tcPr>
          <w:p w14:paraId="6B8B3588" w14:textId="35EC8FC9" w:rsidR="0024510B" w:rsidRDefault="00C6415D" w:rsidP="00AE49CF">
            <w:pPr>
              <w:tabs>
                <w:tab w:val="center" w:pos="4320"/>
                <w:tab w:val="right" w:pos="8640"/>
              </w:tabs>
            </w:pPr>
            <w:ins w:id="2" w:author="Liming, John R." w:date="2017-04-07T09:05:00Z">
              <w:r>
                <w:rPr>
                  <w:sz w:val="22"/>
                  <w:szCs w:val="22"/>
                </w:rPr>
                <w:t>4</w:t>
              </w:r>
            </w:ins>
            <w:r w:rsidR="009E4ABA">
              <w:rPr>
                <w:sz w:val="22"/>
                <w:szCs w:val="22"/>
              </w:rPr>
              <w:t>/</w:t>
            </w:r>
            <w:ins w:id="3" w:author="Dmitri.Khijniak@7Layers.com" w:date="2017-04-20T15:44:00Z">
              <w:r w:rsidR="009B5AB9">
                <w:rPr>
                  <w:sz w:val="22"/>
                  <w:szCs w:val="22"/>
                </w:rPr>
                <w:t>20</w:t>
              </w:r>
            </w:ins>
            <w:r w:rsidR="007F76E9">
              <w:rPr>
                <w:sz w:val="22"/>
                <w:szCs w:val="22"/>
              </w:rPr>
              <w:t>/2017</w:t>
            </w:r>
          </w:p>
        </w:tc>
      </w:tr>
    </w:tbl>
    <w:p w14:paraId="27218595" w14:textId="77777777" w:rsidR="0024510B" w:rsidRDefault="0024510B">
      <w:pPr>
        <w:tabs>
          <w:tab w:val="center" w:pos="4320"/>
          <w:tab w:val="right" w:pos="8640"/>
        </w:tabs>
      </w:pPr>
    </w:p>
    <w:p w14:paraId="4C0E718E" w14:textId="77777777" w:rsidR="0024510B" w:rsidRDefault="0024510B">
      <w:pPr>
        <w:tabs>
          <w:tab w:val="center" w:pos="4320"/>
          <w:tab w:val="right" w:pos="8640"/>
        </w:tabs>
      </w:pPr>
    </w:p>
    <w:p w14:paraId="612738EA" w14:textId="77777777" w:rsidR="0024510B" w:rsidRDefault="009E4ABA">
      <w:r>
        <w:br w:type="page"/>
      </w:r>
    </w:p>
    <w:p w14:paraId="38BF4B2A" w14:textId="77777777" w:rsidR="0024510B" w:rsidRDefault="0024510B">
      <w:pPr>
        <w:spacing w:after="0"/>
      </w:pPr>
    </w:p>
    <w:sdt>
      <w:sdtPr>
        <w:rPr>
          <w:rFonts w:ascii="Times New Roman" w:eastAsia="Times New Roman" w:hAnsi="Times New Roman" w:cs="Times New Roman"/>
          <w:color w:val="000000"/>
          <w:sz w:val="20"/>
          <w:szCs w:val="20"/>
        </w:rPr>
        <w:id w:val="-1509671617"/>
        <w:docPartObj>
          <w:docPartGallery w:val="Table of Contents"/>
          <w:docPartUnique/>
        </w:docPartObj>
      </w:sdtPr>
      <w:sdtEndPr>
        <w:rPr>
          <w:rFonts w:eastAsiaTheme="minorEastAsia"/>
          <w:b/>
          <w:bCs/>
          <w:noProof/>
        </w:rPr>
      </w:sdtEndPr>
      <w:sdtContent>
        <w:p w14:paraId="67D839EC" w14:textId="6C259CE7" w:rsidR="00893269" w:rsidRDefault="00893269">
          <w:pPr>
            <w:pStyle w:val="TOCHeading"/>
          </w:pPr>
          <w:r>
            <w:t>Table of Contents</w:t>
          </w:r>
        </w:p>
        <w:p w14:paraId="029A23EF" w14:textId="581D229C" w:rsidR="007735A6" w:rsidRDefault="00893269">
          <w:pPr>
            <w:pStyle w:val="TOC1"/>
            <w:tabs>
              <w:tab w:val="left" w:pos="400"/>
              <w:tab w:val="right" w:leader="dot" w:pos="897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478975699" w:history="1">
            <w:r w:rsidR="007735A6" w:rsidRPr="00355D68">
              <w:rPr>
                <w:rStyle w:val="Hyperlink"/>
                <w:noProof/>
              </w:rPr>
              <w:t>1</w:t>
            </w:r>
            <w:r w:rsidR="007735A6">
              <w:rPr>
                <w:rFonts w:asciiTheme="minorHAnsi" w:hAnsiTheme="minorHAnsi" w:cstheme="minorBidi"/>
                <w:noProof/>
                <w:color w:val="auto"/>
                <w:sz w:val="22"/>
                <w:szCs w:val="22"/>
              </w:rPr>
              <w:tab/>
            </w:r>
            <w:r w:rsidR="007735A6" w:rsidRPr="00355D68">
              <w:rPr>
                <w:rStyle w:val="Hyperlink"/>
                <w:noProof/>
              </w:rPr>
              <w:t>Scope</w:t>
            </w:r>
            <w:r w:rsidR="007735A6">
              <w:rPr>
                <w:noProof/>
                <w:webHidden/>
              </w:rPr>
              <w:tab/>
            </w:r>
            <w:r w:rsidR="007735A6">
              <w:rPr>
                <w:noProof/>
                <w:webHidden/>
              </w:rPr>
              <w:fldChar w:fldCharType="begin"/>
            </w:r>
            <w:r w:rsidR="007735A6">
              <w:rPr>
                <w:noProof/>
                <w:webHidden/>
              </w:rPr>
              <w:instrText xml:space="preserve"> PAGEREF _Toc478975699 \h </w:instrText>
            </w:r>
            <w:r w:rsidR="007735A6">
              <w:rPr>
                <w:noProof/>
                <w:webHidden/>
              </w:rPr>
            </w:r>
            <w:r w:rsidR="007735A6">
              <w:rPr>
                <w:noProof/>
                <w:webHidden/>
              </w:rPr>
              <w:fldChar w:fldCharType="separate"/>
            </w:r>
            <w:r w:rsidR="007735A6">
              <w:rPr>
                <w:noProof/>
                <w:webHidden/>
              </w:rPr>
              <w:t>3</w:t>
            </w:r>
            <w:r w:rsidR="007735A6">
              <w:rPr>
                <w:noProof/>
                <w:webHidden/>
              </w:rPr>
              <w:fldChar w:fldCharType="end"/>
            </w:r>
          </w:hyperlink>
        </w:p>
        <w:p w14:paraId="6E6130BC" w14:textId="785146D5" w:rsidR="007735A6" w:rsidRDefault="005C1D6D">
          <w:pPr>
            <w:pStyle w:val="TOC1"/>
            <w:tabs>
              <w:tab w:val="left" w:pos="400"/>
              <w:tab w:val="right" w:leader="dot" w:pos="8976"/>
            </w:tabs>
            <w:rPr>
              <w:rFonts w:asciiTheme="minorHAnsi" w:hAnsiTheme="minorHAnsi" w:cstheme="minorBidi"/>
              <w:noProof/>
              <w:color w:val="auto"/>
              <w:sz w:val="22"/>
              <w:szCs w:val="22"/>
            </w:rPr>
          </w:pPr>
          <w:hyperlink w:anchor="_Toc478975700" w:history="1">
            <w:r w:rsidR="007735A6" w:rsidRPr="00355D68">
              <w:rPr>
                <w:rStyle w:val="Hyperlink"/>
                <w:noProof/>
              </w:rPr>
              <w:t>2</w:t>
            </w:r>
            <w:r w:rsidR="007735A6">
              <w:rPr>
                <w:rFonts w:asciiTheme="minorHAnsi" w:hAnsiTheme="minorHAnsi" w:cstheme="minorBidi"/>
                <w:noProof/>
                <w:color w:val="auto"/>
                <w:sz w:val="22"/>
                <w:szCs w:val="22"/>
              </w:rPr>
              <w:tab/>
            </w:r>
            <w:r w:rsidR="007735A6" w:rsidRPr="00355D68">
              <w:rPr>
                <w:rStyle w:val="Hyperlink"/>
                <w:noProof/>
              </w:rPr>
              <w:t>References</w:t>
            </w:r>
            <w:r w:rsidR="007735A6">
              <w:rPr>
                <w:noProof/>
                <w:webHidden/>
              </w:rPr>
              <w:tab/>
            </w:r>
            <w:r w:rsidR="007735A6">
              <w:rPr>
                <w:noProof/>
                <w:webHidden/>
              </w:rPr>
              <w:fldChar w:fldCharType="begin"/>
            </w:r>
            <w:r w:rsidR="007735A6">
              <w:rPr>
                <w:noProof/>
                <w:webHidden/>
              </w:rPr>
              <w:instrText xml:space="preserve"> PAGEREF _Toc478975700 \h </w:instrText>
            </w:r>
            <w:r w:rsidR="007735A6">
              <w:rPr>
                <w:noProof/>
                <w:webHidden/>
              </w:rPr>
            </w:r>
            <w:r w:rsidR="007735A6">
              <w:rPr>
                <w:noProof/>
                <w:webHidden/>
              </w:rPr>
              <w:fldChar w:fldCharType="separate"/>
            </w:r>
            <w:r w:rsidR="007735A6">
              <w:rPr>
                <w:noProof/>
                <w:webHidden/>
              </w:rPr>
              <w:t>3</w:t>
            </w:r>
            <w:r w:rsidR="007735A6">
              <w:rPr>
                <w:noProof/>
                <w:webHidden/>
              </w:rPr>
              <w:fldChar w:fldCharType="end"/>
            </w:r>
          </w:hyperlink>
        </w:p>
        <w:p w14:paraId="21977CE2" w14:textId="3F68C42F"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01" w:history="1">
            <w:r w:rsidR="007735A6" w:rsidRPr="00355D68">
              <w:rPr>
                <w:rStyle w:val="Hyperlink"/>
                <w:noProof/>
              </w:rPr>
              <w:t>2.1</w:t>
            </w:r>
            <w:r w:rsidR="007735A6">
              <w:rPr>
                <w:rFonts w:asciiTheme="minorHAnsi" w:hAnsiTheme="minorHAnsi" w:cstheme="minorBidi"/>
                <w:noProof/>
                <w:color w:val="auto"/>
                <w:sz w:val="22"/>
                <w:szCs w:val="22"/>
              </w:rPr>
              <w:tab/>
            </w:r>
            <w:r w:rsidR="007735A6" w:rsidRPr="00355D68">
              <w:rPr>
                <w:rStyle w:val="Hyperlink"/>
                <w:noProof/>
              </w:rPr>
              <w:t>Normative References</w:t>
            </w:r>
            <w:r w:rsidR="007735A6">
              <w:rPr>
                <w:noProof/>
                <w:webHidden/>
              </w:rPr>
              <w:tab/>
            </w:r>
            <w:r w:rsidR="007735A6">
              <w:rPr>
                <w:noProof/>
                <w:webHidden/>
              </w:rPr>
              <w:fldChar w:fldCharType="begin"/>
            </w:r>
            <w:r w:rsidR="007735A6">
              <w:rPr>
                <w:noProof/>
                <w:webHidden/>
              </w:rPr>
              <w:instrText xml:space="preserve"> PAGEREF _Toc478975701 \h </w:instrText>
            </w:r>
            <w:r w:rsidR="007735A6">
              <w:rPr>
                <w:noProof/>
                <w:webHidden/>
              </w:rPr>
            </w:r>
            <w:r w:rsidR="007735A6">
              <w:rPr>
                <w:noProof/>
                <w:webHidden/>
              </w:rPr>
              <w:fldChar w:fldCharType="separate"/>
            </w:r>
            <w:r w:rsidR="007735A6">
              <w:rPr>
                <w:noProof/>
                <w:webHidden/>
              </w:rPr>
              <w:t>3</w:t>
            </w:r>
            <w:r w:rsidR="007735A6">
              <w:rPr>
                <w:noProof/>
                <w:webHidden/>
              </w:rPr>
              <w:fldChar w:fldCharType="end"/>
            </w:r>
          </w:hyperlink>
        </w:p>
        <w:p w14:paraId="4B9EB9C0" w14:textId="765330B2"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02" w:history="1">
            <w:r w:rsidR="007735A6" w:rsidRPr="00355D68">
              <w:rPr>
                <w:rStyle w:val="Hyperlink"/>
                <w:noProof/>
              </w:rPr>
              <w:t>2.2</w:t>
            </w:r>
            <w:r w:rsidR="007735A6">
              <w:rPr>
                <w:rFonts w:asciiTheme="minorHAnsi" w:hAnsiTheme="minorHAnsi" w:cstheme="minorBidi"/>
                <w:noProof/>
                <w:color w:val="auto"/>
                <w:sz w:val="22"/>
                <w:szCs w:val="22"/>
              </w:rPr>
              <w:tab/>
            </w:r>
            <w:r w:rsidR="007735A6" w:rsidRPr="00355D68">
              <w:rPr>
                <w:rStyle w:val="Hyperlink"/>
                <w:noProof/>
              </w:rPr>
              <w:t>Informative References</w:t>
            </w:r>
            <w:r w:rsidR="007735A6">
              <w:rPr>
                <w:noProof/>
                <w:webHidden/>
              </w:rPr>
              <w:tab/>
            </w:r>
            <w:r w:rsidR="007735A6">
              <w:rPr>
                <w:noProof/>
                <w:webHidden/>
              </w:rPr>
              <w:fldChar w:fldCharType="begin"/>
            </w:r>
            <w:r w:rsidR="007735A6">
              <w:rPr>
                <w:noProof/>
                <w:webHidden/>
              </w:rPr>
              <w:instrText xml:space="preserve"> PAGEREF _Toc478975702 \h </w:instrText>
            </w:r>
            <w:r w:rsidR="007735A6">
              <w:rPr>
                <w:noProof/>
                <w:webHidden/>
              </w:rPr>
            </w:r>
            <w:r w:rsidR="007735A6">
              <w:rPr>
                <w:noProof/>
                <w:webHidden/>
              </w:rPr>
              <w:fldChar w:fldCharType="separate"/>
            </w:r>
            <w:r w:rsidR="007735A6">
              <w:rPr>
                <w:noProof/>
                <w:webHidden/>
              </w:rPr>
              <w:t>4</w:t>
            </w:r>
            <w:r w:rsidR="007735A6">
              <w:rPr>
                <w:noProof/>
                <w:webHidden/>
              </w:rPr>
              <w:fldChar w:fldCharType="end"/>
            </w:r>
          </w:hyperlink>
        </w:p>
        <w:p w14:paraId="2348D7D0" w14:textId="35D48D09" w:rsidR="007735A6" w:rsidRDefault="005C1D6D">
          <w:pPr>
            <w:pStyle w:val="TOC1"/>
            <w:tabs>
              <w:tab w:val="left" w:pos="400"/>
              <w:tab w:val="right" w:leader="dot" w:pos="8976"/>
            </w:tabs>
            <w:rPr>
              <w:rFonts w:asciiTheme="minorHAnsi" w:hAnsiTheme="minorHAnsi" w:cstheme="minorBidi"/>
              <w:noProof/>
              <w:color w:val="auto"/>
              <w:sz w:val="22"/>
              <w:szCs w:val="22"/>
            </w:rPr>
          </w:pPr>
          <w:hyperlink w:anchor="_Toc478975703" w:history="1">
            <w:r w:rsidR="007735A6" w:rsidRPr="00355D68">
              <w:rPr>
                <w:rStyle w:val="Hyperlink"/>
                <w:noProof/>
              </w:rPr>
              <w:t>3</w:t>
            </w:r>
            <w:r w:rsidR="007735A6">
              <w:rPr>
                <w:rFonts w:asciiTheme="minorHAnsi" w:hAnsiTheme="minorHAnsi" w:cstheme="minorBidi"/>
                <w:noProof/>
                <w:color w:val="auto"/>
                <w:sz w:val="22"/>
                <w:szCs w:val="22"/>
              </w:rPr>
              <w:tab/>
            </w:r>
            <w:r w:rsidR="007735A6" w:rsidRPr="00355D68">
              <w:rPr>
                <w:rStyle w:val="Hyperlink"/>
                <w:noProof/>
              </w:rPr>
              <w:t>Definitions and Abbreviations</w:t>
            </w:r>
            <w:r w:rsidR="007735A6">
              <w:rPr>
                <w:noProof/>
                <w:webHidden/>
              </w:rPr>
              <w:tab/>
            </w:r>
            <w:r w:rsidR="007735A6">
              <w:rPr>
                <w:noProof/>
                <w:webHidden/>
              </w:rPr>
              <w:fldChar w:fldCharType="begin"/>
            </w:r>
            <w:r w:rsidR="007735A6">
              <w:rPr>
                <w:noProof/>
                <w:webHidden/>
              </w:rPr>
              <w:instrText xml:space="preserve"> PAGEREF _Toc478975703 \h </w:instrText>
            </w:r>
            <w:r w:rsidR="007735A6">
              <w:rPr>
                <w:noProof/>
                <w:webHidden/>
              </w:rPr>
            </w:r>
            <w:r w:rsidR="007735A6">
              <w:rPr>
                <w:noProof/>
                <w:webHidden/>
              </w:rPr>
              <w:fldChar w:fldCharType="separate"/>
            </w:r>
            <w:r w:rsidR="007735A6">
              <w:rPr>
                <w:noProof/>
                <w:webHidden/>
              </w:rPr>
              <w:t>4</w:t>
            </w:r>
            <w:r w:rsidR="007735A6">
              <w:rPr>
                <w:noProof/>
                <w:webHidden/>
              </w:rPr>
              <w:fldChar w:fldCharType="end"/>
            </w:r>
          </w:hyperlink>
        </w:p>
        <w:p w14:paraId="3C8C10F8" w14:textId="116B0275"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04" w:history="1">
            <w:r w:rsidR="007735A6" w:rsidRPr="00355D68">
              <w:rPr>
                <w:rStyle w:val="Hyperlink"/>
                <w:noProof/>
              </w:rPr>
              <w:t>3.1</w:t>
            </w:r>
            <w:r w:rsidR="007735A6">
              <w:rPr>
                <w:rFonts w:asciiTheme="minorHAnsi" w:hAnsiTheme="minorHAnsi" w:cstheme="minorBidi"/>
                <w:noProof/>
                <w:color w:val="auto"/>
                <w:sz w:val="22"/>
                <w:szCs w:val="22"/>
              </w:rPr>
              <w:tab/>
            </w:r>
            <w:r w:rsidR="007735A6" w:rsidRPr="00355D68">
              <w:rPr>
                <w:rStyle w:val="Hyperlink"/>
                <w:noProof/>
              </w:rPr>
              <w:t>Definitions</w:t>
            </w:r>
            <w:r w:rsidR="007735A6">
              <w:rPr>
                <w:noProof/>
                <w:webHidden/>
              </w:rPr>
              <w:tab/>
            </w:r>
            <w:r w:rsidR="007735A6">
              <w:rPr>
                <w:noProof/>
                <w:webHidden/>
              </w:rPr>
              <w:fldChar w:fldCharType="begin"/>
            </w:r>
            <w:r w:rsidR="007735A6">
              <w:rPr>
                <w:noProof/>
                <w:webHidden/>
              </w:rPr>
              <w:instrText xml:space="preserve"> PAGEREF _Toc478975704 \h </w:instrText>
            </w:r>
            <w:r w:rsidR="007735A6">
              <w:rPr>
                <w:noProof/>
                <w:webHidden/>
              </w:rPr>
            </w:r>
            <w:r w:rsidR="007735A6">
              <w:rPr>
                <w:noProof/>
                <w:webHidden/>
              </w:rPr>
              <w:fldChar w:fldCharType="separate"/>
            </w:r>
            <w:r w:rsidR="007735A6">
              <w:rPr>
                <w:noProof/>
                <w:webHidden/>
              </w:rPr>
              <w:t>4</w:t>
            </w:r>
            <w:r w:rsidR="007735A6">
              <w:rPr>
                <w:noProof/>
                <w:webHidden/>
              </w:rPr>
              <w:fldChar w:fldCharType="end"/>
            </w:r>
          </w:hyperlink>
        </w:p>
        <w:p w14:paraId="6473BBBB" w14:textId="2D34C0A2" w:rsidR="007735A6" w:rsidRDefault="005C1D6D">
          <w:pPr>
            <w:pStyle w:val="TOC1"/>
            <w:tabs>
              <w:tab w:val="left" w:pos="660"/>
              <w:tab w:val="right" w:leader="dot" w:pos="8976"/>
            </w:tabs>
            <w:rPr>
              <w:rFonts w:asciiTheme="minorHAnsi" w:hAnsiTheme="minorHAnsi" w:cstheme="minorBidi"/>
              <w:noProof/>
              <w:color w:val="auto"/>
              <w:sz w:val="22"/>
              <w:szCs w:val="22"/>
            </w:rPr>
          </w:pPr>
          <w:hyperlink w:anchor="_Toc478975705" w:history="1">
            <w:r w:rsidR="007735A6" w:rsidRPr="00355D68">
              <w:rPr>
                <w:rStyle w:val="Hyperlink"/>
                <w:noProof/>
              </w:rPr>
              <w:t>3.2</w:t>
            </w:r>
            <w:r w:rsidR="007735A6">
              <w:rPr>
                <w:rFonts w:asciiTheme="minorHAnsi" w:hAnsiTheme="minorHAnsi" w:cstheme="minorBidi"/>
                <w:noProof/>
                <w:color w:val="auto"/>
                <w:sz w:val="22"/>
                <w:szCs w:val="22"/>
              </w:rPr>
              <w:tab/>
            </w:r>
            <w:r w:rsidR="007735A6" w:rsidRPr="00355D68">
              <w:rPr>
                <w:rStyle w:val="Hyperlink"/>
                <w:noProof/>
              </w:rPr>
              <w:t>Abbreviations</w:t>
            </w:r>
            <w:r w:rsidR="007735A6">
              <w:rPr>
                <w:noProof/>
                <w:webHidden/>
              </w:rPr>
              <w:tab/>
            </w:r>
            <w:r w:rsidR="007735A6">
              <w:rPr>
                <w:noProof/>
                <w:webHidden/>
              </w:rPr>
              <w:fldChar w:fldCharType="begin"/>
            </w:r>
            <w:r w:rsidR="007735A6">
              <w:rPr>
                <w:noProof/>
                <w:webHidden/>
              </w:rPr>
              <w:instrText xml:space="preserve"> PAGEREF _Toc478975705 \h </w:instrText>
            </w:r>
            <w:r w:rsidR="007735A6">
              <w:rPr>
                <w:noProof/>
                <w:webHidden/>
              </w:rPr>
            </w:r>
            <w:r w:rsidR="007735A6">
              <w:rPr>
                <w:noProof/>
                <w:webHidden/>
              </w:rPr>
              <w:fldChar w:fldCharType="separate"/>
            </w:r>
            <w:r w:rsidR="007735A6">
              <w:rPr>
                <w:noProof/>
                <w:webHidden/>
              </w:rPr>
              <w:t>4</w:t>
            </w:r>
            <w:r w:rsidR="007735A6">
              <w:rPr>
                <w:noProof/>
                <w:webHidden/>
              </w:rPr>
              <w:fldChar w:fldCharType="end"/>
            </w:r>
          </w:hyperlink>
        </w:p>
        <w:p w14:paraId="46F5D345" w14:textId="5110EA3C" w:rsidR="007735A6" w:rsidRDefault="005C1D6D">
          <w:pPr>
            <w:pStyle w:val="TOC1"/>
            <w:tabs>
              <w:tab w:val="left" w:pos="400"/>
              <w:tab w:val="right" w:leader="dot" w:pos="8976"/>
            </w:tabs>
            <w:rPr>
              <w:rFonts w:asciiTheme="minorHAnsi" w:hAnsiTheme="minorHAnsi" w:cstheme="minorBidi"/>
              <w:noProof/>
              <w:color w:val="auto"/>
              <w:sz w:val="22"/>
              <w:szCs w:val="22"/>
            </w:rPr>
          </w:pPr>
          <w:hyperlink w:anchor="_Toc478975706" w:history="1">
            <w:r w:rsidR="007735A6" w:rsidRPr="00355D68">
              <w:rPr>
                <w:rStyle w:val="Hyperlink"/>
                <w:noProof/>
              </w:rPr>
              <w:t>4</w:t>
            </w:r>
            <w:r w:rsidR="007735A6">
              <w:rPr>
                <w:rFonts w:asciiTheme="minorHAnsi" w:hAnsiTheme="minorHAnsi" w:cstheme="minorBidi"/>
                <w:noProof/>
                <w:color w:val="auto"/>
                <w:sz w:val="22"/>
                <w:szCs w:val="22"/>
              </w:rPr>
              <w:tab/>
            </w:r>
            <w:r w:rsidR="007735A6" w:rsidRPr="00355D68">
              <w:rPr>
                <w:rStyle w:val="Hyperlink"/>
                <w:noProof/>
              </w:rPr>
              <w:t>Prerequisites and Test Configurations</w:t>
            </w:r>
            <w:r w:rsidR="007735A6">
              <w:rPr>
                <w:noProof/>
                <w:webHidden/>
              </w:rPr>
              <w:tab/>
            </w:r>
            <w:r w:rsidR="007735A6">
              <w:rPr>
                <w:noProof/>
                <w:webHidden/>
              </w:rPr>
              <w:fldChar w:fldCharType="begin"/>
            </w:r>
            <w:r w:rsidR="007735A6">
              <w:rPr>
                <w:noProof/>
                <w:webHidden/>
              </w:rPr>
              <w:instrText xml:space="preserve"> PAGEREF _Toc478975706 \h </w:instrText>
            </w:r>
            <w:r w:rsidR="007735A6">
              <w:rPr>
                <w:noProof/>
                <w:webHidden/>
              </w:rPr>
            </w:r>
            <w:r w:rsidR="007735A6">
              <w:rPr>
                <w:noProof/>
                <w:webHidden/>
              </w:rPr>
              <w:fldChar w:fldCharType="separate"/>
            </w:r>
            <w:r w:rsidR="007735A6">
              <w:rPr>
                <w:noProof/>
                <w:webHidden/>
              </w:rPr>
              <w:t>4</w:t>
            </w:r>
            <w:r w:rsidR="007735A6">
              <w:rPr>
                <w:noProof/>
                <w:webHidden/>
              </w:rPr>
              <w:fldChar w:fldCharType="end"/>
            </w:r>
          </w:hyperlink>
        </w:p>
        <w:p w14:paraId="5FB6CBD7" w14:textId="68D6AA33"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07" w:history="1">
            <w:r w:rsidR="007735A6" w:rsidRPr="00355D68">
              <w:rPr>
                <w:rStyle w:val="Hyperlink"/>
                <w:noProof/>
              </w:rPr>
              <w:t>4.1</w:t>
            </w:r>
            <w:r w:rsidR="007735A6">
              <w:rPr>
                <w:rFonts w:asciiTheme="minorHAnsi" w:hAnsiTheme="minorHAnsi" w:cstheme="minorBidi"/>
                <w:noProof/>
                <w:color w:val="auto"/>
                <w:sz w:val="22"/>
                <w:szCs w:val="22"/>
              </w:rPr>
              <w:tab/>
            </w:r>
            <w:r w:rsidR="007735A6" w:rsidRPr="00355D68">
              <w:rPr>
                <w:rStyle w:val="Hyperlink"/>
                <w:noProof/>
              </w:rPr>
              <w:t>Test Configurations</w:t>
            </w:r>
            <w:r w:rsidR="007735A6">
              <w:rPr>
                <w:noProof/>
                <w:webHidden/>
              </w:rPr>
              <w:tab/>
            </w:r>
            <w:r w:rsidR="007735A6">
              <w:rPr>
                <w:noProof/>
                <w:webHidden/>
              </w:rPr>
              <w:fldChar w:fldCharType="begin"/>
            </w:r>
            <w:r w:rsidR="007735A6">
              <w:rPr>
                <w:noProof/>
                <w:webHidden/>
              </w:rPr>
              <w:instrText xml:space="preserve"> PAGEREF _Toc478975707 \h </w:instrText>
            </w:r>
            <w:r w:rsidR="007735A6">
              <w:rPr>
                <w:noProof/>
                <w:webHidden/>
              </w:rPr>
            </w:r>
            <w:r w:rsidR="007735A6">
              <w:rPr>
                <w:noProof/>
                <w:webHidden/>
              </w:rPr>
              <w:fldChar w:fldCharType="separate"/>
            </w:r>
            <w:r w:rsidR="007735A6">
              <w:rPr>
                <w:noProof/>
                <w:webHidden/>
              </w:rPr>
              <w:t>4</w:t>
            </w:r>
            <w:r w:rsidR="007735A6">
              <w:rPr>
                <w:noProof/>
                <w:webHidden/>
              </w:rPr>
              <w:fldChar w:fldCharType="end"/>
            </w:r>
          </w:hyperlink>
        </w:p>
        <w:p w14:paraId="02B6E5C7" w14:textId="156DF6F9"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08" w:history="1">
            <w:r w:rsidR="007735A6" w:rsidRPr="00355D68">
              <w:rPr>
                <w:rStyle w:val="Hyperlink"/>
                <w:noProof/>
              </w:rPr>
              <w:t>4.2</w:t>
            </w:r>
            <w:r w:rsidR="007735A6">
              <w:rPr>
                <w:rFonts w:asciiTheme="minorHAnsi" w:hAnsiTheme="minorHAnsi" w:cstheme="minorBidi"/>
                <w:noProof/>
                <w:color w:val="auto"/>
                <w:sz w:val="22"/>
                <w:szCs w:val="22"/>
              </w:rPr>
              <w:tab/>
            </w:r>
            <w:r w:rsidR="007735A6" w:rsidRPr="00355D68">
              <w:rPr>
                <w:rStyle w:val="Hyperlink"/>
                <w:noProof/>
              </w:rPr>
              <w:t>Feature Restriction and Pre-Enrolment</w:t>
            </w:r>
            <w:r w:rsidR="007735A6">
              <w:rPr>
                <w:noProof/>
                <w:webHidden/>
              </w:rPr>
              <w:tab/>
            </w:r>
            <w:r w:rsidR="007735A6">
              <w:rPr>
                <w:noProof/>
                <w:webHidden/>
              </w:rPr>
              <w:fldChar w:fldCharType="begin"/>
            </w:r>
            <w:r w:rsidR="007735A6">
              <w:rPr>
                <w:noProof/>
                <w:webHidden/>
              </w:rPr>
              <w:instrText xml:space="preserve"> PAGEREF _Toc478975708 \h </w:instrText>
            </w:r>
            <w:r w:rsidR="007735A6">
              <w:rPr>
                <w:noProof/>
                <w:webHidden/>
              </w:rPr>
            </w:r>
            <w:r w:rsidR="007735A6">
              <w:rPr>
                <w:noProof/>
                <w:webHidden/>
              </w:rPr>
              <w:fldChar w:fldCharType="separate"/>
            </w:r>
            <w:r w:rsidR="007735A6">
              <w:rPr>
                <w:noProof/>
                <w:webHidden/>
              </w:rPr>
              <w:t>6</w:t>
            </w:r>
            <w:r w:rsidR="007735A6">
              <w:rPr>
                <w:noProof/>
                <w:webHidden/>
              </w:rPr>
              <w:fldChar w:fldCharType="end"/>
            </w:r>
          </w:hyperlink>
        </w:p>
        <w:p w14:paraId="3D99C1A2" w14:textId="5360343F"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09" w:history="1">
            <w:r w:rsidR="007735A6" w:rsidRPr="00355D68">
              <w:rPr>
                <w:rStyle w:val="Hyperlink"/>
                <w:noProof/>
              </w:rPr>
              <w:t>4.2.1</w:t>
            </w:r>
            <w:r w:rsidR="007735A6">
              <w:rPr>
                <w:rFonts w:asciiTheme="minorHAnsi" w:hAnsiTheme="minorHAnsi" w:cstheme="minorBidi"/>
                <w:noProof/>
                <w:color w:val="auto"/>
                <w:sz w:val="22"/>
                <w:szCs w:val="22"/>
              </w:rPr>
              <w:tab/>
            </w:r>
            <w:r w:rsidR="007735A6" w:rsidRPr="00355D68">
              <w:rPr>
                <w:rStyle w:val="Hyperlink"/>
                <w:noProof/>
              </w:rPr>
              <w:t>Feature Restriction</w:t>
            </w:r>
            <w:r w:rsidR="007735A6">
              <w:rPr>
                <w:noProof/>
                <w:webHidden/>
              </w:rPr>
              <w:tab/>
            </w:r>
            <w:r w:rsidR="007735A6">
              <w:rPr>
                <w:noProof/>
                <w:webHidden/>
              </w:rPr>
              <w:fldChar w:fldCharType="begin"/>
            </w:r>
            <w:r w:rsidR="007735A6">
              <w:rPr>
                <w:noProof/>
                <w:webHidden/>
              </w:rPr>
              <w:instrText xml:space="preserve"> PAGEREF _Toc478975709 \h </w:instrText>
            </w:r>
            <w:r w:rsidR="007735A6">
              <w:rPr>
                <w:noProof/>
                <w:webHidden/>
              </w:rPr>
            </w:r>
            <w:r w:rsidR="007735A6">
              <w:rPr>
                <w:noProof/>
                <w:webHidden/>
              </w:rPr>
              <w:fldChar w:fldCharType="separate"/>
            </w:r>
            <w:r w:rsidR="007735A6">
              <w:rPr>
                <w:noProof/>
                <w:webHidden/>
              </w:rPr>
              <w:t>6</w:t>
            </w:r>
            <w:r w:rsidR="007735A6">
              <w:rPr>
                <w:noProof/>
                <w:webHidden/>
              </w:rPr>
              <w:fldChar w:fldCharType="end"/>
            </w:r>
          </w:hyperlink>
        </w:p>
        <w:p w14:paraId="4EA6427D" w14:textId="512580A1" w:rsidR="007735A6" w:rsidRDefault="005C1D6D">
          <w:pPr>
            <w:pStyle w:val="TOC2"/>
            <w:tabs>
              <w:tab w:val="right" w:leader="dot" w:pos="8976"/>
            </w:tabs>
            <w:rPr>
              <w:rFonts w:asciiTheme="minorHAnsi" w:hAnsiTheme="minorHAnsi" w:cstheme="minorBidi"/>
              <w:noProof/>
              <w:color w:val="auto"/>
              <w:sz w:val="22"/>
              <w:szCs w:val="22"/>
            </w:rPr>
          </w:pPr>
          <w:hyperlink w:anchor="_Toc478975710" w:history="1">
            <w:r w:rsidR="007735A6" w:rsidRPr="00355D68">
              <w:rPr>
                <w:rStyle w:val="Hyperlink"/>
                <w:noProof/>
              </w:rPr>
              <w:t>States in Initial Conditions</w:t>
            </w:r>
            <w:r w:rsidR="007735A6">
              <w:rPr>
                <w:noProof/>
                <w:webHidden/>
              </w:rPr>
              <w:tab/>
            </w:r>
            <w:r w:rsidR="007735A6">
              <w:rPr>
                <w:noProof/>
                <w:webHidden/>
              </w:rPr>
              <w:fldChar w:fldCharType="begin"/>
            </w:r>
            <w:r w:rsidR="007735A6">
              <w:rPr>
                <w:noProof/>
                <w:webHidden/>
              </w:rPr>
              <w:instrText xml:space="preserve"> PAGEREF _Toc478975710 \h </w:instrText>
            </w:r>
            <w:r w:rsidR="007735A6">
              <w:rPr>
                <w:noProof/>
                <w:webHidden/>
              </w:rPr>
            </w:r>
            <w:r w:rsidR="007735A6">
              <w:rPr>
                <w:noProof/>
                <w:webHidden/>
              </w:rPr>
              <w:fldChar w:fldCharType="separate"/>
            </w:r>
            <w:r w:rsidR="007735A6">
              <w:rPr>
                <w:noProof/>
                <w:webHidden/>
              </w:rPr>
              <w:t>6</w:t>
            </w:r>
            <w:r w:rsidR="007735A6">
              <w:rPr>
                <w:noProof/>
                <w:webHidden/>
              </w:rPr>
              <w:fldChar w:fldCharType="end"/>
            </w:r>
          </w:hyperlink>
        </w:p>
        <w:p w14:paraId="5B518FB3" w14:textId="0D0F0500"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11" w:history="1">
            <w:r w:rsidR="007735A6" w:rsidRPr="00355D68">
              <w:rPr>
                <w:rStyle w:val="Hyperlink"/>
                <w:noProof/>
              </w:rPr>
              <w:t>4.3</w:t>
            </w:r>
            <w:r w:rsidR="007735A6">
              <w:rPr>
                <w:rFonts w:asciiTheme="minorHAnsi" w:hAnsiTheme="minorHAnsi" w:cstheme="minorBidi"/>
                <w:noProof/>
                <w:color w:val="auto"/>
                <w:sz w:val="22"/>
                <w:szCs w:val="22"/>
              </w:rPr>
              <w:tab/>
            </w:r>
            <w:r w:rsidR="007735A6" w:rsidRPr="00355D68">
              <w:rPr>
                <w:rStyle w:val="Hyperlink"/>
                <w:noProof/>
              </w:rPr>
              <w:t>Variants, Variables and Snippet Naming Convention</w:t>
            </w:r>
            <w:r w:rsidR="007735A6">
              <w:rPr>
                <w:noProof/>
                <w:webHidden/>
              </w:rPr>
              <w:tab/>
            </w:r>
            <w:r w:rsidR="007735A6">
              <w:rPr>
                <w:noProof/>
                <w:webHidden/>
              </w:rPr>
              <w:fldChar w:fldCharType="begin"/>
            </w:r>
            <w:r w:rsidR="007735A6">
              <w:rPr>
                <w:noProof/>
                <w:webHidden/>
              </w:rPr>
              <w:instrText xml:space="preserve"> PAGEREF _Toc478975711 \h </w:instrText>
            </w:r>
            <w:r w:rsidR="007735A6">
              <w:rPr>
                <w:noProof/>
                <w:webHidden/>
              </w:rPr>
            </w:r>
            <w:r w:rsidR="007735A6">
              <w:rPr>
                <w:noProof/>
                <w:webHidden/>
              </w:rPr>
              <w:fldChar w:fldCharType="separate"/>
            </w:r>
            <w:r w:rsidR="007735A6">
              <w:rPr>
                <w:noProof/>
                <w:webHidden/>
              </w:rPr>
              <w:t>6</w:t>
            </w:r>
            <w:r w:rsidR="007735A6">
              <w:rPr>
                <w:noProof/>
                <w:webHidden/>
              </w:rPr>
              <w:fldChar w:fldCharType="end"/>
            </w:r>
          </w:hyperlink>
        </w:p>
        <w:p w14:paraId="63029B25" w14:textId="2A4416A5" w:rsidR="007735A6" w:rsidRDefault="005C1D6D">
          <w:pPr>
            <w:pStyle w:val="TOC1"/>
            <w:tabs>
              <w:tab w:val="left" w:pos="400"/>
              <w:tab w:val="right" w:leader="dot" w:pos="8976"/>
            </w:tabs>
            <w:rPr>
              <w:rFonts w:asciiTheme="minorHAnsi" w:hAnsiTheme="minorHAnsi" w:cstheme="minorBidi"/>
              <w:noProof/>
              <w:color w:val="auto"/>
              <w:sz w:val="22"/>
              <w:szCs w:val="22"/>
            </w:rPr>
          </w:pPr>
          <w:hyperlink w:anchor="_Toc478975712" w:history="1">
            <w:r w:rsidR="007735A6" w:rsidRPr="00355D68">
              <w:rPr>
                <w:rStyle w:val="Hyperlink"/>
                <w:noProof/>
              </w:rPr>
              <w:t>5</w:t>
            </w:r>
            <w:r w:rsidR="007735A6">
              <w:rPr>
                <w:rFonts w:asciiTheme="minorHAnsi" w:hAnsiTheme="minorHAnsi" w:cstheme="minorBidi"/>
                <w:noProof/>
                <w:color w:val="auto"/>
                <w:sz w:val="22"/>
                <w:szCs w:val="22"/>
              </w:rPr>
              <w:tab/>
            </w:r>
            <w:r w:rsidR="007735A6" w:rsidRPr="00355D68">
              <w:rPr>
                <w:rStyle w:val="Hyperlink"/>
                <w:noProof/>
              </w:rPr>
              <w:t>Test Suite Structure (TSS)</w:t>
            </w:r>
            <w:r w:rsidR="007735A6">
              <w:rPr>
                <w:noProof/>
                <w:webHidden/>
              </w:rPr>
              <w:tab/>
            </w:r>
            <w:r w:rsidR="007735A6">
              <w:rPr>
                <w:noProof/>
                <w:webHidden/>
              </w:rPr>
              <w:fldChar w:fldCharType="begin"/>
            </w:r>
            <w:r w:rsidR="007735A6">
              <w:rPr>
                <w:noProof/>
                <w:webHidden/>
              </w:rPr>
              <w:instrText xml:space="preserve"> PAGEREF _Toc478975712 \h </w:instrText>
            </w:r>
            <w:r w:rsidR="007735A6">
              <w:rPr>
                <w:noProof/>
                <w:webHidden/>
              </w:rPr>
            </w:r>
            <w:r w:rsidR="007735A6">
              <w:rPr>
                <w:noProof/>
                <w:webHidden/>
              </w:rPr>
              <w:fldChar w:fldCharType="separate"/>
            </w:r>
            <w:r w:rsidR="007735A6">
              <w:rPr>
                <w:noProof/>
                <w:webHidden/>
              </w:rPr>
              <w:t>7</w:t>
            </w:r>
            <w:r w:rsidR="007735A6">
              <w:rPr>
                <w:noProof/>
                <w:webHidden/>
              </w:rPr>
              <w:fldChar w:fldCharType="end"/>
            </w:r>
          </w:hyperlink>
        </w:p>
        <w:p w14:paraId="7606C177" w14:textId="13E2FE98"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13" w:history="1">
            <w:r w:rsidR="007735A6" w:rsidRPr="00355D68">
              <w:rPr>
                <w:rStyle w:val="Hyperlink"/>
                <w:noProof/>
              </w:rPr>
              <w:t>5.1</w:t>
            </w:r>
            <w:r w:rsidR="007735A6">
              <w:rPr>
                <w:rFonts w:asciiTheme="minorHAnsi" w:hAnsiTheme="minorHAnsi" w:cstheme="minorBidi"/>
                <w:noProof/>
                <w:color w:val="auto"/>
                <w:sz w:val="22"/>
                <w:szCs w:val="22"/>
              </w:rPr>
              <w:tab/>
            </w:r>
            <w:r w:rsidR="007735A6" w:rsidRPr="00355D68">
              <w:rPr>
                <w:rStyle w:val="Hyperlink"/>
                <w:noProof/>
              </w:rPr>
              <w:t>Structure for Content and Accuracy Tests</w:t>
            </w:r>
            <w:r w:rsidR="007735A6">
              <w:rPr>
                <w:noProof/>
                <w:webHidden/>
              </w:rPr>
              <w:tab/>
            </w:r>
            <w:r w:rsidR="007735A6">
              <w:rPr>
                <w:noProof/>
                <w:webHidden/>
              </w:rPr>
              <w:fldChar w:fldCharType="begin"/>
            </w:r>
            <w:r w:rsidR="007735A6">
              <w:rPr>
                <w:noProof/>
                <w:webHidden/>
              </w:rPr>
              <w:instrText xml:space="preserve"> PAGEREF _Toc478975713 \h </w:instrText>
            </w:r>
            <w:r w:rsidR="007735A6">
              <w:rPr>
                <w:noProof/>
                <w:webHidden/>
              </w:rPr>
            </w:r>
            <w:r w:rsidR="007735A6">
              <w:rPr>
                <w:noProof/>
                <w:webHidden/>
              </w:rPr>
              <w:fldChar w:fldCharType="separate"/>
            </w:r>
            <w:r w:rsidR="007735A6">
              <w:rPr>
                <w:noProof/>
                <w:webHidden/>
              </w:rPr>
              <w:t>7</w:t>
            </w:r>
            <w:r w:rsidR="007735A6">
              <w:rPr>
                <w:noProof/>
                <w:webHidden/>
              </w:rPr>
              <w:fldChar w:fldCharType="end"/>
            </w:r>
          </w:hyperlink>
        </w:p>
        <w:p w14:paraId="7C38E910" w14:textId="117967B3"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14" w:history="1">
            <w:r w:rsidR="007735A6" w:rsidRPr="00355D68">
              <w:rPr>
                <w:rStyle w:val="Hyperlink"/>
                <w:noProof/>
              </w:rPr>
              <w:t>5.2</w:t>
            </w:r>
            <w:r w:rsidR="007735A6">
              <w:rPr>
                <w:rFonts w:asciiTheme="minorHAnsi" w:hAnsiTheme="minorHAnsi" w:cstheme="minorBidi"/>
                <w:noProof/>
                <w:color w:val="auto"/>
                <w:sz w:val="22"/>
                <w:szCs w:val="22"/>
              </w:rPr>
              <w:tab/>
            </w:r>
            <w:r w:rsidR="007735A6" w:rsidRPr="00355D68">
              <w:rPr>
                <w:rStyle w:val="Hyperlink"/>
                <w:noProof/>
              </w:rPr>
              <w:t>Test Groups</w:t>
            </w:r>
            <w:r w:rsidR="007735A6">
              <w:rPr>
                <w:noProof/>
                <w:webHidden/>
              </w:rPr>
              <w:tab/>
            </w:r>
            <w:r w:rsidR="007735A6">
              <w:rPr>
                <w:noProof/>
                <w:webHidden/>
              </w:rPr>
              <w:fldChar w:fldCharType="begin"/>
            </w:r>
            <w:r w:rsidR="007735A6">
              <w:rPr>
                <w:noProof/>
                <w:webHidden/>
              </w:rPr>
              <w:instrText xml:space="preserve"> PAGEREF _Toc478975714 \h </w:instrText>
            </w:r>
            <w:r w:rsidR="007735A6">
              <w:rPr>
                <w:noProof/>
                <w:webHidden/>
              </w:rPr>
            </w:r>
            <w:r w:rsidR="007735A6">
              <w:rPr>
                <w:noProof/>
                <w:webHidden/>
              </w:rPr>
              <w:fldChar w:fldCharType="separate"/>
            </w:r>
            <w:r w:rsidR="007735A6">
              <w:rPr>
                <w:noProof/>
                <w:webHidden/>
              </w:rPr>
              <w:t>7</w:t>
            </w:r>
            <w:r w:rsidR="007735A6">
              <w:rPr>
                <w:noProof/>
                <w:webHidden/>
              </w:rPr>
              <w:fldChar w:fldCharType="end"/>
            </w:r>
          </w:hyperlink>
        </w:p>
        <w:p w14:paraId="2E520E50" w14:textId="0B7BEA9B"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15" w:history="1">
            <w:r w:rsidR="007735A6" w:rsidRPr="00355D68">
              <w:rPr>
                <w:rStyle w:val="Hyperlink"/>
                <w:noProof/>
              </w:rPr>
              <w:t>5.2.1</w:t>
            </w:r>
            <w:r w:rsidR="007735A6">
              <w:rPr>
                <w:rFonts w:asciiTheme="minorHAnsi" w:hAnsiTheme="minorHAnsi" w:cstheme="minorBidi"/>
                <w:noProof/>
                <w:color w:val="auto"/>
                <w:sz w:val="22"/>
                <w:szCs w:val="22"/>
              </w:rPr>
              <w:tab/>
            </w:r>
            <w:r w:rsidR="007735A6" w:rsidRPr="00355D68">
              <w:rPr>
                <w:rStyle w:val="Hyperlink"/>
                <w:noProof/>
              </w:rPr>
              <w:t>Root</w:t>
            </w:r>
            <w:r w:rsidR="007735A6">
              <w:rPr>
                <w:noProof/>
                <w:webHidden/>
              </w:rPr>
              <w:tab/>
            </w:r>
            <w:r w:rsidR="007735A6">
              <w:rPr>
                <w:noProof/>
                <w:webHidden/>
              </w:rPr>
              <w:fldChar w:fldCharType="begin"/>
            </w:r>
            <w:r w:rsidR="007735A6">
              <w:rPr>
                <w:noProof/>
                <w:webHidden/>
              </w:rPr>
              <w:instrText xml:space="preserve"> PAGEREF _Toc478975715 \h </w:instrText>
            </w:r>
            <w:r w:rsidR="007735A6">
              <w:rPr>
                <w:noProof/>
                <w:webHidden/>
              </w:rPr>
            </w:r>
            <w:r w:rsidR="007735A6">
              <w:rPr>
                <w:noProof/>
                <w:webHidden/>
              </w:rPr>
              <w:fldChar w:fldCharType="separate"/>
            </w:r>
            <w:r w:rsidR="007735A6">
              <w:rPr>
                <w:noProof/>
                <w:webHidden/>
              </w:rPr>
              <w:t>7</w:t>
            </w:r>
            <w:r w:rsidR="007735A6">
              <w:rPr>
                <w:noProof/>
                <w:webHidden/>
              </w:rPr>
              <w:fldChar w:fldCharType="end"/>
            </w:r>
          </w:hyperlink>
        </w:p>
        <w:p w14:paraId="1CFBE483" w14:textId="4194B4F6"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16" w:history="1">
            <w:r w:rsidR="007735A6" w:rsidRPr="00355D68">
              <w:rPr>
                <w:rStyle w:val="Hyperlink"/>
                <w:noProof/>
              </w:rPr>
              <w:t>5.2.2</w:t>
            </w:r>
            <w:r w:rsidR="007735A6">
              <w:rPr>
                <w:rFonts w:asciiTheme="minorHAnsi" w:hAnsiTheme="minorHAnsi" w:cstheme="minorBidi"/>
                <w:noProof/>
                <w:color w:val="auto"/>
                <w:sz w:val="22"/>
                <w:szCs w:val="22"/>
              </w:rPr>
              <w:tab/>
            </w:r>
            <w:r w:rsidR="007735A6" w:rsidRPr="00355D68">
              <w:rPr>
                <w:rStyle w:val="Hyperlink"/>
                <w:noProof/>
              </w:rPr>
              <w:t>Groups</w:t>
            </w:r>
            <w:r w:rsidR="007735A6">
              <w:rPr>
                <w:noProof/>
                <w:webHidden/>
              </w:rPr>
              <w:tab/>
            </w:r>
            <w:r w:rsidR="007735A6">
              <w:rPr>
                <w:noProof/>
                <w:webHidden/>
              </w:rPr>
              <w:fldChar w:fldCharType="begin"/>
            </w:r>
            <w:r w:rsidR="007735A6">
              <w:rPr>
                <w:noProof/>
                <w:webHidden/>
              </w:rPr>
              <w:instrText xml:space="preserve"> PAGEREF _Toc478975716 \h </w:instrText>
            </w:r>
            <w:r w:rsidR="007735A6">
              <w:rPr>
                <w:noProof/>
                <w:webHidden/>
              </w:rPr>
            </w:r>
            <w:r w:rsidR="007735A6">
              <w:rPr>
                <w:noProof/>
                <w:webHidden/>
              </w:rPr>
              <w:fldChar w:fldCharType="separate"/>
            </w:r>
            <w:r w:rsidR="007735A6">
              <w:rPr>
                <w:noProof/>
                <w:webHidden/>
              </w:rPr>
              <w:t>7</w:t>
            </w:r>
            <w:r w:rsidR="007735A6">
              <w:rPr>
                <w:noProof/>
                <w:webHidden/>
              </w:rPr>
              <w:fldChar w:fldCharType="end"/>
            </w:r>
          </w:hyperlink>
        </w:p>
        <w:p w14:paraId="067A3A14" w14:textId="459CF157"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17" w:history="1">
            <w:r w:rsidR="007735A6" w:rsidRPr="00355D68">
              <w:rPr>
                <w:rStyle w:val="Hyperlink"/>
                <w:noProof/>
              </w:rPr>
              <w:t>5.2.3</w:t>
            </w:r>
            <w:r w:rsidR="007735A6">
              <w:rPr>
                <w:rFonts w:asciiTheme="minorHAnsi" w:hAnsiTheme="minorHAnsi" w:cstheme="minorBidi"/>
                <w:noProof/>
                <w:color w:val="auto"/>
                <w:sz w:val="22"/>
                <w:szCs w:val="22"/>
              </w:rPr>
              <w:tab/>
            </w:r>
            <w:r w:rsidR="007735A6" w:rsidRPr="00355D68">
              <w:rPr>
                <w:rStyle w:val="Hyperlink"/>
                <w:noProof/>
              </w:rPr>
              <w:t>Categories</w:t>
            </w:r>
            <w:r w:rsidR="007735A6">
              <w:rPr>
                <w:noProof/>
                <w:webHidden/>
              </w:rPr>
              <w:tab/>
            </w:r>
            <w:r w:rsidR="007735A6">
              <w:rPr>
                <w:noProof/>
                <w:webHidden/>
              </w:rPr>
              <w:fldChar w:fldCharType="begin"/>
            </w:r>
            <w:r w:rsidR="007735A6">
              <w:rPr>
                <w:noProof/>
                <w:webHidden/>
              </w:rPr>
              <w:instrText xml:space="preserve"> PAGEREF _Toc478975717 \h </w:instrText>
            </w:r>
            <w:r w:rsidR="007735A6">
              <w:rPr>
                <w:noProof/>
                <w:webHidden/>
              </w:rPr>
            </w:r>
            <w:r w:rsidR="007735A6">
              <w:rPr>
                <w:noProof/>
                <w:webHidden/>
              </w:rPr>
              <w:fldChar w:fldCharType="separate"/>
            </w:r>
            <w:r w:rsidR="007735A6">
              <w:rPr>
                <w:noProof/>
                <w:webHidden/>
              </w:rPr>
              <w:t>7</w:t>
            </w:r>
            <w:r w:rsidR="007735A6">
              <w:rPr>
                <w:noProof/>
                <w:webHidden/>
              </w:rPr>
              <w:fldChar w:fldCharType="end"/>
            </w:r>
          </w:hyperlink>
        </w:p>
        <w:p w14:paraId="1A12C57E" w14:textId="68B0C5E8" w:rsidR="007735A6" w:rsidRDefault="005C1D6D">
          <w:pPr>
            <w:pStyle w:val="TOC1"/>
            <w:tabs>
              <w:tab w:val="left" w:pos="400"/>
              <w:tab w:val="right" w:leader="dot" w:pos="8976"/>
            </w:tabs>
            <w:rPr>
              <w:rFonts w:asciiTheme="minorHAnsi" w:hAnsiTheme="minorHAnsi" w:cstheme="minorBidi"/>
              <w:noProof/>
              <w:color w:val="auto"/>
              <w:sz w:val="22"/>
              <w:szCs w:val="22"/>
            </w:rPr>
          </w:pPr>
          <w:hyperlink w:anchor="_Toc478975718" w:history="1">
            <w:r w:rsidR="007735A6" w:rsidRPr="00355D68">
              <w:rPr>
                <w:rStyle w:val="Hyperlink"/>
                <w:noProof/>
              </w:rPr>
              <w:t>6</w:t>
            </w:r>
            <w:r w:rsidR="007735A6">
              <w:rPr>
                <w:rFonts w:asciiTheme="minorHAnsi" w:hAnsiTheme="minorHAnsi" w:cstheme="minorBidi"/>
                <w:noProof/>
                <w:color w:val="auto"/>
                <w:sz w:val="22"/>
                <w:szCs w:val="22"/>
              </w:rPr>
              <w:tab/>
            </w:r>
            <w:r w:rsidR="007735A6" w:rsidRPr="00355D68">
              <w:rPr>
                <w:rStyle w:val="Hyperlink"/>
                <w:noProof/>
              </w:rPr>
              <w:t>Test Purposes (TP)</w:t>
            </w:r>
            <w:r w:rsidR="007735A6">
              <w:rPr>
                <w:noProof/>
                <w:webHidden/>
              </w:rPr>
              <w:tab/>
            </w:r>
            <w:r w:rsidR="007735A6">
              <w:rPr>
                <w:noProof/>
                <w:webHidden/>
              </w:rPr>
              <w:fldChar w:fldCharType="begin"/>
            </w:r>
            <w:r w:rsidR="007735A6">
              <w:rPr>
                <w:noProof/>
                <w:webHidden/>
              </w:rPr>
              <w:instrText xml:space="preserve"> PAGEREF _Toc478975718 \h </w:instrText>
            </w:r>
            <w:r w:rsidR="007735A6">
              <w:rPr>
                <w:noProof/>
                <w:webHidden/>
              </w:rPr>
            </w:r>
            <w:r w:rsidR="007735A6">
              <w:rPr>
                <w:noProof/>
                <w:webHidden/>
              </w:rPr>
              <w:fldChar w:fldCharType="separate"/>
            </w:r>
            <w:r w:rsidR="007735A6">
              <w:rPr>
                <w:noProof/>
                <w:webHidden/>
              </w:rPr>
              <w:t>8</w:t>
            </w:r>
            <w:r w:rsidR="007735A6">
              <w:rPr>
                <w:noProof/>
                <w:webHidden/>
              </w:rPr>
              <w:fldChar w:fldCharType="end"/>
            </w:r>
          </w:hyperlink>
        </w:p>
        <w:p w14:paraId="5D2F3D67" w14:textId="3D6835EB"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19" w:history="1">
            <w:r w:rsidR="007735A6" w:rsidRPr="00355D68">
              <w:rPr>
                <w:rStyle w:val="Hyperlink"/>
                <w:noProof/>
              </w:rPr>
              <w:t>6.1</w:t>
            </w:r>
            <w:r w:rsidR="007735A6">
              <w:rPr>
                <w:rFonts w:asciiTheme="minorHAnsi" w:hAnsiTheme="minorHAnsi" w:cstheme="minorBidi"/>
                <w:noProof/>
                <w:color w:val="auto"/>
                <w:sz w:val="22"/>
                <w:szCs w:val="22"/>
              </w:rPr>
              <w:tab/>
            </w:r>
            <w:r w:rsidR="007735A6" w:rsidRPr="00355D68">
              <w:rPr>
                <w:rStyle w:val="Hyperlink"/>
                <w:noProof/>
              </w:rPr>
              <w:t>Introduction</w:t>
            </w:r>
            <w:r w:rsidR="007735A6">
              <w:rPr>
                <w:noProof/>
                <w:webHidden/>
              </w:rPr>
              <w:tab/>
            </w:r>
            <w:r w:rsidR="007735A6">
              <w:rPr>
                <w:noProof/>
                <w:webHidden/>
              </w:rPr>
              <w:fldChar w:fldCharType="begin"/>
            </w:r>
            <w:r w:rsidR="007735A6">
              <w:rPr>
                <w:noProof/>
                <w:webHidden/>
              </w:rPr>
              <w:instrText xml:space="preserve"> PAGEREF _Toc478975719 \h </w:instrText>
            </w:r>
            <w:r w:rsidR="007735A6">
              <w:rPr>
                <w:noProof/>
                <w:webHidden/>
              </w:rPr>
            </w:r>
            <w:r w:rsidR="007735A6">
              <w:rPr>
                <w:noProof/>
                <w:webHidden/>
              </w:rPr>
              <w:fldChar w:fldCharType="separate"/>
            </w:r>
            <w:r w:rsidR="007735A6">
              <w:rPr>
                <w:noProof/>
                <w:webHidden/>
              </w:rPr>
              <w:t>8</w:t>
            </w:r>
            <w:r w:rsidR="007735A6">
              <w:rPr>
                <w:noProof/>
                <w:webHidden/>
              </w:rPr>
              <w:fldChar w:fldCharType="end"/>
            </w:r>
          </w:hyperlink>
        </w:p>
        <w:p w14:paraId="78536EF5" w14:textId="1056E0C1"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0" w:history="1">
            <w:r w:rsidR="007735A6" w:rsidRPr="00355D68">
              <w:rPr>
                <w:rStyle w:val="Hyperlink"/>
                <w:noProof/>
              </w:rPr>
              <w:t>6.1.1</w:t>
            </w:r>
            <w:r w:rsidR="007735A6">
              <w:rPr>
                <w:rFonts w:asciiTheme="minorHAnsi" w:hAnsiTheme="minorHAnsi" w:cstheme="minorBidi"/>
                <w:noProof/>
                <w:color w:val="auto"/>
                <w:sz w:val="22"/>
                <w:szCs w:val="22"/>
              </w:rPr>
              <w:tab/>
            </w:r>
            <w:r w:rsidR="007735A6" w:rsidRPr="00355D68">
              <w:rPr>
                <w:rStyle w:val="Hyperlink"/>
                <w:noProof/>
              </w:rPr>
              <w:t>TP Definition Conventions</w:t>
            </w:r>
            <w:r w:rsidR="007735A6">
              <w:rPr>
                <w:noProof/>
                <w:webHidden/>
              </w:rPr>
              <w:tab/>
            </w:r>
            <w:r w:rsidR="007735A6">
              <w:rPr>
                <w:noProof/>
                <w:webHidden/>
              </w:rPr>
              <w:fldChar w:fldCharType="begin"/>
            </w:r>
            <w:r w:rsidR="007735A6">
              <w:rPr>
                <w:noProof/>
                <w:webHidden/>
              </w:rPr>
              <w:instrText xml:space="preserve"> PAGEREF _Toc478975720 \h </w:instrText>
            </w:r>
            <w:r w:rsidR="007735A6">
              <w:rPr>
                <w:noProof/>
                <w:webHidden/>
              </w:rPr>
            </w:r>
            <w:r w:rsidR="007735A6">
              <w:rPr>
                <w:noProof/>
                <w:webHidden/>
              </w:rPr>
              <w:fldChar w:fldCharType="separate"/>
            </w:r>
            <w:r w:rsidR="007735A6">
              <w:rPr>
                <w:noProof/>
                <w:webHidden/>
              </w:rPr>
              <w:t>8</w:t>
            </w:r>
            <w:r w:rsidR="007735A6">
              <w:rPr>
                <w:noProof/>
                <w:webHidden/>
              </w:rPr>
              <w:fldChar w:fldCharType="end"/>
            </w:r>
          </w:hyperlink>
        </w:p>
        <w:p w14:paraId="33D4A557" w14:textId="7D750EEE"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1" w:history="1">
            <w:r w:rsidR="007735A6" w:rsidRPr="00355D68">
              <w:rPr>
                <w:rStyle w:val="Hyperlink"/>
                <w:noProof/>
              </w:rPr>
              <w:t>6.1.2</w:t>
            </w:r>
            <w:r w:rsidR="007735A6">
              <w:rPr>
                <w:rFonts w:asciiTheme="minorHAnsi" w:hAnsiTheme="minorHAnsi" w:cstheme="minorBidi"/>
                <w:noProof/>
                <w:color w:val="auto"/>
                <w:sz w:val="22"/>
                <w:szCs w:val="22"/>
              </w:rPr>
              <w:tab/>
            </w:r>
            <w:r w:rsidR="007735A6" w:rsidRPr="00355D68">
              <w:rPr>
                <w:rStyle w:val="Hyperlink"/>
                <w:noProof/>
              </w:rPr>
              <w:t>TP Identifier Naming Conventions</w:t>
            </w:r>
            <w:r w:rsidR="007735A6">
              <w:rPr>
                <w:noProof/>
                <w:webHidden/>
              </w:rPr>
              <w:tab/>
            </w:r>
            <w:r w:rsidR="007735A6">
              <w:rPr>
                <w:noProof/>
                <w:webHidden/>
              </w:rPr>
              <w:fldChar w:fldCharType="begin"/>
            </w:r>
            <w:r w:rsidR="007735A6">
              <w:rPr>
                <w:noProof/>
                <w:webHidden/>
              </w:rPr>
              <w:instrText xml:space="preserve"> PAGEREF _Toc478975721 \h </w:instrText>
            </w:r>
            <w:r w:rsidR="007735A6">
              <w:rPr>
                <w:noProof/>
                <w:webHidden/>
              </w:rPr>
            </w:r>
            <w:r w:rsidR="007735A6">
              <w:rPr>
                <w:noProof/>
                <w:webHidden/>
              </w:rPr>
              <w:fldChar w:fldCharType="separate"/>
            </w:r>
            <w:r w:rsidR="007735A6">
              <w:rPr>
                <w:noProof/>
                <w:webHidden/>
              </w:rPr>
              <w:t>9</w:t>
            </w:r>
            <w:r w:rsidR="007735A6">
              <w:rPr>
                <w:noProof/>
                <w:webHidden/>
              </w:rPr>
              <w:fldChar w:fldCharType="end"/>
            </w:r>
          </w:hyperlink>
        </w:p>
        <w:p w14:paraId="7FD7C9A7" w14:textId="520DB018"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2" w:history="1">
            <w:r w:rsidR="007735A6" w:rsidRPr="00355D68">
              <w:rPr>
                <w:rStyle w:val="Hyperlink"/>
                <w:noProof/>
              </w:rPr>
              <w:t>6.1.3</w:t>
            </w:r>
            <w:r w:rsidR="007735A6">
              <w:rPr>
                <w:rFonts w:asciiTheme="minorHAnsi" w:hAnsiTheme="minorHAnsi" w:cstheme="minorBidi"/>
                <w:noProof/>
                <w:color w:val="auto"/>
                <w:sz w:val="22"/>
                <w:szCs w:val="22"/>
              </w:rPr>
              <w:tab/>
            </w:r>
            <w:r w:rsidR="007735A6" w:rsidRPr="00355D68">
              <w:rPr>
                <w:rStyle w:val="Hyperlink"/>
                <w:noProof/>
              </w:rPr>
              <w:t>Rules for the Behavior Description</w:t>
            </w:r>
            <w:r w:rsidR="007735A6">
              <w:rPr>
                <w:noProof/>
                <w:webHidden/>
              </w:rPr>
              <w:tab/>
            </w:r>
            <w:r w:rsidR="007735A6">
              <w:rPr>
                <w:noProof/>
                <w:webHidden/>
              </w:rPr>
              <w:fldChar w:fldCharType="begin"/>
            </w:r>
            <w:r w:rsidR="007735A6">
              <w:rPr>
                <w:noProof/>
                <w:webHidden/>
              </w:rPr>
              <w:instrText xml:space="preserve"> PAGEREF _Toc478975722 \h </w:instrText>
            </w:r>
            <w:r w:rsidR="007735A6">
              <w:rPr>
                <w:noProof/>
                <w:webHidden/>
              </w:rPr>
            </w:r>
            <w:r w:rsidR="007735A6">
              <w:rPr>
                <w:noProof/>
                <w:webHidden/>
              </w:rPr>
              <w:fldChar w:fldCharType="separate"/>
            </w:r>
            <w:r w:rsidR="007735A6">
              <w:rPr>
                <w:noProof/>
                <w:webHidden/>
              </w:rPr>
              <w:t>9</w:t>
            </w:r>
            <w:r w:rsidR="007735A6">
              <w:rPr>
                <w:noProof/>
                <w:webHidden/>
              </w:rPr>
              <w:fldChar w:fldCharType="end"/>
            </w:r>
          </w:hyperlink>
        </w:p>
        <w:p w14:paraId="145FFDB6" w14:textId="256E94E2"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3" w:history="1">
            <w:r w:rsidR="007735A6" w:rsidRPr="00355D68">
              <w:rPr>
                <w:rStyle w:val="Hyperlink"/>
                <w:noProof/>
              </w:rPr>
              <w:t>6.1.4</w:t>
            </w:r>
            <w:r w:rsidR="007735A6">
              <w:rPr>
                <w:rFonts w:asciiTheme="minorHAnsi" w:hAnsiTheme="minorHAnsi" w:cstheme="minorBidi"/>
                <w:noProof/>
                <w:color w:val="auto"/>
                <w:sz w:val="22"/>
                <w:szCs w:val="22"/>
              </w:rPr>
              <w:tab/>
            </w:r>
            <w:r w:rsidR="007735A6" w:rsidRPr="00355D68">
              <w:rPr>
                <w:rStyle w:val="Hyperlink"/>
                <w:noProof/>
              </w:rPr>
              <w:t>Sources of TP Definitions</w:t>
            </w:r>
            <w:r w:rsidR="007735A6">
              <w:rPr>
                <w:noProof/>
                <w:webHidden/>
              </w:rPr>
              <w:tab/>
            </w:r>
            <w:r w:rsidR="007735A6">
              <w:rPr>
                <w:noProof/>
                <w:webHidden/>
              </w:rPr>
              <w:fldChar w:fldCharType="begin"/>
            </w:r>
            <w:r w:rsidR="007735A6">
              <w:rPr>
                <w:noProof/>
                <w:webHidden/>
              </w:rPr>
              <w:instrText xml:space="preserve"> PAGEREF _Toc478975723 \h </w:instrText>
            </w:r>
            <w:r w:rsidR="007735A6">
              <w:rPr>
                <w:noProof/>
                <w:webHidden/>
              </w:rPr>
            </w:r>
            <w:r w:rsidR="007735A6">
              <w:rPr>
                <w:noProof/>
                <w:webHidden/>
              </w:rPr>
              <w:fldChar w:fldCharType="separate"/>
            </w:r>
            <w:r w:rsidR="007735A6">
              <w:rPr>
                <w:noProof/>
                <w:webHidden/>
              </w:rPr>
              <w:t>9</w:t>
            </w:r>
            <w:r w:rsidR="007735A6">
              <w:rPr>
                <w:noProof/>
                <w:webHidden/>
              </w:rPr>
              <w:fldChar w:fldCharType="end"/>
            </w:r>
          </w:hyperlink>
        </w:p>
        <w:p w14:paraId="4194F447" w14:textId="73AFA0D6"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24" w:history="1">
            <w:r w:rsidR="007735A6" w:rsidRPr="00355D68">
              <w:rPr>
                <w:rStyle w:val="Hyperlink"/>
                <w:noProof/>
              </w:rPr>
              <w:t>6.2</w:t>
            </w:r>
            <w:r w:rsidR="007735A6">
              <w:rPr>
                <w:rFonts w:asciiTheme="minorHAnsi" w:hAnsiTheme="minorHAnsi" w:cstheme="minorBidi"/>
                <w:noProof/>
                <w:color w:val="auto"/>
                <w:sz w:val="22"/>
                <w:szCs w:val="22"/>
              </w:rPr>
              <w:tab/>
            </w:r>
            <w:r w:rsidR="007735A6" w:rsidRPr="00355D68">
              <w:rPr>
                <w:rStyle w:val="Hyperlink"/>
                <w:noProof/>
              </w:rPr>
              <w:t>Test Purposes for BSM</w:t>
            </w:r>
            <w:r w:rsidR="007735A6">
              <w:rPr>
                <w:noProof/>
                <w:webHidden/>
              </w:rPr>
              <w:tab/>
            </w:r>
            <w:r w:rsidR="007735A6">
              <w:rPr>
                <w:noProof/>
                <w:webHidden/>
              </w:rPr>
              <w:fldChar w:fldCharType="begin"/>
            </w:r>
            <w:r w:rsidR="007735A6">
              <w:rPr>
                <w:noProof/>
                <w:webHidden/>
              </w:rPr>
              <w:instrText xml:space="preserve"> PAGEREF _Toc478975724 \h </w:instrText>
            </w:r>
            <w:r w:rsidR="007735A6">
              <w:rPr>
                <w:noProof/>
                <w:webHidden/>
              </w:rPr>
            </w:r>
            <w:r w:rsidR="007735A6">
              <w:rPr>
                <w:noProof/>
                <w:webHidden/>
              </w:rPr>
              <w:fldChar w:fldCharType="separate"/>
            </w:r>
            <w:r w:rsidR="007735A6">
              <w:rPr>
                <w:noProof/>
                <w:webHidden/>
              </w:rPr>
              <w:t>10</w:t>
            </w:r>
            <w:r w:rsidR="007735A6">
              <w:rPr>
                <w:noProof/>
                <w:webHidden/>
              </w:rPr>
              <w:fldChar w:fldCharType="end"/>
            </w:r>
          </w:hyperlink>
        </w:p>
        <w:p w14:paraId="0A6C1460" w14:textId="79AAED84"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5" w:history="1">
            <w:r w:rsidR="007735A6" w:rsidRPr="00355D68">
              <w:rPr>
                <w:rStyle w:val="Hyperlink"/>
                <w:noProof/>
              </w:rPr>
              <w:t>6.2.1</w:t>
            </w:r>
            <w:r w:rsidR="007735A6">
              <w:rPr>
                <w:rFonts w:asciiTheme="minorHAnsi" w:hAnsiTheme="minorHAnsi" w:cstheme="minorBidi"/>
                <w:noProof/>
                <w:color w:val="auto"/>
                <w:sz w:val="22"/>
                <w:szCs w:val="22"/>
              </w:rPr>
              <w:tab/>
            </w:r>
            <w:r w:rsidR="007735A6" w:rsidRPr="00355D68">
              <w:rPr>
                <w:rStyle w:val="Hyperlink"/>
                <w:noProof/>
              </w:rPr>
              <w:t>Transmission Requirements</w:t>
            </w:r>
            <w:r w:rsidR="007735A6">
              <w:rPr>
                <w:noProof/>
                <w:webHidden/>
              </w:rPr>
              <w:tab/>
            </w:r>
            <w:r w:rsidR="007735A6">
              <w:rPr>
                <w:noProof/>
                <w:webHidden/>
              </w:rPr>
              <w:fldChar w:fldCharType="begin"/>
            </w:r>
            <w:r w:rsidR="007735A6">
              <w:rPr>
                <w:noProof/>
                <w:webHidden/>
              </w:rPr>
              <w:instrText xml:space="preserve"> PAGEREF _Toc478975725 \h </w:instrText>
            </w:r>
            <w:r w:rsidR="007735A6">
              <w:rPr>
                <w:noProof/>
                <w:webHidden/>
              </w:rPr>
            </w:r>
            <w:r w:rsidR="007735A6">
              <w:rPr>
                <w:noProof/>
                <w:webHidden/>
              </w:rPr>
              <w:fldChar w:fldCharType="separate"/>
            </w:r>
            <w:r w:rsidR="007735A6">
              <w:rPr>
                <w:noProof/>
                <w:webHidden/>
              </w:rPr>
              <w:t>10</w:t>
            </w:r>
            <w:r w:rsidR="007735A6">
              <w:rPr>
                <w:noProof/>
                <w:webHidden/>
              </w:rPr>
              <w:fldChar w:fldCharType="end"/>
            </w:r>
          </w:hyperlink>
        </w:p>
        <w:p w14:paraId="6F564C69" w14:textId="6D3E221D"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6" w:history="1">
            <w:r w:rsidR="007735A6" w:rsidRPr="00355D68">
              <w:rPr>
                <w:rStyle w:val="Hyperlink"/>
                <w:noProof/>
              </w:rPr>
              <w:t>6.2.2</w:t>
            </w:r>
            <w:r w:rsidR="007735A6">
              <w:rPr>
                <w:rFonts w:asciiTheme="minorHAnsi" w:hAnsiTheme="minorHAnsi" w:cstheme="minorBidi"/>
                <w:noProof/>
                <w:color w:val="auto"/>
                <w:sz w:val="22"/>
                <w:szCs w:val="22"/>
              </w:rPr>
              <w:tab/>
            </w:r>
            <w:r w:rsidR="007735A6" w:rsidRPr="00355D68">
              <w:rPr>
                <w:rStyle w:val="Hyperlink"/>
                <w:noProof/>
              </w:rPr>
              <w:t>Message Identification</w:t>
            </w:r>
            <w:r w:rsidR="007735A6">
              <w:rPr>
                <w:noProof/>
                <w:webHidden/>
              </w:rPr>
              <w:tab/>
            </w:r>
            <w:r w:rsidR="007735A6">
              <w:rPr>
                <w:noProof/>
                <w:webHidden/>
              </w:rPr>
              <w:fldChar w:fldCharType="begin"/>
            </w:r>
            <w:r w:rsidR="007735A6">
              <w:rPr>
                <w:noProof/>
                <w:webHidden/>
              </w:rPr>
              <w:instrText xml:space="preserve"> PAGEREF _Toc478975726 \h </w:instrText>
            </w:r>
            <w:r w:rsidR="007735A6">
              <w:rPr>
                <w:noProof/>
                <w:webHidden/>
              </w:rPr>
            </w:r>
            <w:r w:rsidR="007735A6">
              <w:rPr>
                <w:noProof/>
                <w:webHidden/>
              </w:rPr>
              <w:fldChar w:fldCharType="separate"/>
            </w:r>
            <w:r w:rsidR="007735A6">
              <w:rPr>
                <w:noProof/>
                <w:webHidden/>
              </w:rPr>
              <w:t>13</w:t>
            </w:r>
            <w:r w:rsidR="007735A6">
              <w:rPr>
                <w:noProof/>
                <w:webHidden/>
              </w:rPr>
              <w:fldChar w:fldCharType="end"/>
            </w:r>
          </w:hyperlink>
        </w:p>
        <w:p w14:paraId="5CBE586C" w14:textId="743F1B91"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7" w:history="1">
            <w:r w:rsidR="007735A6" w:rsidRPr="00355D68">
              <w:rPr>
                <w:rStyle w:val="Hyperlink"/>
                <w:noProof/>
              </w:rPr>
              <w:t>6.2.3</w:t>
            </w:r>
            <w:r w:rsidR="007735A6">
              <w:rPr>
                <w:rFonts w:asciiTheme="minorHAnsi" w:hAnsiTheme="minorHAnsi" w:cstheme="minorBidi"/>
                <w:noProof/>
                <w:color w:val="auto"/>
                <w:sz w:val="22"/>
                <w:szCs w:val="22"/>
              </w:rPr>
              <w:tab/>
            </w:r>
            <w:r w:rsidR="007735A6" w:rsidRPr="00355D68">
              <w:rPr>
                <w:rStyle w:val="Hyperlink"/>
                <w:noProof/>
              </w:rPr>
              <w:t>Security</w:t>
            </w:r>
            <w:r w:rsidR="007735A6">
              <w:rPr>
                <w:noProof/>
                <w:webHidden/>
              </w:rPr>
              <w:tab/>
            </w:r>
            <w:r w:rsidR="007735A6">
              <w:rPr>
                <w:noProof/>
                <w:webHidden/>
              </w:rPr>
              <w:fldChar w:fldCharType="begin"/>
            </w:r>
            <w:r w:rsidR="007735A6">
              <w:rPr>
                <w:noProof/>
                <w:webHidden/>
              </w:rPr>
              <w:instrText xml:space="preserve"> PAGEREF _Toc478975727 \h </w:instrText>
            </w:r>
            <w:r w:rsidR="007735A6">
              <w:rPr>
                <w:noProof/>
                <w:webHidden/>
              </w:rPr>
            </w:r>
            <w:r w:rsidR="007735A6">
              <w:rPr>
                <w:noProof/>
                <w:webHidden/>
              </w:rPr>
              <w:fldChar w:fldCharType="separate"/>
            </w:r>
            <w:r w:rsidR="007735A6">
              <w:rPr>
                <w:noProof/>
                <w:webHidden/>
              </w:rPr>
              <w:t>15</w:t>
            </w:r>
            <w:r w:rsidR="007735A6">
              <w:rPr>
                <w:noProof/>
                <w:webHidden/>
              </w:rPr>
              <w:fldChar w:fldCharType="end"/>
            </w:r>
          </w:hyperlink>
        </w:p>
        <w:p w14:paraId="0D52FFE1" w14:textId="2BDE789D"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8" w:history="1">
            <w:r w:rsidR="007735A6" w:rsidRPr="00355D68">
              <w:rPr>
                <w:rStyle w:val="Hyperlink"/>
                <w:noProof/>
              </w:rPr>
              <w:t>6.2.4</w:t>
            </w:r>
            <w:r w:rsidR="007735A6">
              <w:rPr>
                <w:rFonts w:asciiTheme="minorHAnsi" w:hAnsiTheme="minorHAnsi" w:cstheme="minorBidi"/>
                <w:noProof/>
                <w:color w:val="auto"/>
                <w:sz w:val="22"/>
                <w:szCs w:val="22"/>
              </w:rPr>
              <w:tab/>
            </w:r>
            <w:r w:rsidR="007735A6" w:rsidRPr="00355D68">
              <w:rPr>
                <w:rStyle w:val="Hyperlink"/>
                <w:noProof/>
              </w:rPr>
              <w:t>Data Accuracy</w:t>
            </w:r>
            <w:r w:rsidR="007735A6">
              <w:rPr>
                <w:noProof/>
                <w:webHidden/>
              </w:rPr>
              <w:tab/>
            </w:r>
            <w:r w:rsidR="007735A6">
              <w:rPr>
                <w:noProof/>
                <w:webHidden/>
              </w:rPr>
              <w:fldChar w:fldCharType="begin"/>
            </w:r>
            <w:r w:rsidR="007735A6">
              <w:rPr>
                <w:noProof/>
                <w:webHidden/>
              </w:rPr>
              <w:instrText xml:space="preserve"> PAGEREF _Toc478975728 \h </w:instrText>
            </w:r>
            <w:r w:rsidR="007735A6">
              <w:rPr>
                <w:noProof/>
                <w:webHidden/>
              </w:rPr>
            </w:r>
            <w:r w:rsidR="007735A6">
              <w:rPr>
                <w:noProof/>
                <w:webHidden/>
              </w:rPr>
              <w:fldChar w:fldCharType="separate"/>
            </w:r>
            <w:r w:rsidR="007735A6">
              <w:rPr>
                <w:noProof/>
                <w:webHidden/>
              </w:rPr>
              <w:t>19</w:t>
            </w:r>
            <w:r w:rsidR="007735A6">
              <w:rPr>
                <w:noProof/>
                <w:webHidden/>
              </w:rPr>
              <w:fldChar w:fldCharType="end"/>
            </w:r>
          </w:hyperlink>
        </w:p>
        <w:p w14:paraId="442F09A5" w14:textId="539B2A2D"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29" w:history="1">
            <w:r w:rsidR="007735A6" w:rsidRPr="00355D68">
              <w:rPr>
                <w:rStyle w:val="Hyperlink"/>
                <w:noProof/>
              </w:rPr>
              <w:t>6.2.5</w:t>
            </w:r>
            <w:r w:rsidR="007735A6">
              <w:rPr>
                <w:rFonts w:asciiTheme="minorHAnsi" w:hAnsiTheme="minorHAnsi" w:cstheme="minorBidi"/>
                <w:noProof/>
                <w:color w:val="auto"/>
                <w:sz w:val="22"/>
                <w:szCs w:val="22"/>
              </w:rPr>
              <w:tab/>
            </w:r>
            <w:r w:rsidR="007735A6" w:rsidRPr="00355D68">
              <w:rPr>
                <w:rStyle w:val="Hyperlink"/>
                <w:noProof/>
              </w:rPr>
              <w:t>Internal Timing and Prioritization</w:t>
            </w:r>
            <w:r w:rsidR="007735A6">
              <w:rPr>
                <w:noProof/>
                <w:webHidden/>
              </w:rPr>
              <w:tab/>
            </w:r>
            <w:r w:rsidR="007735A6">
              <w:rPr>
                <w:noProof/>
                <w:webHidden/>
              </w:rPr>
              <w:fldChar w:fldCharType="begin"/>
            </w:r>
            <w:r w:rsidR="007735A6">
              <w:rPr>
                <w:noProof/>
                <w:webHidden/>
              </w:rPr>
              <w:instrText xml:space="preserve"> PAGEREF _Toc478975729 \h </w:instrText>
            </w:r>
            <w:r w:rsidR="007735A6">
              <w:rPr>
                <w:noProof/>
                <w:webHidden/>
              </w:rPr>
            </w:r>
            <w:r w:rsidR="007735A6">
              <w:rPr>
                <w:noProof/>
                <w:webHidden/>
              </w:rPr>
              <w:fldChar w:fldCharType="separate"/>
            </w:r>
            <w:r w:rsidR="007735A6">
              <w:rPr>
                <w:noProof/>
                <w:webHidden/>
              </w:rPr>
              <w:t>26</w:t>
            </w:r>
            <w:r w:rsidR="007735A6">
              <w:rPr>
                <w:noProof/>
                <w:webHidden/>
              </w:rPr>
              <w:fldChar w:fldCharType="end"/>
            </w:r>
          </w:hyperlink>
        </w:p>
        <w:p w14:paraId="5B91CD8A" w14:textId="4E077201" w:rsidR="007735A6" w:rsidRDefault="005C1D6D">
          <w:pPr>
            <w:pStyle w:val="TOC3"/>
            <w:tabs>
              <w:tab w:val="left" w:pos="1100"/>
              <w:tab w:val="right" w:leader="dot" w:pos="8976"/>
            </w:tabs>
            <w:rPr>
              <w:rFonts w:asciiTheme="minorHAnsi" w:hAnsiTheme="minorHAnsi" w:cstheme="minorBidi"/>
              <w:noProof/>
              <w:color w:val="auto"/>
              <w:sz w:val="22"/>
              <w:szCs w:val="22"/>
            </w:rPr>
          </w:pPr>
          <w:hyperlink w:anchor="_Toc478975730" w:history="1">
            <w:r w:rsidR="007735A6" w:rsidRPr="00355D68">
              <w:rPr>
                <w:rStyle w:val="Hyperlink"/>
                <w:noProof/>
              </w:rPr>
              <w:t>6.2.6</w:t>
            </w:r>
            <w:r w:rsidR="007735A6">
              <w:rPr>
                <w:rFonts w:asciiTheme="minorHAnsi" w:hAnsiTheme="minorHAnsi" w:cstheme="minorBidi"/>
                <w:noProof/>
                <w:color w:val="auto"/>
                <w:sz w:val="22"/>
                <w:szCs w:val="22"/>
              </w:rPr>
              <w:tab/>
            </w:r>
            <w:r w:rsidR="007735A6" w:rsidRPr="00355D68">
              <w:rPr>
                <w:rStyle w:val="Hyperlink"/>
                <w:noProof/>
              </w:rPr>
              <w:t>Hardware</w:t>
            </w:r>
            <w:r w:rsidR="007735A6">
              <w:rPr>
                <w:noProof/>
                <w:webHidden/>
              </w:rPr>
              <w:tab/>
            </w:r>
            <w:r w:rsidR="007735A6">
              <w:rPr>
                <w:noProof/>
                <w:webHidden/>
              </w:rPr>
              <w:fldChar w:fldCharType="begin"/>
            </w:r>
            <w:r w:rsidR="007735A6">
              <w:rPr>
                <w:noProof/>
                <w:webHidden/>
              </w:rPr>
              <w:instrText xml:space="preserve"> PAGEREF _Toc478975730 \h </w:instrText>
            </w:r>
            <w:r w:rsidR="007735A6">
              <w:rPr>
                <w:noProof/>
                <w:webHidden/>
              </w:rPr>
            </w:r>
            <w:r w:rsidR="007735A6">
              <w:rPr>
                <w:noProof/>
                <w:webHidden/>
              </w:rPr>
              <w:fldChar w:fldCharType="separate"/>
            </w:r>
            <w:r w:rsidR="007735A6">
              <w:rPr>
                <w:noProof/>
                <w:webHidden/>
              </w:rPr>
              <w:t>29</w:t>
            </w:r>
            <w:r w:rsidR="007735A6">
              <w:rPr>
                <w:noProof/>
                <w:webHidden/>
              </w:rPr>
              <w:fldChar w:fldCharType="end"/>
            </w:r>
          </w:hyperlink>
        </w:p>
        <w:p w14:paraId="038715BB" w14:textId="5AD8E6AE" w:rsidR="007735A6" w:rsidRDefault="005C1D6D">
          <w:pPr>
            <w:pStyle w:val="TOC1"/>
            <w:tabs>
              <w:tab w:val="left" w:pos="400"/>
              <w:tab w:val="right" w:leader="dot" w:pos="8976"/>
            </w:tabs>
            <w:rPr>
              <w:rFonts w:asciiTheme="minorHAnsi" w:hAnsiTheme="minorHAnsi" w:cstheme="minorBidi"/>
              <w:noProof/>
              <w:color w:val="auto"/>
              <w:sz w:val="22"/>
              <w:szCs w:val="22"/>
            </w:rPr>
          </w:pPr>
          <w:hyperlink w:anchor="_Toc478975731" w:history="1">
            <w:r w:rsidR="007735A6" w:rsidRPr="00355D68">
              <w:rPr>
                <w:rStyle w:val="Hyperlink"/>
                <w:noProof/>
              </w:rPr>
              <w:t>7</w:t>
            </w:r>
            <w:r w:rsidR="007735A6">
              <w:rPr>
                <w:rFonts w:asciiTheme="minorHAnsi" w:hAnsiTheme="minorHAnsi" w:cstheme="minorBidi"/>
                <w:noProof/>
                <w:color w:val="auto"/>
                <w:sz w:val="22"/>
                <w:szCs w:val="22"/>
              </w:rPr>
              <w:tab/>
            </w:r>
            <w:r w:rsidR="007735A6" w:rsidRPr="00355D68">
              <w:rPr>
                <w:rStyle w:val="Hyperlink"/>
                <w:noProof/>
              </w:rPr>
              <w:t>Appendix</w:t>
            </w:r>
            <w:r w:rsidR="007735A6">
              <w:rPr>
                <w:noProof/>
                <w:webHidden/>
              </w:rPr>
              <w:tab/>
            </w:r>
            <w:r w:rsidR="007735A6">
              <w:rPr>
                <w:noProof/>
                <w:webHidden/>
              </w:rPr>
              <w:fldChar w:fldCharType="begin"/>
            </w:r>
            <w:r w:rsidR="007735A6">
              <w:rPr>
                <w:noProof/>
                <w:webHidden/>
              </w:rPr>
              <w:instrText xml:space="preserve"> PAGEREF _Toc478975731 \h </w:instrText>
            </w:r>
            <w:r w:rsidR="007735A6">
              <w:rPr>
                <w:noProof/>
                <w:webHidden/>
              </w:rPr>
            </w:r>
            <w:r w:rsidR="007735A6">
              <w:rPr>
                <w:noProof/>
                <w:webHidden/>
              </w:rPr>
              <w:fldChar w:fldCharType="separate"/>
            </w:r>
            <w:r w:rsidR="007735A6">
              <w:rPr>
                <w:noProof/>
                <w:webHidden/>
              </w:rPr>
              <w:t>29</w:t>
            </w:r>
            <w:r w:rsidR="007735A6">
              <w:rPr>
                <w:noProof/>
                <w:webHidden/>
              </w:rPr>
              <w:fldChar w:fldCharType="end"/>
            </w:r>
          </w:hyperlink>
        </w:p>
        <w:p w14:paraId="70595E4E" w14:textId="4E289D99"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732" w:history="1">
            <w:r w:rsidR="007735A6" w:rsidRPr="00355D68">
              <w:rPr>
                <w:rStyle w:val="Hyperlink"/>
                <w:noProof/>
              </w:rPr>
              <w:t>7.1</w:t>
            </w:r>
            <w:r w:rsidR="007735A6">
              <w:rPr>
                <w:rFonts w:asciiTheme="minorHAnsi" w:hAnsiTheme="minorHAnsi" w:cstheme="minorBidi"/>
                <w:noProof/>
                <w:color w:val="auto"/>
                <w:sz w:val="22"/>
                <w:szCs w:val="22"/>
              </w:rPr>
              <w:tab/>
            </w:r>
            <w:r w:rsidR="007735A6" w:rsidRPr="00355D68">
              <w:rPr>
                <w:rStyle w:val="Hyperlink"/>
                <w:noProof/>
              </w:rPr>
              <w:t>Determining Randomness of Value Sets</w:t>
            </w:r>
            <w:r w:rsidR="007735A6">
              <w:rPr>
                <w:noProof/>
                <w:webHidden/>
              </w:rPr>
              <w:tab/>
            </w:r>
            <w:r w:rsidR="007735A6">
              <w:rPr>
                <w:noProof/>
                <w:webHidden/>
              </w:rPr>
              <w:fldChar w:fldCharType="begin"/>
            </w:r>
            <w:r w:rsidR="007735A6">
              <w:rPr>
                <w:noProof/>
                <w:webHidden/>
              </w:rPr>
              <w:instrText xml:space="preserve"> PAGEREF _Toc478975732 \h </w:instrText>
            </w:r>
            <w:r w:rsidR="007735A6">
              <w:rPr>
                <w:noProof/>
                <w:webHidden/>
              </w:rPr>
            </w:r>
            <w:r w:rsidR="007735A6">
              <w:rPr>
                <w:noProof/>
                <w:webHidden/>
              </w:rPr>
              <w:fldChar w:fldCharType="separate"/>
            </w:r>
            <w:r w:rsidR="007735A6">
              <w:rPr>
                <w:noProof/>
                <w:webHidden/>
              </w:rPr>
              <w:t>29</w:t>
            </w:r>
            <w:r w:rsidR="007735A6">
              <w:rPr>
                <w:noProof/>
                <w:webHidden/>
              </w:rPr>
              <w:fldChar w:fldCharType="end"/>
            </w:r>
          </w:hyperlink>
        </w:p>
        <w:p w14:paraId="2F83B918" w14:textId="6740CB34"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848" w:history="1">
            <w:r w:rsidR="007735A6" w:rsidRPr="00355D68">
              <w:rPr>
                <w:rStyle w:val="Hyperlink"/>
                <w:noProof/>
              </w:rPr>
              <w:t>7.2</w:t>
            </w:r>
            <w:r w:rsidR="007735A6">
              <w:rPr>
                <w:rFonts w:asciiTheme="minorHAnsi" w:hAnsiTheme="minorHAnsi" w:cstheme="minorBidi"/>
                <w:noProof/>
                <w:color w:val="auto"/>
                <w:sz w:val="22"/>
                <w:szCs w:val="22"/>
              </w:rPr>
              <w:tab/>
            </w:r>
            <w:r w:rsidR="007735A6" w:rsidRPr="00355D68">
              <w:rPr>
                <w:rStyle w:val="Hyperlink"/>
                <w:noProof/>
              </w:rPr>
              <w:t>Requirements Traceability Matrix (Requirement to Scenario)</w:t>
            </w:r>
            <w:r w:rsidR="007735A6">
              <w:rPr>
                <w:noProof/>
                <w:webHidden/>
              </w:rPr>
              <w:tab/>
            </w:r>
            <w:r w:rsidR="007735A6">
              <w:rPr>
                <w:noProof/>
                <w:webHidden/>
              </w:rPr>
              <w:fldChar w:fldCharType="begin"/>
            </w:r>
            <w:r w:rsidR="007735A6">
              <w:rPr>
                <w:noProof/>
                <w:webHidden/>
              </w:rPr>
              <w:instrText xml:space="preserve"> PAGEREF _Toc478975848 \h </w:instrText>
            </w:r>
            <w:r w:rsidR="007735A6">
              <w:rPr>
                <w:noProof/>
                <w:webHidden/>
              </w:rPr>
            </w:r>
            <w:r w:rsidR="007735A6">
              <w:rPr>
                <w:noProof/>
                <w:webHidden/>
              </w:rPr>
              <w:fldChar w:fldCharType="separate"/>
            </w:r>
            <w:r w:rsidR="007735A6">
              <w:rPr>
                <w:noProof/>
                <w:webHidden/>
              </w:rPr>
              <w:t>30</w:t>
            </w:r>
            <w:r w:rsidR="007735A6">
              <w:rPr>
                <w:noProof/>
                <w:webHidden/>
              </w:rPr>
              <w:fldChar w:fldCharType="end"/>
            </w:r>
          </w:hyperlink>
        </w:p>
        <w:p w14:paraId="6B6090C7" w14:textId="4CEAF39F"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849" w:history="1">
            <w:r w:rsidR="007735A6" w:rsidRPr="00355D68">
              <w:rPr>
                <w:rStyle w:val="Hyperlink"/>
                <w:noProof/>
              </w:rPr>
              <w:t>7.3</w:t>
            </w:r>
            <w:r w:rsidR="007735A6">
              <w:rPr>
                <w:rFonts w:asciiTheme="minorHAnsi" w:hAnsiTheme="minorHAnsi" w:cstheme="minorBidi"/>
                <w:noProof/>
                <w:color w:val="auto"/>
                <w:sz w:val="22"/>
                <w:szCs w:val="22"/>
              </w:rPr>
              <w:tab/>
            </w:r>
            <w:r w:rsidR="007735A6" w:rsidRPr="00355D68">
              <w:rPr>
                <w:rStyle w:val="Hyperlink"/>
                <w:noProof/>
              </w:rPr>
              <w:t>Requirements traceability Matrix (Scenario to Test Procedure)</w:t>
            </w:r>
            <w:r w:rsidR="007735A6">
              <w:rPr>
                <w:noProof/>
                <w:webHidden/>
              </w:rPr>
              <w:tab/>
            </w:r>
            <w:r w:rsidR="007735A6">
              <w:rPr>
                <w:noProof/>
                <w:webHidden/>
              </w:rPr>
              <w:fldChar w:fldCharType="begin"/>
            </w:r>
            <w:r w:rsidR="007735A6">
              <w:rPr>
                <w:noProof/>
                <w:webHidden/>
              </w:rPr>
              <w:instrText xml:space="preserve"> PAGEREF _Toc478975849 \h </w:instrText>
            </w:r>
            <w:r w:rsidR="007735A6">
              <w:rPr>
                <w:noProof/>
                <w:webHidden/>
              </w:rPr>
            </w:r>
            <w:r w:rsidR="007735A6">
              <w:rPr>
                <w:noProof/>
                <w:webHidden/>
              </w:rPr>
              <w:fldChar w:fldCharType="separate"/>
            </w:r>
            <w:r w:rsidR="007735A6">
              <w:rPr>
                <w:noProof/>
                <w:webHidden/>
              </w:rPr>
              <w:t>42</w:t>
            </w:r>
            <w:r w:rsidR="007735A6">
              <w:rPr>
                <w:noProof/>
                <w:webHidden/>
              </w:rPr>
              <w:fldChar w:fldCharType="end"/>
            </w:r>
          </w:hyperlink>
        </w:p>
        <w:p w14:paraId="729F11EF" w14:textId="393CF802" w:rsidR="007735A6" w:rsidRDefault="005C1D6D">
          <w:pPr>
            <w:pStyle w:val="TOC2"/>
            <w:tabs>
              <w:tab w:val="left" w:pos="880"/>
              <w:tab w:val="right" w:leader="dot" w:pos="8976"/>
            </w:tabs>
            <w:rPr>
              <w:rFonts w:asciiTheme="minorHAnsi" w:hAnsiTheme="minorHAnsi" w:cstheme="minorBidi"/>
              <w:noProof/>
              <w:color w:val="auto"/>
              <w:sz w:val="22"/>
              <w:szCs w:val="22"/>
            </w:rPr>
          </w:pPr>
          <w:hyperlink w:anchor="_Toc478975850" w:history="1">
            <w:r w:rsidR="007735A6" w:rsidRPr="00355D68">
              <w:rPr>
                <w:rStyle w:val="Hyperlink"/>
                <w:noProof/>
              </w:rPr>
              <w:t>7.4</w:t>
            </w:r>
            <w:r w:rsidR="007735A6">
              <w:rPr>
                <w:rFonts w:asciiTheme="minorHAnsi" w:hAnsiTheme="minorHAnsi" w:cstheme="minorBidi"/>
                <w:noProof/>
                <w:color w:val="auto"/>
                <w:sz w:val="22"/>
                <w:szCs w:val="22"/>
              </w:rPr>
              <w:tab/>
            </w:r>
            <w:r w:rsidR="007735A6" w:rsidRPr="00355D68">
              <w:rPr>
                <w:rStyle w:val="Hyperlink"/>
                <w:noProof/>
              </w:rPr>
              <w:t>Critical Event Flag Variant Table</w:t>
            </w:r>
            <w:r w:rsidR="007735A6">
              <w:rPr>
                <w:noProof/>
                <w:webHidden/>
              </w:rPr>
              <w:tab/>
            </w:r>
            <w:r w:rsidR="007735A6">
              <w:rPr>
                <w:noProof/>
                <w:webHidden/>
              </w:rPr>
              <w:fldChar w:fldCharType="begin"/>
            </w:r>
            <w:r w:rsidR="007735A6">
              <w:rPr>
                <w:noProof/>
                <w:webHidden/>
              </w:rPr>
              <w:instrText xml:space="preserve"> PAGEREF _Toc478975850 \h </w:instrText>
            </w:r>
            <w:r w:rsidR="007735A6">
              <w:rPr>
                <w:noProof/>
                <w:webHidden/>
              </w:rPr>
            </w:r>
            <w:r w:rsidR="007735A6">
              <w:rPr>
                <w:noProof/>
                <w:webHidden/>
              </w:rPr>
              <w:fldChar w:fldCharType="separate"/>
            </w:r>
            <w:r w:rsidR="007735A6">
              <w:rPr>
                <w:noProof/>
                <w:webHidden/>
              </w:rPr>
              <w:t>50</w:t>
            </w:r>
            <w:r w:rsidR="007735A6">
              <w:rPr>
                <w:noProof/>
                <w:webHidden/>
              </w:rPr>
              <w:fldChar w:fldCharType="end"/>
            </w:r>
          </w:hyperlink>
        </w:p>
        <w:p w14:paraId="5B7FF08A" w14:textId="7A27AEC1" w:rsidR="007735A6" w:rsidRDefault="005C1D6D">
          <w:pPr>
            <w:pStyle w:val="TOC1"/>
            <w:tabs>
              <w:tab w:val="right" w:leader="dot" w:pos="8976"/>
            </w:tabs>
            <w:rPr>
              <w:rFonts w:asciiTheme="minorHAnsi" w:hAnsiTheme="minorHAnsi" w:cstheme="minorBidi"/>
              <w:noProof/>
              <w:color w:val="auto"/>
              <w:sz w:val="22"/>
              <w:szCs w:val="22"/>
            </w:rPr>
          </w:pPr>
          <w:hyperlink w:anchor="_Toc478975851" w:history="1">
            <w:r w:rsidR="007735A6" w:rsidRPr="00355D68">
              <w:rPr>
                <w:rStyle w:val="Hyperlink"/>
                <w:noProof/>
              </w:rPr>
              <w:t>Revision History</w:t>
            </w:r>
            <w:r w:rsidR="007735A6">
              <w:rPr>
                <w:noProof/>
                <w:webHidden/>
              </w:rPr>
              <w:tab/>
            </w:r>
            <w:r w:rsidR="007735A6">
              <w:rPr>
                <w:noProof/>
                <w:webHidden/>
              </w:rPr>
              <w:fldChar w:fldCharType="begin"/>
            </w:r>
            <w:r w:rsidR="007735A6">
              <w:rPr>
                <w:noProof/>
                <w:webHidden/>
              </w:rPr>
              <w:instrText xml:space="preserve"> PAGEREF _Toc478975851 \h </w:instrText>
            </w:r>
            <w:r w:rsidR="007735A6">
              <w:rPr>
                <w:noProof/>
                <w:webHidden/>
              </w:rPr>
            </w:r>
            <w:r w:rsidR="007735A6">
              <w:rPr>
                <w:noProof/>
                <w:webHidden/>
              </w:rPr>
              <w:fldChar w:fldCharType="separate"/>
            </w:r>
            <w:r w:rsidR="007735A6">
              <w:rPr>
                <w:noProof/>
                <w:webHidden/>
              </w:rPr>
              <w:t>51</w:t>
            </w:r>
            <w:r w:rsidR="007735A6">
              <w:rPr>
                <w:noProof/>
                <w:webHidden/>
              </w:rPr>
              <w:fldChar w:fldCharType="end"/>
            </w:r>
          </w:hyperlink>
        </w:p>
        <w:p w14:paraId="117B2146" w14:textId="5C2FD08B" w:rsidR="0024510B" w:rsidRDefault="00893269" w:rsidP="009B5AB9">
          <w:r>
            <w:rPr>
              <w:b/>
              <w:bCs/>
              <w:noProof/>
            </w:rPr>
            <w:fldChar w:fldCharType="end"/>
          </w:r>
        </w:p>
      </w:sdtContent>
    </w:sdt>
    <w:p w14:paraId="3BB833FA" w14:textId="77777777" w:rsidR="0024510B" w:rsidRDefault="009E4ABA">
      <w:pPr>
        <w:pStyle w:val="Heading1"/>
        <w:numPr>
          <w:ilvl w:val="0"/>
          <w:numId w:val="1"/>
        </w:numPr>
      </w:pPr>
      <w:bookmarkStart w:id="4" w:name="h.30j0zll" w:colFirst="0" w:colLast="0"/>
      <w:bookmarkStart w:id="5" w:name="_Toc478975699"/>
      <w:bookmarkEnd w:id="4"/>
      <w:r>
        <w:t>Scope</w:t>
      </w:r>
      <w:bookmarkEnd w:id="5"/>
    </w:p>
    <w:p w14:paraId="24AEC47B" w14:textId="77777777" w:rsidR="0024510B" w:rsidRDefault="009E4ABA">
      <w:r>
        <w:t xml:space="preserve">This document provides the Test Suite Structure and Test Purposes for Basic Safety Message structure, content, and transmission as defined in SAE J2945/1 [1]. </w:t>
      </w:r>
    </w:p>
    <w:p w14:paraId="5FB4612C" w14:textId="77777777" w:rsidR="0024510B" w:rsidRDefault="009E4ABA">
      <w:r>
        <w:t>The ISO standard for the methodology of conformance testing (ISO/IEC 9646-1 [3] and ISO/IEC 9646-2 [4]) as well as the ETSI rules for conformance testing (ETS 300 406 [5]) are used as a basis for the test methodology.</w:t>
      </w:r>
    </w:p>
    <w:p w14:paraId="2600C18F" w14:textId="77777777" w:rsidR="0024510B" w:rsidRDefault="009E4ABA">
      <w:pPr>
        <w:pStyle w:val="Heading1"/>
        <w:numPr>
          <w:ilvl w:val="0"/>
          <w:numId w:val="1"/>
        </w:numPr>
      </w:pPr>
      <w:bookmarkStart w:id="6" w:name="h.1fob9te" w:colFirst="0" w:colLast="0"/>
      <w:bookmarkStart w:id="7" w:name="_Toc478975700"/>
      <w:bookmarkEnd w:id="6"/>
      <w:r>
        <w:t>References</w:t>
      </w:r>
      <w:bookmarkEnd w:id="7"/>
    </w:p>
    <w:p w14:paraId="060E45FF" w14:textId="77777777" w:rsidR="0024510B" w:rsidRDefault="009E4ABA">
      <w:pPr>
        <w:pStyle w:val="Heading2"/>
        <w:numPr>
          <w:ilvl w:val="1"/>
          <w:numId w:val="1"/>
        </w:numPr>
      </w:pPr>
      <w:bookmarkStart w:id="8" w:name="h.3znysh7" w:colFirst="0" w:colLast="0"/>
      <w:bookmarkStart w:id="9" w:name="_Toc478975701"/>
      <w:bookmarkEnd w:id="8"/>
      <w:r>
        <w:rPr>
          <w:sz w:val="28"/>
          <w:szCs w:val="28"/>
        </w:rPr>
        <w:t>Normative References</w:t>
      </w:r>
      <w:bookmarkEnd w:id="9"/>
    </w:p>
    <w:p w14:paraId="6CA00035" w14:textId="77777777" w:rsidR="0024510B" w:rsidRDefault="009E4ABA">
      <w:r>
        <w:t>The following referenced documents are necessary for the application of the present document.</w:t>
      </w:r>
    </w:p>
    <w:p w14:paraId="5134D06A" w14:textId="7EED6072" w:rsidR="0024510B" w:rsidRDefault="003165C0">
      <w:pPr>
        <w:keepLines/>
        <w:ind w:left="1702" w:hanging="1418"/>
      </w:pPr>
      <w:bookmarkStart w:id="10" w:name="h.2et92p0" w:colFirst="0" w:colLast="0"/>
      <w:bookmarkEnd w:id="10"/>
      <w:r>
        <w:t>[1]</w:t>
      </w:r>
      <w:r>
        <w:tab/>
        <w:t>SAE J2945/1 (2016-03</w:t>
      </w:r>
      <w:r w:rsidR="009E4ABA">
        <w:t>): “Surface Vehicle Standard: On-board Systems Requirements for V2V Safety Communications”</w:t>
      </w:r>
    </w:p>
    <w:p w14:paraId="722C405B" w14:textId="77777777" w:rsidR="0024510B" w:rsidRDefault="009E4ABA">
      <w:pPr>
        <w:keepLines/>
        <w:ind w:left="1702" w:hanging="1418"/>
      </w:pPr>
      <w:bookmarkStart w:id="11" w:name="h.tyjcwt" w:colFirst="0" w:colLast="0"/>
      <w:bookmarkEnd w:id="11"/>
      <w:r>
        <w:t>[2]</w:t>
      </w:r>
      <w:r>
        <w:tab/>
        <w:t>SAE J2735 (2016-01): “Dedicated Short Range Communication (DSRC) Message Set Dictionary”</w:t>
      </w:r>
    </w:p>
    <w:p w14:paraId="26ADD8B3" w14:textId="77777777" w:rsidR="0024510B" w:rsidRDefault="009E4ABA">
      <w:pPr>
        <w:keepLines/>
        <w:ind w:left="1702" w:hanging="1418"/>
      </w:pPr>
      <w:bookmarkStart w:id="12" w:name="h.3dy6vkm" w:colFirst="0" w:colLast="0"/>
      <w:bookmarkEnd w:id="12"/>
      <w:r>
        <w:t>[3]</w:t>
      </w:r>
      <w:r>
        <w:tab/>
        <w:t>ISO/IEC 9646-1 (1994): "Information technology -- Open Systems Interconnection -- Conformance testing methodology and framework - Part 1: General concepts".</w:t>
      </w:r>
    </w:p>
    <w:p w14:paraId="765F0565" w14:textId="77777777" w:rsidR="0024510B" w:rsidRDefault="009E4ABA">
      <w:pPr>
        <w:keepLines/>
        <w:ind w:left="1702" w:hanging="1418"/>
      </w:pPr>
      <w:bookmarkStart w:id="13" w:name="h.1t3h5sf" w:colFirst="0" w:colLast="0"/>
      <w:bookmarkEnd w:id="13"/>
      <w:r>
        <w:t>[4]</w:t>
      </w:r>
      <w:r>
        <w:tab/>
        <w:t>ISO/IEC 9646-2 (1994): "Information technology -- Open Systems Interconnection -- Conformance testing methodology and framework -- Part 2: Abstract Test Suite specification".</w:t>
      </w:r>
    </w:p>
    <w:p w14:paraId="365EE0A3" w14:textId="77777777" w:rsidR="0024510B" w:rsidRDefault="009E4ABA">
      <w:pPr>
        <w:keepLines/>
        <w:ind w:left="1702" w:hanging="1418"/>
      </w:pPr>
      <w:r>
        <w:t>[5]</w:t>
      </w:r>
      <w:r>
        <w:tab/>
        <w:t>ETSI ETS 300 406 (1995): "Methods for testing and Specification (MTS); Protocol and profile conformance testing specifications; Standardization methodology".</w:t>
      </w:r>
    </w:p>
    <w:p w14:paraId="2E0B0357" w14:textId="77777777" w:rsidR="007F1AAE" w:rsidRDefault="007F1AAE" w:rsidP="007F1AAE">
      <w:pPr>
        <w:keepLines/>
        <w:ind w:left="1702" w:hanging="1418"/>
      </w:pPr>
      <w:r>
        <w:t>[6]</w:t>
      </w:r>
      <w:r>
        <w:tab/>
        <w:t>IEEE Std 1609.3-2016 “IEEE Standard for Wireless Access in Vehicular Environments (WAVE) — Network Services”.</w:t>
      </w:r>
    </w:p>
    <w:p w14:paraId="778BFBF1" w14:textId="77777777" w:rsidR="007F1AAE" w:rsidRPr="00E22969" w:rsidRDefault="007F1AAE" w:rsidP="007F1AAE">
      <w:pPr>
        <w:pStyle w:val="EX"/>
      </w:pPr>
      <w:r>
        <w:t>[7]</w:t>
      </w:r>
      <w:r>
        <w:tab/>
        <w:t xml:space="preserve">IEEE Std. </w:t>
      </w:r>
      <w:r w:rsidRPr="00B537D9">
        <w:t>1609.2</w:t>
      </w:r>
      <w:r>
        <w:t>-2016</w:t>
      </w:r>
      <w:r w:rsidRPr="00B537D9">
        <w:t xml:space="preserve">: "IEEE Draft Standard for Wireless Access in Vehicular Environments - </w:t>
      </w:r>
      <w:r>
        <w:t>sec</w:t>
      </w:r>
      <w:r w:rsidRPr="00B537D9">
        <w:t>urity Services for Applic</w:t>
      </w:r>
      <w:r>
        <w:t>ations and Management Messages"</w:t>
      </w:r>
      <w:r w:rsidRPr="00E22969">
        <w:t>.</w:t>
      </w:r>
    </w:p>
    <w:p w14:paraId="504D3680" w14:textId="77777777" w:rsidR="007F1AAE" w:rsidRDefault="007F1AAE" w:rsidP="007F1AAE">
      <w:pPr>
        <w:keepLines/>
        <w:ind w:left="1702" w:hanging="1418"/>
      </w:pPr>
      <w:r>
        <w:t>[8]</w:t>
      </w:r>
      <w:r>
        <w:tab/>
        <w:t>IEEE Std. 1609.4-2016 “</w:t>
      </w:r>
      <w:r w:rsidRPr="000E2078">
        <w:t>IEEE Standard for Wireless Access in Vehicular Environments (WAVE) -- Multi-Channel Operation</w:t>
      </w:r>
      <w:r>
        <w:t>”.</w:t>
      </w:r>
    </w:p>
    <w:p w14:paraId="3D30A058" w14:textId="77777777" w:rsidR="007F1AAE" w:rsidRDefault="007F1AAE" w:rsidP="007F1AAE">
      <w:pPr>
        <w:keepLines/>
        <w:ind w:left="1702" w:hanging="1418"/>
      </w:pPr>
      <w:r>
        <w:t>[9]</w:t>
      </w:r>
      <w:r>
        <w:tab/>
        <w:t xml:space="preserve">IEEE Std. 1609.12-2016 “IEEE Standard for Wireless Access in Vehicular Environments – </w:t>
      </w:r>
      <w:r w:rsidRPr="00D77F7F">
        <w:t>Identifier Allocations</w:t>
      </w:r>
      <w:r>
        <w:t>”.</w:t>
      </w:r>
    </w:p>
    <w:p w14:paraId="142B4393" w14:textId="77777777" w:rsidR="0024510B" w:rsidRDefault="0024510B">
      <w:pPr>
        <w:keepLines/>
        <w:ind w:left="1702" w:hanging="1418"/>
      </w:pPr>
    </w:p>
    <w:p w14:paraId="5ACC2835" w14:textId="77777777" w:rsidR="0024510B" w:rsidRDefault="009E4ABA">
      <w:pPr>
        <w:pStyle w:val="Heading2"/>
        <w:numPr>
          <w:ilvl w:val="1"/>
          <w:numId w:val="1"/>
        </w:numPr>
      </w:pPr>
      <w:bookmarkStart w:id="14" w:name="h.4d34og8" w:colFirst="0" w:colLast="0"/>
      <w:bookmarkStart w:id="15" w:name="_Toc478975702"/>
      <w:bookmarkEnd w:id="14"/>
      <w:r>
        <w:rPr>
          <w:sz w:val="28"/>
          <w:szCs w:val="28"/>
        </w:rPr>
        <w:t>Informative References</w:t>
      </w:r>
      <w:bookmarkEnd w:id="15"/>
    </w:p>
    <w:p w14:paraId="652F4FDE" w14:textId="77777777" w:rsidR="0024510B" w:rsidRDefault="009E4ABA">
      <w:r>
        <w:t>The following referenced documents are not necessary for the application of the present document but they assist the user with regard to a particular subject area.</w:t>
      </w:r>
    </w:p>
    <w:p w14:paraId="6317F6F3" w14:textId="77777777" w:rsidR="0024510B" w:rsidRDefault="009E4ABA">
      <w:pPr>
        <w:keepLines/>
        <w:ind w:left="1702" w:hanging="1418"/>
      </w:pPr>
      <w:bookmarkStart w:id="16" w:name="h.2s8eyo1" w:colFirst="0" w:colLast="0"/>
      <w:bookmarkEnd w:id="16"/>
      <w:r>
        <w:lastRenderedPageBreak/>
        <w:t>[i.1]</w:t>
      </w:r>
      <w:r>
        <w:tab/>
        <w:t>ETSI EG 202 798 (V1.1.1): "Intelligent Transport Systems (ITS); Testing; Framework for conformance and interoperability testing".</w:t>
      </w:r>
    </w:p>
    <w:p w14:paraId="2969B96C" w14:textId="05FEAE82" w:rsidR="0024510B" w:rsidRDefault="009E4ABA">
      <w:pPr>
        <w:pStyle w:val="Heading1"/>
        <w:numPr>
          <w:ilvl w:val="0"/>
          <w:numId w:val="1"/>
        </w:numPr>
      </w:pPr>
      <w:bookmarkStart w:id="17" w:name="h.17dp8vu" w:colFirst="0" w:colLast="0"/>
      <w:bookmarkStart w:id="18" w:name="_Toc478975703"/>
      <w:bookmarkEnd w:id="17"/>
      <w:r>
        <w:t xml:space="preserve">Definitions and </w:t>
      </w:r>
      <w:r w:rsidR="00730C54">
        <w:t>A</w:t>
      </w:r>
      <w:r>
        <w:t>bbreviations</w:t>
      </w:r>
      <w:bookmarkEnd w:id="18"/>
    </w:p>
    <w:p w14:paraId="57FB2259" w14:textId="77777777" w:rsidR="0024510B" w:rsidRDefault="009E4ABA">
      <w:pPr>
        <w:pStyle w:val="Heading2"/>
        <w:numPr>
          <w:ilvl w:val="1"/>
          <w:numId w:val="1"/>
        </w:numPr>
      </w:pPr>
      <w:bookmarkStart w:id="19" w:name="h.3rdcrjn" w:colFirst="0" w:colLast="0"/>
      <w:bookmarkStart w:id="20" w:name="_Toc478975704"/>
      <w:bookmarkEnd w:id="19"/>
      <w:r>
        <w:rPr>
          <w:sz w:val="28"/>
          <w:szCs w:val="28"/>
        </w:rPr>
        <w:t>Definitions</w:t>
      </w:r>
      <w:bookmarkEnd w:id="20"/>
    </w:p>
    <w:p w14:paraId="5861A06C" w14:textId="76C390A7" w:rsidR="0024510B" w:rsidRDefault="009E4ABA">
      <w:r>
        <w:t>For the purposes of the present document, the terms and definitions are given in SAE J2735 [2]</w:t>
      </w:r>
      <w:r w:rsidR="004D6B38">
        <w:t xml:space="preserve"> and SAE J2945/1 [1]</w:t>
      </w:r>
    </w:p>
    <w:p w14:paraId="3454453F" w14:textId="77777777" w:rsidR="0024510B" w:rsidRDefault="009E4ABA">
      <w:pPr>
        <w:pStyle w:val="Heading1"/>
      </w:pPr>
      <w:bookmarkStart w:id="21" w:name="h.26in1rg" w:colFirst="0" w:colLast="0"/>
      <w:bookmarkStart w:id="22" w:name="_Toc478975705"/>
      <w:bookmarkEnd w:id="21"/>
      <w:r>
        <w:t>3.2</w:t>
      </w:r>
      <w:r>
        <w:tab/>
        <w:t>Abbreviations</w:t>
      </w:r>
      <w:bookmarkEnd w:id="22"/>
    </w:p>
    <w:p w14:paraId="1FF15EF3" w14:textId="77777777" w:rsidR="0024510B" w:rsidRDefault="009E4ABA">
      <w:r>
        <w:t>For the purposes of the present document, the following abbreviations apply:</w:t>
      </w:r>
    </w:p>
    <w:p w14:paraId="09D45AAF" w14:textId="00E15DE5" w:rsidR="0024510B" w:rsidRDefault="009E4ABA">
      <w:pPr>
        <w:spacing w:after="0"/>
      </w:pPr>
      <w:r>
        <w:t>BI</w:t>
      </w:r>
      <w:r>
        <w:tab/>
        <w:t>Behavior Invalid</w:t>
      </w:r>
    </w:p>
    <w:p w14:paraId="32A7AD36" w14:textId="77777777" w:rsidR="0024510B" w:rsidRDefault="009E4ABA">
      <w:pPr>
        <w:spacing w:after="0"/>
      </w:pPr>
      <w:r>
        <w:t>BSM      Basic Safety Message</w:t>
      </w:r>
    </w:p>
    <w:p w14:paraId="65ACCEF3" w14:textId="77777777" w:rsidR="00606DD1" w:rsidRDefault="009E4ABA">
      <w:pPr>
        <w:spacing w:after="0"/>
      </w:pPr>
      <w:r>
        <w:t>BV</w:t>
      </w:r>
      <w:r>
        <w:tab/>
        <w:t xml:space="preserve">Behavior Valid </w:t>
      </w:r>
    </w:p>
    <w:p w14:paraId="318C346B" w14:textId="77777777" w:rsidR="0024510B" w:rsidRDefault="009E4ABA">
      <w:pPr>
        <w:spacing w:after="0"/>
      </w:pPr>
      <w:r>
        <w:t>CH</w:t>
      </w:r>
      <w:r>
        <w:tab/>
        <w:t>Channel</w:t>
      </w:r>
    </w:p>
    <w:p w14:paraId="6AC3B52D" w14:textId="77777777" w:rsidR="0024510B" w:rsidRDefault="009E4ABA">
      <w:pPr>
        <w:spacing w:after="0"/>
      </w:pPr>
      <w:r>
        <w:t>EDCA    Enhanced Distributed Channel Access</w:t>
      </w:r>
    </w:p>
    <w:p w14:paraId="710A640C" w14:textId="77777777" w:rsidR="0024510B" w:rsidRDefault="009E4ABA">
      <w:pPr>
        <w:spacing w:after="0"/>
      </w:pPr>
      <w:r>
        <w:t>ITS</w:t>
      </w:r>
      <w:r>
        <w:tab/>
        <w:t>Intelligent Transport Systems</w:t>
      </w:r>
    </w:p>
    <w:p w14:paraId="36AD255C" w14:textId="77777777" w:rsidR="0024510B" w:rsidRDefault="009E4ABA">
      <w:pPr>
        <w:spacing w:after="0"/>
      </w:pPr>
      <w:r>
        <w:t>IUT</w:t>
      </w:r>
      <w:r>
        <w:tab/>
        <w:t>Implementation Under Test</w:t>
      </w:r>
    </w:p>
    <w:p w14:paraId="2B7EFDC9" w14:textId="77777777" w:rsidR="0024510B" w:rsidRDefault="009E4ABA">
      <w:pPr>
        <w:spacing w:after="0"/>
      </w:pPr>
      <w:r>
        <w:t>MAC     Medium Access Control</w:t>
      </w:r>
    </w:p>
    <w:p w14:paraId="41DAC6CF" w14:textId="77777777" w:rsidR="0024510B" w:rsidRDefault="009E4ABA">
      <w:pPr>
        <w:spacing w:after="0"/>
      </w:pPr>
      <w:r>
        <w:t>SAE       Society of Automotive Engineers</w:t>
      </w:r>
    </w:p>
    <w:p w14:paraId="0109D549" w14:textId="77777777" w:rsidR="00342088" w:rsidRDefault="00342088">
      <w:pPr>
        <w:spacing w:after="0"/>
      </w:pPr>
      <w:r>
        <w:t>SCMS    Security Certificate Management System</w:t>
      </w:r>
    </w:p>
    <w:p w14:paraId="7147FC13" w14:textId="42FAC6B8" w:rsidR="0024510B" w:rsidRDefault="009E4ABA">
      <w:pPr>
        <w:spacing w:after="0"/>
        <w:rPr>
          <w:ins w:id="23" w:author="Liming, John R." w:date="2017-03-27T09:54:00Z"/>
        </w:rPr>
      </w:pPr>
      <w:r>
        <w:t>TAI</w:t>
      </w:r>
      <w:r>
        <w:tab/>
        <w:t>International Atomic Time</w:t>
      </w:r>
    </w:p>
    <w:p w14:paraId="29A64BEC" w14:textId="29B210E9" w:rsidR="00754273" w:rsidRDefault="00754273">
      <w:pPr>
        <w:spacing w:after="0"/>
      </w:pPr>
      <w:ins w:id="24" w:author="Liming, John R." w:date="2017-03-27T09:54:00Z">
        <w:r>
          <w:t>TCI</w:t>
        </w:r>
        <w:r>
          <w:tab/>
          <w:t>Test Control Interface</w:t>
        </w:r>
      </w:ins>
    </w:p>
    <w:p w14:paraId="719E6BB2" w14:textId="77777777" w:rsidR="0024510B" w:rsidRDefault="009E4ABA">
      <w:pPr>
        <w:spacing w:after="0"/>
      </w:pPr>
      <w:r>
        <w:t>TP</w:t>
      </w:r>
      <w:r>
        <w:tab/>
        <w:t>Test Purposes</w:t>
      </w:r>
    </w:p>
    <w:p w14:paraId="65968EB6" w14:textId="77777777" w:rsidR="0024510B" w:rsidRDefault="009E4ABA">
      <w:pPr>
        <w:spacing w:after="0"/>
      </w:pPr>
      <w:r>
        <w:t>TSS</w:t>
      </w:r>
      <w:r>
        <w:tab/>
        <w:t>Test Suite Structure</w:t>
      </w:r>
    </w:p>
    <w:p w14:paraId="5BEDD07B" w14:textId="77777777" w:rsidR="0024510B" w:rsidRDefault="009E4ABA">
      <w:pPr>
        <w:spacing w:after="0"/>
      </w:pPr>
      <w:r>
        <w:t>V2V</w:t>
      </w:r>
      <w:r>
        <w:tab/>
        <w:t>Vehicle-to-Vehicle</w:t>
      </w:r>
    </w:p>
    <w:p w14:paraId="4D63DBE5" w14:textId="77777777" w:rsidR="0024510B" w:rsidRDefault="009E4ABA">
      <w:pPr>
        <w:spacing w:after="0"/>
      </w:pPr>
      <w:r>
        <w:t>V2X</w:t>
      </w:r>
      <w:r>
        <w:tab/>
        <w:t>Vehicle-to-Device</w:t>
      </w:r>
    </w:p>
    <w:p w14:paraId="0AF7B889" w14:textId="77777777" w:rsidR="0024510B" w:rsidRDefault="009E4ABA">
      <w:pPr>
        <w:spacing w:after="0"/>
      </w:pPr>
      <w:r>
        <w:t>WAAS   Wide Area Augmentation System</w:t>
      </w:r>
    </w:p>
    <w:p w14:paraId="5C6F192A" w14:textId="77777777" w:rsidR="0024510B" w:rsidRDefault="009E4ABA">
      <w:pPr>
        <w:spacing w:after="0"/>
      </w:pPr>
      <w:r>
        <w:t>WAVE  Wireless Access in Vehicular Environments</w:t>
      </w:r>
    </w:p>
    <w:p w14:paraId="2D253F58" w14:textId="77777777" w:rsidR="0024510B" w:rsidRDefault="009E4ABA">
      <w:pPr>
        <w:spacing w:after="0"/>
      </w:pPr>
      <w:r>
        <w:t>WGS      World Geodetic System</w:t>
      </w:r>
      <w:r>
        <w:tab/>
      </w:r>
    </w:p>
    <w:p w14:paraId="08FBD9B4" w14:textId="77777777" w:rsidR="0024510B" w:rsidRDefault="009E4ABA">
      <w:pPr>
        <w:pStyle w:val="Heading1"/>
        <w:numPr>
          <w:ilvl w:val="0"/>
          <w:numId w:val="1"/>
        </w:numPr>
      </w:pPr>
      <w:bookmarkStart w:id="25" w:name="h.lnxbz9" w:colFirst="0" w:colLast="0"/>
      <w:bookmarkStart w:id="26" w:name="_Toc478975706"/>
      <w:bookmarkEnd w:id="25"/>
      <w:r>
        <w:t>Prerequisites and Test Configurations</w:t>
      </w:r>
      <w:bookmarkEnd w:id="26"/>
    </w:p>
    <w:p w14:paraId="40DB93D9" w14:textId="77777777" w:rsidR="0024510B" w:rsidRDefault="009E4ABA">
      <w:pPr>
        <w:pStyle w:val="Heading2"/>
        <w:numPr>
          <w:ilvl w:val="1"/>
          <w:numId w:val="1"/>
        </w:numPr>
      </w:pPr>
      <w:bookmarkStart w:id="27" w:name="h.35nkun2" w:colFirst="0" w:colLast="0"/>
      <w:bookmarkStart w:id="28" w:name="_Toc478975707"/>
      <w:bookmarkEnd w:id="27"/>
      <w:r>
        <w:rPr>
          <w:sz w:val="28"/>
          <w:szCs w:val="28"/>
        </w:rPr>
        <w:t>Test Configurations</w:t>
      </w:r>
      <w:bookmarkEnd w:id="28"/>
    </w:p>
    <w:p w14:paraId="42C3D448" w14:textId="2DD02F55" w:rsidR="0024510B" w:rsidRDefault="009E4ABA">
      <w:r>
        <w:t>This clause introduces the test configurations that are used for the definition of test purposes. The test configurations cover the various scenarios of the J2945/1 tests for BSM conformance.</w:t>
      </w:r>
      <w:r w:rsidR="00667194">
        <w:t xml:space="preserve"> </w:t>
      </w:r>
      <w:r>
        <w:t xml:space="preserve">Distance between the IUT and </w:t>
      </w:r>
      <w:ins w:id="29" w:author="Liming, John R." w:date="2017-04-10T13:25:00Z">
        <w:r w:rsidR="00E36B9B">
          <w:t>the Test System</w:t>
        </w:r>
      </w:ins>
      <w:del w:id="30" w:author="Liming, John R." w:date="2017-04-10T13:25:00Z">
        <w:r w:rsidR="002268E6" w:rsidDel="00E36B9B">
          <w:delText>DSRC Packet Capture Tool</w:delText>
        </w:r>
      </w:del>
      <w:r>
        <w:t xml:space="preserve"> shall not exceed five meters.</w:t>
      </w:r>
      <w:r w:rsidR="00F75FFB">
        <w:t xml:space="preserve"> </w:t>
      </w:r>
      <w:r w:rsidR="00FC3E8E">
        <w:t>In all test configurations antenna locatio</w:t>
      </w:r>
      <w:r w:rsidR="00342088">
        <w:t>ns are located at an unspecified measured location and the test system is configured to account for the location</w:t>
      </w:r>
      <w:r w:rsidR="00FC3E8E">
        <w:t>.</w:t>
      </w:r>
      <w:del w:id="31" w:author="Liming, John R." w:date="2017-04-03T09:37:00Z">
        <w:r w:rsidR="00FC3E8E" w:rsidDel="0007586E">
          <w:delText xml:space="preserve"> </w:delText>
        </w:r>
        <w:r w:rsidR="00F75FFB" w:rsidDel="0007586E">
          <w:delText xml:space="preserve">More information about the requirements for the </w:delText>
        </w:r>
        <w:r w:rsidR="002268E6" w:rsidDel="0007586E">
          <w:delText>DSRC Packet Capture Tool</w:delText>
        </w:r>
        <w:r w:rsidR="00F75FFB" w:rsidDel="0007586E">
          <w:delText xml:space="preserve"> can </w:delText>
        </w:r>
        <w:r w:rsidR="00FC3E8E" w:rsidDel="0007586E">
          <w:delText xml:space="preserve">be found in the </w:delText>
        </w:r>
        <w:r w:rsidR="009B326A" w:rsidDel="0007586E">
          <w:delText>DSRC Packet Capture Tool</w:delText>
        </w:r>
        <w:r w:rsidR="00F75FFB" w:rsidRPr="001D1BD0" w:rsidDel="0007586E">
          <w:delText xml:space="preserve"> section</w:delText>
        </w:r>
        <w:r w:rsidR="00F75FFB" w:rsidDel="0007586E">
          <w:delText xml:space="preserve"> of the Appendix</w:delText>
        </w:r>
        <w:r w:rsidR="00FC3E8E" w:rsidDel="0007586E">
          <w:delText>.</w:delText>
        </w:r>
      </w:del>
    </w:p>
    <w:p w14:paraId="6DB3AFEF" w14:textId="2DC9DC44" w:rsidR="0024510B" w:rsidRDefault="0055358A">
      <w:pPr>
        <w:keepNext/>
        <w:jc w:val="center"/>
      </w:pPr>
      <w:ins w:id="32" w:author="Liming, John R." w:date="2017-04-03T16:01:00Z">
        <w:r>
          <w:object w:dxaOrig="3850" w:dyaOrig="4494" w14:anchorId="7AB28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224.25pt" o:ole="">
              <v:imagedata r:id="rId9" o:title=""/>
            </v:shape>
            <o:OLEObject Type="Embed" ProgID="Visio.Drawing.11" ShapeID="_x0000_i1025" DrawAspect="Content" ObjectID="_1554296179" r:id="rId10"/>
          </w:object>
        </w:r>
      </w:ins>
    </w:p>
    <w:p w14:paraId="2171659A" w14:textId="77777777" w:rsidR="0024510B" w:rsidRDefault="009E4ABA">
      <w:pPr>
        <w:spacing w:after="200"/>
        <w:jc w:val="center"/>
      </w:pPr>
      <w:r>
        <w:rPr>
          <w:b/>
        </w:rPr>
        <w:t>Figure 1: Test Configuration 1 (TC1)</w:t>
      </w:r>
    </w:p>
    <w:p w14:paraId="16538F80" w14:textId="64F2E84C" w:rsidR="0024510B" w:rsidRDefault="00754273">
      <w:pPr>
        <w:widowControl w:val="0"/>
        <w:spacing w:after="0"/>
        <w:ind w:right="1182"/>
      </w:pPr>
      <w:ins w:id="33" w:author="Liming, John R." w:date="2017-03-27T09:49:00Z">
        <w:r>
          <w:t>TC1 is used for bench tests that only require monitoring transmitted messages from a single isolated IUT</w:t>
        </w:r>
      </w:ins>
      <w:ins w:id="34" w:author="Liming, John R." w:date="2017-03-27T09:50:00Z">
        <w:r>
          <w:t xml:space="preserve">. This configuration should be used for testing </w:t>
        </w:r>
      </w:ins>
      <w:ins w:id="35" w:author="Liming, John R." w:date="2017-03-27T09:51:00Z">
        <w:r>
          <w:t xml:space="preserve">the </w:t>
        </w:r>
      </w:ins>
      <w:ins w:id="36" w:author="Liming, John R." w:date="2017-03-27T09:50:00Z">
        <w:r>
          <w:t xml:space="preserve">functionality </w:t>
        </w:r>
      </w:ins>
      <w:ins w:id="37" w:author="Liming, John R." w:date="2017-03-27T09:51:00Z">
        <w:r>
          <w:t>of the IUT in a non-strenuous environment.</w:t>
        </w:r>
      </w:ins>
    </w:p>
    <w:p w14:paraId="1EB4F114" w14:textId="480422A6" w:rsidR="0024510B" w:rsidDel="00754273" w:rsidRDefault="009E4ABA">
      <w:pPr>
        <w:rPr>
          <w:del w:id="38" w:author="Liming, John R." w:date="2017-03-27T09:48:00Z"/>
        </w:rPr>
      </w:pPr>
      <w:del w:id="39" w:author="Liming, John R." w:date="2017-03-27T09:48:00Z">
        <w:r w:rsidDel="00754273">
          <w:delText xml:space="preserve">TC2 is used for moving vehicle tests, related to event conditions and data accuracy. Both the IUT and </w:delText>
        </w:r>
        <w:r w:rsidR="002268E6" w:rsidDel="00754273">
          <w:delText>DSRC Packet Capture Tool</w:delText>
        </w:r>
        <w:r w:rsidDel="00754273">
          <w:delText xml:space="preserve"> are mounted inside of the test vehicle. Note that while TC2 explicitly requires the IUT to be mounted on a test platform, tests which are designed for TC1 can also be run on TC2. More information about the requirements for the Ground Truth device can be found in the Ground Truth </w:delText>
        </w:r>
        <w:r w:rsidR="00F75FFB" w:rsidDel="00754273">
          <w:delText xml:space="preserve">Determination Unit </w:delText>
        </w:r>
        <w:r w:rsidDel="00754273">
          <w:delText>section of the Appendix.</w:delText>
        </w:r>
        <w:r w:rsidR="00F75FFB" w:rsidDel="00754273">
          <w:delText xml:space="preserve"> More information about the requirements for the </w:delText>
        </w:r>
        <w:r w:rsidR="002268E6" w:rsidDel="00754273">
          <w:delText>DSRC Packet Capture Tool</w:delText>
        </w:r>
        <w:r w:rsidR="00F75FFB" w:rsidDel="00754273">
          <w:delText xml:space="preserve"> can be found in the </w:delText>
        </w:r>
        <w:r w:rsidR="002268E6" w:rsidRPr="000A16B2" w:rsidDel="00754273">
          <w:delText>DSRC Packet Capture Tool</w:delText>
        </w:r>
        <w:r w:rsidR="00F75FFB" w:rsidRPr="000A16B2" w:rsidDel="00754273">
          <w:delText xml:space="preserve"> section</w:delText>
        </w:r>
        <w:r w:rsidR="00F75FFB" w:rsidDel="00754273">
          <w:delText xml:space="preserve"> of the Appendix</w:delText>
        </w:r>
        <w:r w:rsidR="00667194" w:rsidDel="00754273">
          <w:delText>.</w:delText>
        </w:r>
      </w:del>
    </w:p>
    <w:p w14:paraId="1E913BFF" w14:textId="77777777" w:rsidR="0024510B" w:rsidRDefault="0024510B">
      <w:pPr>
        <w:keepNext/>
        <w:jc w:val="center"/>
      </w:pPr>
    </w:p>
    <w:p w14:paraId="44B77429" w14:textId="148752F4" w:rsidR="0024510B" w:rsidRDefault="0055358A">
      <w:pPr>
        <w:keepNext/>
        <w:jc w:val="center"/>
      </w:pPr>
      <w:ins w:id="40" w:author="Liming, John R." w:date="2017-04-03T16:02:00Z">
        <w:r w:rsidRPr="0055358A">
          <w:t xml:space="preserve"> </w:t>
        </w:r>
      </w:ins>
      <w:del w:id="41" w:author="Liming, John R." w:date="2017-04-10T13:27:00Z">
        <w:r w:rsidDel="00E36B9B">
          <w:fldChar w:fldCharType="begin"/>
        </w:r>
        <w:r w:rsidDel="00E36B9B">
          <w:fldChar w:fldCharType="end"/>
        </w:r>
      </w:del>
      <w:ins w:id="42" w:author="Liming, John R." w:date="2017-04-10T13:27:00Z">
        <w:r w:rsidR="00E36B9B" w:rsidRPr="00E36B9B">
          <w:t xml:space="preserve"> </w:t>
        </w:r>
      </w:ins>
      <w:ins w:id="43" w:author="Liming, John R." w:date="2017-04-10T13:27:00Z">
        <w:r w:rsidR="00E36B9B">
          <w:object w:dxaOrig="5290" w:dyaOrig="4494" w14:anchorId="1CDA87B6">
            <v:shape id="_x0000_i1026" type="#_x0000_t75" style="width:264.75pt;height:224.25pt" o:ole="">
              <v:imagedata r:id="rId11" o:title=""/>
            </v:shape>
            <o:OLEObject Type="Embed" ProgID="Visio.Drawing.11" ShapeID="_x0000_i1026" DrawAspect="Content" ObjectID="_1554296180" r:id="rId12"/>
          </w:object>
        </w:r>
      </w:ins>
    </w:p>
    <w:p w14:paraId="4CF03085" w14:textId="62D4B1B6" w:rsidR="0024510B" w:rsidRDefault="009E4ABA">
      <w:pPr>
        <w:spacing w:after="200"/>
        <w:jc w:val="center"/>
        <w:rPr>
          <w:ins w:id="44" w:author="Liming, John R." w:date="2017-03-27T09:48:00Z"/>
          <w:b/>
        </w:rPr>
      </w:pPr>
      <w:r>
        <w:rPr>
          <w:b/>
        </w:rPr>
        <w:t>Figure 2: Test Configuration 2 (TC2)</w:t>
      </w:r>
    </w:p>
    <w:p w14:paraId="14B26CBC" w14:textId="4A3B40F7" w:rsidR="00754273" w:rsidDel="00DF50AC" w:rsidRDefault="00754273">
      <w:pPr>
        <w:rPr>
          <w:del w:id="45" w:author="Liming, John R." w:date="2017-03-27T10:09:00Z"/>
        </w:rPr>
        <w:pPrChange w:id="46" w:author="Liming, John R." w:date="2017-03-27T09:48:00Z">
          <w:pPr>
            <w:spacing w:after="200"/>
            <w:jc w:val="center"/>
          </w:pPr>
        </w:pPrChange>
      </w:pPr>
      <w:ins w:id="47" w:author="Liming, John R." w:date="2017-03-27T09:48:00Z">
        <w:r>
          <w:t xml:space="preserve">TC2 is used for moving vehicle tests, related to event conditions and data accuracy. Both the IUT and </w:t>
        </w:r>
      </w:ins>
      <w:ins w:id="48" w:author="Liming, John R." w:date="2017-04-10T13:23:00Z">
        <w:r w:rsidR="00E36B9B">
          <w:t xml:space="preserve">test tool </w:t>
        </w:r>
      </w:ins>
      <w:ins w:id="49" w:author="Liming, John R." w:date="2017-03-27T09:48:00Z">
        <w:r>
          <w:t>are moun</w:t>
        </w:r>
        <w:r w:rsidR="0007586E">
          <w:t>ted inside of the test vehicle.</w:t>
        </w:r>
      </w:ins>
    </w:p>
    <w:p w14:paraId="3582402C" w14:textId="41EED99F" w:rsidR="0024510B" w:rsidDel="00DF50AC" w:rsidRDefault="009E4ABA">
      <w:pPr>
        <w:rPr>
          <w:del w:id="50" w:author="Liming, John R." w:date="2017-03-27T10:09:00Z"/>
        </w:rPr>
      </w:pPr>
      <w:del w:id="51" w:author="Liming, John R." w:date="2017-03-27T10:09:00Z">
        <w:r w:rsidDel="00DF50AC">
          <w:delText>TC3 is required for situations in which the IUT responds to BSMs sent from remote vehicles or tests that require exact measurements of the IUT. The IUT, DSRC Reference Unit, Ground Truth</w:delText>
        </w:r>
        <w:r w:rsidR="00E5461A" w:rsidDel="00DF50AC">
          <w:delText xml:space="preserve"> Determination Unit</w:delText>
        </w:r>
        <w:r w:rsidDel="00DF50AC">
          <w:delText xml:space="preserve">, and </w:delText>
        </w:r>
        <w:r w:rsidR="00E5461A" w:rsidDel="00DF50AC">
          <w:delText>DSRC Packet Capture Tool</w:delText>
        </w:r>
        <w:r w:rsidDel="00DF50AC">
          <w:delText xml:space="preserve"> are mounted in the test vehicle. More information about the requirements for the Ground Truth </w:delText>
        </w:r>
        <w:r w:rsidR="00E5461A" w:rsidDel="00DF50AC">
          <w:delText>Determination Unit</w:delText>
        </w:r>
        <w:r w:rsidDel="00DF50AC">
          <w:delText xml:space="preserve"> can be found in the Ground Truth </w:delText>
        </w:r>
        <w:r w:rsidR="00F75FFB" w:rsidDel="00DF50AC">
          <w:delText xml:space="preserve">Determination Unit </w:delText>
        </w:r>
        <w:r w:rsidDel="00DF50AC">
          <w:delText>section of the Appendix.</w:delText>
        </w:r>
        <w:r w:rsidR="00F75FFB" w:rsidDel="00DF50AC">
          <w:delText xml:space="preserve"> More information about the requirements for the </w:delText>
        </w:r>
        <w:r w:rsidR="002268E6" w:rsidDel="00DF50AC">
          <w:delText>DSRC Packet Capture Tool</w:delText>
        </w:r>
        <w:r w:rsidR="00F75FFB" w:rsidDel="00DF50AC">
          <w:delText xml:space="preserve"> can be found in the </w:delText>
        </w:r>
        <w:r w:rsidR="002268E6" w:rsidDel="00DF50AC">
          <w:delText>DSRC Packet Capture Tool</w:delText>
        </w:r>
        <w:r w:rsidR="00F75FFB" w:rsidDel="00DF50AC">
          <w:delText xml:space="preserve"> section of the Appendix</w:delText>
        </w:r>
        <w:r w:rsidR="00667194" w:rsidDel="00DF50AC">
          <w:delText>.</w:delText>
        </w:r>
      </w:del>
    </w:p>
    <w:p w14:paraId="60E4BA5D" w14:textId="3FC5AAAB" w:rsidR="0024510B" w:rsidRDefault="00B53B52" w:rsidP="001B06B2">
      <w:del w:id="52" w:author="Liming, John R." w:date="2017-03-27T09:48:00Z">
        <w:r w:rsidDel="00754273">
          <w:rPr>
            <w:noProof/>
          </w:rPr>
          <w:drawing>
            <wp:inline distT="0" distB="0" distL="0" distR="0" wp14:anchorId="2771104B" wp14:editId="1D313418">
              <wp:extent cx="2795905" cy="267191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292" cy="2677064"/>
                      </a:xfrm>
                      <a:prstGeom prst="rect">
                        <a:avLst/>
                      </a:prstGeom>
                      <a:noFill/>
                    </pic:spPr>
                  </pic:pic>
                </a:graphicData>
              </a:graphic>
            </wp:inline>
          </w:drawing>
        </w:r>
      </w:del>
    </w:p>
    <w:p w14:paraId="527643D6" w14:textId="72800B9A" w:rsidR="0024510B" w:rsidRDefault="0055358A">
      <w:pPr>
        <w:keepNext/>
        <w:jc w:val="center"/>
      </w:pPr>
      <w:ins w:id="53" w:author="Liming, John R." w:date="2017-04-03T16:03:00Z">
        <w:r w:rsidRPr="0055358A">
          <w:lastRenderedPageBreak/>
          <w:t xml:space="preserve"> </w:t>
        </w:r>
      </w:ins>
      <w:bookmarkStart w:id="54" w:name="_GoBack"/>
      <w:ins w:id="55" w:author="Liming, John R." w:date="2017-04-03T16:03:00Z">
        <w:r>
          <w:object w:dxaOrig="4470" w:dyaOrig="1884" w14:anchorId="19A1DED1">
            <v:shape id="_x0000_i1027" type="#_x0000_t75" style="width:223.5pt;height:93.75pt" o:ole="">
              <v:imagedata r:id="rId14" o:title=""/>
            </v:shape>
            <o:OLEObject Type="Embed" ProgID="Visio.Drawing.11" ShapeID="_x0000_i1027" DrawAspect="Content" ObjectID="_1554296181" r:id="rId15"/>
          </w:object>
        </w:r>
      </w:ins>
      <w:bookmarkEnd w:id="54"/>
    </w:p>
    <w:p w14:paraId="1E154907" w14:textId="05A67C2A" w:rsidR="0024510B" w:rsidRDefault="009E4ABA">
      <w:pPr>
        <w:spacing w:after="200"/>
        <w:jc w:val="center"/>
      </w:pPr>
      <w:r>
        <w:rPr>
          <w:rFonts w:ascii="Arial" w:eastAsia="Arial" w:hAnsi="Arial" w:cs="Arial"/>
          <w:b/>
          <w:sz w:val="18"/>
          <w:szCs w:val="18"/>
        </w:rPr>
        <w:t xml:space="preserve">Figure </w:t>
      </w:r>
      <w:ins w:id="56" w:author="Liming, John R." w:date="2017-03-27T09:53:00Z">
        <w:r w:rsidR="00754273">
          <w:rPr>
            <w:rFonts w:ascii="Arial" w:eastAsia="Arial" w:hAnsi="Arial" w:cs="Arial"/>
            <w:b/>
            <w:sz w:val="18"/>
            <w:szCs w:val="18"/>
          </w:rPr>
          <w:t>3</w:t>
        </w:r>
      </w:ins>
      <w:r>
        <w:rPr>
          <w:rFonts w:ascii="Arial" w:eastAsia="Arial" w:hAnsi="Arial" w:cs="Arial"/>
          <w:b/>
          <w:sz w:val="18"/>
          <w:szCs w:val="18"/>
        </w:rPr>
        <w:t xml:space="preserve">: Test Configuration </w:t>
      </w:r>
      <w:ins w:id="57" w:author="Liming, John R." w:date="2017-03-27T09:57:00Z">
        <w:r w:rsidR="00754273">
          <w:rPr>
            <w:rFonts w:ascii="Arial" w:eastAsia="Arial" w:hAnsi="Arial" w:cs="Arial"/>
            <w:b/>
            <w:sz w:val="18"/>
            <w:szCs w:val="18"/>
          </w:rPr>
          <w:t>3</w:t>
        </w:r>
      </w:ins>
      <w:r>
        <w:rPr>
          <w:rFonts w:ascii="Arial" w:eastAsia="Arial" w:hAnsi="Arial" w:cs="Arial"/>
          <w:b/>
          <w:sz w:val="18"/>
          <w:szCs w:val="18"/>
        </w:rPr>
        <w:t xml:space="preserve"> (TC</w:t>
      </w:r>
      <w:ins w:id="58" w:author="Liming, John R." w:date="2017-03-27T09:57:00Z">
        <w:r w:rsidR="00754273">
          <w:rPr>
            <w:rFonts w:ascii="Arial" w:eastAsia="Arial" w:hAnsi="Arial" w:cs="Arial"/>
            <w:b/>
            <w:sz w:val="18"/>
            <w:szCs w:val="18"/>
          </w:rPr>
          <w:t>3</w:t>
        </w:r>
      </w:ins>
      <w:r>
        <w:rPr>
          <w:rFonts w:ascii="Arial" w:eastAsia="Arial" w:hAnsi="Arial" w:cs="Arial"/>
          <w:b/>
          <w:sz w:val="18"/>
          <w:szCs w:val="18"/>
        </w:rPr>
        <w:t>)</w:t>
      </w:r>
    </w:p>
    <w:p w14:paraId="6D7FB210" w14:textId="77777777" w:rsidR="00A32C82" w:rsidRDefault="00754273">
      <w:pPr>
        <w:rPr>
          <w:ins w:id="59" w:author="Liming, John R." w:date="2017-03-27T10:08:00Z"/>
        </w:rPr>
      </w:pPr>
      <w:ins w:id="60" w:author="Liming, John R." w:date="2017-03-27T09:49:00Z">
        <w:r>
          <w:t xml:space="preserve">TC3 is used for situations in which the test operator requires </w:t>
        </w:r>
      </w:ins>
      <w:ins w:id="61" w:author="Liming, John R." w:date="2017-03-27T09:53:00Z">
        <w:r>
          <w:t>the Test Control Interface (</w:t>
        </w:r>
      </w:ins>
      <w:ins w:id="62" w:author="Liming, John R." w:date="2017-03-27T09:55:00Z">
        <w:r>
          <w:t>TCI</w:t>
        </w:r>
      </w:ins>
      <w:ins w:id="63" w:author="Liming, John R." w:date="2017-03-27T09:53:00Z">
        <w:r>
          <w:t>)</w:t>
        </w:r>
      </w:ins>
      <w:ins w:id="64" w:author="Liming, John R." w:date="2017-03-27T09:55:00Z">
        <w:r>
          <w:t xml:space="preserve"> to execute tests on the IUT</w:t>
        </w:r>
      </w:ins>
      <w:ins w:id="65" w:author="Liming, John R." w:date="2017-03-27T09:49:00Z">
        <w:r>
          <w:t>.</w:t>
        </w:r>
      </w:ins>
      <w:ins w:id="66" w:author="Liming, John R." w:date="2017-03-27T09:55:00Z">
        <w:r>
          <w:t xml:space="preserve"> This configuration should be used to test fringe cases that would be difficult to cause in a physical vehicle.</w:t>
        </w:r>
      </w:ins>
    </w:p>
    <w:p w14:paraId="43DD0585" w14:textId="5781E5DD" w:rsidR="00DF50AC" w:rsidRDefault="0055358A" w:rsidP="00AB0F8B">
      <w:pPr>
        <w:jc w:val="center"/>
        <w:rPr>
          <w:ins w:id="67" w:author="Liming, John R." w:date="2017-03-27T10:09:00Z"/>
        </w:rPr>
      </w:pPr>
      <w:ins w:id="68" w:author="Liming, John R." w:date="2017-04-03T16:03:00Z">
        <w:r>
          <w:object w:dxaOrig="4470" w:dyaOrig="4404" w14:anchorId="72CDAD65">
            <v:shape id="_x0000_i1028" type="#_x0000_t75" style="width:223.5pt;height:219.75pt" o:ole="">
              <v:imagedata r:id="rId16" o:title=""/>
            </v:shape>
            <o:OLEObject Type="Embed" ProgID="Visio.Drawing.11" ShapeID="_x0000_i1028" DrawAspect="Content" ObjectID="_1554296182" r:id="rId17"/>
          </w:object>
        </w:r>
      </w:ins>
    </w:p>
    <w:p w14:paraId="6B49A0BE" w14:textId="059C4940" w:rsidR="00DF50AC" w:rsidRDefault="00DF50AC" w:rsidP="003D6A2C">
      <w:pPr>
        <w:spacing w:after="200"/>
        <w:jc w:val="center"/>
        <w:rPr>
          <w:ins w:id="69" w:author="Liming, John R." w:date="2017-03-27T10:09:00Z"/>
        </w:rPr>
      </w:pPr>
      <w:ins w:id="70" w:author="Liming, John R." w:date="2017-03-27T10:09:00Z">
        <w:r>
          <w:rPr>
            <w:rFonts w:ascii="Arial" w:eastAsia="Arial" w:hAnsi="Arial" w:cs="Arial"/>
            <w:b/>
            <w:sz w:val="18"/>
            <w:szCs w:val="18"/>
          </w:rPr>
          <w:t>Figure 4: Test Configuration 4 (TC4)</w:t>
        </w:r>
      </w:ins>
    </w:p>
    <w:p w14:paraId="319F54AE" w14:textId="61E3ED71" w:rsidR="0024510B" w:rsidDel="00754273" w:rsidRDefault="00DF50AC">
      <w:pPr>
        <w:rPr>
          <w:del w:id="71" w:author="Liming, John R." w:date="2017-03-27T09:48:00Z"/>
        </w:rPr>
      </w:pPr>
      <w:ins w:id="72" w:author="Liming, John R." w:date="2017-03-27T10:09:00Z">
        <w:r>
          <w:t>TC4 is required for situations in which the IUT responds t</w:t>
        </w:r>
        <w:r w:rsidR="003548D6">
          <w:t xml:space="preserve">o BSMs sent from </w:t>
        </w:r>
      </w:ins>
      <w:ins w:id="73" w:author="Liming, John R." w:date="2017-04-11T10:18:00Z">
        <w:r w:rsidR="006D79E0">
          <w:t>another source</w:t>
        </w:r>
      </w:ins>
      <w:ins w:id="74" w:author="Liming, John R." w:date="2017-03-27T10:09:00Z">
        <w:r w:rsidR="00E36B9B">
          <w:t>. The IUT, RF Interface, and Test System</w:t>
        </w:r>
        <w:r w:rsidR="003548D6">
          <w:t xml:space="preserve"> are located close enough to exchange messages</w:t>
        </w:r>
        <w:r w:rsidR="0007586E">
          <w:t>.</w:t>
        </w:r>
      </w:ins>
      <w:del w:id="75" w:author="Liming, John R." w:date="2017-03-27T09:48:00Z">
        <w:r w:rsidR="009E4ABA" w:rsidDel="00754273">
          <w:delText>TC5 is used for situations in which the test operator requires direct access to an SCMS device. For example, certificate revocation</w:delText>
        </w:r>
        <w:r w:rsidR="00342088" w:rsidDel="00754273">
          <w:delText>. The SCMS interactions are handled by an SCMS Emulator that implements the same interface as the production SCMS.</w:delText>
        </w:r>
      </w:del>
    </w:p>
    <w:p w14:paraId="48806775" w14:textId="0DC31AFA" w:rsidR="0024510B" w:rsidDel="00754273" w:rsidRDefault="002F7AA4">
      <w:pPr>
        <w:rPr>
          <w:del w:id="76" w:author="Liming, John R." w:date="2017-03-27T09:48:00Z"/>
        </w:rPr>
        <w:pPrChange w:id="77" w:author="Liming, John R." w:date="2017-03-27T10:09:00Z">
          <w:pPr>
            <w:jc w:val="center"/>
          </w:pPr>
        </w:pPrChange>
      </w:pPr>
      <w:del w:id="78" w:author="Liming, John R." w:date="2017-03-27T09:48:00Z">
        <w:r w:rsidDel="00754273">
          <w:rPr>
            <w:noProof/>
          </w:rPr>
          <w:drawing>
            <wp:inline distT="0" distB="0" distL="0" distR="0" wp14:anchorId="2D4EE465" wp14:editId="6150D67A">
              <wp:extent cx="1848379" cy="196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2917" cy="1982703"/>
                      </a:xfrm>
                      <a:prstGeom prst="rect">
                        <a:avLst/>
                      </a:prstGeom>
                      <a:noFill/>
                    </pic:spPr>
                  </pic:pic>
                </a:graphicData>
              </a:graphic>
            </wp:inline>
          </w:drawing>
        </w:r>
      </w:del>
    </w:p>
    <w:p w14:paraId="010DE1F4" w14:textId="2CDDA20F" w:rsidR="0024510B" w:rsidDel="00754273" w:rsidRDefault="009E4ABA">
      <w:pPr>
        <w:rPr>
          <w:del w:id="79" w:author="Liming, John R." w:date="2017-03-27T09:48:00Z"/>
        </w:rPr>
        <w:pPrChange w:id="80" w:author="Liming, John R." w:date="2017-03-27T10:09:00Z">
          <w:pPr>
            <w:jc w:val="center"/>
          </w:pPr>
        </w:pPrChange>
      </w:pPr>
      <w:del w:id="81" w:author="Liming, John R." w:date="2017-03-27T09:48:00Z">
        <w:r w:rsidDel="00754273">
          <w:rPr>
            <w:b/>
          </w:rPr>
          <w:delText>Figure 5: Test Configuration 5 (TC5)</w:delText>
        </w:r>
      </w:del>
    </w:p>
    <w:p w14:paraId="0CA1F714" w14:textId="77777777" w:rsidR="0024510B" w:rsidRDefault="0024510B"/>
    <w:p w14:paraId="3C907EE7" w14:textId="77777777" w:rsidR="0024510B" w:rsidRDefault="009E4ABA">
      <w:pPr>
        <w:pStyle w:val="Heading2"/>
        <w:numPr>
          <w:ilvl w:val="1"/>
          <w:numId w:val="1"/>
        </w:numPr>
      </w:pPr>
      <w:bookmarkStart w:id="82" w:name="h.1ksv4uv" w:colFirst="0" w:colLast="0"/>
      <w:bookmarkStart w:id="83" w:name="_Toc478975708"/>
      <w:bookmarkEnd w:id="82"/>
      <w:r>
        <w:rPr>
          <w:sz w:val="28"/>
          <w:szCs w:val="28"/>
        </w:rPr>
        <w:t>Feature Restriction and Pre-Enrolment</w:t>
      </w:r>
      <w:bookmarkEnd w:id="83"/>
    </w:p>
    <w:p w14:paraId="0E613196" w14:textId="77777777" w:rsidR="0024510B" w:rsidRDefault="009E4ABA">
      <w:pPr>
        <w:pStyle w:val="Heading3"/>
        <w:numPr>
          <w:ilvl w:val="2"/>
          <w:numId w:val="1"/>
        </w:numPr>
      </w:pPr>
      <w:bookmarkStart w:id="84" w:name="h.44sinio" w:colFirst="0" w:colLast="0"/>
      <w:bookmarkStart w:id="85" w:name="_Toc478975709"/>
      <w:bookmarkEnd w:id="84"/>
      <w:r>
        <w:t>Feature Restriction</w:t>
      </w:r>
      <w:bookmarkEnd w:id="85"/>
    </w:p>
    <w:p w14:paraId="41B7F234" w14:textId="77777777" w:rsidR="0024510B" w:rsidRDefault="009E4ABA">
      <w:r>
        <w:t>In this clause all feature restrictions are listed:</w:t>
      </w:r>
    </w:p>
    <w:p w14:paraId="48D37CE6" w14:textId="0E3B6DD1" w:rsidR="0024510B" w:rsidRDefault="009E4ABA">
      <w:pPr>
        <w:numPr>
          <w:ilvl w:val="0"/>
          <w:numId w:val="3"/>
        </w:numPr>
        <w:spacing w:after="0"/>
        <w:ind w:hanging="360"/>
        <w:contextualSpacing/>
      </w:pPr>
      <w:r>
        <w:t xml:space="preserve">No external DSRC units within range of IUT, </w:t>
      </w:r>
      <w:r w:rsidR="002268E6">
        <w:t xml:space="preserve">DSRC </w:t>
      </w:r>
      <w:del w:id="86" w:author="Liming, John R." w:date="2017-04-10T13:31:00Z">
        <w:r w:rsidR="002268E6" w:rsidDel="00E36B9B">
          <w:delText xml:space="preserve">Packet Capture </w:delText>
        </w:r>
      </w:del>
      <w:ins w:id="87" w:author="Liming, John R." w:date="2017-04-10T13:31:00Z">
        <w:r w:rsidR="00E36B9B">
          <w:t>Test System</w:t>
        </w:r>
      </w:ins>
      <w:del w:id="88" w:author="Liming, John R." w:date="2017-04-10T13:31:00Z">
        <w:r w:rsidR="002268E6" w:rsidDel="00E36B9B">
          <w:delText>Tool</w:delText>
        </w:r>
      </w:del>
      <w:r>
        <w:t>, and DSRC Reference Unit are transmitting outside of the test setup</w:t>
      </w:r>
      <w:r w:rsidR="00EC7F48">
        <w:t>.</w:t>
      </w:r>
    </w:p>
    <w:p w14:paraId="746B4C62" w14:textId="77777777" w:rsidR="0024510B" w:rsidRDefault="009E4ABA">
      <w:pPr>
        <w:numPr>
          <w:ilvl w:val="0"/>
          <w:numId w:val="3"/>
        </w:numPr>
        <w:spacing w:after="0"/>
        <w:ind w:hanging="360"/>
        <w:contextualSpacing/>
      </w:pPr>
      <w:r>
        <w:t xml:space="preserve">WAAS corrections </w:t>
      </w:r>
      <w:r w:rsidR="005F7846">
        <w:t xml:space="preserve">are </w:t>
      </w:r>
      <w:r>
        <w:t>present for all devices.</w:t>
      </w:r>
    </w:p>
    <w:p w14:paraId="535E3AB8" w14:textId="77777777" w:rsidR="0024510B" w:rsidRDefault="009E4ABA">
      <w:pPr>
        <w:numPr>
          <w:ilvl w:val="0"/>
          <w:numId w:val="3"/>
        </w:numPr>
        <w:ind w:hanging="360"/>
        <w:contextualSpacing/>
      </w:pPr>
      <w:r>
        <w:t>Signature and certificate content is assumed to be tested and validated through</w:t>
      </w:r>
      <w:r w:rsidR="00EC7F48">
        <w:t xml:space="preserve"> </w:t>
      </w:r>
      <w:r>
        <w:t>1609.2 test method.</w:t>
      </w:r>
    </w:p>
    <w:p w14:paraId="230C2AC9" w14:textId="113FF8B3" w:rsidR="001B7502" w:rsidRDefault="00EC7F48" w:rsidP="001B7502">
      <w:pPr>
        <w:numPr>
          <w:ilvl w:val="0"/>
          <w:numId w:val="3"/>
        </w:numPr>
        <w:ind w:hanging="360"/>
        <w:contextualSpacing/>
      </w:pPr>
      <w:r>
        <w:t xml:space="preserve">Any reference to VehicleEventFlags only accounts for the Critical Event Flags: Hard Braking, ABS, Traction Control, and Stability Control. </w:t>
      </w:r>
      <w:r w:rsidR="003B6222">
        <w:t>Testing is not required for any other VehicleEventFlags</w:t>
      </w:r>
      <w:r>
        <w:t>.</w:t>
      </w:r>
      <w:r w:rsidR="001542EC">
        <w:t xml:space="preserve"> All possible combinations of Critical Event Fl</w:t>
      </w:r>
      <w:r w:rsidR="005F73F4">
        <w:t>ags are organized in Section 7.6 of the Appendix.</w:t>
      </w:r>
    </w:p>
    <w:p w14:paraId="46D3B86A" w14:textId="77777777" w:rsidR="0024510B" w:rsidRDefault="009E4ABA">
      <w:pPr>
        <w:pStyle w:val="Heading2"/>
      </w:pPr>
      <w:bookmarkStart w:id="89" w:name="h.2jxsxqh" w:colFirst="0" w:colLast="0"/>
      <w:bookmarkStart w:id="90" w:name="_Toc478975710"/>
      <w:bookmarkEnd w:id="89"/>
      <w:r>
        <w:rPr>
          <w:sz w:val="28"/>
          <w:szCs w:val="28"/>
        </w:rPr>
        <w:lastRenderedPageBreak/>
        <w:t>States in Initial Conditions</w:t>
      </w:r>
      <w:bookmarkEnd w:id="90"/>
    </w:p>
    <w:p w14:paraId="4356A249" w14:textId="77777777" w:rsidR="0024510B" w:rsidRDefault="009E4ABA">
      <w:r>
        <w:t>Each TP contains a pre-test condition. The pre-test condition defines the initial state in which the IUT has to be to apply the actual TP. Most of the TPs start from the “initial state” which is defined as follows:</w:t>
      </w:r>
    </w:p>
    <w:p w14:paraId="6D9C93F2" w14:textId="77777777" w:rsidR="0024510B" w:rsidRDefault="009E4ABA">
      <w:pPr>
        <w:numPr>
          <w:ilvl w:val="0"/>
          <w:numId w:val="3"/>
        </w:numPr>
        <w:spacing w:after="0"/>
        <w:ind w:hanging="360"/>
        <w:contextualSpacing/>
      </w:pPr>
      <w:r>
        <w:t>The IUT is powered up</w:t>
      </w:r>
    </w:p>
    <w:p w14:paraId="2AE4AB6B" w14:textId="77777777" w:rsidR="0024510B" w:rsidRDefault="009E4ABA">
      <w:pPr>
        <w:numPr>
          <w:ilvl w:val="0"/>
          <w:numId w:val="3"/>
        </w:numPr>
        <w:ind w:hanging="360"/>
        <w:contextualSpacing/>
      </w:pPr>
      <w:r>
        <w:t>GNSS in open-sky conditions</w:t>
      </w:r>
      <w:r w:rsidR="005F7846">
        <w:t>[1]</w:t>
      </w:r>
      <w:r>
        <w:t xml:space="preserve"> </w:t>
      </w:r>
      <w:r w:rsidR="005F7846">
        <w:t xml:space="preserve">is </w:t>
      </w:r>
      <w:r>
        <w:t>being received.</w:t>
      </w:r>
    </w:p>
    <w:p w14:paraId="2190EF21" w14:textId="09BF0010" w:rsidR="001D106A" w:rsidRDefault="008E199A">
      <w:pPr>
        <w:numPr>
          <w:ilvl w:val="0"/>
          <w:numId w:val="3"/>
        </w:numPr>
        <w:ind w:hanging="360"/>
        <w:contextualSpacing/>
      </w:pPr>
      <w:r>
        <w:t>Unless otherwise stated, the IUT is</w:t>
      </w:r>
      <w:del w:id="91" w:author="Liming, John R." w:date="2017-04-03T15:04:00Z">
        <w:r w:rsidDel="00D408C5">
          <w:delText xml:space="preserve"> not</w:delText>
        </w:r>
      </w:del>
      <w:r>
        <w:t xml:space="preserve"> transmitting</w:t>
      </w:r>
      <w:ins w:id="92" w:author="Dmitri.Khijniak@7Layers.com" w:date="2017-04-20T15:49:00Z">
        <w:r w:rsidR="00DB71B7">
          <w:t xml:space="preserve"> </w:t>
        </w:r>
      </w:ins>
    </w:p>
    <w:p w14:paraId="503294DC" w14:textId="77777777" w:rsidR="005856F7" w:rsidRDefault="005856F7">
      <w:pPr>
        <w:numPr>
          <w:ilvl w:val="0"/>
          <w:numId w:val="3"/>
        </w:numPr>
        <w:ind w:hanging="360"/>
        <w:contextualSpacing/>
      </w:pPr>
      <w:r>
        <w:t>Unless otherwise stated, Congestion Control is enabled</w:t>
      </w:r>
    </w:p>
    <w:p w14:paraId="71C0DCEA" w14:textId="77777777" w:rsidR="005D367A" w:rsidRDefault="00756AEC" w:rsidP="003D6A2C">
      <w:pPr>
        <w:numPr>
          <w:ilvl w:val="0"/>
          <w:numId w:val="3"/>
        </w:numPr>
        <w:ind w:hanging="360"/>
        <w:contextualSpacing/>
        <w:rPr>
          <w:ins w:id="93" w:author="Liming, John R." w:date="2017-04-10T10:39:00Z"/>
        </w:rPr>
      </w:pPr>
      <w:r>
        <w:t xml:space="preserve">Unless otherwise stated, the IUT has the certificates available to successfully </w:t>
      </w:r>
      <w:r w:rsidR="00A67DAB">
        <w:t xml:space="preserve">transmit </w:t>
      </w:r>
      <w:r>
        <w:t xml:space="preserve">BSMs </w:t>
      </w:r>
      <w:r w:rsidR="003B6222">
        <w:t xml:space="preserve">for the duration of </w:t>
      </w:r>
      <w:r>
        <w:t>the test</w:t>
      </w:r>
      <w:r w:rsidR="00394556">
        <w:t>.</w:t>
      </w:r>
    </w:p>
    <w:p w14:paraId="469DE941" w14:textId="696C6088" w:rsidR="005D367A" w:rsidRDefault="005D367A" w:rsidP="003D6A2C">
      <w:pPr>
        <w:numPr>
          <w:ilvl w:val="0"/>
          <w:numId w:val="3"/>
        </w:numPr>
        <w:ind w:hanging="360"/>
        <w:contextualSpacing/>
        <w:rPr>
          <w:ins w:id="94" w:author="Liming, John R." w:date="2017-04-10T10:39:00Z"/>
        </w:rPr>
      </w:pPr>
      <w:ins w:id="95" w:author="Liming, John R." w:date="2017-04-10T10:39:00Z">
        <w:r>
          <w:t xml:space="preserve">Unless otherwise stated, the IUT is configured to transmit BSMs on a 10 MHz channel at vChannelNumber </w:t>
        </w:r>
      </w:ins>
      <w:ins w:id="96" w:author="Dmitri.Khijniak@7Layers.com" w:date="2017-04-20T15:51:00Z">
        <w:r w:rsidR="009E0BC2">
          <w:t>according to the built-in configuration and logic</w:t>
        </w:r>
      </w:ins>
    </w:p>
    <w:p w14:paraId="78903367" w14:textId="6198965B" w:rsidR="005D367A" w:rsidRDefault="005D367A" w:rsidP="005D367A">
      <w:pPr>
        <w:numPr>
          <w:ilvl w:val="0"/>
          <w:numId w:val="3"/>
        </w:numPr>
        <w:ind w:hanging="360"/>
        <w:contextualSpacing/>
      </w:pPr>
      <w:ins w:id="97" w:author="Liming, John R." w:date="2017-04-10T10:39:00Z">
        <w:r>
          <w:t>Unless otherwis</w:t>
        </w:r>
        <w:r w:rsidR="00E36B9B">
          <w:t>e</w:t>
        </w:r>
        <w:r>
          <w:t xml:space="preserve"> stated, the IUT is configured to transmit BSMs using an 802.11 data rate of vDataRate</w:t>
        </w:r>
      </w:ins>
    </w:p>
    <w:p w14:paraId="066CC1DF" w14:textId="77777777" w:rsidR="003B6222" w:rsidRDefault="003B6222">
      <w:pPr>
        <w:contextualSpacing/>
      </w:pPr>
    </w:p>
    <w:p w14:paraId="15564AC7" w14:textId="77777777" w:rsidR="0024510B" w:rsidRDefault="009E4ABA">
      <w:r>
        <w:t xml:space="preserve">Some TPs start from a different initial condition which is explicitly defined in the TP. However, the “initial state” defined above is the starting point before the different initial conditions are established. </w:t>
      </w:r>
    </w:p>
    <w:p w14:paraId="2A7F61B3" w14:textId="77777777" w:rsidR="0024510B" w:rsidRDefault="009E4ABA">
      <w:r>
        <w:t>When the execution of the pre-test condition does not succeed, it leads to the assignment of an Inconclusive verdict.</w:t>
      </w:r>
    </w:p>
    <w:p w14:paraId="73D3ECB6" w14:textId="77777777" w:rsidR="0024510B" w:rsidRDefault="009E4ABA">
      <w:pPr>
        <w:pStyle w:val="Heading2"/>
        <w:numPr>
          <w:ilvl w:val="1"/>
          <w:numId w:val="1"/>
        </w:numPr>
      </w:pPr>
      <w:bookmarkStart w:id="98" w:name="h.z337ya" w:colFirst="0" w:colLast="0"/>
      <w:bookmarkStart w:id="99" w:name="_Toc478975711"/>
      <w:bookmarkEnd w:id="98"/>
      <w:r>
        <w:rPr>
          <w:sz w:val="28"/>
          <w:szCs w:val="28"/>
        </w:rPr>
        <w:t>Variants, Variables and Snippet Naming Convention</w:t>
      </w:r>
      <w:bookmarkEnd w:id="99"/>
    </w:p>
    <w:p w14:paraId="242CF668" w14:textId="77777777" w:rsidR="0024510B" w:rsidRDefault="009E4ABA">
      <w:r>
        <w:t>The TPs use the concept of variants. Their definition, how they are used and their naming conventions are defined in this clause.</w:t>
      </w:r>
    </w:p>
    <w:p w14:paraId="6BF5CA05" w14:textId="3FAB5676" w:rsidR="0024510B" w:rsidRDefault="009E4ABA">
      <w:r>
        <w:rPr>
          <w:b/>
        </w:rPr>
        <w:t>Variants:</w:t>
      </w:r>
      <w:r>
        <w:t xml:space="preserve"> In case</w:t>
      </w:r>
      <w:r w:rsidR="00500B4A">
        <w:t>s</w:t>
      </w:r>
      <w:r>
        <w:t xml:space="preserve"> where for a single field multiple values can be tested, then a table is appended after the TP. This table lists all the different values which need to be tested. The TP identifier is appended with –X (e.g. </w:t>
      </w:r>
      <w:r>
        <w:rPr>
          <w:b/>
        </w:rPr>
        <w:t>TP</w:t>
      </w:r>
      <w:ins w:id="100" w:author="Liming, John R." w:date="2017-04-10T13:35:00Z">
        <w:r w:rsidR="00FF4DAF">
          <w:rPr>
            <w:b/>
          </w:rPr>
          <w:t>-</w:t>
        </w:r>
      </w:ins>
      <w:ins w:id="101" w:author="Liming, John R." w:date="2017-04-10T13:34:00Z">
        <w:r w:rsidR="00FF4DAF">
          <w:rPr>
            <w:b/>
          </w:rPr>
          <w:t>BSM</w:t>
        </w:r>
      </w:ins>
      <w:ins w:id="102" w:author="Liming, John R." w:date="2017-04-10T13:35:00Z">
        <w:r w:rsidR="00FF4DAF">
          <w:rPr>
            <w:b/>
          </w:rPr>
          <w:t>-</w:t>
        </w:r>
      </w:ins>
      <w:ins w:id="103" w:author="Liming, John R." w:date="2017-04-10T13:34:00Z">
        <w:r w:rsidR="00FF4DAF">
          <w:rPr>
            <w:b/>
          </w:rPr>
          <w:t>ST</w:t>
        </w:r>
      </w:ins>
      <w:ins w:id="104" w:author="Liming, John R." w:date="2017-04-10T13:35:00Z">
        <w:r w:rsidR="00FF4DAF">
          <w:rPr>
            <w:b/>
          </w:rPr>
          <w:t>-</w:t>
        </w:r>
      </w:ins>
      <w:ins w:id="105" w:author="Liming, John R." w:date="2017-04-10T13:34:00Z">
        <w:r w:rsidR="00FF4DAF">
          <w:rPr>
            <w:b/>
          </w:rPr>
          <w:t>BV</w:t>
        </w:r>
      </w:ins>
      <w:ins w:id="106" w:author="Liming, John R." w:date="2017-04-10T13:35:00Z">
        <w:r w:rsidR="00FF4DAF">
          <w:rPr>
            <w:b/>
          </w:rPr>
          <w:t>-01</w:t>
        </w:r>
      </w:ins>
      <w:r>
        <w:rPr>
          <w:b/>
        </w:rPr>
        <w:t>-X</w:t>
      </w:r>
      <w:r>
        <w:t>).</w:t>
      </w:r>
      <w:del w:id="107" w:author="Liming, John R." w:date="2017-04-10T13:35:00Z">
        <w:r w:rsidDel="00FF4DAF">
          <w:delText xml:space="preserve"> If there are two fields for which multiple values can be tested then X and Y are appended. The field itself is written as X_FIELD_NAME (e.g. </w:delText>
        </w:r>
        <w:r w:rsidDel="00FF4DAF">
          <w:rPr>
            <w:b/>
          </w:rPr>
          <w:delText>X_PKT_SIGNATURE</w:delText>
        </w:r>
        <w:r w:rsidDel="00FF4DAF">
          <w:delText>).</w:delText>
        </w:r>
      </w:del>
    </w:p>
    <w:p w14:paraId="105B4B34" w14:textId="6EA65FA6" w:rsidR="00500B4A" w:rsidRPr="0054118C" w:rsidRDefault="00500B4A">
      <w:r>
        <w:rPr>
          <w:b/>
        </w:rPr>
        <w:t>Vendor Tests:</w:t>
      </w:r>
      <w:r>
        <w:t xml:space="preserve"> In cases where </w:t>
      </w:r>
      <w:r w:rsidR="00504283">
        <w:t>requirements cannot be tested through black-box field tests (for example, hardware security or internal clock representation) these tests require hardware vendors to report on and confirm the functionality of the IUT. The TP identifier is appended with –V.</w:t>
      </w:r>
    </w:p>
    <w:p w14:paraId="4F5424A4" w14:textId="77777777" w:rsidR="0024510B" w:rsidRDefault="009E4ABA">
      <w:pPr>
        <w:pStyle w:val="Heading1"/>
        <w:numPr>
          <w:ilvl w:val="0"/>
          <w:numId w:val="1"/>
        </w:numPr>
      </w:pPr>
      <w:bookmarkStart w:id="108" w:name="h.3j2qqm3" w:colFirst="0" w:colLast="0"/>
      <w:bookmarkStart w:id="109" w:name="_Toc478975712"/>
      <w:bookmarkEnd w:id="108"/>
      <w:r>
        <w:t>Test Suite Structure (TSS)</w:t>
      </w:r>
      <w:bookmarkEnd w:id="109"/>
    </w:p>
    <w:p w14:paraId="6A0E871C" w14:textId="6A5AB551" w:rsidR="0024510B" w:rsidRDefault="009E4ABA">
      <w:pPr>
        <w:pStyle w:val="Heading2"/>
        <w:numPr>
          <w:ilvl w:val="1"/>
          <w:numId w:val="1"/>
        </w:numPr>
      </w:pPr>
      <w:bookmarkStart w:id="110" w:name="h.1y810tw" w:colFirst="0" w:colLast="0"/>
      <w:bookmarkStart w:id="111" w:name="_Toc478975713"/>
      <w:bookmarkEnd w:id="110"/>
      <w:r>
        <w:rPr>
          <w:sz w:val="28"/>
          <w:szCs w:val="28"/>
        </w:rPr>
        <w:t xml:space="preserve">Structure for Content and Accuracy </w:t>
      </w:r>
      <w:r w:rsidR="00730C54">
        <w:rPr>
          <w:sz w:val="28"/>
          <w:szCs w:val="28"/>
        </w:rPr>
        <w:t>T</w:t>
      </w:r>
      <w:r>
        <w:rPr>
          <w:sz w:val="28"/>
          <w:szCs w:val="28"/>
        </w:rPr>
        <w:t>ests</w:t>
      </w:r>
      <w:bookmarkEnd w:id="111"/>
    </w:p>
    <w:p w14:paraId="4A622DB7" w14:textId="77777777" w:rsidR="0024510B" w:rsidRDefault="009E4ABA">
      <w:pPr>
        <w:keepNext/>
        <w:keepLines/>
      </w:pPr>
      <w:r>
        <w:t xml:space="preserve">Table </w:t>
      </w:r>
      <w:r>
        <w:rPr>
          <w:rFonts w:ascii="Arial" w:eastAsia="Arial" w:hAnsi="Arial" w:cs="Arial"/>
        </w:rPr>
        <w:t>1</w:t>
      </w:r>
      <w:r>
        <w:t xml:space="preserve"> shows the Test Suite Structure (TSS) including its subgroups defined for conformance testing.</w:t>
      </w:r>
    </w:p>
    <w:p w14:paraId="33809894" w14:textId="77777777" w:rsidR="0024510B" w:rsidRDefault="009E4ABA">
      <w:pPr>
        <w:keepNext/>
        <w:keepLines/>
        <w:spacing w:before="60"/>
        <w:jc w:val="center"/>
      </w:pPr>
      <w:bookmarkStart w:id="112" w:name="h.4i7ojhp" w:colFirst="0" w:colLast="0"/>
      <w:bookmarkEnd w:id="112"/>
      <w:r>
        <w:rPr>
          <w:b/>
          <w:sz w:val="22"/>
          <w:szCs w:val="22"/>
        </w:rPr>
        <w:t>Table 1: TSS for BSM</w:t>
      </w:r>
    </w:p>
    <w:tbl>
      <w:tblPr>
        <w:tblStyle w:val="a0"/>
        <w:tblW w:w="6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2640"/>
        <w:gridCol w:w="2515"/>
      </w:tblGrid>
      <w:tr w:rsidR="0024510B" w14:paraId="5B24A795" w14:textId="77777777">
        <w:trPr>
          <w:jc w:val="center"/>
        </w:trPr>
        <w:tc>
          <w:tcPr>
            <w:tcW w:w="1135" w:type="dxa"/>
          </w:tcPr>
          <w:p w14:paraId="676A2A19" w14:textId="77777777" w:rsidR="0024510B" w:rsidRDefault="009E4ABA">
            <w:pPr>
              <w:keepNext/>
              <w:keepLines/>
              <w:spacing w:after="0"/>
              <w:jc w:val="center"/>
            </w:pPr>
            <w:r>
              <w:rPr>
                <w:b/>
              </w:rPr>
              <w:t>Root</w:t>
            </w:r>
          </w:p>
        </w:tc>
        <w:tc>
          <w:tcPr>
            <w:tcW w:w="2640" w:type="dxa"/>
            <w:vAlign w:val="bottom"/>
          </w:tcPr>
          <w:p w14:paraId="6EDDF418" w14:textId="77777777" w:rsidR="0024510B" w:rsidRDefault="009E4ABA">
            <w:pPr>
              <w:keepNext/>
              <w:keepLines/>
              <w:spacing w:after="0"/>
              <w:jc w:val="center"/>
            </w:pPr>
            <w:r>
              <w:rPr>
                <w:b/>
              </w:rPr>
              <w:t>Group</w:t>
            </w:r>
          </w:p>
        </w:tc>
        <w:tc>
          <w:tcPr>
            <w:tcW w:w="2515" w:type="dxa"/>
            <w:vAlign w:val="bottom"/>
          </w:tcPr>
          <w:p w14:paraId="53EA35F4" w14:textId="77777777" w:rsidR="0024510B" w:rsidRDefault="009E4ABA">
            <w:pPr>
              <w:keepNext/>
              <w:keepLines/>
              <w:spacing w:after="0"/>
              <w:jc w:val="center"/>
            </w:pPr>
            <w:r>
              <w:rPr>
                <w:b/>
              </w:rPr>
              <w:t>category</w:t>
            </w:r>
          </w:p>
        </w:tc>
      </w:tr>
      <w:tr w:rsidR="0024510B" w14:paraId="26770BEE" w14:textId="77777777">
        <w:trPr>
          <w:jc w:val="center"/>
        </w:trPr>
        <w:tc>
          <w:tcPr>
            <w:tcW w:w="1135" w:type="dxa"/>
          </w:tcPr>
          <w:p w14:paraId="283DE615" w14:textId="77777777" w:rsidR="0024510B" w:rsidRDefault="009E4ABA">
            <w:pPr>
              <w:keepNext/>
              <w:keepLines/>
              <w:spacing w:after="0"/>
            </w:pPr>
            <w:r>
              <w:t>BSM</w:t>
            </w:r>
          </w:p>
        </w:tc>
        <w:tc>
          <w:tcPr>
            <w:tcW w:w="2640" w:type="dxa"/>
          </w:tcPr>
          <w:p w14:paraId="69B07D22" w14:textId="46C75C8E" w:rsidR="0024510B" w:rsidRDefault="009E4ABA">
            <w:pPr>
              <w:keepNext/>
              <w:keepLines/>
              <w:spacing w:after="0"/>
            </w:pPr>
            <w:r>
              <w:t xml:space="preserve">Stationary </w:t>
            </w:r>
            <w:ins w:id="113" w:author="Liming, John R." w:date="2017-04-10T13:34:00Z">
              <w:r w:rsidR="00FF4DAF">
                <w:t>Test</w:t>
              </w:r>
            </w:ins>
            <w:del w:id="114" w:author="Liming, John R." w:date="2017-04-10T13:34:00Z">
              <w:r w:rsidDel="00FF4DAF">
                <w:delText>Vehicle</w:delText>
              </w:r>
            </w:del>
          </w:p>
        </w:tc>
        <w:tc>
          <w:tcPr>
            <w:tcW w:w="2515" w:type="dxa"/>
          </w:tcPr>
          <w:p w14:paraId="32BD6276" w14:textId="77777777" w:rsidR="0024510B" w:rsidRDefault="009E4ABA">
            <w:pPr>
              <w:keepNext/>
              <w:keepLines/>
              <w:spacing w:after="0"/>
            </w:pPr>
            <w:r>
              <w:t>Valid</w:t>
            </w:r>
          </w:p>
        </w:tc>
      </w:tr>
      <w:tr w:rsidR="00FF4DAF" w14:paraId="2DCEB3B4" w14:textId="77777777">
        <w:trPr>
          <w:jc w:val="center"/>
          <w:ins w:id="115" w:author="Liming, John R." w:date="2017-04-10T13:33:00Z"/>
        </w:trPr>
        <w:tc>
          <w:tcPr>
            <w:tcW w:w="1135" w:type="dxa"/>
          </w:tcPr>
          <w:p w14:paraId="7A9680CC" w14:textId="75CE8027" w:rsidR="00FF4DAF" w:rsidRDefault="00FF4DAF">
            <w:pPr>
              <w:keepNext/>
              <w:keepLines/>
              <w:spacing w:after="0"/>
              <w:rPr>
                <w:ins w:id="116" w:author="Liming, John R." w:date="2017-04-10T13:33:00Z"/>
              </w:rPr>
            </w:pPr>
            <w:ins w:id="117" w:author="Liming, John R." w:date="2017-04-10T13:33:00Z">
              <w:r>
                <w:t>BSM</w:t>
              </w:r>
            </w:ins>
          </w:p>
        </w:tc>
        <w:tc>
          <w:tcPr>
            <w:tcW w:w="2640" w:type="dxa"/>
          </w:tcPr>
          <w:p w14:paraId="7AD81E99" w14:textId="48D63F3B" w:rsidR="00FF4DAF" w:rsidRDefault="00FF4DAF">
            <w:pPr>
              <w:keepNext/>
              <w:keepLines/>
              <w:spacing w:after="0"/>
              <w:rPr>
                <w:ins w:id="118" w:author="Liming, John R." w:date="2017-04-10T13:33:00Z"/>
              </w:rPr>
            </w:pPr>
            <w:ins w:id="119" w:author="Liming, John R." w:date="2017-04-10T13:33:00Z">
              <w:r>
                <w:t>Stationary Test</w:t>
              </w:r>
            </w:ins>
          </w:p>
        </w:tc>
        <w:tc>
          <w:tcPr>
            <w:tcW w:w="2515" w:type="dxa"/>
          </w:tcPr>
          <w:p w14:paraId="501AC399" w14:textId="1D08D48D" w:rsidR="00FF4DAF" w:rsidRDefault="00FF4DAF">
            <w:pPr>
              <w:keepNext/>
              <w:keepLines/>
              <w:spacing w:after="0"/>
              <w:rPr>
                <w:ins w:id="120" w:author="Liming, John R." w:date="2017-04-10T13:33:00Z"/>
              </w:rPr>
            </w:pPr>
            <w:ins w:id="121" w:author="Liming, John R." w:date="2017-04-10T13:33:00Z">
              <w:r>
                <w:t>Invalid</w:t>
              </w:r>
            </w:ins>
          </w:p>
        </w:tc>
      </w:tr>
      <w:tr w:rsidR="0024510B" w14:paraId="40AEB74B" w14:textId="77777777">
        <w:trPr>
          <w:jc w:val="center"/>
        </w:trPr>
        <w:tc>
          <w:tcPr>
            <w:tcW w:w="1135" w:type="dxa"/>
          </w:tcPr>
          <w:p w14:paraId="401172BE" w14:textId="77777777" w:rsidR="0024510B" w:rsidRDefault="001F61A6">
            <w:pPr>
              <w:keepNext/>
              <w:keepLines/>
              <w:spacing w:after="0"/>
            </w:pPr>
            <w:r>
              <w:t>BSM</w:t>
            </w:r>
          </w:p>
        </w:tc>
        <w:tc>
          <w:tcPr>
            <w:tcW w:w="2640" w:type="dxa"/>
          </w:tcPr>
          <w:p w14:paraId="786BAF39" w14:textId="77777777" w:rsidR="0024510B" w:rsidRDefault="009E4ABA">
            <w:pPr>
              <w:keepNext/>
              <w:keepLines/>
              <w:spacing w:after="0"/>
            </w:pPr>
            <w:r>
              <w:t>Moving Vehicle</w:t>
            </w:r>
          </w:p>
        </w:tc>
        <w:tc>
          <w:tcPr>
            <w:tcW w:w="2515" w:type="dxa"/>
          </w:tcPr>
          <w:p w14:paraId="562E137E" w14:textId="77777777" w:rsidR="0024510B" w:rsidRDefault="009E4ABA">
            <w:pPr>
              <w:keepNext/>
              <w:keepLines/>
              <w:spacing w:after="0"/>
            </w:pPr>
            <w:r>
              <w:t>Valid</w:t>
            </w:r>
          </w:p>
        </w:tc>
      </w:tr>
      <w:tr w:rsidR="00FF4DAF" w14:paraId="54D00DBF" w14:textId="77777777">
        <w:trPr>
          <w:jc w:val="center"/>
          <w:ins w:id="122" w:author="Liming, John R." w:date="2017-04-10T13:33:00Z"/>
        </w:trPr>
        <w:tc>
          <w:tcPr>
            <w:tcW w:w="1135" w:type="dxa"/>
          </w:tcPr>
          <w:p w14:paraId="2A9C3318" w14:textId="0B9FC6F0" w:rsidR="00FF4DAF" w:rsidRDefault="00FF4DAF" w:rsidP="00FF4DAF">
            <w:pPr>
              <w:keepNext/>
              <w:keepLines/>
              <w:spacing w:after="0"/>
              <w:rPr>
                <w:ins w:id="123" w:author="Liming, John R." w:date="2017-04-10T13:33:00Z"/>
              </w:rPr>
            </w:pPr>
            <w:ins w:id="124" w:author="Liming, John R." w:date="2017-04-10T13:34:00Z">
              <w:r>
                <w:t>BSM</w:t>
              </w:r>
            </w:ins>
          </w:p>
        </w:tc>
        <w:tc>
          <w:tcPr>
            <w:tcW w:w="2640" w:type="dxa"/>
          </w:tcPr>
          <w:p w14:paraId="4560DF1C" w14:textId="0B9F8928" w:rsidR="00FF4DAF" w:rsidRDefault="00FF4DAF" w:rsidP="00FF4DAF">
            <w:pPr>
              <w:keepNext/>
              <w:keepLines/>
              <w:spacing w:after="0"/>
              <w:rPr>
                <w:ins w:id="125" w:author="Liming, John R." w:date="2017-04-10T13:33:00Z"/>
              </w:rPr>
            </w:pPr>
            <w:ins w:id="126" w:author="Liming, John R." w:date="2017-04-10T13:34:00Z">
              <w:r>
                <w:t>Moving Vehicle</w:t>
              </w:r>
            </w:ins>
          </w:p>
        </w:tc>
        <w:tc>
          <w:tcPr>
            <w:tcW w:w="2515" w:type="dxa"/>
          </w:tcPr>
          <w:p w14:paraId="305C0246" w14:textId="7E7FC634" w:rsidR="00FF4DAF" w:rsidRDefault="00FF4DAF" w:rsidP="00FF4DAF">
            <w:pPr>
              <w:keepNext/>
              <w:keepLines/>
              <w:spacing w:after="0"/>
              <w:rPr>
                <w:ins w:id="127" w:author="Liming, John R." w:date="2017-04-10T13:33:00Z"/>
              </w:rPr>
            </w:pPr>
            <w:ins w:id="128" w:author="Liming, John R." w:date="2017-04-10T13:34:00Z">
              <w:r>
                <w:t>Invalid</w:t>
              </w:r>
            </w:ins>
          </w:p>
        </w:tc>
      </w:tr>
    </w:tbl>
    <w:p w14:paraId="679611B3" w14:textId="77777777" w:rsidR="0024510B" w:rsidRDefault="0024510B"/>
    <w:p w14:paraId="0331DD3E" w14:textId="77777777" w:rsidR="0024510B" w:rsidRDefault="009E4ABA">
      <w:r>
        <w:t>The test suite is structured as a tree with the root defined as BSM. The tree is of rank 2 with the first rank a group and the second a category. The third rank is the standard ISO conformance test categories.</w:t>
      </w:r>
    </w:p>
    <w:p w14:paraId="2B014581" w14:textId="2E18F6CA" w:rsidR="0024510B" w:rsidRDefault="009E4ABA">
      <w:pPr>
        <w:pStyle w:val="Heading2"/>
        <w:numPr>
          <w:ilvl w:val="1"/>
          <w:numId w:val="1"/>
        </w:numPr>
      </w:pPr>
      <w:bookmarkStart w:id="129" w:name="h.2xcytpi" w:colFirst="0" w:colLast="0"/>
      <w:bookmarkStart w:id="130" w:name="_Toc478975714"/>
      <w:bookmarkEnd w:id="129"/>
      <w:r>
        <w:rPr>
          <w:sz w:val="28"/>
          <w:szCs w:val="28"/>
        </w:rPr>
        <w:lastRenderedPageBreak/>
        <w:t xml:space="preserve">Test </w:t>
      </w:r>
      <w:r w:rsidR="00730C54">
        <w:rPr>
          <w:sz w:val="28"/>
          <w:szCs w:val="28"/>
        </w:rPr>
        <w:t>G</w:t>
      </w:r>
      <w:r>
        <w:rPr>
          <w:sz w:val="28"/>
          <w:szCs w:val="28"/>
        </w:rPr>
        <w:t>roups</w:t>
      </w:r>
      <w:bookmarkEnd w:id="130"/>
    </w:p>
    <w:p w14:paraId="6AD41F42" w14:textId="77777777" w:rsidR="0024510B" w:rsidRDefault="009E4ABA">
      <w:r>
        <w:t xml:space="preserve">The test suite has a total of three levels. The first level is the root. The second level separates the root based on the </w:t>
      </w:r>
      <w:r w:rsidR="001F61A6">
        <w:t>I</w:t>
      </w:r>
      <w:r>
        <w:t>UT’s operating condition. The third level is the standard ISO conformance test categories.</w:t>
      </w:r>
    </w:p>
    <w:p w14:paraId="66C01D10" w14:textId="77777777" w:rsidR="0024510B" w:rsidRDefault="009E4ABA">
      <w:pPr>
        <w:pStyle w:val="Heading3"/>
        <w:numPr>
          <w:ilvl w:val="2"/>
          <w:numId w:val="1"/>
        </w:numPr>
      </w:pPr>
      <w:bookmarkStart w:id="131" w:name="h.1ci93xb" w:colFirst="0" w:colLast="0"/>
      <w:bookmarkStart w:id="132" w:name="_Toc478975715"/>
      <w:bookmarkEnd w:id="131"/>
      <w:r>
        <w:t>Root</w:t>
      </w:r>
      <w:bookmarkEnd w:id="132"/>
    </w:p>
    <w:p w14:paraId="7327D2D7" w14:textId="77777777" w:rsidR="0024510B" w:rsidRDefault="009E4ABA">
      <w:r>
        <w:t xml:space="preserve">The root identifies the </w:t>
      </w:r>
      <w:r w:rsidR="00393EC2">
        <w:t>on-board system requirements for V2V Safety Communications</w:t>
      </w:r>
      <w:r>
        <w:t xml:space="preserve"> given in SAE J2945/1 [1].</w:t>
      </w:r>
    </w:p>
    <w:p w14:paraId="59D06EC0" w14:textId="77777777" w:rsidR="0024510B" w:rsidRDefault="009E4ABA">
      <w:pPr>
        <w:pStyle w:val="Heading3"/>
        <w:numPr>
          <w:ilvl w:val="2"/>
          <w:numId w:val="1"/>
        </w:numPr>
      </w:pPr>
      <w:bookmarkStart w:id="133" w:name="h.3whwml4" w:colFirst="0" w:colLast="0"/>
      <w:bookmarkStart w:id="134" w:name="_Toc478975716"/>
      <w:bookmarkEnd w:id="133"/>
      <w:r>
        <w:t>Groups</w:t>
      </w:r>
      <w:bookmarkEnd w:id="134"/>
    </w:p>
    <w:p w14:paraId="2C35A447" w14:textId="6A367FB6" w:rsidR="0024510B" w:rsidRDefault="009E4ABA">
      <w:r>
        <w:t>This level contains t</w:t>
      </w:r>
      <w:ins w:id="135" w:author="Liming, John R." w:date="2017-04-10T13:38:00Z">
        <w:r w:rsidR="00FF4DAF">
          <w:t>wo</w:t>
        </w:r>
      </w:ins>
      <w:r>
        <w:t xml:space="preserve"> message types identified as:</w:t>
      </w:r>
    </w:p>
    <w:p w14:paraId="20EBFA2F" w14:textId="0A55A603" w:rsidR="0024510B" w:rsidRDefault="009E4ABA">
      <w:pPr>
        <w:spacing w:after="0"/>
        <w:ind w:left="737" w:hanging="453"/>
      </w:pPr>
      <w:r>
        <w:t xml:space="preserve">Stationary </w:t>
      </w:r>
      <w:ins w:id="136" w:author="Liming, John R." w:date="2017-04-10T13:36:00Z">
        <w:r w:rsidR="00FF4DAF">
          <w:t>Test</w:t>
        </w:r>
      </w:ins>
      <w:r w:rsidR="001F61A6">
        <w:t xml:space="preserve">: The </w:t>
      </w:r>
      <w:ins w:id="137" w:author="Liming, John R." w:date="2017-04-10T13:36:00Z">
        <w:r w:rsidR="00FF4DAF">
          <w:t xml:space="preserve">IUT is tested </w:t>
        </w:r>
      </w:ins>
      <w:ins w:id="138" w:author="Liming, John R." w:date="2017-04-10T13:37:00Z">
        <w:r w:rsidR="00FF4DAF">
          <w:t>without a vehicle</w:t>
        </w:r>
      </w:ins>
    </w:p>
    <w:p w14:paraId="17E98E01" w14:textId="6DF296E3" w:rsidR="0024510B" w:rsidRDefault="009E4ABA">
      <w:pPr>
        <w:spacing w:after="0"/>
        <w:ind w:left="737" w:hanging="453"/>
      </w:pPr>
      <w:r>
        <w:t>Moving Vehicle</w:t>
      </w:r>
      <w:r w:rsidR="001F61A6">
        <w:t xml:space="preserve">: The </w:t>
      </w:r>
      <w:ins w:id="139" w:author="Liming, John R." w:date="2017-04-10T13:37:00Z">
        <w:r w:rsidR="00FF4DAF">
          <w:t>IUT must be connected to a test vehicle</w:t>
        </w:r>
      </w:ins>
      <w:r w:rsidR="001F61A6">
        <w:t xml:space="preserve"> at </w:t>
      </w:r>
      <w:ins w:id="140" w:author="Liming, John R." w:date="2017-04-11T10:23:00Z">
        <w:r w:rsidR="00C536FC">
          <w:t>all</w:t>
        </w:r>
      </w:ins>
      <w:r w:rsidR="001F61A6">
        <w:t xml:space="preserve"> time</w:t>
      </w:r>
      <w:ins w:id="141" w:author="Liming, John R." w:date="2017-04-11T10:23:00Z">
        <w:r w:rsidR="00C536FC">
          <w:t>s</w:t>
        </w:r>
      </w:ins>
      <w:r w:rsidR="001F61A6">
        <w:t xml:space="preserve"> during the test</w:t>
      </w:r>
    </w:p>
    <w:p w14:paraId="00C8144D" w14:textId="77777777" w:rsidR="0024510B" w:rsidRDefault="009E4ABA">
      <w:pPr>
        <w:pStyle w:val="Heading3"/>
        <w:numPr>
          <w:ilvl w:val="2"/>
          <w:numId w:val="1"/>
        </w:numPr>
      </w:pPr>
      <w:bookmarkStart w:id="142" w:name="h.2bn6wsx" w:colFirst="0" w:colLast="0"/>
      <w:bookmarkStart w:id="143" w:name="_Toc478975717"/>
      <w:bookmarkEnd w:id="142"/>
      <w:r>
        <w:t>Categories</w:t>
      </w:r>
      <w:bookmarkEnd w:id="143"/>
    </w:p>
    <w:p w14:paraId="16BF8F8A" w14:textId="77777777" w:rsidR="0024510B" w:rsidRDefault="009E4ABA">
      <w:r>
        <w:t>This level contains the standard ISO conformance test categories limited to the behavior valid event and behavior invalid event.</w:t>
      </w:r>
    </w:p>
    <w:p w14:paraId="4DF25223" w14:textId="77777777" w:rsidR="0024510B" w:rsidRDefault="009E4ABA">
      <w:pPr>
        <w:pStyle w:val="Heading1"/>
        <w:numPr>
          <w:ilvl w:val="0"/>
          <w:numId w:val="1"/>
        </w:numPr>
      </w:pPr>
      <w:bookmarkStart w:id="144" w:name="h.qsh70q" w:colFirst="0" w:colLast="0"/>
      <w:bookmarkStart w:id="145" w:name="_Toc478975718"/>
      <w:bookmarkEnd w:id="144"/>
      <w:r>
        <w:t>Test Purposes (TP)</w:t>
      </w:r>
      <w:bookmarkEnd w:id="145"/>
    </w:p>
    <w:p w14:paraId="6445E61C" w14:textId="77777777" w:rsidR="0024510B" w:rsidRDefault="009E4ABA">
      <w:pPr>
        <w:pStyle w:val="Heading2"/>
        <w:numPr>
          <w:ilvl w:val="1"/>
          <w:numId w:val="1"/>
        </w:numPr>
      </w:pPr>
      <w:bookmarkStart w:id="146" w:name="h.3as4poj" w:colFirst="0" w:colLast="0"/>
      <w:bookmarkStart w:id="147" w:name="_Toc478975719"/>
      <w:bookmarkEnd w:id="146"/>
      <w:r>
        <w:rPr>
          <w:sz w:val="28"/>
          <w:szCs w:val="28"/>
        </w:rPr>
        <w:t>Introduction</w:t>
      </w:r>
      <w:bookmarkEnd w:id="147"/>
    </w:p>
    <w:p w14:paraId="6899BD26" w14:textId="083CA288" w:rsidR="0024510B" w:rsidRDefault="009E4ABA">
      <w:pPr>
        <w:pStyle w:val="Heading3"/>
        <w:numPr>
          <w:ilvl w:val="2"/>
          <w:numId w:val="1"/>
        </w:numPr>
      </w:pPr>
      <w:bookmarkStart w:id="148" w:name="h.1pxezwc" w:colFirst="0" w:colLast="0"/>
      <w:bookmarkStart w:id="149" w:name="_Toc478975720"/>
      <w:bookmarkEnd w:id="148"/>
      <w:r>
        <w:t xml:space="preserve">TP </w:t>
      </w:r>
      <w:r w:rsidR="00730C54">
        <w:t>D</w:t>
      </w:r>
      <w:r>
        <w:t xml:space="preserve">efinition </w:t>
      </w:r>
      <w:r w:rsidR="00730C54">
        <w:t>C</w:t>
      </w:r>
      <w:r>
        <w:t>onventions</w:t>
      </w:r>
      <w:bookmarkEnd w:id="149"/>
    </w:p>
    <w:p w14:paraId="6CFA5A1B" w14:textId="77777777" w:rsidR="0024510B" w:rsidRDefault="009E4ABA">
      <w:r>
        <w:t>The TP definition is built according to EG 202 798 [i.1].</w:t>
      </w:r>
    </w:p>
    <w:p w14:paraId="5B5FAEF3" w14:textId="77777777" w:rsidR="0024510B" w:rsidRDefault="009E4ABA">
      <w:pPr>
        <w:widowControl w:val="0"/>
        <w:spacing w:after="0"/>
        <w:ind w:right="-20"/>
      </w:pPr>
      <w:r>
        <w:t>The TPs are defined by the rules shown in table 2.</w:t>
      </w:r>
    </w:p>
    <w:p w14:paraId="00C784E9" w14:textId="77777777" w:rsidR="0024510B" w:rsidRDefault="0024510B">
      <w:pPr>
        <w:widowControl w:val="0"/>
        <w:spacing w:after="19"/>
      </w:pPr>
    </w:p>
    <w:p w14:paraId="01428FF4" w14:textId="77777777" w:rsidR="0024510B" w:rsidRDefault="009E4ABA">
      <w:pPr>
        <w:widowControl w:val="0"/>
        <w:spacing w:after="0"/>
        <w:ind w:left="3540" w:right="-20"/>
      </w:pPr>
      <w:r>
        <w:rPr>
          <w:b/>
          <w:sz w:val="22"/>
          <w:szCs w:val="22"/>
        </w:rPr>
        <w:t>Table 2: TP</w:t>
      </w:r>
      <w:r>
        <w:rPr>
          <w:sz w:val="22"/>
          <w:szCs w:val="22"/>
        </w:rPr>
        <w:t xml:space="preserve"> </w:t>
      </w:r>
      <w:r>
        <w:rPr>
          <w:b/>
          <w:sz w:val="22"/>
          <w:szCs w:val="22"/>
        </w:rPr>
        <w:t>definition</w:t>
      </w:r>
      <w:r>
        <w:rPr>
          <w:sz w:val="22"/>
          <w:szCs w:val="22"/>
        </w:rPr>
        <w:t xml:space="preserve"> </w:t>
      </w:r>
      <w:r>
        <w:rPr>
          <w:b/>
          <w:sz w:val="22"/>
          <w:szCs w:val="22"/>
        </w:rPr>
        <w:t>rules</w:t>
      </w:r>
    </w:p>
    <w:p w14:paraId="719924AF" w14:textId="77777777" w:rsidR="0024510B" w:rsidRDefault="0024510B">
      <w:pPr>
        <w:widowControl w:val="0"/>
        <w:spacing w:after="0"/>
        <w:ind w:left="3540" w:right="-20"/>
      </w:pPr>
    </w:p>
    <w:tbl>
      <w:tblPr>
        <w:tblStyle w:val="a1"/>
        <w:tblW w:w="9625" w:type="dxa"/>
        <w:tblInd w:w="11" w:type="dxa"/>
        <w:tblLayout w:type="fixed"/>
        <w:tblLook w:val="0000" w:firstRow="0" w:lastRow="0" w:firstColumn="0" w:lastColumn="0" w:noHBand="0" w:noVBand="0"/>
      </w:tblPr>
      <w:tblGrid>
        <w:gridCol w:w="2688"/>
        <w:gridCol w:w="6937"/>
      </w:tblGrid>
      <w:tr w:rsidR="0024510B" w14:paraId="58AD25FD"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B2136E3" w14:textId="77777777" w:rsidR="0024510B" w:rsidRDefault="009E4ABA">
            <w:pPr>
              <w:widowControl w:val="0"/>
              <w:spacing w:before="14" w:after="0"/>
              <w:ind w:left="7" w:right="-20"/>
            </w:pPr>
            <w:r>
              <w:t>TP ID</w:t>
            </w:r>
          </w:p>
          <w:p w14:paraId="64435D95"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90324F3" w14:textId="2A027D07" w:rsidR="0024510B" w:rsidRDefault="009E4ABA">
            <w:pPr>
              <w:widowControl w:val="0"/>
              <w:spacing w:before="14" w:after="0" w:line="237" w:lineRule="auto"/>
              <w:ind w:left="4" w:right="525"/>
            </w:pPr>
            <w:r>
              <w:t>The TP ID is a unique identifier. It shall be specified according to the TP naming conventions defined in the clause below.</w:t>
            </w:r>
          </w:p>
        </w:tc>
      </w:tr>
      <w:tr w:rsidR="0024510B" w14:paraId="54BA7F55"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05973F18" w14:textId="77777777" w:rsidR="0024510B" w:rsidRDefault="009E4ABA">
            <w:pPr>
              <w:widowControl w:val="0"/>
              <w:spacing w:before="14" w:after="0"/>
              <w:ind w:left="7" w:right="-20"/>
            </w:pPr>
            <w:r>
              <w:t>Test Objective</w:t>
            </w:r>
          </w:p>
        </w:tc>
        <w:tc>
          <w:tcPr>
            <w:tcW w:w="6937" w:type="dxa"/>
            <w:tcBorders>
              <w:top w:val="single" w:sz="4" w:space="0" w:color="000000"/>
              <w:left w:val="single" w:sz="4" w:space="0" w:color="000000"/>
              <w:bottom w:val="single" w:sz="4" w:space="0" w:color="000000"/>
              <w:right w:val="single" w:sz="4" w:space="0" w:color="000000"/>
            </w:tcBorders>
          </w:tcPr>
          <w:p w14:paraId="68B3CC88" w14:textId="47D0170A" w:rsidR="0024510B" w:rsidRDefault="009E4ABA">
            <w:pPr>
              <w:widowControl w:val="0"/>
              <w:spacing w:before="14" w:after="0" w:line="236" w:lineRule="auto"/>
              <w:ind w:left="4" w:right="384"/>
            </w:pPr>
            <w:r>
              <w:t>Short description of test purpose objective according to the requirements from the base standard.</w:t>
            </w:r>
          </w:p>
        </w:tc>
      </w:tr>
      <w:tr w:rsidR="0024510B" w14:paraId="3F78D146"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1B3B85F" w14:textId="77777777" w:rsidR="0024510B" w:rsidRDefault="009E4ABA">
            <w:pPr>
              <w:widowControl w:val="0"/>
              <w:spacing w:before="14" w:after="0"/>
              <w:ind w:left="7" w:right="-20"/>
            </w:pPr>
            <w:r>
              <w:t>References</w:t>
            </w:r>
          </w:p>
          <w:p w14:paraId="36B4DBD8"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F11F88C" w14:textId="27C502A0" w:rsidR="0024510B" w:rsidRDefault="009E4ABA">
            <w:pPr>
              <w:widowControl w:val="0"/>
              <w:spacing w:before="14" w:after="0" w:line="237" w:lineRule="auto"/>
              <w:ind w:left="4" w:right="303"/>
            </w:pPr>
            <w:r>
              <w:t>The reference indicates the sub-clauses of the reference standard specifications in which the conformance requirement is expressed.</w:t>
            </w:r>
          </w:p>
        </w:tc>
      </w:tr>
      <w:tr w:rsidR="0024510B" w14:paraId="4098E2F6" w14:textId="77777777">
        <w:trPr>
          <w:trHeight w:val="280"/>
        </w:trPr>
        <w:tc>
          <w:tcPr>
            <w:tcW w:w="2688" w:type="dxa"/>
            <w:tcBorders>
              <w:top w:val="single" w:sz="4" w:space="0" w:color="000000"/>
              <w:left w:val="single" w:sz="4" w:space="0" w:color="000000"/>
              <w:bottom w:val="single" w:sz="4" w:space="0" w:color="000000"/>
              <w:right w:val="single" w:sz="4" w:space="0" w:color="000000"/>
            </w:tcBorders>
          </w:tcPr>
          <w:p w14:paraId="19015009" w14:textId="77777777" w:rsidR="0024510B" w:rsidRDefault="009E4ABA">
            <w:pPr>
              <w:widowControl w:val="0"/>
              <w:spacing w:before="14" w:after="0" w:line="233" w:lineRule="auto"/>
              <w:ind w:left="7" w:right="-20"/>
            </w:pPr>
            <w:r>
              <w:t>Test Configuration</w:t>
            </w:r>
          </w:p>
          <w:p w14:paraId="6268286F" w14:textId="77777777" w:rsidR="0024510B" w:rsidRDefault="0024510B">
            <w:pPr>
              <w:widowControl w:val="0"/>
              <w:spacing w:before="14" w:after="0" w:line="233" w:lineRule="auto"/>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735A8C8" w14:textId="64664661" w:rsidR="0024510B" w:rsidRDefault="009E4ABA">
            <w:pPr>
              <w:widowControl w:val="0"/>
              <w:spacing w:before="14" w:after="0" w:line="233" w:lineRule="auto"/>
              <w:ind w:left="4" w:right="-20"/>
            </w:pPr>
            <w:r>
              <w:t>References the test configuration selected for this TP</w:t>
            </w:r>
          </w:p>
        </w:tc>
      </w:tr>
      <w:tr w:rsidR="0024510B" w14:paraId="21C90903"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4447DD32" w14:textId="77777777" w:rsidR="0024510B" w:rsidRDefault="009E4ABA">
            <w:pPr>
              <w:widowControl w:val="0"/>
              <w:spacing w:before="17" w:after="0"/>
              <w:ind w:left="7" w:right="-20"/>
            </w:pPr>
            <w:r>
              <w:t>Pre-test conditions</w:t>
            </w:r>
          </w:p>
          <w:p w14:paraId="13FD9B3D" w14:textId="77777777" w:rsidR="0024510B" w:rsidRDefault="0024510B">
            <w:pPr>
              <w:widowControl w:val="0"/>
              <w:spacing w:before="17"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4166DA14" w14:textId="669BD95B" w:rsidR="0024510B" w:rsidRDefault="009E4ABA">
            <w:pPr>
              <w:widowControl w:val="0"/>
              <w:spacing w:before="17" w:after="0" w:line="237" w:lineRule="auto"/>
              <w:ind w:left="4" w:right="76"/>
            </w:pPr>
            <w:r>
              <w:t>Define the initial state the IUT has to be in to apply the actual TP. In the corresponding Test Case, when the execution of the initial condition does not succeed, it leads to the assignment of an Inconclusive verdict.</w:t>
            </w:r>
          </w:p>
        </w:tc>
      </w:tr>
      <w:tr w:rsidR="0024510B" w14:paraId="37B005E7"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386B771B" w14:textId="77777777" w:rsidR="0024510B" w:rsidRDefault="009E4ABA">
            <w:pPr>
              <w:widowControl w:val="0"/>
              <w:spacing w:before="14" w:after="0"/>
              <w:ind w:left="7" w:right="-20"/>
            </w:pPr>
            <w:r>
              <w:t>Test Sequence</w:t>
            </w:r>
          </w:p>
          <w:p w14:paraId="0DC5176F"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4CBADCA8" w14:textId="1FF6208C" w:rsidR="0024510B" w:rsidRDefault="009E4ABA">
            <w:pPr>
              <w:widowControl w:val="0"/>
              <w:spacing w:before="14" w:after="0" w:line="238" w:lineRule="auto"/>
              <w:ind w:left="4" w:right="57"/>
            </w:pPr>
            <w:r>
              <w:t>Definition of the events, which are parts of the TP objective, and the IUT are expected to perform in order to conform to the base specification. In the corresponding Test Case, Pass or Fail verdicts can be assigned there.</w:t>
            </w:r>
          </w:p>
        </w:tc>
      </w:tr>
      <w:tr w:rsidR="0024510B" w14:paraId="6E86F131" w14:textId="77777777">
        <w:trPr>
          <w:trHeight w:val="280"/>
        </w:trPr>
        <w:tc>
          <w:tcPr>
            <w:tcW w:w="9625" w:type="dxa"/>
            <w:gridSpan w:val="2"/>
            <w:tcBorders>
              <w:top w:val="single" w:sz="4" w:space="0" w:color="000000"/>
              <w:left w:val="single" w:sz="4" w:space="0" w:color="000000"/>
              <w:bottom w:val="single" w:sz="4" w:space="0" w:color="000000"/>
              <w:right w:val="single" w:sz="4" w:space="0" w:color="000000"/>
            </w:tcBorders>
          </w:tcPr>
          <w:p w14:paraId="76DF45D5" w14:textId="77777777" w:rsidR="0024510B" w:rsidRDefault="009E4ABA">
            <w:pPr>
              <w:widowControl w:val="0"/>
              <w:spacing w:before="14" w:after="0" w:line="238" w:lineRule="auto"/>
              <w:ind w:left="4" w:right="57"/>
              <w:jc w:val="center"/>
            </w:pPr>
            <w:r>
              <w:rPr>
                <w:b/>
              </w:rPr>
              <w:t>Event Types</w:t>
            </w:r>
          </w:p>
        </w:tc>
      </w:tr>
      <w:tr w:rsidR="0024510B" w14:paraId="17ED3D74" w14:textId="77777777">
        <w:tc>
          <w:tcPr>
            <w:tcW w:w="2688" w:type="dxa"/>
            <w:tcBorders>
              <w:top w:val="single" w:sz="4" w:space="0" w:color="000000"/>
              <w:left w:val="single" w:sz="4" w:space="0" w:color="000000"/>
              <w:bottom w:val="single" w:sz="4" w:space="0" w:color="000000"/>
              <w:right w:val="single" w:sz="4" w:space="0" w:color="000000"/>
            </w:tcBorders>
          </w:tcPr>
          <w:p w14:paraId="49DFC588" w14:textId="77777777" w:rsidR="0024510B" w:rsidRDefault="009E4ABA">
            <w:pPr>
              <w:widowControl w:val="0"/>
              <w:spacing w:before="14" w:after="0"/>
              <w:ind w:left="7" w:right="-20"/>
            </w:pPr>
            <w:r>
              <w:t>Stimulus</w:t>
            </w:r>
          </w:p>
        </w:tc>
        <w:tc>
          <w:tcPr>
            <w:tcW w:w="6937" w:type="dxa"/>
            <w:tcBorders>
              <w:top w:val="single" w:sz="4" w:space="0" w:color="000000"/>
              <w:left w:val="single" w:sz="4" w:space="0" w:color="000000"/>
              <w:bottom w:val="single" w:sz="4" w:space="0" w:color="000000"/>
              <w:right w:val="single" w:sz="4" w:space="0" w:color="000000"/>
            </w:tcBorders>
          </w:tcPr>
          <w:p w14:paraId="28A9DF6E" w14:textId="77777777" w:rsidR="0024510B" w:rsidRDefault="009E4ABA">
            <w:pPr>
              <w:widowControl w:val="0"/>
              <w:spacing w:before="14" w:after="0"/>
              <w:ind w:left="7" w:right="-20"/>
            </w:pPr>
            <w:r>
              <w:t>Corresponds to an event that forces an IUT to proceed with a specific protocol action</w:t>
            </w:r>
          </w:p>
        </w:tc>
      </w:tr>
      <w:tr w:rsidR="0024510B" w14:paraId="5458C598" w14:textId="77777777">
        <w:tc>
          <w:tcPr>
            <w:tcW w:w="2688" w:type="dxa"/>
            <w:tcBorders>
              <w:top w:val="single" w:sz="4" w:space="0" w:color="000000"/>
              <w:left w:val="single" w:sz="4" w:space="0" w:color="000000"/>
              <w:bottom w:val="single" w:sz="4" w:space="0" w:color="000000"/>
              <w:right w:val="single" w:sz="4" w:space="0" w:color="000000"/>
            </w:tcBorders>
          </w:tcPr>
          <w:p w14:paraId="035B515A" w14:textId="77777777" w:rsidR="0024510B" w:rsidRDefault="009E4ABA">
            <w:pPr>
              <w:widowControl w:val="0"/>
              <w:spacing w:before="14" w:after="0"/>
              <w:ind w:left="7" w:right="-20"/>
            </w:pPr>
            <w:r>
              <w:t>Check</w:t>
            </w:r>
          </w:p>
        </w:tc>
        <w:tc>
          <w:tcPr>
            <w:tcW w:w="6937" w:type="dxa"/>
            <w:tcBorders>
              <w:top w:val="single" w:sz="4" w:space="0" w:color="000000"/>
              <w:left w:val="single" w:sz="4" w:space="0" w:color="000000"/>
              <w:bottom w:val="single" w:sz="4" w:space="0" w:color="000000"/>
              <w:right w:val="single" w:sz="4" w:space="0" w:color="000000"/>
            </w:tcBorders>
          </w:tcPr>
          <w:p w14:paraId="614CA4BD" w14:textId="68F86CE8" w:rsidR="0024510B" w:rsidRDefault="00451014">
            <w:pPr>
              <w:widowControl w:val="0"/>
              <w:spacing w:before="14" w:after="0"/>
              <w:ind w:left="7" w:right="-20"/>
            </w:pPr>
            <w:r w:rsidRPr="00451014">
              <w:t xml:space="preserve">Ensures the conditions are appropriate to move to the next step in the test procedure, </w:t>
            </w:r>
            <w:r w:rsidRPr="00451014">
              <w:lastRenderedPageBreak/>
              <w:t>e.g. the receipt of protocol messages on reference points (i.e. output of the test system) with valid content, typically before the IUT stimulus is triggered. These events are not associated with the verdict evaluation (i.e. Pass/Fail)</w:t>
            </w:r>
          </w:p>
        </w:tc>
      </w:tr>
      <w:tr w:rsidR="0024510B" w14:paraId="5C124BF6" w14:textId="77777777">
        <w:tc>
          <w:tcPr>
            <w:tcW w:w="2688" w:type="dxa"/>
            <w:tcBorders>
              <w:top w:val="single" w:sz="4" w:space="0" w:color="000000"/>
              <w:left w:val="single" w:sz="4" w:space="0" w:color="000000"/>
              <w:bottom w:val="single" w:sz="4" w:space="0" w:color="000000"/>
              <w:right w:val="single" w:sz="4" w:space="0" w:color="000000"/>
            </w:tcBorders>
          </w:tcPr>
          <w:p w14:paraId="6CA13760" w14:textId="77777777" w:rsidR="0024510B" w:rsidRDefault="009E4ABA">
            <w:pPr>
              <w:widowControl w:val="0"/>
              <w:spacing w:before="14" w:after="0"/>
              <w:ind w:left="7" w:right="-20"/>
            </w:pPr>
            <w:r>
              <w:lastRenderedPageBreak/>
              <w:t>Configure</w:t>
            </w:r>
          </w:p>
        </w:tc>
        <w:tc>
          <w:tcPr>
            <w:tcW w:w="6937" w:type="dxa"/>
            <w:tcBorders>
              <w:top w:val="single" w:sz="4" w:space="0" w:color="000000"/>
              <w:left w:val="single" w:sz="4" w:space="0" w:color="000000"/>
              <w:bottom w:val="single" w:sz="4" w:space="0" w:color="000000"/>
              <w:right w:val="single" w:sz="4" w:space="0" w:color="000000"/>
            </w:tcBorders>
          </w:tcPr>
          <w:p w14:paraId="7FD651EF" w14:textId="77777777" w:rsidR="0024510B" w:rsidRDefault="009E4ABA">
            <w:pPr>
              <w:widowControl w:val="0"/>
              <w:spacing w:before="14" w:after="0"/>
              <w:ind w:left="7" w:right="-20"/>
            </w:pPr>
            <w:r>
              <w:t>Performs some internal modification of the IUT that places it in a specific behavior state</w:t>
            </w:r>
          </w:p>
        </w:tc>
      </w:tr>
      <w:tr w:rsidR="0024510B" w14:paraId="2A7B9958" w14:textId="77777777">
        <w:tc>
          <w:tcPr>
            <w:tcW w:w="2688" w:type="dxa"/>
            <w:tcBorders>
              <w:top w:val="single" w:sz="4" w:space="0" w:color="000000"/>
              <w:left w:val="single" w:sz="4" w:space="0" w:color="000000"/>
              <w:bottom w:val="single" w:sz="4" w:space="0" w:color="000000"/>
              <w:right w:val="single" w:sz="4" w:space="0" w:color="000000"/>
            </w:tcBorders>
          </w:tcPr>
          <w:p w14:paraId="44F90C3C" w14:textId="77777777" w:rsidR="0024510B" w:rsidRDefault="009E4ABA">
            <w:pPr>
              <w:widowControl w:val="0"/>
              <w:spacing w:before="14" w:after="0"/>
              <w:ind w:left="7" w:right="-20"/>
            </w:pPr>
            <w:r>
              <w:t>Verify</w:t>
            </w:r>
          </w:p>
        </w:tc>
        <w:tc>
          <w:tcPr>
            <w:tcW w:w="6937" w:type="dxa"/>
            <w:tcBorders>
              <w:top w:val="single" w:sz="4" w:space="0" w:color="000000"/>
              <w:left w:val="single" w:sz="4" w:space="0" w:color="000000"/>
              <w:bottom w:val="single" w:sz="4" w:space="0" w:color="000000"/>
              <w:right w:val="single" w:sz="4" w:space="0" w:color="000000"/>
            </w:tcBorders>
          </w:tcPr>
          <w:p w14:paraId="21573AE8" w14:textId="27FE3B89" w:rsidR="0024510B" w:rsidRDefault="00451014">
            <w:pPr>
              <w:widowControl w:val="0"/>
              <w:spacing w:before="14" w:after="0"/>
              <w:ind w:left="7" w:right="-20"/>
            </w:pPr>
            <w:r w:rsidRPr="00451014">
              <w:t>Consists of verifying that the IUT behaves according to the expected behavior (for instance the IUT behavior shows that it receives the expected message). Outcome of this event typically evaluate for verdict (i.e. Pass/Fail)</w:t>
            </w:r>
          </w:p>
        </w:tc>
      </w:tr>
      <w:tr w:rsidR="00B42817" w14:paraId="7F1DA690" w14:textId="77777777">
        <w:tc>
          <w:tcPr>
            <w:tcW w:w="2688" w:type="dxa"/>
            <w:tcBorders>
              <w:top w:val="single" w:sz="4" w:space="0" w:color="000000"/>
              <w:left w:val="single" w:sz="4" w:space="0" w:color="000000"/>
              <w:bottom w:val="single" w:sz="4" w:space="0" w:color="000000"/>
              <w:right w:val="single" w:sz="4" w:space="0" w:color="000000"/>
            </w:tcBorders>
          </w:tcPr>
          <w:p w14:paraId="62B68E3F" w14:textId="77777777" w:rsidR="00B42817" w:rsidRDefault="00B42817">
            <w:pPr>
              <w:widowControl w:val="0"/>
              <w:spacing w:before="14" w:after="0"/>
              <w:ind w:left="7" w:right="-20"/>
            </w:pPr>
            <w:r>
              <w:t>Procedure</w:t>
            </w:r>
          </w:p>
        </w:tc>
        <w:tc>
          <w:tcPr>
            <w:tcW w:w="6937" w:type="dxa"/>
            <w:tcBorders>
              <w:top w:val="single" w:sz="4" w:space="0" w:color="000000"/>
              <w:left w:val="single" w:sz="4" w:space="0" w:color="000000"/>
              <w:bottom w:val="single" w:sz="4" w:space="0" w:color="000000"/>
              <w:right w:val="single" w:sz="4" w:space="0" w:color="000000"/>
            </w:tcBorders>
          </w:tcPr>
          <w:p w14:paraId="107BF975" w14:textId="77777777" w:rsidR="00B42817" w:rsidRDefault="00B42817">
            <w:pPr>
              <w:widowControl w:val="0"/>
              <w:spacing w:before="14" w:after="0"/>
              <w:ind w:left="7" w:right="-20"/>
            </w:pPr>
            <w:r>
              <w:t>Procedural action directing the flow of TP execution.</w:t>
            </w:r>
          </w:p>
        </w:tc>
      </w:tr>
    </w:tbl>
    <w:p w14:paraId="2F8BD0D5" w14:textId="77777777" w:rsidR="0024510B" w:rsidRDefault="0024510B"/>
    <w:p w14:paraId="21D75239" w14:textId="1EA05268" w:rsidR="0024510B" w:rsidRDefault="009E4ABA">
      <w:pPr>
        <w:pStyle w:val="Heading3"/>
        <w:numPr>
          <w:ilvl w:val="2"/>
          <w:numId w:val="1"/>
        </w:numPr>
      </w:pPr>
      <w:bookmarkStart w:id="150" w:name="h.49x2ik5" w:colFirst="0" w:colLast="0"/>
      <w:bookmarkStart w:id="151" w:name="_Toc478975721"/>
      <w:bookmarkEnd w:id="150"/>
      <w:r>
        <w:t xml:space="preserve">TP Identifier </w:t>
      </w:r>
      <w:r w:rsidR="00730C54">
        <w:t>N</w:t>
      </w:r>
      <w:r>
        <w:t xml:space="preserve">aming </w:t>
      </w:r>
      <w:r w:rsidR="00730C54">
        <w:t>C</w:t>
      </w:r>
      <w:r>
        <w:t>onventions</w:t>
      </w:r>
      <w:bookmarkEnd w:id="151"/>
    </w:p>
    <w:p w14:paraId="5C7A1C30" w14:textId="77777777" w:rsidR="0024510B" w:rsidRDefault="009E4ABA">
      <w:pPr>
        <w:keepNext/>
        <w:keepLines/>
      </w:pPr>
      <w:r>
        <w:t xml:space="preserve">The identifier of the TP is built according to table </w:t>
      </w:r>
      <w:r w:rsidR="00F36187" w:rsidRPr="00F36187">
        <w:rPr>
          <w:rFonts w:eastAsia="Arial"/>
        </w:rPr>
        <w:t>2</w:t>
      </w:r>
      <w:r>
        <w:t>.</w:t>
      </w:r>
    </w:p>
    <w:p w14:paraId="53984237" w14:textId="77777777" w:rsidR="0024510B" w:rsidRDefault="009E4ABA">
      <w:pPr>
        <w:keepNext/>
        <w:keepLines/>
        <w:spacing w:before="60"/>
        <w:jc w:val="center"/>
      </w:pPr>
      <w:bookmarkStart w:id="152" w:name="h.2p2csry" w:colFirst="0" w:colLast="0"/>
      <w:bookmarkEnd w:id="152"/>
      <w:r>
        <w:rPr>
          <w:rFonts w:ascii="Arial" w:eastAsia="Arial" w:hAnsi="Arial" w:cs="Arial"/>
          <w:b/>
        </w:rPr>
        <w:t>Table 3: TP naming convention</w:t>
      </w:r>
    </w:p>
    <w:tbl>
      <w:tblPr>
        <w:tblStyle w:val="a2"/>
        <w:tblW w:w="9356" w:type="dxa"/>
        <w:tblLayout w:type="fixed"/>
        <w:tblLook w:val="0000" w:firstRow="0" w:lastRow="0" w:firstColumn="0" w:lastColumn="0" w:noHBand="0" w:noVBand="0"/>
      </w:tblPr>
      <w:tblGrid>
        <w:gridCol w:w="1067"/>
        <w:gridCol w:w="4179"/>
        <w:gridCol w:w="1349"/>
        <w:gridCol w:w="2761"/>
      </w:tblGrid>
      <w:tr w:rsidR="0024510B" w14:paraId="6D736E13" w14:textId="77777777">
        <w:trPr>
          <w:trHeight w:val="280"/>
        </w:trPr>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3311D96"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8C2A8" w14:textId="77777777" w:rsidR="0024510B" w:rsidRDefault="009E4ABA">
            <w:pPr>
              <w:keepNext/>
              <w:keepLines/>
              <w:spacing w:after="0"/>
              <w:jc w:val="center"/>
            </w:pPr>
            <w:r>
              <w:rPr>
                <w:b/>
              </w:rPr>
              <w:t>TP-&lt;root&gt;-&lt;gr&gt;-&lt;x&gt;-&lt;nn&gt;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8608598"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9F1D48A" w14:textId="77777777" w:rsidR="0024510B" w:rsidRDefault="0024510B">
            <w:pPr>
              <w:keepNext/>
              <w:keepLines/>
              <w:spacing w:after="0"/>
              <w:jc w:val="center"/>
            </w:pPr>
          </w:p>
        </w:tc>
      </w:tr>
      <w:tr w:rsidR="0024510B" w14:paraId="166F56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52B4BC"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FEC3E13" w14:textId="77777777" w:rsidR="0024510B" w:rsidRDefault="009E4ABA">
            <w:pPr>
              <w:keepNext/>
              <w:keepLines/>
              <w:spacing w:after="0"/>
            </w:pPr>
            <w: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5165E6F" w14:textId="77777777" w:rsidR="0024510B" w:rsidRDefault="009E4ABA">
            <w:pPr>
              <w:keepNext/>
              <w:keepLines/>
              <w:spacing w:after="0"/>
            </w:pPr>
            <w: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6319007" w14:textId="77777777" w:rsidR="0024510B" w:rsidRDefault="0024510B">
            <w:pPr>
              <w:keepNext/>
              <w:keepLines/>
              <w:spacing w:after="0"/>
            </w:pPr>
          </w:p>
        </w:tc>
      </w:tr>
      <w:tr w:rsidR="0024510B" w14:paraId="58A258F8"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84BC84F"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50655A" w14:textId="77777777" w:rsidR="0024510B" w:rsidRDefault="009E4ABA">
            <w:pPr>
              <w:keepNext/>
              <w:keepLines/>
              <w:spacing w:after="0"/>
            </w:pPr>
            <w: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D4D01B1" w14:textId="1425EE28" w:rsidR="0024510B" w:rsidRDefault="0032330E">
            <w:pPr>
              <w:keepNext/>
              <w:keepLines/>
              <w:spacing w:after="0"/>
            </w:pPr>
            <w:ins w:id="153" w:author="Liming, John R." w:date="2017-03-27T14:09:00Z">
              <w:r>
                <w:t>ST</w:t>
              </w:r>
            </w:ins>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6AE87" w14:textId="562AD202" w:rsidR="0024510B" w:rsidRDefault="0032330E">
            <w:pPr>
              <w:keepNext/>
              <w:keepLines/>
              <w:spacing w:after="0"/>
            </w:pPr>
            <w:ins w:id="154" w:author="Liming, John R." w:date="2017-03-27T14:12:00Z">
              <w:r>
                <w:t>Stationary</w:t>
              </w:r>
            </w:ins>
            <w:r w:rsidR="009E4ABA">
              <w:t xml:space="preserve"> </w:t>
            </w:r>
            <w:ins w:id="155" w:author="Liming, John R." w:date="2017-03-27T14:09:00Z">
              <w:r>
                <w:t>Test</w:t>
              </w:r>
            </w:ins>
          </w:p>
        </w:tc>
      </w:tr>
      <w:tr w:rsidR="0024510B" w14:paraId="0D4E79A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3BF97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2DDF5C5"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2A2823" w14:textId="77777777" w:rsidR="0024510B" w:rsidRDefault="009E4ABA">
            <w:pPr>
              <w:keepNext/>
              <w:keepLines/>
              <w:spacing w:after="0"/>
            </w:pPr>
            <w:r>
              <w:t>MV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4528895" w14:textId="77777777" w:rsidR="0024510B" w:rsidRDefault="009E4ABA">
            <w:pPr>
              <w:keepNext/>
              <w:keepLines/>
              <w:spacing w:after="0"/>
            </w:pPr>
            <w:r>
              <w:t>Moving Vehicle</w:t>
            </w:r>
          </w:p>
        </w:tc>
      </w:tr>
      <w:tr w:rsidR="0024510B" w14:paraId="5BA7C9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F8D731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84ADD2" w14:textId="77777777" w:rsidR="0024510B" w:rsidRDefault="009E4ABA">
            <w:pPr>
              <w:keepNext/>
              <w:keepLines/>
              <w:spacing w:after="0"/>
            </w:pPr>
            <w: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0D05D0" w14:textId="77777777" w:rsidR="0024510B" w:rsidRDefault="009E4ABA">
            <w:pPr>
              <w:keepNext/>
              <w:keepLines/>
              <w:spacing w:after="0"/>
            </w:pPr>
            <w: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7A4E311" w14:textId="77777777" w:rsidR="0024510B" w:rsidRDefault="009E4ABA">
            <w:pPr>
              <w:keepNext/>
              <w:keepLines/>
              <w:spacing w:after="0"/>
            </w:pPr>
            <w:r>
              <w:t>Valid Behaviour tests</w:t>
            </w:r>
          </w:p>
        </w:tc>
      </w:tr>
      <w:tr w:rsidR="0024510B" w14:paraId="11558269"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EDFD644"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C2BD5E0"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8B8F726" w14:textId="77777777" w:rsidR="0024510B" w:rsidRDefault="009E4ABA">
            <w:pPr>
              <w:keepNext/>
              <w:keepLines/>
              <w:spacing w:after="0"/>
            </w:pPr>
            <w: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AEE418D" w14:textId="77777777" w:rsidR="0024510B" w:rsidRDefault="009E4ABA">
            <w:pPr>
              <w:keepNext/>
              <w:keepLines/>
              <w:spacing w:after="0"/>
            </w:pPr>
            <w:r>
              <w:t>Invalid Syntax or Behaviour Tests</w:t>
            </w:r>
          </w:p>
        </w:tc>
      </w:tr>
      <w:tr w:rsidR="0024510B" w14:paraId="74B3F3DA"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78B4DD"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9BF3708" w14:textId="77777777" w:rsidR="0024510B" w:rsidRDefault="009E4ABA">
            <w:pPr>
              <w:keepNext/>
              <w:keepLines/>
              <w:spacing w:after="0"/>
            </w:pPr>
            <w: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AF2950"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5D0C21F" w14:textId="77777777" w:rsidR="0024510B" w:rsidRDefault="009E4ABA">
            <w:pPr>
              <w:keepNext/>
              <w:keepLines/>
              <w:spacing w:after="0"/>
            </w:pPr>
            <w:r>
              <w:t>01 to 99</w:t>
            </w:r>
          </w:p>
        </w:tc>
      </w:tr>
    </w:tbl>
    <w:p w14:paraId="369EF52C" w14:textId="77777777" w:rsidR="0024510B" w:rsidRDefault="0024510B"/>
    <w:p w14:paraId="0B305FF2" w14:textId="00C478DA" w:rsidR="0024510B" w:rsidRDefault="009E4ABA">
      <w:pPr>
        <w:pStyle w:val="Heading3"/>
        <w:numPr>
          <w:ilvl w:val="2"/>
          <w:numId w:val="1"/>
        </w:numPr>
      </w:pPr>
      <w:bookmarkStart w:id="156" w:name="h.147n2zr" w:colFirst="0" w:colLast="0"/>
      <w:bookmarkStart w:id="157" w:name="_Toc478975722"/>
      <w:bookmarkEnd w:id="156"/>
      <w:r>
        <w:t xml:space="preserve">Rules for the </w:t>
      </w:r>
      <w:r w:rsidR="00730C54">
        <w:t>B</w:t>
      </w:r>
      <w:r>
        <w:t xml:space="preserve">ehavior </w:t>
      </w:r>
      <w:r w:rsidR="00730C54">
        <w:t>D</w:t>
      </w:r>
      <w:r>
        <w:t>escription</w:t>
      </w:r>
      <w:bookmarkEnd w:id="157"/>
    </w:p>
    <w:p w14:paraId="59DD7AEA" w14:textId="77777777" w:rsidR="0024510B" w:rsidRDefault="009E4ABA">
      <w:r>
        <w:t>The description of the TP is built according to EG 202 798 [i.1].</w:t>
      </w:r>
    </w:p>
    <w:p w14:paraId="20C13F19" w14:textId="77777777" w:rsidR="0024510B" w:rsidRDefault="009E4ABA">
      <w:bookmarkStart w:id="158" w:name="h.3o7alnk" w:colFirst="0" w:colLast="0"/>
      <w:bookmarkEnd w:id="158"/>
      <w:r>
        <w:t xml:space="preserve">The base standards are not using finite state machine concept. As consequence, the test purposes use a generic "Initial State" that corresponds to a state where the IUT is ready for starting the test execution. </w:t>
      </w:r>
    </w:p>
    <w:p w14:paraId="309E5EA0" w14:textId="4CC616D1" w:rsidR="0024510B" w:rsidRDefault="009E4ABA">
      <w:r>
        <w:t>Being in the "Initial State" refers to the starting point of the initial device configuration. There are no pending actions</w:t>
      </w:r>
      <w:r w:rsidR="00182DF3">
        <w:t>,</w:t>
      </w:r>
      <w:r>
        <w:t xml:space="preserve"> instantiated buffers</w:t>
      </w:r>
      <w:r w:rsidR="00182DF3">
        <w:t>,</w:t>
      </w:r>
      <w:r>
        <w:t xml:space="preserve"> or variables which could disturb the execution of a test.</w:t>
      </w:r>
    </w:p>
    <w:p w14:paraId="46A0F0F9" w14:textId="105D9D44" w:rsidR="0024510B" w:rsidRDefault="009E4ABA">
      <w:pPr>
        <w:pStyle w:val="Heading3"/>
        <w:numPr>
          <w:ilvl w:val="2"/>
          <w:numId w:val="1"/>
        </w:numPr>
      </w:pPr>
      <w:bookmarkStart w:id="159" w:name="h.23ckvvd" w:colFirst="0" w:colLast="0"/>
      <w:bookmarkStart w:id="160" w:name="_Toc478975723"/>
      <w:bookmarkEnd w:id="159"/>
      <w:r>
        <w:t xml:space="preserve">Sources of TP </w:t>
      </w:r>
      <w:r w:rsidR="007D711B">
        <w:t>D</w:t>
      </w:r>
      <w:r>
        <w:t>efinitions</w:t>
      </w:r>
      <w:bookmarkEnd w:id="160"/>
    </w:p>
    <w:p w14:paraId="274959EC" w14:textId="77777777" w:rsidR="0024510B" w:rsidRDefault="009E4ABA">
      <w:r>
        <w:t>All TPs are specified according to SAE J2735 [2] and SAE J2945/1 [1].</w:t>
      </w:r>
    </w:p>
    <w:p w14:paraId="440B87EE" w14:textId="77777777" w:rsidR="0024510B" w:rsidRDefault="009E4ABA">
      <w:r>
        <w:br w:type="page"/>
      </w:r>
    </w:p>
    <w:p w14:paraId="096A7D19" w14:textId="77777777" w:rsidR="0024510B" w:rsidRDefault="0024510B">
      <w:pPr>
        <w:spacing w:after="0"/>
      </w:pPr>
      <w:bookmarkStart w:id="161" w:name="h.ihv636" w:colFirst="0" w:colLast="0"/>
      <w:bookmarkEnd w:id="161"/>
    </w:p>
    <w:p w14:paraId="554DCE12" w14:textId="42AC004F" w:rsidR="0024510B" w:rsidRDefault="009E4ABA">
      <w:pPr>
        <w:pStyle w:val="Heading2"/>
        <w:numPr>
          <w:ilvl w:val="1"/>
          <w:numId w:val="1"/>
        </w:numPr>
      </w:pPr>
      <w:bookmarkStart w:id="162" w:name="h.32hioqz" w:colFirst="0" w:colLast="0"/>
      <w:bookmarkStart w:id="163" w:name="_Toc478975724"/>
      <w:bookmarkEnd w:id="162"/>
      <w:r>
        <w:rPr>
          <w:sz w:val="28"/>
          <w:szCs w:val="28"/>
        </w:rPr>
        <w:t xml:space="preserve">Test </w:t>
      </w:r>
      <w:r w:rsidR="00381B7D">
        <w:rPr>
          <w:sz w:val="28"/>
          <w:szCs w:val="28"/>
        </w:rPr>
        <w:t>P</w:t>
      </w:r>
      <w:r>
        <w:rPr>
          <w:sz w:val="28"/>
          <w:szCs w:val="28"/>
        </w:rPr>
        <w:t>urposes for BSM</w:t>
      </w:r>
      <w:bookmarkEnd w:id="163"/>
    </w:p>
    <w:p w14:paraId="24E765E7" w14:textId="77777777" w:rsidR="0024510B" w:rsidRDefault="009E4ABA">
      <w:pPr>
        <w:pStyle w:val="Heading3"/>
        <w:numPr>
          <w:ilvl w:val="2"/>
          <w:numId w:val="1"/>
        </w:numPr>
      </w:pPr>
      <w:bookmarkStart w:id="164" w:name="h.1hmsyys" w:colFirst="0" w:colLast="0"/>
      <w:bookmarkStart w:id="165" w:name="_Toc478975725"/>
      <w:bookmarkEnd w:id="164"/>
      <w:r>
        <w:t>Transmission Requirements</w:t>
      </w:r>
      <w:bookmarkEnd w:id="165"/>
    </w:p>
    <w:tbl>
      <w:tblPr>
        <w:tblStyle w:val="a3"/>
        <w:tblW w:w="9360" w:type="dxa"/>
        <w:tblInd w:w="-4" w:type="dxa"/>
        <w:tblLayout w:type="fixed"/>
        <w:tblLook w:val="0000" w:firstRow="0" w:lastRow="0" w:firstColumn="0" w:lastColumn="0" w:noHBand="0" w:noVBand="0"/>
      </w:tblPr>
      <w:tblGrid>
        <w:gridCol w:w="737"/>
        <w:gridCol w:w="1063"/>
        <w:gridCol w:w="5580"/>
        <w:gridCol w:w="1980"/>
      </w:tblGrid>
      <w:tr w:rsidR="0024510B" w14:paraId="1083A90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3D0ED5"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2D6ED8E6" w14:textId="544D1A79" w:rsidR="0024510B" w:rsidRDefault="009E4ABA">
            <w:pPr>
              <w:tabs>
                <w:tab w:val="left" w:pos="2079"/>
              </w:tabs>
              <w:spacing w:after="0"/>
            </w:pPr>
            <w:r>
              <w:t>TP-BSM-S</w:t>
            </w:r>
            <w:ins w:id="166" w:author="Liming, John R." w:date="2017-03-27T14:12:00Z">
              <w:r w:rsidR="0032330E">
                <w:t>T</w:t>
              </w:r>
            </w:ins>
            <w:r>
              <w:t>-BV-01</w:t>
            </w:r>
            <w:r w:rsidR="00F3347A">
              <w:t>-X</w:t>
            </w:r>
          </w:p>
        </w:tc>
      </w:tr>
      <w:tr w:rsidR="0024510B" w14:paraId="478EBA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8313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tcPr>
          <w:p w14:paraId="3D858D69" w14:textId="77777777" w:rsidR="0024510B" w:rsidRDefault="009E4ABA">
            <w:pPr>
              <w:tabs>
                <w:tab w:val="left" w:pos="1290"/>
              </w:tabs>
              <w:spacing w:after="0"/>
            </w:pPr>
            <w:r>
              <w:t>Verify that DE_VehicleEventFlags is only included if an event is occurring</w:t>
            </w:r>
            <w:r w:rsidR="00A620AF">
              <w:t xml:space="preserve"> and is not included if an event is not occurring</w:t>
            </w:r>
          </w:p>
        </w:tc>
      </w:tr>
      <w:tr w:rsidR="0024510B" w14:paraId="46C8806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9A7EDC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A58ABED" w14:textId="5B9CF4BD" w:rsidR="0024510B" w:rsidRDefault="009E4ABA">
            <w:pPr>
              <w:spacing w:after="0"/>
            </w:pPr>
            <w:r>
              <w:t>TC</w:t>
            </w:r>
            <w:ins w:id="167" w:author="Liming, John R." w:date="2017-03-27T09:59:00Z">
              <w:r w:rsidR="00A32C82">
                <w:t>3</w:t>
              </w:r>
            </w:ins>
          </w:p>
        </w:tc>
      </w:tr>
      <w:tr w:rsidR="0024510B" w14:paraId="2B3995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F20E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32DC49" w14:textId="0D8433A0" w:rsidR="0024510B" w:rsidRDefault="009E4ABA">
            <w:pPr>
              <w:spacing w:after="0"/>
            </w:pPr>
            <w:r>
              <w:t>V2V-BSMTX-BSMCONT-006, V2V-STD-J2735-040</w:t>
            </w:r>
          </w:p>
        </w:tc>
      </w:tr>
      <w:tr w:rsidR="0024510B" w14:paraId="7E37E4E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2D919C" w14:textId="77777777" w:rsidR="0024510B" w:rsidRDefault="009E4ABA">
            <w:pPr>
              <w:spacing w:after="0"/>
              <w:jc w:val="center"/>
            </w:pPr>
            <w:r>
              <w:rPr>
                <w:b/>
              </w:rPr>
              <w:t>Pre-test conditions</w:t>
            </w:r>
          </w:p>
        </w:tc>
      </w:tr>
      <w:tr w:rsidR="0024510B" w14:paraId="2A46F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154C2CA" w14:textId="77777777" w:rsidR="0024510B" w:rsidRDefault="009E4ABA">
            <w:pPr>
              <w:numPr>
                <w:ilvl w:val="0"/>
                <w:numId w:val="2"/>
              </w:numPr>
              <w:spacing w:after="0" w:line="259" w:lineRule="auto"/>
              <w:ind w:hanging="360"/>
              <w:contextualSpacing/>
            </w:pPr>
            <w:r>
              <w:t>The IUT is in the initial state</w:t>
            </w:r>
          </w:p>
          <w:p w14:paraId="7BB001EE" w14:textId="0AF3A2E3" w:rsidR="0024510B" w:rsidRDefault="009E4ABA">
            <w:pPr>
              <w:numPr>
                <w:ilvl w:val="0"/>
                <w:numId w:val="2"/>
              </w:numPr>
              <w:spacing w:after="0" w:line="259" w:lineRule="auto"/>
              <w:ind w:hanging="360"/>
              <w:contextualSpacing/>
            </w:pPr>
            <w:r>
              <w:t>No conditions corresponding to an event flag are met</w:t>
            </w:r>
          </w:p>
        </w:tc>
      </w:tr>
      <w:tr w:rsidR="0024510B" w14:paraId="25CC59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0826794" w14:textId="77777777" w:rsidR="0024510B" w:rsidRDefault="009E4ABA">
            <w:pPr>
              <w:spacing w:after="0"/>
              <w:jc w:val="center"/>
            </w:pPr>
            <w:r>
              <w:rPr>
                <w:b/>
              </w:rPr>
              <w:t>Test Sequence</w:t>
            </w:r>
          </w:p>
        </w:tc>
      </w:tr>
      <w:tr w:rsidR="0024510B" w14:paraId="4D62F1BE" w14:textId="77777777">
        <w:tc>
          <w:tcPr>
            <w:tcW w:w="737" w:type="dxa"/>
            <w:tcBorders>
              <w:top w:val="single" w:sz="4" w:space="0" w:color="000000"/>
              <w:left w:val="single" w:sz="4" w:space="0" w:color="000000"/>
              <w:bottom w:val="single" w:sz="4" w:space="0" w:color="000000"/>
              <w:right w:val="single" w:sz="4" w:space="0" w:color="000000"/>
            </w:tcBorders>
          </w:tcPr>
          <w:p w14:paraId="2B9841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04457D"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DEA79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73A9494" w14:textId="77777777" w:rsidR="0024510B" w:rsidRDefault="009E4ABA">
            <w:pPr>
              <w:spacing w:after="0" w:line="259" w:lineRule="auto"/>
            </w:pPr>
            <w:r>
              <w:rPr>
                <w:b/>
              </w:rPr>
              <w:t>Verdict</w:t>
            </w:r>
          </w:p>
        </w:tc>
      </w:tr>
      <w:tr w:rsidR="0024510B" w14:paraId="41054EE1" w14:textId="77777777">
        <w:tc>
          <w:tcPr>
            <w:tcW w:w="737" w:type="dxa"/>
            <w:tcBorders>
              <w:top w:val="single" w:sz="4" w:space="0" w:color="000000"/>
              <w:left w:val="single" w:sz="4" w:space="0" w:color="000000"/>
              <w:bottom w:val="single" w:sz="4" w:space="0" w:color="000000"/>
              <w:right w:val="single" w:sz="4" w:space="0" w:color="000000"/>
            </w:tcBorders>
          </w:tcPr>
          <w:p w14:paraId="67E0E92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3A5D62E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A8C4D6" w14:textId="77777777" w:rsidR="0024510B" w:rsidRDefault="009E4ABA">
            <w:pPr>
              <w:spacing w:after="0"/>
            </w:pPr>
            <w:r>
              <w:t>A BSM is transmitted with the DE_VehicleEventFlags element not included</w:t>
            </w:r>
          </w:p>
        </w:tc>
        <w:tc>
          <w:tcPr>
            <w:tcW w:w="1980" w:type="dxa"/>
            <w:tcBorders>
              <w:top w:val="single" w:sz="4" w:space="0" w:color="000000"/>
              <w:left w:val="single" w:sz="4" w:space="0" w:color="000000"/>
              <w:bottom w:val="single" w:sz="4" w:space="0" w:color="000000"/>
              <w:right w:val="single" w:sz="4" w:space="0" w:color="000000"/>
            </w:tcBorders>
          </w:tcPr>
          <w:p w14:paraId="04941C10" w14:textId="77777777" w:rsidR="0024510B" w:rsidRDefault="009E4ABA">
            <w:pPr>
              <w:spacing w:after="0" w:line="259" w:lineRule="auto"/>
            </w:pPr>
            <w:r>
              <w:t>Pass / Fail</w:t>
            </w:r>
          </w:p>
        </w:tc>
      </w:tr>
      <w:tr w:rsidR="0024510B" w14:paraId="038CE69E" w14:textId="77777777">
        <w:tc>
          <w:tcPr>
            <w:tcW w:w="737" w:type="dxa"/>
            <w:tcBorders>
              <w:top w:val="single" w:sz="4" w:space="0" w:color="000000"/>
              <w:left w:val="single" w:sz="4" w:space="0" w:color="000000"/>
              <w:bottom w:val="single" w:sz="4" w:space="0" w:color="000000"/>
              <w:right w:val="single" w:sz="4" w:space="0" w:color="000000"/>
            </w:tcBorders>
          </w:tcPr>
          <w:p w14:paraId="03AFE90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0E8A87F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38F7FFF" w14:textId="11AC2767" w:rsidR="0024510B" w:rsidRDefault="009E4ABA" w:rsidP="00F3347A">
            <w:pPr>
              <w:spacing w:after="0" w:line="259" w:lineRule="auto"/>
            </w:pPr>
            <w:r>
              <w:t xml:space="preserve">One </w:t>
            </w:r>
            <w:r w:rsidR="009900F2">
              <w:t xml:space="preserve">set of </w:t>
            </w:r>
            <w:r>
              <w:t>condition</w:t>
            </w:r>
            <w:r w:rsidR="009900F2">
              <w:t>s</w:t>
            </w:r>
            <w:r>
              <w:t xml:space="preserve"> </w:t>
            </w:r>
            <w:r w:rsidR="00F3347A">
              <w:t>(</w:t>
            </w:r>
            <w:r w:rsidR="00F3347A" w:rsidRPr="004E5810">
              <w:rPr>
                <w:b/>
              </w:rPr>
              <w:t>X</w:t>
            </w:r>
            <w:r w:rsidR="00F3347A">
              <w:t xml:space="preserve">) </w:t>
            </w:r>
            <w:r>
              <w:t xml:space="preserve">corresponding to an </w:t>
            </w:r>
            <w:r w:rsidR="00F3347A" w:rsidRPr="004E5810">
              <w:rPr>
                <w:b/>
              </w:rPr>
              <w:t>E</w:t>
            </w:r>
            <w:r w:rsidRPr="004E5810">
              <w:rPr>
                <w:b/>
              </w:rPr>
              <w:t xml:space="preserve">vent </w:t>
            </w:r>
            <w:r w:rsidR="00F3347A" w:rsidRPr="004E5810">
              <w:rPr>
                <w:b/>
              </w:rPr>
              <w:t>F</w:t>
            </w:r>
            <w:r w:rsidRPr="004E5810">
              <w:rPr>
                <w:b/>
              </w:rPr>
              <w:t>lag</w:t>
            </w:r>
            <w:r w:rsidR="00F3347A">
              <w:t xml:space="preserve"> </w:t>
            </w:r>
            <w:r>
              <w:t>is met</w:t>
            </w:r>
            <w:r w:rsidR="00B454D5">
              <w:t xml:space="preserve"> as per Section </w:t>
            </w:r>
            <w:r w:rsidR="00B454D5">
              <w:fldChar w:fldCharType="begin"/>
            </w:r>
            <w:r w:rsidR="00B454D5">
              <w:instrText xml:space="preserve"> REF _Ref447551280 \r \h </w:instrText>
            </w:r>
            <w:r w:rsidR="00B454D5">
              <w:fldChar w:fldCharType="separate"/>
            </w:r>
            <w:ins w:id="168" w:author="Liming, John R." w:date="2017-04-03T09:39:00Z">
              <w:r w:rsidR="007735A6">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32E5557" w14:textId="77777777" w:rsidR="0024510B" w:rsidRDefault="0024510B">
            <w:pPr>
              <w:spacing w:after="0" w:line="259" w:lineRule="auto"/>
            </w:pPr>
          </w:p>
        </w:tc>
      </w:tr>
      <w:tr w:rsidR="0024510B" w14:paraId="7494B7E1" w14:textId="77777777">
        <w:tc>
          <w:tcPr>
            <w:tcW w:w="737" w:type="dxa"/>
            <w:tcBorders>
              <w:top w:val="single" w:sz="4" w:space="0" w:color="000000"/>
              <w:left w:val="single" w:sz="4" w:space="0" w:color="000000"/>
              <w:bottom w:val="single" w:sz="4" w:space="0" w:color="000000"/>
              <w:right w:val="single" w:sz="4" w:space="0" w:color="000000"/>
            </w:tcBorders>
          </w:tcPr>
          <w:p w14:paraId="4F77E01D"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4DD928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34AFE4B" w14:textId="4C6A38F2" w:rsidR="0024510B" w:rsidRDefault="009E4ABA" w:rsidP="002E1871">
            <w:pPr>
              <w:spacing w:after="0" w:line="259" w:lineRule="auto"/>
            </w:pPr>
            <w:r>
              <w:t>A BSM is transmitted with the DE_VehicleEventFlags element included</w:t>
            </w:r>
            <w:r w:rsidR="0093332A">
              <w:t xml:space="preserve"> </w:t>
            </w:r>
            <w:r w:rsidR="002E1871">
              <w:t xml:space="preserve">within time period = </w:t>
            </w:r>
            <w:r w:rsidR="0070501E">
              <w:t>50 ms</w:t>
            </w:r>
          </w:p>
        </w:tc>
        <w:tc>
          <w:tcPr>
            <w:tcW w:w="1980" w:type="dxa"/>
            <w:tcBorders>
              <w:top w:val="single" w:sz="4" w:space="0" w:color="000000"/>
              <w:left w:val="single" w:sz="4" w:space="0" w:color="000000"/>
              <w:bottom w:val="single" w:sz="4" w:space="0" w:color="000000"/>
              <w:right w:val="single" w:sz="4" w:space="0" w:color="000000"/>
            </w:tcBorders>
          </w:tcPr>
          <w:p w14:paraId="6F0A2E07" w14:textId="77777777" w:rsidR="0024510B" w:rsidRDefault="009E4ABA">
            <w:pPr>
              <w:tabs>
                <w:tab w:val="right" w:pos="1973"/>
              </w:tabs>
              <w:spacing w:after="0" w:line="259" w:lineRule="auto"/>
            </w:pPr>
            <w:r>
              <w:t>Pass / Fail</w:t>
            </w:r>
          </w:p>
        </w:tc>
      </w:tr>
      <w:tr w:rsidR="009900F2" w14:paraId="5A7826AA" w14:textId="77777777" w:rsidTr="008A5352">
        <w:tc>
          <w:tcPr>
            <w:tcW w:w="737" w:type="dxa"/>
            <w:tcBorders>
              <w:top w:val="single" w:sz="4" w:space="0" w:color="000000"/>
              <w:left w:val="single" w:sz="4" w:space="0" w:color="000000"/>
              <w:bottom w:val="single" w:sz="4" w:space="0" w:color="000000"/>
              <w:right w:val="single" w:sz="4" w:space="0" w:color="000000"/>
            </w:tcBorders>
          </w:tcPr>
          <w:p w14:paraId="043911AF" w14:textId="404CAAAA" w:rsidR="009900F2" w:rsidRDefault="009900F2" w:rsidP="008A535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C681A5A" w14:textId="77777777" w:rsidR="009900F2" w:rsidRDefault="009900F2" w:rsidP="008A535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C7B5E0" w14:textId="23FD980C" w:rsidR="009900F2" w:rsidRDefault="009900F2" w:rsidP="008A5352">
            <w:pPr>
              <w:spacing w:after="0" w:line="259" w:lineRule="auto"/>
            </w:pPr>
            <w:r>
              <w:t xml:space="preserve">A BSM is transmitted with the DE_VehicleEventFlags element included with corresponding bits set according to </w:t>
            </w:r>
            <w:r w:rsidRPr="004E5810">
              <w:rPr>
                <w:b/>
              </w:rPr>
              <w:t>Bit Location</w:t>
            </w:r>
            <w:r w:rsidR="00B454D5">
              <w:rPr>
                <w:b/>
              </w:rPr>
              <w:t xml:space="preserve"> </w:t>
            </w:r>
            <w:r w:rsidR="00B454D5">
              <w:t xml:space="preserve">as per Section </w:t>
            </w:r>
            <w:r w:rsidR="00B454D5">
              <w:fldChar w:fldCharType="begin"/>
            </w:r>
            <w:r w:rsidR="00B454D5">
              <w:instrText xml:space="preserve"> REF _Ref447551280 \r \h </w:instrText>
            </w:r>
            <w:r w:rsidR="00B454D5">
              <w:fldChar w:fldCharType="separate"/>
            </w:r>
            <w:ins w:id="169" w:author="Liming, John R." w:date="2017-04-03T09:39:00Z">
              <w:r w:rsidR="007735A6">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89941A4" w14:textId="77777777" w:rsidR="009900F2" w:rsidRDefault="009900F2" w:rsidP="008A5352">
            <w:pPr>
              <w:spacing w:after="0" w:line="259" w:lineRule="auto"/>
            </w:pPr>
            <w:r>
              <w:t>Pass / Fail</w:t>
            </w:r>
          </w:p>
        </w:tc>
      </w:tr>
      <w:tr w:rsidR="002E1871" w14:paraId="0C3B2F92" w14:textId="77777777">
        <w:tc>
          <w:tcPr>
            <w:tcW w:w="737" w:type="dxa"/>
            <w:tcBorders>
              <w:top w:val="single" w:sz="4" w:space="0" w:color="000000"/>
              <w:left w:val="single" w:sz="4" w:space="0" w:color="000000"/>
              <w:bottom w:val="single" w:sz="4" w:space="0" w:color="000000"/>
              <w:right w:val="single" w:sz="4" w:space="0" w:color="000000"/>
            </w:tcBorders>
          </w:tcPr>
          <w:p w14:paraId="7FBF6B67" w14:textId="1643072B" w:rsidR="002E1871" w:rsidRDefault="009900F2">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D88543D" w14:textId="2028AE93" w:rsidR="002E1871" w:rsidRDefault="002E1871">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1491E3" w14:textId="13B83656" w:rsidR="002E1871" w:rsidRDefault="009900F2" w:rsidP="002E1871">
            <w:pPr>
              <w:spacing w:after="0" w:line="259" w:lineRule="auto"/>
            </w:pPr>
            <w:r>
              <w:t>The</w:t>
            </w:r>
            <w:r w:rsidR="002E1871">
              <w:t xml:space="preserve"> previously set </w:t>
            </w:r>
            <w:r>
              <w:t xml:space="preserve">of </w:t>
            </w:r>
            <w:r w:rsidR="002E1871" w:rsidRPr="00D46AC7">
              <w:rPr>
                <w:b/>
              </w:rPr>
              <w:t>Event Flag</w:t>
            </w:r>
            <w:r w:rsidRPr="00D46AC7">
              <w:rPr>
                <w:b/>
              </w:rPr>
              <w:t>s</w:t>
            </w:r>
            <w:r>
              <w:t xml:space="preserve"> are removed</w:t>
            </w:r>
          </w:p>
        </w:tc>
        <w:tc>
          <w:tcPr>
            <w:tcW w:w="1980" w:type="dxa"/>
            <w:tcBorders>
              <w:top w:val="single" w:sz="4" w:space="0" w:color="000000"/>
              <w:left w:val="single" w:sz="4" w:space="0" w:color="000000"/>
              <w:bottom w:val="single" w:sz="4" w:space="0" w:color="000000"/>
              <w:right w:val="single" w:sz="4" w:space="0" w:color="000000"/>
            </w:tcBorders>
          </w:tcPr>
          <w:p w14:paraId="0A2D7055" w14:textId="77777777" w:rsidR="002E1871" w:rsidRDefault="002E1871">
            <w:pPr>
              <w:tabs>
                <w:tab w:val="right" w:pos="1973"/>
              </w:tabs>
              <w:spacing w:after="0" w:line="259" w:lineRule="auto"/>
            </w:pPr>
          </w:p>
        </w:tc>
      </w:tr>
      <w:tr w:rsidR="002E1871" w14:paraId="585D8111" w14:textId="77777777">
        <w:tc>
          <w:tcPr>
            <w:tcW w:w="737" w:type="dxa"/>
            <w:tcBorders>
              <w:top w:val="single" w:sz="4" w:space="0" w:color="000000"/>
              <w:left w:val="single" w:sz="4" w:space="0" w:color="000000"/>
              <w:bottom w:val="single" w:sz="4" w:space="0" w:color="000000"/>
              <w:right w:val="single" w:sz="4" w:space="0" w:color="000000"/>
            </w:tcBorders>
          </w:tcPr>
          <w:p w14:paraId="5299000E" w14:textId="7928F6EC" w:rsidR="002E1871" w:rsidRDefault="009900F2">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2A4043C" w14:textId="09B9BF01" w:rsidR="002E1871" w:rsidRDefault="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94341E4" w14:textId="65738006" w:rsidR="002E1871" w:rsidRDefault="002E1871" w:rsidP="002E1871">
            <w:pPr>
              <w:spacing w:after="0" w:line="259" w:lineRule="auto"/>
            </w:pPr>
            <w:r>
              <w:t>The BSM contains no DE_VehicleEve</w:t>
            </w:r>
            <w:r w:rsidR="004A7E27">
              <w:t>ntFlags within time period = v</w:t>
            </w:r>
            <w:r w:rsidR="00DF245A">
              <w:t>Event</w:t>
            </w:r>
            <w:r w:rsidR="004A7E27">
              <w:t>DetectLatency</w:t>
            </w:r>
          </w:p>
        </w:tc>
        <w:tc>
          <w:tcPr>
            <w:tcW w:w="1980" w:type="dxa"/>
            <w:tcBorders>
              <w:top w:val="single" w:sz="4" w:space="0" w:color="000000"/>
              <w:left w:val="single" w:sz="4" w:space="0" w:color="000000"/>
              <w:bottom w:val="single" w:sz="4" w:space="0" w:color="000000"/>
              <w:right w:val="single" w:sz="4" w:space="0" w:color="000000"/>
            </w:tcBorders>
          </w:tcPr>
          <w:p w14:paraId="2443CEB3" w14:textId="799322CA" w:rsidR="002E1871" w:rsidRDefault="002E1871">
            <w:pPr>
              <w:tabs>
                <w:tab w:val="right" w:pos="1973"/>
              </w:tabs>
              <w:spacing w:after="0" w:line="259" w:lineRule="auto"/>
            </w:pPr>
            <w:r>
              <w:t>Pass / Fail</w:t>
            </w:r>
          </w:p>
        </w:tc>
      </w:tr>
      <w:tr w:rsidR="0024510B" w14:paraId="61CE0C3F" w14:textId="77777777">
        <w:tc>
          <w:tcPr>
            <w:tcW w:w="737" w:type="dxa"/>
            <w:tcBorders>
              <w:top w:val="single" w:sz="4" w:space="0" w:color="000000"/>
              <w:left w:val="single" w:sz="4" w:space="0" w:color="000000"/>
              <w:bottom w:val="single" w:sz="4" w:space="0" w:color="000000"/>
              <w:right w:val="single" w:sz="4" w:space="0" w:color="000000"/>
            </w:tcBorders>
          </w:tcPr>
          <w:p w14:paraId="085F34E4" w14:textId="11550394" w:rsidR="0024510B" w:rsidRDefault="009900F2">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477CD5EF"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B281A21" w14:textId="0EC55115" w:rsidR="0024510B" w:rsidRDefault="009E4ABA" w:rsidP="00B454D5">
            <w:pPr>
              <w:spacing w:after="0" w:line="259" w:lineRule="auto"/>
            </w:pPr>
            <w:r>
              <w:t xml:space="preserve">Steps 2 – </w:t>
            </w:r>
            <w:r w:rsidR="002E1871">
              <w:t>6</w:t>
            </w:r>
            <w:r>
              <w:t xml:space="preserve"> are repeat</w:t>
            </w:r>
            <w:r w:rsidR="009900F2">
              <w:t>ed for variants</w:t>
            </w:r>
            <w:r w:rsidR="00A620AF">
              <w:t xml:space="preserve"> </w:t>
            </w:r>
            <w:r w:rsidR="005F73F4">
              <w:t xml:space="preserve">from the Variants table in Section </w:t>
            </w:r>
            <w:r w:rsidR="00B454D5">
              <w:fldChar w:fldCharType="begin"/>
            </w:r>
            <w:r w:rsidR="00B454D5">
              <w:instrText xml:space="preserve"> REF _Ref447551280 \r \h </w:instrText>
            </w:r>
            <w:r w:rsidR="00B454D5">
              <w:fldChar w:fldCharType="separate"/>
            </w:r>
            <w:ins w:id="170" w:author="Liming, John R." w:date="2017-04-03T09:39:00Z">
              <w:r w:rsidR="007735A6">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C7F1178" w14:textId="77777777" w:rsidR="0024510B" w:rsidRDefault="0024510B">
            <w:pPr>
              <w:spacing w:after="0" w:line="259" w:lineRule="auto"/>
            </w:pPr>
          </w:p>
        </w:tc>
      </w:tr>
    </w:tbl>
    <w:p w14:paraId="1FF2F420" w14:textId="77777777" w:rsidR="0024510B" w:rsidRDefault="0024510B"/>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24510B" w14:paraId="422992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68C374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30AB55" w14:textId="76AF6667" w:rsidR="0024510B" w:rsidRDefault="009E4ABA">
            <w:pPr>
              <w:spacing w:after="0"/>
            </w:pPr>
            <w:r>
              <w:t>TP-BSM-S</w:t>
            </w:r>
            <w:ins w:id="171" w:author="Liming, John R." w:date="2017-03-27T14:12:00Z">
              <w:r w:rsidR="0032330E">
                <w:t>T</w:t>
              </w:r>
            </w:ins>
            <w:r>
              <w:t>-BV-02</w:t>
            </w:r>
          </w:p>
        </w:tc>
      </w:tr>
      <w:tr w:rsidR="0024510B" w14:paraId="1FFFD9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F481A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1EBB2E" w14:textId="67451145" w:rsidR="0024510B" w:rsidRDefault="009E4ABA" w:rsidP="00A95B83">
            <w:pPr>
              <w:spacing w:after="0"/>
            </w:pPr>
            <w:r>
              <w:t xml:space="preserve">Verify that </w:t>
            </w:r>
            <w:r w:rsidR="00A95B83">
              <w:t xml:space="preserve">the first </w:t>
            </w:r>
            <w:r>
              <w:t>BSM</w:t>
            </w:r>
            <w:r w:rsidR="00A95B83">
              <w:t xml:space="preserve"> transmitted after device restart uses a random time </w:t>
            </w:r>
          </w:p>
        </w:tc>
      </w:tr>
      <w:tr w:rsidR="0024510B" w14:paraId="6BB8A94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577F6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8BFA8B9" w14:textId="4757CEA4" w:rsidR="0024510B" w:rsidRDefault="009E4ABA">
            <w:pPr>
              <w:spacing w:after="0"/>
            </w:pPr>
            <w:r>
              <w:t>TC</w:t>
            </w:r>
            <w:ins w:id="172" w:author="Liming, John R." w:date="2017-03-27T09:59:00Z">
              <w:r w:rsidR="00A32C82">
                <w:t>3</w:t>
              </w:r>
            </w:ins>
          </w:p>
        </w:tc>
      </w:tr>
      <w:tr w:rsidR="0024510B" w14:paraId="65BA73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43148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79C77" w14:textId="37B6A80F" w:rsidR="0024510B" w:rsidRDefault="009E4ABA">
            <w:pPr>
              <w:spacing w:after="0"/>
            </w:pPr>
            <w:r>
              <w:t>V2V-BSMTX-GENTIM-001</w:t>
            </w:r>
          </w:p>
        </w:tc>
      </w:tr>
      <w:tr w:rsidR="0024510B" w14:paraId="5D1B1EE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CDF49B3" w14:textId="77777777" w:rsidR="0024510B" w:rsidRDefault="009E4ABA">
            <w:pPr>
              <w:spacing w:after="0"/>
              <w:jc w:val="center"/>
            </w:pPr>
            <w:r>
              <w:rPr>
                <w:b/>
              </w:rPr>
              <w:t>Pre-test conditions</w:t>
            </w:r>
          </w:p>
        </w:tc>
      </w:tr>
      <w:tr w:rsidR="0024510B" w14:paraId="02637E9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30AF3D8" w14:textId="585E4367" w:rsidR="0024510B" w:rsidRDefault="009E4ABA">
            <w:pPr>
              <w:numPr>
                <w:ilvl w:val="0"/>
                <w:numId w:val="2"/>
              </w:numPr>
              <w:spacing w:after="0" w:line="259" w:lineRule="auto"/>
              <w:ind w:hanging="360"/>
              <w:contextualSpacing/>
            </w:pPr>
            <w:r>
              <w:t xml:space="preserve">The </w:t>
            </w:r>
            <w:r w:rsidR="003B488B">
              <w:t>I</w:t>
            </w:r>
            <w:r>
              <w:t>UT is configured to transmit BSMs</w:t>
            </w:r>
            <w:r w:rsidR="00A95B83">
              <w:t xml:space="preserve"> automatically upon restart</w:t>
            </w:r>
          </w:p>
          <w:p w14:paraId="263961A3" w14:textId="77777777" w:rsidR="0024510B" w:rsidRDefault="009E4ABA">
            <w:pPr>
              <w:numPr>
                <w:ilvl w:val="0"/>
                <w:numId w:val="2"/>
              </w:numPr>
              <w:spacing w:after="0" w:line="259" w:lineRule="auto"/>
              <w:ind w:hanging="360"/>
              <w:contextualSpacing/>
            </w:pPr>
            <w:r>
              <w:t xml:space="preserve">The </w:t>
            </w:r>
            <w:r w:rsidR="003B488B">
              <w:t>I</w:t>
            </w:r>
            <w:r>
              <w:t>UT is in the initial state</w:t>
            </w:r>
          </w:p>
        </w:tc>
      </w:tr>
      <w:tr w:rsidR="0024510B" w14:paraId="08D35FD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DFC0833" w14:textId="77777777" w:rsidR="0024510B" w:rsidRDefault="009E4ABA">
            <w:pPr>
              <w:spacing w:after="0"/>
              <w:jc w:val="center"/>
            </w:pPr>
            <w:r>
              <w:rPr>
                <w:b/>
              </w:rPr>
              <w:t>Test Sequence</w:t>
            </w:r>
          </w:p>
        </w:tc>
      </w:tr>
      <w:tr w:rsidR="0024510B" w14:paraId="12444B74" w14:textId="77777777">
        <w:tc>
          <w:tcPr>
            <w:tcW w:w="737" w:type="dxa"/>
            <w:tcBorders>
              <w:top w:val="single" w:sz="4" w:space="0" w:color="000000"/>
              <w:left w:val="single" w:sz="4" w:space="0" w:color="000000"/>
              <w:bottom w:val="single" w:sz="4" w:space="0" w:color="000000"/>
              <w:right w:val="single" w:sz="4" w:space="0" w:color="000000"/>
            </w:tcBorders>
          </w:tcPr>
          <w:p w14:paraId="3010F81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09CE7E"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143663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1B5B096" w14:textId="77777777" w:rsidR="0024510B" w:rsidRDefault="009E4ABA">
            <w:pPr>
              <w:spacing w:after="0" w:line="259" w:lineRule="auto"/>
            </w:pPr>
            <w:r>
              <w:rPr>
                <w:b/>
              </w:rPr>
              <w:t>Verdict</w:t>
            </w:r>
          </w:p>
        </w:tc>
      </w:tr>
      <w:tr w:rsidR="0024510B" w14:paraId="4D7677CF" w14:textId="77777777">
        <w:tc>
          <w:tcPr>
            <w:tcW w:w="737" w:type="dxa"/>
            <w:tcBorders>
              <w:top w:val="single" w:sz="4" w:space="0" w:color="000000"/>
              <w:left w:val="single" w:sz="4" w:space="0" w:color="000000"/>
              <w:bottom w:val="single" w:sz="4" w:space="0" w:color="000000"/>
              <w:right w:val="single" w:sz="4" w:space="0" w:color="000000"/>
            </w:tcBorders>
          </w:tcPr>
          <w:p w14:paraId="610F5643"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46D403A"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45BC87" w14:textId="77777777" w:rsidR="0024510B" w:rsidRDefault="009E4ABA">
            <w:pPr>
              <w:spacing w:after="0"/>
            </w:pPr>
            <w:r>
              <w:t>The device is</w:t>
            </w:r>
            <w:r w:rsidR="0093332A">
              <w:t xml:space="preserve"> restarted</w:t>
            </w:r>
          </w:p>
        </w:tc>
        <w:tc>
          <w:tcPr>
            <w:tcW w:w="1980" w:type="dxa"/>
            <w:tcBorders>
              <w:top w:val="single" w:sz="4" w:space="0" w:color="000000"/>
              <w:left w:val="single" w:sz="4" w:space="0" w:color="000000"/>
              <w:bottom w:val="single" w:sz="4" w:space="0" w:color="000000"/>
              <w:right w:val="single" w:sz="4" w:space="0" w:color="000000"/>
            </w:tcBorders>
          </w:tcPr>
          <w:p w14:paraId="245E3726" w14:textId="77777777" w:rsidR="0024510B" w:rsidRDefault="0024510B">
            <w:pPr>
              <w:spacing w:after="0" w:line="259" w:lineRule="auto"/>
            </w:pPr>
          </w:p>
        </w:tc>
      </w:tr>
      <w:tr w:rsidR="0024510B" w14:paraId="09060849" w14:textId="77777777">
        <w:tc>
          <w:tcPr>
            <w:tcW w:w="737" w:type="dxa"/>
            <w:tcBorders>
              <w:top w:val="single" w:sz="4" w:space="0" w:color="000000"/>
              <w:left w:val="single" w:sz="4" w:space="0" w:color="000000"/>
              <w:bottom w:val="single" w:sz="4" w:space="0" w:color="000000"/>
              <w:right w:val="single" w:sz="4" w:space="0" w:color="000000"/>
            </w:tcBorders>
          </w:tcPr>
          <w:p w14:paraId="54DF1338" w14:textId="07C93527" w:rsidR="0024510B" w:rsidRDefault="00AF5834">
            <w:pPr>
              <w:spacing w:after="0" w:line="259" w:lineRule="auto"/>
            </w:pPr>
            <w:bookmarkStart w:id="173" w:name="h.41mghml" w:colFirst="0" w:colLast="0"/>
            <w:bookmarkEnd w:id="173"/>
            <w:r>
              <w:t>2</w:t>
            </w:r>
          </w:p>
        </w:tc>
        <w:tc>
          <w:tcPr>
            <w:tcW w:w="1063" w:type="dxa"/>
            <w:tcBorders>
              <w:top w:val="single" w:sz="4" w:space="0" w:color="000000"/>
              <w:left w:val="single" w:sz="4" w:space="0" w:color="000000"/>
              <w:bottom w:val="single" w:sz="4" w:space="0" w:color="000000"/>
              <w:right w:val="single" w:sz="4" w:space="0" w:color="000000"/>
            </w:tcBorders>
          </w:tcPr>
          <w:p w14:paraId="0CF12F14" w14:textId="775CE98C"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A7BCAD" w14:textId="242E6FAC" w:rsidR="0024510B" w:rsidRDefault="009E4ABA"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transmitted </w:t>
            </w:r>
            <w:r w:rsidR="00FB7218">
              <w:t xml:space="preserve">and </w:t>
            </w:r>
            <w:r w:rsidR="00DA0D42">
              <w:t>the time stamp from the sniffer on reception is recorded</w:t>
            </w:r>
          </w:p>
        </w:tc>
        <w:tc>
          <w:tcPr>
            <w:tcW w:w="1980" w:type="dxa"/>
            <w:tcBorders>
              <w:top w:val="single" w:sz="4" w:space="0" w:color="000000"/>
              <w:left w:val="single" w:sz="4" w:space="0" w:color="000000"/>
              <w:bottom w:val="single" w:sz="4" w:space="0" w:color="000000"/>
              <w:right w:val="single" w:sz="4" w:space="0" w:color="000000"/>
            </w:tcBorders>
          </w:tcPr>
          <w:p w14:paraId="0CFE0B59" w14:textId="42789AD1" w:rsidR="0024510B" w:rsidRDefault="00451014">
            <w:pPr>
              <w:spacing w:after="0" w:line="259" w:lineRule="auto"/>
            </w:pPr>
            <w:r>
              <w:t>Pass / Fail</w:t>
            </w:r>
          </w:p>
        </w:tc>
      </w:tr>
      <w:tr w:rsidR="00FB7218" w14:paraId="37532C2B" w14:textId="77777777">
        <w:tc>
          <w:tcPr>
            <w:tcW w:w="737" w:type="dxa"/>
            <w:tcBorders>
              <w:top w:val="single" w:sz="4" w:space="0" w:color="000000"/>
              <w:left w:val="single" w:sz="4" w:space="0" w:color="000000"/>
              <w:bottom w:val="single" w:sz="4" w:space="0" w:color="000000"/>
              <w:right w:val="single" w:sz="4" w:space="0" w:color="000000"/>
            </w:tcBorders>
          </w:tcPr>
          <w:p w14:paraId="47789FC7" w14:textId="4D08C29A" w:rsidR="00FB7218" w:rsidRDefault="00AF5834">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996652A" w14:textId="77777777" w:rsidR="00FB7218" w:rsidRDefault="00FB721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9B3EE3A" w14:textId="1CC1065A" w:rsidR="00FB7218" w:rsidRDefault="0067279B"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 – 2</w:t>
            </w:r>
            <w:r w:rsidR="00FB7218">
              <w:t xml:space="preserve"> are repeated </w:t>
            </w:r>
            <w:r w:rsidR="00EC5686">
              <w:t>enough</w:t>
            </w:r>
            <w:r w:rsidR="001E788F">
              <w:t xml:space="preserve"> </w:t>
            </w:r>
            <w:r w:rsidR="00FB7218">
              <w:t>times to ensure a statistically significant sample size</w:t>
            </w:r>
            <w:r w:rsidR="00EC5686">
              <w:t xml:space="preserve">, as defined in Section </w:t>
            </w:r>
            <w:ins w:id="174" w:author="Dmitri.Khijniak@7Layers.com" w:date="2017-04-20T16:19:00Z">
              <w:r w:rsidR="001339C1">
                <w:fldChar w:fldCharType="begin"/>
              </w:r>
              <w:r w:rsidR="001339C1">
                <w:instrText xml:space="preserve"> REF _Ref447196152 \r \h </w:instrText>
              </w:r>
            </w:ins>
            <w:r w:rsidR="001339C1">
              <w:fldChar w:fldCharType="separate"/>
            </w:r>
            <w:ins w:id="175" w:author="Dmitri.Khijniak@7Layers.com" w:date="2017-04-20T16:19:00Z">
              <w:r w:rsidR="001339C1">
                <w:t>7.1</w:t>
              </w:r>
              <w:r w:rsidR="001339C1">
                <w:fldChar w:fldCharType="end"/>
              </w:r>
            </w:ins>
          </w:p>
        </w:tc>
        <w:tc>
          <w:tcPr>
            <w:tcW w:w="1980" w:type="dxa"/>
            <w:tcBorders>
              <w:top w:val="single" w:sz="4" w:space="0" w:color="000000"/>
              <w:left w:val="single" w:sz="4" w:space="0" w:color="000000"/>
              <w:bottom w:val="single" w:sz="4" w:space="0" w:color="000000"/>
              <w:right w:val="single" w:sz="4" w:space="0" w:color="000000"/>
            </w:tcBorders>
          </w:tcPr>
          <w:p w14:paraId="26C6E530" w14:textId="77777777" w:rsidR="00FB7218" w:rsidRDefault="00FB7218">
            <w:pPr>
              <w:spacing w:after="0" w:line="259" w:lineRule="auto"/>
            </w:pPr>
          </w:p>
        </w:tc>
      </w:tr>
      <w:tr w:rsidR="00A66B81" w14:paraId="671195B8" w14:textId="77777777">
        <w:tc>
          <w:tcPr>
            <w:tcW w:w="737" w:type="dxa"/>
            <w:tcBorders>
              <w:top w:val="single" w:sz="4" w:space="0" w:color="000000"/>
              <w:left w:val="single" w:sz="4" w:space="0" w:color="000000"/>
              <w:bottom w:val="single" w:sz="4" w:space="0" w:color="000000"/>
              <w:right w:val="single" w:sz="4" w:space="0" w:color="000000"/>
            </w:tcBorders>
          </w:tcPr>
          <w:p w14:paraId="0CD23D46" w14:textId="73DF47E6" w:rsidR="00A66B81" w:rsidRDefault="00AF5834">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8855D20" w14:textId="77777777" w:rsidR="00A66B81" w:rsidRDefault="00A66B8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F528565" w14:textId="6BF3510A" w:rsidR="00A66B81" w:rsidRDefault="00A6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sample of start times is deemed sufficiently random</w:t>
            </w:r>
            <w:r w:rsidR="00EC5686">
              <w:t xml:space="preserve"> according to criteria set in S</w:t>
            </w:r>
            <w:r w:rsidR="00A95B83">
              <w:t xml:space="preserve">ection </w:t>
            </w:r>
            <w:r w:rsidR="00A95B83">
              <w:fldChar w:fldCharType="begin"/>
            </w:r>
            <w:r w:rsidR="00A95B83">
              <w:instrText xml:space="preserve"> REF _Ref447196152 \r \h </w:instrText>
            </w:r>
            <w:r w:rsidR="00A95B83">
              <w:fldChar w:fldCharType="separate"/>
            </w:r>
            <w:r w:rsidR="007735A6">
              <w:t>7.1</w:t>
            </w:r>
            <w:r w:rsidR="00A95B83">
              <w:fldChar w:fldCharType="end"/>
            </w:r>
            <w:r w:rsidR="00DF224A">
              <w:t>, where the tolerance for the average is 5 hz +/- .875 hz and the tolerance for the standard deviation is 28.9 hz +/- 6.67 hz</w:t>
            </w:r>
          </w:p>
        </w:tc>
        <w:tc>
          <w:tcPr>
            <w:tcW w:w="1980" w:type="dxa"/>
            <w:tcBorders>
              <w:top w:val="single" w:sz="4" w:space="0" w:color="000000"/>
              <w:left w:val="single" w:sz="4" w:space="0" w:color="000000"/>
              <w:bottom w:val="single" w:sz="4" w:space="0" w:color="000000"/>
              <w:right w:val="single" w:sz="4" w:space="0" w:color="000000"/>
            </w:tcBorders>
          </w:tcPr>
          <w:p w14:paraId="0BD43568" w14:textId="77777777" w:rsidR="00A66B81" w:rsidRDefault="00A66B81">
            <w:pPr>
              <w:spacing w:after="0" w:line="259" w:lineRule="auto"/>
            </w:pPr>
            <w:r>
              <w:t>Pass / Fail</w:t>
            </w:r>
          </w:p>
        </w:tc>
      </w:tr>
    </w:tbl>
    <w:p w14:paraId="57426748" w14:textId="736C16CC" w:rsidR="0024510B" w:rsidRDefault="0024510B"/>
    <w:tbl>
      <w:tblPr>
        <w:tblStyle w:val="a5"/>
        <w:tblW w:w="9368" w:type="dxa"/>
        <w:tblInd w:w="-4" w:type="dxa"/>
        <w:tblLayout w:type="fixed"/>
        <w:tblLook w:val="0000" w:firstRow="0" w:lastRow="0" w:firstColumn="0" w:lastColumn="0" w:noHBand="0" w:noVBand="0"/>
      </w:tblPr>
      <w:tblGrid>
        <w:gridCol w:w="344"/>
        <w:gridCol w:w="393"/>
        <w:gridCol w:w="1063"/>
        <w:gridCol w:w="4778"/>
        <w:gridCol w:w="802"/>
        <w:gridCol w:w="1980"/>
        <w:gridCol w:w="8"/>
      </w:tblGrid>
      <w:tr w:rsidR="00236734" w14:paraId="2C7B61A0"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3BC25E66" w14:textId="77777777" w:rsidR="00236734" w:rsidRDefault="00236734" w:rsidP="00667777">
            <w:pPr>
              <w:spacing w:after="0"/>
            </w:pPr>
            <w:r>
              <w:rPr>
                <w:b/>
              </w:rPr>
              <w:lastRenderedPageBreak/>
              <w:t>Identifier</w:t>
            </w:r>
          </w:p>
        </w:tc>
        <w:tc>
          <w:tcPr>
            <w:tcW w:w="7560" w:type="dxa"/>
            <w:gridSpan w:val="3"/>
            <w:tcBorders>
              <w:top w:val="single" w:sz="4" w:space="0" w:color="000000"/>
              <w:left w:val="single" w:sz="4" w:space="0" w:color="000000"/>
              <w:bottom w:val="single" w:sz="4" w:space="0" w:color="000000"/>
              <w:right w:val="single" w:sz="4" w:space="0" w:color="000000"/>
            </w:tcBorders>
          </w:tcPr>
          <w:p w14:paraId="2AAC3BB5" w14:textId="230DCF39" w:rsidR="00236734" w:rsidRDefault="00236734" w:rsidP="00667777">
            <w:pPr>
              <w:tabs>
                <w:tab w:val="left" w:pos="3130"/>
              </w:tabs>
              <w:spacing w:after="0"/>
            </w:pPr>
            <w:r>
              <w:t>TP-BSM-S</w:t>
            </w:r>
            <w:ins w:id="176" w:author="Liming, John R." w:date="2017-03-27T14:12:00Z">
              <w:r w:rsidR="0032330E">
                <w:t>T</w:t>
              </w:r>
            </w:ins>
            <w:r>
              <w:t>-BV-03-X</w:t>
            </w:r>
          </w:p>
        </w:tc>
      </w:tr>
      <w:tr w:rsidR="00236734" w14:paraId="40DBE3B6"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145D0CEC" w14:textId="77777777" w:rsidR="00236734" w:rsidRDefault="00236734" w:rsidP="00667777">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0C56C63" w14:textId="77777777" w:rsidR="00236734" w:rsidRDefault="00236734" w:rsidP="00667777">
            <w:pPr>
              <w:spacing w:after="0"/>
            </w:pPr>
            <w:r>
              <w:t>Verify BSMs are transmitted with correct contents and transmission parameters</w:t>
            </w:r>
          </w:p>
        </w:tc>
      </w:tr>
      <w:tr w:rsidR="00236734" w14:paraId="0949F0BA"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4EBB9D79" w14:textId="77777777" w:rsidR="00236734" w:rsidRDefault="00236734" w:rsidP="00667777">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tcPr>
          <w:p w14:paraId="0E951B6E" w14:textId="175AE417" w:rsidR="00236734" w:rsidRDefault="00236734" w:rsidP="00667777">
            <w:pPr>
              <w:spacing w:after="0"/>
            </w:pPr>
            <w:r>
              <w:t>TC</w:t>
            </w:r>
            <w:ins w:id="177" w:author="Liming, John R." w:date="2017-03-27T10:00:00Z">
              <w:r w:rsidR="00A32C82">
                <w:t>1</w:t>
              </w:r>
            </w:ins>
          </w:p>
        </w:tc>
      </w:tr>
      <w:tr w:rsidR="00236734" w14:paraId="6E295ED4"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74A4D806" w14:textId="77777777" w:rsidR="00236734" w:rsidRDefault="00236734" w:rsidP="00667777">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tcPr>
          <w:p w14:paraId="730050D1" w14:textId="77777777" w:rsidR="00236734" w:rsidRDefault="00236734" w:rsidP="00667777">
            <w:pPr>
              <w:spacing w:after="0"/>
            </w:pPr>
            <w:r>
              <w:t>[1] V2V-BSMTX-BSMCONT-[001-004], V2V-BSMTX-CHDATARATE-[001-002], V2V-STD-J2735-[001-015, 020-039, 041-045], V2V-BSMTX-DATAACC-001, V2V-BSMTX-MINTX-001</w:t>
            </w:r>
          </w:p>
        </w:tc>
      </w:tr>
      <w:tr w:rsidR="00236734" w14:paraId="494CA28A"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4427E36D" w14:textId="77777777" w:rsidR="00236734" w:rsidRDefault="00236734" w:rsidP="00667777">
            <w:pPr>
              <w:keepNext/>
              <w:spacing w:after="0"/>
              <w:jc w:val="center"/>
            </w:pPr>
            <w:r>
              <w:rPr>
                <w:b/>
              </w:rPr>
              <w:t>Pre-test conditions</w:t>
            </w:r>
          </w:p>
        </w:tc>
      </w:tr>
      <w:tr w:rsidR="00236734" w14:paraId="5EE6B38E"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FFFFF"/>
          </w:tcPr>
          <w:p w14:paraId="1C046F16" w14:textId="77777777" w:rsidR="00236734" w:rsidRDefault="00236734" w:rsidP="00667777">
            <w:pPr>
              <w:numPr>
                <w:ilvl w:val="0"/>
                <w:numId w:val="2"/>
              </w:numPr>
              <w:spacing w:after="0" w:line="259" w:lineRule="auto"/>
              <w:ind w:hanging="360"/>
              <w:contextualSpacing/>
            </w:pPr>
            <w:r>
              <w:t>The IUT is in the initial state</w:t>
            </w:r>
          </w:p>
          <w:p w14:paraId="7126687F" w14:textId="76F7D141" w:rsidR="00236734" w:rsidDel="005D367A" w:rsidRDefault="00236734" w:rsidP="00667777">
            <w:pPr>
              <w:numPr>
                <w:ilvl w:val="0"/>
                <w:numId w:val="2"/>
              </w:numPr>
              <w:spacing w:after="0" w:line="259" w:lineRule="auto"/>
              <w:ind w:hanging="360"/>
              <w:contextualSpacing/>
              <w:rPr>
                <w:del w:id="178" w:author="Liming, John R." w:date="2017-04-10T10:39:00Z"/>
              </w:rPr>
            </w:pPr>
            <w:del w:id="179" w:author="Liming, John R." w:date="2017-04-10T10:39:00Z">
              <w:r w:rsidDel="005D367A">
                <w:delText>The IUT is configured to transmit BSMs on a 10 MHz channel at vChannelNumber</w:delText>
              </w:r>
            </w:del>
          </w:p>
          <w:p w14:paraId="6983B13E" w14:textId="1E2F2A42" w:rsidR="00236734" w:rsidDel="005D367A" w:rsidRDefault="00236734" w:rsidP="00667777">
            <w:pPr>
              <w:numPr>
                <w:ilvl w:val="0"/>
                <w:numId w:val="2"/>
              </w:numPr>
              <w:spacing w:after="0" w:line="259" w:lineRule="auto"/>
              <w:ind w:hanging="360"/>
              <w:contextualSpacing/>
              <w:rPr>
                <w:del w:id="180" w:author="Liming, John R." w:date="2017-04-10T10:39:00Z"/>
              </w:rPr>
            </w:pPr>
            <w:del w:id="181" w:author="Liming, John R." w:date="2017-04-10T10:39:00Z">
              <w:r w:rsidDel="005D367A">
                <w:delText>The IUT is configured to transmit BSMs using an 802.11 data rate of vDataRate</w:delText>
              </w:r>
            </w:del>
          </w:p>
          <w:p w14:paraId="7C3380F2" w14:textId="77777777" w:rsidR="00236734" w:rsidRDefault="00236734" w:rsidP="00667777">
            <w:pPr>
              <w:numPr>
                <w:ilvl w:val="0"/>
                <w:numId w:val="2"/>
              </w:numPr>
              <w:spacing w:after="0" w:line="259" w:lineRule="auto"/>
              <w:ind w:hanging="360"/>
              <w:contextualSpacing/>
            </w:pPr>
            <w:r>
              <w:t>Congestion Control is turned off</w:t>
            </w:r>
          </w:p>
        </w:tc>
      </w:tr>
      <w:tr w:rsidR="00236734" w14:paraId="6D6D0455"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5383414D" w14:textId="77777777" w:rsidR="00236734" w:rsidRDefault="00236734" w:rsidP="00667777">
            <w:pPr>
              <w:spacing w:after="0"/>
              <w:jc w:val="center"/>
            </w:pPr>
            <w:r>
              <w:rPr>
                <w:b/>
              </w:rPr>
              <w:t>Test Sequence</w:t>
            </w:r>
          </w:p>
        </w:tc>
      </w:tr>
      <w:tr w:rsidR="00236734" w14:paraId="63510E5F"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0A4C1729"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213120" w14:textId="77777777" w:rsidR="00236734" w:rsidRDefault="00236734" w:rsidP="00667777">
            <w:pPr>
              <w:spacing w:after="0"/>
              <w:jc w:val="center"/>
            </w:pPr>
            <w:r>
              <w:rPr>
                <w:b/>
              </w:rPr>
              <w:t>Type</w:t>
            </w:r>
          </w:p>
        </w:tc>
        <w:tc>
          <w:tcPr>
            <w:tcW w:w="5580" w:type="dxa"/>
            <w:gridSpan w:val="2"/>
            <w:tcBorders>
              <w:top w:val="single" w:sz="4" w:space="0" w:color="000000"/>
              <w:left w:val="single" w:sz="4" w:space="0" w:color="000000"/>
              <w:bottom w:val="single" w:sz="4" w:space="0" w:color="000000"/>
              <w:right w:val="single" w:sz="4" w:space="0" w:color="000000"/>
            </w:tcBorders>
          </w:tcPr>
          <w:p w14:paraId="28665911"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9739CBE" w14:textId="77777777" w:rsidR="00236734" w:rsidRDefault="00236734" w:rsidP="00667777">
            <w:pPr>
              <w:spacing w:after="0" w:line="259" w:lineRule="auto"/>
            </w:pPr>
            <w:r>
              <w:rPr>
                <w:b/>
              </w:rPr>
              <w:t>Verdict</w:t>
            </w:r>
          </w:p>
        </w:tc>
      </w:tr>
      <w:tr w:rsidR="00236734" w:rsidRPr="0006743D" w14:paraId="39A9FBFA"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7A13B56" w14:textId="77777777" w:rsidR="00236734" w:rsidRDefault="00236734" w:rsidP="0066777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3F6E3081" w14:textId="77777777" w:rsidR="00236734" w:rsidRDefault="00236734" w:rsidP="00667777">
            <w:pPr>
              <w:spacing w:after="0"/>
            </w:pPr>
            <w:r w:rsidRPr="00F36187">
              <w:t>Stimulus</w:t>
            </w:r>
          </w:p>
        </w:tc>
        <w:tc>
          <w:tcPr>
            <w:tcW w:w="5580" w:type="dxa"/>
            <w:gridSpan w:val="2"/>
            <w:tcBorders>
              <w:top w:val="single" w:sz="4" w:space="0" w:color="000000"/>
              <w:left w:val="single" w:sz="4" w:space="0" w:color="000000"/>
              <w:bottom w:val="single" w:sz="4" w:space="0" w:color="000000"/>
              <w:right w:val="single" w:sz="4" w:space="0" w:color="000000"/>
            </w:tcBorders>
          </w:tcPr>
          <w:p w14:paraId="01478BAD" w14:textId="77777777" w:rsidR="00236734" w:rsidRDefault="00236734" w:rsidP="00667777">
            <w:pPr>
              <w:spacing w:after="0"/>
            </w:pPr>
            <w:r w:rsidRPr="00F36187">
              <w:t>A BSM is transmitte</w:t>
            </w:r>
            <w:r>
              <w:t>d</w:t>
            </w:r>
          </w:p>
        </w:tc>
        <w:tc>
          <w:tcPr>
            <w:tcW w:w="1980" w:type="dxa"/>
            <w:tcBorders>
              <w:top w:val="single" w:sz="4" w:space="0" w:color="000000"/>
              <w:left w:val="single" w:sz="4" w:space="0" w:color="000000"/>
              <w:bottom w:val="single" w:sz="4" w:space="0" w:color="000000"/>
              <w:right w:val="single" w:sz="4" w:space="0" w:color="000000"/>
            </w:tcBorders>
          </w:tcPr>
          <w:p w14:paraId="30C611EA" w14:textId="77777777" w:rsidR="00236734" w:rsidRPr="0006743D" w:rsidRDefault="00236734" w:rsidP="00667777">
            <w:pPr>
              <w:spacing w:after="0" w:line="259" w:lineRule="auto"/>
            </w:pPr>
          </w:p>
        </w:tc>
      </w:tr>
      <w:tr w:rsidR="00236734" w14:paraId="7B0A069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9346D1D"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B4AD80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14EBDB2" w14:textId="77777777" w:rsidR="00236734" w:rsidRDefault="00236734" w:rsidP="00667777">
            <w:pPr>
              <w:spacing w:after="0" w:line="259" w:lineRule="auto"/>
            </w:pPr>
            <w:r>
              <w:t>The BSM is signed using credentials defined by 1609.2 [6]</w:t>
            </w:r>
          </w:p>
        </w:tc>
        <w:tc>
          <w:tcPr>
            <w:tcW w:w="1980" w:type="dxa"/>
            <w:tcBorders>
              <w:top w:val="single" w:sz="4" w:space="0" w:color="000000"/>
              <w:left w:val="single" w:sz="4" w:space="0" w:color="000000"/>
              <w:bottom w:val="single" w:sz="4" w:space="0" w:color="000000"/>
              <w:right w:val="single" w:sz="4" w:space="0" w:color="000000"/>
            </w:tcBorders>
          </w:tcPr>
          <w:p w14:paraId="44D002D9" w14:textId="77777777" w:rsidR="00236734" w:rsidRDefault="00236734" w:rsidP="00667777">
            <w:pPr>
              <w:spacing w:after="0" w:line="259" w:lineRule="auto"/>
            </w:pPr>
            <w:r>
              <w:t>Pass / Fail</w:t>
            </w:r>
          </w:p>
        </w:tc>
      </w:tr>
      <w:tr w:rsidR="00236734" w14:paraId="752F77A5"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AAC9ACA"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ABB04A2"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53AD9F1B" w14:textId="77777777" w:rsidR="00236734" w:rsidRDefault="00236734" w:rsidP="00667777">
            <w:pPr>
              <w:spacing w:after="0" w:line="259" w:lineRule="auto"/>
            </w:pPr>
            <w:r>
              <w:t>The BSM is transmitted using a WAVE Short Message containing WSM version =3</w:t>
            </w:r>
          </w:p>
        </w:tc>
        <w:tc>
          <w:tcPr>
            <w:tcW w:w="1980" w:type="dxa"/>
            <w:tcBorders>
              <w:top w:val="single" w:sz="4" w:space="0" w:color="000000"/>
              <w:left w:val="single" w:sz="4" w:space="0" w:color="000000"/>
              <w:bottom w:val="single" w:sz="4" w:space="0" w:color="000000"/>
              <w:right w:val="single" w:sz="4" w:space="0" w:color="000000"/>
            </w:tcBorders>
          </w:tcPr>
          <w:p w14:paraId="46BDA9FF" w14:textId="77777777" w:rsidR="00236734" w:rsidRDefault="00236734" w:rsidP="00667777">
            <w:pPr>
              <w:spacing w:after="0" w:line="259" w:lineRule="auto"/>
            </w:pPr>
            <w:r>
              <w:t>Pass / Fail</w:t>
            </w:r>
          </w:p>
        </w:tc>
      </w:tr>
      <w:tr w:rsidR="00236734" w14:paraId="3E5F3371"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90DF73E"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7D2DA91"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1F17CCBC"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BSM is encoded using Unaligned Packed Encoding Rules (UPER)</w:t>
            </w:r>
          </w:p>
        </w:tc>
        <w:tc>
          <w:tcPr>
            <w:tcW w:w="1980" w:type="dxa"/>
            <w:tcBorders>
              <w:top w:val="single" w:sz="4" w:space="0" w:color="000000"/>
              <w:left w:val="single" w:sz="4" w:space="0" w:color="000000"/>
              <w:bottom w:val="single" w:sz="4" w:space="0" w:color="000000"/>
              <w:right w:val="single" w:sz="4" w:space="0" w:color="000000"/>
            </w:tcBorders>
          </w:tcPr>
          <w:p w14:paraId="6F161CE3" w14:textId="77777777" w:rsidR="00236734" w:rsidRDefault="00236734" w:rsidP="00667777">
            <w:pPr>
              <w:spacing w:after="0" w:line="259" w:lineRule="auto"/>
            </w:pPr>
            <w:r>
              <w:t>Pass / Fail</w:t>
            </w:r>
          </w:p>
        </w:tc>
      </w:tr>
      <w:tr w:rsidR="00236734" w14:paraId="793B42D9"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65453D02"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C425017"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7075E72"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contains </w:t>
            </w:r>
            <w:r>
              <w:rPr>
                <w:b/>
              </w:rPr>
              <w:t xml:space="preserve">X_BSM_CONTENT </w:t>
            </w:r>
            <w:r>
              <w:t xml:space="preserve">with value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40BEF7F5" w14:textId="77777777" w:rsidR="00236734" w:rsidRDefault="00236734" w:rsidP="00667777">
            <w:pPr>
              <w:spacing w:after="0" w:line="259" w:lineRule="auto"/>
            </w:pPr>
            <w:r>
              <w:t>Pass / Fail</w:t>
            </w:r>
          </w:p>
        </w:tc>
      </w:tr>
      <w:tr w:rsidR="00236734" w14:paraId="0EB37980"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71807EA8"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987EEBC" w14:textId="77777777" w:rsidR="00236734" w:rsidRDefault="00236734" w:rsidP="00667777">
            <w:pPr>
              <w:spacing w:after="0" w:line="259" w:lineRule="auto"/>
            </w:pPr>
            <w:r>
              <w:t>Procedure</w:t>
            </w:r>
          </w:p>
        </w:tc>
        <w:tc>
          <w:tcPr>
            <w:tcW w:w="5580" w:type="dxa"/>
            <w:gridSpan w:val="2"/>
            <w:tcBorders>
              <w:top w:val="single" w:sz="4" w:space="0" w:color="000000"/>
              <w:left w:val="single" w:sz="4" w:space="0" w:color="000000"/>
              <w:bottom w:val="single" w:sz="4" w:space="0" w:color="000000"/>
              <w:right w:val="single" w:sz="4" w:space="0" w:color="000000"/>
            </w:tcBorders>
          </w:tcPr>
          <w:p w14:paraId="1EDE9E4E"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1-5 for all variants of </w:t>
            </w:r>
            <w:r>
              <w:rPr>
                <w:b/>
              </w:rPr>
              <w:t>X_BSM_CONTENT</w:t>
            </w:r>
            <w:r>
              <w:t xml:space="preserve"> and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5D6BE16A" w14:textId="77777777" w:rsidR="00236734" w:rsidRDefault="00236734" w:rsidP="00667777">
            <w:pPr>
              <w:spacing w:after="0" w:line="259" w:lineRule="auto"/>
            </w:pPr>
          </w:p>
        </w:tc>
      </w:tr>
      <w:tr w:rsidR="00236734" w14:paraId="3E004D4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5B58B23F" w14:textId="61690F8C" w:rsidR="00236734" w:rsidRDefault="005D367A" w:rsidP="00667777">
            <w:pPr>
              <w:spacing w:after="0" w:line="259" w:lineRule="auto"/>
            </w:pPr>
            <w:ins w:id="182" w:author="Liming, John R." w:date="2017-04-10T10:38:00Z">
              <w:r>
                <w:t>7</w:t>
              </w:r>
            </w:ins>
          </w:p>
        </w:tc>
        <w:tc>
          <w:tcPr>
            <w:tcW w:w="1063" w:type="dxa"/>
            <w:tcBorders>
              <w:top w:val="single" w:sz="4" w:space="0" w:color="000000"/>
              <w:left w:val="single" w:sz="4" w:space="0" w:color="000000"/>
              <w:bottom w:val="single" w:sz="4" w:space="0" w:color="000000"/>
              <w:right w:val="single" w:sz="4" w:space="0" w:color="000000"/>
            </w:tcBorders>
          </w:tcPr>
          <w:p w14:paraId="74BAF2A0"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42FAD8DD" w14:textId="77777777" w:rsidR="00236734" w:rsidRDefault="00236734" w:rsidP="00667777">
            <w:pPr>
              <w:spacing w:after="0" w:line="259" w:lineRule="auto"/>
            </w:pPr>
            <w:r>
              <w:t>The BSMs are transmitted on vChannelNumber</w:t>
            </w:r>
          </w:p>
        </w:tc>
        <w:tc>
          <w:tcPr>
            <w:tcW w:w="1980" w:type="dxa"/>
            <w:tcBorders>
              <w:top w:val="single" w:sz="4" w:space="0" w:color="000000"/>
              <w:left w:val="single" w:sz="4" w:space="0" w:color="000000"/>
              <w:bottom w:val="single" w:sz="4" w:space="0" w:color="000000"/>
              <w:right w:val="single" w:sz="4" w:space="0" w:color="000000"/>
            </w:tcBorders>
          </w:tcPr>
          <w:p w14:paraId="2C5E7020" w14:textId="77777777" w:rsidR="00236734" w:rsidRDefault="00236734" w:rsidP="00667777">
            <w:pPr>
              <w:spacing w:after="0" w:line="259" w:lineRule="auto"/>
            </w:pPr>
            <w:r>
              <w:t>Pass / Fail</w:t>
            </w:r>
          </w:p>
        </w:tc>
      </w:tr>
      <w:tr w:rsidR="00236734" w14:paraId="7CC5FB84"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2CA23600" w14:textId="10F13C91" w:rsidR="00236734" w:rsidRDefault="005D367A" w:rsidP="00667777">
            <w:pPr>
              <w:spacing w:after="0" w:line="259" w:lineRule="auto"/>
            </w:pPr>
            <w:ins w:id="183" w:author="Liming, John R." w:date="2017-04-10T10:38:00Z">
              <w:r>
                <w:t>8</w:t>
              </w:r>
            </w:ins>
          </w:p>
        </w:tc>
        <w:tc>
          <w:tcPr>
            <w:tcW w:w="1063" w:type="dxa"/>
            <w:tcBorders>
              <w:top w:val="single" w:sz="4" w:space="0" w:color="000000"/>
              <w:left w:val="single" w:sz="4" w:space="0" w:color="000000"/>
              <w:bottom w:val="single" w:sz="4" w:space="0" w:color="000000"/>
              <w:right w:val="single" w:sz="4" w:space="0" w:color="000000"/>
            </w:tcBorders>
          </w:tcPr>
          <w:p w14:paraId="65FE6C3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6C8AB8D2" w14:textId="77777777" w:rsidR="00236734" w:rsidRDefault="00236734" w:rsidP="00667777">
            <w:pPr>
              <w:spacing w:after="0" w:line="259" w:lineRule="auto"/>
            </w:pPr>
            <w:r>
              <w:t>The BSMs are transmitted at a data rate of vDataRate</w:t>
            </w:r>
          </w:p>
        </w:tc>
        <w:tc>
          <w:tcPr>
            <w:tcW w:w="1980" w:type="dxa"/>
            <w:tcBorders>
              <w:top w:val="single" w:sz="4" w:space="0" w:color="000000"/>
              <w:left w:val="single" w:sz="4" w:space="0" w:color="000000"/>
              <w:bottom w:val="single" w:sz="4" w:space="0" w:color="000000"/>
              <w:right w:val="single" w:sz="4" w:space="0" w:color="000000"/>
            </w:tcBorders>
          </w:tcPr>
          <w:p w14:paraId="20E142A2" w14:textId="77777777" w:rsidR="00236734" w:rsidRDefault="00236734" w:rsidP="00667777">
            <w:pPr>
              <w:spacing w:after="0" w:line="259" w:lineRule="auto"/>
            </w:pPr>
            <w:r>
              <w:t>Pass / Fail</w:t>
            </w:r>
          </w:p>
        </w:tc>
      </w:tr>
      <w:tr w:rsidR="00236734" w14:paraId="3BB71C7B"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524EFFC5" w14:textId="77777777" w:rsidR="00236734" w:rsidRDefault="00236734" w:rsidP="00667777">
            <w:pPr>
              <w:spacing w:after="0"/>
              <w:jc w:val="center"/>
            </w:pPr>
            <w:r>
              <w:rPr>
                <w:b/>
              </w:rPr>
              <w:t>Variants</w:t>
            </w:r>
          </w:p>
        </w:tc>
      </w:tr>
      <w:tr w:rsidR="00236734" w14:paraId="465CC1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CC7472" w14:textId="77777777" w:rsidR="00236734" w:rsidRDefault="00236734" w:rsidP="00667777">
            <w:pPr>
              <w:spacing w:after="0"/>
            </w:pPr>
            <w:r>
              <w:rPr>
                <w:b/>
              </w:rPr>
              <w:t>X</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09C2A7C" w14:textId="77777777" w:rsidR="00236734" w:rsidRDefault="00236734" w:rsidP="00667777">
            <w:pPr>
              <w:spacing w:after="0"/>
              <w:jc w:val="center"/>
            </w:pPr>
            <w:r>
              <w:rPr>
                <w:b/>
              </w:rPr>
              <w:t>X_BSM_CONTENT</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2168E45" w14:textId="77777777" w:rsidR="00236734" w:rsidRDefault="00236734" w:rsidP="00667777">
            <w:pPr>
              <w:spacing w:after="0"/>
              <w:jc w:val="center"/>
            </w:pPr>
            <w:r>
              <w:rPr>
                <w:b/>
              </w:rPr>
              <w:t>X_FRAME_VALUE</w:t>
            </w:r>
          </w:p>
        </w:tc>
      </w:tr>
      <w:tr w:rsidR="00236734" w14:paraId="26CBCAD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F86EC9E" w14:textId="77777777" w:rsidR="00236734" w:rsidRDefault="00236734" w:rsidP="00667777">
            <w:pPr>
              <w:spacing w:after="0"/>
              <w:jc w:val="center"/>
            </w:pPr>
            <w:r>
              <w:t>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6304A5C" w14:textId="77777777" w:rsidR="00236734" w:rsidRDefault="00236734" w:rsidP="00667777">
            <w:pPr>
              <w:spacing w:after="0"/>
              <w:jc w:val="center"/>
            </w:pPr>
            <w:r>
              <w:t>DE_DSRC_MessageID, contained within Part I</w:t>
            </w:r>
          </w:p>
          <w:p w14:paraId="25A160B3" w14:textId="77777777" w:rsidR="00236734" w:rsidRDefault="00236734" w:rsidP="00667777">
            <w:pPr>
              <w:spacing w:after="0"/>
              <w:jc w:val="center"/>
            </w:pPr>
            <w:r>
              <w:t>[V2V-STD-J2735-002]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076C20" w14:textId="77777777" w:rsidR="00236734" w:rsidRDefault="00236734" w:rsidP="00667777">
            <w:pPr>
              <w:spacing w:after="0"/>
              <w:jc w:val="center"/>
            </w:pPr>
            <w:r>
              <w:t>20</w:t>
            </w:r>
          </w:p>
        </w:tc>
      </w:tr>
      <w:tr w:rsidR="00236734" w14:paraId="7D34905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3314AF5" w14:textId="77777777" w:rsidR="00236734" w:rsidRDefault="00236734" w:rsidP="00667777">
            <w:pPr>
              <w:spacing w:after="0"/>
            </w:pPr>
            <w:r>
              <w:t>2</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158354" w14:textId="77777777" w:rsidR="00236734" w:rsidRDefault="00236734" w:rsidP="00667777">
            <w:pPr>
              <w:spacing w:after="0"/>
              <w:jc w:val="center"/>
            </w:pPr>
            <w:r>
              <w:t>DF_BSMcoreData, contained within Part I</w:t>
            </w:r>
          </w:p>
          <w:p w14:paraId="655BFDC3" w14:textId="77777777" w:rsidR="00236734" w:rsidRDefault="00236734" w:rsidP="00667777">
            <w:pPr>
              <w:spacing w:after="0"/>
              <w:jc w:val="center"/>
            </w:pPr>
            <w:r>
              <w:t>[V2V-STD-J2735-007]</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5231049" w14:textId="77777777" w:rsidR="00236734" w:rsidRDefault="00236734" w:rsidP="00667777">
            <w:pPr>
              <w:spacing w:after="0"/>
              <w:jc w:val="center"/>
            </w:pPr>
            <w:r>
              <w:t>Valid Frame</w:t>
            </w:r>
          </w:p>
        </w:tc>
      </w:tr>
      <w:tr w:rsidR="00236734" w14:paraId="496B66B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4915E6C" w14:textId="77777777" w:rsidR="00236734" w:rsidRDefault="00236734" w:rsidP="00667777">
            <w:pPr>
              <w:spacing w:after="0"/>
              <w:jc w:val="center"/>
            </w:pPr>
            <w:r>
              <w:t>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7E03DC3" w14:textId="77777777" w:rsidR="00236734" w:rsidRDefault="00236734" w:rsidP="00667777">
            <w:pPr>
              <w:spacing w:after="0"/>
              <w:jc w:val="center"/>
            </w:pPr>
            <w:r>
              <w:t>DF_PositionalAccuracy, contained within DF_BSMcoreData</w:t>
            </w:r>
          </w:p>
          <w:p w14:paraId="30AE243A" w14:textId="77777777" w:rsidR="00236734" w:rsidRDefault="00236734" w:rsidP="00667777">
            <w:pPr>
              <w:spacing w:after="0"/>
              <w:jc w:val="center"/>
            </w:pPr>
            <w:r>
              <w:t>[V2V-STD-J2735-012]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B09C5D" w14:textId="77777777" w:rsidR="00236734" w:rsidRDefault="00236734" w:rsidP="00667777">
            <w:pPr>
              <w:spacing w:after="0"/>
              <w:jc w:val="center"/>
            </w:pPr>
            <w:r>
              <w:t>Valid Frame</w:t>
            </w:r>
          </w:p>
        </w:tc>
      </w:tr>
      <w:tr w:rsidR="00236734" w14:paraId="0B7E379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8504689" w14:textId="77777777" w:rsidR="00236734" w:rsidRDefault="00236734" w:rsidP="00667777">
            <w:pPr>
              <w:spacing w:after="0"/>
              <w:jc w:val="center"/>
            </w:pPr>
            <w:r>
              <w:t>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AAEB741" w14:textId="77777777" w:rsidR="00236734" w:rsidRDefault="00236734" w:rsidP="00667777">
            <w:pPr>
              <w:spacing w:after="0"/>
              <w:jc w:val="center"/>
            </w:pPr>
            <w:r>
              <w:t>DE_SemiMajorAxisAccuracy, contained within DF_PositionalAccuracy</w:t>
            </w:r>
          </w:p>
          <w:p w14:paraId="1BB92F61" w14:textId="77777777" w:rsidR="00236734" w:rsidRDefault="00236734" w:rsidP="00667777">
            <w:pPr>
              <w:spacing w:after="0"/>
              <w:jc w:val="center"/>
            </w:pPr>
            <w:r>
              <w:t>[V2V-STD-J2735-030]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A5B4BF8" w14:textId="77777777" w:rsidR="00236734" w:rsidRDefault="00236734" w:rsidP="00667777">
            <w:pPr>
              <w:spacing w:after="0"/>
              <w:jc w:val="center"/>
            </w:pPr>
            <w:r>
              <w:t>0 &lt;= Value &lt;= 255</w:t>
            </w:r>
          </w:p>
        </w:tc>
      </w:tr>
      <w:tr w:rsidR="00236734" w14:paraId="3387F965"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4289007" w14:textId="77777777" w:rsidR="00236734" w:rsidRDefault="00236734" w:rsidP="00667777">
            <w:pPr>
              <w:spacing w:after="0"/>
              <w:jc w:val="center"/>
            </w:pPr>
            <w:r>
              <w:t>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2A180A" w14:textId="77777777" w:rsidR="00236734" w:rsidRDefault="00236734" w:rsidP="00667777">
            <w:pPr>
              <w:spacing w:after="0"/>
              <w:jc w:val="center"/>
            </w:pPr>
            <w:r>
              <w:t>DE_SemiMajorAxisOrientation, contained within DF_PositionalAccuracy</w:t>
            </w:r>
          </w:p>
          <w:p w14:paraId="20E8F3A7" w14:textId="77777777" w:rsidR="00236734" w:rsidRDefault="00236734" w:rsidP="00667777">
            <w:pPr>
              <w:spacing w:after="0"/>
              <w:jc w:val="center"/>
            </w:pPr>
            <w:r>
              <w:t>[V2V-STD-J2735-031]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D8141A" w14:textId="77777777" w:rsidR="00236734" w:rsidRDefault="00236734" w:rsidP="00667777">
            <w:pPr>
              <w:spacing w:after="0"/>
              <w:jc w:val="center"/>
            </w:pPr>
            <w:r>
              <w:t>0 &lt;= Value &lt;= 65535</w:t>
            </w:r>
          </w:p>
        </w:tc>
      </w:tr>
      <w:tr w:rsidR="00236734" w14:paraId="6806943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776A44" w14:textId="77777777" w:rsidR="00236734" w:rsidRDefault="00236734" w:rsidP="00667777">
            <w:pPr>
              <w:spacing w:after="0"/>
              <w:jc w:val="center"/>
            </w:pPr>
            <w:r>
              <w:t>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A346CA0" w14:textId="77777777" w:rsidR="00236734" w:rsidRDefault="00236734" w:rsidP="00667777">
            <w:pPr>
              <w:spacing w:after="0"/>
              <w:jc w:val="center"/>
            </w:pPr>
            <w:r>
              <w:t>DE_SemiMinorAxisAccuracy, contained within DF_PositionalAccuracy</w:t>
            </w:r>
          </w:p>
          <w:p w14:paraId="0837F944" w14:textId="77777777" w:rsidR="00236734" w:rsidRDefault="00236734" w:rsidP="00667777">
            <w:pPr>
              <w:spacing w:after="0"/>
              <w:jc w:val="center"/>
            </w:pPr>
            <w:r>
              <w:t>[V2V-STD-J2735-032]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6626697" w14:textId="77777777" w:rsidR="00236734" w:rsidRDefault="00236734" w:rsidP="00667777">
            <w:pPr>
              <w:spacing w:after="0"/>
              <w:jc w:val="center"/>
            </w:pPr>
            <w:r>
              <w:t>0 &lt;= Value &lt;= 255</w:t>
            </w:r>
          </w:p>
        </w:tc>
      </w:tr>
      <w:tr w:rsidR="00236734" w14:paraId="204B797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71926B" w14:textId="77777777" w:rsidR="00236734" w:rsidRDefault="00236734" w:rsidP="00667777">
            <w:pPr>
              <w:spacing w:after="0"/>
              <w:jc w:val="center"/>
            </w:pPr>
            <w:r>
              <w:t>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0AFDCC" w14:textId="77777777" w:rsidR="00236734" w:rsidRDefault="00236734" w:rsidP="00667777">
            <w:pPr>
              <w:spacing w:after="0"/>
              <w:jc w:val="center"/>
            </w:pPr>
            <w:r>
              <w:t>DE_DSecond, contained within DF_BSMcoreData</w:t>
            </w:r>
          </w:p>
          <w:p w14:paraId="77B7364D" w14:textId="77777777" w:rsidR="00236734" w:rsidRDefault="00236734" w:rsidP="00667777">
            <w:pPr>
              <w:spacing w:after="0"/>
              <w:jc w:val="center"/>
            </w:pPr>
            <w:r>
              <w:t>[V2V-STD-J2735-021]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AAB14D8" w14:textId="77777777" w:rsidR="00236734" w:rsidRDefault="00236734" w:rsidP="00667777">
            <w:pPr>
              <w:spacing w:after="0"/>
              <w:jc w:val="center"/>
            </w:pPr>
            <w:r>
              <w:t>0 &lt;= Value &lt;= 60999</w:t>
            </w:r>
          </w:p>
        </w:tc>
      </w:tr>
      <w:tr w:rsidR="00236734" w14:paraId="000C1FB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A7F794A" w14:textId="77777777" w:rsidR="00236734" w:rsidRDefault="00236734" w:rsidP="00667777">
            <w:pPr>
              <w:spacing w:after="0"/>
              <w:jc w:val="center"/>
            </w:pPr>
            <w:r>
              <w:t>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75CC20E" w14:textId="77777777" w:rsidR="00236734" w:rsidRDefault="00236734" w:rsidP="00667777">
            <w:pPr>
              <w:spacing w:after="0"/>
              <w:jc w:val="center"/>
            </w:pPr>
            <w:r>
              <w:t>DE_Elevation, contained within DF_BSMcoreData</w:t>
            </w:r>
          </w:p>
          <w:p w14:paraId="1C8D7971" w14:textId="77777777" w:rsidR="00236734" w:rsidRDefault="00236734" w:rsidP="00667777">
            <w:pPr>
              <w:spacing w:after="0"/>
              <w:jc w:val="center"/>
            </w:pPr>
            <w:r>
              <w:t>[V2V-STD-J2735-022]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A789C2B" w14:textId="77777777" w:rsidR="00236734" w:rsidRDefault="00236734" w:rsidP="00667777">
            <w:pPr>
              <w:spacing w:after="0"/>
              <w:jc w:val="center"/>
            </w:pPr>
            <w:r>
              <w:t>-4096 &lt;= Value &lt;= 61439</w:t>
            </w:r>
          </w:p>
        </w:tc>
      </w:tr>
      <w:tr w:rsidR="00236734" w14:paraId="7B8009C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C28D617" w14:textId="77777777" w:rsidR="00236734" w:rsidRDefault="00236734" w:rsidP="00667777">
            <w:pPr>
              <w:spacing w:after="0"/>
              <w:jc w:val="center"/>
            </w:pPr>
            <w:r>
              <w:t>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5AA15CF" w14:textId="77777777" w:rsidR="00236734" w:rsidRDefault="00236734" w:rsidP="00667777">
            <w:pPr>
              <w:spacing w:after="0"/>
              <w:jc w:val="center"/>
            </w:pPr>
            <w:r>
              <w:t>DE_Heading, contained within DF_BSMcoreData</w:t>
            </w:r>
          </w:p>
          <w:p w14:paraId="19138B94" w14:textId="77777777" w:rsidR="00236734" w:rsidRDefault="00236734" w:rsidP="00667777">
            <w:pPr>
              <w:spacing w:after="0"/>
              <w:jc w:val="center"/>
            </w:pPr>
            <w:r>
              <w:t>[V2V-STD-J2735-024]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DDE7D77" w14:textId="77777777" w:rsidR="00236734" w:rsidRDefault="00236734" w:rsidP="00667777">
            <w:pPr>
              <w:spacing w:after="0"/>
              <w:jc w:val="center"/>
            </w:pPr>
            <w:r>
              <w:t>0 &lt;= Value &lt;= 28800</w:t>
            </w:r>
          </w:p>
        </w:tc>
      </w:tr>
      <w:tr w:rsidR="00236734" w14:paraId="202244A2"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A0334E9" w14:textId="77777777" w:rsidR="00236734" w:rsidRDefault="00236734" w:rsidP="00667777">
            <w:pPr>
              <w:spacing w:after="0"/>
              <w:jc w:val="center"/>
            </w:pPr>
            <w:r>
              <w:t>10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811BBF6" w14:textId="77777777" w:rsidR="00236734" w:rsidRDefault="00236734" w:rsidP="00667777">
            <w:pPr>
              <w:spacing w:after="0"/>
              <w:jc w:val="center"/>
            </w:pPr>
            <w:r>
              <w:t>DE_Latitude, contained within DF_BSMcoreData</w:t>
            </w:r>
          </w:p>
          <w:p w14:paraId="0B64CD2C" w14:textId="77777777" w:rsidR="00236734" w:rsidRDefault="00236734" w:rsidP="00667777">
            <w:pPr>
              <w:spacing w:after="0"/>
              <w:jc w:val="center"/>
            </w:pPr>
            <w:r>
              <w:t>[V2V-STD-J2735-025]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51FCDAD" w14:textId="77777777" w:rsidR="00236734" w:rsidRDefault="00236734" w:rsidP="00667777">
            <w:pPr>
              <w:spacing w:after="0"/>
              <w:jc w:val="center"/>
            </w:pPr>
            <w:r>
              <w:t>-900000000 &lt;= Value &lt;= 900000001</w:t>
            </w:r>
          </w:p>
        </w:tc>
      </w:tr>
      <w:tr w:rsidR="00236734" w14:paraId="67D36AC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AFCC13" w14:textId="77777777" w:rsidR="00236734" w:rsidRDefault="00236734" w:rsidP="00667777">
            <w:pPr>
              <w:spacing w:after="0"/>
              <w:jc w:val="center"/>
            </w:pPr>
            <w:r>
              <w:t>11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34CAD8" w14:textId="77777777" w:rsidR="00236734" w:rsidRDefault="00236734" w:rsidP="00667777">
            <w:pPr>
              <w:spacing w:after="0"/>
              <w:jc w:val="center"/>
            </w:pPr>
            <w:r>
              <w:t>DE_Longitude, contained within DF_BSMcoreData</w:t>
            </w:r>
          </w:p>
          <w:p w14:paraId="5056A76B" w14:textId="77777777" w:rsidR="00236734" w:rsidRDefault="00236734" w:rsidP="00667777">
            <w:pPr>
              <w:spacing w:after="0"/>
              <w:jc w:val="center"/>
            </w:pPr>
            <w:r>
              <w:t>[V2V-STD-J2735-026]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761A3BE" w14:textId="77777777" w:rsidR="00236734" w:rsidRDefault="00236734" w:rsidP="00667777">
            <w:pPr>
              <w:spacing w:after="0"/>
              <w:jc w:val="center"/>
            </w:pPr>
            <w:r>
              <w:t>-1799999999 &lt;= Value &lt;= 1800000001</w:t>
            </w:r>
          </w:p>
        </w:tc>
      </w:tr>
      <w:tr w:rsidR="00236734" w14:paraId="48E34C4D"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4B3CAA1" w14:textId="77777777" w:rsidR="00236734" w:rsidRDefault="00236734" w:rsidP="00667777">
            <w:pPr>
              <w:spacing w:after="0"/>
              <w:jc w:val="center"/>
            </w:pPr>
            <w:r>
              <w:t>12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0714BC4" w14:textId="77777777" w:rsidR="00236734" w:rsidRDefault="00236734" w:rsidP="00667777">
            <w:pPr>
              <w:spacing w:after="0"/>
              <w:jc w:val="center"/>
            </w:pPr>
            <w:r>
              <w:t>DE_MsgCount, contained within DF_BSMcoreData</w:t>
            </w:r>
          </w:p>
          <w:p w14:paraId="457490C5" w14:textId="77777777" w:rsidR="00236734" w:rsidRDefault="00236734" w:rsidP="00667777">
            <w:pPr>
              <w:spacing w:after="0"/>
              <w:jc w:val="center"/>
            </w:pPr>
            <w:r>
              <w:t>[V2V-STD-J2735-027]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E2A511" w14:textId="77777777" w:rsidR="00236734" w:rsidRDefault="00236734" w:rsidP="00667777">
            <w:pPr>
              <w:spacing w:after="0"/>
              <w:jc w:val="center"/>
            </w:pPr>
            <w:r>
              <w:t>0 &lt;= Value &lt;=127</w:t>
            </w:r>
          </w:p>
        </w:tc>
      </w:tr>
      <w:tr w:rsidR="00236734" w14:paraId="0353141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2F2F89E" w14:textId="77777777" w:rsidR="00236734" w:rsidRDefault="00236734" w:rsidP="00667777">
            <w:pPr>
              <w:spacing w:after="0"/>
              <w:jc w:val="center"/>
            </w:pPr>
            <w:r>
              <w:t>13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E38ACA6" w14:textId="77777777" w:rsidR="00236734" w:rsidRDefault="00236734" w:rsidP="00667777">
            <w:pPr>
              <w:spacing w:after="0"/>
              <w:jc w:val="center"/>
            </w:pPr>
            <w:r>
              <w:t>DE_Speed, contained within DF_BSMcoreData</w:t>
            </w:r>
          </w:p>
          <w:p w14:paraId="6F4441AE" w14:textId="77777777" w:rsidR="00236734" w:rsidRDefault="00236734" w:rsidP="00667777">
            <w:pPr>
              <w:spacing w:after="0"/>
              <w:jc w:val="center"/>
            </w:pPr>
            <w:r>
              <w:t>[V2V-STD-J2735-033]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898A733" w14:textId="77777777" w:rsidR="00236734" w:rsidRDefault="00236734" w:rsidP="00667777">
            <w:pPr>
              <w:spacing w:after="0"/>
              <w:jc w:val="center"/>
            </w:pPr>
            <w:r>
              <w:t>0 &lt;= Value &lt;= 8191</w:t>
            </w:r>
          </w:p>
        </w:tc>
      </w:tr>
      <w:tr w:rsidR="00236734" w14:paraId="6C9D0C0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536718D" w14:textId="77777777" w:rsidR="00236734" w:rsidRDefault="00236734" w:rsidP="00667777">
            <w:pPr>
              <w:spacing w:after="0"/>
              <w:jc w:val="center"/>
            </w:pPr>
            <w:r>
              <w:t>14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AEF4BC" w14:textId="77777777" w:rsidR="00236734" w:rsidRDefault="00236734" w:rsidP="00667777">
            <w:pPr>
              <w:spacing w:after="0"/>
              <w:jc w:val="center"/>
            </w:pPr>
            <w:r>
              <w:t>DE_SteeringWheelAngle, contained within DF_BSMcoreData</w:t>
            </w:r>
          </w:p>
          <w:p w14:paraId="36EF97DB" w14:textId="77777777" w:rsidR="00236734" w:rsidRDefault="00236734" w:rsidP="00667777">
            <w:pPr>
              <w:spacing w:after="0"/>
              <w:jc w:val="center"/>
            </w:pPr>
            <w:r>
              <w:t>[V2V-STD-J2735-035]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A171F2" w14:textId="77777777" w:rsidR="00236734" w:rsidRDefault="00236734" w:rsidP="00667777">
            <w:pPr>
              <w:spacing w:after="0"/>
              <w:jc w:val="center"/>
            </w:pPr>
            <w:r>
              <w:t>-126 &lt;= Value &lt;= 127</w:t>
            </w:r>
          </w:p>
        </w:tc>
      </w:tr>
      <w:tr w:rsidR="00236734" w14:paraId="72A91E0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E374CF" w14:textId="77777777" w:rsidR="00236734" w:rsidRDefault="00236734" w:rsidP="00667777">
            <w:pPr>
              <w:spacing w:after="0"/>
              <w:jc w:val="center"/>
            </w:pPr>
            <w:r>
              <w:lastRenderedPageBreak/>
              <w:t>15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05043D" w14:textId="77777777" w:rsidR="00236734" w:rsidRDefault="00236734" w:rsidP="00667777">
            <w:pPr>
              <w:spacing w:after="0"/>
              <w:jc w:val="center"/>
            </w:pPr>
            <w:r>
              <w:t>DE_TemporaryID, contained within DF_BSMcoreData</w:t>
            </w:r>
          </w:p>
          <w:p w14:paraId="3F80663C" w14:textId="77777777" w:rsidR="00236734" w:rsidRDefault="00236734" w:rsidP="00667777">
            <w:pPr>
              <w:spacing w:after="0"/>
              <w:jc w:val="center"/>
            </w:pPr>
            <w:r>
              <w:t>[V2V-STD-J2735-036]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DEEFFA" w14:textId="77777777" w:rsidR="00236734" w:rsidRDefault="00236734" w:rsidP="00667777">
            <w:pPr>
              <w:spacing w:after="0"/>
              <w:jc w:val="center"/>
            </w:pPr>
            <w:r>
              <w:t>Octet String, Size 4</w:t>
            </w:r>
          </w:p>
        </w:tc>
      </w:tr>
      <w:tr w:rsidR="00236734" w14:paraId="2D56CAA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CF245C4" w14:textId="77777777" w:rsidR="00236734" w:rsidRDefault="00236734" w:rsidP="00667777">
            <w:pPr>
              <w:spacing w:after="0"/>
              <w:jc w:val="center"/>
            </w:pPr>
            <w:r>
              <w:t>16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56B4BD7" w14:textId="77777777" w:rsidR="00236734" w:rsidRDefault="00236734" w:rsidP="00667777">
            <w:pPr>
              <w:spacing w:after="0"/>
              <w:jc w:val="center"/>
            </w:pPr>
            <w:r>
              <w:t>DE_TransmissionState, contained within DF_BSMcoreData</w:t>
            </w:r>
          </w:p>
          <w:p w14:paraId="10495691" w14:textId="77777777" w:rsidR="00236734" w:rsidRDefault="00236734" w:rsidP="00667777">
            <w:pPr>
              <w:spacing w:after="0"/>
              <w:jc w:val="center"/>
            </w:pPr>
            <w:r>
              <w:t>[V2V-STD-J2735-039]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88ABBE2" w14:textId="77777777" w:rsidR="00236734" w:rsidRDefault="00236734" w:rsidP="00667777">
            <w:pPr>
              <w:spacing w:after="0"/>
              <w:jc w:val="center"/>
            </w:pPr>
            <w:r>
              <w:t>Enumerated (0 - 7)</w:t>
            </w:r>
          </w:p>
        </w:tc>
      </w:tr>
      <w:tr w:rsidR="00236734" w14:paraId="6512FC6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5AA5F88" w14:textId="77777777" w:rsidR="00236734" w:rsidRDefault="00236734" w:rsidP="00667777">
            <w:pPr>
              <w:spacing w:after="0"/>
              <w:jc w:val="center"/>
            </w:pPr>
            <w:r>
              <w:t>17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41FDAF2" w14:textId="77777777" w:rsidR="00236734" w:rsidRDefault="00236734" w:rsidP="00667777">
            <w:pPr>
              <w:spacing w:after="0"/>
              <w:jc w:val="center"/>
            </w:pPr>
            <w:r>
              <w:t>DF_BrakeSystemStatus, contained within DF_BSMcoreData</w:t>
            </w:r>
          </w:p>
          <w:p w14:paraId="751F372C" w14:textId="77777777" w:rsidR="00236734" w:rsidRDefault="00236734" w:rsidP="00667777">
            <w:pPr>
              <w:spacing w:after="0"/>
              <w:jc w:val="center"/>
            </w:pPr>
            <w:r>
              <w:t>[V2V-STD-J2735-006]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49B34" w14:textId="77777777" w:rsidR="00236734" w:rsidRDefault="00236734" w:rsidP="00667777">
            <w:pPr>
              <w:spacing w:after="0"/>
              <w:jc w:val="center"/>
            </w:pPr>
            <w:r>
              <w:t>Valid Frame</w:t>
            </w:r>
          </w:p>
        </w:tc>
      </w:tr>
      <w:tr w:rsidR="00236734" w14:paraId="4D553E4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46A8F9B" w14:textId="77777777" w:rsidR="00236734" w:rsidRDefault="00236734" w:rsidP="00667777">
            <w:pPr>
              <w:spacing w:after="0"/>
              <w:jc w:val="center"/>
            </w:pPr>
            <w:r>
              <w:t>18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713F504" w14:textId="77777777" w:rsidR="00236734" w:rsidRDefault="00236734" w:rsidP="00667777">
            <w:pPr>
              <w:spacing w:after="0"/>
              <w:jc w:val="center"/>
            </w:pPr>
            <w:r>
              <w:t>DE_TractionControlStatus, contained within DF_BrakeSystemStatus</w:t>
            </w:r>
          </w:p>
          <w:p w14:paraId="43AB6DC6" w14:textId="77777777" w:rsidR="00236734" w:rsidRDefault="00236734" w:rsidP="00667777">
            <w:pPr>
              <w:spacing w:after="0"/>
              <w:jc w:val="center"/>
            </w:pPr>
            <w:r>
              <w:t>[V2V-STD-J2735-038]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29F1E2C" w14:textId="77777777" w:rsidR="00236734" w:rsidRDefault="00236734" w:rsidP="00667777">
            <w:pPr>
              <w:spacing w:after="0"/>
              <w:jc w:val="center"/>
            </w:pPr>
            <w:r>
              <w:t>Enumerated (0 - 3)</w:t>
            </w:r>
          </w:p>
        </w:tc>
      </w:tr>
      <w:tr w:rsidR="00236734" w14:paraId="7610183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A42D76C" w14:textId="77777777" w:rsidR="00236734" w:rsidRDefault="00236734" w:rsidP="00667777">
            <w:pPr>
              <w:spacing w:after="0"/>
              <w:jc w:val="center"/>
            </w:pPr>
            <w:r>
              <w:t>19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14F3BD3" w14:textId="77777777" w:rsidR="00236734" w:rsidRDefault="00236734" w:rsidP="00667777">
            <w:pPr>
              <w:spacing w:after="0"/>
              <w:jc w:val="center"/>
            </w:pPr>
            <w:r>
              <w:t>DE_StabilityControlStatus, contained within DF_BrakeSystemStatus</w:t>
            </w:r>
          </w:p>
          <w:p w14:paraId="67B6F593" w14:textId="77777777" w:rsidR="00236734" w:rsidRDefault="00236734" w:rsidP="00667777">
            <w:pPr>
              <w:spacing w:after="0"/>
              <w:jc w:val="center"/>
            </w:pPr>
            <w:r>
              <w:t>[V2V-STD-J2735-034]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0F80621" w14:textId="77777777" w:rsidR="00236734" w:rsidRDefault="00236734" w:rsidP="00667777">
            <w:pPr>
              <w:spacing w:after="0"/>
              <w:jc w:val="center"/>
            </w:pPr>
            <w:r>
              <w:t>Enumerated (0 - 3)</w:t>
            </w:r>
          </w:p>
        </w:tc>
      </w:tr>
      <w:tr w:rsidR="00236734" w14:paraId="63D131D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27F1741" w14:textId="77777777" w:rsidR="00236734" w:rsidRDefault="00236734" w:rsidP="00667777">
            <w:pPr>
              <w:spacing w:after="0"/>
              <w:jc w:val="center"/>
            </w:pPr>
            <w:r>
              <w:t>20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0AC07E2" w14:textId="77777777" w:rsidR="00236734" w:rsidRDefault="00236734" w:rsidP="00667777">
            <w:pPr>
              <w:spacing w:after="0"/>
              <w:jc w:val="center"/>
            </w:pPr>
            <w:r>
              <w:t>DF_AccelerationSet4Way, contained within DF_BSMcoreData</w:t>
            </w:r>
          </w:p>
          <w:p w14:paraId="22B738D4" w14:textId="77777777" w:rsidR="00236734" w:rsidRDefault="00236734" w:rsidP="00667777">
            <w:pPr>
              <w:spacing w:after="0"/>
              <w:jc w:val="center"/>
            </w:pPr>
            <w:r>
              <w:t>[V2V-STD-J2735-005]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A0BDAAE" w14:textId="77777777" w:rsidR="00236734" w:rsidRDefault="00236734" w:rsidP="00667777">
            <w:pPr>
              <w:spacing w:after="0"/>
              <w:jc w:val="center"/>
            </w:pPr>
            <w:r>
              <w:t>Valid Frame</w:t>
            </w:r>
          </w:p>
        </w:tc>
      </w:tr>
      <w:tr w:rsidR="00236734" w14:paraId="3CDCD98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B7286EE" w14:textId="77777777" w:rsidR="00236734" w:rsidRDefault="00236734" w:rsidP="00667777">
            <w:pPr>
              <w:spacing w:after="0"/>
              <w:jc w:val="center"/>
            </w:pPr>
            <w:r>
              <w:t>21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AF59A4" w14:textId="77777777" w:rsidR="00236734" w:rsidRDefault="00236734" w:rsidP="00667777">
            <w:pPr>
              <w:spacing w:after="0"/>
              <w:jc w:val="center"/>
            </w:pPr>
            <w:r>
              <w:t>DE_Acceleration (Lateral), contained within DF_AccelerationSet4Way</w:t>
            </w:r>
          </w:p>
          <w:p w14:paraId="190EA1C0"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1600CED" w14:textId="77777777" w:rsidR="00236734" w:rsidRDefault="00236734" w:rsidP="00667777">
            <w:pPr>
              <w:spacing w:after="0"/>
              <w:jc w:val="center"/>
            </w:pPr>
            <w:r>
              <w:t>-2000 &lt;= Value &lt;= 2001</w:t>
            </w:r>
          </w:p>
        </w:tc>
      </w:tr>
      <w:tr w:rsidR="00236734" w14:paraId="66390C9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F930748" w14:textId="77777777" w:rsidR="00236734" w:rsidRDefault="00236734" w:rsidP="00667777">
            <w:pPr>
              <w:spacing w:after="0"/>
              <w:jc w:val="center"/>
            </w:pPr>
            <w:r>
              <w:t>22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68B482C" w14:textId="77777777" w:rsidR="00236734" w:rsidRDefault="00236734" w:rsidP="00667777">
            <w:pPr>
              <w:spacing w:after="0"/>
              <w:jc w:val="center"/>
            </w:pPr>
            <w:r>
              <w:t>DE_Acceleration (Longitudinal), contained within DF_AccelerationSet4Way</w:t>
            </w:r>
          </w:p>
          <w:p w14:paraId="685C92EE"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27D9139" w14:textId="77777777" w:rsidR="00236734" w:rsidRDefault="00236734" w:rsidP="00667777">
            <w:pPr>
              <w:spacing w:after="0"/>
              <w:jc w:val="center"/>
            </w:pPr>
            <w:r>
              <w:t>-2000 &lt;= Value &lt;= 2001</w:t>
            </w:r>
          </w:p>
        </w:tc>
      </w:tr>
      <w:tr w:rsidR="00236734" w14:paraId="37DEC3CA"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A54211" w14:textId="77777777" w:rsidR="00236734" w:rsidRDefault="00236734" w:rsidP="00667777">
            <w:pPr>
              <w:spacing w:after="0"/>
              <w:jc w:val="center"/>
            </w:pPr>
            <w:r>
              <w:t>23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FE46304" w14:textId="77777777" w:rsidR="00236734" w:rsidRDefault="00236734" w:rsidP="00667777">
            <w:pPr>
              <w:spacing w:after="0"/>
              <w:jc w:val="center"/>
            </w:pPr>
            <w:r>
              <w:t>DE_VerticalAcceleration, contained within DF_AccelerationSet4Way</w:t>
            </w:r>
          </w:p>
          <w:p w14:paraId="17B745F4" w14:textId="77777777" w:rsidR="00236734" w:rsidRDefault="00236734" w:rsidP="00667777">
            <w:pPr>
              <w:spacing w:after="0"/>
              <w:jc w:val="center"/>
            </w:pPr>
            <w:r>
              <w:t>[V2V-STD-J2735-043]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D036FA3" w14:textId="77777777" w:rsidR="00236734" w:rsidRDefault="00236734" w:rsidP="00667777">
            <w:pPr>
              <w:spacing w:after="0"/>
              <w:jc w:val="center"/>
            </w:pPr>
            <w:r>
              <w:t>-127 &lt;= Value &lt;= 127</w:t>
            </w:r>
          </w:p>
        </w:tc>
      </w:tr>
      <w:tr w:rsidR="00236734" w14:paraId="362342A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809F4B8" w14:textId="77777777" w:rsidR="00236734" w:rsidRDefault="00236734" w:rsidP="00667777">
            <w:pPr>
              <w:spacing w:after="0"/>
              <w:jc w:val="center"/>
            </w:pPr>
            <w:r>
              <w:t>24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0FE3CF7" w14:textId="77777777" w:rsidR="00236734" w:rsidRDefault="00236734" w:rsidP="00667777">
            <w:pPr>
              <w:spacing w:after="0"/>
              <w:jc w:val="center"/>
            </w:pPr>
            <w:r>
              <w:t>DE_YawRate, contained within DF_AccelerationSet4Way</w:t>
            </w:r>
          </w:p>
          <w:p w14:paraId="2475AEF7" w14:textId="77777777" w:rsidR="00236734" w:rsidRDefault="00236734" w:rsidP="00667777">
            <w:pPr>
              <w:spacing w:after="0"/>
              <w:jc w:val="center"/>
            </w:pPr>
            <w:r>
              <w:t>[V2V-STD-J2735-045]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1C60E66" w14:textId="77777777" w:rsidR="00236734" w:rsidRDefault="00236734" w:rsidP="00667777">
            <w:pPr>
              <w:spacing w:after="0"/>
              <w:jc w:val="center"/>
            </w:pPr>
            <w:r>
              <w:t>-32767 &lt;= Value &lt;= 32767</w:t>
            </w:r>
          </w:p>
        </w:tc>
      </w:tr>
      <w:tr w:rsidR="00236734" w14:paraId="71C63F2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1C02A0E" w14:textId="77777777" w:rsidR="00236734" w:rsidRDefault="00236734" w:rsidP="00667777">
            <w:pPr>
              <w:spacing w:after="0"/>
              <w:jc w:val="center"/>
            </w:pPr>
            <w:r>
              <w:t>25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41A0F76" w14:textId="77777777" w:rsidR="00236734" w:rsidRDefault="00236734" w:rsidP="00667777">
            <w:pPr>
              <w:spacing w:after="0"/>
              <w:jc w:val="center"/>
            </w:pPr>
            <w:r>
              <w:t>DF_VehicleSize, contained within DF_BSMcoreData</w:t>
            </w:r>
          </w:p>
          <w:p w14:paraId="36CFFA70" w14:textId="77777777" w:rsidR="00236734" w:rsidRDefault="00236734" w:rsidP="00667777">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3C759A0" w14:textId="77777777" w:rsidR="00236734" w:rsidRDefault="00236734" w:rsidP="00667777">
            <w:pPr>
              <w:spacing w:after="0"/>
              <w:jc w:val="center"/>
            </w:pPr>
            <w:r>
              <w:t>Valid Frame</w:t>
            </w:r>
          </w:p>
        </w:tc>
      </w:tr>
      <w:tr w:rsidR="00236734" w14:paraId="039D426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71371F" w14:textId="77777777" w:rsidR="00236734" w:rsidRDefault="00236734" w:rsidP="00667777">
            <w:pPr>
              <w:spacing w:after="0"/>
              <w:jc w:val="center"/>
            </w:pPr>
            <w:r>
              <w:t>26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B5C8198" w14:textId="77777777" w:rsidR="00236734" w:rsidRDefault="00236734" w:rsidP="00667777">
            <w:pPr>
              <w:spacing w:after="0"/>
              <w:jc w:val="center"/>
            </w:pPr>
            <w:r>
              <w:t>DE_VehicleLength, contained within DF_VehicleSize</w:t>
            </w:r>
          </w:p>
          <w:p w14:paraId="06E47C30" w14:textId="77777777" w:rsidR="00236734" w:rsidRDefault="00236734" w:rsidP="00667777">
            <w:pPr>
              <w:spacing w:after="0"/>
              <w:jc w:val="center"/>
            </w:pPr>
            <w:r>
              <w:t>[V2V-STD-J2735-041]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67CFA5C" w14:textId="77777777" w:rsidR="00236734" w:rsidRDefault="00236734" w:rsidP="00667777">
            <w:pPr>
              <w:spacing w:after="0"/>
              <w:jc w:val="center"/>
            </w:pPr>
            <w:r>
              <w:t>0 &lt;= Value &lt;= 4095</w:t>
            </w:r>
          </w:p>
        </w:tc>
      </w:tr>
      <w:tr w:rsidR="00236734" w14:paraId="078D4290"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30894D3" w14:textId="77777777" w:rsidR="00236734" w:rsidRDefault="00236734" w:rsidP="00667777">
            <w:pPr>
              <w:spacing w:after="0"/>
              <w:jc w:val="center"/>
            </w:pPr>
            <w:r>
              <w:t>27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B4239B8" w14:textId="77777777" w:rsidR="00236734" w:rsidRDefault="00236734" w:rsidP="00667777">
            <w:pPr>
              <w:spacing w:after="0"/>
              <w:jc w:val="center"/>
            </w:pPr>
            <w:r>
              <w:t>DE_VehicleWidth, contained within DF_VehicleSize</w:t>
            </w:r>
          </w:p>
          <w:p w14:paraId="76AD243A" w14:textId="77777777" w:rsidR="00236734" w:rsidRDefault="00236734" w:rsidP="00667777">
            <w:pPr>
              <w:spacing w:after="0"/>
              <w:jc w:val="center"/>
            </w:pPr>
            <w:r>
              <w:t>[V2V-STD-J2735-042]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B53C3D9" w14:textId="77777777" w:rsidR="00236734" w:rsidRDefault="00236734" w:rsidP="00667777">
            <w:pPr>
              <w:spacing w:after="0"/>
              <w:jc w:val="center"/>
            </w:pPr>
            <w:r>
              <w:t>0 &lt;= Value &lt;= 1023</w:t>
            </w:r>
          </w:p>
        </w:tc>
      </w:tr>
      <w:tr w:rsidR="00236734" w14:paraId="60BED78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13F42FD" w14:textId="77777777" w:rsidR="00236734" w:rsidRDefault="00236734" w:rsidP="00667777">
            <w:pPr>
              <w:spacing w:after="0"/>
              <w:jc w:val="center"/>
            </w:pPr>
            <w:r>
              <w:t>28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02F9B1FD" w14:textId="77777777" w:rsidR="00236734" w:rsidRDefault="00236734" w:rsidP="00667777">
            <w:pPr>
              <w:spacing w:after="0"/>
              <w:jc w:val="center"/>
            </w:pPr>
            <w:r>
              <w:t>DF_VehicleSafetyExtensions, contained within Part II</w:t>
            </w:r>
          </w:p>
          <w:p w14:paraId="402DF4BA" w14:textId="77777777" w:rsidR="00236734" w:rsidRDefault="00236734" w:rsidP="00667777">
            <w:pPr>
              <w:spacing w:after="0"/>
              <w:jc w:val="center"/>
            </w:pPr>
            <w:r>
              <w:t>[V2V-STD-J2735-013]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E1257CB" w14:textId="77777777" w:rsidR="00236734" w:rsidRDefault="00236734" w:rsidP="00667777">
            <w:pPr>
              <w:spacing w:after="0"/>
              <w:jc w:val="center"/>
            </w:pPr>
            <w:r>
              <w:t>Valid Frame</w:t>
            </w:r>
          </w:p>
        </w:tc>
      </w:tr>
      <w:tr w:rsidR="00236734" w14:paraId="1E9E685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45EDBD1" w14:textId="77777777" w:rsidR="00236734" w:rsidRDefault="00236734" w:rsidP="00667777">
            <w:pPr>
              <w:spacing w:after="0"/>
              <w:jc w:val="center"/>
            </w:pPr>
            <w:r>
              <w:t>29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62393E1" w14:textId="77777777" w:rsidR="00236734" w:rsidRDefault="00236734" w:rsidP="00667777">
            <w:pPr>
              <w:spacing w:after="0"/>
              <w:jc w:val="center"/>
            </w:pPr>
            <w:r>
              <w:t>DF_PathHistory, contained within DF_VehicleSafetyExtensions</w:t>
            </w:r>
          </w:p>
          <w:p w14:paraId="6DECE5FE" w14:textId="77777777" w:rsidR="00236734" w:rsidRDefault="00236734" w:rsidP="00667777">
            <w:pPr>
              <w:spacing w:after="0"/>
              <w:jc w:val="center"/>
            </w:pPr>
            <w:r>
              <w:t xml:space="preserve"> [V2V-STD-J2735-008]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4403783" w14:textId="77777777" w:rsidR="00236734" w:rsidRDefault="00236734" w:rsidP="00667777">
            <w:pPr>
              <w:spacing w:after="0"/>
              <w:jc w:val="center"/>
            </w:pPr>
            <w:r>
              <w:t>Valid Frame</w:t>
            </w:r>
          </w:p>
        </w:tc>
      </w:tr>
      <w:tr w:rsidR="00236734" w14:paraId="56B33E6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E15C3F2" w14:textId="77777777" w:rsidR="00236734" w:rsidRDefault="00236734" w:rsidP="00667777">
            <w:pPr>
              <w:spacing w:after="0"/>
              <w:jc w:val="center"/>
            </w:pPr>
            <w:r>
              <w:t>30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40AFBCB" w14:textId="77777777" w:rsidR="00236734" w:rsidRDefault="00236734" w:rsidP="00667777">
            <w:pPr>
              <w:spacing w:after="0"/>
              <w:jc w:val="center"/>
            </w:pPr>
            <w:r>
              <w:t>DF_PathHistoryPointList, contained within DF_PathHistory</w:t>
            </w:r>
          </w:p>
          <w:p w14:paraId="146A95A2" w14:textId="77777777" w:rsidR="00236734" w:rsidRDefault="00236734" w:rsidP="00667777">
            <w:pPr>
              <w:spacing w:after="0"/>
              <w:jc w:val="center"/>
            </w:pPr>
            <w:r>
              <w:t>[V2V-STD-J2735-009]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7FB1721" w14:textId="77777777" w:rsidR="00236734" w:rsidRDefault="00236734" w:rsidP="00667777">
            <w:pPr>
              <w:spacing w:after="0"/>
              <w:jc w:val="center"/>
            </w:pPr>
            <w:r>
              <w:t>Valid Frame</w:t>
            </w:r>
          </w:p>
        </w:tc>
      </w:tr>
      <w:tr w:rsidR="00236734" w14:paraId="7FA9CAB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6EDBF3" w14:textId="77777777" w:rsidR="00236734" w:rsidRDefault="00236734" w:rsidP="00667777">
            <w:pPr>
              <w:spacing w:after="0"/>
              <w:jc w:val="center"/>
            </w:pPr>
            <w:r>
              <w:t>31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8F8D8E2" w14:textId="77777777" w:rsidR="00236734" w:rsidRDefault="00236734" w:rsidP="00667777">
            <w:pPr>
              <w:spacing w:after="0"/>
              <w:jc w:val="center"/>
            </w:pPr>
            <w:r>
              <w:t>DE_OffsetLL-B18, contained within DF_PathHistoryPointList</w:t>
            </w:r>
          </w:p>
          <w:p w14:paraId="7DA54D9C" w14:textId="77777777" w:rsidR="00236734" w:rsidRDefault="00236734" w:rsidP="00667777">
            <w:pPr>
              <w:spacing w:after="0"/>
              <w:jc w:val="center"/>
            </w:pPr>
            <w:r>
              <w:t>[V2V-STD-J2735-028]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F4F16" w14:textId="77777777" w:rsidR="00236734" w:rsidRDefault="00236734" w:rsidP="00667777">
            <w:pPr>
              <w:spacing w:after="0"/>
              <w:jc w:val="center"/>
            </w:pPr>
            <w:r>
              <w:t>-131072 &lt;= Value &lt;= 131071</w:t>
            </w:r>
          </w:p>
        </w:tc>
      </w:tr>
      <w:tr w:rsidR="00236734" w14:paraId="1A215BE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FD3CD5E" w14:textId="77777777" w:rsidR="00236734" w:rsidRDefault="00236734" w:rsidP="00667777">
            <w:pPr>
              <w:spacing w:after="0"/>
              <w:jc w:val="center"/>
            </w:pPr>
            <w:r>
              <w:t>32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B7A49D1" w14:textId="77777777" w:rsidR="00236734" w:rsidRDefault="00236734" w:rsidP="00667777">
            <w:pPr>
              <w:spacing w:after="0"/>
              <w:jc w:val="center"/>
            </w:pPr>
            <w:r>
              <w:t>DF_PathHistoryPoint, contained within DF_PathHistoryPointList</w:t>
            </w:r>
          </w:p>
          <w:p w14:paraId="4D6EB962" w14:textId="77777777" w:rsidR="00236734" w:rsidRDefault="00236734" w:rsidP="00667777">
            <w:pPr>
              <w:spacing w:after="0"/>
              <w:jc w:val="center"/>
            </w:pPr>
            <w:r>
              <w:t>[V2V-STD-J2735-010]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BCAB227" w14:textId="77777777" w:rsidR="00236734" w:rsidRDefault="00236734" w:rsidP="00667777">
            <w:pPr>
              <w:spacing w:after="0"/>
              <w:jc w:val="center"/>
            </w:pPr>
            <w:r>
              <w:t>Valid Frame</w:t>
            </w:r>
          </w:p>
        </w:tc>
      </w:tr>
      <w:tr w:rsidR="00236734" w14:paraId="50C557F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CD0AA88" w14:textId="77777777" w:rsidR="00236734" w:rsidRDefault="00236734" w:rsidP="00667777">
            <w:pPr>
              <w:spacing w:after="0"/>
              <w:jc w:val="center"/>
            </w:pPr>
            <w:r>
              <w:t>33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2ADA8E" w14:textId="77777777" w:rsidR="00236734" w:rsidRDefault="00236734" w:rsidP="00667777">
            <w:pPr>
              <w:spacing w:after="0"/>
              <w:jc w:val="center"/>
            </w:pPr>
            <w:r>
              <w:t>DE_TimeOffset, contained within DF_PathHistoryPoint</w:t>
            </w:r>
          </w:p>
          <w:p w14:paraId="530F4770" w14:textId="77777777" w:rsidR="00236734" w:rsidRDefault="00236734" w:rsidP="00667777">
            <w:pPr>
              <w:spacing w:after="0"/>
              <w:jc w:val="center"/>
            </w:pPr>
            <w:r>
              <w:t>[V2V-STD-J2735-037]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C3462F7" w14:textId="77777777" w:rsidR="00236734" w:rsidRDefault="00236734" w:rsidP="00667777">
            <w:pPr>
              <w:spacing w:after="0"/>
              <w:jc w:val="center"/>
            </w:pPr>
            <w:r>
              <w:t>1 &lt;= Value &lt;= 65535</w:t>
            </w:r>
          </w:p>
        </w:tc>
      </w:tr>
      <w:tr w:rsidR="00236734" w14:paraId="26A494A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DCBE449" w14:textId="77777777" w:rsidR="00236734" w:rsidRDefault="00236734" w:rsidP="00667777">
            <w:pPr>
              <w:spacing w:after="0"/>
              <w:jc w:val="center"/>
            </w:pPr>
            <w:r>
              <w:t>34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201AAA5" w14:textId="77777777" w:rsidR="00236734" w:rsidRDefault="00236734" w:rsidP="00667777">
            <w:pPr>
              <w:spacing w:after="0"/>
              <w:jc w:val="center"/>
            </w:pPr>
            <w:r>
              <w:t>DE_VertOffset-B12, contained within DF_PathHistoryPoint</w:t>
            </w:r>
          </w:p>
          <w:p w14:paraId="24FC6BE3" w14:textId="77777777" w:rsidR="00236734" w:rsidRDefault="00236734" w:rsidP="00667777">
            <w:pPr>
              <w:spacing w:after="0"/>
              <w:jc w:val="center"/>
            </w:pPr>
            <w:r>
              <w:t>[V2V-STD-J2735-044]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2C3A52E" w14:textId="77777777" w:rsidR="00236734" w:rsidRDefault="00236734" w:rsidP="00667777">
            <w:pPr>
              <w:spacing w:after="0"/>
              <w:jc w:val="center"/>
            </w:pPr>
            <w:r>
              <w:t>-2048 &lt;= Value &lt;= 2047</w:t>
            </w:r>
          </w:p>
        </w:tc>
      </w:tr>
      <w:tr w:rsidR="00236734" w14:paraId="20B0617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2E79454" w14:textId="77777777" w:rsidR="00236734" w:rsidRDefault="00236734" w:rsidP="00667777">
            <w:pPr>
              <w:spacing w:after="0"/>
              <w:jc w:val="center"/>
            </w:pPr>
            <w:r>
              <w:t>35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93213D6" w14:textId="77777777" w:rsidR="00236734" w:rsidRDefault="00236734" w:rsidP="00667777">
            <w:pPr>
              <w:spacing w:after="0"/>
              <w:jc w:val="center"/>
            </w:pPr>
            <w:r>
              <w:t>DE_ExteriorLights, contained within DF_VehicleSafetyExtensions</w:t>
            </w:r>
          </w:p>
          <w:p w14:paraId="712FD0DB" w14:textId="77777777" w:rsidR="00236734" w:rsidRDefault="00236734" w:rsidP="00667777">
            <w:pPr>
              <w:spacing w:after="0"/>
              <w:jc w:val="center"/>
            </w:pPr>
            <w:r>
              <w:t xml:space="preserve"> [V2V-STD-J2735-023]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26C52C6" w14:textId="77777777" w:rsidR="00236734" w:rsidRDefault="00236734" w:rsidP="00667777">
            <w:pPr>
              <w:spacing w:after="0"/>
              <w:jc w:val="center"/>
            </w:pPr>
            <w:r>
              <w:t>Bit String, Size (9, …)</w:t>
            </w:r>
          </w:p>
        </w:tc>
      </w:tr>
      <w:tr w:rsidR="00236734" w14:paraId="1656284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9976BB8" w14:textId="77777777" w:rsidR="00236734" w:rsidRDefault="00236734" w:rsidP="00667777">
            <w:pPr>
              <w:spacing w:after="0"/>
              <w:jc w:val="center"/>
            </w:pPr>
            <w:r>
              <w:t>36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10C3DBF" w14:textId="77777777" w:rsidR="00236734" w:rsidRDefault="00236734" w:rsidP="00667777">
            <w:pPr>
              <w:spacing w:after="0"/>
              <w:jc w:val="center"/>
            </w:pPr>
            <w:r>
              <w:t>DF_PathPrediction, contained within DF_VehicleSafetyExtensions</w:t>
            </w:r>
          </w:p>
          <w:p w14:paraId="3DA9A24D" w14:textId="77777777" w:rsidR="00236734" w:rsidRDefault="00236734" w:rsidP="00667777">
            <w:pPr>
              <w:spacing w:after="0"/>
              <w:jc w:val="center"/>
            </w:pPr>
            <w:r>
              <w:t xml:space="preserve"> [V2V-STD-J2735-011]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FC43C9D" w14:textId="77777777" w:rsidR="00236734" w:rsidRDefault="00236734" w:rsidP="00667777">
            <w:pPr>
              <w:spacing w:after="0"/>
              <w:jc w:val="center"/>
            </w:pPr>
            <w:r>
              <w:t>Valid Frame</w:t>
            </w:r>
          </w:p>
        </w:tc>
      </w:tr>
      <w:tr w:rsidR="00236734" w14:paraId="776C876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5506F1" w14:textId="77777777" w:rsidR="00236734" w:rsidRDefault="00236734" w:rsidP="00667777">
            <w:pPr>
              <w:spacing w:after="0"/>
              <w:jc w:val="center"/>
            </w:pPr>
            <w:r>
              <w:t>37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2F7ED6C" w14:textId="77777777" w:rsidR="00236734" w:rsidRDefault="00236734" w:rsidP="00667777">
            <w:pPr>
              <w:spacing w:after="0"/>
              <w:jc w:val="center"/>
            </w:pPr>
            <w:r>
              <w:t>DE_Confidence, contained within DF_PathPrediction</w:t>
            </w:r>
          </w:p>
          <w:p w14:paraId="4C5BFF9C" w14:textId="77777777" w:rsidR="00236734" w:rsidRDefault="00236734" w:rsidP="00667777">
            <w:pPr>
              <w:spacing w:after="0"/>
              <w:jc w:val="center"/>
            </w:pPr>
            <w:r>
              <w:t>[V2V-STD-J2735-020]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069D712" w14:textId="77777777" w:rsidR="00236734" w:rsidRDefault="00236734" w:rsidP="00667777">
            <w:pPr>
              <w:spacing w:after="0"/>
              <w:jc w:val="center"/>
            </w:pPr>
            <w:r>
              <w:t>0 &lt;= Value &lt;= 200</w:t>
            </w:r>
          </w:p>
        </w:tc>
      </w:tr>
      <w:tr w:rsidR="00236734" w14:paraId="56C303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9929D23" w14:textId="77777777" w:rsidR="00236734" w:rsidRDefault="00236734" w:rsidP="00667777">
            <w:pPr>
              <w:spacing w:after="0"/>
              <w:jc w:val="center"/>
            </w:pPr>
            <w:r>
              <w:t>38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8A3042F" w14:textId="77777777" w:rsidR="00236734" w:rsidRDefault="00236734" w:rsidP="00667777">
            <w:pPr>
              <w:spacing w:after="0"/>
              <w:jc w:val="center"/>
            </w:pPr>
            <w:r>
              <w:t>DE_RadiusOfCurvature, contained within DF_PathPrediction</w:t>
            </w:r>
          </w:p>
          <w:p w14:paraId="10E448F5" w14:textId="77777777" w:rsidR="00236734" w:rsidRDefault="00236734" w:rsidP="00667777">
            <w:pPr>
              <w:spacing w:after="0"/>
              <w:jc w:val="center"/>
            </w:pPr>
            <w:r>
              <w:t>[V2V-STD-J2735-029]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CF963A" w14:textId="77777777" w:rsidR="00236734" w:rsidRDefault="00236734" w:rsidP="00667777">
            <w:pPr>
              <w:spacing w:after="0"/>
              <w:jc w:val="center"/>
            </w:pPr>
            <w:r>
              <w:t>-32767 &lt;= Value &lt;= 32767</w:t>
            </w:r>
          </w:p>
        </w:tc>
      </w:tr>
    </w:tbl>
    <w:p w14:paraId="14B38826" w14:textId="2CB53357" w:rsidR="00236734" w:rsidRDefault="00236734"/>
    <w:p w14:paraId="3E7F4B80" w14:textId="77777777" w:rsidR="00236734" w:rsidRDefault="00236734"/>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377879" w14:paraId="6D8F0317"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7C415DC2" w14:textId="77777777" w:rsidR="00377879" w:rsidRDefault="00377879" w:rsidP="008D4F75">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B6E57E" w14:textId="06E8F423" w:rsidR="00377879" w:rsidRDefault="00377879" w:rsidP="00377879">
            <w:pPr>
              <w:spacing w:after="0"/>
            </w:pPr>
            <w:r>
              <w:t>TP-BSM-S</w:t>
            </w:r>
            <w:ins w:id="184" w:author="Liming, John R." w:date="2017-03-27T14:13:00Z">
              <w:r w:rsidR="0032330E">
                <w:t>T</w:t>
              </w:r>
            </w:ins>
            <w:r>
              <w:t>-BV-</w:t>
            </w:r>
            <w:ins w:id="185" w:author="Liming, John R." w:date="2017-04-10T14:49:00Z">
              <w:r w:rsidR="002A36B5">
                <w:t>04</w:t>
              </w:r>
            </w:ins>
          </w:p>
        </w:tc>
      </w:tr>
      <w:tr w:rsidR="00377879" w14:paraId="4FF0C942"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22766DFC" w14:textId="77777777" w:rsidR="00377879" w:rsidRDefault="00377879" w:rsidP="008D4F75">
            <w:pPr>
              <w:spacing w:after="0"/>
            </w:pPr>
            <w:r>
              <w:rPr>
                <w:b/>
              </w:rPr>
              <w:lastRenderedPageBreak/>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466344A" w14:textId="3EAD278F" w:rsidR="00377879" w:rsidRDefault="00377879" w:rsidP="008D4F75">
            <w:pPr>
              <w:spacing w:after="0"/>
            </w:pPr>
            <w:r>
              <w:t>Verify that BSMs are</w:t>
            </w:r>
            <w:r w:rsidR="009A6E84">
              <w:t xml:space="preserve"> generated </w:t>
            </w:r>
            <w:ins w:id="186" w:author="Liming, John R." w:date="2017-04-11T10:13:00Z">
              <w:r w:rsidR="006D79E0">
                <w:t xml:space="preserve">randomly </w:t>
              </w:r>
            </w:ins>
            <w:r w:rsidR="009A6E84">
              <w:t>within –</w:t>
            </w:r>
            <w:r w:rsidR="009A6E84">
              <w:rPr>
                <w:i/>
              </w:rPr>
              <w:t>vBSMRateTolerance</w:t>
            </w:r>
            <w:r w:rsidR="009A6E84">
              <w:t xml:space="preserve"> and +</w:t>
            </w:r>
            <w:r w:rsidR="009A6E84">
              <w:rPr>
                <w:i/>
              </w:rPr>
              <w:t>vBSMRateTolerance</w:t>
            </w:r>
            <w:r w:rsidR="009A6E84">
              <w:t xml:space="preserve"> of their scheduled generation time</w:t>
            </w:r>
          </w:p>
        </w:tc>
      </w:tr>
      <w:tr w:rsidR="00377879" w14:paraId="13F0FC31"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6365C2AA" w14:textId="77777777" w:rsidR="00377879" w:rsidRDefault="00377879" w:rsidP="008D4F75">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1E9DDDB" w14:textId="77777777" w:rsidR="00377879" w:rsidRDefault="00377879" w:rsidP="008D4F75">
            <w:pPr>
              <w:spacing w:after="0"/>
            </w:pPr>
            <w:r>
              <w:t>TC1</w:t>
            </w:r>
          </w:p>
        </w:tc>
      </w:tr>
      <w:tr w:rsidR="00377879" w14:paraId="07E446AF"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1F07B147" w14:textId="77777777" w:rsidR="00377879" w:rsidRDefault="00377879" w:rsidP="008D4F75">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528C398" w14:textId="75264C8D" w:rsidR="00377879" w:rsidRDefault="00377879" w:rsidP="008D4F75">
            <w:pPr>
              <w:spacing w:after="0"/>
            </w:pPr>
            <w:r>
              <w:t>V2V-BSMTX-GENTIM-002</w:t>
            </w:r>
          </w:p>
        </w:tc>
      </w:tr>
      <w:tr w:rsidR="00377879" w14:paraId="33C84DB5"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785E58" w14:textId="77777777" w:rsidR="00377879" w:rsidRDefault="00377879" w:rsidP="008D4F75">
            <w:pPr>
              <w:spacing w:after="0"/>
              <w:jc w:val="center"/>
            </w:pPr>
            <w:r>
              <w:rPr>
                <w:b/>
              </w:rPr>
              <w:t>Pre-test conditions</w:t>
            </w:r>
          </w:p>
        </w:tc>
      </w:tr>
      <w:tr w:rsidR="00377879" w14:paraId="100F4BED"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F184DF0" w14:textId="738D061A" w:rsidR="00BC5C16" w:rsidRDefault="00995AAC" w:rsidP="008D4F75">
            <w:pPr>
              <w:numPr>
                <w:ilvl w:val="0"/>
                <w:numId w:val="2"/>
              </w:numPr>
              <w:spacing w:after="0" w:line="259" w:lineRule="auto"/>
              <w:ind w:hanging="360"/>
              <w:contextualSpacing/>
            </w:pPr>
            <w:r>
              <w:t xml:space="preserve">There are no </w:t>
            </w:r>
            <w:ins w:id="187" w:author="Liming, John R." w:date="2017-04-11T10:22:00Z">
              <w:r w:rsidR="00C536FC">
                <w:t>external messages being transmitted</w:t>
              </w:r>
            </w:ins>
            <w:del w:id="188" w:author="Liming, John R." w:date="2017-04-11T10:22:00Z">
              <w:r w:rsidDel="00C536FC">
                <w:delText>nearby vehicles</w:delText>
              </w:r>
            </w:del>
            <w:r>
              <w:t xml:space="preserve"> that influence the Congestion Control</w:t>
            </w:r>
          </w:p>
          <w:p w14:paraId="5F7DF3C6" w14:textId="0272B128" w:rsidR="00377879" w:rsidRDefault="00377879" w:rsidP="008D4F75">
            <w:pPr>
              <w:numPr>
                <w:ilvl w:val="0"/>
                <w:numId w:val="2"/>
              </w:numPr>
              <w:spacing w:after="0" w:line="259" w:lineRule="auto"/>
              <w:ind w:hanging="360"/>
              <w:contextualSpacing/>
            </w:pPr>
            <w:r>
              <w:t>The IUT is configured to transmit BSMs</w:t>
            </w:r>
            <w:r w:rsidR="00A95B83">
              <w:t xml:space="preserve"> automatically upon restart</w:t>
            </w:r>
          </w:p>
          <w:p w14:paraId="7DFDE38B" w14:textId="77777777" w:rsidR="00377879" w:rsidRDefault="00377879" w:rsidP="008D4F75">
            <w:pPr>
              <w:numPr>
                <w:ilvl w:val="0"/>
                <w:numId w:val="2"/>
              </w:numPr>
              <w:spacing w:after="0" w:line="259" w:lineRule="auto"/>
              <w:ind w:hanging="360"/>
              <w:contextualSpacing/>
            </w:pPr>
            <w:r>
              <w:t>The IUT is in the initial state</w:t>
            </w:r>
          </w:p>
        </w:tc>
      </w:tr>
      <w:tr w:rsidR="00377879" w14:paraId="012020D6"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E08376" w14:textId="77777777" w:rsidR="00377879" w:rsidRDefault="00377879" w:rsidP="008D4F75">
            <w:pPr>
              <w:spacing w:after="0"/>
              <w:jc w:val="center"/>
            </w:pPr>
            <w:r>
              <w:rPr>
                <w:b/>
              </w:rPr>
              <w:t>Test Sequence</w:t>
            </w:r>
          </w:p>
        </w:tc>
      </w:tr>
      <w:tr w:rsidR="00377879" w14:paraId="277B707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898527C" w14:textId="77777777" w:rsidR="00377879" w:rsidRDefault="00377879" w:rsidP="008D4F75">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A1475A" w14:textId="77777777" w:rsidR="00377879" w:rsidRDefault="00377879" w:rsidP="008D4F75">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43B00A4" w14:textId="77777777" w:rsidR="00377879" w:rsidRDefault="00377879" w:rsidP="008D4F75">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46F38" w14:textId="77777777" w:rsidR="00377879" w:rsidRDefault="00377879" w:rsidP="008D4F75">
            <w:pPr>
              <w:spacing w:after="0" w:line="259" w:lineRule="auto"/>
            </w:pPr>
            <w:r>
              <w:rPr>
                <w:b/>
              </w:rPr>
              <w:t>Verdict</w:t>
            </w:r>
          </w:p>
        </w:tc>
      </w:tr>
      <w:tr w:rsidR="00377879" w14:paraId="2FC1AB67"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5956243" w14:textId="77777777" w:rsidR="00377879" w:rsidRDefault="00377879" w:rsidP="008D4F75">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E77B8F" w14:textId="77777777" w:rsidR="00377879" w:rsidRDefault="00377879" w:rsidP="008D4F75">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17BE0E8" w14:textId="77777777" w:rsidR="00377879" w:rsidRDefault="00377879" w:rsidP="008D4F75">
            <w:pPr>
              <w:spacing w:after="0"/>
            </w:pPr>
            <w:r>
              <w:t>The device is restarted</w:t>
            </w:r>
          </w:p>
        </w:tc>
        <w:tc>
          <w:tcPr>
            <w:tcW w:w="1980" w:type="dxa"/>
            <w:tcBorders>
              <w:top w:val="single" w:sz="4" w:space="0" w:color="000000"/>
              <w:left w:val="single" w:sz="4" w:space="0" w:color="000000"/>
              <w:bottom w:val="single" w:sz="4" w:space="0" w:color="000000"/>
              <w:right w:val="single" w:sz="4" w:space="0" w:color="000000"/>
            </w:tcBorders>
          </w:tcPr>
          <w:p w14:paraId="68701AD1" w14:textId="77777777" w:rsidR="00377879" w:rsidRDefault="00377879" w:rsidP="008D4F75">
            <w:pPr>
              <w:spacing w:after="0" w:line="259" w:lineRule="auto"/>
            </w:pPr>
          </w:p>
        </w:tc>
      </w:tr>
      <w:tr w:rsidR="002E0848" w14:paraId="0BF8A6EB" w14:textId="77777777" w:rsidTr="008D4F75">
        <w:tc>
          <w:tcPr>
            <w:tcW w:w="737" w:type="dxa"/>
            <w:tcBorders>
              <w:top w:val="single" w:sz="4" w:space="0" w:color="000000"/>
              <w:left w:val="single" w:sz="4" w:space="0" w:color="000000"/>
              <w:bottom w:val="single" w:sz="4" w:space="0" w:color="000000"/>
              <w:right w:val="single" w:sz="4" w:space="0" w:color="000000"/>
            </w:tcBorders>
          </w:tcPr>
          <w:p w14:paraId="0779CDA3" w14:textId="4CADF90B" w:rsidR="002E0848" w:rsidRDefault="00BC5C16" w:rsidP="008D4F75">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6D2A0A8" w14:textId="0785C58F" w:rsidR="002E0848" w:rsidRDefault="002E0848" w:rsidP="008D4F75">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396A40F2" w14:textId="0C565416" w:rsidR="002E0848" w:rsidRPr="00DA0D42" w:rsidRDefault="002E0848"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r w:rsidR="00A1277D">
              <w:t xml:space="preserve"> </w:t>
            </w:r>
            <w:ins w:id="189" w:author="Liming, John R." w:date="2017-04-11T10:11:00Z">
              <w:r w:rsidR="006D79E0">
                <w:t>at</w:t>
              </w:r>
            </w:ins>
            <w:r w:rsidR="00995AAC">
              <w:t xml:space="preserve"> 10</w:t>
            </w:r>
            <w:ins w:id="190" w:author="Liming, John R." w:date="2017-04-10T10:43:00Z">
              <w:r w:rsidR="005D367A">
                <w:t xml:space="preserve"> hz nominally</w:t>
              </w:r>
            </w:ins>
            <w:r w:rsidR="00F0468B">
              <w:t xml:space="preserve"> and </w:t>
            </w:r>
            <w:r w:rsidR="00DA0D42">
              <w:t>the sniffer timestamp at reception is recorded</w:t>
            </w:r>
          </w:p>
        </w:tc>
        <w:tc>
          <w:tcPr>
            <w:tcW w:w="1980" w:type="dxa"/>
            <w:tcBorders>
              <w:top w:val="single" w:sz="4" w:space="0" w:color="000000"/>
              <w:left w:val="single" w:sz="4" w:space="0" w:color="000000"/>
              <w:bottom w:val="single" w:sz="4" w:space="0" w:color="000000"/>
              <w:right w:val="single" w:sz="4" w:space="0" w:color="000000"/>
            </w:tcBorders>
          </w:tcPr>
          <w:p w14:paraId="3C4A5DAE" w14:textId="25026994" w:rsidR="002E0848" w:rsidRDefault="002E0848" w:rsidP="008D4F75">
            <w:pPr>
              <w:spacing w:after="0" w:line="259" w:lineRule="auto"/>
            </w:pPr>
          </w:p>
        </w:tc>
      </w:tr>
      <w:tr w:rsidR="00377879" w14:paraId="734463BA" w14:textId="77777777" w:rsidTr="008D4F75">
        <w:tc>
          <w:tcPr>
            <w:tcW w:w="737" w:type="dxa"/>
            <w:tcBorders>
              <w:top w:val="single" w:sz="4" w:space="0" w:color="000000"/>
              <w:left w:val="single" w:sz="4" w:space="0" w:color="000000"/>
              <w:bottom w:val="single" w:sz="4" w:space="0" w:color="000000"/>
              <w:right w:val="single" w:sz="4" w:space="0" w:color="000000"/>
            </w:tcBorders>
          </w:tcPr>
          <w:p w14:paraId="5C22FB6A" w14:textId="4937EA0C" w:rsidR="00377879" w:rsidRDefault="00BC5C16" w:rsidP="008D4F75">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5140BA4" w14:textId="77777777" w:rsidR="00377879" w:rsidRDefault="00377879" w:rsidP="008D4F75">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D0F6F44" w14:textId="0380367E" w:rsidR="006D79E0" w:rsidRDefault="00377879"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del w:id="191" w:author="Liming, John R." w:date="2017-04-11T10:13:00Z">
              <w:r w:rsidDel="006D79E0">
                <w:delText>A value between -vBSMRateTolerance and +vBSMRateTolerance has been added to the transmission time</w:delText>
              </w:r>
              <w:r w:rsidR="002E0848" w:rsidDel="006D79E0">
                <w:delText xml:space="preserve"> of the most recent BSM</w:delText>
              </w:r>
            </w:del>
            <w:ins w:id="192" w:author="Liming, John R." w:date="2017-04-11T10:12:00Z">
              <w:r w:rsidR="006D79E0">
                <w:t>The exact transmission time of the BSM has been modified by           -vBSMRateTolerance and +vBSMRateTolerance</w:t>
              </w:r>
            </w:ins>
          </w:p>
        </w:tc>
        <w:tc>
          <w:tcPr>
            <w:tcW w:w="1980" w:type="dxa"/>
            <w:tcBorders>
              <w:top w:val="single" w:sz="4" w:space="0" w:color="000000"/>
              <w:left w:val="single" w:sz="4" w:space="0" w:color="000000"/>
              <w:bottom w:val="single" w:sz="4" w:space="0" w:color="000000"/>
              <w:right w:val="single" w:sz="4" w:space="0" w:color="000000"/>
            </w:tcBorders>
          </w:tcPr>
          <w:p w14:paraId="442C51A1" w14:textId="77777777" w:rsidR="00377879" w:rsidRDefault="00377879" w:rsidP="008D4F75">
            <w:pPr>
              <w:spacing w:after="0" w:line="259" w:lineRule="auto"/>
            </w:pPr>
            <w:r>
              <w:t>Pass / Fail</w:t>
            </w:r>
          </w:p>
        </w:tc>
      </w:tr>
      <w:tr w:rsidR="002E0848" w14:paraId="017F1B5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7EDD6D79" w14:textId="65D4293F" w:rsidR="002E0848" w:rsidRDefault="00BC5C16" w:rsidP="008D4F75">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FBDAF40" w14:textId="495B9B9F" w:rsidR="002E0848" w:rsidRDefault="002E0848" w:rsidP="008D4F75">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AF8DA20" w14:textId="557E377D" w:rsidR="002E0848" w:rsidRDefault="007A1BE1"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w:t>
            </w:r>
            <w:ins w:id="193" w:author="Liming, John R." w:date="2017-04-10T10:42:00Z">
              <w:r w:rsidR="005D367A">
                <w:t xml:space="preserve"> 3</w:t>
              </w:r>
            </w:ins>
            <w:r>
              <w:t xml:space="preserve"> </w:t>
            </w:r>
            <w:ins w:id="194" w:author="Liming, John R." w:date="2017-04-10T10:43:00Z">
              <w:r w:rsidR="005D367A">
                <w:t>is</w:t>
              </w:r>
            </w:ins>
            <w:r>
              <w:t xml:space="preserve"> repeated a statisticially significant amount of</w:t>
            </w:r>
            <w:r w:rsidR="002E0848">
              <w:t xml:space="preserve"> times</w:t>
            </w:r>
            <w:r>
              <w:t xml:space="preserve"> as defined by Section 7.1</w:t>
            </w:r>
            <w:ins w:id="195" w:author="Liming, John R." w:date="2017-04-11T10:13:00Z">
              <w:r w:rsidR="006D79E0">
                <w:t xml:space="preserve"> to ensure that the modified time of each BSM is random</w:t>
              </w:r>
            </w:ins>
          </w:p>
        </w:tc>
        <w:tc>
          <w:tcPr>
            <w:tcW w:w="1980" w:type="dxa"/>
            <w:tcBorders>
              <w:top w:val="single" w:sz="4" w:space="0" w:color="000000"/>
              <w:left w:val="single" w:sz="4" w:space="0" w:color="000000"/>
              <w:bottom w:val="single" w:sz="4" w:space="0" w:color="000000"/>
              <w:right w:val="single" w:sz="4" w:space="0" w:color="000000"/>
            </w:tcBorders>
          </w:tcPr>
          <w:p w14:paraId="37D50073" w14:textId="77777777" w:rsidR="002E0848" w:rsidRDefault="002E0848" w:rsidP="008D4F75">
            <w:pPr>
              <w:spacing w:after="0" w:line="259" w:lineRule="auto"/>
            </w:pPr>
          </w:p>
        </w:tc>
      </w:tr>
    </w:tbl>
    <w:p w14:paraId="2BD9AD5D" w14:textId="60D7FE4C" w:rsidR="0024510B" w:rsidRDefault="0024510B"/>
    <w:p w14:paraId="58DC86C0" w14:textId="77777777" w:rsidR="0024510B" w:rsidRDefault="009E4ABA">
      <w:pPr>
        <w:pStyle w:val="Heading3"/>
        <w:numPr>
          <w:ilvl w:val="2"/>
          <w:numId w:val="1"/>
        </w:numPr>
      </w:pPr>
      <w:bookmarkStart w:id="196" w:name="h.2grqrue" w:colFirst="0" w:colLast="0"/>
      <w:bookmarkStart w:id="197" w:name="_Toc478975726"/>
      <w:bookmarkEnd w:id="196"/>
      <w:r>
        <w:t>Message Identification</w:t>
      </w:r>
      <w:bookmarkEnd w:id="197"/>
    </w:p>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24510B" w14:paraId="3084DD4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F2A55E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62E7D2C" w14:textId="4EAEB30B" w:rsidR="0024510B" w:rsidRDefault="009E4ABA">
            <w:pPr>
              <w:tabs>
                <w:tab w:val="left" w:pos="2530"/>
              </w:tabs>
              <w:spacing w:after="0"/>
            </w:pPr>
            <w:r>
              <w:t>TP-BSM-S</w:t>
            </w:r>
            <w:ins w:id="198" w:author="Liming, John R." w:date="2017-03-27T14:13:00Z">
              <w:r w:rsidR="0032330E">
                <w:t>T</w:t>
              </w:r>
            </w:ins>
            <w:r>
              <w:t>-BV-</w:t>
            </w:r>
            <w:ins w:id="199" w:author="Liming, John R." w:date="2017-04-10T14:49:00Z">
              <w:r w:rsidR="002A36B5">
                <w:t>05</w:t>
              </w:r>
            </w:ins>
          </w:p>
        </w:tc>
      </w:tr>
      <w:tr w:rsidR="0024510B" w14:paraId="4079B09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42A7E0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32C9F0" w14:textId="43626CAC" w:rsidR="0024510B" w:rsidRDefault="009E4ABA" w:rsidP="003342E5">
            <w:pPr>
              <w:spacing w:after="0"/>
            </w:pPr>
            <w:r>
              <w:t xml:space="preserve">Verify identification data is randomized to facilitate user privacy </w:t>
            </w:r>
            <w:r w:rsidR="003342E5">
              <w:t>after certificate expiration</w:t>
            </w:r>
            <w:r>
              <w:t xml:space="preserve"> </w:t>
            </w:r>
          </w:p>
        </w:tc>
      </w:tr>
      <w:tr w:rsidR="0024510B" w14:paraId="127C3C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7775CE1"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932F20A" w14:textId="77777777" w:rsidR="0024510B" w:rsidRDefault="009E4ABA">
            <w:pPr>
              <w:spacing w:after="0"/>
            </w:pPr>
            <w:r>
              <w:t>TC1</w:t>
            </w:r>
          </w:p>
        </w:tc>
      </w:tr>
      <w:tr w:rsidR="0024510B" w14:paraId="56BA51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2436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F5B9043" w14:textId="7AC80B3B" w:rsidR="0024510B" w:rsidRDefault="000340F6">
            <w:pPr>
              <w:spacing w:after="0"/>
            </w:pPr>
            <w:r>
              <w:t>V2V-BSMTX-DATAACC-[</w:t>
            </w:r>
            <w:r w:rsidR="009E4ABA">
              <w:t>0</w:t>
            </w:r>
            <w:r>
              <w:t>03,006], V2V-SECPRIV-IDRAND-002</w:t>
            </w:r>
            <w:r w:rsidR="009E4ABA">
              <w:t>, V2V-SECPRIV-BSMSIGN-008</w:t>
            </w:r>
          </w:p>
        </w:tc>
      </w:tr>
      <w:tr w:rsidR="0024510B" w14:paraId="733E73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4DD276E" w14:textId="77777777" w:rsidR="0024510B" w:rsidRDefault="009E4ABA">
            <w:pPr>
              <w:keepNext/>
              <w:spacing w:after="0"/>
              <w:jc w:val="center"/>
            </w:pPr>
            <w:r>
              <w:rPr>
                <w:b/>
              </w:rPr>
              <w:t>Pre-test conditions</w:t>
            </w:r>
          </w:p>
        </w:tc>
      </w:tr>
      <w:tr w:rsidR="0024510B" w14:paraId="78BCC4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F1A064" w14:textId="77777777" w:rsidR="0024510B" w:rsidDel="00D408C5" w:rsidRDefault="009E4ABA">
            <w:pPr>
              <w:numPr>
                <w:ilvl w:val="0"/>
                <w:numId w:val="2"/>
              </w:numPr>
              <w:spacing w:after="0" w:line="259" w:lineRule="auto"/>
              <w:ind w:hanging="360"/>
              <w:contextualSpacing/>
              <w:rPr>
                <w:del w:id="200" w:author="Liming, John R." w:date="2017-04-03T15:07:00Z"/>
              </w:rPr>
            </w:pPr>
            <w:r>
              <w:t>The IUT is in its initial state</w:t>
            </w:r>
          </w:p>
          <w:p w14:paraId="79A2E1C9" w14:textId="2990C75D" w:rsidR="0024510B" w:rsidRDefault="009E4ABA">
            <w:pPr>
              <w:numPr>
                <w:ilvl w:val="0"/>
                <w:numId w:val="2"/>
              </w:numPr>
              <w:spacing w:after="0" w:line="259" w:lineRule="auto"/>
              <w:ind w:hanging="360"/>
              <w:contextualSpacing/>
            </w:pPr>
            <w:del w:id="201" w:author="Liming, John R." w:date="2017-04-03T15:07:00Z">
              <w:r w:rsidDel="00D408C5">
                <w:delText>The IUT is configured to transmit BSMs</w:delText>
              </w:r>
            </w:del>
          </w:p>
        </w:tc>
      </w:tr>
      <w:tr w:rsidR="0024510B" w14:paraId="6F0F2B1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CA1186" w14:textId="77777777" w:rsidR="0024510B" w:rsidRDefault="009E4ABA">
            <w:pPr>
              <w:keepNext/>
              <w:spacing w:after="0"/>
              <w:jc w:val="center"/>
            </w:pPr>
            <w:r>
              <w:rPr>
                <w:b/>
              </w:rPr>
              <w:t>Test Sequence</w:t>
            </w:r>
          </w:p>
        </w:tc>
      </w:tr>
      <w:tr w:rsidR="0024510B" w14:paraId="1CF79F3F" w14:textId="77777777">
        <w:tc>
          <w:tcPr>
            <w:tcW w:w="737" w:type="dxa"/>
            <w:tcBorders>
              <w:top w:val="single" w:sz="4" w:space="0" w:color="000000"/>
              <w:left w:val="single" w:sz="4" w:space="0" w:color="000000"/>
              <w:bottom w:val="single" w:sz="4" w:space="0" w:color="000000"/>
              <w:right w:val="single" w:sz="4" w:space="0" w:color="000000"/>
            </w:tcBorders>
          </w:tcPr>
          <w:p w14:paraId="33F5742A"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A764280"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5E22122"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F1E001F" w14:textId="77777777" w:rsidR="0024510B" w:rsidRDefault="009E4ABA">
            <w:pPr>
              <w:keepNext/>
              <w:spacing w:after="0" w:line="259" w:lineRule="auto"/>
            </w:pPr>
            <w:r>
              <w:rPr>
                <w:b/>
              </w:rPr>
              <w:t>Verdict</w:t>
            </w:r>
          </w:p>
        </w:tc>
      </w:tr>
      <w:tr w:rsidR="0024510B" w14:paraId="40E0B6CF" w14:textId="77777777">
        <w:tc>
          <w:tcPr>
            <w:tcW w:w="737" w:type="dxa"/>
            <w:tcBorders>
              <w:top w:val="single" w:sz="4" w:space="0" w:color="000000"/>
              <w:left w:val="single" w:sz="4" w:space="0" w:color="000000"/>
              <w:bottom w:val="single" w:sz="4" w:space="0" w:color="000000"/>
              <w:right w:val="single" w:sz="4" w:space="0" w:color="000000"/>
            </w:tcBorders>
          </w:tcPr>
          <w:p w14:paraId="62A502A2" w14:textId="77777777" w:rsidR="0024510B" w:rsidRDefault="009E4ABA">
            <w:pPr>
              <w:keepNext/>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F62FD61" w14:textId="77777777" w:rsidR="0024510B" w:rsidRDefault="000B60D6">
            <w:pPr>
              <w:keepNext/>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39F6E18" w14:textId="77777777" w:rsidR="0024510B" w:rsidRDefault="009E4ABA">
            <w:pPr>
              <w:keepNext/>
              <w:spacing w:after="0"/>
            </w:pPr>
            <w:r>
              <w:t>Two BSMs are transmitted with</w:t>
            </w:r>
            <w:r w:rsidR="00DD795E">
              <w:t>out a certificate change</w:t>
            </w:r>
          </w:p>
        </w:tc>
        <w:tc>
          <w:tcPr>
            <w:tcW w:w="1980" w:type="dxa"/>
            <w:tcBorders>
              <w:top w:val="single" w:sz="4" w:space="0" w:color="000000"/>
              <w:left w:val="single" w:sz="4" w:space="0" w:color="000000"/>
              <w:bottom w:val="single" w:sz="4" w:space="0" w:color="000000"/>
              <w:right w:val="single" w:sz="4" w:space="0" w:color="000000"/>
            </w:tcBorders>
          </w:tcPr>
          <w:p w14:paraId="564F724C" w14:textId="77777777" w:rsidR="0024510B" w:rsidRDefault="0024510B">
            <w:pPr>
              <w:keepNext/>
              <w:spacing w:after="0" w:line="259" w:lineRule="auto"/>
            </w:pPr>
          </w:p>
        </w:tc>
      </w:tr>
      <w:tr w:rsidR="0024510B" w14:paraId="655D024A" w14:textId="77777777">
        <w:tc>
          <w:tcPr>
            <w:tcW w:w="737" w:type="dxa"/>
            <w:tcBorders>
              <w:top w:val="single" w:sz="4" w:space="0" w:color="000000"/>
              <w:left w:val="single" w:sz="4" w:space="0" w:color="000000"/>
              <w:bottom w:val="single" w:sz="4" w:space="0" w:color="000000"/>
              <w:right w:val="single" w:sz="4" w:space="0" w:color="000000"/>
            </w:tcBorders>
          </w:tcPr>
          <w:p w14:paraId="07D1FDF1"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E07B8C1"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47926A" w14:textId="377CF2CE" w:rsidR="0024510B" w:rsidRDefault="009E4ABA" w:rsidP="008F1506">
            <w:pPr>
              <w:spacing w:after="0"/>
            </w:pPr>
            <w:r>
              <w:t>DE_MsgCo</w:t>
            </w:r>
            <w:r w:rsidR="003342E5">
              <w:t>unt is incremented between BSMs</w:t>
            </w:r>
          </w:p>
        </w:tc>
        <w:tc>
          <w:tcPr>
            <w:tcW w:w="1980" w:type="dxa"/>
            <w:tcBorders>
              <w:top w:val="single" w:sz="4" w:space="0" w:color="000000"/>
              <w:left w:val="single" w:sz="4" w:space="0" w:color="000000"/>
              <w:bottom w:val="single" w:sz="4" w:space="0" w:color="000000"/>
              <w:right w:val="single" w:sz="4" w:space="0" w:color="000000"/>
            </w:tcBorders>
          </w:tcPr>
          <w:p w14:paraId="39C8BF3B" w14:textId="77777777" w:rsidR="0024510B" w:rsidRDefault="009E4ABA">
            <w:pPr>
              <w:spacing w:after="0" w:line="259" w:lineRule="auto"/>
            </w:pPr>
            <w:r>
              <w:t>Pass / Fail</w:t>
            </w:r>
          </w:p>
        </w:tc>
      </w:tr>
      <w:tr w:rsidR="00394556" w14:paraId="3D206857" w14:textId="77777777">
        <w:tc>
          <w:tcPr>
            <w:tcW w:w="737" w:type="dxa"/>
            <w:tcBorders>
              <w:top w:val="single" w:sz="4" w:space="0" w:color="000000"/>
              <w:left w:val="single" w:sz="4" w:space="0" w:color="000000"/>
              <w:bottom w:val="single" w:sz="4" w:space="0" w:color="000000"/>
              <w:right w:val="single" w:sz="4" w:space="0" w:color="000000"/>
            </w:tcBorders>
          </w:tcPr>
          <w:p w14:paraId="3C2DB224" w14:textId="77777777" w:rsidR="00394556" w:rsidRDefault="0039455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017E013"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EFC204D" w14:textId="539B69D9"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w:t>
            </w:r>
            <w:r w:rsidR="003342E5">
              <w:t>SRC MAC address does not change</w:t>
            </w:r>
          </w:p>
        </w:tc>
        <w:tc>
          <w:tcPr>
            <w:tcW w:w="1980" w:type="dxa"/>
            <w:tcBorders>
              <w:top w:val="single" w:sz="4" w:space="0" w:color="000000"/>
              <w:left w:val="single" w:sz="4" w:space="0" w:color="000000"/>
              <w:bottom w:val="single" w:sz="4" w:space="0" w:color="000000"/>
              <w:right w:val="single" w:sz="4" w:space="0" w:color="000000"/>
            </w:tcBorders>
          </w:tcPr>
          <w:p w14:paraId="59701D49" w14:textId="14296F85" w:rsidR="00394556" w:rsidRDefault="00394556">
            <w:pPr>
              <w:spacing w:after="0" w:line="259" w:lineRule="auto"/>
            </w:pPr>
            <w:r>
              <w:t>Pass</w:t>
            </w:r>
            <w:r w:rsidR="006020E6">
              <w:t xml:space="preserve"> </w:t>
            </w:r>
            <w:r>
              <w:t>/</w:t>
            </w:r>
            <w:r w:rsidR="006020E6">
              <w:t xml:space="preserve"> </w:t>
            </w:r>
            <w:r>
              <w:t>Fail</w:t>
            </w:r>
          </w:p>
        </w:tc>
      </w:tr>
      <w:tr w:rsidR="00394556" w14:paraId="65E1DEFA" w14:textId="77777777">
        <w:tc>
          <w:tcPr>
            <w:tcW w:w="737" w:type="dxa"/>
            <w:tcBorders>
              <w:top w:val="single" w:sz="4" w:space="0" w:color="000000"/>
              <w:left w:val="single" w:sz="4" w:space="0" w:color="000000"/>
              <w:bottom w:val="single" w:sz="4" w:space="0" w:color="000000"/>
              <w:right w:val="single" w:sz="4" w:space="0" w:color="000000"/>
            </w:tcBorders>
          </w:tcPr>
          <w:p w14:paraId="1F4F9DE3" w14:textId="77777777" w:rsidR="00394556" w:rsidRDefault="0039455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C68BD7E"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A752B" w14:textId="715395CE"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DE_TemporaryID </w:t>
            </w:r>
            <w:r w:rsidR="008F1506">
              <w:t>d</w:t>
            </w:r>
            <w:r w:rsidR="003342E5">
              <w:t>oes not change</w:t>
            </w:r>
          </w:p>
        </w:tc>
        <w:tc>
          <w:tcPr>
            <w:tcW w:w="1980" w:type="dxa"/>
            <w:tcBorders>
              <w:top w:val="single" w:sz="4" w:space="0" w:color="000000"/>
              <w:left w:val="single" w:sz="4" w:space="0" w:color="000000"/>
              <w:bottom w:val="single" w:sz="4" w:space="0" w:color="000000"/>
              <w:right w:val="single" w:sz="4" w:space="0" w:color="000000"/>
            </w:tcBorders>
          </w:tcPr>
          <w:p w14:paraId="02ADF021" w14:textId="0CE224D7" w:rsidR="00394556" w:rsidRDefault="00394556">
            <w:pPr>
              <w:spacing w:after="0" w:line="259" w:lineRule="auto"/>
            </w:pPr>
            <w:r>
              <w:t>Pass</w:t>
            </w:r>
            <w:r w:rsidR="006020E6">
              <w:t xml:space="preserve"> </w:t>
            </w:r>
            <w:r>
              <w:t>/</w:t>
            </w:r>
            <w:r w:rsidR="006020E6">
              <w:t xml:space="preserve"> </w:t>
            </w:r>
            <w:r>
              <w:t>Fail</w:t>
            </w:r>
          </w:p>
        </w:tc>
      </w:tr>
      <w:tr w:rsidR="0024510B" w14:paraId="3553579E" w14:textId="77777777">
        <w:tc>
          <w:tcPr>
            <w:tcW w:w="737" w:type="dxa"/>
            <w:tcBorders>
              <w:top w:val="single" w:sz="4" w:space="0" w:color="000000"/>
              <w:left w:val="single" w:sz="4" w:space="0" w:color="000000"/>
              <w:bottom w:val="single" w:sz="4" w:space="0" w:color="000000"/>
              <w:right w:val="single" w:sz="4" w:space="0" w:color="000000"/>
            </w:tcBorders>
          </w:tcPr>
          <w:p w14:paraId="2534177B" w14:textId="77777777" w:rsidR="0024510B" w:rsidRDefault="002177FF">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5A75A16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BEA0F8" w14:textId="0C52C714" w:rsidR="0024510B" w:rsidRDefault="000E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Certificate expiration</w:t>
            </w:r>
            <w:r w:rsidR="009E4ABA">
              <w:t xml:space="preserve"> causes a certificate change</w:t>
            </w:r>
          </w:p>
        </w:tc>
        <w:tc>
          <w:tcPr>
            <w:tcW w:w="1980" w:type="dxa"/>
            <w:tcBorders>
              <w:top w:val="single" w:sz="4" w:space="0" w:color="000000"/>
              <w:left w:val="single" w:sz="4" w:space="0" w:color="000000"/>
              <w:bottom w:val="single" w:sz="4" w:space="0" w:color="000000"/>
              <w:right w:val="single" w:sz="4" w:space="0" w:color="000000"/>
            </w:tcBorders>
          </w:tcPr>
          <w:p w14:paraId="45324A25" w14:textId="77777777" w:rsidR="0024510B" w:rsidRDefault="0024510B">
            <w:pPr>
              <w:spacing w:after="0" w:line="259" w:lineRule="auto"/>
            </w:pPr>
          </w:p>
        </w:tc>
      </w:tr>
      <w:tr w:rsidR="0024510B" w14:paraId="45D2CC44" w14:textId="77777777">
        <w:tc>
          <w:tcPr>
            <w:tcW w:w="737" w:type="dxa"/>
            <w:tcBorders>
              <w:top w:val="single" w:sz="4" w:space="0" w:color="000000"/>
              <w:left w:val="single" w:sz="4" w:space="0" w:color="000000"/>
              <w:bottom w:val="single" w:sz="4" w:space="0" w:color="000000"/>
              <w:right w:val="single" w:sz="4" w:space="0" w:color="000000"/>
            </w:tcBorders>
          </w:tcPr>
          <w:p w14:paraId="59550AA2" w14:textId="5EABF87F" w:rsidR="0024510B" w:rsidRDefault="002177FF">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E85D892"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FD22C3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 </w:t>
            </w:r>
            <w:r w:rsidR="00223433">
              <w:t xml:space="preserve">first </w:t>
            </w:r>
            <w:r>
              <w:t>BSM is transmitted</w:t>
            </w:r>
            <w:r w:rsidR="00223433">
              <w:t xml:space="preserve"> after certificate change</w:t>
            </w:r>
          </w:p>
        </w:tc>
        <w:tc>
          <w:tcPr>
            <w:tcW w:w="1980" w:type="dxa"/>
            <w:tcBorders>
              <w:top w:val="single" w:sz="4" w:space="0" w:color="000000"/>
              <w:left w:val="single" w:sz="4" w:space="0" w:color="000000"/>
              <w:bottom w:val="single" w:sz="4" w:space="0" w:color="000000"/>
              <w:right w:val="single" w:sz="4" w:space="0" w:color="000000"/>
            </w:tcBorders>
          </w:tcPr>
          <w:p w14:paraId="1CF6DEEC" w14:textId="77777777" w:rsidR="0024510B" w:rsidRDefault="0024510B">
            <w:pPr>
              <w:spacing w:after="0" w:line="259" w:lineRule="auto"/>
            </w:pPr>
          </w:p>
        </w:tc>
      </w:tr>
      <w:tr w:rsidR="0024510B" w14:paraId="74EEAAB4" w14:textId="77777777">
        <w:tc>
          <w:tcPr>
            <w:tcW w:w="737" w:type="dxa"/>
            <w:tcBorders>
              <w:top w:val="single" w:sz="4" w:space="0" w:color="000000"/>
              <w:left w:val="single" w:sz="4" w:space="0" w:color="000000"/>
              <w:bottom w:val="single" w:sz="4" w:space="0" w:color="000000"/>
              <w:right w:val="single" w:sz="4" w:space="0" w:color="000000"/>
            </w:tcBorders>
          </w:tcPr>
          <w:p w14:paraId="42F31FF3" w14:textId="0668FCC0" w:rsidR="0024510B" w:rsidRDefault="002177FF">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41D7F8D" w14:textId="2967F4F6"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AB308A1" w14:textId="3281B21E"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DE_MsgCount</w:t>
            </w:r>
          </w:p>
        </w:tc>
        <w:tc>
          <w:tcPr>
            <w:tcW w:w="1980" w:type="dxa"/>
            <w:tcBorders>
              <w:top w:val="single" w:sz="4" w:space="0" w:color="000000"/>
              <w:left w:val="single" w:sz="4" w:space="0" w:color="000000"/>
              <w:bottom w:val="single" w:sz="4" w:space="0" w:color="000000"/>
              <w:right w:val="single" w:sz="4" w:space="0" w:color="000000"/>
            </w:tcBorders>
          </w:tcPr>
          <w:p w14:paraId="415F0279" w14:textId="1405B642" w:rsidR="0024510B" w:rsidRDefault="00451014">
            <w:pPr>
              <w:spacing w:after="0" w:line="259" w:lineRule="auto"/>
            </w:pPr>
            <w:r>
              <w:t>Pass / Fail</w:t>
            </w:r>
          </w:p>
        </w:tc>
      </w:tr>
      <w:tr w:rsidR="0024510B" w14:paraId="77707D69" w14:textId="77777777">
        <w:tc>
          <w:tcPr>
            <w:tcW w:w="737" w:type="dxa"/>
            <w:tcBorders>
              <w:top w:val="single" w:sz="4" w:space="0" w:color="000000"/>
              <w:left w:val="single" w:sz="4" w:space="0" w:color="000000"/>
              <w:bottom w:val="single" w:sz="4" w:space="0" w:color="000000"/>
              <w:right w:val="single" w:sz="4" w:space="0" w:color="000000"/>
            </w:tcBorders>
          </w:tcPr>
          <w:p w14:paraId="0317B7ED" w14:textId="25F4D312" w:rsidR="0024510B" w:rsidRDefault="002177FF">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F7AE61" w14:textId="2A86D823"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E98A52" w14:textId="349B04FD"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DE_TemporaryID</w:t>
            </w:r>
          </w:p>
        </w:tc>
        <w:tc>
          <w:tcPr>
            <w:tcW w:w="1980" w:type="dxa"/>
            <w:tcBorders>
              <w:top w:val="single" w:sz="4" w:space="0" w:color="000000"/>
              <w:left w:val="single" w:sz="4" w:space="0" w:color="000000"/>
              <w:bottom w:val="single" w:sz="4" w:space="0" w:color="000000"/>
              <w:right w:val="single" w:sz="4" w:space="0" w:color="000000"/>
            </w:tcBorders>
          </w:tcPr>
          <w:p w14:paraId="696C366A" w14:textId="3A2DC590" w:rsidR="0024510B" w:rsidRDefault="00451014">
            <w:pPr>
              <w:spacing w:after="0" w:line="259" w:lineRule="auto"/>
            </w:pPr>
            <w:r>
              <w:t>Pass / Fail</w:t>
            </w:r>
          </w:p>
        </w:tc>
      </w:tr>
      <w:tr w:rsidR="0024510B" w14:paraId="55C1E605" w14:textId="77777777">
        <w:tc>
          <w:tcPr>
            <w:tcW w:w="737" w:type="dxa"/>
            <w:tcBorders>
              <w:top w:val="single" w:sz="4" w:space="0" w:color="000000"/>
              <w:left w:val="single" w:sz="4" w:space="0" w:color="000000"/>
              <w:bottom w:val="single" w:sz="4" w:space="0" w:color="000000"/>
              <w:right w:val="single" w:sz="4" w:space="0" w:color="000000"/>
            </w:tcBorders>
          </w:tcPr>
          <w:p w14:paraId="31881D7B" w14:textId="3C52213F" w:rsidR="0024510B" w:rsidRDefault="002177FF">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4DDFC6BC" w14:textId="34B161E7"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CD7E5FA" w14:textId="3A1B1A7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19E6CD5" w14:textId="0900F903" w:rsidR="0024510B" w:rsidRDefault="00451014">
            <w:pPr>
              <w:spacing w:after="0" w:line="259" w:lineRule="auto"/>
            </w:pPr>
            <w:r>
              <w:t>Pass / Fail</w:t>
            </w:r>
          </w:p>
        </w:tc>
      </w:tr>
      <w:tr w:rsidR="0024510B" w14:paraId="1DEB56D0" w14:textId="77777777">
        <w:tc>
          <w:tcPr>
            <w:tcW w:w="737" w:type="dxa"/>
            <w:tcBorders>
              <w:top w:val="single" w:sz="4" w:space="0" w:color="000000"/>
              <w:left w:val="single" w:sz="4" w:space="0" w:color="000000"/>
              <w:bottom w:val="single" w:sz="4" w:space="0" w:color="000000"/>
              <w:right w:val="single" w:sz="4" w:space="0" w:color="000000"/>
            </w:tcBorders>
          </w:tcPr>
          <w:p w14:paraId="0AA221F7" w14:textId="35D24135" w:rsidR="0024510B" w:rsidRDefault="002177FF">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08FDB38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7DD481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is attached to the BSM</w:t>
            </w:r>
          </w:p>
        </w:tc>
        <w:tc>
          <w:tcPr>
            <w:tcW w:w="1980" w:type="dxa"/>
            <w:tcBorders>
              <w:top w:val="single" w:sz="4" w:space="0" w:color="000000"/>
              <w:left w:val="single" w:sz="4" w:space="0" w:color="000000"/>
              <w:bottom w:val="single" w:sz="4" w:space="0" w:color="000000"/>
              <w:right w:val="single" w:sz="4" w:space="0" w:color="000000"/>
            </w:tcBorders>
          </w:tcPr>
          <w:p w14:paraId="4F237278" w14:textId="77777777" w:rsidR="0024510B" w:rsidRDefault="009E4ABA">
            <w:pPr>
              <w:spacing w:after="0" w:line="259" w:lineRule="auto"/>
            </w:pPr>
            <w:r>
              <w:t>Pass / Fail</w:t>
            </w:r>
          </w:p>
        </w:tc>
      </w:tr>
      <w:tr w:rsidR="00223433" w14:paraId="5BCEBD93" w14:textId="77777777">
        <w:tc>
          <w:tcPr>
            <w:tcW w:w="737" w:type="dxa"/>
            <w:tcBorders>
              <w:top w:val="single" w:sz="4" w:space="0" w:color="000000"/>
              <w:left w:val="single" w:sz="4" w:space="0" w:color="000000"/>
              <w:bottom w:val="single" w:sz="4" w:space="0" w:color="000000"/>
              <w:right w:val="single" w:sz="4" w:space="0" w:color="000000"/>
            </w:tcBorders>
          </w:tcPr>
          <w:p w14:paraId="686E2EA5" w14:textId="0B6FADDE" w:rsidR="00223433" w:rsidRDefault="002177FF">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66005BE9" w14:textId="77777777" w:rsidR="00223433" w:rsidRDefault="00223433">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36D2F008" w14:textId="5FEE6957"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w:t>
            </w:r>
            <w:r w:rsidR="002177FF">
              <w:t>5</w:t>
            </w:r>
            <w:r>
              <w:t xml:space="preserve"> – </w:t>
            </w:r>
            <w:r w:rsidR="002177FF">
              <w:t>10</w:t>
            </w:r>
            <w:r>
              <w:t xml:space="preserve"> are repeated </w:t>
            </w:r>
            <w:r w:rsidR="00BE7F8A">
              <w:t>a</w:t>
            </w:r>
            <w:r>
              <w:t xml:space="preserve"> </w:t>
            </w:r>
            <w:r w:rsidR="00BE7F8A">
              <w:t xml:space="preserve">statistically significant amount of </w:t>
            </w:r>
            <w:r>
              <w:t>times</w:t>
            </w:r>
            <w:r w:rsidR="00BE7F8A">
              <w:t xml:space="preserve"> as defined by Section </w:t>
            </w:r>
            <w:ins w:id="202" w:author="Dmitri.Khijniak@7Layers.com" w:date="2017-04-20T16:51:00Z">
              <w:r w:rsidR="00AE3058">
                <w:fldChar w:fldCharType="begin"/>
              </w:r>
              <w:r w:rsidR="00AE3058">
                <w:instrText xml:space="preserve"> REF _Ref447196152 \r \h </w:instrText>
              </w:r>
            </w:ins>
            <w:r w:rsidR="00AE3058">
              <w:fldChar w:fldCharType="separate"/>
            </w:r>
            <w:ins w:id="203" w:author="Dmitri.Khijniak@7Layers.com" w:date="2017-04-20T16:51:00Z">
              <w:r w:rsidR="00AE3058">
                <w:t>7.1</w:t>
              </w:r>
              <w:r w:rsidR="00AE3058">
                <w:fldChar w:fldCharType="end"/>
              </w:r>
            </w:ins>
          </w:p>
        </w:tc>
        <w:tc>
          <w:tcPr>
            <w:tcW w:w="1980" w:type="dxa"/>
            <w:tcBorders>
              <w:top w:val="single" w:sz="4" w:space="0" w:color="000000"/>
              <w:left w:val="single" w:sz="4" w:space="0" w:color="000000"/>
              <w:bottom w:val="single" w:sz="4" w:space="0" w:color="000000"/>
              <w:right w:val="single" w:sz="4" w:space="0" w:color="000000"/>
            </w:tcBorders>
          </w:tcPr>
          <w:p w14:paraId="554F3C72" w14:textId="77777777" w:rsidR="00223433" w:rsidRDefault="00223433">
            <w:pPr>
              <w:spacing w:after="0" w:line="259" w:lineRule="auto"/>
            </w:pPr>
          </w:p>
        </w:tc>
      </w:tr>
      <w:tr w:rsidR="00223433" w14:paraId="38D3266E" w14:textId="77777777">
        <w:tc>
          <w:tcPr>
            <w:tcW w:w="737" w:type="dxa"/>
            <w:tcBorders>
              <w:top w:val="single" w:sz="4" w:space="0" w:color="000000"/>
              <w:left w:val="single" w:sz="4" w:space="0" w:color="000000"/>
              <w:bottom w:val="single" w:sz="4" w:space="0" w:color="000000"/>
              <w:right w:val="single" w:sz="4" w:space="0" w:color="000000"/>
            </w:tcBorders>
          </w:tcPr>
          <w:p w14:paraId="254B9A47" w14:textId="4B6515F3" w:rsidR="00223433" w:rsidRDefault="000B4128">
            <w:pPr>
              <w:spacing w:after="0" w:line="259" w:lineRule="auto"/>
            </w:pPr>
            <w:r>
              <w:t>1</w:t>
            </w:r>
            <w:r w:rsidR="002177FF">
              <w:t>2</w:t>
            </w:r>
          </w:p>
        </w:tc>
        <w:tc>
          <w:tcPr>
            <w:tcW w:w="1063" w:type="dxa"/>
            <w:tcBorders>
              <w:top w:val="single" w:sz="4" w:space="0" w:color="000000"/>
              <w:left w:val="single" w:sz="4" w:space="0" w:color="000000"/>
              <w:bottom w:val="single" w:sz="4" w:space="0" w:color="000000"/>
              <w:right w:val="single" w:sz="4" w:space="0" w:color="000000"/>
            </w:tcBorders>
          </w:tcPr>
          <w:p w14:paraId="606A6285"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C526227" w14:textId="6976273F"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w:t>
            </w:r>
            <w:r w:rsidR="007A1BE1">
              <w:t>MsgCount’s values over the</w:t>
            </w:r>
            <w:r>
              <w:t xml:space="preserve"> </w:t>
            </w:r>
            <w:r w:rsidR="007A1BE1">
              <w:t xml:space="preserve">previous </w:t>
            </w:r>
            <w:r>
              <w:t>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7735A6">
              <w:t>7.1</w:t>
            </w:r>
            <w:r w:rsidR="00F0468B">
              <w:fldChar w:fldCharType="end"/>
            </w:r>
            <w:r w:rsidR="00DF224A">
              <w:t>, where the tolerance for the average is 127.5 +/- 2.43 and the tolerance for the standard deviation is 73.6 +/- 17</w:t>
            </w:r>
          </w:p>
        </w:tc>
        <w:tc>
          <w:tcPr>
            <w:tcW w:w="1980" w:type="dxa"/>
            <w:tcBorders>
              <w:top w:val="single" w:sz="4" w:space="0" w:color="000000"/>
              <w:left w:val="single" w:sz="4" w:space="0" w:color="000000"/>
              <w:bottom w:val="single" w:sz="4" w:space="0" w:color="000000"/>
              <w:right w:val="single" w:sz="4" w:space="0" w:color="000000"/>
            </w:tcBorders>
          </w:tcPr>
          <w:p w14:paraId="2F8C6A34" w14:textId="77777777" w:rsidR="00223433" w:rsidRDefault="000B4128">
            <w:pPr>
              <w:spacing w:after="0" w:line="259" w:lineRule="auto"/>
            </w:pPr>
            <w:r>
              <w:t>Pass / Fail</w:t>
            </w:r>
          </w:p>
        </w:tc>
      </w:tr>
      <w:tr w:rsidR="00223433" w14:paraId="35C91880" w14:textId="77777777">
        <w:tc>
          <w:tcPr>
            <w:tcW w:w="737" w:type="dxa"/>
            <w:tcBorders>
              <w:top w:val="single" w:sz="4" w:space="0" w:color="000000"/>
              <w:left w:val="single" w:sz="4" w:space="0" w:color="000000"/>
              <w:bottom w:val="single" w:sz="4" w:space="0" w:color="000000"/>
              <w:right w:val="single" w:sz="4" w:space="0" w:color="000000"/>
            </w:tcBorders>
          </w:tcPr>
          <w:p w14:paraId="17762620" w14:textId="22F5F62B" w:rsidR="00223433" w:rsidRDefault="000B4128">
            <w:pPr>
              <w:spacing w:after="0" w:line="259" w:lineRule="auto"/>
            </w:pPr>
            <w:r>
              <w:t>1</w:t>
            </w:r>
            <w:r w:rsidR="002177FF">
              <w:t>3</w:t>
            </w:r>
          </w:p>
        </w:tc>
        <w:tc>
          <w:tcPr>
            <w:tcW w:w="1063" w:type="dxa"/>
            <w:tcBorders>
              <w:top w:val="single" w:sz="4" w:space="0" w:color="000000"/>
              <w:left w:val="single" w:sz="4" w:space="0" w:color="000000"/>
              <w:bottom w:val="single" w:sz="4" w:space="0" w:color="000000"/>
              <w:right w:val="single" w:sz="4" w:space="0" w:color="000000"/>
            </w:tcBorders>
          </w:tcPr>
          <w:p w14:paraId="2AA15D23"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7ED472" w14:textId="66598960" w:rsidR="00223433" w:rsidRDefault="000B4128"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DE_TemporaryID</w:t>
            </w:r>
            <w:r w:rsidR="007A1BE1">
              <w:t>’s values over the previous</w:t>
            </w:r>
            <w:r w:rsidR="00223433">
              <w:t xml:space="preserve"> 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7735A6">
              <w:t>7.1</w:t>
            </w:r>
            <w:r w:rsidR="00F0468B">
              <w:fldChar w:fldCharType="end"/>
            </w:r>
            <w:r w:rsidR="00DF224A">
              <w:t>, where the tolerance for the average is 2.1 billion +/- 28.5 million and the tolerance for the standard deviation is 1.2 billion +/- 80 million</w:t>
            </w:r>
          </w:p>
        </w:tc>
        <w:tc>
          <w:tcPr>
            <w:tcW w:w="1980" w:type="dxa"/>
            <w:tcBorders>
              <w:top w:val="single" w:sz="4" w:space="0" w:color="000000"/>
              <w:left w:val="single" w:sz="4" w:space="0" w:color="000000"/>
              <w:bottom w:val="single" w:sz="4" w:space="0" w:color="000000"/>
              <w:right w:val="single" w:sz="4" w:space="0" w:color="000000"/>
            </w:tcBorders>
          </w:tcPr>
          <w:p w14:paraId="1BA8CCE4" w14:textId="77777777" w:rsidR="00223433" w:rsidRDefault="000B4128">
            <w:pPr>
              <w:spacing w:after="0" w:line="259" w:lineRule="auto"/>
            </w:pPr>
            <w:r>
              <w:t>Pass / Fail</w:t>
            </w:r>
          </w:p>
        </w:tc>
      </w:tr>
      <w:tr w:rsidR="00223433" w14:paraId="283C4A83" w14:textId="77777777">
        <w:tc>
          <w:tcPr>
            <w:tcW w:w="737" w:type="dxa"/>
            <w:tcBorders>
              <w:top w:val="single" w:sz="4" w:space="0" w:color="000000"/>
              <w:left w:val="single" w:sz="4" w:space="0" w:color="000000"/>
              <w:bottom w:val="single" w:sz="4" w:space="0" w:color="000000"/>
              <w:right w:val="single" w:sz="4" w:space="0" w:color="000000"/>
            </w:tcBorders>
          </w:tcPr>
          <w:p w14:paraId="7EBDBFE3" w14:textId="50F1918F" w:rsidR="00223433" w:rsidRDefault="000B4128">
            <w:pPr>
              <w:spacing w:after="0" w:line="259" w:lineRule="auto"/>
            </w:pPr>
            <w:r>
              <w:lastRenderedPageBreak/>
              <w:t>1</w:t>
            </w:r>
            <w:r w:rsidR="002177FF">
              <w:t>4</w:t>
            </w:r>
          </w:p>
        </w:tc>
        <w:tc>
          <w:tcPr>
            <w:tcW w:w="1063" w:type="dxa"/>
            <w:tcBorders>
              <w:top w:val="single" w:sz="4" w:space="0" w:color="000000"/>
              <w:left w:val="single" w:sz="4" w:space="0" w:color="000000"/>
              <w:bottom w:val="single" w:sz="4" w:space="0" w:color="000000"/>
              <w:right w:val="single" w:sz="4" w:space="0" w:color="000000"/>
            </w:tcBorders>
          </w:tcPr>
          <w:p w14:paraId="50775C0D"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E1350D8" w14:textId="2CAB980D" w:rsidR="00223433" w:rsidRDefault="000B4128" w:rsidP="00AE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MAC Address</w:t>
            </w:r>
            <w:r w:rsidR="007A1BE1">
              <w:t>’ values over the previous</w:t>
            </w:r>
            <w:r w:rsidR="00223433">
              <w:t xml:space="preserve"> iterations are random</w:t>
            </w:r>
            <w:r w:rsidR="00BE7F8A">
              <w:t xml:space="preserve"> according to criteria set in S</w:t>
            </w:r>
            <w:r w:rsidR="003C6927">
              <w:t xml:space="preserve">ection </w:t>
            </w:r>
            <w:r w:rsidR="003C6927">
              <w:fldChar w:fldCharType="begin"/>
            </w:r>
            <w:r w:rsidR="003C6927">
              <w:instrText xml:space="preserve"> REF _Ref447196152 \r \h </w:instrText>
            </w:r>
            <w:r w:rsidR="003C6927">
              <w:fldChar w:fldCharType="separate"/>
            </w:r>
            <w:r w:rsidR="007735A6">
              <w:t>7.1</w:t>
            </w:r>
            <w:r w:rsidR="003C6927">
              <w:fldChar w:fldCharType="end"/>
            </w:r>
            <w:r w:rsidR="00DF224A">
              <w:t xml:space="preserve">, where the tolerance for the average is </w:t>
            </w:r>
            <w:r w:rsidR="00AE7FBE" w:rsidRPr="00AE7FBE">
              <w:t>9.223372e+18</w:t>
            </w:r>
            <w:r w:rsidR="00DF224A">
              <w:t xml:space="preserve"> +/-  </w:t>
            </w:r>
            <w:r w:rsidR="00AE7FBE">
              <w:t xml:space="preserve">2.465e+12 </w:t>
            </w:r>
            <w:r w:rsidR="00DF224A">
              <w:t>and the tolerance for t</w:t>
            </w:r>
            <w:r w:rsidR="00AE7FBE">
              <w:t xml:space="preserve">he standard deviation is 8.1254827e+13 +/- </w:t>
            </w:r>
            <w:r w:rsidR="00DF224A">
              <w:t xml:space="preserve"> </w:t>
            </w:r>
            <w:r w:rsidR="00AE7FBE" w:rsidRPr="00AE7FBE">
              <w:t>1.8764811e+13</w:t>
            </w:r>
          </w:p>
        </w:tc>
        <w:tc>
          <w:tcPr>
            <w:tcW w:w="1980" w:type="dxa"/>
            <w:tcBorders>
              <w:top w:val="single" w:sz="4" w:space="0" w:color="000000"/>
              <w:left w:val="single" w:sz="4" w:space="0" w:color="000000"/>
              <w:bottom w:val="single" w:sz="4" w:space="0" w:color="000000"/>
              <w:right w:val="single" w:sz="4" w:space="0" w:color="000000"/>
            </w:tcBorders>
          </w:tcPr>
          <w:p w14:paraId="16111416" w14:textId="77777777" w:rsidR="00223433" w:rsidRDefault="000B4128">
            <w:pPr>
              <w:spacing w:after="0" w:line="259" w:lineRule="auto"/>
            </w:pPr>
            <w:r>
              <w:t>Pass / Fail</w:t>
            </w:r>
          </w:p>
        </w:tc>
      </w:tr>
    </w:tbl>
    <w:p w14:paraId="7F5BF3D0" w14:textId="4B038A27" w:rsidR="0024510B" w:rsidRDefault="0024510B"/>
    <w:tbl>
      <w:tblPr>
        <w:tblStyle w:val="a7"/>
        <w:tblW w:w="9360" w:type="dxa"/>
        <w:tblInd w:w="-4" w:type="dxa"/>
        <w:tblLayout w:type="fixed"/>
        <w:tblLook w:val="0000" w:firstRow="0" w:lastRow="0" w:firstColumn="0" w:lastColumn="0" w:noHBand="0" w:noVBand="0"/>
      </w:tblPr>
      <w:tblGrid>
        <w:gridCol w:w="737"/>
        <w:gridCol w:w="1063"/>
        <w:gridCol w:w="5580"/>
        <w:gridCol w:w="1980"/>
      </w:tblGrid>
      <w:tr w:rsidR="00236734" w14:paraId="0FDE0FB2"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C42C8EA" w14:textId="77777777" w:rsidR="00236734" w:rsidRDefault="00236734" w:rsidP="00667777">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9229C97" w14:textId="057A60F3" w:rsidR="00236734" w:rsidRDefault="00236734" w:rsidP="00667777">
            <w:pPr>
              <w:spacing w:after="0"/>
            </w:pPr>
            <w:r>
              <w:t>TP-BSM-S</w:t>
            </w:r>
            <w:ins w:id="204" w:author="Liming, John R." w:date="2017-03-27T14:13:00Z">
              <w:r w:rsidR="0032330E">
                <w:t>T</w:t>
              </w:r>
            </w:ins>
            <w:r>
              <w:t>-BV-</w:t>
            </w:r>
            <w:ins w:id="205" w:author="Liming, John R." w:date="2017-04-10T14:52:00Z">
              <w:r w:rsidR="002A36B5">
                <w:t>06</w:t>
              </w:r>
            </w:ins>
          </w:p>
        </w:tc>
      </w:tr>
      <w:tr w:rsidR="00236734" w14:paraId="7BF0DED3"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50CD40A" w14:textId="77777777" w:rsidR="00236734" w:rsidRDefault="00236734" w:rsidP="00667777">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82F5C32" w14:textId="77777777" w:rsidR="00236734" w:rsidRDefault="00236734" w:rsidP="00667777">
            <w:pPr>
              <w:spacing w:after="0"/>
            </w:pPr>
            <w:r>
              <w:t>Verify DE_MsgCount is properly incremented and rolls over when reaching 127 and DE_TemporaryID is not changed</w:t>
            </w:r>
          </w:p>
        </w:tc>
      </w:tr>
      <w:tr w:rsidR="00236734" w14:paraId="108D0037"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62A13DBC" w14:textId="77777777" w:rsidR="00236734" w:rsidRDefault="00236734" w:rsidP="00667777">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ECA4384" w14:textId="77777777" w:rsidR="00236734" w:rsidRDefault="00236734" w:rsidP="00667777">
            <w:pPr>
              <w:spacing w:after="0"/>
            </w:pPr>
            <w:r>
              <w:t>TC1</w:t>
            </w:r>
          </w:p>
        </w:tc>
      </w:tr>
      <w:tr w:rsidR="00236734" w14:paraId="2520B3A4"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0C4DE89E" w14:textId="77777777" w:rsidR="00236734" w:rsidRDefault="00236734" w:rsidP="00667777">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3E1B670" w14:textId="77777777" w:rsidR="00236734" w:rsidRDefault="00236734" w:rsidP="00667777">
            <w:pPr>
              <w:spacing w:after="0"/>
            </w:pPr>
            <w:r>
              <w:t>V2V-BSMTX-DATAACC-[004, 007]</w:t>
            </w:r>
          </w:p>
        </w:tc>
      </w:tr>
      <w:tr w:rsidR="00236734" w14:paraId="5B193CAD"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29862F5" w14:textId="77777777" w:rsidR="00236734" w:rsidRDefault="00236734" w:rsidP="00667777">
            <w:pPr>
              <w:spacing w:after="0"/>
              <w:jc w:val="center"/>
            </w:pPr>
            <w:r>
              <w:rPr>
                <w:b/>
              </w:rPr>
              <w:t>Pre-test conditions</w:t>
            </w:r>
          </w:p>
        </w:tc>
      </w:tr>
      <w:tr w:rsidR="00236734" w14:paraId="53F1BB10"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239936F" w14:textId="77777777" w:rsidR="00236734" w:rsidRDefault="00236734" w:rsidP="00667777">
            <w:pPr>
              <w:numPr>
                <w:ilvl w:val="0"/>
                <w:numId w:val="2"/>
              </w:numPr>
              <w:spacing w:after="0" w:line="259" w:lineRule="auto"/>
              <w:ind w:hanging="360"/>
              <w:contextualSpacing/>
            </w:pPr>
            <w:r>
              <w:t>The IUT is in the initial state</w:t>
            </w:r>
          </w:p>
          <w:p w14:paraId="25D9FA51" w14:textId="77777777" w:rsidR="00236734" w:rsidRDefault="00236734" w:rsidP="00667777">
            <w:pPr>
              <w:numPr>
                <w:ilvl w:val="0"/>
                <w:numId w:val="2"/>
              </w:numPr>
              <w:spacing w:after="0" w:line="259" w:lineRule="auto"/>
              <w:ind w:hanging="360"/>
              <w:contextualSpacing/>
            </w:pPr>
            <w:r>
              <w:t>The IUT is configured to transmit BSMs, with the first’s DE_MsgCount less than 127</w:t>
            </w:r>
          </w:p>
          <w:p w14:paraId="3664CBF8" w14:textId="4B3DE57E" w:rsidR="00236734" w:rsidRDefault="00D408C5" w:rsidP="00667777">
            <w:pPr>
              <w:numPr>
                <w:ilvl w:val="0"/>
                <w:numId w:val="2"/>
              </w:numPr>
              <w:spacing w:after="0" w:line="259" w:lineRule="auto"/>
              <w:ind w:hanging="360"/>
              <w:contextualSpacing/>
            </w:pPr>
            <w:ins w:id="206" w:author="Liming, John R." w:date="2017-04-03T15:09:00Z">
              <w:r>
                <w:t>The security certificate d</w:t>
              </w:r>
            </w:ins>
            <w:r w:rsidR="00236734">
              <w:t>oes not change during this test</w:t>
            </w:r>
          </w:p>
        </w:tc>
      </w:tr>
      <w:tr w:rsidR="00236734" w14:paraId="1C009F02"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A24A12" w14:textId="77777777" w:rsidR="00236734" w:rsidRDefault="00236734" w:rsidP="00667777">
            <w:pPr>
              <w:spacing w:after="0"/>
              <w:jc w:val="center"/>
            </w:pPr>
            <w:r>
              <w:rPr>
                <w:b/>
              </w:rPr>
              <w:t>Test Sequence</w:t>
            </w:r>
          </w:p>
        </w:tc>
      </w:tr>
      <w:tr w:rsidR="00236734" w14:paraId="4D01DEF5"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EE0DCFA"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738A4712" w14:textId="77777777" w:rsidR="00236734" w:rsidRDefault="00236734" w:rsidP="00667777">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AD57F18"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B797172" w14:textId="77777777" w:rsidR="00236734" w:rsidRDefault="00236734" w:rsidP="00667777">
            <w:pPr>
              <w:spacing w:after="0" w:line="259" w:lineRule="auto"/>
            </w:pPr>
            <w:r>
              <w:rPr>
                <w:b/>
              </w:rPr>
              <w:t>Verdict</w:t>
            </w:r>
          </w:p>
        </w:tc>
      </w:tr>
      <w:tr w:rsidR="00236734" w14:paraId="7E7008C2"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BD32DDA" w14:textId="77777777" w:rsidR="00236734" w:rsidRDefault="00236734" w:rsidP="0066777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F92DDA9"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04E7196" w14:textId="77777777" w:rsidR="00236734" w:rsidRDefault="00236734" w:rsidP="00667777">
            <w:pPr>
              <w:spacing w:after="0" w:line="259" w:lineRule="auto"/>
            </w:pPr>
            <w:r>
              <w:t>Two BSMs are transmitted, the first with a DE_MsgCount less than 127</w:t>
            </w:r>
          </w:p>
        </w:tc>
        <w:tc>
          <w:tcPr>
            <w:tcW w:w="1980" w:type="dxa"/>
            <w:tcBorders>
              <w:top w:val="single" w:sz="4" w:space="0" w:color="000000"/>
              <w:left w:val="single" w:sz="4" w:space="0" w:color="000000"/>
              <w:bottom w:val="single" w:sz="4" w:space="0" w:color="000000"/>
              <w:right w:val="single" w:sz="4" w:space="0" w:color="000000"/>
            </w:tcBorders>
          </w:tcPr>
          <w:p w14:paraId="6C68757C" w14:textId="77777777" w:rsidR="00236734" w:rsidRDefault="00236734" w:rsidP="00667777">
            <w:pPr>
              <w:spacing w:after="0" w:line="259" w:lineRule="auto"/>
            </w:pPr>
          </w:p>
        </w:tc>
      </w:tr>
      <w:tr w:rsidR="00236734" w14:paraId="3CFDAAAB" w14:textId="77777777" w:rsidTr="00667777">
        <w:tc>
          <w:tcPr>
            <w:tcW w:w="737" w:type="dxa"/>
            <w:tcBorders>
              <w:top w:val="single" w:sz="4" w:space="0" w:color="000000"/>
              <w:left w:val="single" w:sz="4" w:space="0" w:color="000000"/>
              <w:bottom w:val="single" w:sz="4" w:space="0" w:color="000000"/>
              <w:right w:val="single" w:sz="4" w:space="0" w:color="000000"/>
            </w:tcBorders>
          </w:tcPr>
          <w:p w14:paraId="2B0CFE47"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C83B0C0"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20901D" w14:textId="77777777" w:rsidR="00236734" w:rsidRDefault="00236734" w:rsidP="00667777">
            <w:pPr>
              <w:spacing w:after="0" w:line="259" w:lineRule="auto"/>
            </w:pPr>
            <w:r>
              <w:t>The DE_TemporaryIDs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234584A0" w14:textId="77777777" w:rsidR="00236734" w:rsidRDefault="00236734" w:rsidP="00667777">
            <w:pPr>
              <w:spacing w:after="0" w:line="259" w:lineRule="auto"/>
            </w:pPr>
            <w:r>
              <w:t>Pass / Fail</w:t>
            </w:r>
          </w:p>
        </w:tc>
      </w:tr>
      <w:tr w:rsidR="00236734" w14:paraId="3FD94841"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A8932F7"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2C752D8F"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6619C25"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DE_MsgCount of the second of the two BSMs is one greater than first DE_MsgCount</w:t>
            </w:r>
          </w:p>
        </w:tc>
        <w:tc>
          <w:tcPr>
            <w:tcW w:w="1980" w:type="dxa"/>
            <w:tcBorders>
              <w:top w:val="single" w:sz="4" w:space="0" w:color="000000"/>
              <w:left w:val="single" w:sz="4" w:space="0" w:color="000000"/>
              <w:bottom w:val="single" w:sz="4" w:space="0" w:color="000000"/>
              <w:right w:val="single" w:sz="4" w:space="0" w:color="000000"/>
            </w:tcBorders>
          </w:tcPr>
          <w:p w14:paraId="09AFFF14" w14:textId="77777777" w:rsidR="00236734" w:rsidRDefault="00236734" w:rsidP="00667777">
            <w:pPr>
              <w:spacing w:after="0" w:line="259" w:lineRule="auto"/>
            </w:pPr>
            <w:r>
              <w:t>Pass / Fail</w:t>
            </w:r>
          </w:p>
        </w:tc>
      </w:tr>
      <w:tr w:rsidR="00236734" w14:paraId="31C4D2BF" w14:textId="77777777" w:rsidTr="00667777">
        <w:trPr>
          <w:trHeight w:val="60"/>
        </w:trPr>
        <w:tc>
          <w:tcPr>
            <w:tcW w:w="737" w:type="dxa"/>
            <w:tcBorders>
              <w:top w:val="single" w:sz="4" w:space="0" w:color="000000"/>
              <w:left w:val="single" w:sz="4" w:space="0" w:color="000000"/>
              <w:bottom w:val="single" w:sz="4" w:space="0" w:color="000000"/>
              <w:right w:val="single" w:sz="4" w:space="0" w:color="000000"/>
            </w:tcBorders>
          </w:tcPr>
          <w:p w14:paraId="0DB5C2FA"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105B0BD" w14:textId="77777777" w:rsidR="00236734" w:rsidRDefault="00236734" w:rsidP="00667777">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259F3D1" w14:textId="77777777" w:rsidR="00236734" w:rsidRDefault="00236734" w:rsidP="00667777">
            <w:pPr>
              <w:spacing w:after="0" w:line="259" w:lineRule="auto"/>
            </w:pPr>
            <w:r>
              <w:t>The IUT continues to send BSMs until the DE_MsgCount of a BSM is exactly 127</w:t>
            </w:r>
          </w:p>
        </w:tc>
        <w:tc>
          <w:tcPr>
            <w:tcW w:w="1980" w:type="dxa"/>
            <w:tcBorders>
              <w:top w:val="single" w:sz="4" w:space="0" w:color="000000"/>
              <w:left w:val="single" w:sz="4" w:space="0" w:color="000000"/>
              <w:bottom w:val="single" w:sz="4" w:space="0" w:color="000000"/>
              <w:right w:val="single" w:sz="4" w:space="0" w:color="000000"/>
            </w:tcBorders>
          </w:tcPr>
          <w:p w14:paraId="6FEB5265" w14:textId="77777777" w:rsidR="00236734" w:rsidRDefault="00236734" w:rsidP="00667777">
            <w:pPr>
              <w:spacing w:after="0" w:line="259" w:lineRule="auto"/>
            </w:pPr>
          </w:p>
        </w:tc>
      </w:tr>
      <w:tr w:rsidR="00236734" w14:paraId="1121E967"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6D5AC25"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E3A0193"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25B4118" w14:textId="77777777" w:rsidR="00236734" w:rsidRDefault="00236734" w:rsidP="00667777">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1DCDD49" w14:textId="77777777" w:rsidR="00236734" w:rsidRDefault="00236734" w:rsidP="00667777">
            <w:pPr>
              <w:spacing w:after="0" w:line="259" w:lineRule="auto"/>
            </w:pPr>
          </w:p>
        </w:tc>
      </w:tr>
      <w:tr w:rsidR="00236734" w14:paraId="741078EE"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D03E183"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78EF53A5"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068CEA4" w14:textId="77777777" w:rsidR="00236734" w:rsidRDefault="00236734" w:rsidP="00667777">
            <w:pPr>
              <w:spacing w:after="0" w:line="259" w:lineRule="auto"/>
            </w:pPr>
            <w:r>
              <w:t>DE_TemporaryID has not changed</w:t>
            </w:r>
          </w:p>
        </w:tc>
        <w:tc>
          <w:tcPr>
            <w:tcW w:w="1980" w:type="dxa"/>
            <w:tcBorders>
              <w:top w:val="single" w:sz="4" w:space="0" w:color="000000"/>
              <w:left w:val="single" w:sz="4" w:space="0" w:color="000000"/>
              <w:bottom w:val="single" w:sz="4" w:space="0" w:color="000000"/>
              <w:right w:val="single" w:sz="4" w:space="0" w:color="000000"/>
            </w:tcBorders>
          </w:tcPr>
          <w:p w14:paraId="1FCC1A0F" w14:textId="77777777" w:rsidR="00236734" w:rsidRDefault="00236734" w:rsidP="00667777">
            <w:pPr>
              <w:spacing w:after="0" w:line="259" w:lineRule="auto"/>
            </w:pPr>
            <w:r>
              <w:t>Pass / Fail</w:t>
            </w:r>
          </w:p>
        </w:tc>
      </w:tr>
      <w:tr w:rsidR="00236734" w14:paraId="26B19FA4" w14:textId="77777777" w:rsidTr="00667777">
        <w:tc>
          <w:tcPr>
            <w:tcW w:w="737" w:type="dxa"/>
            <w:tcBorders>
              <w:top w:val="single" w:sz="4" w:space="0" w:color="000000"/>
              <w:left w:val="single" w:sz="4" w:space="0" w:color="000000"/>
              <w:bottom w:val="single" w:sz="4" w:space="0" w:color="000000"/>
              <w:right w:val="single" w:sz="4" w:space="0" w:color="000000"/>
            </w:tcBorders>
          </w:tcPr>
          <w:p w14:paraId="36FC273E" w14:textId="77777777" w:rsidR="00236734" w:rsidRDefault="00236734" w:rsidP="0066777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27A34D8"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549E23E" w14:textId="77777777" w:rsidR="00236734" w:rsidRDefault="00236734" w:rsidP="00667777">
            <w:pPr>
              <w:spacing w:after="0" w:line="259" w:lineRule="auto"/>
            </w:pPr>
            <w:r>
              <w:t>DE_MsgCount of the previous BSM is 0</w:t>
            </w:r>
          </w:p>
        </w:tc>
        <w:tc>
          <w:tcPr>
            <w:tcW w:w="1980" w:type="dxa"/>
            <w:tcBorders>
              <w:top w:val="single" w:sz="4" w:space="0" w:color="000000"/>
              <w:left w:val="single" w:sz="4" w:space="0" w:color="000000"/>
              <w:bottom w:val="single" w:sz="4" w:space="0" w:color="000000"/>
              <w:right w:val="single" w:sz="4" w:space="0" w:color="000000"/>
            </w:tcBorders>
          </w:tcPr>
          <w:p w14:paraId="1E79189A" w14:textId="77777777" w:rsidR="00236734" w:rsidRDefault="00236734" w:rsidP="00667777">
            <w:pPr>
              <w:spacing w:after="0" w:line="259" w:lineRule="auto"/>
            </w:pPr>
            <w:r>
              <w:t>Pass / Fail</w:t>
            </w:r>
          </w:p>
        </w:tc>
      </w:tr>
    </w:tbl>
    <w:p w14:paraId="51D01025" w14:textId="55449B58" w:rsidR="00236734" w:rsidRDefault="00236734"/>
    <w:p w14:paraId="4408634C" w14:textId="77777777" w:rsidR="00236734" w:rsidRDefault="00236734"/>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3342E5" w14:paraId="3D1AA188"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7282A5AE" w14:textId="77777777" w:rsidR="003342E5" w:rsidRDefault="003342E5" w:rsidP="001B1E6B">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91B0850" w14:textId="57C033A8" w:rsidR="003342E5" w:rsidRDefault="003342E5" w:rsidP="001B1E6B">
            <w:pPr>
              <w:tabs>
                <w:tab w:val="left" w:pos="2530"/>
              </w:tabs>
              <w:spacing w:after="0"/>
            </w:pPr>
            <w:r>
              <w:t>TP-BSM-S</w:t>
            </w:r>
            <w:ins w:id="207" w:author="Liming, John R." w:date="2017-03-27T14:13:00Z">
              <w:r w:rsidR="0032330E">
                <w:t>T</w:t>
              </w:r>
            </w:ins>
            <w:r>
              <w:t>-BV-</w:t>
            </w:r>
            <w:ins w:id="208" w:author="Liming, John R." w:date="2017-04-10T14:57:00Z">
              <w:r w:rsidR="002A36B5">
                <w:t>07</w:t>
              </w:r>
            </w:ins>
          </w:p>
        </w:tc>
      </w:tr>
      <w:tr w:rsidR="003342E5" w14:paraId="0C619EA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41B3A849" w14:textId="77777777" w:rsidR="003342E5" w:rsidRDefault="003342E5" w:rsidP="001B1E6B">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BD61B" w14:textId="788E23DC" w:rsidR="003342E5" w:rsidRDefault="003342E5" w:rsidP="00173F20">
            <w:pPr>
              <w:spacing w:after="0"/>
            </w:pPr>
            <w:r>
              <w:t xml:space="preserve">Verify identification data is randomized to facilitate user privacy </w:t>
            </w:r>
            <w:r w:rsidR="00173F20">
              <w:t>after device restart</w:t>
            </w:r>
            <w:r>
              <w:t xml:space="preserve"> </w:t>
            </w:r>
          </w:p>
        </w:tc>
      </w:tr>
      <w:tr w:rsidR="003342E5" w14:paraId="28C8204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180F51A5" w14:textId="77777777" w:rsidR="003342E5" w:rsidRDefault="003342E5" w:rsidP="001B1E6B">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EBBE18A" w14:textId="137DC3DC" w:rsidR="003342E5" w:rsidRDefault="003342E5" w:rsidP="001B1E6B">
            <w:pPr>
              <w:spacing w:after="0"/>
            </w:pPr>
            <w:r>
              <w:t>TC</w:t>
            </w:r>
            <w:ins w:id="209" w:author="Liming, John R." w:date="2017-03-27T10:02:00Z">
              <w:r w:rsidR="00A32C82">
                <w:t>3</w:t>
              </w:r>
            </w:ins>
          </w:p>
        </w:tc>
      </w:tr>
      <w:tr w:rsidR="003342E5" w14:paraId="4D22991B"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208A5580" w14:textId="77777777" w:rsidR="003342E5" w:rsidRDefault="003342E5" w:rsidP="001B1E6B">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FEDAF3" w14:textId="4E02ABD6" w:rsidR="000340F6" w:rsidRPr="00B91806" w:rsidRDefault="000340F6" w:rsidP="001B1E6B">
            <w:pPr>
              <w:spacing w:after="0"/>
            </w:pPr>
            <w:r>
              <w:t>V2V-BSMTX-DATAACC-[002,005], V2V-SECPRIV-IDRAND-001</w:t>
            </w:r>
          </w:p>
        </w:tc>
      </w:tr>
      <w:tr w:rsidR="003342E5" w14:paraId="37F25B1C"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3589253" w14:textId="77777777" w:rsidR="003342E5" w:rsidRDefault="003342E5" w:rsidP="001B1E6B">
            <w:pPr>
              <w:keepNext/>
              <w:spacing w:after="0"/>
              <w:jc w:val="center"/>
            </w:pPr>
            <w:r>
              <w:rPr>
                <w:b/>
              </w:rPr>
              <w:t>Pre-test conditions</w:t>
            </w:r>
          </w:p>
        </w:tc>
      </w:tr>
      <w:tr w:rsidR="003342E5" w14:paraId="1B3312D4"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7BE50EB" w14:textId="7851520C" w:rsidR="003342E5" w:rsidRDefault="003342E5">
            <w:pPr>
              <w:numPr>
                <w:ilvl w:val="0"/>
                <w:numId w:val="2"/>
              </w:numPr>
              <w:spacing w:after="0" w:line="259" w:lineRule="auto"/>
              <w:ind w:hanging="360"/>
              <w:contextualSpacing/>
            </w:pPr>
            <w:r>
              <w:t>The IUT is in its initial state</w:t>
            </w:r>
          </w:p>
        </w:tc>
      </w:tr>
      <w:tr w:rsidR="003342E5" w14:paraId="10F91345"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165FF1F" w14:textId="77777777" w:rsidR="003342E5" w:rsidRDefault="003342E5" w:rsidP="001B1E6B">
            <w:pPr>
              <w:keepNext/>
              <w:spacing w:after="0"/>
              <w:jc w:val="center"/>
            </w:pPr>
            <w:r>
              <w:rPr>
                <w:b/>
              </w:rPr>
              <w:t>Test Sequence</w:t>
            </w:r>
          </w:p>
        </w:tc>
      </w:tr>
      <w:tr w:rsidR="003342E5" w14:paraId="519FDF9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E64EAB9" w14:textId="77777777" w:rsidR="003342E5" w:rsidRDefault="003342E5" w:rsidP="001B1E6B">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08D9EF0" w14:textId="77777777" w:rsidR="003342E5" w:rsidRDefault="003342E5" w:rsidP="001B1E6B">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172DF7" w14:textId="77777777" w:rsidR="003342E5" w:rsidRDefault="003342E5" w:rsidP="001B1E6B">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84B08DD" w14:textId="77777777" w:rsidR="003342E5" w:rsidRDefault="003342E5" w:rsidP="001B1E6B">
            <w:pPr>
              <w:keepNext/>
              <w:spacing w:after="0" w:line="259" w:lineRule="auto"/>
            </w:pPr>
            <w:r>
              <w:rPr>
                <w:b/>
              </w:rPr>
              <w:t>Verdict</w:t>
            </w:r>
          </w:p>
        </w:tc>
      </w:tr>
      <w:tr w:rsidR="003342E5" w14:paraId="3183DB5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3D23309" w14:textId="6BD81524" w:rsidR="003342E5" w:rsidRDefault="003342E5" w:rsidP="001B1E6B">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1FCC4E7"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A8339"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7928E91C" w14:textId="77777777" w:rsidR="003342E5" w:rsidRDefault="003342E5" w:rsidP="001B1E6B">
            <w:pPr>
              <w:spacing w:after="0" w:line="259" w:lineRule="auto"/>
            </w:pPr>
          </w:p>
        </w:tc>
      </w:tr>
      <w:tr w:rsidR="003342E5" w14:paraId="470392CB"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A82A8B2" w14:textId="3233A886" w:rsidR="003342E5" w:rsidRDefault="00306C13" w:rsidP="001B1E6B">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8E7374"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0F00B3A"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3EB5AB5" w14:textId="77777777" w:rsidR="003342E5" w:rsidRDefault="003342E5" w:rsidP="001B1E6B">
            <w:pPr>
              <w:spacing w:after="0" w:line="259" w:lineRule="auto"/>
            </w:pPr>
          </w:p>
        </w:tc>
      </w:tr>
      <w:tr w:rsidR="003342E5" w14:paraId="02810DB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F234E32" w14:textId="0452F187" w:rsidR="003342E5" w:rsidRDefault="00306C13" w:rsidP="001B1E6B">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387BD198" w14:textId="7287C275"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12490C2"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DE_MsgCount</w:t>
            </w:r>
          </w:p>
        </w:tc>
        <w:tc>
          <w:tcPr>
            <w:tcW w:w="1980" w:type="dxa"/>
            <w:tcBorders>
              <w:top w:val="single" w:sz="4" w:space="0" w:color="000000"/>
              <w:left w:val="single" w:sz="4" w:space="0" w:color="000000"/>
              <w:bottom w:val="single" w:sz="4" w:space="0" w:color="000000"/>
              <w:right w:val="single" w:sz="4" w:space="0" w:color="000000"/>
            </w:tcBorders>
          </w:tcPr>
          <w:p w14:paraId="72D22276" w14:textId="33D56151" w:rsidR="003342E5" w:rsidRDefault="00451014" w:rsidP="001B1E6B">
            <w:pPr>
              <w:spacing w:after="0" w:line="259" w:lineRule="auto"/>
            </w:pPr>
            <w:r>
              <w:t>Pass / Fail</w:t>
            </w:r>
          </w:p>
        </w:tc>
      </w:tr>
      <w:tr w:rsidR="003342E5" w14:paraId="784E297E"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BF80CCF" w14:textId="7C290AC3" w:rsidR="003342E5" w:rsidRDefault="00306C13" w:rsidP="001B1E6B">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610272F" w14:textId="61A8526E"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BC1995"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DE_TemporaryID</w:t>
            </w:r>
          </w:p>
        </w:tc>
        <w:tc>
          <w:tcPr>
            <w:tcW w:w="1980" w:type="dxa"/>
            <w:tcBorders>
              <w:top w:val="single" w:sz="4" w:space="0" w:color="000000"/>
              <w:left w:val="single" w:sz="4" w:space="0" w:color="000000"/>
              <w:bottom w:val="single" w:sz="4" w:space="0" w:color="000000"/>
              <w:right w:val="single" w:sz="4" w:space="0" w:color="000000"/>
            </w:tcBorders>
          </w:tcPr>
          <w:p w14:paraId="0F2E2500" w14:textId="1C033745" w:rsidR="003342E5" w:rsidRDefault="00451014" w:rsidP="001B1E6B">
            <w:pPr>
              <w:spacing w:after="0" w:line="259" w:lineRule="auto"/>
            </w:pPr>
            <w:r>
              <w:t>Pass / Fail</w:t>
            </w:r>
          </w:p>
        </w:tc>
      </w:tr>
      <w:tr w:rsidR="003342E5" w14:paraId="5B7924E2"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99AC553" w14:textId="6E5EA98D" w:rsidR="003342E5" w:rsidRDefault="00306C13" w:rsidP="001B1E6B">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7190F969" w14:textId="6F65EA2B"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1BD1F70"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F6BF3EA" w14:textId="426C198C" w:rsidR="003342E5" w:rsidRDefault="00451014" w:rsidP="001B1E6B">
            <w:pPr>
              <w:spacing w:after="0" w:line="259" w:lineRule="auto"/>
            </w:pPr>
            <w:r>
              <w:t>Pass / Fail</w:t>
            </w:r>
          </w:p>
        </w:tc>
      </w:tr>
      <w:tr w:rsidR="003342E5" w14:paraId="1A8D4016" w14:textId="77777777" w:rsidTr="001B1E6B">
        <w:tc>
          <w:tcPr>
            <w:tcW w:w="737" w:type="dxa"/>
            <w:tcBorders>
              <w:top w:val="single" w:sz="4" w:space="0" w:color="000000"/>
              <w:left w:val="single" w:sz="4" w:space="0" w:color="000000"/>
              <w:bottom w:val="single" w:sz="4" w:space="0" w:color="000000"/>
              <w:right w:val="single" w:sz="4" w:space="0" w:color="000000"/>
            </w:tcBorders>
          </w:tcPr>
          <w:p w14:paraId="5188D9E0" w14:textId="26CEF462" w:rsidR="003342E5" w:rsidRDefault="00306C13" w:rsidP="001B1E6B">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A1B562C" w14:textId="77777777" w:rsidR="003342E5" w:rsidRDefault="003342E5" w:rsidP="001B1E6B">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55C589C2" w14:textId="34F418F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w:t>
            </w:r>
            <w:r w:rsidR="006020E6">
              <w:t xml:space="preserve"> – 5</w:t>
            </w:r>
            <w:r>
              <w:t xml:space="preserve"> are repeated </w:t>
            </w:r>
            <w:r w:rsidR="009A274E">
              <w:t>a statistically significant amount of</w:t>
            </w:r>
            <w:r>
              <w:t xml:space="preserve"> times</w:t>
            </w:r>
            <w:r w:rsidR="009A274E">
              <w:t xml:space="preserve">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1642C506" w14:textId="77777777" w:rsidR="003342E5" w:rsidRDefault="003342E5" w:rsidP="001B1E6B">
            <w:pPr>
              <w:spacing w:after="0" w:line="259" w:lineRule="auto"/>
            </w:pPr>
          </w:p>
        </w:tc>
      </w:tr>
      <w:tr w:rsidR="003342E5" w14:paraId="25CE91C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7E05BB7" w14:textId="58CE3CF4" w:rsidR="003342E5" w:rsidRDefault="00306C13" w:rsidP="001B1E6B">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52B5F83"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BFBEADF" w14:textId="4858C10A"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w:t>
            </w:r>
            <w:r w:rsidR="009A274E">
              <w:t>MsgCount’s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rsidR="007735A6">
              <w:t>7.1</w:t>
            </w:r>
            <w:r>
              <w:fldChar w:fldCharType="end"/>
            </w:r>
            <w:r w:rsidR="00AE7FBE">
              <w:t>, where the tolerance for the average is 127.5 +/- 2.43 and the tolerance for the standard deviation is 73.6 +/- 17</w:t>
            </w:r>
          </w:p>
        </w:tc>
        <w:tc>
          <w:tcPr>
            <w:tcW w:w="1980" w:type="dxa"/>
            <w:tcBorders>
              <w:top w:val="single" w:sz="4" w:space="0" w:color="000000"/>
              <w:left w:val="single" w:sz="4" w:space="0" w:color="000000"/>
              <w:bottom w:val="single" w:sz="4" w:space="0" w:color="000000"/>
              <w:right w:val="single" w:sz="4" w:space="0" w:color="000000"/>
            </w:tcBorders>
          </w:tcPr>
          <w:p w14:paraId="6A6E5562" w14:textId="77777777" w:rsidR="003342E5" w:rsidRDefault="003342E5" w:rsidP="001B1E6B">
            <w:pPr>
              <w:spacing w:after="0" w:line="259" w:lineRule="auto"/>
            </w:pPr>
            <w:r>
              <w:t>Pass / Fail</w:t>
            </w:r>
          </w:p>
        </w:tc>
      </w:tr>
      <w:tr w:rsidR="003342E5" w14:paraId="78DDEDA5" w14:textId="77777777" w:rsidTr="001B1E6B">
        <w:tc>
          <w:tcPr>
            <w:tcW w:w="737" w:type="dxa"/>
            <w:tcBorders>
              <w:top w:val="single" w:sz="4" w:space="0" w:color="000000"/>
              <w:left w:val="single" w:sz="4" w:space="0" w:color="000000"/>
              <w:bottom w:val="single" w:sz="4" w:space="0" w:color="000000"/>
              <w:right w:val="single" w:sz="4" w:space="0" w:color="000000"/>
            </w:tcBorders>
          </w:tcPr>
          <w:p w14:paraId="00BB5ED5" w14:textId="15EA719D" w:rsidR="003342E5" w:rsidRDefault="00306C13" w:rsidP="001B1E6B">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F31B532"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011243" w14:textId="6630352D"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DE_Tem</w:t>
            </w:r>
            <w:r w:rsidR="009A274E">
              <w:t>poraryID’s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rsidR="007735A6">
              <w:t>7.1</w:t>
            </w:r>
            <w:r>
              <w:fldChar w:fldCharType="end"/>
            </w:r>
            <w:r w:rsidR="00AE7FBE">
              <w:t xml:space="preserve">, where the tolerance for the </w:t>
            </w:r>
            <w:r w:rsidR="00AE7FBE">
              <w:lastRenderedPageBreak/>
              <w:t>average is 2.1 billion +/- 28.5 million and the tolerance for the standard deviation is 1.2 billion +/- 80 million</w:t>
            </w:r>
          </w:p>
        </w:tc>
        <w:tc>
          <w:tcPr>
            <w:tcW w:w="1980" w:type="dxa"/>
            <w:tcBorders>
              <w:top w:val="single" w:sz="4" w:space="0" w:color="000000"/>
              <w:left w:val="single" w:sz="4" w:space="0" w:color="000000"/>
              <w:bottom w:val="single" w:sz="4" w:space="0" w:color="000000"/>
              <w:right w:val="single" w:sz="4" w:space="0" w:color="000000"/>
            </w:tcBorders>
          </w:tcPr>
          <w:p w14:paraId="4126642D" w14:textId="77777777" w:rsidR="003342E5" w:rsidRDefault="003342E5" w:rsidP="001B1E6B">
            <w:pPr>
              <w:spacing w:after="0" w:line="259" w:lineRule="auto"/>
            </w:pPr>
            <w:r>
              <w:lastRenderedPageBreak/>
              <w:t>Pass / Fail</w:t>
            </w:r>
          </w:p>
        </w:tc>
      </w:tr>
      <w:tr w:rsidR="003342E5" w14:paraId="6A43CBB1" w14:textId="77777777" w:rsidTr="001B1E6B">
        <w:tc>
          <w:tcPr>
            <w:tcW w:w="737" w:type="dxa"/>
            <w:tcBorders>
              <w:top w:val="single" w:sz="4" w:space="0" w:color="000000"/>
              <w:left w:val="single" w:sz="4" w:space="0" w:color="000000"/>
              <w:bottom w:val="single" w:sz="4" w:space="0" w:color="000000"/>
              <w:right w:val="single" w:sz="4" w:space="0" w:color="000000"/>
            </w:tcBorders>
          </w:tcPr>
          <w:p w14:paraId="74F2CC9F" w14:textId="705CCA28" w:rsidR="003342E5" w:rsidRDefault="00306C13" w:rsidP="001B1E6B">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1A0EF5E"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0BA983" w14:textId="39C80093"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w:t>
            </w:r>
            <w:r w:rsidR="009A274E">
              <w:t>C Address’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rsidR="007735A6">
              <w:t>7.1</w:t>
            </w:r>
            <w:r>
              <w:fldChar w:fldCharType="end"/>
            </w:r>
            <w:r w:rsidR="00AE7FBE">
              <w:t xml:space="preserve">, where the tolerance for the average is </w:t>
            </w:r>
            <w:r w:rsidR="00AE7FBE" w:rsidRPr="00AE7FBE">
              <w:t>9.223372e+18</w:t>
            </w:r>
            <w:r w:rsidR="00AE7FBE">
              <w:t xml:space="preserve"> +/-  2.465e+12 and the tolerance for the standard deviation is 8.1254827e+13 +/-  </w:t>
            </w:r>
            <w:r w:rsidR="00AE7FBE" w:rsidRPr="00AE7FBE">
              <w:t>1.8764811e+13</w:t>
            </w:r>
          </w:p>
        </w:tc>
        <w:tc>
          <w:tcPr>
            <w:tcW w:w="1980" w:type="dxa"/>
            <w:tcBorders>
              <w:top w:val="single" w:sz="4" w:space="0" w:color="000000"/>
              <w:left w:val="single" w:sz="4" w:space="0" w:color="000000"/>
              <w:bottom w:val="single" w:sz="4" w:space="0" w:color="000000"/>
              <w:right w:val="single" w:sz="4" w:space="0" w:color="000000"/>
            </w:tcBorders>
          </w:tcPr>
          <w:p w14:paraId="7872E18D" w14:textId="77777777" w:rsidR="003342E5" w:rsidRDefault="003342E5" w:rsidP="001B1E6B">
            <w:pPr>
              <w:spacing w:after="0" w:line="259" w:lineRule="auto"/>
            </w:pPr>
            <w:r>
              <w:t>Pass / Fail</w:t>
            </w:r>
          </w:p>
        </w:tc>
      </w:tr>
    </w:tbl>
    <w:p w14:paraId="0D9B8C49" w14:textId="057A6E0C" w:rsidR="0024510B" w:rsidRDefault="0024510B"/>
    <w:p w14:paraId="2361732F" w14:textId="77777777" w:rsidR="0024510B" w:rsidRDefault="009E4ABA">
      <w:pPr>
        <w:pStyle w:val="Heading3"/>
        <w:numPr>
          <w:ilvl w:val="2"/>
          <w:numId w:val="1"/>
        </w:numPr>
      </w:pPr>
      <w:bookmarkStart w:id="210" w:name="h.vx1227" w:colFirst="0" w:colLast="0"/>
      <w:bookmarkStart w:id="211" w:name="_Toc478975727"/>
      <w:bookmarkEnd w:id="210"/>
      <w:r>
        <w:t>Security</w:t>
      </w:r>
      <w:bookmarkEnd w:id="211"/>
    </w:p>
    <w:tbl>
      <w:tblPr>
        <w:tblStyle w:val="a8"/>
        <w:tblW w:w="9338" w:type="dxa"/>
        <w:tblInd w:w="7" w:type="dxa"/>
        <w:tblLayout w:type="fixed"/>
        <w:tblLook w:val="0000" w:firstRow="0" w:lastRow="0" w:firstColumn="0" w:lastColumn="0" w:noHBand="0" w:noVBand="0"/>
      </w:tblPr>
      <w:tblGrid>
        <w:gridCol w:w="728"/>
        <w:gridCol w:w="1241"/>
        <w:gridCol w:w="5432"/>
        <w:gridCol w:w="1937"/>
      </w:tblGrid>
      <w:tr w:rsidR="0024510B" w14:paraId="7247610E"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6C8CA16C" w14:textId="77777777" w:rsidR="0024510B" w:rsidRDefault="009E4ABA">
            <w:pPr>
              <w:spacing w:after="0"/>
            </w:pPr>
            <w:r>
              <w:rPr>
                <w:b/>
              </w:rPr>
              <w:t>Identifier</w:t>
            </w:r>
          </w:p>
        </w:tc>
        <w:tc>
          <w:tcPr>
            <w:tcW w:w="7369" w:type="dxa"/>
            <w:gridSpan w:val="2"/>
            <w:tcBorders>
              <w:top w:val="single" w:sz="4" w:space="0" w:color="000000"/>
              <w:left w:val="single" w:sz="4" w:space="0" w:color="000000"/>
              <w:bottom w:val="single" w:sz="4" w:space="0" w:color="000000"/>
              <w:right w:val="single" w:sz="4" w:space="0" w:color="000000"/>
            </w:tcBorders>
          </w:tcPr>
          <w:p w14:paraId="6A1993C8" w14:textId="12CB06F3" w:rsidR="0024510B" w:rsidRDefault="009E4ABA">
            <w:pPr>
              <w:tabs>
                <w:tab w:val="left" w:pos="2317"/>
              </w:tabs>
              <w:spacing w:after="0"/>
            </w:pPr>
            <w:r>
              <w:t>TP-BSM-S</w:t>
            </w:r>
            <w:ins w:id="212" w:author="Liming, John R." w:date="2017-03-27T14:13:00Z">
              <w:r w:rsidR="0032330E">
                <w:t>T</w:t>
              </w:r>
            </w:ins>
            <w:r>
              <w:t>-BV-</w:t>
            </w:r>
            <w:ins w:id="213" w:author="Liming, John R." w:date="2017-04-10T14:55:00Z">
              <w:r w:rsidR="002A36B5">
                <w:t>08</w:t>
              </w:r>
            </w:ins>
            <w:r>
              <w:tab/>
            </w:r>
          </w:p>
        </w:tc>
      </w:tr>
      <w:tr w:rsidR="0024510B" w14:paraId="5B94BDE2"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7634A86" w14:textId="77777777" w:rsidR="0024510B" w:rsidRDefault="009E4ABA">
            <w:pPr>
              <w:spacing w:after="0"/>
            </w:pPr>
            <w:r>
              <w:rPr>
                <w:b/>
              </w:rPr>
              <w:t>Test Objective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772EDB01" w14:textId="7435B913" w:rsidR="0024510B" w:rsidRDefault="002E1905">
            <w:pPr>
              <w:spacing w:after="0"/>
            </w:pPr>
            <w:r>
              <w:t>Verify the IUT</w:t>
            </w:r>
            <w:r w:rsidR="009E4ABA">
              <w:t xml:space="preserve"> signs every BSM and attaches a certificate or certificate digest to every BSM</w:t>
            </w:r>
          </w:p>
        </w:tc>
      </w:tr>
      <w:tr w:rsidR="0024510B" w14:paraId="0B14A9E0"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74455F24" w14:textId="77777777" w:rsidR="0024510B" w:rsidRDefault="009E4ABA">
            <w:pPr>
              <w:spacing w:after="0"/>
            </w:pPr>
            <w:r>
              <w:rPr>
                <w:b/>
              </w:rPr>
              <w:t>Test Configuration</w:t>
            </w:r>
          </w:p>
        </w:tc>
        <w:tc>
          <w:tcPr>
            <w:tcW w:w="7369" w:type="dxa"/>
            <w:gridSpan w:val="2"/>
            <w:tcBorders>
              <w:top w:val="single" w:sz="4" w:space="0" w:color="000000"/>
              <w:left w:val="single" w:sz="4" w:space="0" w:color="000000"/>
              <w:bottom w:val="single" w:sz="4" w:space="0" w:color="000000"/>
              <w:right w:val="single" w:sz="4" w:space="0" w:color="000000"/>
            </w:tcBorders>
          </w:tcPr>
          <w:p w14:paraId="245FD254" w14:textId="77777777" w:rsidR="0024510B" w:rsidRDefault="009E4ABA">
            <w:pPr>
              <w:spacing w:after="0"/>
            </w:pPr>
            <w:r>
              <w:t>TC1</w:t>
            </w:r>
          </w:p>
        </w:tc>
      </w:tr>
      <w:tr w:rsidR="0024510B" w14:paraId="46980AC5"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2C5A32F" w14:textId="77777777" w:rsidR="0024510B" w:rsidRDefault="009E4ABA">
            <w:pPr>
              <w:spacing w:after="0"/>
            </w:pPr>
            <w:r>
              <w:rPr>
                <w:b/>
              </w:rPr>
              <w:t>Reference: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63120D60" w14:textId="008551EA" w:rsidR="0024510B" w:rsidRDefault="009E4ABA">
            <w:pPr>
              <w:spacing w:after="0"/>
            </w:pPr>
            <w:r>
              <w:t>V2V-SECPRIV-BSMSIGN-[001-002]</w:t>
            </w:r>
          </w:p>
        </w:tc>
      </w:tr>
      <w:tr w:rsidR="0024510B" w14:paraId="655FCFD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E1FAD0" w14:textId="77777777" w:rsidR="0024510B" w:rsidRDefault="009E4ABA">
            <w:pPr>
              <w:spacing w:after="0"/>
              <w:jc w:val="center"/>
            </w:pPr>
            <w:r>
              <w:rPr>
                <w:b/>
              </w:rPr>
              <w:t>Pre-test conditions</w:t>
            </w:r>
          </w:p>
        </w:tc>
      </w:tr>
      <w:tr w:rsidR="0024510B" w14:paraId="421E4422"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CF0C9" w14:textId="24460CAB" w:rsidR="0024510B" w:rsidRDefault="009E4ABA">
            <w:pPr>
              <w:numPr>
                <w:ilvl w:val="0"/>
                <w:numId w:val="2"/>
              </w:numPr>
              <w:spacing w:after="0" w:line="259" w:lineRule="auto"/>
              <w:ind w:hanging="360"/>
              <w:contextualSpacing/>
            </w:pPr>
            <w:r>
              <w:t>The IUT is in the initial state</w:t>
            </w:r>
          </w:p>
        </w:tc>
      </w:tr>
      <w:tr w:rsidR="0024510B" w14:paraId="17EF9DD0"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E28A286" w14:textId="77777777" w:rsidR="0024510B" w:rsidRDefault="009E4ABA">
            <w:pPr>
              <w:spacing w:after="0"/>
              <w:jc w:val="center"/>
            </w:pPr>
            <w:r>
              <w:rPr>
                <w:b/>
              </w:rPr>
              <w:t>Test Sequence</w:t>
            </w:r>
          </w:p>
        </w:tc>
      </w:tr>
      <w:tr w:rsidR="0024510B" w14:paraId="794F4B76" w14:textId="77777777">
        <w:tc>
          <w:tcPr>
            <w:tcW w:w="728" w:type="dxa"/>
            <w:tcBorders>
              <w:top w:val="single" w:sz="4" w:space="0" w:color="000000"/>
              <w:left w:val="single" w:sz="4" w:space="0" w:color="000000"/>
              <w:bottom w:val="single" w:sz="4" w:space="0" w:color="000000"/>
              <w:right w:val="single" w:sz="4" w:space="0" w:color="000000"/>
            </w:tcBorders>
          </w:tcPr>
          <w:p w14:paraId="5E85F1B4"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5396689F" w14:textId="77777777" w:rsidR="0024510B" w:rsidRDefault="009E4ABA">
            <w:pPr>
              <w:spacing w:after="0"/>
              <w:jc w:val="center"/>
            </w:pPr>
            <w:r>
              <w:rPr>
                <w:b/>
              </w:rPr>
              <w:t>Type</w:t>
            </w:r>
          </w:p>
        </w:tc>
        <w:tc>
          <w:tcPr>
            <w:tcW w:w="5432" w:type="dxa"/>
            <w:tcBorders>
              <w:top w:val="single" w:sz="4" w:space="0" w:color="000000"/>
              <w:left w:val="single" w:sz="4" w:space="0" w:color="000000"/>
              <w:bottom w:val="single" w:sz="4" w:space="0" w:color="000000"/>
              <w:right w:val="single" w:sz="4" w:space="0" w:color="000000"/>
            </w:tcBorders>
          </w:tcPr>
          <w:p w14:paraId="4C387A9F" w14:textId="77777777" w:rsidR="0024510B" w:rsidRDefault="009E4ABA">
            <w:pPr>
              <w:spacing w:after="0"/>
              <w:jc w:val="center"/>
            </w:pPr>
            <w:r>
              <w:rPr>
                <w:b/>
              </w:rPr>
              <w:t>Description</w:t>
            </w:r>
          </w:p>
        </w:tc>
        <w:tc>
          <w:tcPr>
            <w:tcW w:w="1937" w:type="dxa"/>
            <w:tcBorders>
              <w:top w:val="single" w:sz="4" w:space="0" w:color="000000"/>
              <w:left w:val="single" w:sz="4" w:space="0" w:color="000000"/>
              <w:bottom w:val="single" w:sz="4" w:space="0" w:color="000000"/>
              <w:right w:val="single" w:sz="4" w:space="0" w:color="000000"/>
            </w:tcBorders>
          </w:tcPr>
          <w:p w14:paraId="2DC4FDF4" w14:textId="77777777" w:rsidR="0024510B" w:rsidRDefault="009E4ABA">
            <w:pPr>
              <w:spacing w:after="0" w:line="259" w:lineRule="auto"/>
            </w:pPr>
            <w:r>
              <w:rPr>
                <w:b/>
              </w:rPr>
              <w:t>Verdict</w:t>
            </w:r>
          </w:p>
        </w:tc>
      </w:tr>
      <w:tr w:rsidR="0024510B" w14:paraId="148954FC" w14:textId="77777777">
        <w:tc>
          <w:tcPr>
            <w:tcW w:w="728" w:type="dxa"/>
            <w:tcBorders>
              <w:top w:val="single" w:sz="4" w:space="0" w:color="000000"/>
              <w:left w:val="single" w:sz="4" w:space="0" w:color="000000"/>
              <w:bottom w:val="single" w:sz="4" w:space="0" w:color="000000"/>
              <w:right w:val="single" w:sz="4" w:space="0" w:color="000000"/>
            </w:tcBorders>
          </w:tcPr>
          <w:p w14:paraId="720ED531"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E15A539" w14:textId="77777777" w:rsidR="0024510B" w:rsidRDefault="000B60D6">
            <w:pPr>
              <w:spacing w:after="0" w:line="259" w:lineRule="auto"/>
            </w:pPr>
            <w:r>
              <w:t>Stimulus</w:t>
            </w:r>
          </w:p>
        </w:tc>
        <w:tc>
          <w:tcPr>
            <w:tcW w:w="5432" w:type="dxa"/>
            <w:tcBorders>
              <w:top w:val="single" w:sz="4" w:space="0" w:color="000000"/>
              <w:left w:val="single" w:sz="4" w:space="0" w:color="000000"/>
              <w:bottom w:val="single" w:sz="4" w:space="0" w:color="000000"/>
              <w:right w:val="single" w:sz="4" w:space="0" w:color="000000"/>
            </w:tcBorders>
          </w:tcPr>
          <w:p w14:paraId="5F704F40" w14:textId="77777777" w:rsidR="0024510B" w:rsidRDefault="009E4ABA">
            <w:pPr>
              <w:spacing w:after="0" w:line="259" w:lineRule="auto"/>
            </w:pPr>
            <w:r>
              <w:t>A BSM is transmitted</w:t>
            </w:r>
          </w:p>
        </w:tc>
        <w:tc>
          <w:tcPr>
            <w:tcW w:w="1937" w:type="dxa"/>
            <w:tcBorders>
              <w:top w:val="single" w:sz="4" w:space="0" w:color="000000"/>
              <w:left w:val="single" w:sz="4" w:space="0" w:color="000000"/>
              <w:bottom w:val="single" w:sz="4" w:space="0" w:color="000000"/>
              <w:right w:val="single" w:sz="4" w:space="0" w:color="000000"/>
            </w:tcBorders>
          </w:tcPr>
          <w:p w14:paraId="729D3864" w14:textId="77777777" w:rsidR="0024510B" w:rsidRDefault="0024510B">
            <w:pPr>
              <w:tabs>
                <w:tab w:val="right" w:pos="1913"/>
              </w:tabs>
              <w:spacing w:after="0" w:line="259" w:lineRule="auto"/>
            </w:pPr>
          </w:p>
        </w:tc>
      </w:tr>
      <w:tr w:rsidR="0024510B" w14:paraId="70097FB7" w14:textId="77777777">
        <w:tc>
          <w:tcPr>
            <w:tcW w:w="728" w:type="dxa"/>
            <w:tcBorders>
              <w:top w:val="single" w:sz="4" w:space="0" w:color="000000"/>
              <w:left w:val="single" w:sz="4" w:space="0" w:color="000000"/>
              <w:bottom w:val="single" w:sz="4" w:space="0" w:color="000000"/>
              <w:right w:val="single" w:sz="4" w:space="0" w:color="000000"/>
            </w:tcBorders>
          </w:tcPr>
          <w:p w14:paraId="738DF660"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2831AEDF"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150E6D5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or certificate digest is attached to the BSM</w:t>
            </w:r>
          </w:p>
        </w:tc>
        <w:tc>
          <w:tcPr>
            <w:tcW w:w="1937" w:type="dxa"/>
            <w:tcBorders>
              <w:top w:val="single" w:sz="4" w:space="0" w:color="000000"/>
              <w:left w:val="single" w:sz="4" w:space="0" w:color="000000"/>
              <w:bottom w:val="single" w:sz="4" w:space="0" w:color="000000"/>
              <w:right w:val="single" w:sz="4" w:space="0" w:color="000000"/>
            </w:tcBorders>
          </w:tcPr>
          <w:p w14:paraId="65866625" w14:textId="77777777" w:rsidR="0024510B" w:rsidRDefault="009E4ABA">
            <w:pPr>
              <w:spacing w:after="0" w:line="259" w:lineRule="auto"/>
            </w:pPr>
            <w:r>
              <w:t>Pass / Fail</w:t>
            </w:r>
          </w:p>
        </w:tc>
      </w:tr>
      <w:tr w:rsidR="0024510B" w14:paraId="1C03F135" w14:textId="77777777">
        <w:tc>
          <w:tcPr>
            <w:tcW w:w="728" w:type="dxa"/>
            <w:tcBorders>
              <w:top w:val="single" w:sz="4" w:space="0" w:color="000000"/>
              <w:left w:val="single" w:sz="4" w:space="0" w:color="000000"/>
              <w:bottom w:val="single" w:sz="4" w:space="0" w:color="000000"/>
              <w:right w:val="single" w:sz="4" w:space="0" w:color="000000"/>
            </w:tcBorders>
          </w:tcPr>
          <w:p w14:paraId="37758D5C" w14:textId="77777777" w:rsidR="0024510B" w:rsidRDefault="009E4ABA">
            <w:pPr>
              <w:spacing w:after="0" w:line="259" w:lineRule="auto"/>
            </w:pPr>
            <w:r>
              <w:t>3</w:t>
            </w:r>
          </w:p>
        </w:tc>
        <w:tc>
          <w:tcPr>
            <w:tcW w:w="1241" w:type="dxa"/>
            <w:tcBorders>
              <w:top w:val="single" w:sz="4" w:space="0" w:color="000000"/>
              <w:left w:val="single" w:sz="4" w:space="0" w:color="000000"/>
              <w:bottom w:val="single" w:sz="4" w:space="0" w:color="000000"/>
              <w:right w:val="single" w:sz="4" w:space="0" w:color="000000"/>
            </w:tcBorders>
          </w:tcPr>
          <w:p w14:paraId="33BCE242"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7040BDAA" w14:textId="2FEA5D01" w:rsidR="0024510B" w:rsidRDefault="009E4ABA" w:rsidP="003C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signed by the </w:t>
            </w:r>
            <w:r w:rsidR="003C6927">
              <w:t xml:space="preserve">certificate stored in the </w:t>
            </w:r>
            <w:r w:rsidR="001553DF">
              <w:t>IUT</w:t>
            </w:r>
          </w:p>
        </w:tc>
        <w:tc>
          <w:tcPr>
            <w:tcW w:w="1937" w:type="dxa"/>
            <w:tcBorders>
              <w:top w:val="single" w:sz="4" w:space="0" w:color="000000"/>
              <w:left w:val="single" w:sz="4" w:space="0" w:color="000000"/>
              <w:bottom w:val="single" w:sz="4" w:space="0" w:color="000000"/>
              <w:right w:val="single" w:sz="4" w:space="0" w:color="000000"/>
            </w:tcBorders>
          </w:tcPr>
          <w:p w14:paraId="7EB90BBB" w14:textId="77777777" w:rsidR="0024510B" w:rsidRDefault="009E4ABA">
            <w:pPr>
              <w:spacing w:after="0" w:line="259" w:lineRule="auto"/>
            </w:pPr>
            <w:r>
              <w:t>Pass / Fail</w:t>
            </w:r>
          </w:p>
        </w:tc>
      </w:tr>
    </w:tbl>
    <w:p w14:paraId="5E4943DC" w14:textId="77777777" w:rsidR="0024510B" w:rsidRDefault="0024510B"/>
    <w:tbl>
      <w:tblPr>
        <w:tblStyle w:val="a9"/>
        <w:tblW w:w="9360" w:type="dxa"/>
        <w:tblInd w:w="-4" w:type="dxa"/>
        <w:tblLayout w:type="fixed"/>
        <w:tblLook w:val="0000" w:firstRow="0" w:lastRow="0" w:firstColumn="0" w:lastColumn="0" w:noHBand="0" w:noVBand="0"/>
      </w:tblPr>
      <w:tblGrid>
        <w:gridCol w:w="737"/>
        <w:gridCol w:w="1063"/>
        <w:gridCol w:w="5580"/>
        <w:gridCol w:w="1980"/>
      </w:tblGrid>
      <w:tr w:rsidR="0024510B" w14:paraId="3BBA1D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D45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6718C13D" w14:textId="36840F3F" w:rsidR="0024510B" w:rsidRDefault="009E4ABA">
            <w:pPr>
              <w:tabs>
                <w:tab w:val="left" w:pos="2655"/>
              </w:tabs>
              <w:spacing w:after="0"/>
            </w:pPr>
            <w:r>
              <w:t>TP-BSM-S</w:t>
            </w:r>
            <w:ins w:id="214" w:author="Liming, John R." w:date="2017-03-27T14:13:00Z">
              <w:r w:rsidR="0032330E">
                <w:t>T</w:t>
              </w:r>
            </w:ins>
            <w:r>
              <w:t>-BV-</w:t>
            </w:r>
            <w:ins w:id="215" w:author="Liming, John R." w:date="2017-04-10T14:58:00Z">
              <w:r w:rsidR="002A36B5">
                <w:t>09</w:t>
              </w:r>
            </w:ins>
          </w:p>
        </w:tc>
      </w:tr>
      <w:tr w:rsidR="0024510B" w14:paraId="0D2578E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E03BCA9"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069927D" w14:textId="39F1265D" w:rsidR="0024510B" w:rsidRDefault="002E1905">
            <w:pPr>
              <w:spacing w:after="0"/>
            </w:pPr>
            <w:r>
              <w:t>Verify the IUT</w:t>
            </w:r>
            <w:r w:rsidR="009E4ABA">
              <w:t xml:space="preserve"> attaches full certificates after vMaxCertDigestInterval or more has passed since the previous transmission of a certificate</w:t>
            </w:r>
          </w:p>
        </w:tc>
      </w:tr>
      <w:tr w:rsidR="0024510B" w14:paraId="2572F01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19B6E2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2DD0E1A" w14:textId="77777777" w:rsidR="0024510B" w:rsidRDefault="009E4ABA">
            <w:pPr>
              <w:spacing w:after="0"/>
            </w:pPr>
            <w:r>
              <w:t>TC1</w:t>
            </w:r>
          </w:p>
        </w:tc>
      </w:tr>
      <w:tr w:rsidR="0024510B" w14:paraId="0A3600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57234F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66DCEB" w14:textId="7AF0BCBB" w:rsidR="0024510B" w:rsidRDefault="009E4ABA">
            <w:pPr>
              <w:spacing w:after="0"/>
            </w:pPr>
            <w:r>
              <w:t>V2V-SECPRIV-BSMSIGN-003</w:t>
            </w:r>
          </w:p>
        </w:tc>
      </w:tr>
      <w:tr w:rsidR="0024510B" w14:paraId="238D6D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BE4C99" w14:textId="77777777" w:rsidR="0024510B" w:rsidRDefault="009E4ABA">
            <w:pPr>
              <w:spacing w:after="0"/>
              <w:jc w:val="center"/>
            </w:pPr>
            <w:r>
              <w:rPr>
                <w:b/>
              </w:rPr>
              <w:t>Pre-test conditions</w:t>
            </w:r>
          </w:p>
        </w:tc>
      </w:tr>
      <w:tr w:rsidR="0024510B" w14:paraId="399287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ADC606" w14:textId="66820F08" w:rsidR="0024510B" w:rsidRDefault="009E4ABA">
            <w:pPr>
              <w:numPr>
                <w:ilvl w:val="0"/>
                <w:numId w:val="2"/>
              </w:numPr>
              <w:spacing w:after="0" w:line="259" w:lineRule="auto"/>
              <w:ind w:hanging="360"/>
              <w:contextualSpacing/>
            </w:pPr>
            <w:r>
              <w:t>The IUT is in the initial state</w:t>
            </w:r>
          </w:p>
        </w:tc>
      </w:tr>
      <w:tr w:rsidR="0024510B" w14:paraId="013355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573A951" w14:textId="77777777" w:rsidR="0024510B" w:rsidRDefault="009E4ABA">
            <w:pPr>
              <w:spacing w:after="0"/>
              <w:jc w:val="center"/>
            </w:pPr>
            <w:r>
              <w:rPr>
                <w:b/>
              </w:rPr>
              <w:t>Test Sequence</w:t>
            </w:r>
          </w:p>
        </w:tc>
      </w:tr>
      <w:tr w:rsidR="0024510B" w14:paraId="0739AB37" w14:textId="77777777">
        <w:tc>
          <w:tcPr>
            <w:tcW w:w="737" w:type="dxa"/>
            <w:tcBorders>
              <w:top w:val="single" w:sz="4" w:space="0" w:color="000000"/>
              <w:left w:val="single" w:sz="4" w:space="0" w:color="000000"/>
              <w:bottom w:val="single" w:sz="4" w:space="0" w:color="000000"/>
              <w:right w:val="single" w:sz="4" w:space="0" w:color="000000"/>
            </w:tcBorders>
          </w:tcPr>
          <w:p w14:paraId="2962127E"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26C2CF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B05BFC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A4444" w14:textId="77777777" w:rsidR="0024510B" w:rsidRDefault="009E4ABA">
            <w:pPr>
              <w:spacing w:after="0" w:line="259" w:lineRule="auto"/>
            </w:pPr>
            <w:r>
              <w:rPr>
                <w:b/>
              </w:rPr>
              <w:t>Verdict</w:t>
            </w:r>
          </w:p>
        </w:tc>
      </w:tr>
      <w:tr w:rsidR="0024510B" w14:paraId="4C2A01D3" w14:textId="77777777">
        <w:tc>
          <w:tcPr>
            <w:tcW w:w="737" w:type="dxa"/>
            <w:tcBorders>
              <w:top w:val="single" w:sz="4" w:space="0" w:color="000000"/>
              <w:left w:val="single" w:sz="4" w:space="0" w:color="000000"/>
              <w:bottom w:val="single" w:sz="4" w:space="0" w:color="000000"/>
              <w:right w:val="single" w:sz="4" w:space="0" w:color="000000"/>
            </w:tcBorders>
          </w:tcPr>
          <w:p w14:paraId="4A6A0D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960F38"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4D2B800" w14:textId="77777777" w:rsidR="0024510B" w:rsidRDefault="009E4ABA">
            <w:pPr>
              <w:spacing w:after="0" w:line="259" w:lineRule="auto"/>
            </w:pPr>
            <w:r>
              <w:t>A BSM is transmitted with a full certificate</w:t>
            </w:r>
          </w:p>
        </w:tc>
        <w:tc>
          <w:tcPr>
            <w:tcW w:w="1980" w:type="dxa"/>
            <w:tcBorders>
              <w:top w:val="single" w:sz="4" w:space="0" w:color="000000"/>
              <w:left w:val="single" w:sz="4" w:space="0" w:color="000000"/>
              <w:bottom w:val="single" w:sz="4" w:space="0" w:color="000000"/>
              <w:right w:val="single" w:sz="4" w:space="0" w:color="000000"/>
            </w:tcBorders>
          </w:tcPr>
          <w:p w14:paraId="32E9BDFB" w14:textId="77777777" w:rsidR="0024510B" w:rsidRDefault="0024510B">
            <w:pPr>
              <w:spacing w:after="0" w:line="259" w:lineRule="auto"/>
            </w:pPr>
          </w:p>
        </w:tc>
      </w:tr>
      <w:tr w:rsidR="0024510B" w14:paraId="246B2790" w14:textId="77777777">
        <w:tc>
          <w:tcPr>
            <w:tcW w:w="737" w:type="dxa"/>
            <w:tcBorders>
              <w:top w:val="single" w:sz="4" w:space="0" w:color="000000"/>
              <w:left w:val="single" w:sz="4" w:space="0" w:color="000000"/>
              <w:bottom w:val="single" w:sz="4" w:space="0" w:color="000000"/>
              <w:right w:val="single" w:sz="4" w:space="0" w:color="000000"/>
            </w:tcBorders>
          </w:tcPr>
          <w:p w14:paraId="0294EBF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62D6DA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7D44A01" w14:textId="4618B013" w:rsidR="0024510B" w:rsidRDefault="003F4F4E" w:rsidP="003C6927">
            <w:pPr>
              <w:spacing w:after="0" w:line="259" w:lineRule="auto"/>
            </w:pPr>
            <w:r>
              <w:t>Wait for the next BSM with full certificate attached to be transmitted</w:t>
            </w:r>
          </w:p>
        </w:tc>
        <w:tc>
          <w:tcPr>
            <w:tcW w:w="1980" w:type="dxa"/>
            <w:tcBorders>
              <w:top w:val="single" w:sz="4" w:space="0" w:color="000000"/>
              <w:left w:val="single" w:sz="4" w:space="0" w:color="000000"/>
              <w:bottom w:val="single" w:sz="4" w:space="0" w:color="000000"/>
              <w:right w:val="single" w:sz="4" w:space="0" w:color="000000"/>
            </w:tcBorders>
          </w:tcPr>
          <w:p w14:paraId="6627EAE4" w14:textId="77777777" w:rsidR="0024510B" w:rsidRDefault="0024510B">
            <w:pPr>
              <w:spacing w:after="0" w:line="259" w:lineRule="auto"/>
            </w:pPr>
          </w:p>
        </w:tc>
      </w:tr>
      <w:tr w:rsidR="0024510B" w14:paraId="47ED713E" w14:textId="77777777">
        <w:tc>
          <w:tcPr>
            <w:tcW w:w="737" w:type="dxa"/>
            <w:tcBorders>
              <w:top w:val="single" w:sz="4" w:space="0" w:color="000000"/>
              <w:left w:val="single" w:sz="4" w:space="0" w:color="000000"/>
              <w:bottom w:val="single" w:sz="4" w:space="0" w:color="000000"/>
              <w:right w:val="single" w:sz="4" w:space="0" w:color="000000"/>
            </w:tcBorders>
          </w:tcPr>
          <w:p w14:paraId="3DD9870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D1D9E2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4487DF4" w14:textId="6755AB34" w:rsidR="0024510B" w:rsidRDefault="009E4ABA" w:rsidP="003C6927">
            <w:pPr>
              <w:tabs>
                <w:tab w:val="center" w:pos="2786"/>
              </w:tabs>
              <w:spacing w:after="0" w:line="259" w:lineRule="auto"/>
            </w:pPr>
            <w:r>
              <w:t>A BSM is transmitted with a full certificate attached</w:t>
            </w:r>
            <w:r w:rsidR="003C6927">
              <w:t xml:space="preserve"> within interval not exceeding vMaxCertDigestInterval</w:t>
            </w:r>
          </w:p>
        </w:tc>
        <w:tc>
          <w:tcPr>
            <w:tcW w:w="1980" w:type="dxa"/>
            <w:tcBorders>
              <w:top w:val="single" w:sz="4" w:space="0" w:color="000000"/>
              <w:left w:val="single" w:sz="4" w:space="0" w:color="000000"/>
              <w:bottom w:val="single" w:sz="4" w:space="0" w:color="000000"/>
              <w:right w:val="single" w:sz="4" w:space="0" w:color="000000"/>
            </w:tcBorders>
          </w:tcPr>
          <w:p w14:paraId="7C14E04A" w14:textId="77777777" w:rsidR="0024510B" w:rsidRDefault="009E4ABA">
            <w:pPr>
              <w:spacing w:after="0" w:line="259" w:lineRule="auto"/>
            </w:pPr>
            <w:r>
              <w:t>Pass / Fail</w:t>
            </w:r>
          </w:p>
        </w:tc>
      </w:tr>
    </w:tbl>
    <w:p w14:paraId="7B1E22D3" w14:textId="77777777" w:rsidR="0024510B" w:rsidRDefault="0024510B"/>
    <w:tbl>
      <w:tblPr>
        <w:tblStyle w:val="aa"/>
        <w:tblW w:w="9360" w:type="dxa"/>
        <w:tblInd w:w="-4" w:type="dxa"/>
        <w:tblLayout w:type="fixed"/>
        <w:tblLook w:val="0000" w:firstRow="0" w:lastRow="0" w:firstColumn="0" w:lastColumn="0" w:noHBand="0" w:noVBand="0"/>
      </w:tblPr>
      <w:tblGrid>
        <w:gridCol w:w="737"/>
        <w:gridCol w:w="1063"/>
        <w:gridCol w:w="5580"/>
        <w:gridCol w:w="1980"/>
      </w:tblGrid>
      <w:tr w:rsidR="0024510B" w14:paraId="60271314"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4E2AE78C"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5F01B91A" w14:textId="165804CB" w:rsidR="0024510B" w:rsidRDefault="009E4ABA">
            <w:pPr>
              <w:tabs>
                <w:tab w:val="left" w:pos="2066"/>
              </w:tabs>
              <w:spacing w:after="0"/>
            </w:pPr>
            <w:r>
              <w:t>TP-BSM-S</w:t>
            </w:r>
            <w:ins w:id="216" w:author="Liming, John R." w:date="2017-03-27T14:13:00Z">
              <w:r w:rsidR="0032330E">
                <w:t>T</w:t>
              </w:r>
            </w:ins>
            <w:r>
              <w:t>-BV-</w:t>
            </w:r>
            <w:ins w:id="217" w:author="Liming, John R." w:date="2017-04-10T15:01:00Z">
              <w:r w:rsidR="00A74635">
                <w:t>10</w:t>
              </w:r>
            </w:ins>
            <w:r w:rsidR="007062CB">
              <w:t>-X</w:t>
            </w:r>
          </w:p>
        </w:tc>
      </w:tr>
      <w:tr w:rsidR="0024510B" w14:paraId="3578CC5D"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5613D10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1474041" w14:textId="4078CFA8" w:rsidR="0024510B" w:rsidRDefault="002E1905" w:rsidP="002E1905">
            <w:pPr>
              <w:spacing w:after="0"/>
            </w:pPr>
            <w:r>
              <w:t xml:space="preserve">Verify the IUT </w:t>
            </w:r>
            <w:r w:rsidR="009E4ABA">
              <w:t>attaches a full certificate when a Critical Event Flag is set</w:t>
            </w:r>
          </w:p>
        </w:tc>
      </w:tr>
      <w:tr w:rsidR="0024510B" w14:paraId="6659B2EE"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7644E1F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B9D2322" w14:textId="721499C3" w:rsidR="0024510B" w:rsidRDefault="009E4ABA">
            <w:pPr>
              <w:spacing w:after="0"/>
            </w:pPr>
            <w:r>
              <w:t>TC</w:t>
            </w:r>
            <w:ins w:id="218" w:author="Liming, John R." w:date="2017-03-27T10:02:00Z">
              <w:r w:rsidR="00A32C82">
                <w:t>3</w:t>
              </w:r>
            </w:ins>
          </w:p>
        </w:tc>
      </w:tr>
      <w:tr w:rsidR="0024510B" w14:paraId="4E3F8BEB"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1A323DA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4745723" w14:textId="399A991D" w:rsidR="0024510B" w:rsidRDefault="009E4ABA">
            <w:pPr>
              <w:spacing w:after="0"/>
            </w:pPr>
            <w:r>
              <w:t>V2V-SECPRIV-BSMSIGN-004</w:t>
            </w:r>
          </w:p>
        </w:tc>
      </w:tr>
      <w:tr w:rsidR="0024510B" w14:paraId="2AD98D35"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6E784AB" w14:textId="77777777" w:rsidR="0024510B" w:rsidRDefault="009E4ABA">
            <w:pPr>
              <w:spacing w:after="0"/>
              <w:jc w:val="center"/>
            </w:pPr>
            <w:r>
              <w:rPr>
                <w:b/>
              </w:rPr>
              <w:t>Pre-test conditions</w:t>
            </w:r>
          </w:p>
        </w:tc>
      </w:tr>
      <w:tr w:rsidR="0024510B" w14:paraId="2CD99F39"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0AF21B" w14:textId="77777777" w:rsidR="0024510B" w:rsidRDefault="009E4ABA">
            <w:pPr>
              <w:numPr>
                <w:ilvl w:val="0"/>
                <w:numId w:val="2"/>
              </w:numPr>
              <w:spacing w:after="0" w:line="259" w:lineRule="auto"/>
              <w:ind w:hanging="360"/>
              <w:contextualSpacing/>
            </w:pPr>
            <w:r>
              <w:t>The IUT is in the initial state</w:t>
            </w:r>
          </w:p>
          <w:p w14:paraId="1365361D" w14:textId="61886CB8" w:rsidR="0024510B" w:rsidRDefault="009E4ABA">
            <w:pPr>
              <w:numPr>
                <w:ilvl w:val="0"/>
                <w:numId w:val="2"/>
              </w:numPr>
              <w:spacing w:after="0" w:line="259" w:lineRule="auto"/>
              <w:ind w:hanging="360"/>
              <w:contextualSpacing/>
            </w:pPr>
            <w:r>
              <w:t>No event condition</w:t>
            </w:r>
            <w:r w:rsidR="008C0691">
              <w:t>s are present</w:t>
            </w:r>
          </w:p>
        </w:tc>
      </w:tr>
      <w:tr w:rsidR="0024510B" w14:paraId="1EE0AFFA"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BE1963" w14:textId="77777777" w:rsidR="0024510B" w:rsidRDefault="009E4ABA">
            <w:pPr>
              <w:spacing w:after="0"/>
              <w:jc w:val="center"/>
            </w:pPr>
            <w:r>
              <w:rPr>
                <w:b/>
              </w:rPr>
              <w:t>Test Sequence</w:t>
            </w:r>
          </w:p>
        </w:tc>
      </w:tr>
      <w:tr w:rsidR="0024510B" w14:paraId="76F0C7B9" w14:textId="77777777" w:rsidTr="008B625C">
        <w:tc>
          <w:tcPr>
            <w:tcW w:w="737" w:type="dxa"/>
            <w:tcBorders>
              <w:top w:val="single" w:sz="4" w:space="0" w:color="000000"/>
              <w:left w:val="single" w:sz="4" w:space="0" w:color="000000"/>
              <w:bottom w:val="single" w:sz="4" w:space="0" w:color="000000"/>
              <w:right w:val="single" w:sz="4" w:space="0" w:color="000000"/>
            </w:tcBorders>
          </w:tcPr>
          <w:p w14:paraId="2CCBC876"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0D62B0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33CEB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319FC4B" w14:textId="77777777" w:rsidR="0024510B" w:rsidRDefault="009E4ABA">
            <w:pPr>
              <w:spacing w:after="0" w:line="259" w:lineRule="auto"/>
            </w:pPr>
            <w:r>
              <w:rPr>
                <w:b/>
              </w:rPr>
              <w:t>Verdict</w:t>
            </w:r>
          </w:p>
        </w:tc>
      </w:tr>
      <w:tr w:rsidR="003C6927" w14:paraId="2E214C26" w14:textId="77777777" w:rsidTr="004E5810">
        <w:tc>
          <w:tcPr>
            <w:tcW w:w="737" w:type="dxa"/>
            <w:tcBorders>
              <w:top w:val="single" w:sz="4" w:space="0" w:color="000000"/>
              <w:left w:val="single" w:sz="4" w:space="0" w:color="000000"/>
              <w:bottom w:val="single" w:sz="4" w:space="0" w:color="000000"/>
              <w:right w:val="single" w:sz="4" w:space="0" w:color="000000"/>
            </w:tcBorders>
          </w:tcPr>
          <w:p w14:paraId="6C602E0C" w14:textId="77777777" w:rsidR="003C6927" w:rsidRDefault="003C6927" w:rsidP="004E5810">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D368A3" w14:textId="19E1F6D2" w:rsidR="003C6927" w:rsidRDefault="00451014" w:rsidP="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9620CCF" w14:textId="4D391695" w:rsidR="003C6927" w:rsidRDefault="006D5276" w:rsidP="0016576C">
            <w:pPr>
              <w:spacing w:after="0" w:line="259" w:lineRule="auto"/>
            </w:pPr>
            <w:r>
              <w:t xml:space="preserve">The </w:t>
            </w:r>
            <w:r w:rsidR="00EC5686">
              <w:t>IUT transmits</w:t>
            </w:r>
            <w:r w:rsidR="007062CB">
              <w:t xml:space="preserve"> </w:t>
            </w:r>
            <w:r w:rsidR="003C6927">
              <w:t xml:space="preserve">BSMs containing </w:t>
            </w:r>
            <w:r w:rsidR="0016576C">
              <w:t>no DE_VehicleEventFlags element</w:t>
            </w:r>
          </w:p>
        </w:tc>
        <w:tc>
          <w:tcPr>
            <w:tcW w:w="1980" w:type="dxa"/>
            <w:tcBorders>
              <w:top w:val="single" w:sz="4" w:space="0" w:color="000000"/>
              <w:left w:val="single" w:sz="4" w:space="0" w:color="000000"/>
              <w:bottom w:val="single" w:sz="4" w:space="0" w:color="000000"/>
              <w:right w:val="single" w:sz="4" w:space="0" w:color="000000"/>
            </w:tcBorders>
          </w:tcPr>
          <w:p w14:paraId="119221A4" w14:textId="43654346" w:rsidR="003C6927" w:rsidRDefault="002E07A4" w:rsidP="004E5810">
            <w:pPr>
              <w:spacing w:after="0" w:line="259" w:lineRule="auto"/>
            </w:pPr>
            <w:r>
              <w:t>Pass / Fail</w:t>
            </w:r>
          </w:p>
        </w:tc>
      </w:tr>
      <w:tr w:rsidR="0024510B" w14:paraId="6F7D35D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E2AF56D" w14:textId="2411A89E" w:rsidR="0024510B" w:rsidRDefault="00D2419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1161BC2"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833AE0D" w14:textId="1E077CDA" w:rsidR="0024510B" w:rsidRDefault="009E4ABA" w:rsidP="007062CB">
            <w:pPr>
              <w:spacing w:after="0" w:line="259" w:lineRule="auto"/>
            </w:pPr>
            <w:r>
              <w:t xml:space="preserve">A critical </w:t>
            </w:r>
            <w:r w:rsidR="007062CB" w:rsidRPr="00C07BE9">
              <w:rPr>
                <w:b/>
              </w:rPr>
              <w:t>E</w:t>
            </w:r>
            <w:r w:rsidRPr="00C07BE9">
              <w:rPr>
                <w:b/>
              </w:rPr>
              <w:t xml:space="preserve">vent </w:t>
            </w:r>
            <w:r w:rsidR="007062CB" w:rsidRPr="00C07BE9">
              <w:rPr>
                <w:b/>
              </w:rPr>
              <w:t>F</w:t>
            </w:r>
            <w:r w:rsidRPr="00C07BE9">
              <w:rPr>
                <w:b/>
              </w:rPr>
              <w:t>lag</w:t>
            </w:r>
            <w:r>
              <w:t xml:space="preserve"> </w:t>
            </w:r>
            <w:r w:rsidR="00EC5686">
              <w:t xml:space="preserve">set </w:t>
            </w:r>
            <w:r>
              <w:t>is raised</w:t>
            </w:r>
          </w:p>
        </w:tc>
        <w:tc>
          <w:tcPr>
            <w:tcW w:w="1980" w:type="dxa"/>
            <w:tcBorders>
              <w:top w:val="single" w:sz="4" w:space="0" w:color="000000"/>
              <w:left w:val="single" w:sz="4" w:space="0" w:color="000000"/>
              <w:bottom w:val="single" w:sz="4" w:space="0" w:color="000000"/>
              <w:right w:val="single" w:sz="4" w:space="0" w:color="000000"/>
            </w:tcBorders>
          </w:tcPr>
          <w:p w14:paraId="21A91AFE" w14:textId="77777777" w:rsidR="0024510B" w:rsidRDefault="0024510B">
            <w:pPr>
              <w:spacing w:after="0" w:line="259" w:lineRule="auto"/>
            </w:pPr>
          </w:p>
        </w:tc>
      </w:tr>
      <w:tr w:rsidR="0024510B" w14:paraId="5A93D564" w14:textId="77777777" w:rsidTr="008B625C">
        <w:tc>
          <w:tcPr>
            <w:tcW w:w="737" w:type="dxa"/>
            <w:tcBorders>
              <w:top w:val="single" w:sz="4" w:space="0" w:color="000000"/>
              <w:left w:val="single" w:sz="4" w:space="0" w:color="000000"/>
              <w:bottom w:val="single" w:sz="4" w:space="0" w:color="000000"/>
              <w:right w:val="single" w:sz="4" w:space="0" w:color="000000"/>
            </w:tcBorders>
          </w:tcPr>
          <w:p w14:paraId="392EDF85" w14:textId="64DEAA69" w:rsidR="0024510B" w:rsidRDefault="006D527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41C5F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4553821" w14:textId="214D1C87" w:rsidR="0024510B" w:rsidRDefault="0016576C" w:rsidP="007062CB">
            <w:pPr>
              <w:spacing w:after="0" w:line="259" w:lineRule="auto"/>
            </w:pPr>
            <w:r>
              <w:t>The</w:t>
            </w:r>
            <w:r w:rsidR="007062CB">
              <w:t xml:space="preserve"> BSM contains </w:t>
            </w:r>
            <w:r w:rsidR="009E4ABA">
              <w:t>a full certificate attached to the BSM</w:t>
            </w:r>
            <w:r>
              <w:t xml:space="preserve"> is transmitted</w:t>
            </w:r>
            <w:del w:id="219" w:author="Liming, John R." w:date="2017-04-10T11:01:00Z">
              <w:r w:rsidDel="00985FB6">
                <w:delText xml:space="preserve"> within</w:delText>
              </w:r>
              <w:r w:rsidRPr="0016576C" w:rsidDel="00985FB6">
                <w:delText xml:space="preserve"> 3*vEventDetectLatency</w:delText>
              </w:r>
            </w:del>
          </w:p>
        </w:tc>
        <w:tc>
          <w:tcPr>
            <w:tcW w:w="1980" w:type="dxa"/>
            <w:tcBorders>
              <w:top w:val="single" w:sz="4" w:space="0" w:color="000000"/>
              <w:left w:val="single" w:sz="4" w:space="0" w:color="000000"/>
              <w:bottom w:val="single" w:sz="4" w:space="0" w:color="000000"/>
              <w:right w:val="single" w:sz="4" w:space="0" w:color="000000"/>
            </w:tcBorders>
          </w:tcPr>
          <w:p w14:paraId="44570CD3" w14:textId="77777777" w:rsidR="0024510B" w:rsidRDefault="009E4ABA">
            <w:pPr>
              <w:spacing w:after="0" w:line="259" w:lineRule="auto"/>
            </w:pPr>
            <w:r>
              <w:t>Pass / Fail</w:t>
            </w:r>
          </w:p>
        </w:tc>
      </w:tr>
      <w:tr w:rsidR="00D24198" w14:paraId="05BAF37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254365D" w14:textId="1F05505A" w:rsidR="00D24198" w:rsidRDefault="006D5276">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73B647A1" w14:textId="210C499E" w:rsidR="00D24198" w:rsidRDefault="0016576C">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2E6CE06" w14:textId="204D83D9" w:rsidR="00D24198" w:rsidRDefault="00D24198" w:rsidP="00D24198">
            <w:pPr>
              <w:spacing w:after="0" w:line="259" w:lineRule="auto"/>
            </w:pPr>
            <w:r>
              <w:t xml:space="preserve">The critical Event Flag </w:t>
            </w:r>
            <w:r w:rsidR="00EC5686">
              <w:t xml:space="preserve">set </w:t>
            </w:r>
            <w:r>
              <w:t>is cleared</w:t>
            </w:r>
          </w:p>
        </w:tc>
        <w:tc>
          <w:tcPr>
            <w:tcW w:w="1980" w:type="dxa"/>
            <w:tcBorders>
              <w:top w:val="single" w:sz="4" w:space="0" w:color="000000"/>
              <w:left w:val="single" w:sz="4" w:space="0" w:color="000000"/>
              <w:bottom w:val="single" w:sz="4" w:space="0" w:color="000000"/>
              <w:right w:val="single" w:sz="4" w:space="0" w:color="000000"/>
            </w:tcBorders>
          </w:tcPr>
          <w:p w14:paraId="5B7A8130" w14:textId="77777777" w:rsidR="00D24198" w:rsidRDefault="00D24198">
            <w:pPr>
              <w:spacing w:after="0" w:line="259" w:lineRule="auto"/>
            </w:pPr>
          </w:p>
        </w:tc>
      </w:tr>
      <w:tr w:rsidR="00D47A04" w14:paraId="06F9C26D" w14:textId="77777777" w:rsidTr="008B625C">
        <w:tc>
          <w:tcPr>
            <w:tcW w:w="737" w:type="dxa"/>
            <w:tcBorders>
              <w:top w:val="single" w:sz="4" w:space="0" w:color="000000"/>
              <w:left w:val="single" w:sz="4" w:space="0" w:color="000000"/>
              <w:bottom w:val="single" w:sz="4" w:space="0" w:color="000000"/>
              <w:right w:val="single" w:sz="4" w:space="0" w:color="000000"/>
            </w:tcBorders>
          </w:tcPr>
          <w:p w14:paraId="746E35E4" w14:textId="0CDDB011" w:rsidR="00D47A04" w:rsidRDefault="006D5276">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316607E" w14:textId="77777777" w:rsidR="00D47A04" w:rsidRDefault="00D47A04">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C809492" w14:textId="28F6E857" w:rsidR="00D47A04" w:rsidRDefault="00D47A04">
            <w:pPr>
              <w:spacing w:after="0" w:line="259" w:lineRule="auto"/>
            </w:pPr>
            <w:r>
              <w:t xml:space="preserve">Steps 1 – </w:t>
            </w:r>
            <w:r w:rsidR="00B7490B">
              <w:t>4</w:t>
            </w:r>
            <w:r>
              <w:t xml:space="preserve"> are repea</w:t>
            </w:r>
            <w:r w:rsidR="00EC5686">
              <w:t>ted for all critical event flag sets</w:t>
            </w:r>
            <w:r w:rsidR="008A5352">
              <w:t xml:space="preserve"> from the Variants table in </w:t>
            </w:r>
            <w:r w:rsidR="00B454D5">
              <w:t xml:space="preserve">Section </w:t>
            </w:r>
            <w:r w:rsidR="00B454D5">
              <w:fldChar w:fldCharType="begin"/>
            </w:r>
            <w:r w:rsidR="00B454D5">
              <w:instrText xml:space="preserve"> REF _Ref447551280 \r \h </w:instrText>
            </w:r>
            <w:r w:rsidR="00B454D5">
              <w:fldChar w:fldCharType="separate"/>
            </w:r>
            <w:ins w:id="220" w:author="Liming, John R." w:date="2017-04-03T09:39:00Z">
              <w:r w:rsidR="007735A6">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7BD073DC" w14:textId="77777777" w:rsidR="00D47A04" w:rsidRDefault="00D47A04">
            <w:pPr>
              <w:spacing w:after="0" w:line="259" w:lineRule="auto"/>
            </w:pPr>
          </w:p>
        </w:tc>
      </w:tr>
    </w:tbl>
    <w:p w14:paraId="36A47AAF" w14:textId="77777777" w:rsidR="0024510B" w:rsidRDefault="0024510B"/>
    <w:tbl>
      <w:tblPr>
        <w:tblStyle w:val="ab"/>
        <w:tblW w:w="9360" w:type="dxa"/>
        <w:tblInd w:w="-4" w:type="dxa"/>
        <w:tblLayout w:type="fixed"/>
        <w:tblLook w:val="0000" w:firstRow="0" w:lastRow="0" w:firstColumn="0" w:lastColumn="0" w:noHBand="0" w:noVBand="0"/>
      </w:tblPr>
      <w:tblGrid>
        <w:gridCol w:w="737"/>
        <w:gridCol w:w="1063"/>
        <w:gridCol w:w="5580"/>
        <w:gridCol w:w="1980"/>
      </w:tblGrid>
      <w:tr w:rsidR="0024510B" w14:paraId="69108C4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03500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1D232A0A" w14:textId="18B2C070" w:rsidR="0024510B" w:rsidRDefault="009E4ABA">
            <w:pPr>
              <w:tabs>
                <w:tab w:val="left" w:pos="2254"/>
              </w:tabs>
              <w:spacing w:after="0"/>
            </w:pPr>
            <w:r>
              <w:t>TP-BSM-S</w:t>
            </w:r>
            <w:ins w:id="221" w:author="Liming, John R." w:date="2017-03-27T14:13:00Z">
              <w:r w:rsidR="0032330E">
                <w:t>T</w:t>
              </w:r>
            </w:ins>
            <w:r>
              <w:t>-BV-</w:t>
            </w:r>
            <w:ins w:id="222" w:author="Liming, John R." w:date="2017-04-10T15:03:00Z">
              <w:r w:rsidR="00A74635">
                <w:t>11</w:t>
              </w:r>
            </w:ins>
          </w:p>
        </w:tc>
      </w:tr>
      <w:tr w:rsidR="0024510B" w14:paraId="102E33C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AE1BCE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117FC14" w14:textId="7C2CEF71" w:rsidR="0024510B" w:rsidRDefault="002E1905">
            <w:pPr>
              <w:spacing w:after="0"/>
            </w:pPr>
            <w:r>
              <w:t>Verify the IUT</w:t>
            </w:r>
            <w:r w:rsidR="00C94BEA">
              <w:t xml:space="preserve"> does not transmit BSMs</w:t>
            </w:r>
            <w:r w:rsidR="009E4ABA">
              <w:t xml:space="preserve"> if no certificates are available</w:t>
            </w:r>
          </w:p>
        </w:tc>
      </w:tr>
      <w:tr w:rsidR="0024510B" w14:paraId="06E663E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8623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00FBD84" w14:textId="77777777" w:rsidR="0024510B" w:rsidRDefault="009E4ABA">
            <w:pPr>
              <w:spacing w:after="0"/>
            </w:pPr>
            <w:r>
              <w:t>TC1</w:t>
            </w:r>
          </w:p>
        </w:tc>
      </w:tr>
      <w:tr w:rsidR="0024510B" w14:paraId="5D493D7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93141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876B6A2" w14:textId="70A75127" w:rsidR="0024510B" w:rsidRDefault="009E4ABA">
            <w:pPr>
              <w:spacing w:after="0"/>
            </w:pPr>
            <w:r>
              <w:t>V2V-SECPRIV-BSMSIGN-[005, 006]</w:t>
            </w:r>
          </w:p>
        </w:tc>
      </w:tr>
      <w:tr w:rsidR="0024510B" w14:paraId="7E47D49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DC8E00A" w14:textId="77777777" w:rsidR="0024510B" w:rsidRDefault="009E4ABA">
            <w:pPr>
              <w:spacing w:after="0"/>
              <w:jc w:val="center"/>
            </w:pPr>
            <w:r>
              <w:rPr>
                <w:b/>
              </w:rPr>
              <w:t>Pre-test conditions</w:t>
            </w:r>
          </w:p>
        </w:tc>
      </w:tr>
      <w:tr w:rsidR="0024510B" w14:paraId="1ABB2CF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B3B9D1" w14:textId="77777777" w:rsidR="0024510B" w:rsidRDefault="009E4ABA">
            <w:pPr>
              <w:numPr>
                <w:ilvl w:val="0"/>
                <w:numId w:val="2"/>
              </w:numPr>
              <w:spacing w:after="0" w:line="259" w:lineRule="auto"/>
              <w:ind w:hanging="360"/>
              <w:contextualSpacing/>
            </w:pPr>
            <w:r>
              <w:t>The IUT is in the initial state</w:t>
            </w:r>
          </w:p>
          <w:p w14:paraId="1DEC3E4D" w14:textId="547E85A5" w:rsidR="0024510B" w:rsidRDefault="009E4ABA">
            <w:pPr>
              <w:numPr>
                <w:ilvl w:val="0"/>
                <w:numId w:val="2"/>
              </w:numPr>
              <w:spacing w:after="0" w:line="259" w:lineRule="auto"/>
              <w:ind w:hanging="360"/>
              <w:contextualSpacing/>
            </w:pPr>
            <w:r>
              <w:t>One certificate is available</w:t>
            </w:r>
            <w:r w:rsidR="00D24198">
              <w:t xml:space="preserve"> on </w:t>
            </w:r>
            <w:r w:rsidR="00D9420E">
              <w:t xml:space="preserve">the </w:t>
            </w:r>
            <w:r w:rsidR="00D24198">
              <w:t>IUT</w:t>
            </w:r>
          </w:p>
          <w:p w14:paraId="3792F50F" w14:textId="77777777" w:rsidR="0024510B" w:rsidRDefault="009E4ABA">
            <w:pPr>
              <w:numPr>
                <w:ilvl w:val="0"/>
                <w:numId w:val="2"/>
              </w:numPr>
              <w:spacing w:after="0" w:line="259" w:lineRule="auto"/>
              <w:ind w:hanging="360"/>
              <w:contextualSpacing/>
            </w:pPr>
            <w:r>
              <w:t>The radio is prevented from receiving new certificates</w:t>
            </w:r>
          </w:p>
          <w:p w14:paraId="1BD02229" w14:textId="38C39C75" w:rsidR="0024510B" w:rsidRDefault="00456FC9">
            <w:pPr>
              <w:numPr>
                <w:ilvl w:val="0"/>
                <w:numId w:val="2"/>
              </w:numPr>
              <w:spacing w:after="0" w:line="259" w:lineRule="auto"/>
              <w:ind w:hanging="360"/>
              <w:contextualSpacing/>
            </w:pPr>
            <w:r w:rsidRPr="00456FC9">
              <w:t>Certificate expiration does not occur unless explicitly stated</w:t>
            </w:r>
          </w:p>
        </w:tc>
      </w:tr>
      <w:tr w:rsidR="0024510B" w14:paraId="7312745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9B9417F" w14:textId="77777777" w:rsidR="0024510B" w:rsidRDefault="009E4ABA">
            <w:pPr>
              <w:spacing w:after="0"/>
              <w:jc w:val="center"/>
            </w:pPr>
            <w:r>
              <w:rPr>
                <w:b/>
              </w:rPr>
              <w:t>Test Sequence</w:t>
            </w:r>
          </w:p>
        </w:tc>
      </w:tr>
      <w:tr w:rsidR="0024510B" w14:paraId="19EDFDBD" w14:textId="77777777">
        <w:tc>
          <w:tcPr>
            <w:tcW w:w="737" w:type="dxa"/>
            <w:tcBorders>
              <w:top w:val="single" w:sz="4" w:space="0" w:color="000000"/>
              <w:left w:val="single" w:sz="4" w:space="0" w:color="000000"/>
              <w:bottom w:val="single" w:sz="4" w:space="0" w:color="000000"/>
              <w:right w:val="single" w:sz="4" w:space="0" w:color="000000"/>
            </w:tcBorders>
          </w:tcPr>
          <w:p w14:paraId="2605E0D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9014B0"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7689B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28D1867" w14:textId="77777777" w:rsidR="0024510B" w:rsidRDefault="009E4ABA">
            <w:pPr>
              <w:spacing w:after="0" w:line="259" w:lineRule="auto"/>
            </w:pPr>
            <w:r>
              <w:rPr>
                <w:b/>
              </w:rPr>
              <w:t>Verdict</w:t>
            </w:r>
          </w:p>
        </w:tc>
      </w:tr>
      <w:tr w:rsidR="0024510B" w14:paraId="79B54E80" w14:textId="77777777">
        <w:tc>
          <w:tcPr>
            <w:tcW w:w="737" w:type="dxa"/>
            <w:tcBorders>
              <w:top w:val="single" w:sz="4" w:space="0" w:color="000000"/>
              <w:left w:val="single" w:sz="4" w:space="0" w:color="000000"/>
              <w:bottom w:val="single" w:sz="4" w:space="0" w:color="000000"/>
              <w:right w:val="single" w:sz="4" w:space="0" w:color="000000"/>
            </w:tcBorders>
          </w:tcPr>
          <w:p w14:paraId="5A2BF8BA"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F1D2D5" w14:textId="77777777" w:rsidR="0024510B" w:rsidRDefault="009E4ABA">
            <w:pPr>
              <w:spacing w:after="0"/>
            </w:pPr>
            <w:r>
              <w:t>Check</w:t>
            </w:r>
          </w:p>
        </w:tc>
        <w:tc>
          <w:tcPr>
            <w:tcW w:w="5580" w:type="dxa"/>
            <w:tcBorders>
              <w:top w:val="single" w:sz="4" w:space="0" w:color="000000"/>
              <w:left w:val="single" w:sz="4" w:space="0" w:color="000000"/>
              <w:bottom w:val="single" w:sz="4" w:space="0" w:color="000000"/>
              <w:right w:val="single" w:sz="4" w:space="0" w:color="000000"/>
            </w:tcBorders>
          </w:tcPr>
          <w:p w14:paraId="4F32185C" w14:textId="77777777" w:rsidR="0024510B" w:rsidRDefault="00E021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4FDD593D" w14:textId="77777777" w:rsidR="0024510B" w:rsidRDefault="0024510B">
            <w:pPr>
              <w:spacing w:after="0" w:line="259" w:lineRule="auto"/>
            </w:pPr>
          </w:p>
        </w:tc>
      </w:tr>
      <w:tr w:rsidR="0024510B" w14:paraId="2BCEBE07" w14:textId="77777777">
        <w:tc>
          <w:tcPr>
            <w:tcW w:w="737" w:type="dxa"/>
            <w:tcBorders>
              <w:top w:val="single" w:sz="4" w:space="0" w:color="000000"/>
              <w:left w:val="single" w:sz="4" w:space="0" w:color="000000"/>
              <w:bottom w:val="single" w:sz="4" w:space="0" w:color="000000"/>
              <w:right w:val="single" w:sz="4" w:space="0" w:color="000000"/>
            </w:tcBorders>
          </w:tcPr>
          <w:p w14:paraId="3B91806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57F8E69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2B2CE2E" w14:textId="60FA8281" w:rsidR="0024510B" w:rsidRDefault="00D24198" w:rsidP="00274905">
            <w:pPr>
              <w:spacing w:after="0"/>
            </w:pPr>
            <w:r>
              <w:t xml:space="preserve">Certificate validity </w:t>
            </w:r>
            <w:r w:rsidR="00274905">
              <w:t xml:space="preserve">has </w:t>
            </w:r>
            <w:r>
              <w:t xml:space="preserve">expired in </w:t>
            </w:r>
            <w:r w:rsidR="00274905">
              <w:t xml:space="preserve">the </w:t>
            </w:r>
            <w:r>
              <w:t xml:space="preserve">IUT and no other </w:t>
            </w:r>
            <w:r w:rsidR="009E4ABA">
              <w:t xml:space="preserve">certificates </w:t>
            </w:r>
            <w:r w:rsidR="00C94BEA">
              <w:t xml:space="preserve">are made </w:t>
            </w:r>
            <w:r w:rsidR="00E021D6">
              <w:t>available</w:t>
            </w:r>
          </w:p>
        </w:tc>
        <w:tc>
          <w:tcPr>
            <w:tcW w:w="1980" w:type="dxa"/>
            <w:tcBorders>
              <w:top w:val="single" w:sz="4" w:space="0" w:color="000000"/>
              <w:left w:val="single" w:sz="4" w:space="0" w:color="000000"/>
              <w:bottom w:val="single" w:sz="4" w:space="0" w:color="000000"/>
              <w:right w:val="single" w:sz="4" w:space="0" w:color="000000"/>
            </w:tcBorders>
          </w:tcPr>
          <w:p w14:paraId="209C6B57" w14:textId="77777777" w:rsidR="0024510B" w:rsidRDefault="0024510B">
            <w:pPr>
              <w:spacing w:after="0" w:line="259" w:lineRule="auto"/>
            </w:pPr>
          </w:p>
        </w:tc>
      </w:tr>
      <w:tr w:rsidR="0024510B" w14:paraId="215E8B59" w14:textId="77777777">
        <w:tc>
          <w:tcPr>
            <w:tcW w:w="737" w:type="dxa"/>
            <w:tcBorders>
              <w:top w:val="single" w:sz="4" w:space="0" w:color="000000"/>
              <w:left w:val="single" w:sz="4" w:space="0" w:color="000000"/>
              <w:bottom w:val="single" w:sz="4" w:space="0" w:color="000000"/>
              <w:right w:val="single" w:sz="4" w:space="0" w:color="000000"/>
            </w:tcBorders>
          </w:tcPr>
          <w:p w14:paraId="355CDFB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6FF732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0F0984C" w14:textId="50CC2657" w:rsidR="0024510B" w:rsidRDefault="009E4ABA" w:rsidP="00A47FE4">
            <w:pPr>
              <w:spacing w:after="0" w:line="259" w:lineRule="auto"/>
            </w:pPr>
            <w:r>
              <w:t>BSMs are not transmitted</w:t>
            </w:r>
            <w:r w:rsidR="00D47A04">
              <w:t xml:space="preserve"> for </w:t>
            </w:r>
            <w:r w:rsidR="00A47FE4">
              <w:t>5 seconds</w:t>
            </w:r>
          </w:p>
        </w:tc>
        <w:tc>
          <w:tcPr>
            <w:tcW w:w="1980" w:type="dxa"/>
            <w:tcBorders>
              <w:top w:val="single" w:sz="4" w:space="0" w:color="000000"/>
              <w:left w:val="single" w:sz="4" w:space="0" w:color="000000"/>
              <w:bottom w:val="single" w:sz="4" w:space="0" w:color="000000"/>
              <w:right w:val="single" w:sz="4" w:space="0" w:color="000000"/>
            </w:tcBorders>
          </w:tcPr>
          <w:p w14:paraId="390F773F" w14:textId="77777777" w:rsidR="0024510B" w:rsidRDefault="009E4ABA">
            <w:pPr>
              <w:spacing w:after="0" w:line="259" w:lineRule="auto"/>
            </w:pPr>
            <w:r>
              <w:t>Pass / Fail</w:t>
            </w:r>
          </w:p>
        </w:tc>
      </w:tr>
    </w:tbl>
    <w:p w14:paraId="4314988B" w14:textId="77777777" w:rsidR="0024510B" w:rsidRDefault="0024510B"/>
    <w:tbl>
      <w:tblPr>
        <w:tblStyle w:val="ac"/>
        <w:tblW w:w="9360" w:type="dxa"/>
        <w:tblInd w:w="-4" w:type="dxa"/>
        <w:tblLayout w:type="fixed"/>
        <w:tblLook w:val="0000" w:firstRow="0" w:lastRow="0" w:firstColumn="0" w:lastColumn="0" w:noHBand="0" w:noVBand="0"/>
      </w:tblPr>
      <w:tblGrid>
        <w:gridCol w:w="737"/>
        <w:gridCol w:w="1063"/>
        <w:gridCol w:w="5580"/>
        <w:gridCol w:w="1980"/>
      </w:tblGrid>
      <w:tr w:rsidR="0024510B" w14:paraId="5BAC6A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2CE3B7"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3D28A771" w14:textId="153B7F05" w:rsidR="0024510B" w:rsidRDefault="009E4ABA">
            <w:pPr>
              <w:spacing w:after="0"/>
            </w:pPr>
            <w:r>
              <w:t>TP-BSM-S</w:t>
            </w:r>
            <w:ins w:id="223" w:author="Liming, John R." w:date="2017-03-27T14:13:00Z">
              <w:r w:rsidR="0032330E">
                <w:t>T</w:t>
              </w:r>
            </w:ins>
            <w:r>
              <w:t>-BV-</w:t>
            </w:r>
            <w:ins w:id="224" w:author="Liming, John R." w:date="2017-04-10T15:40:00Z">
              <w:r w:rsidR="00A74635">
                <w:t>12</w:t>
              </w:r>
            </w:ins>
          </w:p>
        </w:tc>
      </w:tr>
      <w:tr w:rsidR="0024510B" w14:paraId="668D34E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073F430"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B6B82FE" w14:textId="77777777" w:rsidR="0024510B" w:rsidRDefault="009E4ABA">
            <w:pPr>
              <w:spacing w:after="0"/>
            </w:pPr>
            <w:r>
              <w:t>Verify the IUT does not transmit BSMs with certificates on a revocation list</w:t>
            </w:r>
          </w:p>
        </w:tc>
      </w:tr>
      <w:tr w:rsidR="0024510B" w14:paraId="6274E2A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2332C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04C841C" w14:textId="67D7DCCE" w:rsidR="0024510B" w:rsidRDefault="009E4ABA">
            <w:pPr>
              <w:spacing w:after="0"/>
            </w:pPr>
            <w:r>
              <w:t>TC</w:t>
            </w:r>
            <w:ins w:id="225" w:author="Liming, John R." w:date="2017-03-27T10:02:00Z">
              <w:r w:rsidR="00A32C82">
                <w:t>1</w:t>
              </w:r>
            </w:ins>
          </w:p>
        </w:tc>
      </w:tr>
      <w:tr w:rsidR="0024510B" w14:paraId="4416C42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27777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1EA117" w14:textId="77777777" w:rsidR="0024510B" w:rsidRDefault="009E4ABA">
            <w:pPr>
              <w:spacing w:after="0"/>
            </w:pPr>
            <w:r>
              <w:t>V2V-SECPRIV-CERTREV-001</w:t>
            </w:r>
          </w:p>
        </w:tc>
      </w:tr>
      <w:tr w:rsidR="0024510B" w14:paraId="5822B8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70BD80" w14:textId="77777777" w:rsidR="0024510B" w:rsidRDefault="009E4ABA">
            <w:pPr>
              <w:spacing w:after="0"/>
              <w:jc w:val="center"/>
            </w:pPr>
            <w:r>
              <w:rPr>
                <w:b/>
              </w:rPr>
              <w:t>Pre-test conditions</w:t>
            </w:r>
          </w:p>
        </w:tc>
      </w:tr>
      <w:tr w:rsidR="0024510B" w14:paraId="7E1103C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70B3BFE" w14:textId="77777777" w:rsidR="0024510B" w:rsidRDefault="009E4ABA">
            <w:pPr>
              <w:numPr>
                <w:ilvl w:val="0"/>
                <w:numId w:val="2"/>
              </w:numPr>
              <w:spacing w:after="0" w:line="259" w:lineRule="auto"/>
              <w:ind w:hanging="360"/>
              <w:contextualSpacing/>
            </w:pPr>
            <w:r>
              <w:t>The IUT is in the initial state</w:t>
            </w:r>
          </w:p>
          <w:p w14:paraId="216D6D90" w14:textId="3B277776" w:rsidR="0024510B" w:rsidRDefault="004B1AD6">
            <w:pPr>
              <w:numPr>
                <w:ilvl w:val="0"/>
                <w:numId w:val="2"/>
              </w:numPr>
              <w:spacing w:after="0" w:line="259" w:lineRule="auto"/>
              <w:ind w:hanging="360"/>
              <w:contextualSpacing/>
            </w:pPr>
            <w:r>
              <w:t>One certificate is available</w:t>
            </w:r>
            <w:r w:rsidR="00D24198">
              <w:t xml:space="preserve"> on </w:t>
            </w:r>
            <w:r w:rsidR="00976B28">
              <w:t xml:space="preserve">the </w:t>
            </w:r>
            <w:r w:rsidR="00D24198">
              <w:t>IUT</w:t>
            </w:r>
          </w:p>
        </w:tc>
      </w:tr>
      <w:tr w:rsidR="0024510B" w14:paraId="1A33587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DCADAA8" w14:textId="77777777" w:rsidR="0024510B" w:rsidRDefault="009E4ABA">
            <w:pPr>
              <w:spacing w:after="0"/>
              <w:jc w:val="center"/>
            </w:pPr>
            <w:r>
              <w:rPr>
                <w:b/>
              </w:rPr>
              <w:t>Test Sequence</w:t>
            </w:r>
          </w:p>
        </w:tc>
      </w:tr>
      <w:tr w:rsidR="0024510B" w14:paraId="62508157" w14:textId="77777777">
        <w:tc>
          <w:tcPr>
            <w:tcW w:w="737" w:type="dxa"/>
            <w:tcBorders>
              <w:top w:val="single" w:sz="4" w:space="0" w:color="000000"/>
              <w:left w:val="single" w:sz="4" w:space="0" w:color="000000"/>
              <w:bottom w:val="single" w:sz="4" w:space="0" w:color="000000"/>
              <w:right w:val="single" w:sz="4" w:space="0" w:color="000000"/>
            </w:tcBorders>
          </w:tcPr>
          <w:p w14:paraId="3ED69E2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7F44B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F7B2F6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3D6CBAE" w14:textId="77777777" w:rsidR="0024510B" w:rsidRDefault="009E4ABA">
            <w:pPr>
              <w:spacing w:after="0" w:line="259" w:lineRule="auto"/>
            </w:pPr>
            <w:r>
              <w:rPr>
                <w:b/>
              </w:rPr>
              <w:t>Verdict</w:t>
            </w:r>
          </w:p>
        </w:tc>
      </w:tr>
      <w:tr w:rsidR="0024510B" w14:paraId="2A89D05F" w14:textId="77777777">
        <w:tc>
          <w:tcPr>
            <w:tcW w:w="737" w:type="dxa"/>
            <w:tcBorders>
              <w:top w:val="single" w:sz="4" w:space="0" w:color="000000"/>
              <w:left w:val="single" w:sz="4" w:space="0" w:color="000000"/>
              <w:bottom w:val="single" w:sz="4" w:space="0" w:color="000000"/>
              <w:right w:val="single" w:sz="4" w:space="0" w:color="000000"/>
            </w:tcBorders>
          </w:tcPr>
          <w:p w14:paraId="457ECA1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C1C7668" w14:textId="34412BA4" w:rsidR="0024510B" w:rsidRDefault="00612662">
            <w:pPr>
              <w:spacing w:after="0"/>
              <w:jc w:val="both"/>
            </w:pPr>
            <w:r>
              <w:t>Verify</w:t>
            </w:r>
          </w:p>
        </w:tc>
        <w:tc>
          <w:tcPr>
            <w:tcW w:w="5580" w:type="dxa"/>
            <w:tcBorders>
              <w:top w:val="single" w:sz="4" w:space="0" w:color="000000"/>
              <w:left w:val="single" w:sz="4" w:space="0" w:color="000000"/>
              <w:bottom w:val="single" w:sz="4" w:space="0" w:color="000000"/>
              <w:right w:val="single" w:sz="4" w:space="0" w:color="000000"/>
            </w:tcBorders>
          </w:tcPr>
          <w:p w14:paraId="5AF72C47" w14:textId="77777777" w:rsidR="0024510B" w:rsidRDefault="004B1A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576A77FC" w14:textId="4333F8DC" w:rsidR="0024510B" w:rsidRDefault="00612662">
            <w:pPr>
              <w:spacing w:after="0" w:line="259" w:lineRule="auto"/>
            </w:pPr>
            <w:r>
              <w:t>Pass / Fail</w:t>
            </w:r>
          </w:p>
        </w:tc>
      </w:tr>
      <w:tr w:rsidR="0024510B" w14:paraId="6D6E05AA" w14:textId="77777777">
        <w:tc>
          <w:tcPr>
            <w:tcW w:w="737" w:type="dxa"/>
            <w:tcBorders>
              <w:top w:val="single" w:sz="4" w:space="0" w:color="000000"/>
              <w:left w:val="single" w:sz="4" w:space="0" w:color="000000"/>
              <w:bottom w:val="single" w:sz="4" w:space="0" w:color="000000"/>
              <w:right w:val="single" w:sz="4" w:space="0" w:color="000000"/>
            </w:tcBorders>
          </w:tcPr>
          <w:p w14:paraId="040B8D7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4A3F47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89F47D6" w14:textId="77777777" w:rsidR="0024510B" w:rsidRDefault="009E4ABA">
            <w:pPr>
              <w:spacing w:after="0"/>
            </w:pPr>
            <w:r>
              <w:t xml:space="preserve">The </w:t>
            </w:r>
            <w:r w:rsidR="008A5E35">
              <w:t xml:space="preserve">one </w:t>
            </w:r>
            <w:r>
              <w:t>certificate is placed on the revocation list</w:t>
            </w:r>
          </w:p>
        </w:tc>
        <w:tc>
          <w:tcPr>
            <w:tcW w:w="1980" w:type="dxa"/>
            <w:tcBorders>
              <w:top w:val="single" w:sz="4" w:space="0" w:color="000000"/>
              <w:left w:val="single" w:sz="4" w:space="0" w:color="000000"/>
              <w:bottom w:val="single" w:sz="4" w:space="0" w:color="000000"/>
              <w:right w:val="single" w:sz="4" w:space="0" w:color="000000"/>
            </w:tcBorders>
          </w:tcPr>
          <w:p w14:paraId="1193C80B" w14:textId="77777777" w:rsidR="0024510B" w:rsidRDefault="0024510B">
            <w:pPr>
              <w:spacing w:after="0" w:line="259" w:lineRule="auto"/>
            </w:pPr>
          </w:p>
        </w:tc>
      </w:tr>
      <w:tr w:rsidR="009D7D46" w14:paraId="30DF13F9" w14:textId="77777777">
        <w:tc>
          <w:tcPr>
            <w:tcW w:w="737" w:type="dxa"/>
            <w:tcBorders>
              <w:top w:val="single" w:sz="4" w:space="0" w:color="000000"/>
              <w:left w:val="single" w:sz="4" w:space="0" w:color="000000"/>
              <w:bottom w:val="single" w:sz="4" w:space="0" w:color="000000"/>
              <w:right w:val="single" w:sz="4" w:space="0" w:color="000000"/>
            </w:tcBorders>
          </w:tcPr>
          <w:p w14:paraId="154D6A0F" w14:textId="790E0382" w:rsidR="009D7D46" w:rsidRDefault="009D7D46">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5EA839C" w14:textId="23C70C85" w:rsidR="009D7D46" w:rsidRDefault="009D7D46">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20C7E06D" w14:textId="263809A2" w:rsidR="009D7D46" w:rsidRDefault="009D7D46">
            <w:pPr>
              <w:spacing w:after="0"/>
            </w:pPr>
            <w:r>
              <w:t>The IUT received and verifies an update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EF96687" w14:textId="77777777" w:rsidR="009D7D46" w:rsidRDefault="009D7D46">
            <w:pPr>
              <w:spacing w:after="0" w:line="259" w:lineRule="auto"/>
            </w:pPr>
          </w:p>
        </w:tc>
      </w:tr>
      <w:tr w:rsidR="0024510B" w14:paraId="0B7D7132" w14:textId="77777777">
        <w:tc>
          <w:tcPr>
            <w:tcW w:w="737" w:type="dxa"/>
            <w:tcBorders>
              <w:top w:val="single" w:sz="4" w:space="0" w:color="000000"/>
              <w:left w:val="single" w:sz="4" w:space="0" w:color="000000"/>
              <w:bottom w:val="single" w:sz="4" w:space="0" w:color="000000"/>
              <w:right w:val="single" w:sz="4" w:space="0" w:color="000000"/>
            </w:tcBorders>
          </w:tcPr>
          <w:p w14:paraId="30DC4963" w14:textId="0F140AFD" w:rsidR="0024510B" w:rsidRDefault="009D7D4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F833E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C1610" w14:textId="49F0C6C6" w:rsidR="0024510B" w:rsidRDefault="009E4ABA" w:rsidP="007A7A64">
            <w:pPr>
              <w:spacing w:after="0" w:line="259" w:lineRule="auto"/>
            </w:pPr>
            <w:r>
              <w:t>The IUT does not transmit BSMs with that revoked certificate</w:t>
            </w:r>
            <w:r w:rsidR="00D24198">
              <w:t xml:space="preserve"> for </w:t>
            </w:r>
            <w:r w:rsidR="007A7A64">
              <w:t>5 seconds</w:t>
            </w:r>
          </w:p>
        </w:tc>
        <w:tc>
          <w:tcPr>
            <w:tcW w:w="1980" w:type="dxa"/>
            <w:tcBorders>
              <w:top w:val="single" w:sz="4" w:space="0" w:color="000000"/>
              <w:left w:val="single" w:sz="4" w:space="0" w:color="000000"/>
              <w:bottom w:val="single" w:sz="4" w:space="0" w:color="000000"/>
              <w:right w:val="single" w:sz="4" w:space="0" w:color="000000"/>
            </w:tcBorders>
          </w:tcPr>
          <w:p w14:paraId="4D1721ED" w14:textId="77777777" w:rsidR="0024510B" w:rsidRDefault="009E4ABA">
            <w:pPr>
              <w:spacing w:after="0" w:line="259" w:lineRule="auto"/>
            </w:pPr>
            <w:r>
              <w:t>Pass / Fail</w:t>
            </w:r>
          </w:p>
        </w:tc>
      </w:tr>
    </w:tbl>
    <w:p w14:paraId="666C3473" w14:textId="77777777" w:rsidR="0024510B" w:rsidRDefault="0024510B"/>
    <w:tbl>
      <w:tblPr>
        <w:tblStyle w:val="ad"/>
        <w:tblW w:w="9360" w:type="dxa"/>
        <w:tblInd w:w="-4" w:type="dxa"/>
        <w:tblLayout w:type="fixed"/>
        <w:tblLook w:val="0000" w:firstRow="0" w:lastRow="0" w:firstColumn="0" w:lastColumn="0" w:noHBand="0" w:noVBand="0"/>
      </w:tblPr>
      <w:tblGrid>
        <w:gridCol w:w="737"/>
        <w:gridCol w:w="1063"/>
        <w:gridCol w:w="5580"/>
        <w:gridCol w:w="1980"/>
      </w:tblGrid>
      <w:tr w:rsidR="0024510B" w14:paraId="77DBF9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24FCD6"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6048E83" w14:textId="44B8D9E6" w:rsidR="0024510B" w:rsidRDefault="009E4ABA">
            <w:pPr>
              <w:tabs>
                <w:tab w:val="left" w:pos="2329"/>
              </w:tabs>
              <w:spacing w:after="0"/>
            </w:pPr>
            <w:r>
              <w:t>TP-BSM-S</w:t>
            </w:r>
            <w:ins w:id="226" w:author="Liming, John R." w:date="2017-03-27T14:13:00Z">
              <w:r w:rsidR="0032330E">
                <w:t>T</w:t>
              </w:r>
            </w:ins>
            <w:r>
              <w:t>-BV-</w:t>
            </w:r>
            <w:ins w:id="227" w:author="Liming, John R." w:date="2017-04-10T15:45:00Z">
              <w:r w:rsidR="00A74635">
                <w:t>13</w:t>
              </w:r>
            </w:ins>
          </w:p>
        </w:tc>
      </w:tr>
      <w:tr w:rsidR="0024510B" w14:paraId="777B31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F5046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EB6D7A1" w14:textId="60DDCED8" w:rsidR="0024510B" w:rsidRDefault="009E4ABA">
            <w:pPr>
              <w:spacing w:after="0"/>
            </w:pPr>
            <w:r>
              <w:t>After a device startup, the fir</w:t>
            </w:r>
            <w:r w:rsidR="001E1348">
              <w:t>st BSM transmitted by the IUT</w:t>
            </w:r>
            <w:r>
              <w:t xml:space="preserve"> has a</w:t>
            </w:r>
            <w:r w:rsidR="00B8762D">
              <w:t>n entire</w:t>
            </w:r>
            <w:r>
              <w:t xml:space="preserve"> certificate attached</w:t>
            </w:r>
          </w:p>
        </w:tc>
      </w:tr>
      <w:tr w:rsidR="0024510B" w14:paraId="7CA2351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18795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61F48514" w14:textId="195A7CFB" w:rsidR="0024510B" w:rsidRDefault="009E4ABA">
            <w:pPr>
              <w:spacing w:after="0"/>
            </w:pPr>
            <w:r>
              <w:t>TC</w:t>
            </w:r>
            <w:ins w:id="228" w:author="Liming, John R." w:date="2017-03-27T10:02:00Z">
              <w:r w:rsidR="00A32C82">
                <w:t>3</w:t>
              </w:r>
            </w:ins>
          </w:p>
        </w:tc>
      </w:tr>
      <w:tr w:rsidR="0024510B" w14:paraId="535313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DCAC7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DD15914" w14:textId="5DE14A3D" w:rsidR="0024510B" w:rsidRDefault="009E4ABA">
            <w:pPr>
              <w:spacing w:after="0"/>
            </w:pPr>
            <w:r>
              <w:t>V2V-SECPRIV-BSMSIGN-007</w:t>
            </w:r>
          </w:p>
        </w:tc>
      </w:tr>
      <w:tr w:rsidR="0024510B" w14:paraId="540DE95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2E80BF" w14:textId="77777777" w:rsidR="0024510B" w:rsidRDefault="009E4ABA">
            <w:pPr>
              <w:spacing w:after="0"/>
              <w:jc w:val="center"/>
            </w:pPr>
            <w:r>
              <w:rPr>
                <w:b/>
              </w:rPr>
              <w:t>Pre-test conditions</w:t>
            </w:r>
          </w:p>
        </w:tc>
      </w:tr>
      <w:tr w:rsidR="0024510B" w14:paraId="4CC3FEB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35C97" w14:textId="7847A238" w:rsidR="0024510B" w:rsidRDefault="009E4ABA">
            <w:pPr>
              <w:numPr>
                <w:ilvl w:val="0"/>
                <w:numId w:val="2"/>
              </w:numPr>
              <w:spacing w:after="0" w:line="259" w:lineRule="auto"/>
              <w:ind w:hanging="360"/>
              <w:contextualSpacing/>
            </w:pPr>
            <w:r>
              <w:t>The IUT is in the initial state</w:t>
            </w:r>
          </w:p>
        </w:tc>
      </w:tr>
      <w:tr w:rsidR="0024510B" w14:paraId="1C0EDF8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10C2D3" w14:textId="77777777" w:rsidR="0024510B" w:rsidRDefault="009E4ABA">
            <w:pPr>
              <w:spacing w:after="0"/>
              <w:jc w:val="center"/>
            </w:pPr>
            <w:r>
              <w:rPr>
                <w:b/>
              </w:rPr>
              <w:t>Test Sequence</w:t>
            </w:r>
          </w:p>
        </w:tc>
      </w:tr>
      <w:tr w:rsidR="0024510B" w14:paraId="1592A88A" w14:textId="77777777">
        <w:tc>
          <w:tcPr>
            <w:tcW w:w="737" w:type="dxa"/>
            <w:tcBorders>
              <w:top w:val="single" w:sz="4" w:space="0" w:color="000000"/>
              <w:left w:val="single" w:sz="4" w:space="0" w:color="000000"/>
              <w:bottom w:val="single" w:sz="4" w:space="0" w:color="000000"/>
              <w:right w:val="single" w:sz="4" w:space="0" w:color="000000"/>
            </w:tcBorders>
          </w:tcPr>
          <w:p w14:paraId="01A25E2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D03517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35924C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DE42CAC" w14:textId="77777777" w:rsidR="0024510B" w:rsidRDefault="009E4ABA">
            <w:pPr>
              <w:spacing w:after="0" w:line="259" w:lineRule="auto"/>
            </w:pPr>
            <w:r>
              <w:rPr>
                <w:b/>
              </w:rPr>
              <w:t>Verdict</w:t>
            </w:r>
          </w:p>
        </w:tc>
      </w:tr>
      <w:tr w:rsidR="0024510B" w14:paraId="6D6D1B76" w14:textId="77777777">
        <w:tc>
          <w:tcPr>
            <w:tcW w:w="737" w:type="dxa"/>
            <w:tcBorders>
              <w:top w:val="single" w:sz="4" w:space="0" w:color="000000"/>
              <w:left w:val="single" w:sz="4" w:space="0" w:color="000000"/>
              <w:bottom w:val="single" w:sz="4" w:space="0" w:color="000000"/>
              <w:right w:val="single" w:sz="4" w:space="0" w:color="000000"/>
            </w:tcBorders>
          </w:tcPr>
          <w:p w14:paraId="365878B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B1CFD37"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2B3246" w14:textId="77777777" w:rsidR="0024510B" w:rsidRDefault="009E4ABA">
            <w:pPr>
              <w:spacing w:after="0" w:line="259" w:lineRule="auto"/>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6E3474AE" w14:textId="77777777" w:rsidR="0024510B" w:rsidRDefault="0024510B">
            <w:pPr>
              <w:spacing w:after="0" w:line="259" w:lineRule="auto"/>
            </w:pPr>
          </w:p>
        </w:tc>
      </w:tr>
      <w:tr w:rsidR="0024510B" w14:paraId="07C49D0E" w14:textId="77777777">
        <w:tc>
          <w:tcPr>
            <w:tcW w:w="737" w:type="dxa"/>
            <w:tcBorders>
              <w:top w:val="single" w:sz="4" w:space="0" w:color="000000"/>
              <w:left w:val="single" w:sz="4" w:space="0" w:color="000000"/>
              <w:bottom w:val="single" w:sz="4" w:space="0" w:color="000000"/>
              <w:right w:val="single" w:sz="4" w:space="0" w:color="000000"/>
            </w:tcBorders>
          </w:tcPr>
          <w:p w14:paraId="0DC37F92"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001C7B4" w14:textId="73E8566B"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56F8B0" w14:textId="1730C7B8" w:rsidR="0024510B" w:rsidRDefault="0033738C" w:rsidP="00D24198">
            <w:pPr>
              <w:spacing w:after="0" w:line="259" w:lineRule="auto"/>
            </w:pPr>
            <w:r>
              <w:t>The IUT transmits</w:t>
            </w:r>
            <w:r w:rsidR="00D24198">
              <w:t xml:space="preserve"> the </w:t>
            </w:r>
            <w:r w:rsidR="009E4ABA">
              <w:t>first BSM</w:t>
            </w:r>
          </w:p>
        </w:tc>
        <w:tc>
          <w:tcPr>
            <w:tcW w:w="1980" w:type="dxa"/>
            <w:tcBorders>
              <w:top w:val="single" w:sz="4" w:space="0" w:color="000000"/>
              <w:left w:val="single" w:sz="4" w:space="0" w:color="000000"/>
              <w:bottom w:val="single" w:sz="4" w:space="0" w:color="000000"/>
              <w:right w:val="single" w:sz="4" w:space="0" w:color="000000"/>
            </w:tcBorders>
          </w:tcPr>
          <w:p w14:paraId="468F6FE6" w14:textId="77B5EBD1" w:rsidR="0024510B" w:rsidRDefault="00612662">
            <w:pPr>
              <w:spacing w:after="0" w:line="259" w:lineRule="auto"/>
            </w:pPr>
            <w:r>
              <w:t>Pass / Fail</w:t>
            </w:r>
          </w:p>
        </w:tc>
      </w:tr>
      <w:tr w:rsidR="0024510B" w14:paraId="21A2B5AE" w14:textId="77777777">
        <w:tc>
          <w:tcPr>
            <w:tcW w:w="737" w:type="dxa"/>
            <w:tcBorders>
              <w:top w:val="single" w:sz="4" w:space="0" w:color="000000"/>
              <w:left w:val="single" w:sz="4" w:space="0" w:color="000000"/>
              <w:bottom w:val="single" w:sz="4" w:space="0" w:color="000000"/>
              <w:right w:val="single" w:sz="4" w:space="0" w:color="000000"/>
            </w:tcBorders>
          </w:tcPr>
          <w:p w14:paraId="1CC9D50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5FEA7E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57BA5B4" w14:textId="14622643" w:rsidR="0024510B" w:rsidRDefault="00D24198" w:rsidP="00D24198">
            <w:pPr>
              <w:spacing w:after="0" w:line="259" w:lineRule="auto"/>
            </w:pPr>
            <w:r>
              <w:t xml:space="preserve">The first BSM contains a full </w:t>
            </w:r>
            <w:r w:rsidR="0033738C">
              <w:t>certificate</w:t>
            </w:r>
          </w:p>
        </w:tc>
        <w:tc>
          <w:tcPr>
            <w:tcW w:w="1980" w:type="dxa"/>
            <w:tcBorders>
              <w:top w:val="single" w:sz="4" w:space="0" w:color="000000"/>
              <w:left w:val="single" w:sz="4" w:space="0" w:color="000000"/>
              <w:bottom w:val="single" w:sz="4" w:space="0" w:color="000000"/>
              <w:right w:val="single" w:sz="4" w:space="0" w:color="000000"/>
            </w:tcBorders>
          </w:tcPr>
          <w:p w14:paraId="4390B5FE" w14:textId="77777777" w:rsidR="0024510B" w:rsidRDefault="009E4ABA">
            <w:pPr>
              <w:spacing w:after="0" w:line="259" w:lineRule="auto"/>
            </w:pPr>
            <w:r>
              <w:t>Pass / Fail</w:t>
            </w:r>
          </w:p>
        </w:tc>
      </w:tr>
    </w:tbl>
    <w:p w14:paraId="7A2096F8" w14:textId="77777777" w:rsidR="0024510B" w:rsidRDefault="0024510B"/>
    <w:tbl>
      <w:tblPr>
        <w:tblStyle w:val="ae"/>
        <w:tblW w:w="9360" w:type="dxa"/>
        <w:tblInd w:w="-4" w:type="dxa"/>
        <w:tblLayout w:type="fixed"/>
        <w:tblLook w:val="0000" w:firstRow="0" w:lastRow="0" w:firstColumn="0" w:lastColumn="0" w:noHBand="0" w:noVBand="0"/>
      </w:tblPr>
      <w:tblGrid>
        <w:gridCol w:w="737"/>
        <w:gridCol w:w="1063"/>
        <w:gridCol w:w="5580"/>
        <w:gridCol w:w="1980"/>
      </w:tblGrid>
      <w:tr w:rsidR="0024510B" w14:paraId="59B70B2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4CA23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F867E8" w14:textId="5524B95F" w:rsidR="0024510B" w:rsidRDefault="009E4ABA">
            <w:pPr>
              <w:tabs>
                <w:tab w:val="left" w:pos="2050"/>
              </w:tabs>
              <w:spacing w:after="0"/>
            </w:pPr>
            <w:r>
              <w:t>TP-BSM-</w:t>
            </w:r>
            <w:ins w:id="229" w:author="Liming, John R." w:date="2017-04-10T14:05:00Z">
              <w:r w:rsidR="007D1EE2">
                <w:t>ST</w:t>
              </w:r>
            </w:ins>
            <w:r>
              <w:t>-BV-</w:t>
            </w:r>
            <w:ins w:id="230" w:author="Liming, John R." w:date="2017-04-10T15:50:00Z">
              <w:r w:rsidR="00F04AC4">
                <w:t>14</w:t>
              </w:r>
            </w:ins>
            <w:r w:rsidR="00504283">
              <w:t>-V</w:t>
            </w:r>
          </w:p>
        </w:tc>
      </w:tr>
      <w:tr w:rsidR="0024510B" w14:paraId="677A16A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335871" w14:textId="77777777" w:rsidR="0024510B" w:rsidRDefault="009E4ABA">
            <w:pPr>
              <w:spacing w:after="0"/>
            </w:pPr>
            <w:r>
              <w:rPr>
                <w:b/>
              </w:rPr>
              <w:lastRenderedPageBreak/>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D4C442" w14:textId="657F8A84" w:rsidR="0024510B" w:rsidRDefault="009E4ABA">
            <w:pPr>
              <w:spacing w:after="0"/>
            </w:pPr>
            <w:r>
              <w:t xml:space="preserve">Verify storage of </w:t>
            </w:r>
            <w:ins w:id="231" w:author="Liming, John R." w:date="2017-04-11T10:23:00Z">
              <w:r w:rsidR="00C536FC">
                <w:t>certificates</w:t>
              </w:r>
            </w:ins>
          </w:p>
        </w:tc>
      </w:tr>
      <w:tr w:rsidR="0024510B" w14:paraId="00ADCA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C4F10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B60190D" w14:textId="6455FADF" w:rsidR="0024510B" w:rsidRDefault="009E4ABA">
            <w:pPr>
              <w:spacing w:after="0"/>
            </w:pPr>
            <w:r>
              <w:t>TC</w:t>
            </w:r>
            <w:ins w:id="232" w:author="Liming, John R." w:date="2017-03-27T10:02:00Z">
              <w:r w:rsidR="00A32C82">
                <w:t>1</w:t>
              </w:r>
            </w:ins>
          </w:p>
        </w:tc>
      </w:tr>
      <w:tr w:rsidR="0024510B" w14:paraId="5D12100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380B1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F0DBCD5" w14:textId="77777777" w:rsidR="0024510B" w:rsidRDefault="009E4ABA">
            <w:pPr>
              <w:spacing w:after="0"/>
            </w:pPr>
            <w:r>
              <w:t>V2V-SECMGMT-CERTSTORE-[001-004], V2V-SECMGMT-CRLLOAD-[001-002]</w:t>
            </w:r>
          </w:p>
        </w:tc>
      </w:tr>
      <w:tr w:rsidR="0024510B" w14:paraId="033D90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8FED4FC" w14:textId="77777777" w:rsidR="0024510B" w:rsidRDefault="009E4ABA">
            <w:pPr>
              <w:spacing w:after="0"/>
              <w:jc w:val="center"/>
            </w:pPr>
            <w:r>
              <w:rPr>
                <w:b/>
              </w:rPr>
              <w:t>Pre-test conditions</w:t>
            </w:r>
          </w:p>
        </w:tc>
      </w:tr>
      <w:tr w:rsidR="0024510B" w14:paraId="3B9EB3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BE1419A" w14:textId="77777777" w:rsidR="0024510B" w:rsidRDefault="009E4ABA">
            <w:pPr>
              <w:numPr>
                <w:ilvl w:val="0"/>
                <w:numId w:val="2"/>
              </w:numPr>
              <w:spacing w:after="0" w:line="259" w:lineRule="auto"/>
              <w:ind w:hanging="360"/>
              <w:contextualSpacing/>
            </w:pPr>
            <w:r>
              <w:t>The IUT is off</w:t>
            </w:r>
          </w:p>
        </w:tc>
      </w:tr>
      <w:tr w:rsidR="0024510B" w14:paraId="6E29EB2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249A41E" w14:textId="77777777" w:rsidR="0024510B" w:rsidRDefault="009E4ABA">
            <w:pPr>
              <w:spacing w:after="0"/>
              <w:jc w:val="center"/>
            </w:pPr>
            <w:r>
              <w:rPr>
                <w:b/>
              </w:rPr>
              <w:t>Test Sequence</w:t>
            </w:r>
          </w:p>
        </w:tc>
      </w:tr>
      <w:tr w:rsidR="0024510B" w14:paraId="1C65BF39" w14:textId="77777777">
        <w:tc>
          <w:tcPr>
            <w:tcW w:w="737" w:type="dxa"/>
            <w:tcBorders>
              <w:top w:val="single" w:sz="4" w:space="0" w:color="000000"/>
              <w:left w:val="single" w:sz="4" w:space="0" w:color="000000"/>
              <w:bottom w:val="single" w:sz="4" w:space="0" w:color="000000"/>
              <w:right w:val="single" w:sz="4" w:space="0" w:color="000000"/>
            </w:tcBorders>
          </w:tcPr>
          <w:p w14:paraId="592F83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EC346A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79CEE7"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0035F25" w14:textId="77777777" w:rsidR="0024510B" w:rsidRDefault="009E4ABA">
            <w:pPr>
              <w:spacing w:after="0" w:line="259" w:lineRule="auto"/>
            </w:pPr>
            <w:r>
              <w:rPr>
                <w:b/>
              </w:rPr>
              <w:t>Verdict</w:t>
            </w:r>
          </w:p>
        </w:tc>
      </w:tr>
      <w:tr w:rsidR="0024510B" w14:paraId="4CD1744E" w14:textId="77777777">
        <w:tc>
          <w:tcPr>
            <w:tcW w:w="737" w:type="dxa"/>
            <w:tcBorders>
              <w:top w:val="single" w:sz="4" w:space="0" w:color="000000"/>
              <w:left w:val="single" w:sz="4" w:space="0" w:color="000000"/>
              <w:bottom w:val="single" w:sz="4" w:space="0" w:color="000000"/>
              <w:right w:val="single" w:sz="4" w:space="0" w:color="000000"/>
            </w:tcBorders>
          </w:tcPr>
          <w:p w14:paraId="0665AAB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5527726"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7B1AE08" w14:textId="77777777" w:rsidR="0024510B" w:rsidRDefault="009E4ABA">
            <w:pPr>
              <w:spacing w:after="0"/>
            </w:pPr>
            <w:r>
              <w:t>The IUT is turned on</w:t>
            </w:r>
          </w:p>
        </w:tc>
        <w:tc>
          <w:tcPr>
            <w:tcW w:w="1980" w:type="dxa"/>
            <w:tcBorders>
              <w:top w:val="single" w:sz="4" w:space="0" w:color="000000"/>
              <w:left w:val="single" w:sz="4" w:space="0" w:color="000000"/>
              <w:bottom w:val="single" w:sz="4" w:space="0" w:color="000000"/>
              <w:right w:val="single" w:sz="4" w:space="0" w:color="000000"/>
            </w:tcBorders>
          </w:tcPr>
          <w:p w14:paraId="066E341A" w14:textId="77777777" w:rsidR="0024510B" w:rsidRDefault="0024510B">
            <w:pPr>
              <w:spacing w:after="0" w:line="259" w:lineRule="auto"/>
            </w:pPr>
          </w:p>
        </w:tc>
      </w:tr>
      <w:tr w:rsidR="0024510B" w14:paraId="2181DD40" w14:textId="77777777">
        <w:tc>
          <w:tcPr>
            <w:tcW w:w="737" w:type="dxa"/>
            <w:tcBorders>
              <w:top w:val="single" w:sz="4" w:space="0" w:color="000000"/>
              <w:left w:val="single" w:sz="4" w:space="0" w:color="000000"/>
              <w:bottom w:val="single" w:sz="4" w:space="0" w:color="000000"/>
              <w:right w:val="single" w:sz="4" w:space="0" w:color="000000"/>
            </w:tcBorders>
          </w:tcPr>
          <w:p w14:paraId="1A67AA48"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FC4CBF" w14:textId="77777777" w:rsidR="0024510B" w:rsidRPr="00B8762D" w:rsidRDefault="00B8762D">
            <w:pPr>
              <w:spacing w:after="0"/>
            </w:pPr>
            <w:r w:rsidRPr="00B8762D">
              <w:t>Verify</w:t>
            </w:r>
          </w:p>
        </w:tc>
        <w:tc>
          <w:tcPr>
            <w:tcW w:w="5580" w:type="dxa"/>
            <w:tcBorders>
              <w:top w:val="single" w:sz="4" w:space="0" w:color="000000"/>
              <w:left w:val="single" w:sz="4" w:space="0" w:color="000000"/>
              <w:bottom w:val="single" w:sz="4" w:space="0" w:color="000000"/>
              <w:right w:val="single" w:sz="4" w:space="0" w:color="000000"/>
            </w:tcBorders>
          </w:tcPr>
          <w:p w14:paraId="0B1904E5" w14:textId="77777777" w:rsidR="0024510B" w:rsidRDefault="00E55CFF">
            <w:pPr>
              <w:spacing w:after="0"/>
            </w:pPr>
            <w:r>
              <w:t>The vendor’s report indicates that t</w:t>
            </w:r>
            <w:r w:rsidR="009E4ABA">
              <w:t>he IUT has at least vCertNvMemSize of non-volatile memory for storage of pseudonym certificates</w:t>
            </w:r>
          </w:p>
        </w:tc>
        <w:tc>
          <w:tcPr>
            <w:tcW w:w="1980" w:type="dxa"/>
            <w:tcBorders>
              <w:top w:val="single" w:sz="4" w:space="0" w:color="000000"/>
              <w:left w:val="single" w:sz="4" w:space="0" w:color="000000"/>
              <w:bottom w:val="single" w:sz="4" w:space="0" w:color="000000"/>
              <w:right w:val="single" w:sz="4" w:space="0" w:color="000000"/>
            </w:tcBorders>
          </w:tcPr>
          <w:p w14:paraId="59DD7FEF" w14:textId="77777777" w:rsidR="0024510B" w:rsidRDefault="009E4ABA">
            <w:pPr>
              <w:spacing w:after="0" w:line="259" w:lineRule="auto"/>
            </w:pPr>
            <w:r>
              <w:t>Pass / Fail</w:t>
            </w:r>
          </w:p>
        </w:tc>
      </w:tr>
      <w:tr w:rsidR="0024510B" w14:paraId="7C328FEC" w14:textId="77777777">
        <w:tc>
          <w:tcPr>
            <w:tcW w:w="737" w:type="dxa"/>
            <w:tcBorders>
              <w:top w:val="single" w:sz="4" w:space="0" w:color="000000"/>
              <w:left w:val="single" w:sz="4" w:space="0" w:color="000000"/>
              <w:bottom w:val="single" w:sz="4" w:space="0" w:color="000000"/>
              <w:right w:val="single" w:sz="4" w:space="0" w:color="000000"/>
            </w:tcBorders>
          </w:tcPr>
          <w:p w14:paraId="0E11A989"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A1929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F823A19" w14:textId="77777777" w:rsidR="0024510B" w:rsidRDefault="00E5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vendor’s report indicates that t</w:t>
            </w:r>
            <w:r w:rsidR="009E4ABA">
              <w:t>he IUT has at least vCrlStoreSize of non-volatile memory for storing the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11FB993E" w14:textId="77777777" w:rsidR="0024510B" w:rsidRDefault="009E4ABA">
            <w:pPr>
              <w:spacing w:after="0" w:line="259" w:lineRule="auto"/>
            </w:pPr>
            <w:r>
              <w:t>Pass / Fail</w:t>
            </w:r>
          </w:p>
        </w:tc>
      </w:tr>
      <w:tr w:rsidR="0024510B" w14:paraId="510DA50B" w14:textId="77777777">
        <w:tc>
          <w:tcPr>
            <w:tcW w:w="737" w:type="dxa"/>
            <w:tcBorders>
              <w:top w:val="single" w:sz="4" w:space="0" w:color="000000"/>
              <w:left w:val="single" w:sz="4" w:space="0" w:color="000000"/>
              <w:bottom w:val="single" w:sz="4" w:space="0" w:color="000000"/>
              <w:right w:val="single" w:sz="4" w:space="0" w:color="000000"/>
            </w:tcBorders>
          </w:tcPr>
          <w:p w14:paraId="3AC85DFA"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3CA026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7CC2228" w14:textId="77777777" w:rsidR="0024510B" w:rsidRDefault="00E55CFF">
            <w:pPr>
              <w:spacing w:after="0"/>
            </w:pPr>
            <w:r>
              <w:t>The vendor’s report indicates that t</w:t>
            </w:r>
            <w:r w:rsidR="009E4ABA">
              <w:t>he IUT has at least vSecMemSize of secure memory available for data requiring secure storage</w:t>
            </w:r>
          </w:p>
        </w:tc>
        <w:tc>
          <w:tcPr>
            <w:tcW w:w="1980" w:type="dxa"/>
            <w:tcBorders>
              <w:top w:val="single" w:sz="4" w:space="0" w:color="000000"/>
              <w:left w:val="single" w:sz="4" w:space="0" w:color="000000"/>
              <w:bottom w:val="single" w:sz="4" w:space="0" w:color="000000"/>
              <w:right w:val="single" w:sz="4" w:space="0" w:color="000000"/>
            </w:tcBorders>
          </w:tcPr>
          <w:p w14:paraId="1D473D76" w14:textId="77777777" w:rsidR="0024510B" w:rsidRDefault="009E4ABA">
            <w:pPr>
              <w:spacing w:after="0" w:line="259" w:lineRule="auto"/>
            </w:pPr>
            <w:r>
              <w:t>Pass / Fail</w:t>
            </w:r>
          </w:p>
        </w:tc>
      </w:tr>
      <w:tr w:rsidR="0024510B" w14:paraId="680E3A61" w14:textId="77777777">
        <w:tc>
          <w:tcPr>
            <w:tcW w:w="737" w:type="dxa"/>
            <w:tcBorders>
              <w:top w:val="single" w:sz="4" w:space="0" w:color="000000"/>
              <w:left w:val="single" w:sz="4" w:space="0" w:color="000000"/>
              <w:bottom w:val="single" w:sz="4" w:space="0" w:color="000000"/>
              <w:right w:val="single" w:sz="4" w:space="0" w:color="000000"/>
            </w:tcBorders>
          </w:tcPr>
          <w:p w14:paraId="13817449"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856CD7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51529DE" w14:textId="77777777" w:rsidR="0024510B" w:rsidRDefault="009E4ABA">
            <w:pPr>
              <w:spacing w:after="0"/>
            </w:pPr>
            <w:r>
              <w:t>The IUT retrieves an individual pseudonym certificate, RA address, RA intermediate CA, PCA certificate, System configuration, and security policy</w:t>
            </w:r>
          </w:p>
        </w:tc>
        <w:tc>
          <w:tcPr>
            <w:tcW w:w="1980" w:type="dxa"/>
            <w:tcBorders>
              <w:top w:val="single" w:sz="4" w:space="0" w:color="000000"/>
              <w:left w:val="single" w:sz="4" w:space="0" w:color="000000"/>
              <w:bottom w:val="single" w:sz="4" w:space="0" w:color="000000"/>
              <w:right w:val="single" w:sz="4" w:space="0" w:color="000000"/>
            </w:tcBorders>
          </w:tcPr>
          <w:p w14:paraId="77F4091B" w14:textId="77777777" w:rsidR="0024510B" w:rsidRDefault="0024510B">
            <w:pPr>
              <w:spacing w:after="0" w:line="259" w:lineRule="auto"/>
            </w:pPr>
          </w:p>
        </w:tc>
      </w:tr>
      <w:tr w:rsidR="0024510B" w14:paraId="27231269" w14:textId="77777777">
        <w:tc>
          <w:tcPr>
            <w:tcW w:w="737" w:type="dxa"/>
            <w:tcBorders>
              <w:top w:val="single" w:sz="4" w:space="0" w:color="000000"/>
              <w:left w:val="single" w:sz="4" w:space="0" w:color="000000"/>
              <w:bottom w:val="single" w:sz="4" w:space="0" w:color="000000"/>
              <w:right w:val="single" w:sz="4" w:space="0" w:color="000000"/>
            </w:tcBorders>
          </w:tcPr>
          <w:p w14:paraId="04E298E6" w14:textId="77777777" w:rsidR="0024510B" w:rsidRDefault="00E55CFF">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04105420"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177F551" w14:textId="77777777" w:rsidR="0024510B" w:rsidRDefault="009E4ABA">
            <w:pPr>
              <w:spacing w:after="0"/>
            </w:pPr>
            <w:r>
              <w:t>The IUT retrieves Root CA certificate, Enrollment certificate, and system private keys</w:t>
            </w:r>
          </w:p>
        </w:tc>
        <w:tc>
          <w:tcPr>
            <w:tcW w:w="1980" w:type="dxa"/>
            <w:tcBorders>
              <w:top w:val="single" w:sz="4" w:space="0" w:color="000000"/>
              <w:left w:val="single" w:sz="4" w:space="0" w:color="000000"/>
              <w:bottom w:val="single" w:sz="4" w:space="0" w:color="000000"/>
              <w:right w:val="single" w:sz="4" w:space="0" w:color="000000"/>
            </w:tcBorders>
          </w:tcPr>
          <w:p w14:paraId="720AE5E9" w14:textId="77777777" w:rsidR="0024510B" w:rsidRDefault="0024510B">
            <w:pPr>
              <w:spacing w:after="0" w:line="259" w:lineRule="auto"/>
            </w:pPr>
          </w:p>
        </w:tc>
      </w:tr>
      <w:tr w:rsidR="0024510B" w14:paraId="48DB90E2" w14:textId="77777777">
        <w:tc>
          <w:tcPr>
            <w:tcW w:w="737" w:type="dxa"/>
            <w:tcBorders>
              <w:top w:val="single" w:sz="4" w:space="0" w:color="000000"/>
              <w:left w:val="single" w:sz="4" w:space="0" w:color="000000"/>
              <w:bottom w:val="single" w:sz="4" w:space="0" w:color="000000"/>
              <w:right w:val="single" w:sz="4" w:space="0" w:color="000000"/>
            </w:tcBorders>
          </w:tcPr>
          <w:p w14:paraId="0786016B" w14:textId="77777777" w:rsidR="0024510B" w:rsidRDefault="00E55CFF">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3AF10CF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C8BF258" w14:textId="77777777" w:rsidR="0024510B" w:rsidRDefault="00E55CFF">
            <w:pPr>
              <w:spacing w:after="0"/>
            </w:pPr>
            <w:r>
              <w:t>The vendor’s report indicates that t</w:t>
            </w:r>
            <w:r w:rsidR="009E4ABA">
              <w:t>he data retrieved in Step 5 is contained within secure, tamper-evident, non-volatile memory</w:t>
            </w:r>
          </w:p>
        </w:tc>
        <w:tc>
          <w:tcPr>
            <w:tcW w:w="1980" w:type="dxa"/>
            <w:tcBorders>
              <w:top w:val="single" w:sz="4" w:space="0" w:color="000000"/>
              <w:left w:val="single" w:sz="4" w:space="0" w:color="000000"/>
              <w:bottom w:val="single" w:sz="4" w:space="0" w:color="000000"/>
              <w:right w:val="single" w:sz="4" w:space="0" w:color="000000"/>
            </w:tcBorders>
          </w:tcPr>
          <w:p w14:paraId="2FDCE8CB" w14:textId="77777777" w:rsidR="0024510B" w:rsidRDefault="009E4ABA">
            <w:pPr>
              <w:spacing w:after="0" w:line="259" w:lineRule="auto"/>
            </w:pPr>
            <w:r>
              <w:t>Pass / Fail</w:t>
            </w:r>
          </w:p>
        </w:tc>
      </w:tr>
      <w:tr w:rsidR="0024510B" w14:paraId="501FB0C1" w14:textId="77777777">
        <w:tc>
          <w:tcPr>
            <w:tcW w:w="737" w:type="dxa"/>
            <w:tcBorders>
              <w:top w:val="single" w:sz="4" w:space="0" w:color="000000"/>
              <w:left w:val="single" w:sz="4" w:space="0" w:color="000000"/>
              <w:bottom w:val="single" w:sz="4" w:space="0" w:color="000000"/>
              <w:right w:val="single" w:sz="4" w:space="0" w:color="000000"/>
            </w:tcBorders>
          </w:tcPr>
          <w:p w14:paraId="2A51FF7A" w14:textId="77777777" w:rsidR="0024510B" w:rsidRDefault="00E55CFF">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26C2A8D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4D3F874" w14:textId="77777777" w:rsidR="0024510B" w:rsidRDefault="009E4ABA">
            <w:r>
              <w:t>The IUT retrieves a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2EF4466" w14:textId="77777777" w:rsidR="0024510B" w:rsidRDefault="0024510B">
            <w:pPr>
              <w:spacing w:after="0" w:line="259" w:lineRule="auto"/>
            </w:pPr>
          </w:p>
        </w:tc>
      </w:tr>
      <w:tr w:rsidR="0024510B" w14:paraId="2DF90BA2" w14:textId="77777777">
        <w:tc>
          <w:tcPr>
            <w:tcW w:w="737" w:type="dxa"/>
            <w:tcBorders>
              <w:top w:val="single" w:sz="4" w:space="0" w:color="000000"/>
              <w:left w:val="single" w:sz="4" w:space="0" w:color="000000"/>
              <w:bottom w:val="single" w:sz="4" w:space="0" w:color="000000"/>
              <w:right w:val="single" w:sz="4" w:space="0" w:color="000000"/>
            </w:tcBorders>
          </w:tcPr>
          <w:p w14:paraId="6ACCC2B0" w14:textId="77777777" w:rsidR="0024510B" w:rsidRDefault="00E55CFF">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C55CD54"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12B2DEDE" w14:textId="77777777" w:rsidR="0024510B" w:rsidRDefault="00E55CFF">
            <w:r>
              <w:t>The vendor’s report indicates that t</w:t>
            </w:r>
            <w:r w:rsidR="009E4ABA">
              <w:t>he Certificate Relocation List is stored in non-volatile memory</w:t>
            </w:r>
          </w:p>
        </w:tc>
        <w:tc>
          <w:tcPr>
            <w:tcW w:w="1980" w:type="dxa"/>
            <w:tcBorders>
              <w:top w:val="single" w:sz="4" w:space="0" w:color="000000"/>
              <w:left w:val="single" w:sz="4" w:space="0" w:color="000000"/>
              <w:bottom w:val="single" w:sz="4" w:space="0" w:color="000000"/>
              <w:right w:val="single" w:sz="4" w:space="0" w:color="000000"/>
            </w:tcBorders>
          </w:tcPr>
          <w:p w14:paraId="731CABD5" w14:textId="77777777" w:rsidR="0024510B" w:rsidRDefault="009E4ABA">
            <w:pPr>
              <w:spacing w:after="0" w:line="259" w:lineRule="auto"/>
            </w:pPr>
            <w:r>
              <w:t>Pass / Fail</w:t>
            </w:r>
          </w:p>
        </w:tc>
      </w:tr>
    </w:tbl>
    <w:p w14:paraId="46400611" w14:textId="77777777" w:rsidR="0024510B" w:rsidRDefault="0024510B"/>
    <w:tbl>
      <w:tblPr>
        <w:tblStyle w:val="af"/>
        <w:tblW w:w="9360" w:type="dxa"/>
        <w:tblInd w:w="-4" w:type="dxa"/>
        <w:tblLayout w:type="fixed"/>
        <w:tblLook w:val="0000" w:firstRow="0" w:lastRow="0" w:firstColumn="0" w:lastColumn="0" w:noHBand="0" w:noVBand="0"/>
      </w:tblPr>
      <w:tblGrid>
        <w:gridCol w:w="737"/>
        <w:gridCol w:w="1063"/>
        <w:gridCol w:w="5580"/>
        <w:gridCol w:w="1980"/>
      </w:tblGrid>
      <w:tr w:rsidR="0024510B" w14:paraId="511FFC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35873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90A53E" w14:textId="77991DD7" w:rsidR="0024510B" w:rsidRDefault="009E4ABA">
            <w:pPr>
              <w:tabs>
                <w:tab w:val="left" w:pos="2050"/>
              </w:tabs>
              <w:spacing w:after="0"/>
            </w:pPr>
            <w:r>
              <w:t>TP-BSM-</w:t>
            </w:r>
            <w:ins w:id="233" w:author="Liming, John R." w:date="2017-04-10T14:08:00Z">
              <w:r w:rsidR="007D1EE2">
                <w:t>ST</w:t>
              </w:r>
            </w:ins>
            <w:r>
              <w:t>-BV-</w:t>
            </w:r>
            <w:ins w:id="234" w:author="Liming, John R." w:date="2017-04-11T09:13:00Z">
              <w:r w:rsidR="00867F9A">
                <w:t>15</w:t>
              </w:r>
            </w:ins>
          </w:p>
        </w:tc>
      </w:tr>
      <w:tr w:rsidR="0024510B" w14:paraId="37123BB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32EAD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AFE5DE" w14:textId="77777777" w:rsidR="0024510B" w:rsidRDefault="009E4ABA" w:rsidP="00EC438F">
            <w:pPr>
              <w:spacing w:after="0"/>
            </w:pPr>
            <w:r>
              <w:t xml:space="preserve">Verify the </w:t>
            </w:r>
            <w:r w:rsidR="00EC438F">
              <w:t>IUT’s ability to verify incoming BSMs</w:t>
            </w:r>
          </w:p>
        </w:tc>
      </w:tr>
      <w:tr w:rsidR="0024510B" w14:paraId="30F6BB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89623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8A0BE3" w14:textId="7B1DFD2F" w:rsidR="0024510B" w:rsidRDefault="009E4ABA">
            <w:pPr>
              <w:spacing w:after="0"/>
            </w:pPr>
            <w:r>
              <w:t>TC</w:t>
            </w:r>
            <w:ins w:id="235" w:author="Liming, John R." w:date="2017-03-27T10:17:00Z">
              <w:r w:rsidR="00DF50AC">
                <w:t>4</w:t>
              </w:r>
            </w:ins>
          </w:p>
        </w:tc>
      </w:tr>
      <w:tr w:rsidR="0024510B" w14:paraId="67BD32A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484655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630586D" w14:textId="77777777" w:rsidR="0024510B" w:rsidRDefault="009E4ABA">
            <w:pPr>
              <w:spacing w:after="0"/>
            </w:pPr>
            <w:r>
              <w:t>V2V-SECPRIV-BSMVERIFY-001</w:t>
            </w:r>
          </w:p>
        </w:tc>
      </w:tr>
      <w:tr w:rsidR="0024510B" w14:paraId="29483F6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4DF1F5" w14:textId="77777777" w:rsidR="0024510B" w:rsidRDefault="009E4ABA">
            <w:pPr>
              <w:spacing w:after="0"/>
              <w:jc w:val="center"/>
            </w:pPr>
            <w:r>
              <w:rPr>
                <w:b/>
              </w:rPr>
              <w:t>Pre-test conditions</w:t>
            </w:r>
          </w:p>
        </w:tc>
      </w:tr>
      <w:tr w:rsidR="0024510B" w14:paraId="7A7AEB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B57F34" w14:textId="77777777" w:rsidR="0024510B" w:rsidRDefault="009E4ABA">
            <w:pPr>
              <w:numPr>
                <w:ilvl w:val="0"/>
                <w:numId w:val="2"/>
              </w:numPr>
              <w:spacing w:after="0" w:line="259" w:lineRule="auto"/>
              <w:ind w:hanging="360"/>
              <w:contextualSpacing/>
            </w:pPr>
            <w:r>
              <w:t>The IUT is in the initial state</w:t>
            </w:r>
          </w:p>
          <w:p w14:paraId="74DDC27B" w14:textId="77777777" w:rsidR="0024510B" w:rsidRDefault="009E4ABA">
            <w:pPr>
              <w:numPr>
                <w:ilvl w:val="0"/>
                <w:numId w:val="2"/>
              </w:numPr>
              <w:spacing w:after="0" w:line="259" w:lineRule="auto"/>
              <w:ind w:hanging="360"/>
              <w:contextualSpacing/>
            </w:pPr>
            <w:r>
              <w:t>IUT is configured to verify all BSMs</w:t>
            </w:r>
          </w:p>
        </w:tc>
      </w:tr>
      <w:tr w:rsidR="0024510B" w14:paraId="5ECF4C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8AF795A" w14:textId="77777777" w:rsidR="0024510B" w:rsidRDefault="009E4ABA">
            <w:pPr>
              <w:spacing w:after="0"/>
              <w:jc w:val="center"/>
            </w:pPr>
            <w:r>
              <w:rPr>
                <w:b/>
              </w:rPr>
              <w:t>Test Sequence</w:t>
            </w:r>
          </w:p>
        </w:tc>
      </w:tr>
      <w:tr w:rsidR="0024510B" w14:paraId="420D962A" w14:textId="77777777">
        <w:tc>
          <w:tcPr>
            <w:tcW w:w="737" w:type="dxa"/>
            <w:tcBorders>
              <w:top w:val="single" w:sz="4" w:space="0" w:color="000000"/>
              <w:left w:val="single" w:sz="4" w:space="0" w:color="000000"/>
              <w:bottom w:val="single" w:sz="4" w:space="0" w:color="000000"/>
              <w:right w:val="single" w:sz="4" w:space="0" w:color="000000"/>
            </w:tcBorders>
          </w:tcPr>
          <w:p w14:paraId="51A89768"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BC54F9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B8A3EE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9BD380" w14:textId="77777777" w:rsidR="0024510B" w:rsidRDefault="009E4ABA">
            <w:pPr>
              <w:spacing w:after="0" w:line="259" w:lineRule="auto"/>
            </w:pPr>
            <w:r>
              <w:rPr>
                <w:b/>
              </w:rPr>
              <w:t>Verdict</w:t>
            </w:r>
          </w:p>
        </w:tc>
      </w:tr>
      <w:tr w:rsidR="0024510B" w14:paraId="4EB55BFC" w14:textId="77777777">
        <w:tc>
          <w:tcPr>
            <w:tcW w:w="737" w:type="dxa"/>
            <w:tcBorders>
              <w:top w:val="single" w:sz="4" w:space="0" w:color="000000"/>
              <w:left w:val="single" w:sz="4" w:space="0" w:color="000000"/>
              <w:bottom w:val="single" w:sz="4" w:space="0" w:color="000000"/>
              <w:right w:val="single" w:sz="4" w:space="0" w:color="000000"/>
            </w:tcBorders>
          </w:tcPr>
          <w:p w14:paraId="1E4699B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158477EC"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5F95C2C" w14:textId="7E495E26" w:rsidR="0024510B" w:rsidRDefault="009E4ABA">
            <w:pPr>
              <w:spacing w:after="0"/>
            </w:pPr>
            <w:r>
              <w:t>A signed BSM with a full certificate is transmitted fro</w:t>
            </w:r>
            <w:r w:rsidR="005D1443">
              <w:t>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1A51C9BF" w14:textId="77777777" w:rsidR="0024510B" w:rsidRDefault="0024510B">
            <w:pPr>
              <w:spacing w:after="0" w:line="259" w:lineRule="auto"/>
            </w:pPr>
          </w:p>
        </w:tc>
      </w:tr>
      <w:tr w:rsidR="0024510B" w14:paraId="4AF2F875" w14:textId="77777777">
        <w:tc>
          <w:tcPr>
            <w:tcW w:w="737" w:type="dxa"/>
            <w:tcBorders>
              <w:top w:val="single" w:sz="4" w:space="0" w:color="000000"/>
              <w:left w:val="single" w:sz="4" w:space="0" w:color="000000"/>
              <w:bottom w:val="single" w:sz="4" w:space="0" w:color="000000"/>
              <w:right w:val="single" w:sz="4" w:space="0" w:color="000000"/>
            </w:tcBorders>
          </w:tcPr>
          <w:p w14:paraId="1E96A3D9"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41872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8E8D613" w14:textId="0AF3C254" w:rsidR="0024510B" w:rsidRDefault="009E4ABA" w:rsidP="007B5B03">
            <w:pPr>
              <w:spacing w:after="0"/>
            </w:pPr>
            <w:r>
              <w:t>The IUT verifies the BSM</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67693A6B" w14:textId="77777777" w:rsidR="0024510B" w:rsidRDefault="009E4ABA">
            <w:pPr>
              <w:spacing w:after="0" w:line="259" w:lineRule="auto"/>
            </w:pPr>
            <w:r>
              <w:t>Pass / Fail</w:t>
            </w:r>
          </w:p>
        </w:tc>
      </w:tr>
      <w:tr w:rsidR="0024510B" w14:paraId="59AB3AE4" w14:textId="77777777">
        <w:tc>
          <w:tcPr>
            <w:tcW w:w="737" w:type="dxa"/>
            <w:tcBorders>
              <w:top w:val="single" w:sz="4" w:space="0" w:color="000000"/>
              <w:left w:val="single" w:sz="4" w:space="0" w:color="000000"/>
              <w:bottom w:val="single" w:sz="4" w:space="0" w:color="000000"/>
              <w:right w:val="single" w:sz="4" w:space="0" w:color="000000"/>
            </w:tcBorders>
          </w:tcPr>
          <w:p w14:paraId="66327552"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38CBBC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03DD4A" w14:textId="77777777" w:rsidR="0024510B" w:rsidRDefault="009E4ABA">
            <w:pPr>
              <w:spacing w:after="0"/>
            </w:pPr>
            <w:r>
              <w:t>A signed BSM with a certificate digest of the previous BSM’s certificate is transmitted from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5E4D61BB" w14:textId="77777777" w:rsidR="0024510B" w:rsidRDefault="0024510B">
            <w:pPr>
              <w:spacing w:after="0" w:line="259" w:lineRule="auto"/>
            </w:pPr>
          </w:p>
        </w:tc>
      </w:tr>
      <w:tr w:rsidR="0024510B" w14:paraId="0F1010C7" w14:textId="77777777">
        <w:tc>
          <w:tcPr>
            <w:tcW w:w="737" w:type="dxa"/>
            <w:tcBorders>
              <w:top w:val="single" w:sz="4" w:space="0" w:color="000000"/>
              <w:left w:val="single" w:sz="4" w:space="0" w:color="000000"/>
              <w:bottom w:val="single" w:sz="4" w:space="0" w:color="000000"/>
              <w:right w:val="single" w:sz="4" w:space="0" w:color="000000"/>
            </w:tcBorders>
          </w:tcPr>
          <w:p w14:paraId="18FF359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11B89A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72076CFA" w14:textId="14AC538B" w:rsidR="0024510B" w:rsidRDefault="009E4ABA" w:rsidP="007B5B03">
            <w:pPr>
              <w:spacing w:after="0"/>
            </w:pPr>
            <w:r>
              <w:t>The IUT verifies the BSM using the previous BSM’s full certificate</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21ECA8AF" w14:textId="77777777" w:rsidR="0024510B" w:rsidRDefault="009E4ABA">
            <w:pPr>
              <w:spacing w:after="0" w:line="259" w:lineRule="auto"/>
            </w:pPr>
            <w:r>
              <w:t>Pass / Fail</w:t>
            </w:r>
          </w:p>
        </w:tc>
      </w:tr>
    </w:tbl>
    <w:p w14:paraId="7660558A" w14:textId="77777777" w:rsidR="0024510B" w:rsidRDefault="0024510B"/>
    <w:tbl>
      <w:tblPr>
        <w:tblStyle w:val="af0"/>
        <w:tblW w:w="9360" w:type="dxa"/>
        <w:tblInd w:w="-4" w:type="dxa"/>
        <w:tblLayout w:type="fixed"/>
        <w:tblLook w:val="0000" w:firstRow="0" w:lastRow="0" w:firstColumn="0" w:lastColumn="0" w:noHBand="0" w:noVBand="0"/>
      </w:tblPr>
      <w:tblGrid>
        <w:gridCol w:w="737"/>
        <w:gridCol w:w="1063"/>
        <w:gridCol w:w="5580"/>
        <w:gridCol w:w="1980"/>
      </w:tblGrid>
      <w:tr w:rsidR="0024510B" w14:paraId="4C8DBF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BE98A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F217F3" w14:textId="3999D95D" w:rsidR="0024510B" w:rsidRDefault="009E4ABA">
            <w:pPr>
              <w:tabs>
                <w:tab w:val="left" w:pos="2050"/>
              </w:tabs>
              <w:spacing w:after="0"/>
            </w:pPr>
            <w:r>
              <w:t>TP-BSM-</w:t>
            </w:r>
            <w:ins w:id="236" w:author="Liming, John R." w:date="2017-04-10T14:11:00Z">
              <w:r w:rsidR="007D1EE2">
                <w:t>ST</w:t>
              </w:r>
            </w:ins>
            <w:r>
              <w:t>-BV-</w:t>
            </w:r>
            <w:ins w:id="237" w:author="Liming, John R." w:date="2017-04-11T09:15:00Z">
              <w:r w:rsidR="00867F9A">
                <w:t>16</w:t>
              </w:r>
            </w:ins>
            <w:r w:rsidR="00504283">
              <w:t>-V</w:t>
            </w:r>
          </w:p>
        </w:tc>
      </w:tr>
      <w:tr w:rsidR="0024510B" w14:paraId="7E33E35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007B7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E8D4F9C" w14:textId="77777777" w:rsidR="0024510B" w:rsidRDefault="009E4ABA">
            <w:pPr>
              <w:spacing w:after="0"/>
            </w:pPr>
            <w:r>
              <w:t>Verify the IUT’s ability to securely update root CA certificates</w:t>
            </w:r>
          </w:p>
        </w:tc>
      </w:tr>
      <w:tr w:rsidR="0024510B" w14:paraId="05335B5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7A49D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487EBF" w14:textId="677E9535" w:rsidR="0024510B" w:rsidRDefault="009E4ABA">
            <w:pPr>
              <w:spacing w:after="0"/>
            </w:pPr>
            <w:r>
              <w:t>TC</w:t>
            </w:r>
            <w:ins w:id="238" w:author="Liming, John R." w:date="2017-03-27T10:17:00Z">
              <w:r w:rsidR="00B819D3">
                <w:t>1</w:t>
              </w:r>
            </w:ins>
          </w:p>
        </w:tc>
      </w:tr>
      <w:tr w:rsidR="0024510B" w14:paraId="7FB7178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4355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2FE028" w14:textId="77777777" w:rsidR="0024510B" w:rsidRDefault="009E4ABA">
            <w:pPr>
              <w:spacing w:after="0"/>
            </w:pPr>
            <w:r>
              <w:t>V2V-SECMGMT-CERTLOAD-001</w:t>
            </w:r>
          </w:p>
        </w:tc>
      </w:tr>
      <w:tr w:rsidR="0024510B" w14:paraId="1EB5C65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0F5ED4" w14:textId="77777777" w:rsidR="0024510B" w:rsidRDefault="009E4ABA">
            <w:pPr>
              <w:spacing w:after="0"/>
              <w:jc w:val="center"/>
            </w:pPr>
            <w:r>
              <w:rPr>
                <w:b/>
              </w:rPr>
              <w:t>Pre-test conditions</w:t>
            </w:r>
          </w:p>
        </w:tc>
      </w:tr>
      <w:tr w:rsidR="0024510B" w14:paraId="68C711A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E8754A5" w14:textId="77777777" w:rsidR="0024510B" w:rsidRDefault="009E4ABA">
            <w:pPr>
              <w:numPr>
                <w:ilvl w:val="0"/>
                <w:numId w:val="2"/>
              </w:numPr>
              <w:spacing w:after="0" w:line="259" w:lineRule="auto"/>
              <w:ind w:hanging="360"/>
              <w:contextualSpacing/>
            </w:pPr>
            <w:r>
              <w:t>The IUT is in the initial state</w:t>
            </w:r>
          </w:p>
        </w:tc>
      </w:tr>
      <w:tr w:rsidR="0024510B" w14:paraId="6A5EF5D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7FC6FEF" w14:textId="77777777" w:rsidR="0024510B" w:rsidRDefault="009E4ABA">
            <w:pPr>
              <w:spacing w:after="0"/>
              <w:jc w:val="center"/>
            </w:pPr>
            <w:r>
              <w:rPr>
                <w:b/>
              </w:rPr>
              <w:t>Test Sequence</w:t>
            </w:r>
          </w:p>
        </w:tc>
      </w:tr>
      <w:tr w:rsidR="0024510B" w14:paraId="4396751E" w14:textId="77777777">
        <w:tc>
          <w:tcPr>
            <w:tcW w:w="737" w:type="dxa"/>
            <w:tcBorders>
              <w:top w:val="single" w:sz="4" w:space="0" w:color="000000"/>
              <w:left w:val="single" w:sz="4" w:space="0" w:color="000000"/>
              <w:bottom w:val="single" w:sz="4" w:space="0" w:color="000000"/>
              <w:right w:val="single" w:sz="4" w:space="0" w:color="000000"/>
            </w:tcBorders>
          </w:tcPr>
          <w:p w14:paraId="580B41E1" w14:textId="77777777" w:rsidR="0024510B" w:rsidRDefault="009E4ABA">
            <w:pPr>
              <w:spacing w:after="0"/>
              <w:jc w:val="center"/>
            </w:pPr>
            <w:r>
              <w:rPr>
                <w:b/>
              </w:rPr>
              <w:lastRenderedPageBreak/>
              <w:t>Step</w:t>
            </w:r>
          </w:p>
        </w:tc>
        <w:tc>
          <w:tcPr>
            <w:tcW w:w="1063" w:type="dxa"/>
            <w:tcBorders>
              <w:top w:val="single" w:sz="4" w:space="0" w:color="000000"/>
              <w:left w:val="single" w:sz="4" w:space="0" w:color="000000"/>
              <w:bottom w:val="single" w:sz="4" w:space="0" w:color="000000"/>
              <w:right w:val="single" w:sz="4" w:space="0" w:color="000000"/>
            </w:tcBorders>
          </w:tcPr>
          <w:p w14:paraId="42EB34B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526AD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8D94E1C" w14:textId="77777777" w:rsidR="0024510B" w:rsidRDefault="009E4ABA">
            <w:pPr>
              <w:spacing w:after="0" w:line="259" w:lineRule="auto"/>
            </w:pPr>
            <w:r>
              <w:rPr>
                <w:b/>
              </w:rPr>
              <w:t>Verdict</w:t>
            </w:r>
          </w:p>
        </w:tc>
      </w:tr>
      <w:tr w:rsidR="0024510B" w14:paraId="4846ED50" w14:textId="77777777">
        <w:tc>
          <w:tcPr>
            <w:tcW w:w="737" w:type="dxa"/>
            <w:tcBorders>
              <w:top w:val="single" w:sz="4" w:space="0" w:color="000000"/>
              <w:left w:val="single" w:sz="4" w:space="0" w:color="000000"/>
              <w:bottom w:val="single" w:sz="4" w:space="0" w:color="000000"/>
              <w:right w:val="single" w:sz="4" w:space="0" w:color="000000"/>
            </w:tcBorders>
          </w:tcPr>
          <w:p w14:paraId="7E17DDEE"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4A9F216"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6B9354C" w14:textId="77777777" w:rsidR="0024510B" w:rsidRDefault="009E4ABA">
            <w:pPr>
              <w:spacing w:after="0"/>
            </w:pPr>
            <w:r>
              <w:t>The computer interface makes an updated root CA certificate available on the SCMS device</w:t>
            </w:r>
          </w:p>
        </w:tc>
        <w:tc>
          <w:tcPr>
            <w:tcW w:w="1980" w:type="dxa"/>
            <w:tcBorders>
              <w:top w:val="single" w:sz="4" w:space="0" w:color="000000"/>
              <w:left w:val="single" w:sz="4" w:space="0" w:color="000000"/>
              <w:bottom w:val="single" w:sz="4" w:space="0" w:color="000000"/>
              <w:right w:val="single" w:sz="4" w:space="0" w:color="000000"/>
            </w:tcBorders>
          </w:tcPr>
          <w:p w14:paraId="7A3E6F76" w14:textId="77777777" w:rsidR="0024510B" w:rsidRDefault="0024510B">
            <w:pPr>
              <w:spacing w:after="0" w:line="259" w:lineRule="auto"/>
            </w:pPr>
          </w:p>
        </w:tc>
      </w:tr>
      <w:tr w:rsidR="0024510B" w14:paraId="1D756153" w14:textId="77777777">
        <w:tc>
          <w:tcPr>
            <w:tcW w:w="737" w:type="dxa"/>
            <w:tcBorders>
              <w:top w:val="single" w:sz="4" w:space="0" w:color="000000"/>
              <w:left w:val="single" w:sz="4" w:space="0" w:color="000000"/>
              <w:bottom w:val="single" w:sz="4" w:space="0" w:color="000000"/>
              <w:right w:val="single" w:sz="4" w:space="0" w:color="000000"/>
            </w:tcBorders>
          </w:tcPr>
          <w:p w14:paraId="640B022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5FA30A"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10FE6192" w14:textId="77777777" w:rsidR="0024510B" w:rsidRDefault="009E4ABA">
            <w:pPr>
              <w:spacing w:after="0"/>
            </w:pPr>
            <w:r>
              <w:t>The IUT is configured to attempt to update its root CA certificate</w:t>
            </w:r>
          </w:p>
        </w:tc>
        <w:tc>
          <w:tcPr>
            <w:tcW w:w="1980" w:type="dxa"/>
            <w:tcBorders>
              <w:top w:val="single" w:sz="4" w:space="0" w:color="000000"/>
              <w:left w:val="single" w:sz="4" w:space="0" w:color="000000"/>
              <w:bottom w:val="single" w:sz="4" w:space="0" w:color="000000"/>
              <w:right w:val="single" w:sz="4" w:space="0" w:color="000000"/>
            </w:tcBorders>
          </w:tcPr>
          <w:p w14:paraId="09F1D497" w14:textId="77777777" w:rsidR="0024510B" w:rsidRDefault="0024510B">
            <w:pPr>
              <w:spacing w:after="0" w:line="259" w:lineRule="auto"/>
            </w:pPr>
          </w:p>
        </w:tc>
      </w:tr>
      <w:tr w:rsidR="0024510B" w14:paraId="5E92848B" w14:textId="77777777">
        <w:tc>
          <w:tcPr>
            <w:tcW w:w="737" w:type="dxa"/>
            <w:tcBorders>
              <w:top w:val="single" w:sz="4" w:space="0" w:color="000000"/>
              <w:left w:val="single" w:sz="4" w:space="0" w:color="000000"/>
              <w:bottom w:val="single" w:sz="4" w:space="0" w:color="000000"/>
              <w:right w:val="single" w:sz="4" w:space="0" w:color="000000"/>
            </w:tcBorders>
          </w:tcPr>
          <w:p w14:paraId="3B237708"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A9A4B7E" w14:textId="77777777" w:rsidR="0024510B" w:rsidRDefault="000338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C4EF597" w14:textId="77777777" w:rsidR="0024510B" w:rsidRDefault="009E4ABA" w:rsidP="00BF1DE3">
            <w:pPr>
              <w:spacing w:after="0"/>
            </w:pPr>
            <w:r>
              <w:t>The IUT</w:t>
            </w:r>
            <w:r w:rsidR="00BF1DE3">
              <w:t>’s root CA is updated with the SCMS device’s CA</w:t>
            </w:r>
          </w:p>
        </w:tc>
        <w:tc>
          <w:tcPr>
            <w:tcW w:w="1980" w:type="dxa"/>
            <w:tcBorders>
              <w:top w:val="single" w:sz="4" w:space="0" w:color="000000"/>
              <w:left w:val="single" w:sz="4" w:space="0" w:color="000000"/>
              <w:bottom w:val="single" w:sz="4" w:space="0" w:color="000000"/>
              <w:right w:val="single" w:sz="4" w:space="0" w:color="000000"/>
            </w:tcBorders>
          </w:tcPr>
          <w:p w14:paraId="2C309360" w14:textId="77777777" w:rsidR="0024510B" w:rsidRDefault="009E4ABA">
            <w:pPr>
              <w:spacing w:after="0" w:line="259" w:lineRule="auto"/>
            </w:pPr>
            <w:r>
              <w:t>Pass / Fail</w:t>
            </w:r>
          </w:p>
        </w:tc>
      </w:tr>
      <w:tr w:rsidR="00BF1DE3" w14:paraId="328D3058" w14:textId="77777777">
        <w:tc>
          <w:tcPr>
            <w:tcW w:w="737" w:type="dxa"/>
            <w:tcBorders>
              <w:top w:val="single" w:sz="4" w:space="0" w:color="000000"/>
              <w:left w:val="single" w:sz="4" w:space="0" w:color="000000"/>
              <w:bottom w:val="single" w:sz="4" w:space="0" w:color="000000"/>
              <w:right w:val="single" w:sz="4" w:space="0" w:color="000000"/>
            </w:tcBorders>
          </w:tcPr>
          <w:p w14:paraId="35F3AAF4" w14:textId="77777777" w:rsidR="00BF1DE3" w:rsidRDefault="00BF1DE3">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5FF2200A" w14:textId="77777777" w:rsidR="00BF1DE3" w:rsidRDefault="00BF1DE3">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6C411D2" w14:textId="77777777" w:rsidR="00BF1DE3" w:rsidRDefault="00BF1DE3" w:rsidP="00BF1DE3">
            <w:pPr>
              <w:spacing w:after="0"/>
            </w:pPr>
            <w:r>
              <w:t>The vendor’s report indicates that the IUT’s root CA is updated securely</w:t>
            </w:r>
          </w:p>
        </w:tc>
        <w:tc>
          <w:tcPr>
            <w:tcW w:w="1980" w:type="dxa"/>
            <w:tcBorders>
              <w:top w:val="single" w:sz="4" w:space="0" w:color="000000"/>
              <w:left w:val="single" w:sz="4" w:space="0" w:color="000000"/>
              <w:bottom w:val="single" w:sz="4" w:space="0" w:color="000000"/>
              <w:right w:val="single" w:sz="4" w:space="0" w:color="000000"/>
            </w:tcBorders>
          </w:tcPr>
          <w:p w14:paraId="0AEC9E9A" w14:textId="77777777" w:rsidR="00BF1DE3" w:rsidRDefault="00BF1DE3">
            <w:pPr>
              <w:spacing w:after="0" w:line="259" w:lineRule="auto"/>
            </w:pPr>
            <w:r>
              <w:t>Pass / Fail</w:t>
            </w:r>
          </w:p>
        </w:tc>
      </w:tr>
    </w:tbl>
    <w:p w14:paraId="6D8474DC" w14:textId="77777777" w:rsidR="0024510B" w:rsidRDefault="0024510B"/>
    <w:tbl>
      <w:tblPr>
        <w:tblStyle w:val="af1"/>
        <w:tblW w:w="9360" w:type="dxa"/>
        <w:tblInd w:w="-4" w:type="dxa"/>
        <w:tblLayout w:type="fixed"/>
        <w:tblLook w:val="0000" w:firstRow="0" w:lastRow="0" w:firstColumn="0" w:lastColumn="0" w:noHBand="0" w:noVBand="0"/>
      </w:tblPr>
      <w:tblGrid>
        <w:gridCol w:w="737"/>
        <w:gridCol w:w="1063"/>
        <w:gridCol w:w="52"/>
        <w:gridCol w:w="5528"/>
        <w:gridCol w:w="1980"/>
      </w:tblGrid>
      <w:tr w:rsidR="0024510B" w14:paraId="38DDA74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841469" w14:textId="77777777" w:rsidR="0024510B" w:rsidRDefault="009E4ABA">
            <w:pPr>
              <w:spacing w:after="0"/>
            </w:pPr>
            <w:r>
              <w:rPr>
                <w:b/>
              </w:rPr>
              <w:t>Identifier</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1F0FB69F" w14:textId="73EFF98D" w:rsidR="0024510B" w:rsidRDefault="009E4ABA">
            <w:pPr>
              <w:tabs>
                <w:tab w:val="left" w:pos="2050"/>
              </w:tabs>
              <w:spacing w:after="0"/>
            </w:pPr>
            <w:r>
              <w:t>TP-BSM-</w:t>
            </w:r>
            <w:ins w:id="239" w:author="Liming, John R." w:date="2017-03-27T10:28:00Z">
              <w:r w:rsidR="009D71EA">
                <w:t>S</w:t>
              </w:r>
            </w:ins>
            <w:ins w:id="240" w:author="Liming, John R." w:date="2017-03-27T14:13:00Z">
              <w:r w:rsidR="0032330E">
                <w:t>T</w:t>
              </w:r>
            </w:ins>
            <w:r>
              <w:t>-BV-17</w:t>
            </w:r>
            <w:r w:rsidR="0004378B">
              <w:t>-X</w:t>
            </w:r>
          </w:p>
        </w:tc>
      </w:tr>
      <w:tr w:rsidR="0024510B" w14:paraId="01EC934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668358" w14:textId="77777777" w:rsidR="0024510B" w:rsidRDefault="009E4ABA">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9C97DD1" w14:textId="77777777" w:rsidR="0024510B" w:rsidRDefault="009E4ABA" w:rsidP="00BD4695">
            <w:pPr>
              <w:spacing w:after="0"/>
            </w:pPr>
            <w:r>
              <w:t xml:space="preserve">Verify certificate is </w:t>
            </w:r>
            <w:r w:rsidRPr="000A16B2">
              <w:t>not changed</w:t>
            </w:r>
            <w:r>
              <w:t xml:space="preserve"> during event conditions unless the certificate expires</w:t>
            </w:r>
          </w:p>
        </w:tc>
      </w:tr>
      <w:tr w:rsidR="0024510B" w14:paraId="3F9B166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BDA7776" w14:textId="77777777" w:rsidR="0024510B" w:rsidRDefault="009E4ABA">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725C8F4" w14:textId="0C24E3C9" w:rsidR="0024510B" w:rsidRDefault="009E4ABA">
            <w:pPr>
              <w:spacing w:after="0"/>
            </w:pPr>
            <w:r>
              <w:t>TC</w:t>
            </w:r>
            <w:ins w:id="241" w:author="Liming, John R." w:date="2017-03-27T10:17:00Z">
              <w:r w:rsidR="00AD567B">
                <w:t>3</w:t>
              </w:r>
            </w:ins>
          </w:p>
        </w:tc>
      </w:tr>
      <w:tr w:rsidR="0024510B" w14:paraId="6585FA8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643A2" w14:textId="77777777" w:rsidR="0024510B" w:rsidRDefault="009E4ABA">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A4D60C3" w14:textId="77777777" w:rsidR="0024510B" w:rsidRDefault="009E4ABA">
            <w:pPr>
              <w:spacing w:after="0"/>
            </w:pPr>
            <w:r>
              <w:t>V2V-SECPRIV-CERTCHG-002</w:t>
            </w:r>
          </w:p>
        </w:tc>
      </w:tr>
      <w:tr w:rsidR="0024510B" w14:paraId="20DDFC03"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5FE9A14D" w14:textId="77777777" w:rsidR="0024510B" w:rsidRDefault="009E4ABA">
            <w:pPr>
              <w:spacing w:after="0"/>
              <w:jc w:val="center"/>
            </w:pPr>
            <w:r>
              <w:rPr>
                <w:b/>
              </w:rPr>
              <w:t>Pre-test conditions</w:t>
            </w:r>
          </w:p>
        </w:tc>
      </w:tr>
      <w:tr w:rsidR="0024510B" w14:paraId="22FDEB75"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FFFFF"/>
          </w:tcPr>
          <w:p w14:paraId="7F19CE49" w14:textId="77777777" w:rsidR="0024510B" w:rsidRDefault="009E4ABA">
            <w:pPr>
              <w:numPr>
                <w:ilvl w:val="0"/>
                <w:numId w:val="2"/>
              </w:numPr>
              <w:spacing w:after="0" w:line="259" w:lineRule="auto"/>
              <w:ind w:hanging="360"/>
              <w:contextualSpacing/>
            </w:pPr>
            <w:r>
              <w:t>The IUT is in the initial state</w:t>
            </w:r>
          </w:p>
          <w:p w14:paraId="431C82DA" w14:textId="77777777" w:rsidR="00BD4695" w:rsidRDefault="00BD4695">
            <w:pPr>
              <w:numPr>
                <w:ilvl w:val="0"/>
                <w:numId w:val="2"/>
              </w:numPr>
              <w:spacing w:after="0" w:line="259" w:lineRule="auto"/>
              <w:ind w:hanging="360"/>
              <w:contextualSpacing/>
            </w:pPr>
            <w:r>
              <w:t>Certificate expiration does not occur unless explicitly stated</w:t>
            </w:r>
          </w:p>
          <w:p w14:paraId="0ACAD945" w14:textId="750E0C54" w:rsidR="000D11E2" w:rsidRDefault="000D11E2">
            <w:pPr>
              <w:numPr>
                <w:ilvl w:val="0"/>
                <w:numId w:val="2"/>
              </w:numPr>
              <w:spacing w:after="0" w:line="259" w:lineRule="auto"/>
              <w:ind w:hanging="360"/>
              <w:contextualSpacing/>
            </w:pPr>
            <w:r>
              <w:t>No event flag on the IUT is set</w:t>
            </w:r>
          </w:p>
        </w:tc>
      </w:tr>
      <w:tr w:rsidR="0024510B" w14:paraId="3AA374A0"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023EB49C" w14:textId="77777777" w:rsidR="0024510B" w:rsidRDefault="009E4ABA">
            <w:pPr>
              <w:spacing w:after="0"/>
              <w:jc w:val="center"/>
            </w:pPr>
            <w:r>
              <w:rPr>
                <w:b/>
              </w:rPr>
              <w:t>Test Sequence</w:t>
            </w:r>
          </w:p>
        </w:tc>
      </w:tr>
      <w:tr w:rsidR="0024510B" w14:paraId="2C7FFDD5" w14:textId="77777777" w:rsidTr="00EE4CEB">
        <w:tc>
          <w:tcPr>
            <w:tcW w:w="737" w:type="dxa"/>
            <w:tcBorders>
              <w:top w:val="single" w:sz="4" w:space="0" w:color="000000"/>
              <w:left w:val="single" w:sz="4" w:space="0" w:color="000000"/>
              <w:bottom w:val="single" w:sz="4" w:space="0" w:color="000000"/>
              <w:right w:val="single" w:sz="4" w:space="0" w:color="000000"/>
            </w:tcBorders>
          </w:tcPr>
          <w:p w14:paraId="2BBE018F" w14:textId="77777777" w:rsidR="0024510B" w:rsidRDefault="009E4ABA">
            <w:pPr>
              <w:spacing w:after="0"/>
              <w:jc w:val="center"/>
            </w:pPr>
            <w:r>
              <w:rPr>
                <w:b/>
              </w:rPr>
              <w:t>Step</w:t>
            </w:r>
          </w:p>
        </w:tc>
        <w:tc>
          <w:tcPr>
            <w:tcW w:w="1115" w:type="dxa"/>
            <w:gridSpan w:val="2"/>
            <w:tcBorders>
              <w:top w:val="single" w:sz="4" w:space="0" w:color="000000"/>
              <w:left w:val="single" w:sz="4" w:space="0" w:color="000000"/>
              <w:bottom w:val="single" w:sz="4" w:space="0" w:color="000000"/>
              <w:right w:val="single" w:sz="4" w:space="0" w:color="000000"/>
            </w:tcBorders>
          </w:tcPr>
          <w:p w14:paraId="334E96DA" w14:textId="77777777" w:rsidR="0024510B" w:rsidRDefault="009E4ABA">
            <w:pPr>
              <w:spacing w:after="0"/>
              <w:jc w:val="center"/>
            </w:pPr>
            <w:r>
              <w:rPr>
                <w:b/>
              </w:rPr>
              <w:t>Type</w:t>
            </w:r>
          </w:p>
        </w:tc>
        <w:tc>
          <w:tcPr>
            <w:tcW w:w="5528" w:type="dxa"/>
            <w:tcBorders>
              <w:top w:val="single" w:sz="4" w:space="0" w:color="000000"/>
              <w:left w:val="single" w:sz="4" w:space="0" w:color="000000"/>
              <w:bottom w:val="single" w:sz="4" w:space="0" w:color="000000"/>
              <w:right w:val="single" w:sz="4" w:space="0" w:color="000000"/>
            </w:tcBorders>
          </w:tcPr>
          <w:p w14:paraId="68FE031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CA21CF" w14:textId="77777777" w:rsidR="0024510B" w:rsidRDefault="009E4ABA">
            <w:pPr>
              <w:spacing w:after="0" w:line="259" w:lineRule="auto"/>
            </w:pPr>
            <w:r>
              <w:rPr>
                <w:b/>
              </w:rPr>
              <w:t>Verdict</w:t>
            </w:r>
          </w:p>
        </w:tc>
      </w:tr>
      <w:tr w:rsidR="0024510B" w14:paraId="27878FCF" w14:textId="77777777" w:rsidTr="00EE4CEB">
        <w:tc>
          <w:tcPr>
            <w:tcW w:w="737" w:type="dxa"/>
            <w:tcBorders>
              <w:top w:val="single" w:sz="4" w:space="0" w:color="000000"/>
              <w:left w:val="single" w:sz="4" w:space="0" w:color="000000"/>
              <w:bottom w:val="single" w:sz="4" w:space="0" w:color="000000"/>
              <w:right w:val="single" w:sz="4" w:space="0" w:color="000000"/>
            </w:tcBorders>
          </w:tcPr>
          <w:p w14:paraId="4539A321" w14:textId="77777777" w:rsidR="0024510B" w:rsidRDefault="009E4ABA">
            <w:pPr>
              <w:spacing w:after="0" w:line="259" w:lineRule="auto"/>
            </w:pPr>
            <w:r>
              <w:t>1</w:t>
            </w:r>
          </w:p>
        </w:tc>
        <w:tc>
          <w:tcPr>
            <w:tcW w:w="1115" w:type="dxa"/>
            <w:gridSpan w:val="2"/>
            <w:tcBorders>
              <w:top w:val="single" w:sz="4" w:space="0" w:color="000000"/>
              <w:left w:val="single" w:sz="4" w:space="0" w:color="000000"/>
              <w:bottom w:val="single" w:sz="4" w:space="0" w:color="000000"/>
              <w:right w:val="single" w:sz="4" w:space="0" w:color="000000"/>
            </w:tcBorders>
          </w:tcPr>
          <w:p w14:paraId="4F33FF28" w14:textId="2FB4B06C"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18D07707" w14:textId="39EF956F" w:rsidR="0024510B" w:rsidRDefault="009E4ABA" w:rsidP="005D1443">
            <w:pPr>
              <w:spacing w:after="0" w:line="259" w:lineRule="auto"/>
            </w:pPr>
            <w:r>
              <w:t>The IUT transmits BSM</w:t>
            </w:r>
            <w:r w:rsidR="00677CC8">
              <w:t xml:space="preserve">s with the DE_VehicleEventFlags element </w:t>
            </w:r>
            <w:r w:rsidR="005D1443">
              <w:t>not included</w:t>
            </w:r>
          </w:p>
        </w:tc>
        <w:tc>
          <w:tcPr>
            <w:tcW w:w="1980" w:type="dxa"/>
            <w:tcBorders>
              <w:top w:val="single" w:sz="4" w:space="0" w:color="000000"/>
              <w:left w:val="single" w:sz="4" w:space="0" w:color="000000"/>
              <w:bottom w:val="single" w:sz="4" w:space="0" w:color="000000"/>
              <w:right w:val="single" w:sz="4" w:space="0" w:color="000000"/>
            </w:tcBorders>
          </w:tcPr>
          <w:p w14:paraId="107304B0" w14:textId="41E0FA33" w:rsidR="0024510B" w:rsidRDefault="00612662">
            <w:pPr>
              <w:spacing w:after="0" w:line="259" w:lineRule="auto"/>
            </w:pPr>
            <w:r>
              <w:t>Pass / Fail</w:t>
            </w:r>
          </w:p>
        </w:tc>
      </w:tr>
      <w:tr w:rsidR="0024510B" w14:paraId="1E0F6FA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6A4B0B3" w14:textId="77777777" w:rsidR="0024510B" w:rsidRDefault="009E4ABA">
            <w:pPr>
              <w:spacing w:after="0" w:line="259" w:lineRule="auto"/>
            </w:pPr>
            <w:r>
              <w:t>2</w:t>
            </w:r>
          </w:p>
        </w:tc>
        <w:tc>
          <w:tcPr>
            <w:tcW w:w="1115" w:type="dxa"/>
            <w:gridSpan w:val="2"/>
            <w:tcBorders>
              <w:top w:val="single" w:sz="4" w:space="0" w:color="000000"/>
              <w:left w:val="single" w:sz="4" w:space="0" w:color="000000"/>
              <w:bottom w:val="single" w:sz="4" w:space="0" w:color="000000"/>
              <w:right w:val="single" w:sz="4" w:space="0" w:color="000000"/>
            </w:tcBorders>
          </w:tcPr>
          <w:p w14:paraId="471B74DB" w14:textId="77777777" w:rsidR="0024510B" w:rsidRDefault="009E4ABA">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035EC762" w14:textId="05D4681B" w:rsidR="0024510B" w:rsidRDefault="009E4ABA" w:rsidP="00677CC8">
            <w:pPr>
              <w:spacing w:after="0" w:line="259" w:lineRule="auto"/>
            </w:pPr>
            <w:r>
              <w:t xml:space="preserve">One critical </w:t>
            </w:r>
            <w:r w:rsidR="008A5352">
              <w:t xml:space="preserve">set of </w:t>
            </w:r>
            <w:r w:rsidR="00677CC8" w:rsidRPr="00C07BE9">
              <w:rPr>
                <w:b/>
              </w:rPr>
              <w:t>E</w:t>
            </w:r>
            <w:r w:rsidRPr="00C07BE9">
              <w:rPr>
                <w:b/>
              </w:rPr>
              <w:t xml:space="preserve">vent </w:t>
            </w:r>
            <w:r w:rsidR="00677CC8" w:rsidRPr="00C07BE9">
              <w:rPr>
                <w:b/>
              </w:rPr>
              <w:t>F</w:t>
            </w:r>
            <w:r w:rsidRPr="00C07BE9">
              <w:rPr>
                <w:b/>
              </w:rPr>
              <w:t>lag</w:t>
            </w:r>
            <w:r>
              <w:t xml:space="preserve"> </w:t>
            </w:r>
            <w:r w:rsidR="005D1443">
              <w:t xml:space="preserve"> from </w:t>
            </w:r>
            <w:r w:rsidR="00B454D5">
              <w:t xml:space="preserve">Section </w:t>
            </w:r>
            <w:r w:rsidR="00B454D5">
              <w:fldChar w:fldCharType="begin"/>
            </w:r>
            <w:r w:rsidR="00B454D5">
              <w:instrText xml:space="preserve"> REF _Ref447551280 \r \h </w:instrText>
            </w:r>
            <w:r w:rsidR="00B454D5">
              <w:fldChar w:fldCharType="separate"/>
            </w:r>
            <w:ins w:id="242" w:author="Liming, John R." w:date="2017-04-03T09:39:00Z">
              <w:r w:rsidR="007735A6">
                <w:t>7.4</w:t>
              </w:r>
            </w:ins>
            <w:r w:rsidR="00B454D5">
              <w:fldChar w:fldCharType="end"/>
            </w:r>
            <w:r w:rsidR="005D1443">
              <w:t xml:space="preserve"> </w:t>
            </w:r>
            <w:r w:rsidR="008A5352">
              <w:t>is set</w:t>
            </w:r>
          </w:p>
        </w:tc>
        <w:tc>
          <w:tcPr>
            <w:tcW w:w="1980" w:type="dxa"/>
            <w:tcBorders>
              <w:top w:val="single" w:sz="4" w:space="0" w:color="000000"/>
              <w:left w:val="single" w:sz="4" w:space="0" w:color="000000"/>
              <w:bottom w:val="single" w:sz="4" w:space="0" w:color="000000"/>
              <w:right w:val="single" w:sz="4" w:space="0" w:color="000000"/>
            </w:tcBorders>
          </w:tcPr>
          <w:p w14:paraId="6613BB90" w14:textId="77777777" w:rsidR="0024510B" w:rsidRDefault="0024510B">
            <w:pPr>
              <w:spacing w:after="0" w:line="259" w:lineRule="auto"/>
            </w:pPr>
          </w:p>
        </w:tc>
      </w:tr>
      <w:tr w:rsidR="0024510B" w14:paraId="0C2D43E0" w14:textId="77777777" w:rsidTr="00EE4CEB">
        <w:tc>
          <w:tcPr>
            <w:tcW w:w="737" w:type="dxa"/>
            <w:tcBorders>
              <w:top w:val="single" w:sz="4" w:space="0" w:color="000000"/>
              <w:left w:val="single" w:sz="4" w:space="0" w:color="000000"/>
              <w:bottom w:val="single" w:sz="4" w:space="0" w:color="000000"/>
              <w:right w:val="single" w:sz="4" w:space="0" w:color="000000"/>
            </w:tcBorders>
          </w:tcPr>
          <w:p w14:paraId="513B72E5" w14:textId="6B631AE3" w:rsidR="0024510B" w:rsidRDefault="005C6BC7">
            <w:pPr>
              <w:spacing w:after="0" w:line="259" w:lineRule="auto"/>
            </w:pPr>
            <w:r>
              <w:t>3</w:t>
            </w:r>
          </w:p>
        </w:tc>
        <w:tc>
          <w:tcPr>
            <w:tcW w:w="1115" w:type="dxa"/>
            <w:gridSpan w:val="2"/>
            <w:tcBorders>
              <w:top w:val="single" w:sz="4" w:space="0" w:color="000000"/>
              <w:left w:val="single" w:sz="4" w:space="0" w:color="000000"/>
              <w:bottom w:val="single" w:sz="4" w:space="0" w:color="000000"/>
              <w:right w:val="single" w:sz="4" w:space="0" w:color="000000"/>
            </w:tcBorders>
          </w:tcPr>
          <w:p w14:paraId="70B3A67C" w14:textId="51A85827"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706E772" w14:textId="157EC4AF" w:rsidR="0024510B" w:rsidRDefault="009E4ABA" w:rsidP="00546478">
            <w:pPr>
              <w:spacing w:after="0" w:line="259" w:lineRule="auto"/>
            </w:pPr>
            <w:r>
              <w:t>The IUT transmits BSM</w:t>
            </w:r>
            <w:r w:rsidR="00546478">
              <w:t xml:space="preserve"> containing full security certificate</w:t>
            </w:r>
          </w:p>
        </w:tc>
        <w:tc>
          <w:tcPr>
            <w:tcW w:w="1980" w:type="dxa"/>
            <w:tcBorders>
              <w:top w:val="single" w:sz="4" w:space="0" w:color="000000"/>
              <w:left w:val="single" w:sz="4" w:space="0" w:color="000000"/>
              <w:bottom w:val="single" w:sz="4" w:space="0" w:color="000000"/>
              <w:right w:val="single" w:sz="4" w:space="0" w:color="000000"/>
            </w:tcBorders>
          </w:tcPr>
          <w:p w14:paraId="1EE9D8C2" w14:textId="424AA403" w:rsidR="0024510B" w:rsidRDefault="00612662">
            <w:pPr>
              <w:tabs>
                <w:tab w:val="right" w:pos="1973"/>
              </w:tabs>
              <w:spacing w:after="0" w:line="259" w:lineRule="auto"/>
            </w:pPr>
            <w:r>
              <w:t>Pass / Fail</w:t>
            </w:r>
          </w:p>
        </w:tc>
      </w:tr>
      <w:tr w:rsidR="0024510B" w14:paraId="442425A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91A119" w14:textId="540B5A1E" w:rsidR="0024510B" w:rsidRDefault="005C6BC7">
            <w:pPr>
              <w:spacing w:after="0" w:line="259" w:lineRule="auto"/>
            </w:pPr>
            <w:r>
              <w:t>4</w:t>
            </w:r>
          </w:p>
        </w:tc>
        <w:tc>
          <w:tcPr>
            <w:tcW w:w="1115" w:type="dxa"/>
            <w:gridSpan w:val="2"/>
            <w:tcBorders>
              <w:top w:val="single" w:sz="4" w:space="0" w:color="000000"/>
              <w:left w:val="single" w:sz="4" w:space="0" w:color="000000"/>
              <w:bottom w:val="single" w:sz="4" w:space="0" w:color="000000"/>
              <w:right w:val="single" w:sz="4" w:space="0" w:color="000000"/>
            </w:tcBorders>
          </w:tcPr>
          <w:p w14:paraId="50DE02D0" w14:textId="77777777" w:rsidR="0024510B" w:rsidRDefault="009E4ABA">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701ED162" w14:textId="5F917C86" w:rsidR="0024510B" w:rsidRDefault="009E4ABA" w:rsidP="00AC0345">
            <w:pPr>
              <w:spacing w:after="0" w:line="259" w:lineRule="auto"/>
            </w:pPr>
            <w:r>
              <w:t xml:space="preserve">The certificate of </w:t>
            </w:r>
            <w:r w:rsidR="00AC0345">
              <w:t>the BSM Transmitted in Step 1 and the BSM Transmitted in</w:t>
            </w:r>
            <w:r w:rsidR="00BD4695">
              <w:t xml:space="preserve"> Step 3 are identical</w:t>
            </w:r>
          </w:p>
        </w:tc>
        <w:tc>
          <w:tcPr>
            <w:tcW w:w="1980" w:type="dxa"/>
            <w:tcBorders>
              <w:top w:val="single" w:sz="4" w:space="0" w:color="000000"/>
              <w:left w:val="single" w:sz="4" w:space="0" w:color="000000"/>
              <w:bottom w:val="single" w:sz="4" w:space="0" w:color="000000"/>
              <w:right w:val="single" w:sz="4" w:space="0" w:color="000000"/>
            </w:tcBorders>
          </w:tcPr>
          <w:p w14:paraId="6953850D" w14:textId="77777777" w:rsidR="0024510B" w:rsidRDefault="009E4ABA">
            <w:pPr>
              <w:spacing w:after="0" w:line="259" w:lineRule="auto"/>
            </w:pPr>
            <w:r>
              <w:t>Pass / Fail</w:t>
            </w:r>
          </w:p>
        </w:tc>
      </w:tr>
      <w:tr w:rsidR="00BD4695" w14:paraId="2B854D3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9C56105" w14:textId="77777777" w:rsidR="00BD4695" w:rsidRDefault="00BD4695">
            <w:pPr>
              <w:spacing w:after="0" w:line="259" w:lineRule="auto"/>
            </w:pPr>
            <w:r>
              <w:t>5</w:t>
            </w:r>
          </w:p>
        </w:tc>
        <w:tc>
          <w:tcPr>
            <w:tcW w:w="1115" w:type="dxa"/>
            <w:gridSpan w:val="2"/>
            <w:tcBorders>
              <w:top w:val="single" w:sz="4" w:space="0" w:color="000000"/>
              <w:left w:val="single" w:sz="4" w:space="0" w:color="000000"/>
              <w:bottom w:val="single" w:sz="4" w:space="0" w:color="000000"/>
              <w:right w:val="single" w:sz="4" w:space="0" w:color="000000"/>
            </w:tcBorders>
          </w:tcPr>
          <w:p w14:paraId="6427BF20"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63DC254F" w14:textId="38BD4F2F" w:rsidR="00BD4695" w:rsidRDefault="003C4580" w:rsidP="003C4580">
            <w:pPr>
              <w:spacing w:after="0" w:line="259" w:lineRule="auto"/>
            </w:pPr>
            <w:r>
              <w:t>The certificate expiration</w:t>
            </w:r>
            <w:r w:rsidR="00985932">
              <w:t xml:space="preserve"> time</w:t>
            </w:r>
            <w:r>
              <w:t xml:space="preserve"> </w:t>
            </w:r>
            <w:r w:rsidR="00BD4695">
              <w:t>passes</w:t>
            </w:r>
            <w:r w:rsidR="00546478">
              <w:t xml:space="preserve"> while the </w:t>
            </w:r>
            <w:r w:rsidR="00546478" w:rsidRPr="00C07BE9">
              <w:rPr>
                <w:b/>
              </w:rPr>
              <w:t>Event Flag</w:t>
            </w:r>
            <w:r w:rsidR="0018066C">
              <w:t xml:space="preserve"> </w:t>
            </w:r>
            <w:r w:rsidR="004136A1">
              <w:t xml:space="preserve">set </w:t>
            </w:r>
            <w:r w:rsidR="0018066C">
              <w:t>remains persistent</w:t>
            </w:r>
          </w:p>
        </w:tc>
        <w:tc>
          <w:tcPr>
            <w:tcW w:w="1980" w:type="dxa"/>
            <w:tcBorders>
              <w:top w:val="single" w:sz="4" w:space="0" w:color="000000"/>
              <w:left w:val="single" w:sz="4" w:space="0" w:color="000000"/>
              <w:bottom w:val="single" w:sz="4" w:space="0" w:color="000000"/>
              <w:right w:val="single" w:sz="4" w:space="0" w:color="000000"/>
            </w:tcBorders>
          </w:tcPr>
          <w:p w14:paraId="0F903D1D" w14:textId="77777777" w:rsidR="00BD4695" w:rsidRDefault="00BD4695">
            <w:pPr>
              <w:spacing w:after="0" w:line="259" w:lineRule="auto"/>
            </w:pPr>
          </w:p>
        </w:tc>
      </w:tr>
      <w:tr w:rsidR="003C4580" w14:paraId="2F391A3B"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843F16" w14:textId="3E9B06A3" w:rsidR="003C4580" w:rsidRDefault="003C4580">
            <w:pPr>
              <w:spacing w:after="0" w:line="259" w:lineRule="auto"/>
            </w:pPr>
            <w:r>
              <w:t>6</w:t>
            </w:r>
          </w:p>
        </w:tc>
        <w:tc>
          <w:tcPr>
            <w:tcW w:w="1115" w:type="dxa"/>
            <w:gridSpan w:val="2"/>
            <w:tcBorders>
              <w:top w:val="single" w:sz="4" w:space="0" w:color="000000"/>
              <w:left w:val="single" w:sz="4" w:space="0" w:color="000000"/>
              <w:bottom w:val="single" w:sz="4" w:space="0" w:color="000000"/>
              <w:right w:val="single" w:sz="4" w:space="0" w:color="000000"/>
            </w:tcBorders>
          </w:tcPr>
          <w:p w14:paraId="4F74F50D" w14:textId="607A2E2B" w:rsidR="003C4580" w:rsidRDefault="003C4580">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54E9C731" w14:textId="27040F0D" w:rsidR="003C4580" w:rsidRDefault="00985932" w:rsidP="003C4580">
            <w:pPr>
              <w:spacing w:after="0" w:line="259" w:lineRule="auto"/>
            </w:pPr>
            <w:r>
              <w:t xml:space="preserve">vCertChangeInterval </w:t>
            </w:r>
            <w:r w:rsidR="003C4580">
              <w:t xml:space="preserve">time passes while the </w:t>
            </w:r>
            <w:r w:rsidR="003C4580" w:rsidRPr="00C07BE9">
              <w:rPr>
                <w:b/>
              </w:rPr>
              <w:t>Event Flag</w:t>
            </w:r>
            <w:r w:rsidR="003C4580">
              <w:t xml:space="preserve"> set remains persistent</w:t>
            </w:r>
          </w:p>
        </w:tc>
        <w:tc>
          <w:tcPr>
            <w:tcW w:w="1980" w:type="dxa"/>
            <w:tcBorders>
              <w:top w:val="single" w:sz="4" w:space="0" w:color="000000"/>
              <w:left w:val="single" w:sz="4" w:space="0" w:color="000000"/>
              <w:bottom w:val="single" w:sz="4" w:space="0" w:color="000000"/>
              <w:right w:val="single" w:sz="4" w:space="0" w:color="000000"/>
            </w:tcBorders>
          </w:tcPr>
          <w:p w14:paraId="278B89FB" w14:textId="77777777" w:rsidR="003C4580" w:rsidRDefault="003C4580">
            <w:pPr>
              <w:spacing w:after="0" w:line="259" w:lineRule="auto"/>
            </w:pPr>
          </w:p>
        </w:tc>
      </w:tr>
      <w:tr w:rsidR="00BD4695" w14:paraId="1EACA791"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3EFFBFE" w14:textId="70A0F30F" w:rsidR="00BD4695" w:rsidRDefault="003C4580">
            <w:pPr>
              <w:spacing w:after="0" w:line="259" w:lineRule="auto"/>
            </w:pPr>
            <w:r>
              <w:t>7</w:t>
            </w:r>
          </w:p>
        </w:tc>
        <w:tc>
          <w:tcPr>
            <w:tcW w:w="1115" w:type="dxa"/>
            <w:gridSpan w:val="2"/>
            <w:tcBorders>
              <w:top w:val="single" w:sz="4" w:space="0" w:color="000000"/>
              <w:left w:val="single" w:sz="4" w:space="0" w:color="000000"/>
              <w:bottom w:val="single" w:sz="4" w:space="0" w:color="000000"/>
              <w:right w:val="single" w:sz="4" w:space="0" w:color="000000"/>
            </w:tcBorders>
          </w:tcPr>
          <w:p w14:paraId="18A2FDEB"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3FF3CE27" w14:textId="77777777" w:rsidR="00BD4695" w:rsidRDefault="00BD4695">
            <w:pPr>
              <w:spacing w:after="0" w:line="259" w:lineRule="auto"/>
            </w:pPr>
            <w:r>
              <w:t>The IUT transmits at least one BSM</w:t>
            </w:r>
          </w:p>
        </w:tc>
        <w:tc>
          <w:tcPr>
            <w:tcW w:w="1980" w:type="dxa"/>
            <w:tcBorders>
              <w:top w:val="single" w:sz="4" w:space="0" w:color="000000"/>
              <w:left w:val="single" w:sz="4" w:space="0" w:color="000000"/>
              <w:bottom w:val="single" w:sz="4" w:space="0" w:color="000000"/>
              <w:right w:val="single" w:sz="4" w:space="0" w:color="000000"/>
            </w:tcBorders>
          </w:tcPr>
          <w:p w14:paraId="07388756" w14:textId="77777777" w:rsidR="00BD4695" w:rsidRDefault="00BD4695">
            <w:pPr>
              <w:spacing w:after="0" w:line="259" w:lineRule="auto"/>
            </w:pPr>
          </w:p>
        </w:tc>
      </w:tr>
      <w:tr w:rsidR="00BD4695" w14:paraId="3C292F0D" w14:textId="77777777" w:rsidTr="00EE4CEB">
        <w:tc>
          <w:tcPr>
            <w:tcW w:w="737" w:type="dxa"/>
            <w:tcBorders>
              <w:top w:val="single" w:sz="4" w:space="0" w:color="000000"/>
              <w:left w:val="single" w:sz="4" w:space="0" w:color="000000"/>
              <w:bottom w:val="single" w:sz="4" w:space="0" w:color="000000"/>
              <w:right w:val="single" w:sz="4" w:space="0" w:color="000000"/>
            </w:tcBorders>
          </w:tcPr>
          <w:p w14:paraId="60A5176D" w14:textId="2D71D64D" w:rsidR="00BD4695" w:rsidRDefault="003C4580">
            <w:pPr>
              <w:spacing w:after="0" w:line="259" w:lineRule="auto"/>
            </w:pPr>
            <w:r>
              <w:t>8</w:t>
            </w:r>
          </w:p>
        </w:tc>
        <w:tc>
          <w:tcPr>
            <w:tcW w:w="1115" w:type="dxa"/>
            <w:gridSpan w:val="2"/>
            <w:tcBorders>
              <w:top w:val="single" w:sz="4" w:space="0" w:color="000000"/>
              <w:left w:val="single" w:sz="4" w:space="0" w:color="000000"/>
              <w:bottom w:val="single" w:sz="4" w:space="0" w:color="000000"/>
              <w:right w:val="single" w:sz="4" w:space="0" w:color="000000"/>
            </w:tcBorders>
          </w:tcPr>
          <w:p w14:paraId="3880A1D1" w14:textId="77777777" w:rsidR="00BD4695" w:rsidRDefault="00BD4695">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9CC9403" w14:textId="7F40BD35" w:rsidR="00BD4695" w:rsidRDefault="00BD4695">
            <w:pPr>
              <w:spacing w:after="0" w:line="259" w:lineRule="auto"/>
            </w:pPr>
            <w:r>
              <w:t xml:space="preserve">The certificate of Step </w:t>
            </w:r>
            <w:ins w:id="243" w:author="Dmitri.Khijniak@7Layers.com" w:date="2017-04-20T18:21:00Z">
              <w:r w:rsidR="0017301B">
                <w:t>7</w:t>
              </w:r>
            </w:ins>
            <w:r>
              <w:t xml:space="preserve">’s BSM and Step 3’s BSM </w:t>
            </w:r>
            <w:r w:rsidR="003C4580">
              <w:t>are different</w:t>
            </w:r>
          </w:p>
        </w:tc>
        <w:tc>
          <w:tcPr>
            <w:tcW w:w="1980" w:type="dxa"/>
            <w:tcBorders>
              <w:top w:val="single" w:sz="4" w:space="0" w:color="000000"/>
              <w:left w:val="single" w:sz="4" w:space="0" w:color="000000"/>
              <w:bottom w:val="single" w:sz="4" w:space="0" w:color="000000"/>
              <w:right w:val="single" w:sz="4" w:space="0" w:color="000000"/>
            </w:tcBorders>
          </w:tcPr>
          <w:p w14:paraId="7856FCB2" w14:textId="77777777" w:rsidR="00BD4695" w:rsidRDefault="00BA2101">
            <w:pPr>
              <w:spacing w:after="0" w:line="259" w:lineRule="auto"/>
            </w:pPr>
            <w:r>
              <w:t>Pass / Fail</w:t>
            </w:r>
          </w:p>
        </w:tc>
      </w:tr>
      <w:tr w:rsidR="00BD4695" w14:paraId="4DD865C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2FEDF44" w14:textId="15D1503D" w:rsidR="00BD4695" w:rsidRDefault="003C4580">
            <w:pPr>
              <w:spacing w:after="0" w:line="259" w:lineRule="auto"/>
            </w:pPr>
            <w:r>
              <w:t>9</w:t>
            </w:r>
          </w:p>
        </w:tc>
        <w:tc>
          <w:tcPr>
            <w:tcW w:w="1115" w:type="dxa"/>
            <w:gridSpan w:val="2"/>
            <w:tcBorders>
              <w:top w:val="single" w:sz="4" w:space="0" w:color="000000"/>
              <w:left w:val="single" w:sz="4" w:space="0" w:color="000000"/>
              <w:bottom w:val="single" w:sz="4" w:space="0" w:color="000000"/>
              <w:right w:val="single" w:sz="4" w:space="0" w:color="000000"/>
            </w:tcBorders>
          </w:tcPr>
          <w:p w14:paraId="56C7E980" w14:textId="77777777" w:rsidR="00BD4695" w:rsidRDefault="00BD4695">
            <w:pPr>
              <w:spacing w:after="0" w:line="259" w:lineRule="auto"/>
            </w:pPr>
            <w:r>
              <w:t>Procedure</w:t>
            </w:r>
          </w:p>
        </w:tc>
        <w:tc>
          <w:tcPr>
            <w:tcW w:w="5528" w:type="dxa"/>
            <w:tcBorders>
              <w:top w:val="single" w:sz="4" w:space="0" w:color="000000"/>
              <w:left w:val="single" w:sz="4" w:space="0" w:color="000000"/>
              <w:bottom w:val="single" w:sz="4" w:space="0" w:color="000000"/>
              <w:right w:val="single" w:sz="4" w:space="0" w:color="000000"/>
            </w:tcBorders>
          </w:tcPr>
          <w:p w14:paraId="4E55BD60" w14:textId="6E66FFFB" w:rsidR="00BD4695" w:rsidRDefault="00E60ED8">
            <w:pPr>
              <w:spacing w:after="0" w:line="259" w:lineRule="auto"/>
            </w:pPr>
            <w:r>
              <w:t>Steps 1</w:t>
            </w:r>
            <w:r w:rsidR="00BD4695">
              <w:t xml:space="preserve"> –</w:t>
            </w:r>
            <w:r>
              <w:t xml:space="preserve"> 7</w:t>
            </w:r>
            <w:r w:rsidR="00BD4695">
              <w:t xml:space="preserve"> are </w:t>
            </w:r>
            <w:r w:rsidR="008A5352">
              <w:t xml:space="preserve">repeated for all critical event sets from </w:t>
            </w:r>
            <w:r w:rsidR="00B454D5">
              <w:t xml:space="preserve">Section </w:t>
            </w:r>
            <w:r w:rsidR="00B454D5">
              <w:fldChar w:fldCharType="begin"/>
            </w:r>
            <w:r w:rsidR="00B454D5">
              <w:instrText xml:space="preserve"> REF _Ref447551280 \r \h </w:instrText>
            </w:r>
            <w:r w:rsidR="00B454D5">
              <w:fldChar w:fldCharType="separate"/>
            </w:r>
            <w:ins w:id="244" w:author="Liming, John R." w:date="2017-04-03T09:39:00Z">
              <w:r w:rsidR="007735A6">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4A4ED89A" w14:textId="77777777" w:rsidR="00BD4695" w:rsidRDefault="00BD4695">
            <w:pPr>
              <w:spacing w:after="0" w:line="259" w:lineRule="auto"/>
            </w:pPr>
          </w:p>
        </w:tc>
      </w:tr>
    </w:tbl>
    <w:p w14:paraId="01C5A1B2" w14:textId="77777777" w:rsidR="0024510B" w:rsidRDefault="0024510B"/>
    <w:tbl>
      <w:tblPr>
        <w:tblStyle w:val="af2"/>
        <w:tblW w:w="9360" w:type="dxa"/>
        <w:tblInd w:w="-4" w:type="dxa"/>
        <w:tblLayout w:type="fixed"/>
        <w:tblLook w:val="0000" w:firstRow="0" w:lastRow="0" w:firstColumn="0" w:lastColumn="0" w:noHBand="0" w:noVBand="0"/>
      </w:tblPr>
      <w:tblGrid>
        <w:gridCol w:w="737"/>
        <w:gridCol w:w="1063"/>
        <w:gridCol w:w="5580"/>
        <w:gridCol w:w="1980"/>
      </w:tblGrid>
      <w:tr w:rsidR="0024510B" w14:paraId="34935DC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5D8DCB1"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B974087" w14:textId="78674B4D" w:rsidR="0024510B" w:rsidRDefault="009E4ABA">
            <w:pPr>
              <w:keepNext/>
              <w:tabs>
                <w:tab w:val="left" w:pos="2050"/>
              </w:tabs>
              <w:spacing w:after="0"/>
            </w:pPr>
            <w:r>
              <w:t>TP-BSM-MV-BV-</w:t>
            </w:r>
            <w:ins w:id="245" w:author="Liming, John R." w:date="2017-04-11T09:33:00Z">
              <w:r w:rsidR="00A44433">
                <w:t>01</w:t>
              </w:r>
            </w:ins>
          </w:p>
        </w:tc>
      </w:tr>
      <w:tr w:rsidR="0024510B" w14:paraId="0E1DBC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824463"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486454E" w14:textId="77777777" w:rsidR="0024510B" w:rsidRDefault="009E4ABA">
            <w:pPr>
              <w:spacing w:after="0"/>
            </w:pPr>
            <w:r>
              <w:t>Verify certificate is not changed if travel distance is less that vCertChangeDistance unless reset or the certificate expires</w:t>
            </w:r>
          </w:p>
        </w:tc>
      </w:tr>
      <w:tr w:rsidR="0024510B" w14:paraId="6B3D44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C7A61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73C9C18" w14:textId="11BAF714" w:rsidR="0024510B" w:rsidRDefault="009E4ABA">
            <w:pPr>
              <w:spacing w:after="0"/>
            </w:pPr>
            <w:r>
              <w:t>TC</w:t>
            </w:r>
            <w:ins w:id="246" w:author="Liming, John R." w:date="2017-03-27T10:18:00Z">
              <w:r w:rsidR="00B819D3">
                <w:t>2</w:t>
              </w:r>
            </w:ins>
          </w:p>
        </w:tc>
      </w:tr>
      <w:tr w:rsidR="0024510B" w14:paraId="20D9E37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8143C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212A894" w14:textId="77777777" w:rsidR="0024510B" w:rsidRDefault="009E4ABA">
            <w:pPr>
              <w:spacing w:after="0"/>
            </w:pPr>
            <w:r>
              <w:t>V2V-SECPRIV-CERTCHG-[001, 003]</w:t>
            </w:r>
          </w:p>
        </w:tc>
      </w:tr>
      <w:tr w:rsidR="0024510B" w14:paraId="1233B1F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1F86B27" w14:textId="77777777" w:rsidR="0024510B" w:rsidRDefault="009E4ABA">
            <w:pPr>
              <w:keepNext/>
              <w:spacing w:after="0"/>
              <w:jc w:val="center"/>
            </w:pPr>
            <w:r>
              <w:rPr>
                <w:b/>
              </w:rPr>
              <w:t>Pre-test conditions</w:t>
            </w:r>
          </w:p>
        </w:tc>
      </w:tr>
      <w:tr w:rsidR="0024510B" w14:paraId="7177A9B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43F927E" w14:textId="77777777" w:rsidR="0024510B" w:rsidRDefault="009E4ABA">
            <w:pPr>
              <w:numPr>
                <w:ilvl w:val="0"/>
                <w:numId w:val="2"/>
              </w:numPr>
              <w:spacing w:after="0" w:line="259" w:lineRule="auto"/>
              <w:ind w:hanging="360"/>
              <w:contextualSpacing/>
            </w:pPr>
            <w:r>
              <w:t>The IUT is in the initial state</w:t>
            </w:r>
          </w:p>
          <w:p w14:paraId="424879DB" w14:textId="77777777" w:rsidR="00F533BA" w:rsidRDefault="00F533BA">
            <w:pPr>
              <w:numPr>
                <w:ilvl w:val="0"/>
                <w:numId w:val="2"/>
              </w:numPr>
              <w:spacing w:after="0" w:line="259" w:lineRule="auto"/>
              <w:ind w:hanging="360"/>
              <w:contextualSpacing/>
            </w:pPr>
            <w:r>
              <w:t>Certificate change does not occur unless explicitly stated</w:t>
            </w:r>
          </w:p>
        </w:tc>
      </w:tr>
      <w:tr w:rsidR="0024510B" w14:paraId="5262158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B5AAB1" w14:textId="77777777" w:rsidR="0024510B" w:rsidRDefault="009E4ABA">
            <w:pPr>
              <w:spacing w:after="0"/>
              <w:jc w:val="center"/>
            </w:pPr>
            <w:r>
              <w:rPr>
                <w:b/>
              </w:rPr>
              <w:t>Test Sequence</w:t>
            </w:r>
          </w:p>
        </w:tc>
      </w:tr>
      <w:tr w:rsidR="0024510B" w14:paraId="08A4180E" w14:textId="77777777">
        <w:tc>
          <w:tcPr>
            <w:tcW w:w="737" w:type="dxa"/>
            <w:tcBorders>
              <w:top w:val="single" w:sz="4" w:space="0" w:color="000000"/>
              <w:left w:val="single" w:sz="4" w:space="0" w:color="000000"/>
              <w:bottom w:val="single" w:sz="4" w:space="0" w:color="000000"/>
              <w:right w:val="single" w:sz="4" w:space="0" w:color="000000"/>
            </w:tcBorders>
          </w:tcPr>
          <w:p w14:paraId="17E1A67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6BC718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65B643D"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B215419" w14:textId="77777777" w:rsidR="0024510B" w:rsidRDefault="009E4ABA">
            <w:pPr>
              <w:spacing w:after="0" w:line="259" w:lineRule="auto"/>
            </w:pPr>
            <w:r>
              <w:rPr>
                <w:b/>
              </w:rPr>
              <w:t>Verdict</w:t>
            </w:r>
          </w:p>
        </w:tc>
      </w:tr>
      <w:tr w:rsidR="0024510B" w14:paraId="14FBEE72" w14:textId="77777777">
        <w:tc>
          <w:tcPr>
            <w:tcW w:w="737" w:type="dxa"/>
            <w:tcBorders>
              <w:top w:val="single" w:sz="4" w:space="0" w:color="000000"/>
              <w:left w:val="single" w:sz="4" w:space="0" w:color="000000"/>
              <w:bottom w:val="single" w:sz="4" w:space="0" w:color="000000"/>
              <w:right w:val="single" w:sz="4" w:space="0" w:color="000000"/>
            </w:tcBorders>
          </w:tcPr>
          <w:p w14:paraId="1A3B83D1" w14:textId="77777777" w:rsidR="0024510B" w:rsidRDefault="005526A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83C9B4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81DCF08" w14:textId="5E4968A1" w:rsidR="0024510B" w:rsidRDefault="009E4ABA" w:rsidP="00FC19A8">
            <w:pPr>
              <w:spacing w:after="0" w:line="259" w:lineRule="auto"/>
            </w:pPr>
            <w:r>
              <w:t xml:space="preserve">The IUT </w:t>
            </w:r>
            <w:r w:rsidR="00FC19A8">
              <w:t>travels vCertChangeDistance while continually transmitting BSMs</w:t>
            </w:r>
            <w:r>
              <w:t xml:space="preserve"> </w:t>
            </w:r>
            <w:r w:rsidR="000E06B4">
              <w:t>over the course of vCertChangeInterval</w:t>
            </w:r>
          </w:p>
        </w:tc>
        <w:tc>
          <w:tcPr>
            <w:tcW w:w="1980" w:type="dxa"/>
            <w:tcBorders>
              <w:top w:val="single" w:sz="4" w:space="0" w:color="000000"/>
              <w:left w:val="single" w:sz="4" w:space="0" w:color="000000"/>
              <w:bottom w:val="single" w:sz="4" w:space="0" w:color="000000"/>
              <w:right w:val="single" w:sz="4" w:space="0" w:color="000000"/>
            </w:tcBorders>
          </w:tcPr>
          <w:p w14:paraId="3A9C3076" w14:textId="77777777" w:rsidR="0024510B" w:rsidRDefault="0024510B">
            <w:pPr>
              <w:spacing w:after="0" w:line="259" w:lineRule="auto"/>
            </w:pPr>
          </w:p>
        </w:tc>
      </w:tr>
      <w:tr w:rsidR="0024510B" w14:paraId="16925264" w14:textId="77777777">
        <w:tc>
          <w:tcPr>
            <w:tcW w:w="737" w:type="dxa"/>
            <w:tcBorders>
              <w:top w:val="single" w:sz="4" w:space="0" w:color="000000"/>
              <w:left w:val="single" w:sz="4" w:space="0" w:color="000000"/>
              <w:bottom w:val="single" w:sz="4" w:space="0" w:color="000000"/>
              <w:right w:val="single" w:sz="4" w:space="0" w:color="000000"/>
            </w:tcBorders>
          </w:tcPr>
          <w:p w14:paraId="1FF73B25" w14:textId="0B401F8A" w:rsidR="0024510B" w:rsidRDefault="005526A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AA4C8F7" w14:textId="528D2137" w:rsidR="0024510B" w:rsidRDefault="00FC19A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EBE935B" w14:textId="36069B78" w:rsidR="0024510B" w:rsidRDefault="00FC19A8" w:rsidP="00BA2104">
            <w:pPr>
              <w:spacing w:after="0" w:line="259" w:lineRule="auto"/>
            </w:pPr>
            <w:r>
              <w:t xml:space="preserve">All BSMs transmitted in Step </w:t>
            </w:r>
            <w:r w:rsidR="00BA2104">
              <w:t xml:space="preserve">1 </w:t>
            </w:r>
            <w:r>
              <w:t>have identical certificates</w:t>
            </w:r>
          </w:p>
        </w:tc>
        <w:tc>
          <w:tcPr>
            <w:tcW w:w="1980" w:type="dxa"/>
            <w:tcBorders>
              <w:top w:val="single" w:sz="4" w:space="0" w:color="000000"/>
              <w:left w:val="single" w:sz="4" w:space="0" w:color="000000"/>
              <w:bottom w:val="single" w:sz="4" w:space="0" w:color="000000"/>
              <w:right w:val="single" w:sz="4" w:space="0" w:color="000000"/>
            </w:tcBorders>
          </w:tcPr>
          <w:p w14:paraId="0027EBEB" w14:textId="77777777" w:rsidR="0024510B" w:rsidRDefault="005526A7">
            <w:pPr>
              <w:spacing w:after="0" w:line="259" w:lineRule="auto"/>
            </w:pPr>
            <w:r>
              <w:t>Pass / Fail</w:t>
            </w:r>
          </w:p>
        </w:tc>
      </w:tr>
      <w:tr w:rsidR="00FC19A8" w14:paraId="1176989E" w14:textId="77777777">
        <w:tc>
          <w:tcPr>
            <w:tcW w:w="737" w:type="dxa"/>
            <w:tcBorders>
              <w:top w:val="single" w:sz="4" w:space="0" w:color="000000"/>
              <w:left w:val="single" w:sz="4" w:space="0" w:color="000000"/>
              <w:bottom w:val="single" w:sz="4" w:space="0" w:color="000000"/>
              <w:right w:val="single" w:sz="4" w:space="0" w:color="000000"/>
            </w:tcBorders>
          </w:tcPr>
          <w:p w14:paraId="066F8CC4" w14:textId="77777777" w:rsidR="00FC19A8" w:rsidRDefault="005526A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077F329"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4B81B29" w14:textId="77777777" w:rsidR="00FC19A8" w:rsidRDefault="00FC19A8">
            <w:pPr>
              <w:spacing w:after="0" w:line="259" w:lineRule="auto"/>
            </w:pPr>
            <w:r>
              <w:t>The IUT travels more than vCertChangeDistance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75F6A075" w14:textId="77777777" w:rsidR="00FC19A8" w:rsidRDefault="00FC19A8">
            <w:pPr>
              <w:spacing w:after="0" w:line="259" w:lineRule="auto"/>
            </w:pPr>
          </w:p>
        </w:tc>
      </w:tr>
      <w:tr w:rsidR="00985932" w14:paraId="27D3A9A3" w14:textId="77777777">
        <w:tc>
          <w:tcPr>
            <w:tcW w:w="737" w:type="dxa"/>
            <w:tcBorders>
              <w:top w:val="single" w:sz="4" w:space="0" w:color="000000"/>
              <w:left w:val="single" w:sz="4" w:space="0" w:color="000000"/>
              <w:bottom w:val="single" w:sz="4" w:space="0" w:color="000000"/>
              <w:right w:val="single" w:sz="4" w:space="0" w:color="000000"/>
            </w:tcBorders>
          </w:tcPr>
          <w:p w14:paraId="4C05D3D3" w14:textId="2DB136A5" w:rsidR="00985932" w:rsidRDefault="0098593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69C2590" w14:textId="29426FE5" w:rsidR="00985932" w:rsidRDefault="00985932">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F59CBF7" w14:textId="08020CAD" w:rsidR="00985932" w:rsidRDefault="00985932" w:rsidP="00985932">
            <w:pPr>
              <w:spacing w:after="0" w:line="259" w:lineRule="auto"/>
            </w:pPr>
            <w:r>
              <w:t>vCertChangeInterval time passes</w:t>
            </w:r>
          </w:p>
        </w:tc>
        <w:tc>
          <w:tcPr>
            <w:tcW w:w="1980" w:type="dxa"/>
            <w:tcBorders>
              <w:top w:val="single" w:sz="4" w:space="0" w:color="000000"/>
              <w:left w:val="single" w:sz="4" w:space="0" w:color="000000"/>
              <w:bottom w:val="single" w:sz="4" w:space="0" w:color="000000"/>
              <w:right w:val="single" w:sz="4" w:space="0" w:color="000000"/>
            </w:tcBorders>
          </w:tcPr>
          <w:p w14:paraId="32F2CDF3" w14:textId="77777777" w:rsidR="00985932" w:rsidRDefault="00985932">
            <w:pPr>
              <w:spacing w:after="0" w:line="259" w:lineRule="auto"/>
            </w:pPr>
          </w:p>
        </w:tc>
      </w:tr>
      <w:tr w:rsidR="00FC19A8" w14:paraId="155111F1" w14:textId="77777777">
        <w:tc>
          <w:tcPr>
            <w:tcW w:w="737" w:type="dxa"/>
            <w:tcBorders>
              <w:top w:val="single" w:sz="4" w:space="0" w:color="000000"/>
              <w:left w:val="single" w:sz="4" w:space="0" w:color="000000"/>
              <w:bottom w:val="single" w:sz="4" w:space="0" w:color="000000"/>
              <w:right w:val="single" w:sz="4" w:space="0" w:color="000000"/>
            </w:tcBorders>
          </w:tcPr>
          <w:p w14:paraId="0DC9AD42" w14:textId="77777777" w:rsidR="00FC19A8" w:rsidRDefault="005526A7">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0D0877E0"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EB7703" w14:textId="0FCC0677" w:rsidR="00FC19A8" w:rsidRDefault="005526A7" w:rsidP="00985932">
            <w:pPr>
              <w:spacing w:after="0" w:line="259" w:lineRule="auto"/>
            </w:pPr>
            <w:r>
              <w:t xml:space="preserve">BSMs transmitted after </w:t>
            </w:r>
            <w:r w:rsidR="00985932">
              <w:t xml:space="preserve">vCertChangeInterval time passes </w:t>
            </w:r>
            <w:r w:rsidR="00FC19A8">
              <w:t xml:space="preserve">have a different certificate </w:t>
            </w:r>
            <w:r>
              <w:t>than those transmitted before trav</w:t>
            </w:r>
            <w:ins w:id="247" w:author="Dmitri.Khijniak@7Layers.com" w:date="2017-04-20T17:23:00Z">
              <w:r w:rsidR="0088320E">
                <w:t>elin</w:t>
              </w:r>
            </w:ins>
            <w:r>
              <w:t>g more than vCertChangeDistance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1C416F21" w14:textId="77777777" w:rsidR="00FC19A8" w:rsidRDefault="005526A7">
            <w:pPr>
              <w:spacing w:after="0" w:line="259" w:lineRule="auto"/>
            </w:pPr>
            <w:r>
              <w:t>Pass / Fail</w:t>
            </w:r>
          </w:p>
        </w:tc>
      </w:tr>
      <w:tr w:rsidR="00FC19A8" w14:paraId="4F7C525D" w14:textId="77777777">
        <w:tc>
          <w:tcPr>
            <w:tcW w:w="737" w:type="dxa"/>
            <w:tcBorders>
              <w:top w:val="single" w:sz="4" w:space="0" w:color="000000"/>
              <w:left w:val="single" w:sz="4" w:space="0" w:color="000000"/>
              <w:bottom w:val="single" w:sz="4" w:space="0" w:color="000000"/>
              <w:right w:val="single" w:sz="4" w:space="0" w:color="000000"/>
            </w:tcBorders>
          </w:tcPr>
          <w:p w14:paraId="622A12EE" w14:textId="77777777" w:rsidR="00FC19A8" w:rsidRDefault="005526A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3252023"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24E92DD" w14:textId="77777777" w:rsidR="00FC19A8" w:rsidRDefault="005526A7" w:rsidP="005526A7">
            <w:pPr>
              <w:spacing w:after="0" w:line="259" w:lineRule="auto"/>
            </w:pPr>
            <w:r>
              <w:t>Time passes until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65124F" w14:textId="77777777" w:rsidR="00FC19A8" w:rsidRDefault="00FC19A8">
            <w:pPr>
              <w:spacing w:after="0" w:line="259" w:lineRule="auto"/>
            </w:pPr>
          </w:p>
        </w:tc>
      </w:tr>
      <w:tr w:rsidR="00FC19A8" w14:paraId="5F7504E6" w14:textId="77777777">
        <w:tc>
          <w:tcPr>
            <w:tcW w:w="737" w:type="dxa"/>
            <w:tcBorders>
              <w:top w:val="single" w:sz="4" w:space="0" w:color="000000"/>
              <w:left w:val="single" w:sz="4" w:space="0" w:color="000000"/>
              <w:bottom w:val="single" w:sz="4" w:space="0" w:color="000000"/>
              <w:right w:val="single" w:sz="4" w:space="0" w:color="000000"/>
            </w:tcBorders>
          </w:tcPr>
          <w:p w14:paraId="6F70A8AD" w14:textId="77777777" w:rsidR="00FC19A8" w:rsidRDefault="005526A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003EE75"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DFD0DA" w14:textId="77777777" w:rsidR="00FC19A8" w:rsidRDefault="005526A7">
            <w:pPr>
              <w:spacing w:after="0" w:line="259" w:lineRule="auto"/>
            </w:pPr>
            <w:r>
              <w:t>BSMs transmitted after certificate expiration have a different certificate than those transmitted after traveling more than vCertChangeDistance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425C0693" w14:textId="77777777" w:rsidR="00FC19A8" w:rsidRDefault="005526A7">
            <w:pPr>
              <w:spacing w:after="0" w:line="259" w:lineRule="auto"/>
            </w:pPr>
            <w:r>
              <w:t>Pass / Fail</w:t>
            </w:r>
          </w:p>
        </w:tc>
      </w:tr>
      <w:tr w:rsidR="00FC19A8" w14:paraId="46F08850" w14:textId="77777777">
        <w:tc>
          <w:tcPr>
            <w:tcW w:w="737" w:type="dxa"/>
            <w:tcBorders>
              <w:top w:val="single" w:sz="4" w:space="0" w:color="000000"/>
              <w:left w:val="single" w:sz="4" w:space="0" w:color="000000"/>
              <w:bottom w:val="single" w:sz="4" w:space="0" w:color="000000"/>
              <w:right w:val="single" w:sz="4" w:space="0" w:color="000000"/>
            </w:tcBorders>
          </w:tcPr>
          <w:p w14:paraId="2749E10B" w14:textId="77777777" w:rsidR="00FC19A8" w:rsidRDefault="005526A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584B35A4"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855BBD4" w14:textId="77777777" w:rsidR="00FC19A8" w:rsidRDefault="005526A7">
            <w:pPr>
              <w:spacing w:after="0" w:line="259" w:lineRule="auto"/>
            </w:pPr>
            <w:r>
              <w:t>The IUT is reset</w:t>
            </w:r>
          </w:p>
        </w:tc>
        <w:tc>
          <w:tcPr>
            <w:tcW w:w="1980" w:type="dxa"/>
            <w:tcBorders>
              <w:top w:val="single" w:sz="4" w:space="0" w:color="000000"/>
              <w:left w:val="single" w:sz="4" w:space="0" w:color="000000"/>
              <w:bottom w:val="single" w:sz="4" w:space="0" w:color="000000"/>
              <w:right w:val="single" w:sz="4" w:space="0" w:color="000000"/>
            </w:tcBorders>
          </w:tcPr>
          <w:p w14:paraId="6C139964" w14:textId="77777777" w:rsidR="00FC19A8" w:rsidRDefault="00FC19A8">
            <w:pPr>
              <w:spacing w:after="0" w:line="259" w:lineRule="auto"/>
            </w:pPr>
          </w:p>
        </w:tc>
      </w:tr>
      <w:tr w:rsidR="00FC19A8" w14:paraId="5E406A6B" w14:textId="77777777">
        <w:tc>
          <w:tcPr>
            <w:tcW w:w="737" w:type="dxa"/>
            <w:tcBorders>
              <w:top w:val="single" w:sz="4" w:space="0" w:color="000000"/>
              <w:left w:val="single" w:sz="4" w:space="0" w:color="000000"/>
              <w:bottom w:val="single" w:sz="4" w:space="0" w:color="000000"/>
              <w:right w:val="single" w:sz="4" w:space="0" w:color="000000"/>
            </w:tcBorders>
          </w:tcPr>
          <w:p w14:paraId="14AA4FFD" w14:textId="77777777" w:rsidR="00FC19A8" w:rsidRDefault="005526A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4CB581A"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FFCA50" w14:textId="77777777" w:rsidR="00FC19A8" w:rsidRDefault="005526A7">
            <w:pPr>
              <w:spacing w:after="0" w:line="259" w:lineRule="auto"/>
            </w:pPr>
            <w:r>
              <w:t>BSMs transmitted after reset have a different certificate than those transmitted after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015C57" w14:textId="77777777" w:rsidR="00FC19A8" w:rsidRDefault="005526A7">
            <w:pPr>
              <w:spacing w:after="0" w:line="259" w:lineRule="auto"/>
            </w:pPr>
            <w:r>
              <w:t>Pass / Fail</w:t>
            </w:r>
          </w:p>
        </w:tc>
      </w:tr>
    </w:tbl>
    <w:p w14:paraId="683F6B87" w14:textId="77777777" w:rsidR="0024510B" w:rsidRDefault="0024510B"/>
    <w:p w14:paraId="640D0005" w14:textId="77777777" w:rsidR="0024510B" w:rsidRDefault="009E4ABA">
      <w:pPr>
        <w:pStyle w:val="Heading3"/>
        <w:numPr>
          <w:ilvl w:val="2"/>
          <w:numId w:val="1"/>
        </w:numPr>
      </w:pPr>
      <w:bookmarkStart w:id="248" w:name="h.3fwokq0" w:colFirst="0" w:colLast="0"/>
      <w:bookmarkStart w:id="249" w:name="_Toc478975728"/>
      <w:bookmarkEnd w:id="248"/>
      <w:r>
        <w:t>Data Accuracy</w:t>
      </w:r>
      <w:bookmarkEnd w:id="249"/>
    </w:p>
    <w:tbl>
      <w:tblPr>
        <w:tblStyle w:val="af3"/>
        <w:tblW w:w="9360" w:type="dxa"/>
        <w:tblInd w:w="-4" w:type="dxa"/>
        <w:tblLayout w:type="fixed"/>
        <w:tblLook w:val="0000" w:firstRow="0" w:lastRow="0" w:firstColumn="0" w:lastColumn="0" w:noHBand="0" w:noVBand="0"/>
      </w:tblPr>
      <w:tblGrid>
        <w:gridCol w:w="737"/>
        <w:gridCol w:w="1063"/>
        <w:gridCol w:w="5580"/>
        <w:gridCol w:w="1980"/>
      </w:tblGrid>
      <w:tr w:rsidR="0024510B" w14:paraId="1A874F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1C6A1D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C3AE59C" w14:textId="0C85AFB1" w:rsidR="0024510B" w:rsidRDefault="009E4ABA">
            <w:pPr>
              <w:tabs>
                <w:tab w:val="left" w:pos="2050"/>
              </w:tabs>
              <w:spacing w:after="0"/>
            </w:pPr>
            <w:r>
              <w:t>TP-BSM-S</w:t>
            </w:r>
            <w:ins w:id="250" w:author="Liming, John R." w:date="2017-03-27T14:13:00Z">
              <w:r w:rsidR="0032330E">
                <w:t>T</w:t>
              </w:r>
            </w:ins>
            <w:r>
              <w:t>-BV-</w:t>
            </w:r>
            <w:ins w:id="251" w:author="Liming, John R." w:date="2017-04-10T15:51:00Z">
              <w:r w:rsidR="00867F9A">
                <w:t>18</w:t>
              </w:r>
            </w:ins>
          </w:p>
        </w:tc>
      </w:tr>
      <w:tr w:rsidR="0024510B" w14:paraId="26CA12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40FA1F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C60C12" w14:textId="77777777" w:rsidR="0024510B" w:rsidRDefault="009E4ABA">
            <w:pPr>
              <w:spacing w:after="0"/>
            </w:pPr>
            <w:r>
              <w:t>Verify data retention across IUT restart</w:t>
            </w:r>
          </w:p>
        </w:tc>
      </w:tr>
      <w:tr w:rsidR="0024510B" w14:paraId="0ED368F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2E5A9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A5520AD" w14:textId="028069F2" w:rsidR="0024510B" w:rsidRDefault="009E4ABA">
            <w:pPr>
              <w:spacing w:after="0"/>
            </w:pPr>
            <w:r>
              <w:t>TC</w:t>
            </w:r>
            <w:ins w:id="252" w:author="Liming, John R." w:date="2017-03-27T10:18:00Z">
              <w:r w:rsidR="00B819D3">
                <w:t>3</w:t>
              </w:r>
            </w:ins>
          </w:p>
        </w:tc>
      </w:tr>
      <w:tr w:rsidR="0024510B" w14:paraId="0E892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6D7BB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63085C9" w14:textId="26E9F6C7" w:rsidR="0024510B" w:rsidRDefault="009E4ABA">
            <w:pPr>
              <w:spacing w:after="0"/>
            </w:pPr>
            <w:r>
              <w:t>V2V-BSMTX-DATAPERSIST-[001-004]</w:t>
            </w:r>
          </w:p>
        </w:tc>
      </w:tr>
      <w:tr w:rsidR="0024510B" w14:paraId="4E171D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E153175" w14:textId="77777777" w:rsidR="0024510B" w:rsidRDefault="009E4ABA">
            <w:pPr>
              <w:spacing w:after="0"/>
              <w:jc w:val="center"/>
            </w:pPr>
            <w:r>
              <w:rPr>
                <w:b/>
              </w:rPr>
              <w:t>Pre-test conditions</w:t>
            </w:r>
          </w:p>
        </w:tc>
      </w:tr>
      <w:tr w:rsidR="0024510B" w14:paraId="7DB5C70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59411" w14:textId="77777777" w:rsidR="0024510B" w:rsidRDefault="009E4ABA">
            <w:pPr>
              <w:numPr>
                <w:ilvl w:val="0"/>
                <w:numId w:val="2"/>
              </w:numPr>
              <w:spacing w:after="0" w:line="259" w:lineRule="auto"/>
              <w:ind w:hanging="360"/>
              <w:contextualSpacing/>
            </w:pPr>
            <w:r>
              <w:t>The IUT is in the initial state</w:t>
            </w:r>
          </w:p>
          <w:p w14:paraId="21CE2D8A" w14:textId="77777777" w:rsidR="0024510B" w:rsidRDefault="009E4ABA">
            <w:pPr>
              <w:numPr>
                <w:ilvl w:val="0"/>
                <w:numId w:val="2"/>
              </w:numPr>
              <w:spacing w:after="0" w:line="259" w:lineRule="auto"/>
              <w:ind w:hanging="360"/>
              <w:contextualSpacing/>
            </w:pPr>
            <w:r>
              <w:t>The IUT has a last known heading value and a last known path history</w:t>
            </w:r>
          </w:p>
        </w:tc>
      </w:tr>
      <w:tr w:rsidR="0024510B" w14:paraId="7C55E73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1A1EEE0" w14:textId="77777777" w:rsidR="0024510B" w:rsidRDefault="009E4ABA">
            <w:pPr>
              <w:spacing w:after="0"/>
              <w:jc w:val="center"/>
            </w:pPr>
            <w:r>
              <w:rPr>
                <w:b/>
              </w:rPr>
              <w:t>Test Sequence</w:t>
            </w:r>
          </w:p>
        </w:tc>
      </w:tr>
      <w:tr w:rsidR="0024510B" w14:paraId="3B372196" w14:textId="77777777">
        <w:tc>
          <w:tcPr>
            <w:tcW w:w="737" w:type="dxa"/>
            <w:tcBorders>
              <w:top w:val="single" w:sz="4" w:space="0" w:color="000000"/>
              <w:left w:val="single" w:sz="4" w:space="0" w:color="000000"/>
              <w:bottom w:val="single" w:sz="4" w:space="0" w:color="000000"/>
              <w:right w:val="single" w:sz="4" w:space="0" w:color="000000"/>
            </w:tcBorders>
          </w:tcPr>
          <w:p w14:paraId="0693C24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92137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80169A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3E6F0E" w14:textId="77777777" w:rsidR="0024510B" w:rsidRDefault="009E4ABA">
            <w:pPr>
              <w:spacing w:after="0" w:line="259" w:lineRule="auto"/>
            </w:pPr>
            <w:r>
              <w:rPr>
                <w:b/>
              </w:rPr>
              <w:t>Verdict</w:t>
            </w:r>
          </w:p>
        </w:tc>
      </w:tr>
      <w:tr w:rsidR="0024510B" w14:paraId="513AFBCA" w14:textId="77777777">
        <w:tc>
          <w:tcPr>
            <w:tcW w:w="737" w:type="dxa"/>
            <w:tcBorders>
              <w:top w:val="single" w:sz="4" w:space="0" w:color="000000"/>
              <w:left w:val="single" w:sz="4" w:space="0" w:color="000000"/>
              <w:bottom w:val="single" w:sz="4" w:space="0" w:color="000000"/>
              <w:right w:val="single" w:sz="4" w:space="0" w:color="000000"/>
            </w:tcBorders>
          </w:tcPr>
          <w:p w14:paraId="4D10457E" w14:textId="77777777" w:rsidR="0024510B" w:rsidRPr="002C5169" w:rsidRDefault="00F3618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0446CFFD" w14:textId="77777777" w:rsidR="0024510B" w:rsidRPr="002C5169" w:rsidRDefault="00F36187">
            <w:pPr>
              <w:spacing w:after="0"/>
            </w:pPr>
            <w:r w:rsidRPr="00F36187">
              <w:t>Stimulus</w:t>
            </w:r>
          </w:p>
        </w:tc>
        <w:tc>
          <w:tcPr>
            <w:tcW w:w="5580" w:type="dxa"/>
            <w:tcBorders>
              <w:top w:val="single" w:sz="4" w:space="0" w:color="000000"/>
              <w:left w:val="single" w:sz="4" w:space="0" w:color="000000"/>
              <w:bottom w:val="single" w:sz="4" w:space="0" w:color="000000"/>
              <w:right w:val="single" w:sz="4" w:space="0" w:color="000000"/>
            </w:tcBorders>
          </w:tcPr>
          <w:p w14:paraId="2BA5CEE4" w14:textId="4A2D3CEF" w:rsidR="0024510B" w:rsidRPr="002C5169" w:rsidRDefault="00F36187" w:rsidP="002C5169">
            <w:pPr>
              <w:spacing w:after="0"/>
            </w:pPr>
            <w:r w:rsidRPr="00F36187">
              <w:t>The IUT travels at a speed greater than vHeadingSpeedThresh to allow the IUT to lock its heading</w:t>
            </w:r>
          </w:p>
        </w:tc>
        <w:tc>
          <w:tcPr>
            <w:tcW w:w="1980" w:type="dxa"/>
            <w:tcBorders>
              <w:top w:val="single" w:sz="4" w:space="0" w:color="000000"/>
              <w:left w:val="single" w:sz="4" w:space="0" w:color="000000"/>
              <w:bottom w:val="single" w:sz="4" w:space="0" w:color="000000"/>
              <w:right w:val="single" w:sz="4" w:space="0" w:color="000000"/>
            </w:tcBorders>
          </w:tcPr>
          <w:p w14:paraId="12FEBA3A" w14:textId="77777777" w:rsidR="0024510B" w:rsidRDefault="0024510B">
            <w:pPr>
              <w:spacing w:after="0" w:line="259" w:lineRule="auto"/>
            </w:pPr>
          </w:p>
        </w:tc>
      </w:tr>
      <w:tr w:rsidR="0024510B" w14:paraId="49250FCE" w14:textId="77777777">
        <w:tc>
          <w:tcPr>
            <w:tcW w:w="737" w:type="dxa"/>
            <w:tcBorders>
              <w:top w:val="single" w:sz="4" w:space="0" w:color="000000"/>
              <w:left w:val="single" w:sz="4" w:space="0" w:color="000000"/>
              <w:bottom w:val="single" w:sz="4" w:space="0" w:color="000000"/>
              <w:right w:val="single" w:sz="4" w:space="0" w:color="000000"/>
            </w:tcBorders>
          </w:tcPr>
          <w:p w14:paraId="5EDA617A" w14:textId="7DC506FD" w:rsidR="0024510B" w:rsidRPr="008333FC" w:rsidRDefault="00F36187">
            <w:pPr>
              <w:spacing w:after="0"/>
            </w:pPr>
            <w:r w:rsidRPr="00F36187">
              <w:t>2</w:t>
            </w:r>
          </w:p>
        </w:tc>
        <w:tc>
          <w:tcPr>
            <w:tcW w:w="1063" w:type="dxa"/>
            <w:tcBorders>
              <w:top w:val="single" w:sz="4" w:space="0" w:color="000000"/>
              <w:left w:val="single" w:sz="4" w:space="0" w:color="000000"/>
              <w:bottom w:val="single" w:sz="4" w:space="0" w:color="000000"/>
              <w:right w:val="single" w:sz="4" w:space="0" w:color="000000"/>
            </w:tcBorders>
          </w:tcPr>
          <w:p w14:paraId="7ADA7124" w14:textId="66DB74B6" w:rsidR="0024510B" w:rsidRDefault="00551B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335A88" w14:textId="3C9019AC" w:rsidR="0024510B" w:rsidRDefault="0018156F" w:rsidP="00546478">
            <w:pPr>
              <w:spacing w:after="0"/>
            </w:pPr>
            <w:r>
              <w:t>The IUT transmits 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3224CEFA" w14:textId="11BE9152" w:rsidR="0024510B" w:rsidRDefault="00551B28">
            <w:pPr>
              <w:spacing w:after="0" w:line="259" w:lineRule="auto"/>
            </w:pPr>
            <w:r>
              <w:t>Pass / Fail</w:t>
            </w:r>
          </w:p>
        </w:tc>
      </w:tr>
      <w:tr w:rsidR="0024510B" w14:paraId="4B3004DE" w14:textId="77777777">
        <w:tc>
          <w:tcPr>
            <w:tcW w:w="737" w:type="dxa"/>
            <w:tcBorders>
              <w:top w:val="single" w:sz="4" w:space="0" w:color="000000"/>
              <w:left w:val="single" w:sz="4" w:space="0" w:color="000000"/>
              <w:bottom w:val="single" w:sz="4" w:space="0" w:color="000000"/>
              <w:right w:val="single" w:sz="4" w:space="0" w:color="000000"/>
            </w:tcBorders>
          </w:tcPr>
          <w:p w14:paraId="2DDC3A83" w14:textId="0AAA09A8"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BD83E9"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57A770F" w14:textId="77777777" w:rsidR="0024510B" w:rsidRDefault="009E4ABA" w:rsidP="008333FC">
            <w:pPr>
              <w:spacing w:after="0" w:line="259" w:lineRule="auto"/>
            </w:pPr>
            <w:r>
              <w:t xml:space="preserve">The IUT is </w:t>
            </w:r>
            <w:r w:rsidR="008333FC">
              <w:t>restarted</w:t>
            </w:r>
          </w:p>
        </w:tc>
        <w:tc>
          <w:tcPr>
            <w:tcW w:w="1980" w:type="dxa"/>
            <w:tcBorders>
              <w:top w:val="single" w:sz="4" w:space="0" w:color="000000"/>
              <w:left w:val="single" w:sz="4" w:space="0" w:color="000000"/>
              <w:bottom w:val="single" w:sz="4" w:space="0" w:color="000000"/>
              <w:right w:val="single" w:sz="4" w:space="0" w:color="000000"/>
            </w:tcBorders>
          </w:tcPr>
          <w:p w14:paraId="66364633" w14:textId="77777777" w:rsidR="0024510B" w:rsidRDefault="0024510B">
            <w:pPr>
              <w:spacing w:after="0" w:line="259" w:lineRule="auto"/>
            </w:pPr>
          </w:p>
        </w:tc>
      </w:tr>
      <w:tr w:rsidR="00551B28" w14:paraId="03040FC2" w14:textId="77777777">
        <w:tc>
          <w:tcPr>
            <w:tcW w:w="737" w:type="dxa"/>
            <w:tcBorders>
              <w:top w:val="single" w:sz="4" w:space="0" w:color="000000"/>
              <w:left w:val="single" w:sz="4" w:space="0" w:color="000000"/>
              <w:bottom w:val="single" w:sz="4" w:space="0" w:color="000000"/>
              <w:right w:val="single" w:sz="4" w:space="0" w:color="000000"/>
            </w:tcBorders>
          </w:tcPr>
          <w:p w14:paraId="137745FD" w14:textId="4DDD40F8" w:rsidR="00551B28" w:rsidRDefault="00551B2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1C4A41E" w14:textId="301F125D" w:rsidR="00551B28" w:rsidRDefault="00551B28">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4FD90F5B" w14:textId="331041F1" w:rsidR="00551B28" w:rsidRDefault="00551B28" w:rsidP="008333FC">
            <w:pPr>
              <w:spacing w:after="0" w:line="259" w:lineRule="auto"/>
            </w:pPr>
            <w:r>
              <w:t>The IUT completes restart</w:t>
            </w:r>
          </w:p>
        </w:tc>
        <w:tc>
          <w:tcPr>
            <w:tcW w:w="1980" w:type="dxa"/>
            <w:tcBorders>
              <w:top w:val="single" w:sz="4" w:space="0" w:color="000000"/>
              <w:left w:val="single" w:sz="4" w:space="0" w:color="000000"/>
              <w:bottom w:val="single" w:sz="4" w:space="0" w:color="000000"/>
              <w:right w:val="single" w:sz="4" w:space="0" w:color="000000"/>
            </w:tcBorders>
          </w:tcPr>
          <w:p w14:paraId="552EE495" w14:textId="77777777" w:rsidR="00551B28" w:rsidRDefault="00551B28">
            <w:pPr>
              <w:spacing w:after="0" w:line="259" w:lineRule="auto"/>
            </w:pPr>
          </w:p>
        </w:tc>
      </w:tr>
      <w:tr w:rsidR="0024510B" w14:paraId="2AD24670" w14:textId="77777777">
        <w:tc>
          <w:tcPr>
            <w:tcW w:w="737" w:type="dxa"/>
            <w:tcBorders>
              <w:top w:val="single" w:sz="4" w:space="0" w:color="000000"/>
              <w:left w:val="single" w:sz="4" w:space="0" w:color="000000"/>
              <w:bottom w:val="single" w:sz="4" w:space="0" w:color="000000"/>
              <w:right w:val="single" w:sz="4" w:space="0" w:color="000000"/>
            </w:tcBorders>
          </w:tcPr>
          <w:p w14:paraId="0C379989" w14:textId="250CC1C2" w:rsidR="0024510B" w:rsidRDefault="00551B28">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09CAED" w14:textId="411A16A0"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BABBBE" w14:textId="3F383111" w:rsidR="0024510B" w:rsidRDefault="00853EAB" w:rsidP="00546478">
            <w:pPr>
              <w:spacing w:after="0" w:line="259" w:lineRule="auto"/>
            </w:pPr>
            <w:r>
              <w:t xml:space="preserve">The </w:t>
            </w:r>
            <w:r w:rsidR="00551B28">
              <w:t>IUT transmits</w:t>
            </w:r>
            <w:r>
              <w:t xml:space="preserve"> </w:t>
            </w:r>
            <w:r w:rsidR="00546478">
              <w:t>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4CC1331A" w14:textId="56D9B74D" w:rsidR="0024510B" w:rsidRDefault="00551B28">
            <w:pPr>
              <w:spacing w:after="0" w:line="259" w:lineRule="auto"/>
            </w:pPr>
            <w:r>
              <w:t>Pass / Fail</w:t>
            </w:r>
          </w:p>
        </w:tc>
      </w:tr>
      <w:tr w:rsidR="0024510B" w14:paraId="4D14E824" w14:textId="77777777">
        <w:tc>
          <w:tcPr>
            <w:tcW w:w="737" w:type="dxa"/>
            <w:tcBorders>
              <w:top w:val="single" w:sz="4" w:space="0" w:color="000000"/>
              <w:left w:val="single" w:sz="4" w:space="0" w:color="000000"/>
              <w:bottom w:val="single" w:sz="4" w:space="0" w:color="000000"/>
              <w:right w:val="single" w:sz="4" w:space="0" w:color="000000"/>
            </w:tcBorders>
          </w:tcPr>
          <w:p w14:paraId="5FE4EFEE" w14:textId="3004FAD2" w:rsidR="0024510B" w:rsidRDefault="00551B28">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D574F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F5436E" w14:textId="77777777" w:rsidR="0024510B" w:rsidRDefault="009E4ABA">
            <w:pPr>
              <w:spacing w:after="0" w:line="259" w:lineRule="auto"/>
            </w:pPr>
            <w:r>
              <w:t>The last known headings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328BE30" w14:textId="77777777" w:rsidR="0024510B" w:rsidRDefault="009E4ABA">
            <w:pPr>
              <w:spacing w:after="0" w:line="259" w:lineRule="auto"/>
            </w:pPr>
            <w:r>
              <w:t>Pass / Fail</w:t>
            </w:r>
          </w:p>
        </w:tc>
      </w:tr>
      <w:tr w:rsidR="0024510B" w14:paraId="2905CA5A" w14:textId="77777777">
        <w:tc>
          <w:tcPr>
            <w:tcW w:w="737" w:type="dxa"/>
            <w:tcBorders>
              <w:top w:val="single" w:sz="4" w:space="0" w:color="000000"/>
              <w:left w:val="single" w:sz="4" w:space="0" w:color="000000"/>
              <w:bottom w:val="single" w:sz="4" w:space="0" w:color="000000"/>
              <w:right w:val="single" w:sz="4" w:space="0" w:color="000000"/>
            </w:tcBorders>
          </w:tcPr>
          <w:p w14:paraId="361A8978" w14:textId="70094EC0" w:rsidR="0024510B" w:rsidRDefault="00551B28">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31889A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6582F7" w14:textId="77777777" w:rsidR="0024510B" w:rsidRDefault="009E4ABA">
            <w:pPr>
              <w:spacing w:after="0" w:line="259" w:lineRule="auto"/>
            </w:pPr>
            <w:r>
              <w:t>The last known path histories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45E1986" w14:textId="77777777" w:rsidR="0024510B" w:rsidRDefault="009E4ABA">
            <w:pPr>
              <w:spacing w:after="0" w:line="259" w:lineRule="auto"/>
            </w:pPr>
            <w:r>
              <w:t>Pass / Fail</w:t>
            </w:r>
          </w:p>
        </w:tc>
      </w:tr>
    </w:tbl>
    <w:p w14:paraId="5E3099AA" w14:textId="77777777" w:rsidR="0024510B" w:rsidRDefault="0024510B"/>
    <w:tbl>
      <w:tblPr>
        <w:tblStyle w:val="af4"/>
        <w:tblW w:w="9360" w:type="dxa"/>
        <w:tblInd w:w="-4" w:type="dxa"/>
        <w:tblLayout w:type="fixed"/>
        <w:tblLook w:val="0000" w:firstRow="0" w:lastRow="0" w:firstColumn="0" w:lastColumn="0" w:noHBand="0" w:noVBand="0"/>
      </w:tblPr>
      <w:tblGrid>
        <w:gridCol w:w="737"/>
        <w:gridCol w:w="1063"/>
        <w:gridCol w:w="5580"/>
        <w:gridCol w:w="1980"/>
      </w:tblGrid>
      <w:tr w:rsidR="0024510B" w14:paraId="7365CAB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83E6B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372A7D" w14:textId="35868450" w:rsidR="0024510B" w:rsidRDefault="009E4ABA">
            <w:pPr>
              <w:tabs>
                <w:tab w:val="left" w:pos="2050"/>
              </w:tabs>
              <w:spacing w:after="0"/>
            </w:pPr>
            <w:r>
              <w:t>TP-BSM-MV-BV-</w:t>
            </w:r>
            <w:ins w:id="253" w:author="Liming, John R." w:date="2017-04-11T09:34:00Z">
              <w:r w:rsidR="002D458D">
                <w:t>02</w:t>
              </w:r>
            </w:ins>
            <w:r w:rsidR="00504283">
              <w:t>-V</w:t>
            </w:r>
          </w:p>
        </w:tc>
      </w:tr>
      <w:tr w:rsidR="0024510B" w14:paraId="6A4EFD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1F798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985BA76" w14:textId="77777777" w:rsidR="0024510B" w:rsidRDefault="009E4ABA">
            <w:pPr>
              <w:spacing w:after="0"/>
            </w:pPr>
            <w:r>
              <w:t>Verify accuracy of localization data provided by IUT</w:t>
            </w:r>
          </w:p>
        </w:tc>
      </w:tr>
      <w:tr w:rsidR="0024510B" w14:paraId="40008B1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36DB53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2CDE615" w14:textId="1E5852C0" w:rsidR="0024510B" w:rsidRDefault="009E4ABA">
            <w:pPr>
              <w:spacing w:after="0"/>
            </w:pPr>
            <w:r>
              <w:t>TC</w:t>
            </w:r>
            <w:ins w:id="254" w:author="Liming, John R." w:date="2017-03-27T10:19:00Z">
              <w:r w:rsidR="009D71EA">
                <w:t>2</w:t>
              </w:r>
            </w:ins>
          </w:p>
        </w:tc>
      </w:tr>
      <w:tr w:rsidR="0024510B" w14:paraId="5513B88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FE40A6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A6FFB98" w14:textId="0CC00871" w:rsidR="0024510B" w:rsidRDefault="009E4ABA">
            <w:pPr>
              <w:spacing w:after="0"/>
            </w:pPr>
            <w:r>
              <w:t>V2V-POSTIM-WAAS-001, V2V-POSTIM-COORDSYSREF-001,                                  V2V-B</w:t>
            </w:r>
            <w:r w:rsidR="00421EE6">
              <w:t>SMTX-DATAACC-[011-014, 017,</w:t>
            </w:r>
            <w:r>
              <w:t xml:space="preserve"> 024-027], V2V-POSTIM-POSDETER-001</w:t>
            </w:r>
          </w:p>
        </w:tc>
      </w:tr>
      <w:tr w:rsidR="0024510B" w14:paraId="06D119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09B09BA" w14:textId="77777777" w:rsidR="0024510B" w:rsidRDefault="009E4ABA">
            <w:pPr>
              <w:keepNext/>
              <w:spacing w:after="0"/>
              <w:jc w:val="center"/>
            </w:pPr>
            <w:r>
              <w:rPr>
                <w:b/>
              </w:rPr>
              <w:t>Pre-test conditions</w:t>
            </w:r>
          </w:p>
        </w:tc>
      </w:tr>
      <w:tr w:rsidR="0024510B" w14:paraId="33B8AC3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DEA44D" w14:textId="77777777" w:rsidR="0024510B" w:rsidRDefault="009E4ABA">
            <w:pPr>
              <w:numPr>
                <w:ilvl w:val="0"/>
                <w:numId w:val="2"/>
              </w:numPr>
              <w:spacing w:after="0" w:line="259" w:lineRule="auto"/>
              <w:ind w:hanging="360"/>
              <w:contextualSpacing/>
            </w:pPr>
            <w:r>
              <w:t>The IUT is in the initial state</w:t>
            </w:r>
          </w:p>
          <w:p w14:paraId="5E51E9F3" w14:textId="77777777" w:rsidR="0024510B" w:rsidRDefault="009E4ABA">
            <w:pPr>
              <w:numPr>
                <w:ilvl w:val="0"/>
                <w:numId w:val="2"/>
              </w:numPr>
              <w:spacing w:after="0" w:line="259" w:lineRule="auto"/>
              <w:ind w:hanging="360"/>
              <w:contextualSpacing/>
            </w:pPr>
            <w:r>
              <w:t>WAAS is available to the IUT (Note: Because WAAS must always available to the IUT to achieve the required accuracy, the effects of removing WAAS cannot be tested)</w:t>
            </w:r>
          </w:p>
          <w:p w14:paraId="2B72296A" w14:textId="77777777" w:rsidR="0024510B" w:rsidRDefault="009E4ABA">
            <w:pPr>
              <w:numPr>
                <w:ilvl w:val="0"/>
                <w:numId w:val="2"/>
              </w:numPr>
              <w:spacing w:after="0" w:line="259" w:lineRule="auto"/>
              <w:ind w:hanging="360"/>
              <w:contextualSpacing/>
            </w:pPr>
            <w:r>
              <w:t xml:space="preserve">All tests to be conducted are Open Sky and all road test conditions are </w:t>
            </w:r>
          </w:p>
          <w:p w14:paraId="55AB9D26" w14:textId="77777777" w:rsidR="0024510B" w:rsidRDefault="009E4ABA">
            <w:pPr>
              <w:spacing w:after="0" w:line="259" w:lineRule="auto"/>
              <w:ind w:left="360"/>
            </w:pPr>
            <w:r>
              <w:t>of a grade less than .2% and a cross-slope less than .2%</w:t>
            </w:r>
          </w:p>
        </w:tc>
      </w:tr>
      <w:tr w:rsidR="0024510B" w14:paraId="083E5E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EB4C6E0" w14:textId="77777777" w:rsidR="0024510B" w:rsidRDefault="009E4ABA">
            <w:pPr>
              <w:spacing w:after="0"/>
              <w:jc w:val="center"/>
            </w:pPr>
            <w:r>
              <w:rPr>
                <w:b/>
              </w:rPr>
              <w:t>Test Sequence</w:t>
            </w:r>
          </w:p>
        </w:tc>
      </w:tr>
      <w:tr w:rsidR="0024510B" w14:paraId="29BD10B8" w14:textId="77777777">
        <w:tc>
          <w:tcPr>
            <w:tcW w:w="737" w:type="dxa"/>
            <w:tcBorders>
              <w:top w:val="single" w:sz="4" w:space="0" w:color="000000"/>
              <w:left w:val="single" w:sz="4" w:space="0" w:color="000000"/>
              <w:bottom w:val="single" w:sz="4" w:space="0" w:color="000000"/>
              <w:right w:val="single" w:sz="4" w:space="0" w:color="000000"/>
            </w:tcBorders>
          </w:tcPr>
          <w:p w14:paraId="5BCEBAB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DD0DA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611149"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9E10D03" w14:textId="77777777" w:rsidR="0024510B" w:rsidRDefault="009E4ABA">
            <w:pPr>
              <w:spacing w:after="0" w:line="259" w:lineRule="auto"/>
            </w:pPr>
            <w:r>
              <w:rPr>
                <w:b/>
              </w:rPr>
              <w:t>Verdict</w:t>
            </w:r>
          </w:p>
        </w:tc>
      </w:tr>
      <w:tr w:rsidR="0024510B" w14:paraId="00FEDCDF" w14:textId="77777777">
        <w:tc>
          <w:tcPr>
            <w:tcW w:w="737" w:type="dxa"/>
            <w:tcBorders>
              <w:top w:val="single" w:sz="4" w:space="0" w:color="000000"/>
              <w:left w:val="single" w:sz="4" w:space="0" w:color="000000"/>
              <w:bottom w:val="single" w:sz="4" w:space="0" w:color="000000"/>
              <w:right w:val="single" w:sz="4" w:space="0" w:color="000000"/>
            </w:tcBorders>
          </w:tcPr>
          <w:p w14:paraId="55373A82"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2CC7AFF"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9976673" w14:textId="65C3E903" w:rsidR="0024510B" w:rsidRDefault="009A274E" w:rsidP="00BA2104">
            <w:pPr>
              <w:spacing w:after="0" w:line="259" w:lineRule="auto"/>
            </w:pPr>
            <w:r>
              <w:t>A statistically significant amount of</w:t>
            </w:r>
            <w:r w:rsidR="008243C1">
              <w:t xml:space="preserve"> </w:t>
            </w:r>
            <w:r w:rsidR="009E4ABA">
              <w:t>BSMs are transmitted by the IUT</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00420D24" w14:textId="77777777" w:rsidR="0024510B" w:rsidRDefault="0024510B">
            <w:pPr>
              <w:tabs>
                <w:tab w:val="left" w:pos="1240"/>
              </w:tabs>
              <w:spacing w:after="0" w:line="259" w:lineRule="auto"/>
            </w:pPr>
          </w:p>
        </w:tc>
      </w:tr>
      <w:tr w:rsidR="0024510B" w14:paraId="74EFA3D4" w14:textId="77777777">
        <w:tc>
          <w:tcPr>
            <w:tcW w:w="737" w:type="dxa"/>
            <w:tcBorders>
              <w:top w:val="single" w:sz="4" w:space="0" w:color="000000"/>
              <w:left w:val="single" w:sz="4" w:space="0" w:color="000000"/>
              <w:bottom w:val="single" w:sz="4" w:space="0" w:color="000000"/>
              <w:right w:val="single" w:sz="4" w:space="0" w:color="000000"/>
            </w:tcBorders>
          </w:tcPr>
          <w:p w14:paraId="4C6C12BB"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9176F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312FAAF" w14:textId="60514149" w:rsidR="0024510B" w:rsidRDefault="009E4ABA">
            <w:pPr>
              <w:spacing w:after="0" w:line="259" w:lineRule="auto"/>
            </w:pPr>
            <w:r>
              <w:t>The IUT transmits BSMs with the correct coordinates and confidences based on the GNSS positioning system</w:t>
            </w:r>
          </w:p>
        </w:tc>
        <w:tc>
          <w:tcPr>
            <w:tcW w:w="1980" w:type="dxa"/>
            <w:tcBorders>
              <w:top w:val="single" w:sz="4" w:space="0" w:color="000000"/>
              <w:left w:val="single" w:sz="4" w:space="0" w:color="000000"/>
              <w:bottom w:val="single" w:sz="4" w:space="0" w:color="000000"/>
              <w:right w:val="single" w:sz="4" w:space="0" w:color="000000"/>
            </w:tcBorders>
          </w:tcPr>
          <w:p w14:paraId="4A27D3A8" w14:textId="77777777" w:rsidR="0024510B" w:rsidRDefault="009E4ABA">
            <w:pPr>
              <w:spacing w:after="0" w:line="259" w:lineRule="auto"/>
            </w:pPr>
            <w:r>
              <w:t>Pass / Fail</w:t>
            </w:r>
          </w:p>
        </w:tc>
      </w:tr>
      <w:tr w:rsidR="0024510B" w14:paraId="0A006ABC" w14:textId="77777777">
        <w:tc>
          <w:tcPr>
            <w:tcW w:w="737" w:type="dxa"/>
            <w:tcBorders>
              <w:top w:val="single" w:sz="4" w:space="0" w:color="000000"/>
              <w:left w:val="single" w:sz="4" w:space="0" w:color="000000"/>
              <w:bottom w:val="single" w:sz="4" w:space="0" w:color="000000"/>
              <w:right w:val="single" w:sz="4" w:space="0" w:color="000000"/>
            </w:tcBorders>
          </w:tcPr>
          <w:p w14:paraId="286CE704"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E7469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8CDDC8" w14:textId="77777777" w:rsidR="0024510B" w:rsidRDefault="00270734">
            <w:pPr>
              <w:spacing w:after="0" w:line="259" w:lineRule="auto"/>
            </w:pPr>
            <w:r>
              <w:t>The vendor’s report indicates that t</w:t>
            </w:r>
            <w:r w:rsidR="009E4ABA">
              <w:t>he GNSS reading is supplemented with WAAS correction</w:t>
            </w:r>
          </w:p>
        </w:tc>
        <w:tc>
          <w:tcPr>
            <w:tcW w:w="1980" w:type="dxa"/>
            <w:tcBorders>
              <w:top w:val="single" w:sz="4" w:space="0" w:color="000000"/>
              <w:left w:val="single" w:sz="4" w:space="0" w:color="000000"/>
              <w:bottom w:val="single" w:sz="4" w:space="0" w:color="000000"/>
              <w:right w:val="single" w:sz="4" w:space="0" w:color="000000"/>
            </w:tcBorders>
          </w:tcPr>
          <w:p w14:paraId="22253F77" w14:textId="77777777" w:rsidR="0024510B" w:rsidRDefault="009E4ABA">
            <w:pPr>
              <w:spacing w:after="0" w:line="259" w:lineRule="auto"/>
            </w:pPr>
            <w:r>
              <w:t>Pass / Fail</w:t>
            </w:r>
          </w:p>
        </w:tc>
      </w:tr>
      <w:tr w:rsidR="0024510B" w14:paraId="6BAD31EF" w14:textId="77777777">
        <w:tc>
          <w:tcPr>
            <w:tcW w:w="737" w:type="dxa"/>
            <w:tcBorders>
              <w:top w:val="single" w:sz="4" w:space="0" w:color="000000"/>
              <w:left w:val="single" w:sz="4" w:space="0" w:color="000000"/>
              <w:bottom w:val="single" w:sz="4" w:space="0" w:color="000000"/>
              <w:right w:val="single" w:sz="4" w:space="0" w:color="000000"/>
            </w:tcBorders>
          </w:tcPr>
          <w:p w14:paraId="4D0B721B" w14:textId="77777777" w:rsidR="0024510B" w:rsidRDefault="009E4ABA">
            <w:pPr>
              <w:spacing w:after="0" w:line="259" w:lineRule="auto"/>
            </w:pPr>
            <w:r>
              <w:lastRenderedPageBreak/>
              <w:t>4</w:t>
            </w:r>
          </w:p>
        </w:tc>
        <w:tc>
          <w:tcPr>
            <w:tcW w:w="1063" w:type="dxa"/>
            <w:tcBorders>
              <w:top w:val="single" w:sz="4" w:space="0" w:color="000000"/>
              <w:left w:val="single" w:sz="4" w:space="0" w:color="000000"/>
              <w:bottom w:val="single" w:sz="4" w:space="0" w:color="000000"/>
              <w:right w:val="single" w:sz="4" w:space="0" w:color="000000"/>
            </w:tcBorders>
          </w:tcPr>
          <w:p w14:paraId="4B255E6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A3AB7F"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horizontal position is given with reference to the WGS-84 coordinate system</w:t>
            </w:r>
          </w:p>
        </w:tc>
        <w:tc>
          <w:tcPr>
            <w:tcW w:w="1980" w:type="dxa"/>
            <w:tcBorders>
              <w:top w:val="single" w:sz="4" w:space="0" w:color="000000"/>
              <w:left w:val="single" w:sz="4" w:space="0" w:color="000000"/>
              <w:bottom w:val="single" w:sz="4" w:space="0" w:color="000000"/>
              <w:right w:val="single" w:sz="4" w:space="0" w:color="000000"/>
            </w:tcBorders>
          </w:tcPr>
          <w:p w14:paraId="68F720AB" w14:textId="77777777" w:rsidR="0024510B" w:rsidRDefault="009E4ABA">
            <w:pPr>
              <w:spacing w:after="0" w:line="259" w:lineRule="auto"/>
            </w:pPr>
            <w:r>
              <w:t>Pass / Fail</w:t>
            </w:r>
          </w:p>
        </w:tc>
      </w:tr>
      <w:tr w:rsidR="0024510B" w14:paraId="3B94521B" w14:textId="77777777">
        <w:tc>
          <w:tcPr>
            <w:tcW w:w="737" w:type="dxa"/>
            <w:tcBorders>
              <w:top w:val="single" w:sz="4" w:space="0" w:color="000000"/>
              <w:left w:val="single" w:sz="4" w:space="0" w:color="000000"/>
              <w:bottom w:val="single" w:sz="4" w:space="0" w:color="000000"/>
              <w:right w:val="single" w:sz="4" w:space="0" w:color="000000"/>
            </w:tcBorders>
          </w:tcPr>
          <w:p w14:paraId="6E619AA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176EA3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02EE1B" w14:textId="4B5AAA26" w:rsidR="0024510B" w:rsidRDefault="009E4ABA" w:rsidP="00CD2BD6">
            <w:pPr>
              <w:spacing w:after="0" w:line="259" w:lineRule="auto"/>
            </w:pPr>
            <w:r>
              <w:t xml:space="preserve">The </w:t>
            </w:r>
            <w:r w:rsidR="00CD2BD6">
              <w:t>DE_Longitude and DE_Latitude values are</w:t>
            </w:r>
            <w:r>
              <w:t xml:space="preserve"> within vPosAccuracy of the baseline position under open sky conditions over 68% of the test measurements as compared to the </w:t>
            </w:r>
            <w:r w:rsidR="00667777">
              <w:t xml:space="preserve">2D position of </w:t>
            </w:r>
            <w:r>
              <w:t>Ground Truth</w:t>
            </w:r>
          </w:p>
        </w:tc>
        <w:tc>
          <w:tcPr>
            <w:tcW w:w="1980" w:type="dxa"/>
            <w:tcBorders>
              <w:top w:val="single" w:sz="4" w:space="0" w:color="000000"/>
              <w:left w:val="single" w:sz="4" w:space="0" w:color="000000"/>
              <w:bottom w:val="single" w:sz="4" w:space="0" w:color="000000"/>
              <w:right w:val="single" w:sz="4" w:space="0" w:color="000000"/>
            </w:tcBorders>
          </w:tcPr>
          <w:p w14:paraId="1D756444" w14:textId="77777777" w:rsidR="0024510B" w:rsidRDefault="009E4ABA">
            <w:pPr>
              <w:spacing w:after="0" w:line="259" w:lineRule="auto"/>
            </w:pPr>
            <w:r>
              <w:t>Pass / Fail</w:t>
            </w:r>
          </w:p>
        </w:tc>
      </w:tr>
      <w:tr w:rsidR="0024510B" w14:paraId="16502D39" w14:textId="77777777">
        <w:tc>
          <w:tcPr>
            <w:tcW w:w="737" w:type="dxa"/>
            <w:tcBorders>
              <w:top w:val="single" w:sz="4" w:space="0" w:color="000000"/>
              <w:left w:val="single" w:sz="4" w:space="0" w:color="000000"/>
              <w:bottom w:val="single" w:sz="4" w:space="0" w:color="000000"/>
              <w:right w:val="single" w:sz="4" w:space="0" w:color="000000"/>
            </w:tcBorders>
          </w:tcPr>
          <w:p w14:paraId="441EA1A3"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62BBD2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704AAA8" w14:textId="77777777" w:rsidR="0024510B" w:rsidRDefault="009E4ABA">
            <w:pPr>
              <w:spacing w:after="0" w:line="259" w:lineRule="auto"/>
            </w:pPr>
            <w:r>
              <w:t>The DE_Elevation value is set to the "Height above Reference Ellipsoid" above or below the WGS-84 reference ellipsoid</w:t>
            </w:r>
          </w:p>
        </w:tc>
        <w:tc>
          <w:tcPr>
            <w:tcW w:w="1980" w:type="dxa"/>
            <w:tcBorders>
              <w:top w:val="single" w:sz="4" w:space="0" w:color="000000"/>
              <w:left w:val="single" w:sz="4" w:space="0" w:color="000000"/>
              <w:bottom w:val="single" w:sz="4" w:space="0" w:color="000000"/>
              <w:right w:val="single" w:sz="4" w:space="0" w:color="000000"/>
            </w:tcBorders>
          </w:tcPr>
          <w:p w14:paraId="4913C3ED" w14:textId="77777777" w:rsidR="0024510B" w:rsidRDefault="009E4ABA">
            <w:pPr>
              <w:spacing w:after="0" w:line="259" w:lineRule="auto"/>
            </w:pPr>
            <w:r>
              <w:t>Pass / Fail</w:t>
            </w:r>
          </w:p>
        </w:tc>
      </w:tr>
      <w:tr w:rsidR="0024510B" w14:paraId="36784BD4" w14:textId="77777777">
        <w:tc>
          <w:tcPr>
            <w:tcW w:w="737" w:type="dxa"/>
            <w:tcBorders>
              <w:top w:val="single" w:sz="4" w:space="0" w:color="000000"/>
              <w:left w:val="single" w:sz="4" w:space="0" w:color="000000"/>
              <w:bottom w:val="single" w:sz="4" w:space="0" w:color="000000"/>
              <w:right w:val="single" w:sz="4" w:space="0" w:color="000000"/>
            </w:tcBorders>
          </w:tcPr>
          <w:p w14:paraId="1CE39A2F"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29EB29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D357F66" w14:textId="77777777" w:rsidR="0024510B" w:rsidRDefault="009E4ABA">
            <w:pPr>
              <w:spacing w:after="0" w:line="259" w:lineRule="auto"/>
            </w:pPr>
            <w:r>
              <w:t>The DE_Elevation data element is within vElevAccuracy of the reference elevation over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08656FA2" w14:textId="77777777" w:rsidR="0024510B" w:rsidRDefault="009E4ABA">
            <w:pPr>
              <w:spacing w:after="0" w:line="259" w:lineRule="auto"/>
            </w:pPr>
            <w:r>
              <w:t>Pass / Fail</w:t>
            </w:r>
          </w:p>
        </w:tc>
      </w:tr>
      <w:tr w:rsidR="0024510B" w14:paraId="5EA001A4" w14:textId="77777777">
        <w:tc>
          <w:tcPr>
            <w:tcW w:w="737" w:type="dxa"/>
            <w:tcBorders>
              <w:top w:val="single" w:sz="4" w:space="0" w:color="000000"/>
              <w:left w:val="single" w:sz="4" w:space="0" w:color="000000"/>
              <w:bottom w:val="single" w:sz="4" w:space="0" w:color="000000"/>
              <w:right w:val="single" w:sz="4" w:space="0" w:color="000000"/>
            </w:tcBorders>
          </w:tcPr>
          <w:p w14:paraId="4001E3C6"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38C020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D361A2F" w14:textId="77777777" w:rsidR="0024510B" w:rsidRDefault="009E4ABA">
            <w:pPr>
              <w:spacing w:after="0" w:line="259" w:lineRule="auto"/>
            </w:pPr>
            <w:r>
              <w:t>The DE_Speed data element is within vSpeedAccuracy of the actual vehicle speed under open sky conditions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F9768E6" w14:textId="77777777" w:rsidR="0024510B" w:rsidRDefault="009E4ABA">
            <w:pPr>
              <w:spacing w:after="0" w:line="259" w:lineRule="auto"/>
            </w:pPr>
            <w:r>
              <w:t>Pass / Fail</w:t>
            </w:r>
          </w:p>
        </w:tc>
      </w:tr>
      <w:tr w:rsidR="0024510B" w14:paraId="4B3ECA2B" w14:textId="77777777">
        <w:tc>
          <w:tcPr>
            <w:tcW w:w="737" w:type="dxa"/>
            <w:tcBorders>
              <w:top w:val="single" w:sz="4" w:space="0" w:color="000000"/>
              <w:left w:val="single" w:sz="4" w:space="0" w:color="000000"/>
              <w:bottom w:val="single" w:sz="4" w:space="0" w:color="000000"/>
              <w:right w:val="single" w:sz="4" w:space="0" w:color="000000"/>
            </w:tcBorders>
          </w:tcPr>
          <w:p w14:paraId="3B6BD25C"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3271EED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E4524B" w14:textId="77777777" w:rsidR="0024510B" w:rsidRDefault="009E4ABA">
            <w:pPr>
              <w:spacing w:after="0" w:line="259" w:lineRule="auto"/>
            </w:pPr>
            <w:r>
              <w:t>If the IUT supports the DE_SteeringWheelAngle element, DE_SteeringWheelAngle is accurate to within vStWhAnAccuracy of the actual vehicle steering wheel angle over 95% of test measurements as compared to the Ground Truth. If the IUT does not support DE_SteeringWheelAngle, it is set to unavailable</w:t>
            </w:r>
          </w:p>
        </w:tc>
        <w:tc>
          <w:tcPr>
            <w:tcW w:w="1980" w:type="dxa"/>
            <w:tcBorders>
              <w:top w:val="single" w:sz="4" w:space="0" w:color="000000"/>
              <w:left w:val="single" w:sz="4" w:space="0" w:color="000000"/>
              <w:bottom w:val="single" w:sz="4" w:space="0" w:color="000000"/>
              <w:right w:val="single" w:sz="4" w:space="0" w:color="000000"/>
            </w:tcBorders>
          </w:tcPr>
          <w:p w14:paraId="6D35FD2E" w14:textId="77777777" w:rsidR="0024510B" w:rsidRDefault="009E4ABA">
            <w:pPr>
              <w:spacing w:after="0" w:line="259" w:lineRule="auto"/>
            </w:pPr>
            <w:r>
              <w:t>Pass / Fail</w:t>
            </w:r>
          </w:p>
        </w:tc>
      </w:tr>
      <w:tr w:rsidR="0024510B" w14:paraId="676F148E" w14:textId="77777777">
        <w:tc>
          <w:tcPr>
            <w:tcW w:w="737" w:type="dxa"/>
            <w:tcBorders>
              <w:top w:val="single" w:sz="4" w:space="0" w:color="000000"/>
              <w:left w:val="single" w:sz="4" w:space="0" w:color="000000"/>
              <w:bottom w:val="single" w:sz="4" w:space="0" w:color="000000"/>
              <w:right w:val="single" w:sz="4" w:space="0" w:color="000000"/>
            </w:tcBorders>
          </w:tcPr>
          <w:p w14:paraId="42DEA239"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72022CEF"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82D0EC" w14:textId="77777777" w:rsidR="0024510B" w:rsidRDefault="009E4ABA">
            <w:pPr>
              <w:spacing w:after="0" w:line="259" w:lineRule="auto"/>
            </w:pPr>
            <w:r>
              <w:t>DE_Acceleration (Longitudinal) and DE_Acceleration (Lateral) are accurate to within vAccelAccuracy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D95D091" w14:textId="77777777" w:rsidR="0024510B" w:rsidRDefault="009E4ABA">
            <w:pPr>
              <w:spacing w:after="0" w:line="259" w:lineRule="auto"/>
            </w:pPr>
            <w:r>
              <w:t>Pass / Fail</w:t>
            </w:r>
          </w:p>
        </w:tc>
      </w:tr>
      <w:tr w:rsidR="0024510B" w14:paraId="56B40823" w14:textId="77777777">
        <w:tc>
          <w:tcPr>
            <w:tcW w:w="737" w:type="dxa"/>
            <w:tcBorders>
              <w:top w:val="single" w:sz="4" w:space="0" w:color="000000"/>
              <w:left w:val="single" w:sz="4" w:space="0" w:color="000000"/>
              <w:bottom w:val="single" w:sz="4" w:space="0" w:color="000000"/>
              <w:right w:val="single" w:sz="4" w:space="0" w:color="000000"/>
            </w:tcBorders>
          </w:tcPr>
          <w:p w14:paraId="2B74692C"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2BF391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2D56F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DE_VerticalAcceleration is accurate to within vVertAccelAccuracy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786F08DD" w14:textId="77777777" w:rsidR="0024510B" w:rsidRDefault="009E4ABA">
            <w:pPr>
              <w:spacing w:after="0" w:line="259" w:lineRule="auto"/>
            </w:pPr>
            <w:r>
              <w:t>Pass / Fail</w:t>
            </w:r>
          </w:p>
        </w:tc>
      </w:tr>
      <w:tr w:rsidR="0024510B" w14:paraId="3C2A5A0A" w14:textId="77777777">
        <w:tc>
          <w:tcPr>
            <w:tcW w:w="737" w:type="dxa"/>
            <w:tcBorders>
              <w:top w:val="single" w:sz="4" w:space="0" w:color="000000"/>
              <w:left w:val="single" w:sz="4" w:space="0" w:color="000000"/>
              <w:bottom w:val="single" w:sz="4" w:space="0" w:color="000000"/>
              <w:right w:val="single" w:sz="4" w:space="0" w:color="000000"/>
            </w:tcBorders>
          </w:tcPr>
          <w:p w14:paraId="53A8F850"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144AE77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9F5265" w14:textId="77777777" w:rsidR="0024510B" w:rsidRDefault="009E4ABA">
            <w:pPr>
              <w:spacing w:after="0" w:line="259" w:lineRule="auto"/>
            </w:pPr>
            <w:r>
              <w:t>DE_YawRate is accurate to within vYawRateAccuracy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328B812" w14:textId="77777777" w:rsidR="0024510B" w:rsidRDefault="009E4ABA">
            <w:pPr>
              <w:spacing w:after="0" w:line="259" w:lineRule="auto"/>
            </w:pPr>
            <w:r>
              <w:t>Pass / Fail</w:t>
            </w:r>
          </w:p>
        </w:tc>
      </w:tr>
    </w:tbl>
    <w:p w14:paraId="3FCD00C2" w14:textId="77777777" w:rsidR="0024510B" w:rsidRDefault="0024510B"/>
    <w:tbl>
      <w:tblPr>
        <w:tblStyle w:val="af5"/>
        <w:tblW w:w="9360" w:type="dxa"/>
        <w:tblInd w:w="-4" w:type="dxa"/>
        <w:tblLayout w:type="fixed"/>
        <w:tblLook w:val="0000" w:firstRow="0" w:lastRow="0" w:firstColumn="0" w:lastColumn="0" w:noHBand="0" w:noVBand="0"/>
      </w:tblPr>
      <w:tblGrid>
        <w:gridCol w:w="737"/>
        <w:gridCol w:w="1063"/>
        <w:gridCol w:w="5580"/>
        <w:gridCol w:w="1980"/>
      </w:tblGrid>
      <w:tr w:rsidR="0024510B" w14:paraId="0F3F2FF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6A2E52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3CBD84" w14:textId="3C31E4C2" w:rsidR="0024510B" w:rsidRDefault="009E4ABA">
            <w:pPr>
              <w:tabs>
                <w:tab w:val="left" w:pos="2050"/>
              </w:tabs>
              <w:spacing w:after="0"/>
            </w:pPr>
            <w:r>
              <w:t>TP-BSM-MV-BV-</w:t>
            </w:r>
            <w:ins w:id="255" w:author="Liming, John R." w:date="2017-04-11T09:40:00Z">
              <w:r w:rsidR="00A3086A">
                <w:t>03</w:t>
              </w:r>
            </w:ins>
          </w:p>
        </w:tc>
      </w:tr>
      <w:tr w:rsidR="0024510B" w14:paraId="217120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200DB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B1068" w14:textId="77777777" w:rsidR="0024510B" w:rsidRDefault="009E4ABA">
            <w:pPr>
              <w:spacing w:after="0"/>
            </w:pPr>
            <w:r>
              <w:t>Verify accuracy of DE_Heading element provided by IUT when vehicle speed is less than or equal to vHeadingSpeedThresh</w:t>
            </w:r>
          </w:p>
        </w:tc>
      </w:tr>
      <w:tr w:rsidR="0024510B" w14:paraId="16388EC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0ADD5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7D9B66F" w14:textId="77777777" w:rsidR="0024510B" w:rsidRDefault="009E4ABA">
            <w:pPr>
              <w:spacing w:after="0"/>
            </w:pPr>
            <w:r>
              <w:t>TC2</w:t>
            </w:r>
          </w:p>
        </w:tc>
      </w:tr>
      <w:tr w:rsidR="0024510B" w14:paraId="11076F9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CA229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F9DBA78" w14:textId="0952FBD2" w:rsidR="0024510B" w:rsidRDefault="009E4ABA">
            <w:pPr>
              <w:spacing w:after="0"/>
            </w:pPr>
            <w:r>
              <w:t>V2V-BSMTX-DATAACC-</w:t>
            </w:r>
            <w:r w:rsidR="00421EE6">
              <w:t xml:space="preserve">[019, </w:t>
            </w:r>
            <w:r>
              <w:t>020</w:t>
            </w:r>
            <w:r w:rsidR="00421EE6">
              <w:t>]</w:t>
            </w:r>
          </w:p>
        </w:tc>
      </w:tr>
      <w:tr w:rsidR="0024510B" w14:paraId="76CDCC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5130E6" w14:textId="77777777" w:rsidR="0024510B" w:rsidRDefault="009E4ABA">
            <w:pPr>
              <w:spacing w:after="0"/>
              <w:jc w:val="center"/>
            </w:pPr>
            <w:r>
              <w:rPr>
                <w:b/>
              </w:rPr>
              <w:t>Pre-test conditions</w:t>
            </w:r>
          </w:p>
        </w:tc>
      </w:tr>
      <w:tr w:rsidR="0024510B" w14:paraId="2FBE289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1C1EDE" w14:textId="77777777" w:rsidR="0024510B" w:rsidRDefault="009E4ABA">
            <w:pPr>
              <w:numPr>
                <w:ilvl w:val="0"/>
                <w:numId w:val="2"/>
              </w:numPr>
              <w:spacing w:after="0" w:line="259" w:lineRule="auto"/>
              <w:ind w:hanging="360"/>
              <w:contextualSpacing/>
            </w:pPr>
            <w:r>
              <w:t>The IUT is in the initial state</w:t>
            </w:r>
          </w:p>
          <w:p w14:paraId="61D91C9D" w14:textId="77777777" w:rsidR="0024510B" w:rsidRDefault="009E4ABA">
            <w:pPr>
              <w:numPr>
                <w:ilvl w:val="0"/>
                <w:numId w:val="2"/>
              </w:numPr>
              <w:spacing w:after="0" w:line="259" w:lineRule="auto"/>
              <w:ind w:hanging="360"/>
              <w:contextualSpacing/>
            </w:pPr>
            <w:r>
              <w:t>The vehicle speed is less than or equal to vHeadingSpeedThresh</w:t>
            </w:r>
          </w:p>
          <w:p w14:paraId="605D8CCF"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7FEFDB54" w14:textId="6971842B" w:rsidR="008422A2" w:rsidRDefault="009E4ABA">
            <w:pPr>
              <w:spacing w:after="0" w:line="259" w:lineRule="auto"/>
              <w:ind w:left="360"/>
            </w:pPr>
            <w:r>
              <w:t>of a grade less than .2% and a cross-slope less than .2%</w:t>
            </w:r>
          </w:p>
        </w:tc>
      </w:tr>
      <w:tr w:rsidR="0024510B" w14:paraId="4EB79A0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D2710AD" w14:textId="77777777" w:rsidR="0024510B" w:rsidRDefault="009E4ABA">
            <w:pPr>
              <w:keepNext/>
              <w:spacing w:after="0"/>
              <w:jc w:val="center"/>
            </w:pPr>
            <w:r>
              <w:rPr>
                <w:b/>
              </w:rPr>
              <w:t>Test Sequence</w:t>
            </w:r>
          </w:p>
        </w:tc>
      </w:tr>
      <w:tr w:rsidR="0024510B" w14:paraId="42252C62" w14:textId="77777777">
        <w:tc>
          <w:tcPr>
            <w:tcW w:w="737" w:type="dxa"/>
            <w:tcBorders>
              <w:top w:val="single" w:sz="4" w:space="0" w:color="000000"/>
              <w:left w:val="single" w:sz="4" w:space="0" w:color="000000"/>
              <w:bottom w:val="single" w:sz="4" w:space="0" w:color="000000"/>
              <w:right w:val="single" w:sz="4" w:space="0" w:color="000000"/>
            </w:tcBorders>
          </w:tcPr>
          <w:p w14:paraId="749E09C9"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EA6A2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F6C65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A22BFCF" w14:textId="77777777" w:rsidR="0024510B" w:rsidRDefault="009E4ABA">
            <w:pPr>
              <w:spacing w:after="0" w:line="259" w:lineRule="auto"/>
            </w:pPr>
            <w:r>
              <w:rPr>
                <w:b/>
              </w:rPr>
              <w:t>Verdict</w:t>
            </w:r>
          </w:p>
        </w:tc>
      </w:tr>
      <w:tr w:rsidR="0024510B" w14:paraId="27B3E84E" w14:textId="77777777">
        <w:trPr>
          <w:trHeight w:val="60"/>
        </w:trPr>
        <w:tc>
          <w:tcPr>
            <w:tcW w:w="737" w:type="dxa"/>
            <w:tcBorders>
              <w:top w:val="single" w:sz="4" w:space="0" w:color="000000"/>
              <w:left w:val="single" w:sz="4" w:space="0" w:color="000000"/>
              <w:bottom w:val="single" w:sz="4" w:space="0" w:color="000000"/>
              <w:right w:val="single" w:sz="4" w:space="0" w:color="000000"/>
            </w:tcBorders>
          </w:tcPr>
          <w:p w14:paraId="272490A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0CF3E53"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996CB32" w14:textId="76AC84B1" w:rsidR="0024510B" w:rsidRDefault="009E4ABA" w:rsidP="00853EAB">
            <w:pPr>
              <w:spacing w:after="0" w:line="259" w:lineRule="auto"/>
            </w:pPr>
            <w:r>
              <w:t>A</w:t>
            </w:r>
            <w:r w:rsidR="00853EAB">
              <w:t>t least</w:t>
            </w:r>
            <w:r>
              <w:t xml:space="preserve"> </w:t>
            </w:r>
            <w:r w:rsidR="009A274E">
              <w:t>a statistically significant amount of</w:t>
            </w:r>
            <w:r>
              <w:t xml:space="preserve"> BSMs are transmit</w:t>
            </w:r>
            <w:r w:rsidR="00853EAB">
              <w:t>t</w:t>
            </w:r>
            <w:r w:rsidR="005F530D">
              <w:t xml:space="preserve">ed by the IUT </w:t>
            </w:r>
            <w:r w:rsidR="009A274E">
              <w:t xml:space="preserve">as defined in Section 7.1 </w:t>
            </w:r>
            <w:r w:rsidR="005F530D">
              <w:t>with speed less</w:t>
            </w:r>
            <w:r w:rsidR="00853EAB">
              <w:t xml:space="preserve"> than</w:t>
            </w:r>
            <w:r w:rsidR="005F530D">
              <w:t xml:space="preserve"> or equal to</w:t>
            </w:r>
            <w:r>
              <w:t xml:space="preserve"> vHeadingSpeedThresh</w:t>
            </w:r>
          </w:p>
        </w:tc>
        <w:tc>
          <w:tcPr>
            <w:tcW w:w="1980" w:type="dxa"/>
            <w:tcBorders>
              <w:top w:val="single" w:sz="4" w:space="0" w:color="000000"/>
              <w:left w:val="single" w:sz="4" w:space="0" w:color="000000"/>
              <w:bottom w:val="single" w:sz="4" w:space="0" w:color="000000"/>
              <w:right w:val="single" w:sz="4" w:space="0" w:color="000000"/>
            </w:tcBorders>
          </w:tcPr>
          <w:p w14:paraId="58FE1D39" w14:textId="77777777" w:rsidR="0024510B" w:rsidRDefault="0024510B">
            <w:pPr>
              <w:spacing w:after="0" w:line="259" w:lineRule="auto"/>
            </w:pPr>
          </w:p>
        </w:tc>
      </w:tr>
      <w:tr w:rsidR="0024510B" w14:paraId="76936429" w14:textId="77777777">
        <w:tc>
          <w:tcPr>
            <w:tcW w:w="737" w:type="dxa"/>
            <w:tcBorders>
              <w:top w:val="single" w:sz="4" w:space="0" w:color="000000"/>
              <w:left w:val="single" w:sz="4" w:space="0" w:color="000000"/>
              <w:bottom w:val="single" w:sz="4" w:space="0" w:color="000000"/>
              <w:right w:val="single" w:sz="4" w:space="0" w:color="000000"/>
            </w:tcBorders>
          </w:tcPr>
          <w:p w14:paraId="3BE3AE9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8AD777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CC5125" w14:textId="77777777" w:rsidR="0024510B" w:rsidRDefault="009E4ABA">
            <w:pPr>
              <w:spacing w:after="0" w:line="259" w:lineRule="auto"/>
            </w:pPr>
            <w:r>
              <w:t>The DE_Heading data element is accurate to within vHeadAccuracyB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651AE2A" w14:textId="77777777" w:rsidR="0024510B" w:rsidRDefault="009E4ABA">
            <w:pPr>
              <w:spacing w:after="0" w:line="259" w:lineRule="auto"/>
            </w:pPr>
            <w:r>
              <w:t>Pass / Fail</w:t>
            </w:r>
          </w:p>
        </w:tc>
      </w:tr>
    </w:tbl>
    <w:p w14:paraId="0F76701C" w14:textId="77777777" w:rsidR="0024510B" w:rsidRDefault="0024510B"/>
    <w:tbl>
      <w:tblPr>
        <w:tblStyle w:val="af6"/>
        <w:tblW w:w="9360" w:type="dxa"/>
        <w:tblInd w:w="-4" w:type="dxa"/>
        <w:tblLayout w:type="fixed"/>
        <w:tblLook w:val="0000" w:firstRow="0" w:lastRow="0" w:firstColumn="0" w:lastColumn="0" w:noHBand="0" w:noVBand="0"/>
      </w:tblPr>
      <w:tblGrid>
        <w:gridCol w:w="737"/>
        <w:gridCol w:w="1063"/>
        <w:gridCol w:w="5580"/>
        <w:gridCol w:w="1980"/>
      </w:tblGrid>
      <w:tr w:rsidR="0024510B" w14:paraId="1034F2A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B7955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E9537F" w14:textId="672EBC7C" w:rsidR="0024510B" w:rsidRDefault="009E4ABA">
            <w:pPr>
              <w:tabs>
                <w:tab w:val="left" w:pos="2050"/>
              </w:tabs>
              <w:spacing w:after="0"/>
            </w:pPr>
            <w:r>
              <w:t>TP-BSM-MV-BV-</w:t>
            </w:r>
            <w:ins w:id="256" w:author="Liming, John R." w:date="2017-04-11T09:40:00Z">
              <w:r w:rsidR="00A3086A">
                <w:t>04</w:t>
              </w:r>
            </w:ins>
          </w:p>
        </w:tc>
      </w:tr>
      <w:tr w:rsidR="0024510B" w14:paraId="5D725C0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4D970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DA7E7BE" w14:textId="77777777" w:rsidR="0024510B" w:rsidRDefault="009E4ABA">
            <w:pPr>
              <w:spacing w:after="0"/>
            </w:pPr>
            <w:r>
              <w:t>Verify accuracy of DE_Heading element provided by IUT when vehicle speed is greater than vHeadingSpeedThresh</w:t>
            </w:r>
          </w:p>
        </w:tc>
      </w:tr>
      <w:tr w:rsidR="0024510B" w14:paraId="50932E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4284FE" w14:textId="77777777" w:rsidR="0024510B" w:rsidRDefault="009E4ABA">
            <w:pPr>
              <w:spacing w:after="0"/>
            </w:pPr>
            <w:r>
              <w:rPr>
                <w:b/>
              </w:rPr>
              <w:lastRenderedPageBreak/>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DF4BA13" w14:textId="77777777" w:rsidR="0024510B" w:rsidRDefault="009E4ABA">
            <w:pPr>
              <w:spacing w:after="0"/>
            </w:pPr>
            <w:r>
              <w:t>TC2</w:t>
            </w:r>
          </w:p>
        </w:tc>
      </w:tr>
      <w:tr w:rsidR="0024510B" w14:paraId="3086A6E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68653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0088A2" w14:textId="1F0AD768" w:rsidR="0024510B" w:rsidRDefault="009E4ABA">
            <w:pPr>
              <w:spacing w:after="0"/>
            </w:pPr>
            <w:r>
              <w:t>V2V-BSMTX-DATAACC-</w:t>
            </w:r>
            <w:r w:rsidR="00421EE6">
              <w:t xml:space="preserve">[019, </w:t>
            </w:r>
            <w:r>
              <w:t>021</w:t>
            </w:r>
            <w:r w:rsidR="00421EE6">
              <w:t>]</w:t>
            </w:r>
          </w:p>
        </w:tc>
      </w:tr>
      <w:tr w:rsidR="0024510B" w14:paraId="4C4DFE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BD2C01" w14:textId="77777777" w:rsidR="0024510B" w:rsidRDefault="009E4ABA">
            <w:pPr>
              <w:spacing w:after="0"/>
              <w:jc w:val="center"/>
            </w:pPr>
            <w:r>
              <w:rPr>
                <w:b/>
              </w:rPr>
              <w:t>Pre-test conditions</w:t>
            </w:r>
          </w:p>
        </w:tc>
      </w:tr>
      <w:tr w:rsidR="0024510B" w14:paraId="5AE7EDD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A448D" w14:textId="77777777" w:rsidR="0024510B" w:rsidRDefault="009E4ABA">
            <w:pPr>
              <w:numPr>
                <w:ilvl w:val="0"/>
                <w:numId w:val="2"/>
              </w:numPr>
              <w:spacing w:after="0" w:line="259" w:lineRule="auto"/>
              <w:ind w:hanging="360"/>
              <w:contextualSpacing/>
            </w:pPr>
            <w:r>
              <w:t>The IUT is in the initial state</w:t>
            </w:r>
          </w:p>
          <w:p w14:paraId="5B94C850" w14:textId="77777777" w:rsidR="0024510B" w:rsidRDefault="009E4ABA">
            <w:pPr>
              <w:numPr>
                <w:ilvl w:val="0"/>
                <w:numId w:val="2"/>
              </w:numPr>
              <w:spacing w:after="0" w:line="259" w:lineRule="auto"/>
              <w:ind w:hanging="360"/>
              <w:contextualSpacing/>
            </w:pPr>
            <w:r>
              <w:t xml:space="preserve">The vehicle speed is greater than vHeadingSpeedThresh </w:t>
            </w:r>
          </w:p>
          <w:p w14:paraId="1A723598"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2A7EBB65" w14:textId="77777777" w:rsidR="0024510B" w:rsidRDefault="009E4ABA">
            <w:pPr>
              <w:spacing w:after="0" w:line="259" w:lineRule="auto"/>
              <w:ind w:left="360"/>
            </w:pPr>
            <w:r>
              <w:t>of a grade less than .2% and a cross-slope less than .2%</w:t>
            </w:r>
          </w:p>
        </w:tc>
      </w:tr>
      <w:tr w:rsidR="0024510B" w14:paraId="2BCEB54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E9CAE13" w14:textId="77777777" w:rsidR="0024510B" w:rsidRDefault="009E4ABA">
            <w:pPr>
              <w:spacing w:after="0"/>
              <w:jc w:val="center"/>
            </w:pPr>
            <w:r>
              <w:rPr>
                <w:b/>
              </w:rPr>
              <w:t>Test Sequence</w:t>
            </w:r>
          </w:p>
        </w:tc>
      </w:tr>
      <w:tr w:rsidR="0024510B" w14:paraId="038B682F" w14:textId="77777777">
        <w:tc>
          <w:tcPr>
            <w:tcW w:w="737" w:type="dxa"/>
            <w:tcBorders>
              <w:top w:val="single" w:sz="4" w:space="0" w:color="000000"/>
              <w:left w:val="single" w:sz="4" w:space="0" w:color="000000"/>
              <w:bottom w:val="single" w:sz="4" w:space="0" w:color="000000"/>
              <w:right w:val="single" w:sz="4" w:space="0" w:color="000000"/>
            </w:tcBorders>
          </w:tcPr>
          <w:p w14:paraId="340CCB8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9E9652A"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9DAFC03"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102CD51" w14:textId="77777777" w:rsidR="0024510B" w:rsidRDefault="009E4ABA">
            <w:pPr>
              <w:spacing w:after="0" w:line="259" w:lineRule="auto"/>
            </w:pPr>
            <w:r>
              <w:rPr>
                <w:b/>
              </w:rPr>
              <w:t>Verdict</w:t>
            </w:r>
          </w:p>
        </w:tc>
      </w:tr>
      <w:tr w:rsidR="0024510B" w14:paraId="0B713F8D" w14:textId="77777777">
        <w:tc>
          <w:tcPr>
            <w:tcW w:w="737" w:type="dxa"/>
            <w:tcBorders>
              <w:top w:val="single" w:sz="4" w:space="0" w:color="000000"/>
              <w:left w:val="single" w:sz="4" w:space="0" w:color="000000"/>
              <w:bottom w:val="single" w:sz="4" w:space="0" w:color="000000"/>
              <w:right w:val="single" w:sz="4" w:space="0" w:color="000000"/>
            </w:tcBorders>
          </w:tcPr>
          <w:p w14:paraId="162878B1"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29AAD8D2" w14:textId="77777777" w:rsidR="0024510B" w:rsidRDefault="000B60D6">
            <w:pPr>
              <w:tabs>
                <w:tab w:val="left" w:pos="902"/>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A4CC4D0" w14:textId="7F493E3E" w:rsidR="0024510B" w:rsidRDefault="00546478" w:rsidP="00BA2104">
            <w:pPr>
              <w:spacing w:after="0" w:line="259" w:lineRule="auto"/>
            </w:pPr>
            <w:r>
              <w:t xml:space="preserve">At least </w:t>
            </w:r>
            <w:r w:rsidR="000350D5">
              <w:t>a statistically significant amount of</w:t>
            </w:r>
            <w:r w:rsidR="001E3273">
              <w:t xml:space="preserve"> </w:t>
            </w:r>
            <w:r w:rsidR="009E4ABA">
              <w:t>BSMs are transmitted by the IUT</w:t>
            </w:r>
            <w:r w:rsidR="00853EAB">
              <w:t xml:space="preserve"> </w:t>
            </w:r>
            <w:r w:rsidR="000350D5">
              <w:t xml:space="preserve">as defined in Section 7.1 </w:t>
            </w:r>
            <w:r w:rsidR="00853EAB">
              <w:t>with speed greater than</w:t>
            </w:r>
            <w:r>
              <w:t xml:space="preserve"> vHeadingSpeedThresh</w:t>
            </w:r>
          </w:p>
        </w:tc>
        <w:tc>
          <w:tcPr>
            <w:tcW w:w="1980" w:type="dxa"/>
            <w:tcBorders>
              <w:top w:val="single" w:sz="4" w:space="0" w:color="000000"/>
              <w:left w:val="single" w:sz="4" w:space="0" w:color="000000"/>
              <w:bottom w:val="single" w:sz="4" w:space="0" w:color="000000"/>
              <w:right w:val="single" w:sz="4" w:space="0" w:color="000000"/>
            </w:tcBorders>
          </w:tcPr>
          <w:p w14:paraId="0E270ED8" w14:textId="77777777" w:rsidR="0024510B" w:rsidRDefault="0024510B">
            <w:pPr>
              <w:spacing w:after="0" w:line="259" w:lineRule="auto"/>
            </w:pPr>
          </w:p>
        </w:tc>
      </w:tr>
      <w:tr w:rsidR="0024510B" w14:paraId="3CC3FB93" w14:textId="77777777">
        <w:tc>
          <w:tcPr>
            <w:tcW w:w="737" w:type="dxa"/>
            <w:tcBorders>
              <w:top w:val="single" w:sz="4" w:space="0" w:color="000000"/>
              <w:left w:val="single" w:sz="4" w:space="0" w:color="000000"/>
              <w:bottom w:val="single" w:sz="4" w:space="0" w:color="000000"/>
              <w:right w:val="single" w:sz="4" w:space="0" w:color="000000"/>
            </w:tcBorders>
          </w:tcPr>
          <w:p w14:paraId="129FB7DA"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145CDF7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F4C333" w14:textId="77777777" w:rsidR="0024510B" w:rsidRDefault="009E4ABA">
            <w:pPr>
              <w:spacing w:after="0" w:line="259" w:lineRule="auto"/>
            </w:pPr>
            <w:r>
              <w:t>The DE_Heading data element is accurate to within vHeadAccuracyA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4DF14A80" w14:textId="77777777" w:rsidR="0024510B" w:rsidRDefault="009E4ABA">
            <w:pPr>
              <w:spacing w:after="0" w:line="259" w:lineRule="auto"/>
            </w:pPr>
            <w:r>
              <w:t>Pass / Fail</w:t>
            </w:r>
          </w:p>
        </w:tc>
      </w:tr>
    </w:tbl>
    <w:p w14:paraId="4596FF88" w14:textId="77777777" w:rsidR="0024510B" w:rsidRDefault="0024510B"/>
    <w:tbl>
      <w:tblPr>
        <w:tblStyle w:val="af7"/>
        <w:tblW w:w="9360" w:type="dxa"/>
        <w:tblInd w:w="-4" w:type="dxa"/>
        <w:tblLayout w:type="fixed"/>
        <w:tblLook w:val="0000" w:firstRow="0" w:lastRow="0" w:firstColumn="0" w:lastColumn="0" w:noHBand="0" w:noVBand="0"/>
      </w:tblPr>
      <w:tblGrid>
        <w:gridCol w:w="737"/>
        <w:gridCol w:w="1063"/>
        <w:gridCol w:w="5580"/>
        <w:gridCol w:w="1980"/>
      </w:tblGrid>
      <w:tr w:rsidR="0024510B" w14:paraId="22711F9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D5E90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559D5F0" w14:textId="4EA38A69" w:rsidR="0024510B" w:rsidRDefault="009E4ABA">
            <w:pPr>
              <w:tabs>
                <w:tab w:val="left" w:pos="2050"/>
              </w:tabs>
              <w:spacing w:after="0"/>
            </w:pPr>
            <w:r>
              <w:t>TP-BSM-MV-BV-</w:t>
            </w:r>
            <w:ins w:id="257" w:author="Liming, John R." w:date="2017-04-11T09:41:00Z">
              <w:r w:rsidR="00A3086A">
                <w:t>05</w:t>
              </w:r>
            </w:ins>
          </w:p>
        </w:tc>
      </w:tr>
      <w:tr w:rsidR="0024510B" w14:paraId="55E89B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D5E80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333E44" w14:textId="77777777" w:rsidR="0024510B" w:rsidRDefault="009E4ABA">
            <w:pPr>
              <w:spacing w:after="0"/>
            </w:pPr>
            <w:r>
              <w:t>Verify the heading latches and unlatches properly at low speed</w:t>
            </w:r>
          </w:p>
        </w:tc>
      </w:tr>
      <w:tr w:rsidR="0024510B" w14:paraId="29C5C8B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B002C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67DE3F" w14:textId="77777777" w:rsidR="0024510B" w:rsidRDefault="009E4ABA">
            <w:pPr>
              <w:spacing w:after="0"/>
            </w:pPr>
            <w:r>
              <w:t>TC2</w:t>
            </w:r>
          </w:p>
        </w:tc>
      </w:tr>
      <w:tr w:rsidR="0024510B" w14:paraId="0B3AF2F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B1E64E"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DCFF4C" w14:textId="77777777" w:rsidR="0024510B" w:rsidRDefault="009E4ABA">
            <w:pPr>
              <w:spacing w:after="0"/>
            </w:pPr>
            <w:r>
              <w:t>V2V-BSMTX-DATAACC-[022-023]</w:t>
            </w:r>
          </w:p>
        </w:tc>
      </w:tr>
      <w:tr w:rsidR="0024510B" w14:paraId="398698E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F876DA7" w14:textId="77777777" w:rsidR="0024510B" w:rsidRDefault="009E4ABA">
            <w:pPr>
              <w:spacing w:after="0"/>
              <w:jc w:val="center"/>
            </w:pPr>
            <w:r>
              <w:rPr>
                <w:b/>
              </w:rPr>
              <w:t>Pre-test conditions</w:t>
            </w:r>
          </w:p>
        </w:tc>
      </w:tr>
      <w:tr w:rsidR="0024510B" w14:paraId="0555440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A4ABDB" w14:textId="77777777" w:rsidR="0024510B" w:rsidRDefault="009E4ABA">
            <w:pPr>
              <w:numPr>
                <w:ilvl w:val="0"/>
                <w:numId w:val="2"/>
              </w:numPr>
              <w:spacing w:after="0" w:line="259" w:lineRule="auto"/>
              <w:ind w:hanging="360"/>
              <w:contextualSpacing/>
            </w:pPr>
            <w:r>
              <w:t>The IUT is in the initial state</w:t>
            </w:r>
          </w:p>
          <w:p w14:paraId="7761FDDF" w14:textId="77777777" w:rsidR="0024510B" w:rsidRDefault="009E4ABA">
            <w:pPr>
              <w:numPr>
                <w:ilvl w:val="0"/>
                <w:numId w:val="2"/>
              </w:numPr>
              <w:spacing w:after="0" w:line="259" w:lineRule="auto"/>
              <w:ind w:hanging="360"/>
              <w:contextualSpacing/>
            </w:pPr>
            <w:r>
              <w:t>The value of DE_Heading is set to the last known heading value when the speed was above vHeadLatchThresh</w:t>
            </w:r>
          </w:p>
        </w:tc>
      </w:tr>
      <w:tr w:rsidR="0024510B" w14:paraId="61A2CE8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1FAFAA" w14:textId="77777777" w:rsidR="0024510B" w:rsidRDefault="009E4ABA">
            <w:pPr>
              <w:spacing w:after="0"/>
              <w:jc w:val="center"/>
            </w:pPr>
            <w:r>
              <w:rPr>
                <w:b/>
              </w:rPr>
              <w:t>Test Sequence</w:t>
            </w:r>
          </w:p>
        </w:tc>
      </w:tr>
      <w:tr w:rsidR="0024510B" w14:paraId="2F47E7AF" w14:textId="77777777">
        <w:tc>
          <w:tcPr>
            <w:tcW w:w="737" w:type="dxa"/>
            <w:tcBorders>
              <w:top w:val="single" w:sz="4" w:space="0" w:color="000000"/>
              <w:left w:val="single" w:sz="4" w:space="0" w:color="000000"/>
              <w:bottom w:val="single" w:sz="4" w:space="0" w:color="000000"/>
              <w:right w:val="single" w:sz="4" w:space="0" w:color="000000"/>
            </w:tcBorders>
          </w:tcPr>
          <w:p w14:paraId="3DDA96C5"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5D6C91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EDB38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0C132A" w14:textId="77777777" w:rsidR="0024510B" w:rsidRDefault="009E4ABA">
            <w:pPr>
              <w:spacing w:after="0" w:line="259" w:lineRule="auto"/>
            </w:pPr>
            <w:r>
              <w:rPr>
                <w:b/>
              </w:rPr>
              <w:t>Verdict</w:t>
            </w:r>
          </w:p>
        </w:tc>
      </w:tr>
      <w:tr w:rsidR="0024510B" w14:paraId="1A12E9AA" w14:textId="77777777">
        <w:tc>
          <w:tcPr>
            <w:tcW w:w="737" w:type="dxa"/>
            <w:tcBorders>
              <w:top w:val="single" w:sz="4" w:space="0" w:color="000000"/>
              <w:left w:val="single" w:sz="4" w:space="0" w:color="000000"/>
              <w:bottom w:val="single" w:sz="4" w:space="0" w:color="000000"/>
              <w:right w:val="single" w:sz="4" w:space="0" w:color="000000"/>
            </w:tcBorders>
          </w:tcPr>
          <w:p w14:paraId="748FEB9A"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504E7AA4"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C3BD9E" w14:textId="77777777" w:rsidR="0024510B" w:rsidRDefault="009E4ABA">
            <w:pPr>
              <w:spacing w:after="0" w:line="259" w:lineRule="auto"/>
            </w:pPr>
            <w:r>
              <w:t>The vehicle's speed drops below vHeadLatchThresh</w:t>
            </w:r>
          </w:p>
        </w:tc>
        <w:tc>
          <w:tcPr>
            <w:tcW w:w="1980" w:type="dxa"/>
            <w:tcBorders>
              <w:top w:val="single" w:sz="4" w:space="0" w:color="000000"/>
              <w:left w:val="single" w:sz="4" w:space="0" w:color="000000"/>
              <w:bottom w:val="single" w:sz="4" w:space="0" w:color="000000"/>
              <w:right w:val="single" w:sz="4" w:space="0" w:color="000000"/>
            </w:tcBorders>
          </w:tcPr>
          <w:p w14:paraId="094E40A7" w14:textId="77777777" w:rsidR="0024510B" w:rsidRDefault="0024510B">
            <w:pPr>
              <w:spacing w:after="0" w:line="259" w:lineRule="auto"/>
            </w:pPr>
          </w:p>
        </w:tc>
      </w:tr>
      <w:tr w:rsidR="0024510B" w14:paraId="22E535D8" w14:textId="77777777">
        <w:tc>
          <w:tcPr>
            <w:tcW w:w="737" w:type="dxa"/>
            <w:tcBorders>
              <w:top w:val="single" w:sz="4" w:space="0" w:color="000000"/>
              <w:left w:val="single" w:sz="4" w:space="0" w:color="000000"/>
              <w:bottom w:val="single" w:sz="4" w:space="0" w:color="000000"/>
              <w:right w:val="single" w:sz="4" w:space="0" w:color="000000"/>
            </w:tcBorders>
          </w:tcPr>
          <w:p w14:paraId="629ACB9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78044F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EE319B7" w14:textId="77777777" w:rsidR="0024510B" w:rsidRDefault="009E4ABA">
            <w:pPr>
              <w:spacing w:after="0" w:line="259" w:lineRule="auto"/>
            </w:pPr>
            <w:r>
              <w:t>The value of DE_Heading does not change</w:t>
            </w:r>
          </w:p>
        </w:tc>
        <w:tc>
          <w:tcPr>
            <w:tcW w:w="1980" w:type="dxa"/>
            <w:tcBorders>
              <w:top w:val="single" w:sz="4" w:space="0" w:color="000000"/>
              <w:left w:val="single" w:sz="4" w:space="0" w:color="000000"/>
              <w:bottom w:val="single" w:sz="4" w:space="0" w:color="000000"/>
              <w:right w:val="single" w:sz="4" w:space="0" w:color="000000"/>
            </w:tcBorders>
          </w:tcPr>
          <w:p w14:paraId="295E54BA" w14:textId="77777777" w:rsidR="0024510B" w:rsidRDefault="009E4ABA">
            <w:pPr>
              <w:spacing w:after="0" w:line="259" w:lineRule="auto"/>
            </w:pPr>
            <w:r>
              <w:t>Pass / Fail</w:t>
            </w:r>
          </w:p>
        </w:tc>
      </w:tr>
      <w:tr w:rsidR="0024510B" w14:paraId="5AB485A9" w14:textId="77777777">
        <w:tc>
          <w:tcPr>
            <w:tcW w:w="737" w:type="dxa"/>
            <w:tcBorders>
              <w:top w:val="single" w:sz="4" w:space="0" w:color="000000"/>
              <w:left w:val="single" w:sz="4" w:space="0" w:color="000000"/>
              <w:bottom w:val="single" w:sz="4" w:space="0" w:color="000000"/>
              <w:right w:val="single" w:sz="4" w:space="0" w:color="000000"/>
            </w:tcBorders>
          </w:tcPr>
          <w:p w14:paraId="4E4F63E1"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B7825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910D22C"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vehicle's speed goes above vHeadUnlatchThresh</w:t>
            </w:r>
          </w:p>
        </w:tc>
        <w:tc>
          <w:tcPr>
            <w:tcW w:w="1980" w:type="dxa"/>
            <w:tcBorders>
              <w:top w:val="single" w:sz="4" w:space="0" w:color="000000"/>
              <w:left w:val="single" w:sz="4" w:space="0" w:color="000000"/>
              <w:bottom w:val="single" w:sz="4" w:space="0" w:color="000000"/>
              <w:right w:val="single" w:sz="4" w:space="0" w:color="000000"/>
            </w:tcBorders>
          </w:tcPr>
          <w:p w14:paraId="755BB826" w14:textId="77777777" w:rsidR="0024510B" w:rsidRDefault="0024510B">
            <w:pPr>
              <w:spacing w:after="0" w:line="259" w:lineRule="auto"/>
            </w:pPr>
          </w:p>
        </w:tc>
      </w:tr>
      <w:tr w:rsidR="0024510B" w14:paraId="5AAADFA6" w14:textId="77777777">
        <w:tc>
          <w:tcPr>
            <w:tcW w:w="737" w:type="dxa"/>
            <w:tcBorders>
              <w:top w:val="single" w:sz="4" w:space="0" w:color="000000"/>
              <w:left w:val="single" w:sz="4" w:space="0" w:color="000000"/>
              <w:bottom w:val="single" w:sz="4" w:space="0" w:color="000000"/>
              <w:right w:val="single" w:sz="4" w:space="0" w:color="000000"/>
            </w:tcBorders>
          </w:tcPr>
          <w:p w14:paraId="5A7887F9"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D0544A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27BBC5" w14:textId="77777777" w:rsidR="0024510B" w:rsidRDefault="009E4ABA">
            <w:pPr>
              <w:spacing w:after="0" w:line="259" w:lineRule="auto"/>
            </w:pPr>
            <w:r>
              <w:t>DE_Heading updates with vehicle angle</w:t>
            </w:r>
          </w:p>
        </w:tc>
        <w:tc>
          <w:tcPr>
            <w:tcW w:w="1980" w:type="dxa"/>
            <w:tcBorders>
              <w:top w:val="single" w:sz="4" w:space="0" w:color="000000"/>
              <w:left w:val="single" w:sz="4" w:space="0" w:color="000000"/>
              <w:bottom w:val="single" w:sz="4" w:space="0" w:color="000000"/>
              <w:right w:val="single" w:sz="4" w:space="0" w:color="000000"/>
            </w:tcBorders>
          </w:tcPr>
          <w:p w14:paraId="455B4D22" w14:textId="77777777" w:rsidR="0024510B" w:rsidRDefault="009E4ABA">
            <w:pPr>
              <w:spacing w:after="0" w:line="259" w:lineRule="auto"/>
            </w:pPr>
            <w:r>
              <w:t>Pass / Fail</w:t>
            </w:r>
          </w:p>
        </w:tc>
      </w:tr>
    </w:tbl>
    <w:p w14:paraId="6852DC63" w14:textId="77777777" w:rsidR="0024510B" w:rsidRDefault="0024510B"/>
    <w:tbl>
      <w:tblPr>
        <w:tblStyle w:val="af8"/>
        <w:tblW w:w="9360" w:type="dxa"/>
        <w:tblInd w:w="-4" w:type="dxa"/>
        <w:tblLayout w:type="fixed"/>
        <w:tblLook w:val="0000" w:firstRow="0" w:lastRow="0" w:firstColumn="0" w:lastColumn="0" w:noHBand="0" w:noVBand="0"/>
      </w:tblPr>
      <w:tblGrid>
        <w:gridCol w:w="737"/>
        <w:gridCol w:w="1063"/>
        <w:gridCol w:w="5580"/>
        <w:gridCol w:w="1980"/>
      </w:tblGrid>
      <w:tr w:rsidR="0024510B" w14:paraId="045D79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DDB02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BCDC55" w14:textId="130BB7CE" w:rsidR="0024510B" w:rsidRDefault="009E4ABA">
            <w:pPr>
              <w:tabs>
                <w:tab w:val="left" w:pos="2050"/>
              </w:tabs>
              <w:spacing w:after="0"/>
            </w:pPr>
            <w:r>
              <w:t>TP-BSM-MV-BV-</w:t>
            </w:r>
            <w:ins w:id="258" w:author="Liming, John R." w:date="2017-04-11T09:41:00Z">
              <w:r w:rsidR="00A3086A">
                <w:t>06</w:t>
              </w:r>
            </w:ins>
          </w:p>
        </w:tc>
      </w:tr>
      <w:tr w:rsidR="0024510B" w14:paraId="529B91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1196DC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795383F" w14:textId="77777777" w:rsidR="0024510B" w:rsidRDefault="009E4ABA">
            <w:pPr>
              <w:spacing w:after="0"/>
            </w:pPr>
            <w:r>
              <w:t>Verify content of DF_PathHistory and DF_PathPrediction</w:t>
            </w:r>
          </w:p>
        </w:tc>
      </w:tr>
      <w:tr w:rsidR="0024510B" w14:paraId="6131B9F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20C96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5DA4263" w14:textId="77777777" w:rsidR="0024510B" w:rsidRDefault="009E4ABA">
            <w:pPr>
              <w:spacing w:after="0"/>
            </w:pPr>
            <w:r>
              <w:t>TC2</w:t>
            </w:r>
          </w:p>
        </w:tc>
      </w:tr>
      <w:tr w:rsidR="0024510B" w14:paraId="6DFC286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B8F993"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24B4E01" w14:textId="77777777" w:rsidR="0024510B" w:rsidRDefault="009E4ABA">
            <w:pPr>
              <w:spacing w:after="0"/>
            </w:pPr>
            <w:r>
              <w:t>V2V-BSMTX-DATAACC-[036-048]</w:t>
            </w:r>
          </w:p>
        </w:tc>
      </w:tr>
      <w:tr w:rsidR="0024510B" w14:paraId="1F55E49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DA78994" w14:textId="77777777" w:rsidR="0024510B" w:rsidRDefault="009E4ABA">
            <w:pPr>
              <w:spacing w:after="0"/>
              <w:jc w:val="center"/>
            </w:pPr>
            <w:r>
              <w:rPr>
                <w:b/>
              </w:rPr>
              <w:t>Pre-test conditions</w:t>
            </w:r>
          </w:p>
        </w:tc>
      </w:tr>
      <w:tr w:rsidR="0024510B" w14:paraId="6FEC3C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2EFEAC" w14:textId="77777777" w:rsidR="0024510B" w:rsidRDefault="009E4ABA">
            <w:pPr>
              <w:numPr>
                <w:ilvl w:val="0"/>
                <w:numId w:val="2"/>
              </w:numPr>
              <w:spacing w:after="0" w:line="259" w:lineRule="auto"/>
              <w:ind w:hanging="360"/>
              <w:contextualSpacing/>
            </w:pPr>
            <w:r>
              <w:t>The IUT is in the initial state</w:t>
            </w:r>
          </w:p>
          <w:p w14:paraId="701EFD67" w14:textId="77777777" w:rsidR="0024510B" w:rsidRDefault="009E4ABA">
            <w:pPr>
              <w:numPr>
                <w:ilvl w:val="0"/>
                <w:numId w:val="2"/>
              </w:numPr>
              <w:spacing w:after="0" w:line="259" w:lineRule="auto"/>
              <w:ind w:hanging="360"/>
              <w:contextualSpacing/>
            </w:pPr>
            <w:r>
              <w:t>The vehicle is moving in a steady curve above vStationarySpeedThresh</w:t>
            </w:r>
          </w:p>
        </w:tc>
      </w:tr>
      <w:tr w:rsidR="0024510B" w14:paraId="644F67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DAADEE" w14:textId="77777777" w:rsidR="0024510B" w:rsidRDefault="009E4ABA">
            <w:pPr>
              <w:keepNext/>
              <w:spacing w:after="0"/>
              <w:jc w:val="center"/>
            </w:pPr>
            <w:r>
              <w:rPr>
                <w:b/>
              </w:rPr>
              <w:t>Test Sequence</w:t>
            </w:r>
          </w:p>
        </w:tc>
      </w:tr>
      <w:tr w:rsidR="0024510B" w14:paraId="129C7832" w14:textId="77777777">
        <w:tc>
          <w:tcPr>
            <w:tcW w:w="737" w:type="dxa"/>
            <w:tcBorders>
              <w:top w:val="single" w:sz="4" w:space="0" w:color="000000"/>
              <w:left w:val="single" w:sz="4" w:space="0" w:color="000000"/>
              <w:bottom w:val="single" w:sz="4" w:space="0" w:color="000000"/>
              <w:right w:val="single" w:sz="4" w:space="0" w:color="000000"/>
            </w:tcBorders>
          </w:tcPr>
          <w:p w14:paraId="554D928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BFB900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CD1127E"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BBF3D39" w14:textId="77777777" w:rsidR="0024510B" w:rsidRDefault="009E4ABA">
            <w:pPr>
              <w:spacing w:after="0" w:line="259" w:lineRule="auto"/>
            </w:pPr>
            <w:r>
              <w:rPr>
                <w:b/>
              </w:rPr>
              <w:t>Verdict</w:t>
            </w:r>
          </w:p>
        </w:tc>
      </w:tr>
      <w:tr w:rsidR="0024510B" w14:paraId="378D5347" w14:textId="77777777">
        <w:tc>
          <w:tcPr>
            <w:tcW w:w="737" w:type="dxa"/>
            <w:tcBorders>
              <w:top w:val="single" w:sz="4" w:space="0" w:color="000000"/>
              <w:left w:val="single" w:sz="4" w:space="0" w:color="000000"/>
              <w:bottom w:val="single" w:sz="4" w:space="0" w:color="000000"/>
              <w:right w:val="single" w:sz="4" w:space="0" w:color="000000"/>
            </w:tcBorders>
          </w:tcPr>
          <w:p w14:paraId="17BBCA64"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A5028F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040158D"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5876DD6" w14:textId="77777777" w:rsidR="0024510B" w:rsidRDefault="0024510B">
            <w:pPr>
              <w:spacing w:after="0" w:line="259" w:lineRule="auto"/>
            </w:pPr>
          </w:p>
        </w:tc>
      </w:tr>
      <w:tr w:rsidR="0024510B" w14:paraId="142B2683" w14:textId="77777777">
        <w:tc>
          <w:tcPr>
            <w:tcW w:w="737" w:type="dxa"/>
            <w:tcBorders>
              <w:top w:val="single" w:sz="4" w:space="0" w:color="000000"/>
              <w:left w:val="single" w:sz="4" w:space="0" w:color="000000"/>
              <w:bottom w:val="single" w:sz="4" w:space="0" w:color="000000"/>
              <w:right w:val="single" w:sz="4" w:space="0" w:color="000000"/>
            </w:tcBorders>
          </w:tcPr>
          <w:p w14:paraId="43C0AEE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2027A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2E1517"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DF_PathHistory is populated with itemCnt: Count</w:t>
            </w:r>
          </w:p>
        </w:tc>
        <w:tc>
          <w:tcPr>
            <w:tcW w:w="1980" w:type="dxa"/>
            <w:tcBorders>
              <w:top w:val="single" w:sz="4" w:space="0" w:color="000000"/>
              <w:left w:val="single" w:sz="4" w:space="0" w:color="000000"/>
              <w:bottom w:val="single" w:sz="4" w:space="0" w:color="000000"/>
              <w:right w:val="single" w:sz="4" w:space="0" w:color="000000"/>
            </w:tcBorders>
          </w:tcPr>
          <w:p w14:paraId="36EBEE8B" w14:textId="77777777" w:rsidR="0024510B" w:rsidRDefault="009E4ABA">
            <w:pPr>
              <w:spacing w:after="0" w:line="259" w:lineRule="auto"/>
            </w:pPr>
            <w:r>
              <w:t>Pass / Fail</w:t>
            </w:r>
          </w:p>
        </w:tc>
      </w:tr>
      <w:tr w:rsidR="0024510B" w14:paraId="740554E8" w14:textId="77777777">
        <w:tc>
          <w:tcPr>
            <w:tcW w:w="737" w:type="dxa"/>
            <w:tcBorders>
              <w:top w:val="single" w:sz="4" w:space="0" w:color="000000"/>
              <w:left w:val="single" w:sz="4" w:space="0" w:color="000000"/>
              <w:bottom w:val="single" w:sz="4" w:space="0" w:color="000000"/>
              <w:right w:val="single" w:sz="4" w:space="0" w:color="000000"/>
            </w:tcBorders>
          </w:tcPr>
          <w:p w14:paraId="5671252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DAB91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EF3729" w14:textId="40E62B22" w:rsidR="0024510B" w:rsidRDefault="009E4ABA" w:rsidP="00985932">
            <w:pPr>
              <w:spacing w:after="0" w:line="259" w:lineRule="auto"/>
            </w:pPr>
            <w:r>
              <w:t xml:space="preserve">DF_PathHistory is populated with crumbData: </w:t>
            </w:r>
            <w:r w:rsidR="00985932">
              <w:t>DF_PathHistoryPointList</w:t>
            </w:r>
          </w:p>
        </w:tc>
        <w:tc>
          <w:tcPr>
            <w:tcW w:w="1980" w:type="dxa"/>
            <w:tcBorders>
              <w:top w:val="single" w:sz="4" w:space="0" w:color="000000"/>
              <w:left w:val="single" w:sz="4" w:space="0" w:color="000000"/>
              <w:bottom w:val="single" w:sz="4" w:space="0" w:color="000000"/>
              <w:right w:val="single" w:sz="4" w:space="0" w:color="000000"/>
            </w:tcBorders>
          </w:tcPr>
          <w:p w14:paraId="7923F89B" w14:textId="77777777" w:rsidR="0024510B" w:rsidRDefault="009E4ABA">
            <w:pPr>
              <w:spacing w:after="0" w:line="259" w:lineRule="auto"/>
            </w:pPr>
            <w:r>
              <w:t>Pass / Fail</w:t>
            </w:r>
          </w:p>
        </w:tc>
      </w:tr>
      <w:tr w:rsidR="0024510B" w14:paraId="1DA110DD" w14:textId="77777777">
        <w:tc>
          <w:tcPr>
            <w:tcW w:w="737" w:type="dxa"/>
            <w:tcBorders>
              <w:top w:val="single" w:sz="4" w:space="0" w:color="000000"/>
              <w:left w:val="single" w:sz="4" w:space="0" w:color="000000"/>
              <w:bottom w:val="single" w:sz="4" w:space="0" w:color="000000"/>
              <w:right w:val="single" w:sz="4" w:space="0" w:color="000000"/>
            </w:tcBorders>
          </w:tcPr>
          <w:p w14:paraId="0B973934"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37A292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08A8069" w14:textId="77777777" w:rsidR="0024510B" w:rsidRDefault="009E4ABA">
            <w:pPr>
              <w:spacing w:after="0" w:line="259" w:lineRule="auto"/>
            </w:pPr>
            <w:r>
              <w:t>DF_PathHistory does not include any additional data elements or frames</w:t>
            </w:r>
          </w:p>
        </w:tc>
        <w:tc>
          <w:tcPr>
            <w:tcW w:w="1980" w:type="dxa"/>
            <w:tcBorders>
              <w:top w:val="single" w:sz="4" w:space="0" w:color="000000"/>
              <w:left w:val="single" w:sz="4" w:space="0" w:color="000000"/>
              <w:bottom w:val="single" w:sz="4" w:space="0" w:color="000000"/>
              <w:right w:val="single" w:sz="4" w:space="0" w:color="000000"/>
            </w:tcBorders>
          </w:tcPr>
          <w:p w14:paraId="1C6D068D" w14:textId="77777777" w:rsidR="0024510B" w:rsidRDefault="009E4ABA">
            <w:pPr>
              <w:spacing w:after="0" w:line="259" w:lineRule="auto"/>
            </w:pPr>
            <w:r>
              <w:t>Pass / Fail</w:t>
            </w:r>
          </w:p>
        </w:tc>
      </w:tr>
      <w:tr w:rsidR="0024510B" w14:paraId="45904E09" w14:textId="77777777">
        <w:tc>
          <w:tcPr>
            <w:tcW w:w="737" w:type="dxa"/>
            <w:tcBorders>
              <w:top w:val="single" w:sz="4" w:space="0" w:color="000000"/>
              <w:left w:val="single" w:sz="4" w:space="0" w:color="000000"/>
              <w:bottom w:val="single" w:sz="4" w:space="0" w:color="000000"/>
              <w:right w:val="single" w:sz="4" w:space="0" w:color="000000"/>
            </w:tcBorders>
          </w:tcPr>
          <w:p w14:paraId="4710A642"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4C6FFC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4E576B" w14:textId="77777777" w:rsidR="0024510B" w:rsidRDefault="009E4ABA">
            <w:pPr>
              <w:spacing w:after="0" w:line="259" w:lineRule="auto"/>
            </w:pPr>
            <w:r>
              <w:t>DF_PathHistory is populated with the minimum number of path history points such that the represented PH distance is at least vMinPHistDistance and no more than vMaxPHistDistance unless there is less than vMinPHistDistance of PH available</w:t>
            </w:r>
          </w:p>
        </w:tc>
        <w:tc>
          <w:tcPr>
            <w:tcW w:w="1980" w:type="dxa"/>
            <w:tcBorders>
              <w:top w:val="single" w:sz="4" w:space="0" w:color="000000"/>
              <w:left w:val="single" w:sz="4" w:space="0" w:color="000000"/>
              <w:bottom w:val="single" w:sz="4" w:space="0" w:color="000000"/>
              <w:right w:val="single" w:sz="4" w:space="0" w:color="000000"/>
            </w:tcBorders>
          </w:tcPr>
          <w:p w14:paraId="757C8892" w14:textId="77777777" w:rsidR="0024510B" w:rsidRDefault="009E4ABA">
            <w:pPr>
              <w:spacing w:after="0" w:line="259" w:lineRule="auto"/>
            </w:pPr>
            <w:r>
              <w:t>Pass / Fail</w:t>
            </w:r>
          </w:p>
        </w:tc>
      </w:tr>
      <w:tr w:rsidR="0024510B" w14:paraId="600EDCC8" w14:textId="77777777">
        <w:tc>
          <w:tcPr>
            <w:tcW w:w="737" w:type="dxa"/>
            <w:tcBorders>
              <w:top w:val="single" w:sz="4" w:space="0" w:color="000000"/>
              <w:left w:val="single" w:sz="4" w:space="0" w:color="000000"/>
              <w:bottom w:val="single" w:sz="4" w:space="0" w:color="000000"/>
              <w:right w:val="single" w:sz="4" w:space="0" w:color="000000"/>
            </w:tcBorders>
          </w:tcPr>
          <w:p w14:paraId="4C0E98FE" w14:textId="77777777" w:rsidR="0024510B" w:rsidRDefault="009E4ABA">
            <w:pPr>
              <w:spacing w:after="0" w:line="259" w:lineRule="auto"/>
            </w:pPr>
            <w:r>
              <w:lastRenderedPageBreak/>
              <w:t>6</w:t>
            </w:r>
          </w:p>
        </w:tc>
        <w:tc>
          <w:tcPr>
            <w:tcW w:w="1063" w:type="dxa"/>
            <w:tcBorders>
              <w:top w:val="single" w:sz="4" w:space="0" w:color="000000"/>
              <w:left w:val="single" w:sz="4" w:space="0" w:color="000000"/>
              <w:bottom w:val="single" w:sz="4" w:space="0" w:color="000000"/>
              <w:right w:val="single" w:sz="4" w:space="0" w:color="000000"/>
            </w:tcBorders>
          </w:tcPr>
          <w:p w14:paraId="67102D6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2AB90AD" w14:textId="77777777" w:rsidR="0024510B" w:rsidRDefault="009E4ABA">
            <w:pPr>
              <w:spacing w:after="0" w:line="259" w:lineRule="auto"/>
            </w:pPr>
            <w:r>
              <w:t>A vehicle path is maintained that is comprised of data elements derived from the positioning system sampled at a periodic time interval, and interpolated in between by circular arcs</w:t>
            </w:r>
          </w:p>
        </w:tc>
        <w:tc>
          <w:tcPr>
            <w:tcW w:w="1980" w:type="dxa"/>
            <w:tcBorders>
              <w:top w:val="single" w:sz="4" w:space="0" w:color="000000"/>
              <w:left w:val="single" w:sz="4" w:space="0" w:color="000000"/>
              <w:bottom w:val="single" w:sz="4" w:space="0" w:color="000000"/>
              <w:right w:val="single" w:sz="4" w:space="0" w:color="000000"/>
            </w:tcBorders>
          </w:tcPr>
          <w:p w14:paraId="3ADA3422" w14:textId="77777777" w:rsidR="0024510B" w:rsidRDefault="009E4ABA">
            <w:pPr>
              <w:spacing w:after="0" w:line="259" w:lineRule="auto"/>
            </w:pPr>
            <w:r>
              <w:t>Pass / Fail</w:t>
            </w:r>
          </w:p>
        </w:tc>
      </w:tr>
      <w:tr w:rsidR="0024510B" w14:paraId="19D93C23" w14:textId="77777777">
        <w:tc>
          <w:tcPr>
            <w:tcW w:w="737" w:type="dxa"/>
            <w:tcBorders>
              <w:top w:val="single" w:sz="4" w:space="0" w:color="000000"/>
              <w:left w:val="single" w:sz="4" w:space="0" w:color="000000"/>
              <w:bottom w:val="single" w:sz="4" w:space="0" w:color="000000"/>
              <w:right w:val="single" w:sz="4" w:space="0" w:color="000000"/>
            </w:tcBorders>
          </w:tcPr>
          <w:p w14:paraId="3538DC18"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1604CB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6C4467" w14:textId="77777777" w:rsidR="0024510B" w:rsidRDefault="009E4ABA">
            <w:pPr>
              <w:spacing w:after="0" w:line="259" w:lineRule="auto"/>
            </w:pPr>
            <w:r>
              <w:t>DF_PathHistory points are chosen as the minimum set of points such that the perpendicular distance between any point on the vehicle path and the straight line connecting two consecutive PH points is less than vPathPerpendicularDist</w:t>
            </w:r>
          </w:p>
        </w:tc>
        <w:tc>
          <w:tcPr>
            <w:tcW w:w="1980" w:type="dxa"/>
            <w:tcBorders>
              <w:top w:val="single" w:sz="4" w:space="0" w:color="000000"/>
              <w:left w:val="single" w:sz="4" w:space="0" w:color="000000"/>
              <w:bottom w:val="single" w:sz="4" w:space="0" w:color="000000"/>
              <w:right w:val="single" w:sz="4" w:space="0" w:color="000000"/>
            </w:tcBorders>
          </w:tcPr>
          <w:p w14:paraId="4288EC2C" w14:textId="77777777" w:rsidR="0024510B" w:rsidRDefault="009E4ABA">
            <w:pPr>
              <w:spacing w:after="0" w:line="259" w:lineRule="auto"/>
            </w:pPr>
            <w:r>
              <w:t>Pass / Fail</w:t>
            </w:r>
          </w:p>
        </w:tc>
      </w:tr>
      <w:tr w:rsidR="0024510B" w14:paraId="05C8407B" w14:textId="77777777">
        <w:tc>
          <w:tcPr>
            <w:tcW w:w="737" w:type="dxa"/>
            <w:tcBorders>
              <w:top w:val="single" w:sz="4" w:space="0" w:color="000000"/>
              <w:left w:val="single" w:sz="4" w:space="0" w:color="000000"/>
              <w:bottom w:val="single" w:sz="4" w:space="0" w:color="000000"/>
              <w:right w:val="single" w:sz="4" w:space="0" w:color="000000"/>
            </w:tcBorders>
          </w:tcPr>
          <w:p w14:paraId="3DE4D0A0"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0E244FA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10CF74" w14:textId="77777777" w:rsidR="0024510B" w:rsidRDefault="009E4ABA">
            <w:pPr>
              <w:spacing w:after="0" w:line="259" w:lineRule="auto"/>
            </w:pPr>
            <w:r>
              <w:t>DF_PathHistory points are ordered chronologically, such that the first PH point is the closest in time to the current UTC time</w:t>
            </w:r>
          </w:p>
        </w:tc>
        <w:tc>
          <w:tcPr>
            <w:tcW w:w="1980" w:type="dxa"/>
            <w:tcBorders>
              <w:top w:val="single" w:sz="4" w:space="0" w:color="000000"/>
              <w:left w:val="single" w:sz="4" w:space="0" w:color="000000"/>
              <w:bottom w:val="single" w:sz="4" w:space="0" w:color="000000"/>
              <w:right w:val="single" w:sz="4" w:space="0" w:color="000000"/>
            </w:tcBorders>
          </w:tcPr>
          <w:p w14:paraId="79F34C6F" w14:textId="77777777" w:rsidR="0024510B" w:rsidRDefault="009E4ABA">
            <w:pPr>
              <w:spacing w:after="0" w:line="259" w:lineRule="auto"/>
            </w:pPr>
            <w:r>
              <w:t>Pass / Fail</w:t>
            </w:r>
          </w:p>
        </w:tc>
      </w:tr>
      <w:tr w:rsidR="0024510B" w14:paraId="6D6E9EEB" w14:textId="77777777">
        <w:tc>
          <w:tcPr>
            <w:tcW w:w="737" w:type="dxa"/>
            <w:tcBorders>
              <w:top w:val="single" w:sz="4" w:space="0" w:color="000000"/>
              <w:left w:val="single" w:sz="4" w:space="0" w:color="000000"/>
              <w:bottom w:val="single" w:sz="4" w:space="0" w:color="000000"/>
              <w:right w:val="single" w:sz="4" w:space="0" w:color="000000"/>
            </w:tcBorders>
          </w:tcPr>
          <w:p w14:paraId="6E5E4F6D"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3319F0E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3B7B67" w14:textId="77777777" w:rsidR="0024510B" w:rsidRDefault="009E4ABA">
            <w:pPr>
              <w:spacing w:after="0" w:line="259" w:lineRule="auto"/>
            </w:pPr>
            <w:r>
              <w:t>DF_PathHistory points does not contain more than vMaxPHistPoints regardless of other requirements</w:t>
            </w:r>
          </w:p>
        </w:tc>
        <w:tc>
          <w:tcPr>
            <w:tcW w:w="1980" w:type="dxa"/>
            <w:tcBorders>
              <w:top w:val="single" w:sz="4" w:space="0" w:color="000000"/>
              <w:left w:val="single" w:sz="4" w:space="0" w:color="000000"/>
              <w:bottom w:val="single" w:sz="4" w:space="0" w:color="000000"/>
              <w:right w:val="single" w:sz="4" w:space="0" w:color="000000"/>
            </w:tcBorders>
          </w:tcPr>
          <w:p w14:paraId="55F9DBB5" w14:textId="77777777" w:rsidR="0024510B" w:rsidRDefault="009E4ABA">
            <w:pPr>
              <w:spacing w:after="0" w:line="259" w:lineRule="auto"/>
            </w:pPr>
            <w:r>
              <w:t>Pass / Fail</w:t>
            </w:r>
          </w:p>
        </w:tc>
      </w:tr>
      <w:tr w:rsidR="0024510B" w14:paraId="0F59EBD9" w14:textId="77777777">
        <w:tc>
          <w:tcPr>
            <w:tcW w:w="737" w:type="dxa"/>
            <w:tcBorders>
              <w:top w:val="single" w:sz="4" w:space="0" w:color="000000"/>
              <w:left w:val="single" w:sz="4" w:space="0" w:color="000000"/>
              <w:bottom w:val="single" w:sz="4" w:space="0" w:color="000000"/>
              <w:right w:val="single" w:sz="4" w:space="0" w:color="000000"/>
            </w:tcBorders>
          </w:tcPr>
          <w:p w14:paraId="47D39A5A" w14:textId="77777777" w:rsidR="0024510B" w:rsidRDefault="009E4ABA">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1BD547A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2A02F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DF_PathPrediction is populated with radiusOfCurve: Integer</w:t>
            </w:r>
          </w:p>
        </w:tc>
        <w:tc>
          <w:tcPr>
            <w:tcW w:w="1980" w:type="dxa"/>
            <w:tcBorders>
              <w:top w:val="single" w:sz="4" w:space="0" w:color="000000"/>
              <w:left w:val="single" w:sz="4" w:space="0" w:color="000000"/>
              <w:bottom w:val="single" w:sz="4" w:space="0" w:color="000000"/>
              <w:right w:val="single" w:sz="4" w:space="0" w:color="000000"/>
            </w:tcBorders>
          </w:tcPr>
          <w:p w14:paraId="46C1AEC1" w14:textId="77777777" w:rsidR="0024510B" w:rsidRDefault="009E4ABA">
            <w:pPr>
              <w:spacing w:after="0" w:line="259" w:lineRule="auto"/>
            </w:pPr>
            <w:r>
              <w:t>Pass / Fail</w:t>
            </w:r>
          </w:p>
        </w:tc>
      </w:tr>
      <w:tr w:rsidR="0024510B" w14:paraId="0EAA14E2" w14:textId="77777777">
        <w:tc>
          <w:tcPr>
            <w:tcW w:w="737" w:type="dxa"/>
            <w:tcBorders>
              <w:top w:val="single" w:sz="4" w:space="0" w:color="000000"/>
              <w:left w:val="single" w:sz="4" w:space="0" w:color="000000"/>
              <w:bottom w:val="single" w:sz="4" w:space="0" w:color="000000"/>
              <w:right w:val="single" w:sz="4" w:space="0" w:color="000000"/>
            </w:tcBorders>
          </w:tcPr>
          <w:p w14:paraId="07B98D1F"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746794F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CA6BC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DF_PathPrediction is populated with confidence: Integer</w:t>
            </w:r>
          </w:p>
        </w:tc>
        <w:tc>
          <w:tcPr>
            <w:tcW w:w="1980" w:type="dxa"/>
            <w:tcBorders>
              <w:top w:val="single" w:sz="4" w:space="0" w:color="000000"/>
              <w:left w:val="single" w:sz="4" w:space="0" w:color="000000"/>
              <w:bottom w:val="single" w:sz="4" w:space="0" w:color="000000"/>
              <w:right w:val="single" w:sz="4" w:space="0" w:color="000000"/>
            </w:tcBorders>
          </w:tcPr>
          <w:p w14:paraId="24954CA5" w14:textId="77777777" w:rsidR="0024510B" w:rsidRDefault="009E4ABA">
            <w:pPr>
              <w:spacing w:after="0" w:line="259" w:lineRule="auto"/>
            </w:pPr>
            <w:r>
              <w:t>Pass / Fail</w:t>
            </w:r>
          </w:p>
        </w:tc>
      </w:tr>
      <w:tr w:rsidR="0024510B" w14:paraId="26893DC0" w14:textId="77777777">
        <w:tc>
          <w:tcPr>
            <w:tcW w:w="737" w:type="dxa"/>
            <w:tcBorders>
              <w:top w:val="single" w:sz="4" w:space="0" w:color="000000"/>
              <w:left w:val="single" w:sz="4" w:space="0" w:color="000000"/>
              <w:bottom w:val="single" w:sz="4" w:space="0" w:color="000000"/>
              <w:right w:val="single" w:sz="4" w:space="0" w:color="000000"/>
            </w:tcBorders>
          </w:tcPr>
          <w:p w14:paraId="2DEFEBC2"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68343A2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A7F1B7" w14:textId="77777777" w:rsidR="0024510B" w:rsidRDefault="009E4ABA">
            <w:pPr>
              <w:spacing w:after="0" w:line="259" w:lineRule="auto"/>
            </w:pPr>
            <w:r>
              <w:t>DF_PathPrediction is populated with a calculated radius that has less than vPPredRadiusError error from the actual radius when the vehicle is in steady state (change of yaw rate less than 0.5 deg/s/s) conditions over a range from vMinCurveRadius to vMaxCurveRadius in magnitude</w:t>
            </w:r>
          </w:p>
        </w:tc>
        <w:tc>
          <w:tcPr>
            <w:tcW w:w="1980" w:type="dxa"/>
            <w:tcBorders>
              <w:top w:val="single" w:sz="4" w:space="0" w:color="000000"/>
              <w:left w:val="single" w:sz="4" w:space="0" w:color="000000"/>
              <w:bottom w:val="single" w:sz="4" w:space="0" w:color="000000"/>
              <w:right w:val="single" w:sz="4" w:space="0" w:color="000000"/>
            </w:tcBorders>
          </w:tcPr>
          <w:p w14:paraId="63F0C382" w14:textId="77777777" w:rsidR="0024510B" w:rsidRDefault="009E4ABA">
            <w:pPr>
              <w:spacing w:after="0" w:line="259" w:lineRule="auto"/>
            </w:pPr>
            <w:r>
              <w:t>Pass / Fail</w:t>
            </w:r>
          </w:p>
        </w:tc>
      </w:tr>
      <w:tr w:rsidR="0024510B" w14:paraId="37D0548E" w14:textId="77777777">
        <w:tc>
          <w:tcPr>
            <w:tcW w:w="737" w:type="dxa"/>
            <w:tcBorders>
              <w:top w:val="single" w:sz="4" w:space="0" w:color="000000"/>
              <w:left w:val="single" w:sz="4" w:space="0" w:color="000000"/>
              <w:bottom w:val="single" w:sz="4" w:space="0" w:color="000000"/>
              <w:right w:val="single" w:sz="4" w:space="0" w:color="000000"/>
            </w:tcBorders>
          </w:tcPr>
          <w:p w14:paraId="7A12BB53"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3BA9516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A54FDC" w14:textId="77777777" w:rsidR="0024510B" w:rsidRDefault="009E4ABA">
            <w:pPr>
              <w:spacing w:after="0" w:line="259" w:lineRule="auto"/>
            </w:pPr>
            <w:r>
              <w:t>DF_PathPrediction is repopulated after a transition from the original constant radius R1 to the target constant radius R2 within vPPredTransitionTime under the maximum allowable error bound defined above</w:t>
            </w:r>
          </w:p>
        </w:tc>
        <w:tc>
          <w:tcPr>
            <w:tcW w:w="1980" w:type="dxa"/>
            <w:tcBorders>
              <w:top w:val="single" w:sz="4" w:space="0" w:color="000000"/>
              <w:left w:val="single" w:sz="4" w:space="0" w:color="000000"/>
              <w:bottom w:val="single" w:sz="4" w:space="0" w:color="000000"/>
              <w:right w:val="single" w:sz="4" w:space="0" w:color="000000"/>
            </w:tcBorders>
          </w:tcPr>
          <w:p w14:paraId="05F58A89" w14:textId="77777777" w:rsidR="0024510B" w:rsidRDefault="009E4ABA">
            <w:pPr>
              <w:spacing w:after="0" w:line="259" w:lineRule="auto"/>
            </w:pPr>
            <w:r>
              <w:t>Pass / Fail</w:t>
            </w:r>
          </w:p>
        </w:tc>
      </w:tr>
      <w:tr w:rsidR="0024510B" w14:paraId="1F383B2F" w14:textId="77777777">
        <w:tc>
          <w:tcPr>
            <w:tcW w:w="737" w:type="dxa"/>
            <w:tcBorders>
              <w:top w:val="single" w:sz="4" w:space="0" w:color="000000"/>
              <w:left w:val="single" w:sz="4" w:space="0" w:color="000000"/>
              <w:bottom w:val="single" w:sz="4" w:space="0" w:color="000000"/>
              <w:right w:val="single" w:sz="4" w:space="0" w:color="000000"/>
            </w:tcBorders>
          </w:tcPr>
          <w:p w14:paraId="4E489A8F"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525E4B05"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670EE50" w14:textId="77777777" w:rsidR="0024510B" w:rsidRDefault="009E4ABA">
            <w:pPr>
              <w:spacing w:after="0" w:line="259" w:lineRule="auto"/>
            </w:pPr>
            <w:r>
              <w:t>The vehicle speed drops below vStationarySpeedThresh</w:t>
            </w:r>
          </w:p>
        </w:tc>
        <w:tc>
          <w:tcPr>
            <w:tcW w:w="1980" w:type="dxa"/>
            <w:tcBorders>
              <w:top w:val="single" w:sz="4" w:space="0" w:color="000000"/>
              <w:left w:val="single" w:sz="4" w:space="0" w:color="000000"/>
              <w:bottom w:val="single" w:sz="4" w:space="0" w:color="000000"/>
              <w:right w:val="single" w:sz="4" w:space="0" w:color="000000"/>
            </w:tcBorders>
          </w:tcPr>
          <w:p w14:paraId="35733154" w14:textId="77777777" w:rsidR="0024510B" w:rsidRDefault="0024510B">
            <w:pPr>
              <w:spacing w:after="0" w:line="259" w:lineRule="auto"/>
            </w:pPr>
          </w:p>
        </w:tc>
      </w:tr>
      <w:tr w:rsidR="0024510B" w14:paraId="2CC2E1D6" w14:textId="77777777">
        <w:tc>
          <w:tcPr>
            <w:tcW w:w="737" w:type="dxa"/>
            <w:tcBorders>
              <w:top w:val="single" w:sz="4" w:space="0" w:color="000000"/>
              <w:left w:val="single" w:sz="4" w:space="0" w:color="000000"/>
              <w:bottom w:val="single" w:sz="4" w:space="0" w:color="000000"/>
              <w:right w:val="single" w:sz="4" w:space="0" w:color="000000"/>
            </w:tcBorders>
          </w:tcPr>
          <w:p w14:paraId="4B43417B" w14:textId="77777777" w:rsidR="0024510B" w:rsidRDefault="009E4ABA">
            <w:pPr>
              <w:spacing w:after="0" w:line="259" w:lineRule="auto"/>
            </w:pPr>
            <w:r>
              <w:t>15</w:t>
            </w:r>
          </w:p>
        </w:tc>
        <w:tc>
          <w:tcPr>
            <w:tcW w:w="1063" w:type="dxa"/>
            <w:tcBorders>
              <w:top w:val="single" w:sz="4" w:space="0" w:color="000000"/>
              <w:left w:val="single" w:sz="4" w:space="0" w:color="000000"/>
              <w:bottom w:val="single" w:sz="4" w:space="0" w:color="000000"/>
              <w:right w:val="single" w:sz="4" w:space="0" w:color="000000"/>
            </w:tcBorders>
          </w:tcPr>
          <w:p w14:paraId="6E33E97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91707F" w14:textId="77777777" w:rsidR="0024510B" w:rsidRDefault="009E4ABA">
            <w:pPr>
              <w:spacing w:after="0" w:line="259" w:lineRule="auto"/>
            </w:pPr>
            <w:r>
              <w:t>The IUT reports a radius of value 32,767 and a confidence of 100%</w:t>
            </w:r>
          </w:p>
        </w:tc>
        <w:tc>
          <w:tcPr>
            <w:tcW w:w="1980" w:type="dxa"/>
            <w:tcBorders>
              <w:top w:val="single" w:sz="4" w:space="0" w:color="000000"/>
              <w:left w:val="single" w:sz="4" w:space="0" w:color="000000"/>
              <w:bottom w:val="single" w:sz="4" w:space="0" w:color="000000"/>
              <w:right w:val="single" w:sz="4" w:space="0" w:color="000000"/>
            </w:tcBorders>
          </w:tcPr>
          <w:p w14:paraId="5E959D5D" w14:textId="77777777" w:rsidR="0024510B" w:rsidRDefault="009E4ABA">
            <w:pPr>
              <w:spacing w:after="0" w:line="259" w:lineRule="auto"/>
            </w:pPr>
            <w:r>
              <w:t>Pass / Fail</w:t>
            </w:r>
          </w:p>
        </w:tc>
      </w:tr>
    </w:tbl>
    <w:p w14:paraId="4B5E9B8B" w14:textId="77777777" w:rsidR="0024510B" w:rsidRDefault="0024510B"/>
    <w:tbl>
      <w:tblPr>
        <w:tblStyle w:val="af9"/>
        <w:tblW w:w="9360" w:type="dxa"/>
        <w:tblInd w:w="-4" w:type="dxa"/>
        <w:tblLayout w:type="fixed"/>
        <w:tblLook w:val="0000" w:firstRow="0" w:lastRow="0" w:firstColumn="0" w:lastColumn="0" w:noHBand="0" w:noVBand="0"/>
      </w:tblPr>
      <w:tblGrid>
        <w:gridCol w:w="737"/>
        <w:gridCol w:w="1063"/>
        <w:gridCol w:w="5580"/>
        <w:gridCol w:w="1980"/>
      </w:tblGrid>
      <w:tr w:rsidR="0024510B" w14:paraId="73AB6B3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8204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1EBF1E4" w14:textId="490277EF" w:rsidR="0024510B" w:rsidRDefault="009E4ABA">
            <w:pPr>
              <w:tabs>
                <w:tab w:val="left" w:pos="2050"/>
              </w:tabs>
              <w:spacing w:after="0"/>
            </w:pPr>
            <w:r>
              <w:t>TP-BSM-MV-BV-</w:t>
            </w:r>
            <w:ins w:id="259" w:author="Liming, John R." w:date="2017-04-11T09:51:00Z">
              <w:r w:rsidR="00A3086A">
                <w:t>07</w:t>
              </w:r>
            </w:ins>
            <w:r w:rsidR="006D5276">
              <w:t>-X</w:t>
            </w:r>
          </w:p>
        </w:tc>
      </w:tr>
      <w:tr w:rsidR="0024510B" w14:paraId="1A5BD3C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3D8124"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8FF94D" w14:textId="2F08F2B1" w:rsidR="0024510B" w:rsidRDefault="009E4ABA">
            <w:pPr>
              <w:spacing w:after="0"/>
            </w:pPr>
            <w:r>
              <w:t>Verify proper critical event flags are set</w:t>
            </w:r>
            <w:ins w:id="260" w:author="Liming, John R." w:date="2017-03-27T15:44:00Z">
              <w:r w:rsidR="008422A2">
                <w:t xml:space="preserve"> in an acceptable time</w:t>
              </w:r>
            </w:ins>
          </w:p>
        </w:tc>
      </w:tr>
      <w:tr w:rsidR="0024510B" w14:paraId="31D1FA1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D8DDE6"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C5A183" w14:textId="6CF6C7E1" w:rsidR="0024510B" w:rsidRDefault="009E4ABA">
            <w:pPr>
              <w:spacing w:after="0"/>
            </w:pPr>
            <w:r>
              <w:t>TC</w:t>
            </w:r>
            <w:ins w:id="261" w:author="Liming, John R." w:date="2017-03-27T10:20:00Z">
              <w:r w:rsidR="009D71EA">
                <w:t>2</w:t>
              </w:r>
            </w:ins>
          </w:p>
        </w:tc>
      </w:tr>
      <w:tr w:rsidR="0024510B" w14:paraId="0C95EA3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73A2C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38EAD5" w14:textId="77777777" w:rsidR="0024510B" w:rsidRDefault="009E4ABA">
            <w:pPr>
              <w:spacing w:after="0"/>
            </w:pPr>
            <w:r>
              <w:t>V2V-BSMTX-DATAACC-[034-035]</w:t>
            </w:r>
          </w:p>
        </w:tc>
      </w:tr>
      <w:tr w:rsidR="0024510B" w14:paraId="30C33A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E46E4C5" w14:textId="77777777" w:rsidR="0024510B" w:rsidRDefault="009E4ABA">
            <w:pPr>
              <w:spacing w:after="0"/>
              <w:jc w:val="center"/>
            </w:pPr>
            <w:r>
              <w:rPr>
                <w:b/>
              </w:rPr>
              <w:t>Pre-test conditions</w:t>
            </w:r>
          </w:p>
        </w:tc>
      </w:tr>
      <w:tr w:rsidR="0024510B" w14:paraId="1EBD13A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CA90251" w14:textId="77777777" w:rsidR="0024510B" w:rsidRDefault="009E4ABA">
            <w:pPr>
              <w:numPr>
                <w:ilvl w:val="0"/>
                <w:numId w:val="2"/>
              </w:numPr>
              <w:spacing w:after="0" w:line="259" w:lineRule="auto"/>
              <w:ind w:hanging="360"/>
              <w:contextualSpacing/>
            </w:pPr>
            <w:r>
              <w:t>The IUT is in the initial state</w:t>
            </w:r>
          </w:p>
          <w:p w14:paraId="0ACABCE3" w14:textId="72DCC124" w:rsidR="008422A2" w:rsidRDefault="008422A2">
            <w:pPr>
              <w:numPr>
                <w:ilvl w:val="0"/>
                <w:numId w:val="2"/>
              </w:numPr>
              <w:spacing w:after="0" w:line="259" w:lineRule="auto"/>
              <w:ind w:hanging="360"/>
              <w:contextualSpacing/>
            </w:pPr>
            <w:ins w:id="262" w:author="Liming, John R." w:date="2017-03-27T15:44:00Z">
              <w:r>
                <w:t>The IUT can communicate with the vehicle through the CAN interface</w:t>
              </w:r>
            </w:ins>
          </w:p>
        </w:tc>
      </w:tr>
      <w:tr w:rsidR="0024510B" w14:paraId="1FB76F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6A8AB10" w14:textId="77777777" w:rsidR="0024510B" w:rsidRDefault="009E4ABA">
            <w:pPr>
              <w:spacing w:after="0"/>
              <w:jc w:val="center"/>
            </w:pPr>
            <w:r>
              <w:rPr>
                <w:b/>
              </w:rPr>
              <w:t>Test Sequence</w:t>
            </w:r>
          </w:p>
        </w:tc>
      </w:tr>
      <w:tr w:rsidR="0024510B" w14:paraId="5804B907" w14:textId="77777777">
        <w:tc>
          <w:tcPr>
            <w:tcW w:w="737" w:type="dxa"/>
            <w:tcBorders>
              <w:top w:val="single" w:sz="4" w:space="0" w:color="000000"/>
              <w:left w:val="single" w:sz="4" w:space="0" w:color="000000"/>
              <w:bottom w:val="single" w:sz="4" w:space="0" w:color="000000"/>
              <w:right w:val="single" w:sz="4" w:space="0" w:color="000000"/>
            </w:tcBorders>
          </w:tcPr>
          <w:p w14:paraId="5B2F61E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3CB28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3EE797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EB6DB37" w14:textId="77777777" w:rsidR="0024510B" w:rsidRDefault="009E4ABA">
            <w:pPr>
              <w:spacing w:after="0" w:line="259" w:lineRule="auto"/>
            </w:pPr>
            <w:r>
              <w:rPr>
                <w:b/>
              </w:rPr>
              <w:t>Verdict</w:t>
            </w:r>
          </w:p>
        </w:tc>
      </w:tr>
      <w:tr w:rsidR="0024510B" w14:paraId="31FA1FAF" w14:textId="77777777">
        <w:tc>
          <w:tcPr>
            <w:tcW w:w="737" w:type="dxa"/>
            <w:tcBorders>
              <w:top w:val="single" w:sz="4" w:space="0" w:color="000000"/>
              <w:left w:val="single" w:sz="4" w:space="0" w:color="000000"/>
              <w:bottom w:val="single" w:sz="4" w:space="0" w:color="000000"/>
              <w:right w:val="single" w:sz="4" w:space="0" w:color="000000"/>
            </w:tcBorders>
          </w:tcPr>
          <w:p w14:paraId="483B18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E29153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EAEFA" w14:textId="0E538636" w:rsidR="0024510B" w:rsidRDefault="009E4ABA" w:rsidP="001E4168">
            <w:pPr>
              <w:spacing w:after="0" w:line="259" w:lineRule="auto"/>
            </w:pPr>
            <w:r>
              <w:t>The vehicle undergoes</w:t>
            </w:r>
            <w:r w:rsidR="001E4168">
              <w:t xml:space="preserve"> a critical event</w:t>
            </w:r>
            <w:r w:rsidR="009E7ABE">
              <w:t xml:space="preserve"> set</w:t>
            </w:r>
            <w:r w:rsidR="001E4168">
              <w:t xml:space="preserve"> </w:t>
            </w:r>
            <w:r w:rsidR="00B454D5">
              <w:t>(</w:t>
            </w:r>
            <w:r w:rsidR="00B454D5" w:rsidRPr="00D46AC7">
              <w:rPr>
                <w:b/>
              </w:rPr>
              <w:t>X</w:t>
            </w:r>
            <w:r w:rsidR="00B454D5">
              <w:t xml:space="preserve">) </w:t>
            </w:r>
            <w:r w:rsidR="001E4168">
              <w:t>as</w:t>
            </w:r>
            <w:r w:rsidR="009E7ABE">
              <w:t xml:space="preserve"> listed in the table in </w:t>
            </w:r>
            <w:r w:rsidR="00B454D5">
              <w:t xml:space="preserve">Section </w:t>
            </w:r>
            <w:r w:rsidR="00B454D5">
              <w:fldChar w:fldCharType="begin"/>
            </w:r>
            <w:r w:rsidR="00B454D5">
              <w:instrText xml:space="preserve"> REF _Ref447551280 \r \h </w:instrText>
            </w:r>
            <w:r w:rsidR="00B454D5">
              <w:fldChar w:fldCharType="separate"/>
            </w:r>
            <w:ins w:id="263" w:author="Liming, John R." w:date="2017-04-03T09:39:00Z">
              <w:r w:rsidR="007735A6">
                <w:t>7.4</w:t>
              </w:r>
            </w:ins>
            <w:r w:rsidR="00B454D5">
              <w:fldChar w:fldCharType="end"/>
            </w:r>
            <w:r w:rsidR="00D56F7E">
              <w:t xml:space="preserve"> at time T0</w:t>
            </w:r>
          </w:p>
        </w:tc>
        <w:tc>
          <w:tcPr>
            <w:tcW w:w="1980" w:type="dxa"/>
            <w:tcBorders>
              <w:top w:val="single" w:sz="4" w:space="0" w:color="000000"/>
              <w:left w:val="single" w:sz="4" w:space="0" w:color="000000"/>
              <w:bottom w:val="single" w:sz="4" w:space="0" w:color="000000"/>
              <w:right w:val="single" w:sz="4" w:space="0" w:color="000000"/>
            </w:tcBorders>
          </w:tcPr>
          <w:p w14:paraId="192B6CD0" w14:textId="77777777" w:rsidR="0024510B" w:rsidRDefault="0024510B">
            <w:pPr>
              <w:spacing w:after="0" w:line="259" w:lineRule="auto"/>
            </w:pPr>
          </w:p>
        </w:tc>
      </w:tr>
      <w:tr w:rsidR="0024510B" w14:paraId="41528976" w14:textId="77777777">
        <w:tc>
          <w:tcPr>
            <w:tcW w:w="737" w:type="dxa"/>
            <w:tcBorders>
              <w:top w:val="single" w:sz="4" w:space="0" w:color="000000"/>
              <w:left w:val="single" w:sz="4" w:space="0" w:color="000000"/>
              <w:bottom w:val="single" w:sz="4" w:space="0" w:color="000000"/>
              <w:right w:val="single" w:sz="4" w:space="0" w:color="000000"/>
            </w:tcBorders>
          </w:tcPr>
          <w:p w14:paraId="639E5849" w14:textId="735AC278" w:rsidR="0024510B" w:rsidRDefault="001E416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CADCEF2" w14:textId="0A07693E"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E8FF5E" w14:textId="1CB51B8E" w:rsidR="00D56F7E" w:rsidRDefault="00CF194C"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w:t>
            </w:r>
            <w:r w:rsidR="009E4ABA">
              <w:t xml:space="preserve"> BSM with the</w:t>
            </w:r>
            <w:del w:id="264" w:author="Liming, John R." w:date="2017-04-03T15:37:00Z">
              <w:r w:rsidR="009E4ABA" w:rsidDel="0009123C">
                <w:delText xml:space="preserve"> corresponding</w:delText>
              </w:r>
            </w:del>
            <w:r w:rsidR="009E4ABA">
              <w:t xml:space="preserve"> </w:t>
            </w:r>
            <w:r w:rsidR="00801A48">
              <w:t xml:space="preserve">DE_VehicleEventFlags </w:t>
            </w:r>
            <w:ins w:id="265" w:author="Liming, John R." w:date="2017-04-03T15:37:00Z">
              <w:r w:rsidR="00A1462A">
                <w:t xml:space="preserve">taken from the CAN interface </w:t>
              </w:r>
            </w:ins>
            <w:del w:id="266" w:author="Liming, John R." w:date="2017-04-03T15:37:00Z">
              <w:r w:rsidR="00801A48" w:rsidDel="0009123C">
                <w:delText xml:space="preserve">element </w:delText>
              </w:r>
            </w:del>
            <w:r w:rsidR="00801A48">
              <w:t xml:space="preserve">corresponding to the </w:t>
            </w:r>
            <w:r w:rsidR="001E4168" w:rsidRPr="00853EAB">
              <w:rPr>
                <w:b/>
              </w:rPr>
              <w:t>E</w:t>
            </w:r>
            <w:r w:rsidR="009E4ABA" w:rsidRPr="00853EAB">
              <w:rPr>
                <w:b/>
              </w:rPr>
              <w:t xml:space="preserve">vent </w:t>
            </w:r>
            <w:r w:rsidR="001E4168" w:rsidRPr="00853EAB">
              <w:rPr>
                <w:b/>
              </w:rPr>
              <w:t>F</w:t>
            </w:r>
            <w:r w:rsidR="009E4ABA" w:rsidRPr="00853EAB">
              <w:rPr>
                <w:b/>
              </w:rPr>
              <w:t>lag</w:t>
            </w:r>
            <w:r w:rsidR="009E4ABA">
              <w:t xml:space="preserve"> is transmitted </w:t>
            </w:r>
            <w:r w:rsidR="00B405F7">
              <w:t>at time T1</w:t>
            </w:r>
          </w:p>
        </w:tc>
        <w:tc>
          <w:tcPr>
            <w:tcW w:w="1980" w:type="dxa"/>
            <w:tcBorders>
              <w:top w:val="single" w:sz="4" w:space="0" w:color="000000"/>
              <w:left w:val="single" w:sz="4" w:space="0" w:color="000000"/>
              <w:bottom w:val="single" w:sz="4" w:space="0" w:color="000000"/>
              <w:right w:val="single" w:sz="4" w:space="0" w:color="000000"/>
            </w:tcBorders>
          </w:tcPr>
          <w:p w14:paraId="7F9990BC" w14:textId="595D3249" w:rsidR="0024510B" w:rsidRDefault="00551B28">
            <w:pPr>
              <w:tabs>
                <w:tab w:val="left" w:pos="916"/>
              </w:tabs>
              <w:spacing w:after="0" w:line="259" w:lineRule="auto"/>
            </w:pPr>
            <w:r>
              <w:t>Pass / Fail</w:t>
            </w:r>
          </w:p>
        </w:tc>
      </w:tr>
      <w:tr w:rsidR="00B405F7" w14:paraId="76454E30" w14:textId="77777777">
        <w:tc>
          <w:tcPr>
            <w:tcW w:w="737" w:type="dxa"/>
            <w:tcBorders>
              <w:top w:val="single" w:sz="4" w:space="0" w:color="000000"/>
              <w:left w:val="single" w:sz="4" w:space="0" w:color="000000"/>
              <w:bottom w:val="single" w:sz="4" w:space="0" w:color="000000"/>
              <w:right w:val="single" w:sz="4" w:space="0" w:color="000000"/>
            </w:tcBorders>
          </w:tcPr>
          <w:p w14:paraId="167055CD" w14:textId="7BE36D07" w:rsidR="00B405F7" w:rsidRDefault="001E4168">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6E985C75" w14:textId="77777777" w:rsidR="00B405F7" w:rsidRDefault="00B405F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61FDD2D" w14:textId="77777777" w:rsidR="00B405F7" w:rsidRDefault="00B4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difference between T1 and T0 is less than or equal to vEventDetectLatency </w:t>
            </w:r>
          </w:p>
        </w:tc>
        <w:tc>
          <w:tcPr>
            <w:tcW w:w="1980" w:type="dxa"/>
            <w:tcBorders>
              <w:top w:val="single" w:sz="4" w:space="0" w:color="000000"/>
              <w:left w:val="single" w:sz="4" w:space="0" w:color="000000"/>
              <w:bottom w:val="single" w:sz="4" w:space="0" w:color="000000"/>
              <w:right w:val="single" w:sz="4" w:space="0" w:color="000000"/>
            </w:tcBorders>
          </w:tcPr>
          <w:p w14:paraId="6F74FE1B" w14:textId="77777777" w:rsidR="00B405F7" w:rsidRDefault="00CF194C">
            <w:pPr>
              <w:tabs>
                <w:tab w:val="left" w:pos="916"/>
              </w:tabs>
              <w:spacing w:after="0" w:line="259" w:lineRule="auto"/>
            </w:pPr>
            <w:r>
              <w:t>Pass / Fail</w:t>
            </w:r>
          </w:p>
        </w:tc>
      </w:tr>
      <w:tr w:rsidR="001E4168" w14:paraId="42DB3E1A" w14:textId="77777777">
        <w:tc>
          <w:tcPr>
            <w:tcW w:w="737" w:type="dxa"/>
            <w:tcBorders>
              <w:top w:val="single" w:sz="4" w:space="0" w:color="000000"/>
              <w:left w:val="single" w:sz="4" w:space="0" w:color="000000"/>
              <w:bottom w:val="single" w:sz="4" w:space="0" w:color="000000"/>
              <w:right w:val="single" w:sz="4" w:space="0" w:color="000000"/>
            </w:tcBorders>
          </w:tcPr>
          <w:p w14:paraId="78627906" w14:textId="2BF97BA9" w:rsidR="001E4168" w:rsidRDefault="001E416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4C9C161" w14:textId="5EC44488" w:rsidR="001E4168" w:rsidRDefault="001E416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B0C9D25" w14:textId="585AA8F5" w:rsidR="001E4168" w:rsidRDefault="009E7ABE"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1-3 for all critical event sets </w:t>
            </w:r>
            <w:r w:rsidR="00B454D5">
              <w:t>(</w:t>
            </w:r>
            <w:r w:rsidR="00B454D5" w:rsidRPr="00D46AC7">
              <w:rPr>
                <w:b/>
              </w:rPr>
              <w:t>X</w:t>
            </w:r>
            <w:r w:rsidR="00B454D5">
              <w:t xml:space="preserve">) </w:t>
            </w:r>
            <w:r>
              <w:t xml:space="preserve">in </w:t>
            </w:r>
            <w:r w:rsidR="00B454D5">
              <w:t xml:space="preserve">Section </w:t>
            </w:r>
            <w:r w:rsidR="00B454D5">
              <w:fldChar w:fldCharType="begin"/>
            </w:r>
            <w:r w:rsidR="00B454D5">
              <w:instrText xml:space="preserve"> REF _Ref447551280 \r \h </w:instrText>
            </w:r>
            <w:r w:rsidR="00B454D5">
              <w:fldChar w:fldCharType="separate"/>
            </w:r>
            <w:ins w:id="267" w:author="Liming, John R." w:date="2017-04-03T09:39:00Z">
              <w:r w:rsidR="007735A6">
                <w:t>7.4</w:t>
              </w:r>
            </w:ins>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DF59ED6" w14:textId="77777777" w:rsidR="001E4168" w:rsidRDefault="001E4168">
            <w:pPr>
              <w:tabs>
                <w:tab w:val="left" w:pos="916"/>
              </w:tabs>
              <w:spacing w:after="0" w:line="259" w:lineRule="auto"/>
            </w:pPr>
          </w:p>
        </w:tc>
      </w:tr>
    </w:tbl>
    <w:p w14:paraId="1834D33B" w14:textId="77777777" w:rsidR="001E4168" w:rsidRDefault="001E4168"/>
    <w:tbl>
      <w:tblPr>
        <w:tblStyle w:val="afa"/>
        <w:tblW w:w="9360" w:type="dxa"/>
        <w:tblInd w:w="-4" w:type="dxa"/>
        <w:tblLayout w:type="fixed"/>
        <w:tblLook w:val="0000" w:firstRow="0" w:lastRow="0" w:firstColumn="0" w:lastColumn="0" w:noHBand="0" w:noVBand="0"/>
      </w:tblPr>
      <w:tblGrid>
        <w:gridCol w:w="737"/>
        <w:gridCol w:w="1063"/>
        <w:gridCol w:w="5580"/>
        <w:gridCol w:w="1980"/>
      </w:tblGrid>
      <w:tr w:rsidR="0024510B" w14:paraId="705018D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2B5A47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73D8C7" w14:textId="7E0B4478" w:rsidR="0024510B" w:rsidRDefault="009E4ABA">
            <w:pPr>
              <w:tabs>
                <w:tab w:val="left" w:pos="2050"/>
              </w:tabs>
              <w:spacing w:after="0"/>
            </w:pPr>
            <w:r>
              <w:t>TP-BSM-MV-BV-</w:t>
            </w:r>
            <w:ins w:id="268" w:author="Liming, John R." w:date="2017-04-11T09:51:00Z">
              <w:r w:rsidR="00A3086A">
                <w:t>08</w:t>
              </w:r>
            </w:ins>
          </w:p>
        </w:tc>
      </w:tr>
      <w:tr w:rsidR="0024510B" w14:paraId="11FE118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D4F18D"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3439027" w14:textId="77777777" w:rsidR="0024510B" w:rsidRDefault="009E4ABA">
            <w:pPr>
              <w:spacing w:after="0"/>
            </w:pPr>
            <w:r>
              <w:t>Verify proper values of Traction, ABS, SCS, brakeBoost, and auxBrakes</w:t>
            </w:r>
          </w:p>
        </w:tc>
      </w:tr>
      <w:tr w:rsidR="0024510B" w14:paraId="0C0FAF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F2DDA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22D39D0" w14:textId="77777777" w:rsidR="0024510B" w:rsidRDefault="009E4ABA">
            <w:pPr>
              <w:spacing w:after="0"/>
            </w:pPr>
            <w:r>
              <w:t>TC2</w:t>
            </w:r>
          </w:p>
        </w:tc>
      </w:tr>
      <w:tr w:rsidR="0024510B" w14:paraId="78143A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D0E5B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909627C" w14:textId="77777777" w:rsidR="0024510B" w:rsidRDefault="009E4ABA">
            <w:pPr>
              <w:spacing w:after="0"/>
            </w:pPr>
            <w:r>
              <w:t>V2V-BSMTX-DATAACC-[028, 032], V2V-STD-J2735-[016-017, 019]</w:t>
            </w:r>
          </w:p>
        </w:tc>
      </w:tr>
      <w:tr w:rsidR="0024510B" w14:paraId="344B87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B11C8A7" w14:textId="77777777" w:rsidR="0024510B" w:rsidRDefault="009E4ABA">
            <w:pPr>
              <w:spacing w:after="0"/>
              <w:jc w:val="center"/>
            </w:pPr>
            <w:r>
              <w:rPr>
                <w:b/>
              </w:rPr>
              <w:t>Pre-test conditions</w:t>
            </w:r>
          </w:p>
        </w:tc>
      </w:tr>
      <w:tr w:rsidR="0024510B" w14:paraId="46B2B6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A9B5EF" w14:textId="77777777" w:rsidR="0024510B" w:rsidRDefault="009E4ABA">
            <w:pPr>
              <w:numPr>
                <w:ilvl w:val="0"/>
                <w:numId w:val="2"/>
              </w:numPr>
              <w:spacing w:after="0" w:line="259" w:lineRule="auto"/>
              <w:ind w:hanging="360"/>
              <w:contextualSpacing/>
            </w:pPr>
            <w:r>
              <w:t>The IUT is in the initial state</w:t>
            </w:r>
          </w:p>
          <w:p w14:paraId="19B565D2" w14:textId="77777777" w:rsidR="0024510B" w:rsidRDefault="009E4ABA">
            <w:pPr>
              <w:numPr>
                <w:ilvl w:val="0"/>
                <w:numId w:val="2"/>
              </w:numPr>
              <w:spacing w:after="0" w:line="259" w:lineRule="auto"/>
              <w:ind w:hanging="360"/>
              <w:contextualSpacing/>
            </w:pPr>
            <w:r>
              <w:t>The vehicle bus is available</w:t>
            </w:r>
          </w:p>
          <w:p w14:paraId="5F0FF484" w14:textId="77777777" w:rsidR="0024510B" w:rsidRDefault="009E4ABA">
            <w:pPr>
              <w:numPr>
                <w:ilvl w:val="0"/>
                <w:numId w:val="2"/>
              </w:numPr>
              <w:spacing w:after="0" w:line="259" w:lineRule="auto"/>
              <w:ind w:hanging="360"/>
              <w:contextualSpacing/>
            </w:pPr>
            <w:r>
              <w:t>Braking status is available</w:t>
            </w:r>
          </w:p>
          <w:p w14:paraId="725A0286" w14:textId="38E9C41A" w:rsidR="00C53B6E" w:rsidRDefault="00C53B6E">
            <w:pPr>
              <w:numPr>
                <w:ilvl w:val="0"/>
                <w:numId w:val="2"/>
              </w:numPr>
              <w:spacing w:after="0" w:line="259" w:lineRule="auto"/>
              <w:ind w:hanging="360"/>
              <w:contextualSpacing/>
            </w:pPr>
            <w:r>
              <w:lastRenderedPageBreak/>
              <w:t>Traction, ABS, SCS, brakeBoost, and auxBrakes are either unavailable or available and off</w:t>
            </w:r>
          </w:p>
          <w:p w14:paraId="022453E2" w14:textId="0F5EF14D" w:rsidR="008422A2" w:rsidRDefault="008422A2">
            <w:pPr>
              <w:numPr>
                <w:ilvl w:val="0"/>
                <w:numId w:val="2"/>
              </w:numPr>
              <w:spacing w:after="0" w:line="259" w:lineRule="auto"/>
              <w:ind w:hanging="360"/>
              <w:contextualSpacing/>
            </w:pPr>
            <w:ins w:id="269" w:author="Liming, John R." w:date="2017-03-27T15:46:00Z">
              <w:r>
                <w:t>The IUT can communicate with the vehicle through the CAN interface</w:t>
              </w:r>
            </w:ins>
          </w:p>
        </w:tc>
      </w:tr>
      <w:tr w:rsidR="0024510B" w14:paraId="2DC52DB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00FBB5" w14:textId="77777777" w:rsidR="0024510B" w:rsidRDefault="009E4ABA">
            <w:pPr>
              <w:spacing w:after="0"/>
              <w:jc w:val="center"/>
            </w:pPr>
            <w:r>
              <w:rPr>
                <w:b/>
              </w:rPr>
              <w:lastRenderedPageBreak/>
              <w:t>Test Sequence</w:t>
            </w:r>
          </w:p>
        </w:tc>
      </w:tr>
      <w:tr w:rsidR="0024510B" w14:paraId="72E3BB92" w14:textId="77777777">
        <w:tc>
          <w:tcPr>
            <w:tcW w:w="737" w:type="dxa"/>
            <w:tcBorders>
              <w:top w:val="single" w:sz="4" w:space="0" w:color="000000"/>
              <w:left w:val="single" w:sz="4" w:space="0" w:color="000000"/>
              <w:bottom w:val="single" w:sz="4" w:space="0" w:color="000000"/>
              <w:right w:val="single" w:sz="4" w:space="0" w:color="000000"/>
            </w:tcBorders>
          </w:tcPr>
          <w:p w14:paraId="0076981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B5C4C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84B145C"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358DB59" w14:textId="77777777" w:rsidR="0024510B" w:rsidRDefault="009E4ABA">
            <w:pPr>
              <w:spacing w:after="0" w:line="259" w:lineRule="auto"/>
            </w:pPr>
            <w:r>
              <w:rPr>
                <w:b/>
              </w:rPr>
              <w:t>Verdict</w:t>
            </w:r>
          </w:p>
        </w:tc>
      </w:tr>
      <w:tr w:rsidR="0024510B" w14:paraId="09F21561" w14:textId="77777777">
        <w:tc>
          <w:tcPr>
            <w:tcW w:w="737" w:type="dxa"/>
            <w:tcBorders>
              <w:top w:val="single" w:sz="4" w:space="0" w:color="000000"/>
              <w:left w:val="single" w:sz="4" w:space="0" w:color="000000"/>
              <w:bottom w:val="single" w:sz="4" w:space="0" w:color="000000"/>
              <w:right w:val="single" w:sz="4" w:space="0" w:color="000000"/>
            </w:tcBorders>
          </w:tcPr>
          <w:p w14:paraId="259FD2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F6947D1"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4F50D79"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481287D7" w14:textId="77777777" w:rsidR="0024510B" w:rsidRDefault="0024510B">
            <w:pPr>
              <w:spacing w:after="0" w:line="259" w:lineRule="auto"/>
            </w:pPr>
          </w:p>
        </w:tc>
      </w:tr>
      <w:tr w:rsidR="0024510B" w14:paraId="6DE6137E" w14:textId="77777777">
        <w:tc>
          <w:tcPr>
            <w:tcW w:w="737" w:type="dxa"/>
            <w:tcBorders>
              <w:top w:val="single" w:sz="4" w:space="0" w:color="000000"/>
              <w:left w:val="single" w:sz="4" w:space="0" w:color="000000"/>
              <w:bottom w:val="single" w:sz="4" w:space="0" w:color="000000"/>
              <w:right w:val="single" w:sz="4" w:space="0" w:color="000000"/>
            </w:tcBorders>
          </w:tcPr>
          <w:p w14:paraId="272AEEA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51229E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DF37DA" w14:textId="3764FA12"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uses the vehicle </w:t>
            </w:r>
            <w:ins w:id="270" w:author="Dmitri.Khijniak@7Layers.com" w:date="2017-04-20T18:04:00Z">
              <w:r w:rsidR="00686037">
                <w:t xml:space="preserve">CAN </w:t>
              </w:r>
            </w:ins>
            <w:r>
              <w:t>bus as the data source for DF_BrakeSystemStatus</w:t>
            </w:r>
          </w:p>
        </w:tc>
        <w:tc>
          <w:tcPr>
            <w:tcW w:w="1980" w:type="dxa"/>
            <w:tcBorders>
              <w:top w:val="single" w:sz="4" w:space="0" w:color="000000"/>
              <w:left w:val="single" w:sz="4" w:space="0" w:color="000000"/>
              <w:bottom w:val="single" w:sz="4" w:space="0" w:color="000000"/>
              <w:right w:val="single" w:sz="4" w:space="0" w:color="000000"/>
            </w:tcBorders>
          </w:tcPr>
          <w:p w14:paraId="526E5600" w14:textId="77777777" w:rsidR="0024510B" w:rsidRDefault="009E4ABA">
            <w:pPr>
              <w:spacing w:after="0" w:line="259" w:lineRule="auto"/>
            </w:pPr>
            <w:r>
              <w:t>Pass / Fail</w:t>
            </w:r>
          </w:p>
        </w:tc>
      </w:tr>
      <w:tr w:rsidR="0024510B" w14:paraId="78DE8236" w14:textId="77777777">
        <w:tc>
          <w:tcPr>
            <w:tcW w:w="737" w:type="dxa"/>
            <w:tcBorders>
              <w:top w:val="single" w:sz="4" w:space="0" w:color="000000"/>
              <w:left w:val="single" w:sz="4" w:space="0" w:color="000000"/>
              <w:bottom w:val="single" w:sz="4" w:space="0" w:color="000000"/>
              <w:right w:val="single" w:sz="4" w:space="0" w:color="000000"/>
            </w:tcBorders>
          </w:tcPr>
          <w:p w14:paraId="2E86AC4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F8C020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367F0A" w14:textId="77777777" w:rsidR="0024510B" w:rsidRDefault="009E4ABA">
            <w:pPr>
              <w:spacing w:after="0" w:line="259" w:lineRule="auto"/>
            </w:pPr>
            <w:r>
              <w:t>Traction, ABS, SCS, brakeBoost, and auxBrakes fields are set in accordance with J2735 [2]</w:t>
            </w:r>
          </w:p>
        </w:tc>
        <w:tc>
          <w:tcPr>
            <w:tcW w:w="1980" w:type="dxa"/>
            <w:tcBorders>
              <w:top w:val="single" w:sz="4" w:space="0" w:color="000000"/>
              <w:left w:val="single" w:sz="4" w:space="0" w:color="000000"/>
              <w:bottom w:val="single" w:sz="4" w:space="0" w:color="000000"/>
              <w:right w:val="single" w:sz="4" w:space="0" w:color="000000"/>
            </w:tcBorders>
          </w:tcPr>
          <w:p w14:paraId="7AB47AF8" w14:textId="77777777" w:rsidR="0024510B" w:rsidRDefault="009E4ABA">
            <w:pPr>
              <w:spacing w:after="0" w:line="259" w:lineRule="auto"/>
            </w:pPr>
            <w:r>
              <w:t>Pass / Fail</w:t>
            </w:r>
          </w:p>
        </w:tc>
      </w:tr>
      <w:tr w:rsidR="00C53B6E" w14:paraId="3DEAC37A" w14:textId="77777777">
        <w:tc>
          <w:tcPr>
            <w:tcW w:w="737" w:type="dxa"/>
            <w:tcBorders>
              <w:top w:val="single" w:sz="4" w:space="0" w:color="000000"/>
              <w:left w:val="single" w:sz="4" w:space="0" w:color="000000"/>
              <w:bottom w:val="single" w:sz="4" w:space="0" w:color="000000"/>
              <w:right w:val="single" w:sz="4" w:space="0" w:color="000000"/>
            </w:tcBorders>
          </w:tcPr>
          <w:p w14:paraId="7F3B73B9" w14:textId="0530226A" w:rsidR="00C53B6E" w:rsidRDefault="00C53B6E">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6D38330" w14:textId="40D2BE82"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5C801D" w14:textId="6D8E546F" w:rsidR="00C53B6E" w:rsidRDefault="00C53B6E">
            <w:pPr>
              <w:spacing w:after="0" w:line="259" w:lineRule="auto"/>
            </w:pPr>
            <w:r>
              <w:t>Traction is correctly reported as off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46AB8A70" w14:textId="34BE0F33" w:rsidR="00C53B6E" w:rsidRDefault="00C53B6E">
            <w:pPr>
              <w:spacing w:after="0" w:line="259" w:lineRule="auto"/>
            </w:pPr>
            <w:r>
              <w:t>Pass / Fail</w:t>
            </w:r>
          </w:p>
        </w:tc>
      </w:tr>
      <w:tr w:rsidR="0024510B" w14:paraId="56617BEA" w14:textId="77777777">
        <w:tc>
          <w:tcPr>
            <w:tcW w:w="737" w:type="dxa"/>
            <w:tcBorders>
              <w:top w:val="single" w:sz="4" w:space="0" w:color="000000"/>
              <w:left w:val="single" w:sz="4" w:space="0" w:color="000000"/>
              <w:bottom w:val="single" w:sz="4" w:space="0" w:color="000000"/>
              <w:right w:val="single" w:sz="4" w:space="0" w:color="000000"/>
            </w:tcBorders>
          </w:tcPr>
          <w:p w14:paraId="0B365738" w14:textId="22A4F48F" w:rsidR="0024510B" w:rsidRDefault="00C53B6E">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EBCADBA"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7617CC1" w14:textId="6A5390E4" w:rsidR="0024510B" w:rsidRDefault="00C53B6E">
            <w:pPr>
              <w:spacing w:after="0" w:line="259" w:lineRule="auto"/>
            </w:pPr>
            <w:r>
              <w:t>The vehicle turns on</w:t>
            </w:r>
            <w:r w:rsidR="009E4ABA">
              <w:t xml:space="preserve">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21FBDD32" w14:textId="77777777" w:rsidR="0024510B" w:rsidRDefault="0024510B">
            <w:pPr>
              <w:spacing w:after="0" w:line="259" w:lineRule="auto"/>
            </w:pPr>
          </w:p>
        </w:tc>
      </w:tr>
      <w:tr w:rsidR="00C53B6E" w14:paraId="734A87B0" w14:textId="77777777">
        <w:tc>
          <w:tcPr>
            <w:tcW w:w="737" w:type="dxa"/>
            <w:tcBorders>
              <w:top w:val="single" w:sz="4" w:space="0" w:color="000000"/>
              <w:left w:val="single" w:sz="4" w:space="0" w:color="000000"/>
              <w:bottom w:val="single" w:sz="4" w:space="0" w:color="000000"/>
              <w:right w:val="single" w:sz="4" w:space="0" w:color="000000"/>
            </w:tcBorders>
          </w:tcPr>
          <w:p w14:paraId="34358254" w14:textId="2D46CBD4" w:rsidR="00C53B6E" w:rsidRDefault="00C53B6E">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3D58CE9" w14:textId="6FE36494"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28B898F" w14:textId="7C0598DE" w:rsidR="00C53B6E" w:rsidRDefault="00C53B6E">
            <w:pPr>
              <w:spacing w:after="0" w:line="259" w:lineRule="auto"/>
            </w:pPr>
            <w:r>
              <w:t>Traction is correctly reported as on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2E28EE4B" w14:textId="7A59E932" w:rsidR="00C53B6E" w:rsidRDefault="00C53B6E">
            <w:pPr>
              <w:spacing w:after="0" w:line="259" w:lineRule="auto"/>
            </w:pPr>
            <w:r>
              <w:t>Pass / Fail</w:t>
            </w:r>
          </w:p>
        </w:tc>
      </w:tr>
      <w:tr w:rsidR="00C53B6E" w14:paraId="5F69AD83" w14:textId="77777777">
        <w:tc>
          <w:tcPr>
            <w:tcW w:w="737" w:type="dxa"/>
            <w:tcBorders>
              <w:top w:val="single" w:sz="4" w:space="0" w:color="000000"/>
              <w:left w:val="single" w:sz="4" w:space="0" w:color="000000"/>
              <w:bottom w:val="single" w:sz="4" w:space="0" w:color="000000"/>
              <w:right w:val="single" w:sz="4" w:space="0" w:color="000000"/>
            </w:tcBorders>
          </w:tcPr>
          <w:p w14:paraId="725089EC" w14:textId="10064F36" w:rsidR="00C53B6E" w:rsidRDefault="00C53B6E">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6C81E38" w14:textId="01967C6D" w:rsidR="00C53B6E" w:rsidRDefault="00C53B6E">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63C0B02" w14:textId="74326463" w:rsidR="00C53B6E" w:rsidRDefault="00C53B6E">
            <w:pPr>
              <w:spacing w:after="0" w:line="259" w:lineRule="auto"/>
            </w:pPr>
            <w:r>
              <w:t>The vehicle engages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187F1C34" w14:textId="77777777" w:rsidR="00C53B6E" w:rsidRDefault="00C53B6E">
            <w:pPr>
              <w:spacing w:after="0" w:line="259" w:lineRule="auto"/>
            </w:pPr>
          </w:p>
        </w:tc>
      </w:tr>
      <w:tr w:rsidR="0024510B" w14:paraId="167A3407" w14:textId="77777777">
        <w:tc>
          <w:tcPr>
            <w:tcW w:w="737" w:type="dxa"/>
            <w:tcBorders>
              <w:top w:val="single" w:sz="4" w:space="0" w:color="000000"/>
              <w:left w:val="single" w:sz="4" w:space="0" w:color="000000"/>
              <w:bottom w:val="single" w:sz="4" w:space="0" w:color="000000"/>
              <w:right w:val="single" w:sz="4" w:space="0" w:color="000000"/>
            </w:tcBorders>
          </w:tcPr>
          <w:p w14:paraId="74DB950C" w14:textId="5D197583" w:rsidR="0024510B" w:rsidRDefault="00C53B6E">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6F1F3C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B221467" w14:textId="1E562808" w:rsidR="0024510B" w:rsidRDefault="009E4ABA">
            <w:pPr>
              <w:spacing w:after="0" w:line="259" w:lineRule="auto"/>
            </w:pPr>
            <w:r>
              <w:t xml:space="preserve">Traction </w:t>
            </w:r>
            <w:r w:rsidR="00C53B6E">
              <w:t>is correctly reported as engaged</w:t>
            </w:r>
            <w:r>
              <w:t xml:space="preserv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5575779A" w14:textId="77777777" w:rsidR="0024510B" w:rsidRDefault="009E4ABA">
            <w:pPr>
              <w:spacing w:after="0" w:line="259" w:lineRule="auto"/>
            </w:pPr>
            <w:r>
              <w:t>Pass / Fail</w:t>
            </w:r>
          </w:p>
        </w:tc>
      </w:tr>
      <w:tr w:rsidR="00C53B6E" w14:paraId="35D9D1B0" w14:textId="77777777">
        <w:tc>
          <w:tcPr>
            <w:tcW w:w="737" w:type="dxa"/>
            <w:tcBorders>
              <w:top w:val="single" w:sz="4" w:space="0" w:color="000000"/>
              <w:left w:val="single" w:sz="4" w:space="0" w:color="000000"/>
              <w:bottom w:val="single" w:sz="4" w:space="0" w:color="000000"/>
              <w:right w:val="single" w:sz="4" w:space="0" w:color="000000"/>
            </w:tcBorders>
          </w:tcPr>
          <w:p w14:paraId="3459F882" w14:textId="004E237C" w:rsidR="00C53B6E" w:rsidRDefault="00C53B6E">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7A9F5443" w14:textId="50B3F7A8" w:rsidR="00C53B6E" w:rsidRDefault="00C53B6E">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D7081A7" w14:textId="2FADEA5C" w:rsidR="00C53B6E" w:rsidRDefault="00C53B6E">
            <w:pPr>
              <w:spacing w:after="0" w:line="259" w:lineRule="auto"/>
            </w:pPr>
            <w:r>
              <w:t>Steps 4 – 8 are repeated for ABS, SCS, brakeBoost, and auxBrakes</w:t>
            </w:r>
          </w:p>
        </w:tc>
        <w:tc>
          <w:tcPr>
            <w:tcW w:w="1980" w:type="dxa"/>
            <w:tcBorders>
              <w:top w:val="single" w:sz="4" w:space="0" w:color="000000"/>
              <w:left w:val="single" w:sz="4" w:space="0" w:color="000000"/>
              <w:bottom w:val="single" w:sz="4" w:space="0" w:color="000000"/>
              <w:right w:val="single" w:sz="4" w:space="0" w:color="000000"/>
            </w:tcBorders>
          </w:tcPr>
          <w:p w14:paraId="702AD27C" w14:textId="52C092F6" w:rsidR="00C53B6E" w:rsidRDefault="00C53B6E">
            <w:pPr>
              <w:spacing w:after="0" w:line="259" w:lineRule="auto"/>
            </w:pPr>
          </w:p>
        </w:tc>
      </w:tr>
    </w:tbl>
    <w:p w14:paraId="3AE2EBCB" w14:textId="77777777" w:rsidR="0024510B" w:rsidRDefault="0024510B"/>
    <w:tbl>
      <w:tblPr>
        <w:tblStyle w:val="afb"/>
        <w:tblW w:w="9360" w:type="dxa"/>
        <w:tblInd w:w="-4" w:type="dxa"/>
        <w:tblLayout w:type="fixed"/>
        <w:tblLook w:val="0000" w:firstRow="0" w:lastRow="0" w:firstColumn="0" w:lastColumn="0" w:noHBand="0" w:noVBand="0"/>
      </w:tblPr>
      <w:tblGrid>
        <w:gridCol w:w="737"/>
        <w:gridCol w:w="1063"/>
        <w:gridCol w:w="5580"/>
        <w:gridCol w:w="1980"/>
      </w:tblGrid>
      <w:tr w:rsidR="0024510B" w14:paraId="7D33CDE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E7CB00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7AAC62" w14:textId="793AD218" w:rsidR="0024510B" w:rsidRDefault="009E4ABA">
            <w:pPr>
              <w:tabs>
                <w:tab w:val="left" w:pos="2050"/>
              </w:tabs>
              <w:spacing w:after="0"/>
            </w:pPr>
            <w:r>
              <w:t>TP-BSM-MV-BV-</w:t>
            </w:r>
            <w:ins w:id="271" w:author="Liming, John R." w:date="2017-04-11T09:53:00Z">
              <w:r w:rsidR="00A3086A">
                <w:t>09</w:t>
              </w:r>
            </w:ins>
          </w:p>
        </w:tc>
      </w:tr>
      <w:tr w:rsidR="0024510B" w14:paraId="2A6E04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76F918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2FCA3B" w14:textId="77777777" w:rsidR="0024510B" w:rsidRDefault="009E4ABA">
            <w:pPr>
              <w:spacing w:after="0"/>
            </w:pPr>
            <w:r>
              <w:t>Verify proper value of wheelBrakesUnavailable when no braking status is available</w:t>
            </w:r>
          </w:p>
        </w:tc>
      </w:tr>
      <w:tr w:rsidR="0024510B" w14:paraId="4A5A940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9AFEF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D86E060" w14:textId="77777777" w:rsidR="0024510B" w:rsidRDefault="009E4ABA">
            <w:pPr>
              <w:spacing w:after="0"/>
            </w:pPr>
            <w:r>
              <w:t>TC2</w:t>
            </w:r>
          </w:p>
        </w:tc>
      </w:tr>
      <w:tr w:rsidR="0024510B" w14:paraId="54A1EBA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FED792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DB83E" w14:textId="77777777" w:rsidR="0024510B" w:rsidRDefault="009E4ABA">
            <w:pPr>
              <w:spacing w:after="0"/>
            </w:pPr>
            <w:r>
              <w:t>V2V-BSMTX-DATAACC-031</w:t>
            </w:r>
          </w:p>
        </w:tc>
      </w:tr>
      <w:tr w:rsidR="0024510B" w14:paraId="6B611D4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DA4A4B" w14:textId="77777777" w:rsidR="0024510B" w:rsidRDefault="009E4ABA">
            <w:pPr>
              <w:spacing w:after="0"/>
              <w:jc w:val="center"/>
            </w:pPr>
            <w:r>
              <w:rPr>
                <w:b/>
              </w:rPr>
              <w:t>Pre-test conditions</w:t>
            </w:r>
          </w:p>
        </w:tc>
      </w:tr>
      <w:tr w:rsidR="0024510B" w14:paraId="7C3444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ACF434" w14:textId="77777777" w:rsidR="0024510B" w:rsidRDefault="009E4ABA">
            <w:pPr>
              <w:numPr>
                <w:ilvl w:val="0"/>
                <w:numId w:val="2"/>
              </w:numPr>
              <w:spacing w:after="0" w:line="259" w:lineRule="auto"/>
              <w:ind w:hanging="360"/>
              <w:contextualSpacing/>
            </w:pPr>
            <w:r>
              <w:t>The IUT is in the initial state</w:t>
            </w:r>
          </w:p>
          <w:p w14:paraId="1121266A" w14:textId="77777777" w:rsidR="0024510B" w:rsidRDefault="009E4ABA">
            <w:pPr>
              <w:numPr>
                <w:ilvl w:val="0"/>
                <w:numId w:val="2"/>
              </w:numPr>
              <w:spacing w:after="0" w:line="259" w:lineRule="auto"/>
              <w:ind w:hanging="360"/>
              <w:contextualSpacing/>
            </w:pPr>
            <w:r>
              <w:t>There is no braking status available</w:t>
            </w:r>
          </w:p>
          <w:p w14:paraId="3FCB7AD6" w14:textId="07A94EA4" w:rsidR="008422A2" w:rsidRDefault="008422A2">
            <w:pPr>
              <w:numPr>
                <w:ilvl w:val="0"/>
                <w:numId w:val="2"/>
              </w:numPr>
              <w:spacing w:after="0" w:line="259" w:lineRule="auto"/>
              <w:ind w:hanging="360"/>
              <w:contextualSpacing/>
            </w:pPr>
            <w:ins w:id="272" w:author="Liming, John R." w:date="2017-03-27T15:46:00Z">
              <w:r>
                <w:t>The IUT can communicate with the vehicle through the CAN interface</w:t>
              </w:r>
            </w:ins>
          </w:p>
        </w:tc>
      </w:tr>
      <w:tr w:rsidR="0024510B" w14:paraId="21E29D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3F4262" w14:textId="77777777" w:rsidR="0024510B" w:rsidRDefault="009E4ABA">
            <w:pPr>
              <w:spacing w:after="0"/>
              <w:jc w:val="center"/>
            </w:pPr>
            <w:r>
              <w:rPr>
                <w:b/>
              </w:rPr>
              <w:t>Test Sequence</w:t>
            </w:r>
          </w:p>
        </w:tc>
      </w:tr>
      <w:tr w:rsidR="0024510B" w14:paraId="0E086B6F" w14:textId="77777777">
        <w:tc>
          <w:tcPr>
            <w:tcW w:w="737" w:type="dxa"/>
            <w:tcBorders>
              <w:top w:val="single" w:sz="4" w:space="0" w:color="000000"/>
              <w:left w:val="single" w:sz="4" w:space="0" w:color="000000"/>
              <w:bottom w:val="single" w:sz="4" w:space="0" w:color="000000"/>
              <w:right w:val="single" w:sz="4" w:space="0" w:color="000000"/>
            </w:tcBorders>
          </w:tcPr>
          <w:p w14:paraId="0DC1AAC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9C1FF6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270854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B52991" w14:textId="77777777" w:rsidR="0024510B" w:rsidRDefault="009E4ABA">
            <w:pPr>
              <w:spacing w:after="0" w:line="259" w:lineRule="auto"/>
            </w:pPr>
            <w:r>
              <w:rPr>
                <w:b/>
              </w:rPr>
              <w:t>Verdict</w:t>
            </w:r>
          </w:p>
        </w:tc>
      </w:tr>
      <w:tr w:rsidR="0024510B" w14:paraId="77F28813" w14:textId="77777777">
        <w:tc>
          <w:tcPr>
            <w:tcW w:w="737" w:type="dxa"/>
            <w:tcBorders>
              <w:top w:val="single" w:sz="4" w:space="0" w:color="000000"/>
              <w:left w:val="single" w:sz="4" w:space="0" w:color="000000"/>
              <w:bottom w:val="single" w:sz="4" w:space="0" w:color="000000"/>
              <w:right w:val="single" w:sz="4" w:space="0" w:color="000000"/>
            </w:tcBorders>
          </w:tcPr>
          <w:p w14:paraId="740E3DF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6B1E5D"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578D17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6709A457" w14:textId="77777777" w:rsidR="0024510B" w:rsidRDefault="0024510B">
            <w:pPr>
              <w:tabs>
                <w:tab w:val="right" w:pos="1973"/>
              </w:tabs>
              <w:spacing w:after="0" w:line="259" w:lineRule="auto"/>
            </w:pPr>
          </w:p>
        </w:tc>
      </w:tr>
      <w:tr w:rsidR="0024510B" w14:paraId="62BC0683" w14:textId="77777777">
        <w:tc>
          <w:tcPr>
            <w:tcW w:w="737" w:type="dxa"/>
            <w:tcBorders>
              <w:top w:val="single" w:sz="4" w:space="0" w:color="000000"/>
              <w:left w:val="single" w:sz="4" w:space="0" w:color="000000"/>
              <w:bottom w:val="single" w:sz="4" w:space="0" w:color="000000"/>
              <w:right w:val="single" w:sz="4" w:space="0" w:color="000000"/>
            </w:tcBorders>
          </w:tcPr>
          <w:p w14:paraId="2E5B456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E8153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5E2DD7" w14:textId="24D5A5D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wheelBrakesUnavailable </w:t>
            </w:r>
            <w:r w:rsidR="00456C76">
              <w:t xml:space="preserve">field </w:t>
            </w:r>
            <w:ins w:id="273" w:author="Liming, John R." w:date="2017-04-03T15:37:00Z">
              <w:r w:rsidR="0009123C">
                <w:t xml:space="preserve">populated from the CAN interface </w:t>
              </w:r>
            </w:ins>
            <w:r>
              <w:t>is set to 1</w:t>
            </w:r>
          </w:p>
        </w:tc>
        <w:tc>
          <w:tcPr>
            <w:tcW w:w="1980" w:type="dxa"/>
            <w:tcBorders>
              <w:top w:val="single" w:sz="4" w:space="0" w:color="000000"/>
              <w:left w:val="single" w:sz="4" w:space="0" w:color="000000"/>
              <w:bottom w:val="single" w:sz="4" w:space="0" w:color="000000"/>
              <w:right w:val="single" w:sz="4" w:space="0" w:color="000000"/>
            </w:tcBorders>
          </w:tcPr>
          <w:p w14:paraId="321174D6" w14:textId="77777777" w:rsidR="0024510B" w:rsidRDefault="009E4ABA">
            <w:pPr>
              <w:spacing w:after="0" w:line="259" w:lineRule="auto"/>
            </w:pPr>
            <w:r>
              <w:t>Pass / Fail</w:t>
            </w:r>
          </w:p>
        </w:tc>
      </w:tr>
    </w:tbl>
    <w:p w14:paraId="6252C873" w14:textId="77777777" w:rsidR="0024510B" w:rsidRDefault="0024510B"/>
    <w:tbl>
      <w:tblPr>
        <w:tblStyle w:val="afc"/>
        <w:tblW w:w="9360" w:type="dxa"/>
        <w:tblInd w:w="-4" w:type="dxa"/>
        <w:tblLayout w:type="fixed"/>
        <w:tblLook w:val="0000" w:firstRow="0" w:lastRow="0" w:firstColumn="0" w:lastColumn="0" w:noHBand="0" w:noVBand="0"/>
      </w:tblPr>
      <w:tblGrid>
        <w:gridCol w:w="737"/>
        <w:gridCol w:w="1063"/>
        <w:gridCol w:w="5580"/>
        <w:gridCol w:w="1980"/>
      </w:tblGrid>
      <w:tr w:rsidR="0024510B" w14:paraId="793C2EB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CE0BD18"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4C308F9" w14:textId="4D1E94CD" w:rsidR="0024510B" w:rsidRDefault="009E4ABA">
            <w:pPr>
              <w:tabs>
                <w:tab w:val="left" w:pos="2050"/>
              </w:tabs>
              <w:spacing w:after="0"/>
            </w:pPr>
            <w:r>
              <w:t>TP-BSM-MV-BV-</w:t>
            </w:r>
            <w:ins w:id="274" w:author="Liming, John R." w:date="2017-04-11T09:53:00Z">
              <w:r w:rsidR="00A3086A">
                <w:t>10</w:t>
              </w:r>
            </w:ins>
          </w:p>
        </w:tc>
      </w:tr>
      <w:tr w:rsidR="0024510B" w14:paraId="05D3679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D82E6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798AEC" w14:textId="77777777" w:rsidR="0024510B" w:rsidRDefault="009E4ABA">
            <w:pPr>
              <w:spacing w:after="0"/>
            </w:pPr>
            <w:r>
              <w:t>Verify proper values of DE_ExteriorLights</w:t>
            </w:r>
          </w:p>
        </w:tc>
      </w:tr>
      <w:tr w:rsidR="0024510B" w14:paraId="3230696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A39B5E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303C1D9" w14:textId="77777777" w:rsidR="0024510B" w:rsidRDefault="009E4ABA">
            <w:pPr>
              <w:spacing w:after="0"/>
            </w:pPr>
            <w:r>
              <w:t>TC2</w:t>
            </w:r>
          </w:p>
        </w:tc>
      </w:tr>
      <w:tr w:rsidR="0024510B" w14:paraId="0BC5947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47E6B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F6AB59A" w14:textId="77777777" w:rsidR="0024510B" w:rsidRDefault="009E4ABA">
            <w:pPr>
              <w:spacing w:after="0"/>
            </w:pPr>
            <w:r>
              <w:t>V2V-BSMTX-DATAACC-049, V2V-BSMTX-BSMCONT-005</w:t>
            </w:r>
          </w:p>
        </w:tc>
      </w:tr>
      <w:tr w:rsidR="0024510B" w14:paraId="2880FE1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DE3416" w14:textId="77777777" w:rsidR="0024510B" w:rsidRDefault="009E4ABA">
            <w:pPr>
              <w:keepNext/>
              <w:spacing w:after="0"/>
              <w:jc w:val="center"/>
            </w:pPr>
            <w:r>
              <w:rPr>
                <w:b/>
              </w:rPr>
              <w:t>Pre-test conditions</w:t>
            </w:r>
          </w:p>
        </w:tc>
      </w:tr>
      <w:tr w:rsidR="0024510B" w14:paraId="7D1972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9FB65A" w14:textId="77777777" w:rsidR="0024510B" w:rsidRDefault="009E4ABA">
            <w:pPr>
              <w:numPr>
                <w:ilvl w:val="0"/>
                <w:numId w:val="2"/>
              </w:numPr>
              <w:spacing w:after="0" w:line="259" w:lineRule="auto"/>
              <w:ind w:hanging="360"/>
              <w:contextualSpacing/>
            </w:pPr>
            <w:r>
              <w:t>The IUT is in the initial state</w:t>
            </w:r>
          </w:p>
          <w:p w14:paraId="45239547" w14:textId="77777777" w:rsidR="0024510B" w:rsidRDefault="009E4ABA">
            <w:pPr>
              <w:numPr>
                <w:ilvl w:val="0"/>
                <w:numId w:val="2"/>
              </w:numPr>
              <w:spacing w:after="0" w:line="259" w:lineRule="auto"/>
              <w:ind w:hanging="360"/>
              <w:contextualSpacing/>
            </w:pPr>
            <w:r>
              <w:t>DE_ExteriorLights data is available</w:t>
            </w:r>
          </w:p>
          <w:p w14:paraId="0122A4EE" w14:textId="77777777" w:rsidR="0024510B" w:rsidRDefault="009E4ABA">
            <w:pPr>
              <w:numPr>
                <w:ilvl w:val="0"/>
                <w:numId w:val="2"/>
              </w:numPr>
              <w:spacing w:after="0" w:line="259" w:lineRule="auto"/>
              <w:ind w:hanging="360"/>
              <w:contextualSpacing/>
            </w:pPr>
            <w:r>
              <w:t>All exterior lights are off</w:t>
            </w:r>
          </w:p>
          <w:p w14:paraId="291DF3A9" w14:textId="041CDA0A" w:rsidR="008422A2" w:rsidRDefault="008422A2">
            <w:pPr>
              <w:numPr>
                <w:ilvl w:val="0"/>
                <w:numId w:val="2"/>
              </w:numPr>
              <w:spacing w:after="0" w:line="259" w:lineRule="auto"/>
              <w:ind w:hanging="360"/>
              <w:contextualSpacing/>
            </w:pPr>
            <w:ins w:id="275" w:author="Liming, John R." w:date="2017-03-27T15:48:00Z">
              <w:r>
                <w:t>The IUT can communicate with the vehicle through the CAN interface</w:t>
              </w:r>
            </w:ins>
          </w:p>
        </w:tc>
      </w:tr>
      <w:tr w:rsidR="0024510B" w14:paraId="7F2AE6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59414C" w14:textId="77777777" w:rsidR="0024510B" w:rsidRDefault="009E4ABA">
            <w:pPr>
              <w:spacing w:after="0"/>
              <w:jc w:val="center"/>
            </w:pPr>
            <w:r>
              <w:rPr>
                <w:b/>
              </w:rPr>
              <w:t>Test Sequence</w:t>
            </w:r>
          </w:p>
        </w:tc>
      </w:tr>
      <w:tr w:rsidR="0024510B" w14:paraId="62880B47" w14:textId="77777777">
        <w:tc>
          <w:tcPr>
            <w:tcW w:w="737" w:type="dxa"/>
            <w:tcBorders>
              <w:top w:val="single" w:sz="4" w:space="0" w:color="000000"/>
              <w:left w:val="single" w:sz="4" w:space="0" w:color="000000"/>
              <w:bottom w:val="single" w:sz="4" w:space="0" w:color="000000"/>
              <w:right w:val="single" w:sz="4" w:space="0" w:color="000000"/>
            </w:tcBorders>
          </w:tcPr>
          <w:p w14:paraId="2BCBAB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F767F43"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FFCF73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6A4FCED" w14:textId="77777777" w:rsidR="0024510B" w:rsidRDefault="009E4ABA">
            <w:pPr>
              <w:spacing w:after="0" w:line="259" w:lineRule="auto"/>
            </w:pPr>
            <w:r>
              <w:rPr>
                <w:b/>
              </w:rPr>
              <w:t>Verdict</w:t>
            </w:r>
          </w:p>
        </w:tc>
      </w:tr>
      <w:tr w:rsidR="0024510B" w14:paraId="2FE0F56E" w14:textId="77777777">
        <w:tc>
          <w:tcPr>
            <w:tcW w:w="737" w:type="dxa"/>
            <w:tcBorders>
              <w:top w:val="single" w:sz="4" w:space="0" w:color="000000"/>
              <w:left w:val="single" w:sz="4" w:space="0" w:color="000000"/>
              <w:bottom w:val="single" w:sz="4" w:space="0" w:color="000000"/>
              <w:right w:val="single" w:sz="4" w:space="0" w:color="000000"/>
            </w:tcBorders>
          </w:tcPr>
          <w:p w14:paraId="1825945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4B77BA7"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E0FB78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7C003AE9" w14:textId="77777777" w:rsidR="0024510B" w:rsidRDefault="0024510B">
            <w:pPr>
              <w:spacing w:after="0" w:line="259" w:lineRule="auto"/>
            </w:pPr>
          </w:p>
        </w:tc>
      </w:tr>
      <w:tr w:rsidR="0024510B" w14:paraId="5F478629" w14:textId="77777777">
        <w:tc>
          <w:tcPr>
            <w:tcW w:w="737" w:type="dxa"/>
            <w:tcBorders>
              <w:top w:val="single" w:sz="4" w:space="0" w:color="000000"/>
              <w:left w:val="single" w:sz="4" w:space="0" w:color="000000"/>
              <w:bottom w:val="single" w:sz="4" w:space="0" w:color="000000"/>
              <w:right w:val="single" w:sz="4" w:space="0" w:color="000000"/>
            </w:tcBorders>
          </w:tcPr>
          <w:p w14:paraId="64344F4E"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5D3551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73AFC3" w14:textId="6DF83ABA" w:rsidR="0024510B" w:rsidRDefault="009E4ABA">
            <w:pPr>
              <w:spacing w:after="0" w:line="259" w:lineRule="auto"/>
            </w:pPr>
            <w:r>
              <w:t>The DF_VehicleSafetyExtensions data frame does not include DE_ExteriorLights</w:t>
            </w:r>
          </w:p>
        </w:tc>
        <w:tc>
          <w:tcPr>
            <w:tcW w:w="1980" w:type="dxa"/>
            <w:tcBorders>
              <w:top w:val="single" w:sz="4" w:space="0" w:color="000000"/>
              <w:left w:val="single" w:sz="4" w:space="0" w:color="000000"/>
              <w:bottom w:val="single" w:sz="4" w:space="0" w:color="000000"/>
              <w:right w:val="single" w:sz="4" w:space="0" w:color="000000"/>
            </w:tcBorders>
          </w:tcPr>
          <w:p w14:paraId="0C2AC155" w14:textId="77777777" w:rsidR="0024510B" w:rsidRDefault="009E4ABA">
            <w:pPr>
              <w:spacing w:after="0" w:line="259" w:lineRule="auto"/>
            </w:pPr>
            <w:r>
              <w:t>Pass / Fail</w:t>
            </w:r>
          </w:p>
        </w:tc>
      </w:tr>
      <w:tr w:rsidR="0024510B" w14:paraId="26E98F3C" w14:textId="77777777">
        <w:tc>
          <w:tcPr>
            <w:tcW w:w="737" w:type="dxa"/>
            <w:tcBorders>
              <w:top w:val="single" w:sz="4" w:space="0" w:color="000000"/>
              <w:left w:val="single" w:sz="4" w:space="0" w:color="000000"/>
              <w:bottom w:val="single" w:sz="4" w:space="0" w:color="000000"/>
              <w:right w:val="single" w:sz="4" w:space="0" w:color="000000"/>
            </w:tcBorders>
          </w:tcPr>
          <w:p w14:paraId="55F2BA2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BDC02D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6502EA" w14:textId="77777777" w:rsidR="0024510B" w:rsidRDefault="009E4ABA">
            <w:pPr>
              <w:spacing w:after="0" w:line="259" w:lineRule="auto"/>
            </w:pPr>
            <w:r>
              <w:t>At least one exterior light is turned on</w:t>
            </w:r>
          </w:p>
        </w:tc>
        <w:tc>
          <w:tcPr>
            <w:tcW w:w="1980" w:type="dxa"/>
            <w:tcBorders>
              <w:top w:val="single" w:sz="4" w:space="0" w:color="000000"/>
              <w:left w:val="single" w:sz="4" w:space="0" w:color="000000"/>
              <w:bottom w:val="single" w:sz="4" w:space="0" w:color="000000"/>
              <w:right w:val="single" w:sz="4" w:space="0" w:color="000000"/>
            </w:tcBorders>
          </w:tcPr>
          <w:p w14:paraId="182D8F92" w14:textId="77777777" w:rsidR="0024510B" w:rsidRDefault="0024510B">
            <w:pPr>
              <w:spacing w:after="0" w:line="259" w:lineRule="auto"/>
            </w:pPr>
          </w:p>
        </w:tc>
      </w:tr>
      <w:tr w:rsidR="0024510B" w14:paraId="23F04593" w14:textId="77777777">
        <w:tc>
          <w:tcPr>
            <w:tcW w:w="737" w:type="dxa"/>
            <w:tcBorders>
              <w:top w:val="single" w:sz="4" w:space="0" w:color="000000"/>
              <w:left w:val="single" w:sz="4" w:space="0" w:color="000000"/>
              <w:bottom w:val="single" w:sz="4" w:space="0" w:color="000000"/>
              <w:right w:val="single" w:sz="4" w:space="0" w:color="000000"/>
            </w:tcBorders>
          </w:tcPr>
          <w:p w14:paraId="6928B74D"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A0D0240"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C4610"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7B8B479" w14:textId="77777777" w:rsidR="0024510B" w:rsidRDefault="0024510B">
            <w:pPr>
              <w:spacing w:after="0" w:line="259" w:lineRule="auto"/>
            </w:pPr>
          </w:p>
        </w:tc>
      </w:tr>
      <w:tr w:rsidR="0024510B" w14:paraId="1616FB9D" w14:textId="77777777">
        <w:tc>
          <w:tcPr>
            <w:tcW w:w="737" w:type="dxa"/>
            <w:tcBorders>
              <w:top w:val="single" w:sz="4" w:space="0" w:color="000000"/>
              <w:left w:val="single" w:sz="4" w:space="0" w:color="000000"/>
              <w:bottom w:val="single" w:sz="4" w:space="0" w:color="000000"/>
              <w:right w:val="single" w:sz="4" w:space="0" w:color="000000"/>
            </w:tcBorders>
          </w:tcPr>
          <w:p w14:paraId="53A9D40B" w14:textId="77777777" w:rsidR="0024510B" w:rsidRDefault="009E4ABA">
            <w:pPr>
              <w:spacing w:after="0" w:line="259" w:lineRule="auto"/>
            </w:pPr>
            <w:r>
              <w:lastRenderedPageBreak/>
              <w:t>5</w:t>
            </w:r>
          </w:p>
        </w:tc>
        <w:tc>
          <w:tcPr>
            <w:tcW w:w="1063" w:type="dxa"/>
            <w:tcBorders>
              <w:top w:val="single" w:sz="4" w:space="0" w:color="000000"/>
              <w:left w:val="single" w:sz="4" w:space="0" w:color="000000"/>
              <w:bottom w:val="single" w:sz="4" w:space="0" w:color="000000"/>
              <w:right w:val="single" w:sz="4" w:space="0" w:color="000000"/>
            </w:tcBorders>
          </w:tcPr>
          <w:p w14:paraId="35389A5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84D39D" w14:textId="7D2BDFEE" w:rsidR="0024510B" w:rsidRDefault="009E4ABA">
            <w:pPr>
              <w:spacing w:after="0" w:line="259" w:lineRule="auto"/>
            </w:pPr>
            <w:r>
              <w:t>The DF_VehicleSafetyExtensions data frame includes DE_ExteriorLights</w:t>
            </w:r>
            <w:ins w:id="276" w:author="Liming, John R." w:date="2017-04-03T15:41:00Z">
              <w:r w:rsidR="0009123C">
                <w:t xml:space="preserve"> populated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1DB72519" w14:textId="77777777" w:rsidR="0024510B" w:rsidRDefault="009E4ABA">
            <w:pPr>
              <w:spacing w:after="0" w:line="259" w:lineRule="auto"/>
            </w:pPr>
            <w:r>
              <w:t>Pass / Fail</w:t>
            </w:r>
          </w:p>
        </w:tc>
      </w:tr>
      <w:tr w:rsidR="0024510B" w14:paraId="6218693A" w14:textId="77777777">
        <w:tc>
          <w:tcPr>
            <w:tcW w:w="737" w:type="dxa"/>
            <w:tcBorders>
              <w:top w:val="single" w:sz="4" w:space="0" w:color="000000"/>
              <w:left w:val="single" w:sz="4" w:space="0" w:color="000000"/>
              <w:bottom w:val="single" w:sz="4" w:space="0" w:color="000000"/>
              <w:right w:val="single" w:sz="4" w:space="0" w:color="000000"/>
            </w:tcBorders>
          </w:tcPr>
          <w:p w14:paraId="0ABF6D1C"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C9920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F4F67C" w14:textId="77777777" w:rsidR="0024510B" w:rsidRDefault="009E4ABA">
            <w:pPr>
              <w:spacing w:after="0" w:line="259" w:lineRule="auto"/>
            </w:pPr>
            <w:r>
              <w:t>DE_ExteriorLights data element has bits set corresponding to the turned on lights</w:t>
            </w:r>
          </w:p>
        </w:tc>
        <w:tc>
          <w:tcPr>
            <w:tcW w:w="1980" w:type="dxa"/>
            <w:tcBorders>
              <w:top w:val="single" w:sz="4" w:space="0" w:color="000000"/>
              <w:left w:val="single" w:sz="4" w:space="0" w:color="000000"/>
              <w:bottom w:val="single" w:sz="4" w:space="0" w:color="000000"/>
              <w:right w:val="single" w:sz="4" w:space="0" w:color="000000"/>
            </w:tcBorders>
          </w:tcPr>
          <w:p w14:paraId="4FA0ACF7" w14:textId="77777777" w:rsidR="0024510B" w:rsidRDefault="009E4ABA">
            <w:pPr>
              <w:spacing w:after="0" w:line="259" w:lineRule="auto"/>
            </w:pPr>
            <w:r>
              <w:t>Pass / Fail</w:t>
            </w:r>
          </w:p>
        </w:tc>
      </w:tr>
      <w:tr w:rsidR="0024510B" w14:paraId="1E66B89E" w14:textId="77777777">
        <w:tc>
          <w:tcPr>
            <w:tcW w:w="737" w:type="dxa"/>
            <w:tcBorders>
              <w:top w:val="single" w:sz="4" w:space="0" w:color="000000"/>
              <w:left w:val="single" w:sz="4" w:space="0" w:color="000000"/>
              <w:bottom w:val="single" w:sz="4" w:space="0" w:color="000000"/>
              <w:right w:val="single" w:sz="4" w:space="0" w:color="000000"/>
            </w:tcBorders>
          </w:tcPr>
          <w:p w14:paraId="5D89CC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A7E1DA9"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34485D5" w14:textId="77777777" w:rsidR="0024510B" w:rsidRDefault="009E4ABA">
            <w:pPr>
              <w:spacing w:after="0" w:line="259" w:lineRule="auto"/>
            </w:pPr>
            <w:r>
              <w:t>Steps 3 – 6 are repeated for all exterior lights</w:t>
            </w:r>
          </w:p>
        </w:tc>
        <w:tc>
          <w:tcPr>
            <w:tcW w:w="1980" w:type="dxa"/>
            <w:tcBorders>
              <w:top w:val="single" w:sz="4" w:space="0" w:color="000000"/>
              <w:left w:val="single" w:sz="4" w:space="0" w:color="000000"/>
              <w:bottom w:val="single" w:sz="4" w:space="0" w:color="000000"/>
              <w:right w:val="single" w:sz="4" w:space="0" w:color="000000"/>
            </w:tcBorders>
          </w:tcPr>
          <w:p w14:paraId="16CF0104" w14:textId="77777777" w:rsidR="0024510B" w:rsidRDefault="0024510B">
            <w:pPr>
              <w:spacing w:after="0" w:line="259" w:lineRule="auto"/>
            </w:pPr>
          </w:p>
        </w:tc>
      </w:tr>
    </w:tbl>
    <w:p w14:paraId="65C547C8" w14:textId="77777777" w:rsidR="0024510B" w:rsidRDefault="0024510B"/>
    <w:tbl>
      <w:tblPr>
        <w:tblStyle w:val="afd"/>
        <w:tblW w:w="9360" w:type="dxa"/>
        <w:tblInd w:w="-4" w:type="dxa"/>
        <w:tblLayout w:type="fixed"/>
        <w:tblLook w:val="0000" w:firstRow="0" w:lastRow="0" w:firstColumn="0" w:lastColumn="0" w:noHBand="0" w:noVBand="0"/>
      </w:tblPr>
      <w:tblGrid>
        <w:gridCol w:w="737"/>
        <w:gridCol w:w="1063"/>
        <w:gridCol w:w="5580"/>
        <w:gridCol w:w="1980"/>
      </w:tblGrid>
      <w:tr w:rsidR="0024510B" w14:paraId="5868B0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5FC1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087E4FD" w14:textId="4C120996" w:rsidR="0024510B" w:rsidRDefault="009E4ABA">
            <w:pPr>
              <w:tabs>
                <w:tab w:val="left" w:pos="2050"/>
              </w:tabs>
              <w:spacing w:after="0"/>
            </w:pPr>
            <w:r>
              <w:t>TP-BSM-MV-BV-</w:t>
            </w:r>
            <w:ins w:id="277" w:author="Liming, John R." w:date="2017-04-11T09:55:00Z">
              <w:r w:rsidR="00A3086A">
                <w:t>11</w:t>
              </w:r>
            </w:ins>
          </w:p>
        </w:tc>
      </w:tr>
      <w:tr w:rsidR="0024510B" w14:paraId="13CCF4D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4148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741EC3" w14:textId="77777777" w:rsidR="0024510B" w:rsidRDefault="009E4ABA">
            <w:pPr>
              <w:spacing w:after="0"/>
            </w:pPr>
            <w:r>
              <w:t>Verify proper values of wheelBrakes and wheelBrakesUnavailable when braking status for each wheel is available</w:t>
            </w:r>
          </w:p>
        </w:tc>
      </w:tr>
      <w:tr w:rsidR="0024510B" w14:paraId="52AC0CA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8DA637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2D272B12" w14:textId="77777777" w:rsidR="0024510B" w:rsidRDefault="009E4ABA">
            <w:pPr>
              <w:spacing w:after="0"/>
            </w:pPr>
            <w:r>
              <w:t>TC2</w:t>
            </w:r>
          </w:p>
        </w:tc>
      </w:tr>
      <w:tr w:rsidR="0024510B" w14:paraId="7A2869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D6E6EEF"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A2A1DE" w14:textId="77777777" w:rsidR="0024510B" w:rsidRDefault="009E4ABA">
            <w:pPr>
              <w:spacing w:after="0"/>
            </w:pPr>
            <w:r>
              <w:t>V2V-BSMTX-DATAACC-029, V2V-STD-J2735-018</w:t>
            </w:r>
          </w:p>
        </w:tc>
      </w:tr>
      <w:tr w:rsidR="0024510B" w14:paraId="7FC23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5ED299" w14:textId="77777777" w:rsidR="0024510B" w:rsidRDefault="009E4ABA">
            <w:pPr>
              <w:spacing w:after="0"/>
              <w:jc w:val="center"/>
            </w:pPr>
            <w:r>
              <w:rPr>
                <w:b/>
              </w:rPr>
              <w:t>Pre-test conditions</w:t>
            </w:r>
          </w:p>
        </w:tc>
      </w:tr>
      <w:tr w:rsidR="0024510B" w14:paraId="4BCBC06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C8E16B" w14:textId="77777777" w:rsidR="0024510B" w:rsidRDefault="009E4ABA">
            <w:pPr>
              <w:numPr>
                <w:ilvl w:val="0"/>
                <w:numId w:val="2"/>
              </w:numPr>
              <w:spacing w:after="0" w:line="259" w:lineRule="auto"/>
              <w:ind w:hanging="360"/>
              <w:contextualSpacing/>
            </w:pPr>
            <w:r>
              <w:t>The IUT is in the initial state</w:t>
            </w:r>
          </w:p>
          <w:p w14:paraId="0A7CB5E4" w14:textId="77777777" w:rsidR="0024510B" w:rsidRDefault="009E4ABA">
            <w:pPr>
              <w:numPr>
                <w:ilvl w:val="0"/>
                <w:numId w:val="2"/>
              </w:numPr>
              <w:spacing w:after="0" w:line="259" w:lineRule="auto"/>
              <w:ind w:hanging="360"/>
              <w:contextualSpacing/>
            </w:pPr>
            <w:r>
              <w:t>Braking status is available for each wheel</w:t>
            </w:r>
          </w:p>
          <w:p w14:paraId="6D5AB482" w14:textId="2B911F9A" w:rsidR="00C74129" w:rsidRDefault="00C74129">
            <w:pPr>
              <w:numPr>
                <w:ilvl w:val="0"/>
                <w:numId w:val="2"/>
              </w:numPr>
              <w:spacing w:after="0" w:line="259" w:lineRule="auto"/>
              <w:ind w:hanging="360"/>
              <w:contextualSpacing/>
            </w:pPr>
            <w:ins w:id="278" w:author="Liming, John R." w:date="2017-03-27T15:49:00Z">
              <w:r>
                <w:t>The IUT can communicate with the vehicle through the CAN interface</w:t>
              </w:r>
            </w:ins>
          </w:p>
        </w:tc>
      </w:tr>
      <w:tr w:rsidR="0024510B" w14:paraId="6010D16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A1463F" w14:textId="77777777" w:rsidR="0024510B" w:rsidRDefault="009E4ABA">
            <w:pPr>
              <w:spacing w:after="0"/>
              <w:jc w:val="center"/>
            </w:pPr>
            <w:r>
              <w:rPr>
                <w:b/>
              </w:rPr>
              <w:t>Test Sequence</w:t>
            </w:r>
          </w:p>
        </w:tc>
      </w:tr>
      <w:tr w:rsidR="0024510B" w14:paraId="6A7F7496" w14:textId="77777777">
        <w:tc>
          <w:tcPr>
            <w:tcW w:w="737" w:type="dxa"/>
            <w:tcBorders>
              <w:top w:val="single" w:sz="4" w:space="0" w:color="000000"/>
              <w:left w:val="single" w:sz="4" w:space="0" w:color="000000"/>
              <w:bottom w:val="single" w:sz="4" w:space="0" w:color="000000"/>
              <w:right w:val="single" w:sz="4" w:space="0" w:color="000000"/>
            </w:tcBorders>
          </w:tcPr>
          <w:p w14:paraId="003D3EB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89AFE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D3339F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42CB56" w14:textId="77777777" w:rsidR="0024510B" w:rsidRDefault="009E4ABA">
            <w:pPr>
              <w:spacing w:after="0" w:line="259" w:lineRule="auto"/>
            </w:pPr>
            <w:r>
              <w:rPr>
                <w:b/>
              </w:rPr>
              <w:t>Verdict</w:t>
            </w:r>
          </w:p>
        </w:tc>
      </w:tr>
      <w:tr w:rsidR="0024510B" w14:paraId="77D51DE0" w14:textId="77777777">
        <w:tc>
          <w:tcPr>
            <w:tcW w:w="737" w:type="dxa"/>
            <w:tcBorders>
              <w:top w:val="single" w:sz="4" w:space="0" w:color="000000"/>
              <w:left w:val="single" w:sz="4" w:space="0" w:color="000000"/>
              <w:bottom w:val="single" w:sz="4" w:space="0" w:color="000000"/>
              <w:right w:val="single" w:sz="4" w:space="0" w:color="000000"/>
            </w:tcBorders>
          </w:tcPr>
          <w:p w14:paraId="36A8903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BB21D4B"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1ABBBB" w14:textId="77777777" w:rsidR="0024510B" w:rsidRDefault="009E4ABA">
            <w:pPr>
              <w:spacing w:after="0"/>
            </w:pPr>
            <w:r>
              <w:t>The vehicle carrying the IUT applies its brakes and changes the overall brake status of the IUT</w:t>
            </w:r>
          </w:p>
        </w:tc>
        <w:tc>
          <w:tcPr>
            <w:tcW w:w="1980" w:type="dxa"/>
            <w:tcBorders>
              <w:top w:val="single" w:sz="4" w:space="0" w:color="000000"/>
              <w:left w:val="single" w:sz="4" w:space="0" w:color="000000"/>
              <w:bottom w:val="single" w:sz="4" w:space="0" w:color="000000"/>
              <w:right w:val="single" w:sz="4" w:space="0" w:color="000000"/>
            </w:tcBorders>
          </w:tcPr>
          <w:p w14:paraId="4BA0EDF1" w14:textId="77777777" w:rsidR="0024510B" w:rsidRDefault="0024510B">
            <w:pPr>
              <w:spacing w:after="0" w:line="259" w:lineRule="auto"/>
            </w:pPr>
          </w:p>
        </w:tc>
      </w:tr>
      <w:tr w:rsidR="0024510B" w14:paraId="3C22FCE4" w14:textId="77777777">
        <w:tc>
          <w:tcPr>
            <w:tcW w:w="737" w:type="dxa"/>
            <w:tcBorders>
              <w:top w:val="single" w:sz="4" w:space="0" w:color="000000"/>
              <w:left w:val="single" w:sz="4" w:space="0" w:color="000000"/>
              <w:bottom w:val="single" w:sz="4" w:space="0" w:color="000000"/>
              <w:right w:val="single" w:sz="4" w:space="0" w:color="000000"/>
            </w:tcBorders>
          </w:tcPr>
          <w:p w14:paraId="45E806B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56B3DB"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63ED1CB"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3032EB0" w14:textId="77777777" w:rsidR="0024510B" w:rsidRDefault="0024510B">
            <w:pPr>
              <w:tabs>
                <w:tab w:val="right" w:pos="1973"/>
              </w:tabs>
              <w:spacing w:after="0" w:line="259" w:lineRule="auto"/>
            </w:pPr>
          </w:p>
        </w:tc>
      </w:tr>
      <w:tr w:rsidR="0024510B" w14:paraId="2FF3E7DB" w14:textId="77777777">
        <w:tc>
          <w:tcPr>
            <w:tcW w:w="737" w:type="dxa"/>
            <w:tcBorders>
              <w:top w:val="single" w:sz="4" w:space="0" w:color="000000"/>
              <w:left w:val="single" w:sz="4" w:space="0" w:color="000000"/>
              <w:bottom w:val="single" w:sz="4" w:space="0" w:color="000000"/>
              <w:right w:val="single" w:sz="4" w:space="0" w:color="000000"/>
            </w:tcBorders>
          </w:tcPr>
          <w:p w14:paraId="254C8056"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2E41DF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45F35FA" w14:textId="4671DA1E" w:rsidR="0024510B" w:rsidRDefault="009E4ABA">
            <w:pPr>
              <w:spacing w:after="0" w:line="259" w:lineRule="auto"/>
            </w:pPr>
            <w:r>
              <w:t>Bits within the wheelBrakes field are set depending on braking status</w:t>
            </w:r>
            <w:ins w:id="279" w:author="Liming, John R." w:date="2017-04-03T15:42:00Z">
              <w:r w:rsidR="0009123C">
                <w:t xml:space="preserve"> received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53A65ABD" w14:textId="77777777" w:rsidR="0024510B" w:rsidRDefault="009E4ABA">
            <w:pPr>
              <w:spacing w:after="0" w:line="259" w:lineRule="auto"/>
            </w:pPr>
            <w:r>
              <w:t>Pass / Fail</w:t>
            </w:r>
          </w:p>
        </w:tc>
      </w:tr>
      <w:tr w:rsidR="0024510B" w14:paraId="22EC83AF" w14:textId="77777777">
        <w:tc>
          <w:tcPr>
            <w:tcW w:w="737" w:type="dxa"/>
            <w:tcBorders>
              <w:top w:val="single" w:sz="4" w:space="0" w:color="000000"/>
              <w:left w:val="single" w:sz="4" w:space="0" w:color="000000"/>
              <w:bottom w:val="single" w:sz="4" w:space="0" w:color="000000"/>
              <w:right w:val="single" w:sz="4" w:space="0" w:color="000000"/>
            </w:tcBorders>
          </w:tcPr>
          <w:p w14:paraId="3B1299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3AA928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1C3CBB6" w14:textId="77777777" w:rsidR="0024510B" w:rsidRDefault="009E4ABA">
            <w:pPr>
              <w:spacing w:after="0" w:line="259" w:lineRule="auto"/>
            </w:pPr>
            <w:r>
              <w:t>wheelBrakesUnavailable is set to false</w:t>
            </w:r>
          </w:p>
        </w:tc>
        <w:tc>
          <w:tcPr>
            <w:tcW w:w="1980" w:type="dxa"/>
            <w:tcBorders>
              <w:top w:val="single" w:sz="4" w:space="0" w:color="000000"/>
              <w:left w:val="single" w:sz="4" w:space="0" w:color="000000"/>
              <w:bottom w:val="single" w:sz="4" w:space="0" w:color="000000"/>
              <w:right w:val="single" w:sz="4" w:space="0" w:color="000000"/>
            </w:tcBorders>
          </w:tcPr>
          <w:p w14:paraId="5F6AE553" w14:textId="77777777" w:rsidR="0024510B" w:rsidRDefault="009E4ABA">
            <w:pPr>
              <w:spacing w:after="0" w:line="259" w:lineRule="auto"/>
            </w:pPr>
            <w:r>
              <w:t>Pass / Fail</w:t>
            </w:r>
          </w:p>
        </w:tc>
      </w:tr>
      <w:tr w:rsidR="0024510B" w14:paraId="4196AB4D" w14:textId="77777777">
        <w:tc>
          <w:tcPr>
            <w:tcW w:w="737" w:type="dxa"/>
            <w:tcBorders>
              <w:top w:val="single" w:sz="4" w:space="0" w:color="000000"/>
              <w:left w:val="single" w:sz="4" w:space="0" w:color="000000"/>
              <w:bottom w:val="single" w:sz="4" w:space="0" w:color="000000"/>
              <w:right w:val="single" w:sz="4" w:space="0" w:color="000000"/>
            </w:tcBorders>
          </w:tcPr>
          <w:p w14:paraId="6684A4F1"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9B89FA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AD06A16" w14:textId="77777777" w:rsidR="0024510B" w:rsidRDefault="009E4ABA">
            <w:pPr>
              <w:spacing w:after="0" w:line="259" w:lineRule="auto"/>
            </w:pPr>
            <w:r>
              <w:t>The vehicle carrying the IUT releases its brakes</w:t>
            </w:r>
          </w:p>
        </w:tc>
        <w:tc>
          <w:tcPr>
            <w:tcW w:w="1980" w:type="dxa"/>
            <w:tcBorders>
              <w:top w:val="single" w:sz="4" w:space="0" w:color="000000"/>
              <w:left w:val="single" w:sz="4" w:space="0" w:color="000000"/>
              <w:bottom w:val="single" w:sz="4" w:space="0" w:color="000000"/>
              <w:right w:val="single" w:sz="4" w:space="0" w:color="000000"/>
            </w:tcBorders>
          </w:tcPr>
          <w:p w14:paraId="788280DE" w14:textId="77777777" w:rsidR="0024510B" w:rsidRDefault="0024510B">
            <w:pPr>
              <w:spacing w:after="0" w:line="259" w:lineRule="auto"/>
            </w:pPr>
          </w:p>
        </w:tc>
      </w:tr>
      <w:tr w:rsidR="0024510B" w14:paraId="11B6DA78" w14:textId="77777777">
        <w:tc>
          <w:tcPr>
            <w:tcW w:w="737" w:type="dxa"/>
            <w:tcBorders>
              <w:top w:val="single" w:sz="4" w:space="0" w:color="000000"/>
              <w:left w:val="single" w:sz="4" w:space="0" w:color="000000"/>
              <w:bottom w:val="single" w:sz="4" w:space="0" w:color="000000"/>
              <w:right w:val="single" w:sz="4" w:space="0" w:color="000000"/>
            </w:tcBorders>
          </w:tcPr>
          <w:p w14:paraId="4C367D1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16AC110"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77D627F"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0387A42" w14:textId="77777777" w:rsidR="0024510B" w:rsidRDefault="0024510B">
            <w:pPr>
              <w:spacing w:after="0" w:line="259" w:lineRule="auto"/>
            </w:pPr>
          </w:p>
        </w:tc>
      </w:tr>
      <w:tr w:rsidR="0024510B" w14:paraId="1C11AD76" w14:textId="77777777">
        <w:tc>
          <w:tcPr>
            <w:tcW w:w="737" w:type="dxa"/>
            <w:tcBorders>
              <w:top w:val="single" w:sz="4" w:space="0" w:color="000000"/>
              <w:left w:val="single" w:sz="4" w:space="0" w:color="000000"/>
              <w:bottom w:val="single" w:sz="4" w:space="0" w:color="000000"/>
              <w:right w:val="single" w:sz="4" w:space="0" w:color="000000"/>
            </w:tcBorders>
          </w:tcPr>
          <w:p w14:paraId="2EE7F2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355D13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E46F188" w14:textId="1D72ED7E" w:rsidR="0024510B" w:rsidRDefault="009E4ABA">
            <w:pPr>
              <w:spacing w:after="0" w:line="259" w:lineRule="auto"/>
            </w:pPr>
            <w:r>
              <w:t xml:space="preserve">Bits within the wheelBrakes field </w:t>
            </w:r>
            <w:ins w:id="280" w:author="Liming, John R." w:date="2017-04-03T15:43:00Z">
              <w:r w:rsidR="0009123C">
                <w:t xml:space="preserve">received from the CAN interface </w:t>
              </w:r>
            </w:ins>
            <w:r>
              <w:t>are all set to false</w:t>
            </w:r>
          </w:p>
        </w:tc>
        <w:tc>
          <w:tcPr>
            <w:tcW w:w="1980" w:type="dxa"/>
            <w:tcBorders>
              <w:top w:val="single" w:sz="4" w:space="0" w:color="000000"/>
              <w:left w:val="single" w:sz="4" w:space="0" w:color="000000"/>
              <w:bottom w:val="single" w:sz="4" w:space="0" w:color="000000"/>
              <w:right w:val="single" w:sz="4" w:space="0" w:color="000000"/>
            </w:tcBorders>
          </w:tcPr>
          <w:p w14:paraId="62ACD91A" w14:textId="77777777" w:rsidR="0024510B" w:rsidRDefault="009E4ABA">
            <w:pPr>
              <w:spacing w:after="0" w:line="259" w:lineRule="auto"/>
            </w:pPr>
            <w:r>
              <w:t>Pass /Fail</w:t>
            </w:r>
          </w:p>
        </w:tc>
      </w:tr>
    </w:tbl>
    <w:p w14:paraId="6D385ABC" w14:textId="77777777" w:rsidR="0024510B" w:rsidRDefault="0024510B"/>
    <w:tbl>
      <w:tblPr>
        <w:tblStyle w:val="afe"/>
        <w:tblW w:w="9360" w:type="dxa"/>
        <w:tblInd w:w="-4" w:type="dxa"/>
        <w:tblLayout w:type="fixed"/>
        <w:tblLook w:val="0000" w:firstRow="0" w:lastRow="0" w:firstColumn="0" w:lastColumn="0" w:noHBand="0" w:noVBand="0"/>
      </w:tblPr>
      <w:tblGrid>
        <w:gridCol w:w="737"/>
        <w:gridCol w:w="1063"/>
        <w:gridCol w:w="5580"/>
        <w:gridCol w:w="1980"/>
      </w:tblGrid>
      <w:tr w:rsidR="0024510B" w14:paraId="561549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DDA7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26D3C" w14:textId="0EED4470" w:rsidR="0024510B" w:rsidRDefault="009E4ABA">
            <w:pPr>
              <w:tabs>
                <w:tab w:val="left" w:pos="2050"/>
              </w:tabs>
              <w:spacing w:after="0"/>
            </w:pPr>
            <w:r>
              <w:t>TP-BSM-MV-BV-</w:t>
            </w:r>
            <w:ins w:id="281" w:author="Liming, John R." w:date="2017-04-11T09:55:00Z">
              <w:r w:rsidR="00A3086A">
                <w:t>12</w:t>
              </w:r>
            </w:ins>
          </w:p>
        </w:tc>
      </w:tr>
      <w:tr w:rsidR="0024510B" w14:paraId="74D7ABE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A4130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B5779" w14:textId="77777777" w:rsidR="0024510B" w:rsidRDefault="009E4ABA">
            <w:pPr>
              <w:spacing w:after="0"/>
            </w:pPr>
            <w:r>
              <w:t>Verify proper values of wheelBrakes and wheelBrakesUnavailable when only a single braking status indication is available</w:t>
            </w:r>
          </w:p>
        </w:tc>
      </w:tr>
      <w:tr w:rsidR="0024510B" w14:paraId="76B0308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0EB7D6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5361429" w14:textId="77777777" w:rsidR="0024510B" w:rsidRDefault="009E4ABA">
            <w:pPr>
              <w:spacing w:after="0"/>
            </w:pPr>
            <w:r>
              <w:t>TC2</w:t>
            </w:r>
          </w:p>
        </w:tc>
      </w:tr>
      <w:tr w:rsidR="0024510B" w14:paraId="0B4827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42776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0EB3B20" w14:textId="77777777" w:rsidR="0024510B" w:rsidRDefault="009E4ABA">
            <w:pPr>
              <w:spacing w:after="0"/>
            </w:pPr>
            <w:r>
              <w:t>V2V-BSMTX-DATAACC-030</w:t>
            </w:r>
          </w:p>
        </w:tc>
      </w:tr>
      <w:tr w:rsidR="0024510B" w14:paraId="11945AB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A2E698E" w14:textId="77777777" w:rsidR="0024510B" w:rsidRDefault="009E4ABA">
            <w:pPr>
              <w:spacing w:after="0"/>
              <w:jc w:val="center"/>
            </w:pPr>
            <w:r>
              <w:rPr>
                <w:b/>
              </w:rPr>
              <w:t>Pre-test conditions</w:t>
            </w:r>
          </w:p>
        </w:tc>
      </w:tr>
      <w:tr w:rsidR="0024510B" w14:paraId="36B0079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69923A" w14:textId="77777777" w:rsidR="0024510B" w:rsidRDefault="009E4ABA">
            <w:pPr>
              <w:numPr>
                <w:ilvl w:val="0"/>
                <w:numId w:val="2"/>
              </w:numPr>
              <w:spacing w:after="0" w:line="259" w:lineRule="auto"/>
              <w:ind w:hanging="360"/>
              <w:contextualSpacing/>
            </w:pPr>
            <w:r>
              <w:t>The IUT is in the initial state</w:t>
            </w:r>
          </w:p>
          <w:p w14:paraId="041B69D4" w14:textId="77777777" w:rsidR="0024510B" w:rsidRDefault="009E4ABA">
            <w:pPr>
              <w:numPr>
                <w:ilvl w:val="0"/>
                <w:numId w:val="2"/>
              </w:numPr>
              <w:spacing w:after="0" w:line="259" w:lineRule="auto"/>
              <w:ind w:hanging="360"/>
              <w:contextualSpacing/>
            </w:pPr>
            <w:r>
              <w:t>A single braking status indication is available</w:t>
            </w:r>
          </w:p>
          <w:p w14:paraId="2AB7AAAE" w14:textId="77777777" w:rsidR="0024510B" w:rsidRDefault="009E4ABA">
            <w:pPr>
              <w:numPr>
                <w:ilvl w:val="0"/>
                <w:numId w:val="2"/>
              </w:numPr>
              <w:spacing w:after="0" w:line="259" w:lineRule="auto"/>
              <w:ind w:hanging="360"/>
              <w:contextualSpacing/>
            </w:pPr>
            <w:r>
              <w:t>ABS and Stability Control is disabled on the vehicle</w:t>
            </w:r>
          </w:p>
          <w:p w14:paraId="631BA5AF" w14:textId="1FEDAF6F" w:rsidR="00C74129" w:rsidRDefault="00C74129">
            <w:pPr>
              <w:numPr>
                <w:ilvl w:val="0"/>
                <w:numId w:val="2"/>
              </w:numPr>
              <w:spacing w:after="0" w:line="259" w:lineRule="auto"/>
              <w:ind w:hanging="360"/>
              <w:contextualSpacing/>
            </w:pPr>
            <w:ins w:id="282" w:author="Liming, John R." w:date="2017-03-27T15:49:00Z">
              <w:r>
                <w:t>The IUT can communicate with the vehicle through the CAN interface</w:t>
              </w:r>
            </w:ins>
          </w:p>
        </w:tc>
      </w:tr>
      <w:tr w:rsidR="0024510B" w14:paraId="2DEDA58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A1EE2C0" w14:textId="77777777" w:rsidR="0024510B" w:rsidRDefault="009E4ABA">
            <w:pPr>
              <w:spacing w:after="0"/>
              <w:jc w:val="center"/>
            </w:pPr>
            <w:r>
              <w:rPr>
                <w:b/>
              </w:rPr>
              <w:t>Test Sequence</w:t>
            </w:r>
          </w:p>
        </w:tc>
      </w:tr>
      <w:tr w:rsidR="0024510B" w14:paraId="274F9EE0" w14:textId="77777777">
        <w:tc>
          <w:tcPr>
            <w:tcW w:w="737" w:type="dxa"/>
            <w:tcBorders>
              <w:top w:val="single" w:sz="4" w:space="0" w:color="000000"/>
              <w:left w:val="single" w:sz="4" w:space="0" w:color="000000"/>
              <w:bottom w:val="single" w:sz="4" w:space="0" w:color="000000"/>
              <w:right w:val="single" w:sz="4" w:space="0" w:color="000000"/>
            </w:tcBorders>
          </w:tcPr>
          <w:p w14:paraId="10F34A3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71E4BC"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C60DD36"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B131D15" w14:textId="77777777" w:rsidR="0024510B" w:rsidRDefault="009E4ABA">
            <w:pPr>
              <w:spacing w:after="0" w:line="259" w:lineRule="auto"/>
            </w:pPr>
            <w:r>
              <w:rPr>
                <w:b/>
              </w:rPr>
              <w:t>Verdict</w:t>
            </w:r>
          </w:p>
        </w:tc>
      </w:tr>
      <w:tr w:rsidR="0024510B" w14:paraId="00773FDE" w14:textId="77777777">
        <w:tc>
          <w:tcPr>
            <w:tcW w:w="737" w:type="dxa"/>
            <w:tcBorders>
              <w:top w:val="single" w:sz="4" w:space="0" w:color="000000"/>
              <w:left w:val="single" w:sz="4" w:space="0" w:color="000000"/>
              <w:bottom w:val="single" w:sz="4" w:space="0" w:color="000000"/>
              <w:right w:val="single" w:sz="4" w:space="0" w:color="000000"/>
            </w:tcBorders>
          </w:tcPr>
          <w:p w14:paraId="348EAEBF"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0D2B824"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EF265B" w14:textId="77777777" w:rsidR="0024510B" w:rsidRDefault="009E4ABA">
            <w:pPr>
              <w:spacing w:after="0"/>
            </w:pPr>
            <w:r>
              <w:t>The vehicle carrying the IUT applies its brakes</w:t>
            </w:r>
          </w:p>
        </w:tc>
        <w:tc>
          <w:tcPr>
            <w:tcW w:w="1980" w:type="dxa"/>
            <w:tcBorders>
              <w:top w:val="single" w:sz="4" w:space="0" w:color="000000"/>
              <w:left w:val="single" w:sz="4" w:space="0" w:color="000000"/>
              <w:bottom w:val="single" w:sz="4" w:space="0" w:color="000000"/>
              <w:right w:val="single" w:sz="4" w:space="0" w:color="000000"/>
            </w:tcBorders>
          </w:tcPr>
          <w:p w14:paraId="079F2C68" w14:textId="77777777" w:rsidR="0024510B" w:rsidRDefault="0024510B">
            <w:pPr>
              <w:spacing w:after="0" w:line="259" w:lineRule="auto"/>
            </w:pPr>
          </w:p>
        </w:tc>
      </w:tr>
      <w:tr w:rsidR="0024510B" w14:paraId="1F5ED6E6" w14:textId="77777777">
        <w:tc>
          <w:tcPr>
            <w:tcW w:w="737" w:type="dxa"/>
            <w:tcBorders>
              <w:top w:val="single" w:sz="4" w:space="0" w:color="000000"/>
              <w:left w:val="single" w:sz="4" w:space="0" w:color="000000"/>
              <w:bottom w:val="single" w:sz="4" w:space="0" w:color="000000"/>
              <w:right w:val="single" w:sz="4" w:space="0" w:color="000000"/>
            </w:tcBorders>
          </w:tcPr>
          <w:p w14:paraId="79D9CFF5"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40BDF92" w14:textId="7580A788"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8CA2E7" w14:textId="4F1283CF" w:rsidR="0024510B" w:rsidRDefault="0017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At least one</w:t>
            </w:r>
            <w:r w:rsidR="009E4ABA">
              <w:t xml:space="preserve"> BSM is transmitted</w:t>
            </w:r>
            <w:r>
              <w:t xml:space="preserve"> within 3*vEventDetectLatency</w:t>
            </w:r>
          </w:p>
        </w:tc>
        <w:tc>
          <w:tcPr>
            <w:tcW w:w="1980" w:type="dxa"/>
            <w:tcBorders>
              <w:top w:val="single" w:sz="4" w:space="0" w:color="000000"/>
              <w:left w:val="single" w:sz="4" w:space="0" w:color="000000"/>
              <w:bottom w:val="single" w:sz="4" w:space="0" w:color="000000"/>
              <w:right w:val="single" w:sz="4" w:space="0" w:color="000000"/>
            </w:tcBorders>
          </w:tcPr>
          <w:p w14:paraId="1C5260F8" w14:textId="63A7F3F5" w:rsidR="0024510B" w:rsidRDefault="00937E41">
            <w:pPr>
              <w:tabs>
                <w:tab w:val="right" w:pos="1973"/>
              </w:tabs>
              <w:spacing w:after="0" w:line="259" w:lineRule="auto"/>
            </w:pPr>
            <w:r>
              <w:t>Pass / Fail</w:t>
            </w:r>
          </w:p>
        </w:tc>
      </w:tr>
      <w:tr w:rsidR="0024510B" w14:paraId="7D89038B" w14:textId="77777777">
        <w:tc>
          <w:tcPr>
            <w:tcW w:w="737" w:type="dxa"/>
            <w:tcBorders>
              <w:top w:val="single" w:sz="4" w:space="0" w:color="000000"/>
              <w:left w:val="single" w:sz="4" w:space="0" w:color="000000"/>
              <w:bottom w:val="single" w:sz="4" w:space="0" w:color="000000"/>
              <w:right w:val="single" w:sz="4" w:space="0" w:color="000000"/>
            </w:tcBorders>
          </w:tcPr>
          <w:p w14:paraId="1466F000"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C11FD8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8E3FC" w14:textId="5DBF629F" w:rsidR="0024510B" w:rsidRDefault="009E4ABA">
            <w:pPr>
              <w:spacing w:after="0" w:line="259" w:lineRule="auto"/>
            </w:pPr>
            <w:r>
              <w:t>Bits for all wheels are set on</w:t>
            </w:r>
            <w:ins w:id="283" w:author="Liming, John R." w:date="2017-04-03T15:45:00Z">
              <w:r w:rsidR="0009123C">
                <w:t xml:space="preserve"> and populated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468F2B9D" w14:textId="77777777" w:rsidR="0024510B" w:rsidRDefault="009E4ABA">
            <w:pPr>
              <w:spacing w:after="0" w:line="259" w:lineRule="auto"/>
            </w:pPr>
            <w:r>
              <w:t>Pass / Fail</w:t>
            </w:r>
          </w:p>
        </w:tc>
      </w:tr>
      <w:tr w:rsidR="0024510B" w14:paraId="5A3E35BD" w14:textId="77777777">
        <w:tc>
          <w:tcPr>
            <w:tcW w:w="737" w:type="dxa"/>
            <w:tcBorders>
              <w:top w:val="single" w:sz="4" w:space="0" w:color="000000"/>
              <w:left w:val="single" w:sz="4" w:space="0" w:color="000000"/>
              <w:bottom w:val="single" w:sz="4" w:space="0" w:color="000000"/>
              <w:right w:val="single" w:sz="4" w:space="0" w:color="000000"/>
            </w:tcBorders>
          </w:tcPr>
          <w:p w14:paraId="0C59DFB7"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EE81877"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FF74C8" w14:textId="77777777" w:rsidR="0024510B" w:rsidRDefault="009E4ABA">
            <w:pPr>
              <w:spacing w:after="0" w:line="259" w:lineRule="auto"/>
            </w:pPr>
            <w:r>
              <w:t>wheelBrakesUnavailable is set to false</w:t>
            </w:r>
          </w:p>
        </w:tc>
        <w:tc>
          <w:tcPr>
            <w:tcW w:w="1980" w:type="dxa"/>
            <w:tcBorders>
              <w:top w:val="single" w:sz="4" w:space="0" w:color="000000"/>
              <w:left w:val="single" w:sz="4" w:space="0" w:color="000000"/>
              <w:bottom w:val="single" w:sz="4" w:space="0" w:color="000000"/>
              <w:right w:val="single" w:sz="4" w:space="0" w:color="000000"/>
            </w:tcBorders>
          </w:tcPr>
          <w:p w14:paraId="5B2FF7B1" w14:textId="77777777" w:rsidR="0024510B" w:rsidRDefault="009E4ABA">
            <w:pPr>
              <w:spacing w:after="0" w:line="259" w:lineRule="auto"/>
            </w:pPr>
            <w:r>
              <w:t>Pass / Fail</w:t>
            </w:r>
          </w:p>
        </w:tc>
      </w:tr>
      <w:tr w:rsidR="0024510B" w14:paraId="01104D20" w14:textId="77777777">
        <w:tc>
          <w:tcPr>
            <w:tcW w:w="737" w:type="dxa"/>
            <w:tcBorders>
              <w:top w:val="single" w:sz="4" w:space="0" w:color="000000"/>
              <w:left w:val="single" w:sz="4" w:space="0" w:color="000000"/>
              <w:bottom w:val="single" w:sz="4" w:space="0" w:color="000000"/>
              <w:right w:val="single" w:sz="4" w:space="0" w:color="000000"/>
            </w:tcBorders>
          </w:tcPr>
          <w:p w14:paraId="1FA077D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A224753"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71B49" w14:textId="77777777" w:rsidR="0024510B" w:rsidRDefault="009E4ABA">
            <w:pPr>
              <w:spacing w:after="0" w:line="259" w:lineRule="auto"/>
            </w:pPr>
            <w:r>
              <w:t>The IUT removes brakes</w:t>
            </w:r>
          </w:p>
        </w:tc>
        <w:tc>
          <w:tcPr>
            <w:tcW w:w="1980" w:type="dxa"/>
            <w:tcBorders>
              <w:top w:val="single" w:sz="4" w:space="0" w:color="000000"/>
              <w:left w:val="single" w:sz="4" w:space="0" w:color="000000"/>
              <w:bottom w:val="single" w:sz="4" w:space="0" w:color="000000"/>
              <w:right w:val="single" w:sz="4" w:space="0" w:color="000000"/>
            </w:tcBorders>
          </w:tcPr>
          <w:p w14:paraId="517E9B15" w14:textId="77777777" w:rsidR="0024510B" w:rsidRDefault="0024510B">
            <w:pPr>
              <w:spacing w:after="0" w:line="259" w:lineRule="auto"/>
            </w:pPr>
          </w:p>
        </w:tc>
      </w:tr>
      <w:tr w:rsidR="0024510B" w14:paraId="71894F0D" w14:textId="77777777">
        <w:tc>
          <w:tcPr>
            <w:tcW w:w="737" w:type="dxa"/>
            <w:tcBorders>
              <w:top w:val="single" w:sz="4" w:space="0" w:color="000000"/>
              <w:left w:val="single" w:sz="4" w:space="0" w:color="000000"/>
              <w:bottom w:val="single" w:sz="4" w:space="0" w:color="000000"/>
              <w:right w:val="single" w:sz="4" w:space="0" w:color="000000"/>
            </w:tcBorders>
          </w:tcPr>
          <w:p w14:paraId="696B6597"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8254F10" w14:textId="62014912"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A56EBC3" w14:textId="792D3CC0" w:rsidR="0024510B" w:rsidRDefault="009E4ABA">
            <w:pPr>
              <w:spacing w:after="0" w:line="259" w:lineRule="auto"/>
            </w:pPr>
            <w:r>
              <w:t>A</w:t>
            </w:r>
            <w:r w:rsidR="00173FD6">
              <w:t>t least one</w:t>
            </w:r>
            <w:r>
              <w:t xml:space="preserve"> BSM is transmitted</w:t>
            </w:r>
            <w:r w:rsidR="00173FD6">
              <w:t xml:space="preserve"> within 3*vEventDetectLatency</w:t>
            </w:r>
          </w:p>
        </w:tc>
        <w:tc>
          <w:tcPr>
            <w:tcW w:w="1980" w:type="dxa"/>
            <w:tcBorders>
              <w:top w:val="single" w:sz="4" w:space="0" w:color="000000"/>
              <w:left w:val="single" w:sz="4" w:space="0" w:color="000000"/>
              <w:bottom w:val="single" w:sz="4" w:space="0" w:color="000000"/>
              <w:right w:val="single" w:sz="4" w:space="0" w:color="000000"/>
            </w:tcBorders>
          </w:tcPr>
          <w:p w14:paraId="639F4E3C" w14:textId="665D1BB7" w:rsidR="0024510B" w:rsidRDefault="00937E41">
            <w:pPr>
              <w:tabs>
                <w:tab w:val="right" w:pos="1973"/>
              </w:tabs>
              <w:spacing w:after="0" w:line="259" w:lineRule="auto"/>
            </w:pPr>
            <w:r>
              <w:t>Pass / Fail</w:t>
            </w:r>
          </w:p>
        </w:tc>
      </w:tr>
      <w:tr w:rsidR="0024510B" w14:paraId="40D1792E" w14:textId="77777777">
        <w:tc>
          <w:tcPr>
            <w:tcW w:w="737" w:type="dxa"/>
            <w:tcBorders>
              <w:top w:val="single" w:sz="4" w:space="0" w:color="000000"/>
              <w:left w:val="single" w:sz="4" w:space="0" w:color="000000"/>
              <w:bottom w:val="single" w:sz="4" w:space="0" w:color="000000"/>
              <w:right w:val="single" w:sz="4" w:space="0" w:color="000000"/>
            </w:tcBorders>
          </w:tcPr>
          <w:p w14:paraId="3BAA9E35"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B84341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CF3238" w14:textId="21F2D4BF" w:rsidR="0024510B" w:rsidRDefault="009E4ABA">
            <w:pPr>
              <w:spacing w:after="0" w:line="259" w:lineRule="auto"/>
            </w:pPr>
            <w:r>
              <w:t>Bits for all wheels are set off</w:t>
            </w:r>
            <w:ins w:id="284" w:author="Liming, John R." w:date="2017-04-03T15:46:00Z">
              <w:r w:rsidR="0009123C">
                <w:t xml:space="preserve"> and populated from the CAN interface</w:t>
              </w:r>
            </w:ins>
          </w:p>
        </w:tc>
        <w:tc>
          <w:tcPr>
            <w:tcW w:w="1980" w:type="dxa"/>
            <w:tcBorders>
              <w:top w:val="single" w:sz="4" w:space="0" w:color="000000"/>
              <w:left w:val="single" w:sz="4" w:space="0" w:color="000000"/>
              <w:bottom w:val="single" w:sz="4" w:space="0" w:color="000000"/>
              <w:right w:val="single" w:sz="4" w:space="0" w:color="000000"/>
            </w:tcBorders>
          </w:tcPr>
          <w:p w14:paraId="5CC65C58" w14:textId="77777777" w:rsidR="0024510B" w:rsidRDefault="009E4ABA">
            <w:pPr>
              <w:spacing w:after="0" w:line="259" w:lineRule="auto"/>
            </w:pPr>
            <w:r>
              <w:t>Pass / Fail</w:t>
            </w:r>
          </w:p>
        </w:tc>
      </w:tr>
    </w:tbl>
    <w:p w14:paraId="3F22B20D" w14:textId="77777777" w:rsidR="0024510B" w:rsidRDefault="0024510B"/>
    <w:tbl>
      <w:tblPr>
        <w:tblStyle w:val="aff"/>
        <w:tblW w:w="9338" w:type="dxa"/>
        <w:tblInd w:w="7" w:type="dxa"/>
        <w:tblLayout w:type="fixed"/>
        <w:tblLook w:val="0000" w:firstRow="0" w:lastRow="0" w:firstColumn="0" w:lastColumn="0" w:noHBand="0" w:noVBand="0"/>
      </w:tblPr>
      <w:tblGrid>
        <w:gridCol w:w="737"/>
        <w:gridCol w:w="1063"/>
        <w:gridCol w:w="5564"/>
        <w:gridCol w:w="1974"/>
      </w:tblGrid>
      <w:tr w:rsidR="0024510B" w14:paraId="0561A1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157C7B" w14:textId="77777777" w:rsidR="0024510B" w:rsidRDefault="009E4ABA">
            <w:pPr>
              <w:spacing w:after="0"/>
            </w:pPr>
            <w:r>
              <w:rPr>
                <w:b/>
              </w:rPr>
              <w:t>Identifier</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205559C5" w14:textId="550EA27D" w:rsidR="0024510B" w:rsidRDefault="009E4ABA">
            <w:pPr>
              <w:tabs>
                <w:tab w:val="left" w:pos="2050"/>
              </w:tabs>
              <w:spacing w:after="0"/>
            </w:pPr>
            <w:r>
              <w:t>TP-BSM-MV-BV-</w:t>
            </w:r>
            <w:ins w:id="285" w:author="Liming, John R." w:date="2017-04-11T09:56:00Z">
              <w:r w:rsidR="00A3086A">
                <w:t>13</w:t>
              </w:r>
            </w:ins>
          </w:p>
        </w:tc>
      </w:tr>
      <w:tr w:rsidR="0024510B" w14:paraId="0EBB1DE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75CC6F" w14:textId="77777777" w:rsidR="0024510B" w:rsidRDefault="009E4ABA">
            <w:pPr>
              <w:spacing w:after="0"/>
            </w:pPr>
            <w:r>
              <w:rPr>
                <w:b/>
              </w:rPr>
              <w:lastRenderedPageBreak/>
              <w:t>Test Objective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7B308068" w14:textId="77777777" w:rsidR="0024510B" w:rsidRDefault="009E4ABA">
            <w:pPr>
              <w:spacing w:after="0"/>
            </w:pPr>
            <w:r>
              <w:t>Verify vehicle transmission is properly reported if available</w:t>
            </w:r>
          </w:p>
        </w:tc>
      </w:tr>
      <w:tr w:rsidR="0024510B" w14:paraId="039528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77E896" w14:textId="77777777" w:rsidR="0024510B" w:rsidRDefault="009E4ABA">
            <w:pPr>
              <w:spacing w:after="0"/>
            </w:pPr>
            <w:r>
              <w:rPr>
                <w:b/>
              </w:rPr>
              <w:t>Test Configuration</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02229405" w14:textId="77777777" w:rsidR="0024510B" w:rsidRDefault="009E4ABA">
            <w:pPr>
              <w:spacing w:after="0"/>
            </w:pPr>
            <w:r>
              <w:t>TC2</w:t>
            </w:r>
          </w:p>
        </w:tc>
      </w:tr>
      <w:tr w:rsidR="0024510B" w14:paraId="1C50DD7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F22C1" w14:textId="77777777" w:rsidR="0024510B" w:rsidRDefault="009E4ABA">
            <w:pPr>
              <w:spacing w:after="0"/>
            </w:pPr>
            <w:r>
              <w:rPr>
                <w:b/>
              </w:rPr>
              <w:t>Reference: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52F501BF" w14:textId="77777777" w:rsidR="0024510B" w:rsidRDefault="009E4ABA">
            <w:pPr>
              <w:spacing w:after="0"/>
            </w:pPr>
            <w:r>
              <w:t>V2V-BSMTX-DATAACC-018</w:t>
            </w:r>
          </w:p>
        </w:tc>
      </w:tr>
      <w:tr w:rsidR="0024510B" w14:paraId="3A7E0B9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4C4849" w14:textId="77777777" w:rsidR="0024510B" w:rsidRDefault="009E4ABA">
            <w:pPr>
              <w:spacing w:after="0"/>
              <w:jc w:val="center"/>
            </w:pPr>
            <w:r>
              <w:rPr>
                <w:b/>
              </w:rPr>
              <w:t>Pre-test conditions</w:t>
            </w:r>
          </w:p>
        </w:tc>
      </w:tr>
      <w:tr w:rsidR="0024510B" w14:paraId="49446BB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0903984" w14:textId="77777777" w:rsidR="0024510B" w:rsidRDefault="009E4ABA">
            <w:pPr>
              <w:numPr>
                <w:ilvl w:val="0"/>
                <w:numId w:val="2"/>
              </w:numPr>
              <w:spacing w:after="0" w:line="259" w:lineRule="auto"/>
              <w:ind w:hanging="360"/>
              <w:contextualSpacing/>
            </w:pPr>
            <w:r>
              <w:t>The IUT is in the initial state</w:t>
            </w:r>
          </w:p>
          <w:p w14:paraId="2621D8AE" w14:textId="77777777" w:rsidR="0024510B" w:rsidRDefault="009E4ABA">
            <w:pPr>
              <w:numPr>
                <w:ilvl w:val="0"/>
                <w:numId w:val="2"/>
              </w:numPr>
              <w:spacing w:after="0" w:line="259" w:lineRule="auto"/>
              <w:ind w:hanging="360"/>
              <w:contextualSpacing/>
              <w:rPr>
                <w:ins w:id="286" w:author="Liming, John R." w:date="2017-03-27T15:49:00Z"/>
              </w:rPr>
            </w:pPr>
            <w:r>
              <w:t>The IUT is in some unspecified initial transmission state</w:t>
            </w:r>
          </w:p>
          <w:p w14:paraId="07FB2844" w14:textId="1325D164" w:rsidR="00C74129" w:rsidRDefault="00C74129">
            <w:pPr>
              <w:numPr>
                <w:ilvl w:val="0"/>
                <w:numId w:val="2"/>
              </w:numPr>
              <w:spacing w:after="0" w:line="259" w:lineRule="auto"/>
              <w:ind w:hanging="360"/>
              <w:contextualSpacing/>
            </w:pPr>
            <w:ins w:id="287" w:author="Liming, John R." w:date="2017-03-27T15:49:00Z">
              <w:r>
                <w:t>The IUT can communicate with the vehicle through the CAN interface</w:t>
              </w:r>
            </w:ins>
          </w:p>
        </w:tc>
      </w:tr>
      <w:tr w:rsidR="0024510B" w14:paraId="6716F7A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E5B328" w14:textId="77777777" w:rsidR="0024510B" w:rsidRDefault="009E4ABA">
            <w:pPr>
              <w:spacing w:after="0"/>
              <w:jc w:val="center"/>
            </w:pPr>
            <w:r>
              <w:rPr>
                <w:b/>
              </w:rPr>
              <w:t>Test Sequence</w:t>
            </w:r>
          </w:p>
        </w:tc>
      </w:tr>
      <w:tr w:rsidR="0024510B" w14:paraId="1AD79B89" w14:textId="77777777">
        <w:tc>
          <w:tcPr>
            <w:tcW w:w="737" w:type="dxa"/>
            <w:tcBorders>
              <w:top w:val="single" w:sz="4" w:space="0" w:color="000000"/>
              <w:left w:val="single" w:sz="4" w:space="0" w:color="000000"/>
              <w:bottom w:val="single" w:sz="4" w:space="0" w:color="000000"/>
              <w:right w:val="single" w:sz="4" w:space="0" w:color="000000"/>
            </w:tcBorders>
          </w:tcPr>
          <w:p w14:paraId="772767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DB2160A" w14:textId="77777777" w:rsidR="0024510B" w:rsidRDefault="009E4ABA">
            <w:pPr>
              <w:spacing w:after="0"/>
              <w:jc w:val="center"/>
            </w:pPr>
            <w:r>
              <w:rPr>
                <w:b/>
              </w:rPr>
              <w:t>Type</w:t>
            </w:r>
          </w:p>
        </w:tc>
        <w:tc>
          <w:tcPr>
            <w:tcW w:w="5564" w:type="dxa"/>
            <w:tcBorders>
              <w:top w:val="single" w:sz="4" w:space="0" w:color="000000"/>
              <w:left w:val="single" w:sz="4" w:space="0" w:color="000000"/>
              <w:bottom w:val="single" w:sz="4" w:space="0" w:color="000000"/>
              <w:right w:val="single" w:sz="4" w:space="0" w:color="000000"/>
            </w:tcBorders>
          </w:tcPr>
          <w:p w14:paraId="74045239" w14:textId="77777777" w:rsidR="0024510B" w:rsidRDefault="009E4ABA">
            <w:pPr>
              <w:spacing w:after="0"/>
              <w:jc w:val="center"/>
            </w:pPr>
            <w:r>
              <w:rPr>
                <w:b/>
              </w:rPr>
              <w:t>Description</w:t>
            </w:r>
          </w:p>
        </w:tc>
        <w:tc>
          <w:tcPr>
            <w:tcW w:w="1974" w:type="dxa"/>
            <w:tcBorders>
              <w:top w:val="single" w:sz="4" w:space="0" w:color="000000"/>
              <w:left w:val="single" w:sz="4" w:space="0" w:color="000000"/>
              <w:bottom w:val="single" w:sz="4" w:space="0" w:color="000000"/>
              <w:right w:val="single" w:sz="4" w:space="0" w:color="000000"/>
            </w:tcBorders>
          </w:tcPr>
          <w:p w14:paraId="64D357AE" w14:textId="77777777" w:rsidR="0024510B" w:rsidRDefault="009E4ABA">
            <w:pPr>
              <w:spacing w:after="0" w:line="259" w:lineRule="auto"/>
            </w:pPr>
            <w:r>
              <w:rPr>
                <w:b/>
              </w:rPr>
              <w:t>Verdict</w:t>
            </w:r>
          </w:p>
        </w:tc>
      </w:tr>
      <w:tr w:rsidR="0024510B" w14:paraId="4C8068B7" w14:textId="77777777">
        <w:tc>
          <w:tcPr>
            <w:tcW w:w="737" w:type="dxa"/>
            <w:tcBorders>
              <w:top w:val="single" w:sz="4" w:space="0" w:color="000000"/>
              <w:left w:val="single" w:sz="4" w:space="0" w:color="000000"/>
              <w:bottom w:val="single" w:sz="4" w:space="0" w:color="000000"/>
              <w:right w:val="single" w:sz="4" w:space="0" w:color="000000"/>
            </w:tcBorders>
          </w:tcPr>
          <w:p w14:paraId="5C768AC5"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AB683A7" w14:textId="77777777" w:rsidR="0024510B" w:rsidRDefault="009E4ABA">
            <w:pPr>
              <w:spacing w:after="0" w:line="259" w:lineRule="auto"/>
            </w:pPr>
            <w:r>
              <w:t>Stimulus</w:t>
            </w:r>
          </w:p>
        </w:tc>
        <w:tc>
          <w:tcPr>
            <w:tcW w:w="5564" w:type="dxa"/>
            <w:tcBorders>
              <w:top w:val="single" w:sz="4" w:space="0" w:color="000000"/>
              <w:left w:val="single" w:sz="4" w:space="0" w:color="000000"/>
              <w:bottom w:val="single" w:sz="4" w:space="0" w:color="000000"/>
              <w:right w:val="single" w:sz="4" w:space="0" w:color="000000"/>
            </w:tcBorders>
          </w:tcPr>
          <w:p w14:paraId="56E58092" w14:textId="77777777" w:rsidR="0024510B" w:rsidRDefault="009E4ABA">
            <w:pPr>
              <w:spacing w:after="0" w:line="259" w:lineRule="auto"/>
            </w:pPr>
            <w:r>
              <w:t>The vehicle changes transmission state</w:t>
            </w:r>
          </w:p>
        </w:tc>
        <w:tc>
          <w:tcPr>
            <w:tcW w:w="1974" w:type="dxa"/>
            <w:tcBorders>
              <w:top w:val="single" w:sz="4" w:space="0" w:color="000000"/>
              <w:left w:val="single" w:sz="4" w:space="0" w:color="000000"/>
              <w:bottom w:val="single" w:sz="4" w:space="0" w:color="000000"/>
              <w:right w:val="single" w:sz="4" w:space="0" w:color="000000"/>
            </w:tcBorders>
          </w:tcPr>
          <w:p w14:paraId="3D825840" w14:textId="77777777" w:rsidR="0024510B" w:rsidRDefault="0024510B">
            <w:pPr>
              <w:spacing w:after="0" w:line="259" w:lineRule="auto"/>
            </w:pPr>
          </w:p>
        </w:tc>
      </w:tr>
      <w:tr w:rsidR="0024510B" w14:paraId="580CD4C4" w14:textId="77777777">
        <w:tc>
          <w:tcPr>
            <w:tcW w:w="737" w:type="dxa"/>
            <w:tcBorders>
              <w:top w:val="single" w:sz="4" w:space="0" w:color="000000"/>
              <w:left w:val="single" w:sz="4" w:space="0" w:color="000000"/>
              <w:bottom w:val="single" w:sz="4" w:space="0" w:color="000000"/>
              <w:right w:val="single" w:sz="4" w:space="0" w:color="000000"/>
            </w:tcBorders>
          </w:tcPr>
          <w:p w14:paraId="753E09AC"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805F97A" w14:textId="1D0F3693" w:rsidR="0024510B" w:rsidRDefault="0003112C">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4840B009" w14:textId="74B5FBB8" w:rsidR="0024510B" w:rsidRDefault="009E4ABA">
            <w:pPr>
              <w:spacing w:after="0" w:line="259" w:lineRule="auto"/>
            </w:pPr>
            <w:r>
              <w:t>A</w:t>
            </w:r>
            <w:r w:rsidR="0003112C">
              <w:t>t least one</w:t>
            </w:r>
            <w:r>
              <w:t xml:space="preserve"> BSM is transmitted</w:t>
            </w:r>
            <w:r w:rsidR="0003112C">
              <w:t xml:space="preserve"> within 3*vEventDetectLatency</w:t>
            </w:r>
          </w:p>
        </w:tc>
        <w:tc>
          <w:tcPr>
            <w:tcW w:w="1974" w:type="dxa"/>
            <w:tcBorders>
              <w:top w:val="single" w:sz="4" w:space="0" w:color="000000"/>
              <w:left w:val="single" w:sz="4" w:space="0" w:color="000000"/>
              <w:bottom w:val="single" w:sz="4" w:space="0" w:color="000000"/>
              <w:right w:val="single" w:sz="4" w:space="0" w:color="000000"/>
            </w:tcBorders>
          </w:tcPr>
          <w:p w14:paraId="74AE26A1" w14:textId="0486A5E1" w:rsidR="0024510B" w:rsidRDefault="0003112C">
            <w:pPr>
              <w:spacing w:after="0" w:line="259" w:lineRule="auto"/>
            </w:pPr>
            <w:r>
              <w:t>Pass / Fail</w:t>
            </w:r>
          </w:p>
        </w:tc>
      </w:tr>
      <w:tr w:rsidR="0024510B" w14:paraId="3A57549C" w14:textId="77777777">
        <w:tc>
          <w:tcPr>
            <w:tcW w:w="737" w:type="dxa"/>
            <w:tcBorders>
              <w:top w:val="single" w:sz="4" w:space="0" w:color="000000"/>
              <w:left w:val="single" w:sz="4" w:space="0" w:color="000000"/>
              <w:bottom w:val="single" w:sz="4" w:space="0" w:color="000000"/>
              <w:right w:val="single" w:sz="4" w:space="0" w:color="000000"/>
            </w:tcBorders>
          </w:tcPr>
          <w:p w14:paraId="7F4B3AC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41B648D" w14:textId="77777777" w:rsidR="0024510B" w:rsidRDefault="009E4ABA">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29ED30CB" w14:textId="3F6A6302" w:rsidR="0024510B" w:rsidRDefault="009E4ABA">
            <w:pPr>
              <w:spacing w:after="0" w:line="259" w:lineRule="auto"/>
            </w:pPr>
            <w:r>
              <w:t>DE_TransmissionState properly reflects the new transmission state or not available</w:t>
            </w:r>
            <w:ins w:id="288" w:author="Liming, John R." w:date="2017-04-03T15:46:00Z">
              <w:r w:rsidR="0009123C">
                <w:t xml:space="preserve"> as taken from the CAN interface</w:t>
              </w:r>
            </w:ins>
          </w:p>
        </w:tc>
        <w:tc>
          <w:tcPr>
            <w:tcW w:w="1974" w:type="dxa"/>
            <w:tcBorders>
              <w:top w:val="single" w:sz="4" w:space="0" w:color="000000"/>
              <w:left w:val="single" w:sz="4" w:space="0" w:color="000000"/>
              <w:bottom w:val="single" w:sz="4" w:space="0" w:color="000000"/>
              <w:right w:val="single" w:sz="4" w:space="0" w:color="000000"/>
            </w:tcBorders>
          </w:tcPr>
          <w:p w14:paraId="0B759EBC" w14:textId="77777777" w:rsidR="0024510B" w:rsidRDefault="009E4ABA">
            <w:pPr>
              <w:spacing w:after="0" w:line="259" w:lineRule="auto"/>
            </w:pPr>
            <w:r>
              <w:t>Pass / Fail</w:t>
            </w:r>
          </w:p>
        </w:tc>
      </w:tr>
      <w:tr w:rsidR="0024510B" w14:paraId="2910B4DC" w14:textId="77777777">
        <w:tc>
          <w:tcPr>
            <w:tcW w:w="737" w:type="dxa"/>
            <w:tcBorders>
              <w:top w:val="single" w:sz="4" w:space="0" w:color="000000"/>
              <w:left w:val="single" w:sz="4" w:space="0" w:color="000000"/>
              <w:bottom w:val="single" w:sz="4" w:space="0" w:color="000000"/>
              <w:right w:val="single" w:sz="4" w:space="0" w:color="000000"/>
            </w:tcBorders>
          </w:tcPr>
          <w:p w14:paraId="4355B4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A0D69B0" w14:textId="77777777" w:rsidR="0024510B" w:rsidRDefault="009E4ABA">
            <w:pPr>
              <w:spacing w:after="0" w:line="259" w:lineRule="auto"/>
            </w:pPr>
            <w:r>
              <w:t>Procedure</w:t>
            </w:r>
          </w:p>
        </w:tc>
        <w:tc>
          <w:tcPr>
            <w:tcW w:w="5564" w:type="dxa"/>
            <w:tcBorders>
              <w:top w:val="single" w:sz="4" w:space="0" w:color="000000"/>
              <w:left w:val="single" w:sz="4" w:space="0" w:color="000000"/>
              <w:bottom w:val="single" w:sz="4" w:space="0" w:color="000000"/>
              <w:right w:val="single" w:sz="4" w:space="0" w:color="000000"/>
            </w:tcBorders>
          </w:tcPr>
          <w:p w14:paraId="7F9C509D" w14:textId="77777777" w:rsidR="0024510B" w:rsidRDefault="009E4ABA">
            <w:pPr>
              <w:spacing w:after="0" w:line="259" w:lineRule="auto"/>
            </w:pPr>
            <w:r>
              <w:t>Steps 1 – 2 are repeated for each transmission state on the vehicle as defined in J2735</w:t>
            </w:r>
          </w:p>
        </w:tc>
        <w:tc>
          <w:tcPr>
            <w:tcW w:w="1974" w:type="dxa"/>
            <w:tcBorders>
              <w:top w:val="single" w:sz="4" w:space="0" w:color="000000"/>
              <w:left w:val="single" w:sz="4" w:space="0" w:color="000000"/>
              <w:bottom w:val="single" w:sz="4" w:space="0" w:color="000000"/>
              <w:right w:val="single" w:sz="4" w:space="0" w:color="000000"/>
            </w:tcBorders>
          </w:tcPr>
          <w:p w14:paraId="2ACD8269" w14:textId="77777777" w:rsidR="0024510B" w:rsidRDefault="0024510B">
            <w:pPr>
              <w:spacing w:after="0" w:line="259" w:lineRule="auto"/>
            </w:pPr>
          </w:p>
        </w:tc>
      </w:tr>
    </w:tbl>
    <w:p w14:paraId="00F7370A" w14:textId="77777777" w:rsidR="0024510B" w:rsidRDefault="0024510B"/>
    <w:tbl>
      <w:tblPr>
        <w:tblStyle w:val="aff0"/>
        <w:tblW w:w="9348" w:type="dxa"/>
        <w:tblInd w:w="7" w:type="dxa"/>
        <w:tblLayout w:type="fixed"/>
        <w:tblLook w:val="0000" w:firstRow="0" w:lastRow="0" w:firstColumn="0" w:lastColumn="0" w:noHBand="0" w:noVBand="0"/>
      </w:tblPr>
      <w:tblGrid>
        <w:gridCol w:w="790"/>
        <w:gridCol w:w="1241"/>
        <w:gridCol w:w="5317"/>
        <w:gridCol w:w="1989"/>
        <w:gridCol w:w="11"/>
      </w:tblGrid>
      <w:tr w:rsidR="0024510B" w14:paraId="28CBFF5C"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27072951" w14:textId="77777777" w:rsidR="0024510B" w:rsidRDefault="009E4ABA">
            <w:pPr>
              <w:spacing w:after="0"/>
            </w:pPr>
            <w:r>
              <w:rPr>
                <w:b/>
              </w:rPr>
              <w:t>Identifier</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58C8C21F" w14:textId="53EF8D4C" w:rsidR="0024510B" w:rsidRDefault="009E4ABA">
            <w:pPr>
              <w:tabs>
                <w:tab w:val="left" w:pos="2050"/>
              </w:tabs>
              <w:spacing w:after="0"/>
            </w:pPr>
            <w:r>
              <w:t>TP-BSM-MV-BV-</w:t>
            </w:r>
            <w:ins w:id="289" w:author="Liming, John R." w:date="2017-04-11T09:56:00Z">
              <w:r w:rsidR="00A3086A">
                <w:t>14</w:t>
              </w:r>
            </w:ins>
          </w:p>
        </w:tc>
      </w:tr>
      <w:tr w:rsidR="0024510B" w14:paraId="0FBAC6FD"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3510315B" w14:textId="77777777" w:rsidR="0024510B" w:rsidRDefault="009E4ABA">
            <w:pPr>
              <w:spacing w:after="0"/>
            </w:pPr>
            <w:r>
              <w:rPr>
                <w:b/>
              </w:rPr>
              <w:t>Test Objective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9424E18" w14:textId="77777777" w:rsidR="0024510B" w:rsidRDefault="009E4ABA">
            <w:pPr>
              <w:spacing w:after="0"/>
            </w:pPr>
            <w:r>
              <w:t>Verify vehicle length and width are accurate</w:t>
            </w:r>
          </w:p>
        </w:tc>
      </w:tr>
      <w:tr w:rsidR="0024510B" w14:paraId="4E1D4A22"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0B708A57" w14:textId="77777777" w:rsidR="0024510B" w:rsidRDefault="009E4ABA">
            <w:pPr>
              <w:spacing w:after="0"/>
            </w:pPr>
            <w:r>
              <w:rPr>
                <w:b/>
              </w:rPr>
              <w:t>Test Configuration</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7777E872" w14:textId="77777777" w:rsidR="0024510B" w:rsidRDefault="009E4ABA">
            <w:pPr>
              <w:spacing w:after="0"/>
            </w:pPr>
            <w:r>
              <w:t>TC2</w:t>
            </w:r>
          </w:p>
        </w:tc>
      </w:tr>
      <w:tr w:rsidR="0024510B" w14:paraId="73E274DB"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54B1E9C5" w14:textId="77777777" w:rsidR="0024510B" w:rsidRDefault="009E4ABA">
            <w:pPr>
              <w:spacing w:after="0"/>
            </w:pPr>
            <w:r>
              <w:rPr>
                <w:b/>
              </w:rPr>
              <w:t>Reference: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862083A" w14:textId="77777777" w:rsidR="0024510B" w:rsidRDefault="009E4ABA">
            <w:pPr>
              <w:spacing w:after="0"/>
            </w:pPr>
            <w:r>
              <w:t>V2V-BSMTX-DATAACC-033</w:t>
            </w:r>
          </w:p>
        </w:tc>
      </w:tr>
      <w:tr w:rsidR="0024510B" w14:paraId="7D748BF8"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A9E2F4" w14:textId="77777777" w:rsidR="0024510B" w:rsidRDefault="009E4ABA">
            <w:pPr>
              <w:spacing w:after="0"/>
              <w:jc w:val="center"/>
            </w:pPr>
            <w:r>
              <w:rPr>
                <w:b/>
              </w:rPr>
              <w:t>Pre-test conditions</w:t>
            </w:r>
          </w:p>
        </w:tc>
      </w:tr>
      <w:tr w:rsidR="0024510B" w14:paraId="1029FE19"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2E65BDAA" w14:textId="09B5F9C0" w:rsidR="00C74129" w:rsidRDefault="009E4ABA">
            <w:pPr>
              <w:numPr>
                <w:ilvl w:val="0"/>
                <w:numId w:val="2"/>
              </w:numPr>
              <w:spacing w:after="0" w:line="259" w:lineRule="auto"/>
              <w:ind w:hanging="360"/>
              <w:contextualSpacing/>
            </w:pPr>
            <w:r>
              <w:t>The IUT is in the initial state</w:t>
            </w:r>
          </w:p>
        </w:tc>
      </w:tr>
      <w:tr w:rsidR="0024510B" w14:paraId="16F01BD2"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3605C8AB" w14:textId="77777777" w:rsidR="0024510B" w:rsidRDefault="009E4ABA">
            <w:pPr>
              <w:spacing w:after="0"/>
              <w:jc w:val="center"/>
            </w:pPr>
            <w:r>
              <w:rPr>
                <w:b/>
              </w:rPr>
              <w:t>Test Sequence</w:t>
            </w:r>
          </w:p>
        </w:tc>
      </w:tr>
      <w:tr w:rsidR="0024510B" w14:paraId="4D145F29"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467F6A6"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736DE9FC" w14:textId="77777777" w:rsidR="0024510B" w:rsidRDefault="009E4ABA">
            <w:pPr>
              <w:spacing w:after="0"/>
              <w:jc w:val="center"/>
            </w:pPr>
            <w:r>
              <w:rPr>
                <w:b/>
              </w:rPr>
              <w:t>Type</w:t>
            </w:r>
          </w:p>
        </w:tc>
        <w:tc>
          <w:tcPr>
            <w:tcW w:w="5317" w:type="dxa"/>
            <w:tcBorders>
              <w:top w:val="single" w:sz="4" w:space="0" w:color="000000"/>
              <w:left w:val="single" w:sz="4" w:space="0" w:color="000000"/>
              <w:bottom w:val="single" w:sz="4" w:space="0" w:color="000000"/>
              <w:right w:val="single" w:sz="4" w:space="0" w:color="000000"/>
            </w:tcBorders>
          </w:tcPr>
          <w:p w14:paraId="5AB664C7" w14:textId="77777777" w:rsidR="0024510B" w:rsidRDefault="009E4ABA">
            <w:pPr>
              <w:spacing w:after="0"/>
              <w:jc w:val="center"/>
            </w:pPr>
            <w:r>
              <w:rPr>
                <w:b/>
              </w:rPr>
              <w:t>Description</w:t>
            </w:r>
          </w:p>
        </w:tc>
        <w:tc>
          <w:tcPr>
            <w:tcW w:w="1989" w:type="dxa"/>
            <w:tcBorders>
              <w:top w:val="single" w:sz="4" w:space="0" w:color="000000"/>
              <w:left w:val="single" w:sz="4" w:space="0" w:color="000000"/>
              <w:bottom w:val="single" w:sz="4" w:space="0" w:color="000000"/>
              <w:right w:val="single" w:sz="4" w:space="0" w:color="000000"/>
            </w:tcBorders>
          </w:tcPr>
          <w:p w14:paraId="2245066E" w14:textId="77777777" w:rsidR="0024510B" w:rsidRDefault="009E4ABA">
            <w:pPr>
              <w:spacing w:after="0" w:line="259" w:lineRule="auto"/>
            </w:pPr>
            <w:r>
              <w:rPr>
                <w:b/>
              </w:rPr>
              <w:t>Verdict</w:t>
            </w:r>
          </w:p>
        </w:tc>
      </w:tr>
      <w:tr w:rsidR="0024510B" w14:paraId="2124B88B" w14:textId="77777777">
        <w:tc>
          <w:tcPr>
            <w:tcW w:w="790" w:type="dxa"/>
            <w:tcBorders>
              <w:top w:val="single" w:sz="4" w:space="0" w:color="000000"/>
              <w:left w:val="single" w:sz="4" w:space="0" w:color="000000"/>
              <w:bottom w:val="single" w:sz="4" w:space="0" w:color="000000"/>
              <w:right w:val="single" w:sz="4" w:space="0" w:color="000000"/>
            </w:tcBorders>
          </w:tcPr>
          <w:p w14:paraId="21938063"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2B11D4C" w14:textId="77777777" w:rsidR="0024510B" w:rsidRDefault="000B60D6">
            <w:pPr>
              <w:spacing w:after="0" w:line="259" w:lineRule="auto"/>
            </w:pPr>
            <w:r>
              <w:t>Stimulus</w:t>
            </w:r>
          </w:p>
        </w:tc>
        <w:tc>
          <w:tcPr>
            <w:tcW w:w="5317" w:type="dxa"/>
            <w:tcBorders>
              <w:top w:val="single" w:sz="4" w:space="0" w:color="000000"/>
              <w:left w:val="single" w:sz="4" w:space="0" w:color="000000"/>
              <w:bottom w:val="single" w:sz="4" w:space="0" w:color="000000"/>
              <w:right w:val="single" w:sz="4" w:space="0" w:color="000000"/>
            </w:tcBorders>
          </w:tcPr>
          <w:p w14:paraId="4FBDC373"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2000" w:type="dxa"/>
            <w:gridSpan w:val="2"/>
            <w:tcBorders>
              <w:top w:val="single" w:sz="4" w:space="0" w:color="000000"/>
              <w:left w:val="single" w:sz="4" w:space="0" w:color="000000"/>
              <w:bottom w:val="single" w:sz="4" w:space="0" w:color="000000"/>
              <w:right w:val="single" w:sz="4" w:space="0" w:color="000000"/>
            </w:tcBorders>
          </w:tcPr>
          <w:p w14:paraId="3E00009F" w14:textId="77777777" w:rsidR="0024510B" w:rsidRDefault="0024510B">
            <w:pPr>
              <w:spacing w:after="0" w:line="259" w:lineRule="auto"/>
            </w:pPr>
          </w:p>
        </w:tc>
      </w:tr>
      <w:tr w:rsidR="0024510B" w14:paraId="5ECBECEA"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8C86BBD"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5BD9F0D3" w14:textId="77777777" w:rsidR="0024510B" w:rsidRDefault="009E4ABA">
            <w:pPr>
              <w:spacing w:after="0" w:line="259" w:lineRule="auto"/>
            </w:pPr>
            <w:r>
              <w:t>Verify</w:t>
            </w:r>
          </w:p>
        </w:tc>
        <w:tc>
          <w:tcPr>
            <w:tcW w:w="5317" w:type="dxa"/>
            <w:tcBorders>
              <w:top w:val="single" w:sz="4" w:space="0" w:color="000000"/>
              <w:left w:val="single" w:sz="4" w:space="0" w:color="000000"/>
              <w:bottom w:val="single" w:sz="4" w:space="0" w:color="000000"/>
              <w:right w:val="single" w:sz="4" w:space="0" w:color="000000"/>
            </w:tcBorders>
          </w:tcPr>
          <w:p w14:paraId="52F8AD36" w14:textId="77777777" w:rsidR="0024510B" w:rsidRDefault="009E4ABA">
            <w:pPr>
              <w:spacing w:after="0" w:line="259" w:lineRule="auto"/>
            </w:pPr>
            <w:r>
              <w:t>DE_VehicleLength and DE_VehicleWidth are accurate to within vSizeAccuracy of actual vehicle length and width</w:t>
            </w:r>
          </w:p>
        </w:tc>
        <w:tc>
          <w:tcPr>
            <w:tcW w:w="1989" w:type="dxa"/>
            <w:tcBorders>
              <w:top w:val="single" w:sz="4" w:space="0" w:color="000000"/>
              <w:left w:val="single" w:sz="4" w:space="0" w:color="000000"/>
              <w:bottom w:val="single" w:sz="4" w:space="0" w:color="000000"/>
              <w:right w:val="single" w:sz="4" w:space="0" w:color="000000"/>
            </w:tcBorders>
          </w:tcPr>
          <w:p w14:paraId="2919D34D" w14:textId="77777777" w:rsidR="0024510B" w:rsidRDefault="009E4ABA">
            <w:pPr>
              <w:spacing w:after="0" w:line="259" w:lineRule="auto"/>
            </w:pPr>
            <w:r>
              <w:t>Pass / Fail</w:t>
            </w:r>
          </w:p>
        </w:tc>
      </w:tr>
    </w:tbl>
    <w:p w14:paraId="504CB2D6" w14:textId="77777777" w:rsidR="0024510B" w:rsidRDefault="0024510B"/>
    <w:p w14:paraId="68C41C8C" w14:textId="77777777" w:rsidR="0024510B" w:rsidRDefault="0024510B"/>
    <w:tbl>
      <w:tblPr>
        <w:tblStyle w:val="aff2"/>
        <w:tblW w:w="9338" w:type="dxa"/>
        <w:tblInd w:w="7" w:type="dxa"/>
        <w:tblLayout w:type="fixed"/>
        <w:tblLook w:val="0000" w:firstRow="0" w:lastRow="0" w:firstColumn="0" w:lastColumn="0" w:noHBand="0" w:noVBand="0"/>
      </w:tblPr>
      <w:tblGrid>
        <w:gridCol w:w="807"/>
        <w:gridCol w:w="991"/>
        <w:gridCol w:w="5490"/>
        <w:gridCol w:w="2050"/>
      </w:tblGrid>
      <w:tr w:rsidR="0024510B" w14:paraId="528AC505"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468810BC" w14:textId="77777777" w:rsidR="0024510B" w:rsidRDefault="009E4ABA">
            <w:pPr>
              <w:spacing w:after="0"/>
            </w:pPr>
            <w:r>
              <w:rPr>
                <w:b/>
              </w:rPr>
              <w:t>Identifier</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CF6C905" w14:textId="41E53510" w:rsidR="0024510B" w:rsidRDefault="009E4ABA">
            <w:pPr>
              <w:tabs>
                <w:tab w:val="left" w:pos="2050"/>
              </w:tabs>
              <w:spacing w:after="0"/>
            </w:pPr>
            <w:r>
              <w:t>TP-BSM-</w:t>
            </w:r>
            <w:ins w:id="290" w:author="Liming, John R." w:date="2017-03-27T10:42:00Z">
              <w:r w:rsidR="0025198F">
                <w:t>S</w:t>
              </w:r>
            </w:ins>
            <w:ins w:id="291" w:author="Liming, John R." w:date="2017-03-27T14:13:00Z">
              <w:r w:rsidR="0032330E">
                <w:t>T</w:t>
              </w:r>
            </w:ins>
            <w:r>
              <w:t>-BI-1</w:t>
            </w:r>
            <w:ins w:id="292" w:author="Liming, John R." w:date="2017-04-11T09:21:00Z">
              <w:r w:rsidR="00867F9A">
                <w:t>9</w:t>
              </w:r>
            </w:ins>
          </w:p>
        </w:tc>
      </w:tr>
      <w:tr w:rsidR="0024510B" w14:paraId="6A346696"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0B52290" w14:textId="77777777" w:rsidR="0024510B" w:rsidRDefault="009E4ABA">
            <w:pPr>
              <w:spacing w:after="0"/>
            </w:pPr>
            <w:r>
              <w:rPr>
                <w:b/>
              </w:rPr>
              <w:t>Test Objective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2FFBCEAC" w14:textId="77777777" w:rsidR="0024510B" w:rsidRDefault="009E4ABA">
            <w:pPr>
              <w:spacing w:after="0"/>
            </w:pPr>
            <w:r>
              <w:t>Verify IUT does not send data elements/frames not required in the J2945/1 specification</w:t>
            </w:r>
          </w:p>
        </w:tc>
      </w:tr>
      <w:tr w:rsidR="0024510B" w14:paraId="1B7398B8"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77507AFB" w14:textId="77777777" w:rsidR="0024510B" w:rsidRDefault="009E4ABA">
            <w:pPr>
              <w:spacing w:after="0"/>
            </w:pPr>
            <w:r>
              <w:rPr>
                <w:b/>
              </w:rPr>
              <w:t>Test Configuration</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58ADE00" w14:textId="3BE642FE" w:rsidR="0024510B" w:rsidRDefault="009E4ABA">
            <w:pPr>
              <w:spacing w:after="0"/>
            </w:pPr>
            <w:r>
              <w:t>TC</w:t>
            </w:r>
            <w:ins w:id="293" w:author="Liming, John R." w:date="2017-03-27T10:22:00Z">
              <w:r w:rsidR="0025198F">
                <w:t>1</w:t>
              </w:r>
            </w:ins>
          </w:p>
        </w:tc>
      </w:tr>
      <w:tr w:rsidR="0024510B" w14:paraId="547BB61E"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CB681D7" w14:textId="77777777" w:rsidR="0024510B" w:rsidRDefault="009E4ABA">
            <w:pPr>
              <w:spacing w:after="0"/>
            </w:pPr>
            <w:r>
              <w:rPr>
                <w:b/>
              </w:rPr>
              <w:t>Reference: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409FFB62" w14:textId="77777777" w:rsidR="0024510B" w:rsidRDefault="009E4ABA">
            <w:pPr>
              <w:spacing w:after="0"/>
            </w:pPr>
            <w:r>
              <w:t>V2V-BSMTX-DATAACC-050</w:t>
            </w:r>
          </w:p>
        </w:tc>
      </w:tr>
      <w:tr w:rsidR="0024510B" w14:paraId="78EBF7F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29067CBC" w14:textId="77777777" w:rsidR="0024510B" w:rsidRDefault="009E4ABA">
            <w:pPr>
              <w:spacing w:after="0"/>
              <w:jc w:val="center"/>
            </w:pPr>
            <w:r>
              <w:rPr>
                <w:b/>
              </w:rPr>
              <w:t>Pre-test conditions</w:t>
            </w:r>
          </w:p>
        </w:tc>
      </w:tr>
      <w:tr w:rsidR="0024510B" w14:paraId="38C77764"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71B14596" w14:textId="147C0527" w:rsidR="0024510B" w:rsidRDefault="009E4ABA">
            <w:pPr>
              <w:numPr>
                <w:ilvl w:val="0"/>
                <w:numId w:val="2"/>
              </w:numPr>
              <w:spacing w:after="0" w:line="259" w:lineRule="auto"/>
              <w:ind w:hanging="360"/>
              <w:contextualSpacing/>
            </w:pPr>
            <w:r>
              <w:t>The IUT is in the initial state</w:t>
            </w:r>
          </w:p>
        </w:tc>
      </w:tr>
      <w:tr w:rsidR="0024510B" w14:paraId="33E78D4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73C0062" w14:textId="77777777" w:rsidR="0024510B" w:rsidRDefault="009E4ABA">
            <w:pPr>
              <w:spacing w:after="0"/>
              <w:jc w:val="center"/>
            </w:pPr>
            <w:r>
              <w:rPr>
                <w:b/>
              </w:rPr>
              <w:t>Test Sequence</w:t>
            </w:r>
          </w:p>
        </w:tc>
      </w:tr>
      <w:tr w:rsidR="0024510B" w14:paraId="7BD282FE" w14:textId="77777777">
        <w:tc>
          <w:tcPr>
            <w:tcW w:w="807" w:type="dxa"/>
            <w:tcBorders>
              <w:top w:val="single" w:sz="4" w:space="0" w:color="000000"/>
              <w:left w:val="single" w:sz="4" w:space="0" w:color="000000"/>
              <w:bottom w:val="single" w:sz="4" w:space="0" w:color="000000"/>
              <w:right w:val="single" w:sz="4" w:space="0" w:color="000000"/>
            </w:tcBorders>
          </w:tcPr>
          <w:p w14:paraId="55231F20"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3F6DFC05" w14:textId="77777777" w:rsidR="0024510B" w:rsidRDefault="009E4ABA">
            <w:pPr>
              <w:spacing w:after="0"/>
              <w:jc w:val="center"/>
            </w:pPr>
            <w:r>
              <w:rPr>
                <w:b/>
              </w:rPr>
              <w:t>Type</w:t>
            </w:r>
          </w:p>
        </w:tc>
        <w:tc>
          <w:tcPr>
            <w:tcW w:w="5490" w:type="dxa"/>
            <w:tcBorders>
              <w:top w:val="single" w:sz="4" w:space="0" w:color="000000"/>
              <w:left w:val="single" w:sz="4" w:space="0" w:color="000000"/>
              <w:bottom w:val="single" w:sz="4" w:space="0" w:color="000000"/>
              <w:right w:val="single" w:sz="4" w:space="0" w:color="000000"/>
            </w:tcBorders>
          </w:tcPr>
          <w:p w14:paraId="796A2D25"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7952E2C4" w14:textId="77777777" w:rsidR="0024510B" w:rsidRDefault="009E4ABA">
            <w:pPr>
              <w:spacing w:after="0" w:line="259" w:lineRule="auto"/>
            </w:pPr>
            <w:r>
              <w:rPr>
                <w:b/>
              </w:rPr>
              <w:t>Verdict</w:t>
            </w:r>
          </w:p>
        </w:tc>
      </w:tr>
      <w:tr w:rsidR="0024510B" w14:paraId="3A1D55E2" w14:textId="77777777">
        <w:tc>
          <w:tcPr>
            <w:tcW w:w="807" w:type="dxa"/>
            <w:tcBorders>
              <w:top w:val="single" w:sz="4" w:space="0" w:color="000000"/>
              <w:left w:val="single" w:sz="4" w:space="0" w:color="000000"/>
              <w:bottom w:val="single" w:sz="4" w:space="0" w:color="000000"/>
              <w:right w:val="single" w:sz="4" w:space="0" w:color="000000"/>
            </w:tcBorders>
          </w:tcPr>
          <w:p w14:paraId="55F84BF9" w14:textId="77777777" w:rsidR="0024510B" w:rsidRDefault="009E4ABA">
            <w:pPr>
              <w:spacing w:after="0"/>
            </w:pPr>
            <w:r>
              <w:t>1</w:t>
            </w:r>
          </w:p>
        </w:tc>
        <w:tc>
          <w:tcPr>
            <w:tcW w:w="991" w:type="dxa"/>
            <w:tcBorders>
              <w:top w:val="single" w:sz="4" w:space="0" w:color="000000"/>
              <w:left w:val="single" w:sz="4" w:space="0" w:color="000000"/>
              <w:bottom w:val="single" w:sz="4" w:space="0" w:color="000000"/>
              <w:right w:val="single" w:sz="4" w:space="0" w:color="000000"/>
            </w:tcBorders>
          </w:tcPr>
          <w:p w14:paraId="3187797B" w14:textId="77777777" w:rsidR="0024510B" w:rsidRDefault="000B60D6">
            <w:pPr>
              <w:spacing w:after="0"/>
            </w:pPr>
            <w:r>
              <w:t>Stimulus</w:t>
            </w:r>
          </w:p>
        </w:tc>
        <w:tc>
          <w:tcPr>
            <w:tcW w:w="5490" w:type="dxa"/>
            <w:tcBorders>
              <w:top w:val="single" w:sz="4" w:space="0" w:color="000000"/>
              <w:left w:val="single" w:sz="4" w:space="0" w:color="000000"/>
              <w:bottom w:val="single" w:sz="4" w:space="0" w:color="000000"/>
              <w:right w:val="single" w:sz="4" w:space="0" w:color="000000"/>
            </w:tcBorders>
          </w:tcPr>
          <w:p w14:paraId="354C3E59" w14:textId="77777777" w:rsidR="0024510B" w:rsidRDefault="009E4ABA">
            <w:pPr>
              <w:spacing w:after="0"/>
            </w:pPr>
            <w:r>
              <w:t>A BSM is sent</w:t>
            </w:r>
          </w:p>
        </w:tc>
        <w:tc>
          <w:tcPr>
            <w:tcW w:w="2050" w:type="dxa"/>
            <w:tcBorders>
              <w:top w:val="single" w:sz="4" w:space="0" w:color="000000"/>
              <w:left w:val="single" w:sz="4" w:space="0" w:color="000000"/>
              <w:bottom w:val="single" w:sz="4" w:space="0" w:color="000000"/>
              <w:right w:val="single" w:sz="4" w:space="0" w:color="000000"/>
            </w:tcBorders>
          </w:tcPr>
          <w:p w14:paraId="4900ADEE" w14:textId="77777777" w:rsidR="0024510B" w:rsidRDefault="0024510B">
            <w:pPr>
              <w:spacing w:after="0" w:line="259" w:lineRule="auto"/>
            </w:pPr>
          </w:p>
        </w:tc>
      </w:tr>
      <w:tr w:rsidR="0024510B" w14:paraId="32DA018E" w14:textId="77777777">
        <w:tc>
          <w:tcPr>
            <w:tcW w:w="807" w:type="dxa"/>
            <w:tcBorders>
              <w:top w:val="single" w:sz="4" w:space="0" w:color="000000"/>
              <w:left w:val="single" w:sz="4" w:space="0" w:color="000000"/>
              <w:bottom w:val="single" w:sz="4" w:space="0" w:color="000000"/>
              <w:right w:val="single" w:sz="4" w:space="0" w:color="000000"/>
            </w:tcBorders>
          </w:tcPr>
          <w:p w14:paraId="12749173" w14:textId="77777777" w:rsidR="0024510B" w:rsidRDefault="009E4ABA">
            <w:pPr>
              <w:spacing w:after="0"/>
            </w:pPr>
            <w:r>
              <w:t>2</w:t>
            </w:r>
          </w:p>
        </w:tc>
        <w:tc>
          <w:tcPr>
            <w:tcW w:w="991" w:type="dxa"/>
            <w:tcBorders>
              <w:top w:val="single" w:sz="4" w:space="0" w:color="000000"/>
              <w:left w:val="single" w:sz="4" w:space="0" w:color="000000"/>
              <w:bottom w:val="single" w:sz="4" w:space="0" w:color="000000"/>
              <w:right w:val="single" w:sz="4" w:space="0" w:color="000000"/>
            </w:tcBorders>
          </w:tcPr>
          <w:p w14:paraId="1CFCB428" w14:textId="77777777" w:rsidR="0024510B" w:rsidRDefault="009E4ABA">
            <w:pPr>
              <w:spacing w:after="0"/>
            </w:pPr>
            <w:r>
              <w:t>Verify</w:t>
            </w:r>
          </w:p>
        </w:tc>
        <w:tc>
          <w:tcPr>
            <w:tcW w:w="5490" w:type="dxa"/>
            <w:tcBorders>
              <w:top w:val="single" w:sz="4" w:space="0" w:color="000000"/>
              <w:left w:val="single" w:sz="4" w:space="0" w:color="000000"/>
              <w:bottom w:val="single" w:sz="4" w:space="0" w:color="000000"/>
              <w:right w:val="single" w:sz="4" w:space="0" w:color="000000"/>
            </w:tcBorders>
          </w:tcPr>
          <w:p w14:paraId="25983208" w14:textId="457B05C9" w:rsidR="0024510B" w:rsidRDefault="009E4ABA">
            <w:pPr>
              <w:spacing w:after="0"/>
            </w:pPr>
            <w:r>
              <w:t>There are no</w:t>
            </w:r>
            <w:ins w:id="294" w:author="Liming, John R." w:date="2017-04-10T11:16:00Z">
              <w:r w:rsidR="008F57EE">
                <w:t xml:space="preserve"> unallowed</w:t>
              </w:r>
            </w:ins>
            <w:del w:id="295" w:author="Liming, John R." w:date="2017-04-10T11:16:00Z">
              <w:r w:rsidDel="008F57EE">
                <w:delText xml:space="preserve"> non-standard</w:delText>
              </w:r>
            </w:del>
            <w:r>
              <w:t xml:space="preserve"> data elements contained within the BSM</w:t>
            </w:r>
          </w:p>
        </w:tc>
        <w:tc>
          <w:tcPr>
            <w:tcW w:w="2050" w:type="dxa"/>
            <w:tcBorders>
              <w:top w:val="single" w:sz="4" w:space="0" w:color="000000"/>
              <w:left w:val="single" w:sz="4" w:space="0" w:color="000000"/>
              <w:bottom w:val="single" w:sz="4" w:space="0" w:color="000000"/>
              <w:right w:val="single" w:sz="4" w:space="0" w:color="000000"/>
            </w:tcBorders>
          </w:tcPr>
          <w:p w14:paraId="5AC42C07" w14:textId="77777777" w:rsidR="0024510B" w:rsidRDefault="009E4ABA">
            <w:pPr>
              <w:spacing w:after="0" w:line="259" w:lineRule="auto"/>
            </w:pPr>
            <w:r>
              <w:t>Pass / Fail</w:t>
            </w:r>
          </w:p>
        </w:tc>
      </w:tr>
    </w:tbl>
    <w:p w14:paraId="707A6579" w14:textId="77777777" w:rsidR="0024510B" w:rsidRDefault="0024510B"/>
    <w:p w14:paraId="2293B856" w14:textId="77777777" w:rsidR="0024510B" w:rsidRDefault="009E4ABA">
      <w:pPr>
        <w:pStyle w:val="Heading3"/>
        <w:numPr>
          <w:ilvl w:val="2"/>
          <w:numId w:val="1"/>
        </w:numPr>
      </w:pPr>
      <w:bookmarkStart w:id="296" w:name="h.1v1yuxt" w:colFirst="0" w:colLast="0"/>
      <w:bookmarkStart w:id="297" w:name="_Toc478975729"/>
      <w:bookmarkEnd w:id="296"/>
      <w:r>
        <w:t>Internal Timing and Prioritization</w:t>
      </w:r>
      <w:bookmarkEnd w:id="297"/>
    </w:p>
    <w:p w14:paraId="1C11F2B7" w14:textId="77777777" w:rsidR="0024510B" w:rsidRDefault="0024510B"/>
    <w:tbl>
      <w:tblPr>
        <w:tblStyle w:val="aff4"/>
        <w:tblW w:w="9360" w:type="dxa"/>
        <w:tblInd w:w="-4" w:type="dxa"/>
        <w:tblLayout w:type="fixed"/>
        <w:tblLook w:val="0000" w:firstRow="0" w:lastRow="0" w:firstColumn="0" w:lastColumn="0" w:noHBand="0" w:noVBand="0"/>
      </w:tblPr>
      <w:tblGrid>
        <w:gridCol w:w="737"/>
        <w:gridCol w:w="1063"/>
        <w:gridCol w:w="5580"/>
        <w:gridCol w:w="1980"/>
      </w:tblGrid>
      <w:tr w:rsidR="0024510B" w14:paraId="1744168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799141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6A3DC37" w14:textId="4FFA0C86" w:rsidR="0024510B" w:rsidRDefault="009E4ABA">
            <w:pPr>
              <w:tabs>
                <w:tab w:val="left" w:pos="2050"/>
              </w:tabs>
              <w:spacing w:after="0"/>
            </w:pPr>
            <w:r>
              <w:t>TP-BSM-</w:t>
            </w:r>
            <w:ins w:id="298" w:author="Liming, John R." w:date="2017-04-10T14:14:00Z">
              <w:r w:rsidR="007D1EE2">
                <w:t>ST</w:t>
              </w:r>
            </w:ins>
            <w:r>
              <w:t>-BV-</w:t>
            </w:r>
            <w:ins w:id="299" w:author="Liming, John R." w:date="2017-04-11T09:22:00Z">
              <w:r w:rsidR="00867F9A">
                <w:t>20</w:t>
              </w:r>
            </w:ins>
            <w:r w:rsidR="00504283">
              <w:t>-V</w:t>
            </w:r>
          </w:p>
        </w:tc>
      </w:tr>
      <w:tr w:rsidR="0024510B" w14:paraId="2419B16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2200A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7EFF6B" w14:textId="160D291D" w:rsidR="0024510B" w:rsidRDefault="002E1905">
            <w:pPr>
              <w:spacing w:after="0"/>
            </w:pPr>
            <w:r>
              <w:t>Verify the IUT’s system</w:t>
            </w:r>
            <w:r w:rsidR="009E4ABA">
              <w:t xml:space="preserve"> clock is synchronized to facilitate communication</w:t>
            </w:r>
          </w:p>
        </w:tc>
      </w:tr>
      <w:tr w:rsidR="0024510B" w14:paraId="177C822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B73D8C"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CCC4" w14:textId="00820C9F" w:rsidR="0024510B" w:rsidRDefault="009E4ABA">
            <w:pPr>
              <w:spacing w:after="0"/>
            </w:pPr>
            <w:r>
              <w:t>TC</w:t>
            </w:r>
            <w:ins w:id="300" w:author="Liming, John R." w:date="2017-03-27T10:23:00Z">
              <w:r w:rsidR="009D71EA">
                <w:t>1</w:t>
              </w:r>
            </w:ins>
          </w:p>
        </w:tc>
      </w:tr>
      <w:tr w:rsidR="0024510B" w14:paraId="39D780C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99CAE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095390" w14:textId="77777777" w:rsidR="0024510B" w:rsidRDefault="009E4ABA">
            <w:pPr>
              <w:spacing w:after="0"/>
            </w:pPr>
            <w:r>
              <w:t>V2V-POSTIM-SYSTIMCOORD-[001-002]</w:t>
            </w:r>
          </w:p>
        </w:tc>
      </w:tr>
      <w:tr w:rsidR="0024510B" w14:paraId="497EF1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B73EE05" w14:textId="77777777" w:rsidR="0024510B" w:rsidRDefault="009E4ABA">
            <w:pPr>
              <w:spacing w:after="0"/>
              <w:jc w:val="center"/>
            </w:pPr>
            <w:r>
              <w:rPr>
                <w:b/>
              </w:rPr>
              <w:t>Pre-test conditions</w:t>
            </w:r>
          </w:p>
        </w:tc>
      </w:tr>
      <w:tr w:rsidR="0024510B" w14:paraId="6BD2F02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F96636" w14:textId="77777777" w:rsidR="0024510B" w:rsidRDefault="009E4ABA">
            <w:pPr>
              <w:numPr>
                <w:ilvl w:val="0"/>
                <w:numId w:val="2"/>
              </w:numPr>
              <w:spacing w:after="0" w:line="259" w:lineRule="auto"/>
              <w:ind w:hanging="360"/>
              <w:contextualSpacing/>
            </w:pPr>
            <w:r>
              <w:lastRenderedPageBreak/>
              <w:t>The IUT is in the initial state</w:t>
            </w:r>
          </w:p>
        </w:tc>
      </w:tr>
      <w:tr w:rsidR="0024510B" w14:paraId="46471F3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549790" w14:textId="77777777" w:rsidR="0024510B" w:rsidRDefault="009E4ABA">
            <w:pPr>
              <w:keepNext/>
              <w:spacing w:after="0"/>
              <w:jc w:val="center"/>
            </w:pPr>
            <w:r>
              <w:rPr>
                <w:b/>
              </w:rPr>
              <w:t>Test Sequence</w:t>
            </w:r>
          </w:p>
        </w:tc>
      </w:tr>
      <w:tr w:rsidR="0024510B" w14:paraId="06E2F682" w14:textId="77777777">
        <w:tc>
          <w:tcPr>
            <w:tcW w:w="737" w:type="dxa"/>
            <w:tcBorders>
              <w:top w:val="single" w:sz="4" w:space="0" w:color="000000"/>
              <w:left w:val="single" w:sz="4" w:space="0" w:color="000000"/>
              <w:bottom w:val="single" w:sz="4" w:space="0" w:color="000000"/>
              <w:right w:val="single" w:sz="4" w:space="0" w:color="000000"/>
            </w:tcBorders>
          </w:tcPr>
          <w:p w14:paraId="31847743"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1E024B9"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EEDAFD0"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F7E99E7" w14:textId="77777777" w:rsidR="0024510B" w:rsidRDefault="009E4ABA">
            <w:pPr>
              <w:keepNext/>
              <w:spacing w:after="0" w:line="259" w:lineRule="auto"/>
            </w:pPr>
            <w:r>
              <w:rPr>
                <w:b/>
              </w:rPr>
              <w:t>Verdict</w:t>
            </w:r>
          </w:p>
        </w:tc>
      </w:tr>
      <w:tr w:rsidR="0024510B" w14:paraId="6A259D64" w14:textId="77777777">
        <w:tc>
          <w:tcPr>
            <w:tcW w:w="737" w:type="dxa"/>
            <w:tcBorders>
              <w:top w:val="single" w:sz="4" w:space="0" w:color="000000"/>
              <w:left w:val="single" w:sz="4" w:space="0" w:color="000000"/>
              <w:bottom w:val="single" w:sz="4" w:space="0" w:color="000000"/>
              <w:right w:val="single" w:sz="4" w:space="0" w:color="000000"/>
            </w:tcBorders>
          </w:tcPr>
          <w:p w14:paraId="4C17868F" w14:textId="77777777" w:rsidR="0024510B" w:rsidRDefault="009E4ABA">
            <w:pPr>
              <w:keepNext/>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3D91F1AB"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F0FF2B" w14:textId="3C98E7BF" w:rsidR="0024510B" w:rsidRDefault="001E3273">
            <w:pPr>
              <w:keepNext/>
              <w:tabs>
                <w:tab w:val="center" w:pos="2786"/>
              </w:tabs>
              <w:spacing w:after="0"/>
            </w:pPr>
            <w:r>
              <w:t xml:space="preserve">The output of the IUT’s reference clock </w:t>
            </w:r>
            <w:r w:rsidR="009E4ABA">
              <w:t>conforms to UTC</w:t>
            </w:r>
          </w:p>
        </w:tc>
        <w:tc>
          <w:tcPr>
            <w:tcW w:w="1980" w:type="dxa"/>
            <w:tcBorders>
              <w:top w:val="single" w:sz="4" w:space="0" w:color="000000"/>
              <w:left w:val="single" w:sz="4" w:space="0" w:color="000000"/>
              <w:bottom w:val="single" w:sz="4" w:space="0" w:color="000000"/>
              <w:right w:val="single" w:sz="4" w:space="0" w:color="000000"/>
            </w:tcBorders>
          </w:tcPr>
          <w:p w14:paraId="1279EA7E" w14:textId="77777777" w:rsidR="0024510B" w:rsidRDefault="009E4ABA">
            <w:pPr>
              <w:keepNext/>
              <w:spacing w:after="0" w:line="259" w:lineRule="auto"/>
            </w:pPr>
            <w:r>
              <w:t>Pass / Fail</w:t>
            </w:r>
          </w:p>
        </w:tc>
      </w:tr>
      <w:tr w:rsidR="0024510B" w14:paraId="7B7D69A8" w14:textId="77777777">
        <w:tc>
          <w:tcPr>
            <w:tcW w:w="737" w:type="dxa"/>
            <w:tcBorders>
              <w:top w:val="single" w:sz="4" w:space="0" w:color="000000"/>
              <w:left w:val="single" w:sz="4" w:space="0" w:color="000000"/>
              <w:bottom w:val="single" w:sz="4" w:space="0" w:color="000000"/>
              <w:right w:val="single" w:sz="4" w:space="0" w:color="000000"/>
            </w:tcBorders>
          </w:tcPr>
          <w:p w14:paraId="4013F951" w14:textId="77777777" w:rsidR="0024510B" w:rsidRDefault="009E4ABA">
            <w:pPr>
              <w:keepNext/>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9507928"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44E079" w14:textId="10EC1252" w:rsidR="0024510B" w:rsidRDefault="00234E01">
            <w:pPr>
              <w:keepNext/>
              <w:spacing w:after="0" w:line="259" w:lineRule="auto"/>
            </w:pPr>
            <w:r>
              <w:t>The vendor verifies that t</w:t>
            </w:r>
            <w:r w:rsidR="002E1905">
              <w:t>he IUT’s system</w:t>
            </w:r>
            <w:r w:rsidR="009E4ABA">
              <w:t xml:space="preserve"> clock is within vTimeAccuracy ms of UTC</w:t>
            </w:r>
          </w:p>
        </w:tc>
        <w:tc>
          <w:tcPr>
            <w:tcW w:w="1980" w:type="dxa"/>
            <w:tcBorders>
              <w:top w:val="single" w:sz="4" w:space="0" w:color="000000"/>
              <w:left w:val="single" w:sz="4" w:space="0" w:color="000000"/>
              <w:bottom w:val="single" w:sz="4" w:space="0" w:color="000000"/>
              <w:right w:val="single" w:sz="4" w:space="0" w:color="000000"/>
            </w:tcBorders>
          </w:tcPr>
          <w:p w14:paraId="10648635" w14:textId="77777777" w:rsidR="0024510B" w:rsidRDefault="009E4ABA">
            <w:pPr>
              <w:keepNext/>
              <w:spacing w:after="0" w:line="259" w:lineRule="auto"/>
            </w:pPr>
            <w:r>
              <w:t>Pass / Fail</w:t>
            </w:r>
          </w:p>
        </w:tc>
      </w:tr>
    </w:tbl>
    <w:p w14:paraId="154B3A09" w14:textId="77777777" w:rsidR="0024510B" w:rsidRDefault="0024510B"/>
    <w:tbl>
      <w:tblPr>
        <w:tblStyle w:val="aff5"/>
        <w:tblW w:w="9360" w:type="dxa"/>
        <w:tblInd w:w="-4" w:type="dxa"/>
        <w:tblLayout w:type="fixed"/>
        <w:tblLook w:val="0000" w:firstRow="0" w:lastRow="0" w:firstColumn="0" w:lastColumn="0" w:noHBand="0" w:noVBand="0"/>
      </w:tblPr>
      <w:tblGrid>
        <w:gridCol w:w="737"/>
        <w:gridCol w:w="1063"/>
        <w:gridCol w:w="5580"/>
        <w:gridCol w:w="1980"/>
      </w:tblGrid>
      <w:tr w:rsidR="0024510B" w14:paraId="070F854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1FE233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9ACF4D" w14:textId="09D7675B" w:rsidR="0024510B" w:rsidRDefault="009E4ABA">
            <w:pPr>
              <w:tabs>
                <w:tab w:val="left" w:pos="2050"/>
              </w:tabs>
              <w:spacing w:after="0"/>
            </w:pPr>
            <w:r>
              <w:t>TP-BSM-</w:t>
            </w:r>
            <w:ins w:id="301" w:author="Liming, John R." w:date="2017-04-10T14:20:00Z">
              <w:r w:rsidR="00110E8F">
                <w:t>ST</w:t>
              </w:r>
            </w:ins>
            <w:r>
              <w:t>-BV-</w:t>
            </w:r>
            <w:ins w:id="302" w:author="Liming, John R." w:date="2017-04-11T09:25:00Z">
              <w:r w:rsidR="00A44433">
                <w:t>21</w:t>
              </w:r>
            </w:ins>
            <w:ins w:id="303" w:author="Liming, John R." w:date="2017-04-10T14:20:00Z">
              <w:r w:rsidR="00110E8F">
                <w:t>-V</w:t>
              </w:r>
            </w:ins>
          </w:p>
        </w:tc>
      </w:tr>
      <w:tr w:rsidR="0024510B" w14:paraId="6F6D5AC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978F07F"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AF3412" w14:textId="77777777" w:rsidR="0024510B" w:rsidRDefault="009E4ABA">
            <w:pPr>
              <w:spacing w:after="0"/>
            </w:pPr>
            <w:r>
              <w:t>Verify timing of message transmissions</w:t>
            </w:r>
          </w:p>
        </w:tc>
      </w:tr>
      <w:tr w:rsidR="0024510B" w14:paraId="793ABAD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413028"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E145AC" w14:textId="7D9F2EC6" w:rsidR="0024510B" w:rsidRDefault="009E4ABA">
            <w:pPr>
              <w:spacing w:after="0"/>
            </w:pPr>
            <w:r>
              <w:t>TC</w:t>
            </w:r>
            <w:ins w:id="304" w:author="Liming, John R." w:date="2017-03-27T10:23:00Z">
              <w:r w:rsidR="009D71EA">
                <w:t>1</w:t>
              </w:r>
            </w:ins>
          </w:p>
        </w:tc>
      </w:tr>
      <w:tr w:rsidR="0024510B" w14:paraId="3D2333D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D1E9E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AF963A" w14:textId="77777777" w:rsidR="0024510B" w:rsidRDefault="009E4ABA">
            <w:pPr>
              <w:spacing w:after="0"/>
            </w:pPr>
            <w:r>
              <w:t>V2V-BSMTX-DATAACC-[008-010, 015-016], V2V-POSTIM-SYSTIMCOORD-003</w:t>
            </w:r>
          </w:p>
        </w:tc>
      </w:tr>
      <w:tr w:rsidR="0024510B" w14:paraId="3A5C942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A88BA37" w14:textId="77777777" w:rsidR="0024510B" w:rsidRDefault="009E4ABA">
            <w:pPr>
              <w:spacing w:after="0"/>
              <w:jc w:val="center"/>
            </w:pPr>
            <w:r>
              <w:rPr>
                <w:b/>
              </w:rPr>
              <w:t>Pre-test conditions</w:t>
            </w:r>
          </w:p>
        </w:tc>
      </w:tr>
      <w:tr w:rsidR="0024510B" w14:paraId="759812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226625A" w14:textId="0F64697B" w:rsidR="0024510B" w:rsidRDefault="009E4ABA">
            <w:pPr>
              <w:numPr>
                <w:ilvl w:val="0"/>
                <w:numId w:val="2"/>
              </w:numPr>
              <w:spacing w:after="0" w:line="259" w:lineRule="auto"/>
              <w:ind w:hanging="360"/>
              <w:contextualSpacing/>
            </w:pPr>
            <w:r>
              <w:t>The IUT is in the initial state</w:t>
            </w:r>
          </w:p>
        </w:tc>
      </w:tr>
      <w:tr w:rsidR="0024510B" w14:paraId="7525DC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FB4F80" w14:textId="77777777" w:rsidR="0024510B" w:rsidRDefault="009E4ABA">
            <w:pPr>
              <w:spacing w:after="0"/>
              <w:jc w:val="center"/>
            </w:pPr>
            <w:r>
              <w:rPr>
                <w:b/>
              </w:rPr>
              <w:t>Test Sequence</w:t>
            </w:r>
          </w:p>
        </w:tc>
      </w:tr>
      <w:tr w:rsidR="0024510B" w14:paraId="0AF4F36B" w14:textId="77777777">
        <w:tc>
          <w:tcPr>
            <w:tcW w:w="737" w:type="dxa"/>
            <w:tcBorders>
              <w:top w:val="single" w:sz="4" w:space="0" w:color="000000"/>
              <w:left w:val="single" w:sz="4" w:space="0" w:color="000000"/>
              <w:bottom w:val="single" w:sz="4" w:space="0" w:color="000000"/>
              <w:right w:val="single" w:sz="4" w:space="0" w:color="000000"/>
            </w:tcBorders>
          </w:tcPr>
          <w:p w14:paraId="488D10D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6CC86C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5BB612"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C649D58" w14:textId="77777777" w:rsidR="0024510B" w:rsidRDefault="009E4ABA">
            <w:pPr>
              <w:spacing w:after="0" w:line="259" w:lineRule="auto"/>
            </w:pPr>
            <w:r>
              <w:rPr>
                <w:b/>
              </w:rPr>
              <w:t>Verdict</w:t>
            </w:r>
          </w:p>
        </w:tc>
      </w:tr>
      <w:tr w:rsidR="0024510B" w14:paraId="30F0947F" w14:textId="77777777">
        <w:tc>
          <w:tcPr>
            <w:tcW w:w="737" w:type="dxa"/>
            <w:tcBorders>
              <w:top w:val="single" w:sz="4" w:space="0" w:color="000000"/>
              <w:left w:val="single" w:sz="4" w:space="0" w:color="000000"/>
              <w:bottom w:val="single" w:sz="4" w:space="0" w:color="000000"/>
              <w:right w:val="single" w:sz="4" w:space="0" w:color="000000"/>
            </w:tcBorders>
          </w:tcPr>
          <w:p w14:paraId="722AF70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554D43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25E0CD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w:t>
            </w:r>
          </w:p>
        </w:tc>
        <w:tc>
          <w:tcPr>
            <w:tcW w:w="1980" w:type="dxa"/>
            <w:tcBorders>
              <w:top w:val="single" w:sz="4" w:space="0" w:color="000000"/>
              <w:left w:val="single" w:sz="4" w:space="0" w:color="000000"/>
              <w:bottom w:val="single" w:sz="4" w:space="0" w:color="000000"/>
              <w:right w:val="single" w:sz="4" w:space="0" w:color="000000"/>
            </w:tcBorders>
          </w:tcPr>
          <w:p w14:paraId="7D1F32E6" w14:textId="77777777" w:rsidR="0024510B" w:rsidRDefault="0024510B">
            <w:pPr>
              <w:spacing w:after="0" w:line="259" w:lineRule="auto"/>
            </w:pPr>
          </w:p>
        </w:tc>
      </w:tr>
      <w:tr w:rsidR="0024510B" w14:paraId="155599E8" w14:textId="77777777">
        <w:tc>
          <w:tcPr>
            <w:tcW w:w="737" w:type="dxa"/>
            <w:tcBorders>
              <w:top w:val="single" w:sz="4" w:space="0" w:color="000000"/>
              <w:left w:val="single" w:sz="4" w:space="0" w:color="000000"/>
              <w:bottom w:val="single" w:sz="4" w:space="0" w:color="000000"/>
              <w:right w:val="single" w:sz="4" w:space="0" w:color="000000"/>
            </w:tcBorders>
          </w:tcPr>
          <w:p w14:paraId="187D983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544514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8EF5448" w14:textId="1671574D" w:rsidR="0024510B" w:rsidRDefault="004D6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 verifies that the</w:t>
            </w:r>
            <w:r w:rsidR="009E4ABA">
              <w:t xml:space="preserve"> time represented by DE_DSecond</w:t>
            </w:r>
            <w:r w:rsidR="00834B85">
              <w:t xml:space="preserve"> is the time at which BSM </w:t>
            </w:r>
            <w:r w:rsidR="009E4ABA">
              <w:t xml:space="preserve">Part I </w:t>
            </w:r>
            <w:ins w:id="305" w:author="Liming, John R." w:date="2017-04-11T10:20:00Z">
              <w:r w:rsidR="006D79E0">
                <w:t>IUT</w:t>
              </w:r>
            </w:ins>
            <w:r w:rsidR="009E4ABA">
              <w:t xml:space="preserve"> location data was determined, using the UTC-conformant reference by the reference positioning system</w:t>
            </w:r>
          </w:p>
        </w:tc>
        <w:tc>
          <w:tcPr>
            <w:tcW w:w="1980" w:type="dxa"/>
            <w:tcBorders>
              <w:top w:val="single" w:sz="4" w:space="0" w:color="000000"/>
              <w:left w:val="single" w:sz="4" w:space="0" w:color="000000"/>
              <w:bottom w:val="single" w:sz="4" w:space="0" w:color="000000"/>
              <w:right w:val="single" w:sz="4" w:space="0" w:color="000000"/>
            </w:tcBorders>
          </w:tcPr>
          <w:p w14:paraId="2081242D" w14:textId="77777777" w:rsidR="0024510B" w:rsidRDefault="009E4ABA">
            <w:pPr>
              <w:spacing w:after="0" w:line="259" w:lineRule="auto"/>
            </w:pPr>
            <w:r>
              <w:t>Pass / Fail</w:t>
            </w:r>
          </w:p>
        </w:tc>
      </w:tr>
      <w:tr w:rsidR="0024510B" w14:paraId="1EC7A507" w14:textId="77777777">
        <w:tc>
          <w:tcPr>
            <w:tcW w:w="737" w:type="dxa"/>
            <w:tcBorders>
              <w:top w:val="single" w:sz="4" w:space="0" w:color="000000"/>
              <w:left w:val="single" w:sz="4" w:space="0" w:color="000000"/>
              <w:bottom w:val="single" w:sz="4" w:space="0" w:color="000000"/>
              <w:right w:val="single" w:sz="4" w:space="0" w:color="000000"/>
            </w:tcBorders>
          </w:tcPr>
          <w:p w14:paraId="4240B33F" w14:textId="114162FB" w:rsidR="0024510B" w:rsidRDefault="00011A80">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7294C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65987F2" w14:textId="77777777" w:rsidR="0024510B" w:rsidRDefault="009E4ABA">
            <w:pPr>
              <w:spacing w:after="0" w:line="259" w:lineRule="auto"/>
            </w:pPr>
            <w:r>
              <w:t>The difference between DE_Dsecond and the transmit time is less than vMaxPosAge</w:t>
            </w:r>
          </w:p>
        </w:tc>
        <w:tc>
          <w:tcPr>
            <w:tcW w:w="1980" w:type="dxa"/>
            <w:tcBorders>
              <w:top w:val="single" w:sz="4" w:space="0" w:color="000000"/>
              <w:left w:val="single" w:sz="4" w:space="0" w:color="000000"/>
              <w:bottom w:val="single" w:sz="4" w:space="0" w:color="000000"/>
              <w:right w:val="single" w:sz="4" w:space="0" w:color="000000"/>
            </w:tcBorders>
          </w:tcPr>
          <w:p w14:paraId="03C1041E" w14:textId="77777777" w:rsidR="0024510B" w:rsidRDefault="009E4ABA">
            <w:pPr>
              <w:spacing w:after="0" w:line="259" w:lineRule="auto"/>
            </w:pPr>
            <w:r>
              <w:t>Pass / Fail</w:t>
            </w:r>
          </w:p>
        </w:tc>
      </w:tr>
      <w:tr w:rsidR="0024510B" w14:paraId="46B53174" w14:textId="77777777">
        <w:tc>
          <w:tcPr>
            <w:tcW w:w="737" w:type="dxa"/>
            <w:tcBorders>
              <w:top w:val="single" w:sz="4" w:space="0" w:color="000000"/>
              <w:left w:val="single" w:sz="4" w:space="0" w:color="000000"/>
              <w:bottom w:val="single" w:sz="4" w:space="0" w:color="000000"/>
              <w:right w:val="single" w:sz="4" w:space="0" w:color="000000"/>
            </w:tcBorders>
          </w:tcPr>
          <w:p w14:paraId="6C12C4DF" w14:textId="3D4B000A" w:rsidR="0024510B" w:rsidRDefault="00011A80">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7179C3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D0D7E6" w14:textId="309650B3" w:rsidR="0024510B" w:rsidRDefault="009E4ABA" w:rsidP="000A554E">
            <w:pPr>
              <w:spacing w:after="0" w:line="259" w:lineRule="auto"/>
            </w:pPr>
            <w:r>
              <w:t xml:space="preserve">DF_PositionalAccuracy is set </w:t>
            </w:r>
            <w:r w:rsidR="000A554E" w:rsidRPr="000A554E">
              <w:t>with values corresponding to its accuracy estimate for the position data in</w:t>
            </w:r>
            <w:r w:rsidR="000A554E">
              <w:t>cluded in the corresponding BSM</w:t>
            </w:r>
          </w:p>
        </w:tc>
        <w:tc>
          <w:tcPr>
            <w:tcW w:w="1980" w:type="dxa"/>
            <w:tcBorders>
              <w:top w:val="single" w:sz="4" w:space="0" w:color="000000"/>
              <w:left w:val="single" w:sz="4" w:space="0" w:color="000000"/>
              <w:bottom w:val="single" w:sz="4" w:space="0" w:color="000000"/>
              <w:right w:val="single" w:sz="4" w:space="0" w:color="000000"/>
            </w:tcBorders>
          </w:tcPr>
          <w:p w14:paraId="19F77E4E" w14:textId="77777777" w:rsidR="0024510B" w:rsidRDefault="009E4ABA">
            <w:pPr>
              <w:spacing w:after="0" w:line="259" w:lineRule="auto"/>
            </w:pPr>
            <w:r>
              <w:t>Pass / Fail</w:t>
            </w:r>
          </w:p>
        </w:tc>
      </w:tr>
      <w:tr w:rsidR="0024510B" w14:paraId="71E71305" w14:textId="77777777">
        <w:tc>
          <w:tcPr>
            <w:tcW w:w="737" w:type="dxa"/>
            <w:tcBorders>
              <w:top w:val="single" w:sz="4" w:space="0" w:color="000000"/>
              <w:left w:val="single" w:sz="4" w:space="0" w:color="000000"/>
              <w:bottom w:val="single" w:sz="4" w:space="0" w:color="000000"/>
              <w:right w:val="single" w:sz="4" w:space="0" w:color="000000"/>
            </w:tcBorders>
          </w:tcPr>
          <w:p w14:paraId="3037150B" w14:textId="1484CD46" w:rsidR="0024510B" w:rsidRDefault="00011A80">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2F220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73981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DF_PositionalAccuracy provides the errors for the semi-major and semi-minor axes of the error ellipsoid at one standard deviation, as well as the orientation of the semi-major axis</w:t>
            </w:r>
          </w:p>
        </w:tc>
        <w:tc>
          <w:tcPr>
            <w:tcW w:w="1980" w:type="dxa"/>
            <w:tcBorders>
              <w:top w:val="single" w:sz="4" w:space="0" w:color="000000"/>
              <w:left w:val="single" w:sz="4" w:space="0" w:color="000000"/>
              <w:bottom w:val="single" w:sz="4" w:space="0" w:color="000000"/>
              <w:right w:val="single" w:sz="4" w:space="0" w:color="000000"/>
            </w:tcBorders>
          </w:tcPr>
          <w:p w14:paraId="0423F127" w14:textId="77777777" w:rsidR="0024510B" w:rsidRDefault="009E4ABA">
            <w:pPr>
              <w:spacing w:after="0" w:line="259" w:lineRule="auto"/>
            </w:pPr>
            <w:r>
              <w:t>Pass / Fail</w:t>
            </w:r>
          </w:p>
        </w:tc>
      </w:tr>
    </w:tbl>
    <w:p w14:paraId="2EF2B1B3" w14:textId="77777777" w:rsidR="0024510B" w:rsidRDefault="0024510B">
      <w:pPr>
        <w:spacing w:after="0"/>
      </w:pPr>
    </w:p>
    <w:p w14:paraId="6BA2CF80" w14:textId="77777777" w:rsidR="0024510B" w:rsidRDefault="0024510B">
      <w:pPr>
        <w:spacing w:after="0"/>
      </w:pPr>
    </w:p>
    <w:tbl>
      <w:tblPr>
        <w:tblStyle w:val="aff7"/>
        <w:tblW w:w="9338" w:type="dxa"/>
        <w:tblInd w:w="7" w:type="dxa"/>
        <w:tblLayout w:type="fixed"/>
        <w:tblLook w:val="0000" w:firstRow="0" w:lastRow="0" w:firstColumn="0" w:lastColumn="0" w:noHBand="0" w:noVBand="0"/>
      </w:tblPr>
      <w:tblGrid>
        <w:gridCol w:w="723"/>
        <w:gridCol w:w="1319"/>
        <w:gridCol w:w="5377"/>
        <w:gridCol w:w="1919"/>
      </w:tblGrid>
      <w:tr w:rsidR="0024510B" w14:paraId="4419F62A"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5FFF4574" w14:textId="77777777" w:rsidR="0024510B" w:rsidRDefault="009E4ABA">
            <w:pPr>
              <w:spacing w:after="0"/>
            </w:pPr>
            <w:r>
              <w:rPr>
                <w:b/>
              </w:rPr>
              <w:t>Identifier</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5F1858F7" w14:textId="47655BE2" w:rsidR="0024510B" w:rsidRDefault="009E4ABA">
            <w:pPr>
              <w:tabs>
                <w:tab w:val="left" w:pos="2050"/>
              </w:tabs>
              <w:spacing w:after="0"/>
            </w:pPr>
            <w:r>
              <w:t>TP-BSM-</w:t>
            </w:r>
            <w:ins w:id="306" w:author="Liming, John R." w:date="2017-04-10T14:24:00Z">
              <w:r w:rsidR="00110E8F">
                <w:t>ST</w:t>
              </w:r>
            </w:ins>
            <w:r>
              <w:t>-BV-</w:t>
            </w:r>
            <w:ins w:id="307" w:author="Liming, John R." w:date="2017-04-10T14:24:00Z">
              <w:r w:rsidR="00A44433">
                <w:t>22</w:t>
              </w:r>
            </w:ins>
          </w:p>
        </w:tc>
      </w:tr>
      <w:tr w:rsidR="0024510B" w14:paraId="538ABFA7"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33057B75" w14:textId="77777777" w:rsidR="0024510B" w:rsidRDefault="009E4ABA">
            <w:pPr>
              <w:spacing w:after="0"/>
            </w:pPr>
            <w:r>
              <w:rPr>
                <w:b/>
              </w:rPr>
              <w:t>Test Objective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745DF4F1" w14:textId="671C5ADC" w:rsidR="0024510B" w:rsidRDefault="009E4ABA">
            <w:pPr>
              <w:spacing w:after="0"/>
            </w:pPr>
            <w:r>
              <w:t xml:space="preserve">Verify </w:t>
            </w:r>
            <w:ins w:id="308" w:author="Liming, John R." w:date="2017-04-11T10:20:00Z">
              <w:r w:rsidR="006D79E0">
                <w:t>the IUT</w:t>
              </w:r>
            </w:ins>
            <w:r>
              <w:t xml:space="preserve"> position updates at the proper frequency</w:t>
            </w:r>
          </w:p>
        </w:tc>
      </w:tr>
      <w:tr w:rsidR="0024510B" w14:paraId="2F427096"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0CE75E7C" w14:textId="77777777" w:rsidR="0024510B" w:rsidRDefault="009E4ABA">
            <w:pPr>
              <w:spacing w:after="0"/>
            </w:pPr>
            <w:r>
              <w:rPr>
                <w:b/>
              </w:rPr>
              <w:t>Test Configuration</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23207558" w14:textId="23D6B47D" w:rsidR="0024510B" w:rsidRDefault="009E4ABA">
            <w:pPr>
              <w:spacing w:after="0"/>
            </w:pPr>
            <w:r>
              <w:t>TC</w:t>
            </w:r>
            <w:ins w:id="309" w:author="Liming, John R." w:date="2017-03-27T10:23:00Z">
              <w:r w:rsidR="009D71EA">
                <w:t>1</w:t>
              </w:r>
            </w:ins>
          </w:p>
        </w:tc>
      </w:tr>
      <w:tr w:rsidR="0024510B" w14:paraId="593302AC"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22E5E623" w14:textId="77777777" w:rsidR="0024510B" w:rsidRDefault="009E4ABA">
            <w:pPr>
              <w:spacing w:after="0"/>
            </w:pPr>
            <w:r>
              <w:rPr>
                <w:b/>
              </w:rPr>
              <w:t>Reference: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68BA96AB" w14:textId="77777777" w:rsidR="0024510B" w:rsidRDefault="009E4ABA">
            <w:pPr>
              <w:spacing w:after="0"/>
            </w:pPr>
            <w:r>
              <w:t>V2V-POSTIM-POSDETER-002</w:t>
            </w:r>
          </w:p>
        </w:tc>
      </w:tr>
      <w:tr w:rsidR="0024510B" w14:paraId="67C9016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4FA778C" w14:textId="77777777" w:rsidR="0024510B" w:rsidRDefault="009E4ABA">
            <w:pPr>
              <w:spacing w:after="0"/>
              <w:jc w:val="center"/>
            </w:pPr>
            <w:r>
              <w:rPr>
                <w:b/>
              </w:rPr>
              <w:t>Pre-test conditions</w:t>
            </w:r>
          </w:p>
        </w:tc>
      </w:tr>
      <w:tr w:rsidR="0024510B" w14:paraId="66AA755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471067" w14:textId="77777777" w:rsidR="0024510B" w:rsidRDefault="009E4ABA">
            <w:pPr>
              <w:numPr>
                <w:ilvl w:val="0"/>
                <w:numId w:val="2"/>
              </w:numPr>
              <w:spacing w:after="0" w:line="259" w:lineRule="auto"/>
              <w:ind w:hanging="360"/>
              <w:contextualSpacing/>
            </w:pPr>
            <w:r>
              <w:t>The IUT is in the initial state</w:t>
            </w:r>
          </w:p>
          <w:p w14:paraId="4FF78B5E" w14:textId="2D8FF185" w:rsidR="0024510B" w:rsidRDefault="009E4ABA">
            <w:pPr>
              <w:numPr>
                <w:ilvl w:val="0"/>
                <w:numId w:val="2"/>
              </w:numPr>
              <w:spacing w:after="0" w:line="259" w:lineRule="auto"/>
              <w:ind w:hanging="360"/>
              <w:contextualSpacing/>
            </w:pPr>
            <w:r>
              <w:t>The IUT is not moving throughout the duration of the test</w:t>
            </w:r>
          </w:p>
        </w:tc>
      </w:tr>
      <w:tr w:rsidR="0024510B" w14:paraId="22BAA33A"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34650697" w14:textId="77777777" w:rsidR="0024510B" w:rsidRDefault="009E4ABA">
            <w:pPr>
              <w:spacing w:after="0"/>
              <w:jc w:val="center"/>
            </w:pPr>
            <w:r>
              <w:rPr>
                <w:b/>
              </w:rPr>
              <w:t>Test Sequence</w:t>
            </w:r>
          </w:p>
        </w:tc>
      </w:tr>
      <w:tr w:rsidR="0024510B" w14:paraId="4DDFC59F" w14:textId="77777777">
        <w:tc>
          <w:tcPr>
            <w:tcW w:w="723" w:type="dxa"/>
            <w:tcBorders>
              <w:top w:val="single" w:sz="4" w:space="0" w:color="000000"/>
              <w:left w:val="single" w:sz="4" w:space="0" w:color="000000"/>
              <w:bottom w:val="single" w:sz="4" w:space="0" w:color="000000"/>
              <w:right w:val="single" w:sz="4" w:space="0" w:color="000000"/>
            </w:tcBorders>
          </w:tcPr>
          <w:p w14:paraId="6D14AFC6" w14:textId="77777777" w:rsidR="0024510B" w:rsidRDefault="009E4ABA">
            <w:pPr>
              <w:spacing w:after="0"/>
              <w:jc w:val="center"/>
            </w:pPr>
            <w:r>
              <w:rPr>
                <w:b/>
              </w:rPr>
              <w:t>Step</w:t>
            </w:r>
          </w:p>
        </w:tc>
        <w:tc>
          <w:tcPr>
            <w:tcW w:w="1319" w:type="dxa"/>
            <w:tcBorders>
              <w:top w:val="single" w:sz="4" w:space="0" w:color="000000"/>
              <w:left w:val="single" w:sz="4" w:space="0" w:color="000000"/>
              <w:bottom w:val="single" w:sz="4" w:space="0" w:color="000000"/>
              <w:right w:val="single" w:sz="4" w:space="0" w:color="000000"/>
            </w:tcBorders>
          </w:tcPr>
          <w:p w14:paraId="4DA8389D" w14:textId="77777777" w:rsidR="0024510B" w:rsidRDefault="009E4ABA">
            <w:pPr>
              <w:spacing w:after="0"/>
              <w:jc w:val="center"/>
            </w:pPr>
            <w:r>
              <w:rPr>
                <w:b/>
              </w:rPr>
              <w:t>Type</w:t>
            </w:r>
          </w:p>
        </w:tc>
        <w:tc>
          <w:tcPr>
            <w:tcW w:w="5377" w:type="dxa"/>
            <w:tcBorders>
              <w:top w:val="single" w:sz="4" w:space="0" w:color="000000"/>
              <w:left w:val="single" w:sz="4" w:space="0" w:color="000000"/>
              <w:bottom w:val="single" w:sz="4" w:space="0" w:color="000000"/>
              <w:right w:val="single" w:sz="4" w:space="0" w:color="000000"/>
            </w:tcBorders>
          </w:tcPr>
          <w:p w14:paraId="4990B846" w14:textId="77777777" w:rsidR="0024510B" w:rsidRDefault="009E4ABA">
            <w:pPr>
              <w:spacing w:after="0"/>
              <w:jc w:val="center"/>
            </w:pPr>
            <w:r>
              <w:rPr>
                <w:b/>
              </w:rPr>
              <w:t>Description</w:t>
            </w:r>
          </w:p>
        </w:tc>
        <w:tc>
          <w:tcPr>
            <w:tcW w:w="1919" w:type="dxa"/>
            <w:tcBorders>
              <w:top w:val="single" w:sz="4" w:space="0" w:color="000000"/>
              <w:left w:val="single" w:sz="4" w:space="0" w:color="000000"/>
              <w:bottom w:val="single" w:sz="4" w:space="0" w:color="000000"/>
              <w:right w:val="single" w:sz="4" w:space="0" w:color="000000"/>
            </w:tcBorders>
          </w:tcPr>
          <w:p w14:paraId="4FFA3C15" w14:textId="77777777" w:rsidR="0024510B" w:rsidRDefault="009E4ABA">
            <w:pPr>
              <w:spacing w:after="0" w:line="259" w:lineRule="auto"/>
            </w:pPr>
            <w:r>
              <w:rPr>
                <w:b/>
              </w:rPr>
              <w:t>Verdict</w:t>
            </w:r>
          </w:p>
        </w:tc>
      </w:tr>
      <w:tr w:rsidR="0024510B" w14:paraId="035F1066" w14:textId="77777777">
        <w:tc>
          <w:tcPr>
            <w:tcW w:w="723" w:type="dxa"/>
            <w:tcBorders>
              <w:top w:val="single" w:sz="4" w:space="0" w:color="000000"/>
              <w:left w:val="single" w:sz="4" w:space="0" w:color="000000"/>
              <w:bottom w:val="single" w:sz="4" w:space="0" w:color="000000"/>
              <w:right w:val="single" w:sz="4" w:space="0" w:color="000000"/>
            </w:tcBorders>
          </w:tcPr>
          <w:p w14:paraId="1CAD565B" w14:textId="77777777" w:rsidR="0024510B" w:rsidRDefault="009E4ABA">
            <w:pPr>
              <w:spacing w:after="0" w:line="259" w:lineRule="auto"/>
            </w:pPr>
            <w:r>
              <w:t>1</w:t>
            </w:r>
          </w:p>
        </w:tc>
        <w:tc>
          <w:tcPr>
            <w:tcW w:w="1319" w:type="dxa"/>
            <w:tcBorders>
              <w:top w:val="single" w:sz="4" w:space="0" w:color="000000"/>
              <w:left w:val="single" w:sz="4" w:space="0" w:color="000000"/>
              <w:bottom w:val="single" w:sz="4" w:space="0" w:color="000000"/>
              <w:right w:val="single" w:sz="4" w:space="0" w:color="000000"/>
            </w:tcBorders>
          </w:tcPr>
          <w:p w14:paraId="40D6A29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5298522" w14:textId="4544F67A" w:rsidR="0024510B" w:rsidRDefault="00073B7E">
            <w:pPr>
              <w:spacing w:after="0" w:line="259" w:lineRule="auto"/>
            </w:pPr>
            <w:r>
              <w:t xml:space="preserve">The </w:t>
            </w:r>
            <w:ins w:id="310" w:author="Liming, John R." w:date="2017-04-11T10:19:00Z">
              <w:r w:rsidR="006D79E0">
                <w:t>IUT</w:t>
              </w:r>
            </w:ins>
            <w:r>
              <w:t xml:space="preserve"> determines its</w:t>
            </w:r>
            <w:r w:rsidR="009E4ABA">
              <w:t xml:space="preserve"> location</w:t>
            </w:r>
          </w:p>
        </w:tc>
        <w:tc>
          <w:tcPr>
            <w:tcW w:w="1919" w:type="dxa"/>
            <w:tcBorders>
              <w:top w:val="single" w:sz="4" w:space="0" w:color="000000"/>
              <w:left w:val="single" w:sz="4" w:space="0" w:color="000000"/>
              <w:bottom w:val="single" w:sz="4" w:space="0" w:color="000000"/>
              <w:right w:val="single" w:sz="4" w:space="0" w:color="000000"/>
            </w:tcBorders>
          </w:tcPr>
          <w:p w14:paraId="24E514E3" w14:textId="77777777" w:rsidR="0024510B" w:rsidRDefault="0024510B">
            <w:pPr>
              <w:spacing w:after="0" w:line="259" w:lineRule="auto"/>
            </w:pPr>
          </w:p>
        </w:tc>
      </w:tr>
      <w:tr w:rsidR="0024510B" w14:paraId="3DB85C5C" w14:textId="77777777">
        <w:tc>
          <w:tcPr>
            <w:tcW w:w="723" w:type="dxa"/>
            <w:tcBorders>
              <w:top w:val="single" w:sz="4" w:space="0" w:color="000000"/>
              <w:left w:val="single" w:sz="4" w:space="0" w:color="000000"/>
              <w:bottom w:val="single" w:sz="4" w:space="0" w:color="000000"/>
              <w:right w:val="single" w:sz="4" w:space="0" w:color="000000"/>
            </w:tcBorders>
          </w:tcPr>
          <w:p w14:paraId="7104DAEA" w14:textId="77777777" w:rsidR="0024510B" w:rsidRDefault="009E4ABA">
            <w:pPr>
              <w:spacing w:after="0" w:line="259" w:lineRule="auto"/>
            </w:pPr>
            <w:r>
              <w:t>2</w:t>
            </w:r>
          </w:p>
        </w:tc>
        <w:tc>
          <w:tcPr>
            <w:tcW w:w="1319" w:type="dxa"/>
            <w:tcBorders>
              <w:top w:val="single" w:sz="4" w:space="0" w:color="000000"/>
              <w:left w:val="single" w:sz="4" w:space="0" w:color="000000"/>
              <w:bottom w:val="single" w:sz="4" w:space="0" w:color="000000"/>
              <w:right w:val="single" w:sz="4" w:space="0" w:color="000000"/>
            </w:tcBorders>
          </w:tcPr>
          <w:p w14:paraId="624F363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13E0F6D1" w14:textId="0E4E34EE" w:rsidR="0024510B" w:rsidRDefault="009E4ABA">
            <w:pPr>
              <w:spacing w:after="0" w:line="259" w:lineRule="auto"/>
            </w:pPr>
            <w:r>
              <w:t xml:space="preserve">The </w:t>
            </w:r>
            <w:ins w:id="311" w:author="Liming, John R." w:date="2017-04-11T10:19:00Z">
              <w:r w:rsidR="006D79E0">
                <w:t>IUT</w:t>
              </w:r>
            </w:ins>
            <w:r>
              <w:t xml:space="preserve"> </w:t>
            </w:r>
            <w:r w:rsidR="00073B7E">
              <w:t>redetermines its</w:t>
            </w:r>
            <w:r>
              <w:t xml:space="preserve"> location</w:t>
            </w:r>
          </w:p>
        </w:tc>
        <w:tc>
          <w:tcPr>
            <w:tcW w:w="1919" w:type="dxa"/>
            <w:tcBorders>
              <w:top w:val="single" w:sz="4" w:space="0" w:color="000000"/>
              <w:left w:val="single" w:sz="4" w:space="0" w:color="000000"/>
              <w:bottom w:val="single" w:sz="4" w:space="0" w:color="000000"/>
              <w:right w:val="single" w:sz="4" w:space="0" w:color="000000"/>
            </w:tcBorders>
          </w:tcPr>
          <w:p w14:paraId="386960EE" w14:textId="77777777" w:rsidR="0024510B" w:rsidRDefault="0024510B">
            <w:pPr>
              <w:spacing w:after="0" w:line="259" w:lineRule="auto"/>
            </w:pPr>
          </w:p>
        </w:tc>
      </w:tr>
      <w:tr w:rsidR="0024510B" w14:paraId="29B7A836" w14:textId="77777777">
        <w:tc>
          <w:tcPr>
            <w:tcW w:w="723" w:type="dxa"/>
            <w:tcBorders>
              <w:top w:val="single" w:sz="4" w:space="0" w:color="000000"/>
              <w:left w:val="single" w:sz="4" w:space="0" w:color="000000"/>
              <w:bottom w:val="single" w:sz="4" w:space="0" w:color="000000"/>
              <w:right w:val="single" w:sz="4" w:space="0" w:color="000000"/>
            </w:tcBorders>
          </w:tcPr>
          <w:p w14:paraId="64BBFD5A" w14:textId="77777777" w:rsidR="0024510B" w:rsidRDefault="009E4ABA">
            <w:pPr>
              <w:spacing w:after="0" w:line="259" w:lineRule="auto"/>
            </w:pPr>
            <w:r>
              <w:t>3</w:t>
            </w:r>
          </w:p>
        </w:tc>
        <w:tc>
          <w:tcPr>
            <w:tcW w:w="1319" w:type="dxa"/>
            <w:tcBorders>
              <w:top w:val="single" w:sz="4" w:space="0" w:color="000000"/>
              <w:left w:val="single" w:sz="4" w:space="0" w:color="000000"/>
              <w:bottom w:val="single" w:sz="4" w:space="0" w:color="000000"/>
              <w:right w:val="single" w:sz="4" w:space="0" w:color="000000"/>
            </w:tcBorders>
          </w:tcPr>
          <w:p w14:paraId="1AF34DEC"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301239D" w14:textId="7750C942" w:rsidR="0024510B" w:rsidRDefault="009E4ABA">
            <w:pPr>
              <w:spacing w:after="0" w:line="259" w:lineRule="auto"/>
            </w:pPr>
            <w:r>
              <w:t xml:space="preserve">The </w:t>
            </w:r>
            <w:ins w:id="312" w:author="Liming, John R." w:date="2017-04-11T10:19:00Z">
              <w:r w:rsidR="006D79E0">
                <w:t>IUT</w:t>
              </w:r>
            </w:ins>
            <w:r>
              <w:t xml:space="preserve"> </w:t>
            </w:r>
            <w:r w:rsidR="00073B7E">
              <w:t>redetermines its</w:t>
            </w:r>
            <w:r>
              <w:t xml:space="preserve"> location</w:t>
            </w:r>
          </w:p>
        </w:tc>
        <w:tc>
          <w:tcPr>
            <w:tcW w:w="1919" w:type="dxa"/>
            <w:tcBorders>
              <w:top w:val="single" w:sz="4" w:space="0" w:color="000000"/>
              <w:left w:val="single" w:sz="4" w:space="0" w:color="000000"/>
              <w:bottom w:val="single" w:sz="4" w:space="0" w:color="000000"/>
              <w:right w:val="single" w:sz="4" w:space="0" w:color="000000"/>
            </w:tcBorders>
          </w:tcPr>
          <w:p w14:paraId="5DBFFF72" w14:textId="77777777" w:rsidR="0024510B" w:rsidRDefault="0024510B">
            <w:pPr>
              <w:spacing w:after="0" w:line="259" w:lineRule="auto"/>
            </w:pPr>
          </w:p>
        </w:tc>
      </w:tr>
      <w:tr w:rsidR="0024510B" w14:paraId="04D0F10E" w14:textId="77777777">
        <w:tc>
          <w:tcPr>
            <w:tcW w:w="723" w:type="dxa"/>
            <w:tcBorders>
              <w:top w:val="single" w:sz="4" w:space="0" w:color="000000"/>
              <w:left w:val="single" w:sz="4" w:space="0" w:color="000000"/>
              <w:bottom w:val="single" w:sz="4" w:space="0" w:color="000000"/>
              <w:right w:val="single" w:sz="4" w:space="0" w:color="000000"/>
            </w:tcBorders>
          </w:tcPr>
          <w:p w14:paraId="05BCEA66" w14:textId="77777777" w:rsidR="0024510B" w:rsidRDefault="009E4ABA">
            <w:pPr>
              <w:spacing w:after="0" w:line="259" w:lineRule="auto"/>
            </w:pPr>
            <w:r>
              <w:t>4</w:t>
            </w:r>
          </w:p>
        </w:tc>
        <w:tc>
          <w:tcPr>
            <w:tcW w:w="1319" w:type="dxa"/>
            <w:tcBorders>
              <w:top w:val="single" w:sz="4" w:space="0" w:color="000000"/>
              <w:left w:val="single" w:sz="4" w:space="0" w:color="000000"/>
              <w:bottom w:val="single" w:sz="4" w:space="0" w:color="000000"/>
              <w:right w:val="single" w:sz="4" w:space="0" w:color="000000"/>
            </w:tcBorders>
          </w:tcPr>
          <w:p w14:paraId="3B79092C" w14:textId="77777777" w:rsidR="0024510B" w:rsidRDefault="009E4ABA">
            <w:pPr>
              <w:spacing w:after="0" w:line="259" w:lineRule="auto"/>
            </w:pPr>
            <w:r>
              <w:t>Verify</w:t>
            </w:r>
          </w:p>
        </w:tc>
        <w:tc>
          <w:tcPr>
            <w:tcW w:w="5377" w:type="dxa"/>
            <w:tcBorders>
              <w:top w:val="single" w:sz="4" w:space="0" w:color="000000"/>
              <w:left w:val="single" w:sz="4" w:space="0" w:color="000000"/>
              <w:bottom w:val="single" w:sz="4" w:space="0" w:color="000000"/>
              <w:right w:val="single" w:sz="4" w:space="0" w:color="000000"/>
            </w:tcBorders>
          </w:tcPr>
          <w:p w14:paraId="2D61A6B7" w14:textId="77777777" w:rsidR="0024510B" w:rsidRDefault="009E4ABA">
            <w:pPr>
              <w:spacing w:after="0" w:line="259" w:lineRule="auto"/>
            </w:pPr>
            <w:r>
              <w:t>The frequency of position updates is greater than</w:t>
            </w:r>
            <w:r w:rsidR="00A40655">
              <w:t xml:space="preserve"> or equal to</w:t>
            </w:r>
            <w:r>
              <w:t xml:space="preserve"> vPosDetRate</w:t>
            </w:r>
          </w:p>
        </w:tc>
        <w:tc>
          <w:tcPr>
            <w:tcW w:w="1919" w:type="dxa"/>
            <w:tcBorders>
              <w:top w:val="single" w:sz="4" w:space="0" w:color="000000"/>
              <w:left w:val="single" w:sz="4" w:space="0" w:color="000000"/>
              <w:bottom w:val="single" w:sz="4" w:space="0" w:color="000000"/>
              <w:right w:val="single" w:sz="4" w:space="0" w:color="000000"/>
            </w:tcBorders>
          </w:tcPr>
          <w:p w14:paraId="16458A22" w14:textId="77777777" w:rsidR="0024510B" w:rsidRDefault="009E4ABA">
            <w:pPr>
              <w:spacing w:after="0" w:line="259" w:lineRule="auto"/>
            </w:pPr>
            <w:r>
              <w:t>Pass / Fail</w:t>
            </w:r>
          </w:p>
        </w:tc>
      </w:tr>
      <w:tr w:rsidR="0024510B" w14:paraId="64B7EF1E" w14:textId="77777777">
        <w:tc>
          <w:tcPr>
            <w:tcW w:w="723" w:type="dxa"/>
            <w:tcBorders>
              <w:top w:val="single" w:sz="4" w:space="0" w:color="000000"/>
              <w:left w:val="single" w:sz="4" w:space="0" w:color="000000"/>
              <w:bottom w:val="single" w:sz="4" w:space="0" w:color="000000"/>
              <w:right w:val="single" w:sz="4" w:space="0" w:color="000000"/>
            </w:tcBorders>
          </w:tcPr>
          <w:p w14:paraId="5EBC4A20" w14:textId="77777777" w:rsidR="0024510B" w:rsidRDefault="009E4ABA">
            <w:pPr>
              <w:spacing w:after="0" w:line="259" w:lineRule="auto"/>
            </w:pPr>
            <w:r>
              <w:t>5</w:t>
            </w:r>
          </w:p>
        </w:tc>
        <w:tc>
          <w:tcPr>
            <w:tcW w:w="1319" w:type="dxa"/>
            <w:tcBorders>
              <w:top w:val="single" w:sz="4" w:space="0" w:color="000000"/>
              <w:left w:val="single" w:sz="4" w:space="0" w:color="000000"/>
              <w:bottom w:val="single" w:sz="4" w:space="0" w:color="000000"/>
              <w:right w:val="single" w:sz="4" w:space="0" w:color="000000"/>
            </w:tcBorders>
          </w:tcPr>
          <w:p w14:paraId="7874959F" w14:textId="77777777" w:rsidR="0024510B" w:rsidRDefault="009E4ABA">
            <w:pPr>
              <w:spacing w:after="0" w:line="259" w:lineRule="auto"/>
            </w:pPr>
            <w:r>
              <w:t>Verify</w:t>
            </w:r>
          </w:p>
        </w:tc>
        <w:tc>
          <w:tcPr>
            <w:tcW w:w="5377" w:type="dxa"/>
            <w:tcBorders>
              <w:top w:val="single" w:sz="4" w:space="0" w:color="000000"/>
              <w:left w:val="single" w:sz="4" w:space="0" w:color="000000"/>
              <w:bottom w:val="single" w:sz="4" w:space="0" w:color="000000"/>
              <w:right w:val="single" w:sz="4" w:space="0" w:color="000000"/>
            </w:tcBorders>
          </w:tcPr>
          <w:p w14:paraId="2B9CF976" w14:textId="77777777" w:rsidR="0024510B" w:rsidRDefault="009E4ABA">
            <w:pPr>
              <w:spacing w:after="0" w:line="259" w:lineRule="auto"/>
            </w:pPr>
            <w:r>
              <w:t>Each sequential position has a sufficiently accurate DE_DSecond value</w:t>
            </w:r>
          </w:p>
        </w:tc>
        <w:tc>
          <w:tcPr>
            <w:tcW w:w="1919" w:type="dxa"/>
            <w:tcBorders>
              <w:top w:val="single" w:sz="4" w:space="0" w:color="000000"/>
              <w:left w:val="single" w:sz="4" w:space="0" w:color="000000"/>
              <w:bottom w:val="single" w:sz="4" w:space="0" w:color="000000"/>
              <w:right w:val="single" w:sz="4" w:space="0" w:color="000000"/>
            </w:tcBorders>
          </w:tcPr>
          <w:p w14:paraId="401AF1B8" w14:textId="77777777" w:rsidR="0024510B" w:rsidRDefault="009E4ABA">
            <w:pPr>
              <w:spacing w:after="0" w:line="259" w:lineRule="auto"/>
            </w:pPr>
            <w:r>
              <w:t>Pass / Fail</w:t>
            </w:r>
          </w:p>
        </w:tc>
      </w:tr>
    </w:tbl>
    <w:p w14:paraId="7F5D327A" w14:textId="77777777" w:rsidR="0024510B" w:rsidRDefault="0024510B">
      <w:pPr>
        <w:spacing w:after="0"/>
      </w:pPr>
    </w:p>
    <w:p w14:paraId="59459A9E" w14:textId="392EEF44" w:rsidR="0024510B" w:rsidRDefault="009E4ABA" w:rsidP="00BD54B8">
      <w:pPr>
        <w:pStyle w:val="Heading3"/>
        <w:numPr>
          <w:ilvl w:val="2"/>
          <w:numId w:val="1"/>
        </w:numPr>
      </w:pPr>
      <w:bookmarkStart w:id="313" w:name="h.4f1mdlm" w:colFirst="0" w:colLast="0"/>
      <w:bookmarkStart w:id="314" w:name="_Toc478975730"/>
      <w:bookmarkEnd w:id="313"/>
      <w:r>
        <w:t>Hardware</w:t>
      </w:r>
      <w:bookmarkEnd w:id="314"/>
    </w:p>
    <w:tbl>
      <w:tblPr>
        <w:tblStyle w:val="aff9"/>
        <w:tblW w:w="9360" w:type="dxa"/>
        <w:tblInd w:w="-4" w:type="dxa"/>
        <w:tblLayout w:type="fixed"/>
        <w:tblLook w:val="0000" w:firstRow="0" w:lastRow="0" w:firstColumn="0" w:lastColumn="0" w:noHBand="0" w:noVBand="0"/>
      </w:tblPr>
      <w:tblGrid>
        <w:gridCol w:w="737"/>
        <w:gridCol w:w="1063"/>
        <w:gridCol w:w="5580"/>
        <w:gridCol w:w="1980"/>
      </w:tblGrid>
      <w:tr w:rsidR="0024510B" w14:paraId="4F375A8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497D82"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60C376" w14:textId="4648A886" w:rsidR="0024510B" w:rsidRDefault="009E4ABA">
            <w:pPr>
              <w:keepNext/>
              <w:tabs>
                <w:tab w:val="left" w:pos="2050"/>
              </w:tabs>
              <w:spacing w:after="0"/>
            </w:pPr>
            <w:r>
              <w:t>TP-BSM-</w:t>
            </w:r>
            <w:ins w:id="315" w:author="Liming, John R." w:date="2017-04-10T14:26:00Z">
              <w:r w:rsidR="00110E8F">
                <w:t>ST</w:t>
              </w:r>
            </w:ins>
            <w:r>
              <w:t>-BV-</w:t>
            </w:r>
            <w:ins w:id="316" w:author="Liming, John R." w:date="2017-04-10T14:27:00Z">
              <w:r w:rsidR="00A44433">
                <w:t>23</w:t>
              </w:r>
            </w:ins>
            <w:r w:rsidR="00504283">
              <w:t>-V</w:t>
            </w:r>
          </w:p>
        </w:tc>
      </w:tr>
      <w:tr w:rsidR="0024510B" w14:paraId="1FA4E4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9991D5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07C889" w14:textId="77777777" w:rsidR="0024510B" w:rsidRDefault="009E4ABA">
            <w:pPr>
              <w:spacing w:after="0"/>
            </w:pPr>
            <w:r>
              <w:t>Verify that all private key operations are performed within secure hardware</w:t>
            </w:r>
          </w:p>
        </w:tc>
      </w:tr>
      <w:tr w:rsidR="0024510B" w14:paraId="2E6FA6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3D13802" w14:textId="77777777" w:rsidR="0024510B" w:rsidRDefault="009E4ABA">
            <w:pPr>
              <w:spacing w:after="0"/>
            </w:pPr>
            <w:r>
              <w:rPr>
                <w:b/>
              </w:rPr>
              <w:lastRenderedPageBreak/>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5E7306" w14:textId="30F6AC45" w:rsidR="0024510B" w:rsidRDefault="009E4ABA">
            <w:pPr>
              <w:spacing w:after="0"/>
            </w:pPr>
            <w:r>
              <w:t>TC</w:t>
            </w:r>
            <w:ins w:id="317" w:author="Liming, John R." w:date="2017-03-27T10:23:00Z">
              <w:r w:rsidR="009D71EA">
                <w:t>1</w:t>
              </w:r>
            </w:ins>
          </w:p>
        </w:tc>
      </w:tr>
      <w:tr w:rsidR="0024510B" w14:paraId="44446B4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A469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81BD35" w14:textId="77777777" w:rsidR="0024510B" w:rsidRDefault="009E4ABA">
            <w:pPr>
              <w:spacing w:after="0"/>
            </w:pPr>
            <w:r>
              <w:t>V2V-SECMGMT-SECHW-[001-002]</w:t>
            </w:r>
          </w:p>
        </w:tc>
      </w:tr>
      <w:tr w:rsidR="0024510B" w14:paraId="3ABC9C9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FD35DA8" w14:textId="77777777" w:rsidR="0024510B" w:rsidRDefault="009E4ABA">
            <w:pPr>
              <w:spacing w:after="0"/>
              <w:jc w:val="center"/>
            </w:pPr>
            <w:r>
              <w:rPr>
                <w:b/>
              </w:rPr>
              <w:t>Pre-test conditions</w:t>
            </w:r>
          </w:p>
        </w:tc>
      </w:tr>
      <w:tr w:rsidR="0024510B" w14:paraId="27C978C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0D14824" w14:textId="77777777" w:rsidR="0024510B" w:rsidRDefault="009E4ABA">
            <w:pPr>
              <w:numPr>
                <w:ilvl w:val="0"/>
                <w:numId w:val="2"/>
              </w:numPr>
              <w:spacing w:after="0" w:line="259" w:lineRule="auto"/>
              <w:ind w:hanging="360"/>
              <w:contextualSpacing/>
            </w:pPr>
            <w:r>
              <w:t>The IUT is in the initial state</w:t>
            </w:r>
          </w:p>
        </w:tc>
      </w:tr>
      <w:tr w:rsidR="0024510B" w14:paraId="29C02C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72A3856" w14:textId="77777777" w:rsidR="0024510B" w:rsidRDefault="009E4ABA">
            <w:pPr>
              <w:spacing w:after="0"/>
              <w:jc w:val="center"/>
            </w:pPr>
            <w:r>
              <w:rPr>
                <w:b/>
              </w:rPr>
              <w:t>Test Sequence</w:t>
            </w:r>
          </w:p>
        </w:tc>
      </w:tr>
      <w:tr w:rsidR="0024510B" w14:paraId="205FA78A" w14:textId="77777777">
        <w:tc>
          <w:tcPr>
            <w:tcW w:w="737" w:type="dxa"/>
            <w:tcBorders>
              <w:top w:val="single" w:sz="4" w:space="0" w:color="000000"/>
              <w:left w:val="single" w:sz="4" w:space="0" w:color="000000"/>
              <w:bottom w:val="single" w:sz="4" w:space="0" w:color="000000"/>
              <w:right w:val="single" w:sz="4" w:space="0" w:color="000000"/>
            </w:tcBorders>
          </w:tcPr>
          <w:p w14:paraId="4C6DD05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BDE6B9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ED1DBA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3E4ECDD" w14:textId="77777777" w:rsidR="0024510B" w:rsidRDefault="009E4ABA">
            <w:pPr>
              <w:spacing w:after="0" w:line="259" w:lineRule="auto"/>
            </w:pPr>
            <w:r>
              <w:rPr>
                <w:b/>
              </w:rPr>
              <w:t>Verdict</w:t>
            </w:r>
          </w:p>
        </w:tc>
      </w:tr>
      <w:tr w:rsidR="0024510B" w14:paraId="28E14E59" w14:textId="77777777">
        <w:tc>
          <w:tcPr>
            <w:tcW w:w="737" w:type="dxa"/>
            <w:tcBorders>
              <w:top w:val="single" w:sz="4" w:space="0" w:color="000000"/>
              <w:left w:val="single" w:sz="4" w:space="0" w:color="000000"/>
              <w:bottom w:val="single" w:sz="4" w:space="0" w:color="000000"/>
              <w:right w:val="single" w:sz="4" w:space="0" w:color="000000"/>
            </w:tcBorders>
          </w:tcPr>
          <w:p w14:paraId="10AB170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9F1C5F"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9101E2A" w14:textId="77777777" w:rsidR="0024510B" w:rsidRDefault="009E4ABA">
            <w:pPr>
              <w:spacing w:after="0"/>
            </w:pPr>
            <w:r>
              <w:t>The IUT and computer interface is configured to attempt a private key operation</w:t>
            </w:r>
          </w:p>
        </w:tc>
        <w:tc>
          <w:tcPr>
            <w:tcW w:w="1980" w:type="dxa"/>
            <w:tcBorders>
              <w:top w:val="single" w:sz="4" w:space="0" w:color="000000"/>
              <w:left w:val="single" w:sz="4" w:space="0" w:color="000000"/>
              <w:bottom w:val="single" w:sz="4" w:space="0" w:color="000000"/>
              <w:right w:val="single" w:sz="4" w:space="0" w:color="000000"/>
            </w:tcBorders>
          </w:tcPr>
          <w:p w14:paraId="4A61E6D5" w14:textId="77777777" w:rsidR="0024510B" w:rsidRDefault="0024510B">
            <w:pPr>
              <w:spacing w:after="0" w:line="259" w:lineRule="auto"/>
            </w:pPr>
          </w:p>
        </w:tc>
      </w:tr>
      <w:tr w:rsidR="0024510B" w14:paraId="152F02CE" w14:textId="77777777">
        <w:tc>
          <w:tcPr>
            <w:tcW w:w="737" w:type="dxa"/>
            <w:tcBorders>
              <w:top w:val="single" w:sz="4" w:space="0" w:color="000000"/>
              <w:left w:val="single" w:sz="4" w:space="0" w:color="000000"/>
              <w:bottom w:val="single" w:sz="4" w:space="0" w:color="000000"/>
              <w:right w:val="single" w:sz="4" w:space="0" w:color="000000"/>
            </w:tcBorders>
          </w:tcPr>
          <w:p w14:paraId="6687856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81658F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C5F3E84" w14:textId="77777777" w:rsidR="0024510B" w:rsidRDefault="009E4ABA">
            <w:pPr>
              <w:spacing w:after="0"/>
            </w:pPr>
            <w:r>
              <w:t>The IUT completes the operation</w:t>
            </w:r>
          </w:p>
        </w:tc>
        <w:tc>
          <w:tcPr>
            <w:tcW w:w="1980" w:type="dxa"/>
            <w:tcBorders>
              <w:top w:val="single" w:sz="4" w:space="0" w:color="000000"/>
              <w:left w:val="single" w:sz="4" w:space="0" w:color="000000"/>
              <w:bottom w:val="single" w:sz="4" w:space="0" w:color="000000"/>
              <w:right w:val="single" w:sz="4" w:space="0" w:color="000000"/>
            </w:tcBorders>
          </w:tcPr>
          <w:p w14:paraId="3CEE1882" w14:textId="77777777" w:rsidR="0024510B" w:rsidRDefault="009E4ABA">
            <w:pPr>
              <w:spacing w:after="0" w:line="259" w:lineRule="auto"/>
            </w:pPr>
            <w:r>
              <w:t>Pass / Fail</w:t>
            </w:r>
          </w:p>
        </w:tc>
      </w:tr>
      <w:tr w:rsidR="0024510B" w14:paraId="7B57BB8F" w14:textId="77777777">
        <w:tc>
          <w:tcPr>
            <w:tcW w:w="737" w:type="dxa"/>
            <w:tcBorders>
              <w:top w:val="single" w:sz="4" w:space="0" w:color="000000"/>
              <w:left w:val="single" w:sz="4" w:space="0" w:color="000000"/>
              <w:bottom w:val="single" w:sz="4" w:space="0" w:color="000000"/>
              <w:right w:val="single" w:sz="4" w:space="0" w:color="000000"/>
            </w:tcBorders>
          </w:tcPr>
          <w:p w14:paraId="478B4891"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456BB133"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F79D927" w14:textId="77777777" w:rsidR="0024510B" w:rsidRDefault="00A40655">
            <w:pPr>
              <w:spacing w:after="0"/>
            </w:pPr>
            <w:r>
              <w:t>The vendor indicates that a</w:t>
            </w:r>
            <w:r w:rsidR="009E4ABA">
              <w:t>ll steps of the operation utilizing the private key is done within secure hardware</w:t>
            </w:r>
          </w:p>
        </w:tc>
        <w:tc>
          <w:tcPr>
            <w:tcW w:w="1980" w:type="dxa"/>
            <w:tcBorders>
              <w:top w:val="single" w:sz="4" w:space="0" w:color="000000"/>
              <w:left w:val="single" w:sz="4" w:space="0" w:color="000000"/>
              <w:bottom w:val="single" w:sz="4" w:space="0" w:color="000000"/>
              <w:right w:val="single" w:sz="4" w:space="0" w:color="000000"/>
            </w:tcBorders>
          </w:tcPr>
          <w:p w14:paraId="108C8F07" w14:textId="77777777" w:rsidR="0024510B" w:rsidRDefault="009E4ABA">
            <w:pPr>
              <w:spacing w:after="0" w:line="259" w:lineRule="auto"/>
            </w:pPr>
            <w:r>
              <w:t>Pass / Fail</w:t>
            </w:r>
          </w:p>
        </w:tc>
      </w:tr>
      <w:tr w:rsidR="0024510B" w14:paraId="133A91DD" w14:textId="77777777">
        <w:tc>
          <w:tcPr>
            <w:tcW w:w="737" w:type="dxa"/>
            <w:tcBorders>
              <w:top w:val="single" w:sz="4" w:space="0" w:color="000000"/>
              <w:left w:val="single" w:sz="4" w:space="0" w:color="000000"/>
              <w:bottom w:val="single" w:sz="4" w:space="0" w:color="000000"/>
              <w:right w:val="single" w:sz="4" w:space="0" w:color="000000"/>
            </w:tcBorders>
          </w:tcPr>
          <w:p w14:paraId="6FC349B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0F456"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03DA59E4" w14:textId="77777777" w:rsidR="0024510B" w:rsidRDefault="009E4ABA">
            <w:pPr>
              <w:spacing w:after="0"/>
            </w:pPr>
            <w:r>
              <w:t>Repeat steps 1 – 3 for all available private key operations</w:t>
            </w:r>
          </w:p>
        </w:tc>
        <w:tc>
          <w:tcPr>
            <w:tcW w:w="1980" w:type="dxa"/>
            <w:tcBorders>
              <w:top w:val="single" w:sz="4" w:space="0" w:color="000000"/>
              <w:left w:val="single" w:sz="4" w:space="0" w:color="000000"/>
              <w:bottom w:val="single" w:sz="4" w:space="0" w:color="000000"/>
              <w:right w:val="single" w:sz="4" w:space="0" w:color="000000"/>
            </w:tcBorders>
          </w:tcPr>
          <w:p w14:paraId="6AB740B7" w14:textId="77777777" w:rsidR="0024510B" w:rsidRDefault="0024510B">
            <w:pPr>
              <w:spacing w:after="0" w:line="259" w:lineRule="auto"/>
            </w:pPr>
          </w:p>
        </w:tc>
      </w:tr>
    </w:tbl>
    <w:p w14:paraId="48FA758B" w14:textId="77777777" w:rsidR="0024510B" w:rsidRDefault="0024510B"/>
    <w:tbl>
      <w:tblPr>
        <w:tblStyle w:val="affa"/>
        <w:tblW w:w="9360" w:type="dxa"/>
        <w:tblInd w:w="-4" w:type="dxa"/>
        <w:tblLayout w:type="fixed"/>
        <w:tblLook w:val="0000" w:firstRow="0" w:lastRow="0" w:firstColumn="0" w:lastColumn="0" w:noHBand="0" w:noVBand="0"/>
      </w:tblPr>
      <w:tblGrid>
        <w:gridCol w:w="737"/>
        <w:gridCol w:w="1063"/>
        <w:gridCol w:w="5580"/>
        <w:gridCol w:w="1980"/>
      </w:tblGrid>
      <w:tr w:rsidR="0024510B" w14:paraId="7F28847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7C406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2A6D" w14:textId="19A82703" w:rsidR="0024510B" w:rsidRDefault="009E4ABA">
            <w:pPr>
              <w:tabs>
                <w:tab w:val="left" w:pos="2050"/>
              </w:tabs>
              <w:spacing w:after="0"/>
            </w:pPr>
            <w:r>
              <w:t>TP-BSM-</w:t>
            </w:r>
            <w:ins w:id="318" w:author="Liming, John R." w:date="2017-04-10T14:28:00Z">
              <w:r w:rsidR="00110E8F">
                <w:t>ST</w:t>
              </w:r>
            </w:ins>
            <w:r>
              <w:t>-BV-</w:t>
            </w:r>
            <w:ins w:id="319" w:author="Liming, John R." w:date="2017-04-10T14:28:00Z">
              <w:r w:rsidR="00A44433">
                <w:t>24</w:t>
              </w:r>
            </w:ins>
          </w:p>
        </w:tc>
      </w:tr>
      <w:tr w:rsidR="0024510B" w14:paraId="5DE7D00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6EC69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C53DFC" w14:textId="77777777" w:rsidR="0024510B" w:rsidRDefault="009E4ABA">
            <w:pPr>
              <w:spacing w:after="0"/>
            </w:pPr>
            <w:r>
              <w:t>Verify DSRC Receiver Sensitivity</w:t>
            </w:r>
          </w:p>
        </w:tc>
      </w:tr>
      <w:tr w:rsidR="0024510B" w14:paraId="0FBEDD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2564F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29EC380" w14:textId="0F3F1624" w:rsidR="0024510B" w:rsidRDefault="00ED14A0">
            <w:pPr>
              <w:spacing w:after="0"/>
            </w:pPr>
            <w:r>
              <w:t>TC</w:t>
            </w:r>
            <w:ins w:id="320" w:author="Liming, John R." w:date="2017-03-27T10:24:00Z">
              <w:r w:rsidR="009D71EA">
                <w:t>1</w:t>
              </w:r>
            </w:ins>
          </w:p>
        </w:tc>
      </w:tr>
      <w:tr w:rsidR="0024510B" w14:paraId="2389ABD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4BA12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710996" w14:textId="77777777" w:rsidR="0024510B" w:rsidRDefault="009E4ABA">
            <w:pPr>
              <w:spacing w:after="0"/>
            </w:pPr>
            <w:r>
              <w:t>V2V-RFPERF-DSRCRXSENS-[001-002]</w:t>
            </w:r>
          </w:p>
        </w:tc>
      </w:tr>
      <w:tr w:rsidR="0024510B" w14:paraId="48729C5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9223C1" w14:textId="77777777" w:rsidR="0024510B" w:rsidRDefault="009E4ABA">
            <w:pPr>
              <w:spacing w:after="0"/>
              <w:jc w:val="center"/>
            </w:pPr>
            <w:r>
              <w:rPr>
                <w:b/>
              </w:rPr>
              <w:t>Pre-test conditions</w:t>
            </w:r>
          </w:p>
        </w:tc>
      </w:tr>
      <w:tr w:rsidR="0024510B" w14:paraId="6198654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FE4D846" w14:textId="77777777" w:rsidR="0024510B" w:rsidRDefault="009E4ABA">
            <w:pPr>
              <w:numPr>
                <w:ilvl w:val="0"/>
                <w:numId w:val="2"/>
              </w:numPr>
              <w:spacing w:after="0" w:line="259" w:lineRule="auto"/>
              <w:ind w:hanging="360"/>
              <w:contextualSpacing/>
            </w:pPr>
            <w:r>
              <w:t>The IUT is in the initial state</w:t>
            </w:r>
          </w:p>
          <w:p w14:paraId="3949DC62" w14:textId="77777777" w:rsidR="0024510B" w:rsidRDefault="009E4ABA">
            <w:pPr>
              <w:numPr>
                <w:ilvl w:val="0"/>
                <w:numId w:val="2"/>
              </w:numPr>
              <w:spacing w:after="0" w:line="259" w:lineRule="auto"/>
              <w:ind w:hanging="360"/>
              <w:contextualSpacing/>
            </w:pPr>
            <w:r>
              <w:t>The environment is at room temperature (21ᵒ Celsius, +/- 5ᵒ)</w:t>
            </w:r>
          </w:p>
        </w:tc>
      </w:tr>
      <w:tr w:rsidR="0024510B" w14:paraId="4E22D73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715DA9" w14:textId="77777777" w:rsidR="0024510B" w:rsidRDefault="009E4ABA">
            <w:pPr>
              <w:spacing w:after="0"/>
              <w:jc w:val="center"/>
            </w:pPr>
            <w:r>
              <w:rPr>
                <w:b/>
              </w:rPr>
              <w:t>Test Sequence</w:t>
            </w:r>
          </w:p>
        </w:tc>
      </w:tr>
      <w:tr w:rsidR="0024510B" w14:paraId="63F5C748" w14:textId="77777777">
        <w:tc>
          <w:tcPr>
            <w:tcW w:w="737" w:type="dxa"/>
            <w:tcBorders>
              <w:top w:val="single" w:sz="4" w:space="0" w:color="000000"/>
              <w:left w:val="single" w:sz="4" w:space="0" w:color="000000"/>
              <w:bottom w:val="single" w:sz="4" w:space="0" w:color="000000"/>
              <w:right w:val="single" w:sz="4" w:space="0" w:color="000000"/>
            </w:tcBorders>
          </w:tcPr>
          <w:p w14:paraId="29A7230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F6EF4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4536D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9552EEB" w14:textId="77777777" w:rsidR="0024510B" w:rsidRDefault="009E4ABA">
            <w:pPr>
              <w:spacing w:after="0" w:line="259" w:lineRule="auto"/>
            </w:pPr>
            <w:r>
              <w:rPr>
                <w:b/>
              </w:rPr>
              <w:t>Verdict</w:t>
            </w:r>
          </w:p>
        </w:tc>
      </w:tr>
      <w:tr w:rsidR="0024510B" w14:paraId="4B4B4CE7" w14:textId="77777777">
        <w:tc>
          <w:tcPr>
            <w:tcW w:w="737" w:type="dxa"/>
            <w:tcBorders>
              <w:top w:val="single" w:sz="4" w:space="0" w:color="000000"/>
              <w:left w:val="single" w:sz="4" w:space="0" w:color="000000"/>
              <w:bottom w:val="single" w:sz="4" w:space="0" w:color="000000"/>
              <w:right w:val="single" w:sz="4" w:space="0" w:color="000000"/>
            </w:tcBorders>
          </w:tcPr>
          <w:p w14:paraId="66EB1428"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713E29"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A6A9FDC" w14:textId="77777777" w:rsidR="0024510B" w:rsidRDefault="009E4ABA">
            <w:pPr>
              <w:spacing w:after="0"/>
            </w:pPr>
            <w:r>
              <w:t>The IUT is configured to receive packets with a PSDU length of 400</w:t>
            </w:r>
          </w:p>
        </w:tc>
        <w:tc>
          <w:tcPr>
            <w:tcW w:w="1980" w:type="dxa"/>
            <w:tcBorders>
              <w:top w:val="single" w:sz="4" w:space="0" w:color="000000"/>
              <w:left w:val="single" w:sz="4" w:space="0" w:color="000000"/>
              <w:bottom w:val="single" w:sz="4" w:space="0" w:color="000000"/>
              <w:right w:val="single" w:sz="4" w:space="0" w:color="000000"/>
            </w:tcBorders>
          </w:tcPr>
          <w:p w14:paraId="37838327" w14:textId="77777777" w:rsidR="0024510B" w:rsidRDefault="0024510B">
            <w:pPr>
              <w:spacing w:after="0" w:line="259" w:lineRule="auto"/>
            </w:pPr>
          </w:p>
        </w:tc>
      </w:tr>
      <w:tr w:rsidR="0024510B" w14:paraId="31CD9AFE" w14:textId="77777777">
        <w:tc>
          <w:tcPr>
            <w:tcW w:w="737" w:type="dxa"/>
            <w:tcBorders>
              <w:top w:val="single" w:sz="4" w:space="0" w:color="000000"/>
              <w:left w:val="single" w:sz="4" w:space="0" w:color="000000"/>
              <w:bottom w:val="single" w:sz="4" w:space="0" w:color="000000"/>
              <w:right w:val="single" w:sz="4" w:space="0" w:color="000000"/>
            </w:tcBorders>
          </w:tcPr>
          <w:p w14:paraId="22D21CAD"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1A2DBC2"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FD58330" w14:textId="77777777" w:rsidR="0024510B" w:rsidRDefault="009E4ABA">
            <w:pPr>
              <w:spacing w:after="0"/>
            </w:pPr>
            <w:r>
              <w:t>The IUT is configured to receive at input level vRxSense</w:t>
            </w:r>
          </w:p>
        </w:tc>
        <w:tc>
          <w:tcPr>
            <w:tcW w:w="1980" w:type="dxa"/>
            <w:tcBorders>
              <w:top w:val="single" w:sz="4" w:space="0" w:color="000000"/>
              <w:left w:val="single" w:sz="4" w:space="0" w:color="000000"/>
              <w:bottom w:val="single" w:sz="4" w:space="0" w:color="000000"/>
              <w:right w:val="single" w:sz="4" w:space="0" w:color="000000"/>
            </w:tcBorders>
          </w:tcPr>
          <w:p w14:paraId="0D167686" w14:textId="77777777" w:rsidR="0024510B" w:rsidRDefault="0024510B">
            <w:pPr>
              <w:spacing w:after="0" w:line="259" w:lineRule="auto"/>
            </w:pPr>
          </w:p>
        </w:tc>
      </w:tr>
      <w:tr w:rsidR="0024510B" w14:paraId="726F36F9" w14:textId="77777777">
        <w:tc>
          <w:tcPr>
            <w:tcW w:w="737" w:type="dxa"/>
            <w:tcBorders>
              <w:top w:val="single" w:sz="4" w:space="0" w:color="000000"/>
              <w:left w:val="single" w:sz="4" w:space="0" w:color="000000"/>
              <w:bottom w:val="single" w:sz="4" w:space="0" w:color="000000"/>
              <w:right w:val="single" w:sz="4" w:space="0" w:color="000000"/>
            </w:tcBorders>
          </w:tcPr>
          <w:p w14:paraId="37BFD179"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4D3E892"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08E0C2B" w14:textId="77777777" w:rsidR="0024510B" w:rsidRDefault="009E4ABA">
            <w:pPr>
              <w:spacing w:after="0"/>
            </w:pPr>
            <w:r>
              <w:t>The computer interface is configured to execute a packet test</w:t>
            </w:r>
          </w:p>
        </w:tc>
        <w:tc>
          <w:tcPr>
            <w:tcW w:w="1980" w:type="dxa"/>
            <w:tcBorders>
              <w:top w:val="single" w:sz="4" w:space="0" w:color="000000"/>
              <w:left w:val="single" w:sz="4" w:space="0" w:color="000000"/>
              <w:bottom w:val="single" w:sz="4" w:space="0" w:color="000000"/>
              <w:right w:val="single" w:sz="4" w:space="0" w:color="000000"/>
            </w:tcBorders>
          </w:tcPr>
          <w:p w14:paraId="4475B360" w14:textId="77777777" w:rsidR="0024510B" w:rsidRDefault="0024510B">
            <w:pPr>
              <w:spacing w:after="0" w:line="259" w:lineRule="auto"/>
            </w:pPr>
          </w:p>
        </w:tc>
      </w:tr>
      <w:tr w:rsidR="0024510B" w14:paraId="6D919B53" w14:textId="77777777">
        <w:tc>
          <w:tcPr>
            <w:tcW w:w="737" w:type="dxa"/>
            <w:tcBorders>
              <w:top w:val="single" w:sz="4" w:space="0" w:color="000000"/>
              <w:left w:val="single" w:sz="4" w:space="0" w:color="000000"/>
              <w:bottom w:val="single" w:sz="4" w:space="0" w:color="000000"/>
              <w:right w:val="single" w:sz="4" w:space="0" w:color="000000"/>
            </w:tcBorders>
          </w:tcPr>
          <w:p w14:paraId="2F9CEB24"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5812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326843B5" w14:textId="77777777" w:rsidR="0024510B" w:rsidRDefault="009E4ABA">
            <w:pPr>
              <w:spacing w:after="0"/>
            </w:pPr>
            <w:r>
              <w:t>The computer interface sends test packets to the IUT and tracks the amount of successfully sent packets</w:t>
            </w:r>
          </w:p>
        </w:tc>
        <w:tc>
          <w:tcPr>
            <w:tcW w:w="1980" w:type="dxa"/>
            <w:tcBorders>
              <w:top w:val="single" w:sz="4" w:space="0" w:color="000000"/>
              <w:left w:val="single" w:sz="4" w:space="0" w:color="000000"/>
              <w:bottom w:val="single" w:sz="4" w:space="0" w:color="000000"/>
              <w:right w:val="single" w:sz="4" w:space="0" w:color="000000"/>
            </w:tcBorders>
          </w:tcPr>
          <w:p w14:paraId="64FA335E" w14:textId="77777777" w:rsidR="0024510B" w:rsidRDefault="0024510B">
            <w:pPr>
              <w:spacing w:after="0" w:line="259" w:lineRule="auto"/>
            </w:pPr>
          </w:p>
        </w:tc>
      </w:tr>
      <w:tr w:rsidR="0024510B" w14:paraId="6A67FB0D" w14:textId="77777777">
        <w:tc>
          <w:tcPr>
            <w:tcW w:w="737" w:type="dxa"/>
            <w:tcBorders>
              <w:top w:val="single" w:sz="4" w:space="0" w:color="000000"/>
              <w:left w:val="single" w:sz="4" w:space="0" w:color="000000"/>
              <w:bottom w:val="single" w:sz="4" w:space="0" w:color="000000"/>
              <w:right w:val="single" w:sz="4" w:space="0" w:color="000000"/>
            </w:tcBorders>
          </w:tcPr>
          <w:p w14:paraId="0600BADD"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50D5F90"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D1808C1" w14:textId="77777777" w:rsidR="0024510B" w:rsidRDefault="009E4ABA">
            <w:pPr>
              <w:spacing w:after="0"/>
            </w:pPr>
            <w:r>
              <w:t>At the end of the test, at least 90% of the packets were received with no error</w:t>
            </w:r>
          </w:p>
        </w:tc>
        <w:tc>
          <w:tcPr>
            <w:tcW w:w="1980" w:type="dxa"/>
            <w:tcBorders>
              <w:top w:val="single" w:sz="4" w:space="0" w:color="000000"/>
              <w:left w:val="single" w:sz="4" w:space="0" w:color="000000"/>
              <w:bottom w:val="single" w:sz="4" w:space="0" w:color="000000"/>
              <w:right w:val="single" w:sz="4" w:space="0" w:color="000000"/>
            </w:tcBorders>
          </w:tcPr>
          <w:p w14:paraId="2E14AE1B" w14:textId="77777777" w:rsidR="0024510B" w:rsidRDefault="009E4ABA">
            <w:pPr>
              <w:spacing w:after="0" w:line="259" w:lineRule="auto"/>
            </w:pPr>
            <w:r>
              <w:t>Pass / Fail</w:t>
            </w:r>
          </w:p>
        </w:tc>
      </w:tr>
      <w:tr w:rsidR="0024510B" w14:paraId="3F1BC562" w14:textId="77777777">
        <w:tc>
          <w:tcPr>
            <w:tcW w:w="737" w:type="dxa"/>
            <w:tcBorders>
              <w:top w:val="single" w:sz="4" w:space="0" w:color="000000"/>
              <w:left w:val="single" w:sz="4" w:space="0" w:color="000000"/>
              <w:bottom w:val="single" w:sz="4" w:space="0" w:color="000000"/>
              <w:right w:val="single" w:sz="4" w:space="0" w:color="000000"/>
            </w:tcBorders>
          </w:tcPr>
          <w:p w14:paraId="3217193C" w14:textId="77777777" w:rsidR="0024510B" w:rsidRDefault="009E4ABA">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3B2FE1C6"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36F52DA4" w14:textId="77777777" w:rsidR="0024510B" w:rsidRDefault="009E4ABA">
            <w:pPr>
              <w:spacing w:after="0"/>
            </w:pPr>
            <w:r>
              <w:t>The DSRC Radio Subsystem complies with the standard (dot11ACRType = 1) adjacent and non-adjacent channel rejection requirements for 6 Mbps (QPSK with ½ rate coding), as specified in 802.11</w:t>
            </w:r>
            <w:r w:rsidR="00AC4821">
              <w:t>. The minimum input levels are measured at the antenna connector of the System housing.</w:t>
            </w:r>
          </w:p>
        </w:tc>
        <w:tc>
          <w:tcPr>
            <w:tcW w:w="1980" w:type="dxa"/>
            <w:tcBorders>
              <w:top w:val="single" w:sz="4" w:space="0" w:color="000000"/>
              <w:left w:val="single" w:sz="4" w:space="0" w:color="000000"/>
              <w:bottom w:val="single" w:sz="4" w:space="0" w:color="000000"/>
              <w:right w:val="single" w:sz="4" w:space="0" w:color="000000"/>
            </w:tcBorders>
          </w:tcPr>
          <w:p w14:paraId="76E4B5B5" w14:textId="77777777" w:rsidR="0024510B" w:rsidRDefault="009E4ABA">
            <w:pPr>
              <w:spacing w:after="0" w:line="259" w:lineRule="auto"/>
            </w:pPr>
            <w:r>
              <w:t>Pass / Fail</w:t>
            </w:r>
          </w:p>
        </w:tc>
      </w:tr>
    </w:tbl>
    <w:p w14:paraId="27701858" w14:textId="77777777" w:rsidR="0024510B" w:rsidRDefault="0024510B"/>
    <w:p w14:paraId="6E6E92C1" w14:textId="1B53CE91" w:rsidR="00426BCC" w:rsidRPr="0054118C" w:rsidRDefault="009E4ABA" w:rsidP="0054118C">
      <w:pPr>
        <w:pStyle w:val="Heading1"/>
        <w:numPr>
          <w:ilvl w:val="0"/>
          <w:numId w:val="1"/>
        </w:numPr>
      </w:pPr>
      <w:bookmarkStart w:id="321" w:name="h.2u6wntf" w:colFirst="0" w:colLast="0"/>
      <w:bookmarkStart w:id="322" w:name="h.19c6y18" w:colFirst="0" w:colLast="0"/>
      <w:bookmarkStart w:id="323" w:name="_Toc478975731"/>
      <w:bookmarkEnd w:id="321"/>
      <w:bookmarkEnd w:id="322"/>
      <w:r>
        <w:t>Appendix</w:t>
      </w:r>
      <w:bookmarkEnd w:id="323"/>
    </w:p>
    <w:p w14:paraId="37D412E6" w14:textId="732B5106" w:rsidR="00426BCC" w:rsidRDefault="00426BCC" w:rsidP="00313B9A">
      <w:pPr>
        <w:pStyle w:val="Heading2"/>
        <w:numPr>
          <w:ilvl w:val="1"/>
          <w:numId w:val="6"/>
        </w:numPr>
      </w:pPr>
      <w:bookmarkStart w:id="324" w:name="h.3tbugp1" w:colFirst="0" w:colLast="0"/>
      <w:bookmarkStart w:id="325" w:name="_Determining_Randomness_of"/>
      <w:bookmarkStart w:id="326" w:name="_Ref447196152"/>
      <w:bookmarkStart w:id="327" w:name="_Toc478975732"/>
      <w:bookmarkEnd w:id="324"/>
      <w:bookmarkEnd w:id="325"/>
      <w:r>
        <w:t xml:space="preserve">Determining Randomness of </w:t>
      </w:r>
      <w:r w:rsidR="00381B7D">
        <w:t>V</w:t>
      </w:r>
      <w:r>
        <w:t xml:space="preserve">alue </w:t>
      </w:r>
      <w:r w:rsidR="00381B7D">
        <w:t>S</w:t>
      </w:r>
      <w:r>
        <w:t>ets</w:t>
      </w:r>
      <w:bookmarkEnd w:id="326"/>
      <w:bookmarkEnd w:id="327"/>
    </w:p>
    <w:p w14:paraId="188C1CA6" w14:textId="77777777" w:rsidR="001C2661" w:rsidRDefault="00426BCC" w:rsidP="00313B9A">
      <w:pPr>
        <w:pStyle w:val="NormalWeb"/>
        <w:rPr>
          <w:sz w:val="20"/>
          <w:szCs w:val="20"/>
        </w:rPr>
      </w:pPr>
      <w:r w:rsidRPr="00313B9A">
        <w:rPr>
          <w:sz w:val="20"/>
          <w:szCs w:val="20"/>
        </w:rPr>
        <w:t>For the purposes of testing the randomness of the values in the context of DSRC certification, a limited battery of tests will be run against a representative sample of values generated by the IUT.</w:t>
      </w:r>
    </w:p>
    <w:p w14:paraId="7DB87E43" w14:textId="77777777" w:rsidR="001C2661" w:rsidRPr="00313B9A" w:rsidRDefault="00426BCC" w:rsidP="00313B9A">
      <w:pPr>
        <w:pStyle w:val="NormalWeb"/>
      </w:pPr>
      <m:oMathPara>
        <m:oMath>
          <m:r>
            <w:rPr>
              <w:rFonts w:ascii="Cambria Math" w:hAnsi="Cambria Math"/>
            </w:rPr>
            <m:t>SS=</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1-p</m:t>
                      </m:r>
                    </m:e>
                  </m:d>
                </m:e>
              </m:d>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327A01B" w14:textId="29D0C47B" w:rsidR="00426BCC" w:rsidRPr="00313B9A" w:rsidRDefault="00426BCC" w:rsidP="00313B9A">
      <w:pPr>
        <w:pStyle w:val="NormalWeb"/>
        <w:rPr>
          <w:b/>
          <w:sz w:val="20"/>
          <w:szCs w:val="20"/>
        </w:rPr>
      </w:pPr>
      <w:r w:rsidRPr="00313B9A">
        <w:rPr>
          <w:sz w:val="20"/>
          <w:szCs w:val="20"/>
        </w:rPr>
        <w:t>SS = sample size</w:t>
      </w:r>
    </w:p>
    <w:p w14:paraId="4235EDE5" w14:textId="77777777" w:rsidR="00426BCC" w:rsidRPr="00313B9A" w:rsidRDefault="00426BCC" w:rsidP="00426BCC">
      <w:pPr>
        <w:spacing w:after="0"/>
      </w:pPr>
      <w:r w:rsidRPr="00313B9A">
        <w:t>Z = confidence level</w:t>
      </w:r>
    </w:p>
    <w:p w14:paraId="29F44BF9" w14:textId="45A86DB6" w:rsidR="00426BCC" w:rsidRPr="00313B9A" w:rsidRDefault="00426BCC" w:rsidP="00426BCC">
      <w:pPr>
        <w:spacing w:after="0"/>
      </w:pPr>
      <w:r w:rsidRPr="00313B9A">
        <w:lastRenderedPageBreak/>
        <w:t>p = a priori judgement</w:t>
      </w:r>
      <w:r w:rsidR="001C2661" w:rsidRPr="0054118C">
        <w:t xml:space="preserve"> (0.5 represents the</w:t>
      </w:r>
      <w:r w:rsidR="001C2661">
        <w:t xml:space="preserve"> worst case,</w:t>
      </w:r>
      <w:r w:rsidRPr="00313B9A">
        <w:t xml:space="preserve"> unknown a priori)</w:t>
      </w:r>
    </w:p>
    <w:p w14:paraId="00137B48" w14:textId="77777777" w:rsidR="001C2661" w:rsidRDefault="00426BCC" w:rsidP="00313B9A">
      <w:pPr>
        <w:spacing w:after="0"/>
      </w:pPr>
      <w:r w:rsidRPr="00313B9A">
        <w:t>c = confidence interval</w:t>
      </w:r>
    </w:p>
    <w:p w14:paraId="23C96660" w14:textId="77777777" w:rsidR="001C2661" w:rsidRDefault="001C2661" w:rsidP="00313B9A">
      <w:pPr>
        <w:spacing w:after="0"/>
      </w:pPr>
    </w:p>
    <w:p w14:paraId="4D4A0540" w14:textId="35E11B8A" w:rsidR="00426BCC" w:rsidRDefault="00426BCC" w:rsidP="00313B9A">
      <w:pPr>
        <w:spacing w:after="0"/>
        <w:rPr>
          <w:b/>
          <w:color w:val="auto"/>
        </w:rPr>
      </w:pPr>
      <w:r w:rsidRPr="00313B9A">
        <w:rPr>
          <w:color w:val="auto"/>
        </w:rPr>
        <w:t xml:space="preserve">Assuming no a priori judgement on the randomness of the dataset, </w:t>
      </w:r>
      <w:r w:rsidRPr="00313B9A">
        <w:rPr>
          <w:b/>
          <w:color w:val="auto"/>
        </w:rPr>
        <w:t>a p of 0.5</w:t>
      </w:r>
      <w:r w:rsidR="006927F8" w:rsidRPr="00313B9A">
        <w:rPr>
          <w:b/>
          <w:color w:val="auto"/>
        </w:rPr>
        <w:t xml:space="preserve"> is used. </w:t>
      </w:r>
      <w:r w:rsidRPr="00313B9A">
        <w:rPr>
          <w:color w:val="auto"/>
        </w:rPr>
        <w:t xml:space="preserve">Substituting values for a 95% confidence with an interval of 5%, </w:t>
      </w:r>
      <w:r w:rsidRPr="001F2ABD">
        <w:rPr>
          <w:b/>
          <w:color w:val="auto"/>
        </w:rPr>
        <w:t>a sample size of</w:t>
      </w:r>
      <w:r w:rsidR="00786854" w:rsidRPr="001F2ABD">
        <w:rPr>
          <w:b/>
          <w:color w:val="auto"/>
        </w:rPr>
        <w:t xml:space="preserve"> 385 is necessary to achieve a statistically significant</w:t>
      </w:r>
      <w:r w:rsidRPr="001F2ABD">
        <w:rPr>
          <w:b/>
          <w:color w:val="auto"/>
        </w:rPr>
        <w:t xml:space="preserve"> result.</w:t>
      </w:r>
    </w:p>
    <w:p w14:paraId="17EA3E8C" w14:textId="69B628AD" w:rsidR="004B3D41" w:rsidRDefault="004B3D41" w:rsidP="00313B9A">
      <w:pPr>
        <w:spacing w:after="0"/>
        <w:rPr>
          <w:b/>
          <w:color w:val="auto"/>
        </w:rPr>
      </w:pPr>
    </w:p>
    <w:p w14:paraId="7AB22EC8" w14:textId="77777777" w:rsidR="00DF224A" w:rsidRDefault="004B3D41" w:rsidP="00313B9A">
      <w:pPr>
        <w:spacing w:after="0"/>
      </w:pPr>
      <w:r>
        <w:t xml:space="preserve">In order to determine pass/fail, </w:t>
      </w:r>
      <w:r w:rsidR="00167119">
        <w:t xml:space="preserve">both the average and </w:t>
      </w:r>
      <w:r w:rsidR="00DF224A">
        <w:t>standard deviation of the data set will be used.</w:t>
      </w:r>
    </w:p>
    <w:p w14:paraId="6BB94CE7" w14:textId="77777777" w:rsidR="00DF224A" w:rsidRDefault="00DF224A" w:rsidP="00313B9A">
      <w:pPr>
        <w:spacing w:after="0"/>
      </w:pPr>
    </w:p>
    <w:p w14:paraId="0C4362FF" w14:textId="753BBFF5" w:rsidR="004B3D41" w:rsidRDefault="00DF224A" w:rsidP="00313B9A">
      <w:pPr>
        <w:spacing w:after="0"/>
      </w:pPr>
      <w:r>
        <w:t>T</w:t>
      </w:r>
      <w:r w:rsidR="004B3D41">
        <w:t xml:space="preserve">ake the average of the data over the sample set and </w:t>
      </w:r>
      <w:r w:rsidR="00167119">
        <w:t xml:space="preserve">determine whether the average is within an acceptable tolerance of the medium of the range. </w:t>
      </w:r>
      <w:r w:rsidR="00167119" w:rsidRPr="00AE7FBE">
        <w:rPr>
          <w:b/>
        </w:rPr>
        <w:t>For this test document, the tolerance is .019 of the medium of the range.</w:t>
      </w:r>
      <w:r w:rsidR="00167119">
        <w:t xml:space="preserve"> In the representation of the values, all values are considered unsigned.</w:t>
      </w:r>
    </w:p>
    <w:p w14:paraId="481D868F" w14:textId="2EC8FCCB" w:rsidR="00167119" w:rsidRDefault="00167119" w:rsidP="00313B9A">
      <w:pPr>
        <w:spacing w:after="0"/>
      </w:pPr>
    </w:p>
    <w:p w14:paraId="63FAD626" w14:textId="429838A5" w:rsidR="00426BCC" w:rsidDel="0007586E" w:rsidRDefault="00167119" w:rsidP="00DF224A">
      <w:pPr>
        <w:spacing w:after="0"/>
        <w:rPr>
          <w:del w:id="328" w:author="Liming, John R." w:date="2017-04-03T09:36:00Z"/>
        </w:rPr>
      </w:pPr>
      <w:r>
        <w:t>Take the standard deviation of the values and determine if the sample’s standard deviati</w:t>
      </w:r>
      <w:r w:rsidR="00DF224A">
        <w:t>on is within a given tolerance.</w:t>
      </w:r>
      <w:r w:rsidR="00AE7FBE" w:rsidRPr="00AE7FBE">
        <w:rPr>
          <w:b/>
        </w:rPr>
        <w:t xml:space="preserve"> For this test document, the toleranc</w:t>
      </w:r>
      <w:r w:rsidR="00AE7FBE">
        <w:rPr>
          <w:b/>
        </w:rPr>
        <w:t>e is .066</w:t>
      </w:r>
      <w:r w:rsidR="00AE7FBE" w:rsidRPr="00AE7FBE">
        <w:rPr>
          <w:b/>
        </w:rPr>
        <w:t xml:space="preserve"> of the </w:t>
      </w:r>
      <w:r w:rsidR="00AE7FBE">
        <w:rPr>
          <w:b/>
        </w:rPr>
        <w:t>maximum</w:t>
      </w:r>
      <w:r w:rsidR="00AE7FBE" w:rsidRPr="00AE7FBE">
        <w:rPr>
          <w:b/>
        </w:rPr>
        <w:t xml:space="preserve"> of the range</w:t>
      </w:r>
      <w:r w:rsidR="00AE7FBE">
        <w:rPr>
          <w:b/>
        </w:rPr>
        <w:t xml:space="preserve"> divided by the square root of 12</w:t>
      </w:r>
      <w:r w:rsidR="00AE7FBE" w:rsidRPr="00AE7FBE">
        <w:rPr>
          <w:b/>
        </w:rPr>
        <w:t>.</w:t>
      </w:r>
      <w:r w:rsidR="00AE7FBE">
        <w:rPr>
          <w:b/>
        </w:rPr>
        <w:t xml:space="preserve"> </w:t>
      </w:r>
      <w:r w:rsidR="00AE7FBE">
        <w:t>In the representation of the values, all values are considered unsigned.</w:t>
      </w:r>
    </w:p>
    <w:p w14:paraId="7AA26134" w14:textId="77777777" w:rsidR="00DF224A" w:rsidRPr="0054118C" w:rsidDel="0007586E" w:rsidRDefault="00DF224A" w:rsidP="00DF224A">
      <w:pPr>
        <w:spacing w:after="0"/>
        <w:rPr>
          <w:del w:id="329" w:author="Liming, John R." w:date="2017-04-03T09:36:00Z"/>
        </w:rPr>
      </w:pPr>
    </w:p>
    <w:p w14:paraId="7C5E701A" w14:textId="3643D4ED" w:rsidR="0024510B" w:rsidRDefault="009E4ABA" w:rsidP="003D6A2C">
      <w:pPr>
        <w:spacing w:after="0"/>
      </w:pPr>
      <w:bookmarkStart w:id="330" w:name="_Ground_Truth_Determination"/>
      <w:bookmarkEnd w:id="330"/>
      <w:del w:id="331" w:author="Liming, John R." w:date="2017-04-03T09:36:00Z">
        <w:r w:rsidDel="0007586E">
          <w:delText xml:space="preserve">Ground Truth </w:delText>
        </w:r>
        <w:r w:rsidR="00F75FFB" w:rsidDel="0007586E">
          <w:delText>Determination Unit</w:delText>
        </w:r>
      </w:del>
    </w:p>
    <w:p w14:paraId="5B8C8FE6" w14:textId="77777777" w:rsidR="0024510B" w:rsidRDefault="009E4ABA" w:rsidP="00313B9A">
      <w:pPr>
        <w:pStyle w:val="Heading2"/>
        <w:numPr>
          <w:ilvl w:val="1"/>
          <w:numId w:val="6"/>
        </w:numPr>
      </w:pPr>
      <w:bookmarkStart w:id="332" w:name="_Toc478975738"/>
      <w:bookmarkStart w:id="333" w:name="_Toc478975743"/>
      <w:bookmarkStart w:id="334" w:name="_Toc478975748"/>
      <w:bookmarkStart w:id="335" w:name="_Toc478975753"/>
      <w:bookmarkStart w:id="336" w:name="h.28h4qwu" w:colFirst="0" w:colLast="0"/>
      <w:bookmarkStart w:id="337" w:name="_DSRC_Packet_Capture"/>
      <w:bookmarkStart w:id="338" w:name="_Toc478975814"/>
      <w:bookmarkStart w:id="339" w:name="_Toc478975820"/>
      <w:bookmarkStart w:id="340" w:name="_Toc478975825"/>
      <w:bookmarkStart w:id="341" w:name="_Toc478975847"/>
      <w:bookmarkStart w:id="342" w:name="_Requirements_Traceability_Matrix"/>
      <w:bookmarkStart w:id="343" w:name="_Toc478975848"/>
      <w:bookmarkEnd w:id="332"/>
      <w:bookmarkEnd w:id="333"/>
      <w:bookmarkEnd w:id="334"/>
      <w:bookmarkEnd w:id="335"/>
      <w:bookmarkEnd w:id="336"/>
      <w:bookmarkEnd w:id="337"/>
      <w:bookmarkEnd w:id="338"/>
      <w:bookmarkEnd w:id="339"/>
      <w:bookmarkEnd w:id="340"/>
      <w:bookmarkEnd w:id="341"/>
      <w:bookmarkEnd w:id="342"/>
      <w:r>
        <w:t>Requirements Traceability Matrix (Requirement to Scenario)</w:t>
      </w:r>
      <w:bookmarkEnd w:id="343"/>
    </w:p>
    <w:tbl>
      <w:tblPr>
        <w:tblStyle w:val="affe"/>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430"/>
        <w:gridCol w:w="4338"/>
      </w:tblGrid>
      <w:tr w:rsidR="0024510B" w14:paraId="010F6B17" w14:textId="77777777">
        <w:trPr>
          <w:trHeight w:val="280"/>
        </w:trPr>
        <w:tc>
          <w:tcPr>
            <w:tcW w:w="2700" w:type="dxa"/>
            <w:shd w:val="clear" w:color="auto" w:fill="FFFFFF"/>
            <w:vAlign w:val="bottom"/>
          </w:tcPr>
          <w:p w14:paraId="3A796284" w14:textId="77777777" w:rsidR="0024510B" w:rsidRDefault="009E4ABA">
            <w:pPr>
              <w:spacing w:after="0"/>
            </w:pPr>
            <w:r>
              <w:rPr>
                <w:b/>
              </w:rPr>
              <w:t>Requirement</w:t>
            </w:r>
          </w:p>
        </w:tc>
        <w:tc>
          <w:tcPr>
            <w:tcW w:w="2430" w:type="dxa"/>
            <w:vAlign w:val="bottom"/>
          </w:tcPr>
          <w:p w14:paraId="5DC5345F" w14:textId="77777777" w:rsidR="0024510B" w:rsidRDefault="009E4ABA">
            <w:pPr>
              <w:spacing w:after="0"/>
            </w:pPr>
            <w:r>
              <w:rPr>
                <w:b/>
              </w:rPr>
              <w:t>Test Procedure</w:t>
            </w:r>
          </w:p>
        </w:tc>
        <w:tc>
          <w:tcPr>
            <w:tcW w:w="4338" w:type="dxa"/>
            <w:vAlign w:val="bottom"/>
          </w:tcPr>
          <w:p w14:paraId="71771938" w14:textId="77777777" w:rsidR="0024510B" w:rsidRDefault="009E4ABA">
            <w:pPr>
              <w:spacing w:after="0"/>
            </w:pPr>
            <w:r>
              <w:rPr>
                <w:b/>
              </w:rPr>
              <w:t>Scenario</w:t>
            </w:r>
          </w:p>
        </w:tc>
      </w:tr>
      <w:tr w:rsidR="0024510B" w14:paraId="586BEC65" w14:textId="77777777">
        <w:trPr>
          <w:trHeight w:val="280"/>
        </w:trPr>
        <w:tc>
          <w:tcPr>
            <w:tcW w:w="2700" w:type="dxa"/>
            <w:shd w:val="clear" w:color="auto" w:fill="FFFFFF"/>
            <w:vAlign w:val="bottom"/>
          </w:tcPr>
          <w:p w14:paraId="478BFAA4" w14:textId="77777777" w:rsidR="0024510B" w:rsidRDefault="009E4ABA">
            <w:pPr>
              <w:spacing w:after="0"/>
            </w:pPr>
            <w:r>
              <w:t>6.1.6-V2V-STD-J2735-001</w:t>
            </w:r>
          </w:p>
        </w:tc>
        <w:tc>
          <w:tcPr>
            <w:tcW w:w="2430" w:type="dxa"/>
            <w:vAlign w:val="bottom"/>
          </w:tcPr>
          <w:p w14:paraId="601B42A3" w14:textId="0C5C6B41" w:rsidR="0024510B" w:rsidRDefault="009E4ABA">
            <w:pPr>
              <w:spacing w:after="0"/>
            </w:pPr>
            <w:r>
              <w:t>TP-BSM-S</w:t>
            </w:r>
            <w:ins w:id="344" w:author="Liming, John R." w:date="2017-03-27T14:13:00Z">
              <w:r w:rsidR="0032330E">
                <w:t>T</w:t>
              </w:r>
            </w:ins>
            <w:r>
              <w:t>-BV-03-X</w:t>
            </w:r>
          </w:p>
        </w:tc>
        <w:tc>
          <w:tcPr>
            <w:tcW w:w="4338" w:type="dxa"/>
            <w:vAlign w:val="bottom"/>
          </w:tcPr>
          <w:p w14:paraId="10D86373" w14:textId="77777777" w:rsidR="0024510B" w:rsidRDefault="009E4ABA">
            <w:pPr>
              <w:spacing w:after="0"/>
            </w:pPr>
            <w:r>
              <w:t>All Scenarios</w:t>
            </w:r>
          </w:p>
        </w:tc>
      </w:tr>
      <w:tr w:rsidR="0024510B" w14:paraId="5A346D05" w14:textId="77777777">
        <w:trPr>
          <w:trHeight w:val="280"/>
        </w:trPr>
        <w:tc>
          <w:tcPr>
            <w:tcW w:w="2700" w:type="dxa"/>
            <w:shd w:val="clear" w:color="auto" w:fill="FFFFFF"/>
            <w:vAlign w:val="bottom"/>
          </w:tcPr>
          <w:p w14:paraId="3F58D2AE" w14:textId="77777777" w:rsidR="0024510B" w:rsidRDefault="009E4ABA">
            <w:pPr>
              <w:spacing w:after="0"/>
            </w:pPr>
            <w:r>
              <w:t>6.1.6-V2V-STD-J2735-002</w:t>
            </w:r>
          </w:p>
        </w:tc>
        <w:tc>
          <w:tcPr>
            <w:tcW w:w="2430" w:type="dxa"/>
            <w:vAlign w:val="bottom"/>
          </w:tcPr>
          <w:p w14:paraId="4D973DF1" w14:textId="3D5BC7CF" w:rsidR="0024510B" w:rsidRDefault="009E4ABA">
            <w:pPr>
              <w:spacing w:after="0"/>
            </w:pPr>
            <w:r>
              <w:t>TP-BSM-S</w:t>
            </w:r>
            <w:ins w:id="345" w:author="Liming, John R." w:date="2017-03-27T14:13:00Z">
              <w:r w:rsidR="0032330E">
                <w:t>T</w:t>
              </w:r>
            </w:ins>
            <w:r>
              <w:t>-BV-03-X</w:t>
            </w:r>
          </w:p>
        </w:tc>
        <w:tc>
          <w:tcPr>
            <w:tcW w:w="4338" w:type="dxa"/>
            <w:vAlign w:val="bottom"/>
          </w:tcPr>
          <w:p w14:paraId="3E30337F" w14:textId="77777777" w:rsidR="0024510B" w:rsidRDefault="009E4ABA">
            <w:pPr>
              <w:spacing w:after="0"/>
            </w:pPr>
            <w:r>
              <w:t>All Scenarios</w:t>
            </w:r>
          </w:p>
        </w:tc>
      </w:tr>
      <w:tr w:rsidR="0024510B" w14:paraId="4D8806BA" w14:textId="77777777">
        <w:trPr>
          <w:trHeight w:val="280"/>
        </w:trPr>
        <w:tc>
          <w:tcPr>
            <w:tcW w:w="2700" w:type="dxa"/>
            <w:shd w:val="clear" w:color="auto" w:fill="FFFFFF"/>
            <w:vAlign w:val="bottom"/>
          </w:tcPr>
          <w:p w14:paraId="28474983" w14:textId="77777777" w:rsidR="0024510B" w:rsidRDefault="009E4ABA">
            <w:pPr>
              <w:spacing w:after="0"/>
            </w:pPr>
            <w:r>
              <w:t>6.1.6-V2V-STD-J2735-003</w:t>
            </w:r>
          </w:p>
        </w:tc>
        <w:tc>
          <w:tcPr>
            <w:tcW w:w="2430" w:type="dxa"/>
            <w:vAlign w:val="bottom"/>
          </w:tcPr>
          <w:p w14:paraId="51DBE142" w14:textId="406BA6E7" w:rsidR="0024510B" w:rsidRDefault="009E4ABA">
            <w:pPr>
              <w:spacing w:after="0"/>
            </w:pPr>
            <w:r>
              <w:t>TP-BSM-S</w:t>
            </w:r>
            <w:ins w:id="346" w:author="Liming, John R." w:date="2017-03-27T14:13:00Z">
              <w:r w:rsidR="0032330E">
                <w:t>T</w:t>
              </w:r>
            </w:ins>
            <w:r>
              <w:t>-BV-03-X</w:t>
            </w:r>
          </w:p>
        </w:tc>
        <w:tc>
          <w:tcPr>
            <w:tcW w:w="4338" w:type="dxa"/>
            <w:vAlign w:val="bottom"/>
          </w:tcPr>
          <w:p w14:paraId="7B5D836E" w14:textId="77777777" w:rsidR="0024510B" w:rsidRDefault="009E4ABA">
            <w:pPr>
              <w:spacing w:after="0"/>
            </w:pPr>
            <w:r>
              <w:t>All Scenarios</w:t>
            </w:r>
          </w:p>
        </w:tc>
      </w:tr>
      <w:tr w:rsidR="0024510B" w14:paraId="4D6282F0" w14:textId="77777777">
        <w:trPr>
          <w:trHeight w:val="280"/>
        </w:trPr>
        <w:tc>
          <w:tcPr>
            <w:tcW w:w="2700" w:type="dxa"/>
            <w:shd w:val="clear" w:color="auto" w:fill="FFFFFF"/>
            <w:vAlign w:val="bottom"/>
          </w:tcPr>
          <w:p w14:paraId="7676D978" w14:textId="77777777" w:rsidR="0024510B" w:rsidRDefault="009E4ABA">
            <w:pPr>
              <w:spacing w:after="0"/>
            </w:pPr>
            <w:r>
              <w:t>6.1.6-V2V-STD-J2735-004</w:t>
            </w:r>
          </w:p>
        </w:tc>
        <w:tc>
          <w:tcPr>
            <w:tcW w:w="2430" w:type="dxa"/>
            <w:vAlign w:val="bottom"/>
          </w:tcPr>
          <w:p w14:paraId="4881D0DF" w14:textId="3A9523F9" w:rsidR="0024510B" w:rsidRDefault="009E4ABA">
            <w:pPr>
              <w:spacing w:after="0"/>
            </w:pPr>
            <w:r>
              <w:t>TP-BSM-S</w:t>
            </w:r>
            <w:ins w:id="347" w:author="Liming, John R." w:date="2017-03-27T14:13:00Z">
              <w:r w:rsidR="0032330E">
                <w:t>T</w:t>
              </w:r>
            </w:ins>
            <w:r>
              <w:t>-BV-03-X</w:t>
            </w:r>
          </w:p>
        </w:tc>
        <w:tc>
          <w:tcPr>
            <w:tcW w:w="4338" w:type="dxa"/>
            <w:vAlign w:val="bottom"/>
          </w:tcPr>
          <w:p w14:paraId="3736D3A7" w14:textId="77777777" w:rsidR="0024510B" w:rsidRDefault="009E4ABA">
            <w:pPr>
              <w:spacing w:after="0"/>
            </w:pPr>
            <w:r>
              <w:t>All Scenarios</w:t>
            </w:r>
          </w:p>
        </w:tc>
      </w:tr>
      <w:tr w:rsidR="0024510B" w14:paraId="3F36EC53" w14:textId="77777777">
        <w:trPr>
          <w:trHeight w:val="280"/>
        </w:trPr>
        <w:tc>
          <w:tcPr>
            <w:tcW w:w="2700" w:type="dxa"/>
            <w:shd w:val="clear" w:color="auto" w:fill="FFFFFF"/>
            <w:vAlign w:val="bottom"/>
          </w:tcPr>
          <w:p w14:paraId="5745FFC9" w14:textId="77777777" w:rsidR="0024510B" w:rsidRDefault="009E4ABA">
            <w:pPr>
              <w:spacing w:after="0"/>
            </w:pPr>
            <w:r>
              <w:t>6.1.6-V2V-STD-J2735-005</w:t>
            </w:r>
          </w:p>
        </w:tc>
        <w:tc>
          <w:tcPr>
            <w:tcW w:w="2430" w:type="dxa"/>
            <w:vAlign w:val="bottom"/>
          </w:tcPr>
          <w:p w14:paraId="3372B09D" w14:textId="14F0AF80" w:rsidR="0024510B" w:rsidRDefault="009E4ABA">
            <w:pPr>
              <w:spacing w:after="0"/>
            </w:pPr>
            <w:r>
              <w:t>TP-BSM-S</w:t>
            </w:r>
            <w:ins w:id="348" w:author="Liming, John R." w:date="2017-03-27T14:13:00Z">
              <w:r w:rsidR="0032330E">
                <w:t>T</w:t>
              </w:r>
            </w:ins>
            <w:r>
              <w:t>-BV-03-X</w:t>
            </w:r>
          </w:p>
        </w:tc>
        <w:tc>
          <w:tcPr>
            <w:tcW w:w="4338" w:type="dxa"/>
            <w:vAlign w:val="bottom"/>
          </w:tcPr>
          <w:p w14:paraId="51EE54C5" w14:textId="77777777" w:rsidR="0024510B" w:rsidRDefault="009E4ABA">
            <w:pPr>
              <w:spacing w:after="0"/>
            </w:pPr>
            <w:r>
              <w:t>All Scenarios</w:t>
            </w:r>
          </w:p>
        </w:tc>
      </w:tr>
      <w:tr w:rsidR="0024510B" w14:paraId="4766EB97" w14:textId="77777777">
        <w:trPr>
          <w:trHeight w:val="280"/>
        </w:trPr>
        <w:tc>
          <w:tcPr>
            <w:tcW w:w="2700" w:type="dxa"/>
            <w:shd w:val="clear" w:color="auto" w:fill="FFFFFF"/>
            <w:vAlign w:val="bottom"/>
          </w:tcPr>
          <w:p w14:paraId="3914EF10" w14:textId="77777777" w:rsidR="0024510B" w:rsidRDefault="009E4ABA">
            <w:pPr>
              <w:spacing w:after="0"/>
            </w:pPr>
            <w:r>
              <w:t>6.1.6-V2V-STD-J2735-006</w:t>
            </w:r>
          </w:p>
        </w:tc>
        <w:tc>
          <w:tcPr>
            <w:tcW w:w="2430" w:type="dxa"/>
            <w:vAlign w:val="bottom"/>
          </w:tcPr>
          <w:p w14:paraId="73241A84" w14:textId="1D52B4B2" w:rsidR="0024510B" w:rsidRDefault="009E4ABA">
            <w:pPr>
              <w:spacing w:after="0"/>
            </w:pPr>
            <w:r>
              <w:t>TP-BSM-S</w:t>
            </w:r>
            <w:ins w:id="349" w:author="Liming, John R." w:date="2017-03-27T14:13:00Z">
              <w:r w:rsidR="0032330E">
                <w:t>T</w:t>
              </w:r>
            </w:ins>
            <w:r>
              <w:t>-BV-03-X</w:t>
            </w:r>
          </w:p>
        </w:tc>
        <w:tc>
          <w:tcPr>
            <w:tcW w:w="4338" w:type="dxa"/>
            <w:vAlign w:val="bottom"/>
          </w:tcPr>
          <w:p w14:paraId="4B1A34C3" w14:textId="77777777" w:rsidR="0024510B" w:rsidRDefault="009E4ABA">
            <w:pPr>
              <w:spacing w:after="0"/>
            </w:pPr>
            <w:r>
              <w:t>All Scenarios</w:t>
            </w:r>
          </w:p>
        </w:tc>
      </w:tr>
      <w:tr w:rsidR="0024510B" w14:paraId="00673225" w14:textId="77777777">
        <w:trPr>
          <w:trHeight w:val="280"/>
        </w:trPr>
        <w:tc>
          <w:tcPr>
            <w:tcW w:w="2700" w:type="dxa"/>
            <w:shd w:val="clear" w:color="auto" w:fill="FFFFFF"/>
            <w:vAlign w:val="bottom"/>
          </w:tcPr>
          <w:p w14:paraId="5268D606" w14:textId="77777777" w:rsidR="0024510B" w:rsidRDefault="009E4ABA">
            <w:pPr>
              <w:spacing w:after="0"/>
            </w:pPr>
            <w:r>
              <w:t>6.1.6-V2V-STD-J2735-007</w:t>
            </w:r>
          </w:p>
        </w:tc>
        <w:tc>
          <w:tcPr>
            <w:tcW w:w="2430" w:type="dxa"/>
            <w:vAlign w:val="bottom"/>
          </w:tcPr>
          <w:p w14:paraId="1AE779AD" w14:textId="7D5CB818" w:rsidR="0024510B" w:rsidRDefault="009E4ABA">
            <w:pPr>
              <w:spacing w:after="0"/>
            </w:pPr>
            <w:r>
              <w:t>TP-BSM-S</w:t>
            </w:r>
            <w:ins w:id="350" w:author="Liming, John R." w:date="2017-03-27T14:13:00Z">
              <w:r w:rsidR="0032330E">
                <w:t>T</w:t>
              </w:r>
            </w:ins>
            <w:r>
              <w:t>-BV-03-X</w:t>
            </w:r>
          </w:p>
        </w:tc>
        <w:tc>
          <w:tcPr>
            <w:tcW w:w="4338" w:type="dxa"/>
            <w:vAlign w:val="bottom"/>
          </w:tcPr>
          <w:p w14:paraId="3D339EFD" w14:textId="77777777" w:rsidR="0024510B" w:rsidRDefault="009E4ABA">
            <w:pPr>
              <w:spacing w:after="0"/>
            </w:pPr>
            <w:r>
              <w:t>All Scenarios</w:t>
            </w:r>
          </w:p>
        </w:tc>
      </w:tr>
      <w:tr w:rsidR="0024510B" w14:paraId="76DF0D11" w14:textId="77777777">
        <w:trPr>
          <w:trHeight w:val="280"/>
        </w:trPr>
        <w:tc>
          <w:tcPr>
            <w:tcW w:w="2700" w:type="dxa"/>
            <w:shd w:val="clear" w:color="auto" w:fill="FFFFFF"/>
            <w:vAlign w:val="bottom"/>
          </w:tcPr>
          <w:p w14:paraId="11FB6DF1" w14:textId="77777777" w:rsidR="0024510B" w:rsidRDefault="009E4ABA">
            <w:pPr>
              <w:spacing w:after="0"/>
            </w:pPr>
            <w:r>
              <w:t>6.1.6-V2V-STD-J2735-008</w:t>
            </w:r>
          </w:p>
        </w:tc>
        <w:tc>
          <w:tcPr>
            <w:tcW w:w="2430" w:type="dxa"/>
            <w:vAlign w:val="bottom"/>
          </w:tcPr>
          <w:p w14:paraId="75B56860" w14:textId="5EA1476F" w:rsidR="0024510B" w:rsidRDefault="009E4ABA">
            <w:pPr>
              <w:spacing w:after="0"/>
            </w:pPr>
            <w:r>
              <w:t>TP-BSM-S</w:t>
            </w:r>
            <w:ins w:id="351" w:author="Liming, John R." w:date="2017-03-27T14:13:00Z">
              <w:r w:rsidR="0032330E">
                <w:t>T</w:t>
              </w:r>
            </w:ins>
            <w:r>
              <w:t>-BV-03-X</w:t>
            </w:r>
          </w:p>
        </w:tc>
        <w:tc>
          <w:tcPr>
            <w:tcW w:w="4338" w:type="dxa"/>
            <w:vAlign w:val="bottom"/>
          </w:tcPr>
          <w:p w14:paraId="4B72316D" w14:textId="77777777" w:rsidR="0024510B" w:rsidRDefault="009E4ABA">
            <w:pPr>
              <w:spacing w:after="0"/>
            </w:pPr>
            <w:r>
              <w:t>All Scenarios</w:t>
            </w:r>
          </w:p>
        </w:tc>
      </w:tr>
      <w:tr w:rsidR="0024510B" w14:paraId="696C3A33" w14:textId="77777777">
        <w:trPr>
          <w:trHeight w:val="280"/>
        </w:trPr>
        <w:tc>
          <w:tcPr>
            <w:tcW w:w="2700" w:type="dxa"/>
            <w:shd w:val="clear" w:color="auto" w:fill="FFFFFF"/>
            <w:vAlign w:val="bottom"/>
          </w:tcPr>
          <w:p w14:paraId="660549A6" w14:textId="77777777" w:rsidR="0024510B" w:rsidRDefault="009E4ABA">
            <w:pPr>
              <w:spacing w:after="0"/>
            </w:pPr>
            <w:r>
              <w:t>6.1.6-V2V-STD-J2735-009</w:t>
            </w:r>
          </w:p>
        </w:tc>
        <w:tc>
          <w:tcPr>
            <w:tcW w:w="2430" w:type="dxa"/>
            <w:vAlign w:val="bottom"/>
          </w:tcPr>
          <w:p w14:paraId="73E74489" w14:textId="5437E8A7" w:rsidR="0024510B" w:rsidRDefault="009E4ABA">
            <w:pPr>
              <w:spacing w:after="0"/>
            </w:pPr>
            <w:r>
              <w:t>TP-BSM-S</w:t>
            </w:r>
            <w:ins w:id="352" w:author="Liming, John R." w:date="2017-03-27T14:14:00Z">
              <w:r w:rsidR="0032330E">
                <w:t>T</w:t>
              </w:r>
            </w:ins>
            <w:r>
              <w:t>-BV-03-X</w:t>
            </w:r>
          </w:p>
        </w:tc>
        <w:tc>
          <w:tcPr>
            <w:tcW w:w="4338" w:type="dxa"/>
            <w:vAlign w:val="bottom"/>
          </w:tcPr>
          <w:p w14:paraId="0A3D36CE" w14:textId="77777777" w:rsidR="0024510B" w:rsidRDefault="009E4ABA">
            <w:pPr>
              <w:spacing w:after="0"/>
            </w:pPr>
            <w:r>
              <w:t>All Scenarios</w:t>
            </w:r>
          </w:p>
        </w:tc>
      </w:tr>
      <w:tr w:rsidR="0024510B" w14:paraId="5609DCAA" w14:textId="77777777">
        <w:trPr>
          <w:trHeight w:val="280"/>
        </w:trPr>
        <w:tc>
          <w:tcPr>
            <w:tcW w:w="2700" w:type="dxa"/>
            <w:shd w:val="clear" w:color="auto" w:fill="FFFFFF"/>
            <w:vAlign w:val="bottom"/>
          </w:tcPr>
          <w:p w14:paraId="7801ADA9" w14:textId="77777777" w:rsidR="0024510B" w:rsidRDefault="009E4ABA">
            <w:pPr>
              <w:spacing w:after="0"/>
            </w:pPr>
            <w:r>
              <w:t>6.1.6-V2V-STD-J2735-010</w:t>
            </w:r>
          </w:p>
        </w:tc>
        <w:tc>
          <w:tcPr>
            <w:tcW w:w="2430" w:type="dxa"/>
            <w:vAlign w:val="bottom"/>
          </w:tcPr>
          <w:p w14:paraId="73702540" w14:textId="3C86FCF2" w:rsidR="0024510B" w:rsidRDefault="009E4ABA">
            <w:pPr>
              <w:spacing w:after="0"/>
            </w:pPr>
            <w:r>
              <w:t>TP-BSM-S</w:t>
            </w:r>
            <w:ins w:id="353" w:author="Liming, John R." w:date="2017-03-27T14:14:00Z">
              <w:r w:rsidR="0032330E">
                <w:t>T</w:t>
              </w:r>
            </w:ins>
            <w:r>
              <w:t>-BV-03-X</w:t>
            </w:r>
          </w:p>
        </w:tc>
        <w:tc>
          <w:tcPr>
            <w:tcW w:w="4338" w:type="dxa"/>
            <w:vAlign w:val="bottom"/>
          </w:tcPr>
          <w:p w14:paraId="30520801" w14:textId="77777777" w:rsidR="0024510B" w:rsidRDefault="009E4ABA">
            <w:pPr>
              <w:spacing w:after="0"/>
            </w:pPr>
            <w:r>
              <w:t>All Scenarios</w:t>
            </w:r>
          </w:p>
        </w:tc>
      </w:tr>
      <w:tr w:rsidR="0024510B" w14:paraId="5E963E53" w14:textId="77777777">
        <w:trPr>
          <w:trHeight w:val="280"/>
        </w:trPr>
        <w:tc>
          <w:tcPr>
            <w:tcW w:w="2700" w:type="dxa"/>
            <w:shd w:val="clear" w:color="auto" w:fill="FFFFFF"/>
            <w:vAlign w:val="bottom"/>
          </w:tcPr>
          <w:p w14:paraId="5363387A" w14:textId="77777777" w:rsidR="0024510B" w:rsidRDefault="009E4ABA">
            <w:pPr>
              <w:spacing w:after="0"/>
            </w:pPr>
            <w:r>
              <w:t>6.1.6-V2V-STD-J2735-011</w:t>
            </w:r>
          </w:p>
        </w:tc>
        <w:tc>
          <w:tcPr>
            <w:tcW w:w="2430" w:type="dxa"/>
            <w:vAlign w:val="bottom"/>
          </w:tcPr>
          <w:p w14:paraId="207A8E8B" w14:textId="356B1642" w:rsidR="0024510B" w:rsidRDefault="009E4ABA">
            <w:pPr>
              <w:spacing w:after="0"/>
            </w:pPr>
            <w:r>
              <w:t>TP-BSM-S</w:t>
            </w:r>
            <w:ins w:id="354" w:author="Liming, John R." w:date="2017-03-27T14:14:00Z">
              <w:r w:rsidR="0032330E">
                <w:t>T</w:t>
              </w:r>
            </w:ins>
            <w:r>
              <w:t>-BV-03-X</w:t>
            </w:r>
          </w:p>
        </w:tc>
        <w:tc>
          <w:tcPr>
            <w:tcW w:w="4338" w:type="dxa"/>
            <w:vAlign w:val="bottom"/>
          </w:tcPr>
          <w:p w14:paraId="18BB2564" w14:textId="77777777" w:rsidR="0024510B" w:rsidRDefault="009E4ABA">
            <w:pPr>
              <w:spacing w:after="0"/>
            </w:pPr>
            <w:r>
              <w:t>All Scenarios</w:t>
            </w:r>
          </w:p>
        </w:tc>
      </w:tr>
      <w:tr w:rsidR="0024510B" w14:paraId="44637043" w14:textId="77777777">
        <w:trPr>
          <w:trHeight w:val="280"/>
        </w:trPr>
        <w:tc>
          <w:tcPr>
            <w:tcW w:w="2700" w:type="dxa"/>
            <w:shd w:val="clear" w:color="auto" w:fill="FFFFFF"/>
            <w:vAlign w:val="bottom"/>
          </w:tcPr>
          <w:p w14:paraId="44E1DD8E" w14:textId="77777777" w:rsidR="0024510B" w:rsidRDefault="009E4ABA">
            <w:pPr>
              <w:spacing w:after="0"/>
            </w:pPr>
            <w:r>
              <w:t>6.1.6-V2V-STD-J2735-012</w:t>
            </w:r>
          </w:p>
        </w:tc>
        <w:tc>
          <w:tcPr>
            <w:tcW w:w="2430" w:type="dxa"/>
            <w:vAlign w:val="bottom"/>
          </w:tcPr>
          <w:p w14:paraId="27FD5D8A" w14:textId="072D66F6" w:rsidR="0024510B" w:rsidRDefault="009E4ABA">
            <w:pPr>
              <w:spacing w:after="0"/>
            </w:pPr>
            <w:r>
              <w:t>TP-BSM-S</w:t>
            </w:r>
            <w:ins w:id="355" w:author="Liming, John R." w:date="2017-03-27T14:14:00Z">
              <w:r w:rsidR="0032330E">
                <w:t>T</w:t>
              </w:r>
            </w:ins>
            <w:r>
              <w:t>-BV-03-X</w:t>
            </w:r>
          </w:p>
        </w:tc>
        <w:tc>
          <w:tcPr>
            <w:tcW w:w="4338" w:type="dxa"/>
            <w:vAlign w:val="bottom"/>
          </w:tcPr>
          <w:p w14:paraId="3DFA3F84" w14:textId="77777777" w:rsidR="0024510B" w:rsidRDefault="009E4ABA">
            <w:pPr>
              <w:spacing w:after="0"/>
            </w:pPr>
            <w:r>
              <w:t>All Scenarios</w:t>
            </w:r>
          </w:p>
        </w:tc>
      </w:tr>
      <w:tr w:rsidR="0024510B" w14:paraId="6EBAE252" w14:textId="77777777">
        <w:trPr>
          <w:trHeight w:val="280"/>
        </w:trPr>
        <w:tc>
          <w:tcPr>
            <w:tcW w:w="2700" w:type="dxa"/>
            <w:shd w:val="clear" w:color="auto" w:fill="FFFFFF"/>
            <w:vAlign w:val="bottom"/>
          </w:tcPr>
          <w:p w14:paraId="35D694DB" w14:textId="77777777" w:rsidR="0024510B" w:rsidRDefault="009E4ABA">
            <w:pPr>
              <w:spacing w:after="0"/>
            </w:pPr>
            <w:r>
              <w:t>6.1.6-V2V-STD-J2735-013</w:t>
            </w:r>
          </w:p>
        </w:tc>
        <w:tc>
          <w:tcPr>
            <w:tcW w:w="2430" w:type="dxa"/>
            <w:vAlign w:val="bottom"/>
          </w:tcPr>
          <w:p w14:paraId="04195939" w14:textId="63727A92" w:rsidR="0024510B" w:rsidRDefault="009E4ABA">
            <w:pPr>
              <w:spacing w:after="0"/>
            </w:pPr>
            <w:r>
              <w:t>TP-BSM-S</w:t>
            </w:r>
            <w:ins w:id="356" w:author="Liming, John R." w:date="2017-03-27T14:14:00Z">
              <w:r w:rsidR="0032330E">
                <w:t>T</w:t>
              </w:r>
            </w:ins>
            <w:r>
              <w:t>-BV-03-X</w:t>
            </w:r>
          </w:p>
        </w:tc>
        <w:tc>
          <w:tcPr>
            <w:tcW w:w="4338" w:type="dxa"/>
            <w:vAlign w:val="bottom"/>
          </w:tcPr>
          <w:p w14:paraId="5B809401" w14:textId="77777777" w:rsidR="0024510B" w:rsidRDefault="009E4ABA">
            <w:pPr>
              <w:spacing w:after="0"/>
            </w:pPr>
            <w:r>
              <w:t>All Scenarios</w:t>
            </w:r>
          </w:p>
        </w:tc>
      </w:tr>
      <w:tr w:rsidR="0024510B" w14:paraId="14D19B7D" w14:textId="77777777">
        <w:trPr>
          <w:trHeight w:val="280"/>
        </w:trPr>
        <w:tc>
          <w:tcPr>
            <w:tcW w:w="2700" w:type="dxa"/>
            <w:shd w:val="clear" w:color="auto" w:fill="FFFFFF"/>
            <w:vAlign w:val="bottom"/>
          </w:tcPr>
          <w:p w14:paraId="12895C94" w14:textId="77777777" w:rsidR="0024510B" w:rsidRDefault="009E4ABA">
            <w:pPr>
              <w:spacing w:after="0"/>
            </w:pPr>
            <w:r>
              <w:t>6.1.6-V2V-STD-J2735-014</w:t>
            </w:r>
          </w:p>
        </w:tc>
        <w:tc>
          <w:tcPr>
            <w:tcW w:w="2430" w:type="dxa"/>
            <w:vAlign w:val="bottom"/>
          </w:tcPr>
          <w:p w14:paraId="3AB145C0" w14:textId="18923787" w:rsidR="0024510B" w:rsidRDefault="009E4ABA">
            <w:pPr>
              <w:spacing w:after="0"/>
            </w:pPr>
            <w:r>
              <w:t>TP-BSM-S</w:t>
            </w:r>
            <w:ins w:id="357" w:author="Liming, John R." w:date="2017-03-27T14:14:00Z">
              <w:r w:rsidR="0032330E">
                <w:t>T</w:t>
              </w:r>
            </w:ins>
            <w:r>
              <w:t>-BV-03-X</w:t>
            </w:r>
          </w:p>
        </w:tc>
        <w:tc>
          <w:tcPr>
            <w:tcW w:w="4338" w:type="dxa"/>
            <w:vAlign w:val="bottom"/>
          </w:tcPr>
          <w:p w14:paraId="3DCDA221" w14:textId="77777777" w:rsidR="0024510B" w:rsidRDefault="009E4ABA">
            <w:pPr>
              <w:spacing w:after="0"/>
            </w:pPr>
            <w:r>
              <w:t>All Scenarios</w:t>
            </w:r>
          </w:p>
        </w:tc>
      </w:tr>
      <w:tr w:rsidR="0024510B" w14:paraId="6B00E3DA" w14:textId="77777777">
        <w:trPr>
          <w:trHeight w:val="280"/>
        </w:trPr>
        <w:tc>
          <w:tcPr>
            <w:tcW w:w="2700" w:type="dxa"/>
            <w:shd w:val="clear" w:color="auto" w:fill="FFFFFF"/>
            <w:vAlign w:val="bottom"/>
          </w:tcPr>
          <w:p w14:paraId="4846D989" w14:textId="77777777" w:rsidR="0024510B" w:rsidRDefault="009E4ABA">
            <w:pPr>
              <w:spacing w:after="0"/>
            </w:pPr>
            <w:r>
              <w:t>6.1.6-V2V-STD-J2735-015</w:t>
            </w:r>
          </w:p>
        </w:tc>
        <w:tc>
          <w:tcPr>
            <w:tcW w:w="2430" w:type="dxa"/>
            <w:vAlign w:val="bottom"/>
          </w:tcPr>
          <w:p w14:paraId="61142F6A" w14:textId="46A66B4E" w:rsidR="0024510B" w:rsidRDefault="009E4ABA">
            <w:pPr>
              <w:spacing w:after="0"/>
            </w:pPr>
            <w:r>
              <w:t>TP-BSM-S</w:t>
            </w:r>
            <w:ins w:id="358" w:author="Liming, John R." w:date="2017-03-27T14:14:00Z">
              <w:r w:rsidR="0032330E">
                <w:t>T</w:t>
              </w:r>
            </w:ins>
            <w:r>
              <w:t>-BV-03-X</w:t>
            </w:r>
          </w:p>
        </w:tc>
        <w:tc>
          <w:tcPr>
            <w:tcW w:w="4338" w:type="dxa"/>
            <w:vAlign w:val="bottom"/>
          </w:tcPr>
          <w:p w14:paraId="5E6BDCC2" w14:textId="77777777" w:rsidR="0024510B" w:rsidRDefault="009E4ABA">
            <w:pPr>
              <w:spacing w:after="0"/>
            </w:pPr>
            <w:r>
              <w:t>All Scenarios</w:t>
            </w:r>
          </w:p>
        </w:tc>
      </w:tr>
      <w:tr w:rsidR="0024510B" w14:paraId="1A6F0EA8" w14:textId="77777777">
        <w:trPr>
          <w:trHeight w:val="280"/>
        </w:trPr>
        <w:tc>
          <w:tcPr>
            <w:tcW w:w="2700" w:type="dxa"/>
            <w:shd w:val="clear" w:color="auto" w:fill="FFFFFF"/>
            <w:vAlign w:val="bottom"/>
          </w:tcPr>
          <w:p w14:paraId="1C32192F" w14:textId="77777777" w:rsidR="0024510B" w:rsidRDefault="009E4ABA">
            <w:pPr>
              <w:spacing w:after="0"/>
            </w:pPr>
            <w:r>
              <w:t>6.1.6-V2V-STD-J2735-016</w:t>
            </w:r>
          </w:p>
        </w:tc>
        <w:tc>
          <w:tcPr>
            <w:tcW w:w="2430" w:type="dxa"/>
            <w:vAlign w:val="bottom"/>
          </w:tcPr>
          <w:p w14:paraId="48FCE4A2" w14:textId="578EDF59" w:rsidR="0024510B" w:rsidRDefault="009E4ABA">
            <w:pPr>
              <w:spacing w:after="0"/>
            </w:pPr>
            <w:r>
              <w:t>TP-BSM-MV-BV-</w:t>
            </w:r>
            <w:ins w:id="359" w:author="Liming, John R." w:date="2017-04-11T09:51:00Z">
              <w:r w:rsidR="00A3086A">
                <w:t>08</w:t>
              </w:r>
            </w:ins>
          </w:p>
        </w:tc>
        <w:tc>
          <w:tcPr>
            <w:tcW w:w="4338" w:type="dxa"/>
            <w:vAlign w:val="bottom"/>
          </w:tcPr>
          <w:p w14:paraId="28DBFC69" w14:textId="77777777" w:rsidR="0024510B" w:rsidRDefault="009E4ABA">
            <w:pPr>
              <w:spacing w:after="0"/>
            </w:pPr>
            <w:r>
              <w:t>All Scenarios</w:t>
            </w:r>
          </w:p>
        </w:tc>
      </w:tr>
      <w:tr w:rsidR="0024510B" w14:paraId="1B22643C" w14:textId="77777777">
        <w:trPr>
          <w:trHeight w:val="280"/>
        </w:trPr>
        <w:tc>
          <w:tcPr>
            <w:tcW w:w="2700" w:type="dxa"/>
            <w:shd w:val="clear" w:color="auto" w:fill="FFFFFF"/>
            <w:vAlign w:val="bottom"/>
          </w:tcPr>
          <w:p w14:paraId="3191F396" w14:textId="77777777" w:rsidR="0024510B" w:rsidRDefault="009E4ABA">
            <w:pPr>
              <w:spacing w:after="0"/>
            </w:pPr>
            <w:r>
              <w:t>6.1.6-V2V-STD-J2735-017</w:t>
            </w:r>
          </w:p>
        </w:tc>
        <w:tc>
          <w:tcPr>
            <w:tcW w:w="2430" w:type="dxa"/>
            <w:vAlign w:val="bottom"/>
          </w:tcPr>
          <w:p w14:paraId="473A8FF1" w14:textId="70E2F6F0" w:rsidR="0024510B" w:rsidRDefault="009E4ABA">
            <w:pPr>
              <w:spacing w:after="0"/>
            </w:pPr>
            <w:r>
              <w:t>TP-BSM-MV-BV-</w:t>
            </w:r>
            <w:ins w:id="360" w:author="Liming, John R." w:date="2017-04-11T09:52:00Z">
              <w:r w:rsidR="00A3086A">
                <w:t>08</w:t>
              </w:r>
            </w:ins>
          </w:p>
        </w:tc>
        <w:tc>
          <w:tcPr>
            <w:tcW w:w="4338" w:type="dxa"/>
            <w:vAlign w:val="bottom"/>
          </w:tcPr>
          <w:p w14:paraId="2CB0F136" w14:textId="77777777" w:rsidR="0024510B" w:rsidRDefault="009E4ABA">
            <w:pPr>
              <w:spacing w:after="0"/>
            </w:pPr>
            <w:r>
              <w:t>All Scenarios</w:t>
            </w:r>
          </w:p>
        </w:tc>
      </w:tr>
      <w:tr w:rsidR="0024510B" w14:paraId="19982C39" w14:textId="77777777">
        <w:trPr>
          <w:trHeight w:val="280"/>
        </w:trPr>
        <w:tc>
          <w:tcPr>
            <w:tcW w:w="2700" w:type="dxa"/>
            <w:shd w:val="clear" w:color="auto" w:fill="FFFFFF"/>
            <w:vAlign w:val="bottom"/>
          </w:tcPr>
          <w:p w14:paraId="116C0D71" w14:textId="77777777" w:rsidR="0024510B" w:rsidRDefault="009E4ABA">
            <w:pPr>
              <w:spacing w:after="0"/>
            </w:pPr>
            <w:r>
              <w:t>6.1.6-V2V-STD-J2735-018</w:t>
            </w:r>
          </w:p>
        </w:tc>
        <w:tc>
          <w:tcPr>
            <w:tcW w:w="2430" w:type="dxa"/>
            <w:vAlign w:val="bottom"/>
          </w:tcPr>
          <w:p w14:paraId="794C7200" w14:textId="62E33278" w:rsidR="0024510B" w:rsidRDefault="009E4ABA">
            <w:pPr>
              <w:spacing w:after="0"/>
            </w:pPr>
            <w:r>
              <w:t>TP-BSM-MV-BV-</w:t>
            </w:r>
            <w:ins w:id="361" w:author="Liming, John R." w:date="2017-04-11T09:55:00Z">
              <w:r w:rsidR="00A3086A">
                <w:t>11</w:t>
              </w:r>
            </w:ins>
          </w:p>
        </w:tc>
        <w:tc>
          <w:tcPr>
            <w:tcW w:w="4338" w:type="dxa"/>
            <w:vAlign w:val="bottom"/>
          </w:tcPr>
          <w:p w14:paraId="04BE74EC" w14:textId="77777777" w:rsidR="0024510B" w:rsidRDefault="009E4ABA">
            <w:pPr>
              <w:spacing w:after="0"/>
            </w:pPr>
            <w:r>
              <w:t>All Scenarios</w:t>
            </w:r>
          </w:p>
        </w:tc>
      </w:tr>
      <w:tr w:rsidR="0024510B" w14:paraId="795E655F" w14:textId="77777777">
        <w:trPr>
          <w:trHeight w:val="280"/>
        </w:trPr>
        <w:tc>
          <w:tcPr>
            <w:tcW w:w="2700" w:type="dxa"/>
            <w:shd w:val="clear" w:color="auto" w:fill="FFFFFF"/>
            <w:vAlign w:val="bottom"/>
          </w:tcPr>
          <w:p w14:paraId="7DE539CE" w14:textId="77777777" w:rsidR="0024510B" w:rsidRDefault="009E4ABA">
            <w:pPr>
              <w:spacing w:after="0"/>
            </w:pPr>
            <w:r>
              <w:t>6.1.6-V2V-STD-J2735-019</w:t>
            </w:r>
          </w:p>
        </w:tc>
        <w:tc>
          <w:tcPr>
            <w:tcW w:w="2430" w:type="dxa"/>
            <w:vAlign w:val="bottom"/>
          </w:tcPr>
          <w:p w14:paraId="5DE78F64" w14:textId="68CE4043" w:rsidR="0024510B" w:rsidRDefault="009E4ABA">
            <w:pPr>
              <w:spacing w:after="0"/>
            </w:pPr>
            <w:r>
              <w:t>TP-BSM-MV-BV-</w:t>
            </w:r>
            <w:ins w:id="362" w:author="Liming, John R." w:date="2017-04-11T09:52:00Z">
              <w:r w:rsidR="00A3086A">
                <w:t>08</w:t>
              </w:r>
            </w:ins>
          </w:p>
        </w:tc>
        <w:tc>
          <w:tcPr>
            <w:tcW w:w="4338" w:type="dxa"/>
            <w:vAlign w:val="bottom"/>
          </w:tcPr>
          <w:p w14:paraId="1774DD67" w14:textId="77777777" w:rsidR="0024510B" w:rsidRDefault="009E4ABA">
            <w:pPr>
              <w:spacing w:after="0"/>
            </w:pPr>
            <w:r>
              <w:t>All Scenarios</w:t>
            </w:r>
          </w:p>
        </w:tc>
      </w:tr>
      <w:tr w:rsidR="0024510B" w14:paraId="4890C071" w14:textId="77777777">
        <w:trPr>
          <w:trHeight w:val="280"/>
        </w:trPr>
        <w:tc>
          <w:tcPr>
            <w:tcW w:w="2700" w:type="dxa"/>
            <w:shd w:val="clear" w:color="auto" w:fill="FFFFFF"/>
            <w:vAlign w:val="bottom"/>
          </w:tcPr>
          <w:p w14:paraId="3563ED1E" w14:textId="77777777" w:rsidR="0024510B" w:rsidRDefault="009E4ABA">
            <w:pPr>
              <w:spacing w:after="0"/>
            </w:pPr>
            <w:r>
              <w:t>6.1.6-V2V-STD-J2735-020</w:t>
            </w:r>
          </w:p>
        </w:tc>
        <w:tc>
          <w:tcPr>
            <w:tcW w:w="2430" w:type="dxa"/>
            <w:vAlign w:val="bottom"/>
          </w:tcPr>
          <w:p w14:paraId="558C5843" w14:textId="48F51D8F" w:rsidR="0024510B" w:rsidRDefault="009E4ABA">
            <w:pPr>
              <w:spacing w:after="0"/>
            </w:pPr>
            <w:r>
              <w:t>TP-BSM-S</w:t>
            </w:r>
            <w:ins w:id="363" w:author="Liming, John R." w:date="2017-03-27T14:14:00Z">
              <w:r w:rsidR="0032330E">
                <w:t>T</w:t>
              </w:r>
            </w:ins>
            <w:r>
              <w:t>-BV-03-X</w:t>
            </w:r>
          </w:p>
        </w:tc>
        <w:tc>
          <w:tcPr>
            <w:tcW w:w="4338" w:type="dxa"/>
            <w:vAlign w:val="bottom"/>
          </w:tcPr>
          <w:p w14:paraId="0422DD4F" w14:textId="77777777" w:rsidR="0024510B" w:rsidRDefault="009E4ABA">
            <w:pPr>
              <w:spacing w:after="0"/>
            </w:pPr>
            <w:r>
              <w:t>All Scenarios</w:t>
            </w:r>
          </w:p>
        </w:tc>
      </w:tr>
      <w:tr w:rsidR="0024510B" w14:paraId="5E985F22" w14:textId="77777777">
        <w:trPr>
          <w:trHeight w:val="280"/>
        </w:trPr>
        <w:tc>
          <w:tcPr>
            <w:tcW w:w="2700" w:type="dxa"/>
            <w:shd w:val="clear" w:color="auto" w:fill="FFFFFF"/>
            <w:vAlign w:val="bottom"/>
          </w:tcPr>
          <w:p w14:paraId="74339759" w14:textId="77777777" w:rsidR="0024510B" w:rsidRDefault="009E4ABA">
            <w:pPr>
              <w:spacing w:after="0"/>
            </w:pPr>
            <w:r>
              <w:t>6.1.6-V2V-STD-J2735-021</w:t>
            </w:r>
          </w:p>
        </w:tc>
        <w:tc>
          <w:tcPr>
            <w:tcW w:w="2430" w:type="dxa"/>
            <w:vAlign w:val="bottom"/>
          </w:tcPr>
          <w:p w14:paraId="7A422B89" w14:textId="7F427E62" w:rsidR="0024510B" w:rsidRDefault="009E4ABA">
            <w:pPr>
              <w:spacing w:after="0"/>
            </w:pPr>
            <w:r>
              <w:t>TP-BSM-S</w:t>
            </w:r>
            <w:ins w:id="364" w:author="Liming, John R." w:date="2017-03-27T14:14:00Z">
              <w:r w:rsidR="0032330E">
                <w:t>T</w:t>
              </w:r>
            </w:ins>
            <w:r>
              <w:t>-BV-03-X</w:t>
            </w:r>
          </w:p>
        </w:tc>
        <w:tc>
          <w:tcPr>
            <w:tcW w:w="4338" w:type="dxa"/>
            <w:vAlign w:val="bottom"/>
          </w:tcPr>
          <w:p w14:paraId="578D30DC" w14:textId="77777777" w:rsidR="0024510B" w:rsidRDefault="009E4ABA">
            <w:pPr>
              <w:spacing w:after="0"/>
            </w:pPr>
            <w:r>
              <w:t>All Scenarios</w:t>
            </w:r>
          </w:p>
        </w:tc>
      </w:tr>
      <w:tr w:rsidR="0024510B" w14:paraId="25413C8C" w14:textId="77777777">
        <w:trPr>
          <w:trHeight w:val="280"/>
        </w:trPr>
        <w:tc>
          <w:tcPr>
            <w:tcW w:w="2700" w:type="dxa"/>
            <w:shd w:val="clear" w:color="auto" w:fill="FFFFFF"/>
            <w:vAlign w:val="bottom"/>
          </w:tcPr>
          <w:p w14:paraId="168674D2" w14:textId="77777777" w:rsidR="0024510B" w:rsidRDefault="009E4ABA">
            <w:pPr>
              <w:spacing w:after="0"/>
            </w:pPr>
            <w:r>
              <w:t>6.1.6-V2V-STD-J2735-022</w:t>
            </w:r>
          </w:p>
        </w:tc>
        <w:tc>
          <w:tcPr>
            <w:tcW w:w="2430" w:type="dxa"/>
            <w:vAlign w:val="bottom"/>
          </w:tcPr>
          <w:p w14:paraId="3F3C4B1F" w14:textId="51F8CAF6" w:rsidR="0024510B" w:rsidRDefault="009E4ABA">
            <w:pPr>
              <w:spacing w:after="0"/>
            </w:pPr>
            <w:r>
              <w:t>TP-BSM-S</w:t>
            </w:r>
            <w:ins w:id="365" w:author="Liming, John R." w:date="2017-03-27T14:14:00Z">
              <w:r w:rsidR="0032330E">
                <w:t>T</w:t>
              </w:r>
            </w:ins>
            <w:r>
              <w:t>-BV-03-X</w:t>
            </w:r>
          </w:p>
        </w:tc>
        <w:tc>
          <w:tcPr>
            <w:tcW w:w="4338" w:type="dxa"/>
            <w:vAlign w:val="bottom"/>
          </w:tcPr>
          <w:p w14:paraId="071AABE6" w14:textId="77777777" w:rsidR="0024510B" w:rsidRDefault="009E4ABA">
            <w:pPr>
              <w:spacing w:after="0"/>
            </w:pPr>
            <w:r>
              <w:t>All Scenarios</w:t>
            </w:r>
          </w:p>
        </w:tc>
      </w:tr>
      <w:tr w:rsidR="0024510B" w14:paraId="2B5388D0" w14:textId="77777777">
        <w:trPr>
          <w:trHeight w:val="280"/>
        </w:trPr>
        <w:tc>
          <w:tcPr>
            <w:tcW w:w="2700" w:type="dxa"/>
            <w:shd w:val="clear" w:color="auto" w:fill="FFFFFF"/>
            <w:vAlign w:val="bottom"/>
          </w:tcPr>
          <w:p w14:paraId="52BC7DDB" w14:textId="77777777" w:rsidR="0024510B" w:rsidRDefault="009E4ABA">
            <w:pPr>
              <w:spacing w:after="0"/>
            </w:pPr>
            <w:r>
              <w:t>6.1.6-V2V-STD-J2735-023</w:t>
            </w:r>
          </w:p>
        </w:tc>
        <w:tc>
          <w:tcPr>
            <w:tcW w:w="2430" w:type="dxa"/>
            <w:vAlign w:val="bottom"/>
          </w:tcPr>
          <w:p w14:paraId="243520D6" w14:textId="0ACD2537" w:rsidR="0024510B" w:rsidRDefault="009E4ABA">
            <w:pPr>
              <w:spacing w:after="0"/>
            </w:pPr>
            <w:r>
              <w:t>TP-BSM-S</w:t>
            </w:r>
            <w:ins w:id="366" w:author="Liming, John R." w:date="2017-03-27T14:14:00Z">
              <w:r w:rsidR="0032330E">
                <w:t>T</w:t>
              </w:r>
            </w:ins>
            <w:r>
              <w:t>-BV-03-X</w:t>
            </w:r>
          </w:p>
        </w:tc>
        <w:tc>
          <w:tcPr>
            <w:tcW w:w="4338" w:type="dxa"/>
            <w:vAlign w:val="bottom"/>
          </w:tcPr>
          <w:p w14:paraId="25398943" w14:textId="77777777" w:rsidR="0024510B" w:rsidRDefault="009E4ABA">
            <w:pPr>
              <w:spacing w:after="0"/>
            </w:pPr>
            <w:r>
              <w:t>All Scenarios</w:t>
            </w:r>
          </w:p>
        </w:tc>
      </w:tr>
      <w:tr w:rsidR="0024510B" w14:paraId="06077FDA" w14:textId="77777777">
        <w:trPr>
          <w:trHeight w:val="280"/>
        </w:trPr>
        <w:tc>
          <w:tcPr>
            <w:tcW w:w="2700" w:type="dxa"/>
            <w:shd w:val="clear" w:color="auto" w:fill="FFFFFF"/>
            <w:vAlign w:val="bottom"/>
          </w:tcPr>
          <w:p w14:paraId="3EB45341" w14:textId="77777777" w:rsidR="0024510B" w:rsidRDefault="009E4ABA">
            <w:pPr>
              <w:spacing w:after="0"/>
            </w:pPr>
            <w:r>
              <w:t>6.1.6-V2V-STD-J2735-024</w:t>
            </w:r>
          </w:p>
        </w:tc>
        <w:tc>
          <w:tcPr>
            <w:tcW w:w="2430" w:type="dxa"/>
            <w:vAlign w:val="bottom"/>
          </w:tcPr>
          <w:p w14:paraId="26EAA73A" w14:textId="776D067A" w:rsidR="0024510B" w:rsidRDefault="009E4ABA">
            <w:pPr>
              <w:spacing w:after="0"/>
            </w:pPr>
            <w:r>
              <w:t>TP-BSM-S</w:t>
            </w:r>
            <w:ins w:id="367" w:author="Liming, John R." w:date="2017-03-27T14:14:00Z">
              <w:r w:rsidR="0032330E">
                <w:t>T</w:t>
              </w:r>
            </w:ins>
            <w:r>
              <w:t>-BV-03-X</w:t>
            </w:r>
          </w:p>
        </w:tc>
        <w:tc>
          <w:tcPr>
            <w:tcW w:w="4338" w:type="dxa"/>
            <w:vAlign w:val="bottom"/>
          </w:tcPr>
          <w:p w14:paraId="131E21E8" w14:textId="77777777" w:rsidR="0024510B" w:rsidRDefault="009E4ABA">
            <w:pPr>
              <w:spacing w:after="0"/>
            </w:pPr>
            <w:r>
              <w:t>All Scenarios</w:t>
            </w:r>
          </w:p>
        </w:tc>
      </w:tr>
      <w:tr w:rsidR="0024510B" w14:paraId="0AA131B2" w14:textId="77777777">
        <w:trPr>
          <w:trHeight w:val="280"/>
        </w:trPr>
        <w:tc>
          <w:tcPr>
            <w:tcW w:w="2700" w:type="dxa"/>
            <w:shd w:val="clear" w:color="auto" w:fill="FFFFFF"/>
            <w:vAlign w:val="bottom"/>
          </w:tcPr>
          <w:p w14:paraId="68C07502" w14:textId="77777777" w:rsidR="0024510B" w:rsidRDefault="009E4ABA">
            <w:pPr>
              <w:spacing w:after="0"/>
            </w:pPr>
            <w:r>
              <w:t>6.1.6-V2V-STD-J2735-025</w:t>
            </w:r>
          </w:p>
        </w:tc>
        <w:tc>
          <w:tcPr>
            <w:tcW w:w="2430" w:type="dxa"/>
            <w:vAlign w:val="bottom"/>
          </w:tcPr>
          <w:p w14:paraId="3A55AB03" w14:textId="30881F7A" w:rsidR="0024510B" w:rsidRDefault="009E4ABA">
            <w:pPr>
              <w:spacing w:after="0"/>
            </w:pPr>
            <w:r>
              <w:t>TP-BSM-S</w:t>
            </w:r>
            <w:ins w:id="368" w:author="Liming, John R." w:date="2017-03-27T14:14:00Z">
              <w:r w:rsidR="0032330E">
                <w:t>T</w:t>
              </w:r>
            </w:ins>
            <w:r>
              <w:t>-BV-03-X</w:t>
            </w:r>
          </w:p>
        </w:tc>
        <w:tc>
          <w:tcPr>
            <w:tcW w:w="4338" w:type="dxa"/>
            <w:vAlign w:val="bottom"/>
          </w:tcPr>
          <w:p w14:paraId="038E7167" w14:textId="77777777" w:rsidR="0024510B" w:rsidRDefault="009E4ABA">
            <w:pPr>
              <w:spacing w:after="0"/>
            </w:pPr>
            <w:r>
              <w:t>All Scenarios</w:t>
            </w:r>
          </w:p>
        </w:tc>
      </w:tr>
      <w:tr w:rsidR="0024510B" w14:paraId="2E65BC83" w14:textId="77777777">
        <w:trPr>
          <w:trHeight w:val="280"/>
        </w:trPr>
        <w:tc>
          <w:tcPr>
            <w:tcW w:w="2700" w:type="dxa"/>
            <w:shd w:val="clear" w:color="auto" w:fill="FFFFFF"/>
            <w:vAlign w:val="bottom"/>
          </w:tcPr>
          <w:p w14:paraId="64FC32C2" w14:textId="77777777" w:rsidR="0024510B" w:rsidRDefault="009E4ABA">
            <w:pPr>
              <w:spacing w:after="0"/>
            </w:pPr>
            <w:r>
              <w:t>6.1.6-V2V-STD-J2735-026</w:t>
            </w:r>
          </w:p>
        </w:tc>
        <w:tc>
          <w:tcPr>
            <w:tcW w:w="2430" w:type="dxa"/>
            <w:vAlign w:val="bottom"/>
          </w:tcPr>
          <w:p w14:paraId="3A34260D" w14:textId="26563149" w:rsidR="0024510B" w:rsidRDefault="009E4ABA">
            <w:pPr>
              <w:spacing w:after="0"/>
            </w:pPr>
            <w:r>
              <w:t>TP-BSM-S</w:t>
            </w:r>
            <w:ins w:id="369" w:author="Liming, John R." w:date="2017-03-27T14:14:00Z">
              <w:r w:rsidR="0032330E">
                <w:t>T</w:t>
              </w:r>
            </w:ins>
            <w:r>
              <w:t>-BV-03-X</w:t>
            </w:r>
          </w:p>
        </w:tc>
        <w:tc>
          <w:tcPr>
            <w:tcW w:w="4338" w:type="dxa"/>
            <w:vAlign w:val="bottom"/>
          </w:tcPr>
          <w:p w14:paraId="7DA497F0" w14:textId="77777777" w:rsidR="0024510B" w:rsidRDefault="009E4ABA">
            <w:pPr>
              <w:spacing w:after="0"/>
            </w:pPr>
            <w:r>
              <w:t>All Scenarios</w:t>
            </w:r>
          </w:p>
        </w:tc>
      </w:tr>
      <w:tr w:rsidR="0024510B" w14:paraId="4B71F6CB" w14:textId="77777777">
        <w:trPr>
          <w:trHeight w:val="280"/>
        </w:trPr>
        <w:tc>
          <w:tcPr>
            <w:tcW w:w="2700" w:type="dxa"/>
            <w:shd w:val="clear" w:color="auto" w:fill="FFFFFF"/>
            <w:vAlign w:val="bottom"/>
          </w:tcPr>
          <w:p w14:paraId="0FFDBDD7" w14:textId="77777777" w:rsidR="0024510B" w:rsidRDefault="009E4ABA">
            <w:pPr>
              <w:spacing w:after="0"/>
            </w:pPr>
            <w:r>
              <w:t>6.1.6-V2V-STD-J2735-027</w:t>
            </w:r>
          </w:p>
        </w:tc>
        <w:tc>
          <w:tcPr>
            <w:tcW w:w="2430" w:type="dxa"/>
            <w:vAlign w:val="bottom"/>
          </w:tcPr>
          <w:p w14:paraId="1468A931" w14:textId="591319C3" w:rsidR="0024510B" w:rsidRDefault="009E4ABA">
            <w:pPr>
              <w:spacing w:after="0"/>
            </w:pPr>
            <w:r>
              <w:t>TP-BSM-S</w:t>
            </w:r>
            <w:ins w:id="370" w:author="Liming, John R." w:date="2017-03-27T14:14:00Z">
              <w:r w:rsidR="0032330E">
                <w:t>T</w:t>
              </w:r>
            </w:ins>
            <w:r>
              <w:t>-BV-03-X</w:t>
            </w:r>
          </w:p>
        </w:tc>
        <w:tc>
          <w:tcPr>
            <w:tcW w:w="4338" w:type="dxa"/>
            <w:vAlign w:val="bottom"/>
          </w:tcPr>
          <w:p w14:paraId="0E2F663D" w14:textId="77777777" w:rsidR="0024510B" w:rsidRDefault="009E4ABA">
            <w:pPr>
              <w:spacing w:after="0"/>
            </w:pPr>
            <w:r>
              <w:t>All Scenarios</w:t>
            </w:r>
          </w:p>
        </w:tc>
      </w:tr>
      <w:tr w:rsidR="0024510B" w14:paraId="477BC503" w14:textId="77777777">
        <w:trPr>
          <w:trHeight w:val="280"/>
        </w:trPr>
        <w:tc>
          <w:tcPr>
            <w:tcW w:w="2700" w:type="dxa"/>
            <w:shd w:val="clear" w:color="auto" w:fill="FFFFFF"/>
            <w:vAlign w:val="bottom"/>
          </w:tcPr>
          <w:p w14:paraId="6E15B245" w14:textId="77777777" w:rsidR="0024510B" w:rsidRDefault="009E4ABA">
            <w:pPr>
              <w:spacing w:after="0"/>
            </w:pPr>
            <w:r>
              <w:lastRenderedPageBreak/>
              <w:t>6.1.6-V2V-STD-J2735-028</w:t>
            </w:r>
          </w:p>
        </w:tc>
        <w:tc>
          <w:tcPr>
            <w:tcW w:w="2430" w:type="dxa"/>
            <w:vAlign w:val="bottom"/>
          </w:tcPr>
          <w:p w14:paraId="5164E9D1" w14:textId="006AF6A8" w:rsidR="0024510B" w:rsidRDefault="009E4ABA">
            <w:pPr>
              <w:spacing w:after="0"/>
            </w:pPr>
            <w:r>
              <w:t>TP-BSM-S</w:t>
            </w:r>
            <w:ins w:id="371" w:author="Liming, John R." w:date="2017-03-27T14:14:00Z">
              <w:r w:rsidR="0032330E">
                <w:t>T</w:t>
              </w:r>
            </w:ins>
            <w:r>
              <w:t>-BV-03-X</w:t>
            </w:r>
          </w:p>
        </w:tc>
        <w:tc>
          <w:tcPr>
            <w:tcW w:w="4338" w:type="dxa"/>
            <w:vAlign w:val="bottom"/>
          </w:tcPr>
          <w:p w14:paraId="276ACE5E" w14:textId="77777777" w:rsidR="0024510B" w:rsidRDefault="009E4ABA">
            <w:pPr>
              <w:spacing w:after="0"/>
            </w:pPr>
            <w:r>
              <w:t>All Scenarios</w:t>
            </w:r>
          </w:p>
        </w:tc>
      </w:tr>
      <w:tr w:rsidR="0024510B" w14:paraId="68FECD73" w14:textId="77777777">
        <w:trPr>
          <w:trHeight w:val="280"/>
        </w:trPr>
        <w:tc>
          <w:tcPr>
            <w:tcW w:w="2700" w:type="dxa"/>
            <w:shd w:val="clear" w:color="auto" w:fill="FFFFFF"/>
            <w:vAlign w:val="bottom"/>
          </w:tcPr>
          <w:p w14:paraId="7241EE43" w14:textId="77777777" w:rsidR="0024510B" w:rsidRDefault="009E4ABA">
            <w:pPr>
              <w:spacing w:after="0"/>
            </w:pPr>
            <w:r>
              <w:t>6.1.6-V2V-STD-J2735-029</w:t>
            </w:r>
          </w:p>
        </w:tc>
        <w:tc>
          <w:tcPr>
            <w:tcW w:w="2430" w:type="dxa"/>
            <w:vAlign w:val="bottom"/>
          </w:tcPr>
          <w:p w14:paraId="665E68F0" w14:textId="3C410CBA" w:rsidR="0024510B" w:rsidRDefault="009E4ABA">
            <w:pPr>
              <w:spacing w:after="0"/>
            </w:pPr>
            <w:r>
              <w:t>TP-BSM-S</w:t>
            </w:r>
            <w:ins w:id="372" w:author="Liming, John R." w:date="2017-03-27T14:14:00Z">
              <w:r w:rsidR="0032330E">
                <w:t>T</w:t>
              </w:r>
            </w:ins>
            <w:r>
              <w:t>-BV-03-X</w:t>
            </w:r>
          </w:p>
        </w:tc>
        <w:tc>
          <w:tcPr>
            <w:tcW w:w="4338" w:type="dxa"/>
            <w:vAlign w:val="bottom"/>
          </w:tcPr>
          <w:p w14:paraId="4EECAEE8" w14:textId="77777777" w:rsidR="0024510B" w:rsidRDefault="009E4ABA">
            <w:pPr>
              <w:spacing w:after="0"/>
            </w:pPr>
            <w:r>
              <w:t>All Scenarios</w:t>
            </w:r>
          </w:p>
        </w:tc>
      </w:tr>
      <w:tr w:rsidR="0024510B" w14:paraId="0D2D153F" w14:textId="77777777">
        <w:trPr>
          <w:trHeight w:val="280"/>
        </w:trPr>
        <w:tc>
          <w:tcPr>
            <w:tcW w:w="2700" w:type="dxa"/>
            <w:shd w:val="clear" w:color="auto" w:fill="FFFFFF"/>
            <w:vAlign w:val="bottom"/>
          </w:tcPr>
          <w:p w14:paraId="121CA672" w14:textId="77777777" w:rsidR="0024510B" w:rsidRDefault="009E4ABA">
            <w:pPr>
              <w:spacing w:after="0"/>
            </w:pPr>
            <w:r>
              <w:t>6.1.6-V2V-STD-J2735-030</w:t>
            </w:r>
          </w:p>
        </w:tc>
        <w:tc>
          <w:tcPr>
            <w:tcW w:w="2430" w:type="dxa"/>
            <w:vAlign w:val="bottom"/>
          </w:tcPr>
          <w:p w14:paraId="702A2BF1" w14:textId="51326A35" w:rsidR="0024510B" w:rsidRDefault="009E4ABA">
            <w:pPr>
              <w:spacing w:after="0"/>
            </w:pPr>
            <w:r>
              <w:t>TP-BSM-S</w:t>
            </w:r>
            <w:ins w:id="373" w:author="Liming, John R." w:date="2017-03-27T14:14:00Z">
              <w:r w:rsidR="0032330E">
                <w:t>T</w:t>
              </w:r>
            </w:ins>
            <w:r>
              <w:t>-BV-03-X</w:t>
            </w:r>
          </w:p>
        </w:tc>
        <w:tc>
          <w:tcPr>
            <w:tcW w:w="4338" w:type="dxa"/>
            <w:vAlign w:val="bottom"/>
          </w:tcPr>
          <w:p w14:paraId="1CE4B629" w14:textId="77777777" w:rsidR="0024510B" w:rsidRDefault="009E4ABA">
            <w:pPr>
              <w:spacing w:after="0"/>
            </w:pPr>
            <w:r>
              <w:t>All Scenarios</w:t>
            </w:r>
          </w:p>
        </w:tc>
      </w:tr>
      <w:tr w:rsidR="0024510B" w14:paraId="07644749" w14:textId="77777777">
        <w:trPr>
          <w:trHeight w:val="280"/>
        </w:trPr>
        <w:tc>
          <w:tcPr>
            <w:tcW w:w="2700" w:type="dxa"/>
            <w:shd w:val="clear" w:color="auto" w:fill="FFFFFF"/>
            <w:vAlign w:val="bottom"/>
          </w:tcPr>
          <w:p w14:paraId="1594B6E7" w14:textId="77777777" w:rsidR="0024510B" w:rsidRDefault="009E4ABA">
            <w:pPr>
              <w:spacing w:after="0"/>
            </w:pPr>
            <w:r>
              <w:t>6.1.6-V2V-STD-J2735-031</w:t>
            </w:r>
          </w:p>
        </w:tc>
        <w:tc>
          <w:tcPr>
            <w:tcW w:w="2430" w:type="dxa"/>
            <w:vAlign w:val="bottom"/>
          </w:tcPr>
          <w:p w14:paraId="05398B6C" w14:textId="619A53F1" w:rsidR="0024510B" w:rsidRDefault="009E4ABA">
            <w:pPr>
              <w:spacing w:after="0"/>
            </w:pPr>
            <w:r>
              <w:t>TP-BSM-S</w:t>
            </w:r>
            <w:ins w:id="374" w:author="Liming, John R." w:date="2017-03-27T14:14:00Z">
              <w:r w:rsidR="0032330E">
                <w:t>T</w:t>
              </w:r>
            </w:ins>
            <w:r>
              <w:t>-BV-03-X</w:t>
            </w:r>
          </w:p>
        </w:tc>
        <w:tc>
          <w:tcPr>
            <w:tcW w:w="4338" w:type="dxa"/>
            <w:vAlign w:val="bottom"/>
          </w:tcPr>
          <w:p w14:paraId="0BA65700" w14:textId="77777777" w:rsidR="0024510B" w:rsidRDefault="009E4ABA">
            <w:pPr>
              <w:spacing w:after="0"/>
            </w:pPr>
            <w:r>
              <w:t>All Scenarios</w:t>
            </w:r>
          </w:p>
        </w:tc>
      </w:tr>
      <w:tr w:rsidR="0024510B" w14:paraId="04BAB2E1" w14:textId="77777777">
        <w:trPr>
          <w:trHeight w:val="280"/>
        </w:trPr>
        <w:tc>
          <w:tcPr>
            <w:tcW w:w="2700" w:type="dxa"/>
            <w:shd w:val="clear" w:color="auto" w:fill="FFFFFF"/>
            <w:vAlign w:val="bottom"/>
          </w:tcPr>
          <w:p w14:paraId="2D0F7C69" w14:textId="77777777" w:rsidR="0024510B" w:rsidRDefault="009E4ABA">
            <w:pPr>
              <w:spacing w:after="0"/>
            </w:pPr>
            <w:r>
              <w:t>6.1.6-V2V-STD-J2735-032</w:t>
            </w:r>
          </w:p>
        </w:tc>
        <w:tc>
          <w:tcPr>
            <w:tcW w:w="2430" w:type="dxa"/>
            <w:vAlign w:val="bottom"/>
          </w:tcPr>
          <w:p w14:paraId="46248729" w14:textId="306C0F40" w:rsidR="0024510B" w:rsidRDefault="009E4ABA">
            <w:pPr>
              <w:spacing w:after="0"/>
            </w:pPr>
            <w:r>
              <w:t>TP-BSM-S</w:t>
            </w:r>
            <w:ins w:id="375" w:author="Liming, John R." w:date="2017-03-27T14:14:00Z">
              <w:r w:rsidR="0032330E">
                <w:t>T</w:t>
              </w:r>
            </w:ins>
            <w:r>
              <w:t>-BV-03-X</w:t>
            </w:r>
          </w:p>
        </w:tc>
        <w:tc>
          <w:tcPr>
            <w:tcW w:w="4338" w:type="dxa"/>
            <w:vAlign w:val="bottom"/>
          </w:tcPr>
          <w:p w14:paraId="02620085" w14:textId="77777777" w:rsidR="0024510B" w:rsidRDefault="009E4ABA">
            <w:pPr>
              <w:spacing w:after="0"/>
            </w:pPr>
            <w:r>
              <w:t>All Scenarios</w:t>
            </w:r>
          </w:p>
        </w:tc>
      </w:tr>
      <w:tr w:rsidR="0024510B" w14:paraId="529311C4" w14:textId="77777777">
        <w:trPr>
          <w:trHeight w:val="280"/>
        </w:trPr>
        <w:tc>
          <w:tcPr>
            <w:tcW w:w="2700" w:type="dxa"/>
            <w:shd w:val="clear" w:color="auto" w:fill="FFFFFF"/>
            <w:vAlign w:val="bottom"/>
          </w:tcPr>
          <w:p w14:paraId="096D1CF0" w14:textId="77777777" w:rsidR="0024510B" w:rsidRDefault="009E4ABA">
            <w:pPr>
              <w:spacing w:after="0"/>
            </w:pPr>
            <w:r>
              <w:t>6.1.6-V2V-STD-J2735-033</w:t>
            </w:r>
          </w:p>
        </w:tc>
        <w:tc>
          <w:tcPr>
            <w:tcW w:w="2430" w:type="dxa"/>
            <w:vAlign w:val="bottom"/>
          </w:tcPr>
          <w:p w14:paraId="39FBDA53" w14:textId="7857186A" w:rsidR="0024510B" w:rsidRDefault="009E4ABA">
            <w:pPr>
              <w:spacing w:after="0"/>
            </w:pPr>
            <w:r>
              <w:t>TP-BSM-S</w:t>
            </w:r>
            <w:ins w:id="376" w:author="Liming, John R." w:date="2017-03-27T14:14:00Z">
              <w:r w:rsidR="0032330E">
                <w:t>T</w:t>
              </w:r>
            </w:ins>
            <w:r>
              <w:t>-BV-03-X</w:t>
            </w:r>
          </w:p>
        </w:tc>
        <w:tc>
          <w:tcPr>
            <w:tcW w:w="4338" w:type="dxa"/>
            <w:vAlign w:val="bottom"/>
          </w:tcPr>
          <w:p w14:paraId="0DF3871D" w14:textId="77777777" w:rsidR="0024510B" w:rsidRDefault="009E4ABA">
            <w:pPr>
              <w:spacing w:after="0"/>
            </w:pPr>
            <w:r>
              <w:t>All Scenarios</w:t>
            </w:r>
          </w:p>
        </w:tc>
      </w:tr>
      <w:tr w:rsidR="0024510B" w14:paraId="12944931" w14:textId="77777777">
        <w:trPr>
          <w:trHeight w:val="280"/>
        </w:trPr>
        <w:tc>
          <w:tcPr>
            <w:tcW w:w="2700" w:type="dxa"/>
            <w:shd w:val="clear" w:color="auto" w:fill="FFFFFF"/>
            <w:vAlign w:val="bottom"/>
          </w:tcPr>
          <w:p w14:paraId="6F1D68D0" w14:textId="77777777" w:rsidR="0024510B" w:rsidRDefault="009E4ABA">
            <w:pPr>
              <w:spacing w:after="0"/>
            </w:pPr>
            <w:r>
              <w:t>6.1.6-V2V-STD-J2735-034</w:t>
            </w:r>
          </w:p>
        </w:tc>
        <w:tc>
          <w:tcPr>
            <w:tcW w:w="2430" w:type="dxa"/>
            <w:vAlign w:val="bottom"/>
          </w:tcPr>
          <w:p w14:paraId="564AE0E2" w14:textId="181E1BA3" w:rsidR="0024510B" w:rsidRDefault="009E4ABA">
            <w:pPr>
              <w:spacing w:after="0"/>
            </w:pPr>
            <w:r>
              <w:t>TP-BSM-S</w:t>
            </w:r>
            <w:ins w:id="377" w:author="Liming, John R." w:date="2017-03-27T14:14:00Z">
              <w:r w:rsidR="0032330E">
                <w:t>T</w:t>
              </w:r>
            </w:ins>
            <w:r>
              <w:t>-BV-03-X</w:t>
            </w:r>
          </w:p>
        </w:tc>
        <w:tc>
          <w:tcPr>
            <w:tcW w:w="4338" w:type="dxa"/>
            <w:vAlign w:val="bottom"/>
          </w:tcPr>
          <w:p w14:paraId="11A2188B" w14:textId="77777777" w:rsidR="0024510B" w:rsidRDefault="009E4ABA">
            <w:pPr>
              <w:spacing w:after="0"/>
            </w:pPr>
            <w:r>
              <w:t>All Scenarios</w:t>
            </w:r>
          </w:p>
        </w:tc>
      </w:tr>
      <w:tr w:rsidR="0024510B" w14:paraId="74013271" w14:textId="77777777">
        <w:trPr>
          <w:trHeight w:val="280"/>
        </w:trPr>
        <w:tc>
          <w:tcPr>
            <w:tcW w:w="2700" w:type="dxa"/>
            <w:shd w:val="clear" w:color="auto" w:fill="FFFFFF"/>
            <w:vAlign w:val="bottom"/>
          </w:tcPr>
          <w:p w14:paraId="5DC89538" w14:textId="77777777" w:rsidR="0024510B" w:rsidRDefault="009E4ABA">
            <w:pPr>
              <w:spacing w:after="0"/>
            </w:pPr>
            <w:r>
              <w:t>6.1.6-V2V-STD-J2735-035</w:t>
            </w:r>
          </w:p>
        </w:tc>
        <w:tc>
          <w:tcPr>
            <w:tcW w:w="2430" w:type="dxa"/>
            <w:vAlign w:val="bottom"/>
          </w:tcPr>
          <w:p w14:paraId="73117CED" w14:textId="65577DA9" w:rsidR="0024510B" w:rsidRDefault="009E4ABA">
            <w:pPr>
              <w:spacing w:after="0"/>
            </w:pPr>
            <w:r>
              <w:t>TP-BSM-S</w:t>
            </w:r>
            <w:ins w:id="378" w:author="Liming, John R." w:date="2017-03-27T14:14:00Z">
              <w:r w:rsidR="0032330E">
                <w:t>T</w:t>
              </w:r>
            </w:ins>
            <w:r>
              <w:t>-BV-03-X</w:t>
            </w:r>
          </w:p>
        </w:tc>
        <w:tc>
          <w:tcPr>
            <w:tcW w:w="4338" w:type="dxa"/>
            <w:vAlign w:val="bottom"/>
          </w:tcPr>
          <w:p w14:paraId="00F28C68" w14:textId="77777777" w:rsidR="0024510B" w:rsidRDefault="009E4ABA">
            <w:pPr>
              <w:spacing w:after="0"/>
            </w:pPr>
            <w:r>
              <w:t>All Scenarios</w:t>
            </w:r>
          </w:p>
        </w:tc>
      </w:tr>
      <w:tr w:rsidR="0024510B" w14:paraId="2973EB8F" w14:textId="77777777">
        <w:trPr>
          <w:trHeight w:val="280"/>
        </w:trPr>
        <w:tc>
          <w:tcPr>
            <w:tcW w:w="2700" w:type="dxa"/>
            <w:shd w:val="clear" w:color="auto" w:fill="FFFFFF"/>
            <w:vAlign w:val="bottom"/>
          </w:tcPr>
          <w:p w14:paraId="6CF90FE3" w14:textId="77777777" w:rsidR="0024510B" w:rsidRDefault="009E4ABA">
            <w:pPr>
              <w:spacing w:after="0"/>
            </w:pPr>
            <w:r>
              <w:t>6.1.6-V2V-STD-J2735-036</w:t>
            </w:r>
          </w:p>
        </w:tc>
        <w:tc>
          <w:tcPr>
            <w:tcW w:w="2430" w:type="dxa"/>
            <w:vAlign w:val="bottom"/>
          </w:tcPr>
          <w:p w14:paraId="29E35FFE" w14:textId="4584628E" w:rsidR="0024510B" w:rsidRDefault="009E4ABA">
            <w:pPr>
              <w:spacing w:after="0"/>
            </w:pPr>
            <w:r>
              <w:t>TP-BSM-S</w:t>
            </w:r>
            <w:ins w:id="379" w:author="Liming, John R." w:date="2017-03-27T14:14:00Z">
              <w:r w:rsidR="0032330E">
                <w:t>T</w:t>
              </w:r>
            </w:ins>
            <w:r>
              <w:t>-BV-03-X</w:t>
            </w:r>
          </w:p>
        </w:tc>
        <w:tc>
          <w:tcPr>
            <w:tcW w:w="4338" w:type="dxa"/>
            <w:vAlign w:val="bottom"/>
          </w:tcPr>
          <w:p w14:paraId="12E655BD" w14:textId="77777777" w:rsidR="0024510B" w:rsidRDefault="009E4ABA">
            <w:pPr>
              <w:spacing w:after="0"/>
            </w:pPr>
            <w:r>
              <w:t>All Scenarios</w:t>
            </w:r>
          </w:p>
        </w:tc>
      </w:tr>
      <w:tr w:rsidR="0024510B" w14:paraId="5EE4BA1E" w14:textId="77777777">
        <w:trPr>
          <w:trHeight w:val="280"/>
        </w:trPr>
        <w:tc>
          <w:tcPr>
            <w:tcW w:w="2700" w:type="dxa"/>
            <w:shd w:val="clear" w:color="auto" w:fill="FFFFFF"/>
            <w:vAlign w:val="bottom"/>
          </w:tcPr>
          <w:p w14:paraId="5F2093C1" w14:textId="77777777" w:rsidR="0024510B" w:rsidRDefault="009E4ABA">
            <w:pPr>
              <w:spacing w:after="0"/>
            </w:pPr>
            <w:r>
              <w:t>6.1.6-V2V-STD-J2735-037</w:t>
            </w:r>
          </w:p>
        </w:tc>
        <w:tc>
          <w:tcPr>
            <w:tcW w:w="2430" w:type="dxa"/>
            <w:vAlign w:val="bottom"/>
          </w:tcPr>
          <w:p w14:paraId="7FD145E6" w14:textId="1D0AAF97" w:rsidR="0024510B" w:rsidRDefault="009E4ABA">
            <w:pPr>
              <w:spacing w:after="0"/>
            </w:pPr>
            <w:r>
              <w:t>TP-BSM-S</w:t>
            </w:r>
            <w:ins w:id="380" w:author="Liming, John R." w:date="2017-03-27T14:14:00Z">
              <w:r w:rsidR="0032330E">
                <w:t>T</w:t>
              </w:r>
            </w:ins>
            <w:r>
              <w:t>-BV-03-X</w:t>
            </w:r>
          </w:p>
        </w:tc>
        <w:tc>
          <w:tcPr>
            <w:tcW w:w="4338" w:type="dxa"/>
            <w:vAlign w:val="bottom"/>
          </w:tcPr>
          <w:p w14:paraId="1A739340" w14:textId="77777777" w:rsidR="0024510B" w:rsidRDefault="009E4ABA">
            <w:pPr>
              <w:spacing w:after="0"/>
            </w:pPr>
            <w:r>
              <w:t>All Scenarios</w:t>
            </w:r>
          </w:p>
        </w:tc>
      </w:tr>
      <w:tr w:rsidR="0024510B" w14:paraId="072976E1" w14:textId="77777777">
        <w:trPr>
          <w:trHeight w:val="280"/>
        </w:trPr>
        <w:tc>
          <w:tcPr>
            <w:tcW w:w="2700" w:type="dxa"/>
            <w:shd w:val="clear" w:color="auto" w:fill="FFFFFF"/>
            <w:vAlign w:val="bottom"/>
          </w:tcPr>
          <w:p w14:paraId="07C4EFC3" w14:textId="77777777" w:rsidR="0024510B" w:rsidRDefault="009E4ABA">
            <w:pPr>
              <w:spacing w:after="0"/>
            </w:pPr>
            <w:r>
              <w:t>6.1.6-V2V-STD-J2735-038</w:t>
            </w:r>
          </w:p>
        </w:tc>
        <w:tc>
          <w:tcPr>
            <w:tcW w:w="2430" w:type="dxa"/>
            <w:vAlign w:val="bottom"/>
          </w:tcPr>
          <w:p w14:paraId="292EBDAB" w14:textId="6FB782AA" w:rsidR="0024510B" w:rsidRDefault="009E4ABA">
            <w:pPr>
              <w:spacing w:after="0"/>
            </w:pPr>
            <w:r>
              <w:t>TP-BSM-S</w:t>
            </w:r>
            <w:ins w:id="381" w:author="Liming, John R." w:date="2017-03-27T14:14:00Z">
              <w:r w:rsidR="0032330E">
                <w:t>T</w:t>
              </w:r>
            </w:ins>
            <w:r>
              <w:t>-BV-03-X</w:t>
            </w:r>
          </w:p>
        </w:tc>
        <w:tc>
          <w:tcPr>
            <w:tcW w:w="4338" w:type="dxa"/>
            <w:vAlign w:val="bottom"/>
          </w:tcPr>
          <w:p w14:paraId="012F1AF2" w14:textId="77777777" w:rsidR="0024510B" w:rsidRDefault="009E4ABA">
            <w:pPr>
              <w:spacing w:after="0"/>
            </w:pPr>
            <w:r>
              <w:t>All Scenarios</w:t>
            </w:r>
          </w:p>
        </w:tc>
      </w:tr>
      <w:tr w:rsidR="0024510B" w14:paraId="295BF1E9" w14:textId="77777777">
        <w:trPr>
          <w:trHeight w:val="280"/>
        </w:trPr>
        <w:tc>
          <w:tcPr>
            <w:tcW w:w="2700" w:type="dxa"/>
            <w:shd w:val="clear" w:color="auto" w:fill="FFFFFF"/>
            <w:vAlign w:val="bottom"/>
          </w:tcPr>
          <w:p w14:paraId="5CC25BB9" w14:textId="77777777" w:rsidR="0024510B" w:rsidRDefault="009E4ABA">
            <w:pPr>
              <w:spacing w:after="0"/>
            </w:pPr>
            <w:r>
              <w:t>6.1.6-V2V-STD-J2735-039</w:t>
            </w:r>
          </w:p>
        </w:tc>
        <w:tc>
          <w:tcPr>
            <w:tcW w:w="2430" w:type="dxa"/>
            <w:vAlign w:val="bottom"/>
          </w:tcPr>
          <w:p w14:paraId="2745A036" w14:textId="1D7632E8" w:rsidR="0024510B" w:rsidRDefault="009E4ABA">
            <w:pPr>
              <w:spacing w:after="0"/>
            </w:pPr>
            <w:r>
              <w:t>TP-BSM-S</w:t>
            </w:r>
            <w:ins w:id="382" w:author="Liming, John R." w:date="2017-03-27T14:14:00Z">
              <w:r w:rsidR="0032330E">
                <w:t>T</w:t>
              </w:r>
            </w:ins>
            <w:r>
              <w:t>-BV-03-X</w:t>
            </w:r>
          </w:p>
        </w:tc>
        <w:tc>
          <w:tcPr>
            <w:tcW w:w="4338" w:type="dxa"/>
            <w:vAlign w:val="bottom"/>
          </w:tcPr>
          <w:p w14:paraId="35200B3D" w14:textId="77777777" w:rsidR="0024510B" w:rsidRDefault="009E4ABA">
            <w:pPr>
              <w:spacing w:after="0"/>
            </w:pPr>
            <w:r>
              <w:t>All Scenarios</w:t>
            </w:r>
          </w:p>
        </w:tc>
      </w:tr>
      <w:tr w:rsidR="0024510B" w14:paraId="323C5916" w14:textId="77777777">
        <w:trPr>
          <w:trHeight w:val="280"/>
        </w:trPr>
        <w:tc>
          <w:tcPr>
            <w:tcW w:w="2700" w:type="dxa"/>
            <w:shd w:val="clear" w:color="auto" w:fill="FFFFFF"/>
            <w:vAlign w:val="bottom"/>
          </w:tcPr>
          <w:p w14:paraId="475C4DD0" w14:textId="77777777" w:rsidR="0024510B" w:rsidRDefault="009E4ABA">
            <w:pPr>
              <w:spacing w:after="0"/>
            </w:pPr>
            <w:r>
              <w:t>6.1.6-V2V-STD-J2735-040</w:t>
            </w:r>
          </w:p>
        </w:tc>
        <w:tc>
          <w:tcPr>
            <w:tcW w:w="2430" w:type="dxa"/>
            <w:vAlign w:val="bottom"/>
          </w:tcPr>
          <w:p w14:paraId="3B21FA0E" w14:textId="0B68EF76" w:rsidR="0024510B" w:rsidRDefault="009E4ABA">
            <w:pPr>
              <w:spacing w:after="0"/>
            </w:pPr>
            <w:r>
              <w:t>TP-BSM-S</w:t>
            </w:r>
            <w:ins w:id="383" w:author="Liming, John R." w:date="2017-03-27T14:14:00Z">
              <w:r w:rsidR="0032330E">
                <w:t>T</w:t>
              </w:r>
            </w:ins>
            <w:r>
              <w:t>-BV-01</w:t>
            </w:r>
            <w:r w:rsidR="004E5810">
              <w:t>-X</w:t>
            </w:r>
          </w:p>
        </w:tc>
        <w:tc>
          <w:tcPr>
            <w:tcW w:w="4338" w:type="dxa"/>
            <w:vAlign w:val="bottom"/>
          </w:tcPr>
          <w:p w14:paraId="2182CE98" w14:textId="77777777" w:rsidR="0024510B" w:rsidRDefault="009E4ABA">
            <w:pPr>
              <w:spacing w:after="0"/>
            </w:pPr>
            <w:r>
              <w:t>All Scenarios</w:t>
            </w:r>
          </w:p>
        </w:tc>
      </w:tr>
      <w:tr w:rsidR="0024510B" w14:paraId="6DA80758" w14:textId="77777777">
        <w:trPr>
          <w:trHeight w:val="280"/>
        </w:trPr>
        <w:tc>
          <w:tcPr>
            <w:tcW w:w="2700" w:type="dxa"/>
            <w:shd w:val="clear" w:color="auto" w:fill="FFFFFF"/>
            <w:vAlign w:val="bottom"/>
          </w:tcPr>
          <w:p w14:paraId="50327FDA" w14:textId="77777777" w:rsidR="0024510B" w:rsidRDefault="009E4ABA">
            <w:pPr>
              <w:spacing w:after="0"/>
            </w:pPr>
            <w:r>
              <w:t>6.1.6-V2V-STD-J2735-041</w:t>
            </w:r>
          </w:p>
        </w:tc>
        <w:tc>
          <w:tcPr>
            <w:tcW w:w="2430" w:type="dxa"/>
            <w:vAlign w:val="bottom"/>
          </w:tcPr>
          <w:p w14:paraId="3C5FA663" w14:textId="56593888" w:rsidR="0024510B" w:rsidRDefault="009E4ABA">
            <w:pPr>
              <w:spacing w:after="0"/>
            </w:pPr>
            <w:r>
              <w:t>TP-BSM-S</w:t>
            </w:r>
            <w:ins w:id="384" w:author="Liming, John R." w:date="2017-03-27T14:14:00Z">
              <w:r w:rsidR="0032330E">
                <w:t>T</w:t>
              </w:r>
            </w:ins>
            <w:r>
              <w:t>-BV-03-X</w:t>
            </w:r>
          </w:p>
        </w:tc>
        <w:tc>
          <w:tcPr>
            <w:tcW w:w="4338" w:type="dxa"/>
            <w:vAlign w:val="bottom"/>
          </w:tcPr>
          <w:p w14:paraId="3C7EF5C9" w14:textId="77777777" w:rsidR="0024510B" w:rsidRDefault="009E4ABA">
            <w:pPr>
              <w:spacing w:after="0"/>
            </w:pPr>
            <w:r>
              <w:t>All Scenarios</w:t>
            </w:r>
          </w:p>
        </w:tc>
      </w:tr>
      <w:tr w:rsidR="0024510B" w14:paraId="0B231183" w14:textId="77777777">
        <w:trPr>
          <w:trHeight w:val="280"/>
        </w:trPr>
        <w:tc>
          <w:tcPr>
            <w:tcW w:w="2700" w:type="dxa"/>
            <w:shd w:val="clear" w:color="auto" w:fill="FFFFFF"/>
            <w:vAlign w:val="bottom"/>
          </w:tcPr>
          <w:p w14:paraId="622EA750" w14:textId="77777777" w:rsidR="0024510B" w:rsidRDefault="009E4ABA">
            <w:pPr>
              <w:spacing w:after="0"/>
            </w:pPr>
            <w:r>
              <w:t>6.1.6-V2V-STD-J2735-042</w:t>
            </w:r>
          </w:p>
        </w:tc>
        <w:tc>
          <w:tcPr>
            <w:tcW w:w="2430" w:type="dxa"/>
            <w:vAlign w:val="bottom"/>
          </w:tcPr>
          <w:p w14:paraId="32D59B14" w14:textId="27B3081A" w:rsidR="0024510B" w:rsidRDefault="009E4ABA">
            <w:pPr>
              <w:spacing w:after="0"/>
            </w:pPr>
            <w:r>
              <w:t>TP-BSM-S</w:t>
            </w:r>
            <w:ins w:id="385" w:author="Liming, John R." w:date="2017-03-27T14:14:00Z">
              <w:r w:rsidR="0032330E">
                <w:t>T</w:t>
              </w:r>
            </w:ins>
            <w:r>
              <w:t>-BV-03-X</w:t>
            </w:r>
          </w:p>
        </w:tc>
        <w:tc>
          <w:tcPr>
            <w:tcW w:w="4338" w:type="dxa"/>
            <w:vAlign w:val="bottom"/>
          </w:tcPr>
          <w:p w14:paraId="47AB2123" w14:textId="77777777" w:rsidR="0024510B" w:rsidRDefault="009E4ABA">
            <w:pPr>
              <w:spacing w:after="0"/>
            </w:pPr>
            <w:r>
              <w:t>All Scenarios</w:t>
            </w:r>
          </w:p>
        </w:tc>
      </w:tr>
      <w:tr w:rsidR="0024510B" w14:paraId="38779BB4" w14:textId="77777777">
        <w:trPr>
          <w:trHeight w:val="280"/>
        </w:trPr>
        <w:tc>
          <w:tcPr>
            <w:tcW w:w="2700" w:type="dxa"/>
            <w:shd w:val="clear" w:color="auto" w:fill="FFFFFF"/>
            <w:vAlign w:val="bottom"/>
          </w:tcPr>
          <w:p w14:paraId="5B63813D" w14:textId="77777777" w:rsidR="0024510B" w:rsidRDefault="009E4ABA">
            <w:pPr>
              <w:spacing w:after="0"/>
            </w:pPr>
            <w:r>
              <w:t>6.1.6-V2V-STD-J2735-043</w:t>
            </w:r>
          </w:p>
        </w:tc>
        <w:tc>
          <w:tcPr>
            <w:tcW w:w="2430" w:type="dxa"/>
            <w:vAlign w:val="bottom"/>
          </w:tcPr>
          <w:p w14:paraId="1361F946" w14:textId="2C1F764A" w:rsidR="0024510B" w:rsidRDefault="009E4ABA">
            <w:pPr>
              <w:spacing w:after="0"/>
            </w:pPr>
            <w:r>
              <w:t>TP-BSM-S</w:t>
            </w:r>
            <w:ins w:id="386" w:author="Liming, John R." w:date="2017-03-27T14:14:00Z">
              <w:r w:rsidR="0032330E">
                <w:t>T</w:t>
              </w:r>
            </w:ins>
            <w:r>
              <w:t>-BV-03-X</w:t>
            </w:r>
          </w:p>
        </w:tc>
        <w:tc>
          <w:tcPr>
            <w:tcW w:w="4338" w:type="dxa"/>
            <w:vAlign w:val="bottom"/>
          </w:tcPr>
          <w:p w14:paraId="30A4AC6D" w14:textId="77777777" w:rsidR="0024510B" w:rsidRDefault="009E4ABA">
            <w:pPr>
              <w:spacing w:after="0"/>
            </w:pPr>
            <w:r>
              <w:t>All Scenarios</w:t>
            </w:r>
          </w:p>
        </w:tc>
      </w:tr>
      <w:tr w:rsidR="0024510B" w14:paraId="1610A9A6" w14:textId="77777777">
        <w:trPr>
          <w:trHeight w:val="280"/>
        </w:trPr>
        <w:tc>
          <w:tcPr>
            <w:tcW w:w="2700" w:type="dxa"/>
            <w:shd w:val="clear" w:color="auto" w:fill="FFFFFF"/>
            <w:vAlign w:val="bottom"/>
          </w:tcPr>
          <w:p w14:paraId="5F9D1484" w14:textId="77777777" w:rsidR="0024510B" w:rsidRDefault="009E4ABA">
            <w:pPr>
              <w:spacing w:after="0"/>
            </w:pPr>
            <w:r>
              <w:t>6.1.6-V2V-STD-J2735-044</w:t>
            </w:r>
          </w:p>
        </w:tc>
        <w:tc>
          <w:tcPr>
            <w:tcW w:w="2430" w:type="dxa"/>
            <w:vAlign w:val="bottom"/>
          </w:tcPr>
          <w:p w14:paraId="2828FAC6" w14:textId="04D7E2C5" w:rsidR="0024510B" w:rsidRDefault="009E4ABA">
            <w:pPr>
              <w:spacing w:after="0"/>
            </w:pPr>
            <w:r>
              <w:t>TP-BSM-S</w:t>
            </w:r>
            <w:ins w:id="387" w:author="Liming, John R." w:date="2017-03-27T14:14:00Z">
              <w:r w:rsidR="0032330E">
                <w:t>T</w:t>
              </w:r>
            </w:ins>
            <w:r>
              <w:t>-BV-03-X</w:t>
            </w:r>
          </w:p>
        </w:tc>
        <w:tc>
          <w:tcPr>
            <w:tcW w:w="4338" w:type="dxa"/>
            <w:vAlign w:val="bottom"/>
          </w:tcPr>
          <w:p w14:paraId="47294A35" w14:textId="77777777" w:rsidR="0024510B" w:rsidRDefault="009E4ABA">
            <w:pPr>
              <w:spacing w:after="0"/>
            </w:pPr>
            <w:r>
              <w:t>All Scenarios</w:t>
            </w:r>
          </w:p>
        </w:tc>
      </w:tr>
      <w:tr w:rsidR="0024510B" w14:paraId="17AF9452" w14:textId="77777777">
        <w:trPr>
          <w:trHeight w:val="280"/>
        </w:trPr>
        <w:tc>
          <w:tcPr>
            <w:tcW w:w="2700" w:type="dxa"/>
            <w:shd w:val="clear" w:color="auto" w:fill="FFFFFF"/>
            <w:vAlign w:val="bottom"/>
          </w:tcPr>
          <w:p w14:paraId="18490958" w14:textId="77777777" w:rsidR="0024510B" w:rsidRDefault="009E4ABA">
            <w:pPr>
              <w:spacing w:after="0"/>
            </w:pPr>
            <w:r>
              <w:t>6.1.6-V2V-STD-J2735-045</w:t>
            </w:r>
          </w:p>
        </w:tc>
        <w:tc>
          <w:tcPr>
            <w:tcW w:w="2430" w:type="dxa"/>
            <w:vAlign w:val="bottom"/>
          </w:tcPr>
          <w:p w14:paraId="44F825BF" w14:textId="636FB628" w:rsidR="0024510B" w:rsidRDefault="009E4ABA">
            <w:pPr>
              <w:spacing w:after="0"/>
            </w:pPr>
            <w:r>
              <w:t>TP-BSM-S</w:t>
            </w:r>
            <w:ins w:id="388" w:author="Liming, John R." w:date="2017-03-27T14:14:00Z">
              <w:r w:rsidR="0032330E">
                <w:t>T</w:t>
              </w:r>
            </w:ins>
            <w:r>
              <w:t>-BV-03-X</w:t>
            </w:r>
          </w:p>
        </w:tc>
        <w:tc>
          <w:tcPr>
            <w:tcW w:w="4338" w:type="dxa"/>
            <w:vAlign w:val="bottom"/>
          </w:tcPr>
          <w:p w14:paraId="7ECCF3BD" w14:textId="77777777" w:rsidR="0024510B" w:rsidRDefault="009E4ABA">
            <w:pPr>
              <w:spacing w:after="0"/>
            </w:pPr>
            <w:r>
              <w:t>All Scenarios</w:t>
            </w:r>
          </w:p>
        </w:tc>
      </w:tr>
      <w:tr w:rsidR="0024510B" w14:paraId="1886E606" w14:textId="77777777">
        <w:trPr>
          <w:trHeight w:val="280"/>
        </w:trPr>
        <w:tc>
          <w:tcPr>
            <w:tcW w:w="2700" w:type="dxa"/>
            <w:shd w:val="clear" w:color="auto" w:fill="FFFFFF"/>
            <w:vAlign w:val="bottom"/>
          </w:tcPr>
          <w:p w14:paraId="45D9CE9A" w14:textId="77777777" w:rsidR="0024510B" w:rsidRDefault="009E4ABA">
            <w:pPr>
              <w:spacing w:after="0"/>
            </w:pPr>
            <w:r>
              <w:t>6.2.1-V2V-POSTIM-POSDETER-001</w:t>
            </w:r>
          </w:p>
        </w:tc>
        <w:tc>
          <w:tcPr>
            <w:tcW w:w="2430" w:type="dxa"/>
            <w:vAlign w:val="bottom"/>
          </w:tcPr>
          <w:p w14:paraId="4FD7C85B" w14:textId="3F0C165B" w:rsidR="0024510B" w:rsidRDefault="009E4ABA">
            <w:pPr>
              <w:spacing w:after="0"/>
            </w:pPr>
            <w:r>
              <w:t>TP-BSM-MV-BV-</w:t>
            </w:r>
            <w:ins w:id="389" w:author="Liming, John R." w:date="2017-04-11T09:34:00Z">
              <w:r w:rsidR="002D458D">
                <w:t>02</w:t>
              </w:r>
            </w:ins>
            <w:r w:rsidR="00504283">
              <w:t>-V</w:t>
            </w:r>
          </w:p>
        </w:tc>
        <w:tc>
          <w:tcPr>
            <w:tcW w:w="4338" w:type="dxa"/>
            <w:vAlign w:val="bottom"/>
          </w:tcPr>
          <w:p w14:paraId="242E1FCE" w14:textId="77777777" w:rsidR="0024510B" w:rsidRDefault="009E4ABA">
            <w:pPr>
              <w:spacing w:after="0"/>
            </w:pPr>
            <w:r>
              <w:t>Positioning</w:t>
            </w:r>
          </w:p>
        </w:tc>
      </w:tr>
      <w:tr w:rsidR="0024510B" w14:paraId="5B15D4D9" w14:textId="77777777">
        <w:trPr>
          <w:trHeight w:val="1160"/>
        </w:trPr>
        <w:tc>
          <w:tcPr>
            <w:tcW w:w="2700" w:type="dxa"/>
            <w:shd w:val="clear" w:color="auto" w:fill="FFFFFF"/>
            <w:vAlign w:val="bottom"/>
          </w:tcPr>
          <w:p w14:paraId="0A3332E6" w14:textId="77777777" w:rsidR="0024510B" w:rsidRDefault="009E4ABA">
            <w:pPr>
              <w:spacing w:after="0"/>
            </w:pPr>
            <w:r>
              <w:t>6.2.1-V2V-POSTIM-POSDETER-002</w:t>
            </w:r>
          </w:p>
        </w:tc>
        <w:tc>
          <w:tcPr>
            <w:tcW w:w="2430" w:type="dxa"/>
            <w:vAlign w:val="bottom"/>
          </w:tcPr>
          <w:p w14:paraId="6934564D" w14:textId="365807CC" w:rsidR="0024510B" w:rsidRDefault="009E4ABA">
            <w:pPr>
              <w:spacing w:after="0"/>
            </w:pPr>
            <w:r>
              <w:t>TP-BSM-</w:t>
            </w:r>
            <w:ins w:id="390" w:author="Liming, John R." w:date="2017-04-10T14:24:00Z">
              <w:r w:rsidR="00110E8F">
                <w:t>ST</w:t>
              </w:r>
            </w:ins>
            <w:r>
              <w:t>-BV-</w:t>
            </w:r>
            <w:ins w:id="391" w:author="Liming, John R." w:date="2017-04-10T14:24:00Z">
              <w:r w:rsidR="00A44433">
                <w:t>22</w:t>
              </w:r>
            </w:ins>
          </w:p>
        </w:tc>
        <w:tc>
          <w:tcPr>
            <w:tcW w:w="4338" w:type="dxa"/>
            <w:vAlign w:val="bottom"/>
          </w:tcPr>
          <w:p w14:paraId="17DFC362" w14:textId="77777777" w:rsidR="0024510B" w:rsidRDefault="009E4ABA">
            <w:pPr>
              <w:spacing w:after="0"/>
            </w:pPr>
            <w:r>
              <w:t xml:space="preserve">EEBL - Lead Vehicle Decelerating,  </w:t>
            </w:r>
          </w:p>
          <w:p w14:paraId="7E57404B" w14:textId="77777777" w:rsidR="0024510B" w:rsidRDefault="009E4ABA">
            <w:pPr>
              <w:spacing w:after="0"/>
            </w:pPr>
            <w:r>
              <w:t xml:space="preserve">Crash Warning, </w:t>
            </w:r>
          </w:p>
          <w:p w14:paraId="744A7833" w14:textId="77777777" w:rsidR="0024510B" w:rsidRDefault="009E4ABA">
            <w:pPr>
              <w:spacing w:after="0"/>
            </w:pPr>
            <w:r>
              <w:t xml:space="preserve">BSW /LCW- Blind Spot Warning/Lane Change Warning, </w:t>
            </w:r>
          </w:p>
          <w:p w14:paraId="67F23F93" w14:textId="77777777" w:rsidR="0024510B" w:rsidRDefault="009E4ABA">
            <w:pPr>
              <w:spacing w:after="0"/>
            </w:pPr>
            <w:r>
              <w:t xml:space="preserve">IMA-Intersection Movement Assist, </w:t>
            </w:r>
          </w:p>
          <w:p w14:paraId="537DDEC4" w14:textId="77777777" w:rsidR="0024510B" w:rsidRDefault="009E4ABA">
            <w:pPr>
              <w:spacing w:after="0"/>
            </w:pPr>
            <w:r>
              <w:t xml:space="preserve">LTA - Left Turn Assist, </w:t>
            </w:r>
          </w:p>
          <w:p w14:paraId="1ED7E26B" w14:textId="77777777" w:rsidR="0024510B" w:rsidRDefault="009E4ABA">
            <w:pPr>
              <w:spacing w:after="0"/>
            </w:pPr>
            <w:r>
              <w:t xml:space="preserve">CLW - Control Loss Warning </w:t>
            </w:r>
          </w:p>
        </w:tc>
      </w:tr>
      <w:tr w:rsidR="0024510B" w14:paraId="168B7CA7" w14:textId="77777777">
        <w:trPr>
          <w:trHeight w:val="1020"/>
        </w:trPr>
        <w:tc>
          <w:tcPr>
            <w:tcW w:w="2700" w:type="dxa"/>
            <w:shd w:val="clear" w:color="auto" w:fill="FFFFFF"/>
            <w:vAlign w:val="bottom"/>
          </w:tcPr>
          <w:p w14:paraId="6F936896" w14:textId="77777777" w:rsidR="0024510B" w:rsidRDefault="009E4ABA">
            <w:pPr>
              <w:spacing w:after="0"/>
            </w:pPr>
            <w:r>
              <w:t>6.2.2-V2V-POSTIM-WAAS-001</w:t>
            </w:r>
          </w:p>
        </w:tc>
        <w:tc>
          <w:tcPr>
            <w:tcW w:w="2430" w:type="dxa"/>
            <w:vAlign w:val="bottom"/>
          </w:tcPr>
          <w:p w14:paraId="052047F2" w14:textId="4DF957CD" w:rsidR="0024510B" w:rsidRDefault="009E4ABA">
            <w:pPr>
              <w:spacing w:after="0"/>
            </w:pPr>
            <w:r>
              <w:t>TP-BSM-MV-BV-</w:t>
            </w:r>
            <w:ins w:id="392" w:author="Liming, John R." w:date="2017-04-11T09:34:00Z">
              <w:r w:rsidR="002D458D">
                <w:t>02</w:t>
              </w:r>
            </w:ins>
            <w:r w:rsidR="00504283">
              <w:t>-V</w:t>
            </w:r>
          </w:p>
        </w:tc>
        <w:tc>
          <w:tcPr>
            <w:tcW w:w="4338" w:type="dxa"/>
            <w:vAlign w:val="bottom"/>
          </w:tcPr>
          <w:p w14:paraId="4274AF5C" w14:textId="77777777" w:rsidR="0024510B" w:rsidRDefault="009E4ABA">
            <w:pPr>
              <w:spacing w:after="0"/>
            </w:pPr>
            <w:r>
              <w:t xml:space="preserve">EEBL - Lead Vehicle Decelerating, </w:t>
            </w:r>
          </w:p>
          <w:p w14:paraId="117828DA" w14:textId="77777777" w:rsidR="0024510B" w:rsidRDefault="009E4ABA">
            <w:pPr>
              <w:spacing w:after="0"/>
            </w:pPr>
            <w:r>
              <w:t xml:space="preserve">Crash Warning, </w:t>
            </w:r>
          </w:p>
          <w:p w14:paraId="49C3F129" w14:textId="77777777" w:rsidR="0024510B" w:rsidRDefault="009E4ABA">
            <w:pPr>
              <w:spacing w:after="0"/>
            </w:pPr>
            <w:r>
              <w:t xml:space="preserve">BSW /LCW- Blind Spot Warning/Lane Change Warning, </w:t>
            </w:r>
          </w:p>
          <w:p w14:paraId="7D07940C" w14:textId="77777777" w:rsidR="0024510B" w:rsidRDefault="009E4ABA">
            <w:pPr>
              <w:spacing w:after="0"/>
            </w:pPr>
            <w:r>
              <w:t xml:space="preserve">IMA-Intersection Movement Assist, </w:t>
            </w:r>
          </w:p>
          <w:p w14:paraId="26C78E9E" w14:textId="77777777" w:rsidR="0024510B" w:rsidRDefault="009E4ABA">
            <w:pPr>
              <w:spacing w:after="0"/>
            </w:pPr>
            <w:r>
              <w:t xml:space="preserve">LTA - Left Turn Assist, </w:t>
            </w:r>
          </w:p>
          <w:p w14:paraId="50B6F96C" w14:textId="77777777" w:rsidR="0024510B" w:rsidRDefault="009E4ABA">
            <w:pPr>
              <w:spacing w:after="0"/>
            </w:pPr>
            <w:r>
              <w:t>CLW - Control Loss Warning</w:t>
            </w:r>
          </w:p>
        </w:tc>
      </w:tr>
      <w:tr w:rsidR="0024510B" w14:paraId="5A8C0CD4" w14:textId="77777777">
        <w:trPr>
          <w:trHeight w:val="1020"/>
        </w:trPr>
        <w:tc>
          <w:tcPr>
            <w:tcW w:w="2700" w:type="dxa"/>
            <w:shd w:val="clear" w:color="auto" w:fill="FFFFFF"/>
            <w:vAlign w:val="bottom"/>
          </w:tcPr>
          <w:p w14:paraId="0039D309" w14:textId="77777777" w:rsidR="0024510B" w:rsidRDefault="009E4ABA">
            <w:pPr>
              <w:spacing w:after="0"/>
            </w:pPr>
            <w:r>
              <w:t>6.2.3-V2V-POSTIM-COORDSYSREF-001</w:t>
            </w:r>
          </w:p>
        </w:tc>
        <w:tc>
          <w:tcPr>
            <w:tcW w:w="2430" w:type="dxa"/>
            <w:vAlign w:val="bottom"/>
          </w:tcPr>
          <w:p w14:paraId="4561B4DF" w14:textId="428CBB66" w:rsidR="0024510B" w:rsidRDefault="009E4ABA">
            <w:pPr>
              <w:spacing w:after="0"/>
            </w:pPr>
            <w:r>
              <w:t>TP-BSM-MV-BV-</w:t>
            </w:r>
            <w:ins w:id="393" w:author="Liming, John R." w:date="2017-04-11T09:34:00Z">
              <w:r w:rsidR="002D458D">
                <w:t>02</w:t>
              </w:r>
            </w:ins>
            <w:r w:rsidR="00504283">
              <w:t>-V</w:t>
            </w:r>
          </w:p>
        </w:tc>
        <w:tc>
          <w:tcPr>
            <w:tcW w:w="4338" w:type="dxa"/>
            <w:vAlign w:val="bottom"/>
          </w:tcPr>
          <w:p w14:paraId="5064961F" w14:textId="77777777" w:rsidR="0024510B" w:rsidRDefault="009E4ABA">
            <w:pPr>
              <w:spacing w:after="0"/>
            </w:pPr>
            <w:r>
              <w:t xml:space="preserve">EEBL - Lead Vehicle Decelerating, </w:t>
            </w:r>
          </w:p>
          <w:p w14:paraId="3DDFF396" w14:textId="77777777" w:rsidR="0024510B" w:rsidRDefault="009E4ABA">
            <w:pPr>
              <w:spacing w:after="0"/>
            </w:pPr>
            <w:r>
              <w:t xml:space="preserve">Crash Warning, </w:t>
            </w:r>
          </w:p>
          <w:p w14:paraId="5390908A" w14:textId="77777777" w:rsidR="0024510B" w:rsidRDefault="009E4ABA">
            <w:pPr>
              <w:spacing w:after="0"/>
            </w:pPr>
            <w:r>
              <w:t xml:space="preserve">BSW /LCW- Blind Spot Warning/Lane Change Warning, </w:t>
            </w:r>
          </w:p>
          <w:p w14:paraId="6C05F02C" w14:textId="77777777" w:rsidR="0024510B" w:rsidRDefault="009E4ABA">
            <w:pPr>
              <w:spacing w:after="0"/>
            </w:pPr>
            <w:r>
              <w:t xml:space="preserve">IMA-Intersection Movement Assist, </w:t>
            </w:r>
          </w:p>
          <w:p w14:paraId="3ADBB35B" w14:textId="77777777" w:rsidR="0024510B" w:rsidRDefault="009E4ABA">
            <w:pPr>
              <w:spacing w:after="0"/>
            </w:pPr>
            <w:r>
              <w:t xml:space="preserve">LTA - Left Turn Assist, </w:t>
            </w:r>
          </w:p>
          <w:p w14:paraId="197C8F24" w14:textId="77777777" w:rsidR="0024510B" w:rsidRDefault="009E4ABA">
            <w:pPr>
              <w:spacing w:after="0"/>
            </w:pPr>
            <w:r>
              <w:t xml:space="preserve">CLW - Control Loss Warning </w:t>
            </w:r>
          </w:p>
        </w:tc>
      </w:tr>
      <w:tr w:rsidR="0024510B" w14:paraId="348EDD19" w14:textId="77777777">
        <w:trPr>
          <w:trHeight w:val="1160"/>
        </w:trPr>
        <w:tc>
          <w:tcPr>
            <w:tcW w:w="2700" w:type="dxa"/>
            <w:shd w:val="clear" w:color="auto" w:fill="FFFFFF"/>
            <w:vAlign w:val="bottom"/>
          </w:tcPr>
          <w:p w14:paraId="49D4F60F" w14:textId="77777777" w:rsidR="0024510B" w:rsidRDefault="009E4ABA">
            <w:pPr>
              <w:spacing w:after="0"/>
            </w:pPr>
            <w:r>
              <w:t>6.2.4-V2V-POSTIM-SYSTIMCOORD-001</w:t>
            </w:r>
          </w:p>
        </w:tc>
        <w:tc>
          <w:tcPr>
            <w:tcW w:w="2430" w:type="dxa"/>
            <w:vAlign w:val="bottom"/>
          </w:tcPr>
          <w:p w14:paraId="09F07D83" w14:textId="25356634" w:rsidR="0024510B" w:rsidRDefault="009E4ABA">
            <w:pPr>
              <w:spacing w:after="0"/>
            </w:pPr>
            <w:r>
              <w:t>TP-BSM-</w:t>
            </w:r>
            <w:ins w:id="394" w:author="Liming, John R." w:date="2017-04-10T14:14:00Z">
              <w:r w:rsidR="007D1EE2">
                <w:t>ST</w:t>
              </w:r>
            </w:ins>
            <w:r>
              <w:t>-BV-</w:t>
            </w:r>
            <w:ins w:id="395" w:author="Liming, John R." w:date="2017-04-11T09:22:00Z">
              <w:r w:rsidR="00867F9A">
                <w:t>20</w:t>
              </w:r>
            </w:ins>
            <w:r w:rsidR="00504283">
              <w:t>-V</w:t>
            </w:r>
          </w:p>
        </w:tc>
        <w:tc>
          <w:tcPr>
            <w:tcW w:w="4338" w:type="dxa"/>
            <w:vAlign w:val="bottom"/>
          </w:tcPr>
          <w:p w14:paraId="6A0BB8D2" w14:textId="77777777" w:rsidR="0024510B" w:rsidRDefault="009E4ABA">
            <w:pPr>
              <w:spacing w:after="0"/>
            </w:pPr>
            <w:r>
              <w:t xml:space="preserve">EEBL - Lead Vehicle Decelerating, </w:t>
            </w:r>
          </w:p>
          <w:p w14:paraId="5EBE2CE6" w14:textId="77777777" w:rsidR="0024510B" w:rsidRDefault="009E4ABA">
            <w:pPr>
              <w:spacing w:after="0"/>
            </w:pPr>
            <w:r>
              <w:t xml:space="preserve">Crash Warning, </w:t>
            </w:r>
          </w:p>
          <w:p w14:paraId="40CD60E0" w14:textId="77777777" w:rsidR="0024510B" w:rsidRDefault="009E4ABA">
            <w:pPr>
              <w:spacing w:after="0"/>
            </w:pPr>
            <w:r>
              <w:t xml:space="preserve">BSW /LCW- Blind Spot Warning/Lane Change Warning, </w:t>
            </w:r>
          </w:p>
          <w:p w14:paraId="220A4BBE" w14:textId="77777777" w:rsidR="0024510B" w:rsidRDefault="009E4ABA">
            <w:pPr>
              <w:spacing w:after="0"/>
            </w:pPr>
            <w:r>
              <w:t xml:space="preserve">IMA-Intersection Movement Assist, </w:t>
            </w:r>
          </w:p>
          <w:p w14:paraId="00086DC0" w14:textId="77777777" w:rsidR="0024510B" w:rsidRDefault="009E4ABA">
            <w:pPr>
              <w:spacing w:after="0"/>
            </w:pPr>
            <w:r>
              <w:t xml:space="preserve">LTA - Left Turn Assist, </w:t>
            </w:r>
          </w:p>
          <w:p w14:paraId="5E671B4A" w14:textId="77777777" w:rsidR="0024510B" w:rsidRDefault="009E4ABA">
            <w:pPr>
              <w:spacing w:after="0"/>
            </w:pPr>
            <w:r>
              <w:t xml:space="preserve">CLW - Control Loss Warning </w:t>
            </w:r>
          </w:p>
        </w:tc>
      </w:tr>
      <w:tr w:rsidR="0024510B" w14:paraId="0CF74394" w14:textId="77777777">
        <w:trPr>
          <w:trHeight w:val="1160"/>
        </w:trPr>
        <w:tc>
          <w:tcPr>
            <w:tcW w:w="2700" w:type="dxa"/>
            <w:shd w:val="clear" w:color="auto" w:fill="FFFFFF"/>
            <w:vAlign w:val="bottom"/>
          </w:tcPr>
          <w:p w14:paraId="67C4C8D1" w14:textId="77777777" w:rsidR="0024510B" w:rsidRDefault="009E4ABA">
            <w:pPr>
              <w:spacing w:after="0"/>
            </w:pPr>
            <w:r>
              <w:lastRenderedPageBreak/>
              <w:t>6.2.4-V2V-POSTIM-SYSTIMCOORD-002</w:t>
            </w:r>
          </w:p>
        </w:tc>
        <w:tc>
          <w:tcPr>
            <w:tcW w:w="2430" w:type="dxa"/>
            <w:vAlign w:val="bottom"/>
          </w:tcPr>
          <w:p w14:paraId="0358F7BC" w14:textId="140580BF" w:rsidR="0024510B" w:rsidRDefault="009E4ABA">
            <w:pPr>
              <w:spacing w:after="0"/>
            </w:pPr>
            <w:r>
              <w:t>TP-BSM-</w:t>
            </w:r>
            <w:ins w:id="396" w:author="Liming, John R." w:date="2017-04-10T14:14:00Z">
              <w:r w:rsidR="007D1EE2">
                <w:t>ST</w:t>
              </w:r>
            </w:ins>
            <w:r>
              <w:t>-BV-</w:t>
            </w:r>
            <w:ins w:id="397" w:author="Liming, John R." w:date="2017-04-11T09:22:00Z">
              <w:r w:rsidR="00867F9A">
                <w:t>20</w:t>
              </w:r>
            </w:ins>
            <w:r w:rsidR="00504283">
              <w:t>-V</w:t>
            </w:r>
          </w:p>
        </w:tc>
        <w:tc>
          <w:tcPr>
            <w:tcW w:w="4338" w:type="dxa"/>
            <w:vAlign w:val="bottom"/>
          </w:tcPr>
          <w:p w14:paraId="072499CD" w14:textId="77777777" w:rsidR="0024510B" w:rsidRDefault="009E4ABA">
            <w:pPr>
              <w:spacing w:after="0"/>
            </w:pPr>
            <w:r>
              <w:t xml:space="preserve">EEBL - Lead Vehicle Decelerating, </w:t>
            </w:r>
          </w:p>
          <w:p w14:paraId="222D1149" w14:textId="77777777" w:rsidR="0024510B" w:rsidRDefault="009E4ABA">
            <w:pPr>
              <w:spacing w:after="0"/>
            </w:pPr>
            <w:r>
              <w:t xml:space="preserve">Crash Warning, </w:t>
            </w:r>
          </w:p>
          <w:p w14:paraId="35FCDFC2" w14:textId="77777777" w:rsidR="0024510B" w:rsidRDefault="009E4ABA">
            <w:pPr>
              <w:spacing w:after="0"/>
            </w:pPr>
            <w:r>
              <w:t xml:space="preserve">BSW /LCW- Blind Spot Warning/Lane Change Warning, </w:t>
            </w:r>
          </w:p>
          <w:p w14:paraId="4120DED5" w14:textId="77777777" w:rsidR="0024510B" w:rsidRDefault="009E4ABA">
            <w:pPr>
              <w:spacing w:after="0"/>
            </w:pPr>
            <w:r>
              <w:t xml:space="preserve">IMA-Intersection Movement Assist, </w:t>
            </w:r>
          </w:p>
          <w:p w14:paraId="2511648D" w14:textId="77777777" w:rsidR="0024510B" w:rsidRDefault="009E4ABA">
            <w:pPr>
              <w:spacing w:after="0"/>
            </w:pPr>
            <w:r>
              <w:t xml:space="preserve">LTA - Left Turn Assist, </w:t>
            </w:r>
          </w:p>
          <w:p w14:paraId="274B4087" w14:textId="77777777" w:rsidR="0024510B" w:rsidRDefault="009E4ABA">
            <w:pPr>
              <w:spacing w:after="0"/>
            </w:pPr>
            <w:r>
              <w:t xml:space="preserve">CLW - Control Loss Warning </w:t>
            </w:r>
          </w:p>
        </w:tc>
      </w:tr>
      <w:tr w:rsidR="0024510B" w14:paraId="2675C56A" w14:textId="77777777">
        <w:trPr>
          <w:trHeight w:val="1160"/>
        </w:trPr>
        <w:tc>
          <w:tcPr>
            <w:tcW w:w="2700" w:type="dxa"/>
            <w:shd w:val="clear" w:color="auto" w:fill="FFFFFF"/>
            <w:vAlign w:val="bottom"/>
          </w:tcPr>
          <w:p w14:paraId="04E831A7" w14:textId="77777777" w:rsidR="0024510B" w:rsidRDefault="009E4ABA">
            <w:pPr>
              <w:spacing w:after="0"/>
            </w:pPr>
            <w:r>
              <w:t>6.2.4-V2V-POSTIM-SYSTIMCOORD-003</w:t>
            </w:r>
          </w:p>
        </w:tc>
        <w:tc>
          <w:tcPr>
            <w:tcW w:w="2430" w:type="dxa"/>
            <w:vAlign w:val="bottom"/>
          </w:tcPr>
          <w:p w14:paraId="5AC57F93" w14:textId="0D81CA79" w:rsidR="0024510B" w:rsidRDefault="009E4ABA">
            <w:pPr>
              <w:spacing w:after="0"/>
            </w:pPr>
            <w:r>
              <w:t>TP-BSM-</w:t>
            </w:r>
            <w:ins w:id="398" w:author="Liming, John R." w:date="2017-04-10T14:20:00Z">
              <w:r w:rsidR="00110E8F">
                <w:t>ST</w:t>
              </w:r>
            </w:ins>
            <w:r>
              <w:t>-BV-</w:t>
            </w:r>
            <w:ins w:id="399" w:author="Liming, John R." w:date="2017-04-11T09:25:00Z">
              <w:r w:rsidR="00A44433">
                <w:t>21</w:t>
              </w:r>
            </w:ins>
            <w:ins w:id="400" w:author="Liming, John R." w:date="2017-04-10T14:20:00Z">
              <w:r w:rsidR="00110E8F">
                <w:t>-V</w:t>
              </w:r>
            </w:ins>
          </w:p>
        </w:tc>
        <w:tc>
          <w:tcPr>
            <w:tcW w:w="4338" w:type="dxa"/>
            <w:vAlign w:val="bottom"/>
          </w:tcPr>
          <w:p w14:paraId="65BC152C" w14:textId="77777777" w:rsidR="0024510B" w:rsidRDefault="009E4ABA">
            <w:pPr>
              <w:spacing w:after="0"/>
            </w:pPr>
            <w:r>
              <w:t xml:space="preserve">EEBL - Lead Vehicle Decelerating, </w:t>
            </w:r>
          </w:p>
          <w:p w14:paraId="7B8532F7" w14:textId="77777777" w:rsidR="0024510B" w:rsidRDefault="009E4ABA">
            <w:pPr>
              <w:spacing w:after="0"/>
            </w:pPr>
            <w:r>
              <w:t xml:space="preserve">Crash Warning, </w:t>
            </w:r>
          </w:p>
          <w:p w14:paraId="400122D8" w14:textId="77777777" w:rsidR="0024510B" w:rsidRDefault="009E4ABA">
            <w:pPr>
              <w:spacing w:after="0"/>
            </w:pPr>
            <w:r>
              <w:t xml:space="preserve">BSW /LCW- Blind Spot Warning/Lane Change Warning, </w:t>
            </w:r>
          </w:p>
          <w:p w14:paraId="06A28EB7" w14:textId="77777777" w:rsidR="0024510B" w:rsidRDefault="009E4ABA">
            <w:pPr>
              <w:spacing w:after="0"/>
            </w:pPr>
            <w:r>
              <w:t xml:space="preserve">IMA-Intersection Movement Assist, </w:t>
            </w:r>
          </w:p>
          <w:p w14:paraId="2549B895" w14:textId="77777777" w:rsidR="0024510B" w:rsidRDefault="009E4ABA">
            <w:pPr>
              <w:spacing w:after="0"/>
            </w:pPr>
            <w:r>
              <w:t xml:space="preserve">LTA - Left Turn Assist, </w:t>
            </w:r>
          </w:p>
          <w:p w14:paraId="183AE527" w14:textId="77777777" w:rsidR="0024510B" w:rsidRDefault="009E4ABA">
            <w:pPr>
              <w:spacing w:after="0"/>
            </w:pPr>
            <w:r>
              <w:t xml:space="preserve">CLW - Control Loss Warning </w:t>
            </w:r>
          </w:p>
        </w:tc>
      </w:tr>
      <w:tr w:rsidR="0024510B" w14:paraId="14E8DCDE" w14:textId="77777777">
        <w:trPr>
          <w:trHeight w:val="1160"/>
        </w:trPr>
        <w:tc>
          <w:tcPr>
            <w:tcW w:w="2700" w:type="dxa"/>
            <w:shd w:val="clear" w:color="auto" w:fill="FFFFFF"/>
            <w:vAlign w:val="bottom"/>
          </w:tcPr>
          <w:p w14:paraId="0F23287C" w14:textId="77777777" w:rsidR="0024510B" w:rsidRDefault="009E4ABA">
            <w:pPr>
              <w:spacing w:after="0"/>
            </w:pPr>
            <w:r>
              <w:t>6.3.1-V2V-BSMTX-BSMCONT-001</w:t>
            </w:r>
          </w:p>
        </w:tc>
        <w:tc>
          <w:tcPr>
            <w:tcW w:w="2430" w:type="dxa"/>
            <w:vAlign w:val="bottom"/>
          </w:tcPr>
          <w:p w14:paraId="52D4E0A2" w14:textId="1D3565F2" w:rsidR="0024510B" w:rsidRDefault="009E4ABA">
            <w:pPr>
              <w:spacing w:after="0"/>
            </w:pPr>
            <w:r>
              <w:t>TP-BSM-S</w:t>
            </w:r>
            <w:ins w:id="401" w:author="Liming, John R." w:date="2017-03-27T14:14:00Z">
              <w:r w:rsidR="0032330E">
                <w:t>T</w:t>
              </w:r>
            </w:ins>
            <w:r>
              <w:t>-BV-03-X</w:t>
            </w:r>
          </w:p>
        </w:tc>
        <w:tc>
          <w:tcPr>
            <w:tcW w:w="4338" w:type="dxa"/>
            <w:vAlign w:val="bottom"/>
          </w:tcPr>
          <w:p w14:paraId="4BBA7A8C" w14:textId="77777777" w:rsidR="0024510B" w:rsidRDefault="009E4ABA">
            <w:pPr>
              <w:spacing w:after="0"/>
            </w:pPr>
            <w:r>
              <w:t xml:space="preserve">EEBL - Lead Vehicle Decelerating, </w:t>
            </w:r>
          </w:p>
          <w:p w14:paraId="4BFC2294" w14:textId="77777777" w:rsidR="0024510B" w:rsidRDefault="009E4ABA">
            <w:pPr>
              <w:spacing w:after="0"/>
            </w:pPr>
            <w:r>
              <w:t xml:space="preserve">Crash Warning, </w:t>
            </w:r>
          </w:p>
          <w:p w14:paraId="22C759D0" w14:textId="77777777" w:rsidR="0024510B" w:rsidRDefault="009E4ABA">
            <w:pPr>
              <w:spacing w:after="0"/>
            </w:pPr>
            <w:r>
              <w:t xml:space="preserve">BSW /LCW- Blind Spot Warning/Lane Change Warning, </w:t>
            </w:r>
          </w:p>
          <w:p w14:paraId="54CD566E" w14:textId="77777777" w:rsidR="0024510B" w:rsidRDefault="009E4ABA">
            <w:pPr>
              <w:spacing w:after="0"/>
            </w:pPr>
            <w:r>
              <w:t xml:space="preserve">IMA-Intersection Movement Assist, </w:t>
            </w:r>
          </w:p>
          <w:p w14:paraId="647999F1" w14:textId="77777777" w:rsidR="0024510B" w:rsidRDefault="009E4ABA">
            <w:pPr>
              <w:spacing w:after="0"/>
            </w:pPr>
            <w:r>
              <w:t xml:space="preserve">LTA - Left Turn Assist, </w:t>
            </w:r>
          </w:p>
          <w:p w14:paraId="2813A68B" w14:textId="77777777" w:rsidR="0024510B" w:rsidRDefault="009E4ABA">
            <w:pPr>
              <w:spacing w:after="0"/>
            </w:pPr>
            <w:r>
              <w:t xml:space="preserve">CLW - Control Loss Warning </w:t>
            </w:r>
          </w:p>
        </w:tc>
      </w:tr>
      <w:tr w:rsidR="0024510B" w14:paraId="234B22FF" w14:textId="77777777">
        <w:trPr>
          <w:trHeight w:val="1160"/>
        </w:trPr>
        <w:tc>
          <w:tcPr>
            <w:tcW w:w="2700" w:type="dxa"/>
            <w:shd w:val="clear" w:color="auto" w:fill="FFFFFF"/>
            <w:vAlign w:val="bottom"/>
          </w:tcPr>
          <w:p w14:paraId="446DF73B" w14:textId="77777777" w:rsidR="0024510B" w:rsidRDefault="009E4ABA">
            <w:pPr>
              <w:spacing w:after="0"/>
            </w:pPr>
            <w:r>
              <w:t>6.3.1-V2V-BSMTX-BSMCONT-002</w:t>
            </w:r>
          </w:p>
        </w:tc>
        <w:tc>
          <w:tcPr>
            <w:tcW w:w="2430" w:type="dxa"/>
            <w:vAlign w:val="bottom"/>
          </w:tcPr>
          <w:p w14:paraId="49B27052" w14:textId="31A8D640" w:rsidR="0024510B" w:rsidRDefault="009E4ABA">
            <w:pPr>
              <w:spacing w:after="0"/>
            </w:pPr>
            <w:r>
              <w:t>TP-BSM-S</w:t>
            </w:r>
            <w:ins w:id="402" w:author="Liming, John R." w:date="2017-03-27T14:14:00Z">
              <w:r w:rsidR="0032330E">
                <w:t>T</w:t>
              </w:r>
            </w:ins>
            <w:r>
              <w:t>-BV-03-X</w:t>
            </w:r>
          </w:p>
        </w:tc>
        <w:tc>
          <w:tcPr>
            <w:tcW w:w="4338" w:type="dxa"/>
            <w:vAlign w:val="bottom"/>
          </w:tcPr>
          <w:p w14:paraId="5D8BC41E" w14:textId="77777777" w:rsidR="0024510B" w:rsidRDefault="009E4ABA">
            <w:pPr>
              <w:spacing w:after="0"/>
            </w:pPr>
            <w:r>
              <w:t xml:space="preserve">EEBL - Lead Vehicle Decelerating, </w:t>
            </w:r>
          </w:p>
          <w:p w14:paraId="55EF93EE" w14:textId="77777777" w:rsidR="0024510B" w:rsidRDefault="009E4ABA">
            <w:pPr>
              <w:spacing w:after="0"/>
            </w:pPr>
            <w:r>
              <w:t xml:space="preserve">Crash Warning, </w:t>
            </w:r>
          </w:p>
          <w:p w14:paraId="630AF3EA" w14:textId="77777777" w:rsidR="0024510B" w:rsidRDefault="009E4ABA">
            <w:pPr>
              <w:spacing w:after="0"/>
            </w:pPr>
            <w:r>
              <w:t xml:space="preserve">BSW /LCW- Blind Spot Warning/Lane Change Warning, </w:t>
            </w:r>
          </w:p>
          <w:p w14:paraId="363C4BC6" w14:textId="77777777" w:rsidR="0024510B" w:rsidRDefault="009E4ABA">
            <w:pPr>
              <w:spacing w:after="0"/>
            </w:pPr>
            <w:r>
              <w:t xml:space="preserve">IMA-Intersection Movement Assist, </w:t>
            </w:r>
          </w:p>
          <w:p w14:paraId="4233B6C2" w14:textId="77777777" w:rsidR="0024510B" w:rsidRDefault="009E4ABA">
            <w:pPr>
              <w:spacing w:after="0"/>
            </w:pPr>
            <w:r>
              <w:t xml:space="preserve">LTA - Left Turn Assist, </w:t>
            </w:r>
          </w:p>
          <w:p w14:paraId="54F7036C" w14:textId="77777777" w:rsidR="0024510B" w:rsidRDefault="009E4ABA">
            <w:pPr>
              <w:spacing w:after="0"/>
            </w:pPr>
            <w:r>
              <w:t xml:space="preserve">CLW - Control Loss Warning </w:t>
            </w:r>
          </w:p>
        </w:tc>
      </w:tr>
      <w:tr w:rsidR="0024510B" w14:paraId="0D7AB5D8" w14:textId="77777777">
        <w:trPr>
          <w:trHeight w:val="1160"/>
        </w:trPr>
        <w:tc>
          <w:tcPr>
            <w:tcW w:w="2700" w:type="dxa"/>
            <w:shd w:val="clear" w:color="auto" w:fill="FFFFFF"/>
            <w:vAlign w:val="bottom"/>
          </w:tcPr>
          <w:p w14:paraId="148A6589" w14:textId="77777777" w:rsidR="0024510B" w:rsidRDefault="009E4ABA">
            <w:pPr>
              <w:spacing w:after="0"/>
            </w:pPr>
            <w:r>
              <w:t>6.3.1-V2V-BSMTX-BSMCONT-003</w:t>
            </w:r>
          </w:p>
        </w:tc>
        <w:tc>
          <w:tcPr>
            <w:tcW w:w="2430" w:type="dxa"/>
            <w:vAlign w:val="bottom"/>
          </w:tcPr>
          <w:p w14:paraId="1C65E488" w14:textId="30B3291E" w:rsidR="0024510B" w:rsidRDefault="009E4ABA">
            <w:pPr>
              <w:spacing w:after="0"/>
            </w:pPr>
            <w:r>
              <w:t>TP-BSM-S</w:t>
            </w:r>
            <w:ins w:id="403" w:author="Liming, John R." w:date="2017-03-27T14:14:00Z">
              <w:r w:rsidR="0032330E">
                <w:t>T</w:t>
              </w:r>
            </w:ins>
            <w:r>
              <w:t>-BV-03-X</w:t>
            </w:r>
          </w:p>
        </w:tc>
        <w:tc>
          <w:tcPr>
            <w:tcW w:w="4338" w:type="dxa"/>
            <w:vAlign w:val="bottom"/>
          </w:tcPr>
          <w:p w14:paraId="0BFCEBE2" w14:textId="77777777" w:rsidR="0024510B" w:rsidRDefault="009E4ABA">
            <w:pPr>
              <w:spacing w:after="0"/>
            </w:pPr>
            <w:r>
              <w:t xml:space="preserve">EEBL - Lead Vehicle Decelerating, </w:t>
            </w:r>
          </w:p>
          <w:p w14:paraId="00F1F29B" w14:textId="77777777" w:rsidR="0024510B" w:rsidRDefault="009E4ABA">
            <w:pPr>
              <w:spacing w:after="0"/>
            </w:pPr>
            <w:r>
              <w:t xml:space="preserve">Crash Warning, </w:t>
            </w:r>
          </w:p>
          <w:p w14:paraId="5CF4CBF2" w14:textId="77777777" w:rsidR="0024510B" w:rsidRDefault="009E4ABA">
            <w:pPr>
              <w:spacing w:after="0"/>
            </w:pPr>
            <w:r>
              <w:t xml:space="preserve">BSW /LCW- Blind Spot Warning/Lane Change Warning, </w:t>
            </w:r>
          </w:p>
          <w:p w14:paraId="3640E020" w14:textId="77777777" w:rsidR="0024510B" w:rsidRDefault="009E4ABA">
            <w:pPr>
              <w:spacing w:after="0"/>
            </w:pPr>
            <w:r>
              <w:t xml:space="preserve">IMA-Intersection Movement Assist, </w:t>
            </w:r>
          </w:p>
          <w:p w14:paraId="71E30F6D" w14:textId="77777777" w:rsidR="0024510B" w:rsidRDefault="009E4ABA">
            <w:pPr>
              <w:spacing w:after="0"/>
            </w:pPr>
            <w:r>
              <w:t xml:space="preserve">LTA - Left Turn Assist, </w:t>
            </w:r>
          </w:p>
          <w:p w14:paraId="2ED3C6B4" w14:textId="77777777" w:rsidR="0024510B" w:rsidRDefault="009E4ABA">
            <w:pPr>
              <w:spacing w:after="0"/>
            </w:pPr>
            <w:r>
              <w:t xml:space="preserve">CLW - Control Loss Warning </w:t>
            </w:r>
          </w:p>
        </w:tc>
      </w:tr>
      <w:tr w:rsidR="0024510B" w14:paraId="38114E39" w14:textId="77777777">
        <w:trPr>
          <w:trHeight w:val="1160"/>
        </w:trPr>
        <w:tc>
          <w:tcPr>
            <w:tcW w:w="2700" w:type="dxa"/>
            <w:shd w:val="clear" w:color="auto" w:fill="FFFFFF"/>
            <w:vAlign w:val="bottom"/>
          </w:tcPr>
          <w:p w14:paraId="379ED9C4" w14:textId="77777777" w:rsidR="0024510B" w:rsidRDefault="009E4ABA">
            <w:pPr>
              <w:spacing w:after="0"/>
            </w:pPr>
            <w:r>
              <w:t>6.3.1-V2V-BSMTX-BSMCONT-004</w:t>
            </w:r>
          </w:p>
        </w:tc>
        <w:tc>
          <w:tcPr>
            <w:tcW w:w="2430" w:type="dxa"/>
            <w:vAlign w:val="bottom"/>
          </w:tcPr>
          <w:p w14:paraId="6414F3D1" w14:textId="352B38BE" w:rsidR="0024510B" w:rsidRDefault="009E4ABA">
            <w:pPr>
              <w:spacing w:after="0"/>
            </w:pPr>
            <w:r>
              <w:t>TP-BSM-S</w:t>
            </w:r>
            <w:ins w:id="404" w:author="Liming, John R." w:date="2017-03-27T14:14:00Z">
              <w:r w:rsidR="0032330E">
                <w:t>T</w:t>
              </w:r>
            </w:ins>
            <w:r>
              <w:t>-BV-03-X</w:t>
            </w:r>
          </w:p>
        </w:tc>
        <w:tc>
          <w:tcPr>
            <w:tcW w:w="4338" w:type="dxa"/>
            <w:vAlign w:val="bottom"/>
          </w:tcPr>
          <w:p w14:paraId="12DA7AEF" w14:textId="77777777" w:rsidR="0024510B" w:rsidRDefault="009E4ABA">
            <w:pPr>
              <w:spacing w:after="0"/>
            </w:pPr>
            <w:r>
              <w:t xml:space="preserve">EEBL - Lead Vehicle Decelerating, </w:t>
            </w:r>
          </w:p>
          <w:p w14:paraId="62AAECC7" w14:textId="77777777" w:rsidR="0024510B" w:rsidRDefault="009E4ABA">
            <w:pPr>
              <w:spacing w:after="0"/>
            </w:pPr>
            <w:r>
              <w:t xml:space="preserve">Crash Warning, </w:t>
            </w:r>
          </w:p>
          <w:p w14:paraId="524A72D9" w14:textId="77777777" w:rsidR="0024510B" w:rsidRDefault="009E4ABA">
            <w:pPr>
              <w:spacing w:after="0"/>
            </w:pPr>
            <w:r>
              <w:t xml:space="preserve">BSW /LCW- Blind Spot Warning/Lane Change Warning, </w:t>
            </w:r>
          </w:p>
          <w:p w14:paraId="0D24BF89" w14:textId="77777777" w:rsidR="0024510B" w:rsidRDefault="009E4ABA">
            <w:pPr>
              <w:spacing w:after="0"/>
            </w:pPr>
            <w:r>
              <w:t xml:space="preserve">IMA-Intersection Movement Assist, </w:t>
            </w:r>
          </w:p>
          <w:p w14:paraId="55D48FEF" w14:textId="77777777" w:rsidR="0024510B" w:rsidRDefault="009E4ABA">
            <w:pPr>
              <w:spacing w:after="0"/>
            </w:pPr>
            <w:r>
              <w:t xml:space="preserve">LTA - Left Turn Assist, </w:t>
            </w:r>
          </w:p>
          <w:p w14:paraId="56A2A142" w14:textId="77777777" w:rsidR="0024510B" w:rsidRDefault="009E4ABA">
            <w:pPr>
              <w:spacing w:after="0"/>
            </w:pPr>
            <w:r>
              <w:t xml:space="preserve">CLW - Control Loss Warning </w:t>
            </w:r>
          </w:p>
        </w:tc>
      </w:tr>
      <w:tr w:rsidR="0024510B" w14:paraId="362AF2E2" w14:textId="77777777">
        <w:trPr>
          <w:trHeight w:val="1160"/>
        </w:trPr>
        <w:tc>
          <w:tcPr>
            <w:tcW w:w="2700" w:type="dxa"/>
            <w:shd w:val="clear" w:color="auto" w:fill="FFFFFF"/>
            <w:vAlign w:val="bottom"/>
          </w:tcPr>
          <w:p w14:paraId="0AF2B41B" w14:textId="77777777" w:rsidR="0024510B" w:rsidRDefault="009E4ABA">
            <w:pPr>
              <w:spacing w:after="0"/>
            </w:pPr>
            <w:r>
              <w:t>6.3.1-V2V-BSMTX-BSMCONT-005</w:t>
            </w:r>
          </w:p>
        </w:tc>
        <w:tc>
          <w:tcPr>
            <w:tcW w:w="2430" w:type="dxa"/>
            <w:vAlign w:val="bottom"/>
          </w:tcPr>
          <w:p w14:paraId="1BF429A8" w14:textId="593FDCDB" w:rsidR="0024510B" w:rsidRDefault="009E4ABA">
            <w:pPr>
              <w:spacing w:after="0"/>
            </w:pPr>
            <w:r>
              <w:t>TP-BSM-MV-BV-</w:t>
            </w:r>
            <w:ins w:id="405" w:author="Liming, John R." w:date="2017-04-11T09:53:00Z">
              <w:r w:rsidR="00A3086A">
                <w:t>10</w:t>
              </w:r>
            </w:ins>
          </w:p>
        </w:tc>
        <w:tc>
          <w:tcPr>
            <w:tcW w:w="4338" w:type="dxa"/>
            <w:vAlign w:val="bottom"/>
          </w:tcPr>
          <w:p w14:paraId="00EECE34" w14:textId="77777777" w:rsidR="0024510B" w:rsidRDefault="009E4ABA">
            <w:pPr>
              <w:spacing w:after="0"/>
            </w:pPr>
            <w:r>
              <w:t xml:space="preserve">EEBL - Lead Vehicle Decelerating, </w:t>
            </w:r>
          </w:p>
          <w:p w14:paraId="64694EE5" w14:textId="77777777" w:rsidR="0024510B" w:rsidRDefault="009E4ABA">
            <w:pPr>
              <w:spacing w:after="0"/>
            </w:pPr>
            <w:r>
              <w:t xml:space="preserve">Crash Warning, </w:t>
            </w:r>
          </w:p>
          <w:p w14:paraId="37049543" w14:textId="77777777" w:rsidR="0024510B" w:rsidRDefault="009E4ABA">
            <w:pPr>
              <w:spacing w:after="0"/>
            </w:pPr>
            <w:r>
              <w:t xml:space="preserve">BSW /LCW- Blind Spot Warning/Lane Change Warning, </w:t>
            </w:r>
          </w:p>
          <w:p w14:paraId="45DF0A20" w14:textId="77777777" w:rsidR="0024510B" w:rsidRDefault="009E4ABA">
            <w:pPr>
              <w:spacing w:after="0"/>
            </w:pPr>
            <w:r>
              <w:t xml:space="preserve">IMA-Intersection Movement Assist, </w:t>
            </w:r>
          </w:p>
          <w:p w14:paraId="18943EDA" w14:textId="77777777" w:rsidR="0024510B" w:rsidRDefault="009E4ABA">
            <w:pPr>
              <w:spacing w:after="0"/>
            </w:pPr>
            <w:r>
              <w:t xml:space="preserve">LTA - Left Turn Assist, </w:t>
            </w:r>
          </w:p>
          <w:p w14:paraId="0A3BE0C7" w14:textId="77777777" w:rsidR="0024510B" w:rsidRDefault="009E4ABA">
            <w:pPr>
              <w:spacing w:after="0"/>
            </w:pPr>
            <w:r>
              <w:t xml:space="preserve">CLW - Control Loss Warning </w:t>
            </w:r>
          </w:p>
        </w:tc>
      </w:tr>
      <w:tr w:rsidR="0024510B" w14:paraId="2CF54511" w14:textId="77777777">
        <w:trPr>
          <w:trHeight w:val="1160"/>
        </w:trPr>
        <w:tc>
          <w:tcPr>
            <w:tcW w:w="2700" w:type="dxa"/>
            <w:shd w:val="clear" w:color="auto" w:fill="FFFFFF"/>
            <w:vAlign w:val="bottom"/>
          </w:tcPr>
          <w:p w14:paraId="28B4919C" w14:textId="77777777" w:rsidR="0024510B" w:rsidRDefault="009E4ABA">
            <w:pPr>
              <w:spacing w:after="0"/>
            </w:pPr>
            <w:r>
              <w:t>6.3.1-V2V-BSMTX-BSMCONT-006</w:t>
            </w:r>
          </w:p>
        </w:tc>
        <w:tc>
          <w:tcPr>
            <w:tcW w:w="2430" w:type="dxa"/>
            <w:vAlign w:val="bottom"/>
          </w:tcPr>
          <w:p w14:paraId="3242C86B" w14:textId="25B075B3" w:rsidR="0024510B" w:rsidRDefault="009E4ABA">
            <w:pPr>
              <w:spacing w:after="0"/>
            </w:pPr>
            <w:r>
              <w:t>TP-BSM-S</w:t>
            </w:r>
            <w:ins w:id="406" w:author="Liming, John R." w:date="2017-03-27T14:14:00Z">
              <w:r w:rsidR="0032330E">
                <w:t>T</w:t>
              </w:r>
            </w:ins>
            <w:r>
              <w:t>-BV-01</w:t>
            </w:r>
            <w:r w:rsidR="004E5810">
              <w:t>-X</w:t>
            </w:r>
          </w:p>
        </w:tc>
        <w:tc>
          <w:tcPr>
            <w:tcW w:w="4338" w:type="dxa"/>
            <w:vAlign w:val="bottom"/>
          </w:tcPr>
          <w:p w14:paraId="470F73EF" w14:textId="77777777" w:rsidR="0024510B" w:rsidRDefault="009E4ABA">
            <w:pPr>
              <w:spacing w:after="0"/>
            </w:pPr>
            <w:r>
              <w:t xml:space="preserve">EEBL - Lead Vehicle Decelerating, </w:t>
            </w:r>
          </w:p>
          <w:p w14:paraId="36DF611B" w14:textId="77777777" w:rsidR="0024510B" w:rsidRDefault="009E4ABA">
            <w:pPr>
              <w:spacing w:after="0"/>
            </w:pPr>
            <w:r>
              <w:t xml:space="preserve">Crash Warning, </w:t>
            </w:r>
          </w:p>
          <w:p w14:paraId="329D1503" w14:textId="77777777" w:rsidR="0024510B" w:rsidRDefault="009E4ABA">
            <w:pPr>
              <w:spacing w:after="0"/>
            </w:pPr>
            <w:r>
              <w:t xml:space="preserve">BSW /LCW- Blind Spot Warning/Lane Change Warning, </w:t>
            </w:r>
          </w:p>
          <w:p w14:paraId="4F3BE383" w14:textId="77777777" w:rsidR="0024510B" w:rsidRDefault="009E4ABA">
            <w:pPr>
              <w:spacing w:after="0"/>
            </w:pPr>
            <w:r>
              <w:t xml:space="preserve">IMA-Intersection Movement Assist, </w:t>
            </w:r>
          </w:p>
          <w:p w14:paraId="4794071C" w14:textId="77777777" w:rsidR="0024510B" w:rsidRDefault="009E4ABA">
            <w:pPr>
              <w:spacing w:after="0"/>
            </w:pPr>
            <w:r>
              <w:t xml:space="preserve">LTA - Left Turn Assist, </w:t>
            </w:r>
          </w:p>
          <w:p w14:paraId="14E193F1" w14:textId="77777777" w:rsidR="0024510B" w:rsidRDefault="009E4ABA">
            <w:pPr>
              <w:spacing w:after="0"/>
            </w:pPr>
            <w:r>
              <w:lastRenderedPageBreak/>
              <w:t xml:space="preserve">CLW - Control Loss Warning </w:t>
            </w:r>
          </w:p>
        </w:tc>
      </w:tr>
      <w:tr w:rsidR="0024510B" w14:paraId="1710D2D1" w14:textId="77777777">
        <w:trPr>
          <w:trHeight w:val="1020"/>
        </w:trPr>
        <w:tc>
          <w:tcPr>
            <w:tcW w:w="2700" w:type="dxa"/>
            <w:shd w:val="clear" w:color="auto" w:fill="FFFFFF"/>
            <w:vAlign w:val="bottom"/>
          </w:tcPr>
          <w:p w14:paraId="58675FB6" w14:textId="77777777" w:rsidR="0024510B" w:rsidRDefault="009E4ABA">
            <w:pPr>
              <w:spacing w:after="0"/>
            </w:pPr>
            <w:r>
              <w:lastRenderedPageBreak/>
              <w:t>6.3.2-V2V-BSMTX-CHDATARATE-001</w:t>
            </w:r>
          </w:p>
        </w:tc>
        <w:tc>
          <w:tcPr>
            <w:tcW w:w="2430" w:type="dxa"/>
            <w:vAlign w:val="bottom"/>
          </w:tcPr>
          <w:p w14:paraId="10CFAE59" w14:textId="10E88ADA" w:rsidR="0024510B" w:rsidRDefault="009E4ABA">
            <w:pPr>
              <w:spacing w:after="0"/>
            </w:pPr>
            <w:r>
              <w:t>TP-BSM-S</w:t>
            </w:r>
            <w:ins w:id="407" w:author="Liming, John R." w:date="2017-03-27T14:14:00Z">
              <w:r w:rsidR="0032330E">
                <w:t>T</w:t>
              </w:r>
            </w:ins>
            <w:r>
              <w:t>-BV-03-X</w:t>
            </w:r>
          </w:p>
        </w:tc>
        <w:tc>
          <w:tcPr>
            <w:tcW w:w="4338" w:type="dxa"/>
            <w:vAlign w:val="bottom"/>
          </w:tcPr>
          <w:p w14:paraId="0A604F06" w14:textId="77777777" w:rsidR="0024510B" w:rsidRDefault="009E4ABA">
            <w:pPr>
              <w:spacing w:after="0"/>
            </w:pPr>
            <w:r>
              <w:t xml:space="preserve">EEBL - Lead Vehicle Decelerating, </w:t>
            </w:r>
          </w:p>
          <w:p w14:paraId="2BC43F9F" w14:textId="77777777" w:rsidR="0024510B" w:rsidRDefault="009E4ABA">
            <w:pPr>
              <w:spacing w:after="0"/>
            </w:pPr>
            <w:r>
              <w:t xml:space="preserve">Crash Warning, </w:t>
            </w:r>
          </w:p>
          <w:p w14:paraId="22C97135" w14:textId="77777777" w:rsidR="0024510B" w:rsidRDefault="009E4ABA">
            <w:pPr>
              <w:spacing w:after="0"/>
            </w:pPr>
            <w:r>
              <w:t xml:space="preserve">BSW /LCW- Blind Spot Warning/Lane Change Warning, </w:t>
            </w:r>
          </w:p>
          <w:p w14:paraId="2508CBCF" w14:textId="77777777" w:rsidR="0024510B" w:rsidRDefault="009E4ABA">
            <w:pPr>
              <w:spacing w:after="0"/>
            </w:pPr>
            <w:r>
              <w:t xml:space="preserve">IMA-Intersection Movement Assist, </w:t>
            </w:r>
          </w:p>
          <w:p w14:paraId="5D7F7799" w14:textId="77777777" w:rsidR="0024510B" w:rsidRDefault="009E4ABA">
            <w:pPr>
              <w:spacing w:after="0"/>
            </w:pPr>
            <w:r>
              <w:t xml:space="preserve">LTA - Left Turn Assist, </w:t>
            </w:r>
          </w:p>
          <w:p w14:paraId="7E1C19A5" w14:textId="77777777" w:rsidR="0024510B" w:rsidRDefault="009E4ABA">
            <w:pPr>
              <w:spacing w:after="0"/>
            </w:pPr>
            <w:r>
              <w:t xml:space="preserve">CLW - Control Loss Warning </w:t>
            </w:r>
          </w:p>
        </w:tc>
      </w:tr>
      <w:tr w:rsidR="0024510B" w14:paraId="3076CF71" w14:textId="77777777">
        <w:trPr>
          <w:trHeight w:val="1160"/>
        </w:trPr>
        <w:tc>
          <w:tcPr>
            <w:tcW w:w="2700" w:type="dxa"/>
            <w:shd w:val="clear" w:color="auto" w:fill="FFFFFF"/>
            <w:vAlign w:val="bottom"/>
          </w:tcPr>
          <w:p w14:paraId="7B7469C6" w14:textId="77777777" w:rsidR="0024510B" w:rsidRDefault="009E4ABA">
            <w:pPr>
              <w:spacing w:after="0"/>
            </w:pPr>
            <w:r>
              <w:t>6.3.2-V2V-BSMTX-CHDATARATE-002</w:t>
            </w:r>
          </w:p>
        </w:tc>
        <w:tc>
          <w:tcPr>
            <w:tcW w:w="2430" w:type="dxa"/>
            <w:vAlign w:val="bottom"/>
          </w:tcPr>
          <w:p w14:paraId="3C0AC691" w14:textId="47DEB1DB" w:rsidR="0024510B" w:rsidRDefault="009E4ABA">
            <w:pPr>
              <w:spacing w:after="0"/>
            </w:pPr>
            <w:r>
              <w:t>TP-BSM-S</w:t>
            </w:r>
            <w:ins w:id="408" w:author="Liming, John R." w:date="2017-03-27T14:14:00Z">
              <w:r w:rsidR="0032330E">
                <w:t>T</w:t>
              </w:r>
            </w:ins>
            <w:r>
              <w:t>-BV-03-X</w:t>
            </w:r>
          </w:p>
        </w:tc>
        <w:tc>
          <w:tcPr>
            <w:tcW w:w="4338" w:type="dxa"/>
            <w:vAlign w:val="bottom"/>
          </w:tcPr>
          <w:p w14:paraId="0470896A" w14:textId="77777777" w:rsidR="0024510B" w:rsidRDefault="009E4ABA">
            <w:pPr>
              <w:spacing w:after="0"/>
            </w:pPr>
            <w:r>
              <w:t xml:space="preserve">EEBL - Lead Vehicle Decelerating, </w:t>
            </w:r>
          </w:p>
          <w:p w14:paraId="6C5447B9" w14:textId="77777777" w:rsidR="0024510B" w:rsidRDefault="009E4ABA">
            <w:pPr>
              <w:spacing w:after="0"/>
            </w:pPr>
            <w:r>
              <w:t xml:space="preserve">Crash Warning, </w:t>
            </w:r>
          </w:p>
          <w:p w14:paraId="78508874" w14:textId="77777777" w:rsidR="0024510B" w:rsidRDefault="009E4ABA">
            <w:pPr>
              <w:spacing w:after="0"/>
            </w:pPr>
            <w:r>
              <w:t xml:space="preserve">BSW /LCW- Blind Spot Warning/Lane Change Warning, </w:t>
            </w:r>
          </w:p>
          <w:p w14:paraId="448FBAE8" w14:textId="77777777" w:rsidR="0024510B" w:rsidRDefault="009E4ABA">
            <w:pPr>
              <w:spacing w:after="0"/>
            </w:pPr>
            <w:r>
              <w:t xml:space="preserve">IMA-Intersection Movement Assist, </w:t>
            </w:r>
          </w:p>
          <w:p w14:paraId="59023E5B" w14:textId="77777777" w:rsidR="0024510B" w:rsidRDefault="009E4ABA">
            <w:pPr>
              <w:spacing w:after="0"/>
            </w:pPr>
            <w:r>
              <w:t xml:space="preserve">LTA - Left Turn Assist, </w:t>
            </w:r>
          </w:p>
          <w:p w14:paraId="461F0E5D" w14:textId="77777777" w:rsidR="0024510B" w:rsidRDefault="009E4ABA">
            <w:pPr>
              <w:spacing w:after="0"/>
            </w:pPr>
            <w:r>
              <w:t>CLW - Control Loss Warning</w:t>
            </w:r>
          </w:p>
        </w:tc>
      </w:tr>
      <w:tr w:rsidR="0024510B" w14:paraId="31A4889F" w14:textId="77777777">
        <w:trPr>
          <w:trHeight w:val="280"/>
        </w:trPr>
        <w:tc>
          <w:tcPr>
            <w:tcW w:w="2700" w:type="dxa"/>
            <w:shd w:val="clear" w:color="auto" w:fill="FFFFFF"/>
            <w:vAlign w:val="bottom"/>
          </w:tcPr>
          <w:p w14:paraId="5900EABB" w14:textId="77777777" w:rsidR="0024510B" w:rsidRDefault="009E4ABA">
            <w:pPr>
              <w:spacing w:after="0"/>
            </w:pPr>
            <w:r>
              <w:t>6.3.3-V2V-BSMTX-GENTIM-001</w:t>
            </w:r>
          </w:p>
        </w:tc>
        <w:tc>
          <w:tcPr>
            <w:tcW w:w="2430" w:type="dxa"/>
            <w:vAlign w:val="bottom"/>
          </w:tcPr>
          <w:p w14:paraId="1339E91E" w14:textId="317341A8" w:rsidR="0024510B" w:rsidRDefault="009E4ABA">
            <w:pPr>
              <w:spacing w:after="0"/>
            </w:pPr>
            <w:r>
              <w:t>TP-BSM-S</w:t>
            </w:r>
            <w:ins w:id="409" w:author="Liming, John R." w:date="2017-03-27T14:14:00Z">
              <w:r w:rsidR="0032330E">
                <w:t>T</w:t>
              </w:r>
            </w:ins>
            <w:r>
              <w:t>-BV-02</w:t>
            </w:r>
          </w:p>
        </w:tc>
        <w:tc>
          <w:tcPr>
            <w:tcW w:w="4338" w:type="dxa"/>
            <w:vAlign w:val="bottom"/>
          </w:tcPr>
          <w:p w14:paraId="2FB0EDEE" w14:textId="77777777" w:rsidR="0024510B" w:rsidRDefault="009E4ABA">
            <w:pPr>
              <w:spacing w:after="0"/>
            </w:pPr>
            <w:r>
              <w:t>BSM Exchange</w:t>
            </w:r>
          </w:p>
        </w:tc>
      </w:tr>
      <w:tr w:rsidR="0024510B" w14:paraId="45BA83B8" w14:textId="77777777">
        <w:trPr>
          <w:trHeight w:val="280"/>
        </w:trPr>
        <w:tc>
          <w:tcPr>
            <w:tcW w:w="2700" w:type="dxa"/>
            <w:shd w:val="clear" w:color="auto" w:fill="FFFFFF"/>
            <w:vAlign w:val="bottom"/>
          </w:tcPr>
          <w:p w14:paraId="101A0857" w14:textId="77777777" w:rsidR="0024510B" w:rsidRDefault="009E4ABA">
            <w:pPr>
              <w:spacing w:after="0"/>
            </w:pPr>
            <w:r>
              <w:t>6.3.3-V2V-BSMTX-GENTIM-002</w:t>
            </w:r>
          </w:p>
        </w:tc>
        <w:tc>
          <w:tcPr>
            <w:tcW w:w="2430" w:type="dxa"/>
            <w:vAlign w:val="bottom"/>
          </w:tcPr>
          <w:p w14:paraId="51BEBD82" w14:textId="2C4C01B2" w:rsidR="0024510B" w:rsidRDefault="009E4ABA">
            <w:pPr>
              <w:spacing w:after="0"/>
            </w:pPr>
            <w:r>
              <w:t>TP-BSM-S</w:t>
            </w:r>
            <w:ins w:id="410" w:author="Liming, John R." w:date="2017-03-27T14:15:00Z">
              <w:r w:rsidR="0032330E">
                <w:t>T</w:t>
              </w:r>
            </w:ins>
            <w:r>
              <w:t>-BV-</w:t>
            </w:r>
            <w:ins w:id="411" w:author="Liming, John R." w:date="2017-04-10T14:48:00Z">
              <w:r w:rsidR="002A36B5">
                <w:t>04</w:t>
              </w:r>
            </w:ins>
          </w:p>
        </w:tc>
        <w:tc>
          <w:tcPr>
            <w:tcW w:w="4338" w:type="dxa"/>
            <w:vAlign w:val="bottom"/>
          </w:tcPr>
          <w:p w14:paraId="1D78FE25" w14:textId="77777777" w:rsidR="0024510B" w:rsidRDefault="009E4ABA">
            <w:pPr>
              <w:spacing w:after="0"/>
            </w:pPr>
            <w:r>
              <w:t>BSM Exchange</w:t>
            </w:r>
          </w:p>
        </w:tc>
      </w:tr>
      <w:tr w:rsidR="0024510B" w14:paraId="74B8FBD0" w14:textId="77777777">
        <w:trPr>
          <w:trHeight w:val="1020"/>
        </w:trPr>
        <w:tc>
          <w:tcPr>
            <w:tcW w:w="2700" w:type="dxa"/>
            <w:shd w:val="clear" w:color="auto" w:fill="FFFFFF"/>
            <w:vAlign w:val="bottom"/>
          </w:tcPr>
          <w:p w14:paraId="1F5BFF1D" w14:textId="77777777" w:rsidR="0024510B" w:rsidRDefault="009E4ABA">
            <w:pPr>
              <w:spacing w:after="0"/>
            </w:pPr>
            <w:r>
              <w:t>6.3.4-V2V-BSMTX-UPEDCA-001</w:t>
            </w:r>
          </w:p>
        </w:tc>
        <w:tc>
          <w:tcPr>
            <w:tcW w:w="2430" w:type="dxa"/>
            <w:vAlign w:val="bottom"/>
          </w:tcPr>
          <w:p w14:paraId="2756CA23" w14:textId="53EFF47C" w:rsidR="0024510B" w:rsidRDefault="00C6415D">
            <w:pPr>
              <w:spacing w:after="0"/>
            </w:pPr>
            <w:ins w:id="412" w:author="Liming, John R." w:date="2017-04-07T09:07:00Z">
              <w:r>
                <w:t>N/A</w:t>
              </w:r>
            </w:ins>
          </w:p>
        </w:tc>
        <w:tc>
          <w:tcPr>
            <w:tcW w:w="4338" w:type="dxa"/>
            <w:vAlign w:val="bottom"/>
          </w:tcPr>
          <w:p w14:paraId="479568F2" w14:textId="77777777" w:rsidR="0024510B" w:rsidRDefault="009E4ABA">
            <w:pPr>
              <w:spacing w:after="0"/>
            </w:pPr>
            <w:r>
              <w:t xml:space="preserve">EEBL - Lead Vehicle Decelerating, </w:t>
            </w:r>
          </w:p>
          <w:p w14:paraId="49E7E9A6" w14:textId="77777777" w:rsidR="0024510B" w:rsidRDefault="009E4ABA">
            <w:pPr>
              <w:spacing w:after="0"/>
            </w:pPr>
            <w:r>
              <w:t xml:space="preserve">Crash Warning, </w:t>
            </w:r>
          </w:p>
          <w:p w14:paraId="60FB680F" w14:textId="77777777" w:rsidR="0024510B" w:rsidRDefault="009E4ABA">
            <w:pPr>
              <w:spacing w:after="0"/>
            </w:pPr>
            <w:r>
              <w:t xml:space="preserve">BSW /LCW- Blind Spot Warning/Lane Change Warning, </w:t>
            </w:r>
          </w:p>
          <w:p w14:paraId="27D3F0BA" w14:textId="77777777" w:rsidR="0024510B" w:rsidRDefault="009E4ABA">
            <w:pPr>
              <w:spacing w:after="0"/>
            </w:pPr>
            <w:r>
              <w:t xml:space="preserve">IMA-Intersection Movement Assist, </w:t>
            </w:r>
          </w:p>
          <w:p w14:paraId="08C6CAEB" w14:textId="77777777" w:rsidR="0024510B" w:rsidRDefault="009E4ABA">
            <w:pPr>
              <w:spacing w:after="0"/>
            </w:pPr>
            <w:r>
              <w:t xml:space="preserve">LTA - Left Turn Assist, </w:t>
            </w:r>
          </w:p>
          <w:p w14:paraId="4D634774" w14:textId="77777777" w:rsidR="0024510B" w:rsidRDefault="009E4ABA">
            <w:pPr>
              <w:spacing w:after="0"/>
            </w:pPr>
            <w:r>
              <w:t xml:space="preserve">CLW - Control Loss Warning </w:t>
            </w:r>
          </w:p>
        </w:tc>
      </w:tr>
      <w:tr w:rsidR="0024510B" w14:paraId="4EBD75C2" w14:textId="77777777">
        <w:trPr>
          <w:trHeight w:val="1020"/>
        </w:trPr>
        <w:tc>
          <w:tcPr>
            <w:tcW w:w="2700" w:type="dxa"/>
            <w:shd w:val="clear" w:color="auto" w:fill="FFFFFF"/>
            <w:vAlign w:val="bottom"/>
          </w:tcPr>
          <w:p w14:paraId="77A1501F" w14:textId="77777777" w:rsidR="0024510B" w:rsidRDefault="009E4ABA">
            <w:pPr>
              <w:spacing w:after="0"/>
            </w:pPr>
            <w:r>
              <w:t>6.3.4-V2V-BSMTX-UPEDCA-002</w:t>
            </w:r>
          </w:p>
        </w:tc>
        <w:tc>
          <w:tcPr>
            <w:tcW w:w="2430" w:type="dxa"/>
            <w:vAlign w:val="bottom"/>
          </w:tcPr>
          <w:p w14:paraId="028BB551" w14:textId="6DB3F4A7" w:rsidR="0024510B" w:rsidRDefault="00C6415D">
            <w:pPr>
              <w:spacing w:after="0"/>
            </w:pPr>
            <w:ins w:id="413" w:author="Liming, John R." w:date="2017-04-07T09:08:00Z">
              <w:r>
                <w:t>N/A</w:t>
              </w:r>
            </w:ins>
          </w:p>
        </w:tc>
        <w:tc>
          <w:tcPr>
            <w:tcW w:w="4338" w:type="dxa"/>
            <w:vAlign w:val="bottom"/>
          </w:tcPr>
          <w:p w14:paraId="44B7A83C" w14:textId="77777777" w:rsidR="0024510B" w:rsidRDefault="009E4ABA">
            <w:pPr>
              <w:spacing w:after="0"/>
            </w:pPr>
            <w:r>
              <w:t xml:space="preserve">EEBL - Lead Vehicle Decelerating, </w:t>
            </w:r>
          </w:p>
          <w:p w14:paraId="54BDEE66" w14:textId="77777777" w:rsidR="0024510B" w:rsidRDefault="009E4ABA">
            <w:pPr>
              <w:spacing w:after="0"/>
            </w:pPr>
            <w:r>
              <w:t xml:space="preserve">Crash Warning, </w:t>
            </w:r>
          </w:p>
          <w:p w14:paraId="156F9F6A" w14:textId="77777777" w:rsidR="0024510B" w:rsidRDefault="009E4ABA">
            <w:pPr>
              <w:spacing w:after="0"/>
            </w:pPr>
            <w:r>
              <w:t xml:space="preserve">BSW /LCW- Blind Spot Warning/Lane Change Warning, </w:t>
            </w:r>
          </w:p>
          <w:p w14:paraId="76436F9C" w14:textId="77777777" w:rsidR="0024510B" w:rsidRDefault="009E4ABA">
            <w:pPr>
              <w:spacing w:after="0"/>
            </w:pPr>
            <w:r>
              <w:t xml:space="preserve">IMA-Intersection Movement Assist, </w:t>
            </w:r>
          </w:p>
          <w:p w14:paraId="141DA62A" w14:textId="77777777" w:rsidR="0024510B" w:rsidRDefault="009E4ABA">
            <w:pPr>
              <w:spacing w:after="0"/>
            </w:pPr>
            <w:r>
              <w:t xml:space="preserve">LTA - Left Turn Assist, </w:t>
            </w:r>
          </w:p>
          <w:p w14:paraId="507C61B6" w14:textId="77777777" w:rsidR="0024510B" w:rsidRDefault="009E4ABA">
            <w:pPr>
              <w:spacing w:after="0"/>
            </w:pPr>
            <w:r>
              <w:t xml:space="preserve">CLW - Control Loss Warning </w:t>
            </w:r>
          </w:p>
        </w:tc>
      </w:tr>
      <w:tr w:rsidR="0024510B" w14:paraId="303E91AB" w14:textId="77777777">
        <w:trPr>
          <w:trHeight w:val="1020"/>
        </w:trPr>
        <w:tc>
          <w:tcPr>
            <w:tcW w:w="2700" w:type="dxa"/>
            <w:shd w:val="clear" w:color="auto" w:fill="FFFFFF"/>
            <w:vAlign w:val="bottom"/>
          </w:tcPr>
          <w:p w14:paraId="555B69DE" w14:textId="77777777" w:rsidR="0024510B" w:rsidRDefault="009E4ABA">
            <w:pPr>
              <w:spacing w:after="0"/>
            </w:pPr>
            <w:r>
              <w:t>6.3.4-V2V-BSMTX-UPEDCA-003</w:t>
            </w:r>
          </w:p>
        </w:tc>
        <w:tc>
          <w:tcPr>
            <w:tcW w:w="2430" w:type="dxa"/>
            <w:vAlign w:val="bottom"/>
          </w:tcPr>
          <w:p w14:paraId="2EF9540C" w14:textId="450F6CCD" w:rsidR="0024510B" w:rsidRDefault="00C6415D">
            <w:pPr>
              <w:spacing w:after="0"/>
            </w:pPr>
            <w:ins w:id="414" w:author="Liming, John R." w:date="2017-04-07T09:13:00Z">
              <w:r>
                <w:t>N/A</w:t>
              </w:r>
            </w:ins>
          </w:p>
        </w:tc>
        <w:tc>
          <w:tcPr>
            <w:tcW w:w="4338" w:type="dxa"/>
            <w:vAlign w:val="bottom"/>
          </w:tcPr>
          <w:p w14:paraId="2E1A2781" w14:textId="77777777" w:rsidR="0024510B" w:rsidRDefault="009E4ABA">
            <w:pPr>
              <w:spacing w:after="0"/>
            </w:pPr>
            <w:r>
              <w:t xml:space="preserve">EEBL - Lead Vehicle Decelerating, </w:t>
            </w:r>
          </w:p>
          <w:p w14:paraId="3C6A3CDB" w14:textId="77777777" w:rsidR="0024510B" w:rsidRDefault="009E4ABA">
            <w:pPr>
              <w:spacing w:after="0"/>
            </w:pPr>
            <w:r>
              <w:t xml:space="preserve">Crash Warning, </w:t>
            </w:r>
          </w:p>
          <w:p w14:paraId="52AD71DA" w14:textId="77777777" w:rsidR="0024510B" w:rsidRDefault="009E4ABA">
            <w:pPr>
              <w:spacing w:after="0"/>
            </w:pPr>
            <w:r>
              <w:t xml:space="preserve">BSW /LCW- Blind Spot Warning/Lane Change Warning, </w:t>
            </w:r>
          </w:p>
          <w:p w14:paraId="62F59F4B" w14:textId="77777777" w:rsidR="0024510B" w:rsidRDefault="009E4ABA">
            <w:pPr>
              <w:spacing w:after="0"/>
            </w:pPr>
            <w:r>
              <w:t xml:space="preserve">IMA-Intersection Movement Assist, </w:t>
            </w:r>
          </w:p>
          <w:p w14:paraId="03ECFE0E" w14:textId="77777777" w:rsidR="0024510B" w:rsidRDefault="009E4ABA">
            <w:pPr>
              <w:spacing w:after="0"/>
            </w:pPr>
            <w:r>
              <w:t xml:space="preserve">LTA - Left Turn Assist, </w:t>
            </w:r>
          </w:p>
          <w:p w14:paraId="35DB1197" w14:textId="77777777" w:rsidR="0024510B" w:rsidRDefault="009E4ABA">
            <w:pPr>
              <w:spacing w:after="0"/>
            </w:pPr>
            <w:r>
              <w:t xml:space="preserve">CLW - Control Loss Warning </w:t>
            </w:r>
          </w:p>
        </w:tc>
      </w:tr>
      <w:tr w:rsidR="0024510B" w14:paraId="596A20D0" w14:textId="77777777">
        <w:trPr>
          <w:trHeight w:val="1020"/>
        </w:trPr>
        <w:tc>
          <w:tcPr>
            <w:tcW w:w="2700" w:type="dxa"/>
            <w:shd w:val="clear" w:color="auto" w:fill="FFFFFF"/>
            <w:vAlign w:val="bottom"/>
          </w:tcPr>
          <w:p w14:paraId="6B670F5B" w14:textId="77777777" w:rsidR="0024510B" w:rsidRDefault="009E4ABA">
            <w:pPr>
              <w:spacing w:after="0"/>
            </w:pPr>
            <w:r>
              <w:t>6.3.5-V2V-BSMTX-MINTX-001</w:t>
            </w:r>
          </w:p>
        </w:tc>
        <w:tc>
          <w:tcPr>
            <w:tcW w:w="2430" w:type="dxa"/>
            <w:vAlign w:val="bottom"/>
          </w:tcPr>
          <w:p w14:paraId="6BC505C6" w14:textId="59473963" w:rsidR="0024510B" w:rsidRDefault="009E4ABA">
            <w:pPr>
              <w:spacing w:after="0"/>
            </w:pPr>
            <w:r>
              <w:t>TP-BSM-S</w:t>
            </w:r>
            <w:ins w:id="415" w:author="Liming, John R." w:date="2017-03-27T14:15:00Z">
              <w:r w:rsidR="0032330E">
                <w:t>T</w:t>
              </w:r>
            </w:ins>
            <w:r>
              <w:t>-BV-03-X</w:t>
            </w:r>
          </w:p>
        </w:tc>
        <w:tc>
          <w:tcPr>
            <w:tcW w:w="4338" w:type="dxa"/>
            <w:vAlign w:val="bottom"/>
          </w:tcPr>
          <w:p w14:paraId="007B768B" w14:textId="77777777" w:rsidR="0024510B" w:rsidRDefault="009E4ABA">
            <w:pPr>
              <w:spacing w:after="0"/>
            </w:pPr>
            <w:r>
              <w:t xml:space="preserve">EEBL - Lead Vehicle Decelerating, </w:t>
            </w:r>
          </w:p>
          <w:p w14:paraId="1B7F5E7B" w14:textId="77777777" w:rsidR="0024510B" w:rsidRDefault="009E4ABA">
            <w:pPr>
              <w:spacing w:after="0"/>
            </w:pPr>
            <w:r>
              <w:t xml:space="preserve">Crash Warning, </w:t>
            </w:r>
          </w:p>
          <w:p w14:paraId="00586011" w14:textId="77777777" w:rsidR="0024510B" w:rsidRDefault="009E4ABA">
            <w:pPr>
              <w:spacing w:after="0"/>
            </w:pPr>
            <w:r>
              <w:t xml:space="preserve">BSW /LCW- Blind Spot Warning/Lane Change Warning, IMA-Intersection Movement Assist, LTA - Left Turn Assist, </w:t>
            </w:r>
            <w:r>
              <w:br/>
              <w:t xml:space="preserve">CLW - Control Loss Warning </w:t>
            </w:r>
          </w:p>
        </w:tc>
      </w:tr>
      <w:tr w:rsidR="0024510B" w14:paraId="277D9765" w14:textId="77777777">
        <w:trPr>
          <w:trHeight w:val="1020"/>
        </w:trPr>
        <w:tc>
          <w:tcPr>
            <w:tcW w:w="2700" w:type="dxa"/>
            <w:shd w:val="clear" w:color="auto" w:fill="FFFFFF"/>
            <w:vAlign w:val="bottom"/>
          </w:tcPr>
          <w:p w14:paraId="5779A956" w14:textId="77777777" w:rsidR="0024510B" w:rsidRDefault="009E4ABA">
            <w:pPr>
              <w:spacing w:after="0"/>
            </w:pPr>
            <w:r>
              <w:t>6.3.6-V2V-BSMTX-DATAACC-001</w:t>
            </w:r>
          </w:p>
        </w:tc>
        <w:tc>
          <w:tcPr>
            <w:tcW w:w="2430" w:type="dxa"/>
            <w:vAlign w:val="bottom"/>
          </w:tcPr>
          <w:p w14:paraId="716229A5" w14:textId="44C076A6" w:rsidR="0024510B" w:rsidRDefault="009E4ABA">
            <w:pPr>
              <w:spacing w:after="0"/>
            </w:pPr>
            <w:r>
              <w:t>TP-BSM-S</w:t>
            </w:r>
            <w:ins w:id="416" w:author="Liming, John R." w:date="2017-03-27T14:15:00Z">
              <w:r w:rsidR="0032330E">
                <w:t>T</w:t>
              </w:r>
            </w:ins>
            <w:r>
              <w:t>-BV-03-X</w:t>
            </w:r>
          </w:p>
        </w:tc>
        <w:tc>
          <w:tcPr>
            <w:tcW w:w="4338" w:type="dxa"/>
            <w:vAlign w:val="bottom"/>
          </w:tcPr>
          <w:p w14:paraId="5DE4A43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00D31345" w14:textId="77777777">
        <w:trPr>
          <w:trHeight w:val="1020"/>
        </w:trPr>
        <w:tc>
          <w:tcPr>
            <w:tcW w:w="2700" w:type="dxa"/>
            <w:shd w:val="clear" w:color="auto" w:fill="FFFFFF"/>
            <w:vAlign w:val="bottom"/>
          </w:tcPr>
          <w:p w14:paraId="1825D25D" w14:textId="77777777" w:rsidR="0024510B" w:rsidRDefault="009E4ABA">
            <w:pPr>
              <w:spacing w:after="0"/>
            </w:pPr>
            <w:r>
              <w:lastRenderedPageBreak/>
              <w:t>6.3.6-V2V-BSMTX-DATAACC-002</w:t>
            </w:r>
          </w:p>
        </w:tc>
        <w:tc>
          <w:tcPr>
            <w:tcW w:w="2430" w:type="dxa"/>
            <w:vAlign w:val="bottom"/>
          </w:tcPr>
          <w:p w14:paraId="7E03F700" w14:textId="7B2A2811" w:rsidR="0024510B" w:rsidRDefault="00411A6A">
            <w:pPr>
              <w:spacing w:after="0"/>
            </w:pPr>
            <w:r>
              <w:t>TP-BSM-S</w:t>
            </w:r>
            <w:ins w:id="417" w:author="Liming, John R." w:date="2017-03-27T14:15:00Z">
              <w:r w:rsidR="0032330E">
                <w:t>T</w:t>
              </w:r>
            </w:ins>
            <w:r>
              <w:t>-BV-</w:t>
            </w:r>
            <w:ins w:id="418" w:author="Liming, John R." w:date="2017-04-10T14:57:00Z">
              <w:r w:rsidR="002A36B5">
                <w:t>07</w:t>
              </w:r>
            </w:ins>
          </w:p>
        </w:tc>
        <w:tc>
          <w:tcPr>
            <w:tcW w:w="4338" w:type="dxa"/>
            <w:vAlign w:val="bottom"/>
          </w:tcPr>
          <w:p w14:paraId="7927A432"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8585448" w14:textId="77777777">
        <w:trPr>
          <w:trHeight w:val="1020"/>
        </w:trPr>
        <w:tc>
          <w:tcPr>
            <w:tcW w:w="2700" w:type="dxa"/>
            <w:shd w:val="clear" w:color="auto" w:fill="FFFFFF"/>
            <w:vAlign w:val="bottom"/>
          </w:tcPr>
          <w:p w14:paraId="3C96F058" w14:textId="77777777" w:rsidR="0024510B" w:rsidRDefault="009E4ABA">
            <w:pPr>
              <w:spacing w:after="0"/>
            </w:pPr>
            <w:r>
              <w:t>6.3.6-V2V-BSMTX-DATAACC-003</w:t>
            </w:r>
          </w:p>
        </w:tc>
        <w:tc>
          <w:tcPr>
            <w:tcW w:w="2430" w:type="dxa"/>
            <w:vAlign w:val="bottom"/>
          </w:tcPr>
          <w:p w14:paraId="058F353E" w14:textId="01F45616" w:rsidR="0024510B" w:rsidRDefault="009E4ABA">
            <w:pPr>
              <w:spacing w:after="0"/>
            </w:pPr>
            <w:r>
              <w:t>TP-BSM-S</w:t>
            </w:r>
            <w:ins w:id="419" w:author="Liming, John R." w:date="2017-03-27T14:15:00Z">
              <w:r w:rsidR="0032330E">
                <w:t>T</w:t>
              </w:r>
            </w:ins>
            <w:r>
              <w:t>-BV-</w:t>
            </w:r>
            <w:ins w:id="420" w:author="Liming, John R." w:date="2017-04-10T14:49:00Z">
              <w:r w:rsidR="002A36B5">
                <w:t>05</w:t>
              </w:r>
            </w:ins>
          </w:p>
        </w:tc>
        <w:tc>
          <w:tcPr>
            <w:tcW w:w="4338" w:type="dxa"/>
            <w:vAlign w:val="bottom"/>
          </w:tcPr>
          <w:p w14:paraId="61FA3F3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37F10BA" w14:textId="77777777">
        <w:trPr>
          <w:trHeight w:val="1020"/>
        </w:trPr>
        <w:tc>
          <w:tcPr>
            <w:tcW w:w="2700" w:type="dxa"/>
            <w:shd w:val="clear" w:color="auto" w:fill="FFFFFF"/>
            <w:vAlign w:val="bottom"/>
          </w:tcPr>
          <w:p w14:paraId="4FA6418C" w14:textId="77777777" w:rsidR="0024510B" w:rsidRDefault="009E4ABA">
            <w:pPr>
              <w:spacing w:after="0"/>
            </w:pPr>
            <w:r>
              <w:t>6.3.6-V2V-BSMTX-DATAACC-004</w:t>
            </w:r>
          </w:p>
        </w:tc>
        <w:tc>
          <w:tcPr>
            <w:tcW w:w="2430" w:type="dxa"/>
            <w:vAlign w:val="bottom"/>
          </w:tcPr>
          <w:p w14:paraId="382D6736" w14:textId="0BB36A3E" w:rsidR="0024510B" w:rsidRDefault="009E4ABA">
            <w:pPr>
              <w:spacing w:after="0"/>
            </w:pPr>
            <w:r>
              <w:t>TP-BSM-S</w:t>
            </w:r>
            <w:ins w:id="421" w:author="Liming, John R." w:date="2017-03-27T14:15:00Z">
              <w:r w:rsidR="0032330E">
                <w:t>T</w:t>
              </w:r>
            </w:ins>
            <w:r>
              <w:t>-BV-</w:t>
            </w:r>
            <w:ins w:id="422" w:author="Liming, John R." w:date="2017-04-10T14:52:00Z">
              <w:r w:rsidR="002A36B5">
                <w:t>06</w:t>
              </w:r>
            </w:ins>
          </w:p>
        </w:tc>
        <w:tc>
          <w:tcPr>
            <w:tcW w:w="4338" w:type="dxa"/>
            <w:vAlign w:val="bottom"/>
          </w:tcPr>
          <w:p w14:paraId="40DD43C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4A7D40" w14:textId="77777777">
        <w:trPr>
          <w:trHeight w:val="1020"/>
        </w:trPr>
        <w:tc>
          <w:tcPr>
            <w:tcW w:w="2700" w:type="dxa"/>
            <w:shd w:val="clear" w:color="auto" w:fill="FFFFFF"/>
            <w:vAlign w:val="bottom"/>
          </w:tcPr>
          <w:p w14:paraId="3CB16FB6" w14:textId="77777777" w:rsidR="0024510B" w:rsidRDefault="009E4ABA">
            <w:pPr>
              <w:spacing w:after="0"/>
            </w:pPr>
            <w:r>
              <w:t>6.3.6-V2V-BSMTX-DATAACC-005</w:t>
            </w:r>
          </w:p>
        </w:tc>
        <w:tc>
          <w:tcPr>
            <w:tcW w:w="2430" w:type="dxa"/>
            <w:vAlign w:val="bottom"/>
          </w:tcPr>
          <w:p w14:paraId="7E175F2C" w14:textId="4FAE0F33" w:rsidR="0024510B" w:rsidRDefault="00411A6A">
            <w:pPr>
              <w:spacing w:after="0"/>
            </w:pPr>
            <w:r>
              <w:t>TP-BSM-S</w:t>
            </w:r>
            <w:ins w:id="423" w:author="Liming, John R." w:date="2017-03-27T14:15:00Z">
              <w:r w:rsidR="0032330E">
                <w:t>T</w:t>
              </w:r>
            </w:ins>
            <w:r>
              <w:t>-BV-</w:t>
            </w:r>
            <w:ins w:id="424" w:author="Liming, John R." w:date="2017-04-10T14:57:00Z">
              <w:r w:rsidR="002A36B5">
                <w:t>07</w:t>
              </w:r>
            </w:ins>
          </w:p>
        </w:tc>
        <w:tc>
          <w:tcPr>
            <w:tcW w:w="4338" w:type="dxa"/>
            <w:vAlign w:val="bottom"/>
          </w:tcPr>
          <w:p w14:paraId="61AB14D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388BC8" w14:textId="77777777">
        <w:trPr>
          <w:trHeight w:val="1020"/>
        </w:trPr>
        <w:tc>
          <w:tcPr>
            <w:tcW w:w="2700" w:type="dxa"/>
            <w:shd w:val="clear" w:color="auto" w:fill="FFFFFF"/>
            <w:vAlign w:val="bottom"/>
          </w:tcPr>
          <w:p w14:paraId="73B3EC98" w14:textId="77777777" w:rsidR="0024510B" w:rsidRDefault="009E4ABA">
            <w:pPr>
              <w:spacing w:after="0"/>
            </w:pPr>
            <w:r>
              <w:t>6.3.6-V2V-BSMTX-DATAACC-006</w:t>
            </w:r>
          </w:p>
        </w:tc>
        <w:tc>
          <w:tcPr>
            <w:tcW w:w="2430" w:type="dxa"/>
            <w:vAlign w:val="bottom"/>
          </w:tcPr>
          <w:p w14:paraId="5888763C" w14:textId="025A5882" w:rsidR="0024510B" w:rsidRDefault="009E4ABA">
            <w:pPr>
              <w:spacing w:after="0"/>
            </w:pPr>
            <w:r>
              <w:t>TP-BSM-S</w:t>
            </w:r>
            <w:ins w:id="425" w:author="Liming, John R." w:date="2017-03-27T14:15:00Z">
              <w:r w:rsidR="0032330E">
                <w:t>T</w:t>
              </w:r>
            </w:ins>
            <w:r>
              <w:t>-BV-</w:t>
            </w:r>
            <w:ins w:id="426" w:author="Liming, John R." w:date="2017-04-10T14:49:00Z">
              <w:r w:rsidR="002A36B5">
                <w:t>05</w:t>
              </w:r>
            </w:ins>
          </w:p>
        </w:tc>
        <w:tc>
          <w:tcPr>
            <w:tcW w:w="4338" w:type="dxa"/>
            <w:vAlign w:val="bottom"/>
          </w:tcPr>
          <w:p w14:paraId="062CAE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742F68" w14:textId="77777777">
        <w:trPr>
          <w:trHeight w:val="1020"/>
        </w:trPr>
        <w:tc>
          <w:tcPr>
            <w:tcW w:w="2700" w:type="dxa"/>
            <w:shd w:val="clear" w:color="auto" w:fill="FFFFFF"/>
            <w:vAlign w:val="bottom"/>
          </w:tcPr>
          <w:p w14:paraId="435772EA" w14:textId="77777777" w:rsidR="0024510B" w:rsidRDefault="009E4ABA">
            <w:pPr>
              <w:spacing w:after="0"/>
            </w:pPr>
            <w:r>
              <w:t>6.3.6-V2V-BSMTX-DATAACC-007</w:t>
            </w:r>
          </w:p>
        </w:tc>
        <w:tc>
          <w:tcPr>
            <w:tcW w:w="2430" w:type="dxa"/>
            <w:vAlign w:val="bottom"/>
          </w:tcPr>
          <w:p w14:paraId="0CE04D35" w14:textId="3C465F04" w:rsidR="0024510B" w:rsidRDefault="009E4ABA">
            <w:pPr>
              <w:spacing w:after="0"/>
            </w:pPr>
            <w:r>
              <w:t>TP-BSM-S</w:t>
            </w:r>
            <w:ins w:id="427" w:author="Liming, John R." w:date="2017-03-27T14:15:00Z">
              <w:r w:rsidR="0032330E">
                <w:t>T</w:t>
              </w:r>
            </w:ins>
            <w:r>
              <w:t>-BV-</w:t>
            </w:r>
            <w:ins w:id="428" w:author="Liming, John R." w:date="2017-04-10T14:53:00Z">
              <w:r w:rsidR="002A36B5">
                <w:t>06</w:t>
              </w:r>
            </w:ins>
          </w:p>
        </w:tc>
        <w:tc>
          <w:tcPr>
            <w:tcW w:w="4338" w:type="dxa"/>
            <w:vAlign w:val="bottom"/>
          </w:tcPr>
          <w:p w14:paraId="13FEA7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92411AF" w14:textId="77777777">
        <w:trPr>
          <w:trHeight w:val="1020"/>
        </w:trPr>
        <w:tc>
          <w:tcPr>
            <w:tcW w:w="2700" w:type="dxa"/>
            <w:shd w:val="clear" w:color="auto" w:fill="FFFFFF"/>
            <w:vAlign w:val="bottom"/>
          </w:tcPr>
          <w:p w14:paraId="234B7729" w14:textId="77777777" w:rsidR="0024510B" w:rsidRDefault="009E4ABA">
            <w:pPr>
              <w:spacing w:after="0"/>
            </w:pPr>
            <w:r>
              <w:t>6.3.6-V2V-BSMTX-DATAACC-008</w:t>
            </w:r>
          </w:p>
        </w:tc>
        <w:tc>
          <w:tcPr>
            <w:tcW w:w="2430" w:type="dxa"/>
            <w:vAlign w:val="bottom"/>
          </w:tcPr>
          <w:p w14:paraId="21271339" w14:textId="3C2A8100" w:rsidR="0024510B" w:rsidRDefault="009E4ABA">
            <w:pPr>
              <w:spacing w:after="0"/>
            </w:pPr>
            <w:r>
              <w:t>TP-BSM-</w:t>
            </w:r>
            <w:ins w:id="429" w:author="Liming, John R." w:date="2017-04-10T14:20:00Z">
              <w:r w:rsidR="00110E8F">
                <w:t>ST</w:t>
              </w:r>
            </w:ins>
            <w:r>
              <w:t>-BV-</w:t>
            </w:r>
            <w:ins w:id="430" w:author="Liming, John R." w:date="2017-04-11T09:25:00Z">
              <w:r w:rsidR="00A44433">
                <w:t>21</w:t>
              </w:r>
            </w:ins>
            <w:ins w:id="431" w:author="Liming, John R." w:date="2017-04-10T14:20:00Z">
              <w:r w:rsidR="00110E8F">
                <w:t>-V</w:t>
              </w:r>
            </w:ins>
          </w:p>
        </w:tc>
        <w:tc>
          <w:tcPr>
            <w:tcW w:w="4338" w:type="dxa"/>
            <w:vAlign w:val="bottom"/>
          </w:tcPr>
          <w:p w14:paraId="7319357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9DEEC6A" w14:textId="77777777">
        <w:trPr>
          <w:trHeight w:val="1020"/>
        </w:trPr>
        <w:tc>
          <w:tcPr>
            <w:tcW w:w="2700" w:type="dxa"/>
            <w:shd w:val="clear" w:color="auto" w:fill="FFFFFF"/>
            <w:vAlign w:val="bottom"/>
          </w:tcPr>
          <w:p w14:paraId="67C7341F" w14:textId="77777777" w:rsidR="0024510B" w:rsidRDefault="009E4ABA">
            <w:pPr>
              <w:spacing w:after="0"/>
            </w:pPr>
            <w:r>
              <w:lastRenderedPageBreak/>
              <w:t>6.3.6-V2V-BSMTX-DATAACC-009</w:t>
            </w:r>
          </w:p>
        </w:tc>
        <w:tc>
          <w:tcPr>
            <w:tcW w:w="2430" w:type="dxa"/>
            <w:vAlign w:val="bottom"/>
          </w:tcPr>
          <w:p w14:paraId="60278963" w14:textId="1BFC925E" w:rsidR="0024510B" w:rsidRDefault="009E4ABA">
            <w:pPr>
              <w:spacing w:after="0"/>
            </w:pPr>
            <w:r>
              <w:t>TP-BSM-</w:t>
            </w:r>
            <w:ins w:id="432" w:author="Liming, John R." w:date="2017-04-10T14:21:00Z">
              <w:r w:rsidR="00110E8F">
                <w:t>ST</w:t>
              </w:r>
            </w:ins>
            <w:r>
              <w:t>-BV-</w:t>
            </w:r>
            <w:ins w:id="433" w:author="Liming, John R." w:date="2017-04-11T09:25:00Z">
              <w:r w:rsidR="00A44433">
                <w:t>21</w:t>
              </w:r>
            </w:ins>
            <w:ins w:id="434" w:author="Liming, John R." w:date="2017-04-10T14:21:00Z">
              <w:r w:rsidR="00110E8F">
                <w:t>-V</w:t>
              </w:r>
            </w:ins>
          </w:p>
        </w:tc>
        <w:tc>
          <w:tcPr>
            <w:tcW w:w="4338" w:type="dxa"/>
            <w:vAlign w:val="bottom"/>
          </w:tcPr>
          <w:p w14:paraId="67CE8C0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167AE79" w14:textId="77777777">
        <w:trPr>
          <w:trHeight w:val="1020"/>
        </w:trPr>
        <w:tc>
          <w:tcPr>
            <w:tcW w:w="2700" w:type="dxa"/>
            <w:shd w:val="clear" w:color="auto" w:fill="FFFFFF"/>
            <w:vAlign w:val="bottom"/>
          </w:tcPr>
          <w:p w14:paraId="782092B8" w14:textId="77777777" w:rsidR="0024510B" w:rsidRDefault="009E4ABA">
            <w:pPr>
              <w:spacing w:after="0"/>
            </w:pPr>
            <w:r>
              <w:t>6.3.6-V2V-BSMTX-DATAACC-010</w:t>
            </w:r>
          </w:p>
        </w:tc>
        <w:tc>
          <w:tcPr>
            <w:tcW w:w="2430" w:type="dxa"/>
            <w:vAlign w:val="bottom"/>
          </w:tcPr>
          <w:p w14:paraId="14A9928F" w14:textId="245C749F" w:rsidR="0024510B" w:rsidRDefault="009E4ABA">
            <w:pPr>
              <w:spacing w:after="0"/>
            </w:pPr>
            <w:r>
              <w:t>TP-BSM-</w:t>
            </w:r>
            <w:ins w:id="435" w:author="Liming, John R." w:date="2017-04-10T14:21:00Z">
              <w:r w:rsidR="00110E8F">
                <w:t>ST</w:t>
              </w:r>
            </w:ins>
            <w:r>
              <w:t>-BV-</w:t>
            </w:r>
            <w:ins w:id="436" w:author="Liming, John R." w:date="2017-04-11T09:25:00Z">
              <w:r w:rsidR="00A44433">
                <w:t>21</w:t>
              </w:r>
            </w:ins>
            <w:ins w:id="437" w:author="Liming, John R." w:date="2017-04-10T14:21:00Z">
              <w:r w:rsidR="00110E8F">
                <w:t>-V</w:t>
              </w:r>
            </w:ins>
          </w:p>
        </w:tc>
        <w:tc>
          <w:tcPr>
            <w:tcW w:w="4338" w:type="dxa"/>
            <w:vAlign w:val="bottom"/>
          </w:tcPr>
          <w:p w14:paraId="486839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0464BB4" w14:textId="77777777">
        <w:trPr>
          <w:trHeight w:val="1020"/>
        </w:trPr>
        <w:tc>
          <w:tcPr>
            <w:tcW w:w="2700" w:type="dxa"/>
            <w:shd w:val="clear" w:color="auto" w:fill="FFFFFF"/>
            <w:vAlign w:val="bottom"/>
          </w:tcPr>
          <w:p w14:paraId="619D3A56" w14:textId="77777777" w:rsidR="0024510B" w:rsidRDefault="009E4ABA">
            <w:pPr>
              <w:spacing w:after="0"/>
            </w:pPr>
            <w:r>
              <w:t>6.3.6-V2V-BSMTX-DATAACC-011</w:t>
            </w:r>
          </w:p>
        </w:tc>
        <w:tc>
          <w:tcPr>
            <w:tcW w:w="2430" w:type="dxa"/>
            <w:vAlign w:val="bottom"/>
          </w:tcPr>
          <w:p w14:paraId="67D3E209" w14:textId="1EF23745" w:rsidR="0024510B" w:rsidRDefault="009E4ABA">
            <w:pPr>
              <w:spacing w:after="0"/>
            </w:pPr>
            <w:r>
              <w:t>TP-BSM-MV-BV-</w:t>
            </w:r>
            <w:ins w:id="438" w:author="Liming, John R." w:date="2017-04-11T09:34:00Z">
              <w:r w:rsidR="002D458D">
                <w:t>02</w:t>
              </w:r>
            </w:ins>
            <w:r w:rsidR="00504283">
              <w:t>-V</w:t>
            </w:r>
          </w:p>
        </w:tc>
        <w:tc>
          <w:tcPr>
            <w:tcW w:w="4338" w:type="dxa"/>
            <w:vAlign w:val="bottom"/>
          </w:tcPr>
          <w:p w14:paraId="4693699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D2E385F" w14:textId="77777777">
        <w:trPr>
          <w:trHeight w:val="1020"/>
        </w:trPr>
        <w:tc>
          <w:tcPr>
            <w:tcW w:w="2700" w:type="dxa"/>
            <w:shd w:val="clear" w:color="auto" w:fill="FFFFFF"/>
            <w:vAlign w:val="bottom"/>
          </w:tcPr>
          <w:p w14:paraId="43D2F24F" w14:textId="77777777" w:rsidR="0024510B" w:rsidRDefault="009E4ABA">
            <w:pPr>
              <w:spacing w:after="0"/>
            </w:pPr>
            <w:r>
              <w:t>6.3.6-V2V-BSMTX-DATAACC-012</w:t>
            </w:r>
          </w:p>
        </w:tc>
        <w:tc>
          <w:tcPr>
            <w:tcW w:w="2430" w:type="dxa"/>
            <w:vAlign w:val="bottom"/>
          </w:tcPr>
          <w:p w14:paraId="0EA6AA34" w14:textId="5ACF8B01" w:rsidR="0024510B" w:rsidRDefault="009E4ABA">
            <w:pPr>
              <w:spacing w:after="0"/>
            </w:pPr>
            <w:r>
              <w:t>TP-BSM-MV-BV-</w:t>
            </w:r>
            <w:ins w:id="439" w:author="Liming, John R." w:date="2017-04-11T09:34:00Z">
              <w:r w:rsidR="002D458D">
                <w:t>02</w:t>
              </w:r>
            </w:ins>
            <w:r w:rsidR="00504283">
              <w:t>-V</w:t>
            </w:r>
          </w:p>
        </w:tc>
        <w:tc>
          <w:tcPr>
            <w:tcW w:w="4338" w:type="dxa"/>
            <w:vAlign w:val="bottom"/>
          </w:tcPr>
          <w:p w14:paraId="2ADC36C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54B2001" w14:textId="77777777">
        <w:trPr>
          <w:trHeight w:val="1020"/>
        </w:trPr>
        <w:tc>
          <w:tcPr>
            <w:tcW w:w="2700" w:type="dxa"/>
            <w:shd w:val="clear" w:color="auto" w:fill="FFFFFF"/>
            <w:vAlign w:val="bottom"/>
          </w:tcPr>
          <w:p w14:paraId="51358AAC" w14:textId="77777777" w:rsidR="0024510B" w:rsidRDefault="009E4ABA">
            <w:pPr>
              <w:spacing w:after="0"/>
            </w:pPr>
            <w:r>
              <w:t>6.3.6-V2V-BSMTX-DATAACC-013</w:t>
            </w:r>
          </w:p>
        </w:tc>
        <w:tc>
          <w:tcPr>
            <w:tcW w:w="2430" w:type="dxa"/>
            <w:vAlign w:val="bottom"/>
          </w:tcPr>
          <w:p w14:paraId="0E15D37C" w14:textId="3C1CCD95" w:rsidR="0024510B" w:rsidRDefault="009E4ABA">
            <w:pPr>
              <w:spacing w:after="0"/>
            </w:pPr>
            <w:r>
              <w:t>TP-BSM-MV-BV-</w:t>
            </w:r>
            <w:ins w:id="440" w:author="Liming, John R." w:date="2017-04-11T09:34:00Z">
              <w:r w:rsidR="002D458D">
                <w:t>02</w:t>
              </w:r>
            </w:ins>
            <w:r w:rsidR="00504283">
              <w:t>-V</w:t>
            </w:r>
          </w:p>
        </w:tc>
        <w:tc>
          <w:tcPr>
            <w:tcW w:w="4338" w:type="dxa"/>
            <w:vAlign w:val="bottom"/>
          </w:tcPr>
          <w:p w14:paraId="765EFE3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31DF620" w14:textId="77777777">
        <w:trPr>
          <w:trHeight w:val="1020"/>
        </w:trPr>
        <w:tc>
          <w:tcPr>
            <w:tcW w:w="2700" w:type="dxa"/>
            <w:shd w:val="clear" w:color="auto" w:fill="FFFFFF"/>
            <w:vAlign w:val="bottom"/>
          </w:tcPr>
          <w:p w14:paraId="1E179DCF" w14:textId="77777777" w:rsidR="0024510B" w:rsidRDefault="009E4ABA">
            <w:pPr>
              <w:spacing w:after="0"/>
            </w:pPr>
            <w:r>
              <w:t>6.3.6-V2V-BSMTX-DATAACC-014</w:t>
            </w:r>
          </w:p>
        </w:tc>
        <w:tc>
          <w:tcPr>
            <w:tcW w:w="2430" w:type="dxa"/>
            <w:vAlign w:val="bottom"/>
          </w:tcPr>
          <w:p w14:paraId="0B0DC0B4" w14:textId="180905E8" w:rsidR="0024510B" w:rsidRDefault="009E4ABA">
            <w:pPr>
              <w:spacing w:after="0"/>
            </w:pPr>
            <w:r>
              <w:t>TP-BSM-MV-BV-</w:t>
            </w:r>
            <w:ins w:id="441" w:author="Liming, John R." w:date="2017-04-11T09:34:00Z">
              <w:r w:rsidR="002D458D">
                <w:t>02</w:t>
              </w:r>
            </w:ins>
            <w:r w:rsidR="00504283">
              <w:t>-V</w:t>
            </w:r>
          </w:p>
        </w:tc>
        <w:tc>
          <w:tcPr>
            <w:tcW w:w="4338" w:type="dxa"/>
            <w:vAlign w:val="bottom"/>
          </w:tcPr>
          <w:p w14:paraId="29A67D3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6A12A07" w14:textId="77777777">
        <w:trPr>
          <w:trHeight w:val="1020"/>
        </w:trPr>
        <w:tc>
          <w:tcPr>
            <w:tcW w:w="2700" w:type="dxa"/>
            <w:shd w:val="clear" w:color="auto" w:fill="FFFFFF"/>
            <w:vAlign w:val="bottom"/>
          </w:tcPr>
          <w:p w14:paraId="5F781957" w14:textId="77777777" w:rsidR="0024510B" w:rsidRDefault="009E4ABA">
            <w:pPr>
              <w:spacing w:after="0"/>
            </w:pPr>
            <w:r>
              <w:t>6.3.6-V2V-BSMTX-DATAACC-015</w:t>
            </w:r>
          </w:p>
        </w:tc>
        <w:tc>
          <w:tcPr>
            <w:tcW w:w="2430" w:type="dxa"/>
            <w:vAlign w:val="bottom"/>
          </w:tcPr>
          <w:p w14:paraId="1D711837" w14:textId="1F4D42C1" w:rsidR="0024510B" w:rsidRDefault="009E4ABA">
            <w:pPr>
              <w:spacing w:after="0"/>
            </w:pPr>
            <w:r>
              <w:t>TP-BSM-</w:t>
            </w:r>
            <w:ins w:id="442" w:author="Liming, John R." w:date="2017-04-10T14:21:00Z">
              <w:r w:rsidR="00110E8F">
                <w:t>ST</w:t>
              </w:r>
            </w:ins>
            <w:r>
              <w:t>-BV-</w:t>
            </w:r>
            <w:ins w:id="443" w:author="Liming, John R." w:date="2017-04-11T09:25:00Z">
              <w:r w:rsidR="00A44433">
                <w:t>21</w:t>
              </w:r>
            </w:ins>
            <w:ins w:id="444" w:author="Liming, John R." w:date="2017-04-10T14:21:00Z">
              <w:r w:rsidR="00110E8F">
                <w:t>-V</w:t>
              </w:r>
            </w:ins>
          </w:p>
        </w:tc>
        <w:tc>
          <w:tcPr>
            <w:tcW w:w="4338" w:type="dxa"/>
            <w:vAlign w:val="bottom"/>
          </w:tcPr>
          <w:p w14:paraId="16BAC84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B502CDF" w14:textId="77777777">
        <w:trPr>
          <w:trHeight w:val="1020"/>
        </w:trPr>
        <w:tc>
          <w:tcPr>
            <w:tcW w:w="2700" w:type="dxa"/>
            <w:shd w:val="clear" w:color="auto" w:fill="FFFFFF"/>
            <w:vAlign w:val="bottom"/>
          </w:tcPr>
          <w:p w14:paraId="3FD5FBCD" w14:textId="77777777" w:rsidR="0024510B" w:rsidRDefault="009E4ABA">
            <w:pPr>
              <w:spacing w:after="0"/>
            </w:pPr>
            <w:r>
              <w:t>6.3.6-V2V-BSMTX-DATAACC-016</w:t>
            </w:r>
          </w:p>
        </w:tc>
        <w:tc>
          <w:tcPr>
            <w:tcW w:w="2430" w:type="dxa"/>
            <w:vAlign w:val="bottom"/>
          </w:tcPr>
          <w:p w14:paraId="0F29B63A" w14:textId="7633796B" w:rsidR="0024510B" w:rsidRDefault="009E4ABA">
            <w:pPr>
              <w:spacing w:after="0"/>
            </w:pPr>
            <w:r>
              <w:t>TP-BSM-</w:t>
            </w:r>
            <w:ins w:id="445" w:author="Liming, John R." w:date="2017-04-10T14:21:00Z">
              <w:r w:rsidR="00110E8F">
                <w:t>ST</w:t>
              </w:r>
            </w:ins>
            <w:r>
              <w:t>-BV-</w:t>
            </w:r>
            <w:ins w:id="446" w:author="Liming, John R." w:date="2017-04-11T09:25:00Z">
              <w:r w:rsidR="00A44433">
                <w:t>21</w:t>
              </w:r>
            </w:ins>
            <w:ins w:id="447" w:author="Liming, John R." w:date="2017-04-10T14:21:00Z">
              <w:r w:rsidR="00110E8F">
                <w:t>-V</w:t>
              </w:r>
            </w:ins>
          </w:p>
        </w:tc>
        <w:tc>
          <w:tcPr>
            <w:tcW w:w="4338" w:type="dxa"/>
            <w:vAlign w:val="bottom"/>
          </w:tcPr>
          <w:p w14:paraId="4E407EE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1A8BB212" w14:textId="77777777">
        <w:trPr>
          <w:trHeight w:val="1020"/>
        </w:trPr>
        <w:tc>
          <w:tcPr>
            <w:tcW w:w="2700" w:type="dxa"/>
            <w:shd w:val="clear" w:color="auto" w:fill="FFFFFF"/>
            <w:vAlign w:val="bottom"/>
          </w:tcPr>
          <w:p w14:paraId="6DD62427" w14:textId="77777777" w:rsidR="0024510B" w:rsidRDefault="009E4ABA">
            <w:pPr>
              <w:spacing w:after="0"/>
            </w:pPr>
            <w:r>
              <w:lastRenderedPageBreak/>
              <w:t>6.3.6-V2V-BSMTX-DATAACC-017</w:t>
            </w:r>
          </w:p>
        </w:tc>
        <w:tc>
          <w:tcPr>
            <w:tcW w:w="2430" w:type="dxa"/>
            <w:vAlign w:val="bottom"/>
          </w:tcPr>
          <w:p w14:paraId="4B35CE66" w14:textId="6B8A58B4" w:rsidR="0024510B" w:rsidRDefault="009E4ABA">
            <w:pPr>
              <w:spacing w:after="0"/>
            </w:pPr>
            <w:r>
              <w:t>TP-BSM-MV-BV-</w:t>
            </w:r>
            <w:ins w:id="448" w:author="Liming, John R." w:date="2017-04-11T09:34:00Z">
              <w:r w:rsidR="002D458D">
                <w:t>02</w:t>
              </w:r>
            </w:ins>
            <w:r w:rsidR="00504283">
              <w:t>-V</w:t>
            </w:r>
          </w:p>
        </w:tc>
        <w:tc>
          <w:tcPr>
            <w:tcW w:w="4338" w:type="dxa"/>
            <w:vAlign w:val="bottom"/>
          </w:tcPr>
          <w:p w14:paraId="6A3BFDF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D7952A5" w14:textId="77777777">
        <w:trPr>
          <w:trHeight w:val="1020"/>
        </w:trPr>
        <w:tc>
          <w:tcPr>
            <w:tcW w:w="2700" w:type="dxa"/>
            <w:shd w:val="clear" w:color="auto" w:fill="FFFFFF"/>
            <w:vAlign w:val="bottom"/>
          </w:tcPr>
          <w:p w14:paraId="7C3B2A3D" w14:textId="77777777" w:rsidR="0024510B" w:rsidRDefault="009E4ABA">
            <w:pPr>
              <w:spacing w:after="0"/>
            </w:pPr>
            <w:r>
              <w:t>6.3.6-V2V-BSMTX-DATAACC-018</w:t>
            </w:r>
          </w:p>
        </w:tc>
        <w:tc>
          <w:tcPr>
            <w:tcW w:w="2430" w:type="dxa"/>
            <w:vAlign w:val="bottom"/>
          </w:tcPr>
          <w:p w14:paraId="04D04DDD" w14:textId="04BE26AB" w:rsidR="0024510B" w:rsidRDefault="009E4ABA">
            <w:pPr>
              <w:spacing w:after="0"/>
            </w:pPr>
            <w:r>
              <w:t>TP-BSM-MV-BV-</w:t>
            </w:r>
            <w:ins w:id="449" w:author="Liming, John R." w:date="2017-04-11T09:56:00Z">
              <w:r w:rsidR="00A3086A">
                <w:t>13</w:t>
              </w:r>
            </w:ins>
          </w:p>
        </w:tc>
        <w:tc>
          <w:tcPr>
            <w:tcW w:w="4338" w:type="dxa"/>
            <w:vAlign w:val="bottom"/>
          </w:tcPr>
          <w:p w14:paraId="4647D9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A2824D3" w14:textId="77777777">
        <w:trPr>
          <w:trHeight w:val="1020"/>
        </w:trPr>
        <w:tc>
          <w:tcPr>
            <w:tcW w:w="2700" w:type="dxa"/>
            <w:shd w:val="clear" w:color="auto" w:fill="FFFFFF"/>
            <w:vAlign w:val="bottom"/>
          </w:tcPr>
          <w:p w14:paraId="4264711D" w14:textId="77777777" w:rsidR="0024510B" w:rsidRDefault="009E4ABA">
            <w:pPr>
              <w:spacing w:after="0"/>
            </w:pPr>
            <w:r>
              <w:t>6.3.6-V2V-BSMTX-DATAACC-019</w:t>
            </w:r>
          </w:p>
        </w:tc>
        <w:tc>
          <w:tcPr>
            <w:tcW w:w="2430" w:type="dxa"/>
            <w:vAlign w:val="bottom"/>
          </w:tcPr>
          <w:p w14:paraId="225431F7" w14:textId="581C932F" w:rsidR="0024510B" w:rsidRDefault="009E4ABA">
            <w:pPr>
              <w:spacing w:after="0"/>
            </w:pPr>
            <w:r>
              <w:t>TP-BSM-MV-BV-</w:t>
            </w:r>
            <w:ins w:id="450" w:author="Liming, John R." w:date="2017-04-11T09:34:00Z">
              <w:r w:rsidR="002D458D">
                <w:t>02</w:t>
              </w:r>
            </w:ins>
            <w:r w:rsidR="00504283">
              <w:t>-V</w:t>
            </w:r>
          </w:p>
        </w:tc>
        <w:tc>
          <w:tcPr>
            <w:tcW w:w="4338" w:type="dxa"/>
            <w:vAlign w:val="bottom"/>
          </w:tcPr>
          <w:p w14:paraId="130D8E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6E8DCF9" w14:textId="77777777">
        <w:trPr>
          <w:trHeight w:val="1020"/>
        </w:trPr>
        <w:tc>
          <w:tcPr>
            <w:tcW w:w="2700" w:type="dxa"/>
            <w:shd w:val="clear" w:color="auto" w:fill="FFFFFF"/>
            <w:vAlign w:val="bottom"/>
          </w:tcPr>
          <w:p w14:paraId="4119642E" w14:textId="77777777" w:rsidR="0024510B" w:rsidRDefault="009E4ABA">
            <w:pPr>
              <w:spacing w:after="0"/>
            </w:pPr>
            <w:r>
              <w:t>6.3.6-V2V-BSMTX-DATAACC-020</w:t>
            </w:r>
          </w:p>
        </w:tc>
        <w:tc>
          <w:tcPr>
            <w:tcW w:w="2430" w:type="dxa"/>
            <w:vAlign w:val="bottom"/>
          </w:tcPr>
          <w:p w14:paraId="06251507" w14:textId="517899E6" w:rsidR="0024510B" w:rsidRDefault="009E4ABA">
            <w:pPr>
              <w:spacing w:after="0"/>
            </w:pPr>
            <w:r>
              <w:t>TP-BSM-MV-BV-</w:t>
            </w:r>
            <w:ins w:id="451" w:author="Liming, John R." w:date="2017-04-11T09:40:00Z">
              <w:r w:rsidR="00A3086A">
                <w:t>03</w:t>
              </w:r>
            </w:ins>
          </w:p>
        </w:tc>
        <w:tc>
          <w:tcPr>
            <w:tcW w:w="4338" w:type="dxa"/>
            <w:vAlign w:val="bottom"/>
          </w:tcPr>
          <w:p w14:paraId="57A458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1722D1D" w14:textId="77777777">
        <w:trPr>
          <w:trHeight w:val="1020"/>
        </w:trPr>
        <w:tc>
          <w:tcPr>
            <w:tcW w:w="2700" w:type="dxa"/>
            <w:shd w:val="clear" w:color="auto" w:fill="FFFFFF"/>
            <w:vAlign w:val="bottom"/>
          </w:tcPr>
          <w:p w14:paraId="3E72170C" w14:textId="77777777" w:rsidR="0024510B" w:rsidRDefault="009E4ABA">
            <w:pPr>
              <w:spacing w:after="0"/>
            </w:pPr>
            <w:r>
              <w:t>6.3.6-V2V-BSMTX-DATAACC-021</w:t>
            </w:r>
          </w:p>
        </w:tc>
        <w:tc>
          <w:tcPr>
            <w:tcW w:w="2430" w:type="dxa"/>
            <w:vAlign w:val="bottom"/>
          </w:tcPr>
          <w:p w14:paraId="39EAF1FD" w14:textId="486815FD" w:rsidR="0024510B" w:rsidRDefault="009E4ABA">
            <w:pPr>
              <w:spacing w:after="0"/>
            </w:pPr>
            <w:r>
              <w:t>TP-BSM-MV-BV-</w:t>
            </w:r>
            <w:ins w:id="452" w:author="Liming, John R." w:date="2017-04-11T09:40:00Z">
              <w:r w:rsidR="00A3086A">
                <w:t>04</w:t>
              </w:r>
            </w:ins>
          </w:p>
        </w:tc>
        <w:tc>
          <w:tcPr>
            <w:tcW w:w="4338" w:type="dxa"/>
            <w:vAlign w:val="bottom"/>
          </w:tcPr>
          <w:p w14:paraId="05524D7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ECA36DE" w14:textId="77777777">
        <w:trPr>
          <w:trHeight w:val="1020"/>
        </w:trPr>
        <w:tc>
          <w:tcPr>
            <w:tcW w:w="2700" w:type="dxa"/>
            <w:shd w:val="clear" w:color="auto" w:fill="FFFFFF"/>
            <w:vAlign w:val="bottom"/>
          </w:tcPr>
          <w:p w14:paraId="5439806F" w14:textId="77777777" w:rsidR="0024510B" w:rsidRDefault="009E4ABA">
            <w:pPr>
              <w:spacing w:after="0"/>
            </w:pPr>
            <w:r>
              <w:t>6.3.6-V2V-BSMTX-DATAACC-022</w:t>
            </w:r>
          </w:p>
        </w:tc>
        <w:tc>
          <w:tcPr>
            <w:tcW w:w="2430" w:type="dxa"/>
            <w:vAlign w:val="bottom"/>
          </w:tcPr>
          <w:p w14:paraId="3D01066E" w14:textId="50523221" w:rsidR="0024510B" w:rsidRDefault="009E4ABA">
            <w:pPr>
              <w:spacing w:after="0"/>
            </w:pPr>
            <w:r>
              <w:t>TP-BSM-MV-BV-</w:t>
            </w:r>
            <w:ins w:id="453" w:author="Liming, John R." w:date="2017-04-11T09:41:00Z">
              <w:r w:rsidR="00A3086A">
                <w:t>05</w:t>
              </w:r>
            </w:ins>
          </w:p>
        </w:tc>
        <w:tc>
          <w:tcPr>
            <w:tcW w:w="4338" w:type="dxa"/>
            <w:vAlign w:val="bottom"/>
          </w:tcPr>
          <w:p w14:paraId="6B6077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99A7CE" w14:textId="77777777">
        <w:trPr>
          <w:trHeight w:val="1020"/>
        </w:trPr>
        <w:tc>
          <w:tcPr>
            <w:tcW w:w="2700" w:type="dxa"/>
            <w:shd w:val="clear" w:color="auto" w:fill="FFFFFF"/>
            <w:vAlign w:val="bottom"/>
          </w:tcPr>
          <w:p w14:paraId="5EA7E459" w14:textId="77777777" w:rsidR="0024510B" w:rsidRDefault="009E4ABA">
            <w:pPr>
              <w:spacing w:after="0"/>
            </w:pPr>
            <w:r>
              <w:t>6.3.6-V2V-BSMTX-DATAACC-023</w:t>
            </w:r>
          </w:p>
        </w:tc>
        <w:tc>
          <w:tcPr>
            <w:tcW w:w="2430" w:type="dxa"/>
            <w:vAlign w:val="bottom"/>
          </w:tcPr>
          <w:p w14:paraId="69F0145A" w14:textId="717FD2BC" w:rsidR="0024510B" w:rsidRDefault="009E4ABA">
            <w:pPr>
              <w:spacing w:after="0"/>
            </w:pPr>
            <w:r>
              <w:t>TP-BSM-MV-BV-</w:t>
            </w:r>
            <w:ins w:id="454" w:author="Liming, John R." w:date="2017-04-11T09:41:00Z">
              <w:r w:rsidR="00A3086A">
                <w:t>05</w:t>
              </w:r>
            </w:ins>
          </w:p>
        </w:tc>
        <w:tc>
          <w:tcPr>
            <w:tcW w:w="4338" w:type="dxa"/>
            <w:vAlign w:val="bottom"/>
          </w:tcPr>
          <w:p w14:paraId="3A49C1B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C0551E9" w14:textId="77777777">
        <w:trPr>
          <w:trHeight w:val="1020"/>
        </w:trPr>
        <w:tc>
          <w:tcPr>
            <w:tcW w:w="2700" w:type="dxa"/>
            <w:shd w:val="clear" w:color="auto" w:fill="FFFFFF"/>
            <w:vAlign w:val="bottom"/>
          </w:tcPr>
          <w:p w14:paraId="33C75C42" w14:textId="77777777" w:rsidR="0024510B" w:rsidRDefault="009E4ABA">
            <w:pPr>
              <w:spacing w:after="0"/>
            </w:pPr>
            <w:r>
              <w:lastRenderedPageBreak/>
              <w:t>6.3.6-V2V-BSMTX-DATAACC-024</w:t>
            </w:r>
          </w:p>
        </w:tc>
        <w:tc>
          <w:tcPr>
            <w:tcW w:w="2430" w:type="dxa"/>
            <w:vAlign w:val="bottom"/>
          </w:tcPr>
          <w:p w14:paraId="022B2254" w14:textId="203D7360" w:rsidR="0024510B" w:rsidRDefault="009E4ABA">
            <w:pPr>
              <w:spacing w:after="0"/>
            </w:pPr>
            <w:r>
              <w:t>TP-BSM-MV-BV-</w:t>
            </w:r>
            <w:ins w:id="455" w:author="Liming, John R." w:date="2017-04-11T09:34:00Z">
              <w:r w:rsidR="002D458D">
                <w:t>02</w:t>
              </w:r>
            </w:ins>
            <w:r w:rsidR="00504283">
              <w:t>-V</w:t>
            </w:r>
          </w:p>
        </w:tc>
        <w:tc>
          <w:tcPr>
            <w:tcW w:w="4338" w:type="dxa"/>
            <w:vAlign w:val="bottom"/>
          </w:tcPr>
          <w:p w14:paraId="4BD0958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020C76" w14:textId="77777777">
        <w:trPr>
          <w:trHeight w:val="1020"/>
        </w:trPr>
        <w:tc>
          <w:tcPr>
            <w:tcW w:w="2700" w:type="dxa"/>
            <w:shd w:val="clear" w:color="auto" w:fill="FFFFFF"/>
            <w:vAlign w:val="bottom"/>
          </w:tcPr>
          <w:p w14:paraId="13241769" w14:textId="77777777" w:rsidR="0024510B" w:rsidRDefault="009E4ABA">
            <w:pPr>
              <w:spacing w:after="0"/>
            </w:pPr>
            <w:r>
              <w:t>6.3.6-V2V-BSMTX-DATAACC-025</w:t>
            </w:r>
          </w:p>
        </w:tc>
        <w:tc>
          <w:tcPr>
            <w:tcW w:w="2430" w:type="dxa"/>
            <w:vAlign w:val="bottom"/>
          </w:tcPr>
          <w:p w14:paraId="6AA2E0B9" w14:textId="7AAA3C9C" w:rsidR="0024510B" w:rsidRDefault="009E4ABA">
            <w:pPr>
              <w:spacing w:after="0"/>
            </w:pPr>
            <w:r>
              <w:t>TP-BSM-MV-BV-</w:t>
            </w:r>
            <w:ins w:id="456" w:author="Liming, John R." w:date="2017-04-11T09:34:00Z">
              <w:r w:rsidR="002D458D">
                <w:t>02</w:t>
              </w:r>
            </w:ins>
            <w:r w:rsidR="00504283">
              <w:t>-V</w:t>
            </w:r>
          </w:p>
        </w:tc>
        <w:tc>
          <w:tcPr>
            <w:tcW w:w="4338" w:type="dxa"/>
            <w:vAlign w:val="bottom"/>
          </w:tcPr>
          <w:p w14:paraId="0594014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7DE6F57" w14:textId="77777777">
        <w:trPr>
          <w:trHeight w:val="1020"/>
        </w:trPr>
        <w:tc>
          <w:tcPr>
            <w:tcW w:w="2700" w:type="dxa"/>
            <w:shd w:val="clear" w:color="auto" w:fill="FFFFFF"/>
            <w:vAlign w:val="bottom"/>
          </w:tcPr>
          <w:p w14:paraId="5BA4D485" w14:textId="77777777" w:rsidR="0024510B" w:rsidRDefault="009E4ABA">
            <w:pPr>
              <w:spacing w:after="0"/>
            </w:pPr>
            <w:r>
              <w:t>6.3.6-V2V-BSMTX-DATAACC-026</w:t>
            </w:r>
          </w:p>
        </w:tc>
        <w:tc>
          <w:tcPr>
            <w:tcW w:w="2430" w:type="dxa"/>
            <w:vAlign w:val="bottom"/>
          </w:tcPr>
          <w:p w14:paraId="5D79E15C" w14:textId="42D61907" w:rsidR="0024510B" w:rsidRDefault="009E4ABA">
            <w:pPr>
              <w:spacing w:after="0"/>
            </w:pPr>
            <w:r>
              <w:t>TP-BSM-MV-BV-</w:t>
            </w:r>
            <w:ins w:id="457" w:author="Liming, John R." w:date="2017-04-11T09:34:00Z">
              <w:r w:rsidR="002D458D">
                <w:t>02</w:t>
              </w:r>
            </w:ins>
            <w:r w:rsidR="00504283">
              <w:t>-V</w:t>
            </w:r>
          </w:p>
        </w:tc>
        <w:tc>
          <w:tcPr>
            <w:tcW w:w="4338" w:type="dxa"/>
            <w:vAlign w:val="bottom"/>
          </w:tcPr>
          <w:p w14:paraId="27C7679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50E3DD" w14:textId="77777777">
        <w:trPr>
          <w:trHeight w:val="1020"/>
        </w:trPr>
        <w:tc>
          <w:tcPr>
            <w:tcW w:w="2700" w:type="dxa"/>
            <w:shd w:val="clear" w:color="auto" w:fill="FFFFFF"/>
            <w:vAlign w:val="bottom"/>
          </w:tcPr>
          <w:p w14:paraId="1B6221C4" w14:textId="77777777" w:rsidR="0024510B" w:rsidRDefault="009E4ABA">
            <w:pPr>
              <w:spacing w:after="0"/>
            </w:pPr>
            <w:r>
              <w:t>6.3.6-V2V-BSMTX-DATAACC-027</w:t>
            </w:r>
          </w:p>
        </w:tc>
        <w:tc>
          <w:tcPr>
            <w:tcW w:w="2430" w:type="dxa"/>
            <w:vAlign w:val="bottom"/>
          </w:tcPr>
          <w:p w14:paraId="1EB628C8" w14:textId="26B3D731" w:rsidR="0024510B" w:rsidRDefault="009E4ABA">
            <w:pPr>
              <w:spacing w:after="0"/>
            </w:pPr>
            <w:r>
              <w:t>TP-BSM-MV-BV-</w:t>
            </w:r>
            <w:ins w:id="458" w:author="Liming, John R." w:date="2017-04-11T09:35:00Z">
              <w:r w:rsidR="002D458D">
                <w:t>02</w:t>
              </w:r>
            </w:ins>
            <w:r w:rsidR="00504283">
              <w:t>-V</w:t>
            </w:r>
          </w:p>
        </w:tc>
        <w:tc>
          <w:tcPr>
            <w:tcW w:w="4338" w:type="dxa"/>
            <w:vAlign w:val="bottom"/>
          </w:tcPr>
          <w:p w14:paraId="4D474C8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5E563FA" w14:textId="77777777">
        <w:trPr>
          <w:trHeight w:val="1020"/>
        </w:trPr>
        <w:tc>
          <w:tcPr>
            <w:tcW w:w="2700" w:type="dxa"/>
            <w:shd w:val="clear" w:color="auto" w:fill="FFFFFF"/>
            <w:vAlign w:val="bottom"/>
          </w:tcPr>
          <w:p w14:paraId="11426DEE" w14:textId="77777777" w:rsidR="0024510B" w:rsidRDefault="009E4ABA">
            <w:pPr>
              <w:spacing w:after="0"/>
            </w:pPr>
            <w:r>
              <w:t>6.3.6-V2V-BSMTX-DATAACC-028</w:t>
            </w:r>
          </w:p>
        </w:tc>
        <w:tc>
          <w:tcPr>
            <w:tcW w:w="2430" w:type="dxa"/>
            <w:vAlign w:val="bottom"/>
          </w:tcPr>
          <w:p w14:paraId="3C7FF25E" w14:textId="4A8D8B38" w:rsidR="0024510B" w:rsidRDefault="009E4ABA">
            <w:pPr>
              <w:spacing w:after="0"/>
            </w:pPr>
            <w:r>
              <w:t>TP-BSM-MV-BV-</w:t>
            </w:r>
            <w:ins w:id="459" w:author="Liming, John R." w:date="2017-04-11T09:52:00Z">
              <w:r w:rsidR="00A3086A">
                <w:t>08</w:t>
              </w:r>
            </w:ins>
          </w:p>
        </w:tc>
        <w:tc>
          <w:tcPr>
            <w:tcW w:w="4338" w:type="dxa"/>
            <w:vAlign w:val="bottom"/>
          </w:tcPr>
          <w:p w14:paraId="1381CEC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1FCA606" w14:textId="77777777">
        <w:trPr>
          <w:trHeight w:val="1020"/>
        </w:trPr>
        <w:tc>
          <w:tcPr>
            <w:tcW w:w="2700" w:type="dxa"/>
            <w:shd w:val="clear" w:color="auto" w:fill="FFFFFF"/>
            <w:vAlign w:val="bottom"/>
          </w:tcPr>
          <w:p w14:paraId="7C3971EA" w14:textId="77777777" w:rsidR="0024510B" w:rsidRDefault="009E4ABA">
            <w:pPr>
              <w:spacing w:after="0"/>
            </w:pPr>
            <w:r>
              <w:t>6.3.6-V2V-BSMTX-DATAACC-029</w:t>
            </w:r>
          </w:p>
        </w:tc>
        <w:tc>
          <w:tcPr>
            <w:tcW w:w="2430" w:type="dxa"/>
            <w:vAlign w:val="bottom"/>
          </w:tcPr>
          <w:p w14:paraId="42D42734" w14:textId="4DA37F7B" w:rsidR="0024510B" w:rsidRDefault="009E4ABA">
            <w:pPr>
              <w:spacing w:after="0"/>
            </w:pPr>
            <w:r>
              <w:t>TP-BSM-MV-BV-</w:t>
            </w:r>
            <w:ins w:id="460" w:author="Liming, John R." w:date="2017-04-11T09:55:00Z">
              <w:r w:rsidR="00A3086A">
                <w:t>11</w:t>
              </w:r>
            </w:ins>
          </w:p>
        </w:tc>
        <w:tc>
          <w:tcPr>
            <w:tcW w:w="4338" w:type="dxa"/>
            <w:vAlign w:val="bottom"/>
          </w:tcPr>
          <w:p w14:paraId="5FF0BFD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4430F6" w14:textId="77777777">
        <w:trPr>
          <w:trHeight w:val="1020"/>
        </w:trPr>
        <w:tc>
          <w:tcPr>
            <w:tcW w:w="2700" w:type="dxa"/>
            <w:shd w:val="clear" w:color="auto" w:fill="FFFFFF"/>
            <w:vAlign w:val="bottom"/>
          </w:tcPr>
          <w:p w14:paraId="447A04E1" w14:textId="77777777" w:rsidR="0024510B" w:rsidRDefault="009E4ABA">
            <w:pPr>
              <w:spacing w:after="0"/>
            </w:pPr>
            <w:r>
              <w:t>6.3.6-V2V-BSMTX-DATAACC-030</w:t>
            </w:r>
          </w:p>
        </w:tc>
        <w:tc>
          <w:tcPr>
            <w:tcW w:w="2430" w:type="dxa"/>
            <w:vAlign w:val="bottom"/>
          </w:tcPr>
          <w:p w14:paraId="1819F745" w14:textId="5D7BDE41" w:rsidR="0024510B" w:rsidRDefault="009E4ABA">
            <w:pPr>
              <w:spacing w:after="0"/>
            </w:pPr>
            <w:r>
              <w:t>TP-BSM-MV-BV-</w:t>
            </w:r>
            <w:ins w:id="461" w:author="Liming, John R." w:date="2017-04-11T09:55:00Z">
              <w:r w:rsidR="00A3086A">
                <w:t>12</w:t>
              </w:r>
            </w:ins>
          </w:p>
        </w:tc>
        <w:tc>
          <w:tcPr>
            <w:tcW w:w="4338" w:type="dxa"/>
            <w:vAlign w:val="bottom"/>
          </w:tcPr>
          <w:p w14:paraId="372FC9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C4E7633" w14:textId="77777777">
        <w:trPr>
          <w:trHeight w:val="1020"/>
        </w:trPr>
        <w:tc>
          <w:tcPr>
            <w:tcW w:w="2700" w:type="dxa"/>
            <w:shd w:val="clear" w:color="auto" w:fill="FFFFFF"/>
            <w:vAlign w:val="bottom"/>
          </w:tcPr>
          <w:p w14:paraId="361720C3" w14:textId="77777777" w:rsidR="0024510B" w:rsidRDefault="009E4ABA">
            <w:pPr>
              <w:spacing w:after="0"/>
            </w:pPr>
            <w:r>
              <w:t>6.3.6-V2V-BSMTX-DATAACC-031</w:t>
            </w:r>
          </w:p>
        </w:tc>
        <w:tc>
          <w:tcPr>
            <w:tcW w:w="2430" w:type="dxa"/>
            <w:vAlign w:val="bottom"/>
          </w:tcPr>
          <w:p w14:paraId="3050B90D" w14:textId="33D85178" w:rsidR="0024510B" w:rsidRDefault="009E4ABA">
            <w:pPr>
              <w:spacing w:after="0"/>
            </w:pPr>
            <w:r>
              <w:t>TP-BSM-MV-BV-</w:t>
            </w:r>
            <w:ins w:id="462" w:author="Liming, John R." w:date="2017-04-11T09:53:00Z">
              <w:r w:rsidR="00A3086A">
                <w:t>09</w:t>
              </w:r>
            </w:ins>
          </w:p>
        </w:tc>
        <w:tc>
          <w:tcPr>
            <w:tcW w:w="4338" w:type="dxa"/>
            <w:vAlign w:val="bottom"/>
          </w:tcPr>
          <w:p w14:paraId="23D7E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4F2BA85E" w14:textId="77777777">
        <w:trPr>
          <w:trHeight w:val="1020"/>
        </w:trPr>
        <w:tc>
          <w:tcPr>
            <w:tcW w:w="2700" w:type="dxa"/>
            <w:shd w:val="clear" w:color="auto" w:fill="FFFFFF"/>
            <w:vAlign w:val="bottom"/>
          </w:tcPr>
          <w:p w14:paraId="59194A3C" w14:textId="77777777" w:rsidR="0024510B" w:rsidRDefault="009E4ABA">
            <w:pPr>
              <w:spacing w:after="0"/>
            </w:pPr>
            <w:r>
              <w:lastRenderedPageBreak/>
              <w:t>6.3.6-V2V-BSMTX-DATAACC-032</w:t>
            </w:r>
          </w:p>
        </w:tc>
        <w:tc>
          <w:tcPr>
            <w:tcW w:w="2430" w:type="dxa"/>
            <w:vAlign w:val="bottom"/>
          </w:tcPr>
          <w:p w14:paraId="3A41B31E" w14:textId="121AACF3" w:rsidR="0024510B" w:rsidRDefault="009E4ABA">
            <w:pPr>
              <w:spacing w:after="0"/>
            </w:pPr>
            <w:r>
              <w:t>TP-BSM-MV-BV-</w:t>
            </w:r>
            <w:ins w:id="463" w:author="Liming, John R." w:date="2017-04-11T09:52:00Z">
              <w:r w:rsidR="00A3086A">
                <w:t>08</w:t>
              </w:r>
            </w:ins>
          </w:p>
        </w:tc>
        <w:tc>
          <w:tcPr>
            <w:tcW w:w="4338" w:type="dxa"/>
            <w:vAlign w:val="bottom"/>
          </w:tcPr>
          <w:p w14:paraId="05815F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4B44BBA" w14:textId="77777777">
        <w:trPr>
          <w:trHeight w:val="1020"/>
        </w:trPr>
        <w:tc>
          <w:tcPr>
            <w:tcW w:w="2700" w:type="dxa"/>
            <w:shd w:val="clear" w:color="auto" w:fill="FFFFFF"/>
            <w:vAlign w:val="bottom"/>
          </w:tcPr>
          <w:p w14:paraId="58E6F224" w14:textId="77777777" w:rsidR="0024510B" w:rsidRDefault="009E4ABA">
            <w:pPr>
              <w:spacing w:after="0"/>
            </w:pPr>
            <w:r>
              <w:t>6.3.6-V2V-BSMTX-DATAACC-033</w:t>
            </w:r>
          </w:p>
        </w:tc>
        <w:tc>
          <w:tcPr>
            <w:tcW w:w="2430" w:type="dxa"/>
            <w:vAlign w:val="bottom"/>
          </w:tcPr>
          <w:p w14:paraId="2EE440AC" w14:textId="40B61893" w:rsidR="0024510B" w:rsidRDefault="009E4ABA">
            <w:pPr>
              <w:spacing w:after="0"/>
            </w:pPr>
            <w:r>
              <w:t>TP-BSM-MV-BV-</w:t>
            </w:r>
            <w:ins w:id="464" w:author="Liming, John R." w:date="2017-04-11T09:56:00Z">
              <w:r w:rsidR="00A3086A">
                <w:t>14</w:t>
              </w:r>
            </w:ins>
          </w:p>
        </w:tc>
        <w:tc>
          <w:tcPr>
            <w:tcW w:w="4338" w:type="dxa"/>
            <w:vAlign w:val="bottom"/>
          </w:tcPr>
          <w:p w14:paraId="0591C80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022E829" w14:textId="77777777">
        <w:trPr>
          <w:trHeight w:val="280"/>
        </w:trPr>
        <w:tc>
          <w:tcPr>
            <w:tcW w:w="2700" w:type="dxa"/>
            <w:shd w:val="clear" w:color="auto" w:fill="FFFFFF"/>
            <w:vAlign w:val="bottom"/>
          </w:tcPr>
          <w:p w14:paraId="53C9F077" w14:textId="77777777" w:rsidR="0024510B" w:rsidRDefault="009E4ABA">
            <w:pPr>
              <w:spacing w:after="0"/>
            </w:pPr>
            <w:r>
              <w:t>6.3.6-V2V-BSMTX-DATAACC-034</w:t>
            </w:r>
          </w:p>
        </w:tc>
        <w:tc>
          <w:tcPr>
            <w:tcW w:w="2430" w:type="dxa"/>
            <w:vAlign w:val="bottom"/>
          </w:tcPr>
          <w:p w14:paraId="051AF387" w14:textId="32EF614D" w:rsidR="0024510B" w:rsidRDefault="009E4ABA">
            <w:pPr>
              <w:spacing w:after="0"/>
            </w:pPr>
            <w:r>
              <w:t>TP-BSM-MV-BV-</w:t>
            </w:r>
            <w:ins w:id="465" w:author="Liming, John R." w:date="2017-04-11T09:51:00Z">
              <w:r w:rsidR="00A3086A">
                <w:t>07</w:t>
              </w:r>
            </w:ins>
            <w:r w:rsidR="006D5276">
              <w:t>-X</w:t>
            </w:r>
          </w:p>
        </w:tc>
        <w:tc>
          <w:tcPr>
            <w:tcW w:w="4338" w:type="dxa"/>
            <w:vAlign w:val="bottom"/>
          </w:tcPr>
          <w:p w14:paraId="75FD43E7" w14:textId="77777777" w:rsidR="0024510B" w:rsidRDefault="009E4ABA">
            <w:pPr>
              <w:spacing w:after="0"/>
            </w:pPr>
            <w:r>
              <w:t xml:space="preserve">EEBL - Lead Vehicle Decelerating </w:t>
            </w:r>
          </w:p>
        </w:tc>
      </w:tr>
      <w:tr w:rsidR="0024510B" w14:paraId="04C4FB94" w14:textId="77777777">
        <w:trPr>
          <w:trHeight w:val="280"/>
        </w:trPr>
        <w:tc>
          <w:tcPr>
            <w:tcW w:w="2700" w:type="dxa"/>
            <w:shd w:val="clear" w:color="auto" w:fill="FFFFFF"/>
            <w:vAlign w:val="bottom"/>
          </w:tcPr>
          <w:p w14:paraId="26312E75" w14:textId="77777777" w:rsidR="0024510B" w:rsidRDefault="009E4ABA">
            <w:pPr>
              <w:spacing w:after="0"/>
            </w:pPr>
            <w:r>
              <w:t>6.3.6-V2V-BSMTX-DATAACC-035</w:t>
            </w:r>
          </w:p>
        </w:tc>
        <w:tc>
          <w:tcPr>
            <w:tcW w:w="2430" w:type="dxa"/>
            <w:vAlign w:val="bottom"/>
          </w:tcPr>
          <w:p w14:paraId="47D015DF" w14:textId="0F1B1039" w:rsidR="0024510B" w:rsidRDefault="009E4ABA">
            <w:pPr>
              <w:spacing w:after="0"/>
            </w:pPr>
            <w:r>
              <w:t>TP-BSM-MV-BV-</w:t>
            </w:r>
            <w:ins w:id="466" w:author="Liming, John R." w:date="2017-04-11T09:51:00Z">
              <w:r w:rsidR="00A3086A">
                <w:t>07</w:t>
              </w:r>
            </w:ins>
            <w:r w:rsidR="006D5276">
              <w:t>-X</w:t>
            </w:r>
          </w:p>
        </w:tc>
        <w:tc>
          <w:tcPr>
            <w:tcW w:w="4338" w:type="dxa"/>
            <w:vAlign w:val="bottom"/>
          </w:tcPr>
          <w:p w14:paraId="14E3DDE9" w14:textId="77777777" w:rsidR="0024510B" w:rsidRDefault="009E4ABA">
            <w:pPr>
              <w:spacing w:after="0"/>
            </w:pPr>
            <w:r>
              <w:t xml:space="preserve">EEBL - Lead Vehicle Decelerating </w:t>
            </w:r>
          </w:p>
        </w:tc>
      </w:tr>
      <w:tr w:rsidR="0024510B" w14:paraId="2AF823BE" w14:textId="77777777">
        <w:trPr>
          <w:trHeight w:val="1020"/>
        </w:trPr>
        <w:tc>
          <w:tcPr>
            <w:tcW w:w="2700" w:type="dxa"/>
            <w:shd w:val="clear" w:color="auto" w:fill="FFFFFF"/>
            <w:vAlign w:val="bottom"/>
          </w:tcPr>
          <w:p w14:paraId="13F41EA1" w14:textId="77777777" w:rsidR="0024510B" w:rsidRDefault="009E4ABA">
            <w:pPr>
              <w:spacing w:after="0"/>
            </w:pPr>
            <w:r>
              <w:t>6.3.6-V2V-BSMTX-DATAACC-036</w:t>
            </w:r>
          </w:p>
        </w:tc>
        <w:tc>
          <w:tcPr>
            <w:tcW w:w="2430" w:type="dxa"/>
            <w:vAlign w:val="bottom"/>
          </w:tcPr>
          <w:p w14:paraId="1747D35E" w14:textId="69D9FC34" w:rsidR="0024510B" w:rsidRDefault="009E4ABA">
            <w:pPr>
              <w:spacing w:after="0"/>
            </w:pPr>
            <w:r>
              <w:t>TP-BSM-MV-BV-</w:t>
            </w:r>
            <w:ins w:id="467" w:author="Liming, John R." w:date="2017-04-11T09:42:00Z">
              <w:r w:rsidR="00A3086A">
                <w:t>06</w:t>
              </w:r>
            </w:ins>
          </w:p>
        </w:tc>
        <w:tc>
          <w:tcPr>
            <w:tcW w:w="4338" w:type="dxa"/>
            <w:vAlign w:val="bottom"/>
          </w:tcPr>
          <w:p w14:paraId="39847E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6BA55BB" w14:textId="77777777">
        <w:trPr>
          <w:trHeight w:val="1020"/>
        </w:trPr>
        <w:tc>
          <w:tcPr>
            <w:tcW w:w="2700" w:type="dxa"/>
            <w:shd w:val="clear" w:color="auto" w:fill="FFFFFF"/>
            <w:vAlign w:val="bottom"/>
          </w:tcPr>
          <w:p w14:paraId="0C800A2A" w14:textId="77777777" w:rsidR="0024510B" w:rsidRDefault="009E4ABA">
            <w:pPr>
              <w:spacing w:after="0"/>
            </w:pPr>
            <w:r>
              <w:t>6.3.6-V2V-BSMTX-DATAACC-037</w:t>
            </w:r>
          </w:p>
        </w:tc>
        <w:tc>
          <w:tcPr>
            <w:tcW w:w="2430" w:type="dxa"/>
            <w:vAlign w:val="bottom"/>
          </w:tcPr>
          <w:p w14:paraId="2712B471" w14:textId="6005C205" w:rsidR="0024510B" w:rsidRDefault="009E4ABA">
            <w:pPr>
              <w:spacing w:after="0"/>
            </w:pPr>
            <w:r>
              <w:t>TP-BSM-MV-BV-</w:t>
            </w:r>
            <w:ins w:id="468" w:author="Liming, John R." w:date="2017-04-11T09:42:00Z">
              <w:r w:rsidR="00A3086A">
                <w:t>06</w:t>
              </w:r>
            </w:ins>
          </w:p>
        </w:tc>
        <w:tc>
          <w:tcPr>
            <w:tcW w:w="4338" w:type="dxa"/>
            <w:vAlign w:val="bottom"/>
          </w:tcPr>
          <w:p w14:paraId="13A11BF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33AE33A" w14:textId="77777777">
        <w:trPr>
          <w:trHeight w:val="1020"/>
        </w:trPr>
        <w:tc>
          <w:tcPr>
            <w:tcW w:w="2700" w:type="dxa"/>
            <w:shd w:val="clear" w:color="auto" w:fill="FFFFFF"/>
            <w:vAlign w:val="bottom"/>
          </w:tcPr>
          <w:p w14:paraId="5577A499" w14:textId="77777777" w:rsidR="0024510B" w:rsidRDefault="009E4ABA">
            <w:pPr>
              <w:spacing w:after="0"/>
            </w:pPr>
            <w:r>
              <w:t>6.3.6-V2V-BSMTX-DATAACC-038</w:t>
            </w:r>
          </w:p>
        </w:tc>
        <w:tc>
          <w:tcPr>
            <w:tcW w:w="2430" w:type="dxa"/>
            <w:vAlign w:val="bottom"/>
          </w:tcPr>
          <w:p w14:paraId="69F26E3A" w14:textId="0FC689A1" w:rsidR="0024510B" w:rsidRDefault="009E4ABA">
            <w:pPr>
              <w:spacing w:after="0"/>
            </w:pPr>
            <w:r>
              <w:t>TP-BSM-MV-BV-</w:t>
            </w:r>
            <w:ins w:id="469" w:author="Liming, John R." w:date="2017-04-11T09:42:00Z">
              <w:r w:rsidR="00A3086A">
                <w:t>06</w:t>
              </w:r>
            </w:ins>
          </w:p>
        </w:tc>
        <w:tc>
          <w:tcPr>
            <w:tcW w:w="4338" w:type="dxa"/>
            <w:vAlign w:val="bottom"/>
          </w:tcPr>
          <w:p w14:paraId="147B8F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3A1C90" w14:textId="77777777">
        <w:trPr>
          <w:trHeight w:val="1020"/>
        </w:trPr>
        <w:tc>
          <w:tcPr>
            <w:tcW w:w="2700" w:type="dxa"/>
            <w:shd w:val="clear" w:color="auto" w:fill="FFFFFF"/>
            <w:vAlign w:val="bottom"/>
          </w:tcPr>
          <w:p w14:paraId="652C079A" w14:textId="77777777" w:rsidR="0024510B" w:rsidRDefault="009E4ABA">
            <w:pPr>
              <w:spacing w:after="0"/>
            </w:pPr>
            <w:r>
              <w:t>6.3.6-V2V-BSMTX-DATAACC-039</w:t>
            </w:r>
          </w:p>
        </w:tc>
        <w:tc>
          <w:tcPr>
            <w:tcW w:w="2430" w:type="dxa"/>
            <w:vAlign w:val="bottom"/>
          </w:tcPr>
          <w:p w14:paraId="652C8F7C" w14:textId="561BC86A" w:rsidR="0024510B" w:rsidRDefault="009E4ABA">
            <w:pPr>
              <w:spacing w:after="0"/>
            </w:pPr>
            <w:r>
              <w:t>TP-BSM-MV-BV-</w:t>
            </w:r>
            <w:ins w:id="470" w:author="Liming, John R." w:date="2017-04-11T09:42:00Z">
              <w:r w:rsidR="00A3086A">
                <w:t>06</w:t>
              </w:r>
            </w:ins>
          </w:p>
        </w:tc>
        <w:tc>
          <w:tcPr>
            <w:tcW w:w="4338" w:type="dxa"/>
            <w:vAlign w:val="bottom"/>
          </w:tcPr>
          <w:p w14:paraId="7989818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50526B" w14:textId="77777777">
        <w:trPr>
          <w:trHeight w:val="1020"/>
        </w:trPr>
        <w:tc>
          <w:tcPr>
            <w:tcW w:w="2700" w:type="dxa"/>
            <w:shd w:val="clear" w:color="auto" w:fill="FFFFFF"/>
            <w:vAlign w:val="bottom"/>
          </w:tcPr>
          <w:p w14:paraId="6F668CF6" w14:textId="77777777" w:rsidR="0024510B" w:rsidRDefault="009E4ABA">
            <w:pPr>
              <w:spacing w:after="0"/>
            </w:pPr>
            <w:r>
              <w:t>6.3.6-V2V-BSMTX-DATAACC-040</w:t>
            </w:r>
          </w:p>
        </w:tc>
        <w:tc>
          <w:tcPr>
            <w:tcW w:w="2430" w:type="dxa"/>
            <w:vAlign w:val="bottom"/>
          </w:tcPr>
          <w:p w14:paraId="4C3AB29A" w14:textId="235FE1BB" w:rsidR="0024510B" w:rsidRDefault="009E4ABA">
            <w:pPr>
              <w:spacing w:after="0"/>
            </w:pPr>
            <w:r>
              <w:t>TP-BSM-MV-BV-</w:t>
            </w:r>
            <w:ins w:id="471" w:author="Liming, John R." w:date="2017-04-11T09:42:00Z">
              <w:r w:rsidR="00A3086A">
                <w:t>06</w:t>
              </w:r>
            </w:ins>
          </w:p>
        </w:tc>
        <w:tc>
          <w:tcPr>
            <w:tcW w:w="4338" w:type="dxa"/>
            <w:vAlign w:val="bottom"/>
          </w:tcPr>
          <w:p w14:paraId="02E293E4" w14:textId="77777777" w:rsidR="0024510B" w:rsidRDefault="009E4ABA">
            <w:pPr>
              <w:spacing w:after="0"/>
            </w:pPr>
            <w:r>
              <w:t xml:space="preserve">EEBL - Lead Vehicle Decelerating, </w:t>
            </w:r>
            <w:r>
              <w:br/>
              <w:t xml:space="preserve">Crash Warning, </w:t>
            </w:r>
            <w:r>
              <w:br/>
              <w:t xml:space="preserve">BSW /LCW- Blind Spot Warning/Lane Change Warning, </w:t>
            </w:r>
            <w:r>
              <w:br/>
            </w:r>
            <w:r>
              <w:lastRenderedPageBreak/>
              <w:t xml:space="preserve">IMA-Intersection Movement Assist, </w:t>
            </w:r>
            <w:r>
              <w:br/>
              <w:t xml:space="preserve">LTA - Left Turn Assist, </w:t>
            </w:r>
            <w:r>
              <w:br/>
              <w:t xml:space="preserve">CLW - Control Loss Warning </w:t>
            </w:r>
          </w:p>
        </w:tc>
      </w:tr>
      <w:tr w:rsidR="0024510B" w14:paraId="2DE37B63" w14:textId="77777777">
        <w:trPr>
          <w:trHeight w:val="1020"/>
        </w:trPr>
        <w:tc>
          <w:tcPr>
            <w:tcW w:w="2700" w:type="dxa"/>
            <w:shd w:val="clear" w:color="auto" w:fill="FFFFFF"/>
            <w:vAlign w:val="bottom"/>
          </w:tcPr>
          <w:p w14:paraId="29769C61" w14:textId="77777777" w:rsidR="0024510B" w:rsidRDefault="009E4ABA">
            <w:pPr>
              <w:spacing w:after="0"/>
            </w:pPr>
            <w:r>
              <w:lastRenderedPageBreak/>
              <w:t>6.3.6-V2V-BSMTX-DATAACC-041</w:t>
            </w:r>
          </w:p>
        </w:tc>
        <w:tc>
          <w:tcPr>
            <w:tcW w:w="2430" w:type="dxa"/>
            <w:vAlign w:val="bottom"/>
          </w:tcPr>
          <w:p w14:paraId="465A06FC" w14:textId="54DAD4CF" w:rsidR="0024510B" w:rsidRDefault="009E4ABA">
            <w:pPr>
              <w:spacing w:after="0"/>
            </w:pPr>
            <w:r>
              <w:t>TP-BSM-MV-BV-</w:t>
            </w:r>
            <w:ins w:id="472" w:author="Liming, John R." w:date="2017-04-11T09:42:00Z">
              <w:r w:rsidR="00A3086A">
                <w:t>06</w:t>
              </w:r>
            </w:ins>
          </w:p>
        </w:tc>
        <w:tc>
          <w:tcPr>
            <w:tcW w:w="4338" w:type="dxa"/>
            <w:vAlign w:val="bottom"/>
          </w:tcPr>
          <w:p w14:paraId="06CAD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81B085" w14:textId="77777777">
        <w:trPr>
          <w:trHeight w:val="1440"/>
        </w:trPr>
        <w:tc>
          <w:tcPr>
            <w:tcW w:w="2700" w:type="dxa"/>
            <w:shd w:val="clear" w:color="auto" w:fill="FFFFFF"/>
            <w:vAlign w:val="bottom"/>
          </w:tcPr>
          <w:p w14:paraId="0B015118" w14:textId="77777777" w:rsidR="0024510B" w:rsidRDefault="009E4ABA">
            <w:pPr>
              <w:spacing w:after="0"/>
            </w:pPr>
            <w:r>
              <w:t>6.3.6-V2V-BSMTX-DATAACC-042</w:t>
            </w:r>
          </w:p>
        </w:tc>
        <w:tc>
          <w:tcPr>
            <w:tcW w:w="2430" w:type="dxa"/>
            <w:vAlign w:val="bottom"/>
          </w:tcPr>
          <w:p w14:paraId="4C90CE2D" w14:textId="6D552DCB" w:rsidR="0024510B" w:rsidRDefault="009E4ABA">
            <w:pPr>
              <w:spacing w:after="0"/>
            </w:pPr>
            <w:r>
              <w:t>TP-BSM-MV-BV-</w:t>
            </w:r>
            <w:ins w:id="473" w:author="Liming, John R." w:date="2017-04-11T09:42:00Z">
              <w:r w:rsidR="00A3086A">
                <w:t>06</w:t>
              </w:r>
            </w:ins>
          </w:p>
        </w:tc>
        <w:tc>
          <w:tcPr>
            <w:tcW w:w="4338" w:type="dxa"/>
            <w:vAlign w:val="bottom"/>
          </w:tcPr>
          <w:p w14:paraId="6A42609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A1CC93F" w14:textId="77777777">
        <w:trPr>
          <w:trHeight w:val="1020"/>
        </w:trPr>
        <w:tc>
          <w:tcPr>
            <w:tcW w:w="2700" w:type="dxa"/>
            <w:shd w:val="clear" w:color="auto" w:fill="FFFFFF"/>
            <w:vAlign w:val="bottom"/>
          </w:tcPr>
          <w:p w14:paraId="7D5DA259" w14:textId="77777777" w:rsidR="0024510B" w:rsidRDefault="009E4ABA">
            <w:pPr>
              <w:spacing w:after="0"/>
            </w:pPr>
            <w:r>
              <w:t>6.3.6-V2V-BSMTX-DATAACC-043</w:t>
            </w:r>
          </w:p>
        </w:tc>
        <w:tc>
          <w:tcPr>
            <w:tcW w:w="2430" w:type="dxa"/>
            <w:vAlign w:val="bottom"/>
          </w:tcPr>
          <w:p w14:paraId="0C2A2DD7" w14:textId="316DA1EA" w:rsidR="0024510B" w:rsidRDefault="009E4ABA">
            <w:pPr>
              <w:spacing w:after="0"/>
            </w:pPr>
            <w:r>
              <w:t>TP-BSM-MV-BV-</w:t>
            </w:r>
            <w:ins w:id="474" w:author="Liming, John R." w:date="2017-04-11T09:42:00Z">
              <w:r w:rsidR="00A3086A">
                <w:t>06</w:t>
              </w:r>
            </w:ins>
          </w:p>
        </w:tc>
        <w:tc>
          <w:tcPr>
            <w:tcW w:w="4338" w:type="dxa"/>
            <w:vAlign w:val="bottom"/>
          </w:tcPr>
          <w:p w14:paraId="492D4E2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0952FA" w14:textId="77777777">
        <w:trPr>
          <w:trHeight w:val="1020"/>
        </w:trPr>
        <w:tc>
          <w:tcPr>
            <w:tcW w:w="2700" w:type="dxa"/>
            <w:shd w:val="clear" w:color="auto" w:fill="FFFFFF"/>
            <w:vAlign w:val="bottom"/>
          </w:tcPr>
          <w:p w14:paraId="6D6158DD" w14:textId="77777777" w:rsidR="0024510B" w:rsidRDefault="009E4ABA">
            <w:pPr>
              <w:spacing w:after="0"/>
            </w:pPr>
            <w:r>
              <w:t>6.3.6-V2V-BSMTX-DATAACC-044</w:t>
            </w:r>
          </w:p>
        </w:tc>
        <w:tc>
          <w:tcPr>
            <w:tcW w:w="2430" w:type="dxa"/>
            <w:vAlign w:val="bottom"/>
          </w:tcPr>
          <w:p w14:paraId="4A9B1477" w14:textId="21687778" w:rsidR="0024510B" w:rsidRDefault="009E4ABA">
            <w:pPr>
              <w:spacing w:after="0"/>
            </w:pPr>
            <w:r>
              <w:t>TP-BSM-MV-BV-</w:t>
            </w:r>
            <w:ins w:id="475" w:author="Liming, John R." w:date="2017-04-11T09:42:00Z">
              <w:r w:rsidR="00A3086A">
                <w:t>06</w:t>
              </w:r>
            </w:ins>
          </w:p>
        </w:tc>
        <w:tc>
          <w:tcPr>
            <w:tcW w:w="4338" w:type="dxa"/>
            <w:vAlign w:val="bottom"/>
          </w:tcPr>
          <w:p w14:paraId="3A6CEE9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0A60F7" w14:textId="77777777">
        <w:trPr>
          <w:trHeight w:val="1020"/>
        </w:trPr>
        <w:tc>
          <w:tcPr>
            <w:tcW w:w="2700" w:type="dxa"/>
            <w:shd w:val="clear" w:color="auto" w:fill="FFFFFF"/>
            <w:vAlign w:val="bottom"/>
          </w:tcPr>
          <w:p w14:paraId="00C0DE92" w14:textId="77777777" w:rsidR="0024510B" w:rsidRDefault="009E4ABA">
            <w:pPr>
              <w:spacing w:after="0"/>
            </w:pPr>
            <w:r>
              <w:t>6.3.6-V2V-BSMTX-DATAACC-045</w:t>
            </w:r>
          </w:p>
        </w:tc>
        <w:tc>
          <w:tcPr>
            <w:tcW w:w="2430" w:type="dxa"/>
            <w:vAlign w:val="bottom"/>
          </w:tcPr>
          <w:p w14:paraId="02273ECB" w14:textId="36D6AE97" w:rsidR="0024510B" w:rsidRDefault="009E4ABA">
            <w:pPr>
              <w:spacing w:after="0"/>
            </w:pPr>
            <w:r>
              <w:t>TP-BSM-MV-BV-</w:t>
            </w:r>
            <w:ins w:id="476" w:author="Liming, John R." w:date="2017-04-11T09:42:00Z">
              <w:r w:rsidR="00A3086A">
                <w:t>06</w:t>
              </w:r>
            </w:ins>
          </w:p>
        </w:tc>
        <w:tc>
          <w:tcPr>
            <w:tcW w:w="4338" w:type="dxa"/>
            <w:vAlign w:val="bottom"/>
          </w:tcPr>
          <w:p w14:paraId="36A09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4DC8C77" w14:textId="77777777">
        <w:trPr>
          <w:trHeight w:val="1020"/>
        </w:trPr>
        <w:tc>
          <w:tcPr>
            <w:tcW w:w="2700" w:type="dxa"/>
            <w:shd w:val="clear" w:color="auto" w:fill="FFFFFF"/>
            <w:vAlign w:val="bottom"/>
          </w:tcPr>
          <w:p w14:paraId="2E36CE34" w14:textId="77777777" w:rsidR="0024510B" w:rsidRDefault="009E4ABA">
            <w:pPr>
              <w:spacing w:after="0"/>
            </w:pPr>
            <w:r>
              <w:t>6.3.6-V2V-BSMTX-DATAACC-046</w:t>
            </w:r>
          </w:p>
        </w:tc>
        <w:tc>
          <w:tcPr>
            <w:tcW w:w="2430" w:type="dxa"/>
            <w:vAlign w:val="bottom"/>
          </w:tcPr>
          <w:p w14:paraId="07917F01" w14:textId="123A1C47" w:rsidR="0024510B" w:rsidRDefault="009E4ABA">
            <w:pPr>
              <w:spacing w:after="0"/>
            </w:pPr>
            <w:r>
              <w:t>TP-BSM-MV-BV-</w:t>
            </w:r>
            <w:ins w:id="477" w:author="Liming, John R." w:date="2017-04-11T09:42:00Z">
              <w:r w:rsidR="00A3086A">
                <w:t>06</w:t>
              </w:r>
            </w:ins>
          </w:p>
        </w:tc>
        <w:tc>
          <w:tcPr>
            <w:tcW w:w="4338" w:type="dxa"/>
            <w:vAlign w:val="bottom"/>
          </w:tcPr>
          <w:p w14:paraId="73C2023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064C79C" w14:textId="77777777">
        <w:trPr>
          <w:trHeight w:val="1020"/>
        </w:trPr>
        <w:tc>
          <w:tcPr>
            <w:tcW w:w="2700" w:type="dxa"/>
            <w:shd w:val="clear" w:color="auto" w:fill="FFFFFF"/>
            <w:vAlign w:val="bottom"/>
          </w:tcPr>
          <w:p w14:paraId="4C0594F6" w14:textId="77777777" w:rsidR="0024510B" w:rsidRDefault="009E4ABA">
            <w:pPr>
              <w:spacing w:after="0"/>
            </w:pPr>
            <w:r>
              <w:t>6.3.6-V2V-BSMTX-DATAACC-047</w:t>
            </w:r>
          </w:p>
        </w:tc>
        <w:tc>
          <w:tcPr>
            <w:tcW w:w="2430" w:type="dxa"/>
            <w:vAlign w:val="bottom"/>
          </w:tcPr>
          <w:p w14:paraId="0D307238" w14:textId="119EEA74" w:rsidR="0024510B" w:rsidRDefault="009E4ABA">
            <w:pPr>
              <w:spacing w:after="0"/>
            </w:pPr>
            <w:r>
              <w:t>TP-BSM-MV-BV-</w:t>
            </w:r>
            <w:ins w:id="478" w:author="Liming, John R." w:date="2017-04-11T09:48:00Z">
              <w:r w:rsidR="00A3086A">
                <w:t>06</w:t>
              </w:r>
            </w:ins>
          </w:p>
        </w:tc>
        <w:tc>
          <w:tcPr>
            <w:tcW w:w="4338" w:type="dxa"/>
            <w:vAlign w:val="bottom"/>
          </w:tcPr>
          <w:p w14:paraId="169A81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67BEDC1" w14:textId="77777777">
        <w:trPr>
          <w:trHeight w:val="1020"/>
        </w:trPr>
        <w:tc>
          <w:tcPr>
            <w:tcW w:w="2700" w:type="dxa"/>
            <w:shd w:val="clear" w:color="auto" w:fill="FFFFFF"/>
            <w:vAlign w:val="bottom"/>
          </w:tcPr>
          <w:p w14:paraId="754A734D" w14:textId="77777777" w:rsidR="0024510B" w:rsidRDefault="009E4ABA">
            <w:pPr>
              <w:spacing w:after="0"/>
            </w:pPr>
            <w:r>
              <w:lastRenderedPageBreak/>
              <w:t>6.3.6-V2V-BSMTX-DATAACC-048</w:t>
            </w:r>
          </w:p>
        </w:tc>
        <w:tc>
          <w:tcPr>
            <w:tcW w:w="2430" w:type="dxa"/>
            <w:vAlign w:val="bottom"/>
          </w:tcPr>
          <w:p w14:paraId="443643B0" w14:textId="07FDFDFD" w:rsidR="0024510B" w:rsidRDefault="009E4ABA">
            <w:pPr>
              <w:spacing w:after="0"/>
            </w:pPr>
            <w:r>
              <w:t>TP-BSM-MV-BV-</w:t>
            </w:r>
            <w:ins w:id="479" w:author="Liming, John R." w:date="2017-04-11T09:48:00Z">
              <w:r w:rsidR="00A3086A">
                <w:t>06</w:t>
              </w:r>
            </w:ins>
          </w:p>
        </w:tc>
        <w:tc>
          <w:tcPr>
            <w:tcW w:w="4338" w:type="dxa"/>
            <w:vAlign w:val="bottom"/>
          </w:tcPr>
          <w:p w14:paraId="70CF945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DE4D3A" w14:textId="77777777">
        <w:trPr>
          <w:trHeight w:val="1020"/>
        </w:trPr>
        <w:tc>
          <w:tcPr>
            <w:tcW w:w="2700" w:type="dxa"/>
            <w:shd w:val="clear" w:color="auto" w:fill="FFFFFF"/>
            <w:vAlign w:val="bottom"/>
          </w:tcPr>
          <w:p w14:paraId="3B5CFF06" w14:textId="77777777" w:rsidR="0024510B" w:rsidRDefault="009E4ABA">
            <w:pPr>
              <w:spacing w:after="0"/>
            </w:pPr>
            <w:r>
              <w:t>6.3.6-V2V-BSMTX-DATAACC-049</w:t>
            </w:r>
          </w:p>
        </w:tc>
        <w:tc>
          <w:tcPr>
            <w:tcW w:w="2430" w:type="dxa"/>
            <w:vAlign w:val="bottom"/>
          </w:tcPr>
          <w:p w14:paraId="79B050F5" w14:textId="24A5C374" w:rsidR="0024510B" w:rsidRDefault="009E4ABA">
            <w:pPr>
              <w:spacing w:after="0"/>
            </w:pPr>
            <w:r>
              <w:t>TP-BSM-MV-BV-</w:t>
            </w:r>
            <w:ins w:id="480" w:author="Liming, John R." w:date="2017-04-11T09:53:00Z">
              <w:r w:rsidR="00A3086A">
                <w:t>10</w:t>
              </w:r>
            </w:ins>
          </w:p>
        </w:tc>
        <w:tc>
          <w:tcPr>
            <w:tcW w:w="4338" w:type="dxa"/>
            <w:vAlign w:val="bottom"/>
          </w:tcPr>
          <w:p w14:paraId="7C1EC7A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77E0627" w14:textId="77777777">
        <w:trPr>
          <w:trHeight w:val="1020"/>
        </w:trPr>
        <w:tc>
          <w:tcPr>
            <w:tcW w:w="2700" w:type="dxa"/>
            <w:shd w:val="clear" w:color="auto" w:fill="FFFFFF"/>
            <w:vAlign w:val="bottom"/>
          </w:tcPr>
          <w:p w14:paraId="424571C7" w14:textId="77777777" w:rsidR="0024510B" w:rsidRDefault="009E4ABA">
            <w:pPr>
              <w:spacing w:after="0"/>
            </w:pPr>
            <w:r>
              <w:t>6.3.6-V2V-BSMTX-DATAACC-050</w:t>
            </w:r>
          </w:p>
        </w:tc>
        <w:tc>
          <w:tcPr>
            <w:tcW w:w="2430" w:type="dxa"/>
            <w:vAlign w:val="bottom"/>
          </w:tcPr>
          <w:p w14:paraId="7D2AB29C" w14:textId="62B51195" w:rsidR="0024510B" w:rsidRDefault="009E4ABA">
            <w:pPr>
              <w:spacing w:after="0"/>
            </w:pPr>
            <w:r>
              <w:t>TP-BSM-</w:t>
            </w:r>
            <w:ins w:id="481" w:author="Liming, John R." w:date="2017-03-27T10:42:00Z">
              <w:r w:rsidR="0025198F">
                <w:t>S</w:t>
              </w:r>
            </w:ins>
            <w:ins w:id="482" w:author="Liming, John R." w:date="2017-03-27T14:19:00Z">
              <w:r w:rsidR="0032330E">
                <w:t>T</w:t>
              </w:r>
            </w:ins>
            <w:r>
              <w:t>-BI-1</w:t>
            </w:r>
            <w:ins w:id="483" w:author="Liming, John R." w:date="2017-04-11T09:21:00Z">
              <w:r w:rsidR="00867F9A">
                <w:t>9</w:t>
              </w:r>
            </w:ins>
          </w:p>
        </w:tc>
        <w:tc>
          <w:tcPr>
            <w:tcW w:w="4338" w:type="dxa"/>
            <w:vAlign w:val="bottom"/>
          </w:tcPr>
          <w:p w14:paraId="6A130A4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1351A47" w14:textId="77777777">
        <w:trPr>
          <w:trHeight w:val="1020"/>
        </w:trPr>
        <w:tc>
          <w:tcPr>
            <w:tcW w:w="2700" w:type="dxa"/>
            <w:shd w:val="clear" w:color="auto" w:fill="FFFFFF"/>
            <w:vAlign w:val="bottom"/>
          </w:tcPr>
          <w:p w14:paraId="38BF077F" w14:textId="77777777" w:rsidR="0024510B" w:rsidRDefault="009E4ABA">
            <w:pPr>
              <w:spacing w:after="0"/>
            </w:pPr>
            <w:r>
              <w:t>6.3.6-V2V-BSMTX-DATAACC-051</w:t>
            </w:r>
          </w:p>
        </w:tc>
        <w:tc>
          <w:tcPr>
            <w:tcW w:w="2430" w:type="dxa"/>
            <w:vAlign w:val="bottom"/>
          </w:tcPr>
          <w:p w14:paraId="138F5A66" w14:textId="40764A11" w:rsidR="0024510B" w:rsidRDefault="00C6415D">
            <w:pPr>
              <w:spacing w:after="0"/>
            </w:pPr>
            <w:ins w:id="484" w:author="Liming, John R." w:date="2017-04-07T09:07:00Z">
              <w:r>
                <w:t>N/A</w:t>
              </w:r>
            </w:ins>
          </w:p>
        </w:tc>
        <w:tc>
          <w:tcPr>
            <w:tcW w:w="4338" w:type="dxa"/>
            <w:vAlign w:val="bottom"/>
          </w:tcPr>
          <w:p w14:paraId="7D8BA4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8BA6073" w14:textId="77777777">
        <w:trPr>
          <w:trHeight w:val="280"/>
        </w:trPr>
        <w:tc>
          <w:tcPr>
            <w:tcW w:w="2700" w:type="dxa"/>
            <w:shd w:val="clear" w:color="auto" w:fill="FFFFFF"/>
            <w:vAlign w:val="bottom"/>
          </w:tcPr>
          <w:p w14:paraId="1D3DFA46" w14:textId="77777777" w:rsidR="0024510B" w:rsidRDefault="009E4ABA">
            <w:pPr>
              <w:spacing w:after="0"/>
            </w:pPr>
            <w:r>
              <w:t>6.3.7-V2V-BSMTX-DATAPERSIST-001</w:t>
            </w:r>
          </w:p>
        </w:tc>
        <w:tc>
          <w:tcPr>
            <w:tcW w:w="2430" w:type="dxa"/>
            <w:vAlign w:val="bottom"/>
          </w:tcPr>
          <w:p w14:paraId="6DB7193B" w14:textId="76306CF4" w:rsidR="0024510B" w:rsidRDefault="009E4ABA">
            <w:pPr>
              <w:spacing w:after="0"/>
            </w:pPr>
            <w:r>
              <w:t>TP-BSM-S</w:t>
            </w:r>
            <w:ins w:id="485" w:author="Liming, John R." w:date="2017-03-27T14:19:00Z">
              <w:r w:rsidR="0032330E">
                <w:t>T</w:t>
              </w:r>
            </w:ins>
            <w:r>
              <w:t>-BV-</w:t>
            </w:r>
            <w:ins w:id="486" w:author="Liming, John R." w:date="2017-04-10T15:51:00Z">
              <w:r w:rsidR="00867F9A">
                <w:t>18</w:t>
              </w:r>
            </w:ins>
          </w:p>
        </w:tc>
        <w:tc>
          <w:tcPr>
            <w:tcW w:w="4338" w:type="dxa"/>
            <w:vAlign w:val="bottom"/>
          </w:tcPr>
          <w:p w14:paraId="244FE96A" w14:textId="77777777" w:rsidR="0024510B" w:rsidRDefault="009E4ABA">
            <w:pPr>
              <w:spacing w:after="0"/>
            </w:pPr>
            <w:r>
              <w:t>Shutdown</w:t>
            </w:r>
          </w:p>
        </w:tc>
      </w:tr>
      <w:tr w:rsidR="0024510B" w14:paraId="3DBE7EEE" w14:textId="77777777">
        <w:trPr>
          <w:trHeight w:val="280"/>
        </w:trPr>
        <w:tc>
          <w:tcPr>
            <w:tcW w:w="2700" w:type="dxa"/>
            <w:shd w:val="clear" w:color="auto" w:fill="FFFFFF"/>
            <w:vAlign w:val="bottom"/>
          </w:tcPr>
          <w:p w14:paraId="1112E68F" w14:textId="77777777" w:rsidR="0024510B" w:rsidRDefault="009E4ABA">
            <w:pPr>
              <w:spacing w:after="0"/>
            </w:pPr>
            <w:r>
              <w:t>6.3.7-V2V-BSMTX-DATAPERSIST-002</w:t>
            </w:r>
          </w:p>
        </w:tc>
        <w:tc>
          <w:tcPr>
            <w:tcW w:w="2430" w:type="dxa"/>
            <w:vAlign w:val="bottom"/>
          </w:tcPr>
          <w:p w14:paraId="1D23BA11" w14:textId="768566DA" w:rsidR="0024510B" w:rsidRDefault="009E4ABA">
            <w:pPr>
              <w:spacing w:after="0"/>
            </w:pPr>
            <w:r>
              <w:t>TP-BSM-S</w:t>
            </w:r>
            <w:ins w:id="487" w:author="Liming, John R." w:date="2017-03-27T14:19:00Z">
              <w:r w:rsidR="0032330E">
                <w:t>T</w:t>
              </w:r>
            </w:ins>
            <w:r>
              <w:t>-BV-</w:t>
            </w:r>
            <w:ins w:id="488" w:author="Liming, John R." w:date="2017-04-10T15:51:00Z">
              <w:r w:rsidR="00867F9A">
                <w:t>18</w:t>
              </w:r>
            </w:ins>
          </w:p>
        </w:tc>
        <w:tc>
          <w:tcPr>
            <w:tcW w:w="4338" w:type="dxa"/>
            <w:vAlign w:val="bottom"/>
          </w:tcPr>
          <w:p w14:paraId="7EA5E7E7" w14:textId="77777777" w:rsidR="0024510B" w:rsidRDefault="009E4ABA">
            <w:pPr>
              <w:spacing w:after="0"/>
            </w:pPr>
            <w:r>
              <w:t>Startup</w:t>
            </w:r>
          </w:p>
        </w:tc>
      </w:tr>
      <w:tr w:rsidR="0024510B" w14:paraId="4B47A007" w14:textId="77777777">
        <w:trPr>
          <w:trHeight w:val="280"/>
        </w:trPr>
        <w:tc>
          <w:tcPr>
            <w:tcW w:w="2700" w:type="dxa"/>
            <w:shd w:val="clear" w:color="auto" w:fill="FFFFFF"/>
            <w:vAlign w:val="bottom"/>
          </w:tcPr>
          <w:p w14:paraId="50184D99" w14:textId="77777777" w:rsidR="0024510B" w:rsidRDefault="009E4ABA">
            <w:pPr>
              <w:spacing w:after="0"/>
            </w:pPr>
            <w:r>
              <w:t>6.3.7-V2V-BSMTX-DATAPERSIST-003</w:t>
            </w:r>
          </w:p>
        </w:tc>
        <w:tc>
          <w:tcPr>
            <w:tcW w:w="2430" w:type="dxa"/>
            <w:vAlign w:val="bottom"/>
          </w:tcPr>
          <w:p w14:paraId="4F65B7F4" w14:textId="134C6DCF" w:rsidR="0024510B" w:rsidRDefault="009E4ABA">
            <w:pPr>
              <w:spacing w:after="0"/>
            </w:pPr>
            <w:r>
              <w:t>TP-BSM-S</w:t>
            </w:r>
            <w:ins w:id="489" w:author="Liming, John R." w:date="2017-03-27T14:19:00Z">
              <w:r w:rsidR="0032330E">
                <w:t>T</w:t>
              </w:r>
            </w:ins>
            <w:r>
              <w:t>-BV-</w:t>
            </w:r>
            <w:ins w:id="490" w:author="Liming, John R." w:date="2017-04-10T15:51:00Z">
              <w:r w:rsidR="00867F9A">
                <w:t>18</w:t>
              </w:r>
            </w:ins>
          </w:p>
        </w:tc>
        <w:tc>
          <w:tcPr>
            <w:tcW w:w="4338" w:type="dxa"/>
            <w:vAlign w:val="bottom"/>
          </w:tcPr>
          <w:p w14:paraId="0C4EEF86" w14:textId="77777777" w:rsidR="0024510B" w:rsidRDefault="009E4ABA">
            <w:pPr>
              <w:spacing w:after="0"/>
            </w:pPr>
            <w:r>
              <w:t>Shutdown</w:t>
            </w:r>
          </w:p>
        </w:tc>
      </w:tr>
      <w:tr w:rsidR="0024510B" w14:paraId="4D0DC157" w14:textId="77777777">
        <w:trPr>
          <w:trHeight w:val="280"/>
        </w:trPr>
        <w:tc>
          <w:tcPr>
            <w:tcW w:w="2700" w:type="dxa"/>
            <w:shd w:val="clear" w:color="auto" w:fill="FFFFFF"/>
            <w:vAlign w:val="bottom"/>
          </w:tcPr>
          <w:p w14:paraId="15D2F6CD" w14:textId="77777777" w:rsidR="0024510B" w:rsidRDefault="009E4ABA">
            <w:pPr>
              <w:spacing w:after="0"/>
            </w:pPr>
            <w:r>
              <w:t>6.3.7-V2V-BSMTX-DATAPERSIST-004</w:t>
            </w:r>
          </w:p>
        </w:tc>
        <w:tc>
          <w:tcPr>
            <w:tcW w:w="2430" w:type="dxa"/>
            <w:vAlign w:val="bottom"/>
          </w:tcPr>
          <w:p w14:paraId="5952CA2C" w14:textId="1024F112" w:rsidR="0024510B" w:rsidRDefault="009E4ABA">
            <w:pPr>
              <w:spacing w:after="0"/>
            </w:pPr>
            <w:r>
              <w:t>TP-BSM-S</w:t>
            </w:r>
            <w:ins w:id="491" w:author="Liming, John R." w:date="2017-03-27T14:19:00Z">
              <w:r w:rsidR="0032330E">
                <w:t>T</w:t>
              </w:r>
            </w:ins>
            <w:r>
              <w:t>-BV-</w:t>
            </w:r>
            <w:ins w:id="492" w:author="Liming, John R." w:date="2017-04-10T15:51:00Z">
              <w:r w:rsidR="00867F9A">
                <w:t>18</w:t>
              </w:r>
            </w:ins>
          </w:p>
        </w:tc>
        <w:tc>
          <w:tcPr>
            <w:tcW w:w="4338" w:type="dxa"/>
            <w:vAlign w:val="bottom"/>
          </w:tcPr>
          <w:p w14:paraId="5822E08F" w14:textId="77777777" w:rsidR="0024510B" w:rsidRDefault="009E4ABA">
            <w:pPr>
              <w:spacing w:after="0"/>
            </w:pPr>
            <w:r>
              <w:t>Startup</w:t>
            </w:r>
          </w:p>
        </w:tc>
      </w:tr>
      <w:tr w:rsidR="0024510B" w14:paraId="297B7184" w14:textId="77777777">
        <w:trPr>
          <w:trHeight w:val="1160"/>
        </w:trPr>
        <w:tc>
          <w:tcPr>
            <w:tcW w:w="2700" w:type="dxa"/>
            <w:shd w:val="clear" w:color="auto" w:fill="FFFFFF"/>
            <w:vAlign w:val="bottom"/>
          </w:tcPr>
          <w:p w14:paraId="23BEF5F5" w14:textId="77777777" w:rsidR="0024510B" w:rsidRDefault="009E4ABA">
            <w:pPr>
              <w:spacing w:after="0"/>
            </w:pPr>
            <w:r>
              <w:t>6.3.8-V2V-BSMTX-CONGCTRL-001</w:t>
            </w:r>
          </w:p>
        </w:tc>
        <w:tc>
          <w:tcPr>
            <w:tcW w:w="2430" w:type="dxa"/>
            <w:vAlign w:val="bottom"/>
          </w:tcPr>
          <w:p w14:paraId="6FEE7930" w14:textId="2F8B58C3" w:rsidR="0024510B" w:rsidRDefault="00267905">
            <w:pPr>
              <w:spacing w:after="0"/>
            </w:pPr>
            <w:ins w:id="493" w:author="Liming, John R." w:date="2017-04-07T10:04:00Z">
              <w:r>
                <w:t>N/A</w:t>
              </w:r>
            </w:ins>
          </w:p>
        </w:tc>
        <w:tc>
          <w:tcPr>
            <w:tcW w:w="4338" w:type="dxa"/>
            <w:vAlign w:val="bottom"/>
          </w:tcPr>
          <w:p w14:paraId="2AAC27B1" w14:textId="77777777" w:rsidR="0024510B" w:rsidRDefault="009E4ABA">
            <w:pPr>
              <w:spacing w:after="0"/>
            </w:pPr>
            <w:r>
              <w:t xml:space="preserve">BSM Exchange, </w:t>
            </w:r>
            <w:r>
              <w:br/>
              <w:t xml:space="preserve">EEBL - Lead Vehicle Decelerating, </w:t>
            </w:r>
            <w:r>
              <w:br/>
              <w:t xml:space="preserve">FCW- Forward,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ECF8AC4" w14:textId="77777777">
        <w:trPr>
          <w:trHeight w:val="1020"/>
        </w:trPr>
        <w:tc>
          <w:tcPr>
            <w:tcW w:w="2700" w:type="dxa"/>
            <w:shd w:val="clear" w:color="auto" w:fill="FFFFFF"/>
            <w:vAlign w:val="bottom"/>
          </w:tcPr>
          <w:p w14:paraId="7FBEA1FA" w14:textId="77777777" w:rsidR="0024510B" w:rsidRDefault="009E4ABA">
            <w:pPr>
              <w:spacing w:after="0"/>
            </w:pPr>
            <w:r>
              <w:t>6.4.1-V2V-RFPERF-DSRCTX-001</w:t>
            </w:r>
          </w:p>
        </w:tc>
        <w:tc>
          <w:tcPr>
            <w:tcW w:w="2430" w:type="dxa"/>
            <w:vAlign w:val="bottom"/>
          </w:tcPr>
          <w:p w14:paraId="4F58E988" w14:textId="406AD088" w:rsidR="0024510B" w:rsidRDefault="00BD54B8">
            <w:pPr>
              <w:spacing w:after="0"/>
            </w:pPr>
            <w:r>
              <w:t>N/A</w:t>
            </w:r>
          </w:p>
        </w:tc>
        <w:tc>
          <w:tcPr>
            <w:tcW w:w="4338" w:type="dxa"/>
            <w:vAlign w:val="bottom"/>
          </w:tcPr>
          <w:p w14:paraId="2103EE0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9F2EA1D" w14:textId="77777777">
        <w:trPr>
          <w:trHeight w:val="1020"/>
        </w:trPr>
        <w:tc>
          <w:tcPr>
            <w:tcW w:w="2700" w:type="dxa"/>
            <w:shd w:val="clear" w:color="auto" w:fill="FFFFFF"/>
            <w:vAlign w:val="bottom"/>
          </w:tcPr>
          <w:p w14:paraId="6B0B3D38" w14:textId="77777777" w:rsidR="0024510B" w:rsidRDefault="009E4ABA">
            <w:pPr>
              <w:spacing w:after="0"/>
            </w:pPr>
            <w:r>
              <w:lastRenderedPageBreak/>
              <w:t>6.4.1-V2V-RFPERF-DSRCTX-002</w:t>
            </w:r>
          </w:p>
        </w:tc>
        <w:tc>
          <w:tcPr>
            <w:tcW w:w="2430" w:type="dxa"/>
            <w:vAlign w:val="bottom"/>
          </w:tcPr>
          <w:p w14:paraId="29387A24" w14:textId="0D82DAF0" w:rsidR="0024510B" w:rsidRDefault="00BD54B8">
            <w:pPr>
              <w:spacing w:after="0"/>
            </w:pPr>
            <w:r>
              <w:t>N/A</w:t>
            </w:r>
          </w:p>
        </w:tc>
        <w:tc>
          <w:tcPr>
            <w:tcW w:w="4338" w:type="dxa"/>
            <w:vAlign w:val="bottom"/>
          </w:tcPr>
          <w:p w14:paraId="76B2870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B0D365" w14:textId="77777777">
        <w:trPr>
          <w:trHeight w:val="1020"/>
        </w:trPr>
        <w:tc>
          <w:tcPr>
            <w:tcW w:w="2700" w:type="dxa"/>
            <w:shd w:val="clear" w:color="auto" w:fill="FFFFFF"/>
            <w:vAlign w:val="bottom"/>
          </w:tcPr>
          <w:p w14:paraId="370C3AF8" w14:textId="77777777" w:rsidR="0024510B" w:rsidRDefault="009E4ABA">
            <w:pPr>
              <w:spacing w:after="0"/>
            </w:pPr>
            <w:r>
              <w:t>6.4.1-V2V-RFPERF-DSRCTX-003</w:t>
            </w:r>
          </w:p>
        </w:tc>
        <w:tc>
          <w:tcPr>
            <w:tcW w:w="2430" w:type="dxa"/>
            <w:vAlign w:val="bottom"/>
          </w:tcPr>
          <w:p w14:paraId="6B3F0D2A" w14:textId="7136DFA4" w:rsidR="0024510B" w:rsidRDefault="00BD54B8">
            <w:pPr>
              <w:spacing w:after="0"/>
            </w:pPr>
            <w:r>
              <w:t>N/A</w:t>
            </w:r>
          </w:p>
        </w:tc>
        <w:tc>
          <w:tcPr>
            <w:tcW w:w="4338" w:type="dxa"/>
            <w:vAlign w:val="bottom"/>
          </w:tcPr>
          <w:p w14:paraId="6CE8F2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96AB217" w14:textId="77777777">
        <w:trPr>
          <w:trHeight w:val="1020"/>
        </w:trPr>
        <w:tc>
          <w:tcPr>
            <w:tcW w:w="2700" w:type="dxa"/>
            <w:shd w:val="clear" w:color="auto" w:fill="FFFFFF"/>
            <w:vAlign w:val="bottom"/>
          </w:tcPr>
          <w:p w14:paraId="7DAA997D" w14:textId="77777777" w:rsidR="0024510B" w:rsidRDefault="009E4ABA">
            <w:pPr>
              <w:spacing w:after="0"/>
            </w:pPr>
            <w:r>
              <w:t>6.4.1-V2V-RFPERF-DSRCTX-004</w:t>
            </w:r>
          </w:p>
        </w:tc>
        <w:tc>
          <w:tcPr>
            <w:tcW w:w="2430" w:type="dxa"/>
            <w:vAlign w:val="bottom"/>
          </w:tcPr>
          <w:p w14:paraId="14CF3B69" w14:textId="5EB9B387" w:rsidR="0024510B" w:rsidRDefault="00BD54B8">
            <w:pPr>
              <w:spacing w:after="0"/>
            </w:pPr>
            <w:r>
              <w:t>N/A</w:t>
            </w:r>
          </w:p>
        </w:tc>
        <w:tc>
          <w:tcPr>
            <w:tcW w:w="4338" w:type="dxa"/>
            <w:vAlign w:val="bottom"/>
          </w:tcPr>
          <w:p w14:paraId="6D26ED4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9CAAC46" w14:textId="77777777">
        <w:trPr>
          <w:trHeight w:val="1020"/>
        </w:trPr>
        <w:tc>
          <w:tcPr>
            <w:tcW w:w="2700" w:type="dxa"/>
            <w:shd w:val="clear" w:color="auto" w:fill="FFFFFF"/>
            <w:vAlign w:val="bottom"/>
          </w:tcPr>
          <w:p w14:paraId="5D3ECD6F" w14:textId="77777777" w:rsidR="0024510B" w:rsidRDefault="009E4ABA">
            <w:pPr>
              <w:spacing w:after="0"/>
            </w:pPr>
            <w:r>
              <w:t>6.4.2-V2V-RFPERF-DSRCRXSENS-001</w:t>
            </w:r>
          </w:p>
        </w:tc>
        <w:tc>
          <w:tcPr>
            <w:tcW w:w="2430" w:type="dxa"/>
            <w:vAlign w:val="bottom"/>
          </w:tcPr>
          <w:p w14:paraId="4D5BF430" w14:textId="2484DAC4" w:rsidR="0024510B" w:rsidRDefault="009E4ABA">
            <w:pPr>
              <w:spacing w:after="0"/>
            </w:pPr>
            <w:r>
              <w:t>TP-BSM-</w:t>
            </w:r>
            <w:ins w:id="494" w:author="Liming, John R." w:date="2017-04-10T14:28:00Z">
              <w:r w:rsidR="00110E8F">
                <w:t>ST</w:t>
              </w:r>
            </w:ins>
            <w:r>
              <w:t>-BV-</w:t>
            </w:r>
            <w:ins w:id="495" w:author="Liming, John R." w:date="2017-04-10T14:28:00Z">
              <w:r w:rsidR="00A44433">
                <w:t>24</w:t>
              </w:r>
            </w:ins>
          </w:p>
        </w:tc>
        <w:tc>
          <w:tcPr>
            <w:tcW w:w="4338" w:type="dxa"/>
            <w:vAlign w:val="bottom"/>
          </w:tcPr>
          <w:p w14:paraId="5BB3BF9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7C45758" w14:textId="77777777">
        <w:trPr>
          <w:trHeight w:val="1020"/>
        </w:trPr>
        <w:tc>
          <w:tcPr>
            <w:tcW w:w="2700" w:type="dxa"/>
            <w:shd w:val="clear" w:color="auto" w:fill="FFFFFF"/>
            <w:vAlign w:val="bottom"/>
          </w:tcPr>
          <w:p w14:paraId="0F3FC2CA" w14:textId="77777777" w:rsidR="0024510B" w:rsidRDefault="009E4ABA">
            <w:pPr>
              <w:spacing w:after="0"/>
            </w:pPr>
            <w:r>
              <w:t>6.4.2-V2V-RFPERF-DSRCRXSENS-002</w:t>
            </w:r>
          </w:p>
        </w:tc>
        <w:tc>
          <w:tcPr>
            <w:tcW w:w="2430" w:type="dxa"/>
            <w:vAlign w:val="bottom"/>
          </w:tcPr>
          <w:p w14:paraId="1C206C31" w14:textId="0CB69726" w:rsidR="0024510B" w:rsidRDefault="009E4ABA">
            <w:pPr>
              <w:spacing w:after="0"/>
            </w:pPr>
            <w:r>
              <w:t>TP-BSM-</w:t>
            </w:r>
            <w:ins w:id="496" w:author="Liming, John R." w:date="2017-04-10T14:28:00Z">
              <w:r w:rsidR="00110E8F">
                <w:t>ST</w:t>
              </w:r>
            </w:ins>
            <w:r>
              <w:t>-BV-</w:t>
            </w:r>
            <w:ins w:id="497" w:author="Liming, John R." w:date="2017-04-10T14:28:00Z">
              <w:r w:rsidR="00A44433">
                <w:t>24</w:t>
              </w:r>
            </w:ins>
          </w:p>
        </w:tc>
        <w:tc>
          <w:tcPr>
            <w:tcW w:w="4338" w:type="dxa"/>
            <w:vAlign w:val="bottom"/>
          </w:tcPr>
          <w:p w14:paraId="22E35F1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A6631FB" w14:textId="77777777">
        <w:trPr>
          <w:trHeight w:val="280"/>
        </w:trPr>
        <w:tc>
          <w:tcPr>
            <w:tcW w:w="2700" w:type="dxa"/>
            <w:shd w:val="clear" w:color="auto" w:fill="FFFFFF"/>
            <w:vAlign w:val="bottom"/>
          </w:tcPr>
          <w:p w14:paraId="125777DB" w14:textId="77777777" w:rsidR="0024510B" w:rsidRDefault="009E4ABA">
            <w:pPr>
              <w:spacing w:after="0"/>
            </w:pPr>
            <w:r>
              <w:t>6.5.1-V2V-SECPRIV-IDRAND-001</w:t>
            </w:r>
          </w:p>
        </w:tc>
        <w:tc>
          <w:tcPr>
            <w:tcW w:w="2430" w:type="dxa"/>
            <w:vAlign w:val="bottom"/>
          </w:tcPr>
          <w:p w14:paraId="409DB878" w14:textId="3C763C3F" w:rsidR="0024510B" w:rsidRDefault="00411A6A">
            <w:pPr>
              <w:spacing w:after="0"/>
            </w:pPr>
            <w:r>
              <w:t>TP-BSM-S</w:t>
            </w:r>
            <w:ins w:id="498" w:author="Liming, John R." w:date="2017-03-27T14:19:00Z">
              <w:r w:rsidR="0032330E">
                <w:t>T</w:t>
              </w:r>
            </w:ins>
            <w:r>
              <w:t>-BV-</w:t>
            </w:r>
            <w:ins w:id="499" w:author="Liming, John R." w:date="2017-04-10T14:57:00Z">
              <w:r w:rsidR="002A36B5">
                <w:t>07</w:t>
              </w:r>
            </w:ins>
          </w:p>
        </w:tc>
        <w:tc>
          <w:tcPr>
            <w:tcW w:w="4338" w:type="dxa"/>
            <w:vAlign w:val="bottom"/>
          </w:tcPr>
          <w:p w14:paraId="7DBA9800" w14:textId="77777777" w:rsidR="0024510B" w:rsidRDefault="009E4ABA">
            <w:pPr>
              <w:spacing w:after="0"/>
            </w:pPr>
            <w:r>
              <w:t>Startup</w:t>
            </w:r>
          </w:p>
        </w:tc>
      </w:tr>
      <w:tr w:rsidR="0024510B" w14:paraId="7705B369" w14:textId="77777777">
        <w:trPr>
          <w:trHeight w:val="280"/>
        </w:trPr>
        <w:tc>
          <w:tcPr>
            <w:tcW w:w="2700" w:type="dxa"/>
            <w:shd w:val="clear" w:color="auto" w:fill="FFFFFF"/>
            <w:vAlign w:val="bottom"/>
          </w:tcPr>
          <w:p w14:paraId="3D985F4C" w14:textId="77777777" w:rsidR="0024510B" w:rsidRDefault="009E4ABA">
            <w:pPr>
              <w:spacing w:after="0"/>
            </w:pPr>
            <w:r>
              <w:t>6.5.1-V2V-SECPRIV-IDRAND-002</w:t>
            </w:r>
          </w:p>
        </w:tc>
        <w:tc>
          <w:tcPr>
            <w:tcW w:w="2430" w:type="dxa"/>
            <w:vAlign w:val="bottom"/>
          </w:tcPr>
          <w:p w14:paraId="198CBCDB" w14:textId="47C1B0C6" w:rsidR="0024510B" w:rsidRDefault="009E4ABA">
            <w:pPr>
              <w:spacing w:after="0"/>
            </w:pPr>
            <w:r>
              <w:t>TP-BSM-S</w:t>
            </w:r>
            <w:ins w:id="500" w:author="Liming, John R." w:date="2017-03-27T14:19:00Z">
              <w:r w:rsidR="0032330E">
                <w:t>T</w:t>
              </w:r>
            </w:ins>
            <w:r>
              <w:t>-BV-</w:t>
            </w:r>
            <w:ins w:id="501" w:author="Liming, John R." w:date="2017-04-10T14:49:00Z">
              <w:r w:rsidR="002A36B5">
                <w:t>05</w:t>
              </w:r>
            </w:ins>
          </w:p>
        </w:tc>
        <w:tc>
          <w:tcPr>
            <w:tcW w:w="4338" w:type="dxa"/>
            <w:vAlign w:val="bottom"/>
          </w:tcPr>
          <w:p w14:paraId="4735D3A8" w14:textId="77777777" w:rsidR="0024510B" w:rsidRDefault="009E4ABA">
            <w:pPr>
              <w:spacing w:after="0"/>
            </w:pPr>
            <w:r>
              <w:t>Privacy</w:t>
            </w:r>
          </w:p>
        </w:tc>
      </w:tr>
      <w:tr w:rsidR="0024510B" w14:paraId="12CA3C37" w14:textId="77777777">
        <w:trPr>
          <w:trHeight w:val="280"/>
        </w:trPr>
        <w:tc>
          <w:tcPr>
            <w:tcW w:w="2700" w:type="dxa"/>
            <w:shd w:val="clear" w:color="auto" w:fill="FFFFFF"/>
            <w:vAlign w:val="bottom"/>
          </w:tcPr>
          <w:p w14:paraId="30C0CC1D" w14:textId="77777777" w:rsidR="0024510B" w:rsidRDefault="009E4ABA">
            <w:pPr>
              <w:spacing w:after="0"/>
            </w:pPr>
            <w:r>
              <w:t>6.5.2-V2V-SECPRIV-BSMSIGN-001</w:t>
            </w:r>
          </w:p>
        </w:tc>
        <w:tc>
          <w:tcPr>
            <w:tcW w:w="2430" w:type="dxa"/>
            <w:vAlign w:val="bottom"/>
          </w:tcPr>
          <w:p w14:paraId="6F634FDF" w14:textId="38EA482F" w:rsidR="0024510B" w:rsidRDefault="009E4ABA">
            <w:pPr>
              <w:spacing w:after="0"/>
            </w:pPr>
            <w:r>
              <w:t>TP-BSM-S</w:t>
            </w:r>
            <w:ins w:id="502" w:author="Liming, John R." w:date="2017-03-27T14:19:00Z">
              <w:r w:rsidR="0032330E">
                <w:t>T</w:t>
              </w:r>
            </w:ins>
            <w:r>
              <w:t>-BV-</w:t>
            </w:r>
            <w:ins w:id="503" w:author="Liming, John R." w:date="2017-04-10T14:55:00Z">
              <w:r w:rsidR="002A36B5">
                <w:t>08</w:t>
              </w:r>
            </w:ins>
          </w:p>
        </w:tc>
        <w:tc>
          <w:tcPr>
            <w:tcW w:w="4338" w:type="dxa"/>
            <w:vAlign w:val="bottom"/>
          </w:tcPr>
          <w:p w14:paraId="4FFC07F6" w14:textId="77777777" w:rsidR="0024510B" w:rsidRDefault="009E4ABA">
            <w:pPr>
              <w:spacing w:after="0"/>
            </w:pPr>
            <w:r>
              <w:t>Security</w:t>
            </w:r>
          </w:p>
        </w:tc>
      </w:tr>
      <w:tr w:rsidR="0024510B" w14:paraId="1EF74152" w14:textId="77777777">
        <w:trPr>
          <w:trHeight w:val="280"/>
        </w:trPr>
        <w:tc>
          <w:tcPr>
            <w:tcW w:w="2700" w:type="dxa"/>
            <w:shd w:val="clear" w:color="auto" w:fill="FFFFFF"/>
            <w:vAlign w:val="bottom"/>
          </w:tcPr>
          <w:p w14:paraId="7374C745" w14:textId="77777777" w:rsidR="0024510B" w:rsidRDefault="009E4ABA">
            <w:pPr>
              <w:spacing w:after="0"/>
            </w:pPr>
            <w:r>
              <w:t>6.5.2-V2V-SECPRIV-BSMSIGN-002</w:t>
            </w:r>
          </w:p>
        </w:tc>
        <w:tc>
          <w:tcPr>
            <w:tcW w:w="2430" w:type="dxa"/>
            <w:vAlign w:val="bottom"/>
          </w:tcPr>
          <w:p w14:paraId="620D923B" w14:textId="79C45A22" w:rsidR="0024510B" w:rsidRDefault="009E4ABA">
            <w:pPr>
              <w:spacing w:after="0"/>
            </w:pPr>
            <w:r>
              <w:t>TP-BSM-S</w:t>
            </w:r>
            <w:ins w:id="504" w:author="Liming, John R." w:date="2017-03-27T14:19:00Z">
              <w:r w:rsidR="0032330E">
                <w:t>T</w:t>
              </w:r>
            </w:ins>
            <w:r>
              <w:t>-BV-</w:t>
            </w:r>
            <w:ins w:id="505" w:author="Liming, John R." w:date="2017-04-10T14:55:00Z">
              <w:r w:rsidR="002A36B5">
                <w:t>08</w:t>
              </w:r>
            </w:ins>
          </w:p>
        </w:tc>
        <w:tc>
          <w:tcPr>
            <w:tcW w:w="4338" w:type="dxa"/>
            <w:vAlign w:val="bottom"/>
          </w:tcPr>
          <w:p w14:paraId="3DAFDE7D" w14:textId="77777777" w:rsidR="0024510B" w:rsidRDefault="009E4ABA">
            <w:pPr>
              <w:spacing w:after="0"/>
            </w:pPr>
            <w:r>
              <w:t>Security</w:t>
            </w:r>
          </w:p>
        </w:tc>
      </w:tr>
      <w:tr w:rsidR="0024510B" w14:paraId="01E692D7" w14:textId="77777777">
        <w:trPr>
          <w:trHeight w:val="280"/>
        </w:trPr>
        <w:tc>
          <w:tcPr>
            <w:tcW w:w="2700" w:type="dxa"/>
            <w:shd w:val="clear" w:color="auto" w:fill="FFFFFF"/>
            <w:vAlign w:val="bottom"/>
          </w:tcPr>
          <w:p w14:paraId="0E91AD73" w14:textId="77777777" w:rsidR="0024510B" w:rsidRDefault="009E4ABA">
            <w:pPr>
              <w:spacing w:after="0"/>
            </w:pPr>
            <w:r>
              <w:t>6.5.2-V2V-SECPRIV-BSMSIGN-003</w:t>
            </w:r>
          </w:p>
        </w:tc>
        <w:tc>
          <w:tcPr>
            <w:tcW w:w="2430" w:type="dxa"/>
            <w:vAlign w:val="bottom"/>
          </w:tcPr>
          <w:p w14:paraId="05B7D345" w14:textId="55DA76DD" w:rsidR="0024510B" w:rsidRDefault="009E4ABA">
            <w:pPr>
              <w:spacing w:after="0"/>
            </w:pPr>
            <w:r>
              <w:t>TP-BSM-S</w:t>
            </w:r>
            <w:ins w:id="506" w:author="Liming, John R." w:date="2017-03-27T14:19:00Z">
              <w:r w:rsidR="0032330E">
                <w:t>T</w:t>
              </w:r>
            </w:ins>
            <w:r>
              <w:t>-BV-</w:t>
            </w:r>
            <w:ins w:id="507" w:author="Liming, John R." w:date="2017-04-10T14:58:00Z">
              <w:r w:rsidR="002A36B5">
                <w:t>09</w:t>
              </w:r>
            </w:ins>
          </w:p>
        </w:tc>
        <w:tc>
          <w:tcPr>
            <w:tcW w:w="4338" w:type="dxa"/>
            <w:vAlign w:val="bottom"/>
          </w:tcPr>
          <w:p w14:paraId="7830C445" w14:textId="77777777" w:rsidR="0024510B" w:rsidRDefault="009E4ABA">
            <w:pPr>
              <w:spacing w:after="0"/>
            </w:pPr>
            <w:r>
              <w:t>Security</w:t>
            </w:r>
          </w:p>
        </w:tc>
      </w:tr>
      <w:tr w:rsidR="0024510B" w14:paraId="139BD996" w14:textId="77777777">
        <w:trPr>
          <w:trHeight w:val="1020"/>
        </w:trPr>
        <w:tc>
          <w:tcPr>
            <w:tcW w:w="2700" w:type="dxa"/>
            <w:shd w:val="clear" w:color="auto" w:fill="FFFFFF"/>
            <w:vAlign w:val="bottom"/>
          </w:tcPr>
          <w:p w14:paraId="059BFAAE" w14:textId="77777777" w:rsidR="0024510B" w:rsidRDefault="009E4ABA">
            <w:pPr>
              <w:spacing w:after="0"/>
            </w:pPr>
            <w:r>
              <w:t>6.5.2-V2V-SECPRIV-BSMSIGN-004</w:t>
            </w:r>
          </w:p>
        </w:tc>
        <w:tc>
          <w:tcPr>
            <w:tcW w:w="2430" w:type="dxa"/>
            <w:vAlign w:val="bottom"/>
          </w:tcPr>
          <w:p w14:paraId="4BEC9E02" w14:textId="5A2C7E6F" w:rsidR="0024510B" w:rsidRDefault="009E4ABA">
            <w:pPr>
              <w:spacing w:after="0"/>
            </w:pPr>
            <w:r>
              <w:t>TP-BSM-S</w:t>
            </w:r>
            <w:ins w:id="508" w:author="Liming, John R." w:date="2017-03-27T14:19:00Z">
              <w:r w:rsidR="0032330E">
                <w:t>T</w:t>
              </w:r>
            </w:ins>
            <w:r>
              <w:t>-BV-</w:t>
            </w:r>
            <w:ins w:id="509" w:author="Liming, John R." w:date="2017-04-10T15:01:00Z">
              <w:r w:rsidR="00A74635">
                <w:t>10</w:t>
              </w:r>
              <w:r w:rsidR="002A36B5">
                <w:t>-X</w:t>
              </w:r>
            </w:ins>
          </w:p>
        </w:tc>
        <w:tc>
          <w:tcPr>
            <w:tcW w:w="4338" w:type="dxa"/>
            <w:vAlign w:val="bottom"/>
          </w:tcPr>
          <w:p w14:paraId="4F76976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475F8E" w14:textId="77777777">
        <w:trPr>
          <w:trHeight w:val="280"/>
        </w:trPr>
        <w:tc>
          <w:tcPr>
            <w:tcW w:w="2700" w:type="dxa"/>
            <w:shd w:val="clear" w:color="auto" w:fill="FFFFFF"/>
            <w:vAlign w:val="bottom"/>
          </w:tcPr>
          <w:p w14:paraId="5CF710AE" w14:textId="77777777" w:rsidR="0024510B" w:rsidRDefault="009E4ABA">
            <w:pPr>
              <w:spacing w:after="0"/>
            </w:pPr>
            <w:r>
              <w:t>6.5.2-V2V-SECPRIV-BSMSIGN-005</w:t>
            </w:r>
          </w:p>
        </w:tc>
        <w:tc>
          <w:tcPr>
            <w:tcW w:w="2430" w:type="dxa"/>
            <w:vAlign w:val="bottom"/>
          </w:tcPr>
          <w:p w14:paraId="0D47BE1A" w14:textId="65ADAFDE" w:rsidR="0024510B" w:rsidRDefault="009E4ABA">
            <w:pPr>
              <w:spacing w:after="0"/>
            </w:pPr>
            <w:r>
              <w:t>TP-BSM-S</w:t>
            </w:r>
            <w:ins w:id="510" w:author="Liming, John R." w:date="2017-03-27T14:19:00Z">
              <w:r w:rsidR="0032330E">
                <w:t>T</w:t>
              </w:r>
            </w:ins>
            <w:r>
              <w:t>-BV-</w:t>
            </w:r>
            <w:ins w:id="511" w:author="Liming, John R." w:date="2017-04-10T15:03:00Z">
              <w:r w:rsidR="00A74635">
                <w:t>11</w:t>
              </w:r>
            </w:ins>
          </w:p>
        </w:tc>
        <w:tc>
          <w:tcPr>
            <w:tcW w:w="4338" w:type="dxa"/>
            <w:vAlign w:val="bottom"/>
          </w:tcPr>
          <w:p w14:paraId="1454AB96" w14:textId="77777777" w:rsidR="0024510B" w:rsidRDefault="009E4ABA">
            <w:pPr>
              <w:spacing w:after="0"/>
            </w:pPr>
            <w:r>
              <w:t>Security</w:t>
            </w:r>
          </w:p>
        </w:tc>
      </w:tr>
      <w:tr w:rsidR="0024510B" w14:paraId="105290AE" w14:textId="77777777">
        <w:trPr>
          <w:trHeight w:val="280"/>
        </w:trPr>
        <w:tc>
          <w:tcPr>
            <w:tcW w:w="2700" w:type="dxa"/>
            <w:shd w:val="clear" w:color="auto" w:fill="FFFFFF"/>
            <w:vAlign w:val="bottom"/>
          </w:tcPr>
          <w:p w14:paraId="402977B1" w14:textId="77777777" w:rsidR="0024510B" w:rsidRDefault="009E4ABA">
            <w:pPr>
              <w:spacing w:after="0"/>
            </w:pPr>
            <w:r>
              <w:lastRenderedPageBreak/>
              <w:t>6.5.2-V2V-SECPRIV-BSMSIGN-006</w:t>
            </w:r>
          </w:p>
        </w:tc>
        <w:tc>
          <w:tcPr>
            <w:tcW w:w="2430" w:type="dxa"/>
            <w:vAlign w:val="bottom"/>
          </w:tcPr>
          <w:p w14:paraId="11E1A87B" w14:textId="1448B794" w:rsidR="0024510B" w:rsidRDefault="009E4ABA">
            <w:pPr>
              <w:spacing w:after="0"/>
            </w:pPr>
            <w:r>
              <w:t>TP-BSM-S</w:t>
            </w:r>
            <w:ins w:id="512" w:author="Liming, John R." w:date="2017-03-27T14:19:00Z">
              <w:r w:rsidR="0032330E">
                <w:t>T</w:t>
              </w:r>
            </w:ins>
            <w:r>
              <w:t>-BV-</w:t>
            </w:r>
            <w:ins w:id="513" w:author="Liming, John R." w:date="2017-04-10T15:03:00Z">
              <w:r w:rsidR="00A74635">
                <w:t>11</w:t>
              </w:r>
            </w:ins>
          </w:p>
        </w:tc>
        <w:tc>
          <w:tcPr>
            <w:tcW w:w="4338" w:type="dxa"/>
            <w:vAlign w:val="bottom"/>
          </w:tcPr>
          <w:p w14:paraId="19092EBC" w14:textId="77777777" w:rsidR="0024510B" w:rsidRDefault="009E4ABA">
            <w:pPr>
              <w:spacing w:after="0"/>
            </w:pPr>
            <w:r>
              <w:t>Security</w:t>
            </w:r>
          </w:p>
        </w:tc>
      </w:tr>
      <w:tr w:rsidR="0024510B" w14:paraId="170A0A42" w14:textId="77777777">
        <w:trPr>
          <w:trHeight w:val="280"/>
        </w:trPr>
        <w:tc>
          <w:tcPr>
            <w:tcW w:w="2700" w:type="dxa"/>
            <w:shd w:val="clear" w:color="auto" w:fill="FFFFFF"/>
            <w:vAlign w:val="bottom"/>
          </w:tcPr>
          <w:p w14:paraId="4A852765" w14:textId="77777777" w:rsidR="0024510B" w:rsidRDefault="009E4ABA">
            <w:pPr>
              <w:spacing w:after="0"/>
            </w:pPr>
            <w:r>
              <w:t>6.5.2-V2V-SECPRIV-BSMSIGN-007</w:t>
            </w:r>
          </w:p>
        </w:tc>
        <w:tc>
          <w:tcPr>
            <w:tcW w:w="2430" w:type="dxa"/>
            <w:vAlign w:val="bottom"/>
          </w:tcPr>
          <w:p w14:paraId="714532C4" w14:textId="75698C74" w:rsidR="0024510B" w:rsidRDefault="009E4ABA">
            <w:pPr>
              <w:spacing w:after="0"/>
            </w:pPr>
            <w:r>
              <w:t>TP-BSM-S</w:t>
            </w:r>
            <w:ins w:id="514" w:author="Liming, John R." w:date="2017-03-27T14:19:00Z">
              <w:r w:rsidR="0032330E">
                <w:t>T</w:t>
              </w:r>
            </w:ins>
            <w:r>
              <w:t>-BV-</w:t>
            </w:r>
            <w:ins w:id="515" w:author="Liming, John R." w:date="2017-04-10T15:46:00Z">
              <w:r w:rsidR="00A74635">
                <w:t>13</w:t>
              </w:r>
            </w:ins>
          </w:p>
        </w:tc>
        <w:tc>
          <w:tcPr>
            <w:tcW w:w="4338" w:type="dxa"/>
            <w:vAlign w:val="bottom"/>
          </w:tcPr>
          <w:p w14:paraId="06B98AAF" w14:textId="77777777" w:rsidR="0024510B" w:rsidRDefault="009E4ABA">
            <w:pPr>
              <w:spacing w:after="0"/>
            </w:pPr>
            <w:r>
              <w:t>Security</w:t>
            </w:r>
          </w:p>
        </w:tc>
      </w:tr>
      <w:tr w:rsidR="0024510B" w14:paraId="7385DB90" w14:textId="77777777">
        <w:trPr>
          <w:trHeight w:val="280"/>
        </w:trPr>
        <w:tc>
          <w:tcPr>
            <w:tcW w:w="2700" w:type="dxa"/>
            <w:shd w:val="clear" w:color="auto" w:fill="FFFFFF"/>
            <w:vAlign w:val="bottom"/>
          </w:tcPr>
          <w:p w14:paraId="77383FAB" w14:textId="77777777" w:rsidR="0024510B" w:rsidRDefault="009E4ABA">
            <w:pPr>
              <w:spacing w:after="0"/>
            </w:pPr>
            <w:r>
              <w:t>6.5.2-V2V-SECPRIV-BSMSIGN-008</w:t>
            </w:r>
          </w:p>
        </w:tc>
        <w:tc>
          <w:tcPr>
            <w:tcW w:w="2430" w:type="dxa"/>
            <w:vAlign w:val="bottom"/>
          </w:tcPr>
          <w:p w14:paraId="43EF7E14" w14:textId="3B7F5941" w:rsidR="0024510B" w:rsidRDefault="009E4ABA">
            <w:pPr>
              <w:spacing w:after="0"/>
            </w:pPr>
            <w:r>
              <w:t>TP-BSM-S</w:t>
            </w:r>
            <w:ins w:id="516" w:author="Liming, John R." w:date="2017-03-27T14:19:00Z">
              <w:r w:rsidR="0032330E">
                <w:t>T</w:t>
              </w:r>
            </w:ins>
            <w:r>
              <w:t>-BV-</w:t>
            </w:r>
            <w:ins w:id="517" w:author="Liming, John R." w:date="2017-04-10T14:49:00Z">
              <w:r w:rsidR="002A36B5">
                <w:t>05</w:t>
              </w:r>
            </w:ins>
          </w:p>
        </w:tc>
        <w:tc>
          <w:tcPr>
            <w:tcW w:w="4338" w:type="dxa"/>
            <w:vAlign w:val="bottom"/>
          </w:tcPr>
          <w:p w14:paraId="55C4A1F3" w14:textId="77777777" w:rsidR="0024510B" w:rsidRDefault="009E4ABA">
            <w:pPr>
              <w:spacing w:after="0"/>
            </w:pPr>
            <w:r>
              <w:t>Security</w:t>
            </w:r>
          </w:p>
        </w:tc>
      </w:tr>
      <w:tr w:rsidR="0024510B" w14:paraId="560C4D35" w14:textId="77777777">
        <w:trPr>
          <w:trHeight w:val="280"/>
        </w:trPr>
        <w:tc>
          <w:tcPr>
            <w:tcW w:w="2700" w:type="dxa"/>
            <w:shd w:val="clear" w:color="auto" w:fill="FFFFFF"/>
            <w:vAlign w:val="bottom"/>
          </w:tcPr>
          <w:p w14:paraId="71451FEA" w14:textId="77777777" w:rsidR="0024510B" w:rsidRDefault="009E4ABA">
            <w:pPr>
              <w:spacing w:after="0"/>
            </w:pPr>
            <w:r>
              <w:t>6.5.3-V2V-SECPRIV-CERTCHG-001</w:t>
            </w:r>
          </w:p>
        </w:tc>
        <w:tc>
          <w:tcPr>
            <w:tcW w:w="2430" w:type="dxa"/>
            <w:vAlign w:val="bottom"/>
          </w:tcPr>
          <w:p w14:paraId="03E656E9" w14:textId="57721897" w:rsidR="0024510B" w:rsidRDefault="009E4ABA">
            <w:pPr>
              <w:spacing w:after="0"/>
            </w:pPr>
            <w:r>
              <w:t>TP-BSM-MV-BV-</w:t>
            </w:r>
            <w:ins w:id="518" w:author="Liming, John R." w:date="2017-04-11T09:33:00Z">
              <w:r w:rsidR="00A44433">
                <w:t>01</w:t>
              </w:r>
            </w:ins>
          </w:p>
        </w:tc>
        <w:tc>
          <w:tcPr>
            <w:tcW w:w="4338" w:type="dxa"/>
            <w:vAlign w:val="bottom"/>
          </w:tcPr>
          <w:p w14:paraId="36A0E8B6" w14:textId="77777777" w:rsidR="0024510B" w:rsidRDefault="009E4ABA">
            <w:pPr>
              <w:spacing w:after="0"/>
            </w:pPr>
            <w:r>
              <w:t>Privacy</w:t>
            </w:r>
          </w:p>
        </w:tc>
      </w:tr>
      <w:tr w:rsidR="0024510B" w14:paraId="111C69FD" w14:textId="77777777">
        <w:trPr>
          <w:trHeight w:val="280"/>
        </w:trPr>
        <w:tc>
          <w:tcPr>
            <w:tcW w:w="2700" w:type="dxa"/>
            <w:shd w:val="clear" w:color="auto" w:fill="FFFFFF"/>
            <w:vAlign w:val="bottom"/>
          </w:tcPr>
          <w:p w14:paraId="30FAC1D9" w14:textId="77777777" w:rsidR="0024510B" w:rsidRDefault="009E4ABA">
            <w:pPr>
              <w:spacing w:after="0"/>
            </w:pPr>
            <w:r>
              <w:t>6.5.3-V2V-SECPRIV-CERTCHG-002</w:t>
            </w:r>
          </w:p>
        </w:tc>
        <w:tc>
          <w:tcPr>
            <w:tcW w:w="2430" w:type="dxa"/>
            <w:vAlign w:val="bottom"/>
          </w:tcPr>
          <w:p w14:paraId="1EEB6246" w14:textId="18A15A18" w:rsidR="0024510B" w:rsidRDefault="009E4ABA">
            <w:pPr>
              <w:spacing w:after="0"/>
            </w:pPr>
            <w:r>
              <w:t>TP-BSM-</w:t>
            </w:r>
            <w:ins w:id="519" w:author="Liming, John R." w:date="2017-03-27T10:28:00Z">
              <w:r w:rsidR="009D71EA">
                <w:t>S</w:t>
              </w:r>
            </w:ins>
            <w:ins w:id="520" w:author="Liming, John R." w:date="2017-03-27T14:19:00Z">
              <w:r w:rsidR="007B496F">
                <w:t>T</w:t>
              </w:r>
            </w:ins>
            <w:r>
              <w:t>-BV-17</w:t>
            </w:r>
            <w:r w:rsidR="0004378B">
              <w:t>-X</w:t>
            </w:r>
          </w:p>
        </w:tc>
        <w:tc>
          <w:tcPr>
            <w:tcW w:w="4338" w:type="dxa"/>
            <w:vAlign w:val="bottom"/>
          </w:tcPr>
          <w:p w14:paraId="4725D2FF" w14:textId="77777777" w:rsidR="0024510B" w:rsidRDefault="009E4ABA">
            <w:pPr>
              <w:spacing w:after="0"/>
            </w:pPr>
            <w:r>
              <w:t>Privacy</w:t>
            </w:r>
          </w:p>
        </w:tc>
      </w:tr>
      <w:tr w:rsidR="0024510B" w14:paraId="592F67AE" w14:textId="77777777">
        <w:trPr>
          <w:trHeight w:val="280"/>
        </w:trPr>
        <w:tc>
          <w:tcPr>
            <w:tcW w:w="2700" w:type="dxa"/>
            <w:shd w:val="clear" w:color="auto" w:fill="FFFFFF"/>
            <w:vAlign w:val="bottom"/>
          </w:tcPr>
          <w:p w14:paraId="0A1AD13A" w14:textId="77777777" w:rsidR="0024510B" w:rsidRDefault="009E4ABA">
            <w:pPr>
              <w:spacing w:after="0"/>
            </w:pPr>
            <w:r>
              <w:t>6.5.3-V2V-SECPRIV-CERTCHG-003</w:t>
            </w:r>
          </w:p>
        </w:tc>
        <w:tc>
          <w:tcPr>
            <w:tcW w:w="2430" w:type="dxa"/>
            <w:vAlign w:val="bottom"/>
          </w:tcPr>
          <w:p w14:paraId="41D94808" w14:textId="0E03C4C9" w:rsidR="0024510B" w:rsidRDefault="009E4ABA">
            <w:pPr>
              <w:spacing w:after="0"/>
            </w:pPr>
            <w:r>
              <w:t>TP-BSM-MV-BV-</w:t>
            </w:r>
            <w:ins w:id="521" w:author="Liming, John R." w:date="2017-04-11T09:33:00Z">
              <w:r w:rsidR="00A44433">
                <w:t>01</w:t>
              </w:r>
            </w:ins>
          </w:p>
        </w:tc>
        <w:tc>
          <w:tcPr>
            <w:tcW w:w="4338" w:type="dxa"/>
            <w:vAlign w:val="bottom"/>
          </w:tcPr>
          <w:p w14:paraId="47AD29F5" w14:textId="77777777" w:rsidR="0024510B" w:rsidRDefault="009E4ABA">
            <w:pPr>
              <w:spacing w:after="0"/>
            </w:pPr>
            <w:r>
              <w:t>Privacy</w:t>
            </w:r>
          </w:p>
        </w:tc>
      </w:tr>
      <w:tr w:rsidR="0024510B" w14:paraId="0ABE6B4E" w14:textId="77777777">
        <w:trPr>
          <w:trHeight w:val="1160"/>
        </w:trPr>
        <w:tc>
          <w:tcPr>
            <w:tcW w:w="2700" w:type="dxa"/>
            <w:shd w:val="clear" w:color="auto" w:fill="FFFFFF"/>
            <w:vAlign w:val="bottom"/>
          </w:tcPr>
          <w:p w14:paraId="0AA96996" w14:textId="77777777" w:rsidR="0024510B" w:rsidRDefault="009E4ABA">
            <w:pPr>
              <w:spacing w:after="0"/>
            </w:pPr>
            <w:r>
              <w:t>6.5.4-V2V-SECPRIV-BSMVERIFY-001</w:t>
            </w:r>
          </w:p>
        </w:tc>
        <w:tc>
          <w:tcPr>
            <w:tcW w:w="2430" w:type="dxa"/>
            <w:vAlign w:val="bottom"/>
          </w:tcPr>
          <w:p w14:paraId="20445E22" w14:textId="4F879462" w:rsidR="0024510B" w:rsidRDefault="009E4ABA">
            <w:pPr>
              <w:spacing w:after="0"/>
            </w:pPr>
            <w:r>
              <w:t>TP-BSM-</w:t>
            </w:r>
            <w:ins w:id="522" w:author="Liming, John R." w:date="2017-04-10T14:10:00Z">
              <w:r w:rsidR="007D1EE2">
                <w:t>ST</w:t>
              </w:r>
            </w:ins>
            <w:r>
              <w:t>-BV-</w:t>
            </w:r>
            <w:ins w:id="523" w:author="Liming, John R." w:date="2017-04-11T09:14:00Z">
              <w:r w:rsidR="00867F9A">
                <w:t>15</w:t>
              </w:r>
            </w:ins>
          </w:p>
        </w:tc>
        <w:tc>
          <w:tcPr>
            <w:tcW w:w="4338" w:type="dxa"/>
            <w:vAlign w:val="bottom"/>
          </w:tcPr>
          <w:p w14:paraId="79DC127E" w14:textId="77777777" w:rsidR="0024510B" w:rsidRDefault="009E4ABA">
            <w:pPr>
              <w:spacing w:after="0"/>
            </w:pPr>
            <w:r>
              <w:t xml:space="preserve">Security, </w:t>
            </w:r>
            <w:r>
              <w:b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6D19F6" w14:textId="77777777">
        <w:trPr>
          <w:trHeight w:val="280"/>
        </w:trPr>
        <w:tc>
          <w:tcPr>
            <w:tcW w:w="2700" w:type="dxa"/>
            <w:shd w:val="clear" w:color="auto" w:fill="FFFFFF"/>
            <w:vAlign w:val="bottom"/>
          </w:tcPr>
          <w:p w14:paraId="462748CE" w14:textId="77777777" w:rsidR="0024510B" w:rsidRDefault="009E4ABA">
            <w:pPr>
              <w:spacing w:after="0"/>
            </w:pPr>
            <w:r>
              <w:t>6.5.5-V2V-SECPRIV-CERTREV-001</w:t>
            </w:r>
          </w:p>
        </w:tc>
        <w:tc>
          <w:tcPr>
            <w:tcW w:w="2430" w:type="dxa"/>
            <w:vAlign w:val="bottom"/>
          </w:tcPr>
          <w:p w14:paraId="6C20ECE3" w14:textId="79D55E7A" w:rsidR="0024510B" w:rsidRDefault="009E4ABA">
            <w:pPr>
              <w:spacing w:after="0"/>
            </w:pPr>
            <w:r>
              <w:t>TP-BSM-S</w:t>
            </w:r>
            <w:ins w:id="524" w:author="Liming, John R." w:date="2017-03-27T14:22:00Z">
              <w:r w:rsidR="007B496F">
                <w:t>T</w:t>
              </w:r>
            </w:ins>
            <w:r>
              <w:t>-BV-</w:t>
            </w:r>
            <w:ins w:id="525" w:author="Liming, John R." w:date="2017-04-10T15:40:00Z">
              <w:r w:rsidR="00A74635">
                <w:t>12</w:t>
              </w:r>
            </w:ins>
          </w:p>
        </w:tc>
        <w:tc>
          <w:tcPr>
            <w:tcW w:w="4338" w:type="dxa"/>
            <w:vAlign w:val="bottom"/>
          </w:tcPr>
          <w:p w14:paraId="462CA970" w14:textId="77777777" w:rsidR="0024510B" w:rsidRDefault="0024510B">
            <w:pPr>
              <w:spacing w:after="0"/>
            </w:pPr>
          </w:p>
        </w:tc>
      </w:tr>
      <w:tr w:rsidR="0024510B" w14:paraId="6C4DB9D5" w14:textId="77777777">
        <w:trPr>
          <w:trHeight w:val="280"/>
        </w:trPr>
        <w:tc>
          <w:tcPr>
            <w:tcW w:w="2700" w:type="dxa"/>
            <w:shd w:val="clear" w:color="auto" w:fill="FFFFFF"/>
            <w:vAlign w:val="bottom"/>
          </w:tcPr>
          <w:p w14:paraId="0689B7E8" w14:textId="77777777" w:rsidR="0024510B" w:rsidRDefault="009E4ABA">
            <w:pPr>
              <w:spacing w:after="0"/>
            </w:pPr>
            <w:r>
              <w:t>6.6.2-V2V-SECMGMT-CERTLOAD-001</w:t>
            </w:r>
          </w:p>
        </w:tc>
        <w:tc>
          <w:tcPr>
            <w:tcW w:w="2430" w:type="dxa"/>
            <w:vAlign w:val="bottom"/>
          </w:tcPr>
          <w:p w14:paraId="6C60E1F8" w14:textId="495B114F" w:rsidR="0024510B" w:rsidRDefault="009E4ABA">
            <w:pPr>
              <w:spacing w:after="0"/>
            </w:pPr>
            <w:r>
              <w:t>TP-BSM-</w:t>
            </w:r>
            <w:ins w:id="526" w:author="Liming, John R." w:date="2017-04-10T14:11:00Z">
              <w:r w:rsidR="007D1EE2">
                <w:t>ST</w:t>
              </w:r>
            </w:ins>
            <w:r>
              <w:t>-BV-</w:t>
            </w:r>
            <w:ins w:id="527" w:author="Liming, John R." w:date="2017-04-11T09:16:00Z">
              <w:r w:rsidR="00867F9A">
                <w:t>16</w:t>
              </w:r>
            </w:ins>
            <w:r w:rsidR="00504283">
              <w:t>-V</w:t>
            </w:r>
          </w:p>
        </w:tc>
        <w:tc>
          <w:tcPr>
            <w:tcW w:w="4338" w:type="dxa"/>
            <w:vAlign w:val="bottom"/>
          </w:tcPr>
          <w:p w14:paraId="5BC9EB1E" w14:textId="77777777" w:rsidR="0024510B" w:rsidRDefault="009E4ABA">
            <w:pPr>
              <w:spacing w:after="0"/>
            </w:pPr>
            <w:r>
              <w:t>Security</w:t>
            </w:r>
          </w:p>
        </w:tc>
      </w:tr>
      <w:tr w:rsidR="0024510B" w14:paraId="74FB9CFB" w14:textId="77777777">
        <w:trPr>
          <w:trHeight w:val="280"/>
        </w:trPr>
        <w:tc>
          <w:tcPr>
            <w:tcW w:w="2700" w:type="dxa"/>
            <w:shd w:val="clear" w:color="auto" w:fill="FFFFFF"/>
            <w:vAlign w:val="bottom"/>
          </w:tcPr>
          <w:p w14:paraId="7CDF1BB5" w14:textId="77777777" w:rsidR="0024510B" w:rsidRDefault="009E4ABA">
            <w:pPr>
              <w:spacing w:after="0"/>
            </w:pPr>
            <w:r>
              <w:t>6.6.3-V2V-SECMGMT-CERTSTORE-001</w:t>
            </w:r>
          </w:p>
        </w:tc>
        <w:tc>
          <w:tcPr>
            <w:tcW w:w="2430" w:type="dxa"/>
            <w:vAlign w:val="bottom"/>
          </w:tcPr>
          <w:p w14:paraId="1636EE5C" w14:textId="574DC908" w:rsidR="0024510B" w:rsidRDefault="009E4ABA">
            <w:pPr>
              <w:spacing w:after="0"/>
            </w:pPr>
            <w:r>
              <w:t>TP-BSM-</w:t>
            </w:r>
            <w:ins w:id="528" w:author="Liming, John R." w:date="2017-04-10T14:05:00Z">
              <w:r w:rsidR="007D1EE2">
                <w:t>ST</w:t>
              </w:r>
            </w:ins>
            <w:r>
              <w:t>-BV-</w:t>
            </w:r>
            <w:ins w:id="529" w:author="Liming, John R." w:date="2017-04-10T14:05:00Z">
              <w:r w:rsidR="00F04AC4">
                <w:t>14</w:t>
              </w:r>
            </w:ins>
            <w:r w:rsidR="00504283">
              <w:t>-V</w:t>
            </w:r>
          </w:p>
        </w:tc>
        <w:tc>
          <w:tcPr>
            <w:tcW w:w="4338" w:type="dxa"/>
            <w:vAlign w:val="bottom"/>
          </w:tcPr>
          <w:p w14:paraId="5462FFC9" w14:textId="77777777" w:rsidR="0024510B" w:rsidRDefault="009E4ABA">
            <w:pPr>
              <w:spacing w:after="0"/>
            </w:pPr>
            <w:r>
              <w:t>Security</w:t>
            </w:r>
          </w:p>
        </w:tc>
      </w:tr>
      <w:tr w:rsidR="0024510B" w14:paraId="38A9F9AE" w14:textId="77777777">
        <w:trPr>
          <w:trHeight w:val="280"/>
        </w:trPr>
        <w:tc>
          <w:tcPr>
            <w:tcW w:w="2700" w:type="dxa"/>
            <w:shd w:val="clear" w:color="auto" w:fill="FFFFFF"/>
            <w:vAlign w:val="bottom"/>
          </w:tcPr>
          <w:p w14:paraId="73C236A7" w14:textId="77777777" w:rsidR="0024510B" w:rsidRDefault="009E4ABA">
            <w:pPr>
              <w:spacing w:after="0"/>
            </w:pPr>
            <w:r>
              <w:t>6.6.3-V2V-SECMGMT-CERTSTORE-002</w:t>
            </w:r>
          </w:p>
        </w:tc>
        <w:tc>
          <w:tcPr>
            <w:tcW w:w="2430" w:type="dxa"/>
            <w:vAlign w:val="bottom"/>
          </w:tcPr>
          <w:p w14:paraId="7CB78D0A" w14:textId="4E58B3B0" w:rsidR="0024510B" w:rsidRDefault="009E4ABA">
            <w:pPr>
              <w:spacing w:after="0"/>
            </w:pPr>
            <w:r>
              <w:t>TP-BSM-</w:t>
            </w:r>
            <w:ins w:id="530" w:author="Liming, John R." w:date="2017-04-10T14:05:00Z">
              <w:r w:rsidR="007D1EE2">
                <w:t>ST</w:t>
              </w:r>
            </w:ins>
            <w:r>
              <w:t>-BV-</w:t>
            </w:r>
            <w:ins w:id="531" w:author="Liming, John R." w:date="2017-04-10T15:50:00Z">
              <w:r w:rsidR="00F04AC4">
                <w:t>14</w:t>
              </w:r>
            </w:ins>
            <w:r w:rsidR="00504283">
              <w:t>-V</w:t>
            </w:r>
          </w:p>
        </w:tc>
        <w:tc>
          <w:tcPr>
            <w:tcW w:w="4338" w:type="dxa"/>
            <w:vAlign w:val="bottom"/>
          </w:tcPr>
          <w:p w14:paraId="28AAB9E3" w14:textId="77777777" w:rsidR="0024510B" w:rsidRDefault="009E4ABA">
            <w:pPr>
              <w:spacing w:after="0"/>
            </w:pPr>
            <w:r>
              <w:t>Security</w:t>
            </w:r>
          </w:p>
        </w:tc>
      </w:tr>
      <w:tr w:rsidR="0024510B" w14:paraId="56D59B20" w14:textId="77777777">
        <w:trPr>
          <w:trHeight w:val="280"/>
        </w:trPr>
        <w:tc>
          <w:tcPr>
            <w:tcW w:w="2700" w:type="dxa"/>
            <w:shd w:val="clear" w:color="auto" w:fill="FFFFFF"/>
            <w:vAlign w:val="bottom"/>
          </w:tcPr>
          <w:p w14:paraId="6BDC553C" w14:textId="77777777" w:rsidR="0024510B" w:rsidRDefault="009E4ABA">
            <w:pPr>
              <w:spacing w:after="0"/>
            </w:pPr>
            <w:r>
              <w:t>6.6.3-V2V-SECMGMT-CERTSTORE-003</w:t>
            </w:r>
          </w:p>
        </w:tc>
        <w:tc>
          <w:tcPr>
            <w:tcW w:w="2430" w:type="dxa"/>
            <w:vAlign w:val="bottom"/>
          </w:tcPr>
          <w:p w14:paraId="7EBED481" w14:textId="2EA70298" w:rsidR="0024510B" w:rsidRDefault="009E4ABA">
            <w:pPr>
              <w:spacing w:after="0"/>
            </w:pPr>
            <w:r>
              <w:t>TP-BSM-</w:t>
            </w:r>
            <w:ins w:id="532" w:author="Liming, John R." w:date="2017-04-10T14:06:00Z">
              <w:r w:rsidR="007D1EE2">
                <w:t>ST</w:t>
              </w:r>
            </w:ins>
            <w:r>
              <w:t>-BV-</w:t>
            </w:r>
            <w:ins w:id="533" w:author="Liming, John R." w:date="2017-04-10T15:50:00Z">
              <w:r w:rsidR="00F04AC4">
                <w:t>14</w:t>
              </w:r>
            </w:ins>
            <w:r w:rsidR="00504283">
              <w:t>-V</w:t>
            </w:r>
          </w:p>
        </w:tc>
        <w:tc>
          <w:tcPr>
            <w:tcW w:w="4338" w:type="dxa"/>
            <w:vAlign w:val="bottom"/>
          </w:tcPr>
          <w:p w14:paraId="79EB66D9" w14:textId="77777777" w:rsidR="0024510B" w:rsidRDefault="009E4ABA">
            <w:pPr>
              <w:spacing w:after="0"/>
            </w:pPr>
            <w:r>
              <w:t>Security</w:t>
            </w:r>
          </w:p>
        </w:tc>
      </w:tr>
      <w:tr w:rsidR="0024510B" w14:paraId="7FA12419" w14:textId="77777777">
        <w:trPr>
          <w:trHeight w:val="280"/>
        </w:trPr>
        <w:tc>
          <w:tcPr>
            <w:tcW w:w="2700" w:type="dxa"/>
            <w:shd w:val="clear" w:color="auto" w:fill="FFFFFF"/>
            <w:vAlign w:val="bottom"/>
          </w:tcPr>
          <w:p w14:paraId="5BAD040C" w14:textId="77777777" w:rsidR="0024510B" w:rsidRDefault="009E4ABA">
            <w:pPr>
              <w:spacing w:after="0"/>
            </w:pPr>
            <w:r>
              <w:t>6.6.3-V2V-SECMGMT-CERTSTORE-004</w:t>
            </w:r>
          </w:p>
        </w:tc>
        <w:tc>
          <w:tcPr>
            <w:tcW w:w="2430" w:type="dxa"/>
            <w:vAlign w:val="bottom"/>
          </w:tcPr>
          <w:p w14:paraId="17813001" w14:textId="5049A30F" w:rsidR="0024510B" w:rsidRDefault="009E4ABA">
            <w:pPr>
              <w:spacing w:after="0"/>
            </w:pPr>
            <w:r>
              <w:t>TP-BSM-</w:t>
            </w:r>
            <w:ins w:id="534" w:author="Liming, John R." w:date="2017-04-10T14:06:00Z">
              <w:r w:rsidR="007D1EE2">
                <w:t>ST</w:t>
              </w:r>
            </w:ins>
            <w:r>
              <w:t>-BV-</w:t>
            </w:r>
            <w:ins w:id="535" w:author="Liming, John R." w:date="2017-04-10T15:50:00Z">
              <w:r w:rsidR="00F04AC4">
                <w:t>14</w:t>
              </w:r>
            </w:ins>
            <w:r w:rsidR="00504283">
              <w:t>-V</w:t>
            </w:r>
          </w:p>
        </w:tc>
        <w:tc>
          <w:tcPr>
            <w:tcW w:w="4338" w:type="dxa"/>
            <w:vAlign w:val="bottom"/>
          </w:tcPr>
          <w:p w14:paraId="521B6291" w14:textId="77777777" w:rsidR="0024510B" w:rsidRDefault="009E4ABA">
            <w:pPr>
              <w:spacing w:after="0"/>
            </w:pPr>
            <w:r>
              <w:t>Security</w:t>
            </w:r>
          </w:p>
        </w:tc>
      </w:tr>
      <w:tr w:rsidR="0024510B" w14:paraId="7413DE36" w14:textId="77777777">
        <w:trPr>
          <w:trHeight w:val="280"/>
        </w:trPr>
        <w:tc>
          <w:tcPr>
            <w:tcW w:w="2700" w:type="dxa"/>
            <w:shd w:val="clear" w:color="auto" w:fill="FFFFFF"/>
            <w:vAlign w:val="bottom"/>
          </w:tcPr>
          <w:p w14:paraId="63F2C199" w14:textId="77777777" w:rsidR="0024510B" w:rsidRDefault="009E4ABA">
            <w:pPr>
              <w:spacing w:after="0"/>
            </w:pPr>
            <w:r>
              <w:t>6.6.4-V2V-SECMGMT-CRLLOAD-001</w:t>
            </w:r>
          </w:p>
        </w:tc>
        <w:tc>
          <w:tcPr>
            <w:tcW w:w="2430" w:type="dxa"/>
            <w:vAlign w:val="bottom"/>
          </w:tcPr>
          <w:p w14:paraId="72FA07C9" w14:textId="0C8A3E7E" w:rsidR="0024510B" w:rsidRDefault="009E4ABA">
            <w:pPr>
              <w:spacing w:after="0"/>
            </w:pPr>
            <w:r>
              <w:t>TP-BSM-</w:t>
            </w:r>
            <w:ins w:id="536" w:author="Liming, John R." w:date="2017-04-10T14:06:00Z">
              <w:r w:rsidR="007D1EE2">
                <w:t>ST</w:t>
              </w:r>
            </w:ins>
            <w:r>
              <w:t>-BV-</w:t>
            </w:r>
            <w:ins w:id="537" w:author="Liming, John R." w:date="2017-04-10T15:50:00Z">
              <w:r w:rsidR="00F04AC4">
                <w:t>14</w:t>
              </w:r>
            </w:ins>
            <w:r w:rsidR="00504283">
              <w:t>-V</w:t>
            </w:r>
          </w:p>
        </w:tc>
        <w:tc>
          <w:tcPr>
            <w:tcW w:w="4338" w:type="dxa"/>
            <w:vAlign w:val="bottom"/>
          </w:tcPr>
          <w:p w14:paraId="7D0997DC" w14:textId="77777777" w:rsidR="0024510B" w:rsidRDefault="0024510B">
            <w:pPr>
              <w:spacing w:after="0"/>
            </w:pPr>
          </w:p>
        </w:tc>
      </w:tr>
      <w:tr w:rsidR="0024510B" w14:paraId="1904C888" w14:textId="77777777">
        <w:trPr>
          <w:trHeight w:val="280"/>
        </w:trPr>
        <w:tc>
          <w:tcPr>
            <w:tcW w:w="2700" w:type="dxa"/>
            <w:shd w:val="clear" w:color="auto" w:fill="FFFFFF"/>
            <w:vAlign w:val="bottom"/>
          </w:tcPr>
          <w:p w14:paraId="3940B13B" w14:textId="77777777" w:rsidR="0024510B" w:rsidRDefault="009E4ABA">
            <w:pPr>
              <w:spacing w:after="0"/>
            </w:pPr>
            <w:r>
              <w:t>6.6.4-V2V-SECMGMT-CRLLOAD-002</w:t>
            </w:r>
          </w:p>
        </w:tc>
        <w:tc>
          <w:tcPr>
            <w:tcW w:w="2430" w:type="dxa"/>
            <w:vAlign w:val="bottom"/>
          </w:tcPr>
          <w:p w14:paraId="01DC08C4" w14:textId="5B6373C1" w:rsidR="0024510B" w:rsidRDefault="009E4ABA">
            <w:pPr>
              <w:spacing w:after="0"/>
            </w:pPr>
            <w:r>
              <w:t>TP-BSM-</w:t>
            </w:r>
            <w:ins w:id="538" w:author="Liming, John R." w:date="2017-04-10T14:06:00Z">
              <w:r w:rsidR="007D1EE2">
                <w:t>ST</w:t>
              </w:r>
            </w:ins>
            <w:r>
              <w:t>-BV-</w:t>
            </w:r>
            <w:ins w:id="539" w:author="Liming, John R." w:date="2017-04-10T15:50:00Z">
              <w:r w:rsidR="00F04AC4">
                <w:t>14</w:t>
              </w:r>
            </w:ins>
            <w:r w:rsidR="00504283">
              <w:t>-V</w:t>
            </w:r>
          </w:p>
        </w:tc>
        <w:tc>
          <w:tcPr>
            <w:tcW w:w="4338" w:type="dxa"/>
            <w:vAlign w:val="bottom"/>
          </w:tcPr>
          <w:p w14:paraId="714902FE" w14:textId="77777777" w:rsidR="0024510B" w:rsidRDefault="0024510B">
            <w:pPr>
              <w:spacing w:after="0"/>
            </w:pPr>
          </w:p>
        </w:tc>
      </w:tr>
      <w:tr w:rsidR="0024510B" w14:paraId="3F2300F5" w14:textId="77777777">
        <w:trPr>
          <w:trHeight w:val="280"/>
        </w:trPr>
        <w:tc>
          <w:tcPr>
            <w:tcW w:w="2700" w:type="dxa"/>
            <w:shd w:val="clear" w:color="auto" w:fill="FFFFFF"/>
            <w:vAlign w:val="bottom"/>
          </w:tcPr>
          <w:p w14:paraId="678DD65B" w14:textId="77777777" w:rsidR="0024510B" w:rsidRDefault="009E4ABA">
            <w:pPr>
              <w:spacing w:after="0"/>
            </w:pPr>
            <w:r>
              <w:t>6.6.5-V2V-SECMGMT-SECHW-001</w:t>
            </w:r>
          </w:p>
        </w:tc>
        <w:tc>
          <w:tcPr>
            <w:tcW w:w="2430" w:type="dxa"/>
            <w:vAlign w:val="bottom"/>
          </w:tcPr>
          <w:p w14:paraId="47654FCD" w14:textId="4C61F419" w:rsidR="0024510B" w:rsidRDefault="009E4ABA">
            <w:pPr>
              <w:spacing w:after="0"/>
            </w:pPr>
            <w:r>
              <w:t>TP-BSM-</w:t>
            </w:r>
            <w:ins w:id="540" w:author="Liming, John R." w:date="2017-04-10T14:27:00Z">
              <w:r w:rsidR="00110E8F">
                <w:t>ST</w:t>
              </w:r>
            </w:ins>
            <w:r>
              <w:t>-BV-</w:t>
            </w:r>
            <w:ins w:id="541" w:author="Liming, John R." w:date="2017-04-10T14:27:00Z">
              <w:r w:rsidR="00A44433">
                <w:t>23</w:t>
              </w:r>
            </w:ins>
            <w:r w:rsidR="00056B4D">
              <w:t>-V</w:t>
            </w:r>
          </w:p>
        </w:tc>
        <w:tc>
          <w:tcPr>
            <w:tcW w:w="4338" w:type="dxa"/>
            <w:vAlign w:val="bottom"/>
          </w:tcPr>
          <w:p w14:paraId="14B35726" w14:textId="77777777" w:rsidR="0024510B" w:rsidRDefault="009E4ABA">
            <w:pPr>
              <w:spacing w:after="0"/>
            </w:pPr>
            <w:r>
              <w:t>Security</w:t>
            </w:r>
          </w:p>
        </w:tc>
      </w:tr>
      <w:tr w:rsidR="0024510B" w14:paraId="69AC13CC" w14:textId="77777777">
        <w:trPr>
          <w:trHeight w:val="280"/>
        </w:trPr>
        <w:tc>
          <w:tcPr>
            <w:tcW w:w="2700" w:type="dxa"/>
            <w:shd w:val="clear" w:color="auto" w:fill="FFFFFF"/>
            <w:vAlign w:val="bottom"/>
          </w:tcPr>
          <w:p w14:paraId="3CE87AAA" w14:textId="77777777" w:rsidR="0024510B" w:rsidRDefault="009E4ABA">
            <w:pPr>
              <w:spacing w:after="0"/>
            </w:pPr>
            <w:r>
              <w:t>6.6.5-V2V-SECMGMT-SECHW-002</w:t>
            </w:r>
          </w:p>
        </w:tc>
        <w:tc>
          <w:tcPr>
            <w:tcW w:w="2430" w:type="dxa"/>
            <w:vAlign w:val="bottom"/>
          </w:tcPr>
          <w:p w14:paraId="3DB6A66C" w14:textId="6B05AE59" w:rsidR="0024510B" w:rsidRDefault="009E4ABA">
            <w:pPr>
              <w:spacing w:after="0"/>
            </w:pPr>
            <w:r>
              <w:t>TP-BSM-</w:t>
            </w:r>
            <w:ins w:id="542" w:author="Liming, John R." w:date="2017-04-10T14:27:00Z">
              <w:r w:rsidR="00110E8F">
                <w:t>ST</w:t>
              </w:r>
            </w:ins>
            <w:r>
              <w:t>-BV-</w:t>
            </w:r>
            <w:ins w:id="543" w:author="Liming, John R." w:date="2017-04-10T14:27:00Z">
              <w:r w:rsidR="00A44433">
                <w:t>23</w:t>
              </w:r>
            </w:ins>
            <w:r w:rsidR="00056B4D">
              <w:t>-V</w:t>
            </w:r>
          </w:p>
        </w:tc>
        <w:tc>
          <w:tcPr>
            <w:tcW w:w="4338" w:type="dxa"/>
            <w:vAlign w:val="bottom"/>
          </w:tcPr>
          <w:p w14:paraId="231B4ED5" w14:textId="77777777" w:rsidR="0024510B" w:rsidRDefault="009E4ABA">
            <w:pPr>
              <w:spacing w:after="0"/>
            </w:pPr>
            <w:r>
              <w:t>Security</w:t>
            </w:r>
          </w:p>
        </w:tc>
      </w:tr>
    </w:tbl>
    <w:p w14:paraId="098071D3" w14:textId="77777777" w:rsidR="0024510B" w:rsidRDefault="0024510B"/>
    <w:p w14:paraId="1F9B50AB" w14:textId="77777777" w:rsidR="0024510B" w:rsidRDefault="009E4ABA" w:rsidP="00313B9A">
      <w:pPr>
        <w:pStyle w:val="Heading2"/>
        <w:numPr>
          <w:ilvl w:val="1"/>
          <w:numId w:val="6"/>
        </w:numPr>
      </w:pPr>
      <w:bookmarkStart w:id="544" w:name="h.nmf14n" w:colFirst="0" w:colLast="0"/>
      <w:bookmarkStart w:id="545" w:name="_Requirements_traceability_Matrix_1"/>
      <w:bookmarkStart w:id="546" w:name="_Toc478975849"/>
      <w:bookmarkEnd w:id="544"/>
      <w:bookmarkEnd w:id="545"/>
      <w:r>
        <w:t>Requirements traceability Matrix (Scenario to Test Procedure)</w:t>
      </w:r>
      <w:bookmarkEnd w:id="546"/>
    </w:p>
    <w:tbl>
      <w:tblPr>
        <w:tblStyle w:val="afff"/>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2183"/>
        <w:gridCol w:w="4159"/>
      </w:tblGrid>
      <w:tr w:rsidR="0024510B" w14:paraId="7ED0E16B" w14:textId="77777777">
        <w:trPr>
          <w:trHeight w:val="280"/>
        </w:trPr>
        <w:tc>
          <w:tcPr>
            <w:tcW w:w="3126" w:type="dxa"/>
          </w:tcPr>
          <w:p w14:paraId="24727F9F" w14:textId="77777777" w:rsidR="0024510B" w:rsidRDefault="009E4ABA">
            <w:r>
              <w:rPr>
                <w:b/>
              </w:rPr>
              <w:t>Scenario</w:t>
            </w:r>
          </w:p>
        </w:tc>
        <w:tc>
          <w:tcPr>
            <w:tcW w:w="2183" w:type="dxa"/>
          </w:tcPr>
          <w:p w14:paraId="5796C5E3" w14:textId="77777777" w:rsidR="0024510B" w:rsidRDefault="009E4ABA">
            <w:r>
              <w:rPr>
                <w:b/>
              </w:rPr>
              <w:t>Test Procedure</w:t>
            </w:r>
          </w:p>
        </w:tc>
        <w:tc>
          <w:tcPr>
            <w:tcW w:w="4159" w:type="dxa"/>
          </w:tcPr>
          <w:p w14:paraId="4E32681C" w14:textId="77777777" w:rsidR="0024510B" w:rsidRDefault="009E4ABA">
            <w:r>
              <w:rPr>
                <w:b/>
              </w:rPr>
              <w:t>Requirement</w:t>
            </w:r>
          </w:p>
        </w:tc>
      </w:tr>
      <w:tr w:rsidR="0024510B" w14:paraId="08BB9B17" w14:textId="77777777">
        <w:trPr>
          <w:trHeight w:val="280"/>
        </w:trPr>
        <w:tc>
          <w:tcPr>
            <w:tcW w:w="3126" w:type="dxa"/>
          </w:tcPr>
          <w:p w14:paraId="2E64D19D" w14:textId="77777777" w:rsidR="0024510B" w:rsidRDefault="009E4ABA">
            <w:r>
              <w:t>Startup</w:t>
            </w:r>
          </w:p>
        </w:tc>
        <w:tc>
          <w:tcPr>
            <w:tcW w:w="2183" w:type="dxa"/>
          </w:tcPr>
          <w:p w14:paraId="6CCA44BB" w14:textId="46151BC2" w:rsidR="0024510B" w:rsidRDefault="009E4ABA">
            <w:r>
              <w:t>TP-BSM-S</w:t>
            </w:r>
            <w:ins w:id="547" w:author="Liming, John R." w:date="2017-03-27T14:19:00Z">
              <w:r w:rsidR="007B496F">
                <w:t>T</w:t>
              </w:r>
            </w:ins>
            <w:r>
              <w:t>-BV-</w:t>
            </w:r>
            <w:ins w:id="548" w:author="Liming, John R." w:date="2017-04-10T15:52:00Z">
              <w:r w:rsidR="00867F9A">
                <w:t>18</w:t>
              </w:r>
            </w:ins>
          </w:p>
        </w:tc>
        <w:tc>
          <w:tcPr>
            <w:tcW w:w="4159" w:type="dxa"/>
          </w:tcPr>
          <w:p w14:paraId="26BBABD4" w14:textId="77777777" w:rsidR="0024510B" w:rsidRDefault="009E4ABA">
            <w:r>
              <w:t>6.3.7-V2V-BSMTX-DATAPERSIST-002</w:t>
            </w:r>
          </w:p>
        </w:tc>
      </w:tr>
      <w:tr w:rsidR="0024510B" w14:paraId="78571046" w14:textId="77777777">
        <w:trPr>
          <w:trHeight w:val="280"/>
        </w:trPr>
        <w:tc>
          <w:tcPr>
            <w:tcW w:w="3126" w:type="dxa"/>
          </w:tcPr>
          <w:p w14:paraId="2039883D" w14:textId="77777777" w:rsidR="0024510B" w:rsidRDefault="0024510B"/>
        </w:tc>
        <w:tc>
          <w:tcPr>
            <w:tcW w:w="2183" w:type="dxa"/>
          </w:tcPr>
          <w:p w14:paraId="5A2C5F8E" w14:textId="1A4DD747" w:rsidR="0024510B" w:rsidRDefault="009E4ABA">
            <w:r>
              <w:t>TP-BSM-S</w:t>
            </w:r>
            <w:ins w:id="549" w:author="Liming, John R." w:date="2017-03-27T14:19:00Z">
              <w:r w:rsidR="007B496F">
                <w:t>T</w:t>
              </w:r>
            </w:ins>
            <w:r>
              <w:t>-BV-</w:t>
            </w:r>
            <w:ins w:id="550" w:author="Liming, John R." w:date="2017-04-10T15:52:00Z">
              <w:r w:rsidR="00867F9A">
                <w:t>18</w:t>
              </w:r>
            </w:ins>
          </w:p>
        </w:tc>
        <w:tc>
          <w:tcPr>
            <w:tcW w:w="4159" w:type="dxa"/>
          </w:tcPr>
          <w:p w14:paraId="735AAACB" w14:textId="77777777" w:rsidR="0024510B" w:rsidRDefault="009E4ABA">
            <w:r>
              <w:t>6.3.7-V2V-BSMTX-DATAPERSIST-004</w:t>
            </w:r>
          </w:p>
        </w:tc>
      </w:tr>
      <w:tr w:rsidR="0024510B" w14:paraId="23A32B0F" w14:textId="77777777">
        <w:trPr>
          <w:trHeight w:val="280"/>
        </w:trPr>
        <w:tc>
          <w:tcPr>
            <w:tcW w:w="3126" w:type="dxa"/>
          </w:tcPr>
          <w:p w14:paraId="3F18483D" w14:textId="77777777" w:rsidR="0024510B" w:rsidRDefault="0024510B"/>
        </w:tc>
        <w:tc>
          <w:tcPr>
            <w:tcW w:w="2183" w:type="dxa"/>
          </w:tcPr>
          <w:p w14:paraId="21981AE9" w14:textId="02096326" w:rsidR="0024510B" w:rsidRDefault="00411A6A">
            <w:r>
              <w:t>TP-BSM-S</w:t>
            </w:r>
            <w:ins w:id="551" w:author="Liming, John R." w:date="2017-03-27T14:19:00Z">
              <w:r w:rsidR="007B496F">
                <w:t>T</w:t>
              </w:r>
            </w:ins>
            <w:r>
              <w:t>-BV-</w:t>
            </w:r>
            <w:ins w:id="552" w:author="Liming, John R." w:date="2017-04-10T14:57:00Z">
              <w:r w:rsidR="002A36B5">
                <w:t>07</w:t>
              </w:r>
            </w:ins>
          </w:p>
        </w:tc>
        <w:tc>
          <w:tcPr>
            <w:tcW w:w="4159" w:type="dxa"/>
          </w:tcPr>
          <w:p w14:paraId="634D32CF" w14:textId="77777777" w:rsidR="0024510B" w:rsidRDefault="009E4ABA">
            <w:r>
              <w:t>6.5.1-V2V-SECPRIV-IDRAND-001</w:t>
            </w:r>
          </w:p>
        </w:tc>
      </w:tr>
      <w:tr w:rsidR="0024510B" w14:paraId="288FA763" w14:textId="77777777">
        <w:trPr>
          <w:trHeight w:val="280"/>
        </w:trPr>
        <w:tc>
          <w:tcPr>
            <w:tcW w:w="3126" w:type="dxa"/>
          </w:tcPr>
          <w:p w14:paraId="45B79B97" w14:textId="77777777" w:rsidR="0024510B" w:rsidRDefault="009E4ABA">
            <w:r>
              <w:t>Shutdown</w:t>
            </w:r>
          </w:p>
        </w:tc>
        <w:tc>
          <w:tcPr>
            <w:tcW w:w="2183" w:type="dxa"/>
          </w:tcPr>
          <w:p w14:paraId="2FD8D216" w14:textId="10582937" w:rsidR="0024510B" w:rsidRDefault="009E4ABA">
            <w:r>
              <w:t>TP-BSM-S</w:t>
            </w:r>
            <w:ins w:id="553" w:author="Liming, John R." w:date="2017-03-27T14:19:00Z">
              <w:r w:rsidR="007B496F">
                <w:t>T</w:t>
              </w:r>
            </w:ins>
            <w:r>
              <w:t>-BV-</w:t>
            </w:r>
            <w:ins w:id="554" w:author="Liming, John R." w:date="2017-04-10T15:52:00Z">
              <w:r w:rsidR="00867F9A">
                <w:t>18</w:t>
              </w:r>
            </w:ins>
          </w:p>
        </w:tc>
        <w:tc>
          <w:tcPr>
            <w:tcW w:w="4159" w:type="dxa"/>
          </w:tcPr>
          <w:p w14:paraId="2C0074DA" w14:textId="77777777" w:rsidR="0024510B" w:rsidRDefault="009E4ABA">
            <w:r>
              <w:t>6.3.7-V2V-BSMTX-DATAPERSIST-001</w:t>
            </w:r>
          </w:p>
        </w:tc>
      </w:tr>
      <w:tr w:rsidR="0024510B" w14:paraId="766D6BED" w14:textId="77777777">
        <w:trPr>
          <w:trHeight w:val="280"/>
        </w:trPr>
        <w:tc>
          <w:tcPr>
            <w:tcW w:w="3126" w:type="dxa"/>
          </w:tcPr>
          <w:p w14:paraId="2A1552CA" w14:textId="77777777" w:rsidR="0024510B" w:rsidRDefault="0024510B"/>
        </w:tc>
        <w:tc>
          <w:tcPr>
            <w:tcW w:w="2183" w:type="dxa"/>
          </w:tcPr>
          <w:p w14:paraId="0F15D059" w14:textId="5C003741" w:rsidR="0024510B" w:rsidRDefault="009E4ABA">
            <w:r>
              <w:t>TP-BSM-S</w:t>
            </w:r>
            <w:ins w:id="555" w:author="Liming, John R." w:date="2017-03-27T14:19:00Z">
              <w:r w:rsidR="007B496F">
                <w:t>T</w:t>
              </w:r>
            </w:ins>
            <w:r>
              <w:t>-BV-</w:t>
            </w:r>
            <w:ins w:id="556" w:author="Liming, John R." w:date="2017-04-10T15:52:00Z">
              <w:r w:rsidR="00867F9A">
                <w:t>18</w:t>
              </w:r>
            </w:ins>
          </w:p>
        </w:tc>
        <w:tc>
          <w:tcPr>
            <w:tcW w:w="4159" w:type="dxa"/>
          </w:tcPr>
          <w:p w14:paraId="52E6AC50" w14:textId="77777777" w:rsidR="0024510B" w:rsidRDefault="009E4ABA">
            <w:r>
              <w:t>6.3.7-V2V-BSMTX-DATAPERSIST-003</w:t>
            </w:r>
          </w:p>
        </w:tc>
      </w:tr>
      <w:tr w:rsidR="0024510B" w14:paraId="6A28EB88" w14:textId="77777777">
        <w:trPr>
          <w:trHeight w:val="280"/>
        </w:trPr>
        <w:tc>
          <w:tcPr>
            <w:tcW w:w="3126" w:type="dxa"/>
          </w:tcPr>
          <w:p w14:paraId="5ED24E65" w14:textId="77777777" w:rsidR="0024510B" w:rsidRDefault="009E4ABA">
            <w:r>
              <w:t>Security</w:t>
            </w:r>
          </w:p>
        </w:tc>
        <w:tc>
          <w:tcPr>
            <w:tcW w:w="2183" w:type="dxa"/>
          </w:tcPr>
          <w:p w14:paraId="451656BA" w14:textId="18C1FF4B" w:rsidR="0024510B" w:rsidRDefault="009E4ABA">
            <w:r>
              <w:t>TP-BSM-S</w:t>
            </w:r>
            <w:ins w:id="557" w:author="Liming, John R." w:date="2017-03-27T14:19:00Z">
              <w:r w:rsidR="007B496F">
                <w:t>T</w:t>
              </w:r>
            </w:ins>
            <w:r>
              <w:t>-BV-</w:t>
            </w:r>
            <w:ins w:id="558" w:author="Liming, John R." w:date="2017-04-10T14:55:00Z">
              <w:r w:rsidR="002A36B5">
                <w:t>08</w:t>
              </w:r>
            </w:ins>
          </w:p>
        </w:tc>
        <w:tc>
          <w:tcPr>
            <w:tcW w:w="4159" w:type="dxa"/>
          </w:tcPr>
          <w:p w14:paraId="0509F5D7" w14:textId="77777777" w:rsidR="0024510B" w:rsidRDefault="009E4ABA">
            <w:r>
              <w:t>6.5.2-V2V-SECPRIV-BSMSIGN-001</w:t>
            </w:r>
          </w:p>
        </w:tc>
      </w:tr>
      <w:tr w:rsidR="0024510B" w14:paraId="3B41A02D" w14:textId="77777777">
        <w:trPr>
          <w:trHeight w:val="280"/>
        </w:trPr>
        <w:tc>
          <w:tcPr>
            <w:tcW w:w="3126" w:type="dxa"/>
          </w:tcPr>
          <w:p w14:paraId="3EE0A39D" w14:textId="77777777" w:rsidR="0024510B" w:rsidRDefault="0024510B"/>
        </w:tc>
        <w:tc>
          <w:tcPr>
            <w:tcW w:w="2183" w:type="dxa"/>
          </w:tcPr>
          <w:p w14:paraId="4AF18464" w14:textId="78BC637C" w:rsidR="0024510B" w:rsidRDefault="009E4ABA">
            <w:r>
              <w:t>TP-BSM-S</w:t>
            </w:r>
            <w:ins w:id="559" w:author="Liming, John R." w:date="2017-03-27T14:20:00Z">
              <w:r w:rsidR="007B496F">
                <w:t>T</w:t>
              </w:r>
            </w:ins>
            <w:r>
              <w:t>-BV-</w:t>
            </w:r>
            <w:ins w:id="560" w:author="Liming, John R." w:date="2017-04-10T14:55:00Z">
              <w:r w:rsidR="002A36B5">
                <w:t>08</w:t>
              </w:r>
            </w:ins>
          </w:p>
        </w:tc>
        <w:tc>
          <w:tcPr>
            <w:tcW w:w="4159" w:type="dxa"/>
          </w:tcPr>
          <w:p w14:paraId="2E70DFAC" w14:textId="77777777" w:rsidR="0024510B" w:rsidRDefault="009E4ABA">
            <w:r>
              <w:t>6.5.2-V2V-SECPRIV-BSMSIGN-002</w:t>
            </w:r>
          </w:p>
        </w:tc>
      </w:tr>
      <w:tr w:rsidR="0024510B" w14:paraId="2F1DB4F7" w14:textId="77777777">
        <w:trPr>
          <w:trHeight w:val="280"/>
        </w:trPr>
        <w:tc>
          <w:tcPr>
            <w:tcW w:w="3126" w:type="dxa"/>
          </w:tcPr>
          <w:p w14:paraId="5FAABE41" w14:textId="77777777" w:rsidR="0024510B" w:rsidRDefault="0024510B"/>
        </w:tc>
        <w:tc>
          <w:tcPr>
            <w:tcW w:w="2183" w:type="dxa"/>
          </w:tcPr>
          <w:p w14:paraId="3451B0A3" w14:textId="484E7F5B" w:rsidR="0024510B" w:rsidRDefault="009E4ABA">
            <w:r>
              <w:t>TP-BSM-S</w:t>
            </w:r>
            <w:ins w:id="561" w:author="Liming, John R." w:date="2017-03-27T14:20:00Z">
              <w:r w:rsidR="007B496F">
                <w:t>T</w:t>
              </w:r>
            </w:ins>
            <w:r>
              <w:t>-BV-</w:t>
            </w:r>
            <w:ins w:id="562" w:author="Liming, John R." w:date="2017-04-10T14:58:00Z">
              <w:r w:rsidR="002A36B5">
                <w:t>09</w:t>
              </w:r>
            </w:ins>
          </w:p>
        </w:tc>
        <w:tc>
          <w:tcPr>
            <w:tcW w:w="4159" w:type="dxa"/>
          </w:tcPr>
          <w:p w14:paraId="3CF21BB5" w14:textId="77777777" w:rsidR="0024510B" w:rsidRDefault="009E4ABA">
            <w:r>
              <w:t>6.5.2-V2V-SECPRIV-BSMSIGN-003</w:t>
            </w:r>
          </w:p>
        </w:tc>
      </w:tr>
      <w:tr w:rsidR="0024510B" w14:paraId="69BDD01D" w14:textId="77777777">
        <w:trPr>
          <w:trHeight w:val="280"/>
        </w:trPr>
        <w:tc>
          <w:tcPr>
            <w:tcW w:w="3126" w:type="dxa"/>
          </w:tcPr>
          <w:p w14:paraId="21B422C7" w14:textId="77777777" w:rsidR="0024510B" w:rsidRDefault="0024510B"/>
        </w:tc>
        <w:tc>
          <w:tcPr>
            <w:tcW w:w="2183" w:type="dxa"/>
          </w:tcPr>
          <w:p w14:paraId="16A6E4DE" w14:textId="065D205F" w:rsidR="0024510B" w:rsidRDefault="009E4ABA">
            <w:r>
              <w:t>TP-BSM-S</w:t>
            </w:r>
            <w:ins w:id="563" w:author="Liming, John R." w:date="2017-03-27T14:20:00Z">
              <w:r w:rsidR="007B496F">
                <w:t>T</w:t>
              </w:r>
            </w:ins>
            <w:r>
              <w:t>-BV-</w:t>
            </w:r>
            <w:ins w:id="564" w:author="Liming, John R." w:date="2017-04-10T15:03:00Z">
              <w:r w:rsidR="00A74635">
                <w:t>11</w:t>
              </w:r>
            </w:ins>
          </w:p>
        </w:tc>
        <w:tc>
          <w:tcPr>
            <w:tcW w:w="4159" w:type="dxa"/>
          </w:tcPr>
          <w:p w14:paraId="1BA6D172" w14:textId="77777777" w:rsidR="0024510B" w:rsidRDefault="009E4ABA">
            <w:r>
              <w:t>6.5.2-V2V-SECPRIV-BSMSIGN-005</w:t>
            </w:r>
          </w:p>
        </w:tc>
      </w:tr>
      <w:tr w:rsidR="0024510B" w14:paraId="66CAFCFC" w14:textId="77777777">
        <w:trPr>
          <w:trHeight w:val="280"/>
        </w:trPr>
        <w:tc>
          <w:tcPr>
            <w:tcW w:w="3126" w:type="dxa"/>
          </w:tcPr>
          <w:p w14:paraId="31E5D03D" w14:textId="77777777" w:rsidR="0024510B" w:rsidRDefault="0024510B"/>
        </w:tc>
        <w:tc>
          <w:tcPr>
            <w:tcW w:w="2183" w:type="dxa"/>
          </w:tcPr>
          <w:p w14:paraId="5872769F" w14:textId="7A76521E" w:rsidR="0024510B" w:rsidRDefault="009E4ABA">
            <w:r>
              <w:t>TP-BSM-S</w:t>
            </w:r>
            <w:ins w:id="565" w:author="Liming, John R." w:date="2017-03-27T14:20:00Z">
              <w:r w:rsidR="007B496F">
                <w:t>T</w:t>
              </w:r>
            </w:ins>
            <w:r>
              <w:t>-BV-</w:t>
            </w:r>
            <w:ins w:id="566" w:author="Liming, John R." w:date="2017-04-10T15:03:00Z">
              <w:r w:rsidR="00A74635">
                <w:t>11</w:t>
              </w:r>
            </w:ins>
          </w:p>
        </w:tc>
        <w:tc>
          <w:tcPr>
            <w:tcW w:w="4159" w:type="dxa"/>
          </w:tcPr>
          <w:p w14:paraId="3A3D9006" w14:textId="77777777" w:rsidR="0024510B" w:rsidRDefault="009E4ABA">
            <w:r>
              <w:t>6.5.2-V2V-SECPRIV-BSMSIGN-006</w:t>
            </w:r>
          </w:p>
        </w:tc>
      </w:tr>
      <w:tr w:rsidR="0024510B" w14:paraId="2718B60F" w14:textId="77777777">
        <w:trPr>
          <w:trHeight w:val="280"/>
        </w:trPr>
        <w:tc>
          <w:tcPr>
            <w:tcW w:w="3126" w:type="dxa"/>
          </w:tcPr>
          <w:p w14:paraId="14584257" w14:textId="77777777" w:rsidR="0024510B" w:rsidRDefault="0024510B"/>
        </w:tc>
        <w:tc>
          <w:tcPr>
            <w:tcW w:w="2183" w:type="dxa"/>
          </w:tcPr>
          <w:p w14:paraId="18F5C193" w14:textId="60D7FD16" w:rsidR="0024510B" w:rsidRDefault="009E4ABA">
            <w:r>
              <w:t>TP-BSM-S</w:t>
            </w:r>
            <w:ins w:id="567" w:author="Liming, John R." w:date="2017-03-27T14:20:00Z">
              <w:r w:rsidR="007B496F">
                <w:t>T</w:t>
              </w:r>
            </w:ins>
            <w:r>
              <w:t>-BV-</w:t>
            </w:r>
            <w:ins w:id="568" w:author="Liming, John R." w:date="2017-04-10T15:46:00Z">
              <w:r w:rsidR="00A74635">
                <w:t>13</w:t>
              </w:r>
            </w:ins>
          </w:p>
        </w:tc>
        <w:tc>
          <w:tcPr>
            <w:tcW w:w="4159" w:type="dxa"/>
          </w:tcPr>
          <w:p w14:paraId="270FE032" w14:textId="77777777" w:rsidR="0024510B" w:rsidRDefault="009E4ABA">
            <w:r>
              <w:t>6.5.2-V2V-SECPRIV-BSMSIGN-007</w:t>
            </w:r>
          </w:p>
        </w:tc>
      </w:tr>
      <w:tr w:rsidR="0024510B" w14:paraId="69D7EECA" w14:textId="77777777">
        <w:trPr>
          <w:trHeight w:val="280"/>
        </w:trPr>
        <w:tc>
          <w:tcPr>
            <w:tcW w:w="3126" w:type="dxa"/>
          </w:tcPr>
          <w:p w14:paraId="7A0D1365" w14:textId="77777777" w:rsidR="0024510B" w:rsidRDefault="0024510B"/>
        </w:tc>
        <w:tc>
          <w:tcPr>
            <w:tcW w:w="2183" w:type="dxa"/>
          </w:tcPr>
          <w:p w14:paraId="62AE0180" w14:textId="735C1196" w:rsidR="0024510B" w:rsidRDefault="009E4ABA">
            <w:r>
              <w:t>TP-BSM-S</w:t>
            </w:r>
            <w:ins w:id="569" w:author="Liming, John R." w:date="2017-03-27T14:20:00Z">
              <w:r w:rsidR="007B496F">
                <w:t>T</w:t>
              </w:r>
            </w:ins>
            <w:r>
              <w:t>-BV-</w:t>
            </w:r>
            <w:ins w:id="570" w:author="Liming, John R." w:date="2017-04-10T14:49:00Z">
              <w:r w:rsidR="002A36B5">
                <w:t>05</w:t>
              </w:r>
            </w:ins>
          </w:p>
        </w:tc>
        <w:tc>
          <w:tcPr>
            <w:tcW w:w="4159" w:type="dxa"/>
          </w:tcPr>
          <w:p w14:paraId="487C766C" w14:textId="77777777" w:rsidR="0024510B" w:rsidRDefault="009E4ABA">
            <w:r>
              <w:t>6.5.2-V2V-SECPRIV-BSMSIGN-008</w:t>
            </w:r>
          </w:p>
        </w:tc>
      </w:tr>
      <w:tr w:rsidR="0024510B" w14:paraId="4627414A" w14:textId="77777777">
        <w:trPr>
          <w:trHeight w:val="280"/>
        </w:trPr>
        <w:tc>
          <w:tcPr>
            <w:tcW w:w="3126" w:type="dxa"/>
          </w:tcPr>
          <w:p w14:paraId="1BF0A842" w14:textId="77777777" w:rsidR="0024510B" w:rsidRDefault="0024510B"/>
        </w:tc>
        <w:tc>
          <w:tcPr>
            <w:tcW w:w="2183" w:type="dxa"/>
          </w:tcPr>
          <w:p w14:paraId="7A739C87" w14:textId="70A6E05D" w:rsidR="0024510B" w:rsidRDefault="009E4ABA">
            <w:r>
              <w:t>TP-BSM-</w:t>
            </w:r>
            <w:ins w:id="571" w:author="Liming, John R." w:date="2017-04-10T14:10:00Z">
              <w:r w:rsidR="007D1EE2">
                <w:t>ST</w:t>
              </w:r>
            </w:ins>
            <w:r>
              <w:t>-BV-</w:t>
            </w:r>
            <w:ins w:id="572" w:author="Liming, John R." w:date="2017-04-11T09:14:00Z">
              <w:r w:rsidR="00867F9A">
                <w:t>15</w:t>
              </w:r>
            </w:ins>
          </w:p>
        </w:tc>
        <w:tc>
          <w:tcPr>
            <w:tcW w:w="4159" w:type="dxa"/>
          </w:tcPr>
          <w:p w14:paraId="4048DBDB" w14:textId="77777777" w:rsidR="0024510B" w:rsidRDefault="009E4ABA">
            <w:r>
              <w:t>6.5.4-V2V-SECPRIV-BSMVERIFY-001</w:t>
            </w:r>
          </w:p>
        </w:tc>
      </w:tr>
      <w:tr w:rsidR="0024510B" w14:paraId="206A4BCB" w14:textId="77777777">
        <w:trPr>
          <w:trHeight w:val="280"/>
        </w:trPr>
        <w:tc>
          <w:tcPr>
            <w:tcW w:w="3126" w:type="dxa"/>
          </w:tcPr>
          <w:p w14:paraId="6B00A0D4" w14:textId="77777777" w:rsidR="0024510B" w:rsidRDefault="0024510B"/>
        </w:tc>
        <w:tc>
          <w:tcPr>
            <w:tcW w:w="2183" w:type="dxa"/>
          </w:tcPr>
          <w:p w14:paraId="1226C2E7" w14:textId="657716F0" w:rsidR="0024510B" w:rsidRDefault="009E4ABA">
            <w:r>
              <w:t>TP-BSM-</w:t>
            </w:r>
            <w:ins w:id="573" w:author="Liming, John R." w:date="2017-04-10T14:11:00Z">
              <w:r w:rsidR="007D1EE2">
                <w:t>ST</w:t>
              </w:r>
            </w:ins>
            <w:r>
              <w:t>-BV-</w:t>
            </w:r>
            <w:ins w:id="574" w:author="Liming, John R." w:date="2017-04-11T09:16:00Z">
              <w:r w:rsidR="00867F9A">
                <w:t>16</w:t>
              </w:r>
            </w:ins>
            <w:r w:rsidR="00504283">
              <w:t>-V</w:t>
            </w:r>
          </w:p>
        </w:tc>
        <w:tc>
          <w:tcPr>
            <w:tcW w:w="4159" w:type="dxa"/>
          </w:tcPr>
          <w:p w14:paraId="740FE252" w14:textId="77777777" w:rsidR="0024510B" w:rsidRDefault="009E4ABA">
            <w:r>
              <w:t>6.6.2-V2V-SECMGMT-CERTLOAD-001</w:t>
            </w:r>
          </w:p>
        </w:tc>
      </w:tr>
      <w:tr w:rsidR="0024510B" w14:paraId="573B66E1" w14:textId="77777777">
        <w:trPr>
          <w:trHeight w:val="280"/>
        </w:trPr>
        <w:tc>
          <w:tcPr>
            <w:tcW w:w="3126" w:type="dxa"/>
          </w:tcPr>
          <w:p w14:paraId="28EA62B8" w14:textId="77777777" w:rsidR="0024510B" w:rsidRDefault="0024510B"/>
        </w:tc>
        <w:tc>
          <w:tcPr>
            <w:tcW w:w="2183" w:type="dxa"/>
          </w:tcPr>
          <w:p w14:paraId="42D9FA9F" w14:textId="1A01F3D8" w:rsidR="0024510B" w:rsidRDefault="009E4ABA">
            <w:r>
              <w:t>TP-BSM-</w:t>
            </w:r>
            <w:ins w:id="575" w:author="Liming, John R." w:date="2017-04-10T14:06:00Z">
              <w:r w:rsidR="007D1EE2">
                <w:t>ST</w:t>
              </w:r>
            </w:ins>
            <w:r>
              <w:t>-BV-</w:t>
            </w:r>
            <w:ins w:id="576" w:author="Liming, John R." w:date="2017-04-10T15:51:00Z">
              <w:r w:rsidR="00F04AC4">
                <w:t>14</w:t>
              </w:r>
            </w:ins>
            <w:r w:rsidR="00504283">
              <w:t>-V</w:t>
            </w:r>
          </w:p>
        </w:tc>
        <w:tc>
          <w:tcPr>
            <w:tcW w:w="4159" w:type="dxa"/>
          </w:tcPr>
          <w:p w14:paraId="3F706E11" w14:textId="77777777" w:rsidR="0024510B" w:rsidRDefault="009E4ABA">
            <w:r>
              <w:t>6.6.3-V2V-SECMGMT-CERTSTORE-001</w:t>
            </w:r>
          </w:p>
        </w:tc>
      </w:tr>
      <w:tr w:rsidR="0024510B" w14:paraId="5D6A0677" w14:textId="77777777">
        <w:trPr>
          <w:trHeight w:val="280"/>
        </w:trPr>
        <w:tc>
          <w:tcPr>
            <w:tcW w:w="3126" w:type="dxa"/>
          </w:tcPr>
          <w:p w14:paraId="1CE6A460" w14:textId="77777777" w:rsidR="0024510B" w:rsidRDefault="0024510B"/>
        </w:tc>
        <w:tc>
          <w:tcPr>
            <w:tcW w:w="2183" w:type="dxa"/>
          </w:tcPr>
          <w:p w14:paraId="573CBA29" w14:textId="063698BC" w:rsidR="0024510B" w:rsidRDefault="009E4ABA">
            <w:r>
              <w:t>TP-BSM-</w:t>
            </w:r>
            <w:ins w:id="577" w:author="Liming, John R." w:date="2017-04-10T14:07:00Z">
              <w:r w:rsidR="007D1EE2">
                <w:t>ST</w:t>
              </w:r>
            </w:ins>
            <w:r>
              <w:t>-BV-</w:t>
            </w:r>
            <w:ins w:id="578" w:author="Liming, John R." w:date="2017-04-10T14:07:00Z">
              <w:r w:rsidR="00F04AC4">
                <w:t>14</w:t>
              </w:r>
            </w:ins>
            <w:r w:rsidR="00504283">
              <w:t>-V</w:t>
            </w:r>
          </w:p>
        </w:tc>
        <w:tc>
          <w:tcPr>
            <w:tcW w:w="4159" w:type="dxa"/>
          </w:tcPr>
          <w:p w14:paraId="4FBE9514" w14:textId="77777777" w:rsidR="0024510B" w:rsidRDefault="009E4ABA">
            <w:r>
              <w:t>6.6.3-V2V-SECMGMT-CERTSTORE-002</w:t>
            </w:r>
          </w:p>
        </w:tc>
      </w:tr>
      <w:tr w:rsidR="0024510B" w14:paraId="26052BA1" w14:textId="77777777">
        <w:trPr>
          <w:trHeight w:val="280"/>
        </w:trPr>
        <w:tc>
          <w:tcPr>
            <w:tcW w:w="3126" w:type="dxa"/>
          </w:tcPr>
          <w:p w14:paraId="4786FA24" w14:textId="77777777" w:rsidR="0024510B" w:rsidRDefault="0024510B"/>
        </w:tc>
        <w:tc>
          <w:tcPr>
            <w:tcW w:w="2183" w:type="dxa"/>
          </w:tcPr>
          <w:p w14:paraId="20371B09" w14:textId="383CA3FB" w:rsidR="0024510B" w:rsidRDefault="009E4ABA">
            <w:r>
              <w:t>TP-BSM-</w:t>
            </w:r>
            <w:ins w:id="579" w:author="Liming, John R." w:date="2017-04-10T14:07:00Z">
              <w:r w:rsidR="007D1EE2">
                <w:t>ST</w:t>
              </w:r>
            </w:ins>
            <w:r>
              <w:t>-BV-</w:t>
            </w:r>
            <w:ins w:id="580" w:author="Liming, John R." w:date="2017-04-10T15:51:00Z">
              <w:r w:rsidR="00F04AC4">
                <w:t>14</w:t>
              </w:r>
            </w:ins>
            <w:r w:rsidR="00504283">
              <w:t>-V</w:t>
            </w:r>
          </w:p>
        </w:tc>
        <w:tc>
          <w:tcPr>
            <w:tcW w:w="4159" w:type="dxa"/>
          </w:tcPr>
          <w:p w14:paraId="7D14E795" w14:textId="77777777" w:rsidR="0024510B" w:rsidRDefault="009E4ABA">
            <w:r>
              <w:t>6.6.3-V2V-SECMGMT-CERTSTORE-003</w:t>
            </w:r>
          </w:p>
        </w:tc>
      </w:tr>
      <w:tr w:rsidR="0024510B" w14:paraId="04FAF40D" w14:textId="77777777">
        <w:trPr>
          <w:trHeight w:val="280"/>
        </w:trPr>
        <w:tc>
          <w:tcPr>
            <w:tcW w:w="3126" w:type="dxa"/>
          </w:tcPr>
          <w:p w14:paraId="2F677391" w14:textId="77777777" w:rsidR="0024510B" w:rsidRDefault="0024510B"/>
        </w:tc>
        <w:tc>
          <w:tcPr>
            <w:tcW w:w="2183" w:type="dxa"/>
          </w:tcPr>
          <w:p w14:paraId="2EC93E5E" w14:textId="54E1897F" w:rsidR="0024510B" w:rsidRDefault="009E4ABA">
            <w:r>
              <w:t>TP-BSM-</w:t>
            </w:r>
            <w:ins w:id="581" w:author="Liming, John R." w:date="2017-04-10T14:07:00Z">
              <w:r w:rsidR="007D1EE2">
                <w:t>ST</w:t>
              </w:r>
            </w:ins>
            <w:r>
              <w:t>-BV-</w:t>
            </w:r>
            <w:ins w:id="582" w:author="Liming, John R." w:date="2017-04-10T15:51:00Z">
              <w:r w:rsidR="00F04AC4">
                <w:t>14</w:t>
              </w:r>
            </w:ins>
            <w:r w:rsidR="00504283">
              <w:t>-V</w:t>
            </w:r>
          </w:p>
        </w:tc>
        <w:tc>
          <w:tcPr>
            <w:tcW w:w="4159" w:type="dxa"/>
          </w:tcPr>
          <w:p w14:paraId="796A7AEE" w14:textId="77777777" w:rsidR="0024510B" w:rsidRDefault="009E4ABA">
            <w:r>
              <w:t>6.6.3-V2V-SECMGMT-CERTSTORE-004</w:t>
            </w:r>
          </w:p>
        </w:tc>
      </w:tr>
      <w:tr w:rsidR="0024510B" w14:paraId="0CE43C0E" w14:textId="77777777">
        <w:trPr>
          <w:trHeight w:val="280"/>
        </w:trPr>
        <w:tc>
          <w:tcPr>
            <w:tcW w:w="3126" w:type="dxa"/>
          </w:tcPr>
          <w:p w14:paraId="2A71464E" w14:textId="77777777" w:rsidR="0024510B" w:rsidRDefault="0024510B"/>
        </w:tc>
        <w:tc>
          <w:tcPr>
            <w:tcW w:w="2183" w:type="dxa"/>
          </w:tcPr>
          <w:p w14:paraId="56A2DEEC" w14:textId="3157862C" w:rsidR="0024510B" w:rsidRDefault="009E4ABA">
            <w:r>
              <w:t>TP-BSM-</w:t>
            </w:r>
            <w:ins w:id="583" w:author="Liming, John R." w:date="2017-04-10T14:27:00Z">
              <w:r w:rsidR="00110E8F">
                <w:t>ST</w:t>
              </w:r>
            </w:ins>
            <w:r>
              <w:t>-BV-</w:t>
            </w:r>
            <w:ins w:id="584" w:author="Liming, John R." w:date="2017-04-10T14:27:00Z">
              <w:r w:rsidR="00A44433">
                <w:t>23</w:t>
              </w:r>
            </w:ins>
            <w:r w:rsidR="00056B4D">
              <w:t>-V</w:t>
            </w:r>
          </w:p>
        </w:tc>
        <w:tc>
          <w:tcPr>
            <w:tcW w:w="4159" w:type="dxa"/>
          </w:tcPr>
          <w:p w14:paraId="414EF39A" w14:textId="77777777" w:rsidR="0024510B" w:rsidRDefault="009E4ABA">
            <w:r>
              <w:t>6.6.5-V2V-SECMGMT-SECHW-001</w:t>
            </w:r>
          </w:p>
        </w:tc>
      </w:tr>
      <w:tr w:rsidR="0024510B" w14:paraId="5071E096" w14:textId="77777777">
        <w:trPr>
          <w:trHeight w:val="280"/>
        </w:trPr>
        <w:tc>
          <w:tcPr>
            <w:tcW w:w="3126" w:type="dxa"/>
          </w:tcPr>
          <w:p w14:paraId="2AE0A826" w14:textId="77777777" w:rsidR="0024510B" w:rsidRDefault="0024510B"/>
        </w:tc>
        <w:tc>
          <w:tcPr>
            <w:tcW w:w="2183" w:type="dxa"/>
          </w:tcPr>
          <w:p w14:paraId="079F8317" w14:textId="723A062C" w:rsidR="0024510B" w:rsidRDefault="009E4ABA">
            <w:r>
              <w:t>TP-BSM-</w:t>
            </w:r>
            <w:ins w:id="585" w:author="Liming, John R." w:date="2017-04-10T14:27:00Z">
              <w:r w:rsidR="00110E8F">
                <w:t>ST</w:t>
              </w:r>
            </w:ins>
            <w:r>
              <w:t>-BV-</w:t>
            </w:r>
            <w:ins w:id="586" w:author="Liming, John R." w:date="2017-04-10T14:27:00Z">
              <w:r w:rsidR="00A44433">
                <w:t>23</w:t>
              </w:r>
            </w:ins>
            <w:r w:rsidR="00056B4D">
              <w:t>-V</w:t>
            </w:r>
          </w:p>
        </w:tc>
        <w:tc>
          <w:tcPr>
            <w:tcW w:w="4159" w:type="dxa"/>
          </w:tcPr>
          <w:p w14:paraId="0D74AF33" w14:textId="77777777" w:rsidR="0024510B" w:rsidRDefault="009E4ABA">
            <w:r>
              <w:t>6.6.5-V2V-SECMGMT-SECHW-002</w:t>
            </w:r>
          </w:p>
        </w:tc>
      </w:tr>
      <w:tr w:rsidR="0024510B" w14:paraId="022DA13A" w14:textId="77777777">
        <w:trPr>
          <w:trHeight w:val="280"/>
        </w:trPr>
        <w:tc>
          <w:tcPr>
            <w:tcW w:w="3126" w:type="dxa"/>
          </w:tcPr>
          <w:p w14:paraId="3BC1C903" w14:textId="77777777" w:rsidR="0024510B" w:rsidRDefault="009E4ABA">
            <w:r>
              <w:t>BSM Exchange</w:t>
            </w:r>
          </w:p>
        </w:tc>
        <w:tc>
          <w:tcPr>
            <w:tcW w:w="2183" w:type="dxa"/>
          </w:tcPr>
          <w:p w14:paraId="14494EDC" w14:textId="622C0F7E" w:rsidR="0024510B" w:rsidRDefault="009E4ABA">
            <w:r>
              <w:t>TP-BSM-S</w:t>
            </w:r>
            <w:ins w:id="587" w:author="Liming, John R." w:date="2017-03-27T14:20:00Z">
              <w:r w:rsidR="007B496F">
                <w:t>T</w:t>
              </w:r>
            </w:ins>
            <w:r>
              <w:t>-BV-02</w:t>
            </w:r>
          </w:p>
        </w:tc>
        <w:tc>
          <w:tcPr>
            <w:tcW w:w="4159" w:type="dxa"/>
          </w:tcPr>
          <w:p w14:paraId="5B630E6F" w14:textId="77777777" w:rsidR="0024510B" w:rsidRDefault="009E4ABA">
            <w:r>
              <w:t>6.3.3-V2V-BSMTX-GENTIM-001</w:t>
            </w:r>
          </w:p>
        </w:tc>
      </w:tr>
      <w:tr w:rsidR="0024510B" w14:paraId="3F531A74" w14:textId="77777777">
        <w:trPr>
          <w:trHeight w:val="280"/>
        </w:trPr>
        <w:tc>
          <w:tcPr>
            <w:tcW w:w="3126" w:type="dxa"/>
          </w:tcPr>
          <w:p w14:paraId="2B8EECF0" w14:textId="77777777" w:rsidR="0024510B" w:rsidRDefault="0024510B"/>
        </w:tc>
        <w:tc>
          <w:tcPr>
            <w:tcW w:w="2183" w:type="dxa"/>
          </w:tcPr>
          <w:p w14:paraId="252475E1" w14:textId="3365186D" w:rsidR="0024510B" w:rsidRDefault="009E4ABA">
            <w:r>
              <w:t>TP-BSM-S</w:t>
            </w:r>
            <w:ins w:id="588" w:author="Liming, John R." w:date="2017-03-27T14:20:00Z">
              <w:r w:rsidR="007B496F">
                <w:t>T</w:t>
              </w:r>
            </w:ins>
            <w:r>
              <w:t>-BV-</w:t>
            </w:r>
            <w:ins w:id="589" w:author="Liming, John R." w:date="2017-04-10T14:48:00Z">
              <w:r w:rsidR="002A36B5">
                <w:t>04</w:t>
              </w:r>
            </w:ins>
          </w:p>
        </w:tc>
        <w:tc>
          <w:tcPr>
            <w:tcW w:w="4159" w:type="dxa"/>
          </w:tcPr>
          <w:p w14:paraId="02CAF62F" w14:textId="77777777" w:rsidR="0024510B" w:rsidRDefault="009E4ABA">
            <w:r>
              <w:t>6.3.3-V2V-BSMTX-GENTIM-002</w:t>
            </w:r>
          </w:p>
        </w:tc>
      </w:tr>
      <w:tr w:rsidR="0024510B" w14:paraId="58A4C6E9" w14:textId="77777777">
        <w:trPr>
          <w:trHeight w:val="280"/>
        </w:trPr>
        <w:tc>
          <w:tcPr>
            <w:tcW w:w="3126" w:type="dxa"/>
          </w:tcPr>
          <w:p w14:paraId="722AA284" w14:textId="77777777" w:rsidR="0024510B" w:rsidRDefault="0024510B"/>
        </w:tc>
        <w:tc>
          <w:tcPr>
            <w:tcW w:w="2183" w:type="dxa"/>
          </w:tcPr>
          <w:p w14:paraId="68A992A5" w14:textId="5A155880" w:rsidR="0024510B" w:rsidRDefault="00267905">
            <w:ins w:id="590" w:author="Liming, John R." w:date="2017-04-07T10:05:00Z">
              <w:r>
                <w:t>N/A</w:t>
              </w:r>
            </w:ins>
          </w:p>
        </w:tc>
        <w:tc>
          <w:tcPr>
            <w:tcW w:w="4159" w:type="dxa"/>
          </w:tcPr>
          <w:p w14:paraId="4C6BA4F9" w14:textId="77777777" w:rsidR="0024510B" w:rsidRDefault="009E4ABA">
            <w:r>
              <w:t>6.3.8-V2V-BSMTX-CONGCTRL-001</w:t>
            </w:r>
          </w:p>
        </w:tc>
      </w:tr>
      <w:tr w:rsidR="0024510B" w14:paraId="5124FE2E" w14:textId="77777777">
        <w:trPr>
          <w:trHeight w:val="280"/>
        </w:trPr>
        <w:tc>
          <w:tcPr>
            <w:tcW w:w="3126" w:type="dxa"/>
          </w:tcPr>
          <w:p w14:paraId="446FCC69" w14:textId="77777777" w:rsidR="0024510B" w:rsidRDefault="009E4ABA">
            <w:r>
              <w:t>Privacy</w:t>
            </w:r>
          </w:p>
        </w:tc>
        <w:tc>
          <w:tcPr>
            <w:tcW w:w="2183" w:type="dxa"/>
          </w:tcPr>
          <w:p w14:paraId="1001A3FA" w14:textId="1A46C97F" w:rsidR="0024510B" w:rsidRDefault="009E4ABA">
            <w:r>
              <w:t>TP-BSM-S</w:t>
            </w:r>
            <w:ins w:id="591" w:author="Liming, John R." w:date="2017-03-27T14:20:00Z">
              <w:r w:rsidR="007B496F">
                <w:t>T</w:t>
              </w:r>
            </w:ins>
            <w:r>
              <w:t>-BV-</w:t>
            </w:r>
            <w:ins w:id="592" w:author="Liming, John R." w:date="2017-04-10T14:49:00Z">
              <w:r w:rsidR="002A36B5">
                <w:t>05</w:t>
              </w:r>
            </w:ins>
          </w:p>
        </w:tc>
        <w:tc>
          <w:tcPr>
            <w:tcW w:w="4159" w:type="dxa"/>
          </w:tcPr>
          <w:p w14:paraId="29FC5A68" w14:textId="77777777" w:rsidR="0024510B" w:rsidRDefault="009E4ABA">
            <w:r>
              <w:t>6.5.1-V2V-SECPRIV-IDRAND-002</w:t>
            </w:r>
          </w:p>
        </w:tc>
      </w:tr>
      <w:tr w:rsidR="0024510B" w14:paraId="7C5DCCF8" w14:textId="77777777">
        <w:trPr>
          <w:trHeight w:val="280"/>
        </w:trPr>
        <w:tc>
          <w:tcPr>
            <w:tcW w:w="3126" w:type="dxa"/>
          </w:tcPr>
          <w:p w14:paraId="1337FF9C" w14:textId="77777777" w:rsidR="0024510B" w:rsidRDefault="0024510B"/>
        </w:tc>
        <w:tc>
          <w:tcPr>
            <w:tcW w:w="2183" w:type="dxa"/>
          </w:tcPr>
          <w:p w14:paraId="6655AF6E" w14:textId="0E5E5F33" w:rsidR="0024510B" w:rsidRDefault="009E4ABA">
            <w:r>
              <w:t>TP-BSM-MV-BV-</w:t>
            </w:r>
            <w:ins w:id="593" w:author="Liming, John R." w:date="2017-04-11T09:33:00Z">
              <w:r w:rsidR="00A44433">
                <w:t>01</w:t>
              </w:r>
            </w:ins>
          </w:p>
        </w:tc>
        <w:tc>
          <w:tcPr>
            <w:tcW w:w="4159" w:type="dxa"/>
          </w:tcPr>
          <w:p w14:paraId="0037EBCD" w14:textId="77777777" w:rsidR="0024510B" w:rsidRDefault="009E4ABA">
            <w:r>
              <w:t>6.5.3-V2V-SECPRIV-CERTCHG-001</w:t>
            </w:r>
          </w:p>
        </w:tc>
      </w:tr>
      <w:tr w:rsidR="0024510B" w14:paraId="5B7B4FF2" w14:textId="77777777">
        <w:trPr>
          <w:trHeight w:val="280"/>
        </w:trPr>
        <w:tc>
          <w:tcPr>
            <w:tcW w:w="3126" w:type="dxa"/>
          </w:tcPr>
          <w:p w14:paraId="358D3A76" w14:textId="77777777" w:rsidR="0024510B" w:rsidRDefault="0024510B"/>
        </w:tc>
        <w:tc>
          <w:tcPr>
            <w:tcW w:w="2183" w:type="dxa"/>
          </w:tcPr>
          <w:p w14:paraId="0608862E" w14:textId="51D437CB" w:rsidR="0024510B" w:rsidRDefault="009E4ABA">
            <w:r>
              <w:t>TP-BSM-</w:t>
            </w:r>
            <w:ins w:id="594" w:author="Liming, John R." w:date="2017-03-27T10:28:00Z">
              <w:r w:rsidR="009D71EA">
                <w:t>S</w:t>
              </w:r>
            </w:ins>
            <w:ins w:id="595" w:author="Liming, John R." w:date="2017-03-27T14:20:00Z">
              <w:r w:rsidR="007B496F">
                <w:t>T</w:t>
              </w:r>
            </w:ins>
            <w:r>
              <w:t>-BV-17</w:t>
            </w:r>
            <w:r w:rsidR="0004378B">
              <w:t>-X</w:t>
            </w:r>
          </w:p>
        </w:tc>
        <w:tc>
          <w:tcPr>
            <w:tcW w:w="4159" w:type="dxa"/>
          </w:tcPr>
          <w:p w14:paraId="101046DD" w14:textId="77777777" w:rsidR="0024510B" w:rsidRDefault="009E4ABA">
            <w:r>
              <w:t>6.5.3-V2V-SECPRIV-CERTCHG-002</w:t>
            </w:r>
          </w:p>
        </w:tc>
      </w:tr>
      <w:tr w:rsidR="0024510B" w14:paraId="2030899A" w14:textId="77777777">
        <w:trPr>
          <w:trHeight w:val="280"/>
        </w:trPr>
        <w:tc>
          <w:tcPr>
            <w:tcW w:w="3126" w:type="dxa"/>
          </w:tcPr>
          <w:p w14:paraId="24B6D194" w14:textId="77777777" w:rsidR="0024510B" w:rsidRDefault="0024510B"/>
        </w:tc>
        <w:tc>
          <w:tcPr>
            <w:tcW w:w="2183" w:type="dxa"/>
          </w:tcPr>
          <w:p w14:paraId="1492EC5E" w14:textId="07597170" w:rsidR="0024510B" w:rsidRDefault="009E4ABA">
            <w:r>
              <w:t>TP-BSM-MV-BV-</w:t>
            </w:r>
            <w:ins w:id="596" w:author="Liming, John R." w:date="2017-04-11T09:33:00Z">
              <w:r w:rsidR="00A44433">
                <w:t>01</w:t>
              </w:r>
            </w:ins>
          </w:p>
        </w:tc>
        <w:tc>
          <w:tcPr>
            <w:tcW w:w="4159" w:type="dxa"/>
          </w:tcPr>
          <w:p w14:paraId="63827E34" w14:textId="77777777" w:rsidR="0024510B" w:rsidRDefault="009E4ABA">
            <w:r>
              <w:t>6.5.3-V2V-SECPRIV-CERTCHG-003</w:t>
            </w:r>
          </w:p>
        </w:tc>
      </w:tr>
      <w:tr w:rsidR="0024510B" w14:paraId="4A8755E5" w14:textId="77777777">
        <w:trPr>
          <w:trHeight w:val="280"/>
        </w:trPr>
        <w:tc>
          <w:tcPr>
            <w:tcW w:w="3126" w:type="dxa"/>
          </w:tcPr>
          <w:p w14:paraId="011BA454" w14:textId="77777777" w:rsidR="0024510B" w:rsidRDefault="009E4ABA">
            <w:r>
              <w:t>Positioning</w:t>
            </w:r>
          </w:p>
        </w:tc>
        <w:tc>
          <w:tcPr>
            <w:tcW w:w="2183" w:type="dxa"/>
          </w:tcPr>
          <w:p w14:paraId="1C7BD3A7" w14:textId="5DFE20FF" w:rsidR="0024510B" w:rsidRDefault="009E4ABA">
            <w:r>
              <w:t>TP-BSM-MV-BV-</w:t>
            </w:r>
            <w:ins w:id="597" w:author="Liming, John R." w:date="2017-04-11T09:35:00Z">
              <w:r w:rsidR="002D458D">
                <w:t>02</w:t>
              </w:r>
            </w:ins>
            <w:r w:rsidR="00504283">
              <w:t>-V</w:t>
            </w:r>
          </w:p>
        </w:tc>
        <w:tc>
          <w:tcPr>
            <w:tcW w:w="4159" w:type="dxa"/>
          </w:tcPr>
          <w:p w14:paraId="55737CCB" w14:textId="77777777" w:rsidR="0024510B" w:rsidRDefault="009E4ABA">
            <w:r>
              <w:t>6.2.1-V2V-POSTIM-POSDETER-001</w:t>
            </w:r>
          </w:p>
        </w:tc>
      </w:tr>
      <w:tr w:rsidR="0024510B" w14:paraId="3727CBFA" w14:textId="77777777">
        <w:trPr>
          <w:trHeight w:val="280"/>
        </w:trPr>
        <w:tc>
          <w:tcPr>
            <w:tcW w:w="3126" w:type="dxa"/>
          </w:tcPr>
          <w:p w14:paraId="44F701C4" w14:textId="77777777" w:rsidR="0024510B" w:rsidRDefault="009E4ABA">
            <w:r>
              <w:t>EEBL - Lead Vehicle Decelerating</w:t>
            </w:r>
          </w:p>
        </w:tc>
        <w:tc>
          <w:tcPr>
            <w:tcW w:w="2183" w:type="dxa"/>
          </w:tcPr>
          <w:p w14:paraId="530B924B" w14:textId="34B239B2" w:rsidR="0024510B" w:rsidRDefault="009E4ABA">
            <w:r>
              <w:t>TP-BSM-</w:t>
            </w:r>
            <w:ins w:id="598" w:author="Liming, John R." w:date="2017-04-10T14:24:00Z">
              <w:r w:rsidR="00110E8F">
                <w:t>ST</w:t>
              </w:r>
            </w:ins>
            <w:r>
              <w:t>-BV-</w:t>
            </w:r>
            <w:ins w:id="599" w:author="Liming, John R." w:date="2017-04-10T14:24:00Z">
              <w:r w:rsidR="00A44433">
                <w:t>22</w:t>
              </w:r>
            </w:ins>
          </w:p>
        </w:tc>
        <w:tc>
          <w:tcPr>
            <w:tcW w:w="4159" w:type="dxa"/>
          </w:tcPr>
          <w:p w14:paraId="7DF83C21" w14:textId="77777777" w:rsidR="0024510B" w:rsidRDefault="009E4ABA">
            <w:r>
              <w:t>6.2.1-V2V-POSTIM-POSDETER-002</w:t>
            </w:r>
          </w:p>
        </w:tc>
      </w:tr>
      <w:tr w:rsidR="0024510B" w14:paraId="62D367CC" w14:textId="77777777">
        <w:trPr>
          <w:trHeight w:val="280"/>
        </w:trPr>
        <w:tc>
          <w:tcPr>
            <w:tcW w:w="3126" w:type="dxa"/>
          </w:tcPr>
          <w:p w14:paraId="0CC917C1" w14:textId="77777777" w:rsidR="0024510B" w:rsidRDefault="0024510B"/>
        </w:tc>
        <w:tc>
          <w:tcPr>
            <w:tcW w:w="2183" w:type="dxa"/>
          </w:tcPr>
          <w:p w14:paraId="19A10A1A" w14:textId="2AE6E381" w:rsidR="0024510B" w:rsidRDefault="009E4ABA">
            <w:r>
              <w:t>TP-BSM-MV-BV-</w:t>
            </w:r>
            <w:ins w:id="600" w:author="Liming, John R." w:date="2017-04-11T09:35:00Z">
              <w:r w:rsidR="002D458D">
                <w:t>02</w:t>
              </w:r>
            </w:ins>
            <w:r w:rsidR="00504283">
              <w:t>-V</w:t>
            </w:r>
          </w:p>
        </w:tc>
        <w:tc>
          <w:tcPr>
            <w:tcW w:w="4159" w:type="dxa"/>
          </w:tcPr>
          <w:p w14:paraId="520D49C2" w14:textId="77777777" w:rsidR="0024510B" w:rsidRDefault="009E4ABA">
            <w:r>
              <w:t>6.2.2-V2V-POSTIM-WAAS-001</w:t>
            </w:r>
          </w:p>
        </w:tc>
      </w:tr>
      <w:tr w:rsidR="0024510B" w14:paraId="0260910B" w14:textId="77777777">
        <w:trPr>
          <w:trHeight w:val="280"/>
        </w:trPr>
        <w:tc>
          <w:tcPr>
            <w:tcW w:w="3126" w:type="dxa"/>
          </w:tcPr>
          <w:p w14:paraId="6341F285" w14:textId="77777777" w:rsidR="0024510B" w:rsidRDefault="0024510B"/>
        </w:tc>
        <w:tc>
          <w:tcPr>
            <w:tcW w:w="2183" w:type="dxa"/>
          </w:tcPr>
          <w:p w14:paraId="7401CA5B" w14:textId="1E53A5B8" w:rsidR="0024510B" w:rsidRDefault="009E4ABA">
            <w:r>
              <w:t>TP-BSM-MV-BV-</w:t>
            </w:r>
            <w:ins w:id="601" w:author="Liming, John R." w:date="2017-04-11T09:35:00Z">
              <w:r w:rsidR="002D458D">
                <w:t>02</w:t>
              </w:r>
            </w:ins>
            <w:r w:rsidR="00504283">
              <w:t>-V</w:t>
            </w:r>
          </w:p>
        </w:tc>
        <w:tc>
          <w:tcPr>
            <w:tcW w:w="4159" w:type="dxa"/>
          </w:tcPr>
          <w:p w14:paraId="03BCF06F" w14:textId="77777777" w:rsidR="0024510B" w:rsidRDefault="009E4ABA">
            <w:r>
              <w:t>6.2.3-V2V-POSTIM-COORDSYSREF-001</w:t>
            </w:r>
          </w:p>
        </w:tc>
      </w:tr>
      <w:tr w:rsidR="0024510B" w14:paraId="24C7AFB6" w14:textId="77777777">
        <w:trPr>
          <w:trHeight w:val="280"/>
        </w:trPr>
        <w:tc>
          <w:tcPr>
            <w:tcW w:w="3126" w:type="dxa"/>
          </w:tcPr>
          <w:p w14:paraId="4DA907BF" w14:textId="77777777" w:rsidR="0024510B" w:rsidRDefault="0024510B"/>
        </w:tc>
        <w:tc>
          <w:tcPr>
            <w:tcW w:w="2183" w:type="dxa"/>
          </w:tcPr>
          <w:p w14:paraId="689AFF6E" w14:textId="6B6FB9C2" w:rsidR="0024510B" w:rsidRDefault="009E4ABA">
            <w:r>
              <w:t>TP-BSM-</w:t>
            </w:r>
            <w:ins w:id="602" w:author="Liming, John R." w:date="2017-04-10T14:14:00Z">
              <w:r w:rsidR="007D1EE2">
                <w:t>ST</w:t>
              </w:r>
            </w:ins>
            <w:r>
              <w:t>-BV-</w:t>
            </w:r>
            <w:ins w:id="603" w:author="Liming, John R." w:date="2017-04-11T09:22:00Z">
              <w:r w:rsidR="00867F9A">
                <w:t>20</w:t>
              </w:r>
            </w:ins>
            <w:r w:rsidR="00504283">
              <w:t>-V</w:t>
            </w:r>
          </w:p>
        </w:tc>
        <w:tc>
          <w:tcPr>
            <w:tcW w:w="4159" w:type="dxa"/>
          </w:tcPr>
          <w:p w14:paraId="1D461606" w14:textId="77777777" w:rsidR="0024510B" w:rsidRDefault="009E4ABA">
            <w:r>
              <w:t>6.2.4-V2V-POSTIM-SYSTIMCOORD-001</w:t>
            </w:r>
          </w:p>
        </w:tc>
      </w:tr>
      <w:tr w:rsidR="0024510B" w14:paraId="4DF9C44D" w14:textId="77777777">
        <w:trPr>
          <w:trHeight w:val="280"/>
        </w:trPr>
        <w:tc>
          <w:tcPr>
            <w:tcW w:w="3126" w:type="dxa"/>
          </w:tcPr>
          <w:p w14:paraId="1BAC9031" w14:textId="77777777" w:rsidR="0024510B" w:rsidRDefault="0024510B"/>
        </w:tc>
        <w:tc>
          <w:tcPr>
            <w:tcW w:w="2183" w:type="dxa"/>
          </w:tcPr>
          <w:p w14:paraId="46246EAF" w14:textId="0AA0CAC2" w:rsidR="0024510B" w:rsidRDefault="009E4ABA">
            <w:r>
              <w:t>TP-BSM-</w:t>
            </w:r>
            <w:ins w:id="604" w:author="Liming, John R." w:date="2017-04-10T14:14:00Z">
              <w:r w:rsidR="007D1EE2">
                <w:t>ST</w:t>
              </w:r>
            </w:ins>
            <w:r>
              <w:t>-BV-</w:t>
            </w:r>
            <w:ins w:id="605" w:author="Liming, John R." w:date="2017-04-11T09:22:00Z">
              <w:r w:rsidR="00867F9A">
                <w:t>20</w:t>
              </w:r>
            </w:ins>
            <w:r w:rsidR="00504283">
              <w:t>-V</w:t>
            </w:r>
          </w:p>
        </w:tc>
        <w:tc>
          <w:tcPr>
            <w:tcW w:w="4159" w:type="dxa"/>
          </w:tcPr>
          <w:p w14:paraId="7EB702F7" w14:textId="77777777" w:rsidR="0024510B" w:rsidRDefault="009E4ABA">
            <w:r>
              <w:t>6.2.4-V2V-POSTIM-SYSTIMCOORD-002</w:t>
            </w:r>
          </w:p>
        </w:tc>
      </w:tr>
      <w:tr w:rsidR="0024510B" w14:paraId="156B2130" w14:textId="77777777">
        <w:trPr>
          <w:trHeight w:val="280"/>
        </w:trPr>
        <w:tc>
          <w:tcPr>
            <w:tcW w:w="3126" w:type="dxa"/>
          </w:tcPr>
          <w:p w14:paraId="01ECA082" w14:textId="77777777" w:rsidR="0024510B" w:rsidRDefault="0024510B"/>
        </w:tc>
        <w:tc>
          <w:tcPr>
            <w:tcW w:w="2183" w:type="dxa"/>
          </w:tcPr>
          <w:p w14:paraId="6DD6493B" w14:textId="3ED6673C" w:rsidR="0024510B" w:rsidRDefault="009E4ABA">
            <w:r>
              <w:t>TP-BSM-</w:t>
            </w:r>
            <w:ins w:id="606" w:author="Liming, John R." w:date="2017-04-10T14:21:00Z">
              <w:r w:rsidR="00110E8F">
                <w:t>ST</w:t>
              </w:r>
            </w:ins>
            <w:r>
              <w:t>-BV-</w:t>
            </w:r>
            <w:ins w:id="607" w:author="Liming, John R." w:date="2017-04-11T09:25:00Z">
              <w:r w:rsidR="00A44433">
                <w:t>21</w:t>
              </w:r>
            </w:ins>
            <w:ins w:id="608" w:author="Liming, John R." w:date="2017-04-10T14:21:00Z">
              <w:r w:rsidR="00110E8F">
                <w:t>-V</w:t>
              </w:r>
            </w:ins>
          </w:p>
        </w:tc>
        <w:tc>
          <w:tcPr>
            <w:tcW w:w="4159" w:type="dxa"/>
          </w:tcPr>
          <w:p w14:paraId="50C44A81" w14:textId="77777777" w:rsidR="0024510B" w:rsidRDefault="009E4ABA">
            <w:r>
              <w:t>6.2.4-V2V-POSTIM-SYSTIMCOORD-003</w:t>
            </w:r>
          </w:p>
        </w:tc>
      </w:tr>
      <w:tr w:rsidR="0024510B" w14:paraId="332E72D5" w14:textId="77777777">
        <w:trPr>
          <w:trHeight w:val="280"/>
        </w:trPr>
        <w:tc>
          <w:tcPr>
            <w:tcW w:w="3126" w:type="dxa"/>
          </w:tcPr>
          <w:p w14:paraId="49E4FE9C" w14:textId="77777777" w:rsidR="0024510B" w:rsidRDefault="0024510B"/>
        </w:tc>
        <w:tc>
          <w:tcPr>
            <w:tcW w:w="2183" w:type="dxa"/>
          </w:tcPr>
          <w:p w14:paraId="71088E25" w14:textId="2C96940E" w:rsidR="0024510B" w:rsidRDefault="009E4ABA">
            <w:r>
              <w:t>TP-BSM-S</w:t>
            </w:r>
            <w:ins w:id="609" w:author="Liming, John R." w:date="2017-03-27T14:20:00Z">
              <w:r w:rsidR="007B496F">
                <w:t>T</w:t>
              </w:r>
            </w:ins>
            <w:r>
              <w:t>-BV-03-X</w:t>
            </w:r>
          </w:p>
        </w:tc>
        <w:tc>
          <w:tcPr>
            <w:tcW w:w="4159" w:type="dxa"/>
          </w:tcPr>
          <w:p w14:paraId="70421BB9" w14:textId="77777777" w:rsidR="0024510B" w:rsidRDefault="009E4ABA">
            <w:r>
              <w:t>6.3.1-V2V-BSMTX-BSMCONT-001</w:t>
            </w:r>
          </w:p>
        </w:tc>
      </w:tr>
      <w:tr w:rsidR="0024510B" w14:paraId="4A2DF15A" w14:textId="77777777">
        <w:trPr>
          <w:trHeight w:val="280"/>
        </w:trPr>
        <w:tc>
          <w:tcPr>
            <w:tcW w:w="3126" w:type="dxa"/>
          </w:tcPr>
          <w:p w14:paraId="17F81B24" w14:textId="77777777" w:rsidR="0024510B" w:rsidRDefault="0024510B"/>
        </w:tc>
        <w:tc>
          <w:tcPr>
            <w:tcW w:w="2183" w:type="dxa"/>
          </w:tcPr>
          <w:p w14:paraId="2435EBAD" w14:textId="00969800" w:rsidR="0024510B" w:rsidRDefault="009E4ABA">
            <w:r>
              <w:t>TP-BSM-S</w:t>
            </w:r>
            <w:ins w:id="610" w:author="Liming, John R." w:date="2017-03-27T14:20:00Z">
              <w:r w:rsidR="007B496F">
                <w:t>T</w:t>
              </w:r>
            </w:ins>
            <w:r>
              <w:t>-BV-03-X</w:t>
            </w:r>
          </w:p>
        </w:tc>
        <w:tc>
          <w:tcPr>
            <w:tcW w:w="4159" w:type="dxa"/>
          </w:tcPr>
          <w:p w14:paraId="439F1D25" w14:textId="77777777" w:rsidR="0024510B" w:rsidRDefault="009E4ABA">
            <w:r>
              <w:t>6.3.1-V2V-BSMTX-BSMCONT-002</w:t>
            </w:r>
          </w:p>
        </w:tc>
      </w:tr>
      <w:tr w:rsidR="0024510B" w14:paraId="67754D9B" w14:textId="77777777">
        <w:trPr>
          <w:trHeight w:val="280"/>
        </w:trPr>
        <w:tc>
          <w:tcPr>
            <w:tcW w:w="3126" w:type="dxa"/>
          </w:tcPr>
          <w:p w14:paraId="5F90EC86" w14:textId="77777777" w:rsidR="0024510B" w:rsidRDefault="0024510B"/>
        </w:tc>
        <w:tc>
          <w:tcPr>
            <w:tcW w:w="2183" w:type="dxa"/>
          </w:tcPr>
          <w:p w14:paraId="55CEC0EC" w14:textId="22BD9D2D" w:rsidR="0024510B" w:rsidRDefault="009E4ABA">
            <w:r>
              <w:t>TP-BSM-S</w:t>
            </w:r>
            <w:ins w:id="611" w:author="Liming, John R." w:date="2017-03-27T14:20:00Z">
              <w:r w:rsidR="007B496F">
                <w:t>T</w:t>
              </w:r>
            </w:ins>
            <w:r>
              <w:t>-BV-03-X</w:t>
            </w:r>
          </w:p>
        </w:tc>
        <w:tc>
          <w:tcPr>
            <w:tcW w:w="4159" w:type="dxa"/>
          </w:tcPr>
          <w:p w14:paraId="77CBFB51" w14:textId="77777777" w:rsidR="0024510B" w:rsidRDefault="009E4ABA">
            <w:r>
              <w:t>6.3.1-V2V-BSMTX-BSMCONT-003</w:t>
            </w:r>
          </w:p>
        </w:tc>
      </w:tr>
      <w:tr w:rsidR="0024510B" w14:paraId="4BE32D6B" w14:textId="77777777">
        <w:trPr>
          <w:trHeight w:val="280"/>
        </w:trPr>
        <w:tc>
          <w:tcPr>
            <w:tcW w:w="3126" w:type="dxa"/>
          </w:tcPr>
          <w:p w14:paraId="1A2F24D4" w14:textId="77777777" w:rsidR="0024510B" w:rsidRDefault="0024510B"/>
        </w:tc>
        <w:tc>
          <w:tcPr>
            <w:tcW w:w="2183" w:type="dxa"/>
          </w:tcPr>
          <w:p w14:paraId="1DA4939D" w14:textId="2985F556" w:rsidR="0024510B" w:rsidRDefault="009E4ABA">
            <w:r>
              <w:t>TP-BSM-S</w:t>
            </w:r>
            <w:ins w:id="612" w:author="Liming, John R." w:date="2017-03-27T14:20:00Z">
              <w:r w:rsidR="007B496F">
                <w:t>T</w:t>
              </w:r>
            </w:ins>
            <w:r>
              <w:t>-BV-03-X</w:t>
            </w:r>
          </w:p>
        </w:tc>
        <w:tc>
          <w:tcPr>
            <w:tcW w:w="4159" w:type="dxa"/>
          </w:tcPr>
          <w:p w14:paraId="4DBFA329" w14:textId="77777777" w:rsidR="0024510B" w:rsidRDefault="009E4ABA">
            <w:r>
              <w:t>6.3.1-V2V-BSMTX-BSMCONT-004</w:t>
            </w:r>
          </w:p>
        </w:tc>
      </w:tr>
      <w:tr w:rsidR="0024510B" w14:paraId="55346F39" w14:textId="77777777">
        <w:trPr>
          <w:trHeight w:val="280"/>
        </w:trPr>
        <w:tc>
          <w:tcPr>
            <w:tcW w:w="3126" w:type="dxa"/>
          </w:tcPr>
          <w:p w14:paraId="65522D52" w14:textId="77777777" w:rsidR="0024510B" w:rsidRDefault="0024510B"/>
        </w:tc>
        <w:tc>
          <w:tcPr>
            <w:tcW w:w="2183" w:type="dxa"/>
          </w:tcPr>
          <w:p w14:paraId="1CA19F9F" w14:textId="660AF0B1" w:rsidR="0024510B" w:rsidRDefault="009E4ABA">
            <w:r>
              <w:t>TP-BSM-MV-BV-</w:t>
            </w:r>
            <w:ins w:id="613" w:author="Liming, John R." w:date="2017-04-11T09:53:00Z">
              <w:r w:rsidR="00A3086A">
                <w:t>10</w:t>
              </w:r>
            </w:ins>
          </w:p>
        </w:tc>
        <w:tc>
          <w:tcPr>
            <w:tcW w:w="4159" w:type="dxa"/>
          </w:tcPr>
          <w:p w14:paraId="7F7561C3" w14:textId="77777777" w:rsidR="0024510B" w:rsidRDefault="009E4ABA">
            <w:r>
              <w:t>6.3.1-V2V-BSMTX-BSMCONT-005</w:t>
            </w:r>
          </w:p>
        </w:tc>
      </w:tr>
      <w:tr w:rsidR="0024510B" w14:paraId="3F5A8C1A" w14:textId="77777777">
        <w:trPr>
          <w:trHeight w:val="280"/>
        </w:trPr>
        <w:tc>
          <w:tcPr>
            <w:tcW w:w="3126" w:type="dxa"/>
          </w:tcPr>
          <w:p w14:paraId="579BC16F" w14:textId="77777777" w:rsidR="0024510B" w:rsidRDefault="0024510B"/>
        </w:tc>
        <w:tc>
          <w:tcPr>
            <w:tcW w:w="2183" w:type="dxa"/>
          </w:tcPr>
          <w:p w14:paraId="0D58B677" w14:textId="3E198389" w:rsidR="0024510B" w:rsidRDefault="009E4ABA">
            <w:r>
              <w:t>TP-BSM-S</w:t>
            </w:r>
            <w:ins w:id="614" w:author="Liming, John R." w:date="2017-03-27T14:20:00Z">
              <w:r w:rsidR="007B496F">
                <w:t>T</w:t>
              </w:r>
            </w:ins>
            <w:r>
              <w:t>-BV-01</w:t>
            </w:r>
            <w:r w:rsidR="004E5810">
              <w:t>-X</w:t>
            </w:r>
          </w:p>
        </w:tc>
        <w:tc>
          <w:tcPr>
            <w:tcW w:w="4159" w:type="dxa"/>
          </w:tcPr>
          <w:p w14:paraId="1F5C9F5E" w14:textId="77777777" w:rsidR="0024510B" w:rsidRDefault="009E4ABA">
            <w:r>
              <w:t>6.3.1-V2V-BSMTX-BSMCONT-006</w:t>
            </w:r>
          </w:p>
        </w:tc>
      </w:tr>
      <w:tr w:rsidR="0024510B" w14:paraId="7D6F99D0" w14:textId="77777777">
        <w:trPr>
          <w:trHeight w:val="280"/>
        </w:trPr>
        <w:tc>
          <w:tcPr>
            <w:tcW w:w="3126" w:type="dxa"/>
          </w:tcPr>
          <w:p w14:paraId="0FBD88B5" w14:textId="77777777" w:rsidR="0024510B" w:rsidRDefault="0024510B"/>
        </w:tc>
        <w:tc>
          <w:tcPr>
            <w:tcW w:w="2183" w:type="dxa"/>
          </w:tcPr>
          <w:p w14:paraId="75323143" w14:textId="72DE91A1" w:rsidR="0024510B" w:rsidRDefault="009E4ABA">
            <w:r>
              <w:t>TP-BSM-S</w:t>
            </w:r>
            <w:ins w:id="615" w:author="Liming, John R." w:date="2017-03-27T14:20:00Z">
              <w:r w:rsidR="007B496F">
                <w:t>T</w:t>
              </w:r>
            </w:ins>
            <w:r>
              <w:t>-BV-03-X</w:t>
            </w:r>
          </w:p>
        </w:tc>
        <w:tc>
          <w:tcPr>
            <w:tcW w:w="4159" w:type="dxa"/>
          </w:tcPr>
          <w:p w14:paraId="2198C94F" w14:textId="77777777" w:rsidR="0024510B" w:rsidRDefault="009E4ABA">
            <w:r>
              <w:t>6.3.2-V2V-BSMTX-CHDATARATE-001</w:t>
            </w:r>
          </w:p>
        </w:tc>
      </w:tr>
      <w:tr w:rsidR="0024510B" w14:paraId="4C5AC3D5" w14:textId="77777777">
        <w:trPr>
          <w:trHeight w:val="280"/>
        </w:trPr>
        <w:tc>
          <w:tcPr>
            <w:tcW w:w="3126" w:type="dxa"/>
          </w:tcPr>
          <w:p w14:paraId="3D6CB0A8" w14:textId="77777777" w:rsidR="0024510B" w:rsidRDefault="0024510B"/>
        </w:tc>
        <w:tc>
          <w:tcPr>
            <w:tcW w:w="2183" w:type="dxa"/>
          </w:tcPr>
          <w:p w14:paraId="0DC1ECAF" w14:textId="39883367" w:rsidR="0024510B" w:rsidRDefault="009E4ABA">
            <w:r>
              <w:t>TP-BSM-S</w:t>
            </w:r>
            <w:ins w:id="616" w:author="Liming, John R." w:date="2017-03-27T14:20:00Z">
              <w:r w:rsidR="007B496F">
                <w:t>T</w:t>
              </w:r>
            </w:ins>
            <w:r>
              <w:t>-BV-03-X</w:t>
            </w:r>
          </w:p>
        </w:tc>
        <w:tc>
          <w:tcPr>
            <w:tcW w:w="4159" w:type="dxa"/>
          </w:tcPr>
          <w:p w14:paraId="63A1AC45" w14:textId="77777777" w:rsidR="0024510B" w:rsidRDefault="009E4ABA">
            <w:r>
              <w:t>6.3.2-V2V-BSMTX-CHDATARATE-002</w:t>
            </w:r>
          </w:p>
        </w:tc>
      </w:tr>
      <w:tr w:rsidR="0024510B" w14:paraId="2F2E3F05" w14:textId="77777777">
        <w:trPr>
          <w:trHeight w:val="280"/>
        </w:trPr>
        <w:tc>
          <w:tcPr>
            <w:tcW w:w="3126" w:type="dxa"/>
          </w:tcPr>
          <w:p w14:paraId="5117AA61" w14:textId="77777777" w:rsidR="0024510B" w:rsidRDefault="0024510B"/>
        </w:tc>
        <w:tc>
          <w:tcPr>
            <w:tcW w:w="2183" w:type="dxa"/>
          </w:tcPr>
          <w:p w14:paraId="13F02993" w14:textId="5FE5DB9A" w:rsidR="0024510B" w:rsidRDefault="009E4ABA">
            <w:del w:id="617" w:author="Liming, John R." w:date="2017-04-07T09:13:00Z">
              <w:r w:rsidDel="00C6415D">
                <w:delText>TP-BSM-LD-BV-01</w:delText>
              </w:r>
            </w:del>
            <w:ins w:id="618" w:author="Liming, John R." w:date="2017-04-07T09:13:00Z">
              <w:r w:rsidR="00C6415D">
                <w:t>N/A</w:t>
              </w:r>
            </w:ins>
          </w:p>
        </w:tc>
        <w:tc>
          <w:tcPr>
            <w:tcW w:w="4159" w:type="dxa"/>
          </w:tcPr>
          <w:p w14:paraId="7F77BA2D" w14:textId="77777777" w:rsidR="0024510B" w:rsidRDefault="009E4ABA">
            <w:r>
              <w:t>6.3.4-V2V-BSMTX-UPEDCA-001</w:t>
            </w:r>
          </w:p>
        </w:tc>
      </w:tr>
      <w:tr w:rsidR="0024510B" w14:paraId="4BF440AB" w14:textId="77777777">
        <w:trPr>
          <w:trHeight w:val="280"/>
        </w:trPr>
        <w:tc>
          <w:tcPr>
            <w:tcW w:w="3126" w:type="dxa"/>
          </w:tcPr>
          <w:p w14:paraId="1C34613C" w14:textId="77777777" w:rsidR="0024510B" w:rsidRDefault="0024510B"/>
        </w:tc>
        <w:tc>
          <w:tcPr>
            <w:tcW w:w="2183" w:type="dxa"/>
          </w:tcPr>
          <w:p w14:paraId="2082FA0A" w14:textId="6CF4F5C8" w:rsidR="0024510B" w:rsidRDefault="009E4ABA">
            <w:del w:id="619" w:author="Liming, John R." w:date="2017-04-07T09:14:00Z">
              <w:r w:rsidDel="00C6415D">
                <w:delText>TP-BSM-LD-BV-01</w:delText>
              </w:r>
            </w:del>
            <w:ins w:id="620" w:author="Liming, John R." w:date="2017-04-07T09:14:00Z">
              <w:r w:rsidR="00C6415D">
                <w:t>N/A</w:t>
              </w:r>
            </w:ins>
          </w:p>
        </w:tc>
        <w:tc>
          <w:tcPr>
            <w:tcW w:w="4159" w:type="dxa"/>
          </w:tcPr>
          <w:p w14:paraId="5BBF10CC" w14:textId="77777777" w:rsidR="0024510B" w:rsidRDefault="009E4ABA">
            <w:r>
              <w:t>6.3.4-V2V-BSMTX-UPEDCA-002</w:t>
            </w:r>
          </w:p>
        </w:tc>
      </w:tr>
      <w:tr w:rsidR="0024510B" w14:paraId="484D0555" w14:textId="77777777">
        <w:trPr>
          <w:trHeight w:val="280"/>
        </w:trPr>
        <w:tc>
          <w:tcPr>
            <w:tcW w:w="3126" w:type="dxa"/>
          </w:tcPr>
          <w:p w14:paraId="7461C2CC" w14:textId="77777777" w:rsidR="0024510B" w:rsidRDefault="0024510B"/>
        </w:tc>
        <w:tc>
          <w:tcPr>
            <w:tcW w:w="2183" w:type="dxa"/>
          </w:tcPr>
          <w:p w14:paraId="657B14C7" w14:textId="05993230" w:rsidR="0024510B" w:rsidRDefault="009E4ABA">
            <w:del w:id="621" w:author="Liming, John R." w:date="2017-04-07T09:14:00Z">
              <w:r w:rsidDel="00C6415D">
                <w:delText>TP-BSM-LD-BV-01</w:delText>
              </w:r>
            </w:del>
            <w:ins w:id="622" w:author="Liming, John R." w:date="2017-04-07T09:14:00Z">
              <w:r w:rsidR="00C6415D">
                <w:t>N/A</w:t>
              </w:r>
            </w:ins>
          </w:p>
        </w:tc>
        <w:tc>
          <w:tcPr>
            <w:tcW w:w="4159" w:type="dxa"/>
          </w:tcPr>
          <w:p w14:paraId="3DD8FC1F" w14:textId="77777777" w:rsidR="0024510B" w:rsidRDefault="009E4ABA">
            <w:r>
              <w:t>6.3.4-V2V-BSMTX-UPEDCA-003</w:t>
            </w:r>
          </w:p>
        </w:tc>
      </w:tr>
      <w:tr w:rsidR="0024510B" w14:paraId="08910D84" w14:textId="77777777">
        <w:trPr>
          <w:trHeight w:val="280"/>
        </w:trPr>
        <w:tc>
          <w:tcPr>
            <w:tcW w:w="3126" w:type="dxa"/>
          </w:tcPr>
          <w:p w14:paraId="4DD26013" w14:textId="77777777" w:rsidR="0024510B" w:rsidRDefault="0024510B"/>
        </w:tc>
        <w:tc>
          <w:tcPr>
            <w:tcW w:w="2183" w:type="dxa"/>
          </w:tcPr>
          <w:p w14:paraId="1ABC9CB6" w14:textId="1C5FEB44" w:rsidR="0024510B" w:rsidRDefault="009E4ABA">
            <w:r>
              <w:t>TP-BSM-S</w:t>
            </w:r>
            <w:ins w:id="623" w:author="Liming, John R." w:date="2017-03-27T14:20:00Z">
              <w:r w:rsidR="007B496F">
                <w:t>T</w:t>
              </w:r>
            </w:ins>
            <w:r>
              <w:t>-BV-03-X</w:t>
            </w:r>
          </w:p>
        </w:tc>
        <w:tc>
          <w:tcPr>
            <w:tcW w:w="4159" w:type="dxa"/>
          </w:tcPr>
          <w:p w14:paraId="50D4A37F" w14:textId="77777777" w:rsidR="0024510B" w:rsidRDefault="009E4ABA">
            <w:r>
              <w:t>6.3.5-V2V-BSMTX-MINTX-001</w:t>
            </w:r>
          </w:p>
        </w:tc>
      </w:tr>
      <w:tr w:rsidR="0024510B" w14:paraId="15F59159" w14:textId="77777777">
        <w:trPr>
          <w:trHeight w:val="60"/>
        </w:trPr>
        <w:tc>
          <w:tcPr>
            <w:tcW w:w="3126" w:type="dxa"/>
          </w:tcPr>
          <w:p w14:paraId="3FC03448" w14:textId="77777777" w:rsidR="0024510B" w:rsidRDefault="0024510B"/>
        </w:tc>
        <w:tc>
          <w:tcPr>
            <w:tcW w:w="2183" w:type="dxa"/>
          </w:tcPr>
          <w:p w14:paraId="4BA271E4" w14:textId="746165FB" w:rsidR="0024510B" w:rsidRDefault="009E4ABA">
            <w:r>
              <w:t>TP-BSM-S</w:t>
            </w:r>
            <w:ins w:id="624" w:author="Liming, John R." w:date="2017-03-27T14:20:00Z">
              <w:r w:rsidR="007B496F">
                <w:t>T</w:t>
              </w:r>
            </w:ins>
            <w:r>
              <w:t>-BV-03-X</w:t>
            </w:r>
          </w:p>
        </w:tc>
        <w:tc>
          <w:tcPr>
            <w:tcW w:w="4159" w:type="dxa"/>
          </w:tcPr>
          <w:p w14:paraId="31F81976" w14:textId="77777777" w:rsidR="0024510B" w:rsidRDefault="009E4ABA">
            <w:r>
              <w:t>6.3.6-V2V-BSMTX-DATAACC-001</w:t>
            </w:r>
          </w:p>
        </w:tc>
      </w:tr>
      <w:tr w:rsidR="0024510B" w14:paraId="23C31296" w14:textId="77777777">
        <w:trPr>
          <w:trHeight w:val="60"/>
        </w:trPr>
        <w:tc>
          <w:tcPr>
            <w:tcW w:w="3126" w:type="dxa"/>
          </w:tcPr>
          <w:p w14:paraId="08D5AFC5" w14:textId="77777777" w:rsidR="0024510B" w:rsidRDefault="0024510B"/>
        </w:tc>
        <w:tc>
          <w:tcPr>
            <w:tcW w:w="2183" w:type="dxa"/>
          </w:tcPr>
          <w:p w14:paraId="08C4C108" w14:textId="2E0FD946" w:rsidR="0024510B" w:rsidRDefault="00411A6A">
            <w:r>
              <w:t>TP-BSM-S</w:t>
            </w:r>
            <w:ins w:id="625" w:author="Liming, John R." w:date="2017-03-27T14:20:00Z">
              <w:r w:rsidR="007B496F">
                <w:t>T</w:t>
              </w:r>
            </w:ins>
            <w:r>
              <w:t>-BV-</w:t>
            </w:r>
            <w:ins w:id="626" w:author="Liming, John R." w:date="2017-04-10T14:57:00Z">
              <w:r w:rsidR="002A36B5">
                <w:t>07</w:t>
              </w:r>
            </w:ins>
          </w:p>
        </w:tc>
        <w:tc>
          <w:tcPr>
            <w:tcW w:w="4159" w:type="dxa"/>
          </w:tcPr>
          <w:p w14:paraId="7F2E06AD" w14:textId="77777777" w:rsidR="0024510B" w:rsidRDefault="009E4ABA">
            <w:r>
              <w:t>6.3.6-V2V-BSMTX-DATAACC-002</w:t>
            </w:r>
          </w:p>
        </w:tc>
      </w:tr>
      <w:tr w:rsidR="0024510B" w14:paraId="0C392F06" w14:textId="77777777">
        <w:trPr>
          <w:trHeight w:val="260"/>
        </w:trPr>
        <w:tc>
          <w:tcPr>
            <w:tcW w:w="3126" w:type="dxa"/>
          </w:tcPr>
          <w:p w14:paraId="0DACC229" w14:textId="77777777" w:rsidR="0024510B" w:rsidRDefault="0024510B"/>
        </w:tc>
        <w:tc>
          <w:tcPr>
            <w:tcW w:w="2183" w:type="dxa"/>
          </w:tcPr>
          <w:p w14:paraId="37A1652E" w14:textId="61F3DF19" w:rsidR="0024510B" w:rsidRDefault="009E4ABA">
            <w:r>
              <w:t>TP-BSM-S</w:t>
            </w:r>
            <w:ins w:id="627" w:author="Liming, John R." w:date="2017-03-27T14:20:00Z">
              <w:r w:rsidR="007B496F">
                <w:t>T</w:t>
              </w:r>
            </w:ins>
            <w:r>
              <w:t>-BV-</w:t>
            </w:r>
            <w:ins w:id="628" w:author="Liming, John R." w:date="2017-04-10T14:49:00Z">
              <w:r w:rsidR="002A36B5">
                <w:t>05</w:t>
              </w:r>
            </w:ins>
          </w:p>
        </w:tc>
        <w:tc>
          <w:tcPr>
            <w:tcW w:w="4159" w:type="dxa"/>
          </w:tcPr>
          <w:p w14:paraId="45B357B9" w14:textId="77777777" w:rsidR="0024510B" w:rsidRDefault="009E4ABA">
            <w:r>
              <w:t>6.3.6-V2V-BSMTX-DATAACC-003</w:t>
            </w:r>
          </w:p>
        </w:tc>
      </w:tr>
      <w:tr w:rsidR="0024510B" w14:paraId="5A34AA4A" w14:textId="77777777">
        <w:trPr>
          <w:trHeight w:val="60"/>
        </w:trPr>
        <w:tc>
          <w:tcPr>
            <w:tcW w:w="3126" w:type="dxa"/>
          </w:tcPr>
          <w:p w14:paraId="08CDB25B" w14:textId="77777777" w:rsidR="0024510B" w:rsidRDefault="0024510B"/>
        </w:tc>
        <w:tc>
          <w:tcPr>
            <w:tcW w:w="2183" w:type="dxa"/>
          </w:tcPr>
          <w:p w14:paraId="563FF0E0" w14:textId="18927AA0" w:rsidR="0024510B" w:rsidRDefault="009E4ABA">
            <w:r>
              <w:t>TP-BSM-S</w:t>
            </w:r>
            <w:ins w:id="629" w:author="Liming, John R." w:date="2017-03-27T14:20:00Z">
              <w:r w:rsidR="007B496F">
                <w:t>T</w:t>
              </w:r>
            </w:ins>
            <w:r>
              <w:t>-BV-</w:t>
            </w:r>
            <w:ins w:id="630" w:author="Liming, John R." w:date="2017-04-10T14:53:00Z">
              <w:r w:rsidR="002A36B5">
                <w:t>06</w:t>
              </w:r>
            </w:ins>
          </w:p>
        </w:tc>
        <w:tc>
          <w:tcPr>
            <w:tcW w:w="4159" w:type="dxa"/>
          </w:tcPr>
          <w:p w14:paraId="6E089478" w14:textId="77777777" w:rsidR="0024510B" w:rsidRDefault="009E4ABA">
            <w:r>
              <w:t>6.3.6-V2V-BSMTX-DATAACC-004</w:t>
            </w:r>
          </w:p>
        </w:tc>
      </w:tr>
      <w:tr w:rsidR="0024510B" w14:paraId="0FBE8559" w14:textId="77777777">
        <w:trPr>
          <w:trHeight w:val="60"/>
        </w:trPr>
        <w:tc>
          <w:tcPr>
            <w:tcW w:w="3126" w:type="dxa"/>
          </w:tcPr>
          <w:p w14:paraId="3175CBE6" w14:textId="77777777" w:rsidR="0024510B" w:rsidRDefault="0024510B"/>
        </w:tc>
        <w:tc>
          <w:tcPr>
            <w:tcW w:w="2183" w:type="dxa"/>
          </w:tcPr>
          <w:p w14:paraId="0F1C096E" w14:textId="62B60A76" w:rsidR="0024510B" w:rsidRDefault="00411A6A">
            <w:r>
              <w:t>TP-BSM-S</w:t>
            </w:r>
            <w:ins w:id="631" w:author="Liming, John R." w:date="2017-03-27T14:20:00Z">
              <w:r w:rsidR="007B496F">
                <w:t>T</w:t>
              </w:r>
            </w:ins>
            <w:r>
              <w:t>-BV-</w:t>
            </w:r>
            <w:ins w:id="632" w:author="Liming, John R." w:date="2017-04-10T14:57:00Z">
              <w:r w:rsidR="002A36B5">
                <w:t>07</w:t>
              </w:r>
            </w:ins>
          </w:p>
        </w:tc>
        <w:tc>
          <w:tcPr>
            <w:tcW w:w="4159" w:type="dxa"/>
          </w:tcPr>
          <w:p w14:paraId="41A27064" w14:textId="77777777" w:rsidR="0024510B" w:rsidRDefault="009E4ABA">
            <w:r>
              <w:t>6.3.6-V2V-BSMTX-DATAACC-005</w:t>
            </w:r>
          </w:p>
        </w:tc>
      </w:tr>
      <w:tr w:rsidR="0024510B" w14:paraId="3CD1E3BF" w14:textId="77777777">
        <w:trPr>
          <w:trHeight w:val="60"/>
        </w:trPr>
        <w:tc>
          <w:tcPr>
            <w:tcW w:w="3126" w:type="dxa"/>
          </w:tcPr>
          <w:p w14:paraId="1B0E52B8" w14:textId="77777777" w:rsidR="0024510B" w:rsidRDefault="0024510B"/>
        </w:tc>
        <w:tc>
          <w:tcPr>
            <w:tcW w:w="2183" w:type="dxa"/>
          </w:tcPr>
          <w:p w14:paraId="0F8816D7" w14:textId="0347630A" w:rsidR="0024510B" w:rsidRDefault="009E4ABA">
            <w:r>
              <w:t>TP-BSM-S</w:t>
            </w:r>
            <w:ins w:id="633" w:author="Liming, John R." w:date="2017-03-27T14:20:00Z">
              <w:r w:rsidR="007B496F">
                <w:t>T</w:t>
              </w:r>
            </w:ins>
            <w:r>
              <w:t>-BV-</w:t>
            </w:r>
            <w:ins w:id="634" w:author="Liming, John R." w:date="2017-04-10T14:49:00Z">
              <w:r w:rsidR="002A36B5">
                <w:t>05</w:t>
              </w:r>
            </w:ins>
          </w:p>
        </w:tc>
        <w:tc>
          <w:tcPr>
            <w:tcW w:w="4159" w:type="dxa"/>
          </w:tcPr>
          <w:p w14:paraId="72E10035" w14:textId="77777777" w:rsidR="0024510B" w:rsidRDefault="009E4ABA">
            <w:r>
              <w:t>6.3.6-V2V-BSMTX-DATAACC-006</w:t>
            </w:r>
          </w:p>
        </w:tc>
      </w:tr>
      <w:tr w:rsidR="0024510B" w14:paraId="64068DB0" w14:textId="77777777">
        <w:trPr>
          <w:trHeight w:val="60"/>
        </w:trPr>
        <w:tc>
          <w:tcPr>
            <w:tcW w:w="3126" w:type="dxa"/>
          </w:tcPr>
          <w:p w14:paraId="5B1ADED7" w14:textId="77777777" w:rsidR="0024510B" w:rsidRDefault="0024510B"/>
        </w:tc>
        <w:tc>
          <w:tcPr>
            <w:tcW w:w="2183" w:type="dxa"/>
          </w:tcPr>
          <w:p w14:paraId="30E3D0BF" w14:textId="2C2BBEC0" w:rsidR="0024510B" w:rsidRDefault="009E4ABA">
            <w:r>
              <w:t>TP-BSM-S</w:t>
            </w:r>
            <w:ins w:id="635" w:author="Liming, John R." w:date="2017-03-27T14:20:00Z">
              <w:r w:rsidR="007B496F">
                <w:t>T</w:t>
              </w:r>
            </w:ins>
            <w:r>
              <w:t>-BV-</w:t>
            </w:r>
            <w:ins w:id="636" w:author="Liming, John R." w:date="2017-04-10T14:53:00Z">
              <w:r w:rsidR="002A36B5">
                <w:t>06</w:t>
              </w:r>
            </w:ins>
          </w:p>
        </w:tc>
        <w:tc>
          <w:tcPr>
            <w:tcW w:w="4159" w:type="dxa"/>
          </w:tcPr>
          <w:p w14:paraId="2ECC05C8" w14:textId="77777777" w:rsidR="0024510B" w:rsidRDefault="009E4ABA">
            <w:r>
              <w:t>6.3.6-V2V-BSMTX-DATAACC-007</w:t>
            </w:r>
          </w:p>
        </w:tc>
      </w:tr>
      <w:tr w:rsidR="0024510B" w14:paraId="04131202" w14:textId="77777777">
        <w:trPr>
          <w:trHeight w:val="60"/>
        </w:trPr>
        <w:tc>
          <w:tcPr>
            <w:tcW w:w="3126" w:type="dxa"/>
          </w:tcPr>
          <w:p w14:paraId="6A769671" w14:textId="77777777" w:rsidR="0024510B" w:rsidRDefault="0024510B"/>
        </w:tc>
        <w:tc>
          <w:tcPr>
            <w:tcW w:w="2183" w:type="dxa"/>
          </w:tcPr>
          <w:p w14:paraId="62765067" w14:textId="19BC39E0" w:rsidR="0024510B" w:rsidRDefault="009E4ABA">
            <w:r>
              <w:t>TP-BSM-</w:t>
            </w:r>
            <w:ins w:id="637" w:author="Liming, John R." w:date="2017-04-10T14:21:00Z">
              <w:r w:rsidR="00110E8F">
                <w:t>ST</w:t>
              </w:r>
            </w:ins>
            <w:r>
              <w:t>-BV-</w:t>
            </w:r>
            <w:ins w:id="638" w:author="Liming, John R." w:date="2017-04-11T09:25:00Z">
              <w:r w:rsidR="00A44433">
                <w:t>21</w:t>
              </w:r>
            </w:ins>
            <w:ins w:id="639" w:author="Liming, John R." w:date="2017-04-10T14:21:00Z">
              <w:r w:rsidR="00110E8F">
                <w:t>-V</w:t>
              </w:r>
            </w:ins>
          </w:p>
        </w:tc>
        <w:tc>
          <w:tcPr>
            <w:tcW w:w="4159" w:type="dxa"/>
          </w:tcPr>
          <w:p w14:paraId="6FF77A13" w14:textId="77777777" w:rsidR="0024510B" w:rsidRDefault="009E4ABA">
            <w:r>
              <w:t>6.3.6-V2V-BSMTX-DATAACC-008</w:t>
            </w:r>
          </w:p>
        </w:tc>
      </w:tr>
      <w:tr w:rsidR="0024510B" w14:paraId="76B88820" w14:textId="77777777">
        <w:trPr>
          <w:trHeight w:val="60"/>
        </w:trPr>
        <w:tc>
          <w:tcPr>
            <w:tcW w:w="3126" w:type="dxa"/>
          </w:tcPr>
          <w:p w14:paraId="6AA687CD" w14:textId="77777777" w:rsidR="0024510B" w:rsidRDefault="0024510B"/>
        </w:tc>
        <w:tc>
          <w:tcPr>
            <w:tcW w:w="2183" w:type="dxa"/>
          </w:tcPr>
          <w:p w14:paraId="11B4C2B4" w14:textId="0D9894AF" w:rsidR="0024510B" w:rsidRDefault="009E4ABA">
            <w:r>
              <w:t>TP-BSM-</w:t>
            </w:r>
            <w:ins w:id="640" w:author="Liming, John R." w:date="2017-04-10T14:21:00Z">
              <w:r w:rsidR="00110E8F">
                <w:t>ST</w:t>
              </w:r>
            </w:ins>
            <w:r>
              <w:t>-BV-</w:t>
            </w:r>
            <w:ins w:id="641" w:author="Liming, John R." w:date="2017-04-11T09:25:00Z">
              <w:r w:rsidR="00A44433">
                <w:t>21</w:t>
              </w:r>
            </w:ins>
            <w:ins w:id="642" w:author="Liming, John R." w:date="2017-04-10T14:21:00Z">
              <w:r w:rsidR="00110E8F">
                <w:t>-V</w:t>
              </w:r>
            </w:ins>
          </w:p>
        </w:tc>
        <w:tc>
          <w:tcPr>
            <w:tcW w:w="4159" w:type="dxa"/>
          </w:tcPr>
          <w:p w14:paraId="5E9E3733" w14:textId="77777777" w:rsidR="0024510B" w:rsidRDefault="009E4ABA">
            <w:r>
              <w:t>6.3.6-V2V-BSMTX-DATAACC-009</w:t>
            </w:r>
          </w:p>
        </w:tc>
      </w:tr>
      <w:tr w:rsidR="0024510B" w14:paraId="78905C2B" w14:textId="77777777">
        <w:trPr>
          <w:trHeight w:val="60"/>
        </w:trPr>
        <w:tc>
          <w:tcPr>
            <w:tcW w:w="3126" w:type="dxa"/>
          </w:tcPr>
          <w:p w14:paraId="204B2358" w14:textId="77777777" w:rsidR="0024510B" w:rsidRDefault="0024510B"/>
        </w:tc>
        <w:tc>
          <w:tcPr>
            <w:tcW w:w="2183" w:type="dxa"/>
          </w:tcPr>
          <w:p w14:paraId="7D97BA36" w14:textId="2B0BC5B9" w:rsidR="0024510B" w:rsidRDefault="009E4ABA">
            <w:r>
              <w:t>TP-BSM-</w:t>
            </w:r>
            <w:ins w:id="643" w:author="Liming, John R." w:date="2017-04-10T14:21:00Z">
              <w:r w:rsidR="00110E8F">
                <w:t>ST</w:t>
              </w:r>
            </w:ins>
            <w:r>
              <w:t>-BV-</w:t>
            </w:r>
            <w:ins w:id="644" w:author="Liming, John R." w:date="2017-04-11T09:25:00Z">
              <w:r w:rsidR="00A44433">
                <w:t>21</w:t>
              </w:r>
            </w:ins>
            <w:ins w:id="645" w:author="Liming, John R." w:date="2017-04-10T14:21:00Z">
              <w:r w:rsidR="00110E8F">
                <w:t>-V</w:t>
              </w:r>
            </w:ins>
          </w:p>
        </w:tc>
        <w:tc>
          <w:tcPr>
            <w:tcW w:w="4159" w:type="dxa"/>
          </w:tcPr>
          <w:p w14:paraId="40CFA241" w14:textId="77777777" w:rsidR="0024510B" w:rsidRDefault="009E4ABA">
            <w:r>
              <w:t>6.3.6-V2V-BSMTX-DATAACC-010</w:t>
            </w:r>
          </w:p>
        </w:tc>
      </w:tr>
      <w:tr w:rsidR="0024510B" w14:paraId="76848162" w14:textId="77777777">
        <w:trPr>
          <w:trHeight w:val="60"/>
        </w:trPr>
        <w:tc>
          <w:tcPr>
            <w:tcW w:w="3126" w:type="dxa"/>
          </w:tcPr>
          <w:p w14:paraId="552CE58A" w14:textId="77777777" w:rsidR="0024510B" w:rsidRDefault="0024510B"/>
        </w:tc>
        <w:tc>
          <w:tcPr>
            <w:tcW w:w="2183" w:type="dxa"/>
          </w:tcPr>
          <w:p w14:paraId="366ECC28" w14:textId="037BC858" w:rsidR="0024510B" w:rsidRDefault="009E4ABA">
            <w:r>
              <w:t>TP-BSM-MV-BV-</w:t>
            </w:r>
            <w:ins w:id="646" w:author="Liming, John R." w:date="2017-04-11T09:35:00Z">
              <w:r w:rsidR="002D458D">
                <w:t>02</w:t>
              </w:r>
            </w:ins>
            <w:r w:rsidR="00504283">
              <w:t>-V</w:t>
            </w:r>
          </w:p>
        </w:tc>
        <w:tc>
          <w:tcPr>
            <w:tcW w:w="4159" w:type="dxa"/>
          </w:tcPr>
          <w:p w14:paraId="539AD905" w14:textId="77777777" w:rsidR="0024510B" w:rsidRDefault="009E4ABA">
            <w:r>
              <w:t>6.3.6-V2V-BSMTX-DATAACC-011</w:t>
            </w:r>
          </w:p>
        </w:tc>
      </w:tr>
      <w:tr w:rsidR="0024510B" w14:paraId="0D0A901B" w14:textId="77777777">
        <w:trPr>
          <w:trHeight w:val="60"/>
        </w:trPr>
        <w:tc>
          <w:tcPr>
            <w:tcW w:w="3126" w:type="dxa"/>
          </w:tcPr>
          <w:p w14:paraId="5464945F" w14:textId="77777777" w:rsidR="0024510B" w:rsidRDefault="0024510B"/>
        </w:tc>
        <w:tc>
          <w:tcPr>
            <w:tcW w:w="2183" w:type="dxa"/>
          </w:tcPr>
          <w:p w14:paraId="319CDF72" w14:textId="53EAE2C0" w:rsidR="0024510B" w:rsidRDefault="009E4ABA">
            <w:r>
              <w:t>TP-BSM-MV-BV-</w:t>
            </w:r>
            <w:ins w:id="647" w:author="Liming, John R." w:date="2017-04-11T09:35:00Z">
              <w:r w:rsidR="002D458D">
                <w:t>02</w:t>
              </w:r>
            </w:ins>
            <w:r w:rsidR="00504283">
              <w:t>-V</w:t>
            </w:r>
          </w:p>
        </w:tc>
        <w:tc>
          <w:tcPr>
            <w:tcW w:w="4159" w:type="dxa"/>
          </w:tcPr>
          <w:p w14:paraId="6A34F792" w14:textId="77777777" w:rsidR="0024510B" w:rsidRDefault="009E4ABA">
            <w:r>
              <w:t>6.3.6-V2V-BSMTX-DATAACC-012</w:t>
            </w:r>
          </w:p>
        </w:tc>
      </w:tr>
      <w:tr w:rsidR="0024510B" w14:paraId="4FD28589" w14:textId="77777777">
        <w:trPr>
          <w:trHeight w:val="60"/>
        </w:trPr>
        <w:tc>
          <w:tcPr>
            <w:tcW w:w="3126" w:type="dxa"/>
          </w:tcPr>
          <w:p w14:paraId="69471D25" w14:textId="77777777" w:rsidR="0024510B" w:rsidRDefault="0024510B"/>
        </w:tc>
        <w:tc>
          <w:tcPr>
            <w:tcW w:w="2183" w:type="dxa"/>
          </w:tcPr>
          <w:p w14:paraId="6835FD44" w14:textId="305EA3F5" w:rsidR="0024510B" w:rsidRDefault="009E4ABA">
            <w:r>
              <w:t>TP-BSM-MV-BV-</w:t>
            </w:r>
            <w:ins w:id="648" w:author="Liming, John R." w:date="2017-04-11T09:35:00Z">
              <w:r w:rsidR="002D458D">
                <w:t>02</w:t>
              </w:r>
            </w:ins>
            <w:r w:rsidR="00504283">
              <w:t>-V</w:t>
            </w:r>
          </w:p>
        </w:tc>
        <w:tc>
          <w:tcPr>
            <w:tcW w:w="4159" w:type="dxa"/>
          </w:tcPr>
          <w:p w14:paraId="7A41F7F6" w14:textId="77777777" w:rsidR="0024510B" w:rsidRDefault="009E4ABA">
            <w:r>
              <w:t>6.3.6-V2V-BSMTX-DATAACC-013</w:t>
            </w:r>
          </w:p>
        </w:tc>
      </w:tr>
      <w:tr w:rsidR="0024510B" w14:paraId="019C3C60" w14:textId="77777777">
        <w:trPr>
          <w:trHeight w:val="60"/>
        </w:trPr>
        <w:tc>
          <w:tcPr>
            <w:tcW w:w="3126" w:type="dxa"/>
          </w:tcPr>
          <w:p w14:paraId="5A59CBA2" w14:textId="77777777" w:rsidR="0024510B" w:rsidRDefault="0024510B"/>
        </w:tc>
        <w:tc>
          <w:tcPr>
            <w:tcW w:w="2183" w:type="dxa"/>
          </w:tcPr>
          <w:p w14:paraId="41E5F126" w14:textId="3C33063C" w:rsidR="0024510B" w:rsidRDefault="009E4ABA">
            <w:r>
              <w:t>TP-BSM-MV-BV-</w:t>
            </w:r>
            <w:ins w:id="649" w:author="Liming, John R." w:date="2017-04-11T09:35:00Z">
              <w:r w:rsidR="002D458D">
                <w:t>02</w:t>
              </w:r>
            </w:ins>
            <w:r w:rsidR="00504283">
              <w:t>-V</w:t>
            </w:r>
          </w:p>
        </w:tc>
        <w:tc>
          <w:tcPr>
            <w:tcW w:w="4159" w:type="dxa"/>
          </w:tcPr>
          <w:p w14:paraId="2D611CD7" w14:textId="77777777" w:rsidR="0024510B" w:rsidRDefault="009E4ABA">
            <w:r>
              <w:t>6.3.6-V2V-BSMTX-DATAACC-014</w:t>
            </w:r>
          </w:p>
        </w:tc>
      </w:tr>
      <w:tr w:rsidR="0024510B" w14:paraId="2B9560BC" w14:textId="77777777">
        <w:trPr>
          <w:trHeight w:val="280"/>
        </w:trPr>
        <w:tc>
          <w:tcPr>
            <w:tcW w:w="3126" w:type="dxa"/>
          </w:tcPr>
          <w:p w14:paraId="61C4E14D" w14:textId="77777777" w:rsidR="0024510B" w:rsidRDefault="0024510B"/>
        </w:tc>
        <w:tc>
          <w:tcPr>
            <w:tcW w:w="2183" w:type="dxa"/>
          </w:tcPr>
          <w:p w14:paraId="59042A2D" w14:textId="23CA3E14" w:rsidR="0024510B" w:rsidRDefault="009E4ABA">
            <w:r>
              <w:t>TP-BSM-</w:t>
            </w:r>
            <w:ins w:id="650" w:author="Liming, John R." w:date="2017-04-10T14:22:00Z">
              <w:r w:rsidR="00110E8F">
                <w:t>ST</w:t>
              </w:r>
            </w:ins>
            <w:r>
              <w:t>-BV-</w:t>
            </w:r>
            <w:ins w:id="651" w:author="Liming, John R." w:date="2017-04-11T09:25:00Z">
              <w:r w:rsidR="00A44433">
                <w:t>21</w:t>
              </w:r>
            </w:ins>
            <w:ins w:id="652" w:author="Liming, John R." w:date="2017-04-10T14:22:00Z">
              <w:r w:rsidR="00110E8F">
                <w:t>-V</w:t>
              </w:r>
            </w:ins>
          </w:p>
        </w:tc>
        <w:tc>
          <w:tcPr>
            <w:tcW w:w="4159" w:type="dxa"/>
          </w:tcPr>
          <w:p w14:paraId="0FD2F889" w14:textId="77777777" w:rsidR="0024510B" w:rsidRDefault="009E4ABA">
            <w:r>
              <w:t>6.3.6-V2V-BSMTX-DATAACC-015</w:t>
            </w:r>
          </w:p>
        </w:tc>
      </w:tr>
      <w:tr w:rsidR="0024510B" w14:paraId="62330C8D" w14:textId="77777777">
        <w:trPr>
          <w:trHeight w:val="60"/>
        </w:trPr>
        <w:tc>
          <w:tcPr>
            <w:tcW w:w="3126" w:type="dxa"/>
          </w:tcPr>
          <w:p w14:paraId="1CACD248" w14:textId="77777777" w:rsidR="0024510B" w:rsidRDefault="0024510B"/>
        </w:tc>
        <w:tc>
          <w:tcPr>
            <w:tcW w:w="2183" w:type="dxa"/>
          </w:tcPr>
          <w:p w14:paraId="2D0BE0A9" w14:textId="51EC7692" w:rsidR="0024510B" w:rsidRDefault="009E4ABA">
            <w:r>
              <w:t>TP-BSM-</w:t>
            </w:r>
            <w:ins w:id="653" w:author="Liming, John R." w:date="2017-04-10T14:22:00Z">
              <w:r w:rsidR="00110E8F">
                <w:t>ST</w:t>
              </w:r>
            </w:ins>
            <w:r>
              <w:t>-BV-</w:t>
            </w:r>
            <w:ins w:id="654" w:author="Liming, John R." w:date="2017-04-11T09:25:00Z">
              <w:r w:rsidR="00A44433">
                <w:t>21</w:t>
              </w:r>
            </w:ins>
            <w:ins w:id="655" w:author="Liming, John R." w:date="2017-04-10T14:22:00Z">
              <w:r w:rsidR="00110E8F">
                <w:t>-V</w:t>
              </w:r>
            </w:ins>
          </w:p>
        </w:tc>
        <w:tc>
          <w:tcPr>
            <w:tcW w:w="4159" w:type="dxa"/>
          </w:tcPr>
          <w:p w14:paraId="3BB67854" w14:textId="77777777" w:rsidR="0024510B" w:rsidRDefault="009E4ABA">
            <w:r>
              <w:t>6.3.6-V2V-BSMTX-DATAACC-016</w:t>
            </w:r>
          </w:p>
        </w:tc>
      </w:tr>
      <w:tr w:rsidR="0024510B" w14:paraId="0869DAA9" w14:textId="77777777">
        <w:trPr>
          <w:trHeight w:val="60"/>
        </w:trPr>
        <w:tc>
          <w:tcPr>
            <w:tcW w:w="3126" w:type="dxa"/>
          </w:tcPr>
          <w:p w14:paraId="5B75557D" w14:textId="77777777" w:rsidR="0024510B" w:rsidRDefault="0024510B"/>
        </w:tc>
        <w:tc>
          <w:tcPr>
            <w:tcW w:w="2183" w:type="dxa"/>
          </w:tcPr>
          <w:p w14:paraId="3F5D7533" w14:textId="68F6F9DD" w:rsidR="0024510B" w:rsidRDefault="009E4ABA">
            <w:r>
              <w:t>TP-BSM-MV-BV-</w:t>
            </w:r>
            <w:ins w:id="656" w:author="Liming, John R." w:date="2017-04-11T09:35:00Z">
              <w:r w:rsidR="002D458D">
                <w:t>02</w:t>
              </w:r>
            </w:ins>
            <w:r w:rsidR="00504283">
              <w:t>-V</w:t>
            </w:r>
          </w:p>
        </w:tc>
        <w:tc>
          <w:tcPr>
            <w:tcW w:w="4159" w:type="dxa"/>
          </w:tcPr>
          <w:p w14:paraId="7F6608BB" w14:textId="77777777" w:rsidR="0024510B" w:rsidRDefault="009E4ABA">
            <w:r>
              <w:t>6.3.6-V2V-BSMTX-DATAACC-017</w:t>
            </w:r>
          </w:p>
        </w:tc>
      </w:tr>
      <w:tr w:rsidR="0024510B" w14:paraId="0371628B" w14:textId="77777777">
        <w:trPr>
          <w:trHeight w:val="60"/>
        </w:trPr>
        <w:tc>
          <w:tcPr>
            <w:tcW w:w="3126" w:type="dxa"/>
          </w:tcPr>
          <w:p w14:paraId="5FF62816" w14:textId="77777777" w:rsidR="0024510B" w:rsidRDefault="0024510B"/>
        </w:tc>
        <w:tc>
          <w:tcPr>
            <w:tcW w:w="2183" w:type="dxa"/>
          </w:tcPr>
          <w:p w14:paraId="016CB1A8" w14:textId="2CA4809A" w:rsidR="0024510B" w:rsidRDefault="009E4ABA">
            <w:r>
              <w:t>TP-BSM-MV-BV-</w:t>
            </w:r>
            <w:ins w:id="657" w:author="Liming, John R." w:date="2017-04-11T09:56:00Z">
              <w:r w:rsidR="00A3086A">
                <w:t>13</w:t>
              </w:r>
            </w:ins>
          </w:p>
        </w:tc>
        <w:tc>
          <w:tcPr>
            <w:tcW w:w="4159" w:type="dxa"/>
          </w:tcPr>
          <w:p w14:paraId="41E82F75" w14:textId="77777777" w:rsidR="0024510B" w:rsidRDefault="009E4ABA">
            <w:r>
              <w:t>6.3.6-V2V-BSMTX-DATAACC-018</w:t>
            </w:r>
          </w:p>
        </w:tc>
      </w:tr>
      <w:tr w:rsidR="0024510B" w14:paraId="26144919" w14:textId="77777777">
        <w:trPr>
          <w:trHeight w:val="60"/>
        </w:trPr>
        <w:tc>
          <w:tcPr>
            <w:tcW w:w="3126" w:type="dxa"/>
          </w:tcPr>
          <w:p w14:paraId="2FDE0E91" w14:textId="77777777" w:rsidR="0024510B" w:rsidRDefault="0024510B"/>
        </w:tc>
        <w:tc>
          <w:tcPr>
            <w:tcW w:w="2183" w:type="dxa"/>
          </w:tcPr>
          <w:p w14:paraId="74E1A09F" w14:textId="7B01B201" w:rsidR="0024510B" w:rsidRDefault="009E4ABA">
            <w:r>
              <w:t>TP-BSM-MV-BV-</w:t>
            </w:r>
            <w:ins w:id="658" w:author="Liming, John R." w:date="2017-04-11T09:35:00Z">
              <w:r w:rsidR="00A3086A">
                <w:t>02</w:t>
              </w:r>
            </w:ins>
            <w:r w:rsidR="00504283">
              <w:t>-V</w:t>
            </w:r>
          </w:p>
        </w:tc>
        <w:tc>
          <w:tcPr>
            <w:tcW w:w="4159" w:type="dxa"/>
          </w:tcPr>
          <w:p w14:paraId="0EDBECB3" w14:textId="77777777" w:rsidR="0024510B" w:rsidRDefault="009E4ABA">
            <w:r>
              <w:t>6.3.6-V2V-BSMTX-DATAACC-019</w:t>
            </w:r>
          </w:p>
        </w:tc>
      </w:tr>
      <w:tr w:rsidR="0024510B" w14:paraId="4D8D695B" w14:textId="77777777">
        <w:trPr>
          <w:trHeight w:val="60"/>
        </w:trPr>
        <w:tc>
          <w:tcPr>
            <w:tcW w:w="3126" w:type="dxa"/>
          </w:tcPr>
          <w:p w14:paraId="73451527" w14:textId="77777777" w:rsidR="0024510B" w:rsidRDefault="0024510B"/>
        </w:tc>
        <w:tc>
          <w:tcPr>
            <w:tcW w:w="2183" w:type="dxa"/>
          </w:tcPr>
          <w:p w14:paraId="3C49678A" w14:textId="33505516" w:rsidR="0024510B" w:rsidRDefault="009E4ABA">
            <w:r>
              <w:t>TP-BSM-MV-BV-</w:t>
            </w:r>
            <w:ins w:id="659" w:author="Liming, John R." w:date="2017-04-11T09:40:00Z">
              <w:r w:rsidR="00A3086A">
                <w:t>03</w:t>
              </w:r>
            </w:ins>
          </w:p>
        </w:tc>
        <w:tc>
          <w:tcPr>
            <w:tcW w:w="4159" w:type="dxa"/>
          </w:tcPr>
          <w:p w14:paraId="6715E209" w14:textId="77777777" w:rsidR="0024510B" w:rsidRDefault="009E4ABA">
            <w:r>
              <w:t>6.3.6-V2V-BSMTX-DATAACC-020</w:t>
            </w:r>
          </w:p>
        </w:tc>
      </w:tr>
      <w:tr w:rsidR="0024510B" w14:paraId="5F13B0AB" w14:textId="77777777">
        <w:trPr>
          <w:trHeight w:val="60"/>
        </w:trPr>
        <w:tc>
          <w:tcPr>
            <w:tcW w:w="3126" w:type="dxa"/>
          </w:tcPr>
          <w:p w14:paraId="450FAC16" w14:textId="77777777" w:rsidR="0024510B" w:rsidRDefault="0024510B"/>
        </w:tc>
        <w:tc>
          <w:tcPr>
            <w:tcW w:w="2183" w:type="dxa"/>
          </w:tcPr>
          <w:p w14:paraId="0549B4A4" w14:textId="6493788A" w:rsidR="0024510B" w:rsidRDefault="009E4ABA">
            <w:r>
              <w:t>TP-BSM-MV-BV-</w:t>
            </w:r>
            <w:ins w:id="660" w:author="Liming, John R." w:date="2017-04-11T09:40:00Z">
              <w:r w:rsidR="00A3086A">
                <w:t>04</w:t>
              </w:r>
            </w:ins>
          </w:p>
        </w:tc>
        <w:tc>
          <w:tcPr>
            <w:tcW w:w="4159" w:type="dxa"/>
          </w:tcPr>
          <w:p w14:paraId="77A3B996" w14:textId="77777777" w:rsidR="0024510B" w:rsidRDefault="009E4ABA">
            <w:r>
              <w:t>6.3.6-V2V-BSMTX-DATAACC-021</w:t>
            </w:r>
          </w:p>
        </w:tc>
      </w:tr>
      <w:tr w:rsidR="0024510B" w14:paraId="00824CD2" w14:textId="77777777">
        <w:trPr>
          <w:trHeight w:val="60"/>
        </w:trPr>
        <w:tc>
          <w:tcPr>
            <w:tcW w:w="3126" w:type="dxa"/>
          </w:tcPr>
          <w:p w14:paraId="116D6FA8" w14:textId="77777777" w:rsidR="0024510B" w:rsidRDefault="0024510B"/>
        </w:tc>
        <w:tc>
          <w:tcPr>
            <w:tcW w:w="2183" w:type="dxa"/>
          </w:tcPr>
          <w:p w14:paraId="2E614A36" w14:textId="5806158E" w:rsidR="0024510B" w:rsidRDefault="009E4ABA">
            <w:r>
              <w:t>TP-BSM-MV-BV-</w:t>
            </w:r>
            <w:ins w:id="661" w:author="Liming, John R." w:date="2017-04-11T09:41:00Z">
              <w:r w:rsidR="00A3086A">
                <w:t>05</w:t>
              </w:r>
            </w:ins>
          </w:p>
        </w:tc>
        <w:tc>
          <w:tcPr>
            <w:tcW w:w="4159" w:type="dxa"/>
          </w:tcPr>
          <w:p w14:paraId="6568CCB6" w14:textId="77777777" w:rsidR="0024510B" w:rsidRDefault="009E4ABA">
            <w:r>
              <w:t>6.3.6-V2V-BSMTX-DATAACC-022</w:t>
            </w:r>
          </w:p>
        </w:tc>
      </w:tr>
      <w:tr w:rsidR="0024510B" w14:paraId="36FD5AEE" w14:textId="77777777">
        <w:trPr>
          <w:trHeight w:val="60"/>
        </w:trPr>
        <w:tc>
          <w:tcPr>
            <w:tcW w:w="3126" w:type="dxa"/>
          </w:tcPr>
          <w:p w14:paraId="21C9BA94" w14:textId="77777777" w:rsidR="0024510B" w:rsidRDefault="0024510B"/>
        </w:tc>
        <w:tc>
          <w:tcPr>
            <w:tcW w:w="2183" w:type="dxa"/>
          </w:tcPr>
          <w:p w14:paraId="530792A3" w14:textId="32EF8EC6" w:rsidR="0024510B" w:rsidRDefault="009E4ABA">
            <w:r>
              <w:t>TP-BSM-MV-BV-</w:t>
            </w:r>
            <w:ins w:id="662" w:author="Liming, John R." w:date="2017-04-11T09:41:00Z">
              <w:r w:rsidR="00A3086A">
                <w:t>05</w:t>
              </w:r>
            </w:ins>
          </w:p>
        </w:tc>
        <w:tc>
          <w:tcPr>
            <w:tcW w:w="4159" w:type="dxa"/>
          </w:tcPr>
          <w:p w14:paraId="64915882" w14:textId="77777777" w:rsidR="0024510B" w:rsidRDefault="009E4ABA">
            <w:r>
              <w:t>6.3.6-V2V-BSMTX-DATAACC-023</w:t>
            </w:r>
          </w:p>
        </w:tc>
      </w:tr>
      <w:tr w:rsidR="0024510B" w14:paraId="7BFDB3D6" w14:textId="77777777">
        <w:trPr>
          <w:trHeight w:val="60"/>
        </w:trPr>
        <w:tc>
          <w:tcPr>
            <w:tcW w:w="3126" w:type="dxa"/>
          </w:tcPr>
          <w:p w14:paraId="30961EEC" w14:textId="77777777" w:rsidR="0024510B" w:rsidRDefault="0024510B"/>
        </w:tc>
        <w:tc>
          <w:tcPr>
            <w:tcW w:w="2183" w:type="dxa"/>
          </w:tcPr>
          <w:p w14:paraId="0A2D21FF" w14:textId="58B585A2" w:rsidR="0024510B" w:rsidRDefault="009E4ABA">
            <w:r>
              <w:t>TP-BSM-MV-BV-</w:t>
            </w:r>
            <w:ins w:id="663" w:author="Liming, John R." w:date="2017-04-11T09:35:00Z">
              <w:r w:rsidR="00A3086A">
                <w:t>02</w:t>
              </w:r>
            </w:ins>
            <w:r w:rsidR="00504283">
              <w:t>-V</w:t>
            </w:r>
          </w:p>
        </w:tc>
        <w:tc>
          <w:tcPr>
            <w:tcW w:w="4159" w:type="dxa"/>
          </w:tcPr>
          <w:p w14:paraId="007DFA73" w14:textId="77777777" w:rsidR="0024510B" w:rsidRDefault="009E4ABA">
            <w:r>
              <w:t>6.3.6-V2V-BSMTX-DATAACC-024</w:t>
            </w:r>
          </w:p>
        </w:tc>
      </w:tr>
      <w:tr w:rsidR="0024510B" w14:paraId="760BC1C4" w14:textId="77777777">
        <w:trPr>
          <w:trHeight w:val="60"/>
        </w:trPr>
        <w:tc>
          <w:tcPr>
            <w:tcW w:w="3126" w:type="dxa"/>
          </w:tcPr>
          <w:p w14:paraId="4EE9236F" w14:textId="77777777" w:rsidR="0024510B" w:rsidRDefault="0024510B"/>
        </w:tc>
        <w:tc>
          <w:tcPr>
            <w:tcW w:w="2183" w:type="dxa"/>
          </w:tcPr>
          <w:p w14:paraId="61014718" w14:textId="575A096B" w:rsidR="0024510B" w:rsidRDefault="009E4ABA">
            <w:r>
              <w:t>TP-BSM-MV-BV-</w:t>
            </w:r>
            <w:ins w:id="664" w:author="Liming, John R." w:date="2017-04-11T09:35:00Z">
              <w:r w:rsidR="00A3086A">
                <w:t>02</w:t>
              </w:r>
            </w:ins>
            <w:r w:rsidR="00504283">
              <w:t>-V</w:t>
            </w:r>
          </w:p>
        </w:tc>
        <w:tc>
          <w:tcPr>
            <w:tcW w:w="4159" w:type="dxa"/>
          </w:tcPr>
          <w:p w14:paraId="09114188" w14:textId="77777777" w:rsidR="0024510B" w:rsidRDefault="009E4ABA">
            <w:r>
              <w:t>6.3.6-V2V-BSMTX-DATAACC-025</w:t>
            </w:r>
          </w:p>
        </w:tc>
      </w:tr>
      <w:tr w:rsidR="0024510B" w14:paraId="6B71A436" w14:textId="77777777">
        <w:trPr>
          <w:trHeight w:val="60"/>
        </w:trPr>
        <w:tc>
          <w:tcPr>
            <w:tcW w:w="3126" w:type="dxa"/>
          </w:tcPr>
          <w:p w14:paraId="3C15615B" w14:textId="77777777" w:rsidR="0024510B" w:rsidRDefault="0024510B"/>
        </w:tc>
        <w:tc>
          <w:tcPr>
            <w:tcW w:w="2183" w:type="dxa"/>
          </w:tcPr>
          <w:p w14:paraId="1B44C24B" w14:textId="73C30818" w:rsidR="0024510B" w:rsidRDefault="009E4ABA">
            <w:r>
              <w:t>TP-BSM-MV-BV-</w:t>
            </w:r>
            <w:ins w:id="665" w:author="Liming, John R." w:date="2017-04-11T09:35:00Z">
              <w:r w:rsidR="00A3086A">
                <w:t>02</w:t>
              </w:r>
            </w:ins>
            <w:r w:rsidR="00504283">
              <w:t>-V</w:t>
            </w:r>
          </w:p>
        </w:tc>
        <w:tc>
          <w:tcPr>
            <w:tcW w:w="4159" w:type="dxa"/>
          </w:tcPr>
          <w:p w14:paraId="37DE6FBE" w14:textId="77777777" w:rsidR="0024510B" w:rsidRDefault="009E4ABA">
            <w:r>
              <w:t>6.3.6-V2V-BSMTX-DATAACC-026</w:t>
            </w:r>
          </w:p>
        </w:tc>
      </w:tr>
      <w:tr w:rsidR="0024510B" w14:paraId="62263802" w14:textId="77777777">
        <w:trPr>
          <w:trHeight w:val="60"/>
        </w:trPr>
        <w:tc>
          <w:tcPr>
            <w:tcW w:w="3126" w:type="dxa"/>
          </w:tcPr>
          <w:p w14:paraId="01B5A3CE" w14:textId="77777777" w:rsidR="0024510B" w:rsidRDefault="0024510B"/>
        </w:tc>
        <w:tc>
          <w:tcPr>
            <w:tcW w:w="2183" w:type="dxa"/>
          </w:tcPr>
          <w:p w14:paraId="3059D6CD" w14:textId="36F06864" w:rsidR="0024510B" w:rsidRDefault="009E4ABA">
            <w:r>
              <w:t>TP-BSM-MV-BV-</w:t>
            </w:r>
            <w:ins w:id="666" w:author="Liming, John R." w:date="2017-04-11T09:35:00Z">
              <w:r w:rsidR="00A3086A">
                <w:t>02</w:t>
              </w:r>
            </w:ins>
            <w:r w:rsidR="00504283">
              <w:t>-V</w:t>
            </w:r>
          </w:p>
        </w:tc>
        <w:tc>
          <w:tcPr>
            <w:tcW w:w="4159" w:type="dxa"/>
          </w:tcPr>
          <w:p w14:paraId="01923C76" w14:textId="77777777" w:rsidR="0024510B" w:rsidRDefault="009E4ABA">
            <w:r>
              <w:t>6.3.6-V2V-BSMTX-DATAACC-027</w:t>
            </w:r>
          </w:p>
        </w:tc>
      </w:tr>
      <w:tr w:rsidR="0024510B" w14:paraId="144A3C5D" w14:textId="77777777">
        <w:trPr>
          <w:trHeight w:val="60"/>
        </w:trPr>
        <w:tc>
          <w:tcPr>
            <w:tcW w:w="3126" w:type="dxa"/>
          </w:tcPr>
          <w:p w14:paraId="6F3F86F5" w14:textId="77777777" w:rsidR="0024510B" w:rsidRDefault="0024510B"/>
        </w:tc>
        <w:tc>
          <w:tcPr>
            <w:tcW w:w="2183" w:type="dxa"/>
          </w:tcPr>
          <w:p w14:paraId="73294F53" w14:textId="36A0378A" w:rsidR="0024510B" w:rsidRDefault="009E4ABA">
            <w:r>
              <w:t>TP-BSM-MV-BV-</w:t>
            </w:r>
            <w:ins w:id="667" w:author="Liming, John R." w:date="2017-04-11T09:52:00Z">
              <w:r w:rsidR="00A3086A">
                <w:t>08</w:t>
              </w:r>
            </w:ins>
          </w:p>
        </w:tc>
        <w:tc>
          <w:tcPr>
            <w:tcW w:w="4159" w:type="dxa"/>
          </w:tcPr>
          <w:p w14:paraId="12D519C4" w14:textId="77777777" w:rsidR="0024510B" w:rsidRDefault="009E4ABA">
            <w:r>
              <w:t>6.3.6-V2V-BSMTX-DATAACC-028</w:t>
            </w:r>
          </w:p>
        </w:tc>
      </w:tr>
      <w:tr w:rsidR="0024510B" w14:paraId="4900C777" w14:textId="77777777">
        <w:trPr>
          <w:trHeight w:val="60"/>
        </w:trPr>
        <w:tc>
          <w:tcPr>
            <w:tcW w:w="3126" w:type="dxa"/>
          </w:tcPr>
          <w:p w14:paraId="7EFA6C2F" w14:textId="77777777" w:rsidR="0024510B" w:rsidRDefault="0024510B"/>
        </w:tc>
        <w:tc>
          <w:tcPr>
            <w:tcW w:w="2183" w:type="dxa"/>
          </w:tcPr>
          <w:p w14:paraId="68155450" w14:textId="224EC5F5" w:rsidR="0024510B" w:rsidRDefault="009E4ABA">
            <w:r>
              <w:t>TP-BSM-MV-BV-</w:t>
            </w:r>
            <w:ins w:id="668" w:author="Liming, John R." w:date="2017-04-11T09:55:00Z">
              <w:r w:rsidR="00A3086A">
                <w:t>11</w:t>
              </w:r>
            </w:ins>
          </w:p>
        </w:tc>
        <w:tc>
          <w:tcPr>
            <w:tcW w:w="4159" w:type="dxa"/>
          </w:tcPr>
          <w:p w14:paraId="15506A0A" w14:textId="77777777" w:rsidR="0024510B" w:rsidRDefault="009E4ABA">
            <w:r>
              <w:t>6.3.6-V2V-BSMTX-DATAACC-029</w:t>
            </w:r>
          </w:p>
        </w:tc>
      </w:tr>
      <w:tr w:rsidR="0024510B" w14:paraId="2C348BF6" w14:textId="77777777">
        <w:trPr>
          <w:trHeight w:val="60"/>
        </w:trPr>
        <w:tc>
          <w:tcPr>
            <w:tcW w:w="3126" w:type="dxa"/>
          </w:tcPr>
          <w:p w14:paraId="3DF10529" w14:textId="77777777" w:rsidR="0024510B" w:rsidRDefault="0024510B"/>
        </w:tc>
        <w:tc>
          <w:tcPr>
            <w:tcW w:w="2183" w:type="dxa"/>
          </w:tcPr>
          <w:p w14:paraId="625FC312" w14:textId="563FA2A3" w:rsidR="0024510B" w:rsidRDefault="009E4ABA">
            <w:r>
              <w:t>TP-BSM-MV-BV-</w:t>
            </w:r>
            <w:ins w:id="669" w:author="Liming, John R." w:date="2017-04-11T09:55:00Z">
              <w:r w:rsidR="00A3086A">
                <w:t>12</w:t>
              </w:r>
            </w:ins>
          </w:p>
        </w:tc>
        <w:tc>
          <w:tcPr>
            <w:tcW w:w="4159" w:type="dxa"/>
          </w:tcPr>
          <w:p w14:paraId="0ECB66D4" w14:textId="77777777" w:rsidR="0024510B" w:rsidRDefault="009E4ABA">
            <w:r>
              <w:t>6.3.6-V2V-BSMTX-DATAACC-030</w:t>
            </w:r>
          </w:p>
        </w:tc>
      </w:tr>
      <w:tr w:rsidR="0024510B" w14:paraId="1BF5F73F" w14:textId="77777777">
        <w:trPr>
          <w:trHeight w:val="60"/>
        </w:trPr>
        <w:tc>
          <w:tcPr>
            <w:tcW w:w="3126" w:type="dxa"/>
          </w:tcPr>
          <w:p w14:paraId="76EA3800" w14:textId="77777777" w:rsidR="0024510B" w:rsidRDefault="0024510B"/>
        </w:tc>
        <w:tc>
          <w:tcPr>
            <w:tcW w:w="2183" w:type="dxa"/>
          </w:tcPr>
          <w:p w14:paraId="12735DD3" w14:textId="10A0CC62" w:rsidR="0024510B" w:rsidRDefault="009E4ABA">
            <w:r>
              <w:t>TP-BSM-MV-BV-</w:t>
            </w:r>
            <w:ins w:id="670" w:author="Liming, John R." w:date="2017-04-11T09:53:00Z">
              <w:r w:rsidR="00A3086A">
                <w:t>09</w:t>
              </w:r>
            </w:ins>
          </w:p>
        </w:tc>
        <w:tc>
          <w:tcPr>
            <w:tcW w:w="4159" w:type="dxa"/>
          </w:tcPr>
          <w:p w14:paraId="6EE32B03" w14:textId="77777777" w:rsidR="0024510B" w:rsidRDefault="009E4ABA">
            <w:r>
              <w:t>6.3.6-V2V-BSMTX-DATAACC-031</w:t>
            </w:r>
          </w:p>
        </w:tc>
      </w:tr>
      <w:tr w:rsidR="0024510B" w14:paraId="1A3E5721" w14:textId="77777777">
        <w:trPr>
          <w:trHeight w:val="60"/>
        </w:trPr>
        <w:tc>
          <w:tcPr>
            <w:tcW w:w="3126" w:type="dxa"/>
          </w:tcPr>
          <w:p w14:paraId="461AE7C1" w14:textId="77777777" w:rsidR="0024510B" w:rsidRDefault="0024510B"/>
        </w:tc>
        <w:tc>
          <w:tcPr>
            <w:tcW w:w="2183" w:type="dxa"/>
          </w:tcPr>
          <w:p w14:paraId="1139B5FA" w14:textId="61107F36" w:rsidR="0024510B" w:rsidRDefault="009E4ABA">
            <w:r>
              <w:t>TP-BSM-MV-BV-</w:t>
            </w:r>
            <w:ins w:id="671" w:author="Liming, John R." w:date="2017-04-11T09:52:00Z">
              <w:r w:rsidR="00A3086A">
                <w:t>08</w:t>
              </w:r>
            </w:ins>
          </w:p>
        </w:tc>
        <w:tc>
          <w:tcPr>
            <w:tcW w:w="4159" w:type="dxa"/>
          </w:tcPr>
          <w:p w14:paraId="6E06E9A5" w14:textId="77777777" w:rsidR="0024510B" w:rsidRDefault="009E4ABA">
            <w:r>
              <w:t>6.3.6-V2V-BSMTX-DATAACC-032</w:t>
            </w:r>
          </w:p>
        </w:tc>
      </w:tr>
      <w:tr w:rsidR="0024510B" w14:paraId="4F6DDA6C" w14:textId="77777777">
        <w:trPr>
          <w:trHeight w:val="60"/>
        </w:trPr>
        <w:tc>
          <w:tcPr>
            <w:tcW w:w="3126" w:type="dxa"/>
          </w:tcPr>
          <w:p w14:paraId="64A14DF3" w14:textId="77777777" w:rsidR="0024510B" w:rsidRDefault="0024510B"/>
        </w:tc>
        <w:tc>
          <w:tcPr>
            <w:tcW w:w="2183" w:type="dxa"/>
          </w:tcPr>
          <w:p w14:paraId="1B384FA0" w14:textId="3465B1BB" w:rsidR="0024510B" w:rsidRDefault="009E4ABA">
            <w:r>
              <w:t>TP-BSM-MV-BV-</w:t>
            </w:r>
            <w:ins w:id="672" w:author="Liming, John R." w:date="2017-04-11T09:56:00Z">
              <w:r w:rsidR="00A3086A">
                <w:t>14</w:t>
              </w:r>
            </w:ins>
          </w:p>
        </w:tc>
        <w:tc>
          <w:tcPr>
            <w:tcW w:w="4159" w:type="dxa"/>
          </w:tcPr>
          <w:p w14:paraId="5A5379A0" w14:textId="77777777" w:rsidR="0024510B" w:rsidRDefault="009E4ABA">
            <w:r>
              <w:t>6.3.6-V2V-BSMTX-DATAACC-033</w:t>
            </w:r>
          </w:p>
        </w:tc>
      </w:tr>
      <w:tr w:rsidR="0024510B" w14:paraId="6F94C653" w14:textId="77777777">
        <w:trPr>
          <w:trHeight w:val="60"/>
        </w:trPr>
        <w:tc>
          <w:tcPr>
            <w:tcW w:w="3126" w:type="dxa"/>
          </w:tcPr>
          <w:p w14:paraId="44613F45" w14:textId="77777777" w:rsidR="0024510B" w:rsidRDefault="0024510B"/>
        </w:tc>
        <w:tc>
          <w:tcPr>
            <w:tcW w:w="2183" w:type="dxa"/>
          </w:tcPr>
          <w:p w14:paraId="61C51255" w14:textId="5E4D2634" w:rsidR="0024510B" w:rsidRDefault="009E4ABA">
            <w:r>
              <w:t>TP-BSM-MV-BV-</w:t>
            </w:r>
            <w:ins w:id="673" w:author="Liming, John R." w:date="2017-04-11T09:51:00Z">
              <w:r w:rsidR="00A3086A">
                <w:t>07</w:t>
              </w:r>
            </w:ins>
            <w:r w:rsidR="006D5276">
              <w:t>-X</w:t>
            </w:r>
          </w:p>
        </w:tc>
        <w:tc>
          <w:tcPr>
            <w:tcW w:w="4159" w:type="dxa"/>
          </w:tcPr>
          <w:p w14:paraId="605D1FAB" w14:textId="77777777" w:rsidR="0024510B" w:rsidRDefault="009E4ABA">
            <w:r>
              <w:t>6.3.6-V2V-BSMTX-DATAACC-034</w:t>
            </w:r>
          </w:p>
        </w:tc>
      </w:tr>
      <w:tr w:rsidR="0024510B" w14:paraId="6559208C" w14:textId="77777777">
        <w:trPr>
          <w:trHeight w:val="60"/>
        </w:trPr>
        <w:tc>
          <w:tcPr>
            <w:tcW w:w="3126" w:type="dxa"/>
          </w:tcPr>
          <w:p w14:paraId="39894AE0" w14:textId="77777777" w:rsidR="0024510B" w:rsidRDefault="0024510B"/>
        </w:tc>
        <w:tc>
          <w:tcPr>
            <w:tcW w:w="2183" w:type="dxa"/>
          </w:tcPr>
          <w:p w14:paraId="630A3C6E" w14:textId="413458A7" w:rsidR="0024510B" w:rsidRDefault="009E4ABA">
            <w:r>
              <w:t>TP-BSM-MV-BV-</w:t>
            </w:r>
            <w:ins w:id="674" w:author="Liming, John R." w:date="2017-04-11T09:51:00Z">
              <w:r w:rsidR="00A3086A">
                <w:t>07</w:t>
              </w:r>
            </w:ins>
            <w:r w:rsidR="006D5276">
              <w:t>-X</w:t>
            </w:r>
          </w:p>
        </w:tc>
        <w:tc>
          <w:tcPr>
            <w:tcW w:w="4159" w:type="dxa"/>
          </w:tcPr>
          <w:p w14:paraId="1ABD25A0" w14:textId="77777777" w:rsidR="0024510B" w:rsidRDefault="009E4ABA">
            <w:r>
              <w:t>6.3.6-V2V-BSMTX-DATAACC-035</w:t>
            </w:r>
          </w:p>
        </w:tc>
      </w:tr>
      <w:tr w:rsidR="0024510B" w14:paraId="75FC2004" w14:textId="77777777">
        <w:trPr>
          <w:trHeight w:val="60"/>
        </w:trPr>
        <w:tc>
          <w:tcPr>
            <w:tcW w:w="3126" w:type="dxa"/>
          </w:tcPr>
          <w:p w14:paraId="27428842" w14:textId="77777777" w:rsidR="0024510B" w:rsidRDefault="0024510B"/>
        </w:tc>
        <w:tc>
          <w:tcPr>
            <w:tcW w:w="2183" w:type="dxa"/>
          </w:tcPr>
          <w:p w14:paraId="3E7206F2" w14:textId="42374B12" w:rsidR="0024510B" w:rsidRDefault="009E4ABA">
            <w:r>
              <w:t>TP-BSM-MV-BV-</w:t>
            </w:r>
            <w:ins w:id="675" w:author="Liming, John R." w:date="2017-04-11T09:48:00Z">
              <w:r w:rsidR="00A3086A">
                <w:t>06</w:t>
              </w:r>
            </w:ins>
          </w:p>
        </w:tc>
        <w:tc>
          <w:tcPr>
            <w:tcW w:w="4159" w:type="dxa"/>
          </w:tcPr>
          <w:p w14:paraId="378149E1" w14:textId="77777777" w:rsidR="0024510B" w:rsidRDefault="009E4ABA">
            <w:r>
              <w:t>6.3.6-V2V-BSMTX-DATAACC-036</w:t>
            </w:r>
          </w:p>
        </w:tc>
      </w:tr>
      <w:tr w:rsidR="0024510B" w14:paraId="1FE24A06" w14:textId="77777777">
        <w:trPr>
          <w:trHeight w:val="60"/>
        </w:trPr>
        <w:tc>
          <w:tcPr>
            <w:tcW w:w="3126" w:type="dxa"/>
          </w:tcPr>
          <w:p w14:paraId="64652D24" w14:textId="77777777" w:rsidR="0024510B" w:rsidRDefault="0024510B"/>
        </w:tc>
        <w:tc>
          <w:tcPr>
            <w:tcW w:w="2183" w:type="dxa"/>
          </w:tcPr>
          <w:p w14:paraId="1881A94E" w14:textId="77CEBD75" w:rsidR="0024510B" w:rsidRDefault="009E4ABA">
            <w:r>
              <w:t>TP-BSM-MV-BV-</w:t>
            </w:r>
            <w:ins w:id="676" w:author="Liming, John R." w:date="2017-04-11T09:48:00Z">
              <w:r w:rsidR="00A3086A">
                <w:t>06</w:t>
              </w:r>
            </w:ins>
          </w:p>
        </w:tc>
        <w:tc>
          <w:tcPr>
            <w:tcW w:w="4159" w:type="dxa"/>
          </w:tcPr>
          <w:p w14:paraId="4148C60A" w14:textId="77777777" w:rsidR="0024510B" w:rsidRDefault="009E4ABA">
            <w:r>
              <w:t>6.3.6-V2V-BSMTX-DATAACC-037</w:t>
            </w:r>
          </w:p>
        </w:tc>
      </w:tr>
      <w:tr w:rsidR="0024510B" w14:paraId="17CEF208" w14:textId="77777777">
        <w:trPr>
          <w:trHeight w:val="60"/>
        </w:trPr>
        <w:tc>
          <w:tcPr>
            <w:tcW w:w="3126" w:type="dxa"/>
          </w:tcPr>
          <w:p w14:paraId="473E7A3B" w14:textId="77777777" w:rsidR="0024510B" w:rsidRDefault="0024510B"/>
        </w:tc>
        <w:tc>
          <w:tcPr>
            <w:tcW w:w="2183" w:type="dxa"/>
          </w:tcPr>
          <w:p w14:paraId="42E41029" w14:textId="6CC75E11" w:rsidR="0024510B" w:rsidRDefault="009E4ABA">
            <w:r>
              <w:t>TP-BSM-MV-BV-</w:t>
            </w:r>
            <w:ins w:id="677" w:author="Liming, John R." w:date="2017-04-11T09:49:00Z">
              <w:r w:rsidR="00A3086A">
                <w:t>06</w:t>
              </w:r>
            </w:ins>
          </w:p>
        </w:tc>
        <w:tc>
          <w:tcPr>
            <w:tcW w:w="4159" w:type="dxa"/>
          </w:tcPr>
          <w:p w14:paraId="424CCFDC" w14:textId="77777777" w:rsidR="0024510B" w:rsidRDefault="009E4ABA">
            <w:r>
              <w:t>6.3.6-V2V-BSMTX-DATAACC-038</w:t>
            </w:r>
          </w:p>
        </w:tc>
      </w:tr>
      <w:tr w:rsidR="0024510B" w14:paraId="24123485" w14:textId="77777777">
        <w:trPr>
          <w:trHeight w:val="60"/>
        </w:trPr>
        <w:tc>
          <w:tcPr>
            <w:tcW w:w="3126" w:type="dxa"/>
          </w:tcPr>
          <w:p w14:paraId="7927DED7" w14:textId="77777777" w:rsidR="0024510B" w:rsidRDefault="0024510B"/>
        </w:tc>
        <w:tc>
          <w:tcPr>
            <w:tcW w:w="2183" w:type="dxa"/>
          </w:tcPr>
          <w:p w14:paraId="099CD851" w14:textId="09154B1E" w:rsidR="0024510B" w:rsidRDefault="009E4ABA">
            <w:r>
              <w:t>TP-BSM-MV-BV-</w:t>
            </w:r>
            <w:ins w:id="678" w:author="Liming, John R." w:date="2017-04-11T09:49:00Z">
              <w:r w:rsidR="00A3086A">
                <w:t>06</w:t>
              </w:r>
            </w:ins>
          </w:p>
        </w:tc>
        <w:tc>
          <w:tcPr>
            <w:tcW w:w="4159" w:type="dxa"/>
          </w:tcPr>
          <w:p w14:paraId="612358CA" w14:textId="77777777" w:rsidR="0024510B" w:rsidRDefault="009E4ABA">
            <w:r>
              <w:t>6.3.6-V2V-BSMTX-DATAACC-039</w:t>
            </w:r>
          </w:p>
        </w:tc>
      </w:tr>
      <w:tr w:rsidR="0024510B" w14:paraId="55BA2482" w14:textId="77777777">
        <w:trPr>
          <w:trHeight w:val="60"/>
        </w:trPr>
        <w:tc>
          <w:tcPr>
            <w:tcW w:w="3126" w:type="dxa"/>
          </w:tcPr>
          <w:p w14:paraId="6975A4CF" w14:textId="77777777" w:rsidR="0024510B" w:rsidRDefault="0024510B"/>
        </w:tc>
        <w:tc>
          <w:tcPr>
            <w:tcW w:w="2183" w:type="dxa"/>
          </w:tcPr>
          <w:p w14:paraId="614098E0" w14:textId="4AF98B45" w:rsidR="0024510B" w:rsidRDefault="009E4ABA">
            <w:r>
              <w:t>TP-BSM-MV-BV-</w:t>
            </w:r>
            <w:ins w:id="679" w:author="Liming, John R." w:date="2017-04-11T09:49:00Z">
              <w:r w:rsidR="00A3086A">
                <w:t>06</w:t>
              </w:r>
            </w:ins>
          </w:p>
        </w:tc>
        <w:tc>
          <w:tcPr>
            <w:tcW w:w="4159" w:type="dxa"/>
          </w:tcPr>
          <w:p w14:paraId="0635B700" w14:textId="77777777" w:rsidR="0024510B" w:rsidRDefault="009E4ABA">
            <w:r>
              <w:t>6.3.6-V2V-BSMTX-DATAACC-040</w:t>
            </w:r>
          </w:p>
        </w:tc>
      </w:tr>
      <w:tr w:rsidR="0024510B" w14:paraId="10B7723A" w14:textId="77777777">
        <w:trPr>
          <w:trHeight w:val="60"/>
        </w:trPr>
        <w:tc>
          <w:tcPr>
            <w:tcW w:w="3126" w:type="dxa"/>
          </w:tcPr>
          <w:p w14:paraId="61178131" w14:textId="77777777" w:rsidR="0024510B" w:rsidRDefault="0024510B"/>
        </w:tc>
        <w:tc>
          <w:tcPr>
            <w:tcW w:w="2183" w:type="dxa"/>
          </w:tcPr>
          <w:p w14:paraId="5DC41934" w14:textId="30A63EA1" w:rsidR="0024510B" w:rsidRDefault="009E4ABA">
            <w:r>
              <w:t>TP-BSM-MV-BV-</w:t>
            </w:r>
            <w:ins w:id="680" w:author="Liming, John R." w:date="2017-04-11T09:49:00Z">
              <w:r w:rsidR="00A3086A">
                <w:t>06</w:t>
              </w:r>
            </w:ins>
          </w:p>
        </w:tc>
        <w:tc>
          <w:tcPr>
            <w:tcW w:w="4159" w:type="dxa"/>
          </w:tcPr>
          <w:p w14:paraId="4707C904" w14:textId="77777777" w:rsidR="0024510B" w:rsidRDefault="009E4ABA">
            <w:r>
              <w:t>6.3.6-V2V-BSMTX-DATAACC-041</w:t>
            </w:r>
          </w:p>
        </w:tc>
      </w:tr>
      <w:tr w:rsidR="0024510B" w14:paraId="357F8C0A" w14:textId="77777777">
        <w:trPr>
          <w:trHeight w:val="60"/>
        </w:trPr>
        <w:tc>
          <w:tcPr>
            <w:tcW w:w="3126" w:type="dxa"/>
          </w:tcPr>
          <w:p w14:paraId="68A5D164" w14:textId="77777777" w:rsidR="0024510B" w:rsidRDefault="0024510B"/>
        </w:tc>
        <w:tc>
          <w:tcPr>
            <w:tcW w:w="2183" w:type="dxa"/>
          </w:tcPr>
          <w:p w14:paraId="3C5EDD9E" w14:textId="18ED1B47" w:rsidR="0024510B" w:rsidRDefault="009E4ABA">
            <w:r>
              <w:t>TP-BSM-MV-BV-</w:t>
            </w:r>
            <w:ins w:id="681" w:author="Liming, John R." w:date="2017-04-11T09:49:00Z">
              <w:r w:rsidR="00A3086A">
                <w:t>06</w:t>
              </w:r>
            </w:ins>
          </w:p>
        </w:tc>
        <w:tc>
          <w:tcPr>
            <w:tcW w:w="4159" w:type="dxa"/>
          </w:tcPr>
          <w:p w14:paraId="1E68CCA5" w14:textId="77777777" w:rsidR="0024510B" w:rsidRDefault="009E4ABA">
            <w:r>
              <w:t>6.3.6-V2V-BSMTX-DATAACC-042</w:t>
            </w:r>
          </w:p>
        </w:tc>
      </w:tr>
      <w:tr w:rsidR="0024510B" w14:paraId="709AFDF7" w14:textId="77777777">
        <w:trPr>
          <w:trHeight w:val="60"/>
        </w:trPr>
        <w:tc>
          <w:tcPr>
            <w:tcW w:w="3126" w:type="dxa"/>
          </w:tcPr>
          <w:p w14:paraId="792C3B03" w14:textId="77777777" w:rsidR="0024510B" w:rsidRDefault="0024510B"/>
        </w:tc>
        <w:tc>
          <w:tcPr>
            <w:tcW w:w="2183" w:type="dxa"/>
          </w:tcPr>
          <w:p w14:paraId="30E0EB0F" w14:textId="340956FD" w:rsidR="0024510B" w:rsidRDefault="009E4ABA">
            <w:r>
              <w:t>TP-BSM-MV-BV-</w:t>
            </w:r>
            <w:ins w:id="682" w:author="Liming, John R." w:date="2017-04-11T09:49:00Z">
              <w:r w:rsidR="00A3086A">
                <w:t>06</w:t>
              </w:r>
            </w:ins>
          </w:p>
        </w:tc>
        <w:tc>
          <w:tcPr>
            <w:tcW w:w="4159" w:type="dxa"/>
          </w:tcPr>
          <w:p w14:paraId="3FA679CA" w14:textId="77777777" w:rsidR="0024510B" w:rsidRDefault="009E4ABA">
            <w:r>
              <w:t>6.3.6-V2V-BSMTX-DATAACC-043</w:t>
            </w:r>
          </w:p>
        </w:tc>
      </w:tr>
      <w:tr w:rsidR="0024510B" w14:paraId="2D5F4D89" w14:textId="77777777">
        <w:trPr>
          <w:trHeight w:val="60"/>
        </w:trPr>
        <w:tc>
          <w:tcPr>
            <w:tcW w:w="3126" w:type="dxa"/>
          </w:tcPr>
          <w:p w14:paraId="050DE6CB" w14:textId="77777777" w:rsidR="0024510B" w:rsidRDefault="0024510B"/>
        </w:tc>
        <w:tc>
          <w:tcPr>
            <w:tcW w:w="2183" w:type="dxa"/>
          </w:tcPr>
          <w:p w14:paraId="015BA92E" w14:textId="3B6B25D7" w:rsidR="0024510B" w:rsidRDefault="009E4ABA">
            <w:r>
              <w:t>TP-BSM-MV-BV-</w:t>
            </w:r>
            <w:ins w:id="683" w:author="Liming, John R." w:date="2017-04-11T09:49:00Z">
              <w:r w:rsidR="00A3086A">
                <w:t>06</w:t>
              </w:r>
            </w:ins>
          </w:p>
        </w:tc>
        <w:tc>
          <w:tcPr>
            <w:tcW w:w="4159" w:type="dxa"/>
          </w:tcPr>
          <w:p w14:paraId="3475FC5D" w14:textId="77777777" w:rsidR="0024510B" w:rsidRDefault="009E4ABA">
            <w:r>
              <w:t>6.3.6-V2V-BSMTX-DATAACC-044</w:t>
            </w:r>
          </w:p>
        </w:tc>
      </w:tr>
      <w:tr w:rsidR="0024510B" w14:paraId="79054187" w14:textId="77777777">
        <w:trPr>
          <w:trHeight w:val="60"/>
        </w:trPr>
        <w:tc>
          <w:tcPr>
            <w:tcW w:w="3126" w:type="dxa"/>
          </w:tcPr>
          <w:p w14:paraId="3C2E4644" w14:textId="77777777" w:rsidR="0024510B" w:rsidRDefault="0024510B"/>
        </w:tc>
        <w:tc>
          <w:tcPr>
            <w:tcW w:w="2183" w:type="dxa"/>
          </w:tcPr>
          <w:p w14:paraId="564A7774" w14:textId="015D2F60" w:rsidR="0024510B" w:rsidRDefault="009E4ABA">
            <w:r>
              <w:t>TP-BSM-MV-BV-</w:t>
            </w:r>
            <w:ins w:id="684" w:author="Liming, John R." w:date="2017-04-11T09:49:00Z">
              <w:r w:rsidR="00A3086A">
                <w:t>06</w:t>
              </w:r>
            </w:ins>
          </w:p>
        </w:tc>
        <w:tc>
          <w:tcPr>
            <w:tcW w:w="4159" w:type="dxa"/>
          </w:tcPr>
          <w:p w14:paraId="01D59016" w14:textId="77777777" w:rsidR="0024510B" w:rsidRDefault="009E4ABA">
            <w:r>
              <w:t>6.3.6-V2V-BSMTX-DATAACC-045</w:t>
            </w:r>
          </w:p>
        </w:tc>
      </w:tr>
      <w:tr w:rsidR="0024510B" w14:paraId="577E635B" w14:textId="77777777">
        <w:trPr>
          <w:trHeight w:val="60"/>
        </w:trPr>
        <w:tc>
          <w:tcPr>
            <w:tcW w:w="3126" w:type="dxa"/>
          </w:tcPr>
          <w:p w14:paraId="59AFD852" w14:textId="77777777" w:rsidR="0024510B" w:rsidRDefault="0024510B"/>
        </w:tc>
        <w:tc>
          <w:tcPr>
            <w:tcW w:w="2183" w:type="dxa"/>
          </w:tcPr>
          <w:p w14:paraId="4A0AB182" w14:textId="4492B551" w:rsidR="0024510B" w:rsidRDefault="009E4ABA">
            <w:r>
              <w:t>TP-BSM-MV-BV-</w:t>
            </w:r>
            <w:ins w:id="685" w:author="Liming, John R." w:date="2017-04-11T09:49:00Z">
              <w:r w:rsidR="00A3086A">
                <w:t>06</w:t>
              </w:r>
            </w:ins>
          </w:p>
        </w:tc>
        <w:tc>
          <w:tcPr>
            <w:tcW w:w="4159" w:type="dxa"/>
          </w:tcPr>
          <w:p w14:paraId="17489B66" w14:textId="77777777" w:rsidR="0024510B" w:rsidRDefault="009E4ABA">
            <w:r>
              <w:t>6.3.6-V2V-BSMTX-DATAACC-046</w:t>
            </w:r>
          </w:p>
        </w:tc>
      </w:tr>
      <w:tr w:rsidR="0024510B" w14:paraId="0F9F3813" w14:textId="77777777">
        <w:trPr>
          <w:trHeight w:val="60"/>
        </w:trPr>
        <w:tc>
          <w:tcPr>
            <w:tcW w:w="3126" w:type="dxa"/>
          </w:tcPr>
          <w:p w14:paraId="26B688F4" w14:textId="77777777" w:rsidR="0024510B" w:rsidRDefault="0024510B"/>
        </w:tc>
        <w:tc>
          <w:tcPr>
            <w:tcW w:w="2183" w:type="dxa"/>
          </w:tcPr>
          <w:p w14:paraId="43B0CBE3" w14:textId="693D740D" w:rsidR="0024510B" w:rsidRDefault="009E4ABA">
            <w:r>
              <w:t>TP-BSM-MV-BV-</w:t>
            </w:r>
            <w:ins w:id="686" w:author="Liming, John R." w:date="2017-04-11T09:49:00Z">
              <w:r w:rsidR="00A3086A">
                <w:t>06</w:t>
              </w:r>
            </w:ins>
          </w:p>
        </w:tc>
        <w:tc>
          <w:tcPr>
            <w:tcW w:w="4159" w:type="dxa"/>
          </w:tcPr>
          <w:p w14:paraId="708A95BC" w14:textId="77777777" w:rsidR="0024510B" w:rsidRDefault="009E4ABA">
            <w:r>
              <w:t>6.3.6-V2V-BSMTX-DATAACC-047</w:t>
            </w:r>
          </w:p>
        </w:tc>
      </w:tr>
      <w:tr w:rsidR="0024510B" w14:paraId="052CC8DF" w14:textId="77777777">
        <w:trPr>
          <w:trHeight w:val="60"/>
        </w:trPr>
        <w:tc>
          <w:tcPr>
            <w:tcW w:w="3126" w:type="dxa"/>
          </w:tcPr>
          <w:p w14:paraId="6A36DE3B" w14:textId="77777777" w:rsidR="0024510B" w:rsidRDefault="0024510B"/>
        </w:tc>
        <w:tc>
          <w:tcPr>
            <w:tcW w:w="2183" w:type="dxa"/>
          </w:tcPr>
          <w:p w14:paraId="55F87984" w14:textId="7741661B" w:rsidR="0024510B" w:rsidRDefault="009E4ABA">
            <w:r>
              <w:t>TP-BSM-MV-BV-</w:t>
            </w:r>
            <w:ins w:id="687" w:author="Liming, John R." w:date="2017-04-11T09:49:00Z">
              <w:r w:rsidR="00A3086A">
                <w:t>06</w:t>
              </w:r>
            </w:ins>
          </w:p>
        </w:tc>
        <w:tc>
          <w:tcPr>
            <w:tcW w:w="4159" w:type="dxa"/>
          </w:tcPr>
          <w:p w14:paraId="385A8F00" w14:textId="77777777" w:rsidR="0024510B" w:rsidRDefault="009E4ABA">
            <w:r>
              <w:t>6.3.6-V2V-BSMTX-DATAACC-048</w:t>
            </w:r>
          </w:p>
        </w:tc>
      </w:tr>
      <w:tr w:rsidR="0024510B" w14:paraId="2F6574AB" w14:textId="77777777">
        <w:trPr>
          <w:trHeight w:val="60"/>
        </w:trPr>
        <w:tc>
          <w:tcPr>
            <w:tcW w:w="3126" w:type="dxa"/>
          </w:tcPr>
          <w:p w14:paraId="2222CCA2" w14:textId="77777777" w:rsidR="0024510B" w:rsidRDefault="0024510B"/>
        </w:tc>
        <w:tc>
          <w:tcPr>
            <w:tcW w:w="2183" w:type="dxa"/>
          </w:tcPr>
          <w:p w14:paraId="2C11307B" w14:textId="5F353BA0" w:rsidR="0024510B" w:rsidRDefault="009E4ABA">
            <w:r>
              <w:t>TP-BSM-MV-BV-</w:t>
            </w:r>
            <w:ins w:id="688" w:author="Liming, John R." w:date="2017-04-11T09:54:00Z">
              <w:r w:rsidR="00A3086A">
                <w:t>10</w:t>
              </w:r>
            </w:ins>
          </w:p>
        </w:tc>
        <w:tc>
          <w:tcPr>
            <w:tcW w:w="4159" w:type="dxa"/>
          </w:tcPr>
          <w:p w14:paraId="2A7D990E" w14:textId="77777777" w:rsidR="0024510B" w:rsidRDefault="009E4ABA">
            <w:r>
              <w:t>6.3.6-V2V-BSMTX-DATAACC-049</w:t>
            </w:r>
          </w:p>
        </w:tc>
      </w:tr>
      <w:tr w:rsidR="0024510B" w14:paraId="30906C5B" w14:textId="77777777">
        <w:trPr>
          <w:trHeight w:val="60"/>
        </w:trPr>
        <w:tc>
          <w:tcPr>
            <w:tcW w:w="3126" w:type="dxa"/>
          </w:tcPr>
          <w:p w14:paraId="6239A201" w14:textId="77777777" w:rsidR="0024510B" w:rsidRDefault="0024510B"/>
        </w:tc>
        <w:tc>
          <w:tcPr>
            <w:tcW w:w="2183" w:type="dxa"/>
          </w:tcPr>
          <w:p w14:paraId="5808F10E" w14:textId="63EA0BCF" w:rsidR="0024510B" w:rsidRDefault="009E4ABA">
            <w:r>
              <w:t>TP-BSM-</w:t>
            </w:r>
            <w:ins w:id="689" w:author="Liming, John R." w:date="2017-03-27T10:42:00Z">
              <w:r w:rsidR="0025198F">
                <w:t>S</w:t>
              </w:r>
            </w:ins>
            <w:ins w:id="690" w:author="Liming, John R." w:date="2017-03-27T14:20:00Z">
              <w:r w:rsidR="007B496F">
                <w:t>T</w:t>
              </w:r>
            </w:ins>
            <w:r>
              <w:t>-BI-1</w:t>
            </w:r>
            <w:ins w:id="691" w:author="Liming, John R." w:date="2017-04-11T09:21:00Z">
              <w:r w:rsidR="00867F9A">
                <w:t>9</w:t>
              </w:r>
            </w:ins>
          </w:p>
        </w:tc>
        <w:tc>
          <w:tcPr>
            <w:tcW w:w="4159" w:type="dxa"/>
          </w:tcPr>
          <w:p w14:paraId="6A14871E" w14:textId="77777777" w:rsidR="0024510B" w:rsidRDefault="009E4ABA">
            <w:r>
              <w:t>6.3.6-V2V-BSMTX-DATAACC-050</w:t>
            </w:r>
          </w:p>
        </w:tc>
      </w:tr>
      <w:tr w:rsidR="0024510B" w14:paraId="66B7866E" w14:textId="77777777">
        <w:trPr>
          <w:trHeight w:val="60"/>
        </w:trPr>
        <w:tc>
          <w:tcPr>
            <w:tcW w:w="3126" w:type="dxa"/>
          </w:tcPr>
          <w:p w14:paraId="2F99AC76" w14:textId="77777777" w:rsidR="0024510B" w:rsidRDefault="0024510B"/>
        </w:tc>
        <w:tc>
          <w:tcPr>
            <w:tcW w:w="2183" w:type="dxa"/>
          </w:tcPr>
          <w:p w14:paraId="3579F6B2" w14:textId="0EB13BD3" w:rsidR="0024510B" w:rsidRDefault="009E4ABA">
            <w:del w:id="692" w:author="Liming, John R." w:date="2017-04-07T09:07:00Z">
              <w:r w:rsidDel="00C6415D">
                <w:delText>TP-BSM-</w:delText>
              </w:r>
            </w:del>
            <w:del w:id="693" w:author="Liming, John R." w:date="2017-03-27T10:41:00Z">
              <w:r w:rsidDel="0025198F">
                <w:delText>M</w:delText>
              </w:r>
            </w:del>
            <w:del w:id="694" w:author="Liming, John R." w:date="2017-03-27T14:20:00Z">
              <w:r w:rsidDel="007B496F">
                <w:delText>V</w:delText>
              </w:r>
            </w:del>
            <w:del w:id="695" w:author="Liming, John R." w:date="2017-04-07T09:07:00Z">
              <w:r w:rsidDel="00C6415D">
                <w:delText>-BV-15</w:delText>
              </w:r>
            </w:del>
            <w:ins w:id="696" w:author="Liming, John R." w:date="2017-04-07T09:07:00Z">
              <w:r w:rsidR="00C6415D">
                <w:t>N/A</w:t>
              </w:r>
            </w:ins>
          </w:p>
        </w:tc>
        <w:tc>
          <w:tcPr>
            <w:tcW w:w="4159" w:type="dxa"/>
          </w:tcPr>
          <w:p w14:paraId="22F9DD9D" w14:textId="77777777" w:rsidR="0024510B" w:rsidRDefault="009E4ABA">
            <w:r>
              <w:t>6.3.6-V2V-BSMTX-DATAACC-051</w:t>
            </w:r>
          </w:p>
        </w:tc>
      </w:tr>
      <w:tr w:rsidR="0024510B" w14:paraId="4E71311D" w14:textId="77777777">
        <w:trPr>
          <w:trHeight w:val="60"/>
        </w:trPr>
        <w:tc>
          <w:tcPr>
            <w:tcW w:w="3126" w:type="dxa"/>
          </w:tcPr>
          <w:p w14:paraId="29AD2538" w14:textId="77777777" w:rsidR="0024510B" w:rsidRDefault="0024510B"/>
        </w:tc>
        <w:tc>
          <w:tcPr>
            <w:tcW w:w="2183" w:type="dxa"/>
          </w:tcPr>
          <w:p w14:paraId="7279A776" w14:textId="58DE41CD" w:rsidR="0024510B" w:rsidRDefault="009E4ABA">
            <w:del w:id="697" w:author="Liming, John R." w:date="2017-04-07T10:05:00Z">
              <w:r w:rsidDel="00267905">
                <w:delText>TP-BSM-LD-BV-06</w:delText>
              </w:r>
            </w:del>
            <w:ins w:id="698" w:author="Liming, John R." w:date="2017-04-07T10:05:00Z">
              <w:r w:rsidR="00267905">
                <w:t>N/A</w:t>
              </w:r>
            </w:ins>
          </w:p>
        </w:tc>
        <w:tc>
          <w:tcPr>
            <w:tcW w:w="4159" w:type="dxa"/>
          </w:tcPr>
          <w:p w14:paraId="401A5D11" w14:textId="77777777" w:rsidR="0024510B" w:rsidRDefault="009E4ABA">
            <w:r>
              <w:t>6.3.8-V2V-BSMTX-CONGCTRL-001</w:t>
            </w:r>
          </w:p>
        </w:tc>
      </w:tr>
      <w:tr w:rsidR="0024510B" w14:paraId="30BDDB4C" w14:textId="77777777">
        <w:trPr>
          <w:trHeight w:val="60"/>
        </w:trPr>
        <w:tc>
          <w:tcPr>
            <w:tcW w:w="3126" w:type="dxa"/>
          </w:tcPr>
          <w:p w14:paraId="6775FA80" w14:textId="77777777" w:rsidR="0024510B" w:rsidRDefault="0024510B"/>
        </w:tc>
        <w:tc>
          <w:tcPr>
            <w:tcW w:w="2183" w:type="dxa"/>
          </w:tcPr>
          <w:p w14:paraId="3417FFF4" w14:textId="77DE50D2" w:rsidR="0024510B" w:rsidRDefault="00BD54B8">
            <w:r>
              <w:t>N/A</w:t>
            </w:r>
          </w:p>
        </w:tc>
        <w:tc>
          <w:tcPr>
            <w:tcW w:w="4159" w:type="dxa"/>
          </w:tcPr>
          <w:p w14:paraId="17C30C5C" w14:textId="77777777" w:rsidR="0024510B" w:rsidRDefault="009E4ABA">
            <w:r>
              <w:t>6.4.1-V2V-RFPERF-DSRCTX-001</w:t>
            </w:r>
          </w:p>
        </w:tc>
      </w:tr>
      <w:tr w:rsidR="0024510B" w14:paraId="4174B826" w14:textId="77777777">
        <w:trPr>
          <w:trHeight w:val="280"/>
        </w:trPr>
        <w:tc>
          <w:tcPr>
            <w:tcW w:w="3126" w:type="dxa"/>
          </w:tcPr>
          <w:p w14:paraId="7E92BD16" w14:textId="77777777" w:rsidR="0024510B" w:rsidRDefault="0024510B"/>
        </w:tc>
        <w:tc>
          <w:tcPr>
            <w:tcW w:w="2183" w:type="dxa"/>
          </w:tcPr>
          <w:p w14:paraId="5E6CE3F6" w14:textId="4C144B23" w:rsidR="0024510B" w:rsidRDefault="00BD54B8">
            <w:r>
              <w:t>N/A</w:t>
            </w:r>
          </w:p>
        </w:tc>
        <w:tc>
          <w:tcPr>
            <w:tcW w:w="4159" w:type="dxa"/>
          </w:tcPr>
          <w:p w14:paraId="12722EA9" w14:textId="77777777" w:rsidR="0024510B" w:rsidRDefault="009E4ABA">
            <w:r>
              <w:t>6.4.1-V2V-RFPERF-DSRCTX-002</w:t>
            </w:r>
          </w:p>
        </w:tc>
      </w:tr>
      <w:tr w:rsidR="0024510B" w14:paraId="5A6B3982" w14:textId="77777777">
        <w:trPr>
          <w:trHeight w:val="280"/>
        </w:trPr>
        <w:tc>
          <w:tcPr>
            <w:tcW w:w="3126" w:type="dxa"/>
          </w:tcPr>
          <w:p w14:paraId="35C970D5" w14:textId="77777777" w:rsidR="0024510B" w:rsidRDefault="0024510B"/>
        </w:tc>
        <w:tc>
          <w:tcPr>
            <w:tcW w:w="2183" w:type="dxa"/>
          </w:tcPr>
          <w:p w14:paraId="0BFA6BDB" w14:textId="4FCD011B" w:rsidR="0024510B" w:rsidRDefault="00BD54B8">
            <w:r>
              <w:t>N/A</w:t>
            </w:r>
          </w:p>
        </w:tc>
        <w:tc>
          <w:tcPr>
            <w:tcW w:w="4159" w:type="dxa"/>
          </w:tcPr>
          <w:p w14:paraId="2108672F" w14:textId="77777777" w:rsidR="0024510B" w:rsidRDefault="009E4ABA">
            <w:r>
              <w:t>6.4.1-V2V-RFPERF-DSRCTX-003</w:t>
            </w:r>
          </w:p>
        </w:tc>
      </w:tr>
      <w:tr w:rsidR="0024510B" w14:paraId="437C277B" w14:textId="77777777">
        <w:trPr>
          <w:trHeight w:val="60"/>
        </w:trPr>
        <w:tc>
          <w:tcPr>
            <w:tcW w:w="3126" w:type="dxa"/>
          </w:tcPr>
          <w:p w14:paraId="5E8A1C59" w14:textId="77777777" w:rsidR="0024510B" w:rsidRDefault="0024510B"/>
        </w:tc>
        <w:tc>
          <w:tcPr>
            <w:tcW w:w="2183" w:type="dxa"/>
          </w:tcPr>
          <w:p w14:paraId="736E604A" w14:textId="52BB0386" w:rsidR="0024510B" w:rsidRDefault="00BD54B8">
            <w:r>
              <w:t>N/A</w:t>
            </w:r>
          </w:p>
        </w:tc>
        <w:tc>
          <w:tcPr>
            <w:tcW w:w="4159" w:type="dxa"/>
          </w:tcPr>
          <w:p w14:paraId="6C70EE8A" w14:textId="77777777" w:rsidR="0024510B" w:rsidRDefault="009E4ABA">
            <w:r>
              <w:t>6.4.1-V2V-RFPERF-DSRCTX-004</w:t>
            </w:r>
          </w:p>
        </w:tc>
      </w:tr>
      <w:tr w:rsidR="0024510B" w14:paraId="0ABC389D" w14:textId="77777777">
        <w:trPr>
          <w:trHeight w:val="60"/>
        </w:trPr>
        <w:tc>
          <w:tcPr>
            <w:tcW w:w="3126" w:type="dxa"/>
          </w:tcPr>
          <w:p w14:paraId="0D038390" w14:textId="77777777" w:rsidR="0024510B" w:rsidRDefault="0024510B"/>
        </w:tc>
        <w:tc>
          <w:tcPr>
            <w:tcW w:w="2183" w:type="dxa"/>
          </w:tcPr>
          <w:p w14:paraId="5ADAD1AD" w14:textId="354486A7" w:rsidR="0024510B" w:rsidRDefault="009E4ABA">
            <w:r>
              <w:t>TP-BSM-</w:t>
            </w:r>
            <w:ins w:id="699" w:author="Liming, John R." w:date="2017-04-10T14:28:00Z">
              <w:r w:rsidR="00110E8F">
                <w:t>ST</w:t>
              </w:r>
            </w:ins>
            <w:r>
              <w:t>-BV-</w:t>
            </w:r>
            <w:ins w:id="700" w:author="Liming, John R." w:date="2017-04-10T14:28:00Z">
              <w:r w:rsidR="00A44433">
                <w:t>24</w:t>
              </w:r>
            </w:ins>
          </w:p>
        </w:tc>
        <w:tc>
          <w:tcPr>
            <w:tcW w:w="4159" w:type="dxa"/>
          </w:tcPr>
          <w:p w14:paraId="17AAB3B1" w14:textId="77777777" w:rsidR="0024510B" w:rsidRDefault="009E4ABA">
            <w:r>
              <w:t>6.4.2-V2V-RFPERF-DSRCRXSENS-001</w:t>
            </w:r>
          </w:p>
        </w:tc>
      </w:tr>
      <w:tr w:rsidR="0024510B" w14:paraId="73F98EF1" w14:textId="77777777">
        <w:trPr>
          <w:trHeight w:val="60"/>
        </w:trPr>
        <w:tc>
          <w:tcPr>
            <w:tcW w:w="3126" w:type="dxa"/>
          </w:tcPr>
          <w:p w14:paraId="71D4920F" w14:textId="77777777" w:rsidR="0024510B" w:rsidRDefault="0024510B"/>
        </w:tc>
        <w:tc>
          <w:tcPr>
            <w:tcW w:w="2183" w:type="dxa"/>
          </w:tcPr>
          <w:p w14:paraId="02F43E0B" w14:textId="347C3C13" w:rsidR="0024510B" w:rsidRDefault="009E4ABA">
            <w:r>
              <w:t>TP-BSM-</w:t>
            </w:r>
            <w:ins w:id="701" w:author="Liming, John R." w:date="2017-04-10T14:28:00Z">
              <w:r w:rsidR="00110E8F">
                <w:t>ST</w:t>
              </w:r>
            </w:ins>
            <w:r>
              <w:t>-BV-</w:t>
            </w:r>
            <w:ins w:id="702" w:author="Liming, John R." w:date="2017-04-10T14:28:00Z">
              <w:r w:rsidR="00A44433">
                <w:t>24</w:t>
              </w:r>
            </w:ins>
          </w:p>
        </w:tc>
        <w:tc>
          <w:tcPr>
            <w:tcW w:w="4159" w:type="dxa"/>
          </w:tcPr>
          <w:p w14:paraId="6EFCD162" w14:textId="77777777" w:rsidR="0024510B" w:rsidRDefault="009E4ABA">
            <w:r>
              <w:t>6.4.2-V2V-RFPERF-DSRCRXSENS-002</w:t>
            </w:r>
          </w:p>
        </w:tc>
      </w:tr>
      <w:tr w:rsidR="0024510B" w14:paraId="29CF79F5" w14:textId="77777777">
        <w:trPr>
          <w:trHeight w:val="60"/>
        </w:trPr>
        <w:tc>
          <w:tcPr>
            <w:tcW w:w="3126" w:type="dxa"/>
          </w:tcPr>
          <w:p w14:paraId="47EDAB83" w14:textId="77777777" w:rsidR="0024510B" w:rsidRDefault="0024510B"/>
        </w:tc>
        <w:tc>
          <w:tcPr>
            <w:tcW w:w="2183" w:type="dxa"/>
          </w:tcPr>
          <w:p w14:paraId="03D99317" w14:textId="5609540F" w:rsidR="0024510B" w:rsidRDefault="009E4ABA">
            <w:r>
              <w:t>TP-BSM-S</w:t>
            </w:r>
            <w:ins w:id="703" w:author="Liming, John R." w:date="2017-03-27T14:20:00Z">
              <w:r w:rsidR="007B496F">
                <w:t>T</w:t>
              </w:r>
            </w:ins>
            <w:r>
              <w:t>-BV-</w:t>
            </w:r>
            <w:ins w:id="704" w:author="Liming, John R." w:date="2017-04-10T15:01:00Z">
              <w:r w:rsidR="00A74635">
                <w:t>10</w:t>
              </w:r>
              <w:r w:rsidR="002A36B5">
                <w:t>-X</w:t>
              </w:r>
            </w:ins>
          </w:p>
        </w:tc>
        <w:tc>
          <w:tcPr>
            <w:tcW w:w="4159" w:type="dxa"/>
          </w:tcPr>
          <w:p w14:paraId="4CEC8C4E" w14:textId="77777777" w:rsidR="0024510B" w:rsidRDefault="009E4ABA">
            <w:r>
              <w:t>6.5.2-V2V-SECPRIV-BSMSIGN-004</w:t>
            </w:r>
          </w:p>
        </w:tc>
      </w:tr>
      <w:tr w:rsidR="0024510B" w14:paraId="1EC0EDDA" w14:textId="77777777">
        <w:trPr>
          <w:trHeight w:val="60"/>
        </w:trPr>
        <w:tc>
          <w:tcPr>
            <w:tcW w:w="3126" w:type="dxa"/>
          </w:tcPr>
          <w:p w14:paraId="17867BE1" w14:textId="77777777" w:rsidR="0024510B" w:rsidRDefault="0024510B"/>
        </w:tc>
        <w:tc>
          <w:tcPr>
            <w:tcW w:w="2183" w:type="dxa"/>
          </w:tcPr>
          <w:p w14:paraId="1D4B3258" w14:textId="0573022E" w:rsidR="0024510B" w:rsidRDefault="009E4ABA">
            <w:r>
              <w:t>TP-BSM-</w:t>
            </w:r>
            <w:ins w:id="705" w:author="Liming, John R." w:date="2017-04-10T14:10:00Z">
              <w:r w:rsidR="007D1EE2">
                <w:t>ST</w:t>
              </w:r>
            </w:ins>
            <w:r>
              <w:t>-BV-</w:t>
            </w:r>
            <w:ins w:id="706" w:author="Liming, John R." w:date="2017-04-11T09:14:00Z">
              <w:r w:rsidR="00867F9A">
                <w:t>15</w:t>
              </w:r>
            </w:ins>
          </w:p>
        </w:tc>
        <w:tc>
          <w:tcPr>
            <w:tcW w:w="4159" w:type="dxa"/>
          </w:tcPr>
          <w:p w14:paraId="68D71802" w14:textId="77777777" w:rsidR="0024510B" w:rsidRDefault="009E4ABA">
            <w:r>
              <w:t>6.5.4-V2V-SECPRIV-BSMVERIFY-001</w:t>
            </w:r>
          </w:p>
        </w:tc>
      </w:tr>
      <w:tr w:rsidR="0024510B" w14:paraId="5021F95A" w14:textId="77777777">
        <w:trPr>
          <w:trHeight w:val="60"/>
        </w:trPr>
        <w:tc>
          <w:tcPr>
            <w:tcW w:w="3126" w:type="dxa"/>
          </w:tcPr>
          <w:p w14:paraId="6A7197F6" w14:textId="77777777" w:rsidR="0024510B" w:rsidRDefault="009E4ABA">
            <w:r>
              <w:t>FCW-Forward</w:t>
            </w:r>
          </w:p>
        </w:tc>
        <w:tc>
          <w:tcPr>
            <w:tcW w:w="2183" w:type="dxa"/>
          </w:tcPr>
          <w:p w14:paraId="22DFBB6B" w14:textId="0F8923E3" w:rsidR="0024510B" w:rsidRDefault="009E4ABA">
            <w:del w:id="707" w:author="Liming, John R." w:date="2017-04-07T10:05:00Z">
              <w:r w:rsidDel="00267905">
                <w:delText>TP-BSM-LD-BV-06</w:delText>
              </w:r>
            </w:del>
            <w:ins w:id="708" w:author="Liming, John R." w:date="2017-04-07T10:05:00Z">
              <w:r w:rsidR="00267905">
                <w:t>N/A</w:t>
              </w:r>
            </w:ins>
          </w:p>
        </w:tc>
        <w:tc>
          <w:tcPr>
            <w:tcW w:w="4159" w:type="dxa"/>
          </w:tcPr>
          <w:p w14:paraId="7C25C5CB" w14:textId="77777777" w:rsidR="0024510B" w:rsidRDefault="009E4ABA">
            <w:r>
              <w:t>6.3.8-V2V-BSMTX-CONGCTRL-001</w:t>
            </w:r>
          </w:p>
        </w:tc>
      </w:tr>
      <w:tr w:rsidR="0024510B" w14:paraId="5DDD8493" w14:textId="77777777">
        <w:trPr>
          <w:trHeight w:val="1440"/>
        </w:trPr>
        <w:tc>
          <w:tcPr>
            <w:tcW w:w="3126" w:type="dxa"/>
          </w:tcPr>
          <w:p w14:paraId="4267CE3B" w14:textId="77777777" w:rsidR="0024510B" w:rsidRDefault="009E4ABA">
            <w: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c>
          <w:tcPr>
            <w:tcW w:w="2183" w:type="dxa"/>
          </w:tcPr>
          <w:p w14:paraId="235F93CA" w14:textId="593CE562" w:rsidR="0024510B" w:rsidRDefault="009E4ABA">
            <w:r>
              <w:t>TP-BSM-</w:t>
            </w:r>
            <w:ins w:id="709" w:author="Liming, John R." w:date="2017-04-10T14:24:00Z">
              <w:r w:rsidR="00110E8F">
                <w:t>ST</w:t>
              </w:r>
            </w:ins>
            <w:r>
              <w:t>-BV-</w:t>
            </w:r>
            <w:ins w:id="710" w:author="Liming, John R." w:date="2017-04-10T14:24:00Z">
              <w:r w:rsidR="00A44433">
                <w:t>22</w:t>
              </w:r>
            </w:ins>
          </w:p>
        </w:tc>
        <w:tc>
          <w:tcPr>
            <w:tcW w:w="4159" w:type="dxa"/>
          </w:tcPr>
          <w:p w14:paraId="24B56482" w14:textId="77777777" w:rsidR="0024510B" w:rsidRDefault="009E4ABA">
            <w:r>
              <w:t>6.2.1-V2V-POSTIM-POSDETER-002</w:t>
            </w:r>
          </w:p>
        </w:tc>
      </w:tr>
      <w:tr w:rsidR="0024510B" w14:paraId="17F777E1" w14:textId="77777777">
        <w:trPr>
          <w:trHeight w:val="60"/>
        </w:trPr>
        <w:tc>
          <w:tcPr>
            <w:tcW w:w="3126" w:type="dxa"/>
          </w:tcPr>
          <w:p w14:paraId="1633E1D5" w14:textId="77777777" w:rsidR="0024510B" w:rsidRDefault="0024510B"/>
        </w:tc>
        <w:tc>
          <w:tcPr>
            <w:tcW w:w="2183" w:type="dxa"/>
          </w:tcPr>
          <w:p w14:paraId="5F6B6778" w14:textId="7A098CBF" w:rsidR="0024510B" w:rsidRDefault="009E4ABA">
            <w:r>
              <w:t>TP-BSM-MV-BV-</w:t>
            </w:r>
            <w:ins w:id="711" w:author="Liming, John R." w:date="2017-04-11T09:35:00Z">
              <w:r w:rsidR="00A3086A">
                <w:t>02</w:t>
              </w:r>
            </w:ins>
            <w:r w:rsidR="00504283">
              <w:t>-V</w:t>
            </w:r>
          </w:p>
        </w:tc>
        <w:tc>
          <w:tcPr>
            <w:tcW w:w="4159" w:type="dxa"/>
          </w:tcPr>
          <w:p w14:paraId="366D3E30" w14:textId="77777777" w:rsidR="0024510B" w:rsidRDefault="009E4ABA">
            <w:r>
              <w:t>6.2.2-V2V-POSTIM-WAAS-001</w:t>
            </w:r>
          </w:p>
        </w:tc>
      </w:tr>
      <w:tr w:rsidR="0024510B" w14:paraId="7A484892" w14:textId="77777777">
        <w:trPr>
          <w:trHeight w:val="60"/>
        </w:trPr>
        <w:tc>
          <w:tcPr>
            <w:tcW w:w="3126" w:type="dxa"/>
          </w:tcPr>
          <w:p w14:paraId="0BBEAE4F" w14:textId="77777777" w:rsidR="0024510B" w:rsidRDefault="0024510B"/>
        </w:tc>
        <w:tc>
          <w:tcPr>
            <w:tcW w:w="2183" w:type="dxa"/>
          </w:tcPr>
          <w:p w14:paraId="2D31CFB0" w14:textId="256E9BD3" w:rsidR="0024510B" w:rsidRDefault="009E4ABA">
            <w:r>
              <w:t>TP-BSM-MV-BV-</w:t>
            </w:r>
            <w:ins w:id="712" w:author="Liming, John R." w:date="2017-04-11T09:36:00Z">
              <w:r w:rsidR="00A3086A">
                <w:t>02</w:t>
              </w:r>
            </w:ins>
            <w:r w:rsidR="00504283">
              <w:t>-V</w:t>
            </w:r>
          </w:p>
        </w:tc>
        <w:tc>
          <w:tcPr>
            <w:tcW w:w="4159" w:type="dxa"/>
          </w:tcPr>
          <w:p w14:paraId="6AF9553F" w14:textId="77777777" w:rsidR="0024510B" w:rsidRDefault="009E4ABA">
            <w:r>
              <w:t>6.2.3-V2V-POSTIM-COORDSYSREF-001</w:t>
            </w:r>
          </w:p>
        </w:tc>
      </w:tr>
      <w:tr w:rsidR="0024510B" w14:paraId="29422681" w14:textId="77777777">
        <w:trPr>
          <w:trHeight w:val="60"/>
        </w:trPr>
        <w:tc>
          <w:tcPr>
            <w:tcW w:w="3126" w:type="dxa"/>
          </w:tcPr>
          <w:p w14:paraId="4214FE74" w14:textId="77777777" w:rsidR="0024510B" w:rsidRDefault="0024510B"/>
        </w:tc>
        <w:tc>
          <w:tcPr>
            <w:tcW w:w="2183" w:type="dxa"/>
          </w:tcPr>
          <w:p w14:paraId="3A7273E5" w14:textId="541480F9" w:rsidR="0024510B" w:rsidRDefault="009E4ABA">
            <w:r>
              <w:t>TP-BSM-</w:t>
            </w:r>
            <w:ins w:id="713" w:author="Liming, John R." w:date="2017-04-10T14:14:00Z">
              <w:r w:rsidR="007D1EE2">
                <w:t>ST</w:t>
              </w:r>
            </w:ins>
            <w:r>
              <w:t>-BV-</w:t>
            </w:r>
            <w:ins w:id="714" w:author="Liming, John R." w:date="2017-04-11T09:22:00Z">
              <w:r w:rsidR="00867F9A">
                <w:t>20</w:t>
              </w:r>
            </w:ins>
            <w:r w:rsidR="00504283">
              <w:t>-V</w:t>
            </w:r>
          </w:p>
        </w:tc>
        <w:tc>
          <w:tcPr>
            <w:tcW w:w="4159" w:type="dxa"/>
          </w:tcPr>
          <w:p w14:paraId="53D4E42B" w14:textId="77777777" w:rsidR="0024510B" w:rsidRDefault="009E4ABA">
            <w:r>
              <w:t>6.2.4-V2V-POSTIM-SYSTIMCOORD-001</w:t>
            </w:r>
          </w:p>
        </w:tc>
      </w:tr>
      <w:tr w:rsidR="0024510B" w14:paraId="12C78CB9" w14:textId="77777777">
        <w:trPr>
          <w:trHeight w:val="60"/>
        </w:trPr>
        <w:tc>
          <w:tcPr>
            <w:tcW w:w="3126" w:type="dxa"/>
          </w:tcPr>
          <w:p w14:paraId="69CBF761" w14:textId="77777777" w:rsidR="0024510B" w:rsidRDefault="0024510B"/>
        </w:tc>
        <w:tc>
          <w:tcPr>
            <w:tcW w:w="2183" w:type="dxa"/>
          </w:tcPr>
          <w:p w14:paraId="50DE403E" w14:textId="30F2B2CC" w:rsidR="0024510B" w:rsidRDefault="009E4ABA">
            <w:r>
              <w:t>TP-BSM-</w:t>
            </w:r>
            <w:ins w:id="715" w:author="Liming, John R." w:date="2017-04-10T14:14:00Z">
              <w:r w:rsidR="007D1EE2">
                <w:t>ST</w:t>
              </w:r>
            </w:ins>
            <w:r>
              <w:t>-BV-</w:t>
            </w:r>
            <w:ins w:id="716" w:author="Liming, John R." w:date="2017-04-11T09:22:00Z">
              <w:r w:rsidR="00867F9A">
                <w:t>20</w:t>
              </w:r>
            </w:ins>
            <w:r w:rsidR="00504283">
              <w:t>-V</w:t>
            </w:r>
          </w:p>
        </w:tc>
        <w:tc>
          <w:tcPr>
            <w:tcW w:w="4159" w:type="dxa"/>
          </w:tcPr>
          <w:p w14:paraId="79537BF6" w14:textId="77777777" w:rsidR="0024510B" w:rsidRDefault="009E4ABA">
            <w:r>
              <w:t>6.2.4-V2V-POSTIM-SYSTIMCOORD-002</w:t>
            </w:r>
          </w:p>
        </w:tc>
      </w:tr>
      <w:tr w:rsidR="0024510B" w14:paraId="5A9ACEE8" w14:textId="77777777">
        <w:trPr>
          <w:trHeight w:val="60"/>
        </w:trPr>
        <w:tc>
          <w:tcPr>
            <w:tcW w:w="3126" w:type="dxa"/>
          </w:tcPr>
          <w:p w14:paraId="0C6E4E88" w14:textId="77777777" w:rsidR="0024510B" w:rsidRDefault="0024510B"/>
        </w:tc>
        <w:tc>
          <w:tcPr>
            <w:tcW w:w="2183" w:type="dxa"/>
          </w:tcPr>
          <w:p w14:paraId="7EC76928" w14:textId="618CB28B" w:rsidR="0024510B" w:rsidRDefault="009E4ABA">
            <w:r>
              <w:t>TP-BSM-</w:t>
            </w:r>
            <w:ins w:id="717" w:author="Liming, John R." w:date="2017-04-10T14:22:00Z">
              <w:r w:rsidR="00110E8F">
                <w:t>ST</w:t>
              </w:r>
            </w:ins>
            <w:r>
              <w:t>-BV-</w:t>
            </w:r>
            <w:ins w:id="718" w:author="Liming, John R." w:date="2017-04-11T09:26:00Z">
              <w:r w:rsidR="00A44433">
                <w:t>21</w:t>
              </w:r>
            </w:ins>
            <w:ins w:id="719" w:author="Liming, John R." w:date="2017-04-10T14:22:00Z">
              <w:r w:rsidR="00110E8F">
                <w:t>-V</w:t>
              </w:r>
            </w:ins>
          </w:p>
        </w:tc>
        <w:tc>
          <w:tcPr>
            <w:tcW w:w="4159" w:type="dxa"/>
          </w:tcPr>
          <w:p w14:paraId="431A14BF" w14:textId="77777777" w:rsidR="0024510B" w:rsidRDefault="009E4ABA">
            <w:r>
              <w:t>6.2.4-V2V-POSTIM-SYSTIMCOORD-003</w:t>
            </w:r>
          </w:p>
        </w:tc>
      </w:tr>
      <w:tr w:rsidR="0024510B" w14:paraId="2B51B9EC" w14:textId="77777777">
        <w:trPr>
          <w:trHeight w:val="60"/>
        </w:trPr>
        <w:tc>
          <w:tcPr>
            <w:tcW w:w="3126" w:type="dxa"/>
          </w:tcPr>
          <w:p w14:paraId="00008D3A" w14:textId="77777777" w:rsidR="0024510B" w:rsidRDefault="0024510B"/>
        </w:tc>
        <w:tc>
          <w:tcPr>
            <w:tcW w:w="2183" w:type="dxa"/>
          </w:tcPr>
          <w:p w14:paraId="30368F9C" w14:textId="5364445F" w:rsidR="0024510B" w:rsidRDefault="009E4ABA">
            <w:r>
              <w:t>TP-BSM-S</w:t>
            </w:r>
            <w:ins w:id="720" w:author="Liming, John R." w:date="2017-03-27T14:20:00Z">
              <w:r w:rsidR="007B496F">
                <w:t>T</w:t>
              </w:r>
            </w:ins>
            <w:r>
              <w:t>-BV-03-X</w:t>
            </w:r>
          </w:p>
        </w:tc>
        <w:tc>
          <w:tcPr>
            <w:tcW w:w="4159" w:type="dxa"/>
          </w:tcPr>
          <w:p w14:paraId="38302D97" w14:textId="77777777" w:rsidR="0024510B" w:rsidRDefault="009E4ABA">
            <w:r>
              <w:t>6.3.1-V2V-BSMTX-BSMCONT-001</w:t>
            </w:r>
          </w:p>
        </w:tc>
      </w:tr>
      <w:tr w:rsidR="0024510B" w14:paraId="01703A09" w14:textId="77777777">
        <w:trPr>
          <w:trHeight w:val="60"/>
        </w:trPr>
        <w:tc>
          <w:tcPr>
            <w:tcW w:w="3126" w:type="dxa"/>
          </w:tcPr>
          <w:p w14:paraId="795651D2" w14:textId="77777777" w:rsidR="0024510B" w:rsidRDefault="0024510B"/>
        </w:tc>
        <w:tc>
          <w:tcPr>
            <w:tcW w:w="2183" w:type="dxa"/>
          </w:tcPr>
          <w:p w14:paraId="7F8DE33D" w14:textId="739BEA4E" w:rsidR="0024510B" w:rsidRDefault="009E4ABA">
            <w:r>
              <w:t>TP-BSM-S</w:t>
            </w:r>
            <w:ins w:id="721" w:author="Liming, John R." w:date="2017-03-27T14:20:00Z">
              <w:r w:rsidR="007B496F">
                <w:t>T</w:t>
              </w:r>
            </w:ins>
            <w:r>
              <w:t>-BV-03-X</w:t>
            </w:r>
          </w:p>
        </w:tc>
        <w:tc>
          <w:tcPr>
            <w:tcW w:w="4159" w:type="dxa"/>
          </w:tcPr>
          <w:p w14:paraId="0153A867" w14:textId="77777777" w:rsidR="0024510B" w:rsidRDefault="009E4ABA">
            <w:r>
              <w:t>6.3.1-V2V-BSMTX-BSMCONT-002</w:t>
            </w:r>
          </w:p>
        </w:tc>
      </w:tr>
      <w:tr w:rsidR="0024510B" w14:paraId="0BFADD0D" w14:textId="77777777">
        <w:trPr>
          <w:trHeight w:val="60"/>
        </w:trPr>
        <w:tc>
          <w:tcPr>
            <w:tcW w:w="3126" w:type="dxa"/>
          </w:tcPr>
          <w:p w14:paraId="496F0ABE" w14:textId="77777777" w:rsidR="0024510B" w:rsidRDefault="0024510B"/>
        </w:tc>
        <w:tc>
          <w:tcPr>
            <w:tcW w:w="2183" w:type="dxa"/>
          </w:tcPr>
          <w:p w14:paraId="43FBE516" w14:textId="5BF7F492" w:rsidR="0024510B" w:rsidRDefault="009E4ABA">
            <w:r>
              <w:t>TP-BSM-S</w:t>
            </w:r>
            <w:ins w:id="722" w:author="Liming, John R." w:date="2017-03-27T14:20:00Z">
              <w:r w:rsidR="007B496F">
                <w:t>T</w:t>
              </w:r>
            </w:ins>
            <w:r>
              <w:t>-BV-03-X</w:t>
            </w:r>
          </w:p>
        </w:tc>
        <w:tc>
          <w:tcPr>
            <w:tcW w:w="4159" w:type="dxa"/>
          </w:tcPr>
          <w:p w14:paraId="31906837" w14:textId="77777777" w:rsidR="0024510B" w:rsidRDefault="009E4ABA">
            <w:r>
              <w:t>6.3.1-V2V-BSMTX-BSMCONT-003</w:t>
            </w:r>
          </w:p>
        </w:tc>
      </w:tr>
      <w:tr w:rsidR="0024510B" w14:paraId="7633667D" w14:textId="77777777">
        <w:trPr>
          <w:trHeight w:val="60"/>
        </w:trPr>
        <w:tc>
          <w:tcPr>
            <w:tcW w:w="3126" w:type="dxa"/>
          </w:tcPr>
          <w:p w14:paraId="31FEF1BF" w14:textId="77777777" w:rsidR="0024510B" w:rsidRDefault="0024510B"/>
        </w:tc>
        <w:tc>
          <w:tcPr>
            <w:tcW w:w="2183" w:type="dxa"/>
          </w:tcPr>
          <w:p w14:paraId="1C8D04CE" w14:textId="05FAAFE2" w:rsidR="0024510B" w:rsidRDefault="009E4ABA">
            <w:r>
              <w:t>TP-BSM-S</w:t>
            </w:r>
            <w:ins w:id="723" w:author="Liming, John R." w:date="2017-03-27T14:20:00Z">
              <w:r w:rsidR="007B496F">
                <w:t>T</w:t>
              </w:r>
            </w:ins>
            <w:r>
              <w:t>-BV-03-X</w:t>
            </w:r>
          </w:p>
        </w:tc>
        <w:tc>
          <w:tcPr>
            <w:tcW w:w="4159" w:type="dxa"/>
          </w:tcPr>
          <w:p w14:paraId="68FE1332" w14:textId="77777777" w:rsidR="0024510B" w:rsidRDefault="009E4ABA">
            <w:r>
              <w:t>6.3.1-V2V-BSMTX-BSMCONT-004</w:t>
            </w:r>
          </w:p>
        </w:tc>
      </w:tr>
      <w:tr w:rsidR="0024510B" w14:paraId="4A85EADE" w14:textId="77777777">
        <w:trPr>
          <w:trHeight w:val="280"/>
        </w:trPr>
        <w:tc>
          <w:tcPr>
            <w:tcW w:w="3126" w:type="dxa"/>
          </w:tcPr>
          <w:p w14:paraId="2CEFB6E2" w14:textId="77777777" w:rsidR="0024510B" w:rsidRDefault="0024510B"/>
        </w:tc>
        <w:tc>
          <w:tcPr>
            <w:tcW w:w="2183" w:type="dxa"/>
          </w:tcPr>
          <w:p w14:paraId="0347BE1E" w14:textId="4A0D9C51" w:rsidR="0024510B" w:rsidRDefault="009E4ABA">
            <w:r>
              <w:t>TP-BSM-MV-BV-</w:t>
            </w:r>
            <w:ins w:id="724" w:author="Liming, John R." w:date="2017-04-11T09:54:00Z">
              <w:r w:rsidR="00A3086A">
                <w:t>10</w:t>
              </w:r>
            </w:ins>
          </w:p>
        </w:tc>
        <w:tc>
          <w:tcPr>
            <w:tcW w:w="4159" w:type="dxa"/>
          </w:tcPr>
          <w:p w14:paraId="72553958" w14:textId="77777777" w:rsidR="0024510B" w:rsidRDefault="009E4ABA">
            <w:r>
              <w:t>6.3.1-V2V-BSMTX-BSMCONT-005</w:t>
            </w:r>
          </w:p>
        </w:tc>
      </w:tr>
      <w:tr w:rsidR="0024510B" w14:paraId="1E9D39EA" w14:textId="77777777">
        <w:trPr>
          <w:trHeight w:val="280"/>
        </w:trPr>
        <w:tc>
          <w:tcPr>
            <w:tcW w:w="3126" w:type="dxa"/>
          </w:tcPr>
          <w:p w14:paraId="0E9027D5" w14:textId="77777777" w:rsidR="0024510B" w:rsidRDefault="0024510B"/>
        </w:tc>
        <w:tc>
          <w:tcPr>
            <w:tcW w:w="2183" w:type="dxa"/>
          </w:tcPr>
          <w:p w14:paraId="4B54E068" w14:textId="038D20E1" w:rsidR="0024510B" w:rsidRDefault="009E4ABA">
            <w:r>
              <w:t>TP-BSM-S</w:t>
            </w:r>
            <w:ins w:id="725" w:author="Liming, John R." w:date="2017-03-27T14:21:00Z">
              <w:r w:rsidR="007B496F">
                <w:t>T</w:t>
              </w:r>
            </w:ins>
            <w:r>
              <w:t>-BV-01</w:t>
            </w:r>
            <w:r w:rsidR="004E5810">
              <w:t>-X</w:t>
            </w:r>
          </w:p>
        </w:tc>
        <w:tc>
          <w:tcPr>
            <w:tcW w:w="4159" w:type="dxa"/>
          </w:tcPr>
          <w:p w14:paraId="1231E14E" w14:textId="77777777" w:rsidR="0024510B" w:rsidRDefault="009E4ABA">
            <w:r>
              <w:t>6.3.1-V2V-BSMTX-BSMCONT-006</w:t>
            </w:r>
          </w:p>
        </w:tc>
      </w:tr>
      <w:tr w:rsidR="0024510B" w14:paraId="05499D21" w14:textId="77777777">
        <w:trPr>
          <w:trHeight w:val="280"/>
        </w:trPr>
        <w:tc>
          <w:tcPr>
            <w:tcW w:w="3126" w:type="dxa"/>
          </w:tcPr>
          <w:p w14:paraId="10C391EA" w14:textId="77777777" w:rsidR="0024510B" w:rsidRDefault="0024510B"/>
        </w:tc>
        <w:tc>
          <w:tcPr>
            <w:tcW w:w="2183" w:type="dxa"/>
          </w:tcPr>
          <w:p w14:paraId="39C1718F" w14:textId="246B600D" w:rsidR="0024510B" w:rsidRDefault="009E4ABA">
            <w:r>
              <w:t>TP-BSM-S</w:t>
            </w:r>
            <w:ins w:id="726" w:author="Liming, John R." w:date="2017-03-27T14:21:00Z">
              <w:r w:rsidR="007B496F">
                <w:t>T</w:t>
              </w:r>
            </w:ins>
            <w:r>
              <w:t>-BV-03-X</w:t>
            </w:r>
          </w:p>
        </w:tc>
        <w:tc>
          <w:tcPr>
            <w:tcW w:w="4159" w:type="dxa"/>
          </w:tcPr>
          <w:p w14:paraId="4D2E5397" w14:textId="77777777" w:rsidR="0024510B" w:rsidRDefault="009E4ABA">
            <w:r>
              <w:t>6.3.2-V2V-BSMTX-CHDATARATE-001</w:t>
            </w:r>
          </w:p>
        </w:tc>
      </w:tr>
      <w:tr w:rsidR="0024510B" w14:paraId="3C6C9D83" w14:textId="77777777">
        <w:trPr>
          <w:trHeight w:val="280"/>
        </w:trPr>
        <w:tc>
          <w:tcPr>
            <w:tcW w:w="3126" w:type="dxa"/>
          </w:tcPr>
          <w:p w14:paraId="741DA339" w14:textId="77777777" w:rsidR="0024510B" w:rsidRDefault="0024510B"/>
        </w:tc>
        <w:tc>
          <w:tcPr>
            <w:tcW w:w="2183" w:type="dxa"/>
          </w:tcPr>
          <w:p w14:paraId="300BB04D" w14:textId="66673C65" w:rsidR="0024510B" w:rsidRDefault="009E4ABA">
            <w:r>
              <w:t>TP-BSM-S</w:t>
            </w:r>
            <w:ins w:id="727" w:author="Liming, John R." w:date="2017-03-27T14:21:00Z">
              <w:r w:rsidR="007B496F">
                <w:t>T</w:t>
              </w:r>
            </w:ins>
            <w:r>
              <w:t>-BV-03-X</w:t>
            </w:r>
          </w:p>
        </w:tc>
        <w:tc>
          <w:tcPr>
            <w:tcW w:w="4159" w:type="dxa"/>
          </w:tcPr>
          <w:p w14:paraId="4B7757B5" w14:textId="77777777" w:rsidR="0024510B" w:rsidRDefault="009E4ABA">
            <w:r>
              <w:t>6.3.2-V2V-BSMTX-CHDATARATE-002</w:t>
            </w:r>
          </w:p>
        </w:tc>
      </w:tr>
      <w:tr w:rsidR="0024510B" w14:paraId="5886E3B3" w14:textId="77777777">
        <w:trPr>
          <w:trHeight w:val="60"/>
        </w:trPr>
        <w:tc>
          <w:tcPr>
            <w:tcW w:w="3126" w:type="dxa"/>
          </w:tcPr>
          <w:p w14:paraId="2DE36D81" w14:textId="77777777" w:rsidR="0024510B" w:rsidRDefault="0024510B"/>
        </w:tc>
        <w:tc>
          <w:tcPr>
            <w:tcW w:w="2183" w:type="dxa"/>
          </w:tcPr>
          <w:p w14:paraId="08ECA936" w14:textId="3E35CA4C" w:rsidR="0024510B" w:rsidRDefault="009E4ABA">
            <w:del w:id="728" w:author="Liming, John R." w:date="2017-04-07T09:14:00Z">
              <w:r w:rsidDel="00C6415D">
                <w:delText>TP-BSM-LD-BV-01</w:delText>
              </w:r>
            </w:del>
            <w:ins w:id="729" w:author="Liming, John R." w:date="2017-04-07T09:14:00Z">
              <w:r w:rsidR="00C6415D">
                <w:t>N/A</w:t>
              </w:r>
            </w:ins>
          </w:p>
        </w:tc>
        <w:tc>
          <w:tcPr>
            <w:tcW w:w="4159" w:type="dxa"/>
          </w:tcPr>
          <w:p w14:paraId="7A242AB2" w14:textId="77777777" w:rsidR="0024510B" w:rsidRDefault="009E4ABA">
            <w:r>
              <w:t>6.3.4-V2V-BSMTX-UPEDCA-001</w:t>
            </w:r>
          </w:p>
        </w:tc>
      </w:tr>
      <w:tr w:rsidR="0024510B" w14:paraId="7653EA5D" w14:textId="77777777">
        <w:trPr>
          <w:trHeight w:val="60"/>
        </w:trPr>
        <w:tc>
          <w:tcPr>
            <w:tcW w:w="3126" w:type="dxa"/>
          </w:tcPr>
          <w:p w14:paraId="49DA3FBD" w14:textId="77777777" w:rsidR="0024510B" w:rsidRDefault="0024510B"/>
        </w:tc>
        <w:tc>
          <w:tcPr>
            <w:tcW w:w="2183" w:type="dxa"/>
          </w:tcPr>
          <w:p w14:paraId="54CC1D36" w14:textId="2F5DCE08" w:rsidR="0024510B" w:rsidRDefault="009E4ABA">
            <w:del w:id="730" w:author="Liming, John R." w:date="2017-04-07T09:14:00Z">
              <w:r w:rsidDel="00C6415D">
                <w:delText>TP-BSM-LD-BV-01</w:delText>
              </w:r>
            </w:del>
            <w:ins w:id="731" w:author="Liming, John R." w:date="2017-04-07T09:14:00Z">
              <w:r w:rsidR="00C6415D">
                <w:t>N/A</w:t>
              </w:r>
            </w:ins>
          </w:p>
        </w:tc>
        <w:tc>
          <w:tcPr>
            <w:tcW w:w="4159" w:type="dxa"/>
          </w:tcPr>
          <w:p w14:paraId="35897B82" w14:textId="77777777" w:rsidR="0024510B" w:rsidRDefault="009E4ABA">
            <w:r>
              <w:t>6.3.4-V2V-BSMTX-UPEDCA-002</w:t>
            </w:r>
          </w:p>
        </w:tc>
      </w:tr>
      <w:tr w:rsidR="0024510B" w14:paraId="37F451E7" w14:textId="77777777">
        <w:trPr>
          <w:trHeight w:val="60"/>
        </w:trPr>
        <w:tc>
          <w:tcPr>
            <w:tcW w:w="3126" w:type="dxa"/>
          </w:tcPr>
          <w:p w14:paraId="0C52DE36" w14:textId="77777777" w:rsidR="0024510B" w:rsidRDefault="0024510B"/>
        </w:tc>
        <w:tc>
          <w:tcPr>
            <w:tcW w:w="2183" w:type="dxa"/>
          </w:tcPr>
          <w:p w14:paraId="62236ACC" w14:textId="65D95457" w:rsidR="0024510B" w:rsidRDefault="009E4ABA">
            <w:del w:id="732" w:author="Liming, John R." w:date="2017-04-07T09:14:00Z">
              <w:r w:rsidDel="00C6415D">
                <w:delText>TP-BSM-LD-BV-01</w:delText>
              </w:r>
            </w:del>
            <w:ins w:id="733" w:author="Liming, John R." w:date="2017-04-07T09:14:00Z">
              <w:r w:rsidR="00C6415D">
                <w:t>N/A</w:t>
              </w:r>
            </w:ins>
          </w:p>
        </w:tc>
        <w:tc>
          <w:tcPr>
            <w:tcW w:w="4159" w:type="dxa"/>
          </w:tcPr>
          <w:p w14:paraId="03C50242" w14:textId="77777777" w:rsidR="0024510B" w:rsidRDefault="009E4ABA">
            <w:r>
              <w:t>6.3.4-V2V-BSMTX-UPEDCA-003</w:t>
            </w:r>
          </w:p>
        </w:tc>
      </w:tr>
      <w:tr w:rsidR="0024510B" w14:paraId="0BD5869E" w14:textId="77777777">
        <w:trPr>
          <w:trHeight w:val="60"/>
        </w:trPr>
        <w:tc>
          <w:tcPr>
            <w:tcW w:w="3126" w:type="dxa"/>
          </w:tcPr>
          <w:p w14:paraId="32F6E00A" w14:textId="77777777" w:rsidR="0024510B" w:rsidRDefault="0024510B"/>
        </w:tc>
        <w:tc>
          <w:tcPr>
            <w:tcW w:w="2183" w:type="dxa"/>
          </w:tcPr>
          <w:p w14:paraId="43FDA04C" w14:textId="466F9488" w:rsidR="0024510B" w:rsidRDefault="009E4ABA">
            <w:r>
              <w:t>TP-BSM-S</w:t>
            </w:r>
            <w:ins w:id="734" w:author="Liming, John R." w:date="2017-03-27T14:21:00Z">
              <w:r w:rsidR="007B496F">
                <w:t>T</w:t>
              </w:r>
            </w:ins>
            <w:r>
              <w:t>-BV-03-X</w:t>
            </w:r>
          </w:p>
        </w:tc>
        <w:tc>
          <w:tcPr>
            <w:tcW w:w="4159" w:type="dxa"/>
          </w:tcPr>
          <w:p w14:paraId="73FB5414" w14:textId="77777777" w:rsidR="0024510B" w:rsidRDefault="009E4ABA">
            <w:r>
              <w:t>6.3.5-V2V-BSMTX-MINTX-001</w:t>
            </w:r>
          </w:p>
        </w:tc>
      </w:tr>
      <w:tr w:rsidR="0024510B" w14:paraId="3639915E" w14:textId="77777777">
        <w:trPr>
          <w:trHeight w:val="60"/>
        </w:trPr>
        <w:tc>
          <w:tcPr>
            <w:tcW w:w="3126" w:type="dxa"/>
          </w:tcPr>
          <w:p w14:paraId="199A1EE9" w14:textId="77777777" w:rsidR="0024510B" w:rsidRDefault="0024510B"/>
        </w:tc>
        <w:tc>
          <w:tcPr>
            <w:tcW w:w="2183" w:type="dxa"/>
          </w:tcPr>
          <w:p w14:paraId="48A09D5F" w14:textId="30EF6B87" w:rsidR="0024510B" w:rsidRDefault="009E4ABA">
            <w:r>
              <w:t>TP-BSM-S</w:t>
            </w:r>
            <w:ins w:id="735" w:author="Liming, John R." w:date="2017-03-27T14:21:00Z">
              <w:r w:rsidR="007B496F">
                <w:t>T</w:t>
              </w:r>
            </w:ins>
            <w:r>
              <w:t>-BV-03-X</w:t>
            </w:r>
          </w:p>
        </w:tc>
        <w:tc>
          <w:tcPr>
            <w:tcW w:w="4159" w:type="dxa"/>
          </w:tcPr>
          <w:p w14:paraId="54C21F5A" w14:textId="77777777" w:rsidR="0024510B" w:rsidRDefault="009E4ABA">
            <w:r>
              <w:t>6.3.6-V2V-BSMTX-DATAACC-001</w:t>
            </w:r>
          </w:p>
        </w:tc>
      </w:tr>
      <w:tr w:rsidR="0024510B" w14:paraId="0D451354" w14:textId="77777777">
        <w:trPr>
          <w:trHeight w:val="60"/>
        </w:trPr>
        <w:tc>
          <w:tcPr>
            <w:tcW w:w="3126" w:type="dxa"/>
          </w:tcPr>
          <w:p w14:paraId="598A9C89" w14:textId="77777777" w:rsidR="0024510B" w:rsidRDefault="0024510B"/>
        </w:tc>
        <w:tc>
          <w:tcPr>
            <w:tcW w:w="2183" w:type="dxa"/>
          </w:tcPr>
          <w:p w14:paraId="35A4285C" w14:textId="0C11D3EB" w:rsidR="0024510B" w:rsidRDefault="00411A6A">
            <w:r>
              <w:t>TP-BSM-S</w:t>
            </w:r>
            <w:ins w:id="736" w:author="Liming, John R." w:date="2017-03-27T14:21:00Z">
              <w:r w:rsidR="007B496F">
                <w:t>T</w:t>
              </w:r>
            </w:ins>
            <w:r>
              <w:t>-BV-</w:t>
            </w:r>
            <w:ins w:id="737" w:author="Liming, John R." w:date="2017-04-10T14:57:00Z">
              <w:r w:rsidR="002A36B5">
                <w:t>07</w:t>
              </w:r>
            </w:ins>
          </w:p>
        </w:tc>
        <w:tc>
          <w:tcPr>
            <w:tcW w:w="4159" w:type="dxa"/>
          </w:tcPr>
          <w:p w14:paraId="75AD1D2C" w14:textId="77777777" w:rsidR="0024510B" w:rsidRDefault="009E4ABA">
            <w:r>
              <w:t>6.3.6-V2V-BSMTX-DATAACC-002</w:t>
            </w:r>
          </w:p>
        </w:tc>
      </w:tr>
      <w:tr w:rsidR="0024510B" w14:paraId="407BB407" w14:textId="77777777">
        <w:trPr>
          <w:trHeight w:val="60"/>
        </w:trPr>
        <w:tc>
          <w:tcPr>
            <w:tcW w:w="3126" w:type="dxa"/>
          </w:tcPr>
          <w:p w14:paraId="2E033830" w14:textId="77777777" w:rsidR="0024510B" w:rsidRDefault="0024510B"/>
        </w:tc>
        <w:tc>
          <w:tcPr>
            <w:tcW w:w="2183" w:type="dxa"/>
          </w:tcPr>
          <w:p w14:paraId="4C8F4588" w14:textId="7669EAA0" w:rsidR="0024510B" w:rsidRDefault="009E4ABA">
            <w:r>
              <w:t>TP-BSM-S</w:t>
            </w:r>
            <w:ins w:id="738" w:author="Liming, John R." w:date="2017-03-27T14:21:00Z">
              <w:r w:rsidR="007B496F">
                <w:t>T</w:t>
              </w:r>
            </w:ins>
            <w:r>
              <w:t>-BV-</w:t>
            </w:r>
            <w:ins w:id="739" w:author="Liming, John R." w:date="2017-04-10T14:49:00Z">
              <w:r w:rsidR="002A36B5">
                <w:t>05</w:t>
              </w:r>
            </w:ins>
          </w:p>
        </w:tc>
        <w:tc>
          <w:tcPr>
            <w:tcW w:w="4159" w:type="dxa"/>
          </w:tcPr>
          <w:p w14:paraId="2F6B3FCF" w14:textId="77777777" w:rsidR="0024510B" w:rsidRDefault="009E4ABA">
            <w:r>
              <w:t>6.3.6-V2V-BSMTX-DATAACC-003</w:t>
            </w:r>
          </w:p>
        </w:tc>
      </w:tr>
      <w:tr w:rsidR="0024510B" w14:paraId="6F326CDB" w14:textId="77777777">
        <w:trPr>
          <w:trHeight w:val="280"/>
        </w:trPr>
        <w:tc>
          <w:tcPr>
            <w:tcW w:w="3126" w:type="dxa"/>
          </w:tcPr>
          <w:p w14:paraId="64B6437D" w14:textId="77777777" w:rsidR="0024510B" w:rsidRDefault="0024510B"/>
        </w:tc>
        <w:tc>
          <w:tcPr>
            <w:tcW w:w="2183" w:type="dxa"/>
          </w:tcPr>
          <w:p w14:paraId="3F47EF2C" w14:textId="5A0F5DA8" w:rsidR="0024510B" w:rsidRDefault="009E4ABA">
            <w:r>
              <w:t>TP-BSM-S</w:t>
            </w:r>
            <w:ins w:id="740" w:author="Liming, John R." w:date="2017-03-27T14:21:00Z">
              <w:r w:rsidR="007B496F">
                <w:t>T</w:t>
              </w:r>
            </w:ins>
            <w:r>
              <w:t>-BV-</w:t>
            </w:r>
            <w:ins w:id="741" w:author="Liming, John R." w:date="2017-04-10T14:53:00Z">
              <w:r w:rsidR="002A36B5">
                <w:t>06</w:t>
              </w:r>
            </w:ins>
          </w:p>
        </w:tc>
        <w:tc>
          <w:tcPr>
            <w:tcW w:w="4159" w:type="dxa"/>
          </w:tcPr>
          <w:p w14:paraId="45AF3FE1" w14:textId="77777777" w:rsidR="0024510B" w:rsidRDefault="009E4ABA">
            <w:r>
              <w:t>6.3.6-V2V-BSMTX-DATAACC-004</w:t>
            </w:r>
          </w:p>
        </w:tc>
      </w:tr>
      <w:tr w:rsidR="0024510B" w14:paraId="357FAA48" w14:textId="77777777">
        <w:trPr>
          <w:trHeight w:val="280"/>
        </w:trPr>
        <w:tc>
          <w:tcPr>
            <w:tcW w:w="3126" w:type="dxa"/>
          </w:tcPr>
          <w:p w14:paraId="7C8710C1" w14:textId="77777777" w:rsidR="0024510B" w:rsidRDefault="0024510B"/>
        </w:tc>
        <w:tc>
          <w:tcPr>
            <w:tcW w:w="2183" w:type="dxa"/>
          </w:tcPr>
          <w:p w14:paraId="649ABE69" w14:textId="0A35465D" w:rsidR="0024510B" w:rsidRDefault="00411A6A">
            <w:r>
              <w:t>TP-BSM-S</w:t>
            </w:r>
            <w:ins w:id="742" w:author="Liming, John R." w:date="2017-03-27T14:21:00Z">
              <w:r w:rsidR="007B496F">
                <w:t>T</w:t>
              </w:r>
            </w:ins>
            <w:r>
              <w:t>-BV-</w:t>
            </w:r>
            <w:ins w:id="743" w:author="Liming, John R." w:date="2017-04-10T14:57:00Z">
              <w:r w:rsidR="002A36B5">
                <w:t>07</w:t>
              </w:r>
            </w:ins>
          </w:p>
        </w:tc>
        <w:tc>
          <w:tcPr>
            <w:tcW w:w="4159" w:type="dxa"/>
          </w:tcPr>
          <w:p w14:paraId="1F87BD8E" w14:textId="77777777" w:rsidR="0024510B" w:rsidRDefault="009E4ABA">
            <w:r>
              <w:t>6.3.6-V2V-BSMTX-DATAACC-005</w:t>
            </w:r>
          </w:p>
        </w:tc>
      </w:tr>
      <w:tr w:rsidR="0024510B" w14:paraId="58B18363" w14:textId="77777777">
        <w:trPr>
          <w:trHeight w:val="280"/>
        </w:trPr>
        <w:tc>
          <w:tcPr>
            <w:tcW w:w="3126" w:type="dxa"/>
          </w:tcPr>
          <w:p w14:paraId="7DB460BF" w14:textId="77777777" w:rsidR="0024510B" w:rsidRDefault="0024510B"/>
        </w:tc>
        <w:tc>
          <w:tcPr>
            <w:tcW w:w="2183" w:type="dxa"/>
          </w:tcPr>
          <w:p w14:paraId="0BF0825D" w14:textId="556D03D9" w:rsidR="0024510B" w:rsidRDefault="009E4ABA">
            <w:r>
              <w:t>TP-BSM-S</w:t>
            </w:r>
            <w:ins w:id="744" w:author="Liming, John R." w:date="2017-03-27T14:21:00Z">
              <w:r w:rsidR="007B496F">
                <w:t>T</w:t>
              </w:r>
            </w:ins>
            <w:r>
              <w:t>-BV-</w:t>
            </w:r>
            <w:ins w:id="745" w:author="Liming, John R." w:date="2017-04-10T14:49:00Z">
              <w:r w:rsidR="002A36B5">
                <w:t>05</w:t>
              </w:r>
            </w:ins>
          </w:p>
        </w:tc>
        <w:tc>
          <w:tcPr>
            <w:tcW w:w="4159" w:type="dxa"/>
          </w:tcPr>
          <w:p w14:paraId="24C5F0BF" w14:textId="77777777" w:rsidR="0024510B" w:rsidRDefault="009E4ABA">
            <w:r>
              <w:t>6.3.6-V2V-BSMTX-DATAACC-006</w:t>
            </w:r>
          </w:p>
        </w:tc>
      </w:tr>
      <w:tr w:rsidR="0024510B" w14:paraId="256CF3C9" w14:textId="77777777">
        <w:trPr>
          <w:trHeight w:val="280"/>
        </w:trPr>
        <w:tc>
          <w:tcPr>
            <w:tcW w:w="3126" w:type="dxa"/>
          </w:tcPr>
          <w:p w14:paraId="2D0A490E" w14:textId="77777777" w:rsidR="0024510B" w:rsidRDefault="0024510B"/>
        </w:tc>
        <w:tc>
          <w:tcPr>
            <w:tcW w:w="2183" w:type="dxa"/>
          </w:tcPr>
          <w:p w14:paraId="7EA15AA0" w14:textId="4F1C5420" w:rsidR="0024510B" w:rsidRDefault="009E4ABA">
            <w:r>
              <w:t>TP-BSM-S</w:t>
            </w:r>
            <w:ins w:id="746" w:author="Liming, John R." w:date="2017-03-27T14:21:00Z">
              <w:r w:rsidR="007B496F">
                <w:t>T</w:t>
              </w:r>
            </w:ins>
            <w:r>
              <w:t>-BV-</w:t>
            </w:r>
            <w:ins w:id="747" w:author="Liming, John R." w:date="2017-04-10T14:53:00Z">
              <w:r w:rsidR="002A36B5">
                <w:t>06</w:t>
              </w:r>
            </w:ins>
          </w:p>
        </w:tc>
        <w:tc>
          <w:tcPr>
            <w:tcW w:w="4159" w:type="dxa"/>
          </w:tcPr>
          <w:p w14:paraId="0F1EA357" w14:textId="77777777" w:rsidR="0024510B" w:rsidRDefault="009E4ABA">
            <w:r>
              <w:t>6.3.6-V2V-BSMTX-DATAACC-007</w:t>
            </w:r>
          </w:p>
        </w:tc>
      </w:tr>
      <w:tr w:rsidR="0024510B" w14:paraId="6F18A95D" w14:textId="77777777">
        <w:trPr>
          <w:trHeight w:val="280"/>
        </w:trPr>
        <w:tc>
          <w:tcPr>
            <w:tcW w:w="3126" w:type="dxa"/>
          </w:tcPr>
          <w:p w14:paraId="5FD11BD1" w14:textId="77777777" w:rsidR="0024510B" w:rsidRDefault="0024510B"/>
        </w:tc>
        <w:tc>
          <w:tcPr>
            <w:tcW w:w="2183" w:type="dxa"/>
          </w:tcPr>
          <w:p w14:paraId="74250ACC" w14:textId="3C33EB01" w:rsidR="0024510B" w:rsidRDefault="009E4ABA">
            <w:r>
              <w:t>TP-BSM-</w:t>
            </w:r>
            <w:ins w:id="748" w:author="Liming, John R." w:date="2017-04-10T14:22:00Z">
              <w:r w:rsidR="00110E8F">
                <w:t>ST</w:t>
              </w:r>
            </w:ins>
            <w:r>
              <w:t>-BV-</w:t>
            </w:r>
            <w:ins w:id="749" w:author="Liming, John R." w:date="2017-04-11T09:26:00Z">
              <w:r w:rsidR="00A44433">
                <w:t>21</w:t>
              </w:r>
            </w:ins>
            <w:ins w:id="750" w:author="Liming, John R." w:date="2017-04-10T14:22:00Z">
              <w:r w:rsidR="00110E8F">
                <w:t>-V</w:t>
              </w:r>
            </w:ins>
          </w:p>
        </w:tc>
        <w:tc>
          <w:tcPr>
            <w:tcW w:w="4159" w:type="dxa"/>
          </w:tcPr>
          <w:p w14:paraId="4C1C2733" w14:textId="77777777" w:rsidR="0024510B" w:rsidRDefault="009E4ABA">
            <w:r>
              <w:t>6.3.6-V2V-BSMTX-DATAACC-008</w:t>
            </w:r>
          </w:p>
        </w:tc>
      </w:tr>
      <w:tr w:rsidR="0024510B" w14:paraId="46E83A5F" w14:textId="77777777">
        <w:trPr>
          <w:trHeight w:val="60"/>
        </w:trPr>
        <w:tc>
          <w:tcPr>
            <w:tcW w:w="3126" w:type="dxa"/>
          </w:tcPr>
          <w:p w14:paraId="20264CD3" w14:textId="77777777" w:rsidR="0024510B" w:rsidRDefault="0024510B"/>
        </w:tc>
        <w:tc>
          <w:tcPr>
            <w:tcW w:w="2183" w:type="dxa"/>
          </w:tcPr>
          <w:p w14:paraId="785DEDD3" w14:textId="61A6CF0E" w:rsidR="0024510B" w:rsidRDefault="009E4ABA">
            <w:r>
              <w:t>TP-BSM-</w:t>
            </w:r>
            <w:ins w:id="751" w:author="Liming, John R." w:date="2017-04-10T14:22:00Z">
              <w:r w:rsidR="00110E8F">
                <w:t>ST</w:t>
              </w:r>
            </w:ins>
            <w:r>
              <w:t>-BV-</w:t>
            </w:r>
            <w:ins w:id="752" w:author="Liming, John R." w:date="2017-04-11T09:26:00Z">
              <w:r w:rsidR="00A44433">
                <w:t>21</w:t>
              </w:r>
            </w:ins>
            <w:ins w:id="753" w:author="Liming, John R." w:date="2017-04-10T14:22:00Z">
              <w:r w:rsidR="00110E8F">
                <w:t>-V</w:t>
              </w:r>
            </w:ins>
          </w:p>
        </w:tc>
        <w:tc>
          <w:tcPr>
            <w:tcW w:w="4159" w:type="dxa"/>
          </w:tcPr>
          <w:p w14:paraId="4679BA2D" w14:textId="77777777" w:rsidR="0024510B" w:rsidRDefault="009E4ABA">
            <w:r>
              <w:t>6.3.6-V2V-BSMTX-DATAACC-009</w:t>
            </w:r>
          </w:p>
        </w:tc>
      </w:tr>
      <w:tr w:rsidR="0024510B" w14:paraId="628DC796" w14:textId="77777777">
        <w:trPr>
          <w:trHeight w:val="280"/>
        </w:trPr>
        <w:tc>
          <w:tcPr>
            <w:tcW w:w="3126" w:type="dxa"/>
          </w:tcPr>
          <w:p w14:paraId="5614292D" w14:textId="77777777" w:rsidR="0024510B" w:rsidRDefault="0024510B"/>
        </w:tc>
        <w:tc>
          <w:tcPr>
            <w:tcW w:w="2183" w:type="dxa"/>
          </w:tcPr>
          <w:p w14:paraId="5E7C74F1" w14:textId="377AE370" w:rsidR="0024510B" w:rsidRDefault="009E4ABA">
            <w:r>
              <w:t>TP-BSM-</w:t>
            </w:r>
            <w:ins w:id="754" w:author="Liming, John R." w:date="2017-04-10T14:22:00Z">
              <w:r w:rsidR="00110E8F">
                <w:t>ST</w:t>
              </w:r>
            </w:ins>
            <w:r>
              <w:t>-BV-</w:t>
            </w:r>
            <w:ins w:id="755" w:author="Liming, John R." w:date="2017-04-11T09:26:00Z">
              <w:r w:rsidR="00A44433">
                <w:t>21</w:t>
              </w:r>
            </w:ins>
            <w:ins w:id="756" w:author="Liming, John R." w:date="2017-04-10T14:22:00Z">
              <w:r w:rsidR="00110E8F">
                <w:t>-V</w:t>
              </w:r>
            </w:ins>
          </w:p>
        </w:tc>
        <w:tc>
          <w:tcPr>
            <w:tcW w:w="4159" w:type="dxa"/>
          </w:tcPr>
          <w:p w14:paraId="679F3A55" w14:textId="77777777" w:rsidR="0024510B" w:rsidRDefault="009E4ABA">
            <w:r>
              <w:t>6.3.6-V2V-BSMTX-DATAACC-010</w:t>
            </w:r>
          </w:p>
        </w:tc>
      </w:tr>
      <w:tr w:rsidR="0024510B" w14:paraId="72BA90D0" w14:textId="77777777">
        <w:trPr>
          <w:trHeight w:val="280"/>
        </w:trPr>
        <w:tc>
          <w:tcPr>
            <w:tcW w:w="3126" w:type="dxa"/>
          </w:tcPr>
          <w:p w14:paraId="742EB73B" w14:textId="77777777" w:rsidR="0024510B" w:rsidRDefault="0024510B"/>
        </w:tc>
        <w:tc>
          <w:tcPr>
            <w:tcW w:w="2183" w:type="dxa"/>
          </w:tcPr>
          <w:p w14:paraId="3F38484C" w14:textId="7C880D5D" w:rsidR="0024510B" w:rsidRDefault="009E4ABA">
            <w:r>
              <w:t>TP-BSM-MV-BV-</w:t>
            </w:r>
            <w:ins w:id="757" w:author="Liming, John R." w:date="2017-04-11T09:36:00Z">
              <w:r w:rsidR="00A3086A">
                <w:t>02</w:t>
              </w:r>
            </w:ins>
            <w:r w:rsidR="00504283">
              <w:t>-V</w:t>
            </w:r>
          </w:p>
        </w:tc>
        <w:tc>
          <w:tcPr>
            <w:tcW w:w="4159" w:type="dxa"/>
          </w:tcPr>
          <w:p w14:paraId="6D3A5ACE" w14:textId="77777777" w:rsidR="0024510B" w:rsidRDefault="009E4ABA">
            <w:r>
              <w:t>6.3.6-V2V-BSMTX-DATAACC-011</w:t>
            </w:r>
          </w:p>
        </w:tc>
      </w:tr>
      <w:tr w:rsidR="0024510B" w14:paraId="4BA68184" w14:textId="77777777">
        <w:trPr>
          <w:trHeight w:val="280"/>
        </w:trPr>
        <w:tc>
          <w:tcPr>
            <w:tcW w:w="3126" w:type="dxa"/>
          </w:tcPr>
          <w:p w14:paraId="7A525EB0" w14:textId="77777777" w:rsidR="0024510B" w:rsidRDefault="0024510B"/>
        </w:tc>
        <w:tc>
          <w:tcPr>
            <w:tcW w:w="2183" w:type="dxa"/>
          </w:tcPr>
          <w:p w14:paraId="45079221" w14:textId="0C5C0921" w:rsidR="0024510B" w:rsidRDefault="009E4ABA">
            <w:r>
              <w:t>TP-BSM-MV-BV-</w:t>
            </w:r>
            <w:ins w:id="758" w:author="Liming, John R." w:date="2017-04-11T09:36:00Z">
              <w:r w:rsidR="00A3086A">
                <w:t>02</w:t>
              </w:r>
            </w:ins>
            <w:r w:rsidR="00504283">
              <w:t>-V</w:t>
            </w:r>
          </w:p>
        </w:tc>
        <w:tc>
          <w:tcPr>
            <w:tcW w:w="4159" w:type="dxa"/>
          </w:tcPr>
          <w:p w14:paraId="4E7DD022" w14:textId="77777777" w:rsidR="0024510B" w:rsidRDefault="009E4ABA">
            <w:r>
              <w:t>6.3.6-V2V-BSMTX-DATAACC-012</w:t>
            </w:r>
          </w:p>
        </w:tc>
      </w:tr>
      <w:tr w:rsidR="0024510B" w14:paraId="1C9EBD62" w14:textId="77777777">
        <w:trPr>
          <w:trHeight w:val="280"/>
        </w:trPr>
        <w:tc>
          <w:tcPr>
            <w:tcW w:w="3126" w:type="dxa"/>
          </w:tcPr>
          <w:p w14:paraId="4DC384A3" w14:textId="77777777" w:rsidR="0024510B" w:rsidRDefault="0024510B"/>
        </w:tc>
        <w:tc>
          <w:tcPr>
            <w:tcW w:w="2183" w:type="dxa"/>
          </w:tcPr>
          <w:p w14:paraId="60C43954" w14:textId="5052FBA6" w:rsidR="0024510B" w:rsidRDefault="009E4ABA">
            <w:r>
              <w:t>TP-BSM-MV-BV-</w:t>
            </w:r>
            <w:ins w:id="759" w:author="Liming, John R." w:date="2017-04-11T09:36:00Z">
              <w:r w:rsidR="00A3086A">
                <w:t>02</w:t>
              </w:r>
            </w:ins>
            <w:r w:rsidR="00504283">
              <w:t>-V</w:t>
            </w:r>
          </w:p>
        </w:tc>
        <w:tc>
          <w:tcPr>
            <w:tcW w:w="4159" w:type="dxa"/>
          </w:tcPr>
          <w:p w14:paraId="62D83CBB" w14:textId="77777777" w:rsidR="0024510B" w:rsidRDefault="009E4ABA">
            <w:r>
              <w:t>6.3.6-V2V-BSMTX-DATAACC-013</w:t>
            </w:r>
          </w:p>
        </w:tc>
      </w:tr>
      <w:tr w:rsidR="0024510B" w14:paraId="5660E90F" w14:textId="77777777">
        <w:trPr>
          <w:trHeight w:val="280"/>
        </w:trPr>
        <w:tc>
          <w:tcPr>
            <w:tcW w:w="3126" w:type="dxa"/>
          </w:tcPr>
          <w:p w14:paraId="10D41E37" w14:textId="77777777" w:rsidR="0024510B" w:rsidRDefault="0024510B"/>
        </w:tc>
        <w:tc>
          <w:tcPr>
            <w:tcW w:w="2183" w:type="dxa"/>
          </w:tcPr>
          <w:p w14:paraId="3497CDA4" w14:textId="4F8C3F0D" w:rsidR="0024510B" w:rsidRDefault="009E4ABA">
            <w:r>
              <w:t>TP-BSM-MV-BV-</w:t>
            </w:r>
            <w:ins w:id="760" w:author="Liming, John R." w:date="2017-04-11T09:36:00Z">
              <w:r w:rsidR="00A3086A">
                <w:t>02</w:t>
              </w:r>
            </w:ins>
            <w:r w:rsidR="00504283">
              <w:t>-V</w:t>
            </w:r>
          </w:p>
        </w:tc>
        <w:tc>
          <w:tcPr>
            <w:tcW w:w="4159" w:type="dxa"/>
          </w:tcPr>
          <w:p w14:paraId="3EB8E61E" w14:textId="77777777" w:rsidR="0024510B" w:rsidRDefault="009E4ABA">
            <w:r>
              <w:t>6.3.6-V2V-BSMTX-DATAACC-014</w:t>
            </w:r>
          </w:p>
        </w:tc>
      </w:tr>
      <w:tr w:rsidR="0024510B" w14:paraId="5DE0CE70" w14:textId="77777777">
        <w:trPr>
          <w:trHeight w:val="280"/>
        </w:trPr>
        <w:tc>
          <w:tcPr>
            <w:tcW w:w="3126" w:type="dxa"/>
          </w:tcPr>
          <w:p w14:paraId="5ED9CE52" w14:textId="77777777" w:rsidR="0024510B" w:rsidRDefault="0024510B"/>
        </w:tc>
        <w:tc>
          <w:tcPr>
            <w:tcW w:w="2183" w:type="dxa"/>
          </w:tcPr>
          <w:p w14:paraId="64CD12E1" w14:textId="7F55182F" w:rsidR="0024510B" w:rsidRDefault="009E4ABA">
            <w:r>
              <w:t>TP-BSM-</w:t>
            </w:r>
            <w:ins w:id="761" w:author="Liming, John R." w:date="2017-04-10T14:22:00Z">
              <w:r w:rsidR="00110E8F">
                <w:t>ST</w:t>
              </w:r>
            </w:ins>
            <w:r>
              <w:t>-BV-</w:t>
            </w:r>
            <w:ins w:id="762" w:author="Liming, John R." w:date="2017-04-11T09:26:00Z">
              <w:r w:rsidR="00A44433">
                <w:t>21</w:t>
              </w:r>
            </w:ins>
            <w:ins w:id="763" w:author="Liming, John R." w:date="2017-04-10T14:22:00Z">
              <w:r w:rsidR="00110E8F">
                <w:t>-V</w:t>
              </w:r>
            </w:ins>
          </w:p>
        </w:tc>
        <w:tc>
          <w:tcPr>
            <w:tcW w:w="4159" w:type="dxa"/>
          </w:tcPr>
          <w:p w14:paraId="2A5A1B94" w14:textId="77777777" w:rsidR="0024510B" w:rsidRDefault="009E4ABA">
            <w:r>
              <w:t>6.3.6-V2V-BSMTX-DATAACC-015</w:t>
            </w:r>
          </w:p>
        </w:tc>
      </w:tr>
      <w:tr w:rsidR="0024510B" w14:paraId="11A02D06" w14:textId="77777777">
        <w:trPr>
          <w:trHeight w:val="280"/>
        </w:trPr>
        <w:tc>
          <w:tcPr>
            <w:tcW w:w="3126" w:type="dxa"/>
          </w:tcPr>
          <w:p w14:paraId="145C7814" w14:textId="77777777" w:rsidR="0024510B" w:rsidRDefault="0024510B"/>
        </w:tc>
        <w:tc>
          <w:tcPr>
            <w:tcW w:w="2183" w:type="dxa"/>
          </w:tcPr>
          <w:p w14:paraId="3A77657E" w14:textId="3F6BA28E" w:rsidR="0024510B" w:rsidRDefault="009E4ABA">
            <w:r>
              <w:t>TP-BSM-</w:t>
            </w:r>
            <w:ins w:id="764" w:author="Liming, John R." w:date="2017-04-10T14:23:00Z">
              <w:r w:rsidR="00110E8F">
                <w:t>ST</w:t>
              </w:r>
            </w:ins>
            <w:r>
              <w:t>-BV-</w:t>
            </w:r>
            <w:ins w:id="765" w:author="Liming, John R." w:date="2017-04-11T09:26:00Z">
              <w:r w:rsidR="00A44433">
                <w:t>21</w:t>
              </w:r>
            </w:ins>
            <w:ins w:id="766" w:author="Liming, John R." w:date="2017-04-10T14:23:00Z">
              <w:r w:rsidR="00110E8F">
                <w:t>-V</w:t>
              </w:r>
            </w:ins>
          </w:p>
        </w:tc>
        <w:tc>
          <w:tcPr>
            <w:tcW w:w="4159" w:type="dxa"/>
          </w:tcPr>
          <w:p w14:paraId="117D5E87" w14:textId="77777777" w:rsidR="0024510B" w:rsidRDefault="009E4ABA">
            <w:r>
              <w:t>6.3.6-V2V-BSMTX-DATAACC-016</w:t>
            </w:r>
          </w:p>
        </w:tc>
      </w:tr>
      <w:tr w:rsidR="0024510B" w14:paraId="2ED9ABF1" w14:textId="77777777">
        <w:trPr>
          <w:trHeight w:val="60"/>
        </w:trPr>
        <w:tc>
          <w:tcPr>
            <w:tcW w:w="3126" w:type="dxa"/>
          </w:tcPr>
          <w:p w14:paraId="48EBF9B3" w14:textId="77777777" w:rsidR="0024510B" w:rsidRDefault="0024510B"/>
        </w:tc>
        <w:tc>
          <w:tcPr>
            <w:tcW w:w="2183" w:type="dxa"/>
          </w:tcPr>
          <w:p w14:paraId="1FD71C8C" w14:textId="28D74A65" w:rsidR="0024510B" w:rsidRDefault="009E4ABA">
            <w:r>
              <w:t>TP-BSM-MV-BV-</w:t>
            </w:r>
            <w:ins w:id="767" w:author="Liming, John R." w:date="2017-04-11T09:36:00Z">
              <w:r w:rsidR="00A3086A">
                <w:t>02</w:t>
              </w:r>
            </w:ins>
            <w:r w:rsidR="00504283">
              <w:t>-V</w:t>
            </w:r>
          </w:p>
        </w:tc>
        <w:tc>
          <w:tcPr>
            <w:tcW w:w="4159" w:type="dxa"/>
          </w:tcPr>
          <w:p w14:paraId="1A6EFC81" w14:textId="77777777" w:rsidR="0024510B" w:rsidRDefault="009E4ABA">
            <w:r>
              <w:t>6.3.6-V2V-BSMTX-DATAACC-017</w:t>
            </w:r>
          </w:p>
        </w:tc>
      </w:tr>
      <w:tr w:rsidR="0024510B" w14:paraId="70EE6BF5" w14:textId="77777777">
        <w:trPr>
          <w:trHeight w:val="280"/>
        </w:trPr>
        <w:tc>
          <w:tcPr>
            <w:tcW w:w="3126" w:type="dxa"/>
          </w:tcPr>
          <w:p w14:paraId="6FA61689" w14:textId="77777777" w:rsidR="0024510B" w:rsidRDefault="0024510B"/>
        </w:tc>
        <w:tc>
          <w:tcPr>
            <w:tcW w:w="2183" w:type="dxa"/>
          </w:tcPr>
          <w:p w14:paraId="51BB8BBE" w14:textId="0F4FAC63" w:rsidR="0024510B" w:rsidRDefault="009E4ABA">
            <w:r>
              <w:t>TP-BSM-MV-BV-</w:t>
            </w:r>
            <w:ins w:id="768" w:author="Liming, John R." w:date="2017-04-11T09:56:00Z">
              <w:r w:rsidR="00A3086A">
                <w:t>13</w:t>
              </w:r>
            </w:ins>
          </w:p>
        </w:tc>
        <w:tc>
          <w:tcPr>
            <w:tcW w:w="4159" w:type="dxa"/>
          </w:tcPr>
          <w:p w14:paraId="22ECC92C" w14:textId="77777777" w:rsidR="0024510B" w:rsidRDefault="009E4ABA">
            <w:r>
              <w:t>6.3.6-V2V-BSMTX-DATAACC-018</w:t>
            </w:r>
          </w:p>
        </w:tc>
      </w:tr>
      <w:tr w:rsidR="0024510B" w14:paraId="7DDEA358" w14:textId="77777777">
        <w:trPr>
          <w:trHeight w:val="280"/>
        </w:trPr>
        <w:tc>
          <w:tcPr>
            <w:tcW w:w="3126" w:type="dxa"/>
          </w:tcPr>
          <w:p w14:paraId="05B08115" w14:textId="77777777" w:rsidR="0024510B" w:rsidRDefault="0024510B"/>
        </w:tc>
        <w:tc>
          <w:tcPr>
            <w:tcW w:w="2183" w:type="dxa"/>
          </w:tcPr>
          <w:p w14:paraId="5F54A578" w14:textId="4DA79731" w:rsidR="0024510B" w:rsidRDefault="009E4ABA">
            <w:r>
              <w:t>TP-BSM-MV-BV-</w:t>
            </w:r>
            <w:ins w:id="769" w:author="Liming, John R." w:date="2017-04-11T09:36:00Z">
              <w:r w:rsidR="00A3086A">
                <w:t>02</w:t>
              </w:r>
            </w:ins>
            <w:r w:rsidR="00504283">
              <w:t>-V</w:t>
            </w:r>
          </w:p>
        </w:tc>
        <w:tc>
          <w:tcPr>
            <w:tcW w:w="4159" w:type="dxa"/>
          </w:tcPr>
          <w:p w14:paraId="4D5CD831" w14:textId="77777777" w:rsidR="0024510B" w:rsidRDefault="009E4ABA">
            <w:r>
              <w:t>6.3.6-V2V-BSMTX-DATAACC-019</w:t>
            </w:r>
          </w:p>
        </w:tc>
      </w:tr>
      <w:tr w:rsidR="0024510B" w14:paraId="0FA3F261" w14:textId="77777777">
        <w:trPr>
          <w:trHeight w:val="280"/>
        </w:trPr>
        <w:tc>
          <w:tcPr>
            <w:tcW w:w="3126" w:type="dxa"/>
          </w:tcPr>
          <w:p w14:paraId="612D551D" w14:textId="77777777" w:rsidR="0024510B" w:rsidRDefault="0024510B"/>
        </w:tc>
        <w:tc>
          <w:tcPr>
            <w:tcW w:w="2183" w:type="dxa"/>
          </w:tcPr>
          <w:p w14:paraId="232713FA" w14:textId="042CFED2" w:rsidR="0024510B" w:rsidRDefault="009E4ABA">
            <w:r>
              <w:t>TP-BSM-MV-BV-</w:t>
            </w:r>
            <w:ins w:id="770" w:author="Liming, John R." w:date="2017-04-11T09:40:00Z">
              <w:r w:rsidR="00A3086A">
                <w:t>03</w:t>
              </w:r>
            </w:ins>
          </w:p>
        </w:tc>
        <w:tc>
          <w:tcPr>
            <w:tcW w:w="4159" w:type="dxa"/>
          </w:tcPr>
          <w:p w14:paraId="2D361A84" w14:textId="77777777" w:rsidR="0024510B" w:rsidRDefault="009E4ABA">
            <w:r>
              <w:t>6.3.6-V2V-BSMTX-DATAACC-020</w:t>
            </w:r>
          </w:p>
        </w:tc>
      </w:tr>
      <w:tr w:rsidR="0024510B" w14:paraId="43E7EDDB" w14:textId="77777777">
        <w:trPr>
          <w:trHeight w:val="280"/>
        </w:trPr>
        <w:tc>
          <w:tcPr>
            <w:tcW w:w="3126" w:type="dxa"/>
          </w:tcPr>
          <w:p w14:paraId="1F961E19" w14:textId="77777777" w:rsidR="0024510B" w:rsidRDefault="0024510B"/>
        </w:tc>
        <w:tc>
          <w:tcPr>
            <w:tcW w:w="2183" w:type="dxa"/>
          </w:tcPr>
          <w:p w14:paraId="5D0D7B06" w14:textId="4AF4CDD5" w:rsidR="0024510B" w:rsidRDefault="009E4ABA">
            <w:r>
              <w:t>TP-BSM-MV-BV-</w:t>
            </w:r>
            <w:ins w:id="771" w:author="Liming, John R." w:date="2017-04-11T09:40:00Z">
              <w:r w:rsidR="00A3086A">
                <w:t>04</w:t>
              </w:r>
            </w:ins>
          </w:p>
        </w:tc>
        <w:tc>
          <w:tcPr>
            <w:tcW w:w="4159" w:type="dxa"/>
          </w:tcPr>
          <w:p w14:paraId="69357C21" w14:textId="77777777" w:rsidR="0024510B" w:rsidRDefault="009E4ABA">
            <w:r>
              <w:t>6.3.6-V2V-BSMTX-DATAACC-021</w:t>
            </w:r>
          </w:p>
        </w:tc>
      </w:tr>
      <w:tr w:rsidR="0024510B" w14:paraId="39A92543" w14:textId="77777777">
        <w:trPr>
          <w:trHeight w:val="280"/>
        </w:trPr>
        <w:tc>
          <w:tcPr>
            <w:tcW w:w="3126" w:type="dxa"/>
          </w:tcPr>
          <w:p w14:paraId="339CCBAB" w14:textId="77777777" w:rsidR="0024510B" w:rsidRDefault="0024510B"/>
        </w:tc>
        <w:tc>
          <w:tcPr>
            <w:tcW w:w="2183" w:type="dxa"/>
          </w:tcPr>
          <w:p w14:paraId="213E222F" w14:textId="7178BA13" w:rsidR="0024510B" w:rsidRDefault="009E4ABA">
            <w:r>
              <w:t>TP-BSM-MV-BV-</w:t>
            </w:r>
            <w:ins w:id="772" w:author="Liming, John R." w:date="2017-04-11T09:41:00Z">
              <w:r w:rsidR="00A3086A">
                <w:t>05</w:t>
              </w:r>
            </w:ins>
          </w:p>
        </w:tc>
        <w:tc>
          <w:tcPr>
            <w:tcW w:w="4159" w:type="dxa"/>
          </w:tcPr>
          <w:p w14:paraId="67B22E5A" w14:textId="77777777" w:rsidR="0024510B" w:rsidRDefault="009E4ABA">
            <w:r>
              <w:t>6.3.6-V2V-BSMTX-DATAACC-022</w:t>
            </w:r>
          </w:p>
        </w:tc>
      </w:tr>
      <w:tr w:rsidR="0024510B" w14:paraId="70584950" w14:textId="77777777">
        <w:trPr>
          <w:trHeight w:val="280"/>
        </w:trPr>
        <w:tc>
          <w:tcPr>
            <w:tcW w:w="3126" w:type="dxa"/>
          </w:tcPr>
          <w:p w14:paraId="29074AC4" w14:textId="77777777" w:rsidR="0024510B" w:rsidRDefault="0024510B"/>
        </w:tc>
        <w:tc>
          <w:tcPr>
            <w:tcW w:w="2183" w:type="dxa"/>
          </w:tcPr>
          <w:p w14:paraId="17CC095D" w14:textId="489FCC7C" w:rsidR="0024510B" w:rsidRDefault="009E4ABA">
            <w:r>
              <w:t>TP-BSM-MV-BV-</w:t>
            </w:r>
            <w:ins w:id="773" w:author="Liming, John R." w:date="2017-04-11T09:41:00Z">
              <w:r w:rsidR="00A3086A">
                <w:t>05</w:t>
              </w:r>
            </w:ins>
          </w:p>
        </w:tc>
        <w:tc>
          <w:tcPr>
            <w:tcW w:w="4159" w:type="dxa"/>
          </w:tcPr>
          <w:p w14:paraId="098FE531" w14:textId="77777777" w:rsidR="0024510B" w:rsidRDefault="009E4ABA">
            <w:r>
              <w:t>6.3.6-V2V-BSMTX-DATAACC-023</w:t>
            </w:r>
          </w:p>
        </w:tc>
      </w:tr>
      <w:tr w:rsidR="0024510B" w14:paraId="2E507805" w14:textId="77777777">
        <w:trPr>
          <w:trHeight w:val="280"/>
        </w:trPr>
        <w:tc>
          <w:tcPr>
            <w:tcW w:w="3126" w:type="dxa"/>
          </w:tcPr>
          <w:p w14:paraId="06016AF7" w14:textId="77777777" w:rsidR="0024510B" w:rsidRDefault="0024510B"/>
        </w:tc>
        <w:tc>
          <w:tcPr>
            <w:tcW w:w="2183" w:type="dxa"/>
          </w:tcPr>
          <w:p w14:paraId="7F714497" w14:textId="44582186" w:rsidR="0024510B" w:rsidRDefault="009E4ABA">
            <w:r>
              <w:t>TP-BSM-MV-BV-</w:t>
            </w:r>
            <w:ins w:id="774" w:author="Liming, John R." w:date="2017-04-11T09:36:00Z">
              <w:r w:rsidR="00A3086A">
                <w:t>02</w:t>
              </w:r>
            </w:ins>
            <w:r w:rsidR="00504283">
              <w:t>-V</w:t>
            </w:r>
          </w:p>
        </w:tc>
        <w:tc>
          <w:tcPr>
            <w:tcW w:w="4159" w:type="dxa"/>
          </w:tcPr>
          <w:p w14:paraId="37616445" w14:textId="77777777" w:rsidR="0024510B" w:rsidRDefault="009E4ABA">
            <w:r>
              <w:t>6.3.6-V2V-BSMTX-DATAACC-024</w:t>
            </w:r>
          </w:p>
        </w:tc>
      </w:tr>
      <w:tr w:rsidR="0024510B" w14:paraId="327974A3" w14:textId="77777777">
        <w:trPr>
          <w:trHeight w:val="280"/>
        </w:trPr>
        <w:tc>
          <w:tcPr>
            <w:tcW w:w="3126" w:type="dxa"/>
          </w:tcPr>
          <w:p w14:paraId="60192032" w14:textId="77777777" w:rsidR="0024510B" w:rsidRDefault="0024510B"/>
        </w:tc>
        <w:tc>
          <w:tcPr>
            <w:tcW w:w="2183" w:type="dxa"/>
          </w:tcPr>
          <w:p w14:paraId="3EF509D6" w14:textId="122D6623" w:rsidR="0024510B" w:rsidRDefault="009E4ABA">
            <w:r>
              <w:t>TP-BSM-MV-BV-</w:t>
            </w:r>
            <w:ins w:id="775" w:author="Liming, John R." w:date="2017-04-11T09:36:00Z">
              <w:r w:rsidR="00A3086A">
                <w:t>02</w:t>
              </w:r>
            </w:ins>
            <w:r w:rsidR="00504283">
              <w:t>-V</w:t>
            </w:r>
          </w:p>
        </w:tc>
        <w:tc>
          <w:tcPr>
            <w:tcW w:w="4159" w:type="dxa"/>
          </w:tcPr>
          <w:p w14:paraId="59873141" w14:textId="77777777" w:rsidR="0024510B" w:rsidRDefault="009E4ABA">
            <w:r>
              <w:t>6.3.6-V2V-BSMTX-DATAACC-025</w:t>
            </w:r>
          </w:p>
        </w:tc>
      </w:tr>
      <w:tr w:rsidR="0024510B" w14:paraId="6D1294F9" w14:textId="77777777">
        <w:trPr>
          <w:trHeight w:val="280"/>
        </w:trPr>
        <w:tc>
          <w:tcPr>
            <w:tcW w:w="3126" w:type="dxa"/>
          </w:tcPr>
          <w:p w14:paraId="787C6BE0" w14:textId="77777777" w:rsidR="0024510B" w:rsidRDefault="0024510B"/>
        </w:tc>
        <w:tc>
          <w:tcPr>
            <w:tcW w:w="2183" w:type="dxa"/>
          </w:tcPr>
          <w:p w14:paraId="58436856" w14:textId="1F6B52F2" w:rsidR="0024510B" w:rsidRDefault="009E4ABA">
            <w:r>
              <w:t>TP-BSM-MV-BV-</w:t>
            </w:r>
            <w:ins w:id="776" w:author="Liming, John R." w:date="2017-04-11T09:36:00Z">
              <w:r w:rsidR="00A3086A">
                <w:t>02</w:t>
              </w:r>
            </w:ins>
            <w:r w:rsidR="00504283">
              <w:t>-V</w:t>
            </w:r>
          </w:p>
        </w:tc>
        <w:tc>
          <w:tcPr>
            <w:tcW w:w="4159" w:type="dxa"/>
          </w:tcPr>
          <w:p w14:paraId="2D067DBD" w14:textId="77777777" w:rsidR="0024510B" w:rsidRDefault="009E4ABA">
            <w:r>
              <w:t>6.3.6-V2V-BSMTX-DATAACC-026</w:t>
            </w:r>
          </w:p>
        </w:tc>
      </w:tr>
      <w:tr w:rsidR="0024510B" w14:paraId="568A4260" w14:textId="77777777">
        <w:trPr>
          <w:trHeight w:val="280"/>
        </w:trPr>
        <w:tc>
          <w:tcPr>
            <w:tcW w:w="3126" w:type="dxa"/>
          </w:tcPr>
          <w:p w14:paraId="7CEA0213" w14:textId="77777777" w:rsidR="0024510B" w:rsidRDefault="0024510B"/>
        </w:tc>
        <w:tc>
          <w:tcPr>
            <w:tcW w:w="2183" w:type="dxa"/>
          </w:tcPr>
          <w:p w14:paraId="385E8937" w14:textId="19597A7B" w:rsidR="0024510B" w:rsidRDefault="009E4ABA">
            <w:r>
              <w:t>TP-BSM-MV-BV-</w:t>
            </w:r>
            <w:ins w:id="777" w:author="Liming, John R." w:date="2017-04-11T09:36:00Z">
              <w:r w:rsidR="00A3086A">
                <w:t>02</w:t>
              </w:r>
            </w:ins>
            <w:r w:rsidR="00504283">
              <w:t>-V</w:t>
            </w:r>
          </w:p>
        </w:tc>
        <w:tc>
          <w:tcPr>
            <w:tcW w:w="4159" w:type="dxa"/>
          </w:tcPr>
          <w:p w14:paraId="1DC2D5A1" w14:textId="77777777" w:rsidR="0024510B" w:rsidRDefault="009E4ABA">
            <w:r>
              <w:t>6.3.6-V2V-BSMTX-DATAACC-027</w:t>
            </w:r>
          </w:p>
        </w:tc>
      </w:tr>
      <w:tr w:rsidR="0024510B" w14:paraId="474F8466" w14:textId="77777777">
        <w:trPr>
          <w:trHeight w:val="280"/>
        </w:trPr>
        <w:tc>
          <w:tcPr>
            <w:tcW w:w="3126" w:type="dxa"/>
          </w:tcPr>
          <w:p w14:paraId="11214242" w14:textId="77777777" w:rsidR="0024510B" w:rsidRDefault="0024510B"/>
        </w:tc>
        <w:tc>
          <w:tcPr>
            <w:tcW w:w="2183" w:type="dxa"/>
          </w:tcPr>
          <w:p w14:paraId="43F7883C" w14:textId="6520BD4A" w:rsidR="0024510B" w:rsidRDefault="009E4ABA">
            <w:r>
              <w:t>TP-BSM-MV-BV-</w:t>
            </w:r>
            <w:ins w:id="778" w:author="Liming, John R." w:date="2017-04-11T09:52:00Z">
              <w:r w:rsidR="00A3086A">
                <w:t>08</w:t>
              </w:r>
            </w:ins>
          </w:p>
        </w:tc>
        <w:tc>
          <w:tcPr>
            <w:tcW w:w="4159" w:type="dxa"/>
          </w:tcPr>
          <w:p w14:paraId="0A3250B9" w14:textId="77777777" w:rsidR="0024510B" w:rsidRDefault="009E4ABA">
            <w:r>
              <w:t>6.3.6-V2V-BSMTX-DATAACC-028</w:t>
            </w:r>
          </w:p>
        </w:tc>
      </w:tr>
      <w:tr w:rsidR="0024510B" w14:paraId="537A2993" w14:textId="77777777">
        <w:trPr>
          <w:trHeight w:val="280"/>
        </w:trPr>
        <w:tc>
          <w:tcPr>
            <w:tcW w:w="3126" w:type="dxa"/>
          </w:tcPr>
          <w:p w14:paraId="509729ED" w14:textId="77777777" w:rsidR="0024510B" w:rsidRDefault="0024510B"/>
        </w:tc>
        <w:tc>
          <w:tcPr>
            <w:tcW w:w="2183" w:type="dxa"/>
          </w:tcPr>
          <w:p w14:paraId="52304004" w14:textId="48533021" w:rsidR="0024510B" w:rsidRDefault="009E4ABA">
            <w:r>
              <w:t>TP-BSM-MV-BV-</w:t>
            </w:r>
            <w:ins w:id="779" w:author="Liming, John R." w:date="2017-04-11T09:55:00Z">
              <w:r w:rsidR="00A3086A">
                <w:t>11</w:t>
              </w:r>
            </w:ins>
          </w:p>
        </w:tc>
        <w:tc>
          <w:tcPr>
            <w:tcW w:w="4159" w:type="dxa"/>
          </w:tcPr>
          <w:p w14:paraId="2014A7E8" w14:textId="77777777" w:rsidR="0024510B" w:rsidRDefault="009E4ABA">
            <w:r>
              <w:t>6.3.6-V2V-BSMTX-DATAACC-029</w:t>
            </w:r>
          </w:p>
        </w:tc>
      </w:tr>
      <w:tr w:rsidR="0024510B" w14:paraId="2F734BBC" w14:textId="77777777">
        <w:trPr>
          <w:trHeight w:val="280"/>
        </w:trPr>
        <w:tc>
          <w:tcPr>
            <w:tcW w:w="3126" w:type="dxa"/>
          </w:tcPr>
          <w:p w14:paraId="1099D262" w14:textId="77777777" w:rsidR="0024510B" w:rsidRDefault="0024510B"/>
        </w:tc>
        <w:tc>
          <w:tcPr>
            <w:tcW w:w="2183" w:type="dxa"/>
          </w:tcPr>
          <w:p w14:paraId="7828B53E" w14:textId="319083C4" w:rsidR="0024510B" w:rsidRDefault="009E4ABA">
            <w:r>
              <w:t>TP-BSM-MV-BV-</w:t>
            </w:r>
            <w:ins w:id="780" w:author="Liming, John R." w:date="2017-04-11T09:55:00Z">
              <w:r w:rsidR="00A3086A">
                <w:t>12</w:t>
              </w:r>
            </w:ins>
          </w:p>
        </w:tc>
        <w:tc>
          <w:tcPr>
            <w:tcW w:w="4159" w:type="dxa"/>
          </w:tcPr>
          <w:p w14:paraId="4CBDFBD7" w14:textId="77777777" w:rsidR="0024510B" w:rsidRDefault="009E4ABA">
            <w:r>
              <w:t>6.3.6-V2V-BSMTX-DATAACC-030</w:t>
            </w:r>
          </w:p>
        </w:tc>
      </w:tr>
      <w:tr w:rsidR="0024510B" w14:paraId="3E49B746" w14:textId="77777777">
        <w:trPr>
          <w:trHeight w:val="280"/>
        </w:trPr>
        <w:tc>
          <w:tcPr>
            <w:tcW w:w="3126" w:type="dxa"/>
          </w:tcPr>
          <w:p w14:paraId="752D42F6" w14:textId="77777777" w:rsidR="0024510B" w:rsidRDefault="0024510B"/>
        </w:tc>
        <w:tc>
          <w:tcPr>
            <w:tcW w:w="2183" w:type="dxa"/>
          </w:tcPr>
          <w:p w14:paraId="646EC523" w14:textId="0787CF33" w:rsidR="0024510B" w:rsidRDefault="009E4ABA">
            <w:r>
              <w:t>TP-BSM-MV-BV-</w:t>
            </w:r>
            <w:ins w:id="781" w:author="Liming, John R." w:date="2017-04-11T09:53:00Z">
              <w:r w:rsidR="00A3086A">
                <w:t>09</w:t>
              </w:r>
            </w:ins>
          </w:p>
        </w:tc>
        <w:tc>
          <w:tcPr>
            <w:tcW w:w="4159" w:type="dxa"/>
          </w:tcPr>
          <w:p w14:paraId="088DAD9B" w14:textId="77777777" w:rsidR="0024510B" w:rsidRDefault="009E4ABA">
            <w:r>
              <w:t>6.3.6-V2V-BSMTX-DATAACC-031</w:t>
            </w:r>
          </w:p>
        </w:tc>
      </w:tr>
      <w:tr w:rsidR="0024510B" w14:paraId="631C5269" w14:textId="77777777">
        <w:trPr>
          <w:trHeight w:val="280"/>
        </w:trPr>
        <w:tc>
          <w:tcPr>
            <w:tcW w:w="3126" w:type="dxa"/>
          </w:tcPr>
          <w:p w14:paraId="2D08D977" w14:textId="77777777" w:rsidR="0024510B" w:rsidRDefault="0024510B"/>
        </w:tc>
        <w:tc>
          <w:tcPr>
            <w:tcW w:w="2183" w:type="dxa"/>
          </w:tcPr>
          <w:p w14:paraId="478B6653" w14:textId="0143D167" w:rsidR="0024510B" w:rsidRDefault="009E4ABA">
            <w:r>
              <w:t>TP-BSM-MV-BV-</w:t>
            </w:r>
            <w:ins w:id="782" w:author="Liming, John R." w:date="2017-04-11T09:52:00Z">
              <w:r w:rsidR="00A3086A">
                <w:t>08</w:t>
              </w:r>
            </w:ins>
          </w:p>
        </w:tc>
        <w:tc>
          <w:tcPr>
            <w:tcW w:w="4159" w:type="dxa"/>
          </w:tcPr>
          <w:p w14:paraId="49E14B8E" w14:textId="77777777" w:rsidR="0024510B" w:rsidRDefault="009E4ABA">
            <w:r>
              <w:t>6.3.6-V2V-BSMTX-DATAACC-032</w:t>
            </w:r>
          </w:p>
        </w:tc>
      </w:tr>
      <w:tr w:rsidR="0024510B" w14:paraId="19ED90B0" w14:textId="77777777">
        <w:trPr>
          <w:trHeight w:val="280"/>
        </w:trPr>
        <w:tc>
          <w:tcPr>
            <w:tcW w:w="3126" w:type="dxa"/>
          </w:tcPr>
          <w:p w14:paraId="50927F74" w14:textId="77777777" w:rsidR="0024510B" w:rsidRDefault="0024510B"/>
        </w:tc>
        <w:tc>
          <w:tcPr>
            <w:tcW w:w="2183" w:type="dxa"/>
          </w:tcPr>
          <w:p w14:paraId="1F3061E7" w14:textId="59A6ADF9" w:rsidR="0024510B" w:rsidRDefault="009E4ABA">
            <w:r>
              <w:t>TP-BSM-MV-BV-</w:t>
            </w:r>
            <w:ins w:id="783" w:author="Liming, John R." w:date="2017-04-11T09:56:00Z">
              <w:r w:rsidR="00A3086A">
                <w:t>14</w:t>
              </w:r>
            </w:ins>
          </w:p>
        </w:tc>
        <w:tc>
          <w:tcPr>
            <w:tcW w:w="4159" w:type="dxa"/>
          </w:tcPr>
          <w:p w14:paraId="1E28AFD0" w14:textId="77777777" w:rsidR="0024510B" w:rsidRDefault="009E4ABA">
            <w:r>
              <w:t>6.3.6-V2V-BSMTX-DATAACC-033</w:t>
            </w:r>
          </w:p>
        </w:tc>
      </w:tr>
      <w:tr w:rsidR="0024510B" w14:paraId="214884DC" w14:textId="77777777">
        <w:trPr>
          <w:trHeight w:val="280"/>
        </w:trPr>
        <w:tc>
          <w:tcPr>
            <w:tcW w:w="3126" w:type="dxa"/>
          </w:tcPr>
          <w:p w14:paraId="49D46669" w14:textId="77777777" w:rsidR="0024510B" w:rsidRDefault="0024510B"/>
        </w:tc>
        <w:tc>
          <w:tcPr>
            <w:tcW w:w="2183" w:type="dxa"/>
          </w:tcPr>
          <w:p w14:paraId="7469A601" w14:textId="6CAAC0A7" w:rsidR="0024510B" w:rsidRDefault="009E4ABA">
            <w:r>
              <w:t>TP-BSM-MV-BV-</w:t>
            </w:r>
            <w:ins w:id="784" w:author="Liming, John R." w:date="2017-04-11T09:49:00Z">
              <w:r w:rsidR="00A3086A">
                <w:t>06</w:t>
              </w:r>
            </w:ins>
          </w:p>
        </w:tc>
        <w:tc>
          <w:tcPr>
            <w:tcW w:w="4159" w:type="dxa"/>
          </w:tcPr>
          <w:p w14:paraId="141268BB" w14:textId="77777777" w:rsidR="0024510B" w:rsidRDefault="009E4ABA">
            <w:r>
              <w:t>6.3.6-V2V-BSMTX-DATAACC-036</w:t>
            </w:r>
          </w:p>
        </w:tc>
      </w:tr>
      <w:tr w:rsidR="0024510B" w14:paraId="6320C743" w14:textId="77777777">
        <w:trPr>
          <w:trHeight w:val="280"/>
        </w:trPr>
        <w:tc>
          <w:tcPr>
            <w:tcW w:w="3126" w:type="dxa"/>
          </w:tcPr>
          <w:p w14:paraId="761DA4DD" w14:textId="77777777" w:rsidR="0024510B" w:rsidRDefault="0024510B"/>
        </w:tc>
        <w:tc>
          <w:tcPr>
            <w:tcW w:w="2183" w:type="dxa"/>
          </w:tcPr>
          <w:p w14:paraId="6A4AB449" w14:textId="6DED50FB" w:rsidR="0024510B" w:rsidRDefault="009E4ABA">
            <w:r>
              <w:t>TP-BSM-MV-BV-</w:t>
            </w:r>
            <w:ins w:id="785" w:author="Liming, John R." w:date="2017-04-11T09:49:00Z">
              <w:r w:rsidR="00A3086A">
                <w:t>06</w:t>
              </w:r>
            </w:ins>
          </w:p>
        </w:tc>
        <w:tc>
          <w:tcPr>
            <w:tcW w:w="4159" w:type="dxa"/>
          </w:tcPr>
          <w:p w14:paraId="4EF3340D" w14:textId="77777777" w:rsidR="0024510B" w:rsidRDefault="009E4ABA">
            <w:r>
              <w:t>6.3.6-V2V-BSMTX-DATAACC-037</w:t>
            </w:r>
          </w:p>
        </w:tc>
      </w:tr>
      <w:tr w:rsidR="0024510B" w14:paraId="676D4D10" w14:textId="77777777">
        <w:trPr>
          <w:trHeight w:val="280"/>
        </w:trPr>
        <w:tc>
          <w:tcPr>
            <w:tcW w:w="3126" w:type="dxa"/>
          </w:tcPr>
          <w:p w14:paraId="7B894ECC" w14:textId="77777777" w:rsidR="0024510B" w:rsidRDefault="0024510B"/>
        </w:tc>
        <w:tc>
          <w:tcPr>
            <w:tcW w:w="2183" w:type="dxa"/>
          </w:tcPr>
          <w:p w14:paraId="5DA0D2CE" w14:textId="5B6A2446" w:rsidR="0024510B" w:rsidRDefault="009E4ABA">
            <w:r>
              <w:t>TP-BSM-MV-BV-</w:t>
            </w:r>
            <w:ins w:id="786" w:author="Liming, John R." w:date="2017-04-11T09:50:00Z">
              <w:r w:rsidR="00A3086A">
                <w:t>06</w:t>
              </w:r>
            </w:ins>
          </w:p>
        </w:tc>
        <w:tc>
          <w:tcPr>
            <w:tcW w:w="4159" w:type="dxa"/>
          </w:tcPr>
          <w:p w14:paraId="7DC41BD9" w14:textId="77777777" w:rsidR="0024510B" w:rsidRDefault="009E4ABA">
            <w:r>
              <w:t>6.3.6-V2V-BSMTX-DATAACC-038</w:t>
            </w:r>
          </w:p>
        </w:tc>
      </w:tr>
      <w:tr w:rsidR="0024510B" w14:paraId="092FEC23" w14:textId="77777777">
        <w:trPr>
          <w:trHeight w:val="280"/>
        </w:trPr>
        <w:tc>
          <w:tcPr>
            <w:tcW w:w="3126" w:type="dxa"/>
          </w:tcPr>
          <w:p w14:paraId="67325B1E" w14:textId="77777777" w:rsidR="0024510B" w:rsidRDefault="0024510B"/>
        </w:tc>
        <w:tc>
          <w:tcPr>
            <w:tcW w:w="2183" w:type="dxa"/>
          </w:tcPr>
          <w:p w14:paraId="11DE74DA" w14:textId="75DF7DED" w:rsidR="0024510B" w:rsidRDefault="009E4ABA">
            <w:r>
              <w:t>TP-BSM-MV-BV-</w:t>
            </w:r>
            <w:ins w:id="787" w:author="Liming, John R." w:date="2017-04-11T09:50:00Z">
              <w:r w:rsidR="00A3086A">
                <w:t>06</w:t>
              </w:r>
            </w:ins>
          </w:p>
        </w:tc>
        <w:tc>
          <w:tcPr>
            <w:tcW w:w="4159" w:type="dxa"/>
          </w:tcPr>
          <w:p w14:paraId="1E3598B4" w14:textId="77777777" w:rsidR="0024510B" w:rsidRDefault="009E4ABA">
            <w:r>
              <w:t>6.3.6-V2V-BSMTX-DATAACC-039</w:t>
            </w:r>
          </w:p>
        </w:tc>
      </w:tr>
      <w:tr w:rsidR="0024510B" w14:paraId="433514BC" w14:textId="77777777">
        <w:trPr>
          <w:trHeight w:val="280"/>
        </w:trPr>
        <w:tc>
          <w:tcPr>
            <w:tcW w:w="3126" w:type="dxa"/>
          </w:tcPr>
          <w:p w14:paraId="0E82BDC7" w14:textId="77777777" w:rsidR="0024510B" w:rsidRDefault="0024510B"/>
        </w:tc>
        <w:tc>
          <w:tcPr>
            <w:tcW w:w="2183" w:type="dxa"/>
          </w:tcPr>
          <w:p w14:paraId="48B74493" w14:textId="3D823082" w:rsidR="0024510B" w:rsidRDefault="009E4ABA">
            <w:r>
              <w:t>TP-BSM-MV-BV-</w:t>
            </w:r>
            <w:ins w:id="788" w:author="Liming, John R." w:date="2017-04-11T09:50:00Z">
              <w:r w:rsidR="00A3086A">
                <w:t>06</w:t>
              </w:r>
            </w:ins>
          </w:p>
        </w:tc>
        <w:tc>
          <w:tcPr>
            <w:tcW w:w="4159" w:type="dxa"/>
          </w:tcPr>
          <w:p w14:paraId="39CE879B" w14:textId="77777777" w:rsidR="0024510B" w:rsidRDefault="009E4ABA">
            <w:r>
              <w:t>6.3.6-V2V-BSMTX-DATAACC-040</w:t>
            </w:r>
          </w:p>
        </w:tc>
      </w:tr>
      <w:tr w:rsidR="0024510B" w14:paraId="4CA61681" w14:textId="77777777">
        <w:trPr>
          <w:trHeight w:val="280"/>
        </w:trPr>
        <w:tc>
          <w:tcPr>
            <w:tcW w:w="3126" w:type="dxa"/>
          </w:tcPr>
          <w:p w14:paraId="66693873" w14:textId="77777777" w:rsidR="0024510B" w:rsidRDefault="0024510B"/>
        </w:tc>
        <w:tc>
          <w:tcPr>
            <w:tcW w:w="2183" w:type="dxa"/>
          </w:tcPr>
          <w:p w14:paraId="6DA790E8" w14:textId="1193BCEE" w:rsidR="0024510B" w:rsidRDefault="009E4ABA">
            <w:r>
              <w:t>TP-BSM-MV-BV-</w:t>
            </w:r>
            <w:ins w:id="789" w:author="Liming, John R." w:date="2017-04-11T09:50:00Z">
              <w:r w:rsidR="00A3086A">
                <w:t>06</w:t>
              </w:r>
            </w:ins>
          </w:p>
        </w:tc>
        <w:tc>
          <w:tcPr>
            <w:tcW w:w="4159" w:type="dxa"/>
          </w:tcPr>
          <w:p w14:paraId="506EFB28" w14:textId="77777777" w:rsidR="0024510B" w:rsidRDefault="009E4ABA">
            <w:r>
              <w:t>6.3.6-V2V-BSMTX-DATAACC-041</w:t>
            </w:r>
          </w:p>
        </w:tc>
      </w:tr>
      <w:tr w:rsidR="0024510B" w14:paraId="3F217CF2" w14:textId="77777777">
        <w:trPr>
          <w:trHeight w:val="280"/>
        </w:trPr>
        <w:tc>
          <w:tcPr>
            <w:tcW w:w="3126" w:type="dxa"/>
          </w:tcPr>
          <w:p w14:paraId="1ABA3F10" w14:textId="77777777" w:rsidR="0024510B" w:rsidRDefault="0024510B"/>
        </w:tc>
        <w:tc>
          <w:tcPr>
            <w:tcW w:w="2183" w:type="dxa"/>
          </w:tcPr>
          <w:p w14:paraId="76120760" w14:textId="614A7363" w:rsidR="0024510B" w:rsidRDefault="009E4ABA">
            <w:r>
              <w:t>TP-BSM-MV-BV-</w:t>
            </w:r>
            <w:ins w:id="790" w:author="Liming, John R." w:date="2017-04-11T09:50:00Z">
              <w:r w:rsidR="00A3086A">
                <w:t>06</w:t>
              </w:r>
            </w:ins>
          </w:p>
        </w:tc>
        <w:tc>
          <w:tcPr>
            <w:tcW w:w="4159" w:type="dxa"/>
          </w:tcPr>
          <w:p w14:paraId="2CB1E16A" w14:textId="77777777" w:rsidR="0024510B" w:rsidRDefault="009E4ABA">
            <w:r>
              <w:t>6.3.6-V2V-BSMTX-DATAACC-042</w:t>
            </w:r>
          </w:p>
        </w:tc>
      </w:tr>
      <w:tr w:rsidR="0024510B" w14:paraId="1043A813" w14:textId="77777777">
        <w:trPr>
          <w:trHeight w:val="280"/>
        </w:trPr>
        <w:tc>
          <w:tcPr>
            <w:tcW w:w="3126" w:type="dxa"/>
          </w:tcPr>
          <w:p w14:paraId="02C316CD" w14:textId="77777777" w:rsidR="0024510B" w:rsidRDefault="0024510B"/>
        </w:tc>
        <w:tc>
          <w:tcPr>
            <w:tcW w:w="2183" w:type="dxa"/>
          </w:tcPr>
          <w:p w14:paraId="114E6382" w14:textId="5C16188E" w:rsidR="0024510B" w:rsidRDefault="009E4ABA">
            <w:r>
              <w:t>TP-BSM-MV-BV-</w:t>
            </w:r>
            <w:ins w:id="791" w:author="Liming, John R." w:date="2017-04-11T09:50:00Z">
              <w:r w:rsidR="00A3086A">
                <w:t>06</w:t>
              </w:r>
            </w:ins>
          </w:p>
        </w:tc>
        <w:tc>
          <w:tcPr>
            <w:tcW w:w="4159" w:type="dxa"/>
          </w:tcPr>
          <w:p w14:paraId="074C2C14" w14:textId="77777777" w:rsidR="0024510B" w:rsidRDefault="009E4ABA">
            <w:r>
              <w:t>6.3.6-V2V-BSMTX-DATAACC-043</w:t>
            </w:r>
          </w:p>
        </w:tc>
      </w:tr>
      <w:tr w:rsidR="0024510B" w14:paraId="5BB989F9" w14:textId="77777777">
        <w:trPr>
          <w:trHeight w:val="280"/>
        </w:trPr>
        <w:tc>
          <w:tcPr>
            <w:tcW w:w="3126" w:type="dxa"/>
          </w:tcPr>
          <w:p w14:paraId="0E93AC35" w14:textId="77777777" w:rsidR="0024510B" w:rsidRDefault="0024510B"/>
        </w:tc>
        <w:tc>
          <w:tcPr>
            <w:tcW w:w="2183" w:type="dxa"/>
          </w:tcPr>
          <w:p w14:paraId="524235C9" w14:textId="41E5B8B4" w:rsidR="0024510B" w:rsidRDefault="009E4ABA">
            <w:r>
              <w:t>TP-BSM-MV-BV-</w:t>
            </w:r>
            <w:ins w:id="792" w:author="Liming, John R." w:date="2017-04-11T09:50:00Z">
              <w:r w:rsidR="00A3086A">
                <w:t>06</w:t>
              </w:r>
            </w:ins>
          </w:p>
        </w:tc>
        <w:tc>
          <w:tcPr>
            <w:tcW w:w="4159" w:type="dxa"/>
          </w:tcPr>
          <w:p w14:paraId="51163344" w14:textId="77777777" w:rsidR="0024510B" w:rsidRDefault="009E4ABA">
            <w:r>
              <w:t>6.3.6-V2V-BSMTX-DATAACC-044</w:t>
            </w:r>
          </w:p>
        </w:tc>
      </w:tr>
      <w:tr w:rsidR="0024510B" w14:paraId="0DCE15EA" w14:textId="77777777">
        <w:trPr>
          <w:trHeight w:val="280"/>
        </w:trPr>
        <w:tc>
          <w:tcPr>
            <w:tcW w:w="3126" w:type="dxa"/>
          </w:tcPr>
          <w:p w14:paraId="77EF003A" w14:textId="77777777" w:rsidR="0024510B" w:rsidRDefault="0024510B"/>
        </w:tc>
        <w:tc>
          <w:tcPr>
            <w:tcW w:w="2183" w:type="dxa"/>
          </w:tcPr>
          <w:p w14:paraId="26E8AB0E" w14:textId="6408C9ED" w:rsidR="0024510B" w:rsidRDefault="009E4ABA">
            <w:r>
              <w:t>TP-BSM-MV-BV-</w:t>
            </w:r>
            <w:ins w:id="793" w:author="Liming, John R." w:date="2017-04-11T09:50:00Z">
              <w:r w:rsidR="00A3086A">
                <w:t>06</w:t>
              </w:r>
            </w:ins>
          </w:p>
        </w:tc>
        <w:tc>
          <w:tcPr>
            <w:tcW w:w="4159" w:type="dxa"/>
          </w:tcPr>
          <w:p w14:paraId="46F706D6" w14:textId="77777777" w:rsidR="0024510B" w:rsidRDefault="009E4ABA">
            <w:r>
              <w:t>6.3.6-V2V-BSMTX-DATAACC-045</w:t>
            </w:r>
          </w:p>
        </w:tc>
      </w:tr>
      <w:tr w:rsidR="0024510B" w14:paraId="0238EB44" w14:textId="77777777">
        <w:trPr>
          <w:trHeight w:val="280"/>
        </w:trPr>
        <w:tc>
          <w:tcPr>
            <w:tcW w:w="3126" w:type="dxa"/>
          </w:tcPr>
          <w:p w14:paraId="362B6123" w14:textId="77777777" w:rsidR="0024510B" w:rsidRDefault="0024510B"/>
        </w:tc>
        <w:tc>
          <w:tcPr>
            <w:tcW w:w="2183" w:type="dxa"/>
          </w:tcPr>
          <w:p w14:paraId="393A5F38" w14:textId="69301662" w:rsidR="0024510B" w:rsidRDefault="009E4ABA">
            <w:r>
              <w:t>TP-BSM-MV-BV-</w:t>
            </w:r>
            <w:ins w:id="794" w:author="Liming, John R." w:date="2017-04-11T09:50:00Z">
              <w:r w:rsidR="00A3086A">
                <w:t>06</w:t>
              </w:r>
            </w:ins>
          </w:p>
        </w:tc>
        <w:tc>
          <w:tcPr>
            <w:tcW w:w="4159" w:type="dxa"/>
          </w:tcPr>
          <w:p w14:paraId="0F63C994" w14:textId="77777777" w:rsidR="0024510B" w:rsidRDefault="009E4ABA">
            <w:r>
              <w:t>6.3.6-V2V-BSMTX-DATAACC-046</w:t>
            </w:r>
          </w:p>
        </w:tc>
      </w:tr>
      <w:tr w:rsidR="0024510B" w14:paraId="4BB60F7C" w14:textId="77777777">
        <w:trPr>
          <w:trHeight w:val="280"/>
        </w:trPr>
        <w:tc>
          <w:tcPr>
            <w:tcW w:w="3126" w:type="dxa"/>
          </w:tcPr>
          <w:p w14:paraId="5CA64187" w14:textId="77777777" w:rsidR="0024510B" w:rsidRDefault="0024510B"/>
        </w:tc>
        <w:tc>
          <w:tcPr>
            <w:tcW w:w="2183" w:type="dxa"/>
          </w:tcPr>
          <w:p w14:paraId="712CD03A" w14:textId="4E1F0CE9" w:rsidR="0024510B" w:rsidRDefault="009E4ABA">
            <w:r>
              <w:t>TP-BSM-MV-BV-</w:t>
            </w:r>
            <w:ins w:id="795" w:author="Liming, John R." w:date="2017-04-11T09:50:00Z">
              <w:r w:rsidR="00A3086A">
                <w:t>06</w:t>
              </w:r>
            </w:ins>
          </w:p>
        </w:tc>
        <w:tc>
          <w:tcPr>
            <w:tcW w:w="4159" w:type="dxa"/>
          </w:tcPr>
          <w:p w14:paraId="5F3D3F66" w14:textId="77777777" w:rsidR="0024510B" w:rsidRDefault="009E4ABA">
            <w:r>
              <w:t>6.3.6-V2V-BSMTX-DATAACC-047</w:t>
            </w:r>
          </w:p>
        </w:tc>
      </w:tr>
      <w:tr w:rsidR="0024510B" w14:paraId="23D9F0E3" w14:textId="77777777">
        <w:trPr>
          <w:trHeight w:val="280"/>
        </w:trPr>
        <w:tc>
          <w:tcPr>
            <w:tcW w:w="3126" w:type="dxa"/>
          </w:tcPr>
          <w:p w14:paraId="227CE350" w14:textId="77777777" w:rsidR="0024510B" w:rsidRDefault="0024510B"/>
        </w:tc>
        <w:tc>
          <w:tcPr>
            <w:tcW w:w="2183" w:type="dxa"/>
          </w:tcPr>
          <w:p w14:paraId="2C2930AE" w14:textId="4F5377C5" w:rsidR="0024510B" w:rsidRDefault="009E4ABA">
            <w:r>
              <w:t>TP-BSM-MV-BV-</w:t>
            </w:r>
            <w:ins w:id="796" w:author="Liming, John R." w:date="2017-04-11T09:50:00Z">
              <w:r w:rsidR="00A3086A">
                <w:t>06</w:t>
              </w:r>
            </w:ins>
          </w:p>
        </w:tc>
        <w:tc>
          <w:tcPr>
            <w:tcW w:w="4159" w:type="dxa"/>
          </w:tcPr>
          <w:p w14:paraId="433D5B07" w14:textId="77777777" w:rsidR="0024510B" w:rsidRDefault="009E4ABA">
            <w:r>
              <w:t>6.3.6-V2V-BSMTX-DATAACC-048</w:t>
            </w:r>
          </w:p>
        </w:tc>
      </w:tr>
      <w:tr w:rsidR="0024510B" w14:paraId="16907770" w14:textId="77777777">
        <w:trPr>
          <w:trHeight w:val="280"/>
        </w:trPr>
        <w:tc>
          <w:tcPr>
            <w:tcW w:w="3126" w:type="dxa"/>
          </w:tcPr>
          <w:p w14:paraId="7AFB0A08" w14:textId="77777777" w:rsidR="0024510B" w:rsidRDefault="0024510B"/>
        </w:tc>
        <w:tc>
          <w:tcPr>
            <w:tcW w:w="2183" w:type="dxa"/>
          </w:tcPr>
          <w:p w14:paraId="0BBCBF62" w14:textId="7198891C" w:rsidR="0024510B" w:rsidRDefault="009E4ABA">
            <w:r>
              <w:t>TP-BSM-MV-BV-</w:t>
            </w:r>
            <w:ins w:id="797" w:author="Liming, John R." w:date="2017-04-11T09:54:00Z">
              <w:r w:rsidR="00A3086A">
                <w:t>10</w:t>
              </w:r>
            </w:ins>
          </w:p>
        </w:tc>
        <w:tc>
          <w:tcPr>
            <w:tcW w:w="4159" w:type="dxa"/>
          </w:tcPr>
          <w:p w14:paraId="6306CA6C" w14:textId="77777777" w:rsidR="0024510B" w:rsidRDefault="009E4ABA">
            <w:r>
              <w:t>6.3.6-V2V-BSMTX-DATAACC-049</w:t>
            </w:r>
          </w:p>
        </w:tc>
      </w:tr>
      <w:tr w:rsidR="0024510B" w14:paraId="20DB2E19" w14:textId="77777777">
        <w:trPr>
          <w:trHeight w:val="280"/>
        </w:trPr>
        <w:tc>
          <w:tcPr>
            <w:tcW w:w="3126" w:type="dxa"/>
          </w:tcPr>
          <w:p w14:paraId="3F42D43C" w14:textId="77777777" w:rsidR="0024510B" w:rsidRDefault="0024510B"/>
        </w:tc>
        <w:tc>
          <w:tcPr>
            <w:tcW w:w="2183" w:type="dxa"/>
          </w:tcPr>
          <w:p w14:paraId="01D4E5C1" w14:textId="50496EB7" w:rsidR="0024510B" w:rsidRDefault="009E4ABA">
            <w:r>
              <w:t>TP-BSM-</w:t>
            </w:r>
            <w:ins w:id="798" w:author="Liming, John R." w:date="2017-03-27T10:42:00Z">
              <w:r w:rsidR="0025198F">
                <w:t>S</w:t>
              </w:r>
            </w:ins>
            <w:ins w:id="799" w:author="Liming, John R." w:date="2017-03-27T14:21:00Z">
              <w:r w:rsidR="007B496F">
                <w:t>T</w:t>
              </w:r>
            </w:ins>
            <w:r>
              <w:t>-BI-1</w:t>
            </w:r>
            <w:ins w:id="800" w:author="Liming, John R." w:date="2017-04-11T09:21:00Z">
              <w:r w:rsidR="00867F9A">
                <w:t>9</w:t>
              </w:r>
            </w:ins>
          </w:p>
        </w:tc>
        <w:tc>
          <w:tcPr>
            <w:tcW w:w="4159" w:type="dxa"/>
          </w:tcPr>
          <w:p w14:paraId="5F7EDC6D" w14:textId="77777777" w:rsidR="0024510B" w:rsidRDefault="009E4ABA">
            <w:r>
              <w:t>6.3.6-V2V-BSMTX-DATAACC-050</w:t>
            </w:r>
          </w:p>
        </w:tc>
      </w:tr>
      <w:tr w:rsidR="0024510B" w14:paraId="28356E44" w14:textId="77777777">
        <w:trPr>
          <w:trHeight w:val="280"/>
        </w:trPr>
        <w:tc>
          <w:tcPr>
            <w:tcW w:w="3126" w:type="dxa"/>
          </w:tcPr>
          <w:p w14:paraId="1384402A" w14:textId="77777777" w:rsidR="0024510B" w:rsidRDefault="0024510B"/>
        </w:tc>
        <w:tc>
          <w:tcPr>
            <w:tcW w:w="2183" w:type="dxa"/>
          </w:tcPr>
          <w:p w14:paraId="539E3EE2" w14:textId="7B7C52D9" w:rsidR="0024510B" w:rsidRDefault="00C6415D">
            <w:ins w:id="801" w:author="Liming, John R." w:date="2017-04-07T09:07:00Z">
              <w:r>
                <w:t>N/A</w:t>
              </w:r>
            </w:ins>
          </w:p>
        </w:tc>
        <w:tc>
          <w:tcPr>
            <w:tcW w:w="4159" w:type="dxa"/>
          </w:tcPr>
          <w:p w14:paraId="78DF43B5" w14:textId="77777777" w:rsidR="0024510B" w:rsidRDefault="009E4ABA">
            <w:r>
              <w:t>6.3.6-V2V-BSMTX-DATAACC-051</w:t>
            </w:r>
          </w:p>
        </w:tc>
      </w:tr>
      <w:tr w:rsidR="0024510B" w14:paraId="4A61B931" w14:textId="77777777">
        <w:trPr>
          <w:trHeight w:val="280"/>
        </w:trPr>
        <w:tc>
          <w:tcPr>
            <w:tcW w:w="3126" w:type="dxa"/>
          </w:tcPr>
          <w:p w14:paraId="24D3F5C1" w14:textId="77777777" w:rsidR="0024510B" w:rsidRDefault="0024510B"/>
        </w:tc>
        <w:tc>
          <w:tcPr>
            <w:tcW w:w="2183" w:type="dxa"/>
          </w:tcPr>
          <w:p w14:paraId="7287B8CA" w14:textId="2E53D48C" w:rsidR="0024510B" w:rsidRDefault="00267905">
            <w:ins w:id="802" w:author="Liming, John R." w:date="2017-04-07T10:05:00Z">
              <w:r>
                <w:t>N/A</w:t>
              </w:r>
            </w:ins>
          </w:p>
        </w:tc>
        <w:tc>
          <w:tcPr>
            <w:tcW w:w="4159" w:type="dxa"/>
          </w:tcPr>
          <w:p w14:paraId="5BC908C1" w14:textId="77777777" w:rsidR="0024510B" w:rsidRDefault="009E4ABA">
            <w:r>
              <w:t>6.3.8-V2V-BSMTX-CONGCTRL-001</w:t>
            </w:r>
          </w:p>
        </w:tc>
      </w:tr>
      <w:tr w:rsidR="0024510B" w14:paraId="21CEB041" w14:textId="77777777">
        <w:trPr>
          <w:trHeight w:val="280"/>
        </w:trPr>
        <w:tc>
          <w:tcPr>
            <w:tcW w:w="3126" w:type="dxa"/>
          </w:tcPr>
          <w:p w14:paraId="220A67EA" w14:textId="77777777" w:rsidR="0024510B" w:rsidRDefault="0024510B"/>
        </w:tc>
        <w:tc>
          <w:tcPr>
            <w:tcW w:w="2183" w:type="dxa"/>
          </w:tcPr>
          <w:p w14:paraId="0441510E" w14:textId="77A7E215" w:rsidR="0024510B" w:rsidRDefault="00BD54B8">
            <w:r>
              <w:t>N/A</w:t>
            </w:r>
          </w:p>
        </w:tc>
        <w:tc>
          <w:tcPr>
            <w:tcW w:w="4159" w:type="dxa"/>
          </w:tcPr>
          <w:p w14:paraId="58CF3FC8" w14:textId="77777777" w:rsidR="0024510B" w:rsidRDefault="009E4ABA">
            <w:r>
              <w:t>6.4.1-V2V-RFPERF-DSRCTX-001</w:t>
            </w:r>
          </w:p>
        </w:tc>
      </w:tr>
      <w:tr w:rsidR="0024510B" w14:paraId="6C81B08D" w14:textId="77777777">
        <w:trPr>
          <w:trHeight w:val="280"/>
        </w:trPr>
        <w:tc>
          <w:tcPr>
            <w:tcW w:w="3126" w:type="dxa"/>
          </w:tcPr>
          <w:p w14:paraId="114C63DD" w14:textId="77777777" w:rsidR="0024510B" w:rsidRDefault="0024510B"/>
        </w:tc>
        <w:tc>
          <w:tcPr>
            <w:tcW w:w="2183" w:type="dxa"/>
          </w:tcPr>
          <w:p w14:paraId="3A9FDC3E" w14:textId="02F430F8" w:rsidR="0024510B" w:rsidRDefault="00BD54B8">
            <w:r>
              <w:t>N/A</w:t>
            </w:r>
          </w:p>
        </w:tc>
        <w:tc>
          <w:tcPr>
            <w:tcW w:w="4159" w:type="dxa"/>
          </w:tcPr>
          <w:p w14:paraId="21D110E4" w14:textId="77777777" w:rsidR="0024510B" w:rsidRDefault="009E4ABA">
            <w:r>
              <w:t>6.4.1-V2V-RFPERF-DSRCTX-002</w:t>
            </w:r>
          </w:p>
        </w:tc>
      </w:tr>
      <w:tr w:rsidR="0024510B" w14:paraId="6AEE3B72" w14:textId="77777777">
        <w:trPr>
          <w:trHeight w:val="280"/>
        </w:trPr>
        <w:tc>
          <w:tcPr>
            <w:tcW w:w="3126" w:type="dxa"/>
          </w:tcPr>
          <w:p w14:paraId="465EF421" w14:textId="77777777" w:rsidR="0024510B" w:rsidRDefault="0024510B"/>
        </w:tc>
        <w:tc>
          <w:tcPr>
            <w:tcW w:w="2183" w:type="dxa"/>
          </w:tcPr>
          <w:p w14:paraId="43C866D6" w14:textId="612EE109" w:rsidR="0024510B" w:rsidRDefault="00BD54B8">
            <w:r>
              <w:t>N/A</w:t>
            </w:r>
          </w:p>
        </w:tc>
        <w:tc>
          <w:tcPr>
            <w:tcW w:w="4159" w:type="dxa"/>
          </w:tcPr>
          <w:p w14:paraId="7A1DF934" w14:textId="77777777" w:rsidR="0024510B" w:rsidRDefault="009E4ABA">
            <w:r>
              <w:t>6.4.1-V2V-RFPERF-DSRCTX-003</w:t>
            </w:r>
          </w:p>
        </w:tc>
      </w:tr>
      <w:tr w:rsidR="0024510B" w14:paraId="6E3EDB81" w14:textId="77777777">
        <w:trPr>
          <w:trHeight w:val="280"/>
        </w:trPr>
        <w:tc>
          <w:tcPr>
            <w:tcW w:w="3126" w:type="dxa"/>
          </w:tcPr>
          <w:p w14:paraId="506B727C" w14:textId="77777777" w:rsidR="0024510B" w:rsidRDefault="0024510B"/>
        </w:tc>
        <w:tc>
          <w:tcPr>
            <w:tcW w:w="2183" w:type="dxa"/>
          </w:tcPr>
          <w:p w14:paraId="4513D271" w14:textId="6E1DBB1A" w:rsidR="0024510B" w:rsidRDefault="00BD54B8">
            <w:r>
              <w:t>N/A</w:t>
            </w:r>
          </w:p>
        </w:tc>
        <w:tc>
          <w:tcPr>
            <w:tcW w:w="4159" w:type="dxa"/>
          </w:tcPr>
          <w:p w14:paraId="247D1943" w14:textId="77777777" w:rsidR="0024510B" w:rsidRDefault="009E4ABA">
            <w:r>
              <w:t>6.4.1-V2V-RFPERF-DSRCTX-004</w:t>
            </w:r>
          </w:p>
        </w:tc>
      </w:tr>
      <w:tr w:rsidR="0024510B" w14:paraId="2081CCC9" w14:textId="77777777">
        <w:trPr>
          <w:trHeight w:val="280"/>
        </w:trPr>
        <w:tc>
          <w:tcPr>
            <w:tcW w:w="3126" w:type="dxa"/>
          </w:tcPr>
          <w:p w14:paraId="7C77DE98" w14:textId="77777777" w:rsidR="0024510B" w:rsidRDefault="0024510B"/>
        </w:tc>
        <w:tc>
          <w:tcPr>
            <w:tcW w:w="2183" w:type="dxa"/>
          </w:tcPr>
          <w:p w14:paraId="1DA35B71" w14:textId="0B963EC5" w:rsidR="0024510B" w:rsidRDefault="009E4ABA">
            <w:r>
              <w:t>TP-BSM-</w:t>
            </w:r>
            <w:ins w:id="803" w:author="Liming, John R." w:date="2017-04-10T14:28:00Z">
              <w:r w:rsidR="00110E8F">
                <w:t>ST</w:t>
              </w:r>
            </w:ins>
            <w:r>
              <w:t>-BV-</w:t>
            </w:r>
            <w:ins w:id="804" w:author="Liming, John R." w:date="2017-04-10T14:28:00Z">
              <w:r w:rsidR="00A44433">
                <w:t>24</w:t>
              </w:r>
            </w:ins>
          </w:p>
        </w:tc>
        <w:tc>
          <w:tcPr>
            <w:tcW w:w="4159" w:type="dxa"/>
          </w:tcPr>
          <w:p w14:paraId="1EF7B906" w14:textId="77777777" w:rsidR="0024510B" w:rsidRDefault="009E4ABA">
            <w:r>
              <w:t>6.4.2-V2V-RFPERF-DSRCRXSENS-001</w:t>
            </w:r>
          </w:p>
        </w:tc>
      </w:tr>
      <w:tr w:rsidR="0024510B" w14:paraId="27BE95A2" w14:textId="77777777">
        <w:trPr>
          <w:trHeight w:val="280"/>
        </w:trPr>
        <w:tc>
          <w:tcPr>
            <w:tcW w:w="3126" w:type="dxa"/>
          </w:tcPr>
          <w:p w14:paraId="2E99F7F0" w14:textId="77777777" w:rsidR="0024510B" w:rsidRDefault="0024510B"/>
        </w:tc>
        <w:tc>
          <w:tcPr>
            <w:tcW w:w="2183" w:type="dxa"/>
          </w:tcPr>
          <w:p w14:paraId="63C97F83" w14:textId="0B8B1762" w:rsidR="0024510B" w:rsidRDefault="009E4ABA">
            <w:r>
              <w:t>TP-BSM-</w:t>
            </w:r>
            <w:ins w:id="805" w:author="Liming, John R." w:date="2017-04-10T14:28:00Z">
              <w:r w:rsidR="00110E8F">
                <w:t>ST</w:t>
              </w:r>
            </w:ins>
            <w:r>
              <w:t>-BV-</w:t>
            </w:r>
            <w:ins w:id="806" w:author="Liming, John R." w:date="2017-04-10T14:28:00Z">
              <w:r w:rsidR="00A44433">
                <w:t>24</w:t>
              </w:r>
            </w:ins>
          </w:p>
        </w:tc>
        <w:tc>
          <w:tcPr>
            <w:tcW w:w="4159" w:type="dxa"/>
          </w:tcPr>
          <w:p w14:paraId="442DAFD0" w14:textId="77777777" w:rsidR="0024510B" w:rsidRDefault="009E4ABA">
            <w:r>
              <w:t>6.4.2-V2V-RFPERF-DSRCRXSENS-002</w:t>
            </w:r>
          </w:p>
        </w:tc>
      </w:tr>
      <w:tr w:rsidR="0024510B" w14:paraId="35610B23" w14:textId="77777777">
        <w:trPr>
          <w:trHeight w:val="280"/>
        </w:trPr>
        <w:tc>
          <w:tcPr>
            <w:tcW w:w="3126" w:type="dxa"/>
          </w:tcPr>
          <w:p w14:paraId="557F1DE0" w14:textId="77777777" w:rsidR="0024510B" w:rsidRDefault="0024510B"/>
        </w:tc>
        <w:tc>
          <w:tcPr>
            <w:tcW w:w="2183" w:type="dxa"/>
          </w:tcPr>
          <w:p w14:paraId="08A9F2CB" w14:textId="4F57D2BB" w:rsidR="0024510B" w:rsidRDefault="009E4ABA">
            <w:r>
              <w:t>TP-BSM-S</w:t>
            </w:r>
            <w:ins w:id="807" w:author="Liming, John R." w:date="2017-03-27T14:21:00Z">
              <w:r w:rsidR="007B496F">
                <w:t>T</w:t>
              </w:r>
            </w:ins>
            <w:r>
              <w:t>-BV-</w:t>
            </w:r>
            <w:ins w:id="808" w:author="Liming, John R." w:date="2017-04-10T15:01:00Z">
              <w:r w:rsidR="00A74635">
                <w:t>10</w:t>
              </w:r>
              <w:r w:rsidR="002A36B5">
                <w:t>-X</w:t>
              </w:r>
            </w:ins>
          </w:p>
        </w:tc>
        <w:tc>
          <w:tcPr>
            <w:tcW w:w="4159" w:type="dxa"/>
          </w:tcPr>
          <w:p w14:paraId="7AD4161B" w14:textId="77777777" w:rsidR="0024510B" w:rsidRDefault="009E4ABA">
            <w:r>
              <w:t>6.5.2-V2V-SECPRIV-BSMSIGN-004</w:t>
            </w:r>
          </w:p>
        </w:tc>
      </w:tr>
      <w:tr w:rsidR="0024510B" w14:paraId="3379EF17" w14:textId="77777777">
        <w:trPr>
          <w:trHeight w:val="280"/>
        </w:trPr>
        <w:tc>
          <w:tcPr>
            <w:tcW w:w="3126" w:type="dxa"/>
          </w:tcPr>
          <w:p w14:paraId="66F504F8" w14:textId="77777777" w:rsidR="0024510B" w:rsidRDefault="0024510B"/>
        </w:tc>
        <w:tc>
          <w:tcPr>
            <w:tcW w:w="2183" w:type="dxa"/>
          </w:tcPr>
          <w:p w14:paraId="60CC9454" w14:textId="2030EEA4" w:rsidR="0024510B" w:rsidRDefault="009E4ABA">
            <w:r>
              <w:t>TP-BSM-</w:t>
            </w:r>
            <w:ins w:id="809" w:author="Liming, John R." w:date="2017-04-10T14:10:00Z">
              <w:r w:rsidR="007D1EE2">
                <w:t>ST</w:t>
              </w:r>
            </w:ins>
            <w:r>
              <w:t>-BV-</w:t>
            </w:r>
            <w:ins w:id="810" w:author="Liming, John R." w:date="2017-04-11T09:14:00Z">
              <w:r w:rsidR="00867F9A">
                <w:t>15</w:t>
              </w:r>
            </w:ins>
          </w:p>
        </w:tc>
        <w:tc>
          <w:tcPr>
            <w:tcW w:w="4159" w:type="dxa"/>
          </w:tcPr>
          <w:p w14:paraId="23634C7C" w14:textId="77777777" w:rsidR="0024510B" w:rsidRDefault="009E4ABA">
            <w:r>
              <w:t>6.5.4-V2V-SECPRIV-BSMVERIFY-001</w:t>
            </w:r>
          </w:p>
        </w:tc>
      </w:tr>
      <w:tr w:rsidR="0024510B" w14:paraId="3C206920" w14:textId="77777777">
        <w:trPr>
          <w:trHeight w:val="280"/>
        </w:trPr>
        <w:tc>
          <w:tcPr>
            <w:tcW w:w="3126" w:type="dxa"/>
          </w:tcPr>
          <w:p w14:paraId="67D6081D" w14:textId="77777777" w:rsidR="0024510B" w:rsidRDefault="009E4ABA">
            <w:r>
              <w:t>All Scenarios</w:t>
            </w:r>
          </w:p>
        </w:tc>
        <w:tc>
          <w:tcPr>
            <w:tcW w:w="2183" w:type="dxa"/>
          </w:tcPr>
          <w:p w14:paraId="19023AAC" w14:textId="49DEF945" w:rsidR="0024510B" w:rsidRDefault="009E4ABA">
            <w:r>
              <w:t>TP-BSM-S</w:t>
            </w:r>
            <w:ins w:id="811" w:author="Liming, John R." w:date="2017-03-27T14:21:00Z">
              <w:r w:rsidR="007B496F">
                <w:t>T</w:t>
              </w:r>
            </w:ins>
            <w:r>
              <w:t>-BV-03-X</w:t>
            </w:r>
          </w:p>
        </w:tc>
        <w:tc>
          <w:tcPr>
            <w:tcW w:w="4159" w:type="dxa"/>
          </w:tcPr>
          <w:p w14:paraId="05918ED0" w14:textId="77777777" w:rsidR="0024510B" w:rsidRDefault="009E4ABA">
            <w:r>
              <w:t>6.1.6-V2V-STD-J2735-001</w:t>
            </w:r>
          </w:p>
        </w:tc>
      </w:tr>
      <w:tr w:rsidR="0024510B" w14:paraId="3E451E31" w14:textId="77777777">
        <w:trPr>
          <w:trHeight w:val="280"/>
        </w:trPr>
        <w:tc>
          <w:tcPr>
            <w:tcW w:w="3126" w:type="dxa"/>
          </w:tcPr>
          <w:p w14:paraId="426DC6DE" w14:textId="77777777" w:rsidR="0024510B" w:rsidRDefault="0024510B"/>
        </w:tc>
        <w:tc>
          <w:tcPr>
            <w:tcW w:w="2183" w:type="dxa"/>
          </w:tcPr>
          <w:p w14:paraId="08730F1D" w14:textId="0CFCB1A3" w:rsidR="0024510B" w:rsidRDefault="009E4ABA">
            <w:r>
              <w:t>TP-BSM-S</w:t>
            </w:r>
            <w:ins w:id="812" w:author="Liming, John R." w:date="2017-03-27T14:21:00Z">
              <w:r w:rsidR="007B496F">
                <w:t>T</w:t>
              </w:r>
            </w:ins>
            <w:r>
              <w:t>-BV-03-X</w:t>
            </w:r>
          </w:p>
        </w:tc>
        <w:tc>
          <w:tcPr>
            <w:tcW w:w="4159" w:type="dxa"/>
          </w:tcPr>
          <w:p w14:paraId="4117848E" w14:textId="77777777" w:rsidR="0024510B" w:rsidRDefault="009E4ABA">
            <w:r>
              <w:t>6.1.6-V2V-STD-J2735-002</w:t>
            </w:r>
          </w:p>
        </w:tc>
      </w:tr>
      <w:tr w:rsidR="0024510B" w14:paraId="6601D599" w14:textId="77777777">
        <w:trPr>
          <w:trHeight w:val="280"/>
        </w:trPr>
        <w:tc>
          <w:tcPr>
            <w:tcW w:w="3126" w:type="dxa"/>
          </w:tcPr>
          <w:p w14:paraId="7CA41923" w14:textId="77777777" w:rsidR="0024510B" w:rsidRDefault="0024510B"/>
        </w:tc>
        <w:tc>
          <w:tcPr>
            <w:tcW w:w="2183" w:type="dxa"/>
          </w:tcPr>
          <w:p w14:paraId="3E653DAA" w14:textId="0AFC47D4" w:rsidR="0024510B" w:rsidRDefault="009E4ABA">
            <w:r>
              <w:t>TP-BSM-S</w:t>
            </w:r>
            <w:ins w:id="813" w:author="Liming, John R." w:date="2017-03-27T14:21:00Z">
              <w:r w:rsidR="007B496F">
                <w:t>T</w:t>
              </w:r>
            </w:ins>
            <w:r>
              <w:t>-BV-03-X</w:t>
            </w:r>
          </w:p>
        </w:tc>
        <w:tc>
          <w:tcPr>
            <w:tcW w:w="4159" w:type="dxa"/>
          </w:tcPr>
          <w:p w14:paraId="4CFB769A" w14:textId="77777777" w:rsidR="0024510B" w:rsidRDefault="009E4ABA">
            <w:r>
              <w:t>6.1.6-V2V-STD-J2735-003</w:t>
            </w:r>
          </w:p>
        </w:tc>
      </w:tr>
      <w:tr w:rsidR="0024510B" w14:paraId="3AB7C222" w14:textId="77777777">
        <w:trPr>
          <w:trHeight w:val="280"/>
        </w:trPr>
        <w:tc>
          <w:tcPr>
            <w:tcW w:w="3126" w:type="dxa"/>
          </w:tcPr>
          <w:p w14:paraId="6F6C3EBF" w14:textId="77777777" w:rsidR="0024510B" w:rsidRDefault="0024510B"/>
        </w:tc>
        <w:tc>
          <w:tcPr>
            <w:tcW w:w="2183" w:type="dxa"/>
          </w:tcPr>
          <w:p w14:paraId="26B0225E" w14:textId="34B26E79" w:rsidR="0024510B" w:rsidRDefault="009E4ABA">
            <w:r>
              <w:t>TP-BSM-S</w:t>
            </w:r>
            <w:ins w:id="814" w:author="Liming, John R." w:date="2017-03-27T14:21:00Z">
              <w:r w:rsidR="007B496F">
                <w:t>T</w:t>
              </w:r>
            </w:ins>
            <w:r>
              <w:t>-BV-03-X</w:t>
            </w:r>
          </w:p>
        </w:tc>
        <w:tc>
          <w:tcPr>
            <w:tcW w:w="4159" w:type="dxa"/>
          </w:tcPr>
          <w:p w14:paraId="4E234916" w14:textId="77777777" w:rsidR="0024510B" w:rsidRDefault="009E4ABA">
            <w:r>
              <w:t>6.1.6-V2V-STD-J2735-004</w:t>
            </w:r>
          </w:p>
        </w:tc>
      </w:tr>
      <w:tr w:rsidR="0024510B" w14:paraId="40881D5A" w14:textId="77777777">
        <w:trPr>
          <w:trHeight w:val="280"/>
        </w:trPr>
        <w:tc>
          <w:tcPr>
            <w:tcW w:w="3126" w:type="dxa"/>
          </w:tcPr>
          <w:p w14:paraId="369F76D5" w14:textId="77777777" w:rsidR="0024510B" w:rsidRDefault="0024510B"/>
        </w:tc>
        <w:tc>
          <w:tcPr>
            <w:tcW w:w="2183" w:type="dxa"/>
          </w:tcPr>
          <w:p w14:paraId="1E9E931C" w14:textId="66EC8022" w:rsidR="0024510B" w:rsidRDefault="009E4ABA">
            <w:r>
              <w:t>TP-BSM-S</w:t>
            </w:r>
            <w:ins w:id="815" w:author="Liming, John R." w:date="2017-03-27T14:21:00Z">
              <w:r w:rsidR="007B496F">
                <w:t>T</w:t>
              </w:r>
            </w:ins>
            <w:r>
              <w:t>-BV-03-X</w:t>
            </w:r>
          </w:p>
        </w:tc>
        <w:tc>
          <w:tcPr>
            <w:tcW w:w="4159" w:type="dxa"/>
          </w:tcPr>
          <w:p w14:paraId="447E68D2" w14:textId="77777777" w:rsidR="0024510B" w:rsidRDefault="009E4ABA">
            <w:r>
              <w:t>6.1.6-V2V-STD-J2735-005</w:t>
            </w:r>
          </w:p>
        </w:tc>
      </w:tr>
      <w:tr w:rsidR="0024510B" w14:paraId="1B991782" w14:textId="77777777">
        <w:trPr>
          <w:trHeight w:val="280"/>
        </w:trPr>
        <w:tc>
          <w:tcPr>
            <w:tcW w:w="3126" w:type="dxa"/>
          </w:tcPr>
          <w:p w14:paraId="40DAD019" w14:textId="77777777" w:rsidR="0024510B" w:rsidRDefault="0024510B"/>
        </w:tc>
        <w:tc>
          <w:tcPr>
            <w:tcW w:w="2183" w:type="dxa"/>
          </w:tcPr>
          <w:p w14:paraId="256E3716" w14:textId="6E26CF5C" w:rsidR="0024510B" w:rsidRDefault="009E4ABA">
            <w:r>
              <w:t>TP-BSM-S</w:t>
            </w:r>
            <w:ins w:id="816" w:author="Liming, John R." w:date="2017-03-27T14:21:00Z">
              <w:r w:rsidR="007B496F">
                <w:t>T</w:t>
              </w:r>
            </w:ins>
            <w:r>
              <w:t>-BV-03-X</w:t>
            </w:r>
          </w:p>
        </w:tc>
        <w:tc>
          <w:tcPr>
            <w:tcW w:w="4159" w:type="dxa"/>
          </w:tcPr>
          <w:p w14:paraId="1043FEF8" w14:textId="77777777" w:rsidR="0024510B" w:rsidRDefault="009E4ABA">
            <w:r>
              <w:t>6.1.6-V2V-STD-J2735-006</w:t>
            </w:r>
          </w:p>
        </w:tc>
      </w:tr>
      <w:tr w:rsidR="0024510B" w14:paraId="05C2A47D" w14:textId="77777777">
        <w:trPr>
          <w:trHeight w:val="280"/>
        </w:trPr>
        <w:tc>
          <w:tcPr>
            <w:tcW w:w="3126" w:type="dxa"/>
          </w:tcPr>
          <w:p w14:paraId="5B279E88" w14:textId="77777777" w:rsidR="0024510B" w:rsidRDefault="0024510B"/>
        </w:tc>
        <w:tc>
          <w:tcPr>
            <w:tcW w:w="2183" w:type="dxa"/>
          </w:tcPr>
          <w:p w14:paraId="19F9AC1D" w14:textId="0F90E77E" w:rsidR="0024510B" w:rsidRDefault="009E4ABA">
            <w:r>
              <w:t>TP-BSM-S</w:t>
            </w:r>
            <w:ins w:id="817" w:author="Liming, John R." w:date="2017-03-27T14:21:00Z">
              <w:r w:rsidR="007B496F">
                <w:t>T</w:t>
              </w:r>
            </w:ins>
            <w:r>
              <w:t>-BV-03-X</w:t>
            </w:r>
          </w:p>
        </w:tc>
        <w:tc>
          <w:tcPr>
            <w:tcW w:w="4159" w:type="dxa"/>
          </w:tcPr>
          <w:p w14:paraId="1A4C8CCF" w14:textId="77777777" w:rsidR="0024510B" w:rsidRDefault="009E4ABA">
            <w:r>
              <w:t>6.1.6-V2V-STD-J2735-007</w:t>
            </w:r>
          </w:p>
        </w:tc>
      </w:tr>
      <w:tr w:rsidR="0024510B" w14:paraId="38B2CDCC" w14:textId="77777777">
        <w:trPr>
          <w:trHeight w:val="280"/>
        </w:trPr>
        <w:tc>
          <w:tcPr>
            <w:tcW w:w="3126" w:type="dxa"/>
          </w:tcPr>
          <w:p w14:paraId="172D073C" w14:textId="77777777" w:rsidR="0024510B" w:rsidRDefault="0024510B"/>
        </w:tc>
        <w:tc>
          <w:tcPr>
            <w:tcW w:w="2183" w:type="dxa"/>
          </w:tcPr>
          <w:p w14:paraId="357B48A3" w14:textId="15561231" w:rsidR="0024510B" w:rsidRDefault="009E4ABA">
            <w:r>
              <w:t>TP-BSM-S</w:t>
            </w:r>
            <w:ins w:id="818" w:author="Liming, John R." w:date="2017-03-27T14:21:00Z">
              <w:r w:rsidR="007B496F">
                <w:t>T</w:t>
              </w:r>
            </w:ins>
            <w:r>
              <w:t>-BV-03-X</w:t>
            </w:r>
          </w:p>
        </w:tc>
        <w:tc>
          <w:tcPr>
            <w:tcW w:w="4159" w:type="dxa"/>
          </w:tcPr>
          <w:p w14:paraId="559E65C3" w14:textId="77777777" w:rsidR="0024510B" w:rsidRDefault="009E4ABA">
            <w:r>
              <w:t>6.1.6-V2V-STD-J2735-008</w:t>
            </w:r>
          </w:p>
        </w:tc>
      </w:tr>
      <w:tr w:rsidR="0024510B" w14:paraId="7292A490" w14:textId="77777777">
        <w:trPr>
          <w:trHeight w:val="280"/>
        </w:trPr>
        <w:tc>
          <w:tcPr>
            <w:tcW w:w="3126" w:type="dxa"/>
          </w:tcPr>
          <w:p w14:paraId="3E8DCA6D" w14:textId="77777777" w:rsidR="0024510B" w:rsidRDefault="0024510B"/>
        </w:tc>
        <w:tc>
          <w:tcPr>
            <w:tcW w:w="2183" w:type="dxa"/>
          </w:tcPr>
          <w:p w14:paraId="609B7DBB" w14:textId="4E41F54E" w:rsidR="0024510B" w:rsidRDefault="009E4ABA">
            <w:r>
              <w:t>TP-BSM-S</w:t>
            </w:r>
            <w:ins w:id="819" w:author="Liming, John R." w:date="2017-03-27T14:21:00Z">
              <w:r w:rsidR="007B496F">
                <w:t>T</w:t>
              </w:r>
            </w:ins>
            <w:r>
              <w:t>-BV-03-X</w:t>
            </w:r>
          </w:p>
        </w:tc>
        <w:tc>
          <w:tcPr>
            <w:tcW w:w="4159" w:type="dxa"/>
          </w:tcPr>
          <w:p w14:paraId="4833495F" w14:textId="77777777" w:rsidR="0024510B" w:rsidRDefault="009E4ABA">
            <w:r>
              <w:t>6.1.6-V2V-STD-J2735-009</w:t>
            </w:r>
          </w:p>
        </w:tc>
      </w:tr>
      <w:tr w:rsidR="0024510B" w14:paraId="4C571D52" w14:textId="77777777">
        <w:trPr>
          <w:trHeight w:val="280"/>
        </w:trPr>
        <w:tc>
          <w:tcPr>
            <w:tcW w:w="3126" w:type="dxa"/>
          </w:tcPr>
          <w:p w14:paraId="7EC02D75" w14:textId="77777777" w:rsidR="0024510B" w:rsidRDefault="0024510B"/>
        </w:tc>
        <w:tc>
          <w:tcPr>
            <w:tcW w:w="2183" w:type="dxa"/>
          </w:tcPr>
          <w:p w14:paraId="2D9CD92A" w14:textId="59CCD84C" w:rsidR="0024510B" w:rsidRDefault="009E4ABA">
            <w:r>
              <w:t>TP-BSM-S</w:t>
            </w:r>
            <w:ins w:id="820" w:author="Liming, John R." w:date="2017-03-27T14:21:00Z">
              <w:r w:rsidR="007B496F">
                <w:t>T</w:t>
              </w:r>
            </w:ins>
            <w:r>
              <w:t>-BV-03-X</w:t>
            </w:r>
          </w:p>
        </w:tc>
        <w:tc>
          <w:tcPr>
            <w:tcW w:w="4159" w:type="dxa"/>
          </w:tcPr>
          <w:p w14:paraId="7543FD3E" w14:textId="77777777" w:rsidR="0024510B" w:rsidRDefault="009E4ABA">
            <w:r>
              <w:t>6.1.6-V2V-STD-J2735-010</w:t>
            </w:r>
          </w:p>
        </w:tc>
      </w:tr>
      <w:tr w:rsidR="0024510B" w14:paraId="0FB9D439" w14:textId="77777777">
        <w:trPr>
          <w:trHeight w:val="280"/>
        </w:trPr>
        <w:tc>
          <w:tcPr>
            <w:tcW w:w="3126" w:type="dxa"/>
          </w:tcPr>
          <w:p w14:paraId="450CBEE9" w14:textId="77777777" w:rsidR="0024510B" w:rsidRDefault="0024510B"/>
        </w:tc>
        <w:tc>
          <w:tcPr>
            <w:tcW w:w="2183" w:type="dxa"/>
          </w:tcPr>
          <w:p w14:paraId="1504CE9C" w14:textId="51F94CAE" w:rsidR="0024510B" w:rsidRDefault="009E4ABA">
            <w:r>
              <w:t>TP-BSM-S</w:t>
            </w:r>
            <w:ins w:id="821" w:author="Liming, John R." w:date="2017-03-27T14:21:00Z">
              <w:r w:rsidR="007B496F">
                <w:t>T</w:t>
              </w:r>
            </w:ins>
            <w:r>
              <w:t>-BV-03-X</w:t>
            </w:r>
          </w:p>
        </w:tc>
        <w:tc>
          <w:tcPr>
            <w:tcW w:w="4159" w:type="dxa"/>
          </w:tcPr>
          <w:p w14:paraId="7476E19A" w14:textId="77777777" w:rsidR="0024510B" w:rsidRDefault="009E4ABA">
            <w:r>
              <w:t>6.1.6-V2V-STD-J2735-011</w:t>
            </w:r>
          </w:p>
        </w:tc>
      </w:tr>
      <w:tr w:rsidR="0024510B" w14:paraId="11B0D6DA" w14:textId="77777777">
        <w:trPr>
          <w:trHeight w:val="280"/>
        </w:trPr>
        <w:tc>
          <w:tcPr>
            <w:tcW w:w="3126" w:type="dxa"/>
          </w:tcPr>
          <w:p w14:paraId="670F4B2C" w14:textId="77777777" w:rsidR="0024510B" w:rsidRDefault="0024510B"/>
        </w:tc>
        <w:tc>
          <w:tcPr>
            <w:tcW w:w="2183" w:type="dxa"/>
          </w:tcPr>
          <w:p w14:paraId="50C3C73A" w14:textId="5AD3EAE7" w:rsidR="0024510B" w:rsidRDefault="009E4ABA">
            <w:r>
              <w:t>TP-BSM-S</w:t>
            </w:r>
            <w:ins w:id="822" w:author="Liming, John R." w:date="2017-03-27T14:21:00Z">
              <w:r w:rsidR="007B496F">
                <w:t>T</w:t>
              </w:r>
            </w:ins>
            <w:r>
              <w:t>-BV-03-X</w:t>
            </w:r>
          </w:p>
        </w:tc>
        <w:tc>
          <w:tcPr>
            <w:tcW w:w="4159" w:type="dxa"/>
          </w:tcPr>
          <w:p w14:paraId="01BED9A9" w14:textId="77777777" w:rsidR="0024510B" w:rsidRDefault="009E4ABA">
            <w:r>
              <w:t>6.1.6-V2V-STD-J2735-012</w:t>
            </w:r>
          </w:p>
        </w:tc>
      </w:tr>
      <w:tr w:rsidR="0024510B" w14:paraId="0FE72778" w14:textId="77777777">
        <w:trPr>
          <w:trHeight w:val="280"/>
        </w:trPr>
        <w:tc>
          <w:tcPr>
            <w:tcW w:w="3126" w:type="dxa"/>
          </w:tcPr>
          <w:p w14:paraId="482F345A" w14:textId="77777777" w:rsidR="0024510B" w:rsidRDefault="0024510B"/>
        </w:tc>
        <w:tc>
          <w:tcPr>
            <w:tcW w:w="2183" w:type="dxa"/>
          </w:tcPr>
          <w:p w14:paraId="55F8324B" w14:textId="66808046" w:rsidR="0024510B" w:rsidRDefault="009E4ABA">
            <w:r>
              <w:t>TP-BSM-S</w:t>
            </w:r>
            <w:ins w:id="823" w:author="Liming, John R." w:date="2017-03-27T14:21:00Z">
              <w:r w:rsidR="007B496F">
                <w:t>T</w:t>
              </w:r>
            </w:ins>
            <w:r>
              <w:t>-BV-03-X</w:t>
            </w:r>
          </w:p>
        </w:tc>
        <w:tc>
          <w:tcPr>
            <w:tcW w:w="4159" w:type="dxa"/>
          </w:tcPr>
          <w:p w14:paraId="2DAE39AB" w14:textId="77777777" w:rsidR="0024510B" w:rsidRDefault="009E4ABA">
            <w:r>
              <w:t>6.1.6-V2V-STD-J2735-013</w:t>
            </w:r>
          </w:p>
        </w:tc>
      </w:tr>
      <w:tr w:rsidR="0024510B" w14:paraId="72E27EA2" w14:textId="77777777">
        <w:trPr>
          <w:trHeight w:val="280"/>
        </w:trPr>
        <w:tc>
          <w:tcPr>
            <w:tcW w:w="3126" w:type="dxa"/>
          </w:tcPr>
          <w:p w14:paraId="31E1F1F9" w14:textId="77777777" w:rsidR="0024510B" w:rsidRDefault="0024510B"/>
        </w:tc>
        <w:tc>
          <w:tcPr>
            <w:tcW w:w="2183" w:type="dxa"/>
          </w:tcPr>
          <w:p w14:paraId="440CACF5" w14:textId="7F84DD86" w:rsidR="0024510B" w:rsidRDefault="009E4ABA">
            <w:r>
              <w:t>TP-BSM-S</w:t>
            </w:r>
            <w:ins w:id="824" w:author="Liming, John R." w:date="2017-03-27T14:21:00Z">
              <w:r w:rsidR="007B496F">
                <w:t>T</w:t>
              </w:r>
            </w:ins>
            <w:r>
              <w:t>-BV-03-X</w:t>
            </w:r>
          </w:p>
        </w:tc>
        <w:tc>
          <w:tcPr>
            <w:tcW w:w="4159" w:type="dxa"/>
          </w:tcPr>
          <w:p w14:paraId="35540221" w14:textId="77777777" w:rsidR="0024510B" w:rsidRDefault="009E4ABA">
            <w:r>
              <w:t>6.1.6-V2V-STD-J2735-014</w:t>
            </w:r>
          </w:p>
        </w:tc>
      </w:tr>
      <w:tr w:rsidR="0024510B" w14:paraId="73DACD00" w14:textId="77777777">
        <w:trPr>
          <w:trHeight w:val="280"/>
        </w:trPr>
        <w:tc>
          <w:tcPr>
            <w:tcW w:w="3126" w:type="dxa"/>
          </w:tcPr>
          <w:p w14:paraId="7620F41A" w14:textId="77777777" w:rsidR="0024510B" w:rsidRDefault="0024510B"/>
        </w:tc>
        <w:tc>
          <w:tcPr>
            <w:tcW w:w="2183" w:type="dxa"/>
          </w:tcPr>
          <w:p w14:paraId="69416EF9" w14:textId="2AF04102" w:rsidR="0024510B" w:rsidRDefault="009E4ABA">
            <w:r>
              <w:t>TP-BSM-S</w:t>
            </w:r>
            <w:ins w:id="825" w:author="Liming, John R." w:date="2017-03-27T14:21:00Z">
              <w:r w:rsidR="007B496F">
                <w:t>T</w:t>
              </w:r>
            </w:ins>
            <w:r>
              <w:t>-BV-03-X</w:t>
            </w:r>
          </w:p>
        </w:tc>
        <w:tc>
          <w:tcPr>
            <w:tcW w:w="4159" w:type="dxa"/>
          </w:tcPr>
          <w:p w14:paraId="0E4B2518" w14:textId="77777777" w:rsidR="0024510B" w:rsidRDefault="009E4ABA">
            <w:r>
              <w:t>6.1.6-V2V-STD-J2735-015</w:t>
            </w:r>
          </w:p>
        </w:tc>
      </w:tr>
      <w:tr w:rsidR="0024510B" w14:paraId="0C1FCF45" w14:textId="77777777">
        <w:trPr>
          <w:trHeight w:val="280"/>
        </w:trPr>
        <w:tc>
          <w:tcPr>
            <w:tcW w:w="3126" w:type="dxa"/>
          </w:tcPr>
          <w:p w14:paraId="2BF77D8D" w14:textId="77777777" w:rsidR="0024510B" w:rsidRDefault="0024510B"/>
        </w:tc>
        <w:tc>
          <w:tcPr>
            <w:tcW w:w="2183" w:type="dxa"/>
          </w:tcPr>
          <w:p w14:paraId="50984A23" w14:textId="6A667557" w:rsidR="0024510B" w:rsidRDefault="009E4ABA">
            <w:r>
              <w:t>TP-BSM-MV-BV-</w:t>
            </w:r>
            <w:ins w:id="826" w:author="Liming, John R." w:date="2017-04-11T09:52:00Z">
              <w:r w:rsidR="00A3086A">
                <w:t>08</w:t>
              </w:r>
            </w:ins>
          </w:p>
        </w:tc>
        <w:tc>
          <w:tcPr>
            <w:tcW w:w="4159" w:type="dxa"/>
          </w:tcPr>
          <w:p w14:paraId="7D60F83A" w14:textId="77777777" w:rsidR="0024510B" w:rsidRDefault="009E4ABA">
            <w:r>
              <w:t>6.1.6-V2V-STD-J2735-016</w:t>
            </w:r>
          </w:p>
        </w:tc>
      </w:tr>
      <w:tr w:rsidR="0024510B" w14:paraId="41926892" w14:textId="77777777">
        <w:trPr>
          <w:trHeight w:val="280"/>
        </w:trPr>
        <w:tc>
          <w:tcPr>
            <w:tcW w:w="3126" w:type="dxa"/>
          </w:tcPr>
          <w:p w14:paraId="3B5F49D5" w14:textId="77777777" w:rsidR="0024510B" w:rsidRDefault="0024510B"/>
        </w:tc>
        <w:tc>
          <w:tcPr>
            <w:tcW w:w="2183" w:type="dxa"/>
          </w:tcPr>
          <w:p w14:paraId="51A039F5" w14:textId="09574E2C" w:rsidR="0024510B" w:rsidRDefault="009E4ABA">
            <w:r>
              <w:t>TP-BSM-MV-BV-</w:t>
            </w:r>
            <w:ins w:id="827" w:author="Liming, John R." w:date="2017-04-11T09:52:00Z">
              <w:r w:rsidR="00A3086A">
                <w:t>08</w:t>
              </w:r>
            </w:ins>
          </w:p>
        </w:tc>
        <w:tc>
          <w:tcPr>
            <w:tcW w:w="4159" w:type="dxa"/>
          </w:tcPr>
          <w:p w14:paraId="0ADC5415" w14:textId="77777777" w:rsidR="0024510B" w:rsidRDefault="009E4ABA">
            <w:r>
              <w:t>6.1.6-V2V-STD-J2735-017</w:t>
            </w:r>
          </w:p>
        </w:tc>
      </w:tr>
      <w:tr w:rsidR="0024510B" w14:paraId="3B48E633" w14:textId="77777777">
        <w:trPr>
          <w:trHeight w:val="280"/>
        </w:trPr>
        <w:tc>
          <w:tcPr>
            <w:tcW w:w="3126" w:type="dxa"/>
          </w:tcPr>
          <w:p w14:paraId="28C272B2" w14:textId="77777777" w:rsidR="0024510B" w:rsidRDefault="0024510B"/>
        </w:tc>
        <w:tc>
          <w:tcPr>
            <w:tcW w:w="2183" w:type="dxa"/>
          </w:tcPr>
          <w:p w14:paraId="46B6DF58" w14:textId="32F53BA2" w:rsidR="0024510B" w:rsidRDefault="009E4ABA">
            <w:r>
              <w:t>TP-BSM-MV-BV-</w:t>
            </w:r>
            <w:ins w:id="828" w:author="Liming, John R." w:date="2017-04-11T09:55:00Z">
              <w:r w:rsidR="00A3086A">
                <w:t>11</w:t>
              </w:r>
            </w:ins>
          </w:p>
        </w:tc>
        <w:tc>
          <w:tcPr>
            <w:tcW w:w="4159" w:type="dxa"/>
          </w:tcPr>
          <w:p w14:paraId="70A31426" w14:textId="77777777" w:rsidR="0024510B" w:rsidRDefault="009E4ABA">
            <w:r>
              <w:t>6.1.6-V2V-STD-J2735-018</w:t>
            </w:r>
          </w:p>
        </w:tc>
      </w:tr>
      <w:tr w:rsidR="0024510B" w14:paraId="5C94314A" w14:textId="77777777">
        <w:trPr>
          <w:trHeight w:val="280"/>
        </w:trPr>
        <w:tc>
          <w:tcPr>
            <w:tcW w:w="3126" w:type="dxa"/>
          </w:tcPr>
          <w:p w14:paraId="76B3F7AF" w14:textId="77777777" w:rsidR="0024510B" w:rsidRDefault="0024510B"/>
        </w:tc>
        <w:tc>
          <w:tcPr>
            <w:tcW w:w="2183" w:type="dxa"/>
          </w:tcPr>
          <w:p w14:paraId="7131E783" w14:textId="0F3CC51F" w:rsidR="0024510B" w:rsidRDefault="009E4ABA">
            <w:r>
              <w:t>TP-BSM-MV-BV-</w:t>
            </w:r>
            <w:ins w:id="829" w:author="Liming, John R." w:date="2017-04-11T09:52:00Z">
              <w:r w:rsidR="00A3086A">
                <w:t>08</w:t>
              </w:r>
            </w:ins>
          </w:p>
        </w:tc>
        <w:tc>
          <w:tcPr>
            <w:tcW w:w="4159" w:type="dxa"/>
          </w:tcPr>
          <w:p w14:paraId="228B7F02" w14:textId="77777777" w:rsidR="0024510B" w:rsidRDefault="009E4ABA">
            <w:r>
              <w:t>6.1.6-V2V-STD-J2735-019</w:t>
            </w:r>
          </w:p>
        </w:tc>
      </w:tr>
      <w:tr w:rsidR="0024510B" w14:paraId="0E0D2187" w14:textId="77777777">
        <w:trPr>
          <w:trHeight w:val="280"/>
        </w:trPr>
        <w:tc>
          <w:tcPr>
            <w:tcW w:w="3126" w:type="dxa"/>
          </w:tcPr>
          <w:p w14:paraId="3C33BB40" w14:textId="77777777" w:rsidR="0024510B" w:rsidRDefault="0024510B"/>
        </w:tc>
        <w:tc>
          <w:tcPr>
            <w:tcW w:w="2183" w:type="dxa"/>
          </w:tcPr>
          <w:p w14:paraId="27A35826" w14:textId="0C4CEA72" w:rsidR="0024510B" w:rsidRDefault="009E4ABA">
            <w:r>
              <w:t>TP-BSM-S</w:t>
            </w:r>
            <w:ins w:id="830" w:author="Liming, John R." w:date="2017-03-27T14:21:00Z">
              <w:r w:rsidR="007B496F">
                <w:t>T</w:t>
              </w:r>
            </w:ins>
            <w:r>
              <w:t>-BV-03-X</w:t>
            </w:r>
          </w:p>
        </w:tc>
        <w:tc>
          <w:tcPr>
            <w:tcW w:w="4159" w:type="dxa"/>
          </w:tcPr>
          <w:p w14:paraId="407971BC" w14:textId="77777777" w:rsidR="0024510B" w:rsidRDefault="009E4ABA">
            <w:r>
              <w:t>6.1.6-V2V-STD-J2735-020</w:t>
            </w:r>
          </w:p>
        </w:tc>
      </w:tr>
      <w:tr w:rsidR="0024510B" w14:paraId="12358A1F" w14:textId="77777777">
        <w:trPr>
          <w:trHeight w:val="280"/>
        </w:trPr>
        <w:tc>
          <w:tcPr>
            <w:tcW w:w="3126" w:type="dxa"/>
          </w:tcPr>
          <w:p w14:paraId="28CBDE8F" w14:textId="77777777" w:rsidR="0024510B" w:rsidRDefault="0024510B"/>
        </w:tc>
        <w:tc>
          <w:tcPr>
            <w:tcW w:w="2183" w:type="dxa"/>
          </w:tcPr>
          <w:p w14:paraId="3025D55D" w14:textId="32A3CCE8" w:rsidR="0024510B" w:rsidRDefault="009E4ABA">
            <w:r>
              <w:t>TP-BSM-S</w:t>
            </w:r>
            <w:ins w:id="831" w:author="Liming, John R." w:date="2017-03-27T14:21:00Z">
              <w:r w:rsidR="007B496F">
                <w:t>T</w:t>
              </w:r>
            </w:ins>
            <w:r>
              <w:t>-BV-03-X</w:t>
            </w:r>
          </w:p>
        </w:tc>
        <w:tc>
          <w:tcPr>
            <w:tcW w:w="4159" w:type="dxa"/>
          </w:tcPr>
          <w:p w14:paraId="36771A37" w14:textId="77777777" w:rsidR="0024510B" w:rsidRDefault="009E4ABA">
            <w:r>
              <w:t>6.1.6-V2V-STD-J2735-021</w:t>
            </w:r>
          </w:p>
        </w:tc>
      </w:tr>
      <w:tr w:rsidR="0024510B" w14:paraId="7640AE9E" w14:textId="77777777">
        <w:trPr>
          <w:trHeight w:val="280"/>
        </w:trPr>
        <w:tc>
          <w:tcPr>
            <w:tcW w:w="3126" w:type="dxa"/>
          </w:tcPr>
          <w:p w14:paraId="2B008E72" w14:textId="77777777" w:rsidR="0024510B" w:rsidRDefault="0024510B"/>
        </w:tc>
        <w:tc>
          <w:tcPr>
            <w:tcW w:w="2183" w:type="dxa"/>
          </w:tcPr>
          <w:p w14:paraId="4F657452" w14:textId="7F4F4712" w:rsidR="0024510B" w:rsidRDefault="009E4ABA">
            <w:r>
              <w:t>TP-BSM-S</w:t>
            </w:r>
            <w:ins w:id="832" w:author="Liming, John R." w:date="2017-03-27T14:21:00Z">
              <w:r w:rsidR="007B496F">
                <w:t>T</w:t>
              </w:r>
            </w:ins>
            <w:r>
              <w:t>-BV-03-X</w:t>
            </w:r>
          </w:p>
        </w:tc>
        <w:tc>
          <w:tcPr>
            <w:tcW w:w="4159" w:type="dxa"/>
          </w:tcPr>
          <w:p w14:paraId="022C3D84" w14:textId="77777777" w:rsidR="0024510B" w:rsidRDefault="009E4ABA">
            <w:r>
              <w:t>6.1.6-V2V-STD-J2735-022</w:t>
            </w:r>
          </w:p>
        </w:tc>
      </w:tr>
      <w:tr w:rsidR="0024510B" w14:paraId="742C9F02" w14:textId="77777777">
        <w:trPr>
          <w:trHeight w:val="280"/>
        </w:trPr>
        <w:tc>
          <w:tcPr>
            <w:tcW w:w="3126" w:type="dxa"/>
          </w:tcPr>
          <w:p w14:paraId="2A77D00C" w14:textId="77777777" w:rsidR="0024510B" w:rsidRDefault="0024510B"/>
        </w:tc>
        <w:tc>
          <w:tcPr>
            <w:tcW w:w="2183" w:type="dxa"/>
          </w:tcPr>
          <w:p w14:paraId="51753573" w14:textId="56138906" w:rsidR="0024510B" w:rsidRDefault="009E4ABA">
            <w:r>
              <w:t>TP-BSM-S</w:t>
            </w:r>
            <w:ins w:id="833" w:author="Liming, John R." w:date="2017-03-27T14:21:00Z">
              <w:r w:rsidR="007B496F">
                <w:t>T</w:t>
              </w:r>
            </w:ins>
            <w:r>
              <w:t>-BV-03-X</w:t>
            </w:r>
          </w:p>
        </w:tc>
        <w:tc>
          <w:tcPr>
            <w:tcW w:w="4159" w:type="dxa"/>
          </w:tcPr>
          <w:p w14:paraId="1890557F" w14:textId="77777777" w:rsidR="0024510B" w:rsidRDefault="009E4ABA">
            <w:r>
              <w:t>6.1.6-V2V-STD-J2735-023</w:t>
            </w:r>
          </w:p>
        </w:tc>
      </w:tr>
      <w:tr w:rsidR="0024510B" w14:paraId="368DF556" w14:textId="77777777">
        <w:trPr>
          <w:trHeight w:val="280"/>
        </w:trPr>
        <w:tc>
          <w:tcPr>
            <w:tcW w:w="3126" w:type="dxa"/>
          </w:tcPr>
          <w:p w14:paraId="6EDD0091" w14:textId="77777777" w:rsidR="0024510B" w:rsidRDefault="0024510B"/>
        </w:tc>
        <w:tc>
          <w:tcPr>
            <w:tcW w:w="2183" w:type="dxa"/>
          </w:tcPr>
          <w:p w14:paraId="2F6BA9CC" w14:textId="695D94AA" w:rsidR="0024510B" w:rsidRDefault="009E4ABA">
            <w:r>
              <w:t>TP-BSM-S</w:t>
            </w:r>
            <w:ins w:id="834" w:author="Liming, John R." w:date="2017-03-27T14:21:00Z">
              <w:r w:rsidR="007B496F">
                <w:t>T</w:t>
              </w:r>
            </w:ins>
            <w:r>
              <w:t>-BV-03-X</w:t>
            </w:r>
          </w:p>
        </w:tc>
        <w:tc>
          <w:tcPr>
            <w:tcW w:w="4159" w:type="dxa"/>
          </w:tcPr>
          <w:p w14:paraId="505DB8F8" w14:textId="77777777" w:rsidR="0024510B" w:rsidRDefault="009E4ABA">
            <w:r>
              <w:t>6.1.6-V2V-STD-J2735-024</w:t>
            </w:r>
          </w:p>
        </w:tc>
      </w:tr>
      <w:tr w:rsidR="0024510B" w14:paraId="61FF37E8" w14:textId="77777777">
        <w:trPr>
          <w:trHeight w:val="280"/>
        </w:trPr>
        <w:tc>
          <w:tcPr>
            <w:tcW w:w="3126" w:type="dxa"/>
          </w:tcPr>
          <w:p w14:paraId="7F09A5A7" w14:textId="77777777" w:rsidR="0024510B" w:rsidRDefault="0024510B"/>
        </w:tc>
        <w:tc>
          <w:tcPr>
            <w:tcW w:w="2183" w:type="dxa"/>
          </w:tcPr>
          <w:p w14:paraId="3024E776" w14:textId="3555D7D5" w:rsidR="0024510B" w:rsidRDefault="009E4ABA">
            <w:r>
              <w:t>TP-BSM-S</w:t>
            </w:r>
            <w:ins w:id="835" w:author="Liming, John R." w:date="2017-03-27T14:21:00Z">
              <w:r w:rsidR="007B496F">
                <w:t>T</w:t>
              </w:r>
            </w:ins>
            <w:r>
              <w:t>-BV-03-X</w:t>
            </w:r>
          </w:p>
        </w:tc>
        <w:tc>
          <w:tcPr>
            <w:tcW w:w="4159" w:type="dxa"/>
          </w:tcPr>
          <w:p w14:paraId="12D07402" w14:textId="77777777" w:rsidR="0024510B" w:rsidRDefault="009E4ABA">
            <w:r>
              <w:t>6.1.6-V2V-STD-J2735-025</w:t>
            </w:r>
          </w:p>
        </w:tc>
      </w:tr>
      <w:tr w:rsidR="0024510B" w14:paraId="18EF0B46" w14:textId="77777777">
        <w:trPr>
          <w:trHeight w:val="280"/>
        </w:trPr>
        <w:tc>
          <w:tcPr>
            <w:tcW w:w="3126" w:type="dxa"/>
          </w:tcPr>
          <w:p w14:paraId="1710AE8D" w14:textId="77777777" w:rsidR="0024510B" w:rsidRDefault="0024510B"/>
        </w:tc>
        <w:tc>
          <w:tcPr>
            <w:tcW w:w="2183" w:type="dxa"/>
          </w:tcPr>
          <w:p w14:paraId="760526F2" w14:textId="503ABF3A" w:rsidR="0024510B" w:rsidRDefault="009E4ABA">
            <w:r>
              <w:t>TP-BSM-S</w:t>
            </w:r>
            <w:ins w:id="836" w:author="Liming, John R." w:date="2017-03-27T14:21:00Z">
              <w:r w:rsidR="007B496F">
                <w:t>T</w:t>
              </w:r>
            </w:ins>
            <w:r>
              <w:t>-BV-03-X</w:t>
            </w:r>
          </w:p>
        </w:tc>
        <w:tc>
          <w:tcPr>
            <w:tcW w:w="4159" w:type="dxa"/>
          </w:tcPr>
          <w:p w14:paraId="3EB3F5F2" w14:textId="77777777" w:rsidR="0024510B" w:rsidRDefault="009E4ABA">
            <w:r>
              <w:t>6.1.6-V2V-STD-J2735-026</w:t>
            </w:r>
          </w:p>
        </w:tc>
      </w:tr>
      <w:tr w:rsidR="0024510B" w14:paraId="46315553" w14:textId="77777777">
        <w:trPr>
          <w:trHeight w:val="280"/>
        </w:trPr>
        <w:tc>
          <w:tcPr>
            <w:tcW w:w="3126" w:type="dxa"/>
          </w:tcPr>
          <w:p w14:paraId="25904569" w14:textId="77777777" w:rsidR="0024510B" w:rsidRDefault="0024510B"/>
        </w:tc>
        <w:tc>
          <w:tcPr>
            <w:tcW w:w="2183" w:type="dxa"/>
          </w:tcPr>
          <w:p w14:paraId="2AC3A3D7" w14:textId="678FF645" w:rsidR="0024510B" w:rsidRDefault="009E4ABA">
            <w:r>
              <w:t>TP-BSM-S</w:t>
            </w:r>
            <w:ins w:id="837" w:author="Liming, John R." w:date="2017-03-27T14:21:00Z">
              <w:r w:rsidR="007B496F">
                <w:t>T</w:t>
              </w:r>
            </w:ins>
            <w:r>
              <w:t>-BV-03-X</w:t>
            </w:r>
          </w:p>
        </w:tc>
        <w:tc>
          <w:tcPr>
            <w:tcW w:w="4159" w:type="dxa"/>
          </w:tcPr>
          <w:p w14:paraId="2E7128A7" w14:textId="77777777" w:rsidR="0024510B" w:rsidRDefault="009E4ABA">
            <w:r>
              <w:t>6.1.6-V2V-STD-J2735-027</w:t>
            </w:r>
          </w:p>
        </w:tc>
      </w:tr>
      <w:tr w:rsidR="0024510B" w14:paraId="3022703D" w14:textId="77777777">
        <w:trPr>
          <w:trHeight w:val="280"/>
        </w:trPr>
        <w:tc>
          <w:tcPr>
            <w:tcW w:w="3126" w:type="dxa"/>
          </w:tcPr>
          <w:p w14:paraId="6DA33601" w14:textId="77777777" w:rsidR="0024510B" w:rsidRDefault="0024510B"/>
        </w:tc>
        <w:tc>
          <w:tcPr>
            <w:tcW w:w="2183" w:type="dxa"/>
          </w:tcPr>
          <w:p w14:paraId="295BB0F0" w14:textId="2A9833E3" w:rsidR="0024510B" w:rsidRDefault="009E4ABA">
            <w:r>
              <w:t>TP-BSM-S</w:t>
            </w:r>
            <w:ins w:id="838" w:author="Liming, John R." w:date="2017-03-27T14:22:00Z">
              <w:r w:rsidR="007B496F">
                <w:t>T</w:t>
              </w:r>
            </w:ins>
            <w:r>
              <w:t>-BV-03-X</w:t>
            </w:r>
          </w:p>
        </w:tc>
        <w:tc>
          <w:tcPr>
            <w:tcW w:w="4159" w:type="dxa"/>
          </w:tcPr>
          <w:p w14:paraId="3D9FA24E" w14:textId="77777777" w:rsidR="0024510B" w:rsidRDefault="009E4ABA">
            <w:r>
              <w:t>6.1.6-V2V-STD-J2735-028</w:t>
            </w:r>
          </w:p>
        </w:tc>
      </w:tr>
      <w:tr w:rsidR="0024510B" w14:paraId="41FDA4EB" w14:textId="77777777">
        <w:trPr>
          <w:trHeight w:val="280"/>
        </w:trPr>
        <w:tc>
          <w:tcPr>
            <w:tcW w:w="3126" w:type="dxa"/>
          </w:tcPr>
          <w:p w14:paraId="3438AF33" w14:textId="77777777" w:rsidR="0024510B" w:rsidRDefault="0024510B"/>
        </w:tc>
        <w:tc>
          <w:tcPr>
            <w:tcW w:w="2183" w:type="dxa"/>
          </w:tcPr>
          <w:p w14:paraId="7DA60599" w14:textId="5DD38313" w:rsidR="0024510B" w:rsidRDefault="009E4ABA">
            <w:r>
              <w:t>TP-BSM-S</w:t>
            </w:r>
            <w:ins w:id="839" w:author="Liming, John R." w:date="2017-03-27T14:22:00Z">
              <w:r w:rsidR="007B496F">
                <w:t>T</w:t>
              </w:r>
            </w:ins>
            <w:r>
              <w:t>-BV-03-X</w:t>
            </w:r>
          </w:p>
        </w:tc>
        <w:tc>
          <w:tcPr>
            <w:tcW w:w="4159" w:type="dxa"/>
          </w:tcPr>
          <w:p w14:paraId="6531C91F" w14:textId="77777777" w:rsidR="0024510B" w:rsidRDefault="009E4ABA">
            <w:r>
              <w:t>6.1.6-V2V-STD-J2735-029</w:t>
            </w:r>
          </w:p>
        </w:tc>
      </w:tr>
      <w:tr w:rsidR="0024510B" w14:paraId="57E4198B" w14:textId="77777777">
        <w:trPr>
          <w:trHeight w:val="280"/>
        </w:trPr>
        <w:tc>
          <w:tcPr>
            <w:tcW w:w="3126" w:type="dxa"/>
          </w:tcPr>
          <w:p w14:paraId="3AACB279" w14:textId="77777777" w:rsidR="0024510B" w:rsidRDefault="0024510B"/>
        </w:tc>
        <w:tc>
          <w:tcPr>
            <w:tcW w:w="2183" w:type="dxa"/>
          </w:tcPr>
          <w:p w14:paraId="0E47A367" w14:textId="378C01BC" w:rsidR="0024510B" w:rsidRDefault="009E4ABA">
            <w:r>
              <w:t>TP-BSM-S</w:t>
            </w:r>
            <w:ins w:id="840" w:author="Liming, John R." w:date="2017-03-27T14:22:00Z">
              <w:r w:rsidR="007B496F">
                <w:t>T</w:t>
              </w:r>
            </w:ins>
            <w:r>
              <w:t>-BV-03-X</w:t>
            </w:r>
          </w:p>
        </w:tc>
        <w:tc>
          <w:tcPr>
            <w:tcW w:w="4159" w:type="dxa"/>
          </w:tcPr>
          <w:p w14:paraId="6D5458EB" w14:textId="77777777" w:rsidR="0024510B" w:rsidRDefault="009E4ABA">
            <w:r>
              <w:t>6.1.6-V2V-STD-J2735-030</w:t>
            </w:r>
          </w:p>
        </w:tc>
      </w:tr>
      <w:tr w:rsidR="0024510B" w14:paraId="1B38446E" w14:textId="77777777">
        <w:trPr>
          <w:trHeight w:val="280"/>
        </w:trPr>
        <w:tc>
          <w:tcPr>
            <w:tcW w:w="3126" w:type="dxa"/>
          </w:tcPr>
          <w:p w14:paraId="64B4D22B" w14:textId="77777777" w:rsidR="0024510B" w:rsidRDefault="0024510B"/>
        </w:tc>
        <w:tc>
          <w:tcPr>
            <w:tcW w:w="2183" w:type="dxa"/>
          </w:tcPr>
          <w:p w14:paraId="07EFB250" w14:textId="17B5F3CD" w:rsidR="0024510B" w:rsidRDefault="009E4ABA">
            <w:r>
              <w:t>TP-BSM-S</w:t>
            </w:r>
            <w:ins w:id="841" w:author="Liming, John R." w:date="2017-03-27T14:22:00Z">
              <w:r w:rsidR="007B496F">
                <w:t>T</w:t>
              </w:r>
            </w:ins>
            <w:r>
              <w:t>-BV-03-X</w:t>
            </w:r>
          </w:p>
        </w:tc>
        <w:tc>
          <w:tcPr>
            <w:tcW w:w="4159" w:type="dxa"/>
          </w:tcPr>
          <w:p w14:paraId="11984FC0" w14:textId="77777777" w:rsidR="0024510B" w:rsidRDefault="009E4ABA">
            <w:r>
              <w:t>6.1.6-V2V-STD-J2735-031</w:t>
            </w:r>
          </w:p>
        </w:tc>
      </w:tr>
      <w:tr w:rsidR="0024510B" w14:paraId="642B7C4F" w14:textId="77777777">
        <w:trPr>
          <w:trHeight w:val="280"/>
        </w:trPr>
        <w:tc>
          <w:tcPr>
            <w:tcW w:w="3126" w:type="dxa"/>
          </w:tcPr>
          <w:p w14:paraId="58A5F4F8" w14:textId="77777777" w:rsidR="0024510B" w:rsidRDefault="0024510B"/>
        </w:tc>
        <w:tc>
          <w:tcPr>
            <w:tcW w:w="2183" w:type="dxa"/>
          </w:tcPr>
          <w:p w14:paraId="71B3B318" w14:textId="7B6EB2A6" w:rsidR="0024510B" w:rsidRDefault="009E4ABA">
            <w:r>
              <w:t>TP-BSM-S</w:t>
            </w:r>
            <w:ins w:id="842" w:author="Liming, John R." w:date="2017-03-27T14:22:00Z">
              <w:r w:rsidR="007B496F">
                <w:t>T</w:t>
              </w:r>
            </w:ins>
            <w:r>
              <w:t>-BV-03-X</w:t>
            </w:r>
          </w:p>
        </w:tc>
        <w:tc>
          <w:tcPr>
            <w:tcW w:w="4159" w:type="dxa"/>
          </w:tcPr>
          <w:p w14:paraId="15EA9A3B" w14:textId="77777777" w:rsidR="0024510B" w:rsidRDefault="009E4ABA">
            <w:r>
              <w:t>6.1.6-V2V-STD-J2735-032</w:t>
            </w:r>
          </w:p>
        </w:tc>
      </w:tr>
      <w:tr w:rsidR="0024510B" w14:paraId="1BB32CD7" w14:textId="77777777">
        <w:trPr>
          <w:trHeight w:val="280"/>
        </w:trPr>
        <w:tc>
          <w:tcPr>
            <w:tcW w:w="3126" w:type="dxa"/>
          </w:tcPr>
          <w:p w14:paraId="734CC959" w14:textId="77777777" w:rsidR="0024510B" w:rsidRDefault="0024510B"/>
        </w:tc>
        <w:tc>
          <w:tcPr>
            <w:tcW w:w="2183" w:type="dxa"/>
          </w:tcPr>
          <w:p w14:paraId="63D555B0" w14:textId="51DB28E3" w:rsidR="0024510B" w:rsidRDefault="009E4ABA">
            <w:r>
              <w:t>TP-BSM-S</w:t>
            </w:r>
            <w:ins w:id="843" w:author="Liming, John R." w:date="2017-03-27T14:22:00Z">
              <w:r w:rsidR="007B496F">
                <w:t>T</w:t>
              </w:r>
            </w:ins>
            <w:r>
              <w:t>-BV-03-X</w:t>
            </w:r>
          </w:p>
        </w:tc>
        <w:tc>
          <w:tcPr>
            <w:tcW w:w="4159" w:type="dxa"/>
          </w:tcPr>
          <w:p w14:paraId="0A45329B" w14:textId="77777777" w:rsidR="0024510B" w:rsidRDefault="009E4ABA">
            <w:r>
              <w:t>6.1.6-V2V-STD-J2735-033</w:t>
            </w:r>
          </w:p>
        </w:tc>
      </w:tr>
      <w:tr w:rsidR="0024510B" w14:paraId="4848FF7C" w14:textId="77777777">
        <w:trPr>
          <w:trHeight w:val="280"/>
        </w:trPr>
        <w:tc>
          <w:tcPr>
            <w:tcW w:w="3126" w:type="dxa"/>
          </w:tcPr>
          <w:p w14:paraId="43CC075A" w14:textId="77777777" w:rsidR="0024510B" w:rsidRDefault="0024510B"/>
        </w:tc>
        <w:tc>
          <w:tcPr>
            <w:tcW w:w="2183" w:type="dxa"/>
          </w:tcPr>
          <w:p w14:paraId="0542D9F8" w14:textId="5ED91822" w:rsidR="0024510B" w:rsidRDefault="009E4ABA">
            <w:r>
              <w:t>TP-BSM-S</w:t>
            </w:r>
            <w:ins w:id="844" w:author="Liming, John R." w:date="2017-03-27T14:22:00Z">
              <w:r w:rsidR="007B496F">
                <w:t>T</w:t>
              </w:r>
            </w:ins>
            <w:r>
              <w:t>-BV-03-X</w:t>
            </w:r>
          </w:p>
        </w:tc>
        <w:tc>
          <w:tcPr>
            <w:tcW w:w="4159" w:type="dxa"/>
          </w:tcPr>
          <w:p w14:paraId="70B0C380" w14:textId="77777777" w:rsidR="0024510B" w:rsidRDefault="009E4ABA">
            <w:r>
              <w:t>6.1.6-V2V-STD-J2735-034</w:t>
            </w:r>
          </w:p>
        </w:tc>
      </w:tr>
      <w:tr w:rsidR="0024510B" w14:paraId="4F978F06" w14:textId="77777777">
        <w:trPr>
          <w:trHeight w:val="280"/>
        </w:trPr>
        <w:tc>
          <w:tcPr>
            <w:tcW w:w="3126" w:type="dxa"/>
          </w:tcPr>
          <w:p w14:paraId="337E06CC" w14:textId="77777777" w:rsidR="0024510B" w:rsidRDefault="0024510B"/>
        </w:tc>
        <w:tc>
          <w:tcPr>
            <w:tcW w:w="2183" w:type="dxa"/>
          </w:tcPr>
          <w:p w14:paraId="04D79648" w14:textId="4C558E40" w:rsidR="0024510B" w:rsidRDefault="009E4ABA">
            <w:r>
              <w:t>TP-BSM-S</w:t>
            </w:r>
            <w:ins w:id="845" w:author="Liming, John R." w:date="2017-03-27T14:22:00Z">
              <w:r w:rsidR="007B496F">
                <w:t>T</w:t>
              </w:r>
            </w:ins>
            <w:r>
              <w:t>-BV-03-X</w:t>
            </w:r>
          </w:p>
        </w:tc>
        <w:tc>
          <w:tcPr>
            <w:tcW w:w="4159" w:type="dxa"/>
          </w:tcPr>
          <w:p w14:paraId="5DACF749" w14:textId="77777777" w:rsidR="0024510B" w:rsidRDefault="009E4ABA">
            <w:r>
              <w:t>6.1.6-V2V-STD-J2735-035</w:t>
            </w:r>
          </w:p>
        </w:tc>
      </w:tr>
      <w:tr w:rsidR="0024510B" w14:paraId="623CB968" w14:textId="77777777">
        <w:trPr>
          <w:trHeight w:val="280"/>
        </w:trPr>
        <w:tc>
          <w:tcPr>
            <w:tcW w:w="3126" w:type="dxa"/>
          </w:tcPr>
          <w:p w14:paraId="0456BB6A" w14:textId="77777777" w:rsidR="0024510B" w:rsidRDefault="0024510B"/>
        </w:tc>
        <w:tc>
          <w:tcPr>
            <w:tcW w:w="2183" w:type="dxa"/>
          </w:tcPr>
          <w:p w14:paraId="0E608A02" w14:textId="075EA30C" w:rsidR="0024510B" w:rsidRDefault="009E4ABA">
            <w:r>
              <w:t>TP-BSM-S</w:t>
            </w:r>
            <w:ins w:id="846" w:author="Liming, John R." w:date="2017-03-27T14:22:00Z">
              <w:r w:rsidR="007B496F">
                <w:t>T</w:t>
              </w:r>
            </w:ins>
            <w:r>
              <w:t>-BV-03-X</w:t>
            </w:r>
          </w:p>
        </w:tc>
        <w:tc>
          <w:tcPr>
            <w:tcW w:w="4159" w:type="dxa"/>
          </w:tcPr>
          <w:p w14:paraId="289B208E" w14:textId="77777777" w:rsidR="0024510B" w:rsidRDefault="009E4ABA">
            <w:r>
              <w:t>6.1.6-V2V-STD-J2735-036</w:t>
            </w:r>
          </w:p>
        </w:tc>
      </w:tr>
      <w:tr w:rsidR="0024510B" w14:paraId="1CA70F35" w14:textId="77777777">
        <w:trPr>
          <w:trHeight w:val="280"/>
        </w:trPr>
        <w:tc>
          <w:tcPr>
            <w:tcW w:w="3126" w:type="dxa"/>
          </w:tcPr>
          <w:p w14:paraId="4EA1B21B" w14:textId="77777777" w:rsidR="0024510B" w:rsidRDefault="0024510B"/>
        </w:tc>
        <w:tc>
          <w:tcPr>
            <w:tcW w:w="2183" w:type="dxa"/>
          </w:tcPr>
          <w:p w14:paraId="2C3AA228" w14:textId="25E1C1EE" w:rsidR="0024510B" w:rsidRDefault="009E4ABA">
            <w:r>
              <w:t>TP-BSM-S</w:t>
            </w:r>
            <w:ins w:id="847" w:author="Liming, John R." w:date="2017-03-27T14:22:00Z">
              <w:r w:rsidR="007B496F">
                <w:t>T</w:t>
              </w:r>
            </w:ins>
            <w:r>
              <w:t>-BV-03-X</w:t>
            </w:r>
          </w:p>
        </w:tc>
        <w:tc>
          <w:tcPr>
            <w:tcW w:w="4159" w:type="dxa"/>
          </w:tcPr>
          <w:p w14:paraId="606BA508" w14:textId="77777777" w:rsidR="0024510B" w:rsidRDefault="009E4ABA">
            <w:r>
              <w:t>6.1.6-V2V-STD-J2735-037</w:t>
            </w:r>
          </w:p>
        </w:tc>
      </w:tr>
      <w:tr w:rsidR="0024510B" w14:paraId="3C85559C" w14:textId="77777777">
        <w:trPr>
          <w:trHeight w:val="280"/>
        </w:trPr>
        <w:tc>
          <w:tcPr>
            <w:tcW w:w="3126" w:type="dxa"/>
          </w:tcPr>
          <w:p w14:paraId="4FFF1BED" w14:textId="77777777" w:rsidR="0024510B" w:rsidRDefault="0024510B"/>
        </w:tc>
        <w:tc>
          <w:tcPr>
            <w:tcW w:w="2183" w:type="dxa"/>
          </w:tcPr>
          <w:p w14:paraId="08DF2B5E" w14:textId="72A1CF9D" w:rsidR="0024510B" w:rsidRDefault="009E4ABA">
            <w:r>
              <w:t>TP-BSM-S</w:t>
            </w:r>
            <w:ins w:id="848" w:author="Liming, John R." w:date="2017-03-27T14:22:00Z">
              <w:r w:rsidR="007B496F">
                <w:t>T</w:t>
              </w:r>
            </w:ins>
            <w:r>
              <w:t>-BV-03-X</w:t>
            </w:r>
          </w:p>
        </w:tc>
        <w:tc>
          <w:tcPr>
            <w:tcW w:w="4159" w:type="dxa"/>
          </w:tcPr>
          <w:p w14:paraId="748F6793" w14:textId="77777777" w:rsidR="0024510B" w:rsidRDefault="009E4ABA">
            <w:r>
              <w:t>6.1.6-V2V-STD-J2735-038</w:t>
            </w:r>
          </w:p>
        </w:tc>
      </w:tr>
      <w:tr w:rsidR="0024510B" w14:paraId="5E1DA870" w14:textId="77777777">
        <w:trPr>
          <w:trHeight w:val="280"/>
        </w:trPr>
        <w:tc>
          <w:tcPr>
            <w:tcW w:w="3126" w:type="dxa"/>
          </w:tcPr>
          <w:p w14:paraId="62320807" w14:textId="77777777" w:rsidR="0024510B" w:rsidRDefault="0024510B"/>
        </w:tc>
        <w:tc>
          <w:tcPr>
            <w:tcW w:w="2183" w:type="dxa"/>
          </w:tcPr>
          <w:p w14:paraId="346AE3E3" w14:textId="2C1FB15F" w:rsidR="0024510B" w:rsidRDefault="009E4ABA">
            <w:r>
              <w:t>TP-BSM-S</w:t>
            </w:r>
            <w:ins w:id="849" w:author="Liming, John R." w:date="2017-03-27T14:22:00Z">
              <w:r w:rsidR="007B496F">
                <w:t>T</w:t>
              </w:r>
            </w:ins>
            <w:r>
              <w:t>-BV-03-X</w:t>
            </w:r>
          </w:p>
        </w:tc>
        <w:tc>
          <w:tcPr>
            <w:tcW w:w="4159" w:type="dxa"/>
          </w:tcPr>
          <w:p w14:paraId="03B55229" w14:textId="77777777" w:rsidR="0024510B" w:rsidRDefault="009E4ABA">
            <w:r>
              <w:t>6.1.6-V2V-STD-J2735-039</w:t>
            </w:r>
          </w:p>
        </w:tc>
      </w:tr>
      <w:tr w:rsidR="0024510B" w14:paraId="5F1E3C25" w14:textId="77777777">
        <w:trPr>
          <w:trHeight w:val="280"/>
        </w:trPr>
        <w:tc>
          <w:tcPr>
            <w:tcW w:w="3126" w:type="dxa"/>
          </w:tcPr>
          <w:p w14:paraId="32D3BDB6" w14:textId="77777777" w:rsidR="0024510B" w:rsidRDefault="0024510B"/>
        </w:tc>
        <w:tc>
          <w:tcPr>
            <w:tcW w:w="2183" w:type="dxa"/>
          </w:tcPr>
          <w:p w14:paraId="0021AD9D" w14:textId="6A05B087" w:rsidR="0024510B" w:rsidRDefault="009E4ABA">
            <w:r>
              <w:t>TP-BSM-S</w:t>
            </w:r>
            <w:ins w:id="850" w:author="Liming, John R." w:date="2017-03-27T14:22:00Z">
              <w:r w:rsidR="007B496F">
                <w:t>T</w:t>
              </w:r>
            </w:ins>
            <w:r>
              <w:t>-BV-01</w:t>
            </w:r>
            <w:r w:rsidR="004E5810">
              <w:t>-X</w:t>
            </w:r>
          </w:p>
        </w:tc>
        <w:tc>
          <w:tcPr>
            <w:tcW w:w="4159" w:type="dxa"/>
          </w:tcPr>
          <w:p w14:paraId="270DFFE2" w14:textId="77777777" w:rsidR="0024510B" w:rsidRDefault="009E4ABA">
            <w:r>
              <w:t>6.1.6-V2V-STD-J2735-040</w:t>
            </w:r>
          </w:p>
        </w:tc>
      </w:tr>
      <w:tr w:rsidR="0024510B" w14:paraId="4255E6CD" w14:textId="77777777">
        <w:trPr>
          <w:trHeight w:val="280"/>
        </w:trPr>
        <w:tc>
          <w:tcPr>
            <w:tcW w:w="3126" w:type="dxa"/>
          </w:tcPr>
          <w:p w14:paraId="25F644C4" w14:textId="77777777" w:rsidR="0024510B" w:rsidRDefault="0024510B"/>
        </w:tc>
        <w:tc>
          <w:tcPr>
            <w:tcW w:w="2183" w:type="dxa"/>
          </w:tcPr>
          <w:p w14:paraId="73B8C733" w14:textId="55AC8D82" w:rsidR="0024510B" w:rsidRDefault="009E4ABA">
            <w:r>
              <w:t>TP-BSM-S</w:t>
            </w:r>
            <w:ins w:id="851" w:author="Liming, John R." w:date="2017-03-27T14:22:00Z">
              <w:r w:rsidR="007B496F">
                <w:t>T</w:t>
              </w:r>
            </w:ins>
            <w:r>
              <w:t>-BV-03-X</w:t>
            </w:r>
          </w:p>
        </w:tc>
        <w:tc>
          <w:tcPr>
            <w:tcW w:w="4159" w:type="dxa"/>
          </w:tcPr>
          <w:p w14:paraId="12BEF1FB" w14:textId="77777777" w:rsidR="0024510B" w:rsidRDefault="009E4ABA">
            <w:r>
              <w:t>6.1.6-V2V-STD-J2735-041</w:t>
            </w:r>
          </w:p>
        </w:tc>
      </w:tr>
      <w:tr w:rsidR="0024510B" w14:paraId="5EE6C78F" w14:textId="77777777">
        <w:trPr>
          <w:trHeight w:val="280"/>
        </w:trPr>
        <w:tc>
          <w:tcPr>
            <w:tcW w:w="3126" w:type="dxa"/>
          </w:tcPr>
          <w:p w14:paraId="74841E49" w14:textId="77777777" w:rsidR="0024510B" w:rsidRDefault="0024510B"/>
        </w:tc>
        <w:tc>
          <w:tcPr>
            <w:tcW w:w="2183" w:type="dxa"/>
          </w:tcPr>
          <w:p w14:paraId="0B8AD23B" w14:textId="3C445B6A" w:rsidR="0024510B" w:rsidRDefault="009E4ABA">
            <w:r>
              <w:t>TP-BSM-S</w:t>
            </w:r>
            <w:ins w:id="852" w:author="Liming, John R." w:date="2017-03-27T14:22:00Z">
              <w:r w:rsidR="007B496F">
                <w:t>T</w:t>
              </w:r>
            </w:ins>
            <w:r>
              <w:t>-BV-03-X</w:t>
            </w:r>
          </w:p>
        </w:tc>
        <w:tc>
          <w:tcPr>
            <w:tcW w:w="4159" w:type="dxa"/>
          </w:tcPr>
          <w:p w14:paraId="67AFD0B6" w14:textId="77777777" w:rsidR="0024510B" w:rsidRDefault="009E4ABA">
            <w:r>
              <w:t>6.1.6-V2V-STD-J2735-042</w:t>
            </w:r>
          </w:p>
        </w:tc>
      </w:tr>
      <w:tr w:rsidR="0024510B" w14:paraId="047E89F4" w14:textId="77777777">
        <w:trPr>
          <w:trHeight w:val="280"/>
        </w:trPr>
        <w:tc>
          <w:tcPr>
            <w:tcW w:w="3126" w:type="dxa"/>
          </w:tcPr>
          <w:p w14:paraId="568292F0" w14:textId="77777777" w:rsidR="0024510B" w:rsidRDefault="0024510B"/>
        </w:tc>
        <w:tc>
          <w:tcPr>
            <w:tcW w:w="2183" w:type="dxa"/>
          </w:tcPr>
          <w:p w14:paraId="6A4BE0CB" w14:textId="7A90D76F" w:rsidR="0024510B" w:rsidRDefault="009E4ABA">
            <w:r>
              <w:t>TP-BSM-S</w:t>
            </w:r>
            <w:ins w:id="853" w:author="Liming, John R." w:date="2017-03-27T14:22:00Z">
              <w:r w:rsidR="007B496F">
                <w:t>T</w:t>
              </w:r>
            </w:ins>
            <w:r>
              <w:t>-BV-03-X</w:t>
            </w:r>
          </w:p>
        </w:tc>
        <w:tc>
          <w:tcPr>
            <w:tcW w:w="4159" w:type="dxa"/>
          </w:tcPr>
          <w:p w14:paraId="7BFBC341" w14:textId="77777777" w:rsidR="0024510B" w:rsidRDefault="009E4ABA">
            <w:r>
              <w:t>6.1.6-V2V-STD-J2735-043</w:t>
            </w:r>
          </w:p>
        </w:tc>
      </w:tr>
      <w:tr w:rsidR="0024510B" w14:paraId="19AA884E" w14:textId="77777777">
        <w:trPr>
          <w:trHeight w:val="280"/>
        </w:trPr>
        <w:tc>
          <w:tcPr>
            <w:tcW w:w="3126" w:type="dxa"/>
          </w:tcPr>
          <w:p w14:paraId="057F1A81" w14:textId="77777777" w:rsidR="0024510B" w:rsidRDefault="0024510B"/>
        </w:tc>
        <w:tc>
          <w:tcPr>
            <w:tcW w:w="2183" w:type="dxa"/>
          </w:tcPr>
          <w:p w14:paraId="78287790" w14:textId="411C6C15" w:rsidR="0024510B" w:rsidRDefault="009E4ABA">
            <w:r>
              <w:t>TP-BSM-S</w:t>
            </w:r>
            <w:ins w:id="854" w:author="Liming, John R." w:date="2017-03-27T14:22:00Z">
              <w:r w:rsidR="007B496F">
                <w:t>T</w:t>
              </w:r>
            </w:ins>
            <w:r>
              <w:t>-BV-03-X</w:t>
            </w:r>
          </w:p>
        </w:tc>
        <w:tc>
          <w:tcPr>
            <w:tcW w:w="4159" w:type="dxa"/>
          </w:tcPr>
          <w:p w14:paraId="437FD210" w14:textId="77777777" w:rsidR="0024510B" w:rsidRDefault="009E4ABA">
            <w:r>
              <w:t>6.1.6-V2V-STD-J2735-044</w:t>
            </w:r>
          </w:p>
        </w:tc>
      </w:tr>
      <w:tr w:rsidR="0024510B" w14:paraId="6B01BC65" w14:textId="77777777">
        <w:trPr>
          <w:trHeight w:val="280"/>
        </w:trPr>
        <w:tc>
          <w:tcPr>
            <w:tcW w:w="3126" w:type="dxa"/>
          </w:tcPr>
          <w:p w14:paraId="3E3BDFAB" w14:textId="77777777" w:rsidR="0024510B" w:rsidRDefault="0024510B"/>
        </w:tc>
        <w:tc>
          <w:tcPr>
            <w:tcW w:w="2183" w:type="dxa"/>
          </w:tcPr>
          <w:p w14:paraId="1A0079F7" w14:textId="5D563844" w:rsidR="0024510B" w:rsidRDefault="009E4ABA">
            <w:r>
              <w:t>TP-BSM-S</w:t>
            </w:r>
            <w:ins w:id="855" w:author="Liming, John R." w:date="2017-03-27T14:22:00Z">
              <w:r w:rsidR="007B496F">
                <w:t>T</w:t>
              </w:r>
            </w:ins>
            <w:r>
              <w:t>-BV-03-X</w:t>
            </w:r>
          </w:p>
        </w:tc>
        <w:tc>
          <w:tcPr>
            <w:tcW w:w="4159" w:type="dxa"/>
          </w:tcPr>
          <w:p w14:paraId="1F53C037" w14:textId="77777777" w:rsidR="0024510B" w:rsidRDefault="009E4ABA">
            <w:r>
              <w:t>6.1.6-V2V-STD-J2735-045</w:t>
            </w:r>
          </w:p>
        </w:tc>
      </w:tr>
    </w:tbl>
    <w:p w14:paraId="3CA5544B" w14:textId="77777777" w:rsidR="0024510B" w:rsidRDefault="0024510B"/>
    <w:p w14:paraId="20BED8EA" w14:textId="1952F404" w:rsidR="00490506" w:rsidRDefault="00490506" w:rsidP="001542EC">
      <w:pPr>
        <w:pStyle w:val="Heading2"/>
        <w:numPr>
          <w:ilvl w:val="1"/>
          <w:numId w:val="6"/>
        </w:numPr>
      </w:pPr>
      <w:bookmarkStart w:id="856" w:name="_Ref447551280"/>
      <w:bookmarkStart w:id="857" w:name="_Toc478975850"/>
      <w:r>
        <w:t>Critical Event Flag Variant Table</w:t>
      </w:r>
      <w:bookmarkEnd w:id="856"/>
      <w:bookmarkEnd w:id="857"/>
    </w:p>
    <w:tbl>
      <w:tblPr>
        <w:tblW w:w="9360" w:type="dxa"/>
        <w:tblInd w:w="-4" w:type="dxa"/>
        <w:tblLayout w:type="fixed"/>
        <w:tblLook w:val="0000" w:firstRow="0" w:lastRow="0" w:firstColumn="0" w:lastColumn="0" w:noHBand="0" w:noVBand="0"/>
      </w:tblPr>
      <w:tblGrid>
        <w:gridCol w:w="449"/>
        <w:gridCol w:w="5791"/>
        <w:gridCol w:w="3120"/>
      </w:tblGrid>
      <w:tr w:rsidR="00490506" w14:paraId="0305F0DA" w14:textId="77777777" w:rsidTr="005F73F4">
        <w:tc>
          <w:tcPr>
            <w:tcW w:w="9360" w:type="dxa"/>
            <w:gridSpan w:val="3"/>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00C790AD" w14:textId="3A875253" w:rsidR="00490506" w:rsidRPr="00490506" w:rsidRDefault="00490506" w:rsidP="00490506">
            <w:pPr>
              <w:spacing w:after="0"/>
              <w:jc w:val="center"/>
              <w:rPr>
                <w:b/>
              </w:rPr>
            </w:pPr>
            <w:r w:rsidRPr="00490506">
              <w:rPr>
                <w:b/>
              </w:rPr>
              <w:t>Critical Event Flag Variants</w:t>
            </w:r>
          </w:p>
        </w:tc>
      </w:tr>
      <w:tr w:rsidR="00490506" w14:paraId="41EAD0F6"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5F590EC" w14:textId="77777777" w:rsidR="00490506" w:rsidRPr="0093332A" w:rsidRDefault="00490506" w:rsidP="005F73F4">
            <w:pPr>
              <w:spacing w:after="0" w:line="259" w:lineRule="auto"/>
              <w:jc w:val="center"/>
              <w:rPr>
                <w:b/>
              </w:rPr>
            </w:pPr>
            <w:r w:rsidRPr="0093332A">
              <w:rPr>
                <w:b/>
              </w:rPr>
              <w:t>X</w:t>
            </w:r>
          </w:p>
        </w:tc>
        <w:tc>
          <w:tcPr>
            <w:tcW w:w="5791" w:type="dxa"/>
            <w:tcBorders>
              <w:top w:val="single" w:sz="4" w:space="0" w:color="000000"/>
              <w:left w:val="single" w:sz="4" w:space="0" w:color="000000"/>
              <w:bottom w:val="single" w:sz="4" w:space="0" w:color="000000"/>
              <w:right w:val="single" w:sz="4" w:space="0" w:color="000000"/>
            </w:tcBorders>
          </w:tcPr>
          <w:p w14:paraId="08C575C7" w14:textId="77777777" w:rsidR="00490506" w:rsidRPr="0093332A" w:rsidRDefault="00490506" w:rsidP="005F73F4">
            <w:pPr>
              <w:spacing w:after="0" w:line="259" w:lineRule="auto"/>
              <w:jc w:val="center"/>
              <w:rPr>
                <w:b/>
              </w:rPr>
            </w:pPr>
            <w:r w:rsidRPr="0093332A">
              <w:rPr>
                <w:b/>
              </w:rPr>
              <w:t>Event Flag</w:t>
            </w:r>
          </w:p>
        </w:tc>
        <w:tc>
          <w:tcPr>
            <w:tcW w:w="3120" w:type="dxa"/>
            <w:tcBorders>
              <w:top w:val="single" w:sz="4" w:space="0" w:color="000000"/>
              <w:left w:val="single" w:sz="4" w:space="0" w:color="000000"/>
              <w:bottom w:val="single" w:sz="4" w:space="0" w:color="000000"/>
              <w:right w:val="single" w:sz="4" w:space="0" w:color="000000"/>
            </w:tcBorders>
          </w:tcPr>
          <w:p w14:paraId="1A441BCA" w14:textId="77777777" w:rsidR="00490506" w:rsidRPr="0093332A" w:rsidRDefault="00490506" w:rsidP="005F73F4">
            <w:pPr>
              <w:spacing w:after="0" w:line="259" w:lineRule="auto"/>
              <w:jc w:val="center"/>
              <w:rPr>
                <w:b/>
              </w:rPr>
            </w:pPr>
            <w:r w:rsidRPr="0093332A">
              <w:rPr>
                <w:b/>
              </w:rPr>
              <w:t>Bit Location</w:t>
            </w:r>
          </w:p>
        </w:tc>
      </w:tr>
      <w:tr w:rsidR="00490506" w14:paraId="5F1DFF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85F54E1" w14:textId="77777777" w:rsidR="00490506" w:rsidRDefault="00490506" w:rsidP="005F73F4">
            <w:pPr>
              <w:spacing w:after="0" w:line="259" w:lineRule="auto"/>
              <w:jc w:val="center"/>
            </w:pPr>
            <w:r>
              <w:t>1</w:t>
            </w:r>
          </w:p>
        </w:tc>
        <w:tc>
          <w:tcPr>
            <w:tcW w:w="5791" w:type="dxa"/>
            <w:tcBorders>
              <w:top w:val="single" w:sz="4" w:space="0" w:color="000000"/>
              <w:left w:val="single" w:sz="4" w:space="0" w:color="000000"/>
              <w:bottom w:val="single" w:sz="4" w:space="0" w:color="000000"/>
              <w:right w:val="single" w:sz="4" w:space="0" w:color="000000"/>
            </w:tcBorders>
          </w:tcPr>
          <w:p w14:paraId="2C48264A" w14:textId="77777777" w:rsidR="00490506" w:rsidRDefault="00490506" w:rsidP="005F73F4">
            <w:pPr>
              <w:spacing w:after="0" w:line="259" w:lineRule="auto"/>
              <w:jc w:val="center"/>
            </w:pPr>
            <w:r>
              <w:t>ABS Activated</w:t>
            </w:r>
          </w:p>
        </w:tc>
        <w:tc>
          <w:tcPr>
            <w:tcW w:w="3120" w:type="dxa"/>
            <w:tcBorders>
              <w:top w:val="single" w:sz="4" w:space="0" w:color="000000"/>
              <w:left w:val="single" w:sz="4" w:space="0" w:color="000000"/>
              <w:bottom w:val="single" w:sz="4" w:space="0" w:color="000000"/>
              <w:right w:val="single" w:sz="4" w:space="0" w:color="000000"/>
            </w:tcBorders>
          </w:tcPr>
          <w:p w14:paraId="66F1A399" w14:textId="77777777" w:rsidR="00490506" w:rsidRDefault="00490506" w:rsidP="005F73F4">
            <w:pPr>
              <w:spacing w:after="0" w:line="259" w:lineRule="auto"/>
              <w:jc w:val="center"/>
            </w:pPr>
            <w:r>
              <w:t>2</w:t>
            </w:r>
          </w:p>
        </w:tc>
      </w:tr>
      <w:tr w:rsidR="00490506" w14:paraId="6D5CC62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CE724B6" w14:textId="77777777" w:rsidR="00490506" w:rsidRDefault="00490506" w:rsidP="005F73F4">
            <w:pPr>
              <w:spacing w:after="0" w:line="259" w:lineRule="auto"/>
              <w:jc w:val="center"/>
            </w:pPr>
            <w:r>
              <w:t>2</w:t>
            </w:r>
          </w:p>
        </w:tc>
        <w:tc>
          <w:tcPr>
            <w:tcW w:w="5791" w:type="dxa"/>
            <w:tcBorders>
              <w:top w:val="single" w:sz="4" w:space="0" w:color="000000"/>
              <w:left w:val="single" w:sz="4" w:space="0" w:color="000000"/>
              <w:bottom w:val="single" w:sz="4" w:space="0" w:color="000000"/>
              <w:right w:val="single" w:sz="4" w:space="0" w:color="000000"/>
            </w:tcBorders>
          </w:tcPr>
          <w:p w14:paraId="6A7813CF"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1B9CE729" w14:textId="77777777" w:rsidR="00490506" w:rsidRDefault="00490506" w:rsidP="005F73F4">
            <w:pPr>
              <w:spacing w:after="0" w:line="259" w:lineRule="auto"/>
              <w:jc w:val="center"/>
            </w:pPr>
            <w:r>
              <w:t>3</w:t>
            </w:r>
          </w:p>
        </w:tc>
      </w:tr>
      <w:tr w:rsidR="00490506" w14:paraId="229092C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2A4067" w14:textId="77777777" w:rsidR="00490506" w:rsidRDefault="00490506" w:rsidP="005F73F4">
            <w:pPr>
              <w:spacing w:after="0" w:line="259" w:lineRule="auto"/>
              <w:jc w:val="center"/>
            </w:pPr>
            <w:r>
              <w:t>3</w:t>
            </w:r>
          </w:p>
        </w:tc>
        <w:tc>
          <w:tcPr>
            <w:tcW w:w="5791" w:type="dxa"/>
            <w:tcBorders>
              <w:top w:val="single" w:sz="4" w:space="0" w:color="000000"/>
              <w:left w:val="single" w:sz="4" w:space="0" w:color="000000"/>
              <w:bottom w:val="single" w:sz="4" w:space="0" w:color="000000"/>
              <w:right w:val="single" w:sz="4" w:space="0" w:color="000000"/>
            </w:tcBorders>
          </w:tcPr>
          <w:p w14:paraId="3EF5637E"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66F6BBD4" w14:textId="77777777" w:rsidR="00490506" w:rsidRDefault="00490506" w:rsidP="005F73F4">
            <w:pPr>
              <w:spacing w:after="0" w:line="259" w:lineRule="auto"/>
              <w:jc w:val="center"/>
            </w:pPr>
            <w:r>
              <w:t>4</w:t>
            </w:r>
          </w:p>
        </w:tc>
      </w:tr>
      <w:tr w:rsidR="00490506" w14:paraId="67C2C1D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F5C93B2" w14:textId="77777777" w:rsidR="00490506" w:rsidRDefault="00490506" w:rsidP="005F73F4">
            <w:pPr>
              <w:spacing w:after="0" w:line="259" w:lineRule="auto"/>
              <w:jc w:val="center"/>
            </w:pPr>
            <w:r>
              <w:t>4</w:t>
            </w:r>
          </w:p>
        </w:tc>
        <w:tc>
          <w:tcPr>
            <w:tcW w:w="5791" w:type="dxa"/>
            <w:tcBorders>
              <w:top w:val="single" w:sz="4" w:space="0" w:color="000000"/>
              <w:left w:val="single" w:sz="4" w:space="0" w:color="000000"/>
              <w:bottom w:val="single" w:sz="4" w:space="0" w:color="000000"/>
              <w:right w:val="single" w:sz="4" w:space="0" w:color="000000"/>
            </w:tcBorders>
          </w:tcPr>
          <w:p w14:paraId="3D9AE99B" w14:textId="22AA0A44"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B00C642" w14:textId="77777777" w:rsidR="00490506" w:rsidRDefault="00490506" w:rsidP="005F73F4">
            <w:pPr>
              <w:spacing w:after="0" w:line="259" w:lineRule="auto"/>
              <w:jc w:val="center"/>
            </w:pPr>
            <w:r>
              <w:t>7</w:t>
            </w:r>
          </w:p>
        </w:tc>
      </w:tr>
      <w:tr w:rsidR="00490506" w14:paraId="5985F9D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35935CA7" w14:textId="77777777" w:rsidR="00490506" w:rsidRDefault="00490506" w:rsidP="005F73F4">
            <w:pPr>
              <w:spacing w:after="0" w:line="259" w:lineRule="auto"/>
              <w:jc w:val="center"/>
            </w:pPr>
            <w:r>
              <w:t>5</w:t>
            </w:r>
          </w:p>
        </w:tc>
        <w:tc>
          <w:tcPr>
            <w:tcW w:w="5791" w:type="dxa"/>
            <w:tcBorders>
              <w:top w:val="single" w:sz="4" w:space="0" w:color="000000"/>
              <w:left w:val="single" w:sz="4" w:space="0" w:color="000000"/>
              <w:bottom w:val="single" w:sz="4" w:space="0" w:color="000000"/>
              <w:right w:val="single" w:sz="4" w:space="0" w:color="000000"/>
            </w:tcBorders>
          </w:tcPr>
          <w:p w14:paraId="71563CB2" w14:textId="77777777" w:rsidR="00490506" w:rsidRDefault="00490506" w:rsidP="005F73F4">
            <w:pPr>
              <w:spacing w:after="0" w:line="259" w:lineRule="auto"/>
              <w:jc w:val="center"/>
            </w:pPr>
            <w:r>
              <w:t xml:space="preserve">ABS Activated, </w:t>
            </w:r>
          </w:p>
          <w:p w14:paraId="14636430"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44075217" w14:textId="77777777" w:rsidR="00490506" w:rsidRDefault="00490506" w:rsidP="005F73F4">
            <w:pPr>
              <w:spacing w:after="0" w:line="259" w:lineRule="auto"/>
              <w:jc w:val="center"/>
            </w:pPr>
            <w:r>
              <w:t>2,</w:t>
            </w:r>
          </w:p>
          <w:p w14:paraId="67E50F39" w14:textId="77777777" w:rsidR="00490506" w:rsidRDefault="00490506" w:rsidP="005F73F4">
            <w:pPr>
              <w:spacing w:after="0" w:line="259" w:lineRule="auto"/>
              <w:jc w:val="center"/>
            </w:pPr>
            <w:r>
              <w:t>3</w:t>
            </w:r>
          </w:p>
        </w:tc>
      </w:tr>
      <w:tr w:rsidR="00490506" w14:paraId="67E29BA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03CF6C4E" w14:textId="77777777" w:rsidR="00490506" w:rsidRDefault="00490506" w:rsidP="005F73F4">
            <w:pPr>
              <w:spacing w:after="0" w:line="259" w:lineRule="auto"/>
              <w:jc w:val="center"/>
            </w:pPr>
            <w:r>
              <w:t>6</w:t>
            </w:r>
          </w:p>
        </w:tc>
        <w:tc>
          <w:tcPr>
            <w:tcW w:w="5791" w:type="dxa"/>
            <w:tcBorders>
              <w:top w:val="single" w:sz="4" w:space="0" w:color="000000"/>
              <w:left w:val="single" w:sz="4" w:space="0" w:color="000000"/>
              <w:bottom w:val="single" w:sz="4" w:space="0" w:color="000000"/>
              <w:right w:val="single" w:sz="4" w:space="0" w:color="000000"/>
            </w:tcBorders>
          </w:tcPr>
          <w:p w14:paraId="477A97B8" w14:textId="77777777" w:rsidR="00490506" w:rsidRDefault="00490506" w:rsidP="005F73F4">
            <w:pPr>
              <w:spacing w:after="0" w:line="259" w:lineRule="auto"/>
              <w:jc w:val="center"/>
            </w:pPr>
            <w:r>
              <w:t xml:space="preserve">ABS Activated, </w:t>
            </w:r>
          </w:p>
          <w:p w14:paraId="451B4E34"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4393EAFF" w14:textId="77777777" w:rsidR="00490506" w:rsidRDefault="00490506" w:rsidP="005F73F4">
            <w:pPr>
              <w:spacing w:after="0" w:line="259" w:lineRule="auto"/>
              <w:jc w:val="center"/>
            </w:pPr>
            <w:r>
              <w:t>2,</w:t>
            </w:r>
          </w:p>
          <w:p w14:paraId="1CAB04C4" w14:textId="77777777" w:rsidR="00490506" w:rsidRDefault="00490506" w:rsidP="005F73F4">
            <w:pPr>
              <w:spacing w:after="0" w:line="259" w:lineRule="auto"/>
              <w:jc w:val="center"/>
            </w:pPr>
            <w:r>
              <w:t>4</w:t>
            </w:r>
          </w:p>
        </w:tc>
      </w:tr>
      <w:tr w:rsidR="00490506" w14:paraId="20C40A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B7A6EAB" w14:textId="77777777" w:rsidR="00490506" w:rsidRDefault="00490506" w:rsidP="005F73F4">
            <w:pPr>
              <w:spacing w:after="0" w:line="259" w:lineRule="auto"/>
              <w:jc w:val="center"/>
            </w:pPr>
            <w:r>
              <w:t>7</w:t>
            </w:r>
          </w:p>
        </w:tc>
        <w:tc>
          <w:tcPr>
            <w:tcW w:w="5791" w:type="dxa"/>
            <w:tcBorders>
              <w:top w:val="single" w:sz="4" w:space="0" w:color="000000"/>
              <w:left w:val="single" w:sz="4" w:space="0" w:color="000000"/>
              <w:bottom w:val="single" w:sz="4" w:space="0" w:color="000000"/>
              <w:right w:val="single" w:sz="4" w:space="0" w:color="000000"/>
            </w:tcBorders>
          </w:tcPr>
          <w:p w14:paraId="22F492E1" w14:textId="77777777" w:rsidR="00490506" w:rsidRDefault="00490506" w:rsidP="005F73F4">
            <w:pPr>
              <w:spacing w:after="0" w:line="259" w:lineRule="auto"/>
              <w:jc w:val="center"/>
            </w:pPr>
            <w:r>
              <w:t xml:space="preserve">ABS Activated, </w:t>
            </w:r>
          </w:p>
          <w:p w14:paraId="1BB385D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5122B3F1" w14:textId="77777777" w:rsidR="00490506" w:rsidRDefault="00490506" w:rsidP="005F73F4">
            <w:pPr>
              <w:spacing w:after="0" w:line="259" w:lineRule="auto"/>
              <w:jc w:val="center"/>
            </w:pPr>
            <w:r>
              <w:t>2,</w:t>
            </w:r>
          </w:p>
          <w:p w14:paraId="3B5E03C9" w14:textId="77777777" w:rsidR="00490506" w:rsidRDefault="00490506" w:rsidP="005F73F4">
            <w:pPr>
              <w:spacing w:after="0" w:line="259" w:lineRule="auto"/>
              <w:jc w:val="center"/>
            </w:pPr>
            <w:r>
              <w:t>7</w:t>
            </w:r>
          </w:p>
        </w:tc>
      </w:tr>
      <w:tr w:rsidR="00490506" w14:paraId="0C8F8A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DAE585" w14:textId="77777777" w:rsidR="00490506" w:rsidRDefault="00490506" w:rsidP="005F73F4">
            <w:pPr>
              <w:spacing w:after="0" w:line="259" w:lineRule="auto"/>
              <w:jc w:val="center"/>
            </w:pPr>
            <w:r>
              <w:t>8</w:t>
            </w:r>
          </w:p>
        </w:tc>
        <w:tc>
          <w:tcPr>
            <w:tcW w:w="5791" w:type="dxa"/>
            <w:tcBorders>
              <w:top w:val="single" w:sz="4" w:space="0" w:color="000000"/>
              <w:left w:val="single" w:sz="4" w:space="0" w:color="000000"/>
              <w:bottom w:val="single" w:sz="4" w:space="0" w:color="000000"/>
              <w:right w:val="single" w:sz="4" w:space="0" w:color="000000"/>
            </w:tcBorders>
          </w:tcPr>
          <w:p w14:paraId="37A3E227" w14:textId="77777777" w:rsidR="00490506" w:rsidRDefault="00490506" w:rsidP="005F73F4">
            <w:pPr>
              <w:spacing w:after="0" w:line="259" w:lineRule="auto"/>
              <w:jc w:val="center"/>
            </w:pPr>
            <w:r>
              <w:t xml:space="preserve">Traction Control Loss, </w:t>
            </w:r>
          </w:p>
          <w:p w14:paraId="2527CCE8"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02ECB8DA" w14:textId="77777777" w:rsidR="00490506" w:rsidRDefault="00490506" w:rsidP="005F73F4">
            <w:pPr>
              <w:spacing w:after="0" w:line="259" w:lineRule="auto"/>
              <w:jc w:val="center"/>
            </w:pPr>
            <w:r>
              <w:t>3,</w:t>
            </w:r>
          </w:p>
          <w:p w14:paraId="4E7C2B22" w14:textId="77777777" w:rsidR="00490506" w:rsidRDefault="00490506" w:rsidP="005F73F4">
            <w:pPr>
              <w:spacing w:after="0" w:line="259" w:lineRule="auto"/>
              <w:jc w:val="center"/>
            </w:pPr>
            <w:r>
              <w:t>4</w:t>
            </w:r>
          </w:p>
        </w:tc>
      </w:tr>
      <w:tr w:rsidR="00490506" w14:paraId="2F8043E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9B0D9C2" w14:textId="77777777" w:rsidR="00490506" w:rsidRDefault="00490506" w:rsidP="005F73F4">
            <w:pPr>
              <w:spacing w:after="0" w:line="259" w:lineRule="auto"/>
              <w:jc w:val="center"/>
            </w:pPr>
            <w:r>
              <w:t>9</w:t>
            </w:r>
          </w:p>
        </w:tc>
        <w:tc>
          <w:tcPr>
            <w:tcW w:w="5791" w:type="dxa"/>
            <w:tcBorders>
              <w:top w:val="single" w:sz="4" w:space="0" w:color="000000"/>
              <w:left w:val="single" w:sz="4" w:space="0" w:color="000000"/>
              <w:bottom w:val="single" w:sz="4" w:space="0" w:color="000000"/>
              <w:right w:val="single" w:sz="4" w:space="0" w:color="000000"/>
            </w:tcBorders>
          </w:tcPr>
          <w:p w14:paraId="109EE609" w14:textId="77777777" w:rsidR="00490506" w:rsidRDefault="00490506" w:rsidP="005F73F4">
            <w:pPr>
              <w:spacing w:after="0" w:line="259" w:lineRule="auto"/>
              <w:jc w:val="center"/>
            </w:pPr>
            <w:r>
              <w:t xml:space="preserve">Traction Control Loss, </w:t>
            </w:r>
          </w:p>
          <w:p w14:paraId="3AEB92CE"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A6BB0C4" w14:textId="77777777" w:rsidR="00490506" w:rsidRDefault="00490506" w:rsidP="005F73F4">
            <w:pPr>
              <w:spacing w:after="0" w:line="259" w:lineRule="auto"/>
              <w:jc w:val="center"/>
            </w:pPr>
            <w:r>
              <w:t>3,</w:t>
            </w:r>
          </w:p>
          <w:p w14:paraId="1069376E" w14:textId="77777777" w:rsidR="00490506" w:rsidRDefault="00490506" w:rsidP="005F73F4">
            <w:pPr>
              <w:spacing w:after="0" w:line="259" w:lineRule="auto"/>
              <w:jc w:val="center"/>
            </w:pPr>
            <w:r>
              <w:t>7</w:t>
            </w:r>
          </w:p>
        </w:tc>
      </w:tr>
      <w:tr w:rsidR="00490506" w14:paraId="35916D2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6BA3063" w14:textId="77777777" w:rsidR="00490506" w:rsidRDefault="00490506" w:rsidP="005F73F4">
            <w:pPr>
              <w:spacing w:after="0" w:line="259" w:lineRule="auto"/>
              <w:jc w:val="center"/>
            </w:pPr>
            <w:r>
              <w:t>10</w:t>
            </w:r>
          </w:p>
        </w:tc>
        <w:tc>
          <w:tcPr>
            <w:tcW w:w="5791" w:type="dxa"/>
            <w:tcBorders>
              <w:top w:val="single" w:sz="4" w:space="0" w:color="000000"/>
              <w:left w:val="single" w:sz="4" w:space="0" w:color="000000"/>
              <w:bottom w:val="single" w:sz="4" w:space="0" w:color="000000"/>
              <w:right w:val="single" w:sz="4" w:space="0" w:color="000000"/>
            </w:tcBorders>
          </w:tcPr>
          <w:p w14:paraId="0FDF31A4" w14:textId="77777777" w:rsidR="00490506" w:rsidRDefault="00490506" w:rsidP="005F73F4">
            <w:pPr>
              <w:spacing w:after="0" w:line="259" w:lineRule="auto"/>
              <w:jc w:val="center"/>
            </w:pPr>
            <w:r>
              <w:t xml:space="preserve">Stability Control Activated, </w:t>
            </w:r>
          </w:p>
          <w:p w14:paraId="008014B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4CA80D98" w14:textId="77777777" w:rsidR="00490506" w:rsidRDefault="00490506" w:rsidP="005F73F4">
            <w:pPr>
              <w:spacing w:after="0" w:line="259" w:lineRule="auto"/>
              <w:jc w:val="center"/>
            </w:pPr>
            <w:r>
              <w:t>4,</w:t>
            </w:r>
          </w:p>
          <w:p w14:paraId="661E5AE2" w14:textId="77777777" w:rsidR="00490506" w:rsidRDefault="00490506" w:rsidP="005F73F4">
            <w:pPr>
              <w:spacing w:after="0" w:line="259" w:lineRule="auto"/>
              <w:jc w:val="center"/>
            </w:pPr>
            <w:r>
              <w:t>7</w:t>
            </w:r>
          </w:p>
        </w:tc>
      </w:tr>
      <w:tr w:rsidR="00490506" w14:paraId="6B45564C" w14:textId="77777777" w:rsidTr="00490506">
        <w:tc>
          <w:tcPr>
            <w:tcW w:w="449" w:type="dxa"/>
            <w:tcBorders>
              <w:top w:val="single" w:sz="4" w:space="0" w:color="000000"/>
              <w:left w:val="single" w:sz="4" w:space="0" w:color="000000"/>
              <w:bottom w:val="single" w:sz="4" w:space="0" w:color="000000"/>
              <w:right w:val="single" w:sz="4" w:space="0" w:color="000000"/>
            </w:tcBorders>
          </w:tcPr>
          <w:p w14:paraId="2715AEAA" w14:textId="77777777" w:rsidR="00490506" w:rsidRDefault="00490506" w:rsidP="005F73F4">
            <w:pPr>
              <w:spacing w:after="0" w:line="259" w:lineRule="auto"/>
              <w:jc w:val="center"/>
            </w:pPr>
            <w:r>
              <w:lastRenderedPageBreak/>
              <w:t>11</w:t>
            </w:r>
          </w:p>
        </w:tc>
        <w:tc>
          <w:tcPr>
            <w:tcW w:w="5791" w:type="dxa"/>
            <w:tcBorders>
              <w:top w:val="single" w:sz="4" w:space="0" w:color="000000"/>
              <w:left w:val="single" w:sz="4" w:space="0" w:color="000000"/>
              <w:bottom w:val="single" w:sz="4" w:space="0" w:color="000000"/>
              <w:right w:val="single" w:sz="4" w:space="0" w:color="000000"/>
            </w:tcBorders>
          </w:tcPr>
          <w:p w14:paraId="05DA7166" w14:textId="77777777" w:rsidR="00490506" w:rsidRDefault="00490506" w:rsidP="005F73F4">
            <w:pPr>
              <w:spacing w:after="0" w:line="259" w:lineRule="auto"/>
              <w:jc w:val="center"/>
            </w:pPr>
            <w:r>
              <w:t xml:space="preserve">ABS Activated, </w:t>
            </w:r>
          </w:p>
          <w:p w14:paraId="283D0E07" w14:textId="77777777" w:rsidR="00490506" w:rsidRDefault="00490506" w:rsidP="005F73F4">
            <w:pPr>
              <w:spacing w:after="0" w:line="259" w:lineRule="auto"/>
              <w:jc w:val="center"/>
            </w:pPr>
            <w:r>
              <w:t xml:space="preserve">Traction Control Loss, </w:t>
            </w:r>
          </w:p>
          <w:p w14:paraId="494FF051"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1AC34219" w14:textId="77777777" w:rsidR="00490506" w:rsidRDefault="00490506" w:rsidP="005F73F4">
            <w:pPr>
              <w:spacing w:after="0" w:line="259" w:lineRule="auto"/>
              <w:jc w:val="center"/>
            </w:pPr>
            <w:r>
              <w:t>2,</w:t>
            </w:r>
          </w:p>
          <w:p w14:paraId="4FCB776C" w14:textId="77777777" w:rsidR="00490506" w:rsidRDefault="00490506" w:rsidP="005F73F4">
            <w:pPr>
              <w:spacing w:after="0" w:line="259" w:lineRule="auto"/>
              <w:jc w:val="center"/>
            </w:pPr>
            <w:r>
              <w:t>3,</w:t>
            </w:r>
          </w:p>
          <w:p w14:paraId="4BB148DE" w14:textId="77777777" w:rsidR="00490506" w:rsidRDefault="00490506" w:rsidP="005F73F4">
            <w:pPr>
              <w:spacing w:after="0" w:line="259" w:lineRule="auto"/>
              <w:jc w:val="center"/>
            </w:pPr>
            <w:r>
              <w:t>4</w:t>
            </w:r>
          </w:p>
        </w:tc>
      </w:tr>
      <w:tr w:rsidR="00490506" w14:paraId="0C30B88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5E0C7FCB" w14:textId="77777777" w:rsidR="00490506" w:rsidRDefault="00490506" w:rsidP="005F73F4">
            <w:pPr>
              <w:spacing w:after="0" w:line="259" w:lineRule="auto"/>
              <w:jc w:val="center"/>
            </w:pPr>
            <w:r>
              <w:t>12</w:t>
            </w:r>
          </w:p>
        </w:tc>
        <w:tc>
          <w:tcPr>
            <w:tcW w:w="5791" w:type="dxa"/>
            <w:tcBorders>
              <w:top w:val="single" w:sz="4" w:space="0" w:color="000000"/>
              <w:left w:val="single" w:sz="4" w:space="0" w:color="000000"/>
              <w:bottom w:val="single" w:sz="4" w:space="0" w:color="000000"/>
              <w:right w:val="single" w:sz="4" w:space="0" w:color="000000"/>
            </w:tcBorders>
          </w:tcPr>
          <w:p w14:paraId="208F7507" w14:textId="77777777" w:rsidR="00490506" w:rsidRDefault="00490506" w:rsidP="005F73F4">
            <w:pPr>
              <w:spacing w:after="0" w:line="259" w:lineRule="auto"/>
              <w:jc w:val="center"/>
            </w:pPr>
            <w:r>
              <w:t xml:space="preserve">ABS Activated, </w:t>
            </w:r>
          </w:p>
          <w:p w14:paraId="3A893EB2" w14:textId="77777777" w:rsidR="00490506" w:rsidRDefault="00490506" w:rsidP="005F73F4">
            <w:pPr>
              <w:spacing w:after="0" w:line="259" w:lineRule="auto"/>
              <w:jc w:val="center"/>
            </w:pPr>
            <w:r>
              <w:t xml:space="preserve">Traction Control Loss, </w:t>
            </w:r>
          </w:p>
          <w:p w14:paraId="3E37127F"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61CD7830" w14:textId="77777777" w:rsidR="00490506" w:rsidRDefault="00490506" w:rsidP="005F73F4">
            <w:pPr>
              <w:spacing w:after="0" w:line="259" w:lineRule="auto"/>
              <w:jc w:val="center"/>
            </w:pPr>
            <w:r>
              <w:t>2,</w:t>
            </w:r>
          </w:p>
          <w:p w14:paraId="2288B26A" w14:textId="77777777" w:rsidR="00490506" w:rsidRDefault="00490506" w:rsidP="005F73F4">
            <w:pPr>
              <w:spacing w:after="0" w:line="259" w:lineRule="auto"/>
              <w:jc w:val="center"/>
            </w:pPr>
            <w:r>
              <w:t>3,</w:t>
            </w:r>
          </w:p>
          <w:p w14:paraId="71315257" w14:textId="77777777" w:rsidR="00490506" w:rsidRDefault="00490506" w:rsidP="005F73F4">
            <w:pPr>
              <w:spacing w:after="0" w:line="259" w:lineRule="auto"/>
              <w:jc w:val="center"/>
            </w:pPr>
            <w:r>
              <w:t>7</w:t>
            </w:r>
          </w:p>
        </w:tc>
      </w:tr>
      <w:tr w:rsidR="00490506" w14:paraId="26669020"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4242D05" w14:textId="77777777" w:rsidR="00490506" w:rsidRDefault="00490506" w:rsidP="005F73F4">
            <w:pPr>
              <w:spacing w:after="0" w:line="259" w:lineRule="auto"/>
              <w:jc w:val="center"/>
            </w:pPr>
            <w:r>
              <w:t>13</w:t>
            </w:r>
          </w:p>
        </w:tc>
        <w:tc>
          <w:tcPr>
            <w:tcW w:w="5791" w:type="dxa"/>
            <w:tcBorders>
              <w:top w:val="single" w:sz="4" w:space="0" w:color="000000"/>
              <w:left w:val="single" w:sz="4" w:space="0" w:color="000000"/>
              <w:bottom w:val="single" w:sz="4" w:space="0" w:color="000000"/>
              <w:right w:val="single" w:sz="4" w:space="0" w:color="000000"/>
            </w:tcBorders>
          </w:tcPr>
          <w:p w14:paraId="3ADFFD12" w14:textId="77777777" w:rsidR="00490506" w:rsidRDefault="00490506" w:rsidP="005F73F4">
            <w:pPr>
              <w:spacing w:after="0" w:line="259" w:lineRule="auto"/>
              <w:jc w:val="center"/>
            </w:pPr>
            <w:r>
              <w:t xml:space="preserve">ABS Activated, </w:t>
            </w:r>
          </w:p>
          <w:p w14:paraId="3DFC76BA" w14:textId="77777777" w:rsidR="00490506" w:rsidRDefault="00490506" w:rsidP="005F73F4">
            <w:pPr>
              <w:spacing w:after="0" w:line="259" w:lineRule="auto"/>
              <w:jc w:val="center"/>
            </w:pPr>
            <w:r>
              <w:t xml:space="preserve">Stability Control Activated, </w:t>
            </w:r>
          </w:p>
          <w:p w14:paraId="19639996"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1D07C512" w14:textId="77777777" w:rsidR="00490506" w:rsidRDefault="00490506" w:rsidP="005F73F4">
            <w:pPr>
              <w:spacing w:after="0" w:line="259" w:lineRule="auto"/>
              <w:jc w:val="center"/>
            </w:pPr>
            <w:r>
              <w:t>2,</w:t>
            </w:r>
          </w:p>
          <w:p w14:paraId="4E1FF225" w14:textId="77777777" w:rsidR="00490506" w:rsidRDefault="00490506" w:rsidP="005F73F4">
            <w:pPr>
              <w:spacing w:after="0" w:line="259" w:lineRule="auto"/>
              <w:jc w:val="center"/>
            </w:pPr>
            <w:r>
              <w:t>4,</w:t>
            </w:r>
          </w:p>
          <w:p w14:paraId="3A994E88" w14:textId="77777777" w:rsidR="00490506" w:rsidRDefault="00490506" w:rsidP="005F73F4">
            <w:pPr>
              <w:spacing w:after="0" w:line="259" w:lineRule="auto"/>
              <w:jc w:val="center"/>
            </w:pPr>
            <w:r>
              <w:t>7</w:t>
            </w:r>
          </w:p>
        </w:tc>
      </w:tr>
      <w:tr w:rsidR="00490506" w14:paraId="518ECE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7B3D180" w14:textId="77777777" w:rsidR="00490506" w:rsidRDefault="00490506" w:rsidP="005F73F4">
            <w:pPr>
              <w:spacing w:after="0" w:line="259" w:lineRule="auto"/>
              <w:jc w:val="center"/>
            </w:pPr>
            <w:r>
              <w:t>14</w:t>
            </w:r>
          </w:p>
        </w:tc>
        <w:tc>
          <w:tcPr>
            <w:tcW w:w="5791" w:type="dxa"/>
            <w:tcBorders>
              <w:top w:val="single" w:sz="4" w:space="0" w:color="000000"/>
              <w:left w:val="single" w:sz="4" w:space="0" w:color="000000"/>
              <w:bottom w:val="single" w:sz="4" w:space="0" w:color="000000"/>
              <w:right w:val="single" w:sz="4" w:space="0" w:color="000000"/>
            </w:tcBorders>
          </w:tcPr>
          <w:p w14:paraId="5878E5FA" w14:textId="77777777" w:rsidR="00490506" w:rsidRDefault="00490506" w:rsidP="005F73F4">
            <w:pPr>
              <w:spacing w:after="0" w:line="259" w:lineRule="auto"/>
              <w:jc w:val="center"/>
            </w:pPr>
            <w:r>
              <w:t xml:space="preserve">Traction Control Loss, </w:t>
            </w:r>
          </w:p>
          <w:p w14:paraId="311B96CA" w14:textId="77777777" w:rsidR="00490506" w:rsidRDefault="00490506" w:rsidP="005F73F4">
            <w:pPr>
              <w:spacing w:after="0" w:line="259" w:lineRule="auto"/>
              <w:jc w:val="center"/>
            </w:pPr>
            <w:r>
              <w:t xml:space="preserve">Stability Control Activated, </w:t>
            </w:r>
          </w:p>
          <w:p w14:paraId="0A749D9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36CEC4BC" w14:textId="77777777" w:rsidR="00490506" w:rsidRDefault="00490506" w:rsidP="005F73F4">
            <w:pPr>
              <w:spacing w:after="0" w:line="259" w:lineRule="auto"/>
              <w:jc w:val="center"/>
            </w:pPr>
            <w:r>
              <w:t>3,</w:t>
            </w:r>
          </w:p>
          <w:p w14:paraId="355E2515" w14:textId="77777777" w:rsidR="00490506" w:rsidRDefault="00490506" w:rsidP="005F73F4">
            <w:pPr>
              <w:spacing w:after="0" w:line="259" w:lineRule="auto"/>
              <w:jc w:val="center"/>
            </w:pPr>
            <w:r>
              <w:t>4,</w:t>
            </w:r>
          </w:p>
          <w:p w14:paraId="77C166B9" w14:textId="77777777" w:rsidR="00490506" w:rsidRDefault="00490506" w:rsidP="005F73F4">
            <w:pPr>
              <w:spacing w:after="0" w:line="259" w:lineRule="auto"/>
              <w:jc w:val="center"/>
            </w:pPr>
            <w:r>
              <w:t>7</w:t>
            </w:r>
          </w:p>
        </w:tc>
      </w:tr>
      <w:tr w:rsidR="00490506" w14:paraId="0F6FCA65"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E84AD4E" w14:textId="77777777" w:rsidR="00490506" w:rsidRDefault="00490506" w:rsidP="005F73F4">
            <w:pPr>
              <w:spacing w:after="0" w:line="259" w:lineRule="auto"/>
              <w:jc w:val="center"/>
            </w:pPr>
            <w:r>
              <w:t>15</w:t>
            </w:r>
          </w:p>
        </w:tc>
        <w:tc>
          <w:tcPr>
            <w:tcW w:w="5791" w:type="dxa"/>
            <w:tcBorders>
              <w:top w:val="single" w:sz="4" w:space="0" w:color="000000"/>
              <w:left w:val="single" w:sz="4" w:space="0" w:color="000000"/>
              <w:bottom w:val="single" w:sz="4" w:space="0" w:color="000000"/>
              <w:right w:val="single" w:sz="4" w:space="0" w:color="000000"/>
            </w:tcBorders>
          </w:tcPr>
          <w:p w14:paraId="72F97395" w14:textId="77777777" w:rsidR="00490506" w:rsidRDefault="00490506" w:rsidP="005F73F4">
            <w:pPr>
              <w:spacing w:after="0" w:line="259" w:lineRule="auto"/>
              <w:jc w:val="center"/>
            </w:pPr>
            <w:r>
              <w:t xml:space="preserve">ABS Activated, </w:t>
            </w:r>
          </w:p>
          <w:p w14:paraId="66D40AD8" w14:textId="77777777" w:rsidR="00490506" w:rsidRDefault="00490506" w:rsidP="005F73F4">
            <w:pPr>
              <w:spacing w:after="0" w:line="259" w:lineRule="auto"/>
              <w:jc w:val="center"/>
            </w:pPr>
            <w:r>
              <w:t xml:space="preserve">Traction Control Loss, </w:t>
            </w:r>
          </w:p>
          <w:p w14:paraId="6FB0FA13" w14:textId="77777777" w:rsidR="00490506" w:rsidRDefault="00490506" w:rsidP="005F73F4">
            <w:pPr>
              <w:spacing w:after="0" w:line="259" w:lineRule="auto"/>
              <w:jc w:val="center"/>
            </w:pPr>
            <w:r>
              <w:t xml:space="preserve">Stability Control Activated, </w:t>
            </w:r>
          </w:p>
          <w:p w14:paraId="7376A389"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296CA9B2" w14:textId="77777777" w:rsidR="00490506" w:rsidRDefault="00490506" w:rsidP="005F73F4">
            <w:pPr>
              <w:spacing w:after="0" w:line="259" w:lineRule="auto"/>
              <w:jc w:val="center"/>
            </w:pPr>
            <w:r>
              <w:t>2,</w:t>
            </w:r>
          </w:p>
          <w:p w14:paraId="48B6CCEF" w14:textId="77777777" w:rsidR="00490506" w:rsidRDefault="00490506" w:rsidP="005F73F4">
            <w:pPr>
              <w:spacing w:after="0" w:line="259" w:lineRule="auto"/>
              <w:jc w:val="center"/>
            </w:pPr>
            <w:r>
              <w:t>3,</w:t>
            </w:r>
          </w:p>
          <w:p w14:paraId="27E0BA4D" w14:textId="77777777" w:rsidR="00490506" w:rsidRDefault="00490506" w:rsidP="005F73F4">
            <w:pPr>
              <w:spacing w:after="0" w:line="259" w:lineRule="auto"/>
              <w:jc w:val="center"/>
            </w:pPr>
            <w:r>
              <w:t>4,</w:t>
            </w:r>
          </w:p>
          <w:p w14:paraId="7357EEC4" w14:textId="77777777" w:rsidR="00490506" w:rsidRDefault="00490506" w:rsidP="005F73F4">
            <w:pPr>
              <w:spacing w:after="0" w:line="259" w:lineRule="auto"/>
              <w:jc w:val="center"/>
            </w:pPr>
            <w:r>
              <w:t>7</w:t>
            </w:r>
          </w:p>
        </w:tc>
      </w:tr>
    </w:tbl>
    <w:p w14:paraId="44418602" w14:textId="77777777" w:rsidR="00490506" w:rsidRDefault="00490506"/>
    <w:p w14:paraId="6BF82ACE" w14:textId="5586FC98" w:rsidR="00381B7D" w:rsidRDefault="00381B7D" w:rsidP="00490506">
      <w:pPr>
        <w:pStyle w:val="Heading1"/>
      </w:pPr>
      <w:bookmarkStart w:id="858" w:name="_Revision_History"/>
      <w:bookmarkStart w:id="859" w:name="_Toc478975851"/>
      <w:bookmarkEnd w:id="858"/>
      <w:r>
        <w:t>Revision History</w:t>
      </w:r>
      <w:bookmarkEnd w:id="859"/>
    </w:p>
    <w:tbl>
      <w:tblPr>
        <w:tblStyle w:val="affb"/>
        <w:tblW w:w="9254" w:type="dxa"/>
        <w:tblInd w:w="-28" w:type="dxa"/>
        <w:tblLayout w:type="fixed"/>
        <w:tblLook w:val="0000" w:firstRow="0" w:lastRow="0" w:firstColumn="0" w:lastColumn="0" w:noHBand="0" w:noVBand="0"/>
      </w:tblPr>
      <w:tblGrid>
        <w:gridCol w:w="651"/>
        <w:gridCol w:w="1588"/>
        <w:gridCol w:w="7015"/>
      </w:tblGrid>
      <w:tr w:rsidR="00381B7D" w14:paraId="2D153C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A8F0A1D" w14:textId="77777777" w:rsidR="00381B7D" w:rsidRDefault="00381B7D" w:rsidP="007D711B">
            <w:r>
              <w:rPr>
                <w:b/>
              </w:rPr>
              <w:t>V0.1.0</w:t>
            </w:r>
          </w:p>
        </w:tc>
        <w:tc>
          <w:tcPr>
            <w:tcW w:w="1588" w:type="dxa"/>
            <w:tcBorders>
              <w:top w:val="single" w:sz="6" w:space="0" w:color="000000"/>
              <w:left w:val="single" w:sz="6" w:space="0" w:color="000000"/>
              <w:bottom w:val="single" w:sz="6" w:space="0" w:color="000000"/>
              <w:right w:val="single" w:sz="6" w:space="0" w:color="000000"/>
            </w:tcBorders>
          </w:tcPr>
          <w:p w14:paraId="4C83B5F4" w14:textId="77777777" w:rsidR="00381B7D" w:rsidRDefault="00381B7D" w:rsidP="007D711B">
            <w:r>
              <w:rPr>
                <w:b/>
              </w:rPr>
              <w:t>Aug 2015</w:t>
            </w:r>
          </w:p>
        </w:tc>
        <w:tc>
          <w:tcPr>
            <w:tcW w:w="7015" w:type="dxa"/>
            <w:tcBorders>
              <w:top w:val="single" w:sz="6" w:space="0" w:color="000000"/>
              <w:bottom w:val="single" w:sz="6" w:space="0" w:color="000000"/>
              <w:right w:val="single" w:sz="6" w:space="0" w:color="000000"/>
            </w:tcBorders>
          </w:tcPr>
          <w:p w14:paraId="73E82D0D" w14:textId="77777777" w:rsidR="00381B7D" w:rsidRDefault="00381B7D" w:rsidP="007D711B">
            <w:r>
              <w:rPr>
                <w:b/>
              </w:rPr>
              <w:t>Initial Draft</w:t>
            </w:r>
          </w:p>
        </w:tc>
      </w:tr>
      <w:tr w:rsidR="00381B7D" w14:paraId="6784571D"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2C42F3B" w14:textId="77777777" w:rsidR="00381B7D" w:rsidRDefault="00381B7D" w:rsidP="007D711B">
            <w:r>
              <w:rPr>
                <w:b/>
              </w:rPr>
              <w:t>V0.2.0</w:t>
            </w:r>
          </w:p>
        </w:tc>
        <w:tc>
          <w:tcPr>
            <w:tcW w:w="1588" w:type="dxa"/>
            <w:tcBorders>
              <w:top w:val="single" w:sz="6" w:space="0" w:color="000000"/>
              <w:left w:val="single" w:sz="6" w:space="0" w:color="000000"/>
              <w:bottom w:val="single" w:sz="6" w:space="0" w:color="000000"/>
              <w:right w:val="single" w:sz="6" w:space="0" w:color="000000"/>
            </w:tcBorders>
          </w:tcPr>
          <w:p w14:paraId="5B54A121" w14:textId="77777777" w:rsidR="00381B7D" w:rsidRDefault="00381B7D" w:rsidP="007D711B">
            <w:r>
              <w:rPr>
                <w:b/>
              </w:rPr>
              <w:t>Jan 2016</w:t>
            </w:r>
          </w:p>
        </w:tc>
        <w:tc>
          <w:tcPr>
            <w:tcW w:w="7015" w:type="dxa"/>
            <w:tcBorders>
              <w:top w:val="single" w:sz="6" w:space="0" w:color="000000"/>
              <w:bottom w:val="single" w:sz="6" w:space="0" w:color="000000"/>
              <w:right w:val="single" w:sz="6" w:space="0" w:color="000000"/>
            </w:tcBorders>
          </w:tcPr>
          <w:p w14:paraId="58B65FC1" w14:textId="77777777" w:rsidR="00381B7D" w:rsidRDefault="00381B7D" w:rsidP="007D711B">
            <w:r>
              <w:rPr>
                <w:b/>
              </w:rPr>
              <w:t>Updated to agreed upon format and Draft 5 of the J2945/1 standard</w:t>
            </w:r>
          </w:p>
        </w:tc>
      </w:tr>
      <w:tr w:rsidR="00381B7D" w14:paraId="39ED0A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5B0ED1DE" w14:textId="77777777" w:rsidR="00381B7D" w:rsidRDefault="00381B7D" w:rsidP="007D711B">
            <w:r>
              <w:rPr>
                <w:b/>
              </w:rPr>
              <w:t>V0.3.0</w:t>
            </w:r>
          </w:p>
        </w:tc>
        <w:tc>
          <w:tcPr>
            <w:tcW w:w="1588" w:type="dxa"/>
            <w:tcBorders>
              <w:top w:val="single" w:sz="6" w:space="0" w:color="000000"/>
              <w:left w:val="single" w:sz="6" w:space="0" w:color="000000"/>
              <w:bottom w:val="single" w:sz="6" w:space="0" w:color="000000"/>
              <w:right w:val="single" w:sz="6" w:space="0" w:color="000000"/>
            </w:tcBorders>
          </w:tcPr>
          <w:p w14:paraId="629625C9" w14:textId="77777777" w:rsidR="00381B7D" w:rsidRDefault="00381B7D" w:rsidP="007D711B">
            <w:r>
              <w:rPr>
                <w:b/>
              </w:rPr>
              <w:t>Feb 2016</w:t>
            </w:r>
          </w:p>
        </w:tc>
        <w:tc>
          <w:tcPr>
            <w:tcW w:w="7015" w:type="dxa"/>
            <w:tcBorders>
              <w:top w:val="single" w:sz="6" w:space="0" w:color="000000"/>
              <w:bottom w:val="single" w:sz="6" w:space="0" w:color="000000"/>
              <w:right w:val="single" w:sz="6" w:space="0" w:color="000000"/>
            </w:tcBorders>
          </w:tcPr>
          <w:p w14:paraId="35347EB1" w14:textId="77777777" w:rsidR="00381B7D" w:rsidRDefault="00381B7D" w:rsidP="007D711B">
            <w:r>
              <w:rPr>
                <w:b/>
              </w:rPr>
              <w:t>Updated based on comments received from USDOT and walkthrough</w:t>
            </w:r>
          </w:p>
        </w:tc>
      </w:tr>
      <w:tr w:rsidR="00247B47" w14:paraId="5C849BFB" w14:textId="77777777" w:rsidTr="007D711B">
        <w:tc>
          <w:tcPr>
            <w:tcW w:w="651" w:type="dxa"/>
            <w:tcBorders>
              <w:top w:val="single" w:sz="6" w:space="0" w:color="000000"/>
              <w:left w:val="single" w:sz="6" w:space="0" w:color="000000"/>
              <w:bottom w:val="single" w:sz="6" w:space="0" w:color="000000"/>
              <w:right w:val="single" w:sz="6" w:space="0" w:color="000000"/>
            </w:tcBorders>
          </w:tcPr>
          <w:p w14:paraId="48EF8EC5" w14:textId="6660CAAB" w:rsidR="00247B47" w:rsidRDefault="00247B47" w:rsidP="007D711B">
            <w:pPr>
              <w:rPr>
                <w:b/>
              </w:rPr>
            </w:pPr>
            <w:r>
              <w:rPr>
                <w:b/>
              </w:rPr>
              <w:t>V0.4.0</w:t>
            </w:r>
          </w:p>
        </w:tc>
        <w:tc>
          <w:tcPr>
            <w:tcW w:w="1588" w:type="dxa"/>
            <w:tcBorders>
              <w:top w:val="single" w:sz="6" w:space="0" w:color="000000"/>
              <w:left w:val="single" w:sz="6" w:space="0" w:color="000000"/>
              <w:bottom w:val="single" w:sz="6" w:space="0" w:color="000000"/>
              <w:right w:val="single" w:sz="6" w:space="0" w:color="000000"/>
            </w:tcBorders>
          </w:tcPr>
          <w:p w14:paraId="2944F0FD" w14:textId="2A4BDDD6" w:rsidR="00247B47" w:rsidRDefault="00247B47" w:rsidP="007D711B">
            <w:pPr>
              <w:rPr>
                <w:b/>
              </w:rPr>
            </w:pPr>
            <w:r>
              <w:rPr>
                <w:b/>
              </w:rPr>
              <w:t>April 2016</w:t>
            </w:r>
          </w:p>
        </w:tc>
        <w:tc>
          <w:tcPr>
            <w:tcW w:w="7015" w:type="dxa"/>
            <w:tcBorders>
              <w:top w:val="single" w:sz="6" w:space="0" w:color="000000"/>
              <w:bottom w:val="single" w:sz="6" w:space="0" w:color="000000"/>
              <w:right w:val="single" w:sz="6" w:space="0" w:color="000000"/>
            </w:tcBorders>
          </w:tcPr>
          <w:p w14:paraId="54DDD015" w14:textId="3B8A1ACE" w:rsidR="00247B47" w:rsidRDefault="00247B47" w:rsidP="007D711B">
            <w:pPr>
              <w:rPr>
                <w:b/>
              </w:rPr>
            </w:pPr>
            <w:r>
              <w:rPr>
                <w:b/>
              </w:rPr>
              <w:t>Updated based on comments received from industry review</w:t>
            </w:r>
          </w:p>
        </w:tc>
      </w:tr>
      <w:tr w:rsidR="00475D8F" w14:paraId="18A070AD" w14:textId="77777777" w:rsidTr="007D711B">
        <w:trPr>
          <w:ins w:id="860" w:author="Liming, John R." w:date="2017-03-27T10:43:00Z"/>
        </w:trPr>
        <w:tc>
          <w:tcPr>
            <w:tcW w:w="651" w:type="dxa"/>
            <w:tcBorders>
              <w:top w:val="single" w:sz="6" w:space="0" w:color="000000"/>
              <w:left w:val="single" w:sz="6" w:space="0" w:color="000000"/>
              <w:bottom w:val="single" w:sz="6" w:space="0" w:color="000000"/>
              <w:right w:val="single" w:sz="6" w:space="0" w:color="000000"/>
            </w:tcBorders>
          </w:tcPr>
          <w:p w14:paraId="038E758D" w14:textId="68C1B9CC" w:rsidR="00475D8F" w:rsidRDefault="00475D8F" w:rsidP="00475D8F">
            <w:pPr>
              <w:rPr>
                <w:ins w:id="861" w:author="Liming, John R." w:date="2017-03-27T10:43:00Z"/>
                <w:b/>
              </w:rPr>
            </w:pPr>
            <w:ins w:id="862" w:author="Liming, John R." w:date="2017-03-27T10:43:00Z">
              <w:r>
                <w:rPr>
                  <w:b/>
                </w:rPr>
                <w:t>V0.5.0</w:t>
              </w:r>
            </w:ins>
          </w:p>
        </w:tc>
        <w:tc>
          <w:tcPr>
            <w:tcW w:w="1588" w:type="dxa"/>
            <w:tcBorders>
              <w:top w:val="single" w:sz="6" w:space="0" w:color="000000"/>
              <w:left w:val="single" w:sz="6" w:space="0" w:color="000000"/>
              <w:bottom w:val="single" w:sz="6" w:space="0" w:color="000000"/>
              <w:right w:val="single" w:sz="6" w:space="0" w:color="000000"/>
            </w:tcBorders>
          </w:tcPr>
          <w:p w14:paraId="0B404465" w14:textId="66EA3A43" w:rsidR="00475D8F" w:rsidRDefault="00475D8F" w:rsidP="00475D8F">
            <w:pPr>
              <w:rPr>
                <w:ins w:id="863" w:author="Liming, John R." w:date="2017-03-27T10:43:00Z"/>
                <w:b/>
              </w:rPr>
            </w:pPr>
            <w:ins w:id="864" w:author="Liming, John R." w:date="2017-03-27T10:43:00Z">
              <w:r>
                <w:rPr>
                  <w:b/>
                </w:rPr>
                <w:t>March 2017</w:t>
              </w:r>
            </w:ins>
          </w:p>
        </w:tc>
        <w:tc>
          <w:tcPr>
            <w:tcW w:w="7015" w:type="dxa"/>
            <w:tcBorders>
              <w:top w:val="single" w:sz="6" w:space="0" w:color="000000"/>
              <w:bottom w:val="single" w:sz="6" w:space="0" w:color="000000"/>
              <w:right w:val="single" w:sz="6" w:space="0" w:color="000000"/>
            </w:tcBorders>
          </w:tcPr>
          <w:p w14:paraId="3B8C8393" w14:textId="5297A27C" w:rsidR="00475D8F" w:rsidRDefault="00475D8F" w:rsidP="00475D8F">
            <w:pPr>
              <w:rPr>
                <w:ins w:id="865" w:author="Liming, John R." w:date="2017-03-27T10:43:00Z"/>
                <w:b/>
              </w:rPr>
            </w:pPr>
            <w:ins w:id="866" w:author="Liming, John R." w:date="2017-03-27T10:43:00Z">
              <w:r>
                <w:rPr>
                  <w:b/>
                </w:rPr>
                <w:t xml:space="preserve">Updated based on </w:t>
              </w:r>
            </w:ins>
            <w:ins w:id="867" w:author="Liming, John R." w:date="2017-03-27T10:44:00Z">
              <w:r>
                <w:rPr>
                  <w:b/>
                </w:rPr>
                <w:t>concerns before May Plugfest</w:t>
              </w:r>
            </w:ins>
          </w:p>
        </w:tc>
      </w:tr>
      <w:tr w:rsidR="00AB39EB" w14:paraId="3436E1A7" w14:textId="77777777" w:rsidTr="007D711B">
        <w:trPr>
          <w:ins w:id="868" w:author="Liming, John R." w:date="2017-04-07T10:31:00Z"/>
        </w:trPr>
        <w:tc>
          <w:tcPr>
            <w:tcW w:w="651" w:type="dxa"/>
            <w:tcBorders>
              <w:top w:val="single" w:sz="6" w:space="0" w:color="000000"/>
              <w:left w:val="single" w:sz="6" w:space="0" w:color="000000"/>
              <w:bottom w:val="single" w:sz="6" w:space="0" w:color="000000"/>
              <w:right w:val="single" w:sz="6" w:space="0" w:color="000000"/>
            </w:tcBorders>
          </w:tcPr>
          <w:p w14:paraId="38EB9ACB" w14:textId="36350BAB" w:rsidR="00AB39EB" w:rsidRDefault="00AB39EB" w:rsidP="00475D8F">
            <w:pPr>
              <w:rPr>
                <w:ins w:id="869" w:author="Liming, John R." w:date="2017-04-07T10:31:00Z"/>
                <w:b/>
              </w:rPr>
            </w:pPr>
            <w:ins w:id="870" w:author="Liming, John R." w:date="2017-04-07T10:31:00Z">
              <w:r>
                <w:rPr>
                  <w:b/>
                </w:rPr>
                <w:t>V0.5.1</w:t>
              </w:r>
            </w:ins>
          </w:p>
        </w:tc>
        <w:tc>
          <w:tcPr>
            <w:tcW w:w="1588" w:type="dxa"/>
            <w:tcBorders>
              <w:top w:val="single" w:sz="6" w:space="0" w:color="000000"/>
              <w:left w:val="single" w:sz="6" w:space="0" w:color="000000"/>
              <w:bottom w:val="single" w:sz="6" w:space="0" w:color="000000"/>
              <w:right w:val="single" w:sz="6" w:space="0" w:color="000000"/>
            </w:tcBorders>
          </w:tcPr>
          <w:p w14:paraId="419E412D" w14:textId="216BD5C6" w:rsidR="00AB39EB" w:rsidRDefault="00AB39EB" w:rsidP="00475D8F">
            <w:pPr>
              <w:rPr>
                <w:ins w:id="871" w:author="Liming, John R." w:date="2017-04-07T10:31:00Z"/>
                <w:b/>
              </w:rPr>
            </w:pPr>
            <w:ins w:id="872" w:author="Liming, John R." w:date="2017-04-07T10:31:00Z">
              <w:r>
                <w:rPr>
                  <w:b/>
                </w:rPr>
                <w:t>March 2017</w:t>
              </w:r>
            </w:ins>
          </w:p>
        </w:tc>
        <w:tc>
          <w:tcPr>
            <w:tcW w:w="7015" w:type="dxa"/>
            <w:tcBorders>
              <w:top w:val="single" w:sz="6" w:space="0" w:color="000000"/>
              <w:bottom w:val="single" w:sz="6" w:space="0" w:color="000000"/>
              <w:right w:val="single" w:sz="6" w:space="0" w:color="000000"/>
            </w:tcBorders>
          </w:tcPr>
          <w:p w14:paraId="6F37369C" w14:textId="2FF4EA0D" w:rsidR="00AB39EB" w:rsidRDefault="00AB39EB" w:rsidP="00475D8F">
            <w:pPr>
              <w:rPr>
                <w:ins w:id="873" w:author="Liming, John R." w:date="2017-04-07T10:31:00Z"/>
                <w:b/>
              </w:rPr>
            </w:pPr>
            <w:ins w:id="874" w:author="Liming, John R." w:date="2017-04-07T10:31:00Z">
              <w:r>
                <w:rPr>
                  <w:b/>
                </w:rPr>
                <w:t>Updated based on Plugfest comments</w:t>
              </w:r>
            </w:ins>
          </w:p>
        </w:tc>
      </w:tr>
      <w:tr w:rsidR="00AB39EB" w14:paraId="1E03400E" w14:textId="77777777" w:rsidTr="007D711B">
        <w:trPr>
          <w:ins w:id="875" w:author="Liming, John R." w:date="2017-04-07T10:31:00Z"/>
        </w:trPr>
        <w:tc>
          <w:tcPr>
            <w:tcW w:w="651" w:type="dxa"/>
            <w:tcBorders>
              <w:top w:val="single" w:sz="6" w:space="0" w:color="000000"/>
              <w:left w:val="single" w:sz="6" w:space="0" w:color="000000"/>
              <w:bottom w:val="single" w:sz="6" w:space="0" w:color="000000"/>
              <w:right w:val="single" w:sz="6" w:space="0" w:color="000000"/>
            </w:tcBorders>
          </w:tcPr>
          <w:p w14:paraId="3D43B34D" w14:textId="1A789CFE" w:rsidR="00AB39EB" w:rsidRDefault="00AB39EB" w:rsidP="00475D8F">
            <w:pPr>
              <w:rPr>
                <w:ins w:id="876" w:author="Liming, John R." w:date="2017-04-07T10:31:00Z"/>
                <w:b/>
              </w:rPr>
            </w:pPr>
            <w:ins w:id="877" w:author="Liming, John R." w:date="2017-04-07T10:31:00Z">
              <w:r>
                <w:rPr>
                  <w:b/>
                </w:rPr>
                <w:t>V0.5.2</w:t>
              </w:r>
            </w:ins>
          </w:p>
        </w:tc>
        <w:tc>
          <w:tcPr>
            <w:tcW w:w="1588" w:type="dxa"/>
            <w:tcBorders>
              <w:top w:val="single" w:sz="6" w:space="0" w:color="000000"/>
              <w:left w:val="single" w:sz="6" w:space="0" w:color="000000"/>
              <w:bottom w:val="single" w:sz="6" w:space="0" w:color="000000"/>
              <w:right w:val="single" w:sz="6" w:space="0" w:color="000000"/>
            </w:tcBorders>
          </w:tcPr>
          <w:p w14:paraId="69425BD3" w14:textId="5C45D2CD" w:rsidR="00AB39EB" w:rsidRDefault="00AB39EB" w:rsidP="00475D8F">
            <w:pPr>
              <w:rPr>
                <w:ins w:id="878" w:author="Liming, John R." w:date="2017-04-07T10:31:00Z"/>
                <w:b/>
              </w:rPr>
            </w:pPr>
            <w:ins w:id="879" w:author="Liming, John R." w:date="2017-04-07T10:31:00Z">
              <w:r>
                <w:rPr>
                  <w:b/>
                </w:rPr>
                <w:t>April 2017</w:t>
              </w:r>
            </w:ins>
          </w:p>
        </w:tc>
        <w:tc>
          <w:tcPr>
            <w:tcW w:w="7015" w:type="dxa"/>
            <w:tcBorders>
              <w:top w:val="single" w:sz="6" w:space="0" w:color="000000"/>
              <w:bottom w:val="single" w:sz="6" w:space="0" w:color="000000"/>
              <w:right w:val="single" w:sz="6" w:space="0" w:color="000000"/>
            </w:tcBorders>
          </w:tcPr>
          <w:p w14:paraId="31C9991A" w14:textId="7BB36B5D" w:rsidR="00AB39EB" w:rsidRDefault="00AB39EB" w:rsidP="00475D8F">
            <w:pPr>
              <w:rPr>
                <w:ins w:id="880" w:author="Liming, John R." w:date="2017-04-07T10:31:00Z"/>
                <w:b/>
              </w:rPr>
            </w:pPr>
            <w:ins w:id="881" w:author="Liming, John R." w:date="2017-04-07T10:31:00Z">
              <w:r>
                <w:rPr>
                  <w:b/>
                </w:rPr>
                <w:t>Updated based on Plugfest comments</w:t>
              </w:r>
            </w:ins>
          </w:p>
        </w:tc>
      </w:tr>
      <w:tr w:rsidR="00AB39EB" w14:paraId="6C8C3202" w14:textId="77777777" w:rsidTr="007D711B">
        <w:trPr>
          <w:ins w:id="882" w:author="Liming, John R." w:date="2017-04-07T10:30:00Z"/>
        </w:trPr>
        <w:tc>
          <w:tcPr>
            <w:tcW w:w="651" w:type="dxa"/>
            <w:tcBorders>
              <w:top w:val="single" w:sz="6" w:space="0" w:color="000000"/>
              <w:left w:val="single" w:sz="6" w:space="0" w:color="000000"/>
              <w:bottom w:val="single" w:sz="6" w:space="0" w:color="000000"/>
              <w:right w:val="single" w:sz="6" w:space="0" w:color="000000"/>
            </w:tcBorders>
          </w:tcPr>
          <w:p w14:paraId="5BD99CBB" w14:textId="66A33714" w:rsidR="00AB39EB" w:rsidRDefault="00AB39EB" w:rsidP="00475D8F">
            <w:pPr>
              <w:rPr>
                <w:ins w:id="883" w:author="Liming, John R." w:date="2017-04-07T10:30:00Z"/>
                <w:b/>
              </w:rPr>
            </w:pPr>
            <w:ins w:id="884" w:author="Liming, John R." w:date="2017-04-07T10:30:00Z">
              <w:r>
                <w:rPr>
                  <w:b/>
                </w:rPr>
                <w:t>V0.5.3</w:t>
              </w:r>
            </w:ins>
          </w:p>
        </w:tc>
        <w:tc>
          <w:tcPr>
            <w:tcW w:w="1588" w:type="dxa"/>
            <w:tcBorders>
              <w:top w:val="single" w:sz="6" w:space="0" w:color="000000"/>
              <w:left w:val="single" w:sz="6" w:space="0" w:color="000000"/>
              <w:bottom w:val="single" w:sz="6" w:space="0" w:color="000000"/>
              <w:right w:val="single" w:sz="6" w:space="0" w:color="000000"/>
            </w:tcBorders>
          </w:tcPr>
          <w:p w14:paraId="465E87D7" w14:textId="1C1FC781" w:rsidR="00AB39EB" w:rsidRDefault="00AB39EB" w:rsidP="00475D8F">
            <w:pPr>
              <w:rPr>
                <w:ins w:id="885" w:author="Liming, John R." w:date="2017-04-07T10:30:00Z"/>
                <w:b/>
              </w:rPr>
            </w:pPr>
            <w:ins w:id="886" w:author="Liming, John R." w:date="2017-04-07T10:30:00Z">
              <w:r>
                <w:rPr>
                  <w:b/>
                </w:rPr>
                <w:t>April 2017</w:t>
              </w:r>
            </w:ins>
          </w:p>
        </w:tc>
        <w:tc>
          <w:tcPr>
            <w:tcW w:w="7015" w:type="dxa"/>
            <w:tcBorders>
              <w:top w:val="single" w:sz="6" w:space="0" w:color="000000"/>
              <w:bottom w:val="single" w:sz="6" w:space="0" w:color="000000"/>
              <w:right w:val="single" w:sz="6" w:space="0" w:color="000000"/>
            </w:tcBorders>
          </w:tcPr>
          <w:p w14:paraId="338E136E" w14:textId="378E9837" w:rsidR="00AB39EB" w:rsidRDefault="00AB39EB" w:rsidP="00475D8F">
            <w:pPr>
              <w:rPr>
                <w:ins w:id="887" w:author="Liming, John R." w:date="2017-04-07T10:30:00Z"/>
                <w:b/>
              </w:rPr>
            </w:pPr>
            <w:ins w:id="888" w:author="Liming, John R." w:date="2017-04-07T10:30:00Z">
              <w:r>
                <w:rPr>
                  <w:b/>
                </w:rPr>
                <w:t>Updated based on Plugfest comments</w:t>
              </w:r>
            </w:ins>
          </w:p>
        </w:tc>
      </w:tr>
    </w:tbl>
    <w:p w14:paraId="55BE1436" w14:textId="77777777" w:rsidR="00381B7D" w:rsidRDefault="00381B7D" w:rsidP="00381B7D"/>
    <w:p w14:paraId="2C586894" w14:textId="77777777" w:rsidR="00381B7D" w:rsidRDefault="00381B7D" w:rsidP="00381B7D">
      <w:pPr>
        <w:jc w:val="center"/>
      </w:pPr>
      <w:r>
        <w:t>◙ End of Document ◙</w:t>
      </w:r>
    </w:p>
    <w:p w14:paraId="58BDC4CB" w14:textId="77777777" w:rsidR="00381B7D" w:rsidRDefault="00381B7D"/>
    <w:sectPr w:rsidR="00381B7D" w:rsidSect="00F36187">
      <w:headerReference w:type="default" r:id="rId19"/>
      <w:footerReference w:type="default" r:id="rId20"/>
      <w:pgSz w:w="12240" w:h="15840"/>
      <w:pgMar w:top="1185" w:right="1627" w:bottom="1350" w:left="162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AF471" w14:textId="77777777" w:rsidR="00E37114" w:rsidRDefault="00E37114">
      <w:pPr>
        <w:spacing w:after="0"/>
      </w:pPr>
      <w:r>
        <w:separator/>
      </w:r>
    </w:p>
  </w:endnote>
  <w:endnote w:type="continuationSeparator" w:id="0">
    <w:p w14:paraId="3517C678" w14:textId="77777777" w:rsidR="00E37114" w:rsidRDefault="00E37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62B5" w14:textId="034E66C4" w:rsidR="005C1D6D" w:rsidRDefault="005C1D6D">
    <w:pPr>
      <w:tabs>
        <w:tab w:val="center" w:pos="4320"/>
        <w:tab w:val="right" w:pos="8640"/>
      </w:tabs>
      <w:spacing w:after="420"/>
    </w:pPr>
    <w:r>
      <w:rPr>
        <w:sz w:val="24"/>
        <w:szCs w:val="24"/>
      </w:rPr>
      <w:tab/>
      <w:t>Connected Vehicle Certification Operating Council</w:t>
    </w:r>
    <w:r>
      <w:tab/>
    </w:r>
    <w:r>
      <w:rPr>
        <w:rFonts w:ascii="Calibri" w:eastAsia="Calibri" w:hAnsi="Calibri" w:cs="Calibri"/>
        <w:b/>
        <w:sz w:val="24"/>
        <w:szCs w:val="24"/>
      </w:rPr>
      <w:t xml:space="preserve">Page </w:t>
    </w:r>
    <w:r>
      <w:fldChar w:fldCharType="begin"/>
    </w:r>
    <w:r>
      <w:instrText>PAGE</w:instrText>
    </w:r>
    <w:r>
      <w:fldChar w:fldCharType="separate"/>
    </w:r>
    <w:r w:rsidR="00AB0F8B">
      <w:rPr>
        <w:noProof/>
      </w:rPr>
      <w:t>6</w:t>
    </w:r>
    <w:r>
      <w:rPr>
        <w:noProof/>
      </w:rPr>
      <w:fldChar w:fldCharType="end"/>
    </w:r>
    <w:r>
      <w:rPr>
        <w:rFonts w:ascii="Calibri" w:eastAsia="Calibri" w:hAnsi="Calibri" w:cs="Calibri"/>
        <w:b/>
        <w:sz w:val="24"/>
        <w:szCs w:val="24"/>
      </w:rPr>
      <w:t xml:space="preserve"> of </w:t>
    </w:r>
    <w:r>
      <w:fldChar w:fldCharType="begin"/>
    </w:r>
    <w:r>
      <w:instrText>NUMPAGES</w:instrText>
    </w:r>
    <w:r>
      <w:fldChar w:fldCharType="separate"/>
    </w:r>
    <w:r w:rsidR="00AB0F8B">
      <w:rPr>
        <w:noProof/>
      </w:rPr>
      <w:t>49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7D714" w14:textId="77777777" w:rsidR="00E37114" w:rsidRDefault="00E37114">
      <w:pPr>
        <w:spacing w:after="0"/>
      </w:pPr>
      <w:r>
        <w:separator/>
      </w:r>
    </w:p>
  </w:footnote>
  <w:footnote w:type="continuationSeparator" w:id="0">
    <w:p w14:paraId="6611983D" w14:textId="77777777" w:rsidR="00E37114" w:rsidRDefault="00E371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D333B" w14:textId="32F7B5AA" w:rsidR="005C1D6D" w:rsidRDefault="005C1D6D">
    <w:pPr>
      <w:tabs>
        <w:tab w:val="center" w:pos="4320"/>
        <w:tab w:val="right" w:pos="8640"/>
      </w:tabs>
      <w:spacing w:before="432"/>
      <w:jc w:val="right"/>
    </w:pPr>
    <w:r>
      <w:tab/>
    </w:r>
    <w:r>
      <w:tab/>
    </w:r>
    <w:r>
      <w:rPr>
        <w:sz w:val="22"/>
        <w:szCs w:val="22"/>
      </w:rPr>
      <w:t>J2945/1-TSS&amp;TP V0.</w:t>
    </w:r>
    <w:ins w:id="889" w:author="Liming, John R." w:date="2017-04-07T10:29:00Z">
      <w:r>
        <w:rPr>
          <w:sz w:val="22"/>
          <w:szCs w:val="22"/>
        </w:rPr>
        <w:t>5</w:t>
      </w:r>
    </w:ins>
    <w:r>
      <w:rPr>
        <w:sz w:val="22"/>
        <w:szCs w:val="22"/>
      </w:rPr>
      <w:t>.</w:t>
    </w:r>
    <w:ins w:id="890" w:author="Liming, John R." w:date="2017-04-07T10:29:00Z">
      <w:r>
        <w:rPr>
          <w:sz w:val="22"/>
          <w:szCs w:val="22"/>
        </w:rPr>
        <w:t>3</w:t>
      </w:r>
    </w:ins>
    <w:r>
      <w:rPr>
        <w:sz w:val="22"/>
        <w:szCs w:val="22"/>
      </w:rPr>
      <w:t xml:space="preserve"> (4/</w:t>
    </w:r>
    <w:ins w:id="891" w:author="Liming, John R." w:date="2017-04-07T10:30:00Z">
      <w:r>
        <w:rPr>
          <w:sz w:val="22"/>
          <w:szCs w:val="22"/>
        </w:rPr>
        <w:t>7</w:t>
      </w:r>
    </w:ins>
    <w:r>
      <w:rPr>
        <w:sz w:val="22"/>
        <w:szCs w:val="22"/>
      </w:rPr>
      <w:t>/201</w:t>
    </w:r>
    <w:ins w:id="892" w:author="Liming, John R." w:date="2017-04-07T10:30:00Z">
      <w:r>
        <w:rPr>
          <w:sz w:val="22"/>
          <w:szCs w:val="22"/>
        </w:rPr>
        <w:t>7</w:t>
      </w:r>
    </w:ins>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148"/>
    <w:multiLevelType w:val="multilevel"/>
    <w:tmpl w:val="2A4E5390"/>
    <w:lvl w:ilvl="0">
      <w:start w:val="7"/>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6EC2E79"/>
    <w:multiLevelType w:val="multilevel"/>
    <w:tmpl w:val="3162C87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0C96C71"/>
    <w:multiLevelType w:val="hybridMultilevel"/>
    <w:tmpl w:val="099A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6D75"/>
    <w:multiLevelType w:val="multilevel"/>
    <w:tmpl w:val="E7CE837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4EC516B6"/>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5E8D1348"/>
    <w:multiLevelType w:val="hybridMultilevel"/>
    <w:tmpl w:val="D786E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34B022B"/>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73A130FF"/>
    <w:multiLevelType w:val="hybridMultilevel"/>
    <w:tmpl w:val="ABF2DF28"/>
    <w:lvl w:ilvl="0" w:tplc="3F1A3D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7"/>
  </w:num>
  <w:num w:numId="7">
    <w:abstractNumId w:val="8"/>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ming, John R.">
    <w15:presenceInfo w15:providerId="AD" w15:userId="S-1-5-21-198907637-534721763-1392588124-10463"/>
  </w15:person>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0B"/>
    <w:rsid w:val="00011A80"/>
    <w:rsid w:val="0003112C"/>
    <w:rsid w:val="00031694"/>
    <w:rsid w:val="00033828"/>
    <w:rsid w:val="000340F6"/>
    <w:rsid w:val="000350D5"/>
    <w:rsid w:val="000366B0"/>
    <w:rsid w:val="00042EF0"/>
    <w:rsid w:val="0004378B"/>
    <w:rsid w:val="00051725"/>
    <w:rsid w:val="00056B4D"/>
    <w:rsid w:val="0006743D"/>
    <w:rsid w:val="00073B7E"/>
    <w:rsid w:val="0007586E"/>
    <w:rsid w:val="000801F7"/>
    <w:rsid w:val="000830C6"/>
    <w:rsid w:val="0009123C"/>
    <w:rsid w:val="000968D7"/>
    <w:rsid w:val="0009717F"/>
    <w:rsid w:val="000A16B2"/>
    <w:rsid w:val="000A554E"/>
    <w:rsid w:val="000B4128"/>
    <w:rsid w:val="000B60D6"/>
    <w:rsid w:val="000C1484"/>
    <w:rsid w:val="000C2F2C"/>
    <w:rsid w:val="000D11E2"/>
    <w:rsid w:val="000D1C17"/>
    <w:rsid w:val="000D6CF9"/>
    <w:rsid w:val="000E06B4"/>
    <w:rsid w:val="000E20EB"/>
    <w:rsid w:val="000E417E"/>
    <w:rsid w:val="00110E8F"/>
    <w:rsid w:val="00116D9F"/>
    <w:rsid w:val="001339C1"/>
    <w:rsid w:val="00152C09"/>
    <w:rsid w:val="001542EC"/>
    <w:rsid w:val="00155124"/>
    <w:rsid w:val="001553DF"/>
    <w:rsid w:val="0016029C"/>
    <w:rsid w:val="0016576C"/>
    <w:rsid w:val="00167119"/>
    <w:rsid w:val="0017301B"/>
    <w:rsid w:val="00173F20"/>
    <w:rsid w:val="00173FD6"/>
    <w:rsid w:val="0017551F"/>
    <w:rsid w:val="0018066C"/>
    <w:rsid w:val="0018156F"/>
    <w:rsid w:val="00182DF3"/>
    <w:rsid w:val="00187C3A"/>
    <w:rsid w:val="001A462B"/>
    <w:rsid w:val="001B06B2"/>
    <w:rsid w:val="001B1E6B"/>
    <w:rsid w:val="001B7502"/>
    <w:rsid w:val="001C2661"/>
    <w:rsid w:val="001D106A"/>
    <w:rsid w:val="001D1BD0"/>
    <w:rsid w:val="001D54EA"/>
    <w:rsid w:val="001E1348"/>
    <w:rsid w:val="001E3273"/>
    <w:rsid w:val="001E4168"/>
    <w:rsid w:val="001E788F"/>
    <w:rsid w:val="001F2ABD"/>
    <w:rsid w:val="001F61A6"/>
    <w:rsid w:val="001F7F0C"/>
    <w:rsid w:val="002122D6"/>
    <w:rsid w:val="002177FF"/>
    <w:rsid w:val="00223433"/>
    <w:rsid w:val="002268E6"/>
    <w:rsid w:val="00234E01"/>
    <w:rsid w:val="00236734"/>
    <w:rsid w:val="00237659"/>
    <w:rsid w:val="00243A09"/>
    <w:rsid w:val="0024510B"/>
    <w:rsid w:val="00247B47"/>
    <w:rsid w:val="0025198F"/>
    <w:rsid w:val="00261A59"/>
    <w:rsid w:val="00264395"/>
    <w:rsid w:val="00265B99"/>
    <w:rsid w:val="00267905"/>
    <w:rsid w:val="00270734"/>
    <w:rsid w:val="00274905"/>
    <w:rsid w:val="00281F93"/>
    <w:rsid w:val="00287E75"/>
    <w:rsid w:val="002A36B5"/>
    <w:rsid w:val="002A4196"/>
    <w:rsid w:val="002B23EB"/>
    <w:rsid w:val="002B7250"/>
    <w:rsid w:val="002C2CD7"/>
    <w:rsid w:val="002C5169"/>
    <w:rsid w:val="002D0583"/>
    <w:rsid w:val="002D238B"/>
    <w:rsid w:val="002D458D"/>
    <w:rsid w:val="002E050C"/>
    <w:rsid w:val="002E07A4"/>
    <w:rsid w:val="002E0848"/>
    <w:rsid w:val="002E1871"/>
    <w:rsid w:val="002E1905"/>
    <w:rsid w:val="002E788E"/>
    <w:rsid w:val="002F7AA4"/>
    <w:rsid w:val="00306C13"/>
    <w:rsid w:val="00313B9A"/>
    <w:rsid w:val="003165C0"/>
    <w:rsid w:val="0032330E"/>
    <w:rsid w:val="003342E5"/>
    <w:rsid w:val="0033738C"/>
    <w:rsid w:val="003379CA"/>
    <w:rsid w:val="00342088"/>
    <w:rsid w:val="00347C1F"/>
    <w:rsid w:val="003548D6"/>
    <w:rsid w:val="003715A8"/>
    <w:rsid w:val="00376B13"/>
    <w:rsid w:val="00377879"/>
    <w:rsid w:val="00381B7D"/>
    <w:rsid w:val="003832D9"/>
    <w:rsid w:val="00384CE0"/>
    <w:rsid w:val="00390030"/>
    <w:rsid w:val="00393EC2"/>
    <w:rsid w:val="00394556"/>
    <w:rsid w:val="003A5DFC"/>
    <w:rsid w:val="003A6B8D"/>
    <w:rsid w:val="003B488B"/>
    <w:rsid w:val="003B54BD"/>
    <w:rsid w:val="003B6222"/>
    <w:rsid w:val="003B7AC5"/>
    <w:rsid w:val="003C4580"/>
    <w:rsid w:val="003C6927"/>
    <w:rsid w:val="003D2411"/>
    <w:rsid w:val="003D6A2C"/>
    <w:rsid w:val="003D6BCE"/>
    <w:rsid w:val="003D7D65"/>
    <w:rsid w:val="003D7E05"/>
    <w:rsid w:val="003E01E9"/>
    <w:rsid w:val="003F4F4E"/>
    <w:rsid w:val="00407700"/>
    <w:rsid w:val="00411A6A"/>
    <w:rsid w:val="004136A1"/>
    <w:rsid w:val="004215DA"/>
    <w:rsid w:val="00421EE6"/>
    <w:rsid w:val="00426BCC"/>
    <w:rsid w:val="004423D3"/>
    <w:rsid w:val="00451014"/>
    <w:rsid w:val="00456C76"/>
    <w:rsid w:val="00456FC9"/>
    <w:rsid w:val="00456FD8"/>
    <w:rsid w:val="00473F9A"/>
    <w:rsid w:val="00475D8F"/>
    <w:rsid w:val="00476007"/>
    <w:rsid w:val="00476246"/>
    <w:rsid w:val="00484D30"/>
    <w:rsid w:val="00490506"/>
    <w:rsid w:val="00491CCA"/>
    <w:rsid w:val="00494A2B"/>
    <w:rsid w:val="004A7E27"/>
    <w:rsid w:val="004B1AD6"/>
    <w:rsid w:val="004B3D41"/>
    <w:rsid w:val="004B61E4"/>
    <w:rsid w:val="004B7441"/>
    <w:rsid w:val="004D50F1"/>
    <w:rsid w:val="004D6B38"/>
    <w:rsid w:val="004E5810"/>
    <w:rsid w:val="00500B4A"/>
    <w:rsid w:val="00504283"/>
    <w:rsid w:val="00506203"/>
    <w:rsid w:val="0053328D"/>
    <w:rsid w:val="00540263"/>
    <w:rsid w:val="0054118C"/>
    <w:rsid w:val="00546478"/>
    <w:rsid w:val="00551B28"/>
    <w:rsid w:val="005526A7"/>
    <w:rsid w:val="0055358A"/>
    <w:rsid w:val="0055646E"/>
    <w:rsid w:val="00567F66"/>
    <w:rsid w:val="00571BDF"/>
    <w:rsid w:val="00576B8C"/>
    <w:rsid w:val="005856F7"/>
    <w:rsid w:val="00585D83"/>
    <w:rsid w:val="005942F9"/>
    <w:rsid w:val="005A5CB1"/>
    <w:rsid w:val="005B06F9"/>
    <w:rsid w:val="005B1A60"/>
    <w:rsid w:val="005C1D6D"/>
    <w:rsid w:val="005C2FA9"/>
    <w:rsid w:val="005C54FE"/>
    <w:rsid w:val="005C6BC7"/>
    <w:rsid w:val="005D1443"/>
    <w:rsid w:val="005D367A"/>
    <w:rsid w:val="005F530D"/>
    <w:rsid w:val="005F73F4"/>
    <w:rsid w:val="005F7846"/>
    <w:rsid w:val="006020E6"/>
    <w:rsid w:val="00606DD1"/>
    <w:rsid w:val="006079E5"/>
    <w:rsid w:val="00612662"/>
    <w:rsid w:val="00620E61"/>
    <w:rsid w:val="00642191"/>
    <w:rsid w:val="006532C3"/>
    <w:rsid w:val="00667194"/>
    <w:rsid w:val="00667777"/>
    <w:rsid w:val="00667BEF"/>
    <w:rsid w:val="00670C40"/>
    <w:rsid w:val="0067279B"/>
    <w:rsid w:val="00677CC8"/>
    <w:rsid w:val="00686037"/>
    <w:rsid w:val="0069166D"/>
    <w:rsid w:val="006927F8"/>
    <w:rsid w:val="006A6D7C"/>
    <w:rsid w:val="006B1320"/>
    <w:rsid w:val="006B3DA7"/>
    <w:rsid w:val="006B717D"/>
    <w:rsid w:val="006C09B1"/>
    <w:rsid w:val="006D08B0"/>
    <w:rsid w:val="006D5276"/>
    <w:rsid w:val="006D79E0"/>
    <w:rsid w:val="006E0B7C"/>
    <w:rsid w:val="006E4D87"/>
    <w:rsid w:val="0070501E"/>
    <w:rsid w:val="007062CB"/>
    <w:rsid w:val="00713FFB"/>
    <w:rsid w:val="00715E70"/>
    <w:rsid w:val="007259D2"/>
    <w:rsid w:val="00730C54"/>
    <w:rsid w:val="007352AA"/>
    <w:rsid w:val="007515CC"/>
    <w:rsid w:val="00754273"/>
    <w:rsid w:val="00756AEC"/>
    <w:rsid w:val="007735A6"/>
    <w:rsid w:val="00782DF0"/>
    <w:rsid w:val="007860D0"/>
    <w:rsid w:val="00786854"/>
    <w:rsid w:val="007940CF"/>
    <w:rsid w:val="00797B66"/>
    <w:rsid w:val="007A1BE1"/>
    <w:rsid w:val="007A4FB6"/>
    <w:rsid w:val="007A5239"/>
    <w:rsid w:val="007A7A64"/>
    <w:rsid w:val="007B496F"/>
    <w:rsid w:val="007B5B03"/>
    <w:rsid w:val="007C2FE1"/>
    <w:rsid w:val="007C454E"/>
    <w:rsid w:val="007C64FC"/>
    <w:rsid w:val="007D1EE2"/>
    <w:rsid w:val="007D406A"/>
    <w:rsid w:val="007D711B"/>
    <w:rsid w:val="007F1AAE"/>
    <w:rsid w:val="007F76E9"/>
    <w:rsid w:val="00801A48"/>
    <w:rsid w:val="00823315"/>
    <w:rsid w:val="008243C1"/>
    <w:rsid w:val="008333FC"/>
    <w:rsid w:val="00834B85"/>
    <w:rsid w:val="008422A2"/>
    <w:rsid w:val="00847AB9"/>
    <w:rsid w:val="00853EAB"/>
    <w:rsid w:val="0085691A"/>
    <w:rsid w:val="00861F5B"/>
    <w:rsid w:val="008658DF"/>
    <w:rsid w:val="00867F9A"/>
    <w:rsid w:val="0088320E"/>
    <w:rsid w:val="00893269"/>
    <w:rsid w:val="00893A1C"/>
    <w:rsid w:val="008A2956"/>
    <w:rsid w:val="008A5352"/>
    <w:rsid w:val="008A5E35"/>
    <w:rsid w:val="008B5FDE"/>
    <w:rsid w:val="008B625C"/>
    <w:rsid w:val="008C0691"/>
    <w:rsid w:val="008C5CA5"/>
    <w:rsid w:val="008D1303"/>
    <w:rsid w:val="008D4F75"/>
    <w:rsid w:val="008E199A"/>
    <w:rsid w:val="008F1506"/>
    <w:rsid w:val="008F5745"/>
    <w:rsid w:val="008F57EE"/>
    <w:rsid w:val="0090297C"/>
    <w:rsid w:val="00915B96"/>
    <w:rsid w:val="00931907"/>
    <w:rsid w:val="0093332A"/>
    <w:rsid w:val="00937E41"/>
    <w:rsid w:val="00944A23"/>
    <w:rsid w:val="00975068"/>
    <w:rsid w:val="00976B28"/>
    <w:rsid w:val="00980D36"/>
    <w:rsid w:val="00985932"/>
    <w:rsid w:val="00985FB6"/>
    <w:rsid w:val="009900F2"/>
    <w:rsid w:val="00995AAC"/>
    <w:rsid w:val="009A274E"/>
    <w:rsid w:val="009A6E84"/>
    <w:rsid w:val="009B326A"/>
    <w:rsid w:val="009B5AB9"/>
    <w:rsid w:val="009C03F5"/>
    <w:rsid w:val="009D71EA"/>
    <w:rsid w:val="009D7D46"/>
    <w:rsid w:val="009E0BC2"/>
    <w:rsid w:val="009E0F56"/>
    <w:rsid w:val="009E4ABA"/>
    <w:rsid w:val="009E7ABE"/>
    <w:rsid w:val="009F0B16"/>
    <w:rsid w:val="009F64CA"/>
    <w:rsid w:val="00A01678"/>
    <w:rsid w:val="00A10B61"/>
    <w:rsid w:val="00A1277D"/>
    <w:rsid w:val="00A1462A"/>
    <w:rsid w:val="00A14A51"/>
    <w:rsid w:val="00A2473A"/>
    <w:rsid w:val="00A3086A"/>
    <w:rsid w:val="00A32070"/>
    <w:rsid w:val="00A32C82"/>
    <w:rsid w:val="00A374F0"/>
    <w:rsid w:val="00A40655"/>
    <w:rsid w:val="00A44433"/>
    <w:rsid w:val="00A47FE4"/>
    <w:rsid w:val="00A620AF"/>
    <w:rsid w:val="00A63B31"/>
    <w:rsid w:val="00A66B81"/>
    <w:rsid w:val="00A67DAB"/>
    <w:rsid w:val="00A7331A"/>
    <w:rsid w:val="00A74635"/>
    <w:rsid w:val="00A74A4F"/>
    <w:rsid w:val="00A81B33"/>
    <w:rsid w:val="00A87102"/>
    <w:rsid w:val="00A95B83"/>
    <w:rsid w:val="00AB0F8B"/>
    <w:rsid w:val="00AB39EB"/>
    <w:rsid w:val="00AC0345"/>
    <w:rsid w:val="00AC3987"/>
    <w:rsid w:val="00AC4821"/>
    <w:rsid w:val="00AD567B"/>
    <w:rsid w:val="00AE3058"/>
    <w:rsid w:val="00AE49CF"/>
    <w:rsid w:val="00AE7FBE"/>
    <w:rsid w:val="00AF0FC6"/>
    <w:rsid w:val="00AF5834"/>
    <w:rsid w:val="00B13443"/>
    <w:rsid w:val="00B25CE8"/>
    <w:rsid w:val="00B317CA"/>
    <w:rsid w:val="00B35129"/>
    <w:rsid w:val="00B405F7"/>
    <w:rsid w:val="00B42817"/>
    <w:rsid w:val="00B454D5"/>
    <w:rsid w:val="00B53B52"/>
    <w:rsid w:val="00B747D3"/>
    <w:rsid w:val="00B7490B"/>
    <w:rsid w:val="00B819D3"/>
    <w:rsid w:val="00B8762D"/>
    <w:rsid w:val="00B90FDA"/>
    <w:rsid w:val="00B91806"/>
    <w:rsid w:val="00BA2101"/>
    <w:rsid w:val="00BA2104"/>
    <w:rsid w:val="00BA2434"/>
    <w:rsid w:val="00BA3A77"/>
    <w:rsid w:val="00BC5C16"/>
    <w:rsid w:val="00BD4695"/>
    <w:rsid w:val="00BD54B8"/>
    <w:rsid w:val="00BE0579"/>
    <w:rsid w:val="00BE0CE5"/>
    <w:rsid w:val="00BE7F8A"/>
    <w:rsid w:val="00BF1DE3"/>
    <w:rsid w:val="00BF48D1"/>
    <w:rsid w:val="00C02466"/>
    <w:rsid w:val="00C03E3B"/>
    <w:rsid w:val="00C06645"/>
    <w:rsid w:val="00C07BE9"/>
    <w:rsid w:val="00C14019"/>
    <w:rsid w:val="00C366B0"/>
    <w:rsid w:val="00C461D4"/>
    <w:rsid w:val="00C536FC"/>
    <w:rsid w:val="00C53B6E"/>
    <w:rsid w:val="00C60AF8"/>
    <w:rsid w:val="00C6415D"/>
    <w:rsid w:val="00C74129"/>
    <w:rsid w:val="00C771AE"/>
    <w:rsid w:val="00C835C2"/>
    <w:rsid w:val="00C94BEA"/>
    <w:rsid w:val="00CB1EA8"/>
    <w:rsid w:val="00CD2BD6"/>
    <w:rsid w:val="00CE6EF0"/>
    <w:rsid w:val="00CF194C"/>
    <w:rsid w:val="00CF71D8"/>
    <w:rsid w:val="00D0136F"/>
    <w:rsid w:val="00D0410D"/>
    <w:rsid w:val="00D24198"/>
    <w:rsid w:val="00D408C5"/>
    <w:rsid w:val="00D41C0A"/>
    <w:rsid w:val="00D41C7B"/>
    <w:rsid w:val="00D46AC7"/>
    <w:rsid w:val="00D47A04"/>
    <w:rsid w:val="00D56F7E"/>
    <w:rsid w:val="00D9420E"/>
    <w:rsid w:val="00DA0D42"/>
    <w:rsid w:val="00DA35BE"/>
    <w:rsid w:val="00DB71B7"/>
    <w:rsid w:val="00DD64DD"/>
    <w:rsid w:val="00DD795E"/>
    <w:rsid w:val="00DF224A"/>
    <w:rsid w:val="00DF245A"/>
    <w:rsid w:val="00DF4B85"/>
    <w:rsid w:val="00DF50AC"/>
    <w:rsid w:val="00E021D6"/>
    <w:rsid w:val="00E02F4A"/>
    <w:rsid w:val="00E1749C"/>
    <w:rsid w:val="00E36B9B"/>
    <w:rsid w:val="00E37114"/>
    <w:rsid w:val="00E5461A"/>
    <w:rsid w:val="00E55CFF"/>
    <w:rsid w:val="00E60ED8"/>
    <w:rsid w:val="00E70EAF"/>
    <w:rsid w:val="00E715A0"/>
    <w:rsid w:val="00E77EDE"/>
    <w:rsid w:val="00E934C7"/>
    <w:rsid w:val="00EB475A"/>
    <w:rsid w:val="00EC438F"/>
    <w:rsid w:val="00EC5686"/>
    <w:rsid w:val="00EC7F48"/>
    <w:rsid w:val="00ED14A0"/>
    <w:rsid w:val="00ED611E"/>
    <w:rsid w:val="00EE058A"/>
    <w:rsid w:val="00EE4CEB"/>
    <w:rsid w:val="00F0468B"/>
    <w:rsid w:val="00F04AC4"/>
    <w:rsid w:val="00F16299"/>
    <w:rsid w:val="00F30E6D"/>
    <w:rsid w:val="00F3347A"/>
    <w:rsid w:val="00F36187"/>
    <w:rsid w:val="00F42322"/>
    <w:rsid w:val="00F43C7A"/>
    <w:rsid w:val="00F51BD4"/>
    <w:rsid w:val="00F533BA"/>
    <w:rsid w:val="00F630C3"/>
    <w:rsid w:val="00F75FFB"/>
    <w:rsid w:val="00FA7F4E"/>
    <w:rsid w:val="00FB7218"/>
    <w:rsid w:val="00FC19A8"/>
    <w:rsid w:val="00FC3E8E"/>
    <w:rsid w:val="00FD115C"/>
    <w:rsid w:val="00FE2CEF"/>
    <w:rsid w:val="00FE74DF"/>
    <w:rsid w:val="00FE7D7D"/>
    <w:rsid w:val="00FF4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358A1"/>
  <w15:docId w15:val="{F05A863A-4194-4845-8DD1-EBA70A15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lang w:val="en-US" w:eastAsia="en-US" w:bidi="ar-SA"/>
      </w:rPr>
    </w:rPrDefault>
    <w:pPrDefault>
      <w:pPr>
        <w:spacing w:after="1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90506"/>
  </w:style>
  <w:style w:type="paragraph" w:styleId="Heading1">
    <w:name w:val="heading 1"/>
    <w:basedOn w:val="Normal"/>
    <w:next w:val="Normal"/>
    <w:rsid w:val="00F36187"/>
    <w:pPr>
      <w:keepNext/>
      <w:keepLines/>
      <w:spacing w:before="480" w:line="276" w:lineRule="auto"/>
      <w:ind w:left="432" w:hanging="432"/>
      <w:outlineLvl w:val="0"/>
    </w:pPr>
    <w:rPr>
      <w:rFonts w:ascii="Cambria" w:eastAsia="Cambria" w:hAnsi="Cambria" w:cs="Cambria"/>
      <w:b/>
      <w:color w:val="366091"/>
      <w:sz w:val="28"/>
      <w:szCs w:val="28"/>
    </w:rPr>
  </w:style>
  <w:style w:type="paragraph" w:styleId="Heading2">
    <w:name w:val="heading 2"/>
    <w:basedOn w:val="Normal"/>
    <w:next w:val="Normal"/>
    <w:rsid w:val="00F36187"/>
    <w:pPr>
      <w:keepNext/>
      <w:keepLines/>
      <w:spacing w:before="200" w:line="276" w:lineRule="auto"/>
      <w:ind w:left="576" w:hanging="576"/>
      <w:outlineLvl w:val="1"/>
    </w:pPr>
    <w:rPr>
      <w:rFonts w:ascii="Cambria" w:eastAsia="Cambria" w:hAnsi="Cambria" w:cs="Cambria"/>
      <w:b/>
      <w:sz w:val="26"/>
      <w:szCs w:val="26"/>
    </w:rPr>
  </w:style>
  <w:style w:type="paragraph" w:styleId="Heading3">
    <w:name w:val="heading 3"/>
    <w:basedOn w:val="Normal"/>
    <w:next w:val="Normal"/>
    <w:rsid w:val="00F36187"/>
    <w:pPr>
      <w:keepNext/>
      <w:keepLines/>
      <w:spacing w:before="200" w:line="276" w:lineRule="auto"/>
      <w:ind w:left="720" w:hanging="720"/>
      <w:outlineLvl w:val="2"/>
    </w:pPr>
    <w:rPr>
      <w:rFonts w:ascii="Cambria" w:eastAsia="Cambria" w:hAnsi="Cambria" w:cs="Cambria"/>
      <w:b/>
      <w:sz w:val="22"/>
      <w:szCs w:val="22"/>
    </w:rPr>
  </w:style>
  <w:style w:type="paragraph" w:styleId="Heading4">
    <w:name w:val="heading 4"/>
    <w:basedOn w:val="Normal"/>
    <w:next w:val="Normal"/>
    <w:rsid w:val="00F36187"/>
    <w:pPr>
      <w:keepNext/>
      <w:keepLines/>
      <w:spacing w:before="20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rsid w:val="00F36187"/>
    <w:pPr>
      <w:keepNext/>
      <w:keepLines/>
      <w:spacing w:before="200" w:line="276" w:lineRule="auto"/>
      <w:ind w:left="1008" w:hanging="1008"/>
      <w:outlineLvl w:val="4"/>
    </w:pPr>
    <w:rPr>
      <w:rFonts w:ascii="Cambria" w:eastAsia="Cambria" w:hAnsi="Cambria" w:cs="Cambria"/>
      <w:color w:val="243F61"/>
      <w:sz w:val="22"/>
      <w:szCs w:val="22"/>
    </w:rPr>
  </w:style>
  <w:style w:type="paragraph" w:styleId="Heading6">
    <w:name w:val="heading 6"/>
    <w:basedOn w:val="Normal"/>
    <w:next w:val="Normal"/>
    <w:rsid w:val="00F36187"/>
    <w:pPr>
      <w:keepNext/>
      <w:keepLines/>
      <w:spacing w:before="200" w:line="276" w:lineRule="auto"/>
      <w:ind w:left="1152" w:hanging="1152"/>
      <w:outlineLvl w:val="5"/>
    </w:pPr>
    <w:rPr>
      <w:rFonts w:ascii="Cambria" w:eastAsia="Cambria" w:hAnsi="Cambria" w:cs="Cambria"/>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36187"/>
    <w:pPr>
      <w:keepNext/>
      <w:keepLines/>
      <w:spacing w:before="480" w:after="120"/>
      <w:contextualSpacing/>
    </w:pPr>
    <w:rPr>
      <w:b/>
      <w:sz w:val="72"/>
      <w:szCs w:val="72"/>
    </w:rPr>
  </w:style>
  <w:style w:type="paragraph" w:styleId="Subtitle">
    <w:name w:val="Subtitle"/>
    <w:basedOn w:val="Normal"/>
    <w:next w:val="Normal"/>
    <w:rsid w:val="00F36187"/>
    <w:pPr>
      <w:keepNext/>
      <w:keepLines/>
    </w:pPr>
    <w:rPr>
      <w:rFonts w:ascii="Cambria" w:eastAsia="Cambria" w:hAnsi="Cambria" w:cs="Cambria"/>
      <w:i/>
      <w:color w:val="4F81BD"/>
      <w:sz w:val="24"/>
      <w:szCs w:val="24"/>
    </w:rPr>
  </w:style>
  <w:style w:type="table" w:customStyle="1" w:styleId="a">
    <w:basedOn w:val="TableNormal"/>
    <w:rsid w:val="00F36187"/>
    <w:tblPr>
      <w:tblStyleRowBandSize w:val="1"/>
      <w:tblStyleColBandSize w:val="1"/>
      <w:tblCellMar>
        <w:left w:w="115" w:type="dxa"/>
        <w:right w:w="115" w:type="dxa"/>
      </w:tblCellMar>
    </w:tblPr>
  </w:style>
  <w:style w:type="table" w:customStyle="1" w:styleId="a0">
    <w:basedOn w:val="TableNormal"/>
    <w:rsid w:val="00F36187"/>
    <w:tblPr>
      <w:tblStyleRowBandSize w:val="1"/>
      <w:tblStyleColBandSize w:val="1"/>
      <w:tblCellMar>
        <w:left w:w="28" w:type="dxa"/>
        <w:right w:w="115" w:type="dxa"/>
      </w:tblCellMar>
    </w:tblPr>
  </w:style>
  <w:style w:type="table" w:customStyle="1" w:styleId="a1">
    <w:basedOn w:val="TableNormal"/>
    <w:rsid w:val="00F36187"/>
    <w:tblPr>
      <w:tblStyleRowBandSize w:val="1"/>
      <w:tblStyleColBandSize w:val="1"/>
      <w:tblCellMar>
        <w:left w:w="0" w:type="dxa"/>
        <w:right w:w="0" w:type="dxa"/>
      </w:tblCellMar>
    </w:tblPr>
  </w:style>
  <w:style w:type="table" w:customStyle="1" w:styleId="a2">
    <w:basedOn w:val="TableNormal"/>
    <w:rsid w:val="00F36187"/>
    <w:tblPr>
      <w:tblStyleRowBandSize w:val="1"/>
      <w:tblStyleColBandSize w:val="1"/>
      <w:tblCellMar>
        <w:left w:w="115" w:type="dxa"/>
        <w:right w:w="115" w:type="dxa"/>
      </w:tblCellMar>
    </w:tblPr>
  </w:style>
  <w:style w:type="table" w:customStyle="1" w:styleId="a3">
    <w:basedOn w:val="TableNormal"/>
    <w:rsid w:val="00F36187"/>
    <w:tblPr>
      <w:tblStyleRowBandSize w:val="1"/>
      <w:tblStyleColBandSize w:val="1"/>
      <w:tblCellMar>
        <w:left w:w="0" w:type="dxa"/>
        <w:right w:w="0" w:type="dxa"/>
      </w:tblCellMar>
    </w:tblPr>
  </w:style>
  <w:style w:type="table" w:customStyle="1" w:styleId="a4">
    <w:basedOn w:val="TableNormal"/>
    <w:rsid w:val="00F36187"/>
    <w:tblPr>
      <w:tblStyleRowBandSize w:val="1"/>
      <w:tblStyleColBandSize w:val="1"/>
      <w:tblCellMar>
        <w:left w:w="0" w:type="dxa"/>
        <w:right w:w="0" w:type="dxa"/>
      </w:tblCellMar>
    </w:tblPr>
  </w:style>
  <w:style w:type="table" w:customStyle="1" w:styleId="a5">
    <w:basedOn w:val="TableNormal"/>
    <w:rsid w:val="00F36187"/>
    <w:tblPr>
      <w:tblStyleRowBandSize w:val="1"/>
      <w:tblStyleColBandSize w:val="1"/>
      <w:tblCellMar>
        <w:left w:w="0" w:type="dxa"/>
        <w:right w:w="0" w:type="dxa"/>
      </w:tblCellMar>
    </w:tblPr>
  </w:style>
  <w:style w:type="table" w:customStyle="1" w:styleId="a6">
    <w:basedOn w:val="TableNormal"/>
    <w:rsid w:val="00F36187"/>
    <w:tblPr>
      <w:tblStyleRowBandSize w:val="1"/>
      <w:tblStyleColBandSize w:val="1"/>
      <w:tblCellMar>
        <w:left w:w="0" w:type="dxa"/>
        <w:right w:w="0" w:type="dxa"/>
      </w:tblCellMar>
    </w:tblPr>
  </w:style>
  <w:style w:type="table" w:customStyle="1" w:styleId="a7">
    <w:basedOn w:val="TableNormal"/>
    <w:rsid w:val="00F36187"/>
    <w:tblPr>
      <w:tblStyleRowBandSize w:val="1"/>
      <w:tblStyleColBandSize w:val="1"/>
      <w:tblCellMar>
        <w:left w:w="0" w:type="dxa"/>
        <w:right w:w="0" w:type="dxa"/>
      </w:tblCellMar>
    </w:tblPr>
  </w:style>
  <w:style w:type="table" w:customStyle="1" w:styleId="a8">
    <w:basedOn w:val="TableNormal"/>
    <w:rsid w:val="00F36187"/>
    <w:tblPr>
      <w:tblStyleRowBandSize w:val="1"/>
      <w:tblStyleColBandSize w:val="1"/>
      <w:tblCellMar>
        <w:left w:w="0" w:type="dxa"/>
        <w:right w:w="0" w:type="dxa"/>
      </w:tblCellMar>
    </w:tblPr>
  </w:style>
  <w:style w:type="table" w:customStyle="1" w:styleId="a9">
    <w:basedOn w:val="TableNormal"/>
    <w:rsid w:val="00F36187"/>
    <w:tblPr>
      <w:tblStyleRowBandSize w:val="1"/>
      <w:tblStyleColBandSize w:val="1"/>
      <w:tblCellMar>
        <w:left w:w="0" w:type="dxa"/>
        <w:right w:w="0" w:type="dxa"/>
      </w:tblCellMar>
    </w:tblPr>
  </w:style>
  <w:style w:type="table" w:customStyle="1" w:styleId="aa">
    <w:basedOn w:val="TableNormal"/>
    <w:rsid w:val="00F36187"/>
    <w:tblPr>
      <w:tblStyleRowBandSize w:val="1"/>
      <w:tblStyleColBandSize w:val="1"/>
      <w:tblCellMar>
        <w:left w:w="0" w:type="dxa"/>
        <w:right w:w="0" w:type="dxa"/>
      </w:tblCellMar>
    </w:tblPr>
  </w:style>
  <w:style w:type="table" w:customStyle="1" w:styleId="ab">
    <w:basedOn w:val="TableNormal"/>
    <w:rsid w:val="00F36187"/>
    <w:tblPr>
      <w:tblStyleRowBandSize w:val="1"/>
      <w:tblStyleColBandSize w:val="1"/>
      <w:tblCellMar>
        <w:left w:w="0" w:type="dxa"/>
        <w:right w:w="0" w:type="dxa"/>
      </w:tblCellMar>
    </w:tblPr>
  </w:style>
  <w:style w:type="table" w:customStyle="1" w:styleId="ac">
    <w:basedOn w:val="TableNormal"/>
    <w:rsid w:val="00F36187"/>
    <w:tblPr>
      <w:tblStyleRowBandSize w:val="1"/>
      <w:tblStyleColBandSize w:val="1"/>
      <w:tblCellMar>
        <w:left w:w="0" w:type="dxa"/>
        <w:right w:w="0" w:type="dxa"/>
      </w:tblCellMar>
    </w:tblPr>
  </w:style>
  <w:style w:type="table" w:customStyle="1" w:styleId="ad">
    <w:basedOn w:val="TableNormal"/>
    <w:rsid w:val="00F36187"/>
    <w:tblPr>
      <w:tblStyleRowBandSize w:val="1"/>
      <w:tblStyleColBandSize w:val="1"/>
      <w:tblCellMar>
        <w:left w:w="0" w:type="dxa"/>
        <w:right w:w="0" w:type="dxa"/>
      </w:tblCellMar>
    </w:tblPr>
  </w:style>
  <w:style w:type="table" w:customStyle="1" w:styleId="ae">
    <w:basedOn w:val="TableNormal"/>
    <w:rsid w:val="00F36187"/>
    <w:tblPr>
      <w:tblStyleRowBandSize w:val="1"/>
      <w:tblStyleColBandSize w:val="1"/>
      <w:tblCellMar>
        <w:left w:w="0" w:type="dxa"/>
        <w:right w:w="0" w:type="dxa"/>
      </w:tblCellMar>
    </w:tblPr>
  </w:style>
  <w:style w:type="table" w:customStyle="1" w:styleId="af">
    <w:basedOn w:val="TableNormal"/>
    <w:rsid w:val="00F36187"/>
    <w:tblPr>
      <w:tblStyleRowBandSize w:val="1"/>
      <w:tblStyleColBandSize w:val="1"/>
      <w:tblCellMar>
        <w:left w:w="0" w:type="dxa"/>
        <w:right w:w="0" w:type="dxa"/>
      </w:tblCellMar>
    </w:tblPr>
  </w:style>
  <w:style w:type="table" w:customStyle="1" w:styleId="af0">
    <w:basedOn w:val="TableNormal"/>
    <w:rsid w:val="00F36187"/>
    <w:tblPr>
      <w:tblStyleRowBandSize w:val="1"/>
      <w:tblStyleColBandSize w:val="1"/>
      <w:tblCellMar>
        <w:left w:w="0" w:type="dxa"/>
        <w:right w:w="0" w:type="dxa"/>
      </w:tblCellMar>
    </w:tblPr>
  </w:style>
  <w:style w:type="table" w:customStyle="1" w:styleId="af1">
    <w:basedOn w:val="TableNormal"/>
    <w:rsid w:val="00F36187"/>
    <w:tblPr>
      <w:tblStyleRowBandSize w:val="1"/>
      <w:tblStyleColBandSize w:val="1"/>
      <w:tblCellMar>
        <w:left w:w="0" w:type="dxa"/>
        <w:right w:w="0" w:type="dxa"/>
      </w:tblCellMar>
    </w:tblPr>
  </w:style>
  <w:style w:type="table" w:customStyle="1" w:styleId="af2">
    <w:basedOn w:val="TableNormal"/>
    <w:rsid w:val="00F36187"/>
    <w:tblPr>
      <w:tblStyleRowBandSize w:val="1"/>
      <w:tblStyleColBandSize w:val="1"/>
      <w:tblCellMar>
        <w:left w:w="0" w:type="dxa"/>
        <w:right w:w="0" w:type="dxa"/>
      </w:tblCellMar>
    </w:tblPr>
  </w:style>
  <w:style w:type="table" w:customStyle="1" w:styleId="af3">
    <w:basedOn w:val="TableNormal"/>
    <w:rsid w:val="00F36187"/>
    <w:tblPr>
      <w:tblStyleRowBandSize w:val="1"/>
      <w:tblStyleColBandSize w:val="1"/>
      <w:tblCellMar>
        <w:left w:w="0" w:type="dxa"/>
        <w:right w:w="0" w:type="dxa"/>
      </w:tblCellMar>
    </w:tblPr>
  </w:style>
  <w:style w:type="table" w:customStyle="1" w:styleId="af4">
    <w:basedOn w:val="TableNormal"/>
    <w:rsid w:val="00F36187"/>
    <w:tblPr>
      <w:tblStyleRowBandSize w:val="1"/>
      <w:tblStyleColBandSize w:val="1"/>
      <w:tblCellMar>
        <w:left w:w="0" w:type="dxa"/>
        <w:right w:w="0" w:type="dxa"/>
      </w:tblCellMar>
    </w:tblPr>
  </w:style>
  <w:style w:type="table" w:customStyle="1" w:styleId="af5">
    <w:basedOn w:val="TableNormal"/>
    <w:rsid w:val="00F36187"/>
    <w:tblPr>
      <w:tblStyleRowBandSize w:val="1"/>
      <w:tblStyleColBandSize w:val="1"/>
      <w:tblCellMar>
        <w:left w:w="0" w:type="dxa"/>
        <w:right w:w="0" w:type="dxa"/>
      </w:tblCellMar>
    </w:tblPr>
  </w:style>
  <w:style w:type="table" w:customStyle="1" w:styleId="af6">
    <w:basedOn w:val="TableNormal"/>
    <w:rsid w:val="00F36187"/>
    <w:tblPr>
      <w:tblStyleRowBandSize w:val="1"/>
      <w:tblStyleColBandSize w:val="1"/>
      <w:tblCellMar>
        <w:left w:w="0" w:type="dxa"/>
        <w:right w:w="0" w:type="dxa"/>
      </w:tblCellMar>
    </w:tblPr>
  </w:style>
  <w:style w:type="table" w:customStyle="1" w:styleId="af7">
    <w:basedOn w:val="TableNormal"/>
    <w:rsid w:val="00F36187"/>
    <w:tblPr>
      <w:tblStyleRowBandSize w:val="1"/>
      <w:tblStyleColBandSize w:val="1"/>
      <w:tblCellMar>
        <w:left w:w="0" w:type="dxa"/>
        <w:right w:w="0" w:type="dxa"/>
      </w:tblCellMar>
    </w:tblPr>
  </w:style>
  <w:style w:type="table" w:customStyle="1" w:styleId="af8">
    <w:basedOn w:val="TableNormal"/>
    <w:rsid w:val="00F36187"/>
    <w:tblPr>
      <w:tblStyleRowBandSize w:val="1"/>
      <w:tblStyleColBandSize w:val="1"/>
      <w:tblCellMar>
        <w:left w:w="0" w:type="dxa"/>
        <w:right w:w="0" w:type="dxa"/>
      </w:tblCellMar>
    </w:tblPr>
  </w:style>
  <w:style w:type="table" w:customStyle="1" w:styleId="af9">
    <w:basedOn w:val="TableNormal"/>
    <w:rsid w:val="00F36187"/>
    <w:tblPr>
      <w:tblStyleRowBandSize w:val="1"/>
      <w:tblStyleColBandSize w:val="1"/>
      <w:tblCellMar>
        <w:left w:w="0" w:type="dxa"/>
        <w:right w:w="0" w:type="dxa"/>
      </w:tblCellMar>
    </w:tblPr>
  </w:style>
  <w:style w:type="table" w:customStyle="1" w:styleId="afa">
    <w:basedOn w:val="TableNormal"/>
    <w:rsid w:val="00F36187"/>
    <w:tblPr>
      <w:tblStyleRowBandSize w:val="1"/>
      <w:tblStyleColBandSize w:val="1"/>
      <w:tblCellMar>
        <w:left w:w="0" w:type="dxa"/>
        <w:right w:w="0" w:type="dxa"/>
      </w:tblCellMar>
    </w:tblPr>
  </w:style>
  <w:style w:type="table" w:customStyle="1" w:styleId="afb">
    <w:basedOn w:val="TableNormal"/>
    <w:rsid w:val="00F36187"/>
    <w:tblPr>
      <w:tblStyleRowBandSize w:val="1"/>
      <w:tblStyleColBandSize w:val="1"/>
      <w:tblCellMar>
        <w:left w:w="0" w:type="dxa"/>
        <w:right w:w="0" w:type="dxa"/>
      </w:tblCellMar>
    </w:tblPr>
  </w:style>
  <w:style w:type="table" w:customStyle="1" w:styleId="afc">
    <w:basedOn w:val="TableNormal"/>
    <w:rsid w:val="00F36187"/>
    <w:tblPr>
      <w:tblStyleRowBandSize w:val="1"/>
      <w:tblStyleColBandSize w:val="1"/>
      <w:tblCellMar>
        <w:left w:w="0" w:type="dxa"/>
        <w:right w:w="0" w:type="dxa"/>
      </w:tblCellMar>
    </w:tblPr>
  </w:style>
  <w:style w:type="table" w:customStyle="1" w:styleId="afd">
    <w:basedOn w:val="TableNormal"/>
    <w:rsid w:val="00F36187"/>
    <w:tblPr>
      <w:tblStyleRowBandSize w:val="1"/>
      <w:tblStyleColBandSize w:val="1"/>
      <w:tblCellMar>
        <w:left w:w="0" w:type="dxa"/>
        <w:right w:w="0" w:type="dxa"/>
      </w:tblCellMar>
    </w:tblPr>
  </w:style>
  <w:style w:type="table" w:customStyle="1" w:styleId="afe">
    <w:basedOn w:val="TableNormal"/>
    <w:rsid w:val="00F36187"/>
    <w:tblPr>
      <w:tblStyleRowBandSize w:val="1"/>
      <w:tblStyleColBandSize w:val="1"/>
      <w:tblCellMar>
        <w:left w:w="0" w:type="dxa"/>
        <w:right w:w="0" w:type="dxa"/>
      </w:tblCellMar>
    </w:tblPr>
  </w:style>
  <w:style w:type="table" w:customStyle="1" w:styleId="aff">
    <w:basedOn w:val="TableNormal"/>
    <w:rsid w:val="00F36187"/>
    <w:tblPr>
      <w:tblStyleRowBandSize w:val="1"/>
      <w:tblStyleColBandSize w:val="1"/>
      <w:tblCellMar>
        <w:left w:w="0" w:type="dxa"/>
        <w:right w:w="0" w:type="dxa"/>
      </w:tblCellMar>
    </w:tblPr>
  </w:style>
  <w:style w:type="table" w:customStyle="1" w:styleId="aff0">
    <w:basedOn w:val="TableNormal"/>
    <w:rsid w:val="00F36187"/>
    <w:tblPr>
      <w:tblStyleRowBandSize w:val="1"/>
      <w:tblStyleColBandSize w:val="1"/>
      <w:tblCellMar>
        <w:left w:w="0" w:type="dxa"/>
        <w:right w:w="0" w:type="dxa"/>
      </w:tblCellMar>
    </w:tblPr>
  </w:style>
  <w:style w:type="table" w:customStyle="1" w:styleId="aff1">
    <w:basedOn w:val="TableNormal"/>
    <w:rsid w:val="00F36187"/>
    <w:tblPr>
      <w:tblStyleRowBandSize w:val="1"/>
      <w:tblStyleColBandSize w:val="1"/>
      <w:tblCellMar>
        <w:left w:w="0" w:type="dxa"/>
        <w:right w:w="0" w:type="dxa"/>
      </w:tblCellMar>
    </w:tblPr>
  </w:style>
  <w:style w:type="table" w:customStyle="1" w:styleId="aff2">
    <w:basedOn w:val="TableNormal"/>
    <w:rsid w:val="00F36187"/>
    <w:tblPr>
      <w:tblStyleRowBandSize w:val="1"/>
      <w:tblStyleColBandSize w:val="1"/>
      <w:tblCellMar>
        <w:left w:w="0" w:type="dxa"/>
        <w:right w:w="0" w:type="dxa"/>
      </w:tblCellMar>
    </w:tblPr>
  </w:style>
  <w:style w:type="table" w:customStyle="1" w:styleId="aff3">
    <w:basedOn w:val="TableNormal"/>
    <w:rsid w:val="00F36187"/>
    <w:tblPr>
      <w:tblStyleRowBandSize w:val="1"/>
      <w:tblStyleColBandSize w:val="1"/>
      <w:tblCellMar>
        <w:left w:w="0" w:type="dxa"/>
        <w:right w:w="0" w:type="dxa"/>
      </w:tblCellMar>
    </w:tblPr>
  </w:style>
  <w:style w:type="table" w:customStyle="1" w:styleId="aff4">
    <w:basedOn w:val="TableNormal"/>
    <w:rsid w:val="00F36187"/>
    <w:tblPr>
      <w:tblStyleRowBandSize w:val="1"/>
      <w:tblStyleColBandSize w:val="1"/>
      <w:tblCellMar>
        <w:left w:w="0" w:type="dxa"/>
        <w:right w:w="0" w:type="dxa"/>
      </w:tblCellMar>
    </w:tblPr>
  </w:style>
  <w:style w:type="table" w:customStyle="1" w:styleId="aff5">
    <w:basedOn w:val="TableNormal"/>
    <w:rsid w:val="00F36187"/>
    <w:tblPr>
      <w:tblStyleRowBandSize w:val="1"/>
      <w:tblStyleColBandSize w:val="1"/>
      <w:tblCellMar>
        <w:left w:w="0" w:type="dxa"/>
        <w:right w:w="0" w:type="dxa"/>
      </w:tblCellMar>
    </w:tblPr>
  </w:style>
  <w:style w:type="table" w:customStyle="1" w:styleId="aff6">
    <w:basedOn w:val="TableNormal"/>
    <w:rsid w:val="00F36187"/>
    <w:tblPr>
      <w:tblStyleRowBandSize w:val="1"/>
      <w:tblStyleColBandSize w:val="1"/>
      <w:tblCellMar>
        <w:left w:w="0" w:type="dxa"/>
        <w:right w:w="0" w:type="dxa"/>
      </w:tblCellMar>
    </w:tblPr>
  </w:style>
  <w:style w:type="table" w:customStyle="1" w:styleId="aff7">
    <w:basedOn w:val="TableNormal"/>
    <w:rsid w:val="00F36187"/>
    <w:tblPr>
      <w:tblStyleRowBandSize w:val="1"/>
      <w:tblStyleColBandSize w:val="1"/>
      <w:tblCellMar>
        <w:left w:w="0" w:type="dxa"/>
        <w:right w:w="0" w:type="dxa"/>
      </w:tblCellMar>
    </w:tblPr>
  </w:style>
  <w:style w:type="table" w:customStyle="1" w:styleId="aff8">
    <w:basedOn w:val="TableNormal"/>
    <w:rsid w:val="00F36187"/>
    <w:tblPr>
      <w:tblStyleRowBandSize w:val="1"/>
      <w:tblStyleColBandSize w:val="1"/>
      <w:tblCellMar>
        <w:left w:w="0" w:type="dxa"/>
        <w:right w:w="0" w:type="dxa"/>
      </w:tblCellMar>
    </w:tblPr>
  </w:style>
  <w:style w:type="table" w:customStyle="1" w:styleId="aff9">
    <w:basedOn w:val="TableNormal"/>
    <w:rsid w:val="00F36187"/>
    <w:tblPr>
      <w:tblStyleRowBandSize w:val="1"/>
      <w:tblStyleColBandSize w:val="1"/>
      <w:tblCellMar>
        <w:left w:w="0" w:type="dxa"/>
        <w:right w:w="0" w:type="dxa"/>
      </w:tblCellMar>
    </w:tblPr>
  </w:style>
  <w:style w:type="table" w:customStyle="1" w:styleId="affa">
    <w:basedOn w:val="TableNormal"/>
    <w:rsid w:val="00F36187"/>
    <w:tblPr>
      <w:tblStyleRowBandSize w:val="1"/>
      <w:tblStyleColBandSize w:val="1"/>
      <w:tblCellMar>
        <w:left w:w="0" w:type="dxa"/>
        <w:right w:w="0" w:type="dxa"/>
      </w:tblCellMar>
    </w:tblPr>
  </w:style>
  <w:style w:type="table" w:customStyle="1" w:styleId="affb">
    <w:basedOn w:val="TableNormal"/>
    <w:rsid w:val="00F36187"/>
    <w:tblPr>
      <w:tblStyleRowBandSize w:val="1"/>
      <w:tblStyleColBandSize w:val="1"/>
      <w:tblCellMar>
        <w:left w:w="28" w:type="dxa"/>
        <w:right w:w="28" w:type="dxa"/>
      </w:tblCellMar>
    </w:tblPr>
  </w:style>
  <w:style w:type="table" w:customStyle="1" w:styleId="affc">
    <w:basedOn w:val="TableNormal"/>
    <w:rsid w:val="00F36187"/>
    <w:tblPr>
      <w:tblStyleRowBandSize w:val="1"/>
      <w:tblStyleColBandSize w:val="1"/>
      <w:tblCellMar>
        <w:left w:w="115" w:type="dxa"/>
        <w:right w:w="115" w:type="dxa"/>
      </w:tblCellMar>
    </w:tblPr>
  </w:style>
  <w:style w:type="table" w:customStyle="1" w:styleId="affd">
    <w:basedOn w:val="TableNormal"/>
    <w:rsid w:val="00F36187"/>
    <w:pPr>
      <w:contextualSpacing/>
    </w:pPr>
    <w:rPr>
      <w:rFonts w:ascii="Arial" w:eastAsia="Arial" w:hAnsi="Arial" w:cs="Arial"/>
    </w:rPr>
    <w:tblPr>
      <w:tblStyleRowBandSize w:val="1"/>
      <w:tblStyleColBandSize w:val="1"/>
      <w:tblCellMar>
        <w:left w:w="115" w:type="dxa"/>
        <w:right w:w="115" w:type="dxa"/>
      </w:tblCellMar>
    </w:tblPr>
    <w:tblStylePr w:type="firstRow">
      <w:pPr>
        <w:contextualSpacing/>
      </w:pPr>
      <w:rPr>
        <w:rFonts w:ascii="Arial" w:eastAsia="Arial" w:hAnsi="Arial" w:cs="Arial"/>
        <w:b/>
        <w:sz w:val="20"/>
        <w:szCs w:val="20"/>
      </w:rPr>
      <w:tblPr/>
      <w:tcPr>
        <w:tcBorders>
          <w:top w:val="single" w:sz="12" w:space="0" w:color="000000"/>
          <w:left w:val="single" w:sz="12" w:space="0" w:color="000000"/>
          <w:bottom w:val="single" w:sz="12" w:space="0" w:color="000000"/>
          <w:right w:val="single" w:sz="12" w:space="0" w:color="000000"/>
        </w:tcBorders>
        <w:shd w:val="clear" w:color="auto" w:fill="D9D9D9"/>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fe">
    <w:basedOn w:val="TableNormal"/>
    <w:rsid w:val="00F36187"/>
    <w:tblPr>
      <w:tblStyleRowBandSize w:val="1"/>
      <w:tblStyleColBandSize w:val="1"/>
      <w:tblCellMar>
        <w:left w:w="115" w:type="dxa"/>
        <w:right w:w="115" w:type="dxa"/>
      </w:tblCellMar>
    </w:tblPr>
  </w:style>
  <w:style w:type="table" w:customStyle="1" w:styleId="afff">
    <w:basedOn w:val="TableNormal"/>
    <w:rsid w:val="00F36187"/>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F36187"/>
  </w:style>
  <w:style w:type="character" w:customStyle="1" w:styleId="CommentTextChar">
    <w:name w:val="Comment Text Char"/>
    <w:basedOn w:val="DefaultParagraphFont"/>
    <w:link w:val="CommentText"/>
    <w:uiPriority w:val="99"/>
    <w:semiHidden/>
    <w:rsid w:val="00F36187"/>
  </w:style>
  <w:style w:type="character" w:styleId="CommentReference">
    <w:name w:val="annotation reference"/>
    <w:basedOn w:val="DefaultParagraphFont"/>
    <w:uiPriority w:val="99"/>
    <w:semiHidden/>
    <w:unhideWhenUsed/>
    <w:rsid w:val="00F36187"/>
    <w:rPr>
      <w:sz w:val="16"/>
      <w:szCs w:val="16"/>
    </w:rPr>
  </w:style>
  <w:style w:type="paragraph" w:styleId="BalloonText">
    <w:name w:val="Balloon Text"/>
    <w:basedOn w:val="Normal"/>
    <w:link w:val="BalloonTextChar"/>
    <w:uiPriority w:val="99"/>
    <w:semiHidden/>
    <w:unhideWhenUsed/>
    <w:rsid w:val="000E20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E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20EB"/>
    <w:rPr>
      <w:b/>
      <w:bCs/>
    </w:rPr>
  </w:style>
  <w:style w:type="character" w:customStyle="1" w:styleId="CommentSubjectChar">
    <w:name w:val="Comment Subject Char"/>
    <w:basedOn w:val="CommentTextChar"/>
    <w:link w:val="CommentSubject"/>
    <w:uiPriority w:val="99"/>
    <w:semiHidden/>
    <w:rsid w:val="000E20EB"/>
    <w:rPr>
      <w:b/>
      <w:bCs/>
    </w:rPr>
  </w:style>
  <w:style w:type="character" w:styleId="Strong">
    <w:name w:val="Strong"/>
    <w:qFormat/>
    <w:rsid w:val="0055646E"/>
    <w:rPr>
      <w:b/>
      <w:bCs/>
    </w:rPr>
  </w:style>
  <w:style w:type="table" w:styleId="TableGrid8">
    <w:name w:val="Table Grid 8"/>
    <w:basedOn w:val="TableNormal"/>
    <w:rsid w:val="0055646E"/>
    <w:pPr>
      <w:spacing w:after="0"/>
    </w:pPr>
    <w:rPr>
      <w:rFonts w:ascii="Arial" w:hAnsi="Arial"/>
      <w:color w:val="auto"/>
    </w:r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80"/>
        <w:insideV w:val="single" w:sz="6" w:space="0" w:color="000080"/>
      </w:tblBorders>
    </w:tblPr>
    <w:tcPr>
      <w:shd w:val="clear" w:color="auto" w:fill="auto"/>
    </w:tcPr>
    <w:tblStylePr w:type="firstRow">
      <w:rPr>
        <w:rFonts w:ascii="Arial" w:hAnsi="Arial"/>
        <w:b/>
        <w:bCs/>
        <w:color w:val="000000" w:themeColor="text1"/>
        <w:sz w:val="20"/>
      </w:rPr>
      <w:tblPr/>
      <w:tcPr>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5646E"/>
    <w:pPr>
      <w:ind w:left="720"/>
      <w:contextualSpacing/>
    </w:pPr>
  </w:style>
  <w:style w:type="paragraph" w:styleId="Revision">
    <w:name w:val="Revision"/>
    <w:hidden/>
    <w:uiPriority w:val="99"/>
    <w:semiHidden/>
    <w:rsid w:val="00E021D6"/>
    <w:pPr>
      <w:spacing w:after="0"/>
    </w:pPr>
  </w:style>
  <w:style w:type="paragraph" w:styleId="NormalWeb">
    <w:name w:val="Normal (Web)"/>
    <w:basedOn w:val="Normal"/>
    <w:uiPriority w:val="99"/>
    <w:unhideWhenUsed/>
    <w:rsid w:val="00426BCC"/>
    <w:pPr>
      <w:spacing w:before="100" w:beforeAutospacing="1" w:after="100" w:afterAutospacing="1"/>
    </w:pPr>
    <w:rPr>
      <w:color w:val="auto"/>
      <w:sz w:val="24"/>
      <w:szCs w:val="24"/>
    </w:rPr>
  </w:style>
  <w:style w:type="character" w:styleId="Hyperlink">
    <w:name w:val="Hyperlink"/>
    <w:basedOn w:val="DefaultParagraphFont"/>
    <w:uiPriority w:val="99"/>
    <w:unhideWhenUsed/>
    <w:rsid w:val="00A81B33"/>
    <w:rPr>
      <w:color w:val="0563C1" w:themeColor="hyperlink"/>
      <w:u w:val="single"/>
    </w:rPr>
  </w:style>
  <w:style w:type="character" w:styleId="FollowedHyperlink">
    <w:name w:val="FollowedHyperlink"/>
    <w:basedOn w:val="DefaultParagraphFont"/>
    <w:uiPriority w:val="99"/>
    <w:semiHidden/>
    <w:unhideWhenUsed/>
    <w:rsid w:val="00A81B33"/>
    <w:rPr>
      <w:color w:val="954F72" w:themeColor="followedHyperlink"/>
      <w:u w:val="single"/>
    </w:rPr>
  </w:style>
  <w:style w:type="paragraph" w:styleId="TOCHeading">
    <w:name w:val="TOC Heading"/>
    <w:basedOn w:val="Heading1"/>
    <w:next w:val="Normal"/>
    <w:uiPriority w:val="39"/>
    <w:unhideWhenUsed/>
    <w:qFormat/>
    <w:rsid w:val="0089326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269"/>
    <w:pPr>
      <w:spacing w:after="100"/>
    </w:pPr>
  </w:style>
  <w:style w:type="paragraph" w:styleId="TOC2">
    <w:name w:val="toc 2"/>
    <w:basedOn w:val="Normal"/>
    <w:next w:val="Normal"/>
    <w:autoRedefine/>
    <w:uiPriority w:val="39"/>
    <w:unhideWhenUsed/>
    <w:rsid w:val="00893269"/>
    <w:pPr>
      <w:spacing w:after="100"/>
      <w:ind w:left="200"/>
    </w:pPr>
  </w:style>
  <w:style w:type="paragraph" w:styleId="TOC3">
    <w:name w:val="toc 3"/>
    <w:basedOn w:val="Normal"/>
    <w:next w:val="Normal"/>
    <w:autoRedefine/>
    <w:uiPriority w:val="39"/>
    <w:unhideWhenUsed/>
    <w:rsid w:val="00893269"/>
    <w:pPr>
      <w:spacing w:after="100"/>
      <w:ind w:left="400"/>
    </w:pPr>
  </w:style>
  <w:style w:type="paragraph" w:customStyle="1" w:styleId="EX">
    <w:name w:val="EX"/>
    <w:basedOn w:val="Normal"/>
    <w:rsid w:val="007F1AAE"/>
    <w:pPr>
      <w:keepLines/>
      <w:overflowPunct w:val="0"/>
      <w:autoSpaceDE w:val="0"/>
      <w:autoSpaceDN w:val="0"/>
      <w:adjustRightInd w:val="0"/>
      <w:ind w:left="1702" w:hanging="1418"/>
      <w:textAlignment w:val="baseline"/>
    </w:pPr>
    <w:rPr>
      <w:color w:val="auto"/>
    </w:rPr>
  </w:style>
  <w:style w:type="paragraph" w:styleId="Header">
    <w:name w:val="header"/>
    <w:basedOn w:val="Normal"/>
    <w:link w:val="HeaderChar"/>
    <w:uiPriority w:val="99"/>
    <w:unhideWhenUsed/>
    <w:rsid w:val="00AE49CF"/>
    <w:pPr>
      <w:tabs>
        <w:tab w:val="center" w:pos="4680"/>
        <w:tab w:val="right" w:pos="9360"/>
      </w:tabs>
      <w:spacing w:after="0"/>
    </w:pPr>
  </w:style>
  <w:style w:type="character" w:customStyle="1" w:styleId="HeaderChar">
    <w:name w:val="Header Char"/>
    <w:basedOn w:val="DefaultParagraphFont"/>
    <w:link w:val="Header"/>
    <w:uiPriority w:val="99"/>
    <w:rsid w:val="00AE49CF"/>
  </w:style>
  <w:style w:type="paragraph" w:styleId="Footer">
    <w:name w:val="footer"/>
    <w:basedOn w:val="Normal"/>
    <w:link w:val="FooterChar"/>
    <w:uiPriority w:val="99"/>
    <w:unhideWhenUsed/>
    <w:rsid w:val="00AE49CF"/>
    <w:pPr>
      <w:tabs>
        <w:tab w:val="center" w:pos="4680"/>
        <w:tab w:val="right" w:pos="9360"/>
      </w:tabs>
      <w:spacing w:after="0"/>
    </w:pPr>
  </w:style>
  <w:style w:type="character" w:customStyle="1" w:styleId="FooterChar">
    <w:name w:val="Footer Char"/>
    <w:basedOn w:val="DefaultParagraphFont"/>
    <w:link w:val="Footer"/>
    <w:uiPriority w:val="99"/>
    <w:rsid w:val="00AE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oleObject" Target="embeddings/Microsoft_Visio_2003-2010_Drawing3.vsd"/><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theme" Target="theme/theme1.xml"/><Relationship Id="rId10" Type="http://schemas.openxmlformats.org/officeDocument/2006/relationships/oleObject" Target="embeddings/Microsoft_Visio_2003-2010_Drawing.vsd"/><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51313-75A3-4258-9244-72D40714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49</Pages>
  <Words>13978</Words>
  <Characters>79677</Characters>
  <Application>Microsoft Office Word</Application>
  <DocSecurity>0</DocSecurity>
  <Lines>663</Lines>
  <Paragraphs>186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93469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Mohammad.Battah@7Layers.com</dc:creator>
  <cp:lastModifiedBy>Dmitri.Khijniak@7Layers.com</cp:lastModifiedBy>
  <cp:revision>16</cp:revision>
  <dcterms:created xsi:type="dcterms:W3CDTF">2017-04-10T15:10:00Z</dcterms:created>
  <dcterms:modified xsi:type="dcterms:W3CDTF">2017-04-21T23:09:00Z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